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ins w:id="0" w:author="Willian" w:date="2016-10-21T00:21:00Z">
        <w:r>
          <w:t>iOS</w:t>
        </w:r>
      </w:ins>
    </w:p>
    <w:p w14:paraId="5E84FACB" w14:textId="77777777" w:rsidR="00945922" w:rsidRDefault="00945922">
      <w:pPr>
        <w:spacing w:before="0" w:after="0"/>
        <w:jc w:val="left"/>
        <w:rPr>
          <w:rFonts w:eastAsiaTheme="majorEastAsia" w:cstheme="majorBidi"/>
          <w:b/>
          <w:color w:val="00B050"/>
          <w:sz w:val="32"/>
        </w:rPr>
      </w:pPr>
      <w:r>
        <w:br w:type="page"/>
      </w:r>
    </w:p>
    <w:p w14:paraId="21FA1A0D" w14:textId="67964AFF" w:rsidR="00945922" w:rsidRPr="00561E8D" w:rsidDel="00B5729D" w:rsidRDefault="00561E8D">
      <w:pPr>
        <w:pStyle w:val="Ttulo1"/>
        <w:rPr>
          <w:del w:id="1" w:author="Willian" w:date="2017-01-06T11:50:00Z"/>
        </w:rPr>
        <w:pPrChange w:id="2" w:author="Willian" w:date="2017-01-10T23:20:00Z">
          <w:pPr>
            <w:pStyle w:val="Ttulo3"/>
          </w:pPr>
        </w:pPrChange>
      </w:pPr>
      <w:del w:id="3" w:author="Willian" w:date="2017-01-06T11:50:00Z">
        <w:r w:rsidDel="00B5729D">
          <w:lastRenderedPageBreak/>
          <w:delText>APRESENTAÇÃO DO LIVRO DO EDUCADOR</w:delText>
        </w:r>
        <w:r w:rsidR="00945922" w:rsidRPr="00561E8D" w:rsidDel="00B5729D">
          <w:delText xml:space="preserve"> </w:delText>
        </w:r>
      </w:del>
    </w:p>
    <w:p w14:paraId="12C618CD" w14:textId="37D75C6F" w:rsidR="00945922" w:rsidDel="00F00ADA" w:rsidRDefault="00945922">
      <w:pPr>
        <w:pStyle w:val="Ttulo1"/>
        <w:rPr>
          <w:del w:id="4" w:author="Willian" w:date="2017-01-03T22:55:00Z"/>
        </w:rPr>
        <w:pPrChange w:id="5" w:author="Willian" w:date="2017-01-10T23:20:00Z">
          <w:pPr/>
        </w:pPrChange>
      </w:pPr>
      <w:del w:id="6" w:author="Willian" w:date="2017-01-03T22:55:00Z">
        <w:r w:rsidRPr="00945922" w:rsidDel="00F00ADA">
          <w:delText xml:space="preserve">Com os avanços tecnológicos, cada vez mais a utilização dos dispositivos móveis torna-se indispensável para as pessoas. Consequentemente, o mercado de trabalho necessita cada vez mais de profissionais desta área. Esperamos que, com este material, você possa desenvolver com seus alunos os conceitos e práticas essenciais para quem decide atuar na área de </w:delText>
        </w:r>
        <w:r w:rsidDel="00F00ADA">
          <w:delText>desenvolvimento de aplicativos móveis</w:delText>
        </w:r>
        <w:r w:rsidRPr="00945922" w:rsidDel="00F00ADA">
          <w:delText xml:space="preserve">. </w:delText>
        </w:r>
      </w:del>
    </w:p>
    <w:p w14:paraId="527B830B" w14:textId="31CA63FD" w:rsidR="00945922" w:rsidDel="00F00ADA" w:rsidRDefault="00945922">
      <w:pPr>
        <w:pStyle w:val="Ttulo1"/>
        <w:rPr>
          <w:del w:id="7" w:author="Willian" w:date="2017-01-03T22:55:00Z"/>
        </w:rPr>
        <w:pPrChange w:id="8" w:author="Willian" w:date="2017-01-10T23:20:00Z">
          <w:pPr/>
        </w:pPrChange>
      </w:pPr>
      <w:del w:id="9" w:author="Willian" w:date="2017-01-03T22:55:00Z">
        <w:r w:rsidRPr="00945922" w:rsidDel="00F00ADA">
          <w:delText xml:space="preserve">Assim, este livro foi desenvolvido para ajudá-lo a proporcionar uma base teórica e prática aos alunos, para formar profissionais capazes de exercer atividades relacionadas à </w:delText>
        </w:r>
        <w:r w:rsidDel="00F00ADA">
          <w:delText>desenvolvimento de aplicativos móveis</w:delText>
        </w:r>
        <w:r w:rsidRPr="00945922" w:rsidDel="00F00ADA">
          <w:delText xml:space="preserve">. </w:delText>
        </w:r>
      </w:del>
    </w:p>
    <w:p w14:paraId="22A54DFA" w14:textId="6ED42BDA" w:rsidR="00945922" w:rsidDel="00B5729D" w:rsidRDefault="00945922">
      <w:pPr>
        <w:pStyle w:val="Ttulo1"/>
        <w:rPr>
          <w:del w:id="10" w:author="Willian" w:date="2017-01-06T11:50:00Z"/>
        </w:rPr>
        <w:pPrChange w:id="11" w:author="Willian" w:date="2017-01-10T23:20:00Z">
          <w:pPr/>
        </w:pPrChange>
      </w:pPr>
    </w:p>
    <w:p w14:paraId="44B15049" w14:textId="7D19D770" w:rsidR="00945922" w:rsidDel="00B5729D" w:rsidRDefault="00945922">
      <w:pPr>
        <w:pStyle w:val="Ttulo1"/>
        <w:rPr>
          <w:del w:id="12" w:author="Willian" w:date="2017-01-06T11:50:00Z"/>
        </w:rPr>
        <w:pPrChange w:id="13" w:author="Willian" w:date="2017-01-10T23:20:00Z">
          <w:pPr/>
        </w:pPrChange>
      </w:pPr>
      <w:del w:id="14" w:author="Willian" w:date="2017-01-06T11:50:00Z">
        <w:r w:rsidRPr="00945922" w:rsidDel="00B5729D">
          <w:delText xml:space="preserve">Boa aula! </w:delText>
        </w:r>
      </w:del>
    </w:p>
    <w:p w14:paraId="03F9D677" w14:textId="636AEF5A" w:rsidR="00945922" w:rsidDel="00B5729D" w:rsidRDefault="00945922">
      <w:pPr>
        <w:pStyle w:val="Ttulo1"/>
        <w:rPr>
          <w:del w:id="15" w:author="Willian" w:date="2017-01-06T11:50:00Z"/>
          <w:rFonts w:ascii="Times New Roman" w:eastAsia="Times New Roman" w:hAnsi="Times New Roman"/>
          <w:sz w:val="24"/>
        </w:rPr>
        <w:pPrChange w:id="16" w:author="Willian" w:date="2017-01-10T23:20:00Z">
          <w:pPr>
            <w:spacing w:before="0" w:after="0"/>
            <w:jc w:val="left"/>
          </w:pPr>
        </w:pPrChange>
      </w:pPr>
    </w:p>
    <w:p w14:paraId="2185D162" w14:textId="46D5BE14" w:rsidR="00945922" w:rsidRPr="00561E8D" w:rsidDel="00B5729D" w:rsidRDefault="00561E8D">
      <w:pPr>
        <w:pStyle w:val="Ttulo1"/>
        <w:rPr>
          <w:del w:id="17" w:author="Willian" w:date="2017-01-06T11:50:00Z"/>
        </w:rPr>
        <w:pPrChange w:id="18" w:author="Willian" w:date="2017-01-10T23:20:00Z">
          <w:pPr>
            <w:pStyle w:val="Ttulo3"/>
          </w:pPr>
        </w:pPrChange>
      </w:pPr>
      <w:del w:id="19" w:author="Willian" w:date="2017-01-06T11:50:00Z">
        <w:r w:rsidRPr="00561E8D" w:rsidDel="00B5729D">
          <w:delText>OBJETIVO</w:delText>
        </w:r>
        <w:r w:rsidR="00945922" w:rsidRPr="00561E8D" w:rsidDel="00B5729D">
          <w:delText xml:space="preserve"> </w:delText>
        </w:r>
      </w:del>
    </w:p>
    <w:p w14:paraId="14C77643" w14:textId="22314502" w:rsidR="00945922" w:rsidRPr="00561E8D" w:rsidDel="00F07FA0" w:rsidRDefault="00945922">
      <w:pPr>
        <w:pStyle w:val="Ttulo1"/>
        <w:rPr>
          <w:del w:id="20" w:author="Willian" w:date="2016-10-21T01:00:00Z"/>
        </w:rPr>
        <w:pPrChange w:id="21" w:author="Willian" w:date="2017-01-10T23:20:00Z">
          <w:pPr/>
        </w:pPrChange>
      </w:pPr>
    </w:p>
    <w:p w14:paraId="7AC15ACB" w14:textId="57312B34" w:rsidR="00945922" w:rsidDel="00B5729D" w:rsidRDefault="00945922">
      <w:pPr>
        <w:pStyle w:val="Ttulo1"/>
        <w:rPr>
          <w:del w:id="22" w:author="Willian" w:date="2017-01-06T11:50:00Z"/>
          <w:rFonts w:ascii="Times New Roman" w:eastAsia="Times New Roman" w:hAnsi="Times New Roman"/>
          <w:sz w:val="24"/>
        </w:rPr>
        <w:pPrChange w:id="23" w:author="Willian" w:date="2017-01-10T23:20:00Z">
          <w:pPr>
            <w:spacing w:before="0" w:after="0"/>
            <w:jc w:val="left"/>
          </w:pPr>
        </w:pPrChange>
      </w:pPr>
    </w:p>
    <w:p w14:paraId="1BC11D6F" w14:textId="75DFE7F9" w:rsidR="00945922" w:rsidRPr="00561E8D" w:rsidDel="00B5729D" w:rsidRDefault="00561E8D">
      <w:pPr>
        <w:pStyle w:val="Ttulo1"/>
        <w:rPr>
          <w:del w:id="24" w:author="Willian" w:date="2017-01-06T11:50:00Z"/>
        </w:rPr>
        <w:pPrChange w:id="25" w:author="Willian" w:date="2017-01-10T23:20:00Z">
          <w:pPr>
            <w:pStyle w:val="Ttulo3"/>
          </w:pPr>
        </w:pPrChange>
      </w:pPr>
      <w:del w:id="26" w:author="Willian" w:date="2017-01-06T11:50:00Z">
        <w:r w:rsidRPr="00561E8D" w:rsidDel="00B5729D">
          <w:delText>ORIENTAÇÕES AO EDUCADOR</w:delText>
        </w:r>
        <w:r w:rsidR="00945922" w:rsidRPr="00561E8D" w:rsidDel="00B5729D">
          <w:delText xml:space="preserve"> </w:delText>
        </w:r>
      </w:del>
    </w:p>
    <w:p w14:paraId="4DECF800" w14:textId="42C22BA9" w:rsidR="00945922" w:rsidDel="00B5729D" w:rsidRDefault="00945922">
      <w:pPr>
        <w:pStyle w:val="Ttulo1"/>
        <w:rPr>
          <w:del w:id="27" w:author="Willian" w:date="2017-01-06T11:50:00Z"/>
        </w:rPr>
        <w:pPrChange w:id="28" w:author="Willian" w:date="2017-01-10T23:20:00Z">
          <w:pPr/>
        </w:pPrChange>
      </w:pPr>
      <w:commentRangeStart w:id="29"/>
      <w:del w:id="30" w:author="Willian" w:date="2017-01-06T11:50:00Z">
        <w:r w:rsidRPr="00945922" w:rsidDel="00B5729D">
          <w:delText xml:space="preserve">Este manual está dividido de acordo com as aulas que serão ministradas por você. Nele, você encontrará a melhor forma de trabalhar em aula cada conteúdo do curso. Para que você possa aproveitar bem o material, observe algumas instruções: </w:delText>
        </w:r>
      </w:del>
    </w:p>
    <w:p w14:paraId="025409D9" w14:textId="7E029260" w:rsidR="00945922" w:rsidDel="00B5729D" w:rsidRDefault="00945922">
      <w:pPr>
        <w:pStyle w:val="Ttulo1"/>
        <w:rPr>
          <w:del w:id="31" w:author="Willian" w:date="2017-01-06T11:50:00Z"/>
        </w:rPr>
        <w:pPrChange w:id="32" w:author="Willian" w:date="2017-01-10T23:20:00Z">
          <w:pPr>
            <w:pStyle w:val="PargrafodaLista"/>
            <w:numPr>
              <w:numId w:val="44"/>
            </w:numPr>
            <w:ind w:hanging="360"/>
          </w:pPr>
        </w:pPrChange>
      </w:pPr>
      <w:del w:id="33" w:author="Willian" w:date="2017-01-06T11:50:00Z">
        <w:r w:rsidRPr="00945922" w:rsidDel="00B5729D">
          <w:delText xml:space="preserve">observe os pontos importantes abordados em cada aula para conhecer dicas que te auxiliarão no desenvolvimento dos conteúdos; </w:delText>
        </w:r>
      </w:del>
    </w:p>
    <w:p w14:paraId="47E04114" w14:textId="316E4524" w:rsidR="00945922" w:rsidDel="00B5729D" w:rsidRDefault="00945922">
      <w:pPr>
        <w:pStyle w:val="Ttulo1"/>
        <w:rPr>
          <w:del w:id="34" w:author="Willian" w:date="2017-01-06T11:50:00Z"/>
        </w:rPr>
        <w:pPrChange w:id="35" w:author="Willian" w:date="2017-01-10T23:20:00Z">
          <w:pPr>
            <w:pStyle w:val="PargrafodaLista"/>
            <w:numPr>
              <w:numId w:val="44"/>
            </w:numPr>
            <w:ind w:hanging="360"/>
          </w:pPr>
        </w:pPrChange>
      </w:pPr>
      <w:del w:id="36" w:author="Willian" w:date="2017-01-06T11:50:00Z">
        <w:r w:rsidRPr="00945922" w:rsidDel="00B5729D">
          <w:delText xml:space="preserve">nos conteúdos complementares, você encontrará sugestões, como links de vídeos ou textos, que complementam o material e poderão te auxiliar no desenvolvimento das aulas; </w:delText>
        </w:r>
      </w:del>
    </w:p>
    <w:p w14:paraId="486937DC" w14:textId="55B2A845" w:rsidR="00945922" w:rsidDel="00B5729D" w:rsidRDefault="00945922">
      <w:pPr>
        <w:pStyle w:val="Ttulo1"/>
        <w:rPr>
          <w:del w:id="37" w:author="Willian" w:date="2017-01-06T11:50:00Z"/>
        </w:rPr>
        <w:pPrChange w:id="38" w:author="Willian" w:date="2017-01-10T23:20:00Z">
          <w:pPr>
            <w:pStyle w:val="PargrafodaLista"/>
            <w:numPr>
              <w:numId w:val="44"/>
            </w:numPr>
            <w:ind w:hanging="360"/>
          </w:pPr>
        </w:pPrChange>
      </w:pPr>
      <w:del w:id="39" w:author="Willian" w:date="2017-01-06T11:50:00Z">
        <w:r w:rsidRPr="00945922" w:rsidDel="00B5729D">
          <w:delText xml:space="preserve">em cada aula são apresentadas estratégias para auxiliar o aluno no desenvolvimento das atividades; </w:delText>
        </w:r>
      </w:del>
    </w:p>
    <w:p w14:paraId="5A92F461" w14:textId="3F71F13E" w:rsidR="00945922" w:rsidDel="00B5729D" w:rsidRDefault="00945922">
      <w:pPr>
        <w:pStyle w:val="Ttulo1"/>
        <w:rPr>
          <w:del w:id="40" w:author="Willian" w:date="2017-01-06T11:50:00Z"/>
        </w:rPr>
        <w:pPrChange w:id="41" w:author="Willian" w:date="2017-01-10T23:20:00Z">
          <w:pPr>
            <w:pStyle w:val="PargrafodaLista"/>
            <w:numPr>
              <w:numId w:val="44"/>
            </w:numPr>
            <w:ind w:hanging="360"/>
          </w:pPr>
        </w:pPrChange>
      </w:pPr>
      <w:del w:id="42" w:author="Willian" w:date="2017-01-06T11:50:00Z">
        <w:r w:rsidRPr="00945922" w:rsidDel="00B5729D">
          <w:delText xml:space="preserve">no TPD, você também encontrará dicas e estratégias para auxiliar os alunos. </w:delText>
        </w:r>
        <w:commentRangeEnd w:id="29"/>
        <w:r w:rsidR="00560304" w:rsidDel="00B5729D">
          <w:rPr>
            <w:rStyle w:val="Refdecomentrio"/>
          </w:rPr>
          <w:commentReference w:id="29"/>
        </w:r>
      </w:del>
    </w:p>
    <w:p w14:paraId="5A697766" w14:textId="1140A6E0" w:rsidR="005D781C" w:rsidDel="00B5729D" w:rsidRDefault="005D781C">
      <w:pPr>
        <w:pStyle w:val="Ttulo1"/>
        <w:rPr>
          <w:del w:id="43" w:author="Willian" w:date="2017-01-06T11:50:00Z"/>
        </w:rPr>
        <w:pPrChange w:id="44" w:author="Willian" w:date="2017-01-10T23:20:00Z">
          <w:pPr>
            <w:pStyle w:val="PargrafodaLista"/>
          </w:pPr>
        </w:pPrChange>
      </w:pPr>
    </w:p>
    <w:p w14:paraId="2CCCF558" w14:textId="784EA08F" w:rsidR="00945922" w:rsidDel="00B5729D" w:rsidRDefault="00945922">
      <w:pPr>
        <w:pStyle w:val="Ttulo1"/>
        <w:rPr>
          <w:del w:id="45" w:author="Willian" w:date="2017-01-06T11:50:00Z"/>
          <w:rFonts w:ascii="Times New Roman" w:eastAsia="Times New Roman" w:hAnsi="Times New Roman"/>
          <w:sz w:val="24"/>
        </w:rPr>
        <w:pPrChange w:id="46" w:author="Willian" w:date="2017-01-10T23:20:00Z">
          <w:pPr>
            <w:spacing w:before="0" w:after="0"/>
            <w:jc w:val="left"/>
          </w:pPr>
        </w:pPrChange>
      </w:pPr>
    </w:p>
    <w:p w14:paraId="47CEA151" w14:textId="2FAE9EE9" w:rsidR="005D781C" w:rsidRPr="00561E8D" w:rsidDel="00B5729D" w:rsidRDefault="00561E8D">
      <w:pPr>
        <w:pStyle w:val="Ttulo1"/>
        <w:rPr>
          <w:del w:id="47" w:author="Willian" w:date="2017-01-06T11:50:00Z"/>
        </w:rPr>
        <w:pPrChange w:id="48" w:author="Willian" w:date="2017-01-10T23:20:00Z">
          <w:pPr>
            <w:pStyle w:val="Ttulo3"/>
          </w:pPr>
        </w:pPrChange>
      </w:pPr>
      <w:del w:id="49" w:author="Willian" w:date="2017-01-06T11:50:00Z">
        <w:r w:rsidDel="00B5729D">
          <w:delText>FICHA TÉCNICA</w:delText>
        </w:r>
        <w:r w:rsidR="00945922" w:rsidRPr="00561E8D" w:rsidDel="00B5729D">
          <w:delText xml:space="preserve"> </w:delText>
        </w:r>
      </w:del>
    </w:p>
    <w:p w14:paraId="019852AD" w14:textId="59132709" w:rsidR="005B1800" w:rsidRPr="001D3AF1" w:rsidDel="006F40A3" w:rsidRDefault="005D781C">
      <w:pPr>
        <w:pStyle w:val="Ttulo1"/>
        <w:rPr>
          <w:del w:id="50" w:author="Willian" w:date="2016-10-22T14:48:00Z"/>
        </w:rPr>
        <w:pPrChange w:id="51" w:author="Willian" w:date="2017-01-10T23:20:00Z">
          <w:pPr>
            <w:pStyle w:val="PargrafodaLista"/>
            <w:numPr>
              <w:numId w:val="45"/>
            </w:numPr>
            <w:ind w:left="360" w:hanging="360"/>
          </w:pPr>
        </w:pPrChange>
      </w:pPr>
      <w:del w:id="52" w:author="Willian" w:date="2017-01-06T11:50:00Z">
        <w:r w:rsidRPr="006F40A3" w:rsidDel="00B5729D">
          <w:delText>Público Alvo</w:delText>
        </w:r>
      </w:del>
    </w:p>
    <w:p w14:paraId="6E48BB99" w14:textId="0BAB2EF6" w:rsidR="005D781C" w:rsidDel="006F40A3" w:rsidRDefault="005D781C">
      <w:pPr>
        <w:pStyle w:val="Ttulo1"/>
        <w:rPr>
          <w:del w:id="53" w:author="Willian" w:date="2016-10-22T14:44:00Z"/>
        </w:rPr>
        <w:pPrChange w:id="54" w:author="Willian" w:date="2017-01-10T23:20:00Z">
          <w:pPr>
            <w:pStyle w:val="PargrafodaLista"/>
          </w:pPr>
        </w:pPrChange>
      </w:pPr>
      <w:del w:id="55" w:author="Willian" w:date="2016-10-22T14:48:00Z">
        <w:r w:rsidDel="006F40A3">
          <w:delText xml:space="preserve"> </w:delText>
        </w:r>
      </w:del>
      <w:del w:id="56" w:author="Willian" w:date="2017-01-06T11:50:00Z">
        <w:r w:rsidDel="00B5729D">
          <w:delText xml:space="preserve">Jovens, acima de 16 anos, com Ensino Médio concluído ou em andamento, </w:delText>
        </w:r>
      </w:del>
      <w:del w:id="57" w:author="Willian" w:date="2016-10-21T01:03:00Z">
        <w:r w:rsidDel="00560304">
          <w:delText xml:space="preserve">e </w:delText>
        </w:r>
      </w:del>
      <w:del w:id="58" w:author="Willian" w:date="2017-01-06T11:50:00Z">
        <w:r w:rsidDel="00B5729D">
          <w:delText xml:space="preserve">que desejam atuar na área de Programação ou Desenvolvimento de </w:delText>
        </w:r>
      </w:del>
      <w:del w:id="59" w:author="Willian" w:date="2016-10-22T14:44:00Z">
        <w:r w:rsidDel="006F40A3">
          <w:delText>App's</w:delText>
        </w:r>
        <w:r w:rsidR="001D3AF1" w:rsidDel="006F40A3">
          <w:delText>.</w:delText>
        </w:r>
      </w:del>
    </w:p>
    <w:p w14:paraId="17378180" w14:textId="565E5E95" w:rsidR="005B1800" w:rsidDel="006F40A3" w:rsidRDefault="005B1800">
      <w:pPr>
        <w:pStyle w:val="Ttulo1"/>
        <w:rPr>
          <w:del w:id="60" w:author="Willian" w:date="2016-10-22T14:44:00Z"/>
        </w:rPr>
        <w:pPrChange w:id="61" w:author="Willian" w:date="2017-01-10T23:20:00Z">
          <w:pPr>
            <w:pStyle w:val="PargrafodaLista"/>
          </w:pPr>
        </w:pPrChange>
      </w:pPr>
    </w:p>
    <w:p w14:paraId="476FCC8A" w14:textId="35E86740" w:rsidR="005B1800" w:rsidRPr="001D3AF1" w:rsidDel="00B5729D" w:rsidRDefault="005D781C">
      <w:pPr>
        <w:pStyle w:val="Ttulo1"/>
        <w:rPr>
          <w:del w:id="62" w:author="Willian" w:date="2017-01-06T11:50:00Z"/>
        </w:rPr>
        <w:pPrChange w:id="63" w:author="Willian" w:date="2017-01-10T23:20:00Z">
          <w:pPr>
            <w:pStyle w:val="PargrafodaLista"/>
            <w:numPr>
              <w:numId w:val="45"/>
            </w:numPr>
            <w:ind w:left="360" w:hanging="360"/>
          </w:pPr>
        </w:pPrChange>
      </w:pPr>
      <w:del w:id="64" w:author="Willian" w:date="2017-01-06T11:50:00Z">
        <w:r w:rsidRPr="005D781C" w:rsidDel="00B5729D">
          <w:delText>Pré requisitos educador</w:delText>
        </w:r>
      </w:del>
    </w:p>
    <w:p w14:paraId="64544DD3" w14:textId="075BD1B6" w:rsidR="005B1800" w:rsidDel="00B5729D" w:rsidRDefault="005D781C">
      <w:pPr>
        <w:pStyle w:val="Ttulo1"/>
        <w:rPr>
          <w:del w:id="65" w:author="Willian" w:date="2017-01-06T11:50:00Z"/>
        </w:rPr>
        <w:pPrChange w:id="66" w:author="Willian" w:date="2017-01-10T23:20:00Z">
          <w:pPr>
            <w:pStyle w:val="PargrafodaLista"/>
          </w:pPr>
        </w:pPrChange>
      </w:pPr>
      <w:del w:id="67" w:author="Willian" w:date="2017-01-06T11:50:00Z">
        <w:r w:rsidDel="00B5729D">
          <w:delText xml:space="preserve">Formação Mínima: Técnico em Informática; preferencialmente com experiência em desenvolvimento de App, plataformas IOS e Android. </w:delText>
        </w:r>
      </w:del>
    </w:p>
    <w:p w14:paraId="7751C6C1" w14:textId="69396D69" w:rsidR="005D781C" w:rsidDel="00B5729D" w:rsidRDefault="005D781C">
      <w:pPr>
        <w:pStyle w:val="Ttulo1"/>
        <w:rPr>
          <w:del w:id="68" w:author="Willian" w:date="2017-01-06T11:50:00Z"/>
        </w:rPr>
        <w:pPrChange w:id="69" w:author="Willian" w:date="2017-01-10T23:20:00Z">
          <w:pPr>
            <w:pStyle w:val="PargrafodaLista"/>
          </w:pPr>
        </w:pPrChange>
      </w:pPr>
      <w:del w:id="70" w:author="Willian" w:date="2017-01-06T11:50:00Z">
        <w:r w:rsidDel="00B5729D">
          <w:delText>Formação Ideal: Graduação em Ciência da Computação, Engenharia da Computação, Sistemas de Informação ou áreas afins.</w:delText>
        </w:r>
      </w:del>
    </w:p>
    <w:p w14:paraId="7D91FB2E" w14:textId="5B274EAD" w:rsidR="005B1800" w:rsidDel="00B5729D" w:rsidRDefault="005B1800">
      <w:pPr>
        <w:pStyle w:val="Ttulo1"/>
        <w:rPr>
          <w:del w:id="71" w:author="Willian" w:date="2017-01-06T11:50:00Z"/>
        </w:rPr>
        <w:pPrChange w:id="72" w:author="Willian" w:date="2017-01-10T23:20:00Z">
          <w:pPr/>
        </w:pPrChange>
      </w:pPr>
    </w:p>
    <w:p w14:paraId="645E1496" w14:textId="37728C4B" w:rsidR="005B1800" w:rsidDel="00B5729D" w:rsidRDefault="005D781C">
      <w:pPr>
        <w:pStyle w:val="Ttulo1"/>
        <w:rPr>
          <w:del w:id="73" w:author="Willian" w:date="2017-01-06T11:50:00Z"/>
        </w:rPr>
        <w:pPrChange w:id="74" w:author="Willian" w:date="2017-01-10T23:20:00Z">
          <w:pPr>
            <w:pStyle w:val="PargrafodaLista"/>
            <w:numPr>
              <w:numId w:val="45"/>
            </w:numPr>
            <w:ind w:left="360" w:hanging="360"/>
          </w:pPr>
        </w:pPrChange>
      </w:pPr>
      <w:del w:id="75" w:author="Willian" w:date="2017-01-06T11:50:00Z">
        <w:r w:rsidRPr="005D781C" w:rsidDel="00B5729D">
          <w:delText>Pré-requisitos do aluno</w:delText>
        </w:r>
      </w:del>
    </w:p>
    <w:p w14:paraId="1742C2CA" w14:textId="136411BB" w:rsidR="005D781C" w:rsidDel="006F40A3" w:rsidRDefault="005D781C">
      <w:pPr>
        <w:pStyle w:val="Ttulo1"/>
        <w:rPr>
          <w:del w:id="76" w:author="Willian" w:date="2016-10-22T14:46:00Z"/>
        </w:rPr>
        <w:pPrChange w:id="77" w:author="Willian" w:date="2017-01-10T23:20:00Z">
          <w:pPr>
            <w:pStyle w:val="PargrafodaLista"/>
            <w:numPr>
              <w:numId w:val="45"/>
            </w:numPr>
            <w:ind w:left="360" w:hanging="360"/>
          </w:pPr>
        </w:pPrChange>
      </w:pPr>
      <w:del w:id="78" w:author="Willian" w:date="2017-01-06T11:50:00Z">
        <w:r w:rsidDel="00B5729D">
          <w:delText>Ter conhecimento básico em Windows e raciocínio lógico</w:delText>
        </w:r>
      </w:del>
    </w:p>
    <w:p w14:paraId="33292E37" w14:textId="7B4F1511" w:rsidR="005B1800" w:rsidDel="006F40A3" w:rsidRDefault="005B1800">
      <w:pPr>
        <w:pStyle w:val="Ttulo1"/>
        <w:rPr>
          <w:del w:id="79" w:author="Willian" w:date="2016-10-22T14:46:00Z"/>
        </w:rPr>
        <w:pPrChange w:id="80" w:author="Willian" w:date="2017-01-10T23:20:00Z">
          <w:pPr>
            <w:pStyle w:val="PargrafodaLista"/>
          </w:pPr>
        </w:pPrChange>
      </w:pPr>
    </w:p>
    <w:p w14:paraId="4DDEB4DE" w14:textId="4C8D868D" w:rsidR="005B1800" w:rsidRPr="001D3AF1" w:rsidDel="00B5729D" w:rsidRDefault="005D781C">
      <w:pPr>
        <w:pStyle w:val="Ttulo1"/>
        <w:rPr>
          <w:del w:id="81" w:author="Willian" w:date="2017-01-06T11:50:00Z"/>
        </w:rPr>
        <w:pPrChange w:id="82" w:author="Willian" w:date="2017-01-10T23:20:00Z">
          <w:pPr>
            <w:pStyle w:val="PargrafodaLista"/>
            <w:numPr>
              <w:numId w:val="45"/>
            </w:numPr>
            <w:ind w:left="360" w:hanging="360"/>
          </w:pPr>
        </w:pPrChange>
      </w:pPr>
      <w:del w:id="83" w:author="Willian" w:date="2017-01-06T11:50:00Z">
        <w:r w:rsidRPr="005D781C" w:rsidDel="00B5729D">
          <w:delText>Hardware mínimo dos computadores</w:delText>
        </w:r>
      </w:del>
    </w:p>
    <w:p w14:paraId="77378FC7" w14:textId="427EA228" w:rsidR="005D781C" w:rsidDel="00B5729D" w:rsidRDefault="005D781C">
      <w:pPr>
        <w:pStyle w:val="Ttulo1"/>
        <w:rPr>
          <w:del w:id="84" w:author="Willian" w:date="2017-01-06T11:50:00Z"/>
        </w:rPr>
        <w:pPrChange w:id="85" w:author="Willian" w:date="2017-01-10T23:20:00Z">
          <w:pPr>
            <w:pStyle w:val="PargrafodaLista"/>
          </w:pPr>
        </w:pPrChange>
      </w:pPr>
      <w:del w:id="86" w:author="Willian" w:date="2017-01-06T11:50:00Z">
        <w:r w:rsidDel="00B5729D">
          <w:delText xml:space="preserve">Microcomputador (desktop ou laptop) com processador de 2 gigahertz (GHz); memória RAM de 2 gigabyte (GB) para sistema operacional 32 bits, ou 4 GB para sistema operacional 64 bits; espaço em disco rígido de 20 GB; conectado à internet banda larga de alta velocidade. </w:delText>
        </w:r>
      </w:del>
    </w:p>
    <w:p w14:paraId="1E24FD2F" w14:textId="0F1FB7FE" w:rsidR="005B1800" w:rsidDel="00B5729D" w:rsidRDefault="005B1800">
      <w:pPr>
        <w:pStyle w:val="Ttulo1"/>
        <w:rPr>
          <w:del w:id="87" w:author="Willian" w:date="2017-01-06T11:50:00Z"/>
        </w:rPr>
        <w:pPrChange w:id="88" w:author="Willian" w:date="2017-01-10T23:20:00Z">
          <w:pPr>
            <w:pStyle w:val="PargrafodaLista"/>
          </w:pPr>
        </w:pPrChange>
      </w:pPr>
    </w:p>
    <w:p w14:paraId="0C11AF45" w14:textId="5AE9C243" w:rsidR="005B1800" w:rsidRPr="001D3AF1" w:rsidDel="00B5729D" w:rsidRDefault="005D781C">
      <w:pPr>
        <w:pStyle w:val="Ttulo1"/>
        <w:rPr>
          <w:del w:id="89" w:author="Willian" w:date="2017-01-06T11:50:00Z"/>
        </w:rPr>
        <w:pPrChange w:id="90" w:author="Willian" w:date="2017-01-10T23:20:00Z">
          <w:pPr>
            <w:pStyle w:val="PargrafodaLista"/>
            <w:numPr>
              <w:numId w:val="45"/>
            </w:numPr>
            <w:ind w:left="360" w:hanging="360"/>
          </w:pPr>
        </w:pPrChange>
      </w:pPr>
      <w:del w:id="91" w:author="Willian" w:date="2017-01-06T11:50:00Z">
        <w:r w:rsidRPr="005D781C" w:rsidDel="00B5729D">
          <w:delText>Software das máquinas</w:delText>
        </w:r>
      </w:del>
    </w:p>
    <w:p w14:paraId="4558A0FB" w14:textId="1DA9C531" w:rsidR="00560304" w:rsidDel="00B5729D" w:rsidRDefault="005D781C">
      <w:pPr>
        <w:pStyle w:val="Ttulo1"/>
        <w:rPr>
          <w:del w:id="92" w:author="Willian" w:date="2017-01-06T11:50:00Z"/>
        </w:rPr>
        <w:pPrChange w:id="93" w:author="Willian" w:date="2017-01-10T23:20:00Z">
          <w:pPr>
            <w:pStyle w:val="PargrafodaLista"/>
          </w:pPr>
        </w:pPrChange>
      </w:pPr>
      <w:del w:id="94" w:author="Willian" w:date="2017-01-06T11:50:00Z">
        <w:r w:rsidDel="00B5729D">
          <w:delText xml:space="preserve">As máquinas </w:delText>
        </w:r>
        <w:r w:rsidR="005B1800" w:rsidDel="00B5729D">
          <w:delText xml:space="preserve">dos alunos </w:delText>
        </w:r>
        <w:r w:rsidDel="00B5729D">
          <w:delText xml:space="preserve">devem possuir a instalação do Sistema Operacional </w:delText>
        </w:r>
      </w:del>
      <w:del w:id="95" w:author="Willian" w:date="2017-01-03T22:59:00Z">
        <w:r w:rsidDel="00F00ADA">
          <w:delText xml:space="preserve">Windows 7 (ou superior), Ubuntu 16 ou </w:delText>
        </w:r>
      </w:del>
      <w:del w:id="96" w:author="Willian" w:date="2017-01-06T11:50:00Z">
        <w:r w:rsidDel="00B5729D">
          <w:delText>OSX (10 ou superior)</w:delText>
        </w:r>
        <w:r w:rsidR="005B1800" w:rsidDel="00B5729D">
          <w:delText>,</w:delText>
        </w:r>
        <w:r w:rsidR="001D3AF1" w:rsidDel="00B5729D">
          <w:delText xml:space="preserve"> </w:delText>
        </w:r>
        <w:r w:rsidDel="00B5729D">
          <w:delText>um navegador para internet</w:delText>
        </w:r>
        <w:r w:rsidR="005B1800" w:rsidDel="00B5729D">
          <w:delText xml:space="preserve">, de preferência o </w:delText>
        </w:r>
        <w:r w:rsidDel="00B5729D">
          <w:delText>Google Chrome. Na máquina do educador além dos softwares citados acima,</w:delText>
        </w:r>
        <w:r w:rsidR="005B1800" w:rsidDel="00B5729D">
          <w:delText xml:space="preserve"> é necessário ter instalado</w:delText>
        </w:r>
        <w:r w:rsidDel="00B5729D">
          <w:delText xml:space="preserve"> o Microsoft Office 2013 ou superior</w:delText>
        </w:r>
      </w:del>
      <w:del w:id="97" w:author="Willian" w:date="2017-01-03T23:00:00Z">
        <w:r w:rsidDel="00F00ADA">
          <w:delText xml:space="preserve"> para o caso de sistemas operacionais Windows e OSX</w:delText>
        </w:r>
      </w:del>
      <w:del w:id="98" w:author="Willian" w:date="2017-01-06T11:50:00Z">
        <w:r w:rsidDel="00B5729D">
          <w:delText>, um leitor de PDF</w:delText>
        </w:r>
        <w:r w:rsidR="005B1800" w:rsidDel="00B5729D">
          <w:delText>, de preferência o</w:delText>
        </w:r>
        <w:r w:rsidR="006623A4" w:rsidDel="00B5729D">
          <w:delText xml:space="preserve"> </w:delText>
        </w:r>
        <w:r w:rsidDel="00B5729D">
          <w:delText>Adobe Reader</w:delText>
        </w:r>
        <w:r w:rsidR="005B1800" w:rsidDel="00B5729D">
          <w:delText xml:space="preserve">, também </w:delText>
        </w:r>
        <w:r w:rsidDel="00B5729D">
          <w:delText xml:space="preserve">o programa Git e SourceTree </w:delText>
        </w:r>
      </w:del>
      <w:del w:id="99" w:author="Willian" w:date="2017-01-03T23:00:00Z">
        <w:r w:rsidDel="00F00ADA">
          <w:delText>(Windows e OSX).</w:delText>
        </w:r>
      </w:del>
    </w:p>
    <w:p w14:paraId="6389BD8A" w14:textId="14FEAF3D" w:rsidR="00763962" w:rsidDel="00B5729D" w:rsidRDefault="00763962">
      <w:pPr>
        <w:pStyle w:val="Ttulo1"/>
        <w:rPr>
          <w:del w:id="100" w:author="Willian" w:date="2017-01-06T11:50:00Z"/>
        </w:rPr>
        <w:pPrChange w:id="101" w:author="Willian" w:date="2017-01-10T23:20:00Z">
          <w:pPr>
            <w:pStyle w:val="PargrafodaLista"/>
          </w:pPr>
        </w:pPrChange>
      </w:pPr>
    </w:p>
    <w:p w14:paraId="36393FA9" w14:textId="42AD51F5" w:rsidR="00763962" w:rsidRPr="009C10D6" w:rsidDel="00B5729D" w:rsidRDefault="00763962">
      <w:pPr>
        <w:pStyle w:val="Ttulo1"/>
        <w:rPr>
          <w:del w:id="102" w:author="Willian" w:date="2017-01-06T11:50:00Z"/>
        </w:rPr>
        <w:pPrChange w:id="103" w:author="Willian" w:date="2017-01-10T23:20:00Z">
          <w:pPr>
            <w:pStyle w:val="PargrafodaLista"/>
            <w:numPr>
              <w:numId w:val="45"/>
            </w:numPr>
            <w:ind w:left="360" w:hanging="360"/>
          </w:pPr>
        </w:pPrChange>
      </w:pPr>
      <w:del w:id="104" w:author="Willian" w:date="2017-01-06T11:50:00Z">
        <w:r w:rsidDel="00B5729D">
          <w:delText>Recomendações específicas</w:delText>
        </w:r>
      </w:del>
    </w:p>
    <w:p w14:paraId="4D4BF8C8" w14:textId="0E2E044A" w:rsidR="00763962" w:rsidDel="00B5729D" w:rsidRDefault="00763962">
      <w:pPr>
        <w:pStyle w:val="Ttulo1"/>
        <w:rPr>
          <w:del w:id="105" w:author="Willian" w:date="2017-01-06T11:50:00Z"/>
        </w:rPr>
        <w:pPrChange w:id="106" w:author="Willian" w:date="2017-01-10T23:20:00Z">
          <w:pPr>
            <w:pStyle w:val="PargrafodaLista"/>
            <w:ind w:left="360"/>
          </w:pPr>
        </w:pPrChange>
      </w:pPr>
    </w:p>
    <w:p w14:paraId="7693E7F2" w14:textId="560ACDC6" w:rsidR="00763962" w:rsidDel="00B5729D" w:rsidRDefault="00763962">
      <w:pPr>
        <w:pStyle w:val="Ttulo1"/>
        <w:rPr>
          <w:del w:id="107" w:author="Willian" w:date="2017-01-06T11:50:00Z"/>
        </w:rPr>
        <w:pPrChange w:id="108" w:author="Willian" w:date="2017-01-10T23:20:00Z">
          <w:pPr>
            <w:pStyle w:val="PargrafodaLista"/>
            <w:numPr>
              <w:numId w:val="51"/>
            </w:numPr>
            <w:ind w:hanging="360"/>
          </w:pPr>
        </w:pPrChange>
      </w:pPr>
      <w:del w:id="109" w:author="Willian" w:date="2017-01-06T11:50:00Z">
        <w:r w:rsidRPr="009C10D6" w:rsidDel="00B5729D">
          <w:delText>S</w:delText>
        </w:r>
        <w:r w:rsidRPr="00124E62" w:rsidDel="00B5729D">
          <w:delText>a</w:delText>
        </w:r>
        <w:r w:rsidDel="00B5729D">
          <w:delText>las de aula equipadas com um computador por aluno.</w:delText>
        </w:r>
      </w:del>
    </w:p>
    <w:p w14:paraId="23362035" w14:textId="46C0ED42" w:rsidR="00763962" w:rsidDel="00B5729D" w:rsidRDefault="00763962">
      <w:pPr>
        <w:pStyle w:val="Ttulo1"/>
        <w:rPr>
          <w:del w:id="110" w:author="Willian" w:date="2017-01-06T11:50:00Z"/>
        </w:rPr>
        <w:pPrChange w:id="111" w:author="Willian" w:date="2017-01-10T23:20:00Z">
          <w:pPr>
            <w:pStyle w:val="PargrafodaLista"/>
            <w:numPr>
              <w:numId w:val="51"/>
            </w:numPr>
            <w:ind w:hanging="360"/>
          </w:pPr>
        </w:pPrChange>
      </w:pPr>
      <w:del w:id="112" w:author="Willian" w:date="2017-01-06T11:50:00Z">
        <w:r w:rsidDel="00B5729D">
          <w:delText>Iluminação adequada.</w:delText>
        </w:r>
      </w:del>
    </w:p>
    <w:p w14:paraId="6E7E5D4E" w14:textId="1DF1A6D4" w:rsidR="00763962" w:rsidDel="00B5729D" w:rsidRDefault="00763962">
      <w:pPr>
        <w:pStyle w:val="Ttulo1"/>
        <w:rPr>
          <w:del w:id="113" w:author="Willian" w:date="2017-01-06T11:50:00Z"/>
        </w:rPr>
        <w:pPrChange w:id="114" w:author="Willian" w:date="2017-01-10T23:20:00Z">
          <w:pPr>
            <w:pStyle w:val="PargrafodaLista"/>
            <w:numPr>
              <w:numId w:val="51"/>
            </w:numPr>
            <w:ind w:hanging="360"/>
          </w:pPr>
        </w:pPrChange>
      </w:pPr>
      <w:del w:id="115" w:author="Willian" w:date="2017-01-06T11:50:00Z">
        <w:r w:rsidDel="00B5729D">
          <w:delText>Aparelho de ar condicionado, com potência que atenda aos requisitos mínimos para a correta climatização do cliente.</w:delText>
        </w:r>
      </w:del>
    </w:p>
    <w:p w14:paraId="00CE6131" w14:textId="580D4532" w:rsidR="00763962" w:rsidDel="00B5729D" w:rsidRDefault="00763962">
      <w:pPr>
        <w:pStyle w:val="Ttulo1"/>
        <w:rPr>
          <w:del w:id="116" w:author="Willian" w:date="2017-01-06T11:50:00Z"/>
        </w:rPr>
        <w:pPrChange w:id="117" w:author="Willian" w:date="2017-01-10T23:20:00Z">
          <w:pPr>
            <w:pStyle w:val="PargrafodaLista"/>
          </w:pPr>
        </w:pPrChange>
      </w:pPr>
      <w:del w:id="118" w:author="Willian" w:date="2017-01-06T11:50:00Z">
        <w:r w:rsidDel="00B5729D">
          <w:delText>O aparelho pode ser adaptado de acordo com a região do país.</w:delText>
        </w:r>
      </w:del>
    </w:p>
    <w:p w14:paraId="08733EFD" w14:textId="6075762E" w:rsidR="00763962" w:rsidDel="00B5729D" w:rsidRDefault="00763962">
      <w:pPr>
        <w:pStyle w:val="Ttulo1"/>
        <w:rPr>
          <w:del w:id="119" w:author="Willian" w:date="2017-01-06T11:50:00Z"/>
        </w:rPr>
        <w:pPrChange w:id="120" w:author="Willian" w:date="2017-01-10T23:20:00Z">
          <w:pPr>
            <w:pStyle w:val="PargrafodaLista"/>
            <w:numPr>
              <w:numId w:val="51"/>
            </w:numPr>
            <w:ind w:hanging="360"/>
          </w:pPr>
        </w:pPrChange>
      </w:pPr>
      <w:del w:id="121" w:author="Willian" w:date="2017-01-06T11:50:00Z">
        <w:r w:rsidDel="00B5729D">
          <w:delText xml:space="preserve"> Quadro branco em ótimo estado de uso, com pincéis e apagador.</w:delText>
        </w:r>
      </w:del>
    </w:p>
    <w:p w14:paraId="48442D81" w14:textId="5F8BAB5D" w:rsidR="00763962" w:rsidDel="00B5729D" w:rsidRDefault="00763962">
      <w:pPr>
        <w:pStyle w:val="Ttulo1"/>
        <w:rPr>
          <w:del w:id="122" w:author="Willian" w:date="2017-01-06T11:50:00Z"/>
        </w:rPr>
        <w:pPrChange w:id="123" w:author="Willian" w:date="2017-01-10T23:20:00Z">
          <w:pPr>
            <w:pStyle w:val="PargrafodaLista"/>
            <w:numPr>
              <w:numId w:val="51"/>
            </w:numPr>
            <w:ind w:hanging="360"/>
          </w:pPr>
        </w:pPrChange>
      </w:pPr>
      <w:del w:id="124" w:author="Willian" w:date="2017-01-06T11:50:00Z">
        <w:r w:rsidDel="00B5729D">
          <w:delText>Mesas e cadeiras conservadas.</w:delText>
        </w:r>
      </w:del>
    </w:p>
    <w:p w14:paraId="7A9278AD" w14:textId="2982E188" w:rsidR="00763962" w:rsidDel="00B5729D" w:rsidRDefault="00763962">
      <w:pPr>
        <w:pStyle w:val="Ttulo1"/>
        <w:rPr>
          <w:del w:id="125" w:author="Willian" w:date="2017-01-06T11:50:00Z"/>
        </w:rPr>
        <w:pPrChange w:id="126" w:author="Willian" w:date="2017-01-10T23:20:00Z">
          <w:pPr>
            <w:pStyle w:val="PargrafodaLista"/>
            <w:numPr>
              <w:numId w:val="51"/>
            </w:numPr>
            <w:ind w:hanging="360"/>
          </w:pPr>
        </w:pPrChange>
      </w:pPr>
      <w:del w:id="127" w:author="Willian" w:date="2017-01-06T11:50:00Z">
        <w:r w:rsidDel="00B5729D">
          <w:delText xml:space="preserve">Um computador conectado à internet banda larga (100Mb ou similar) e outros equipamentos de apoio para vídeo, como televisor 42” para projeção ou projetor, e aparelho de som em perfeito estado de funcionamento. </w:delText>
        </w:r>
      </w:del>
    </w:p>
    <w:p w14:paraId="3E627E08" w14:textId="791E3956" w:rsidR="00763962" w:rsidDel="00B5729D" w:rsidRDefault="00763962">
      <w:pPr>
        <w:pStyle w:val="Ttulo1"/>
        <w:rPr>
          <w:del w:id="128" w:author="Willian" w:date="2017-01-06T11:50:00Z"/>
        </w:rPr>
        <w:pPrChange w:id="129" w:author="Willian" w:date="2017-01-10T23:20:00Z">
          <w:pPr>
            <w:pStyle w:val="PargrafodaLista"/>
            <w:numPr>
              <w:numId w:val="51"/>
            </w:numPr>
            <w:ind w:hanging="360"/>
          </w:pPr>
        </w:pPrChange>
      </w:pPr>
      <w:del w:id="130" w:author="Willian" w:date="2017-01-03T23:01:00Z">
        <w:r w:rsidDel="00F00ADA">
          <w:delText>Tablet ou smartphone com sistema operacional Android 4.4 ou superior para a realização das atividades práticas.</w:delText>
        </w:r>
      </w:del>
    </w:p>
    <w:p w14:paraId="3C77EB0F" w14:textId="178A875D" w:rsidR="003C60EE" w:rsidDel="00B5729D" w:rsidRDefault="003C60EE">
      <w:pPr>
        <w:pStyle w:val="Ttulo1"/>
        <w:rPr>
          <w:del w:id="131" w:author="Willian" w:date="2017-01-06T11:50:00Z"/>
        </w:rPr>
        <w:pPrChange w:id="132" w:author="Willian" w:date="2017-01-10T23:20:00Z">
          <w:pPr/>
        </w:pPrChange>
      </w:pPr>
    </w:p>
    <w:p w14:paraId="002D0E17" w14:textId="648CF92E" w:rsidR="005B1800" w:rsidDel="00B5729D" w:rsidRDefault="005D781C">
      <w:pPr>
        <w:pStyle w:val="Ttulo1"/>
        <w:rPr>
          <w:del w:id="133" w:author="Willian" w:date="2017-01-06T11:50:00Z"/>
        </w:rPr>
        <w:pPrChange w:id="134" w:author="Willian" w:date="2017-01-10T23:20:00Z">
          <w:pPr>
            <w:pStyle w:val="PargrafodaLista"/>
            <w:numPr>
              <w:numId w:val="45"/>
            </w:numPr>
            <w:ind w:left="360" w:hanging="360"/>
          </w:pPr>
        </w:pPrChange>
      </w:pPr>
      <w:del w:id="135" w:author="Willian" w:date="2017-01-06T11:50:00Z">
        <w:r w:rsidRPr="001D3AF1" w:rsidDel="00B5729D">
          <w:delText>Áreas de atuação do profissional</w:delText>
        </w:r>
      </w:del>
    </w:p>
    <w:p w14:paraId="4A3D03E6" w14:textId="2F1D21D7" w:rsidR="005D781C" w:rsidDel="00B5729D" w:rsidRDefault="005D781C">
      <w:pPr>
        <w:pStyle w:val="Ttulo1"/>
        <w:rPr>
          <w:del w:id="136" w:author="Willian" w:date="2017-01-06T11:50:00Z"/>
        </w:rPr>
        <w:pPrChange w:id="137" w:author="Willian" w:date="2017-01-10T23:20:00Z">
          <w:pPr>
            <w:pStyle w:val="PargrafodaLista"/>
          </w:pPr>
        </w:pPrChange>
      </w:pPr>
      <w:del w:id="138" w:author="Willian" w:date="2017-01-06T11:50:00Z">
        <w:r w:rsidDel="00B5729D">
          <w:delText xml:space="preserve"> Atuar em empresas públicas e privadas, instituições, indústrias, prestar serviços como profissional liberal, entre outros.</w:delText>
        </w:r>
      </w:del>
    </w:p>
    <w:p w14:paraId="5C325241" w14:textId="0BA80F3F" w:rsidR="005B1800" w:rsidDel="00B5729D" w:rsidRDefault="005B1800">
      <w:pPr>
        <w:pStyle w:val="Ttulo1"/>
        <w:rPr>
          <w:del w:id="139" w:author="Willian" w:date="2017-01-06T11:50:00Z"/>
        </w:rPr>
        <w:pPrChange w:id="140" w:author="Willian" w:date="2017-01-10T23:20:00Z">
          <w:pPr>
            <w:pStyle w:val="PargrafodaLista"/>
          </w:pPr>
        </w:pPrChange>
      </w:pPr>
    </w:p>
    <w:p w14:paraId="05DD6467" w14:textId="12C9D724" w:rsidR="005B1800" w:rsidRPr="001D3AF1" w:rsidDel="00B5729D" w:rsidRDefault="005D781C">
      <w:pPr>
        <w:pStyle w:val="Ttulo1"/>
        <w:rPr>
          <w:del w:id="141" w:author="Willian" w:date="2017-01-06T11:50:00Z"/>
        </w:rPr>
        <w:pPrChange w:id="142" w:author="Willian" w:date="2017-01-10T23:20:00Z">
          <w:pPr>
            <w:pStyle w:val="PargrafodaLista"/>
            <w:numPr>
              <w:numId w:val="45"/>
            </w:numPr>
            <w:ind w:left="360" w:hanging="360"/>
          </w:pPr>
        </w:pPrChange>
      </w:pPr>
      <w:del w:id="143" w:author="Willian" w:date="2017-01-06T11:50:00Z">
        <w:r w:rsidRPr="005D781C" w:rsidDel="00B5729D">
          <w:delText>Faixa salarial da profissão</w:delText>
        </w:r>
      </w:del>
    </w:p>
    <w:p w14:paraId="40B44F7E" w14:textId="48318220" w:rsidR="00945922" w:rsidRPr="005D781C" w:rsidDel="005D323C" w:rsidRDefault="00B32C7F">
      <w:pPr>
        <w:pStyle w:val="Ttulo1"/>
        <w:rPr>
          <w:del w:id="144" w:author="Willian" w:date="2017-01-10T23:19:00Z"/>
        </w:rPr>
        <w:pPrChange w:id="145" w:author="Willian" w:date="2017-01-10T23:20:00Z">
          <w:pPr>
            <w:pStyle w:val="PargrafodaLista"/>
          </w:pPr>
        </w:pPrChange>
      </w:pPr>
      <w:del w:id="146" w:author="Willian" w:date="2017-01-06T11:50:00Z">
        <w:r w:rsidDel="00B5729D">
          <w:delText>A faixa salaria</w:delText>
        </w:r>
        <w:r w:rsidR="0056672A" w:rsidDel="00B5729D">
          <w:delText>l</w:delText>
        </w:r>
        <w:r w:rsidDel="00B5729D">
          <w:delText xml:space="preserve"> pode variar dependendo da experiência do profissional e da região na qual atua. O </w:delText>
        </w:r>
        <w:r w:rsidR="00944399" w:rsidDel="00B5729D">
          <w:delText xml:space="preserve">profissional </w:delText>
        </w:r>
        <w:r w:rsidDel="00B5729D">
          <w:delText xml:space="preserve">de Programação </w:delText>
        </w:r>
      </w:del>
      <w:del w:id="147" w:author="Willian" w:date="2017-01-03T23:02:00Z">
        <w:r w:rsidDel="00203A00">
          <w:delText>Orientada a Objetos</w:delText>
        </w:r>
      </w:del>
      <w:del w:id="148" w:author="Willian" w:date="2017-01-06T11:50:00Z">
        <w:r w:rsidDel="00B5729D">
          <w:delText xml:space="preserve"> possuí a média </w:delText>
        </w:r>
        <w:r w:rsidR="00944399" w:rsidDel="00B5729D">
          <w:delText xml:space="preserve">salarial de R$ </w:delText>
        </w:r>
      </w:del>
      <w:del w:id="149" w:author="Willian" w:date="2017-01-03T23:05:00Z">
        <w:r w:rsidR="00944399" w:rsidDel="00203A00">
          <w:delText>1.200,00</w:delText>
        </w:r>
      </w:del>
      <w:del w:id="150" w:author="Willian" w:date="2017-01-06T11:50:00Z">
        <w:r w:rsidR="00944399" w:rsidDel="00B5729D">
          <w:delText xml:space="preserve"> a R$ </w:delText>
        </w:r>
      </w:del>
      <w:del w:id="151" w:author="Willian" w:date="2017-01-03T23:06:00Z">
        <w:r w:rsidR="00944399" w:rsidDel="00203A00">
          <w:delText>3.000,00</w:delText>
        </w:r>
      </w:del>
      <w:del w:id="152" w:author="Willian" w:date="2017-01-06T11:50:00Z">
        <w:r w:rsidR="005D781C" w:rsidDel="00B5729D">
          <w:delText>.</w:delText>
        </w:r>
        <w:r w:rsidR="005D781C" w:rsidRPr="00945922" w:rsidDel="00B5729D">
          <w:delText xml:space="preserve"> </w:delText>
        </w:r>
      </w:del>
      <w:del w:id="153" w:author="Willian" w:date="2017-01-10T23:19:00Z">
        <w:r w:rsidR="00945922" w:rsidRPr="00945922" w:rsidDel="005D323C">
          <w:br w:type="page"/>
        </w:r>
      </w:del>
    </w:p>
    <w:p w14:paraId="2497F5C5" w14:textId="61486D20" w:rsidR="00945922" w:rsidRPr="00945922" w:rsidRDefault="00D06AB8">
      <w:pPr>
        <w:pStyle w:val="Ttulo1"/>
      </w:pPr>
      <w:r>
        <w:t xml:space="preserve">Unidade </w:t>
      </w:r>
      <w:ins w:id="154" w:author="Willian" w:date="2017-01-06T11:50:00Z">
        <w:r w:rsidR="003322FE">
          <w:t>4</w:t>
        </w:r>
      </w:ins>
      <w:del w:id="155" w:author="Willian" w:date="2017-01-06T11:50:00Z">
        <w:r w:rsidR="000508D2" w:rsidDel="00B5729D">
          <w:delText>1</w:delText>
        </w:r>
      </w:del>
      <w:bookmarkStart w:id="156" w:name="h.3n0jqqdaieip" w:colFirst="0" w:colLast="0"/>
      <w:bookmarkEnd w:id="156"/>
    </w:p>
    <w:p w14:paraId="49F8E7C8" w14:textId="41165675" w:rsidR="005D781C" w:rsidRDefault="000508D2" w:rsidP="00945922">
      <w:pPr>
        <w:pStyle w:val="Ttulo2"/>
        <w:rPr>
          <w:ins w:id="157" w:author="Willian" w:date="2016-10-14T23:13:00Z"/>
        </w:rPr>
      </w:pPr>
      <w:r>
        <w:t xml:space="preserve">Aula 1 – </w:t>
      </w:r>
      <w:proofErr w:type="spellStart"/>
      <w:ins w:id="158" w:author="Willian" w:date="2017-01-12T15:17:00Z">
        <w:r w:rsidR="003322FE">
          <w:t>View</w:t>
        </w:r>
        <w:proofErr w:type="spellEnd"/>
        <w:r w:rsidR="003322FE">
          <w:t xml:space="preserve"> </w:t>
        </w:r>
        <w:proofErr w:type="spellStart"/>
        <w:r w:rsidR="003322FE">
          <w:t>Controllers</w:t>
        </w:r>
      </w:ins>
      <w:proofErr w:type="spellEnd"/>
      <w:del w:id="159" w:author="Willian" w:date="2017-01-06T11:52:00Z">
        <w:r w:rsidDel="00B5729D">
          <w:delText>Introdução</w:delText>
        </w:r>
      </w:del>
    </w:p>
    <w:p w14:paraId="6942479E" w14:textId="77178175" w:rsidR="00905A35" w:rsidRPr="002A7303" w:rsidRDefault="002A7303">
      <w:pPr>
        <w:rPr>
          <w:ins w:id="160" w:author="Willian" w:date="2016-10-14T23:17:00Z"/>
          <w:rPrChange w:id="161" w:author="Willian" w:date="2017-01-13T12:00:00Z">
            <w:rPr>
              <w:ins w:id="162" w:author="Willian" w:date="2016-10-14T23:17:00Z"/>
            </w:rPr>
          </w:rPrChange>
        </w:rPr>
        <w:pPrChange w:id="163" w:author="Willian" w:date="2017-01-09T14:01:00Z">
          <w:pPr>
            <w:pStyle w:val="Ttulo2"/>
          </w:pPr>
        </w:pPrChange>
      </w:pPr>
      <w:ins w:id="164" w:author="Willian" w:date="2017-01-13T12:00:00Z">
        <w:r>
          <w:t xml:space="preserve">Um aspecto importante em iOS é oferecer uma navegação dinâmica e fluida ao usuário, para isso precisamos entender o fluxo entre nossas </w:t>
        </w:r>
        <w:proofErr w:type="spellStart"/>
        <w:r>
          <w:t>Views</w:t>
        </w:r>
        <w:proofErr w:type="spellEnd"/>
        <w:r>
          <w:t xml:space="preserve"> e a hierarquia </w:t>
        </w:r>
      </w:ins>
      <w:ins w:id="165" w:author="Willian" w:date="2017-01-13T12:02:00Z">
        <w:r>
          <w:t xml:space="preserve">relacionada </w:t>
        </w:r>
      </w:ins>
      <w:ins w:id="166" w:author="Willian" w:date="2017-01-13T12:00:00Z">
        <w:r>
          <w:t>entre suas subclasses</w:t>
        </w:r>
      </w:ins>
      <w:ins w:id="167" w:author="Willian" w:date="2017-01-13T12:02:00Z">
        <w:r>
          <w:t>.</w:t>
        </w:r>
      </w:ins>
      <w:ins w:id="168" w:author="Willian" w:date="2017-01-13T12:00:00Z">
        <w:r>
          <w:t xml:space="preserve"> </w:t>
        </w:r>
      </w:ins>
    </w:p>
    <w:p w14:paraId="0EF53F32" w14:textId="74A58676" w:rsidR="00EB3653" w:rsidRPr="00BB1D79" w:rsidDel="00E2149D" w:rsidRDefault="00EB3653">
      <w:pPr>
        <w:rPr>
          <w:del w:id="169" w:author="Willian" w:date="2016-10-21T01:31:00Z"/>
        </w:rPr>
        <w:pPrChange w:id="170" w:author="Willian" w:date="2016-10-14T23:13:00Z">
          <w:pPr>
            <w:pStyle w:val="Ttulo2"/>
          </w:pPr>
        </w:pPrChange>
      </w:pPr>
    </w:p>
    <w:p w14:paraId="3170078C" w14:textId="77777777" w:rsidR="001C2894" w:rsidRDefault="001C2894" w:rsidP="001C2894">
      <w:pPr>
        <w:pBdr>
          <w:bottom w:val="single" w:sz="4" w:space="1" w:color="auto"/>
        </w:pBdr>
        <w:spacing w:before="0" w:after="0"/>
        <w:jc w:val="left"/>
      </w:pPr>
    </w:p>
    <w:p w14:paraId="31DE5F06" w14:textId="77777777" w:rsidR="001C2894" w:rsidRDefault="001C2894" w:rsidP="001C2894">
      <w:pPr>
        <w:spacing w:before="0" w:after="0"/>
        <w:jc w:val="left"/>
      </w:pP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C2F12F1" w14:textId="77777777" w:rsidR="001C2894" w:rsidRDefault="001C2894" w:rsidP="001C2894">
      <w:pPr>
        <w:spacing w:before="0" w:after="0"/>
        <w:jc w:val="left"/>
        <w:rPr>
          <w:rFonts w:eastAsia="Times New Roman"/>
          <w:sz w:val="24"/>
        </w:rPr>
      </w:pPr>
      <w:r>
        <w:rPr>
          <w:rFonts w:eastAsia="Times New Roman"/>
        </w:rPr>
        <w:t>Conforme o plano de aula, esta aula terá duração de 1h30 e deverá ser conduzida de acordo com as orientações pedagógicas.</w:t>
      </w:r>
    </w:p>
    <w:p w14:paraId="42049583" w14:textId="77777777" w:rsidR="001C2894" w:rsidRDefault="001C2894" w:rsidP="001C2894">
      <w:pPr>
        <w:spacing w:before="0" w:after="0"/>
        <w:jc w:val="left"/>
      </w:pP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3674D7F4" w14:textId="4C4BEB74" w:rsidR="001C2894" w:rsidRPr="002A7303" w:rsidDel="0038121B" w:rsidRDefault="001C2894" w:rsidP="001C2894">
      <w:pPr>
        <w:pStyle w:val="PargrafodaLista"/>
        <w:numPr>
          <w:ilvl w:val="0"/>
          <w:numId w:val="46"/>
        </w:numPr>
        <w:rPr>
          <w:del w:id="171" w:author="Willian" w:date="2017-01-09T14:09:00Z"/>
        </w:rPr>
      </w:pPr>
      <w:del w:id="172" w:author="Willian" w:date="2017-01-06T12:03:00Z">
        <w:r w:rsidRPr="002A7303" w:rsidDel="00905A35">
          <w:delText xml:space="preserve">Compreender </w:delText>
        </w:r>
      </w:del>
      <w:del w:id="173" w:author="Willian" w:date="2016-10-21T01:33:00Z">
        <w:r w:rsidRPr="002A7303" w:rsidDel="00B11329">
          <w:delText>o mercado de trabalho em programação</w:delText>
        </w:r>
      </w:del>
      <w:del w:id="174" w:author="Willian" w:date="2017-01-09T14:09:00Z">
        <w:r w:rsidR="00561E8D" w:rsidRPr="002A7303" w:rsidDel="0038121B">
          <w:delText>;</w:delText>
        </w:r>
      </w:del>
    </w:p>
    <w:p w14:paraId="5031CA88" w14:textId="7E800D42" w:rsidR="001C2894" w:rsidRPr="002A7303" w:rsidDel="0038121B" w:rsidRDefault="001C2894" w:rsidP="001C2894">
      <w:pPr>
        <w:pStyle w:val="PargrafodaLista"/>
        <w:numPr>
          <w:ilvl w:val="0"/>
          <w:numId w:val="46"/>
        </w:numPr>
        <w:rPr>
          <w:del w:id="175" w:author="Willian" w:date="2017-01-09T14:09:00Z"/>
        </w:rPr>
      </w:pPr>
      <w:del w:id="176" w:author="Willian" w:date="2016-10-21T01:35:00Z">
        <w:r w:rsidRPr="002A7303" w:rsidDel="00B11329">
          <w:delText>Conhecer o histórico da Programação Orientada a Objetos (POO)</w:delText>
        </w:r>
        <w:r w:rsidR="00561E8D" w:rsidRPr="002A7303" w:rsidDel="00B11329">
          <w:delText>;</w:delText>
        </w:r>
      </w:del>
    </w:p>
    <w:p w14:paraId="4ABCF006" w14:textId="1C9FAE56" w:rsidR="00A609F4" w:rsidRDefault="001C2894" w:rsidP="001C2894">
      <w:pPr>
        <w:pStyle w:val="PargrafodaLista"/>
        <w:numPr>
          <w:ilvl w:val="0"/>
          <w:numId w:val="46"/>
        </w:numPr>
        <w:rPr>
          <w:ins w:id="177" w:author="Willian" w:date="2017-01-13T12:08:00Z"/>
        </w:rPr>
      </w:pPr>
      <w:del w:id="178" w:author="Willian" w:date="2016-10-21T01:36:00Z">
        <w:r w:rsidRPr="002A7303" w:rsidDel="00B11329">
          <w:delText>Ter o primeiro contato ou revisar lógica de programação com os exercícios</w:delText>
        </w:r>
      </w:del>
      <w:del w:id="179" w:author="Willian" w:date="2017-01-09T14:09:00Z">
        <w:r w:rsidR="00561E8D" w:rsidRPr="002A7303" w:rsidDel="0038121B">
          <w:delText>.</w:delText>
        </w:r>
      </w:del>
      <w:ins w:id="180" w:author="Willian" w:date="2017-01-13T12:02:00Z">
        <w:r w:rsidR="002A7303">
          <w:t>Compreender as funç</w:t>
        </w:r>
      </w:ins>
      <w:ins w:id="181" w:author="Willian" w:date="2017-01-13T12:08:00Z">
        <w:r w:rsidR="002A7303">
          <w:t xml:space="preserve">ões das </w:t>
        </w:r>
        <w:proofErr w:type="spellStart"/>
        <w:r w:rsidR="002A7303">
          <w:t>Views</w:t>
        </w:r>
        <w:proofErr w:type="spellEnd"/>
        <w:r w:rsidR="002A7303">
          <w:t xml:space="preserve"> </w:t>
        </w:r>
        <w:proofErr w:type="spellStart"/>
        <w:r w:rsidR="002A7303">
          <w:t>Controller</w:t>
        </w:r>
        <w:proofErr w:type="spellEnd"/>
        <w:r w:rsidR="002A7303">
          <w:t>;</w:t>
        </w:r>
      </w:ins>
    </w:p>
    <w:p w14:paraId="33AD5B98" w14:textId="1A81D3EB" w:rsidR="002A7303" w:rsidRDefault="002A7303" w:rsidP="001C2894">
      <w:pPr>
        <w:pStyle w:val="PargrafodaLista"/>
        <w:numPr>
          <w:ilvl w:val="0"/>
          <w:numId w:val="46"/>
        </w:numPr>
        <w:rPr>
          <w:ins w:id="182" w:author="Willian" w:date="2017-01-13T12:20:00Z"/>
        </w:rPr>
      </w:pPr>
      <w:ins w:id="183" w:author="Willian" w:date="2017-01-13T12:08:00Z">
        <w:r>
          <w:t>Compreender a relaç</w:t>
        </w:r>
      </w:ins>
      <w:ins w:id="184" w:author="Willian" w:date="2017-01-13T12:09:00Z">
        <w:r>
          <w:t xml:space="preserve">ão hierárquica entre a </w:t>
        </w:r>
        <w:proofErr w:type="spellStart"/>
        <w:r>
          <w:t>View</w:t>
        </w:r>
        <w:proofErr w:type="spellEnd"/>
        <w:r>
          <w:t xml:space="preserve"> </w:t>
        </w:r>
        <w:proofErr w:type="spellStart"/>
        <w:r>
          <w:t>Controller</w:t>
        </w:r>
        <w:proofErr w:type="spellEnd"/>
        <w:r>
          <w:t xml:space="preserve"> e suas </w:t>
        </w:r>
        <w:proofErr w:type="spellStart"/>
        <w:r>
          <w:t>subviews</w:t>
        </w:r>
        <w:proofErr w:type="spellEnd"/>
        <w:r>
          <w:t>;</w:t>
        </w:r>
      </w:ins>
    </w:p>
    <w:p w14:paraId="1DB3C447" w14:textId="147D9DDB" w:rsidR="004F2DD0" w:rsidRDefault="004F2DD0" w:rsidP="001C2894">
      <w:pPr>
        <w:pStyle w:val="PargrafodaLista"/>
        <w:numPr>
          <w:ilvl w:val="0"/>
          <w:numId w:val="46"/>
        </w:numPr>
        <w:rPr>
          <w:ins w:id="185" w:author="Willian" w:date="2017-01-13T12:09:00Z"/>
        </w:rPr>
      </w:pPr>
      <w:ins w:id="186" w:author="Willian" w:date="2017-01-13T12:20:00Z">
        <w:r>
          <w:t xml:space="preserve">Compreender o ciclo de vida dos </w:t>
        </w:r>
        <w:proofErr w:type="spellStart"/>
        <w:r>
          <w:t>Views</w:t>
        </w:r>
        <w:proofErr w:type="spellEnd"/>
        <w:r>
          <w:t xml:space="preserve"> </w:t>
        </w:r>
        <w:proofErr w:type="spellStart"/>
        <w:r>
          <w:t>Controllers</w:t>
        </w:r>
        <w:proofErr w:type="spellEnd"/>
        <w:r>
          <w:t>;</w:t>
        </w:r>
      </w:ins>
    </w:p>
    <w:p w14:paraId="1775BA89" w14:textId="6912F74C" w:rsidR="002A7303" w:rsidRDefault="002A7303" w:rsidP="001C2894">
      <w:pPr>
        <w:pStyle w:val="PargrafodaLista"/>
        <w:numPr>
          <w:ilvl w:val="0"/>
          <w:numId w:val="46"/>
        </w:numPr>
        <w:rPr>
          <w:ins w:id="187" w:author="Willian" w:date="2017-01-13T12:09:00Z"/>
        </w:rPr>
      </w:pPr>
      <w:ins w:id="188" w:author="Willian" w:date="2017-01-13T12:09:00Z">
        <w:r>
          <w:t xml:space="preserve">Relacionar o fluxo de navegação com a hierarquia das </w:t>
        </w:r>
        <w:proofErr w:type="spellStart"/>
        <w:r>
          <w:t>Views</w:t>
        </w:r>
        <w:proofErr w:type="spellEnd"/>
        <w:r>
          <w:t>;</w:t>
        </w:r>
      </w:ins>
    </w:p>
    <w:p w14:paraId="7B2C2EF9" w14:textId="21E5CA2A" w:rsidR="002A7303" w:rsidRDefault="002A7303" w:rsidP="001C2894">
      <w:pPr>
        <w:pStyle w:val="PargrafodaLista"/>
        <w:numPr>
          <w:ilvl w:val="0"/>
          <w:numId w:val="46"/>
        </w:numPr>
        <w:rPr>
          <w:ins w:id="189" w:author="Willian" w:date="2017-01-13T12:15:00Z"/>
        </w:rPr>
      </w:pPr>
      <w:ins w:id="190" w:author="Willian" w:date="2017-01-13T12:10:00Z">
        <w:r>
          <w:t xml:space="preserve">Compreender e praticar o uso do </w:t>
        </w:r>
        <w:proofErr w:type="spellStart"/>
        <w:r>
          <w:t>UINavigationController</w:t>
        </w:r>
      </w:ins>
      <w:proofErr w:type="spellEnd"/>
      <w:ins w:id="191" w:author="Willian" w:date="2017-01-13T12:15:00Z">
        <w:r w:rsidR="004F2DD0">
          <w:t>;</w:t>
        </w:r>
      </w:ins>
    </w:p>
    <w:p w14:paraId="26AE5A6D" w14:textId="53F748D0" w:rsidR="004F2DD0" w:rsidRDefault="004F2DD0" w:rsidP="004F2DD0">
      <w:pPr>
        <w:pStyle w:val="PargrafodaLista"/>
        <w:numPr>
          <w:ilvl w:val="0"/>
          <w:numId w:val="46"/>
        </w:numPr>
        <w:rPr>
          <w:ins w:id="192" w:author="Willian" w:date="2017-01-13T12:15:00Z"/>
        </w:rPr>
      </w:pPr>
      <w:ins w:id="193" w:author="Willian" w:date="2017-01-13T12:15:00Z">
        <w:r>
          <w:t xml:space="preserve">Compreender e praticar o uso do </w:t>
        </w:r>
        <w:proofErr w:type="spellStart"/>
        <w:r>
          <w:t>UITabBarController</w:t>
        </w:r>
      </w:ins>
      <w:proofErr w:type="spellEnd"/>
      <w:ins w:id="194" w:author="Willian" w:date="2017-01-13T12:16:00Z">
        <w:r>
          <w:t>;</w:t>
        </w:r>
      </w:ins>
    </w:p>
    <w:p w14:paraId="3F14F41D" w14:textId="50B145C1" w:rsidR="004F2DD0" w:rsidRPr="002A7303" w:rsidRDefault="004F2DD0" w:rsidP="001C2894">
      <w:pPr>
        <w:pStyle w:val="PargrafodaLista"/>
        <w:numPr>
          <w:ilvl w:val="0"/>
          <w:numId w:val="46"/>
        </w:numPr>
      </w:pPr>
      <w:ins w:id="195" w:author="Willian" w:date="2017-01-13T12:16:00Z">
        <w:r>
          <w:t xml:space="preserve">Fazer uso de </w:t>
        </w:r>
        <w:proofErr w:type="spellStart"/>
        <w:r>
          <w:t>Navigation</w:t>
        </w:r>
        <w:proofErr w:type="spellEnd"/>
        <w:r>
          <w:t xml:space="preserve"> </w:t>
        </w:r>
        <w:proofErr w:type="spellStart"/>
        <w:r>
          <w:t>Controllers</w:t>
        </w:r>
        <w:proofErr w:type="spellEnd"/>
        <w:r>
          <w:t>.</w:t>
        </w:r>
      </w:ins>
    </w:p>
    <w:p w14:paraId="259CFAF0" w14:textId="77777777" w:rsidR="001C2894" w:rsidRPr="001C2894" w:rsidRDefault="001C2894" w:rsidP="001C2894"/>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17AC9387" w14:textId="2148694E" w:rsidR="001C2894" w:rsidRDefault="001C2894" w:rsidP="001C2894">
      <w:pPr>
        <w:pStyle w:val="PargrafodaLista"/>
        <w:numPr>
          <w:ilvl w:val="0"/>
          <w:numId w:val="47"/>
        </w:numPr>
      </w:pPr>
      <w:r>
        <w:t>4</w:t>
      </w:r>
      <w:r w:rsidRPr="001C2894">
        <w:t>0 minutos para desenvolver as atividades propostas para a turma</w:t>
      </w:r>
      <w:ins w:id="196" w:author="Willian" w:date="2016-10-21T01:38:00Z">
        <w:r w:rsidR="00B11329">
          <w:t xml:space="preserve"> e apresentação da TDP</w:t>
        </w:r>
      </w:ins>
      <w:r w:rsidRPr="001C2894">
        <w:t>.</w:t>
      </w:r>
    </w:p>
    <w:p w14:paraId="338C030F" w14:textId="77777777" w:rsidR="001C2894" w:rsidRPr="001C2894" w:rsidRDefault="001C2894" w:rsidP="001C2894"/>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5BA80514" w14:textId="793BE1A5" w:rsidR="001C2894" w:rsidDel="0038121B" w:rsidRDefault="001C2894" w:rsidP="001C2894">
      <w:pPr>
        <w:pStyle w:val="PargrafodaLista"/>
        <w:numPr>
          <w:ilvl w:val="0"/>
          <w:numId w:val="48"/>
        </w:numPr>
        <w:rPr>
          <w:del w:id="197" w:author="Willian" w:date="2017-01-09T14:10:00Z"/>
        </w:rPr>
      </w:pPr>
      <w:del w:id="198" w:author="Willian" w:date="2017-01-06T12:28:00Z">
        <w:r w:rsidDel="00B00793">
          <w:delText>Para quem é este livro</w:delText>
        </w:r>
      </w:del>
      <w:del w:id="199" w:author="Willian" w:date="2017-01-09T14:10:00Z">
        <w:r w:rsidR="0013512C" w:rsidDel="0038121B">
          <w:delText>;</w:delText>
        </w:r>
      </w:del>
    </w:p>
    <w:p w14:paraId="169E80BF" w14:textId="20C65108" w:rsidR="001C2894" w:rsidDel="0038121B" w:rsidRDefault="001C2894" w:rsidP="001C2894">
      <w:pPr>
        <w:pStyle w:val="PargrafodaLista"/>
        <w:numPr>
          <w:ilvl w:val="0"/>
          <w:numId w:val="48"/>
        </w:numPr>
        <w:rPr>
          <w:del w:id="200" w:author="Willian" w:date="2017-01-09T14:10:00Z"/>
        </w:rPr>
      </w:pPr>
      <w:del w:id="201" w:author="Willian" w:date="2016-10-21T01:39:00Z">
        <w:r w:rsidDel="00B11329">
          <w:delText>Paradigmas de programação</w:delText>
        </w:r>
      </w:del>
      <w:del w:id="202" w:author="Willian" w:date="2017-01-09T14:10:00Z">
        <w:r w:rsidR="0013512C" w:rsidDel="0038121B">
          <w:delText>;</w:delText>
        </w:r>
      </w:del>
    </w:p>
    <w:p w14:paraId="76DE3CB6" w14:textId="600A89E3" w:rsidR="001C2894" w:rsidDel="0038121B" w:rsidRDefault="001C2894" w:rsidP="001C2894">
      <w:pPr>
        <w:pStyle w:val="PargrafodaLista"/>
        <w:numPr>
          <w:ilvl w:val="0"/>
          <w:numId w:val="48"/>
        </w:numPr>
        <w:rPr>
          <w:del w:id="203" w:author="Willian" w:date="2017-01-09T14:10:00Z"/>
        </w:rPr>
      </w:pPr>
      <w:del w:id="204" w:author="Willian" w:date="2017-01-06T12:31:00Z">
        <w:r w:rsidDel="006004DB">
          <w:delText>Históri</w:delText>
        </w:r>
      </w:del>
      <w:del w:id="205" w:author="Willian" w:date="2016-10-21T01:39:00Z">
        <w:r w:rsidDel="00B11329">
          <w:delText>co</w:delText>
        </w:r>
      </w:del>
      <w:del w:id="206" w:author="Willian" w:date="2017-01-09T14:10:00Z">
        <w:r w:rsidR="0013512C" w:rsidDel="0038121B">
          <w:delText>;</w:delText>
        </w:r>
      </w:del>
    </w:p>
    <w:p w14:paraId="34EFC2CF" w14:textId="18928099" w:rsidR="0038121B" w:rsidRDefault="001C2894" w:rsidP="001C2894">
      <w:pPr>
        <w:pStyle w:val="PargrafodaLista"/>
        <w:numPr>
          <w:ilvl w:val="0"/>
          <w:numId w:val="48"/>
        </w:numPr>
        <w:rPr>
          <w:ins w:id="207" w:author="Willian" w:date="2017-01-13T01:46:00Z"/>
        </w:rPr>
      </w:pPr>
      <w:del w:id="208" w:author="Willian" w:date="2016-10-21T01:49:00Z">
        <w:r w:rsidDel="00515E84">
          <w:delText>Evolução das linguagens</w:delText>
        </w:r>
      </w:del>
      <w:del w:id="209" w:author="Willian" w:date="2017-01-06T13:26:00Z">
        <w:r w:rsidR="0013512C" w:rsidDel="00FE5996">
          <w:delText>;</w:delText>
        </w:r>
      </w:del>
      <w:ins w:id="210" w:author="Willian" w:date="2017-01-13T01:46:00Z">
        <w:r w:rsidR="00810E33">
          <w:t xml:space="preserve">Entendendo a hierarquia das </w:t>
        </w:r>
        <w:proofErr w:type="spellStart"/>
        <w:r w:rsidR="00810E33">
          <w:t>Views</w:t>
        </w:r>
        <w:proofErr w:type="spellEnd"/>
        <w:r w:rsidR="00810E33">
          <w:t>;</w:t>
        </w:r>
      </w:ins>
    </w:p>
    <w:p w14:paraId="475C398F" w14:textId="655DB1E6" w:rsidR="00810E33" w:rsidRDefault="004F2DD0" w:rsidP="001C2894">
      <w:pPr>
        <w:pStyle w:val="PargrafodaLista"/>
        <w:numPr>
          <w:ilvl w:val="0"/>
          <w:numId w:val="48"/>
        </w:numPr>
        <w:rPr>
          <w:ins w:id="211" w:author="Willian" w:date="2017-01-13T01:47:00Z"/>
        </w:rPr>
      </w:pPr>
      <w:ins w:id="212" w:author="Willian" w:date="2017-01-13T12:18:00Z">
        <w:r>
          <w:t xml:space="preserve">Compreendendo </w:t>
        </w:r>
        <w:proofErr w:type="spellStart"/>
        <w:r>
          <w:t>View</w:t>
        </w:r>
      </w:ins>
      <w:proofErr w:type="spellEnd"/>
      <w:ins w:id="213" w:author="Willian" w:date="2017-01-13T01:46:00Z">
        <w:r w:rsidR="00810E33">
          <w:t xml:space="preserve"> </w:t>
        </w:r>
        <w:proofErr w:type="spellStart"/>
        <w:r w:rsidR="00810E33">
          <w:t>Controller</w:t>
        </w:r>
        <w:proofErr w:type="spellEnd"/>
        <w:r w:rsidR="00810E33">
          <w:t>;</w:t>
        </w:r>
      </w:ins>
    </w:p>
    <w:p w14:paraId="32B4D6E6" w14:textId="7CAB6E9A" w:rsidR="00810E33" w:rsidRDefault="00810E33" w:rsidP="001C2894">
      <w:pPr>
        <w:pStyle w:val="PargrafodaLista"/>
        <w:numPr>
          <w:ilvl w:val="0"/>
          <w:numId w:val="48"/>
        </w:numPr>
        <w:rPr>
          <w:ins w:id="214" w:author="Willian" w:date="2017-01-13T01:47:00Z"/>
        </w:rPr>
      </w:pPr>
      <w:proofErr w:type="spellStart"/>
      <w:ins w:id="215" w:author="Willian" w:date="2017-01-13T01:47:00Z">
        <w:r>
          <w:t>UINavigationController</w:t>
        </w:r>
        <w:proofErr w:type="spellEnd"/>
        <w:r>
          <w:t>;</w:t>
        </w:r>
      </w:ins>
    </w:p>
    <w:p w14:paraId="5EA50B32" w14:textId="57BF0A4C" w:rsidR="00810E33" w:rsidRDefault="00810E33" w:rsidP="001C2894">
      <w:pPr>
        <w:pStyle w:val="PargrafodaLista"/>
        <w:numPr>
          <w:ilvl w:val="0"/>
          <w:numId w:val="48"/>
        </w:numPr>
        <w:rPr>
          <w:ins w:id="216" w:author="Willian" w:date="2017-01-09T14:11:00Z"/>
        </w:rPr>
      </w:pPr>
      <w:proofErr w:type="spellStart"/>
      <w:ins w:id="217" w:author="Willian" w:date="2017-01-13T01:47:00Z">
        <w:r>
          <w:t>UITabBarController</w:t>
        </w:r>
        <w:proofErr w:type="spellEnd"/>
        <w:r>
          <w:t>.</w:t>
        </w:r>
      </w:ins>
    </w:p>
    <w:p w14:paraId="4D7AA757" w14:textId="77777777" w:rsidR="0038121B" w:rsidRDefault="0038121B">
      <w:pPr>
        <w:pStyle w:val="PargrafodaLista"/>
        <w:pPrChange w:id="218" w:author="Willian" w:date="2017-01-09T14:12:00Z">
          <w:pPr>
            <w:pStyle w:val="PargrafodaLista"/>
            <w:numPr>
              <w:numId w:val="48"/>
            </w:numPr>
            <w:ind w:hanging="360"/>
          </w:pPr>
        </w:pPrChange>
      </w:pPr>
    </w:p>
    <w:p w14:paraId="6280BE6D" w14:textId="257A8C65" w:rsidR="001C2894" w:rsidDel="00FE5996" w:rsidRDefault="001C2894" w:rsidP="001C2894">
      <w:pPr>
        <w:pStyle w:val="PargrafodaLista"/>
        <w:numPr>
          <w:ilvl w:val="0"/>
          <w:numId w:val="48"/>
        </w:numPr>
        <w:rPr>
          <w:del w:id="219" w:author="Willian" w:date="2017-01-06T13:26:00Z"/>
        </w:rPr>
      </w:pPr>
      <w:del w:id="220" w:author="Willian" w:date="2016-10-21T01:49:00Z">
        <w:r w:rsidDel="00515E84">
          <w:delText>Vantagens de POO</w:delText>
        </w:r>
      </w:del>
      <w:del w:id="221" w:author="Willian" w:date="2017-01-03T23:31:00Z">
        <w:r w:rsidR="0013512C" w:rsidDel="00E05D73">
          <w:delText>;</w:delText>
        </w:r>
      </w:del>
    </w:p>
    <w:p w14:paraId="712F02C9" w14:textId="7DDDB9F5" w:rsidR="001C2894" w:rsidDel="00E05D73" w:rsidRDefault="001C2894" w:rsidP="001C2894">
      <w:pPr>
        <w:pStyle w:val="PargrafodaLista"/>
        <w:numPr>
          <w:ilvl w:val="0"/>
          <w:numId w:val="48"/>
        </w:numPr>
        <w:rPr>
          <w:del w:id="222" w:author="Willian" w:date="2017-01-03T23:31:00Z"/>
        </w:rPr>
      </w:pPr>
      <w:del w:id="223" w:author="Willian" w:date="2016-10-21T01:50:00Z">
        <w:r w:rsidDel="00515E84">
          <w:delText>Desvantagens</w:delText>
        </w:r>
      </w:del>
      <w:del w:id="224" w:author="Willian" w:date="2017-01-03T23:31:00Z">
        <w:r w:rsidR="0013512C" w:rsidDel="00E05D73">
          <w:delText>.</w:delText>
        </w:r>
      </w:del>
    </w:p>
    <w:p w14:paraId="3296B0B1" w14:textId="40C722DB" w:rsidR="001C2894" w:rsidRPr="001C2894" w:rsidDel="00060BD8" w:rsidRDefault="001C2894" w:rsidP="001C2894">
      <w:pPr>
        <w:rPr>
          <w:del w:id="225" w:author="Willian" w:date="2017-01-11T17:11:00Z"/>
        </w:rPr>
      </w:pP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5368ECF1" w14:textId="6DD84AA0" w:rsidR="00060BD8" w:rsidRDefault="00561E8D">
      <w:pPr>
        <w:rPr>
          <w:ins w:id="226" w:author="Willian" w:date="2017-01-12T15:22:00Z"/>
        </w:rPr>
      </w:pPr>
      <w:del w:id="227" w:author="Willian" w:date="2017-01-06T12:31:00Z">
        <w:r w:rsidRPr="00A609F4" w:rsidDel="006004DB">
          <w:delText>Para garantir ao aluno um aprendizado significativo, resgate os principais conceitos de cada tópico abordado na aula. Neste momento, é importante que você utilize dicas e sugestões para reforçar os temas trabalhados, oferecendo também exemplos</w:delText>
        </w:r>
      </w:del>
      <w:del w:id="228" w:author="Willian" w:date="2017-01-04T00:38:00Z">
        <w:r w:rsidRPr="00A609F4" w:rsidDel="008B51F0">
          <w:delText xml:space="preserve"> que possibilitem a relação entre teoria e prática. </w:delText>
        </w:r>
      </w:del>
      <w:ins w:id="229" w:author="Willian" w:date="2017-01-13T12:17:00Z">
        <w:r w:rsidR="004F2DD0">
          <w:t xml:space="preserve">Fazer uso </w:t>
        </w:r>
        <w:proofErr w:type="gramStart"/>
        <w:r w:rsidR="004F2DD0">
          <w:t>dos</w:t>
        </w:r>
      </w:ins>
      <w:ins w:id="230" w:author="Willian" w:date="2017-01-13T12:19:00Z">
        <w:r w:rsidR="004F2DD0">
          <w:t xml:space="preserve"> fluxograma</w:t>
        </w:r>
        <w:proofErr w:type="gramEnd"/>
        <w:r w:rsidR="004F2DD0">
          <w:t xml:space="preserve"> irá ajudar bastante o aluno a compreender as relações entre as </w:t>
        </w:r>
        <w:proofErr w:type="spellStart"/>
        <w:r w:rsidR="004F2DD0">
          <w:t>Views</w:t>
        </w:r>
        <w:proofErr w:type="spellEnd"/>
        <w:r w:rsidR="004F2DD0">
          <w:t xml:space="preserve"> e os métodos usados em seu ciclo de vida.</w:t>
        </w:r>
      </w:ins>
    </w:p>
    <w:p w14:paraId="1E3C04A1" w14:textId="77777777" w:rsidR="003322FE" w:rsidRDefault="003322FE">
      <w:pPr>
        <w:rPr>
          <w:ins w:id="231" w:author="Willian" w:date="2017-01-12T15:22:00Z"/>
        </w:rPr>
      </w:pPr>
    </w:p>
    <w:p w14:paraId="76E6612D" w14:textId="77777777" w:rsidR="003322FE" w:rsidRDefault="003322FE">
      <w:pPr>
        <w:rPr>
          <w:ins w:id="232" w:author="Willian" w:date="2017-01-12T15:22:00Z"/>
        </w:rPr>
      </w:pPr>
    </w:p>
    <w:p w14:paraId="7F2AED76" w14:textId="77777777" w:rsidR="003322FE" w:rsidRDefault="003322FE">
      <w:pPr>
        <w:rPr>
          <w:ins w:id="233" w:author="Willian" w:date="2017-01-12T15:22:00Z"/>
        </w:rPr>
      </w:pPr>
    </w:p>
    <w:p w14:paraId="2CE4BA49" w14:textId="77777777" w:rsidR="003322FE" w:rsidRDefault="003322FE">
      <w:pPr>
        <w:rPr>
          <w:ins w:id="234" w:author="Willian" w:date="2017-01-12T15:22:00Z"/>
        </w:rPr>
      </w:pPr>
    </w:p>
    <w:p w14:paraId="5DCB4415" w14:textId="77777777" w:rsidR="003322FE" w:rsidRDefault="003322FE">
      <w:pPr>
        <w:rPr>
          <w:ins w:id="235" w:author="Willian" w:date="2017-01-12T15:22:00Z"/>
        </w:rPr>
      </w:pPr>
    </w:p>
    <w:p w14:paraId="63AAC519" w14:textId="05090535" w:rsidR="003322FE" w:rsidRDefault="003322FE">
      <w:pPr>
        <w:pStyle w:val="Ttulo3"/>
        <w:numPr>
          <w:ilvl w:val="1"/>
          <w:numId w:val="74"/>
        </w:numPr>
        <w:rPr>
          <w:ins w:id="236" w:author="Willian" w:date="2017-01-12T15:25:00Z"/>
        </w:rPr>
        <w:pPrChange w:id="237" w:author="Willian" w:date="2017-01-12T15:25:00Z">
          <w:pPr/>
        </w:pPrChange>
      </w:pPr>
      <w:ins w:id="238" w:author="Willian" w:date="2017-01-12T15:22:00Z">
        <w:r>
          <w:t xml:space="preserve">Entendendo a hierarquia das </w:t>
        </w:r>
        <w:proofErr w:type="spellStart"/>
        <w:r>
          <w:t>Views</w:t>
        </w:r>
      </w:ins>
      <w:proofErr w:type="spellEnd"/>
    </w:p>
    <w:p w14:paraId="56DA0545" w14:textId="156EB9E1" w:rsidR="003322FE" w:rsidRDefault="005C7C3D">
      <w:pPr>
        <w:rPr>
          <w:ins w:id="239" w:author="Willian" w:date="2017-01-12T15:51:00Z"/>
        </w:rPr>
      </w:pPr>
      <w:ins w:id="240" w:author="Willian" w:date="2017-01-12T15:31:00Z">
        <w:r>
          <w:t>Educador, aqui vamos iniciar um passo necessário para criaç</w:t>
        </w:r>
      </w:ins>
      <w:ins w:id="241" w:author="Willian" w:date="2017-01-12T15:32:00Z">
        <w:r>
          <w:t xml:space="preserve">ão de </w:t>
        </w:r>
        <w:proofErr w:type="spellStart"/>
        <w:r>
          <w:t>apps</w:t>
        </w:r>
        <w:proofErr w:type="spellEnd"/>
        <w:r>
          <w:t xml:space="preserve"> mais dinâmicos e complexos. O aluno deve aprender como funcionam as </w:t>
        </w:r>
        <w:proofErr w:type="spellStart"/>
        <w:r>
          <w:t>Views</w:t>
        </w:r>
      </w:ins>
      <w:proofErr w:type="spellEnd"/>
      <w:ins w:id="242" w:author="Willian" w:date="2017-01-12T15:37:00Z">
        <w:r w:rsidR="00B97EA8">
          <w:t xml:space="preserve"> e as </w:t>
        </w:r>
        <w:proofErr w:type="spellStart"/>
        <w:r w:rsidR="00B97EA8">
          <w:t>Views</w:t>
        </w:r>
        <w:proofErr w:type="spellEnd"/>
        <w:r w:rsidR="00B97EA8">
          <w:t xml:space="preserve"> </w:t>
        </w:r>
        <w:proofErr w:type="spellStart"/>
        <w:r w:rsidR="00B97EA8">
          <w:t>Controllers</w:t>
        </w:r>
        <w:proofErr w:type="spellEnd"/>
        <w:r w:rsidR="00B97EA8">
          <w:t xml:space="preserve"> para que possa ter domínio e certa autonomia no desenvolvimento de </w:t>
        </w:r>
        <w:proofErr w:type="spellStart"/>
        <w:r w:rsidR="00B97EA8">
          <w:t>apps</w:t>
        </w:r>
        <w:proofErr w:type="spellEnd"/>
        <w:r w:rsidR="00B97EA8">
          <w:t xml:space="preserve"> iOS. </w:t>
        </w:r>
      </w:ins>
      <w:ins w:id="243" w:author="Willian" w:date="2017-01-12T15:38:00Z">
        <w:r w:rsidR="00B97EA8">
          <w:t>Como já visto, o iOS presa pela usabilidade, ou seja, preza para que o usuário tenha a melhor experiência de uso em seus aplicativos, com isso se faz necess</w:t>
        </w:r>
      </w:ins>
      <w:ins w:id="244" w:author="Willian" w:date="2017-01-12T15:39:00Z">
        <w:r w:rsidR="00B97EA8">
          <w:t xml:space="preserve">ário ter bastante </w:t>
        </w:r>
      </w:ins>
      <w:ins w:id="245" w:author="Willian" w:date="2017-01-12T15:45:00Z">
        <w:r w:rsidR="00B97EA8">
          <w:t>compreensão</w:t>
        </w:r>
      </w:ins>
      <w:ins w:id="246" w:author="Willian" w:date="2017-01-12T15:39:00Z">
        <w:r w:rsidR="00B97EA8">
          <w:t xml:space="preserve"> das relações hierárquica</w:t>
        </w:r>
      </w:ins>
      <w:ins w:id="247" w:author="Willian" w:date="2017-01-12T15:45:00Z">
        <w:r w:rsidR="00B97EA8">
          <w:t xml:space="preserve">s entre as </w:t>
        </w:r>
        <w:proofErr w:type="spellStart"/>
        <w:r w:rsidR="00B97EA8">
          <w:t>Views</w:t>
        </w:r>
        <w:proofErr w:type="spellEnd"/>
        <w:r w:rsidR="00B97EA8">
          <w:t>.</w:t>
        </w:r>
      </w:ins>
    </w:p>
    <w:p w14:paraId="117C99BD" w14:textId="7232B684" w:rsidR="004A7DC3" w:rsidRDefault="004A7DC3">
      <w:pPr>
        <w:rPr>
          <w:ins w:id="248" w:author="Willian" w:date="2017-01-12T15:45:00Z"/>
        </w:rPr>
      </w:pPr>
      <w:ins w:id="249" w:author="Willian" w:date="2017-01-12T15:51:00Z">
        <w:r>
          <w:t>Para explicar vamos iniciar</w:t>
        </w:r>
      </w:ins>
      <w:ins w:id="250" w:author="Willian" w:date="2017-01-12T15:52:00Z">
        <w:r>
          <w:t xml:space="preserve"> dizendo que:</w:t>
        </w:r>
      </w:ins>
    </w:p>
    <w:p w14:paraId="1E90E7F5" w14:textId="25F99787" w:rsidR="004A7DC3" w:rsidRDefault="00B97EA8">
      <w:pPr>
        <w:rPr>
          <w:ins w:id="251" w:author="Willian" w:date="2017-01-12T15:52:00Z"/>
        </w:rPr>
      </w:pPr>
      <w:ins w:id="252" w:author="Willian" w:date="2017-01-12T15:45:00Z">
        <w:r>
          <w:t xml:space="preserve">A </w:t>
        </w:r>
        <w:proofErr w:type="spellStart"/>
        <w:r>
          <w:t>View</w:t>
        </w:r>
        <w:proofErr w:type="spellEnd"/>
        <w:r>
          <w:t xml:space="preserve"> </w:t>
        </w:r>
      </w:ins>
      <w:ins w:id="253" w:author="Willian" w:date="2017-01-12T15:46:00Z">
        <w:r>
          <w:t xml:space="preserve">é representada pela classe </w:t>
        </w:r>
        <w:proofErr w:type="spellStart"/>
        <w:r>
          <w:t>UIView</w:t>
        </w:r>
        <w:proofErr w:type="spellEnd"/>
        <w:r>
          <w:t xml:space="preserve"> (UI-Interface do Usuário)</w:t>
        </w:r>
      </w:ins>
      <w:ins w:id="254" w:author="Willian" w:date="2017-01-12T15:48:00Z">
        <w:r w:rsidR="004A7DC3">
          <w:t xml:space="preserve">, ela </w:t>
        </w:r>
      </w:ins>
      <w:ins w:id="255" w:author="Willian" w:date="2017-01-12T15:49:00Z">
        <w:r w:rsidR="004A7DC3">
          <w:t xml:space="preserve">é representada por um </w:t>
        </w:r>
      </w:ins>
      <w:ins w:id="256" w:author="Willian" w:date="2017-01-12T15:50:00Z">
        <w:r w:rsidR="004A7DC3">
          <w:t>retângulo</w:t>
        </w:r>
      </w:ins>
      <w:ins w:id="257" w:author="Willian" w:date="2017-01-12T15:49:00Z">
        <w:r w:rsidR="004A7DC3">
          <w:t>.</w:t>
        </w:r>
      </w:ins>
      <w:ins w:id="258" w:author="Willian" w:date="2017-01-12T15:52:00Z">
        <w:r w:rsidR="004A7DC3">
          <w:t xml:space="preserve"> </w:t>
        </w:r>
      </w:ins>
    </w:p>
    <w:p w14:paraId="7336E923" w14:textId="2FE38A98" w:rsidR="004A7DC3" w:rsidRDefault="004A7DC3">
      <w:pPr>
        <w:ind w:left="720" w:hanging="180"/>
        <w:rPr>
          <w:ins w:id="259" w:author="Willian" w:date="2017-01-12T15:58:00Z"/>
        </w:rPr>
        <w:pPrChange w:id="260" w:author="Willian" w:date="2017-01-12T15:58:00Z">
          <w:pPr/>
        </w:pPrChange>
      </w:pPr>
      <w:ins w:id="261" w:author="Willian" w:date="2017-01-12T15:52:00Z">
        <w:r>
          <w:tab/>
          <w:t>O aluno pode querer afirmar que exist</w:t>
        </w:r>
      </w:ins>
      <w:ins w:id="262" w:author="Willian" w:date="2017-01-12T15:53:00Z">
        <w:r>
          <w:t xml:space="preserve">em </w:t>
        </w:r>
        <w:proofErr w:type="spellStart"/>
        <w:r>
          <w:t>Views</w:t>
        </w:r>
        <w:proofErr w:type="spellEnd"/>
        <w:r>
          <w:t xml:space="preserve"> de todas as formas</w:t>
        </w:r>
      </w:ins>
      <w:ins w:id="263" w:author="Willian" w:date="2017-01-12T15:54:00Z">
        <w:r>
          <w:t xml:space="preserve"> geométricas</w:t>
        </w:r>
      </w:ins>
      <w:ins w:id="264" w:author="Willian" w:date="2017-01-12T15:53:00Z">
        <w:r>
          <w:t>, como por exemplo o bot</w:t>
        </w:r>
      </w:ins>
      <w:ins w:id="265" w:author="Willian" w:date="2017-01-12T15:54:00Z">
        <w:r>
          <w:t>ão Play, de forma triangular</w:t>
        </w:r>
      </w:ins>
      <w:ins w:id="266" w:author="Willian" w:date="2017-01-12T15:55:00Z">
        <w:r>
          <w:t>. Na realidade não é assim. Explique ao aluno que no exemplo do botão Play, assim como em todos os bot</w:t>
        </w:r>
      </w:ins>
      <w:ins w:id="267" w:author="Willian" w:date="2017-01-12T15:56:00Z">
        <w:r>
          <w:t xml:space="preserve">ões e ícones, a </w:t>
        </w:r>
        <w:proofErr w:type="spellStart"/>
        <w:r>
          <w:t>View</w:t>
        </w:r>
        <w:proofErr w:type="spellEnd"/>
        <w:r>
          <w:t xml:space="preserve"> tem forma retangular e nela há uma imagem, com um Triangulo e fundo de mesma cor que a </w:t>
        </w:r>
        <w:proofErr w:type="spellStart"/>
        <w:r>
          <w:t>View</w:t>
        </w:r>
        <w:proofErr w:type="spellEnd"/>
        <w:r>
          <w:t xml:space="preserve"> da camada de tr</w:t>
        </w:r>
      </w:ins>
      <w:ins w:id="268" w:author="Willian" w:date="2017-01-12T15:57:00Z">
        <w:r>
          <w:t>ás</w:t>
        </w:r>
        <w:r w:rsidR="003C5DCC">
          <w:t xml:space="preserve">, ou é uma imagem sem fundo, dando assim a impressão de que a </w:t>
        </w:r>
        <w:proofErr w:type="spellStart"/>
        <w:r w:rsidR="003C5DCC">
          <w:t>View</w:t>
        </w:r>
        <w:proofErr w:type="spellEnd"/>
        <w:r w:rsidR="003C5DCC">
          <w:t>, ou o bot</w:t>
        </w:r>
      </w:ins>
      <w:ins w:id="269" w:author="Willian" w:date="2017-01-12T15:58:00Z">
        <w:r w:rsidR="003C5DCC">
          <w:t>ão, tenha a área apenas do triangulo, quando na verdade continua tendo área retangular.</w:t>
        </w:r>
      </w:ins>
    </w:p>
    <w:p w14:paraId="5EF24E18" w14:textId="4AB82A0D" w:rsidR="003C5DCC" w:rsidRDefault="003C5DCC">
      <w:pPr>
        <w:rPr>
          <w:ins w:id="270" w:author="Willian" w:date="2017-01-12T15:25:00Z"/>
        </w:rPr>
      </w:pPr>
      <w:ins w:id="271" w:author="Willian" w:date="2017-01-12T15:59:00Z">
        <w:r>
          <w:t xml:space="preserve">A </w:t>
        </w:r>
        <w:proofErr w:type="spellStart"/>
        <w:r>
          <w:t>UIView</w:t>
        </w:r>
        <w:proofErr w:type="spellEnd"/>
        <w:r>
          <w:t xml:space="preserve"> é a classe mais alta, ou primitiva, das </w:t>
        </w:r>
        <w:proofErr w:type="spellStart"/>
        <w:r>
          <w:t>Views</w:t>
        </w:r>
        <w:proofErr w:type="spellEnd"/>
        <w:r>
          <w:t xml:space="preserve"> e possui outras classes inferiores, como </w:t>
        </w:r>
      </w:ins>
      <w:proofErr w:type="spellStart"/>
      <w:ins w:id="272" w:author="Willian" w:date="2017-01-12T16:00:00Z">
        <w:r>
          <w:rPr>
            <w:szCs w:val="22"/>
            <w:bdr w:val="none" w:sz="0" w:space="0" w:color="auto" w:frame="1"/>
          </w:rPr>
          <w:t>UIButton</w:t>
        </w:r>
        <w:proofErr w:type="spellEnd"/>
        <w:r>
          <w:rPr>
            <w:szCs w:val="22"/>
            <w:bdr w:val="none" w:sz="0" w:space="0" w:color="auto" w:frame="1"/>
          </w:rPr>
          <w:t xml:space="preserve">, </w:t>
        </w:r>
        <w:proofErr w:type="spellStart"/>
        <w:r>
          <w:rPr>
            <w:szCs w:val="22"/>
            <w:bdr w:val="none" w:sz="0" w:space="0" w:color="auto" w:frame="1"/>
          </w:rPr>
          <w:t>UIImageView</w:t>
        </w:r>
        <w:proofErr w:type="spellEnd"/>
        <w:r>
          <w:rPr>
            <w:szCs w:val="22"/>
            <w:bdr w:val="none" w:sz="0" w:space="0" w:color="auto" w:frame="1"/>
          </w:rPr>
          <w:t xml:space="preserve">, </w:t>
        </w:r>
        <w:proofErr w:type="spellStart"/>
        <w:r>
          <w:rPr>
            <w:szCs w:val="22"/>
            <w:bdr w:val="none" w:sz="0" w:space="0" w:color="auto" w:frame="1"/>
          </w:rPr>
          <w:t>UIControl</w:t>
        </w:r>
        <w:proofErr w:type="spellEnd"/>
        <w:r>
          <w:rPr>
            <w:szCs w:val="22"/>
            <w:bdr w:val="none" w:sz="0" w:space="0" w:color="auto" w:frame="1"/>
          </w:rPr>
          <w:t>. E</w:t>
        </w:r>
      </w:ins>
      <w:ins w:id="273" w:author="Willian" w:date="2017-01-12T16:01:00Z">
        <w:r>
          <w:rPr>
            <w:szCs w:val="22"/>
            <w:bdr w:val="none" w:sz="0" w:space="0" w:color="auto" w:frame="1"/>
          </w:rPr>
          <w:t xml:space="preserve">stas subclasses podem ser colocadas nas </w:t>
        </w:r>
      </w:ins>
      <w:proofErr w:type="spellStart"/>
      <w:ins w:id="274" w:author="Willian" w:date="2017-01-12T16:02:00Z">
        <w:r>
          <w:rPr>
            <w:szCs w:val="22"/>
            <w:bdr w:val="none" w:sz="0" w:space="0" w:color="auto" w:frame="1"/>
          </w:rPr>
          <w:t>Views</w:t>
        </w:r>
        <w:proofErr w:type="spellEnd"/>
        <w:r>
          <w:rPr>
            <w:szCs w:val="22"/>
            <w:bdr w:val="none" w:sz="0" w:space="0" w:color="auto" w:frame="1"/>
          </w:rPr>
          <w:t>, formando</w:t>
        </w:r>
      </w:ins>
      <w:ins w:id="275" w:author="Willian" w:date="2017-01-12T16:01:00Z">
        <w:r>
          <w:rPr>
            <w:szCs w:val="22"/>
            <w:bdr w:val="none" w:sz="0" w:space="0" w:color="auto" w:frame="1"/>
          </w:rPr>
          <w:t xml:space="preserve"> assim uma estrutura de camada de </w:t>
        </w:r>
        <w:proofErr w:type="spellStart"/>
        <w:r>
          <w:rPr>
            <w:szCs w:val="22"/>
            <w:bdr w:val="none" w:sz="0" w:space="0" w:color="auto" w:frame="1"/>
          </w:rPr>
          <w:t>Views</w:t>
        </w:r>
        <w:proofErr w:type="spellEnd"/>
        <w:r>
          <w:rPr>
            <w:szCs w:val="22"/>
            <w:bdr w:val="none" w:sz="0" w:space="0" w:color="auto" w:frame="1"/>
          </w:rPr>
          <w:t xml:space="preserve"> e é isso que vamos ver a partir de agora.</w:t>
        </w:r>
      </w:ins>
    </w:p>
    <w:p w14:paraId="495C98BE" w14:textId="77777777" w:rsidR="003322FE" w:rsidRPr="003322FE" w:rsidRDefault="003322FE">
      <w:pPr>
        <w:rPr>
          <w:ins w:id="276" w:author="Willian" w:date="2017-01-12T15:22:00Z"/>
        </w:rPr>
      </w:pPr>
    </w:p>
    <w:p w14:paraId="295840ED" w14:textId="01C922DE" w:rsidR="003322FE" w:rsidRDefault="003322FE">
      <w:pPr>
        <w:pStyle w:val="Ttulo4"/>
        <w:rPr>
          <w:ins w:id="277" w:author="Willian" w:date="2017-01-12T16:11:00Z"/>
        </w:rPr>
        <w:pPrChange w:id="278" w:author="Willian" w:date="2017-01-12T15:24:00Z">
          <w:pPr/>
        </w:pPrChange>
      </w:pPr>
      <w:ins w:id="279" w:author="Willian" w:date="2017-01-12T15:22:00Z">
        <w:r>
          <w:t>1.1.1.</w:t>
        </w:r>
        <w:r>
          <w:tab/>
          <w:t>Visão Geral</w:t>
        </w:r>
      </w:ins>
    </w:p>
    <w:p w14:paraId="4BA07565" w14:textId="08B6DC14" w:rsidR="003C2976" w:rsidRDefault="003C2976">
      <w:pPr>
        <w:rPr>
          <w:ins w:id="280" w:author="Willian" w:date="2017-01-12T16:20:00Z"/>
        </w:rPr>
      </w:pPr>
      <w:ins w:id="281" w:author="Willian" w:date="2017-01-12T16:15:00Z">
        <w:r>
          <w:t xml:space="preserve">A </w:t>
        </w:r>
        <w:proofErr w:type="spellStart"/>
        <w:r>
          <w:t>UIView</w:t>
        </w:r>
        <w:proofErr w:type="spellEnd"/>
        <w:r>
          <w:t xml:space="preserve"> também </w:t>
        </w:r>
        <w:proofErr w:type="gramStart"/>
        <w:r>
          <w:t>fazem  parte</w:t>
        </w:r>
        <w:proofErr w:type="gramEnd"/>
        <w:r>
          <w:t xml:space="preserve"> do grupo</w:t>
        </w:r>
      </w:ins>
      <w:ins w:id="282" w:author="Willian" w:date="2017-01-12T16:16:00Z">
        <w:r>
          <w:t xml:space="preserve"> </w:t>
        </w:r>
        <w:proofErr w:type="spellStart"/>
        <w:r>
          <w:t>UIKit</w:t>
        </w:r>
        <w:proofErr w:type="spellEnd"/>
        <w:r>
          <w:t>, que é o conjunto principal de classes que fazem interaç</w:t>
        </w:r>
      </w:ins>
      <w:ins w:id="283" w:author="Willian" w:date="2017-01-12T16:17:00Z">
        <w:r>
          <w:t xml:space="preserve">ão com o usuário do </w:t>
        </w:r>
        <w:proofErr w:type="spellStart"/>
        <w:r>
          <w:t>app</w:t>
        </w:r>
        <w:proofErr w:type="spellEnd"/>
        <w:r>
          <w:t>.</w:t>
        </w:r>
      </w:ins>
    </w:p>
    <w:p w14:paraId="13055DB3" w14:textId="6A32384D" w:rsidR="00E72E26" w:rsidRDefault="00E72E26">
      <w:pPr>
        <w:rPr>
          <w:ins w:id="284" w:author="Willian" w:date="2017-01-12T16:36:00Z"/>
        </w:rPr>
      </w:pPr>
      <w:ins w:id="285" w:author="Willian" w:date="2017-01-12T16:20:00Z">
        <w:r>
          <w:t xml:space="preserve">Educador, explique as principais </w:t>
        </w:r>
      </w:ins>
      <w:ins w:id="286" w:author="Willian" w:date="2017-01-12T16:21:00Z">
        <w:r>
          <w:t>responsabilidades</w:t>
        </w:r>
      </w:ins>
      <w:ins w:id="287" w:author="Willian" w:date="2017-01-12T16:20:00Z">
        <w:r>
          <w:t xml:space="preserve"> </w:t>
        </w:r>
      </w:ins>
      <w:ins w:id="288" w:author="Willian" w:date="2017-01-12T16:21:00Z">
        <w:r>
          <w:t xml:space="preserve">da </w:t>
        </w:r>
        <w:proofErr w:type="spellStart"/>
        <w:r>
          <w:t>View</w:t>
        </w:r>
      </w:ins>
      <w:proofErr w:type="spellEnd"/>
      <w:ins w:id="289" w:author="Willian" w:date="2017-01-12T16:22:00Z">
        <w:r>
          <w:t xml:space="preserve">. Algumas delas é a manipulação de layout, onde cada </w:t>
        </w:r>
        <w:proofErr w:type="spellStart"/>
        <w:r>
          <w:t>View</w:t>
        </w:r>
        <w:proofErr w:type="spellEnd"/>
        <w:r>
          <w:t xml:space="preserve"> define seu pr</w:t>
        </w:r>
      </w:ins>
      <w:ins w:id="290" w:author="Willian" w:date="2017-01-12T16:23:00Z">
        <w:r>
          <w:t xml:space="preserve">óprio comportamento de redimensionamento em relação à </w:t>
        </w:r>
        <w:proofErr w:type="spellStart"/>
        <w:r>
          <w:t>superview</w:t>
        </w:r>
        <w:proofErr w:type="spellEnd"/>
        <w:r>
          <w:t xml:space="preserve"> de acordo com a forma de redimensionamento que ela foi baseada, como explicado na aula passada.</w:t>
        </w:r>
      </w:ins>
      <w:ins w:id="291" w:author="Willian" w:date="2017-01-12T16:24:00Z">
        <w:r>
          <w:t xml:space="preserve"> Também uma responsabilidade importante é a manipulação de eventos</w:t>
        </w:r>
      </w:ins>
      <w:ins w:id="292" w:author="Willian" w:date="2017-01-12T16:34:00Z">
        <w:r w:rsidR="007C5D5D">
          <w:t xml:space="preserve"> onde a </w:t>
        </w:r>
        <w:proofErr w:type="spellStart"/>
        <w:r w:rsidR="007C5D5D">
          <w:t>View</w:t>
        </w:r>
        <w:proofErr w:type="spellEnd"/>
        <w:r w:rsidR="007C5D5D">
          <w:t xml:space="preserve"> pode responder a certo evento, como toques, e não menos importante, as </w:t>
        </w:r>
        <w:proofErr w:type="spellStart"/>
        <w:r w:rsidR="007C5D5D">
          <w:t>VIews</w:t>
        </w:r>
        <w:proofErr w:type="spellEnd"/>
        <w:r w:rsidR="007C5D5D">
          <w:t xml:space="preserve"> apresentam elementos gr</w:t>
        </w:r>
      </w:ins>
      <w:ins w:id="293" w:author="Willian" w:date="2017-01-12T16:35:00Z">
        <w:r w:rsidR="007C5D5D">
          <w:t>áficos de desenhos e animações.</w:t>
        </w:r>
      </w:ins>
    </w:p>
    <w:p w14:paraId="23A6DA62" w14:textId="1BD69E94" w:rsidR="007C5D5D" w:rsidRDefault="007C5D5D">
      <w:pPr>
        <w:rPr>
          <w:ins w:id="294" w:author="Willian" w:date="2017-01-12T16:48:00Z"/>
        </w:rPr>
      </w:pPr>
      <w:ins w:id="295" w:author="Willian" w:date="2017-01-12T16:36:00Z">
        <w:r>
          <w:t xml:space="preserve">Tudo isso </w:t>
        </w:r>
      </w:ins>
      <w:ins w:id="296" w:author="Willian" w:date="2017-01-12T16:37:00Z">
        <w:r>
          <w:t xml:space="preserve">é possível pela capacidade que uma </w:t>
        </w:r>
        <w:proofErr w:type="spellStart"/>
        <w:r>
          <w:t>View</w:t>
        </w:r>
        <w:proofErr w:type="spellEnd"/>
        <w:r>
          <w:t xml:space="preserve"> tem de se incorporar com outras, criando hierarquias visuais sofisticadas.</w:t>
        </w:r>
      </w:ins>
    </w:p>
    <w:p w14:paraId="5DAC0F8E" w14:textId="7346E592" w:rsidR="000E5374" w:rsidRDefault="000E5374">
      <w:pPr>
        <w:rPr>
          <w:ins w:id="297" w:author="Willian" w:date="2017-01-12T16:11:00Z"/>
        </w:rPr>
      </w:pPr>
      <w:ins w:id="298" w:author="Willian" w:date="2017-01-12T16:48:00Z">
        <w:r>
          <w:t xml:space="preserve">Explique também as relações entre as </w:t>
        </w:r>
        <w:proofErr w:type="spellStart"/>
        <w:r>
          <w:t>Views</w:t>
        </w:r>
        <w:proofErr w:type="spellEnd"/>
        <w:r>
          <w:t xml:space="preserve"> incorporadas e as incorporadoras</w:t>
        </w:r>
      </w:ins>
      <w:ins w:id="299" w:author="Willian" w:date="2017-01-12T16:53:00Z">
        <w:r w:rsidR="00ED10C4">
          <w:t xml:space="preserve">, ou seja, </w:t>
        </w:r>
        <w:proofErr w:type="spellStart"/>
        <w:r w:rsidR="00ED10C4">
          <w:t>superviews</w:t>
        </w:r>
        <w:proofErr w:type="spellEnd"/>
        <w:r w:rsidR="00ED10C4">
          <w:t xml:space="preserve"> e </w:t>
        </w:r>
        <w:proofErr w:type="spellStart"/>
        <w:r w:rsidR="00ED10C4">
          <w:t>subviews</w:t>
        </w:r>
      </w:ins>
      <w:proofErr w:type="spellEnd"/>
      <w:ins w:id="300" w:author="Willian" w:date="2017-01-12T16:54:00Z">
        <w:r w:rsidR="00ED10C4">
          <w:t xml:space="preserve">. Um tipo de </w:t>
        </w:r>
        <w:proofErr w:type="spellStart"/>
        <w:r w:rsidR="00ED10C4">
          <w:t>View</w:t>
        </w:r>
        <w:proofErr w:type="spellEnd"/>
        <w:r w:rsidR="00ED10C4">
          <w:t xml:space="preserve"> que possui </w:t>
        </w:r>
        <w:proofErr w:type="spellStart"/>
        <w:proofErr w:type="gramStart"/>
        <w:r w:rsidR="00ED10C4">
          <w:t>subviews</w:t>
        </w:r>
        <w:proofErr w:type="spellEnd"/>
        <w:proofErr w:type="gramEnd"/>
        <w:r w:rsidR="00ED10C4">
          <w:t xml:space="preserve"> mas n</w:t>
        </w:r>
      </w:ins>
      <w:ins w:id="301" w:author="Willian" w:date="2017-01-12T16:55:00Z">
        <w:r w:rsidR="00ED10C4">
          <w:t xml:space="preserve">ão possui nenhuma </w:t>
        </w:r>
        <w:proofErr w:type="spellStart"/>
        <w:r w:rsidR="00ED10C4">
          <w:t>View</w:t>
        </w:r>
        <w:proofErr w:type="spellEnd"/>
        <w:r w:rsidR="00ED10C4">
          <w:t xml:space="preserve"> acima dela é a </w:t>
        </w:r>
        <w:proofErr w:type="spellStart"/>
        <w:r w:rsidR="00ED10C4">
          <w:t>View</w:t>
        </w:r>
        <w:proofErr w:type="spellEnd"/>
        <w:r w:rsidR="00ED10C4">
          <w:t xml:space="preserve"> </w:t>
        </w:r>
        <w:proofErr w:type="spellStart"/>
        <w:r w:rsidR="00ED10C4">
          <w:t>Controller</w:t>
        </w:r>
        <w:proofErr w:type="spellEnd"/>
        <w:r w:rsidR="00ED10C4">
          <w:t xml:space="preserve"> que ser</w:t>
        </w:r>
      </w:ins>
      <w:ins w:id="302" w:author="Willian" w:date="2017-01-12T16:56:00Z">
        <w:r w:rsidR="00ED10C4">
          <w:t>á explicada em seguida.</w:t>
        </w:r>
      </w:ins>
    </w:p>
    <w:p w14:paraId="124A6ED2" w14:textId="77777777" w:rsidR="003C2976" w:rsidRDefault="003C2976">
      <w:pPr>
        <w:rPr>
          <w:ins w:id="303" w:author="Willian" w:date="2017-01-12T16:56:00Z"/>
        </w:rPr>
      </w:pPr>
    </w:p>
    <w:p w14:paraId="6B586842" w14:textId="77777777" w:rsidR="00ED10C4" w:rsidRPr="003C2976" w:rsidRDefault="00ED10C4">
      <w:pPr>
        <w:rPr>
          <w:ins w:id="304" w:author="Willian" w:date="2017-01-12T15:22:00Z"/>
        </w:rPr>
      </w:pPr>
    </w:p>
    <w:p w14:paraId="39BF8CB4" w14:textId="1C4B3D85" w:rsidR="003322FE" w:rsidRDefault="003322FE">
      <w:pPr>
        <w:pStyle w:val="Ttulo3"/>
        <w:rPr>
          <w:ins w:id="305" w:author="Willian" w:date="2017-01-12T16:56:00Z"/>
        </w:rPr>
        <w:pPrChange w:id="306" w:author="Willian" w:date="2017-01-12T15:24:00Z">
          <w:pPr/>
        </w:pPrChange>
      </w:pPr>
      <w:ins w:id="307" w:author="Willian" w:date="2017-01-12T15:22:00Z">
        <w:r>
          <w:t>1.2.</w:t>
        </w:r>
        <w:r>
          <w:tab/>
          <w:t xml:space="preserve">Compreendendo a </w:t>
        </w:r>
        <w:proofErr w:type="spellStart"/>
        <w:r>
          <w:t>View</w:t>
        </w:r>
        <w:proofErr w:type="spellEnd"/>
        <w:r>
          <w:t xml:space="preserve"> </w:t>
        </w:r>
        <w:proofErr w:type="spellStart"/>
        <w:r>
          <w:t>Controller</w:t>
        </w:r>
      </w:ins>
      <w:proofErr w:type="spellEnd"/>
    </w:p>
    <w:p w14:paraId="01E211F2" w14:textId="3285A2D4" w:rsidR="00ED10C4" w:rsidRDefault="00ED10C4">
      <w:pPr>
        <w:rPr>
          <w:ins w:id="308" w:author="Willian" w:date="2017-01-12T17:27:00Z"/>
        </w:rPr>
      </w:pPr>
      <w:ins w:id="309" w:author="Willian" w:date="2017-01-12T16:57:00Z">
        <w:r>
          <w:t xml:space="preserve">Educador, explicando o que </w:t>
        </w:r>
      </w:ins>
      <w:ins w:id="310" w:author="Willian" w:date="2017-01-12T16:58:00Z">
        <w:r>
          <w:t xml:space="preserve">é uma </w:t>
        </w:r>
        <w:proofErr w:type="spellStart"/>
        <w:r>
          <w:t>View</w:t>
        </w:r>
        <w:proofErr w:type="spellEnd"/>
        <w:r>
          <w:t xml:space="preserve"> </w:t>
        </w:r>
        <w:proofErr w:type="spellStart"/>
        <w:r>
          <w:t>Controller</w:t>
        </w:r>
        <w:proofErr w:type="spellEnd"/>
        <w:r>
          <w:t xml:space="preserve">, basicamente é uma </w:t>
        </w:r>
        <w:proofErr w:type="spellStart"/>
        <w:r>
          <w:t>View</w:t>
        </w:r>
        <w:proofErr w:type="spellEnd"/>
        <w:r>
          <w:t xml:space="preserve"> </w:t>
        </w:r>
      </w:ins>
      <w:ins w:id="311" w:author="Willian" w:date="2017-01-12T17:09:00Z">
        <w:r>
          <w:t xml:space="preserve">da </w:t>
        </w:r>
      </w:ins>
      <w:ins w:id="312" w:author="Willian" w:date="2017-01-12T16:58:00Z">
        <w:r>
          <w:t xml:space="preserve">classe </w:t>
        </w:r>
        <w:proofErr w:type="spellStart"/>
        <w:r>
          <w:t>UIViewController</w:t>
        </w:r>
      </w:ins>
      <w:proofErr w:type="spellEnd"/>
      <w:ins w:id="313" w:author="Willian" w:date="2017-01-12T17:09:00Z">
        <w:r>
          <w:t xml:space="preserve">, que é uma </w:t>
        </w:r>
        <w:proofErr w:type="spellStart"/>
        <w:r>
          <w:t>superview</w:t>
        </w:r>
        <w:proofErr w:type="spellEnd"/>
        <w:r>
          <w:t xml:space="preserve"> que gerencia</w:t>
        </w:r>
      </w:ins>
      <w:ins w:id="314" w:author="Willian" w:date="2017-01-12T17:11:00Z">
        <w:r w:rsidR="000335EB">
          <w:t xml:space="preserve"> um conjunto de </w:t>
        </w:r>
        <w:proofErr w:type="spellStart"/>
        <w:r w:rsidR="000335EB">
          <w:t>views</w:t>
        </w:r>
        <w:proofErr w:type="spellEnd"/>
        <w:r w:rsidR="000335EB">
          <w:t xml:space="preserve"> que </w:t>
        </w:r>
      </w:ins>
      <w:ins w:id="315" w:author="Willian" w:date="2017-01-12T17:12:00Z">
        <w:r w:rsidR="000335EB">
          <w:t>compõem</w:t>
        </w:r>
      </w:ins>
      <w:ins w:id="316" w:author="Willian" w:date="2017-01-12T17:16:00Z">
        <w:r w:rsidR="000335EB">
          <w:t xml:space="preserve"> uma </w:t>
        </w:r>
        <w:r w:rsidR="000335EB">
          <w:lastRenderedPageBreak/>
          <w:t>parte da interface do usu</w:t>
        </w:r>
      </w:ins>
      <w:ins w:id="317" w:author="Willian" w:date="2017-01-12T17:17:00Z">
        <w:r w:rsidR="000335EB">
          <w:t xml:space="preserve">ário no </w:t>
        </w:r>
        <w:proofErr w:type="spellStart"/>
        <w:r w:rsidR="000335EB">
          <w:t>app</w:t>
        </w:r>
        <w:proofErr w:type="spellEnd"/>
        <w:r w:rsidR="000335EB">
          <w:t>.</w:t>
        </w:r>
      </w:ins>
      <w:ins w:id="318" w:author="Willian" w:date="2017-01-12T17:19:00Z">
        <w:r w:rsidR="000335EB">
          <w:t xml:space="preserve"> Ou seja, ele administra</w:t>
        </w:r>
      </w:ins>
      <w:ins w:id="319" w:author="Willian" w:date="2017-01-12T17:21:00Z">
        <w:r w:rsidR="00DD5D3C">
          <w:t xml:space="preserve"> diversas atividades de um grupo de </w:t>
        </w:r>
        <w:proofErr w:type="spellStart"/>
        <w:r w:rsidR="00DD5D3C">
          <w:t>Views</w:t>
        </w:r>
        <w:proofErr w:type="spellEnd"/>
        <w:r w:rsidR="00DD5D3C">
          <w:t xml:space="preserve">, como as interações entre elas, </w:t>
        </w:r>
      </w:ins>
      <w:ins w:id="320" w:author="Willian" w:date="2017-01-12T17:22:00Z">
        <w:r w:rsidR="00DD5D3C">
          <w:t>carrega-las e eliminá-las</w:t>
        </w:r>
      </w:ins>
      <w:ins w:id="321" w:author="Willian" w:date="2017-01-12T17:27:00Z">
        <w:r w:rsidR="00DD5D3C">
          <w:t xml:space="preserve"> e outras coisas.</w:t>
        </w:r>
      </w:ins>
      <w:ins w:id="322" w:author="Willian" w:date="2017-01-12T17:12:00Z">
        <w:r w:rsidR="000335EB">
          <w:t xml:space="preserve"> </w:t>
        </w:r>
      </w:ins>
    </w:p>
    <w:p w14:paraId="40A3E112" w14:textId="77777777" w:rsidR="00DD5D3C" w:rsidRDefault="00DD5D3C">
      <w:pPr>
        <w:rPr>
          <w:ins w:id="323" w:author="Willian" w:date="2017-01-12T17:27:00Z"/>
        </w:rPr>
      </w:pPr>
    </w:p>
    <w:p w14:paraId="69FE4CD3" w14:textId="77777777" w:rsidR="00DD5D3C" w:rsidRPr="00ED10C4" w:rsidRDefault="00DD5D3C">
      <w:pPr>
        <w:rPr>
          <w:ins w:id="324" w:author="Willian" w:date="2017-01-12T15:22:00Z"/>
        </w:rPr>
      </w:pPr>
    </w:p>
    <w:p w14:paraId="0485AF9C" w14:textId="0D83EADE" w:rsidR="003322FE" w:rsidRDefault="003322FE">
      <w:pPr>
        <w:pStyle w:val="Ttulo4"/>
        <w:rPr>
          <w:ins w:id="325" w:author="Willian" w:date="2017-01-12T17:27:00Z"/>
        </w:rPr>
        <w:pPrChange w:id="326" w:author="Willian" w:date="2017-01-12T15:24:00Z">
          <w:pPr/>
        </w:pPrChange>
      </w:pPr>
      <w:ins w:id="327" w:author="Willian" w:date="2017-01-12T15:22:00Z">
        <w:r>
          <w:t>1.2.1.</w:t>
        </w:r>
        <w:r>
          <w:tab/>
          <w:t xml:space="preserve">O ciclo de vida de uma </w:t>
        </w:r>
        <w:proofErr w:type="spellStart"/>
        <w:r>
          <w:t>View</w:t>
        </w:r>
        <w:proofErr w:type="spellEnd"/>
        <w:r>
          <w:t xml:space="preserve"> </w:t>
        </w:r>
        <w:proofErr w:type="spellStart"/>
        <w:r>
          <w:t>Controller</w:t>
        </w:r>
      </w:ins>
      <w:proofErr w:type="spellEnd"/>
    </w:p>
    <w:p w14:paraId="2107BB29" w14:textId="44807323" w:rsidR="00DD5D3C" w:rsidRDefault="00DD5D3C">
      <w:pPr>
        <w:rPr>
          <w:ins w:id="328" w:author="Willian" w:date="2017-01-12T17:46:00Z"/>
        </w:rPr>
      </w:pPr>
      <w:ins w:id="329" w:author="Willian" w:date="2017-01-12T17:29:00Z">
        <w:r>
          <w:t xml:space="preserve">O ciclo de vida </w:t>
        </w:r>
      </w:ins>
      <w:ins w:id="330" w:author="Willian" w:date="2017-01-12T17:30:00Z">
        <w:r>
          <w:t xml:space="preserve">dos </w:t>
        </w:r>
        <w:proofErr w:type="spellStart"/>
        <w:r>
          <w:t>Views</w:t>
        </w:r>
        <w:proofErr w:type="spellEnd"/>
        <w:r>
          <w:t xml:space="preserve"> </w:t>
        </w:r>
        <w:proofErr w:type="spellStart"/>
        <w:r>
          <w:t>Controllers</w:t>
        </w:r>
        <w:proofErr w:type="spellEnd"/>
        <w:r>
          <w:t xml:space="preserve"> é gerido por métodos que são chamados em momentos adequados</w:t>
        </w:r>
      </w:ins>
      <w:ins w:id="331" w:author="Willian" w:date="2017-01-12T17:31:00Z">
        <w:r>
          <w:t>, como em transições e mudanças de estado delas.</w:t>
        </w:r>
      </w:ins>
      <w:ins w:id="332" w:author="Willian" w:date="2017-01-12T17:35:00Z">
        <w:r w:rsidR="007017CB">
          <w:t xml:space="preserve"> Estes métodos </w:t>
        </w:r>
      </w:ins>
      <w:ins w:id="333" w:author="Willian" w:date="2017-01-12T17:39:00Z">
        <w:r w:rsidR="007017CB">
          <w:t xml:space="preserve">da </w:t>
        </w:r>
        <w:proofErr w:type="spellStart"/>
        <w:r w:rsidR="007017CB">
          <w:t>View</w:t>
        </w:r>
        <w:proofErr w:type="spellEnd"/>
        <w:r w:rsidR="007017CB">
          <w:t xml:space="preserve"> </w:t>
        </w:r>
        <w:proofErr w:type="spellStart"/>
        <w:r w:rsidR="007017CB">
          <w:t>Controller</w:t>
        </w:r>
        <w:proofErr w:type="spellEnd"/>
        <w:r w:rsidR="007017CB">
          <w:t xml:space="preserve"> </w:t>
        </w:r>
      </w:ins>
      <w:ins w:id="334" w:author="Willian" w:date="2017-01-12T17:35:00Z">
        <w:r w:rsidR="007017CB">
          <w:t>são sempre herdados</w:t>
        </w:r>
      </w:ins>
      <w:ins w:id="335" w:author="Willian" w:date="2017-01-12T17:37:00Z">
        <w:r w:rsidR="007017CB">
          <w:t xml:space="preserve"> por uma subclasse</w:t>
        </w:r>
      </w:ins>
      <w:ins w:id="336" w:author="Willian" w:date="2017-01-12T17:42:00Z">
        <w:r w:rsidR="00926BD8">
          <w:t xml:space="preserve"> e permite que adicionemos o comportamento desejável para cada um desses métodos.</w:t>
        </w:r>
      </w:ins>
      <w:ins w:id="337" w:author="Willian" w:date="2017-01-12T17:43:00Z">
        <w:r w:rsidR="00926BD8">
          <w:t xml:space="preserve"> Esta estrutura está organizada no padrão </w:t>
        </w:r>
        <w:proofErr w:type="spellStart"/>
        <w:r w:rsidR="00926BD8">
          <w:t>Template</w:t>
        </w:r>
        <w:proofErr w:type="spellEnd"/>
        <w:r w:rsidR="00926BD8">
          <w:t xml:space="preserve"> </w:t>
        </w:r>
        <w:proofErr w:type="spellStart"/>
        <w:r w:rsidR="00926BD8">
          <w:t>Method</w:t>
        </w:r>
        <w:proofErr w:type="spellEnd"/>
        <w:r w:rsidR="00926BD8">
          <w:t xml:space="preserve"> como</w:t>
        </w:r>
      </w:ins>
      <w:ins w:id="338" w:author="Willian" w:date="2017-01-12T17:45:00Z">
        <w:r w:rsidR="00926BD8">
          <w:t xml:space="preserve"> vimos em </w:t>
        </w:r>
        <w:proofErr w:type="spellStart"/>
        <w:r w:rsidR="00926BD8">
          <w:t>Android</w:t>
        </w:r>
        <w:proofErr w:type="spellEnd"/>
        <w:r w:rsidR="00926BD8">
          <w:t>.</w:t>
        </w:r>
      </w:ins>
    </w:p>
    <w:p w14:paraId="0ECDD06C" w14:textId="0D4716B2" w:rsidR="00926BD8" w:rsidRDefault="00926BD8">
      <w:pPr>
        <w:rPr>
          <w:ins w:id="339" w:author="Willian" w:date="2017-01-12T17:51:00Z"/>
        </w:rPr>
      </w:pPr>
      <w:ins w:id="340" w:author="Willian" w:date="2017-01-12T17:46:00Z">
        <w:r>
          <w:t xml:space="preserve">Educador, explique ao aluno que para configurar certos comportamentos de </w:t>
        </w:r>
        <w:proofErr w:type="spellStart"/>
        <w:r>
          <w:t>vi</w:t>
        </w:r>
      </w:ins>
      <w:ins w:id="341" w:author="Willian" w:date="2017-01-12T17:47:00Z">
        <w:r>
          <w:t>ews</w:t>
        </w:r>
        <w:proofErr w:type="spellEnd"/>
        <w:r>
          <w:t xml:space="preserve"> ou eliminá-los, é necessário utilizar o m</w:t>
        </w:r>
      </w:ins>
      <w:ins w:id="342" w:author="Willian" w:date="2017-01-12T17:48:00Z">
        <w:r>
          <w:t xml:space="preserve">étodo adequado para cada configuração de </w:t>
        </w:r>
        <w:proofErr w:type="spellStart"/>
        <w:r>
          <w:t>view</w:t>
        </w:r>
        <w:proofErr w:type="spellEnd"/>
        <w:r>
          <w:t xml:space="preserve"> a ser feita. Mostre a Figura 1 e explique o ciclo de </w:t>
        </w:r>
      </w:ins>
      <w:ins w:id="343" w:author="Willian" w:date="2017-01-12T17:50:00Z">
        <w:r>
          <w:t xml:space="preserve">vida de uma </w:t>
        </w:r>
        <w:proofErr w:type="spellStart"/>
        <w:r>
          <w:t>View</w:t>
        </w:r>
        <w:proofErr w:type="spellEnd"/>
        <w:r>
          <w:t xml:space="preserve"> </w:t>
        </w:r>
        <w:proofErr w:type="spellStart"/>
        <w:r>
          <w:t>Controller</w:t>
        </w:r>
        <w:proofErr w:type="spellEnd"/>
        <w:r>
          <w:t>.</w:t>
        </w:r>
      </w:ins>
    </w:p>
    <w:p w14:paraId="7B3E55F8" w14:textId="2DCCC82E" w:rsidR="00926BD8" w:rsidRDefault="00926BD8">
      <w:pPr>
        <w:rPr>
          <w:ins w:id="344" w:author="Willian" w:date="2017-01-12T18:26:00Z"/>
        </w:rPr>
      </w:pPr>
      <w:ins w:id="345" w:author="Willian" w:date="2017-01-12T17:51:00Z">
        <w:r>
          <w:t xml:space="preserve">Alguns exemplos de métodos podem ser chamados pela </w:t>
        </w:r>
      </w:ins>
      <w:proofErr w:type="spellStart"/>
      <w:ins w:id="346" w:author="Willian" w:date="2017-01-12T17:52:00Z">
        <w:r>
          <w:t>UIViewController</w:t>
        </w:r>
        <w:proofErr w:type="spellEnd"/>
        <w:r>
          <w:t xml:space="preserve">, o </w:t>
        </w:r>
        <w:proofErr w:type="spellStart"/>
        <w:proofErr w:type="gramStart"/>
        <w:r w:rsidRPr="0044308E">
          <w:rPr>
            <w:b/>
          </w:rPr>
          <w:t>viewDidLoad</w:t>
        </w:r>
        <w:proofErr w:type="spellEnd"/>
        <w:r w:rsidRPr="0044308E">
          <w:rPr>
            <w:b/>
          </w:rPr>
          <w:t>(</w:t>
        </w:r>
        <w:proofErr w:type="gramEnd"/>
        <w:r w:rsidRPr="0044308E">
          <w:rPr>
            <w:b/>
          </w:rPr>
          <w:t>)</w:t>
        </w:r>
        <w:r>
          <w:t xml:space="preserve">, cria e carrega o conteúdo principal da </w:t>
        </w:r>
        <w:proofErr w:type="spellStart"/>
        <w:r>
          <w:t>View</w:t>
        </w:r>
        <w:proofErr w:type="spellEnd"/>
        <w:r>
          <w:t xml:space="preserve"> </w:t>
        </w:r>
        <w:proofErr w:type="spellStart"/>
        <w:r>
          <w:t>Controller</w:t>
        </w:r>
      </w:ins>
      <w:proofErr w:type="spellEnd"/>
      <w:ins w:id="347" w:author="Willian" w:date="2017-01-12T17:53:00Z">
        <w:r>
          <w:t xml:space="preserve">; </w:t>
        </w:r>
      </w:ins>
      <w:proofErr w:type="spellStart"/>
      <w:ins w:id="348" w:author="Willian" w:date="2017-01-12T17:54:00Z">
        <w:r w:rsidRPr="0044308E">
          <w:rPr>
            <w:b/>
          </w:rPr>
          <w:t>viewWillAppear</w:t>
        </w:r>
        <w:proofErr w:type="spellEnd"/>
        <w:r w:rsidRPr="0044308E">
          <w:rPr>
            <w:b/>
          </w:rPr>
          <w:t>()</w:t>
        </w:r>
        <w:r>
          <w:t xml:space="preserve">, </w:t>
        </w:r>
      </w:ins>
      <w:ins w:id="349" w:author="Willian" w:date="2017-01-12T18:00:00Z">
        <w:r w:rsidR="005C6465">
          <w:t xml:space="preserve">destina-se a operações quando a </w:t>
        </w:r>
        <w:proofErr w:type="spellStart"/>
        <w:r w:rsidR="005C6465">
          <w:t>View</w:t>
        </w:r>
        <w:proofErr w:type="spellEnd"/>
        <w:r w:rsidR="005C6465">
          <w:t xml:space="preserve"> </w:t>
        </w:r>
      </w:ins>
      <w:ins w:id="350" w:author="Willian" w:date="2017-01-12T18:04:00Z">
        <w:r w:rsidR="005C6465">
          <w:t>ir</w:t>
        </w:r>
      </w:ins>
      <w:ins w:id="351" w:author="Willian" w:date="2017-01-12T18:05:00Z">
        <w:r w:rsidR="005C6465">
          <w:t>á  tornar-se visível</w:t>
        </w:r>
      </w:ins>
      <w:ins w:id="352" w:author="Willian" w:date="2017-01-12T18:00:00Z">
        <w:r w:rsidR="005C6465">
          <w:t xml:space="preserve"> (análogo a este h</w:t>
        </w:r>
      </w:ins>
      <w:ins w:id="353" w:author="Willian" w:date="2017-01-12T18:01:00Z">
        <w:r w:rsidR="005C6465">
          <w:t xml:space="preserve">á o método </w:t>
        </w:r>
        <w:proofErr w:type="spellStart"/>
        <w:r w:rsidR="005C6465">
          <w:rPr>
            <w:b/>
          </w:rPr>
          <w:t>viewWillDisap</w:t>
        </w:r>
        <w:r w:rsidR="005C6465" w:rsidRPr="0044308E">
          <w:rPr>
            <w:b/>
          </w:rPr>
          <w:t>ear</w:t>
        </w:r>
        <w:proofErr w:type="spellEnd"/>
        <w:r w:rsidR="005C6465" w:rsidRPr="0044308E">
          <w:rPr>
            <w:b/>
          </w:rPr>
          <w:t>()</w:t>
        </w:r>
        <w:r w:rsidR="005C6465">
          <w:t>)</w:t>
        </w:r>
      </w:ins>
      <w:ins w:id="354" w:author="Willian" w:date="2017-01-12T18:05:00Z">
        <w:r w:rsidR="005C6465">
          <w:t xml:space="preserve">; o </w:t>
        </w:r>
      </w:ins>
      <w:proofErr w:type="spellStart"/>
      <w:ins w:id="355" w:author="Willian" w:date="2017-01-12T18:06:00Z">
        <w:r w:rsidR="005C6465">
          <w:rPr>
            <w:b/>
          </w:rPr>
          <w:t>viewDidAppear</w:t>
        </w:r>
        <w:proofErr w:type="spellEnd"/>
        <w:r w:rsidR="005C6465">
          <w:rPr>
            <w:b/>
          </w:rPr>
          <w:t>()</w:t>
        </w:r>
      </w:ins>
      <w:ins w:id="356" w:author="Willian" w:date="2017-01-12T18:07:00Z">
        <w:r w:rsidR="005C6465">
          <w:t>, destinado a qualquer operaç</w:t>
        </w:r>
      </w:ins>
      <w:ins w:id="357" w:author="Willian" w:date="2017-01-12T18:08:00Z">
        <w:r w:rsidR="005C6465">
          <w:t xml:space="preserve">ão que ocorra logo depois da </w:t>
        </w:r>
        <w:proofErr w:type="spellStart"/>
        <w:r w:rsidR="005C6465">
          <w:t>View</w:t>
        </w:r>
        <w:proofErr w:type="spellEnd"/>
        <w:r w:rsidR="005C6465">
          <w:t xml:space="preserve"> se tornar visível (análogo a este há o método </w:t>
        </w:r>
        <w:proofErr w:type="spellStart"/>
        <w:r w:rsidR="005C6465">
          <w:rPr>
            <w:b/>
          </w:rPr>
          <w:t>viewDidDisap</w:t>
        </w:r>
        <w:r w:rsidR="005C6465" w:rsidRPr="0044308E">
          <w:rPr>
            <w:b/>
          </w:rPr>
          <w:t>ear</w:t>
        </w:r>
        <w:proofErr w:type="spellEnd"/>
        <w:r w:rsidR="005C6465" w:rsidRPr="0044308E">
          <w:rPr>
            <w:b/>
          </w:rPr>
          <w:t>()</w:t>
        </w:r>
        <w:r w:rsidR="005C6465">
          <w:t>).</w:t>
        </w:r>
      </w:ins>
    </w:p>
    <w:p w14:paraId="47814BF1" w14:textId="67FB9B5C" w:rsidR="0011599B" w:rsidRPr="005C6465" w:rsidRDefault="0011599B">
      <w:pPr>
        <w:rPr>
          <w:ins w:id="358" w:author="Willian" w:date="2017-01-12T17:27:00Z"/>
        </w:rPr>
      </w:pPr>
      <w:ins w:id="359" w:author="Willian" w:date="2017-01-12T18:26:00Z">
        <w:r>
          <w:t xml:space="preserve">Com isso, o aluno consegue compreender que as </w:t>
        </w:r>
        <w:proofErr w:type="spellStart"/>
        <w:r>
          <w:t>views</w:t>
        </w:r>
        <w:proofErr w:type="spellEnd"/>
        <w:r>
          <w:t xml:space="preserve"> do </w:t>
        </w:r>
        <w:proofErr w:type="spellStart"/>
        <w:r>
          <w:t>app</w:t>
        </w:r>
        <w:proofErr w:type="spellEnd"/>
        <w:r>
          <w:t xml:space="preserve"> são controladas por </w:t>
        </w:r>
        <w:proofErr w:type="spellStart"/>
        <w:r>
          <w:t>Views</w:t>
        </w:r>
        <w:proofErr w:type="spellEnd"/>
        <w:r>
          <w:t xml:space="preserve"> controladoras, superiores a ela</w:t>
        </w:r>
      </w:ins>
      <w:ins w:id="360" w:author="Willian" w:date="2017-01-12T18:30:00Z">
        <w:r>
          <w:t>s, herdando dessas</w:t>
        </w:r>
      </w:ins>
      <w:ins w:id="361" w:author="Willian" w:date="2017-01-12T18:32:00Z">
        <w:r>
          <w:t>,</w:t>
        </w:r>
      </w:ins>
      <w:ins w:id="362" w:author="Willian" w:date="2017-01-12T18:30:00Z">
        <w:r>
          <w:t xml:space="preserve"> m</w:t>
        </w:r>
      </w:ins>
      <w:ins w:id="363" w:author="Willian" w:date="2017-01-12T18:31:00Z">
        <w:r>
          <w:t>étodos que pode</w:t>
        </w:r>
      </w:ins>
      <w:ins w:id="364" w:author="Willian" w:date="2017-01-12T18:32:00Z">
        <w:r>
          <w:t>m</w:t>
        </w:r>
      </w:ins>
      <w:ins w:id="365" w:author="Willian" w:date="2017-01-12T18:31:00Z">
        <w:r>
          <w:t xml:space="preserve"> </w:t>
        </w:r>
      </w:ins>
      <w:ins w:id="366" w:author="Willian" w:date="2017-01-12T18:33:00Z">
        <w:r>
          <w:t xml:space="preserve">gerenciar o ciclo de vida de suas </w:t>
        </w:r>
        <w:proofErr w:type="spellStart"/>
        <w:r>
          <w:t>subviews</w:t>
        </w:r>
      </w:ins>
      <w:proofErr w:type="spellEnd"/>
      <w:ins w:id="367" w:author="Willian" w:date="2017-01-12T18:34:00Z">
        <w:r>
          <w:t xml:space="preserve"> e definir operações de acordo com cada etapa deste ciclo.</w:t>
        </w:r>
      </w:ins>
    </w:p>
    <w:p w14:paraId="5BD619F6" w14:textId="77777777" w:rsidR="00DD5D3C" w:rsidRPr="00DD5D3C" w:rsidRDefault="00DD5D3C">
      <w:pPr>
        <w:rPr>
          <w:ins w:id="368" w:author="Willian" w:date="2017-01-12T15:22:00Z"/>
        </w:rPr>
      </w:pPr>
    </w:p>
    <w:p w14:paraId="17AE9B76" w14:textId="18D5FF12" w:rsidR="003322FE" w:rsidRDefault="003322FE">
      <w:pPr>
        <w:pStyle w:val="Ttulo3"/>
        <w:rPr>
          <w:ins w:id="369" w:author="Willian" w:date="2017-01-12T18:35:00Z"/>
        </w:rPr>
        <w:pPrChange w:id="370" w:author="Willian" w:date="2017-01-12T15:24:00Z">
          <w:pPr/>
        </w:pPrChange>
      </w:pPr>
      <w:ins w:id="371" w:author="Willian" w:date="2017-01-12T15:22:00Z">
        <w:r>
          <w:t>1.3.</w:t>
        </w:r>
        <w:r>
          <w:tab/>
        </w:r>
        <w:proofErr w:type="spellStart"/>
        <w:r>
          <w:t>UINavigationController</w:t>
        </w:r>
      </w:ins>
      <w:proofErr w:type="spellEnd"/>
    </w:p>
    <w:p w14:paraId="3A83FD93" w14:textId="51EC0277" w:rsidR="0011599B" w:rsidRDefault="0094304B">
      <w:pPr>
        <w:rPr>
          <w:ins w:id="372" w:author="Willian" w:date="2017-01-12T18:43:00Z"/>
        </w:rPr>
      </w:pPr>
      <w:ins w:id="373" w:author="Willian" w:date="2017-01-12T18:40:00Z">
        <w:r>
          <w:t xml:space="preserve">Agora vamos explicar um </w:t>
        </w:r>
        <w:proofErr w:type="spellStart"/>
        <w:r>
          <w:t>View</w:t>
        </w:r>
        <w:proofErr w:type="spellEnd"/>
        <w:r>
          <w:t xml:space="preserve"> </w:t>
        </w:r>
        <w:proofErr w:type="spellStart"/>
        <w:r>
          <w:t>controller</w:t>
        </w:r>
        <w:proofErr w:type="spellEnd"/>
        <w:r>
          <w:t xml:space="preserve"> espec</w:t>
        </w:r>
      </w:ins>
      <w:ins w:id="374" w:author="Willian" w:date="2017-01-12T18:42:00Z">
        <w:r>
          <w:t xml:space="preserve">ífico. O </w:t>
        </w:r>
        <w:proofErr w:type="spellStart"/>
        <w:r>
          <w:t>UINavigationController</w:t>
        </w:r>
      </w:ins>
      <w:proofErr w:type="spellEnd"/>
      <w:ins w:id="375" w:author="Willian" w:date="2017-01-12T18:43:00Z">
        <w:r>
          <w:t>.</w:t>
        </w:r>
      </w:ins>
    </w:p>
    <w:p w14:paraId="3F87A5AF" w14:textId="0F7EDA28" w:rsidR="0094304B" w:rsidRDefault="0094304B">
      <w:pPr>
        <w:rPr>
          <w:ins w:id="376" w:author="Willian" w:date="2017-01-12T19:00:00Z"/>
        </w:rPr>
      </w:pPr>
      <w:ins w:id="377" w:author="Willian" w:date="2017-01-12T18:43:00Z">
        <w:r>
          <w:t xml:space="preserve">Explique ao aluno, que esta é uma </w:t>
        </w:r>
        <w:proofErr w:type="spellStart"/>
        <w:r>
          <w:t>View</w:t>
        </w:r>
      </w:ins>
      <w:proofErr w:type="spellEnd"/>
      <w:ins w:id="378" w:author="Willian" w:date="2017-01-12T18:44:00Z">
        <w:r>
          <w:t xml:space="preserve"> que gerencia a navegação entre </w:t>
        </w:r>
        <w:proofErr w:type="spellStart"/>
        <w:r>
          <w:t>conte</w:t>
        </w:r>
      </w:ins>
      <w:ins w:id="379" w:author="Willian" w:date="2017-01-12T18:45:00Z">
        <w:r>
          <w:t>údos</w:t>
        </w:r>
      </w:ins>
      <w:proofErr w:type="spellEnd"/>
      <w:ins w:id="380" w:author="Willian" w:date="2017-01-12T18:47:00Z">
        <w:r w:rsidR="00AD50D0">
          <w:t>. É possível utilizá-la como ela est</w:t>
        </w:r>
      </w:ins>
      <w:ins w:id="381" w:author="Willian" w:date="2017-01-12T18:57:00Z">
        <w:r w:rsidR="000E698D">
          <w:t>á ou podemos acrescentar subclasses a ela para oferecer-lhe mais funcionalidades.</w:t>
        </w:r>
      </w:ins>
    </w:p>
    <w:p w14:paraId="1083D9AC" w14:textId="433EE7AB" w:rsidR="000E698D" w:rsidRDefault="00966CF8">
      <w:pPr>
        <w:rPr>
          <w:ins w:id="382" w:author="Willian" w:date="2017-01-12T21:42:00Z"/>
        </w:rPr>
      </w:pPr>
      <w:ins w:id="383" w:author="Willian" w:date="2017-01-12T19:00:00Z">
        <w:r>
          <w:t xml:space="preserve">Educador, </w:t>
        </w:r>
      </w:ins>
      <w:ins w:id="384" w:author="Willian" w:date="2017-01-12T21:22:00Z">
        <w:r>
          <w:t xml:space="preserve">dê </w:t>
        </w:r>
      </w:ins>
      <w:ins w:id="385" w:author="Willian" w:date="2017-01-12T19:00:00Z">
        <w:r>
          <w:t>como exemplo</w:t>
        </w:r>
        <w:r w:rsidR="000E698D">
          <w:t xml:space="preserve"> o menu de configurações</w:t>
        </w:r>
      </w:ins>
      <w:ins w:id="386" w:author="Willian" w:date="2017-01-12T21:24:00Z">
        <w:r>
          <w:t xml:space="preserve"> do iPhone, mostre que como na Figura, o fluxo de navegação </w:t>
        </w:r>
      </w:ins>
      <w:ins w:id="387" w:author="Willian" w:date="2017-01-12T21:25:00Z">
        <w:r>
          <w:t xml:space="preserve">entre as </w:t>
        </w:r>
        <w:proofErr w:type="spellStart"/>
        <w:r>
          <w:t>views</w:t>
        </w:r>
        <w:proofErr w:type="spellEnd"/>
        <w:r>
          <w:t xml:space="preserve"> </w:t>
        </w:r>
      </w:ins>
      <w:ins w:id="388" w:author="Willian" w:date="2017-01-12T21:24:00Z">
        <w:r>
          <w:t>se compara à</w:t>
        </w:r>
      </w:ins>
      <w:ins w:id="389" w:author="Willian" w:date="2017-01-12T21:25:00Z">
        <w:r>
          <w:t xml:space="preserve"> organização hierárquica das </w:t>
        </w:r>
        <w:proofErr w:type="spellStart"/>
        <w:r>
          <w:t>views</w:t>
        </w:r>
      </w:ins>
      <w:proofErr w:type="spellEnd"/>
      <w:ins w:id="390" w:author="Willian" w:date="2017-01-12T21:41:00Z">
        <w:r w:rsidR="0072687F">
          <w:t>. Conforme selecionamos as configurações em novas telas, mais inferiores s</w:t>
        </w:r>
      </w:ins>
      <w:ins w:id="391" w:author="Willian" w:date="2017-01-12T21:42:00Z">
        <w:r w:rsidR="0072687F">
          <w:t xml:space="preserve">ão as </w:t>
        </w:r>
        <w:proofErr w:type="spellStart"/>
        <w:r w:rsidR="0072687F">
          <w:t>views</w:t>
        </w:r>
        <w:proofErr w:type="spellEnd"/>
        <w:r w:rsidR="0072687F">
          <w:t xml:space="preserve"> em na hierarquia.</w:t>
        </w:r>
      </w:ins>
    </w:p>
    <w:p w14:paraId="5BA77BA2" w14:textId="77777777" w:rsidR="0072687F" w:rsidRPr="0011599B" w:rsidRDefault="0072687F">
      <w:pPr>
        <w:rPr>
          <w:ins w:id="392" w:author="Willian" w:date="2017-01-12T15:22:00Z"/>
        </w:rPr>
      </w:pPr>
    </w:p>
    <w:p w14:paraId="208EC2A7" w14:textId="64A726C2" w:rsidR="003322FE" w:rsidRDefault="003322FE">
      <w:pPr>
        <w:pStyle w:val="Ttulo4"/>
        <w:rPr>
          <w:ins w:id="393" w:author="Willian" w:date="2017-01-12T21:42:00Z"/>
        </w:rPr>
        <w:pPrChange w:id="394" w:author="Willian" w:date="2017-01-12T15:24:00Z">
          <w:pPr/>
        </w:pPrChange>
      </w:pPr>
      <w:ins w:id="395" w:author="Willian" w:date="2017-01-12T15:22:00Z">
        <w:r>
          <w:t>1.3.1.</w:t>
        </w:r>
        <w:r>
          <w:tab/>
          <w:t xml:space="preserve">Definindo a navegação do </w:t>
        </w:r>
        <w:proofErr w:type="spellStart"/>
        <w:r>
          <w:t>app</w:t>
        </w:r>
      </w:ins>
      <w:proofErr w:type="spellEnd"/>
    </w:p>
    <w:p w14:paraId="5F4A6196" w14:textId="2BFDCDD4" w:rsidR="0072687F" w:rsidRDefault="0072687F">
      <w:pPr>
        <w:pBdr>
          <w:bottom w:val="single" w:sz="4" w:space="1" w:color="auto"/>
        </w:pBdr>
        <w:rPr>
          <w:ins w:id="396" w:author="Willian" w:date="2017-01-12T21:49:00Z"/>
        </w:rPr>
        <w:pPrChange w:id="397" w:author="Willian" w:date="2017-01-13T00:41:00Z">
          <w:pPr/>
        </w:pPrChange>
      </w:pPr>
      <w:ins w:id="398" w:author="Willian" w:date="2017-01-12T21:47:00Z">
        <w:r>
          <w:t>Abrir o material de apoio</w:t>
        </w:r>
      </w:ins>
      <w:ins w:id="399" w:author="Willian" w:date="2017-01-12T21:49:00Z">
        <w:r>
          <w:t xml:space="preserve"> </w:t>
        </w:r>
        <w:r>
          <w:rPr>
            <w:b/>
            <w:color w:val="7030A0"/>
          </w:rPr>
          <w:t>Unidade_4_-_Aula_1_-_Exemplo_1.zip</w:t>
        </w:r>
      </w:ins>
      <w:ins w:id="400" w:author="Willian" w:date="2017-01-12T21:47:00Z">
        <w:r>
          <w:t xml:space="preserve"> para que o aluno possa aprender com adicionar a navegaç</w:t>
        </w:r>
      </w:ins>
      <w:ins w:id="401" w:author="Willian" w:date="2017-01-12T21:48:00Z">
        <w:r>
          <w:t>ão entre duas telas</w:t>
        </w:r>
      </w:ins>
      <w:ins w:id="402" w:author="Willian" w:date="2017-01-12T21:49:00Z">
        <w:r>
          <w:t>.</w:t>
        </w:r>
      </w:ins>
    </w:p>
    <w:p w14:paraId="42CE0EA3" w14:textId="02CBCD34" w:rsidR="0072687F" w:rsidRDefault="00C76740">
      <w:pPr>
        <w:pStyle w:val="PargrafodaLista"/>
        <w:numPr>
          <w:ilvl w:val="0"/>
          <w:numId w:val="75"/>
        </w:numPr>
        <w:rPr>
          <w:ins w:id="403" w:author="Willian" w:date="2017-01-12T23:24:00Z"/>
        </w:rPr>
        <w:pPrChange w:id="404" w:author="Willian" w:date="2017-01-13T00:41:00Z">
          <w:pPr/>
        </w:pPrChange>
      </w:pPr>
      <w:ins w:id="405" w:author="Willian" w:date="2017-01-12T21:53:00Z">
        <w:r w:rsidRPr="00C76740">
          <w:t xml:space="preserve">Abrir o </w:t>
        </w:r>
        <w:proofErr w:type="spellStart"/>
        <w:r w:rsidRPr="00C44E35">
          <w:rPr>
            <w:b/>
          </w:rPr>
          <w:t>Main.storyboard</w:t>
        </w:r>
      </w:ins>
      <w:proofErr w:type="spellEnd"/>
      <w:ins w:id="406" w:author="Willian" w:date="2017-01-12T22:05:00Z">
        <w:r w:rsidRPr="00C44E35">
          <w:rPr>
            <w:b/>
            <w:rPrChange w:id="407" w:author="Willian" w:date="2017-01-13T00:41:00Z">
              <w:rPr>
                <w:b/>
                <w:lang w:val="en-US"/>
              </w:rPr>
            </w:rPrChange>
          </w:rPr>
          <w:t xml:space="preserve"> </w:t>
        </w:r>
        <w:r w:rsidRPr="00C76740">
          <w:rPr>
            <w:rPrChange w:id="408" w:author="Willian" w:date="2017-01-12T22:05:00Z">
              <w:rPr>
                <w:lang w:val="en-US"/>
              </w:rPr>
            </w:rPrChange>
          </w:rPr>
          <w:t xml:space="preserve">e para criar uma </w:t>
        </w:r>
        <w:proofErr w:type="gramStart"/>
        <w:r w:rsidRPr="00C76740">
          <w:rPr>
            <w:rPrChange w:id="409" w:author="Willian" w:date="2017-01-12T22:05:00Z">
              <w:rPr>
                <w:lang w:val="en-US"/>
              </w:rPr>
            </w:rPrChange>
          </w:rPr>
          <w:t xml:space="preserve">cena </w:t>
        </w:r>
        <w:r w:rsidRPr="00C44E35">
          <w:rPr>
            <w:b/>
          </w:rPr>
          <w:t>Navegar</w:t>
        </w:r>
      </w:ins>
      <w:proofErr w:type="gramEnd"/>
      <w:ins w:id="410" w:author="Willian" w:date="2017-01-12T22:10:00Z">
        <w:r>
          <w:t xml:space="preserve">, arrastar uma </w:t>
        </w:r>
        <w:proofErr w:type="spellStart"/>
        <w:r>
          <w:t>UIViewController</w:t>
        </w:r>
        <w:proofErr w:type="spellEnd"/>
        <w:r>
          <w:t xml:space="preserve"> da paleta de componentes at</w:t>
        </w:r>
      </w:ins>
      <w:ins w:id="411" w:author="Willian" w:date="2017-01-12T22:11:00Z">
        <w:r>
          <w:t xml:space="preserve">é o </w:t>
        </w:r>
        <w:proofErr w:type="spellStart"/>
        <w:r>
          <w:t>storyboard</w:t>
        </w:r>
      </w:ins>
      <w:proofErr w:type="spellEnd"/>
      <w:ins w:id="412" w:author="Willian" w:date="2017-01-12T22:12:00Z">
        <w:r>
          <w:t xml:space="preserve">, inserir uma </w:t>
        </w:r>
        <w:proofErr w:type="spellStart"/>
        <w:r>
          <w:t>UIImageView</w:t>
        </w:r>
        <w:proofErr w:type="spellEnd"/>
        <w:r>
          <w:t xml:space="preserve"> na cena at</w:t>
        </w:r>
      </w:ins>
      <w:ins w:id="413" w:author="Willian" w:date="2017-01-12T22:13:00Z">
        <w:r>
          <w:t xml:space="preserve">é </w:t>
        </w:r>
      </w:ins>
      <w:ins w:id="414" w:author="Willian" w:date="2017-01-12T22:12:00Z">
        <w:r>
          <w:t>então vazia</w:t>
        </w:r>
      </w:ins>
      <w:ins w:id="415" w:author="Willian" w:date="2017-01-12T22:13:00Z">
        <w:r>
          <w:t xml:space="preserve"> e escolher a imagem </w:t>
        </w:r>
        <w:r w:rsidRPr="00C44E35">
          <w:rPr>
            <w:b/>
          </w:rPr>
          <w:t xml:space="preserve">1. Navegar </w:t>
        </w:r>
        <w:r>
          <w:t>na paleta de propriedades</w:t>
        </w:r>
      </w:ins>
      <w:ins w:id="416" w:author="Willian" w:date="2017-01-12T22:57:00Z">
        <w:r w:rsidR="00497C71">
          <w:t xml:space="preserve">. Ajustar as restrições da Imagem </w:t>
        </w:r>
        <w:proofErr w:type="spellStart"/>
        <w:r w:rsidR="00497C71">
          <w:t>View</w:t>
        </w:r>
        <w:proofErr w:type="spellEnd"/>
        <w:r w:rsidR="00497C71">
          <w:t xml:space="preserve"> conforme o passo 5 e explicar como </w:t>
        </w:r>
      </w:ins>
      <w:ins w:id="417" w:author="Willian" w:date="2017-01-12T23:09:00Z">
        <w:r w:rsidR="00497C71">
          <w:t xml:space="preserve">é possível fazer com que a </w:t>
        </w:r>
        <w:proofErr w:type="spellStart"/>
        <w:r w:rsidR="00497C71">
          <w:t>Navigation</w:t>
        </w:r>
        <w:proofErr w:type="spellEnd"/>
        <w:r w:rsidR="00497C71">
          <w:t xml:space="preserve"> Bar se esconda.</w:t>
        </w:r>
      </w:ins>
    </w:p>
    <w:p w14:paraId="59132CD9" w14:textId="53352926" w:rsidR="00DB4A62" w:rsidRDefault="00DB4A62">
      <w:pPr>
        <w:pStyle w:val="PargrafodaLista"/>
        <w:numPr>
          <w:ilvl w:val="0"/>
          <w:numId w:val="75"/>
        </w:numPr>
        <w:rPr>
          <w:ins w:id="418" w:author="Willian" w:date="2017-01-12T23:31:00Z"/>
        </w:rPr>
        <w:pPrChange w:id="419" w:author="Willian" w:date="2017-01-13T00:41:00Z">
          <w:pPr/>
        </w:pPrChange>
      </w:pPr>
      <w:ins w:id="420" w:author="Willian" w:date="2017-01-12T23:24:00Z">
        <w:r>
          <w:t xml:space="preserve">Selecionar o </w:t>
        </w:r>
      </w:ins>
      <w:ins w:id="421" w:author="Willian" w:date="2017-01-12T23:25:00Z">
        <w:r>
          <w:t>ícone amarelo no topo desta cena</w:t>
        </w:r>
      </w:ins>
      <w:ins w:id="422" w:author="Willian" w:date="2017-01-12T23:26:00Z">
        <w:r>
          <w:t xml:space="preserve"> e embarcar </w:t>
        </w:r>
        <w:proofErr w:type="spellStart"/>
        <w:r>
          <w:t>esta</w:t>
        </w:r>
        <w:proofErr w:type="spellEnd"/>
        <w:r>
          <w:t xml:space="preserve"> </w:t>
        </w:r>
        <w:proofErr w:type="spellStart"/>
        <w:r>
          <w:t>View</w:t>
        </w:r>
        <w:proofErr w:type="spellEnd"/>
        <w:r>
          <w:t xml:space="preserve"> </w:t>
        </w:r>
        <w:proofErr w:type="spellStart"/>
        <w:r>
          <w:t>Controller</w:t>
        </w:r>
        <w:proofErr w:type="spellEnd"/>
        <w:r>
          <w:t xml:space="preserve"> em um </w:t>
        </w:r>
        <w:proofErr w:type="spellStart"/>
        <w:r>
          <w:t>Navigation</w:t>
        </w:r>
        <w:proofErr w:type="spellEnd"/>
        <w:r>
          <w:t xml:space="preserve"> </w:t>
        </w:r>
        <w:proofErr w:type="spellStart"/>
        <w:r>
          <w:t>Controller</w:t>
        </w:r>
        <w:proofErr w:type="spellEnd"/>
        <w:r>
          <w:t xml:space="preserve"> acessando</w:t>
        </w:r>
      </w:ins>
      <w:ins w:id="423" w:author="Willian" w:date="2017-01-12T23:27:00Z">
        <w:r>
          <w:t xml:space="preserve"> </w:t>
        </w:r>
        <w:r w:rsidRPr="00C44E35">
          <w:rPr>
            <w:b/>
          </w:rPr>
          <w:t xml:space="preserve">Editor &gt; </w:t>
        </w:r>
        <w:proofErr w:type="spellStart"/>
        <w:r w:rsidRPr="00C44E35">
          <w:rPr>
            <w:b/>
          </w:rPr>
          <w:t>Embed</w:t>
        </w:r>
        <w:proofErr w:type="spellEnd"/>
        <w:r w:rsidRPr="00C44E35">
          <w:rPr>
            <w:b/>
          </w:rPr>
          <w:t xml:space="preserve"> In &gt; </w:t>
        </w:r>
        <w:proofErr w:type="spellStart"/>
        <w:r w:rsidRPr="00C44E35">
          <w:rPr>
            <w:b/>
          </w:rPr>
          <w:t>Navigation</w:t>
        </w:r>
        <w:proofErr w:type="spellEnd"/>
        <w:r w:rsidRPr="00C44E35">
          <w:rPr>
            <w:b/>
          </w:rPr>
          <w:t xml:space="preserve"> </w:t>
        </w:r>
        <w:proofErr w:type="spellStart"/>
        <w:r w:rsidRPr="00C44E35">
          <w:rPr>
            <w:b/>
          </w:rPr>
          <w:t>Controller</w:t>
        </w:r>
        <w:proofErr w:type="spellEnd"/>
        <w:r w:rsidRPr="00C44E35">
          <w:rPr>
            <w:b/>
          </w:rPr>
          <w:t xml:space="preserve">. </w:t>
        </w:r>
      </w:ins>
      <w:ins w:id="424" w:author="Willian" w:date="2017-01-12T23:47:00Z">
        <w:r w:rsidR="0021791D">
          <w:t xml:space="preserve">Para personalizar a </w:t>
        </w:r>
        <w:proofErr w:type="spellStart"/>
        <w:r w:rsidR="0021791D">
          <w:t>Navigation</w:t>
        </w:r>
        <w:proofErr w:type="spellEnd"/>
        <w:r w:rsidR="0021791D">
          <w:t xml:space="preserve"> </w:t>
        </w:r>
        <w:proofErr w:type="spellStart"/>
        <w:r w:rsidR="0021791D">
          <w:t>Controller</w:t>
        </w:r>
        <w:proofErr w:type="spellEnd"/>
        <w:r w:rsidR="0021791D">
          <w:t xml:space="preserve">, selecioná-la e marcar a opção </w:t>
        </w:r>
        <w:proofErr w:type="spellStart"/>
        <w:r w:rsidR="0021791D" w:rsidRPr="00C44E35">
          <w:rPr>
            <w:b/>
          </w:rPr>
          <w:t>Initial</w:t>
        </w:r>
        <w:proofErr w:type="spellEnd"/>
        <w:r w:rsidR="0021791D" w:rsidRPr="00C44E35">
          <w:rPr>
            <w:b/>
          </w:rPr>
          <w:t xml:space="preserve"> </w:t>
        </w:r>
        <w:proofErr w:type="spellStart"/>
        <w:r w:rsidR="0021791D" w:rsidRPr="00C44E35">
          <w:rPr>
            <w:b/>
          </w:rPr>
          <w:t>View</w:t>
        </w:r>
        <w:proofErr w:type="spellEnd"/>
        <w:r w:rsidR="0021791D" w:rsidRPr="00C44E35">
          <w:rPr>
            <w:b/>
          </w:rPr>
          <w:t xml:space="preserve"> </w:t>
        </w:r>
        <w:proofErr w:type="spellStart"/>
        <w:r w:rsidR="0021791D" w:rsidRPr="00C44E35">
          <w:rPr>
            <w:b/>
          </w:rPr>
          <w:t>Controller</w:t>
        </w:r>
        <w:proofErr w:type="spellEnd"/>
        <w:r w:rsidR="0021791D">
          <w:t xml:space="preserve">. </w:t>
        </w:r>
      </w:ins>
      <w:ins w:id="425" w:author="Willian" w:date="2017-01-12T23:30:00Z">
        <w:r w:rsidR="00E22FCC">
          <w:t>Assim</w:t>
        </w:r>
      </w:ins>
      <w:ins w:id="426" w:author="Willian" w:date="2017-01-12T23:31:00Z">
        <w:r w:rsidR="00E22FCC">
          <w:t xml:space="preserve"> fazemos com que a </w:t>
        </w:r>
        <w:proofErr w:type="spellStart"/>
        <w:r w:rsidR="00E22FCC">
          <w:t>Navigation</w:t>
        </w:r>
        <w:proofErr w:type="spellEnd"/>
        <w:r w:rsidR="00E22FCC">
          <w:t xml:space="preserve"> seja a primeira tela</w:t>
        </w:r>
      </w:ins>
      <w:ins w:id="427" w:author="Willian" w:date="2017-01-12T23:47:00Z">
        <w:r w:rsidR="0021791D">
          <w:t xml:space="preserve"> </w:t>
        </w:r>
      </w:ins>
      <w:ins w:id="428" w:author="Willian" w:date="2017-01-12T23:31:00Z">
        <w:r w:rsidR="00E22FCC">
          <w:t xml:space="preserve">que irá aparecer em nosso </w:t>
        </w:r>
        <w:proofErr w:type="spellStart"/>
        <w:r w:rsidR="00E22FCC">
          <w:t>app</w:t>
        </w:r>
        <w:proofErr w:type="spellEnd"/>
        <w:r w:rsidR="00E22FCC">
          <w:t>.</w:t>
        </w:r>
      </w:ins>
    </w:p>
    <w:p w14:paraId="3136DD41" w14:textId="7CABC43C" w:rsidR="00E22FCC" w:rsidRDefault="0021791D">
      <w:pPr>
        <w:pStyle w:val="PargrafodaLista"/>
        <w:numPr>
          <w:ilvl w:val="0"/>
          <w:numId w:val="75"/>
        </w:numPr>
        <w:rPr>
          <w:ins w:id="429" w:author="Willian" w:date="2017-01-12T23:54:00Z"/>
        </w:rPr>
        <w:pPrChange w:id="430" w:author="Willian" w:date="2017-01-13T00:41:00Z">
          <w:pPr/>
        </w:pPrChange>
      </w:pPr>
      <w:ins w:id="431" w:author="Willian" w:date="2017-01-12T23:40:00Z">
        <w:r>
          <w:t xml:space="preserve">Selecionar a </w:t>
        </w:r>
        <w:proofErr w:type="spellStart"/>
        <w:r>
          <w:t>Navigation</w:t>
        </w:r>
        <w:proofErr w:type="spellEnd"/>
        <w:r>
          <w:t xml:space="preserve"> Bar no painel de navegaç</w:t>
        </w:r>
      </w:ins>
      <w:ins w:id="432" w:author="Willian" w:date="2017-01-12T23:48:00Z">
        <w:r>
          <w:t xml:space="preserve">ão e mudar a cor da propriedade </w:t>
        </w:r>
        <w:proofErr w:type="spellStart"/>
        <w:r w:rsidRPr="00C44E35">
          <w:rPr>
            <w:b/>
          </w:rPr>
          <w:t>Tint</w:t>
        </w:r>
        <w:proofErr w:type="spellEnd"/>
        <w:r w:rsidRPr="00C44E35">
          <w:rPr>
            <w:b/>
          </w:rPr>
          <w:t xml:space="preserve"> </w:t>
        </w:r>
        <w:r>
          <w:t xml:space="preserve">para </w:t>
        </w:r>
      </w:ins>
      <w:ins w:id="433" w:author="Willian" w:date="2017-01-12T23:49:00Z">
        <w:r>
          <w:t>#</w:t>
        </w:r>
        <w:r w:rsidRPr="00CA4CBB">
          <w:t>FF2D55</w:t>
        </w:r>
        <w:r>
          <w:t xml:space="preserve"> (</w:t>
        </w:r>
        <w:r>
          <w:rPr>
            <w:noProof/>
          </w:rPr>
          <w:drawing>
            <wp:inline distT="0" distB="0" distL="0" distR="0" wp14:anchorId="1137E326" wp14:editId="2811DF48">
              <wp:extent cx="142629" cy="133737"/>
              <wp:effectExtent l="0" t="0" r="10160" b="0"/>
              <wp:docPr id="18" name="Imagem 18" descr="../../../../Desktop/Captura%20de%20Tela%202016-11-22%20às%20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Captura%20de%20Tela%202016-11-22%20às%202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15" cy="144976"/>
                      </a:xfrm>
                      <a:prstGeom prst="rect">
                        <a:avLst/>
                      </a:prstGeom>
                      <a:noFill/>
                      <a:ln>
                        <a:noFill/>
                      </a:ln>
                    </pic:spPr>
                  </pic:pic>
                </a:graphicData>
              </a:graphic>
            </wp:inline>
          </w:drawing>
        </w:r>
        <w:r>
          <w:t xml:space="preserve">). Em seguida, dar duplo clique na </w:t>
        </w:r>
        <w:proofErr w:type="gramStart"/>
        <w:r>
          <w:t>cena Navegar</w:t>
        </w:r>
        <w:proofErr w:type="gramEnd"/>
        <w:r>
          <w:t xml:space="preserve">, na </w:t>
        </w:r>
        <w:proofErr w:type="spellStart"/>
        <w:r>
          <w:t>Navigation</w:t>
        </w:r>
        <w:proofErr w:type="spellEnd"/>
        <w:r>
          <w:t xml:space="preserve"> Bar</w:t>
        </w:r>
      </w:ins>
      <w:ins w:id="434" w:author="Willian" w:date="2017-01-12T23:51:00Z">
        <w:r>
          <w:t xml:space="preserve"> e escrever </w:t>
        </w:r>
        <w:r w:rsidRPr="00C44E35">
          <w:rPr>
            <w:b/>
            <w:rPrChange w:id="435" w:author="Willian" w:date="2017-01-13T00:41:00Z">
              <w:rPr/>
            </w:rPrChange>
          </w:rPr>
          <w:t>Navegar</w:t>
        </w:r>
        <w:r>
          <w:t xml:space="preserve">. </w:t>
        </w:r>
      </w:ins>
    </w:p>
    <w:p w14:paraId="63E3E9B1" w14:textId="0386A025" w:rsidR="004424DD" w:rsidRDefault="004424DD">
      <w:pPr>
        <w:pStyle w:val="PargrafodaLista"/>
        <w:numPr>
          <w:ilvl w:val="0"/>
          <w:numId w:val="75"/>
        </w:numPr>
        <w:rPr>
          <w:ins w:id="436" w:author="Willian" w:date="2017-01-12T23:57:00Z"/>
        </w:rPr>
        <w:pPrChange w:id="437" w:author="Willian" w:date="2017-01-13T00:41:00Z">
          <w:pPr/>
        </w:pPrChange>
      </w:pPr>
      <w:ins w:id="438" w:author="Willian" w:date="2017-01-12T23:54:00Z">
        <w:r>
          <w:lastRenderedPageBreak/>
          <w:t>Para adicionar um botão para exibir a cena Música, adicionar um bot</w:t>
        </w:r>
      </w:ins>
      <w:ins w:id="439" w:author="Willian" w:date="2017-01-12T23:55:00Z">
        <w:r>
          <w:t>ão, como feito na Unidade 3, sem título, da forma apresentada no passo 14</w:t>
        </w:r>
      </w:ins>
      <w:ins w:id="440" w:author="Willian" w:date="2017-01-12T23:56:00Z">
        <w:r>
          <w:t>, mas ele deve ser de cor transparente</w:t>
        </w:r>
      </w:ins>
      <w:ins w:id="441" w:author="Willian" w:date="2017-01-12T23:55:00Z">
        <w:r>
          <w:t>.</w:t>
        </w:r>
      </w:ins>
      <w:ins w:id="442" w:author="Willian" w:date="2017-01-12T23:56:00Z">
        <w:r>
          <w:t xml:space="preserve"> Adicione as restriç</w:t>
        </w:r>
      </w:ins>
      <w:ins w:id="443" w:author="Willian" w:date="2017-01-12T23:57:00Z">
        <w:r>
          <w:t>ões ao botão como no passo 15.</w:t>
        </w:r>
      </w:ins>
    </w:p>
    <w:p w14:paraId="2437687A" w14:textId="30D4D79B" w:rsidR="004424DD" w:rsidRPr="004424DD" w:rsidRDefault="004424DD">
      <w:pPr>
        <w:pStyle w:val="PargrafodaLista"/>
        <w:numPr>
          <w:ilvl w:val="0"/>
          <w:numId w:val="75"/>
        </w:numPr>
        <w:rPr>
          <w:ins w:id="444" w:author="Willian" w:date="2017-01-12T23:56:00Z"/>
        </w:rPr>
        <w:pPrChange w:id="445" w:author="Willian" w:date="2017-01-13T00:41:00Z">
          <w:pPr/>
        </w:pPrChange>
      </w:pPr>
      <w:ins w:id="446" w:author="Willian" w:date="2017-01-12T23:57:00Z">
        <w:r>
          <w:t>Para fazer a ligação do botão à cena Música</w:t>
        </w:r>
      </w:ins>
      <w:ins w:id="447" w:author="Willian" w:date="2017-01-12T23:58:00Z">
        <w:r>
          <w:t xml:space="preserve">, faça como na Unidade 3, segurando a tecla </w:t>
        </w:r>
        <w:proofErr w:type="spellStart"/>
        <w:r w:rsidRPr="00C44E35">
          <w:rPr>
            <w:b/>
          </w:rPr>
          <w:t>Control</w:t>
        </w:r>
        <w:proofErr w:type="spellEnd"/>
        <w:r>
          <w:t xml:space="preserve"> e arrastando o botão para a cena Música. Na caixa aberta, escolher</w:t>
        </w:r>
      </w:ins>
      <w:ins w:id="448" w:author="Willian" w:date="2017-01-13T00:01:00Z">
        <w:r>
          <w:t xml:space="preserve"> a opção Show. Agora execute o </w:t>
        </w:r>
        <w:proofErr w:type="spellStart"/>
        <w:r>
          <w:t>app</w:t>
        </w:r>
        <w:proofErr w:type="spellEnd"/>
        <w:r>
          <w:t xml:space="preserve"> e faça os testes.</w:t>
        </w:r>
      </w:ins>
    </w:p>
    <w:p w14:paraId="00D0433B" w14:textId="77777777" w:rsidR="004424DD" w:rsidRPr="0021791D" w:rsidRDefault="004424DD">
      <w:pPr>
        <w:rPr>
          <w:ins w:id="449" w:author="Willian" w:date="2017-01-12T21:49:00Z"/>
        </w:rPr>
      </w:pPr>
    </w:p>
    <w:p w14:paraId="76146E22" w14:textId="77777777" w:rsidR="0072687F" w:rsidRPr="00C76740" w:rsidRDefault="0072687F">
      <w:pPr>
        <w:rPr>
          <w:ins w:id="450" w:author="Willian" w:date="2017-01-12T15:22:00Z"/>
        </w:rPr>
      </w:pPr>
    </w:p>
    <w:p w14:paraId="1FCE50C5" w14:textId="7B86DCC7" w:rsidR="003322FE" w:rsidRPr="00CA0618" w:rsidRDefault="003322FE">
      <w:pPr>
        <w:pStyle w:val="Ttulo3"/>
        <w:rPr>
          <w:ins w:id="451" w:author="Willian" w:date="2017-01-13T00:02:00Z"/>
          <w:rPrChange w:id="452" w:author="Willian" w:date="2017-01-13T12:32:00Z">
            <w:rPr>
              <w:ins w:id="453" w:author="Willian" w:date="2017-01-13T00:02:00Z"/>
              <w:lang w:val="en-US"/>
            </w:rPr>
          </w:rPrChange>
        </w:rPr>
        <w:pPrChange w:id="454" w:author="Willian" w:date="2017-01-12T15:24:00Z">
          <w:pPr/>
        </w:pPrChange>
      </w:pPr>
      <w:ins w:id="455" w:author="Willian" w:date="2017-01-12T15:22:00Z">
        <w:r w:rsidRPr="00CA0618">
          <w:rPr>
            <w:rPrChange w:id="456" w:author="Willian" w:date="2017-01-13T12:32:00Z">
              <w:rPr>
                <w:b/>
              </w:rPr>
            </w:rPrChange>
          </w:rPr>
          <w:t>1.4.</w:t>
        </w:r>
        <w:r w:rsidRPr="00CA0618">
          <w:rPr>
            <w:rPrChange w:id="457" w:author="Willian" w:date="2017-01-13T12:32:00Z">
              <w:rPr>
                <w:b/>
              </w:rPr>
            </w:rPrChange>
          </w:rPr>
          <w:tab/>
        </w:r>
        <w:proofErr w:type="spellStart"/>
        <w:r w:rsidRPr="00CA0618">
          <w:rPr>
            <w:rPrChange w:id="458" w:author="Willian" w:date="2017-01-13T12:32:00Z">
              <w:rPr>
                <w:b/>
              </w:rPr>
            </w:rPrChange>
          </w:rPr>
          <w:t>UITabBarController</w:t>
        </w:r>
      </w:ins>
      <w:proofErr w:type="spellEnd"/>
    </w:p>
    <w:p w14:paraId="70602781" w14:textId="626FEA5E" w:rsidR="004424DD" w:rsidRDefault="004424DD">
      <w:pPr>
        <w:rPr>
          <w:ins w:id="459" w:author="Willian" w:date="2017-01-13T00:26:00Z"/>
        </w:rPr>
      </w:pPr>
      <w:ins w:id="460" w:author="Willian" w:date="2017-01-13T00:02:00Z">
        <w:r w:rsidRPr="004D6FA3">
          <w:rPr>
            <w:rPrChange w:id="461" w:author="Willian" w:date="2017-01-13T00:22:00Z">
              <w:rPr>
                <w:lang w:val="en-US"/>
              </w:rPr>
            </w:rPrChange>
          </w:rPr>
          <w:t xml:space="preserve">Outra </w:t>
        </w:r>
        <w:proofErr w:type="spellStart"/>
        <w:r w:rsidRPr="004D6FA3">
          <w:rPr>
            <w:rPrChange w:id="462" w:author="Willian" w:date="2017-01-13T00:22:00Z">
              <w:rPr>
                <w:lang w:val="en-US"/>
              </w:rPr>
            </w:rPrChange>
          </w:rPr>
          <w:t>View</w:t>
        </w:r>
        <w:proofErr w:type="spellEnd"/>
        <w:r w:rsidRPr="004D6FA3">
          <w:rPr>
            <w:rPrChange w:id="463" w:author="Willian" w:date="2017-01-13T00:22:00Z">
              <w:rPr>
                <w:lang w:val="en-US"/>
              </w:rPr>
            </w:rPrChange>
          </w:rPr>
          <w:t xml:space="preserve"> </w:t>
        </w:r>
        <w:proofErr w:type="spellStart"/>
        <w:r w:rsidRPr="004D6FA3">
          <w:rPr>
            <w:rPrChange w:id="464" w:author="Willian" w:date="2017-01-13T00:22:00Z">
              <w:rPr>
                <w:lang w:val="en-US"/>
              </w:rPr>
            </w:rPrChange>
          </w:rPr>
          <w:t>Controller</w:t>
        </w:r>
        <w:proofErr w:type="spellEnd"/>
        <w:r w:rsidRPr="004D6FA3">
          <w:rPr>
            <w:rPrChange w:id="465" w:author="Willian" w:date="2017-01-13T00:22:00Z">
              <w:rPr>
                <w:lang w:val="en-US"/>
              </w:rPr>
            </w:rPrChange>
          </w:rPr>
          <w:t xml:space="preserve"> é a </w:t>
        </w:r>
        <w:proofErr w:type="spellStart"/>
        <w:r w:rsidRPr="004D6FA3">
          <w:rPr>
            <w:rPrChange w:id="466" w:author="Willian" w:date="2017-01-13T00:22:00Z">
              <w:rPr>
                <w:lang w:val="en-US"/>
              </w:rPr>
            </w:rPrChange>
          </w:rPr>
          <w:t>UITabBarController</w:t>
        </w:r>
      </w:ins>
      <w:proofErr w:type="spellEnd"/>
      <w:ins w:id="467" w:author="Willian" w:date="2017-01-13T00:22:00Z">
        <w:r w:rsidR="004D6FA3" w:rsidRPr="004D6FA3">
          <w:rPr>
            <w:rPrChange w:id="468" w:author="Willian" w:date="2017-01-13T00:22:00Z">
              <w:rPr>
                <w:lang w:val="en-US"/>
              </w:rPr>
            </w:rPrChange>
          </w:rPr>
          <w:t xml:space="preserve"> é um controlador de navegaç</w:t>
        </w:r>
        <w:r w:rsidR="004D6FA3">
          <w:t>ão de abas ou guias, àquelas que aparecem na parte inferior</w:t>
        </w:r>
      </w:ins>
      <w:ins w:id="469" w:author="Willian" w:date="2017-01-13T00:23:00Z">
        <w:r w:rsidR="004D6FA3">
          <w:t>,</w:t>
        </w:r>
      </w:ins>
      <w:ins w:id="470" w:author="Willian" w:date="2017-01-13T00:22:00Z">
        <w:r w:rsidR="004D6FA3">
          <w:t xml:space="preserve"> ou </w:t>
        </w:r>
      </w:ins>
      <w:ins w:id="471" w:author="Willian" w:date="2017-01-13T00:23:00Z">
        <w:r w:rsidR="004D6FA3">
          <w:t xml:space="preserve">às vezes superior, dos </w:t>
        </w:r>
        <w:proofErr w:type="spellStart"/>
        <w:r w:rsidR="004D6FA3">
          <w:t>apps</w:t>
        </w:r>
        <w:proofErr w:type="spellEnd"/>
        <w:r w:rsidR="004D6FA3">
          <w:t xml:space="preserve"> de iOS e é possível usá-lo como est</w:t>
        </w:r>
      </w:ins>
      <w:ins w:id="472" w:author="Willian" w:date="2017-01-13T00:24:00Z">
        <w:r w:rsidR="004D6FA3">
          <w:t>á ou fazer nossas próprias personalizações</w:t>
        </w:r>
      </w:ins>
      <w:ins w:id="473" w:author="Willian" w:date="2017-01-13T00:26:00Z">
        <w:r w:rsidR="004D6FA3">
          <w:t>.</w:t>
        </w:r>
      </w:ins>
    </w:p>
    <w:p w14:paraId="06400E44" w14:textId="41B105C0" w:rsidR="004D6FA3" w:rsidRDefault="004D6FA3">
      <w:pPr>
        <w:rPr>
          <w:ins w:id="474" w:author="Willian" w:date="2017-01-13T00:38:00Z"/>
        </w:rPr>
      </w:pPr>
      <w:ins w:id="475" w:author="Willian" w:date="2017-01-13T00:26:00Z">
        <w:r>
          <w:t xml:space="preserve">Educador, explique como um </w:t>
        </w:r>
        <w:proofErr w:type="spellStart"/>
        <w:r>
          <w:t>Tab</w:t>
        </w:r>
        <w:proofErr w:type="spellEnd"/>
        <w:r>
          <w:t xml:space="preserve"> Bar </w:t>
        </w:r>
        <w:proofErr w:type="spellStart"/>
        <w:r>
          <w:t>Controller</w:t>
        </w:r>
        <w:proofErr w:type="spellEnd"/>
        <w:r>
          <w:t xml:space="preserve"> está associado à uma </w:t>
        </w:r>
        <w:proofErr w:type="spellStart"/>
        <w:r>
          <w:t>View</w:t>
        </w:r>
        <w:proofErr w:type="spellEnd"/>
        <w:r>
          <w:t xml:space="preserve"> </w:t>
        </w:r>
        <w:proofErr w:type="spellStart"/>
        <w:r>
          <w:t>Controller</w:t>
        </w:r>
        <w:proofErr w:type="spellEnd"/>
        <w:r>
          <w:t xml:space="preserve"> para cada aba, e como isso faz com que seja poss</w:t>
        </w:r>
      </w:ins>
      <w:ins w:id="476" w:author="Willian" w:date="2017-01-13T00:27:00Z">
        <w:r>
          <w:t xml:space="preserve">ível que as </w:t>
        </w:r>
        <w:proofErr w:type="spellStart"/>
        <w:r>
          <w:t>Tab</w:t>
        </w:r>
        <w:proofErr w:type="spellEnd"/>
        <w:r>
          <w:t xml:space="preserve"> Bar </w:t>
        </w:r>
        <w:proofErr w:type="spellStart"/>
        <w:r>
          <w:t>Controller</w:t>
        </w:r>
        <w:proofErr w:type="spellEnd"/>
        <w:r>
          <w:t xml:space="preserve"> apresentem tipos dife</w:t>
        </w:r>
      </w:ins>
      <w:ins w:id="477" w:author="Willian" w:date="2017-01-13T00:28:00Z">
        <w:r>
          <w:t xml:space="preserve">rentes de informações ou informações idênticas utilizando estilos diferentes sem que as </w:t>
        </w:r>
        <w:proofErr w:type="spellStart"/>
        <w:r>
          <w:t>Views</w:t>
        </w:r>
        <w:proofErr w:type="spellEnd"/>
        <w:r>
          <w:t xml:space="preserve"> </w:t>
        </w:r>
        <w:proofErr w:type="spellStart"/>
        <w:r>
          <w:t>Controller</w:t>
        </w:r>
        <w:proofErr w:type="spellEnd"/>
        <w:r>
          <w:t xml:space="preserve"> de cada aba estejam associadas entre si.</w:t>
        </w:r>
      </w:ins>
      <w:ins w:id="478" w:author="Willian" w:date="2017-01-13T00:29:00Z">
        <w:r>
          <w:t xml:space="preserve"> Utilize a Figura como exemplo</w:t>
        </w:r>
      </w:ins>
      <w:ins w:id="479" w:author="Willian" w:date="2017-01-13T00:38:00Z">
        <w:r w:rsidR="003C4576">
          <w:t xml:space="preserve"> e vamos a prática.</w:t>
        </w:r>
      </w:ins>
    </w:p>
    <w:p w14:paraId="3F365FCE" w14:textId="77777777" w:rsidR="003C4576" w:rsidRPr="004D6FA3" w:rsidRDefault="003C4576">
      <w:pPr>
        <w:rPr>
          <w:ins w:id="480" w:author="Willian" w:date="2017-01-12T15:22:00Z"/>
        </w:rPr>
      </w:pPr>
    </w:p>
    <w:p w14:paraId="48FD4FB6" w14:textId="7FD0CB9B" w:rsidR="003322FE" w:rsidRDefault="003322FE">
      <w:pPr>
        <w:pStyle w:val="Ttulo4"/>
        <w:rPr>
          <w:ins w:id="481" w:author="Willian" w:date="2017-01-13T00:38:00Z"/>
        </w:rPr>
        <w:pPrChange w:id="482" w:author="Willian" w:date="2017-01-12T15:24:00Z">
          <w:pPr/>
        </w:pPrChange>
      </w:pPr>
      <w:ins w:id="483" w:author="Willian" w:date="2017-01-12T15:22:00Z">
        <w:r w:rsidRPr="00CA0618">
          <w:rPr>
            <w:rPrChange w:id="484" w:author="Willian" w:date="2017-01-13T12:32:00Z">
              <w:rPr>
                <w:b/>
                <w:iCs/>
              </w:rPr>
            </w:rPrChange>
          </w:rPr>
          <w:t>1.4.1.</w:t>
        </w:r>
        <w:r w:rsidRPr="00CA0618">
          <w:rPr>
            <w:rPrChange w:id="485" w:author="Willian" w:date="2017-01-13T12:32:00Z">
              <w:rPr>
                <w:b/>
                <w:iCs/>
              </w:rPr>
            </w:rPrChange>
          </w:rPr>
          <w:tab/>
        </w:r>
        <w:r>
          <w:t>Criando uma navegação em abas</w:t>
        </w:r>
      </w:ins>
    </w:p>
    <w:p w14:paraId="24063F80" w14:textId="53576890" w:rsidR="003C4576" w:rsidRDefault="00C44E35">
      <w:pPr>
        <w:rPr>
          <w:ins w:id="486" w:author="Willian" w:date="2017-01-13T01:02:00Z"/>
        </w:rPr>
      </w:pPr>
      <w:ins w:id="487" w:author="Willian" w:date="2017-01-13T00:41:00Z">
        <w:r>
          <w:t xml:space="preserve">Abrir o arquivo de partida </w:t>
        </w:r>
      </w:ins>
      <w:ins w:id="488" w:author="Willian" w:date="2017-01-13T00:42:00Z">
        <w:r>
          <w:rPr>
            <w:b/>
            <w:color w:val="7030A0"/>
          </w:rPr>
          <w:t xml:space="preserve">Unidade_4_-_Aula_1_-_Exemplo_2.zip </w:t>
        </w:r>
        <w:r>
          <w:t xml:space="preserve">e observar como está o </w:t>
        </w:r>
      </w:ins>
      <w:proofErr w:type="spellStart"/>
      <w:ins w:id="489" w:author="Willian" w:date="2017-01-13T01:02:00Z">
        <w:r w:rsidR="00A51FDF">
          <w:t>Main.</w:t>
        </w:r>
      </w:ins>
      <w:ins w:id="490" w:author="Willian" w:date="2017-01-13T00:42:00Z">
        <w:r>
          <w:t>storyboard</w:t>
        </w:r>
      </w:ins>
      <w:proofErr w:type="spellEnd"/>
      <w:ins w:id="491" w:author="Willian" w:date="2017-01-13T01:02:00Z">
        <w:r w:rsidR="00A51FDF">
          <w:t>.</w:t>
        </w:r>
      </w:ins>
    </w:p>
    <w:p w14:paraId="796C85D6" w14:textId="24B2AC6D" w:rsidR="00A51FDF" w:rsidRDefault="00A51FDF">
      <w:pPr>
        <w:rPr>
          <w:ins w:id="492" w:author="Willian" w:date="2017-01-13T01:08:00Z"/>
        </w:rPr>
      </w:pPr>
      <w:ins w:id="493" w:author="Willian" w:date="2017-01-13T01:02:00Z">
        <w:r>
          <w:t xml:space="preserve">Adicionar uma </w:t>
        </w:r>
        <w:proofErr w:type="spellStart"/>
        <w:r>
          <w:t>UITabBarController</w:t>
        </w:r>
        <w:proofErr w:type="spellEnd"/>
        <w:r>
          <w:t xml:space="preserve"> no topo do </w:t>
        </w:r>
        <w:proofErr w:type="spellStart"/>
        <w:r>
          <w:t>Storyboard</w:t>
        </w:r>
      </w:ins>
      <w:proofErr w:type="spellEnd"/>
      <w:ins w:id="494" w:author="Willian" w:date="2017-01-13T01:07:00Z">
        <w:r>
          <w:t xml:space="preserve"> e remover as duas </w:t>
        </w:r>
        <w:proofErr w:type="spellStart"/>
        <w:r>
          <w:t>Views</w:t>
        </w:r>
        <w:proofErr w:type="spellEnd"/>
        <w:r>
          <w:t xml:space="preserve"> </w:t>
        </w:r>
        <w:proofErr w:type="spellStart"/>
        <w:r>
          <w:t>Controllers</w:t>
        </w:r>
        <w:proofErr w:type="spellEnd"/>
        <w:r>
          <w:t xml:space="preserve"> que vieram atreladas a ela.</w:t>
        </w:r>
      </w:ins>
    </w:p>
    <w:p w14:paraId="758D8D50" w14:textId="36A9E5B3" w:rsidR="00A51FDF" w:rsidRDefault="00A51FDF">
      <w:pPr>
        <w:rPr>
          <w:ins w:id="495" w:author="Willian" w:date="2017-01-13T01:31:00Z"/>
          <w:b/>
        </w:rPr>
      </w:pPr>
      <w:ins w:id="496" w:author="Willian" w:date="2017-01-13T01:08:00Z">
        <w:r>
          <w:t xml:space="preserve">Fazer uma conexão da </w:t>
        </w:r>
        <w:proofErr w:type="spellStart"/>
        <w:r>
          <w:t>Tab</w:t>
        </w:r>
        <w:proofErr w:type="spellEnd"/>
        <w:r>
          <w:t xml:space="preserve"> Bar </w:t>
        </w:r>
        <w:proofErr w:type="spellStart"/>
        <w:r>
          <w:t>Controller</w:t>
        </w:r>
        <w:proofErr w:type="spellEnd"/>
        <w:r>
          <w:t xml:space="preserve"> para cada </w:t>
        </w:r>
      </w:ins>
      <w:proofErr w:type="spellStart"/>
      <w:ins w:id="497" w:author="Willian" w:date="2017-01-13T01:11:00Z">
        <w:r>
          <w:t>Navigation</w:t>
        </w:r>
        <w:proofErr w:type="spellEnd"/>
        <w:r>
          <w:t xml:space="preserve"> </w:t>
        </w:r>
        <w:proofErr w:type="spellStart"/>
        <w:r>
          <w:t>Controller</w:t>
        </w:r>
        <w:proofErr w:type="spellEnd"/>
        <w:r>
          <w:t>, escolhendo a op</w:t>
        </w:r>
      </w:ins>
      <w:ins w:id="498" w:author="Willian" w:date="2017-01-13T01:12:00Z">
        <w:r>
          <w:t xml:space="preserve">ção </w:t>
        </w:r>
        <w:proofErr w:type="spellStart"/>
        <w:r w:rsidRPr="00A51FDF">
          <w:rPr>
            <w:b/>
            <w:rPrChange w:id="499" w:author="Willian" w:date="2017-01-13T01:12:00Z">
              <w:rPr/>
            </w:rPrChange>
          </w:rPr>
          <w:t>view</w:t>
        </w:r>
        <w:proofErr w:type="spellEnd"/>
        <w:r w:rsidRPr="00A51FDF">
          <w:rPr>
            <w:b/>
            <w:rPrChange w:id="500" w:author="Willian" w:date="2017-01-13T01:12:00Z">
              <w:rPr/>
            </w:rPrChange>
          </w:rPr>
          <w:t xml:space="preserve"> </w:t>
        </w:r>
        <w:proofErr w:type="spellStart"/>
        <w:r w:rsidRPr="00A51FDF">
          <w:rPr>
            <w:b/>
            <w:rPrChange w:id="501" w:author="Willian" w:date="2017-01-13T01:12:00Z">
              <w:rPr/>
            </w:rPrChange>
          </w:rPr>
          <w:t>controller</w:t>
        </w:r>
        <w:proofErr w:type="spellEnd"/>
        <w:r>
          <w:t xml:space="preserve"> para cada uma das conexões</w:t>
        </w:r>
        <w:r w:rsidR="004832F9">
          <w:t xml:space="preserve"> e configurar a </w:t>
        </w:r>
        <w:proofErr w:type="spellStart"/>
        <w:r w:rsidR="004832F9">
          <w:t>Tab</w:t>
        </w:r>
        <w:proofErr w:type="spellEnd"/>
        <w:r w:rsidR="004832F9">
          <w:t xml:space="preserve"> Bar </w:t>
        </w:r>
        <w:proofErr w:type="spellStart"/>
        <w:r w:rsidR="004832F9">
          <w:t>Controller</w:t>
        </w:r>
        <w:proofErr w:type="spellEnd"/>
        <w:r w:rsidR="004832F9">
          <w:t xml:space="preserve"> como sendo a </w:t>
        </w:r>
        <w:proofErr w:type="spellStart"/>
        <w:r w:rsidR="004832F9">
          <w:t>view</w:t>
        </w:r>
        <w:proofErr w:type="spellEnd"/>
        <w:r w:rsidR="004832F9">
          <w:t xml:space="preserve"> </w:t>
        </w:r>
        <w:proofErr w:type="spellStart"/>
        <w:r w:rsidR="004832F9">
          <w:t>controller</w:t>
        </w:r>
        <w:proofErr w:type="spellEnd"/>
        <w:r w:rsidR="004832F9">
          <w:t xml:space="preserve"> inicial em </w:t>
        </w:r>
      </w:ins>
      <w:proofErr w:type="spellStart"/>
      <w:ins w:id="502" w:author="Willian" w:date="2017-01-13T01:25:00Z">
        <w:r w:rsidR="004832F9" w:rsidRPr="004832F9">
          <w:rPr>
            <w:b/>
            <w:rPrChange w:id="503" w:author="Willian" w:date="2017-01-13T01:25:00Z">
              <w:rPr>
                <w:b/>
                <w:lang w:val="en-US"/>
              </w:rPr>
            </w:rPrChange>
          </w:rPr>
          <w:t>Is</w:t>
        </w:r>
        <w:proofErr w:type="spellEnd"/>
        <w:r w:rsidR="004832F9" w:rsidRPr="004832F9">
          <w:rPr>
            <w:b/>
            <w:rPrChange w:id="504" w:author="Willian" w:date="2017-01-13T01:25:00Z">
              <w:rPr>
                <w:b/>
                <w:lang w:val="en-US"/>
              </w:rPr>
            </w:rPrChange>
          </w:rPr>
          <w:t xml:space="preserve"> </w:t>
        </w:r>
        <w:proofErr w:type="spellStart"/>
        <w:r w:rsidR="004832F9" w:rsidRPr="004832F9">
          <w:rPr>
            <w:b/>
            <w:rPrChange w:id="505" w:author="Willian" w:date="2017-01-13T01:25:00Z">
              <w:rPr>
                <w:b/>
                <w:lang w:val="en-US"/>
              </w:rPr>
            </w:rPrChange>
          </w:rPr>
          <w:t>Initial</w:t>
        </w:r>
        <w:proofErr w:type="spellEnd"/>
        <w:r w:rsidR="004832F9" w:rsidRPr="004832F9">
          <w:rPr>
            <w:b/>
            <w:rPrChange w:id="506" w:author="Willian" w:date="2017-01-13T01:25:00Z">
              <w:rPr>
                <w:b/>
                <w:lang w:val="en-US"/>
              </w:rPr>
            </w:rPrChange>
          </w:rPr>
          <w:t xml:space="preserve"> </w:t>
        </w:r>
        <w:proofErr w:type="spellStart"/>
        <w:r w:rsidR="004832F9" w:rsidRPr="004832F9">
          <w:rPr>
            <w:b/>
            <w:rPrChange w:id="507" w:author="Willian" w:date="2017-01-13T01:25:00Z">
              <w:rPr>
                <w:b/>
                <w:lang w:val="en-US"/>
              </w:rPr>
            </w:rPrChange>
          </w:rPr>
          <w:t>View</w:t>
        </w:r>
        <w:proofErr w:type="spellEnd"/>
        <w:r w:rsidR="004832F9" w:rsidRPr="004832F9">
          <w:rPr>
            <w:b/>
            <w:rPrChange w:id="508" w:author="Willian" w:date="2017-01-13T01:25:00Z">
              <w:rPr>
                <w:b/>
                <w:lang w:val="en-US"/>
              </w:rPr>
            </w:rPrChange>
          </w:rPr>
          <w:t xml:space="preserve"> </w:t>
        </w:r>
        <w:proofErr w:type="spellStart"/>
        <w:r w:rsidR="004832F9" w:rsidRPr="004832F9">
          <w:rPr>
            <w:b/>
            <w:rPrChange w:id="509" w:author="Willian" w:date="2017-01-13T01:25:00Z">
              <w:rPr>
                <w:b/>
                <w:lang w:val="en-US"/>
              </w:rPr>
            </w:rPrChange>
          </w:rPr>
          <w:t>Controller</w:t>
        </w:r>
      </w:ins>
      <w:proofErr w:type="spellEnd"/>
      <w:ins w:id="510" w:author="Willian" w:date="2017-01-13T01:31:00Z">
        <w:r w:rsidR="004832F9">
          <w:rPr>
            <w:b/>
          </w:rPr>
          <w:t>.</w:t>
        </w:r>
      </w:ins>
    </w:p>
    <w:p w14:paraId="46975522" w14:textId="2DD53A85" w:rsidR="004832F9" w:rsidRDefault="004832F9">
      <w:pPr>
        <w:rPr>
          <w:ins w:id="511" w:author="Willian" w:date="2017-01-13T01:46:00Z"/>
        </w:rPr>
      </w:pPr>
      <w:ins w:id="512" w:author="Willian" w:date="2017-01-13T01:31:00Z">
        <w:r>
          <w:t xml:space="preserve">Para adicionar ícones e alterar a cor das </w:t>
        </w:r>
        <w:proofErr w:type="spellStart"/>
        <w:r>
          <w:t>tabs</w:t>
        </w:r>
        <w:proofErr w:type="spellEnd"/>
        <w:r>
          <w:t xml:space="preserve">, entrar em </w:t>
        </w:r>
      </w:ins>
      <w:proofErr w:type="spellStart"/>
      <w:ins w:id="513" w:author="Willian" w:date="2017-01-13T01:37:00Z">
        <w:r w:rsidR="00995476">
          <w:rPr>
            <w:b/>
          </w:rPr>
          <w:t>MainViewController.swift</w:t>
        </w:r>
      </w:ins>
      <w:proofErr w:type="spellEnd"/>
      <w:ins w:id="514" w:author="Willian" w:date="2017-01-13T01:43:00Z">
        <w:r w:rsidR="00995476">
          <w:rPr>
            <w:b/>
          </w:rPr>
          <w:t xml:space="preserve"> </w:t>
        </w:r>
        <w:r w:rsidR="00995476">
          <w:t xml:space="preserve">e no método </w:t>
        </w:r>
        <w:proofErr w:type="spellStart"/>
        <w:proofErr w:type="gramStart"/>
        <w:r w:rsidR="00995476">
          <w:rPr>
            <w:b/>
          </w:rPr>
          <w:t>viewDidLoad</w:t>
        </w:r>
        <w:proofErr w:type="spellEnd"/>
        <w:r w:rsidR="00995476">
          <w:rPr>
            <w:b/>
          </w:rPr>
          <w:t>(</w:t>
        </w:r>
        <w:proofErr w:type="gramEnd"/>
        <w:r w:rsidR="00995476">
          <w:rPr>
            <w:b/>
          </w:rPr>
          <w:t xml:space="preserve">) </w:t>
        </w:r>
        <w:r w:rsidR="00995476">
          <w:t>adicionar o código como visto no passo 1, dando as devidas explicaç</w:t>
        </w:r>
      </w:ins>
      <w:ins w:id="515" w:author="Willian" w:date="2017-01-13T01:44:00Z">
        <w:r w:rsidR="00995476">
          <w:t xml:space="preserve">ões. A partir disso, selecionar a </w:t>
        </w:r>
        <w:proofErr w:type="spellStart"/>
        <w:r w:rsidR="00995476">
          <w:t>TabBarController</w:t>
        </w:r>
        <w:proofErr w:type="spellEnd"/>
        <w:r w:rsidR="00995476">
          <w:t xml:space="preserve"> e mudar a classe dela para </w:t>
        </w:r>
      </w:ins>
      <w:proofErr w:type="spellStart"/>
      <w:ins w:id="516" w:author="Willian" w:date="2017-01-13T01:45:00Z">
        <w:r w:rsidR="00995476">
          <w:rPr>
            <w:b/>
          </w:rPr>
          <w:t>MainViewController</w:t>
        </w:r>
        <w:proofErr w:type="spellEnd"/>
        <w:r w:rsidR="00995476">
          <w:t xml:space="preserve"> no painel de propriedade. Agora temos uma </w:t>
        </w:r>
        <w:proofErr w:type="spellStart"/>
        <w:r w:rsidR="00995476">
          <w:t>Tab</w:t>
        </w:r>
        <w:proofErr w:type="spellEnd"/>
        <w:r w:rsidR="00995476">
          <w:t xml:space="preserve"> Bar com imagens e cores </w:t>
        </w:r>
      </w:ins>
      <w:ins w:id="517" w:author="Willian" w:date="2017-01-13T01:46:00Z">
        <w:r w:rsidR="00995476">
          <w:t>personalizadas</w:t>
        </w:r>
      </w:ins>
      <w:ins w:id="518" w:author="Willian" w:date="2017-01-13T01:45:00Z">
        <w:r w:rsidR="00995476">
          <w:t>.</w:t>
        </w:r>
      </w:ins>
    </w:p>
    <w:p w14:paraId="6832D8CE" w14:textId="77777777" w:rsidR="00995476" w:rsidRPr="00995476" w:rsidRDefault="00995476">
      <w:pPr>
        <w:rPr>
          <w:ins w:id="519" w:author="Willian" w:date="2017-01-12T15:22:00Z"/>
        </w:rPr>
      </w:pPr>
    </w:p>
    <w:p w14:paraId="615AD2FA" w14:textId="052D9010" w:rsidR="00CA0618" w:rsidRDefault="003322FE" w:rsidP="00CA0618">
      <w:pPr>
        <w:pStyle w:val="Ttulo3"/>
        <w:rPr>
          <w:ins w:id="520" w:author="Willian" w:date="2017-01-13T12:24:00Z"/>
        </w:rPr>
      </w:pPr>
      <w:ins w:id="521" w:author="Willian" w:date="2017-01-12T15:22:00Z">
        <w:r>
          <w:t>1.5.</w:t>
        </w:r>
        <w:r>
          <w:tab/>
          <w:t>Resum</w:t>
        </w:r>
      </w:ins>
      <w:ins w:id="522" w:author="Willian" w:date="2017-01-13T12:24:00Z">
        <w:r w:rsidR="00CA0618">
          <w:t>o</w:t>
        </w:r>
      </w:ins>
    </w:p>
    <w:p w14:paraId="3FFC767A" w14:textId="4DFE2B7E" w:rsidR="00CA0618" w:rsidRDefault="00CA0618" w:rsidP="00CA0618">
      <w:pPr>
        <w:rPr>
          <w:ins w:id="523" w:author="Willian" w:date="2017-01-13T12:24:00Z"/>
        </w:rPr>
      </w:pPr>
      <w:ins w:id="524" w:author="Willian" w:date="2017-01-13T12:24:00Z">
        <w:r>
          <w:t xml:space="preserve">O aluno </w:t>
        </w:r>
      </w:ins>
      <w:ins w:id="525" w:author="Willian" w:date="2017-01-13T12:27:00Z">
        <w:r>
          <w:t xml:space="preserve">aprendeu o que são </w:t>
        </w:r>
        <w:proofErr w:type="spellStart"/>
        <w:r w:rsidRPr="00CA0618">
          <w:rPr>
            <w:b/>
            <w:rPrChange w:id="526" w:author="Willian" w:date="2017-01-13T12:29:00Z">
              <w:rPr/>
            </w:rPrChange>
          </w:rPr>
          <w:t>Views</w:t>
        </w:r>
        <w:proofErr w:type="spellEnd"/>
        <w:r w:rsidRPr="00CA0618">
          <w:rPr>
            <w:b/>
            <w:rPrChange w:id="527" w:author="Willian" w:date="2017-01-13T12:29:00Z">
              <w:rPr/>
            </w:rPrChange>
          </w:rPr>
          <w:t xml:space="preserve"> </w:t>
        </w:r>
        <w:proofErr w:type="spellStart"/>
        <w:r w:rsidRPr="00CA0618">
          <w:rPr>
            <w:b/>
            <w:rPrChange w:id="528" w:author="Willian" w:date="2017-01-13T12:29:00Z">
              <w:rPr/>
            </w:rPrChange>
          </w:rPr>
          <w:t>Controllers</w:t>
        </w:r>
        <w:proofErr w:type="spellEnd"/>
        <w:r>
          <w:t xml:space="preserve"> e</w:t>
        </w:r>
      </w:ins>
      <w:ins w:id="529" w:author="Willian" w:date="2017-01-13T12:30:00Z">
        <w:r>
          <w:t xml:space="preserve"> </w:t>
        </w:r>
      </w:ins>
      <w:ins w:id="530" w:author="Willian" w:date="2017-01-13T12:24:00Z">
        <w:r>
          <w:t>entendeu sobre a</w:t>
        </w:r>
      </w:ins>
      <w:ins w:id="531" w:author="Willian" w:date="2017-01-13T12:27:00Z">
        <w:r>
          <w:t xml:space="preserve"> sua</w:t>
        </w:r>
      </w:ins>
      <w:ins w:id="532" w:author="Willian" w:date="2017-01-13T12:24:00Z">
        <w:r>
          <w:t xml:space="preserve"> </w:t>
        </w:r>
        <w:r w:rsidRPr="00CA0618">
          <w:rPr>
            <w:b/>
            <w:rPrChange w:id="533" w:author="Willian" w:date="2017-01-13T12:29:00Z">
              <w:rPr/>
            </w:rPrChange>
          </w:rPr>
          <w:t>hierarquia</w:t>
        </w:r>
      </w:ins>
      <w:ins w:id="534" w:author="Willian" w:date="2017-01-13T12:30:00Z">
        <w:r>
          <w:rPr>
            <w:b/>
          </w:rPr>
          <w:t xml:space="preserve"> </w:t>
        </w:r>
        <w:r w:rsidRPr="00CA0618">
          <w:rPr>
            <w:rPrChange w:id="535" w:author="Willian" w:date="2017-01-13T12:30:00Z">
              <w:rPr>
                <w:b/>
              </w:rPr>
            </w:rPrChange>
          </w:rPr>
          <w:t>e</w:t>
        </w:r>
        <w:r>
          <w:rPr>
            <w:b/>
          </w:rPr>
          <w:t xml:space="preserve"> fluxo de navegação</w:t>
        </w:r>
      </w:ins>
      <w:ins w:id="536" w:author="Willian" w:date="2017-01-13T12:25:00Z">
        <w:r>
          <w:t xml:space="preserve">. </w:t>
        </w:r>
      </w:ins>
      <w:ins w:id="537" w:author="Willian" w:date="2017-01-13T12:27:00Z">
        <w:r>
          <w:t>C</w:t>
        </w:r>
      </w:ins>
      <w:ins w:id="538" w:author="Willian" w:date="2017-01-13T12:25:00Z">
        <w:r>
          <w:t xml:space="preserve">onheceu os </w:t>
        </w:r>
        <w:r w:rsidRPr="00CA0618">
          <w:rPr>
            <w:b/>
            <w:rPrChange w:id="539" w:author="Willian" w:date="2017-01-13T12:30:00Z">
              <w:rPr/>
            </w:rPrChange>
          </w:rPr>
          <w:t>métodos</w:t>
        </w:r>
        <w:r>
          <w:t xml:space="preserve"> que regem o </w:t>
        </w:r>
        <w:r w:rsidRPr="00CA0618">
          <w:rPr>
            <w:b/>
            <w:rPrChange w:id="540" w:author="Willian" w:date="2017-01-13T12:30:00Z">
              <w:rPr/>
            </w:rPrChange>
          </w:rPr>
          <w:t>ciclo de vida</w:t>
        </w:r>
      </w:ins>
      <w:ins w:id="541" w:author="Willian" w:date="2017-01-13T12:26:00Z">
        <w:r>
          <w:t xml:space="preserve"> das</w:t>
        </w:r>
      </w:ins>
      <w:ins w:id="542" w:author="Willian" w:date="2017-01-13T12:27:00Z">
        <w:r>
          <w:t xml:space="preserve"> </w:t>
        </w:r>
        <w:proofErr w:type="spellStart"/>
        <w:r>
          <w:t>Views</w:t>
        </w:r>
        <w:proofErr w:type="spellEnd"/>
        <w:r>
          <w:t xml:space="preserve"> </w:t>
        </w:r>
        <w:proofErr w:type="spellStart"/>
        <w:r>
          <w:t>Controllers</w:t>
        </w:r>
      </w:ins>
      <w:proofErr w:type="spellEnd"/>
      <w:ins w:id="543" w:author="Willian" w:date="2017-01-13T12:28:00Z">
        <w:r>
          <w:t xml:space="preserve">. Aprendeu a usar na prática a </w:t>
        </w:r>
        <w:proofErr w:type="spellStart"/>
        <w:r w:rsidRPr="00CA0618">
          <w:rPr>
            <w:b/>
            <w:rPrChange w:id="544" w:author="Willian" w:date="2017-01-13T12:30:00Z">
              <w:rPr/>
            </w:rPrChange>
          </w:rPr>
          <w:t>UINavigation</w:t>
        </w:r>
      </w:ins>
      <w:ins w:id="545" w:author="Willian" w:date="2017-01-13T12:29:00Z">
        <w:r w:rsidRPr="00CA0618">
          <w:rPr>
            <w:b/>
            <w:rPrChange w:id="546" w:author="Willian" w:date="2017-01-13T12:30:00Z">
              <w:rPr/>
            </w:rPrChange>
          </w:rPr>
          <w:t>Controller</w:t>
        </w:r>
        <w:proofErr w:type="spellEnd"/>
        <w:r>
          <w:t xml:space="preserve"> e a </w:t>
        </w:r>
        <w:proofErr w:type="spellStart"/>
        <w:r w:rsidRPr="00CA0618">
          <w:rPr>
            <w:b/>
            <w:rPrChange w:id="547" w:author="Willian" w:date="2017-01-13T12:30:00Z">
              <w:rPr/>
            </w:rPrChange>
          </w:rPr>
          <w:t>UITabBarController</w:t>
        </w:r>
        <w:proofErr w:type="spellEnd"/>
        <w:r>
          <w:t xml:space="preserve"> com a particularidade de cada uma.</w:t>
        </w:r>
      </w:ins>
    </w:p>
    <w:p w14:paraId="3D5DA6BC" w14:textId="4CD23DBB" w:rsidR="00CA0618" w:rsidRDefault="00CA0618" w:rsidP="00CA0618">
      <w:pPr>
        <w:rPr>
          <w:ins w:id="548" w:author="Willian" w:date="2017-01-13T12:24:00Z"/>
        </w:rPr>
      </w:pPr>
    </w:p>
    <w:p w14:paraId="38971B0E" w14:textId="77777777" w:rsidR="001F37A5" w:rsidRDefault="001F37A5">
      <w:pPr>
        <w:rPr>
          <w:ins w:id="549" w:author="Willian" w:date="2017-01-11T17:10:00Z"/>
        </w:rPr>
        <w:sectPr w:rsidR="001F37A5" w:rsidSect="00060BD8">
          <w:headerReference w:type="default" r:id="rId11"/>
          <w:pgSz w:w="11900" w:h="16840"/>
          <w:pgMar w:top="720" w:right="1640" w:bottom="450" w:left="1701" w:header="708" w:footer="708" w:gutter="0"/>
          <w:cols w:space="708"/>
          <w:docGrid w:linePitch="360"/>
          <w:sectPrChange w:id="550" w:author="Willian" w:date="2017-01-11T17:11:00Z">
            <w:sectPr w:rsidR="001F37A5" w:rsidSect="00060BD8">
              <w:pgMar w:top="1417" w:right="1701" w:bottom="1417" w:left="1701" w:header="708" w:footer="708" w:gutter="0"/>
            </w:sectPr>
          </w:sectPrChange>
        </w:sectPr>
      </w:pPr>
    </w:p>
    <w:p w14:paraId="7F935C3E" w14:textId="679ED547" w:rsidR="00561E8D" w:rsidRPr="00A609F4" w:rsidDel="008B51F0" w:rsidRDefault="00561E8D" w:rsidP="00561E8D">
      <w:pPr>
        <w:rPr>
          <w:del w:id="551" w:author="Willian" w:date="2017-01-04T00:38:00Z"/>
        </w:rPr>
      </w:pPr>
    </w:p>
    <w:p w14:paraId="62D3D4EE" w14:textId="37E7557B" w:rsidR="001C2894" w:rsidRPr="001C2894" w:rsidDel="00060BD8" w:rsidRDefault="001C2894">
      <w:pPr>
        <w:rPr>
          <w:del w:id="552" w:author="Willian" w:date="2017-01-11T17:11:00Z"/>
        </w:rPr>
        <w:pPrChange w:id="553" w:author="Willian" w:date="2017-01-04T00:38:00Z">
          <w:pPr>
            <w:pBdr>
              <w:bottom w:val="single" w:sz="4" w:space="1" w:color="auto"/>
            </w:pBdr>
          </w:pPr>
        </w:pPrChange>
      </w:pPr>
    </w:p>
    <w:p w14:paraId="6CE0BB05" w14:textId="3397851A" w:rsidR="000508D2" w:rsidDel="0038121B" w:rsidRDefault="0084444E">
      <w:pPr>
        <w:pStyle w:val="Ttulo3"/>
        <w:spacing w:before="0" w:after="0"/>
        <w:rPr>
          <w:del w:id="554" w:author="Willian" w:date="2017-01-09T14:14:00Z"/>
        </w:rPr>
        <w:pPrChange w:id="555" w:author="Willian" w:date="2017-01-11T17:14:00Z">
          <w:pPr>
            <w:pStyle w:val="Ttulo3"/>
          </w:pPr>
        </w:pPrChange>
      </w:pPr>
      <w:del w:id="556" w:author="Willian" w:date="2017-01-09T14:16:00Z">
        <w:r w:rsidDel="0038121B">
          <w:delText>1</w:delText>
        </w:r>
      </w:del>
      <w:del w:id="557" w:author="Willian" w:date="2017-01-09T14:15:00Z">
        <w:r w:rsidDel="0038121B">
          <w:delText>.</w:delText>
        </w:r>
      </w:del>
      <w:del w:id="558" w:author="Willian" w:date="2017-01-09T14:16:00Z">
        <w:r w:rsidDel="0038121B">
          <w:delText xml:space="preserve">1 </w:delText>
        </w:r>
      </w:del>
      <w:del w:id="559" w:author="Willian" w:date="2017-01-06T13:29:00Z">
        <w:r w:rsidR="000508D2" w:rsidDel="00FE5996">
          <w:delText>Para quem é este livro</w:delText>
        </w:r>
      </w:del>
      <w:del w:id="560" w:author="Willian" w:date="2017-01-12T15:25:00Z">
        <w:r w:rsidR="000508D2" w:rsidDel="003322FE">
          <w:delText xml:space="preserve"> </w:delText>
        </w:r>
      </w:del>
    </w:p>
    <w:p w14:paraId="0473A715" w14:textId="41A54520" w:rsidR="005E401F" w:rsidRPr="008A259A" w:rsidDel="00FE07AC" w:rsidRDefault="008A259A">
      <w:pPr>
        <w:pStyle w:val="Ttulo3"/>
        <w:spacing w:before="0" w:after="0"/>
        <w:rPr>
          <w:del w:id="561" w:author="Willian" w:date="2016-10-21T10:29:00Z"/>
        </w:rPr>
        <w:pPrChange w:id="562" w:author="Willian" w:date="2017-01-11T17:14:00Z">
          <w:pPr/>
        </w:pPrChange>
      </w:pPr>
      <w:del w:id="563" w:author="Willian" w:date="2017-01-03T23:40:00Z">
        <w:r w:rsidRPr="008A259A" w:rsidDel="00F366CA">
          <w:delText>Educador, n</w:delText>
        </w:r>
        <w:r w:rsidR="000278E0" w:rsidRPr="008A259A" w:rsidDel="00F366CA">
          <w:delText>est</w:delText>
        </w:r>
        <w:r w:rsidR="005C5E19" w:rsidDel="00F366CA">
          <w:delText xml:space="preserve">a aula é importante que você </w:delText>
        </w:r>
      </w:del>
      <w:del w:id="564" w:author="Willian" w:date="2016-10-21T10:14:00Z">
        <w:r w:rsidR="005C5E19" w:rsidDel="00BA7389">
          <w:delText xml:space="preserve">explique ao aluno que </w:delText>
        </w:r>
        <w:r w:rsidR="005C5E19" w:rsidRPr="008A259A" w:rsidDel="00BA7389">
          <w:delText xml:space="preserve">linguagem de programação é um método padronizado para comunicar instruções </w:delText>
        </w:r>
        <w:r w:rsidR="005C5E19" w:rsidDel="00BA7389">
          <w:delText>a</w:delText>
        </w:r>
        <w:r w:rsidR="005C5E19" w:rsidRPr="008A259A" w:rsidDel="00BA7389">
          <w:delText xml:space="preserve"> um computador</w:delText>
        </w:r>
        <w:r w:rsidR="005C5E19" w:rsidDel="00BA7389">
          <w:delText>,</w:delText>
        </w:r>
        <w:r w:rsidR="005C5E19" w:rsidRPr="008A259A" w:rsidDel="00BA7389">
          <w:delText xml:space="preserve"> um conjunto de regras sintáticas e semânticas usadas para definir um programa.</w:delText>
        </w:r>
        <w:r w:rsidR="00DB3A0F" w:rsidDel="00BA7389">
          <w:delText xml:space="preserve"> </w:delText>
        </w:r>
        <w:r w:rsidR="005C5E19" w:rsidDel="00BA7389">
          <w:delText xml:space="preserve">Ressalte que o </w:delText>
        </w:r>
        <w:r w:rsidR="00DB3A0F" w:rsidDel="00BA7389">
          <w:delText>termo</w:delText>
        </w:r>
        <w:r w:rsidR="002F1552" w:rsidRPr="008A259A" w:rsidDel="00BA7389">
          <w:delText xml:space="preserve"> mencionado “paradigma de programação” será abordado na seção seguinte.</w:delText>
        </w:r>
      </w:del>
    </w:p>
    <w:p w14:paraId="5AF7C318" w14:textId="5DA2F8D7" w:rsidR="002F1552" w:rsidRPr="008A259A" w:rsidDel="0065006D" w:rsidRDefault="00FC5179">
      <w:pPr>
        <w:pStyle w:val="Ttulo3"/>
        <w:spacing w:before="0" w:after="0"/>
        <w:rPr>
          <w:del w:id="565" w:author="Willian" w:date="2016-10-21T10:24:00Z"/>
        </w:rPr>
        <w:pPrChange w:id="566" w:author="Willian" w:date="2017-01-11T17:14:00Z">
          <w:pPr/>
        </w:pPrChange>
      </w:pPr>
      <w:del w:id="567" w:author="Willian" w:date="2016-10-21T10:24:00Z">
        <w:r w:rsidDel="0065006D">
          <w:delText xml:space="preserve">Explique ao aluno que </w:delText>
        </w:r>
        <w:r w:rsidR="000743ED" w:rsidDel="0065006D">
          <w:delText>a linguagem utilizada nos</w:delText>
        </w:r>
        <w:r w:rsidR="002F1552" w:rsidRPr="008A259A" w:rsidDel="0065006D">
          <w:delText xml:space="preserve"> computador</w:delText>
        </w:r>
        <w:r w:rsidR="000743ED" w:rsidDel="0065006D">
          <w:delText>es</w:delText>
        </w:r>
        <w:r w:rsidR="002F1552" w:rsidRPr="008A259A" w:rsidDel="0065006D">
          <w:delText xml:space="preserve"> </w:delText>
        </w:r>
        <w:r w:rsidR="000743ED" w:rsidDel="0065006D">
          <w:delText>é</w:delText>
        </w:r>
        <w:r w:rsidR="000743ED" w:rsidRPr="008A259A" w:rsidDel="0065006D">
          <w:delText xml:space="preserve"> </w:delText>
        </w:r>
        <w:r w:rsidR="00FA5F09" w:rsidDel="0065006D">
          <w:delText>a</w:delText>
        </w:r>
        <w:r w:rsidR="00FA5F09" w:rsidRPr="008A259A" w:rsidDel="0065006D">
          <w:delText xml:space="preserve"> </w:delText>
        </w:r>
        <w:r w:rsidR="002F1552" w:rsidRPr="008A259A" w:rsidDel="0065006D">
          <w:delText>linguagem binária</w:delText>
        </w:r>
        <w:r w:rsidR="00FA5F09" w:rsidDel="0065006D">
          <w:delText xml:space="preserve">, </w:delText>
        </w:r>
        <w:r w:rsidR="000743ED" w:rsidDel="0065006D">
          <w:delText xml:space="preserve">ela </w:delText>
        </w:r>
        <w:r w:rsidR="002F1552" w:rsidRPr="008A259A" w:rsidDel="0065006D">
          <w:delText>é composta de combinações de 0s (zeros) e 1s (uns)</w:delText>
        </w:r>
        <w:r w:rsidR="00FA5F09" w:rsidDel="0065006D">
          <w:delText xml:space="preserve">, </w:delText>
        </w:r>
        <w:r w:rsidR="002F1552" w:rsidRPr="008A259A" w:rsidDel="0065006D">
          <w:delText>pode</w:delText>
        </w:r>
        <w:r w:rsidR="00FA5F09" w:rsidDel="0065006D">
          <w:delText>ndo</w:delText>
        </w:r>
        <w:r w:rsidR="002F1552" w:rsidRPr="008A259A" w:rsidDel="0065006D">
          <w:delText xml:space="preserve"> ser chamada de palavra </w:delText>
        </w:r>
        <w:r w:rsidR="00D1373C" w:rsidRPr="008A259A" w:rsidDel="0065006D">
          <w:delText>e</w:delText>
        </w:r>
        <w:r w:rsidR="002F1552" w:rsidRPr="008A259A" w:rsidDel="0065006D">
          <w:delText xml:space="preserve"> é armazenada no hardware do computador </w:delText>
        </w:r>
        <w:r w:rsidR="00FA5F09" w:rsidDel="0065006D">
          <w:delText>por meio</w:delText>
        </w:r>
        <w:r w:rsidR="00FA5F09" w:rsidRPr="008A259A" w:rsidDel="0065006D">
          <w:delText xml:space="preserve"> </w:delText>
        </w:r>
        <w:r w:rsidR="002F1552" w:rsidRPr="008A259A" w:rsidDel="0065006D">
          <w:delText>de registradores, onde o zero significa ausência de energia e o um significa presença dela. Cada registrador armazena um bit (Zero ou Um) e uma palavra é o conjunto de 8 registradores, também chamado de byte. Estas combinações vão além</w:delText>
        </w:r>
        <w:r w:rsidR="00FA5F09" w:rsidDel="0065006D">
          <w:delText>:</w:delText>
        </w:r>
        <w:r w:rsidR="001D3AF1" w:rsidDel="0065006D">
          <w:delText xml:space="preserve"> </w:delText>
        </w:r>
        <w:r w:rsidR="00FA5F09" w:rsidDel="0065006D">
          <w:delText>q</w:delText>
        </w:r>
        <w:r w:rsidR="002F1552" w:rsidRPr="008A259A" w:rsidDel="0065006D">
          <w:delText>uanto maior o tamanho da palavra, maior o poder de processamento de cálculo do computador.</w:delText>
        </w:r>
      </w:del>
    </w:p>
    <w:p w14:paraId="6E0457DE" w14:textId="1937C2A3" w:rsidR="002F1552" w:rsidRPr="008A259A" w:rsidDel="0065006D" w:rsidRDefault="002F1552">
      <w:pPr>
        <w:pStyle w:val="Ttulo3"/>
        <w:spacing w:before="0" w:after="0"/>
        <w:rPr>
          <w:del w:id="568" w:author="Willian" w:date="2016-10-21T10:24:00Z"/>
        </w:rPr>
        <w:pPrChange w:id="569" w:author="Willian" w:date="2017-01-11T17:14:00Z">
          <w:pPr/>
        </w:pPrChange>
      </w:pPr>
      <w:del w:id="570" w:author="Willian" w:date="2016-10-21T10:24:00Z">
        <w:r w:rsidRPr="008A259A" w:rsidDel="0065006D">
          <w:delText>Os bytes podem ser convertidos para letras do nosso alfabeto. Repare que se permutarmos entre 0 e 1 os valores de um número de 8 dígitos, temos o número de letras do alfabeto e mais alguns caracteres especiais, ou seja, 8</w:delText>
        </w:r>
        <w:r w:rsidRPr="008A259A" w:rsidDel="0065006D">
          <w:rPr>
            <w:vertAlign w:val="superscript"/>
          </w:rPr>
          <w:delText xml:space="preserve">2 </w:delText>
        </w:r>
        <w:r w:rsidRPr="008A259A" w:rsidDel="0065006D">
          <w:delText>= 64 possibilidades de combinações.</w:delText>
        </w:r>
      </w:del>
    </w:p>
    <w:p w14:paraId="37ABCBEC" w14:textId="482E961C" w:rsidR="002F1552" w:rsidRPr="008A259A" w:rsidDel="0065006D" w:rsidRDefault="002F1552">
      <w:pPr>
        <w:pStyle w:val="Ttulo3"/>
        <w:spacing w:before="0" w:after="0"/>
        <w:rPr>
          <w:del w:id="571" w:author="Willian" w:date="2016-10-21T10:24:00Z"/>
        </w:rPr>
        <w:pPrChange w:id="572" w:author="Willian" w:date="2017-01-11T17:14:00Z">
          <w:pPr/>
        </w:pPrChange>
      </w:pPr>
      <w:del w:id="573" w:author="Willian" w:date="2016-10-21T10:24:00Z">
        <w:r w:rsidRPr="008A259A" w:rsidDel="0065006D">
          <w:delText xml:space="preserve">O computador entende </w:delText>
        </w:r>
        <w:r w:rsidR="004612E6" w:rsidDel="0065006D">
          <w:delText>desta maneira</w:delText>
        </w:r>
        <w:r w:rsidRPr="008A259A" w:rsidDel="0065006D">
          <w:delText xml:space="preserve">, mas seria quase impossível programarmos tarefas para ele executar usando esta linguagem de máquina, por isso foram criadas as linguagens de programação. </w:delText>
        </w:r>
      </w:del>
    </w:p>
    <w:p w14:paraId="54BAE258" w14:textId="71E87750" w:rsidR="002F1552" w:rsidRPr="008A259A" w:rsidDel="0065006D" w:rsidRDefault="002F1552">
      <w:pPr>
        <w:pStyle w:val="Ttulo3"/>
        <w:spacing w:before="0" w:after="0"/>
        <w:rPr>
          <w:del w:id="574" w:author="Willian" w:date="2016-10-21T10:24:00Z"/>
        </w:rPr>
        <w:pPrChange w:id="575" w:author="Willian" w:date="2017-01-11T17:14:00Z">
          <w:pPr/>
        </w:pPrChange>
      </w:pPr>
      <w:del w:id="576" w:author="Willian" w:date="2016-10-21T10:24:00Z">
        <w:r w:rsidRPr="008A259A" w:rsidDel="0065006D">
          <w:delText>Linguagem de programação abstrai a linguagem de máquina para um nível compreensível e intuitivo suficiente para os humanos. Existem vários níveis de abstração para a linguagens de programação, desde o nível baixo, como a VHDL que descreve rotinas e sinais eletrônicos de hardware, linguagens de médio, nível como Assembly, passando por linguagens de alto nível como C, Java, C#, Python, Ruby e Javascript.</w:delText>
        </w:r>
      </w:del>
    </w:p>
    <w:p w14:paraId="208A19FF" w14:textId="0BD460DD" w:rsidR="002F1552" w:rsidRPr="008A259A" w:rsidDel="0065006D" w:rsidRDefault="00927F69">
      <w:pPr>
        <w:pStyle w:val="Ttulo3"/>
        <w:spacing w:before="0" w:after="0"/>
        <w:rPr>
          <w:del w:id="577" w:author="Willian" w:date="2016-10-21T10:24:00Z"/>
        </w:rPr>
        <w:pPrChange w:id="578" w:author="Willian" w:date="2017-01-11T17:14:00Z">
          <w:pPr/>
        </w:pPrChange>
      </w:pPr>
      <w:del w:id="579" w:author="Willian" w:date="2016-10-21T10:24:00Z">
        <w:r w:rsidRPr="008A259A" w:rsidDel="0065006D">
          <w:delText>Resumindo, a linguagem de programação tem o objetivo de facilitar, ou abstrair, a programação de máquinas digitais.</w:delText>
        </w:r>
      </w:del>
    </w:p>
    <w:p w14:paraId="6D13FECF" w14:textId="4604772B" w:rsidR="002F1552" w:rsidRPr="008A259A" w:rsidDel="0065006D" w:rsidRDefault="002F1552">
      <w:pPr>
        <w:pStyle w:val="Ttulo3"/>
        <w:spacing w:before="0" w:after="0"/>
        <w:rPr>
          <w:del w:id="580" w:author="Willian" w:date="2016-10-21T10:24:00Z"/>
        </w:rPr>
        <w:pPrChange w:id="581" w:author="Willian" w:date="2017-01-11T17:14:00Z">
          <w:pPr/>
        </w:pPrChange>
      </w:pPr>
    </w:p>
    <w:p w14:paraId="534D5C9C" w14:textId="4DBF3C88" w:rsidR="00527AC4" w:rsidRPr="008A259A" w:rsidDel="00FE07AC" w:rsidRDefault="00527AC4">
      <w:pPr>
        <w:pStyle w:val="Ttulo3"/>
        <w:spacing w:before="0" w:after="0"/>
        <w:rPr>
          <w:del w:id="582" w:author="Willian" w:date="2016-10-21T10:29:00Z"/>
        </w:rPr>
        <w:pPrChange w:id="583" w:author="Willian" w:date="2017-01-11T17:14:00Z">
          <w:pPr/>
        </w:pPrChange>
      </w:pPr>
    </w:p>
    <w:p w14:paraId="59E6B712" w14:textId="2D499ACE" w:rsidR="000508D2" w:rsidDel="0038121B" w:rsidRDefault="000508D2">
      <w:pPr>
        <w:pStyle w:val="Ttulo3"/>
        <w:spacing w:before="0" w:after="0"/>
        <w:rPr>
          <w:del w:id="584" w:author="Willian" w:date="2017-01-09T14:14:00Z"/>
        </w:rPr>
        <w:pPrChange w:id="585" w:author="Willian" w:date="2017-01-11T17:14:00Z">
          <w:pPr>
            <w:pStyle w:val="Ttulo3"/>
          </w:pPr>
        </w:pPrChange>
      </w:pPr>
      <w:del w:id="586" w:author="Willian" w:date="2017-01-09T14:14:00Z">
        <w:r w:rsidDel="0038121B">
          <w:delText xml:space="preserve">1.2 </w:delText>
        </w:r>
      </w:del>
      <w:del w:id="587" w:author="Willian" w:date="2017-01-06T14:06:00Z">
        <w:r w:rsidDel="00E45DA4">
          <w:delText>-</w:delText>
        </w:r>
      </w:del>
      <w:del w:id="588" w:author="Willian" w:date="2017-01-09T14:14:00Z">
        <w:r w:rsidDel="0038121B">
          <w:delText xml:space="preserve"> </w:delText>
        </w:r>
      </w:del>
      <w:del w:id="589" w:author="Willian" w:date="2016-10-21T10:25:00Z">
        <w:r w:rsidDel="00FE07AC">
          <w:delText>Paradigmas de prog</w:delText>
        </w:r>
        <w:r w:rsidRPr="000508D2" w:rsidDel="00FE07AC">
          <w:delText>r</w:delText>
        </w:r>
        <w:r w:rsidDel="00FE07AC">
          <w:delText>amação</w:delText>
        </w:r>
      </w:del>
    </w:p>
    <w:p w14:paraId="2BDBE9F0" w14:textId="0E589D32" w:rsidR="00E416D3" w:rsidRPr="00523D83" w:rsidDel="00FE07AC" w:rsidRDefault="00C079C7">
      <w:pPr>
        <w:pStyle w:val="Ttulo3"/>
        <w:spacing w:before="0" w:after="0"/>
        <w:rPr>
          <w:del w:id="590" w:author="Willian" w:date="2016-10-21T10:29:00Z"/>
        </w:rPr>
        <w:pPrChange w:id="591" w:author="Willian" w:date="2017-01-11T17:14:00Z">
          <w:pPr/>
        </w:pPrChange>
      </w:pPr>
      <w:bookmarkStart w:id="592" w:name="h.ju7lf4z2rw7w" w:colFirst="0" w:colLast="0"/>
      <w:bookmarkEnd w:id="592"/>
      <w:del w:id="593" w:author="Willian" w:date="2017-01-03T23:40:00Z">
        <w:r w:rsidRPr="00523D83" w:rsidDel="00F366CA">
          <w:delText xml:space="preserve">Educador, </w:delText>
        </w:r>
      </w:del>
      <w:del w:id="594" w:author="Willian" w:date="2016-10-21T10:29:00Z">
        <w:r w:rsidRPr="00523D83" w:rsidDel="00FE07AC">
          <w:delText>explique que e</w:delText>
        </w:r>
        <w:r w:rsidR="00E416D3" w:rsidRPr="00523D83" w:rsidDel="00FE07AC">
          <w:delText>xistem muitas linguagens de programação</w:delText>
        </w:r>
        <w:r w:rsidR="009D4525" w:rsidRPr="00523D83" w:rsidDel="00FE07AC">
          <w:delText>, cada qual com sua vantagem e desvantagem</w:delText>
        </w:r>
        <w:r w:rsidR="00901C4F" w:rsidRPr="00523D83" w:rsidDel="00FE07AC">
          <w:delText>. E</w:delText>
        </w:r>
        <w:r w:rsidR="00E416D3" w:rsidRPr="00523D83" w:rsidDel="00FE07AC">
          <w:delText>ssa grande diversidade se dá devido a necessidade que cada tipo de projeto de software requer</w:delText>
        </w:r>
        <w:r w:rsidR="00901C4F" w:rsidRPr="00523D83" w:rsidDel="00FE07AC">
          <w:delText>,</w:delText>
        </w:r>
        <w:r w:rsidR="00E416D3" w:rsidRPr="00523D83" w:rsidDel="00FE07AC">
          <w:delText xml:space="preserve"> </w:delText>
        </w:r>
        <w:r w:rsidR="00901C4F" w:rsidRPr="00523D83" w:rsidDel="00FE07AC">
          <w:delText>a</w:delText>
        </w:r>
        <w:r w:rsidR="00E416D3" w:rsidRPr="00523D83" w:rsidDel="00FE07AC">
          <w:delText xml:space="preserve">lgumas linguagens se saem melhor para realização de um objetivo do que outras, </w:delText>
        </w:r>
        <w:r w:rsidR="009D4525" w:rsidRPr="00523D83" w:rsidDel="00FE07AC">
          <w:delText xml:space="preserve">como </w:delText>
        </w:r>
        <w:r w:rsidR="00E416D3" w:rsidRPr="00523D83" w:rsidDel="00FE07AC">
          <w:delText>por exemplo</w:delText>
        </w:r>
        <w:r w:rsidR="009D4525" w:rsidRPr="00523D83" w:rsidDel="00FE07AC">
          <w:delText xml:space="preserve"> as</w:delText>
        </w:r>
        <w:r w:rsidR="00E416D3" w:rsidRPr="00523D83" w:rsidDel="00FE07AC">
          <w:delText xml:space="preserve"> linguage</w:delText>
        </w:r>
        <w:r w:rsidR="009D4525" w:rsidRPr="00523D83" w:rsidDel="00FE07AC">
          <w:delText>ns</w:delText>
        </w:r>
        <w:r w:rsidR="00E416D3" w:rsidRPr="00523D83" w:rsidDel="00FE07AC">
          <w:delText xml:space="preserve"> C e Java. </w:delText>
        </w:r>
      </w:del>
    </w:p>
    <w:p w14:paraId="2EAA743B" w14:textId="06E54B4E" w:rsidR="00E416D3" w:rsidDel="00FE07AC" w:rsidRDefault="00E416D3">
      <w:pPr>
        <w:pStyle w:val="Ttulo3"/>
        <w:spacing w:before="0" w:after="0"/>
        <w:rPr>
          <w:del w:id="595" w:author="Willian" w:date="2016-10-21T10:29:00Z"/>
        </w:rPr>
        <w:pPrChange w:id="596" w:author="Willian" w:date="2017-01-11T17:14:00Z">
          <w:pPr/>
        </w:pPrChange>
      </w:pPr>
      <w:del w:id="597" w:author="Willian" w:date="2016-10-21T10:29:00Z">
        <w:r w:rsidRPr="008A259A" w:rsidDel="00FE07AC">
          <w:delText xml:space="preserve">Java se sai melhor em softwares comerciais, para uso em PCs e também celulares, </w:delText>
        </w:r>
        <w:r w:rsidR="00DE3628" w:rsidDel="00FE07AC">
          <w:delText xml:space="preserve">a linguagem </w:delText>
        </w:r>
        <w:r w:rsidRPr="008A259A" w:rsidDel="00FE07AC">
          <w:delText>C leva vantagem na hora de criar controladores embarcados, sistemas operacionais ou qualquer outro tipo de software que tenha que rodar em um computador de processamento limitado, como uma SmartHouse sendo controlada por um Arduino</w:delText>
        </w:r>
        <w:r w:rsidDel="00FE07AC">
          <w:delText>.</w:delText>
        </w:r>
        <w:r w:rsidR="00243A30" w:rsidDel="00FE07AC">
          <w:delText xml:space="preserve"> P</w:delText>
        </w:r>
        <w:r w:rsidR="00243A30" w:rsidRPr="008A259A" w:rsidDel="00FE07AC">
          <w:delText>esquise os termos que não são de seu conhecimento.</w:delText>
        </w:r>
      </w:del>
    </w:p>
    <w:p w14:paraId="5C39BF51" w14:textId="0057FEB8" w:rsidR="00E416D3" w:rsidRPr="008A259A" w:rsidDel="00FE07AC" w:rsidRDefault="00E416D3">
      <w:pPr>
        <w:pStyle w:val="Ttulo3"/>
        <w:spacing w:before="0" w:after="0"/>
        <w:rPr>
          <w:del w:id="598" w:author="Willian" w:date="2016-10-21T10:29:00Z"/>
        </w:rPr>
        <w:pPrChange w:id="599" w:author="Willian" w:date="2017-01-11T17:14:00Z">
          <w:pPr/>
        </w:pPrChange>
      </w:pPr>
      <w:del w:id="600" w:author="Willian" w:date="2016-10-21T10:29:00Z">
        <w:r w:rsidRPr="008A259A" w:rsidDel="00FE07AC">
          <w:delText xml:space="preserve">Esta diferença entre as duas linguagens é devida a diferença de abstração entre elas. </w:delText>
        </w:r>
        <w:r w:rsidDel="00FE07AC">
          <w:delText xml:space="preserve">A linguagem </w:delText>
        </w:r>
        <w:r w:rsidRPr="008A259A" w:rsidDel="00FE07AC">
          <w:delText>C é de baixo nível se comparado com Java. Nos tópicos seguintes, as diferenças entre linguagem procedural e orientada a objetos deixarão claro o que cada linguagem tem de vantagem sobre a outra.</w:delText>
        </w:r>
      </w:del>
    </w:p>
    <w:p w14:paraId="2F8B40BF" w14:textId="423375A7" w:rsidR="00192514" w:rsidDel="0038121B" w:rsidRDefault="00192514">
      <w:pPr>
        <w:pStyle w:val="Ttulo3"/>
        <w:spacing w:before="0" w:after="0"/>
        <w:rPr>
          <w:del w:id="601" w:author="Willian" w:date="2017-01-09T14:14:00Z"/>
        </w:rPr>
        <w:pPrChange w:id="602" w:author="Willian" w:date="2017-01-11T17:14:00Z">
          <w:pPr/>
        </w:pPrChange>
      </w:pPr>
      <w:del w:id="603" w:author="Willian" w:date="2016-10-21T10:29:00Z">
        <w:r w:rsidDel="00FE07AC">
          <w:delText>Este tópico faz um comparativo entre os dois principais paradigmas de programação: Procedural ou estrutural e Orientado a Objetos</w:delText>
        </w:r>
        <w:r w:rsidR="00DE3628" w:rsidDel="00FE07AC">
          <w:delText xml:space="preserve">, explique cada um deles e suas </w:delText>
        </w:r>
        <w:r w:rsidR="003B3DC5" w:rsidDel="00FE07AC">
          <w:delText>estruturas</w:delText>
        </w:r>
        <w:r w:rsidR="00DE3628" w:rsidDel="00FE07AC">
          <w:delText>.</w:delText>
        </w:r>
      </w:del>
    </w:p>
    <w:p w14:paraId="030A04AF" w14:textId="289443CD" w:rsidR="000508D2" w:rsidDel="0038121B" w:rsidRDefault="000508D2">
      <w:pPr>
        <w:pStyle w:val="Ttulo3"/>
        <w:spacing w:before="0" w:after="0"/>
        <w:rPr>
          <w:del w:id="604" w:author="Willian" w:date="2017-01-09T14:14:00Z"/>
        </w:rPr>
        <w:pPrChange w:id="605" w:author="Willian" w:date="2017-01-11T17:14:00Z">
          <w:pPr>
            <w:pStyle w:val="Ttulo3"/>
          </w:pPr>
        </w:pPrChange>
      </w:pPr>
      <w:del w:id="606" w:author="Willian" w:date="2017-01-09T14:14:00Z">
        <w:r w:rsidDel="0038121B">
          <w:delText xml:space="preserve">1.3 </w:delText>
        </w:r>
        <w:r w:rsidR="0084444E" w:rsidDel="0038121B">
          <w:delText>–</w:delText>
        </w:r>
        <w:r w:rsidDel="0038121B">
          <w:delText xml:space="preserve"> </w:delText>
        </w:r>
      </w:del>
      <w:del w:id="607" w:author="Willian" w:date="2017-01-06T15:06:00Z">
        <w:r w:rsidDel="00523D83">
          <w:delText>Históri</w:delText>
        </w:r>
      </w:del>
      <w:del w:id="608" w:author="Willian" w:date="2016-10-21T10:33:00Z">
        <w:r w:rsidDel="00FE07AC">
          <w:delText>co</w:delText>
        </w:r>
      </w:del>
    </w:p>
    <w:p w14:paraId="1BF0FD9D" w14:textId="69E66236" w:rsidR="00905F7F" w:rsidRPr="0062127C" w:rsidDel="00F366CA" w:rsidRDefault="009C06DD">
      <w:pPr>
        <w:pStyle w:val="Ttulo3"/>
        <w:spacing w:before="0" w:after="0"/>
        <w:rPr>
          <w:del w:id="609" w:author="Willian" w:date="2017-01-03T23:41:00Z"/>
        </w:rPr>
        <w:pPrChange w:id="610" w:author="Willian" w:date="2017-01-11T17:14:00Z">
          <w:pPr/>
        </w:pPrChange>
      </w:pPr>
      <w:del w:id="611" w:author="Willian" w:date="2017-01-03T23:40:00Z">
        <w:r w:rsidDel="00F366CA">
          <w:delText>Educador, faça um b</w:delText>
        </w:r>
        <w:r w:rsidR="00192514" w:rsidDel="00F366CA">
          <w:delText xml:space="preserve">reve resumo da história </w:delText>
        </w:r>
      </w:del>
      <w:del w:id="612" w:author="Willian" w:date="2016-10-21T10:33:00Z">
        <w:r w:rsidR="00192514" w:rsidDel="00FE07AC">
          <w:delText xml:space="preserve">da programação </w:delText>
        </w:r>
        <w:r w:rsidR="00630AC1" w:rsidDel="00FE07AC">
          <w:delText>o</w:delText>
        </w:r>
        <w:r w:rsidR="00192514" w:rsidDel="00FE07AC">
          <w:delText xml:space="preserve">rientada a </w:delText>
        </w:r>
        <w:r w:rsidR="00630AC1" w:rsidDel="00FE07AC">
          <w:delText>o</w:delText>
        </w:r>
        <w:r w:rsidR="00192514" w:rsidDel="00FE07AC">
          <w:delText>bjeto</w:delText>
        </w:r>
        <w:r w:rsidR="00630AC1" w:rsidDel="00FE07AC">
          <w:delText>s</w:delText>
        </w:r>
        <w:r w:rsidR="00192514" w:rsidDel="00FE07AC">
          <w:delText xml:space="preserve">, mostrando alguns marcos durante este processo. </w:delText>
        </w:r>
        <w:r w:rsidR="003B0283" w:rsidDel="00FE07AC">
          <w:delText xml:space="preserve"> A seguir, </w:delText>
        </w:r>
        <w:r w:rsidR="00CC64CB" w:rsidDel="00FE07AC">
          <w:delText xml:space="preserve">exemplos de </w:delText>
        </w:r>
        <w:r w:rsidR="003B0283" w:rsidDel="00FE07AC">
          <w:delText xml:space="preserve">imagens </w:delText>
        </w:r>
        <w:r w:rsidR="00CC64CB" w:rsidDel="00FE07AC">
          <w:delText>que podem ser utilizados para demonstração.</w:delText>
        </w:r>
      </w:del>
    </w:p>
    <w:p w14:paraId="7ED6FE22" w14:textId="411E9397" w:rsidR="003B0283" w:rsidRPr="0062127C" w:rsidDel="00F366CA" w:rsidRDefault="003B0283">
      <w:pPr>
        <w:pStyle w:val="Ttulo3"/>
        <w:spacing w:before="0" w:after="0"/>
        <w:rPr>
          <w:del w:id="613" w:author="Willian" w:date="2017-01-03T23:41:00Z"/>
        </w:rPr>
        <w:pPrChange w:id="614" w:author="Willian" w:date="2017-01-11T17:14:00Z">
          <w:pPr/>
        </w:pPrChange>
      </w:pPr>
    </w:p>
    <w:p w14:paraId="743058F2" w14:textId="2D90B566" w:rsidR="00585512" w:rsidDel="0001296E" w:rsidRDefault="00585512">
      <w:pPr>
        <w:pStyle w:val="Ttulo3"/>
        <w:spacing w:before="0" w:after="0"/>
        <w:rPr>
          <w:del w:id="615" w:author="Willian" w:date="2017-01-03T23:52:00Z"/>
        </w:rPr>
        <w:pPrChange w:id="616" w:author="Willian" w:date="2017-01-11T17:14:00Z">
          <w:pPr>
            <w:keepNext/>
            <w:jc w:val="center"/>
          </w:pPr>
        </w:pPrChange>
      </w:pPr>
    </w:p>
    <w:p w14:paraId="246665E9" w14:textId="16CD8CD1" w:rsidR="003B0283" w:rsidRPr="00F10768" w:rsidDel="0038121B" w:rsidRDefault="003B0283">
      <w:pPr>
        <w:pStyle w:val="Ttulo3"/>
        <w:spacing w:before="0" w:after="0"/>
        <w:rPr>
          <w:del w:id="617" w:author="Willian" w:date="2017-01-09T14:14:00Z"/>
        </w:rPr>
        <w:pPrChange w:id="618" w:author="Willian" w:date="2017-01-11T17:14:00Z">
          <w:pPr>
            <w:keepNext/>
            <w:jc w:val="center"/>
          </w:pPr>
        </w:pPrChange>
      </w:pPr>
      <w:del w:id="619" w:author="Willian" w:date="2016-10-21T10:35:00Z">
        <w:r w:rsidRPr="008A259A" w:rsidDel="00905F7F">
          <w:rPr>
            <w:b w:val="0"/>
            <w:noProof/>
          </w:rPr>
          <w:drawing>
            <wp:inline distT="0" distB="0" distL="0" distR="0" wp14:anchorId="3E6F3E3A" wp14:editId="0887821A">
              <wp:extent cx="5396230" cy="4560570"/>
              <wp:effectExtent l="0" t="0" r="0" b="1143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396230" cy="4560570"/>
                      </a:xfrm>
                      <a:prstGeom prst="rect">
                        <a:avLst/>
                      </a:prstGeom>
                    </pic:spPr>
                  </pic:pic>
                </a:graphicData>
              </a:graphic>
            </wp:inline>
          </w:drawing>
        </w:r>
      </w:del>
    </w:p>
    <w:p w14:paraId="07605784" w14:textId="09EF36F2" w:rsidR="003B0283" w:rsidDel="00905F7F" w:rsidRDefault="003B0283">
      <w:pPr>
        <w:pStyle w:val="Ttulo3"/>
        <w:spacing w:before="0" w:after="0"/>
        <w:rPr>
          <w:del w:id="620" w:author="Willian" w:date="2016-10-21T10:35:00Z"/>
          <w:noProof/>
        </w:rPr>
        <w:pPrChange w:id="621" w:author="Willian" w:date="2017-01-11T17:14:00Z">
          <w:pPr>
            <w:pStyle w:val="Legenda"/>
            <w:jc w:val="center"/>
          </w:pPr>
        </w:pPrChange>
      </w:pPr>
      <w:del w:id="622" w:author="Willian" w:date="2016-10-21T10:35: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1</w:delText>
        </w:r>
        <w:r w:rsidR="00CF2989" w:rsidDel="00905F7F">
          <w:rPr>
            <w:b w:val="0"/>
            <w:noProof/>
          </w:rPr>
          <w:fldChar w:fldCharType="end"/>
        </w:r>
        <w:r w:rsidDel="00905F7F">
          <w:delText xml:space="preserve"> – Cartão perfurado usado para gerar holerite dos funcionários</w:delText>
        </w:r>
      </w:del>
    </w:p>
    <w:p w14:paraId="160A1B74" w14:textId="7628A057" w:rsidR="003B0283" w:rsidDel="00905F7F" w:rsidRDefault="00CF2989">
      <w:pPr>
        <w:pStyle w:val="Ttulo3"/>
        <w:spacing w:before="0" w:after="0"/>
        <w:rPr>
          <w:del w:id="623" w:author="Willian" w:date="2016-10-21T10:36:00Z"/>
        </w:rPr>
        <w:pPrChange w:id="624" w:author="Willian" w:date="2017-01-11T17:14:00Z">
          <w:pPr/>
        </w:pPrChange>
      </w:pPr>
      <w:del w:id="625" w:author="Willian" w:date="2016-10-21T10:36:00Z">
        <w:r w:rsidDel="00905F7F">
          <w:fldChar w:fldCharType="begin"/>
        </w:r>
        <w:r w:rsidDel="00905F7F">
          <w:delInstrText xml:space="preserve"> HYPERLINK "https://judsoncanto.files.wordpress.com/2012/12/cartc3a3o-perfurado-ibm-e1355092834371.jpg" </w:delInstrText>
        </w:r>
        <w:r w:rsidDel="00905F7F">
          <w:fldChar w:fldCharType="separate"/>
        </w:r>
        <w:r w:rsidR="00440DF1" w:rsidRPr="002A075D" w:rsidDel="00905F7F">
          <w:rPr>
            <w:rStyle w:val="Hyperlink"/>
          </w:rPr>
          <w:delText>https://judsoncanto.files.wordpress.com/2012/12/cartc3a3o-perfurado-ibm-e1355092834371.jpg</w:delText>
        </w:r>
        <w:r w:rsidDel="00905F7F">
          <w:rPr>
            <w:rStyle w:val="Hyperlink"/>
            <w:b w:val="0"/>
          </w:rPr>
          <w:fldChar w:fldCharType="end"/>
        </w:r>
      </w:del>
    </w:p>
    <w:p w14:paraId="012EE22D" w14:textId="0F9C101C" w:rsidR="00440DF1" w:rsidRPr="00364C49" w:rsidDel="00905F7F" w:rsidRDefault="00440DF1">
      <w:pPr>
        <w:pStyle w:val="Ttulo3"/>
        <w:spacing w:before="0" w:after="0"/>
        <w:rPr>
          <w:del w:id="626" w:author="Willian" w:date="2016-10-21T10:36:00Z"/>
        </w:rPr>
        <w:pPrChange w:id="627" w:author="Willian" w:date="2017-01-11T17:14:00Z">
          <w:pPr/>
        </w:pPrChange>
      </w:pPr>
    </w:p>
    <w:p w14:paraId="1CCBE2F8" w14:textId="5E6852E7" w:rsidR="003B0283" w:rsidDel="00905F7F" w:rsidRDefault="003B0283">
      <w:pPr>
        <w:pStyle w:val="Ttulo3"/>
        <w:spacing w:before="0" w:after="0"/>
        <w:rPr>
          <w:del w:id="628" w:author="Willian" w:date="2016-10-21T10:36:00Z"/>
        </w:rPr>
        <w:pPrChange w:id="629" w:author="Willian" w:date="2017-01-11T17:14:00Z">
          <w:pPr>
            <w:pStyle w:val="Legenda"/>
            <w:keepNext/>
            <w:jc w:val="center"/>
          </w:pPr>
        </w:pPrChange>
      </w:pPr>
      <w:del w:id="630" w:author="Willian" w:date="2016-10-21T10:36:00Z">
        <w:r w:rsidRPr="00C55994" w:rsidDel="00905F7F">
          <w:rPr>
            <w:b w:val="0"/>
            <w:noProof/>
          </w:rPr>
          <w:drawing>
            <wp:inline distT="0" distB="0" distL="0" distR="0" wp14:anchorId="0A9CE357" wp14:editId="3FCA3847">
              <wp:extent cx="3213100" cy="2527300"/>
              <wp:effectExtent l="0" t="0" r="12700" b="1270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13100" cy="2527300"/>
                      </a:xfrm>
                      <a:prstGeom prst="rect">
                        <a:avLst/>
                      </a:prstGeom>
                    </pic:spPr>
                  </pic:pic>
                </a:graphicData>
              </a:graphic>
            </wp:inline>
          </w:drawing>
        </w:r>
      </w:del>
    </w:p>
    <w:p w14:paraId="54CF15EA" w14:textId="6C5CC792" w:rsidR="003B0283" w:rsidDel="00905F7F" w:rsidRDefault="003B0283">
      <w:pPr>
        <w:pStyle w:val="Ttulo3"/>
        <w:spacing w:before="0" w:after="0"/>
        <w:rPr>
          <w:del w:id="631" w:author="Willian" w:date="2016-10-21T10:36:00Z"/>
        </w:rPr>
        <w:pPrChange w:id="632" w:author="Willian" w:date="2017-01-11T17:14:00Z">
          <w:pPr>
            <w:pStyle w:val="Legenda"/>
            <w:jc w:val="center"/>
          </w:pPr>
        </w:pPrChange>
      </w:pPr>
      <w:del w:id="633" w:author="Willian" w:date="2016-10-21T10:36:00Z">
        <w:r w:rsidDel="00905F7F">
          <w:delText xml:space="preserve">Figura 1. </w:delText>
        </w:r>
        <w:r w:rsidR="00CF2989" w:rsidDel="00905F7F">
          <w:rPr>
            <w:b w:val="0"/>
          </w:rPr>
          <w:fldChar w:fldCharType="begin"/>
        </w:r>
        <w:r w:rsidR="00CF2989" w:rsidDel="00905F7F">
          <w:delInstrText xml:space="preserve"> SEQ Figura_1. \* ARABIC </w:delInstrText>
        </w:r>
        <w:r w:rsidR="00CF2989" w:rsidDel="00905F7F">
          <w:rPr>
            <w:b w:val="0"/>
          </w:rPr>
          <w:fldChar w:fldCharType="separate"/>
        </w:r>
        <w:r w:rsidDel="00905F7F">
          <w:rPr>
            <w:noProof/>
          </w:rPr>
          <w:delText>2</w:delText>
        </w:r>
        <w:r w:rsidR="00CF2989" w:rsidDel="00905F7F">
          <w:rPr>
            <w:b w:val="0"/>
            <w:noProof/>
          </w:rPr>
          <w:fldChar w:fldCharType="end"/>
        </w:r>
        <w:r w:rsidDel="00905F7F">
          <w:delText xml:space="preserve"> - Operadora de computador segurando uma fita magnética</w:delText>
        </w:r>
      </w:del>
    </w:p>
    <w:p w14:paraId="27889956" w14:textId="30D6D8A8" w:rsidR="003B0283" w:rsidDel="00905F7F" w:rsidRDefault="00CF2989">
      <w:pPr>
        <w:pStyle w:val="Ttulo3"/>
        <w:spacing w:before="0" w:after="0"/>
        <w:rPr>
          <w:del w:id="634" w:author="Willian" w:date="2016-10-21T10:36:00Z"/>
        </w:rPr>
        <w:pPrChange w:id="635" w:author="Willian" w:date="2017-01-11T17:14:00Z">
          <w:pPr/>
        </w:pPrChange>
      </w:pPr>
      <w:del w:id="636" w:author="Willian" w:date="2016-10-21T10:36:00Z">
        <w:r w:rsidDel="00905F7F">
          <w:fldChar w:fldCharType="begin"/>
        </w:r>
        <w:r w:rsidDel="00905F7F">
          <w:delInstrText xml:space="preserve"> HYPERLINK "http://pcworld.com.br/idgimages/galerias/Evolucao-storage/03.jpg" </w:delInstrText>
        </w:r>
        <w:r w:rsidDel="00905F7F">
          <w:fldChar w:fldCharType="separate"/>
        </w:r>
        <w:r w:rsidR="003B0283" w:rsidRPr="002A075D" w:rsidDel="00905F7F">
          <w:rPr>
            <w:rStyle w:val="Hyperlink"/>
          </w:rPr>
          <w:delText>http://pcworld.com.br/idgimages/galerias/Evolucao-storage/03.jpg</w:delText>
        </w:r>
        <w:r w:rsidDel="00905F7F">
          <w:rPr>
            <w:rStyle w:val="Hyperlink"/>
            <w:b w:val="0"/>
          </w:rPr>
          <w:fldChar w:fldCharType="end"/>
        </w:r>
      </w:del>
    </w:p>
    <w:p w14:paraId="18E0642D" w14:textId="3D426120" w:rsidR="003B0283" w:rsidRPr="00192514" w:rsidDel="00905F7F" w:rsidRDefault="003B0283">
      <w:pPr>
        <w:pStyle w:val="Ttulo3"/>
        <w:spacing w:before="0" w:after="0"/>
        <w:rPr>
          <w:del w:id="637" w:author="Willian" w:date="2016-10-21T10:36:00Z"/>
        </w:rPr>
        <w:pPrChange w:id="638" w:author="Willian" w:date="2017-01-11T17:14:00Z">
          <w:pPr/>
        </w:pPrChange>
      </w:pPr>
    </w:p>
    <w:p w14:paraId="32626A91" w14:textId="28CEFED4" w:rsidR="0084444E" w:rsidDel="00951A6C" w:rsidRDefault="0084444E">
      <w:pPr>
        <w:pStyle w:val="Ttulo3"/>
        <w:spacing w:before="0" w:after="0"/>
        <w:rPr>
          <w:del w:id="639" w:author="Willian" w:date="2016-10-24T16:26:00Z"/>
        </w:rPr>
        <w:pPrChange w:id="640" w:author="Willian" w:date="2017-01-11T17:14:00Z">
          <w:pPr>
            <w:pStyle w:val="Ttulo4"/>
          </w:pPr>
        </w:pPrChange>
      </w:pPr>
      <w:del w:id="641" w:author="Willian" w:date="2016-10-24T16:26:00Z">
        <w:r w:rsidDel="00951A6C">
          <w:delText>1.3.1 Simula</w:delText>
        </w:r>
      </w:del>
    </w:p>
    <w:p w14:paraId="512AB085" w14:textId="30211EE6" w:rsidR="00655795" w:rsidDel="009245C8" w:rsidRDefault="008256A4">
      <w:pPr>
        <w:pStyle w:val="Ttulo3"/>
        <w:spacing w:before="0" w:after="0"/>
        <w:rPr>
          <w:del w:id="642" w:author="Willian" w:date="2016-10-24T16:27:00Z"/>
        </w:rPr>
        <w:pPrChange w:id="643" w:author="Willian" w:date="2017-01-11T17:14:00Z">
          <w:pPr/>
        </w:pPrChange>
      </w:pPr>
      <w:del w:id="644" w:author="Willian" w:date="2016-10-24T16:27:00Z">
        <w:r w:rsidDel="009245C8">
          <w:delText xml:space="preserve">Explique ao </w:delText>
        </w:r>
        <w:r w:rsidR="00DE3628" w:rsidDel="009245C8">
          <w:delText>aluno que</w:delText>
        </w:r>
        <w:r w:rsidDel="009245C8">
          <w:delText xml:space="preserve"> a linguagem de programação </w:delText>
        </w:r>
        <w:r w:rsidR="00192514" w:rsidDel="009245C8">
          <w:delText xml:space="preserve">Simula </w:delText>
        </w:r>
        <w:r w:rsidR="00B53230" w:rsidDel="009245C8">
          <w:delText xml:space="preserve">foi </w:delText>
        </w:r>
        <w:r w:rsidR="00192514" w:rsidDel="009245C8">
          <w:delText>o início da linguagem de programação</w:delText>
        </w:r>
        <w:r w:rsidR="007F7A71" w:rsidDel="009245C8">
          <w:delText>,</w:delText>
        </w:r>
        <w:r w:rsidR="00655795" w:rsidDel="009245C8">
          <w:delText xml:space="preserve"> sendo </w:delText>
        </w:r>
        <w:r w:rsidR="00655795" w:rsidRPr="008A259A" w:rsidDel="009245C8">
          <w:delText>primordial para o amadurecimento do conceito de linguagem orientada a objetos</w:delText>
        </w:r>
        <w:r w:rsidR="00655795" w:rsidDel="009245C8">
          <w:delText xml:space="preserve">. Muitos esquecem dessa etapa histórica e abordam apenas </w:delText>
        </w:r>
        <w:r w:rsidR="00655795" w:rsidRPr="008A259A" w:rsidDel="009245C8">
          <w:delText xml:space="preserve">a linguagem SmallTalk como sendo a primeira linguagem </w:delText>
        </w:r>
        <w:r w:rsidR="00655795" w:rsidDel="009245C8">
          <w:delText>P</w:delText>
        </w:r>
        <w:r w:rsidR="00655795" w:rsidRPr="008A259A" w:rsidDel="009245C8">
          <w:delText>OO</w:delText>
        </w:r>
        <w:r w:rsidR="00655795" w:rsidDel="009245C8">
          <w:delText xml:space="preserve">. </w:delText>
        </w:r>
      </w:del>
    </w:p>
    <w:p w14:paraId="0A58B24D" w14:textId="2263D6F4" w:rsidR="00C806DB" w:rsidDel="009245C8" w:rsidRDefault="00C806DB">
      <w:pPr>
        <w:pStyle w:val="Ttulo3"/>
        <w:spacing w:before="0" w:after="0"/>
        <w:rPr>
          <w:del w:id="645" w:author="Willian" w:date="2016-10-24T16:27:00Z"/>
        </w:rPr>
        <w:pPrChange w:id="646" w:author="Willian" w:date="2017-01-11T17:14:00Z">
          <w:pPr/>
        </w:pPrChange>
      </w:pPr>
      <w:del w:id="647" w:author="Willian" w:date="2016-10-14T22:55:00Z">
        <w:r w:rsidRPr="008A259A" w:rsidDel="00DA0554">
          <w:delText>Ela</w:delText>
        </w:r>
      </w:del>
      <w:del w:id="648" w:author="Willian" w:date="2016-10-24T16:27:00Z">
        <w:r w:rsidRPr="008A259A" w:rsidDel="009245C8">
          <w:delText xml:space="preserve"> é baseada em ALGOL 60 e está em desuso atualmente, mas é bastante intuitiva e conseguimos ver que ela tem um nível de abstração um pouco mais elevada do que a linguagem procedural C, pois com ela podemos definir classes.</w:delText>
        </w:r>
      </w:del>
    </w:p>
    <w:p w14:paraId="79ECD53F" w14:textId="7C38D094" w:rsidR="00192514" w:rsidDel="009245C8" w:rsidRDefault="00655795">
      <w:pPr>
        <w:pStyle w:val="Ttulo3"/>
        <w:spacing w:before="0" w:after="0"/>
        <w:rPr>
          <w:del w:id="649" w:author="Willian" w:date="2016-10-24T16:27:00Z"/>
        </w:rPr>
        <w:pPrChange w:id="650" w:author="Willian" w:date="2017-01-11T17:14:00Z">
          <w:pPr/>
        </w:pPrChange>
      </w:pPr>
      <w:del w:id="651" w:author="Willian" w:date="2016-10-24T16:27:00Z">
        <w:r w:rsidDel="009245C8">
          <w:delText>A Programação Simula foi</w:delText>
        </w:r>
        <w:r w:rsidR="007F7A71" w:rsidDel="009245C8">
          <w:delText xml:space="preserve"> desenvolvida para simular eventos discretos</w:delText>
        </w:r>
        <w:r w:rsidR="008C7E80" w:rsidDel="009245C8">
          <w:delText xml:space="preserve"> e </w:delText>
        </w:r>
        <w:r w:rsidR="006E6525" w:rsidDel="009245C8">
          <w:delText xml:space="preserve">antigamente ela </w:delText>
        </w:r>
        <w:r w:rsidR="007F7A71" w:rsidDel="009245C8">
          <w:delText xml:space="preserve">foi </w:delText>
        </w:r>
        <w:r w:rsidR="00192514" w:rsidDel="009245C8">
          <w:delText>utilizada para fins matemáticos</w:delText>
        </w:r>
        <w:r w:rsidR="00195510" w:rsidDel="009245C8">
          <w:delText xml:space="preserve"> e</w:delText>
        </w:r>
        <w:r w:rsidR="00DE3628" w:rsidDel="009245C8">
          <w:delText xml:space="preserve"> </w:delText>
        </w:r>
        <w:r w:rsidR="00192514" w:rsidDel="009245C8">
          <w:delText>estatísticos</w:delText>
        </w:r>
        <w:r w:rsidR="007F7A71" w:rsidDel="009245C8">
          <w:delText xml:space="preserve">. </w:delText>
        </w:r>
        <w:r w:rsidDel="009245C8">
          <w:delText>Aproveite para d</w:delText>
        </w:r>
        <w:r w:rsidR="006E6525" w:rsidDel="009245C8">
          <w:delText>escrev</w:delText>
        </w:r>
        <w:r w:rsidDel="009245C8">
          <w:delText>er</w:delText>
        </w:r>
        <w:r w:rsidR="007F7A71" w:rsidDel="009245C8">
          <w:delText xml:space="preserve"> os dois tipos de simulações de eventos discretos: modelos contínuos e modelos discretos.</w:delText>
        </w:r>
      </w:del>
    </w:p>
    <w:p w14:paraId="19B3694E" w14:textId="697F29C8" w:rsidR="00655795" w:rsidRPr="00192514" w:rsidDel="00060BD8" w:rsidRDefault="00655795">
      <w:pPr>
        <w:pStyle w:val="Ttulo3"/>
        <w:spacing w:before="0" w:after="0"/>
        <w:rPr>
          <w:del w:id="652" w:author="Willian" w:date="2017-01-11T17:13:00Z"/>
        </w:rPr>
        <w:pPrChange w:id="653" w:author="Willian" w:date="2017-01-11T17:14:00Z">
          <w:pPr/>
        </w:pPrChange>
      </w:pPr>
    </w:p>
    <w:p w14:paraId="049F10FA" w14:textId="7EF1BAF5" w:rsidR="0084444E" w:rsidDel="009245C8" w:rsidRDefault="0084444E">
      <w:pPr>
        <w:pStyle w:val="Ttulo4"/>
        <w:spacing w:before="0" w:after="0"/>
        <w:rPr>
          <w:del w:id="654" w:author="Willian" w:date="2016-10-24T16:32:00Z"/>
        </w:rPr>
        <w:pPrChange w:id="655" w:author="Willian" w:date="2017-01-11T17:14:00Z">
          <w:pPr>
            <w:pStyle w:val="Ttulo4"/>
          </w:pPr>
        </w:pPrChange>
      </w:pPr>
      <w:del w:id="656" w:author="Willian" w:date="2016-10-24T16:32:00Z">
        <w:r w:rsidDel="009245C8">
          <w:delText>1.3.2 Alan Kay</w:delText>
        </w:r>
      </w:del>
    </w:p>
    <w:p w14:paraId="2A8A77E9" w14:textId="3D6D0A78" w:rsidR="00192514" w:rsidDel="009245C8" w:rsidRDefault="0014626E">
      <w:pPr>
        <w:spacing w:before="0" w:after="0"/>
        <w:rPr>
          <w:del w:id="657" w:author="Willian" w:date="2016-10-24T16:32:00Z"/>
        </w:rPr>
        <w:pPrChange w:id="658" w:author="Willian" w:date="2017-01-11T17:14:00Z">
          <w:pPr/>
        </w:pPrChange>
      </w:pPr>
      <w:del w:id="659" w:author="Willian" w:date="2016-10-24T16:32:00Z">
        <w:r w:rsidDel="009245C8">
          <w:delText xml:space="preserve">Educador, </w:delText>
        </w:r>
        <w:r w:rsidR="0069531E" w:rsidDel="009245C8">
          <w:delText>comente</w:delText>
        </w:r>
        <w:r w:rsidDel="009245C8">
          <w:delText xml:space="preserve"> sobre Alan Kay, o programador d</w:delText>
        </w:r>
        <w:r w:rsidR="00F13443" w:rsidDel="009245C8">
          <w:delText>a</w:delText>
        </w:r>
        <w:r w:rsidDel="009245C8">
          <w:delText xml:space="preserve"> Simula,</w:delText>
        </w:r>
        <w:r w:rsidR="00192514" w:rsidDel="009245C8">
          <w:delText xml:space="preserve"> um dos idealizadores</w:delText>
        </w:r>
        <w:r w:rsidDel="009245C8">
          <w:delText xml:space="preserve"> e formador </w:delText>
        </w:r>
        <w:r w:rsidR="00192514" w:rsidDel="009245C8">
          <w:delText>da linguagem orientada a objetos</w:delText>
        </w:r>
        <w:r w:rsidDel="009245C8">
          <w:delText xml:space="preserve">. Aproveite e </w:delText>
        </w:r>
        <w:r w:rsidR="00186026" w:rsidDel="009245C8">
          <w:delText xml:space="preserve">explique sobre polimorfismo, fale </w:delText>
        </w:r>
        <w:r w:rsidDel="009245C8">
          <w:delText>que verbos são propriedades, ou seja, ação, processo ou estado, dos substantivos</w:delText>
        </w:r>
        <w:r w:rsidR="00186026" w:rsidDel="009245C8">
          <w:delText xml:space="preserve">, o </w:delText>
        </w:r>
        <w:r w:rsidDel="009245C8">
          <w:delText>sujeito.</w:delText>
        </w:r>
      </w:del>
    </w:p>
    <w:p w14:paraId="7E27656E" w14:textId="534C4FD7" w:rsidR="00477C51" w:rsidRPr="008A259A" w:rsidDel="009245C8" w:rsidRDefault="00477C51">
      <w:pPr>
        <w:spacing w:before="0" w:after="0"/>
        <w:rPr>
          <w:del w:id="660" w:author="Willian" w:date="2016-10-24T16:32:00Z"/>
        </w:rPr>
        <w:pPrChange w:id="661" w:author="Willian" w:date="2017-01-11T17:14:00Z">
          <w:pPr/>
        </w:pPrChange>
      </w:pPr>
      <w:del w:id="662" w:author="Willian" w:date="2016-10-24T16:32:00Z">
        <w:r w:rsidRPr="008A259A" w:rsidDel="009245C8">
          <w:delText>Além de ser considerado um dos pioneiros da computação</w:delText>
        </w:r>
        <w:r w:rsidDel="009245C8">
          <w:delText>,</w:delText>
        </w:r>
        <w:r w:rsidRPr="008A259A" w:rsidDel="009245C8">
          <w:delText xml:space="preserve"> hoje</w:delText>
        </w:r>
        <w:r w:rsidDel="009245C8">
          <w:delText xml:space="preserve"> Alan Kay</w:delText>
        </w:r>
        <w:r w:rsidRPr="008A259A" w:rsidDel="009245C8">
          <w:delText xml:space="preserve"> ele se dedica a educação de crianças. Tem como propósito mais profundo da computação criar máquinas inteligentes o suficiente que irão entender e captar padrões no mundo</w:delText>
        </w:r>
        <w:r w:rsidR="008C7E80" w:rsidDel="009245C8">
          <w:delText>.</w:delText>
        </w:r>
        <w:r w:rsidRPr="008A259A" w:rsidDel="009245C8">
          <w:delText xml:space="preserve"> </w:delText>
        </w:r>
      </w:del>
    </w:p>
    <w:p w14:paraId="486B1A48" w14:textId="0450AFB0" w:rsidR="00477C51" w:rsidRPr="008A259A" w:rsidDel="009245C8" w:rsidRDefault="00477C51">
      <w:pPr>
        <w:spacing w:before="0" w:after="0"/>
        <w:rPr>
          <w:del w:id="663" w:author="Willian" w:date="2016-10-24T16:32:00Z"/>
        </w:rPr>
        <w:pPrChange w:id="664" w:author="Willian" w:date="2017-01-11T17:14:00Z">
          <w:pPr/>
        </w:pPrChange>
      </w:pPr>
      <w:del w:id="665" w:author="Willian" w:date="2016-10-24T16:32:00Z">
        <w:r w:rsidRPr="008A259A" w:rsidDel="009245C8">
          <w:delText xml:space="preserve">Veja o vídeo da palestra de Alan </w:delText>
        </w:r>
        <w:r w:rsidR="00630AC1" w:rsidDel="009245C8">
          <w:delText xml:space="preserve">Kay </w:delText>
        </w:r>
        <w:r w:rsidRPr="008A259A" w:rsidDel="009245C8">
          <w:delText>compartilhando uma ideia sobre ideias: https://www.ted.com/talks/alan_kay_shares_a_powerful_idea_about_ideas?language=pt-br#t-16094</w:delText>
        </w:r>
      </w:del>
    </w:p>
    <w:p w14:paraId="73EA4A0A" w14:textId="267092EF" w:rsidR="00477C51" w:rsidRPr="00192514" w:rsidDel="009245C8" w:rsidRDefault="00477C51">
      <w:pPr>
        <w:spacing w:before="0" w:after="0"/>
        <w:rPr>
          <w:del w:id="666" w:author="Willian" w:date="2016-10-24T16:32:00Z"/>
        </w:rPr>
        <w:pPrChange w:id="667" w:author="Willian" w:date="2017-01-11T17:14:00Z">
          <w:pPr/>
        </w:pPrChange>
      </w:pPr>
    </w:p>
    <w:p w14:paraId="655AF832" w14:textId="47C1A3CE" w:rsidR="0084444E" w:rsidDel="009245C8" w:rsidRDefault="0084444E">
      <w:pPr>
        <w:pStyle w:val="Ttulo4"/>
        <w:spacing w:before="0" w:after="0"/>
        <w:rPr>
          <w:del w:id="668" w:author="Willian" w:date="2016-10-24T16:32:00Z"/>
        </w:rPr>
        <w:pPrChange w:id="669" w:author="Willian" w:date="2017-01-11T17:14:00Z">
          <w:pPr>
            <w:pStyle w:val="Ttulo4"/>
          </w:pPr>
        </w:pPrChange>
      </w:pPr>
      <w:del w:id="670" w:author="Willian" w:date="2016-10-24T16:32:00Z">
        <w:r w:rsidDel="009245C8">
          <w:delText>1.3.3 SmallTalk</w:delText>
        </w:r>
      </w:del>
    </w:p>
    <w:p w14:paraId="70EFD5DF" w14:textId="2C0BE977" w:rsidR="00C806DB" w:rsidDel="009245C8" w:rsidRDefault="00C806DB">
      <w:pPr>
        <w:spacing w:before="0" w:after="0"/>
        <w:rPr>
          <w:del w:id="671" w:author="Willian" w:date="2016-10-24T16:32:00Z"/>
        </w:rPr>
        <w:pPrChange w:id="672" w:author="Willian" w:date="2017-01-11T17:14:00Z">
          <w:pPr/>
        </w:pPrChange>
      </w:pPr>
      <w:del w:id="673" w:author="Willian" w:date="2016-10-24T16:32:00Z">
        <w:r w:rsidDel="009245C8">
          <w:delText xml:space="preserve">Educador, informe que a </w:delText>
        </w:r>
        <w:r w:rsidR="00192514" w:rsidDel="009245C8">
          <w:delText>SmallTalk foi considerada oficialmente a primeira linguagem de programação orientada a objetos</w:delText>
        </w:r>
        <w:r w:rsidDel="009245C8">
          <w:delText>.</w:delText>
        </w:r>
      </w:del>
    </w:p>
    <w:p w14:paraId="6A9C38AF" w14:textId="53CC10EC" w:rsidR="0020711F" w:rsidRPr="008A259A" w:rsidDel="009245C8" w:rsidRDefault="00C806DB">
      <w:pPr>
        <w:spacing w:before="0" w:after="0"/>
        <w:rPr>
          <w:del w:id="674" w:author="Willian" w:date="2016-10-24T16:32:00Z"/>
        </w:rPr>
        <w:pPrChange w:id="675" w:author="Willian" w:date="2017-01-11T17:14:00Z">
          <w:pPr/>
        </w:pPrChange>
      </w:pPr>
      <w:del w:id="676" w:author="Willian" w:date="2016-10-24T16:32:00Z">
        <w:r w:rsidDel="009245C8">
          <w:delText>M</w:delText>
        </w:r>
        <w:r w:rsidR="008239C0" w:rsidRPr="008A259A" w:rsidDel="009245C8">
          <w:delText>ostr</w:delText>
        </w:r>
        <w:r w:rsidR="008239C0" w:rsidDel="009245C8">
          <w:delText>e</w:delText>
        </w:r>
        <w:r w:rsidR="008239C0" w:rsidRPr="008A259A" w:rsidDel="009245C8">
          <w:delText xml:space="preserve"> </w:delText>
        </w:r>
        <w:r w:rsidR="0020711F" w:rsidRPr="008A259A" w:rsidDel="009245C8">
          <w:delText>brevemente o histórico das mídias de entrada e saída do computador</w:delText>
        </w:r>
        <w:r w:rsidR="00A32469" w:rsidRPr="008A259A" w:rsidDel="009245C8">
          <w:delText>, se houver tempo disponível em aula</w:delText>
        </w:r>
        <w:r w:rsidR="00B53230" w:rsidDel="009245C8">
          <w:delText>.</w:delText>
        </w:r>
      </w:del>
    </w:p>
    <w:p w14:paraId="51F2065F" w14:textId="06358B73" w:rsidR="008239C0" w:rsidRPr="008A259A" w:rsidDel="009245C8" w:rsidRDefault="0069531E">
      <w:pPr>
        <w:spacing w:before="0" w:after="0"/>
        <w:rPr>
          <w:del w:id="677" w:author="Willian" w:date="2016-10-24T16:32:00Z"/>
        </w:rPr>
        <w:pPrChange w:id="678" w:author="Willian" w:date="2017-01-11T17:14:00Z">
          <w:pPr/>
        </w:pPrChange>
      </w:pPr>
      <w:del w:id="679" w:author="Willian" w:date="2016-10-24T16:32:00Z">
        <w:r w:rsidRPr="0069531E" w:rsidDel="009245C8">
          <w:delText>http://pcworld.com.br/galerias/evolucao-dos-dispositivos-de-armazenagem/#imagem0</w:delText>
        </w:r>
      </w:del>
    </w:p>
    <w:p w14:paraId="6155676D" w14:textId="4E72D278" w:rsidR="00A73F31" w:rsidDel="00060BD8" w:rsidRDefault="00A73F31">
      <w:pPr>
        <w:pStyle w:val="Ttulo4"/>
        <w:spacing w:before="0" w:after="0"/>
        <w:rPr>
          <w:del w:id="680" w:author="Willian" w:date="2017-01-11T17:13:00Z"/>
        </w:rPr>
        <w:pPrChange w:id="681" w:author="Willian" w:date="2017-01-11T17:14:00Z">
          <w:pPr>
            <w:pStyle w:val="Ttulo4"/>
          </w:pPr>
        </w:pPrChange>
      </w:pPr>
      <w:bookmarkStart w:id="682" w:name="h.qti44jbq8ovo" w:colFirst="0" w:colLast="0"/>
      <w:bookmarkStart w:id="683" w:name="h.m213xigyx2so" w:colFirst="0" w:colLast="0"/>
      <w:bookmarkEnd w:id="682"/>
      <w:bookmarkEnd w:id="683"/>
    </w:p>
    <w:p w14:paraId="246D9AE3" w14:textId="5119826C" w:rsidR="004C2391" w:rsidDel="009245C8" w:rsidRDefault="000508D2">
      <w:pPr>
        <w:pStyle w:val="Ttulo3"/>
        <w:spacing w:before="0" w:after="0"/>
        <w:rPr>
          <w:del w:id="684" w:author="Willian" w:date="2016-10-24T16:32:00Z"/>
        </w:rPr>
        <w:pPrChange w:id="685" w:author="Willian" w:date="2017-01-11T17:14:00Z">
          <w:pPr>
            <w:pStyle w:val="Ttulo3"/>
          </w:pPr>
        </w:pPrChange>
      </w:pPr>
      <w:bookmarkStart w:id="686" w:name="h.hidv4ekbbof9" w:colFirst="0" w:colLast="0"/>
      <w:bookmarkEnd w:id="686"/>
      <w:del w:id="687" w:author="Willian" w:date="2016-10-24T16:32:00Z">
        <w:r w:rsidDel="009245C8">
          <w:delText>1.4 - Evolução das linguagens</w:delText>
        </w:r>
      </w:del>
    </w:p>
    <w:p w14:paraId="5A1DFA27" w14:textId="59DCC553" w:rsidR="004A7633" w:rsidDel="009245C8" w:rsidRDefault="00BF00C6">
      <w:pPr>
        <w:spacing w:before="0" w:after="0"/>
        <w:rPr>
          <w:del w:id="688" w:author="Willian" w:date="2016-10-24T16:34:00Z"/>
        </w:rPr>
        <w:pPrChange w:id="689" w:author="Willian" w:date="2017-01-11T17:14:00Z">
          <w:pPr/>
        </w:pPrChange>
      </w:pPr>
      <w:del w:id="690" w:author="Willian" w:date="2016-10-24T16:34:00Z">
        <w:r w:rsidDel="009245C8">
          <w:delText>Educador, e</w:delText>
        </w:r>
        <w:r w:rsidR="00C806DB" w:rsidDel="009245C8">
          <w:delText xml:space="preserve">xplique </w:delText>
        </w:r>
        <w:r w:rsidR="000369A4" w:rsidDel="009245C8">
          <w:delText xml:space="preserve">a diferença entre as linguagens C, C++, C# e Objective C. </w:delText>
        </w:r>
        <w:r w:rsidR="006C4190" w:rsidDel="009245C8">
          <w:delText xml:space="preserve"> Informe que C é uma linguagem estrutural e</w:delText>
        </w:r>
        <w:r w:rsidR="000369A4" w:rsidDel="009245C8">
          <w:delText xml:space="preserve"> a</w:delText>
        </w:r>
        <w:r w:rsidR="004A7633" w:rsidDel="009245C8">
          <w:delText xml:space="preserve"> diferença entre as demais linguagens é que </w:delText>
        </w:r>
        <w:r w:rsidDel="009245C8">
          <w:delText>ela</w:delText>
        </w:r>
        <w:r w:rsidR="004A7633" w:rsidDel="009245C8">
          <w:delText xml:space="preserve"> não é orientada a objetos</w:delText>
        </w:r>
        <w:r w:rsidDel="009245C8">
          <w:delText xml:space="preserve"> e que d</w:delText>
        </w:r>
        <w:r w:rsidR="004A7633" w:rsidDel="009245C8">
          <w:delText>evido a sua fama e robustez a linguagem C derivou diversas outras linguagens</w:delText>
        </w:r>
        <w:r w:rsidR="006C4190" w:rsidDel="009245C8">
          <w:delText>, e</w:delText>
        </w:r>
        <w:r w:rsidR="004A7633" w:rsidDel="009245C8">
          <w:delText>ntre elas o C++, C# e Objective-C</w:delText>
        </w:r>
        <w:r w:rsidR="006C4190" w:rsidDel="009245C8">
          <w:delText xml:space="preserve">, </w:delText>
        </w:r>
        <w:r w:rsidR="004A7633" w:rsidDel="009245C8">
          <w:delText>todas orientadas a objetos.</w:delText>
        </w:r>
      </w:del>
    </w:p>
    <w:p w14:paraId="4B12A101" w14:textId="3B4510D8" w:rsidR="00B60B3D" w:rsidDel="009245C8" w:rsidRDefault="004A7633">
      <w:pPr>
        <w:spacing w:before="0" w:after="0"/>
        <w:rPr>
          <w:del w:id="691" w:author="Willian" w:date="2016-10-24T16:34:00Z"/>
        </w:rPr>
        <w:pPrChange w:id="692" w:author="Willian" w:date="2017-01-11T17:14:00Z">
          <w:pPr/>
        </w:pPrChange>
      </w:pPr>
      <w:del w:id="693" w:author="Willian" w:date="2016-10-24T16:34:00Z">
        <w:r w:rsidDel="009245C8">
          <w:delText xml:space="preserve">A linguagem C++ é a extensão de C que adicionou recursos de orientação a objetos, ou seja, é a linguagem C orientada a objetos. </w:delText>
        </w:r>
      </w:del>
    </w:p>
    <w:p w14:paraId="617F248D" w14:textId="1A7F13AE" w:rsidR="00F4417F" w:rsidDel="009245C8" w:rsidRDefault="006C4190">
      <w:pPr>
        <w:spacing w:before="0" w:after="0"/>
        <w:rPr>
          <w:del w:id="694" w:author="Willian" w:date="2016-10-24T16:34:00Z"/>
        </w:rPr>
        <w:pPrChange w:id="695" w:author="Willian" w:date="2017-01-11T17:14:00Z">
          <w:pPr/>
        </w:pPrChange>
      </w:pPr>
      <w:del w:id="696" w:author="Willian" w:date="2016-10-24T16:34:00Z">
        <w:r w:rsidDel="009245C8">
          <w:delText>A</w:delText>
        </w:r>
        <w:r w:rsidR="004A7633" w:rsidDel="009245C8">
          <w:delText xml:space="preserve"> Objective-C é uma linguagem adotada pela Apple para criação de seus aplicativos</w:delText>
        </w:r>
        <w:r w:rsidDel="009245C8">
          <w:delText>, sendo a principal e exclusiva</w:delText>
        </w:r>
        <w:r w:rsidR="00761529" w:rsidDel="009245C8">
          <w:delText>. T</w:delText>
        </w:r>
        <w:r w:rsidR="004A7633" w:rsidDel="009245C8">
          <w:delText>odos os aplicativos OSX, iOS, watchOS e demais sistemas operacionais eram escritos em Objective-C</w:delText>
        </w:r>
        <w:r w:rsidR="00F4417F" w:rsidDel="009245C8">
          <w:delText>, e</w:delText>
        </w:r>
        <w:r w:rsidR="00761529" w:rsidDel="009245C8">
          <w:delText>la</w:delText>
        </w:r>
        <w:r w:rsidR="004A7633" w:rsidDel="009245C8">
          <w:delText xml:space="preserve"> deriva diretamente do C++, então é possível utilizar recursos C++ para criação destes aplicativos. </w:delText>
        </w:r>
      </w:del>
    </w:p>
    <w:p w14:paraId="24B7805A" w14:textId="6D102F34" w:rsidR="00B60B3D" w:rsidDel="009245C8" w:rsidRDefault="004A7633">
      <w:pPr>
        <w:spacing w:before="0" w:after="0"/>
        <w:rPr>
          <w:del w:id="697" w:author="Willian" w:date="2016-10-24T16:34:00Z"/>
        </w:rPr>
        <w:pPrChange w:id="698" w:author="Willian" w:date="2017-01-11T17:14:00Z">
          <w:pPr/>
        </w:pPrChange>
      </w:pPr>
      <w:del w:id="699" w:author="Willian" w:date="2016-10-24T16:34:00Z">
        <w:r w:rsidDel="009245C8">
          <w:delText xml:space="preserve">No ano de 2014, a linguagem Objective-C passou a ser substituída pela nova e moderna Swift, que agora é a linguagem oficial da Apple. Diferente de Objective-C, Swift não é exclusiva da Apple, ou seja, é de código aberto (open source), </w:delText>
        </w:r>
        <w:r w:rsidR="00C103D4" w:rsidDel="009245C8">
          <w:delText>ou seja,</w:delText>
        </w:r>
        <w:r w:rsidR="00B60B3D" w:rsidDel="009245C8">
          <w:delText xml:space="preserve"> outros desenvolvedores</w:delText>
        </w:r>
        <w:r w:rsidR="00F4417F" w:rsidDel="009245C8">
          <w:delText>,</w:delText>
        </w:r>
        <w:r w:rsidR="009E6E12" w:rsidDel="009245C8">
          <w:delText xml:space="preserve"> </w:delText>
        </w:r>
        <w:r w:rsidR="00B60B3D" w:rsidDel="009245C8">
          <w:delText>além da Apple</w:delText>
        </w:r>
        <w:r w:rsidR="00F4417F" w:rsidDel="009245C8">
          <w:delText>,</w:delText>
        </w:r>
        <w:r w:rsidR="00B60B3D" w:rsidDel="009245C8">
          <w:delText xml:space="preserve"> pode</w:delText>
        </w:r>
        <w:r w:rsidR="00C103D4" w:rsidDel="009245C8">
          <w:delText>m</w:delText>
        </w:r>
        <w:r w:rsidR="00B60B3D" w:rsidDel="009245C8">
          <w:delText xml:space="preserve"> criar produtos utilizando es</w:delText>
        </w:r>
        <w:r w:rsidR="00C10473" w:rsidDel="009245C8">
          <w:delText>s</w:delText>
        </w:r>
        <w:r w:rsidR="00B60B3D" w:rsidDel="009245C8">
          <w:delText>a linguagem.</w:delText>
        </w:r>
      </w:del>
    </w:p>
    <w:p w14:paraId="2EC3C022" w14:textId="60DDCF65" w:rsidR="00B60B3D" w:rsidDel="009245C8" w:rsidRDefault="00B60B3D">
      <w:pPr>
        <w:spacing w:before="0" w:after="0"/>
        <w:rPr>
          <w:del w:id="700" w:author="Willian" w:date="2016-10-24T16:34:00Z"/>
        </w:rPr>
        <w:pPrChange w:id="701" w:author="Willian" w:date="2017-01-11T17:14:00Z">
          <w:pPr/>
        </w:pPrChange>
      </w:pPr>
      <w:del w:id="702" w:author="Willian" w:date="2016-10-24T16:34:00Z">
        <w:r w:rsidDel="009245C8">
          <w:delText>A linguagem C# é outra derivada de C e C++. Criada pela Microsoft, está presente na maioria dos seus produtos recentes, entre eles o Windows Phone</w:delText>
        </w:r>
        <w:r w:rsidR="00C10473" w:rsidDel="009245C8">
          <w:delText>,</w:delText>
        </w:r>
        <w:r w:rsidDel="009245C8">
          <w:delText xml:space="preserve"> </w:delText>
        </w:r>
        <w:r w:rsidR="00C10473" w:rsidDel="009245C8">
          <w:delText>e</w:delText>
        </w:r>
        <w:r w:rsidDel="009245C8">
          <w:delText>la também é open source e é utilizada para criação de jogos e animações 3D pela ferramenta Unity3D.</w:delText>
        </w:r>
      </w:del>
    </w:p>
    <w:p w14:paraId="26AE9E1D" w14:textId="386A421D" w:rsidR="004A7633" w:rsidRPr="007C1DE9" w:rsidDel="009245C8" w:rsidRDefault="004A7633">
      <w:pPr>
        <w:spacing w:before="0" w:after="0"/>
        <w:rPr>
          <w:del w:id="703" w:author="Willian" w:date="2016-10-24T16:34:00Z"/>
        </w:rPr>
        <w:pPrChange w:id="704" w:author="Willian" w:date="2017-01-11T17:14:00Z">
          <w:pPr/>
        </w:pPrChange>
      </w:pPr>
    </w:p>
    <w:p w14:paraId="13F47623" w14:textId="78F9DB89" w:rsidR="00D661CB" w:rsidRPr="00BA2934" w:rsidDel="009245C8" w:rsidRDefault="00C10473">
      <w:pPr>
        <w:spacing w:before="0" w:after="0"/>
        <w:rPr>
          <w:del w:id="705" w:author="Willian" w:date="2016-10-24T16:34:00Z"/>
        </w:rPr>
        <w:pPrChange w:id="706" w:author="Willian" w:date="2017-01-11T17:14:00Z">
          <w:pPr/>
        </w:pPrChange>
      </w:pPr>
      <w:del w:id="707" w:author="Willian" w:date="2016-10-24T16:34:00Z">
        <w:r w:rsidRPr="00BA2934" w:rsidDel="009245C8">
          <w:delText xml:space="preserve">A seguir a ordem de lançamento das linguagens de programação. </w:delText>
        </w:r>
      </w:del>
    </w:p>
    <w:p w14:paraId="2464C7A7" w14:textId="0C12A6B6" w:rsidR="00D930E4" w:rsidRPr="008A259A" w:rsidDel="009245C8" w:rsidRDefault="00D661CB">
      <w:pPr>
        <w:pStyle w:val="PargrafodaLista"/>
        <w:numPr>
          <w:ilvl w:val="0"/>
          <w:numId w:val="41"/>
        </w:numPr>
        <w:spacing w:before="0" w:after="0"/>
        <w:rPr>
          <w:del w:id="708" w:author="Willian" w:date="2016-10-24T16:34:00Z"/>
        </w:rPr>
        <w:pPrChange w:id="709" w:author="Willian" w:date="2017-01-11T17:14:00Z">
          <w:pPr>
            <w:pStyle w:val="PargrafodaLista"/>
            <w:numPr>
              <w:numId w:val="41"/>
            </w:numPr>
            <w:ind w:hanging="360"/>
          </w:pPr>
        </w:pPrChange>
      </w:pPr>
      <w:del w:id="710" w:author="Willian" w:date="2016-10-24T16:34:00Z">
        <w:r w:rsidRPr="008A259A" w:rsidDel="009245C8">
          <w:delText>1954 – Fortran</w:delText>
        </w:r>
        <w:r w:rsidR="00BA2934" w:rsidDel="009245C8">
          <w:delText>;</w:delText>
        </w:r>
      </w:del>
    </w:p>
    <w:p w14:paraId="494C0837" w14:textId="193406D2" w:rsidR="00D930E4" w:rsidRPr="008A259A" w:rsidDel="009245C8" w:rsidRDefault="00D930E4">
      <w:pPr>
        <w:pStyle w:val="PargrafodaLista"/>
        <w:numPr>
          <w:ilvl w:val="0"/>
          <w:numId w:val="41"/>
        </w:numPr>
        <w:spacing w:before="0" w:after="0"/>
        <w:rPr>
          <w:del w:id="711" w:author="Willian" w:date="2016-10-24T16:34:00Z"/>
        </w:rPr>
        <w:pPrChange w:id="712" w:author="Willian" w:date="2017-01-11T17:14:00Z">
          <w:pPr>
            <w:pStyle w:val="PargrafodaLista"/>
            <w:numPr>
              <w:numId w:val="41"/>
            </w:numPr>
            <w:ind w:hanging="360"/>
          </w:pPr>
        </w:pPrChange>
      </w:pPr>
      <w:del w:id="713" w:author="Willian" w:date="2016-10-24T16:34:00Z">
        <w:r w:rsidRPr="008A259A" w:rsidDel="009245C8">
          <w:delText>1958 – Lisp</w:delText>
        </w:r>
        <w:r w:rsidR="00BA2934" w:rsidDel="009245C8">
          <w:delText>;</w:delText>
        </w:r>
      </w:del>
    </w:p>
    <w:p w14:paraId="04E408D1" w14:textId="1C0988FD" w:rsidR="00D930E4" w:rsidRPr="008A259A" w:rsidDel="009245C8" w:rsidRDefault="00D930E4">
      <w:pPr>
        <w:pStyle w:val="PargrafodaLista"/>
        <w:numPr>
          <w:ilvl w:val="0"/>
          <w:numId w:val="41"/>
        </w:numPr>
        <w:spacing w:before="0" w:after="0"/>
        <w:rPr>
          <w:del w:id="714" w:author="Willian" w:date="2016-10-24T16:34:00Z"/>
        </w:rPr>
        <w:pPrChange w:id="715" w:author="Willian" w:date="2017-01-11T17:14:00Z">
          <w:pPr>
            <w:pStyle w:val="PargrafodaLista"/>
            <w:numPr>
              <w:numId w:val="41"/>
            </w:numPr>
            <w:ind w:hanging="360"/>
          </w:pPr>
        </w:pPrChange>
      </w:pPr>
      <w:del w:id="716" w:author="Willian" w:date="2016-10-24T16:34:00Z">
        <w:r w:rsidRPr="008A259A" w:rsidDel="009245C8">
          <w:delText>1958 – Algol 58</w:delText>
        </w:r>
        <w:r w:rsidR="00BA2934" w:rsidDel="009245C8">
          <w:delText>;</w:delText>
        </w:r>
      </w:del>
    </w:p>
    <w:p w14:paraId="3B32DD71" w14:textId="3D9AF6F9" w:rsidR="00D930E4" w:rsidRPr="008A259A" w:rsidDel="009245C8" w:rsidRDefault="00D930E4">
      <w:pPr>
        <w:pStyle w:val="PargrafodaLista"/>
        <w:numPr>
          <w:ilvl w:val="0"/>
          <w:numId w:val="41"/>
        </w:numPr>
        <w:spacing w:before="0" w:after="0"/>
        <w:rPr>
          <w:del w:id="717" w:author="Willian" w:date="2016-10-24T16:34:00Z"/>
        </w:rPr>
        <w:pPrChange w:id="718" w:author="Willian" w:date="2017-01-11T17:14:00Z">
          <w:pPr>
            <w:pStyle w:val="PargrafodaLista"/>
            <w:numPr>
              <w:numId w:val="41"/>
            </w:numPr>
            <w:ind w:hanging="360"/>
          </w:pPr>
        </w:pPrChange>
      </w:pPr>
      <w:del w:id="719" w:author="Willian" w:date="2016-10-24T16:34:00Z">
        <w:r w:rsidRPr="008A259A" w:rsidDel="009245C8">
          <w:delText>1964 – Simula</w:delText>
        </w:r>
        <w:r w:rsidR="00BA2934" w:rsidDel="009245C8">
          <w:delText>;</w:delText>
        </w:r>
      </w:del>
    </w:p>
    <w:p w14:paraId="296615A3" w14:textId="1AC57974" w:rsidR="00D930E4" w:rsidRPr="008A259A" w:rsidDel="009245C8" w:rsidRDefault="00D930E4">
      <w:pPr>
        <w:pStyle w:val="PargrafodaLista"/>
        <w:numPr>
          <w:ilvl w:val="0"/>
          <w:numId w:val="41"/>
        </w:numPr>
        <w:spacing w:before="0" w:after="0"/>
        <w:rPr>
          <w:del w:id="720" w:author="Willian" w:date="2016-10-24T16:34:00Z"/>
        </w:rPr>
        <w:pPrChange w:id="721" w:author="Willian" w:date="2017-01-11T17:14:00Z">
          <w:pPr>
            <w:pStyle w:val="PargrafodaLista"/>
            <w:numPr>
              <w:numId w:val="41"/>
            </w:numPr>
            <w:ind w:hanging="360"/>
          </w:pPr>
        </w:pPrChange>
      </w:pPr>
      <w:del w:id="722" w:author="Willian" w:date="2016-10-24T16:34:00Z">
        <w:r w:rsidRPr="008A259A" w:rsidDel="009245C8">
          <w:delText>1967 – BCPL</w:delText>
        </w:r>
        <w:r w:rsidR="00BA2934" w:rsidDel="009245C8">
          <w:delText>;</w:delText>
        </w:r>
      </w:del>
    </w:p>
    <w:p w14:paraId="4C58E309" w14:textId="746D934D" w:rsidR="00D930E4" w:rsidRPr="008A259A" w:rsidDel="009245C8" w:rsidRDefault="00D930E4">
      <w:pPr>
        <w:pStyle w:val="PargrafodaLista"/>
        <w:numPr>
          <w:ilvl w:val="0"/>
          <w:numId w:val="41"/>
        </w:numPr>
        <w:spacing w:before="0" w:after="0"/>
        <w:rPr>
          <w:del w:id="723" w:author="Willian" w:date="2016-10-24T16:34:00Z"/>
        </w:rPr>
        <w:pPrChange w:id="724" w:author="Willian" w:date="2017-01-11T17:14:00Z">
          <w:pPr>
            <w:pStyle w:val="PargrafodaLista"/>
            <w:numPr>
              <w:numId w:val="41"/>
            </w:numPr>
            <w:ind w:hanging="360"/>
          </w:pPr>
        </w:pPrChange>
      </w:pPr>
      <w:del w:id="725" w:author="Willian" w:date="2016-10-24T16:34:00Z">
        <w:r w:rsidRPr="008A259A" w:rsidDel="009245C8">
          <w:delText>1969 – B</w:delText>
        </w:r>
        <w:r w:rsidR="00BA2934" w:rsidDel="009245C8">
          <w:delText>;</w:delText>
        </w:r>
      </w:del>
    </w:p>
    <w:p w14:paraId="090A9B6D" w14:textId="2377F8D2" w:rsidR="00D930E4" w:rsidRPr="008A259A" w:rsidDel="009245C8" w:rsidRDefault="00D930E4">
      <w:pPr>
        <w:pStyle w:val="PargrafodaLista"/>
        <w:numPr>
          <w:ilvl w:val="0"/>
          <w:numId w:val="41"/>
        </w:numPr>
        <w:spacing w:before="0" w:after="0"/>
        <w:rPr>
          <w:del w:id="726" w:author="Willian" w:date="2016-10-24T16:34:00Z"/>
        </w:rPr>
        <w:pPrChange w:id="727" w:author="Willian" w:date="2017-01-11T17:14:00Z">
          <w:pPr>
            <w:pStyle w:val="PargrafodaLista"/>
            <w:numPr>
              <w:numId w:val="41"/>
            </w:numPr>
            <w:ind w:hanging="360"/>
          </w:pPr>
        </w:pPrChange>
      </w:pPr>
      <w:del w:id="728" w:author="Willian" w:date="2016-10-24T16:34:00Z">
        <w:r w:rsidRPr="008A259A" w:rsidDel="009245C8">
          <w:delText>1969 – SmallTalk</w:delText>
        </w:r>
        <w:r w:rsidR="00BA2934" w:rsidDel="009245C8">
          <w:delText>;</w:delText>
        </w:r>
      </w:del>
    </w:p>
    <w:p w14:paraId="76F95F30" w14:textId="48D0C27E" w:rsidR="00D930E4" w:rsidRPr="008A259A" w:rsidDel="009245C8" w:rsidRDefault="00D930E4">
      <w:pPr>
        <w:pStyle w:val="PargrafodaLista"/>
        <w:numPr>
          <w:ilvl w:val="0"/>
          <w:numId w:val="41"/>
        </w:numPr>
        <w:spacing w:before="0" w:after="0"/>
        <w:rPr>
          <w:del w:id="729" w:author="Willian" w:date="2016-10-24T16:34:00Z"/>
        </w:rPr>
        <w:pPrChange w:id="730" w:author="Willian" w:date="2017-01-11T17:14:00Z">
          <w:pPr>
            <w:pStyle w:val="PargrafodaLista"/>
            <w:numPr>
              <w:numId w:val="41"/>
            </w:numPr>
            <w:ind w:hanging="360"/>
          </w:pPr>
        </w:pPrChange>
      </w:pPr>
      <w:del w:id="731" w:author="Willian" w:date="2016-10-24T16:34:00Z">
        <w:r w:rsidRPr="008A259A" w:rsidDel="009245C8">
          <w:delText>1971 – C</w:delText>
        </w:r>
        <w:r w:rsidR="00BA2934" w:rsidDel="009245C8">
          <w:delText>;</w:delText>
        </w:r>
      </w:del>
    </w:p>
    <w:p w14:paraId="57C5B649" w14:textId="1158CA98" w:rsidR="00D930E4" w:rsidRPr="008A259A" w:rsidDel="009245C8" w:rsidRDefault="00D930E4">
      <w:pPr>
        <w:pStyle w:val="PargrafodaLista"/>
        <w:numPr>
          <w:ilvl w:val="0"/>
          <w:numId w:val="41"/>
        </w:numPr>
        <w:spacing w:before="0" w:after="0"/>
        <w:rPr>
          <w:del w:id="732" w:author="Willian" w:date="2016-10-24T16:34:00Z"/>
        </w:rPr>
        <w:pPrChange w:id="733" w:author="Willian" w:date="2017-01-11T17:14:00Z">
          <w:pPr>
            <w:pStyle w:val="PargrafodaLista"/>
            <w:numPr>
              <w:numId w:val="41"/>
            </w:numPr>
            <w:ind w:hanging="360"/>
          </w:pPr>
        </w:pPrChange>
      </w:pPr>
      <w:del w:id="734" w:author="Willian" w:date="2016-10-24T16:34:00Z">
        <w:r w:rsidRPr="008A259A" w:rsidDel="009245C8">
          <w:delText>1975 – Scheme</w:delText>
        </w:r>
        <w:r w:rsidR="00BA2934" w:rsidDel="009245C8">
          <w:delText>;</w:delText>
        </w:r>
      </w:del>
    </w:p>
    <w:p w14:paraId="56EF067B" w14:textId="71E6BFC6" w:rsidR="00D930E4" w:rsidRPr="008A259A" w:rsidDel="009245C8" w:rsidRDefault="00D930E4">
      <w:pPr>
        <w:pStyle w:val="PargrafodaLista"/>
        <w:numPr>
          <w:ilvl w:val="0"/>
          <w:numId w:val="41"/>
        </w:numPr>
        <w:spacing w:before="0" w:after="0"/>
        <w:rPr>
          <w:del w:id="735" w:author="Willian" w:date="2016-10-24T16:34:00Z"/>
        </w:rPr>
        <w:pPrChange w:id="736" w:author="Willian" w:date="2017-01-11T17:14:00Z">
          <w:pPr>
            <w:pStyle w:val="PargrafodaLista"/>
            <w:numPr>
              <w:numId w:val="41"/>
            </w:numPr>
            <w:ind w:hanging="360"/>
          </w:pPr>
        </w:pPrChange>
      </w:pPr>
      <w:del w:id="737" w:author="Willian" w:date="2016-10-24T16:34:00Z">
        <w:r w:rsidRPr="008A259A" w:rsidDel="009245C8">
          <w:delText>1983 – C++</w:delText>
        </w:r>
        <w:r w:rsidR="00BA2934" w:rsidDel="009245C8">
          <w:delText>;</w:delText>
        </w:r>
      </w:del>
    </w:p>
    <w:p w14:paraId="2AD86F1B" w14:textId="52750916" w:rsidR="00D661CB" w:rsidRPr="008A259A" w:rsidDel="009245C8" w:rsidRDefault="00D930E4">
      <w:pPr>
        <w:pStyle w:val="PargrafodaLista"/>
        <w:numPr>
          <w:ilvl w:val="0"/>
          <w:numId w:val="41"/>
        </w:numPr>
        <w:spacing w:before="0" w:after="0"/>
        <w:rPr>
          <w:del w:id="738" w:author="Willian" w:date="2016-10-24T16:34:00Z"/>
        </w:rPr>
        <w:pPrChange w:id="739" w:author="Willian" w:date="2017-01-11T17:14:00Z">
          <w:pPr>
            <w:pStyle w:val="PargrafodaLista"/>
            <w:numPr>
              <w:numId w:val="41"/>
            </w:numPr>
            <w:ind w:hanging="360"/>
          </w:pPr>
        </w:pPrChange>
      </w:pPr>
      <w:del w:id="740" w:author="Willian" w:date="2016-10-24T16:34:00Z">
        <w:r w:rsidRPr="008A259A" w:rsidDel="009245C8">
          <w:delText>1991 – Java</w:delText>
        </w:r>
        <w:r w:rsidR="00BA2934" w:rsidDel="009245C8">
          <w:delText>.</w:delText>
        </w:r>
      </w:del>
    </w:p>
    <w:p w14:paraId="4C2B3128" w14:textId="3C39F470" w:rsidR="00954C74" w:rsidRPr="008A259A" w:rsidDel="009245C8" w:rsidRDefault="00A32469">
      <w:pPr>
        <w:spacing w:before="0" w:after="0"/>
        <w:rPr>
          <w:del w:id="741" w:author="Willian" w:date="2016-10-24T16:34:00Z"/>
        </w:rPr>
        <w:pPrChange w:id="742" w:author="Willian" w:date="2017-01-11T17:14:00Z">
          <w:pPr/>
        </w:pPrChange>
      </w:pPr>
      <w:del w:id="743" w:author="Willian" w:date="2016-10-24T16:34:00Z">
        <w:r w:rsidRPr="00BA2934" w:rsidDel="009245C8">
          <w:delText>Educador,</w:delText>
        </w:r>
        <w:r w:rsidRPr="008A259A" w:rsidDel="009245C8">
          <w:delText xml:space="preserve"> </w:delText>
        </w:r>
        <w:r w:rsidR="00C10473" w:rsidDel="009245C8">
          <w:delText>é</w:delText>
        </w:r>
        <w:r w:rsidR="00C10473" w:rsidRPr="008A259A" w:rsidDel="009245C8">
          <w:delText xml:space="preserve"> </w:delText>
        </w:r>
        <w:r w:rsidR="00954C74" w:rsidRPr="008A259A" w:rsidDel="009245C8">
          <w:delText xml:space="preserve">interessante tomar conhecimento dos diferenciais </w:delText>
        </w:r>
        <w:r w:rsidR="00C10473" w:rsidDel="009245C8">
          <w:delText>entre essas</w:delText>
        </w:r>
        <w:r w:rsidR="00C10473" w:rsidRPr="008A259A" w:rsidDel="009245C8">
          <w:delText xml:space="preserve"> </w:delText>
        </w:r>
        <w:r w:rsidR="00954C74" w:rsidRPr="008A259A" w:rsidDel="009245C8">
          <w:delText>linguagens</w:delText>
        </w:r>
        <w:r w:rsidR="00BA2934" w:rsidDel="009245C8">
          <w:delText>.</w:delText>
        </w:r>
        <w:r w:rsidR="00954C74" w:rsidRPr="008A259A" w:rsidDel="009245C8">
          <w:delText xml:space="preserve"> </w:delText>
        </w:r>
      </w:del>
    </w:p>
    <w:p w14:paraId="300996E9" w14:textId="5BDDE8BD" w:rsidR="000508D2" w:rsidDel="009245C8" w:rsidRDefault="000508D2">
      <w:pPr>
        <w:pStyle w:val="Ttulo3"/>
        <w:spacing w:before="0" w:after="0"/>
        <w:rPr>
          <w:del w:id="744" w:author="Willian" w:date="2016-10-24T16:41:00Z"/>
        </w:rPr>
        <w:pPrChange w:id="745" w:author="Willian" w:date="2017-01-11T17:14:00Z">
          <w:pPr>
            <w:pStyle w:val="Ttulo3"/>
          </w:pPr>
        </w:pPrChange>
      </w:pPr>
      <w:del w:id="746" w:author="Willian" w:date="2016-10-24T16:41:00Z">
        <w:r w:rsidDel="009245C8">
          <w:delText>1.6 - Vantagens de POO</w:delText>
        </w:r>
      </w:del>
    </w:p>
    <w:p w14:paraId="7AEF3824" w14:textId="2A7C6635" w:rsidR="000508D2" w:rsidRPr="008A259A" w:rsidDel="009245C8" w:rsidRDefault="00BA2934">
      <w:pPr>
        <w:spacing w:before="0" w:after="0"/>
        <w:rPr>
          <w:del w:id="747" w:author="Willian" w:date="2016-10-24T16:41:00Z"/>
        </w:rPr>
        <w:pPrChange w:id="748" w:author="Willian" w:date="2017-01-11T17:14:00Z">
          <w:pPr/>
        </w:pPrChange>
      </w:pPr>
      <w:del w:id="749" w:author="Willian" w:date="2016-10-24T16:41:00Z">
        <w:r w:rsidDel="009245C8">
          <w:delText>N</w:delText>
        </w:r>
        <w:r w:rsidR="00B805D6" w:rsidDel="009245C8">
          <w:delText xml:space="preserve">este item enumere todas as vantagens que </w:delText>
        </w:r>
        <w:r w:rsidDel="009245C8">
          <w:delText xml:space="preserve">a </w:delText>
        </w:r>
        <w:r w:rsidR="00B805D6" w:rsidDel="009245C8">
          <w:delText>POO possui</w:delText>
        </w:r>
        <w:r w:rsidDel="009245C8">
          <w:delText xml:space="preserve"> como abstração, reuso, manutenção e legibilidade.</w:delText>
        </w:r>
      </w:del>
    </w:p>
    <w:p w14:paraId="4649B291" w14:textId="533350FA" w:rsidR="00954C74" w:rsidDel="009245C8" w:rsidRDefault="000508D2">
      <w:pPr>
        <w:pStyle w:val="Ttulo3"/>
        <w:spacing w:before="0" w:after="0"/>
        <w:rPr>
          <w:del w:id="750" w:author="Willian" w:date="2016-10-24T16:41:00Z"/>
        </w:rPr>
        <w:pPrChange w:id="751" w:author="Willian" w:date="2017-01-11T17:14:00Z">
          <w:pPr>
            <w:pStyle w:val="Ttulo3"/>
          </w:pPr>
        </w:pPrChange>
      </w:pPr>
      <w:bookmarkStart w:id="752" w:name="h.retb0dgxwoer" w:colFirst="0" w:colLast="0"/>
      <w:bookmarkEnd w:id="752"/>
      <w:del w:id="753" w:author="Willian" w:date="2016-10-24T16:41:00Z">
        <w:r w:rsidDel="009245C8">
          <w:delText>1.7 - Desvantagem</w:delText>
        </w:r>
      </w:del>
    </w:p>
    <w:p w14:paraId="14543753" w14:textId="495C9565" w:rsidR="00954C74" w:rsidRPr="008A259A" w:rsidDel="009245C8" w:rsidRDefault="00A32469">
      <w:pPr>
        <w:spacing w:before="0" w:after="0"/>
        <w:rPr>
          <w:del w:id="754" w:author="Willian" w:date="2016-10-24T16:41:00Z"/>
        </w:rPr>
        <w:pPrChange w:id="755" w:author="Willian" w:date="2017-01-11T17:14:00Z">
          <w:pPr/>
        </w:pPrChange>
      </w:pPr>
      <w:del w:id="756" w:author="Willian" w:date="2016-10-24T16:41:00Z">
        <w:r w:rsidRPr="008A259A" w:rsidDel="009245C8">
          <w:rPr>
            <w:b/>
          </w:rPr>
          <w:delText xml:space="preserve">Educador, </w:delText>
        </w:r>
        <w:r w:rsidR="009010DF" w:rsidDel="009245C8">
          <w:delText>após explicado as vantagens, ressalte as desvantagens da utilização da POO</w:delText>
        </w:r>
        <w:r w:rsidR="00954C74" w:rsidRPr="008A259A" w:rsidDel="009245C8">
          <w:delText>.</w:delText>
        </w:r>
      </w:del>
    </w:p>
    <w:p w14:paraId="7DDB2C09" w14:textId="18F732AF" w:rsidR="000508D2" w:rsidRPr="008A259A" w:rsidDel="00A0639E" w:rsidRDefault="000508D2">
      <w:pPr>
        <w:spacing w:before="0" w:after="0"/>
        <w:rPr>
          <w:del w:id="757" w:author="Willian" w:date="2017-01-06T17:42:00Z"/>
        </w:rPr>
        <w:pPrChange w:id="758" w:author="Willian" w:date="2017-01-11T17:14:00Z">
          <w:pPr/>
        </w:pPrChange>
      </w:pPr>
    </w:p>
    <w:p w14:paraId="5C356102" w14:textId="16B36F69" w:rsidR="004A1935" w:rsidDel="00A0639E" w:rsidRDefault="000508D2">
      <w:pPr>
        <w:pStyle w:val="Ttulo3"/>
        <w:spacing w:before="0" w:after="0"/>
        <w:rPr>
          <w:del w:id="759" w:author="Willian" w:date="2017-01-06T17:42:00Z"/>
        </w:rPr>
        <w:pPrChange w:id="760" w:author="Willian" w:date="2017-01-11T17:14:00Z">
          <w:pPr>
            <w:pStyle w:val="Ttulo3"/>
          </w:pPr>
        </w:pPrChange>
      </w:pPr>
      <w:bookmarkStart w:id="761" w:name="h.58jwzlgmi01s" w:colFirst="0" w:colLast="0"/>
      <w:bookmarkEnd w:id="761"/>
      <w:del w:id="762" w:author="Willian" w:date="2017-01-06T17:42:00Z">
        <w:r w:rsidDel="00A0639E">
          <w:delText xml:space="preserve">1.8 </w:delText>
        </w:r>
        <w:r w:rsidR="001D149F" w:rsidDel="00A0639E">
          <w:delText>–</w:delText>
        </w:r>
        <w:r w:rsidDel="00A0639E">
          <w:delText xml:space="preserve"> Exercícios</w:delText>
        </w:r>
      </w:del>
    </w:p>
    <w:p w14:paraId="463A8CCA" w14:textId="3CE0FF7F" w:rsidR="001D149F" w:rsidDel="009245C8" w:rsidRDefault="001D149F">
      <w:pPr>
        <w:autoSpaceDE w:val="0"/>
        <w:autoSpaceDN w:val="0"/>
        <w:adjustRightInd w:val="0"/>
        <w:spacing w:before="0" w:after="0"/>
        <w:rPr>
          <w:del w:id="763" w:author="Willian" w:date="2016-10-24T16:41:00Z"/>
          <w:rFonts w:ascii="Tahoma" w:hAnsi="Tahoma" w:cs="Tahoma"/>
          <w:sz w:val="20"/>
          <w:szCs w:val="20"/>
        </w:rPr>
      </w:pPr>
      <w:del w:id="764" w:author="Willian" w:date="2016-10-24T16:41:00Z">
        <w:r w:rsidDel="009245C8">
          <w:rPr>
            <w:rFonts w:ascii="Tahoma" w:hAnsi="Tahoma" w:cs="Tahoma"/>
            <w:sz w:val="20"/>
            <w:szCs w:val="20"/>
          </w:rPr>
          <w:delText>As perguntas têm por objetivo fixar os principais conceitos abordados durante a aula. Para isso, viabilize o tempo necessário para o aluno responder às perguntas, acompanhando-os nas dúvidas. Para correção das perguntas, considere as respostas a seguir:</w:delText>
        </w:r>
      </w:del>
    </w:p>
    <w:p w14:paraId="01C43FBA" w14:textId="1EB68E92" w:rsidR="009010DF" w:rsidRPr="001D149F" w:rsidDel="009245C8" w:rsidRDefault="009010DF">
      <w:pPr>
        <w:autoSpaceDE w:val="0"/>
        <w:autoSpaceDN w:val="0"/>
        <w:adjustRightInd w:val="0"/>
        <w:spacing w:before="0" w:after="0"/>
        <w:rPr>
          <w:del w:id="765" w:author="Willian" w:date="2016-10-24T16:41:00Z"/>
        </w:rPr>
      </w:pPr>
    </w:p>
    <w:p w14:paraId="0258C07E" w14:textId="5C882BF0" w:rsidR="009010DF" w:rsidDel="009245C8" w:rsidRDefault="009010DF">
      <w:pPr>
        <w:pStyle w:val="Ttulo3"/>
        <w:spacing w:before="0" w:after="0"/>
        <w:rPr>
          <w:del w:id="766" w:author="Willian" w:date="2016-10-24T16:41:00Z"/>
        </w:rPr>
        <w:pPrChange w:id="767" w:author="Willian" w:date="2017-01-11T17:14:00Z">
          <w:pPr>
            <w:autoSpaceDE w:val="0"/>
            <w:autoSpaceDN w:val="0"/>
            <w:adjustRightInd w:val="0"/>
            <w:spacing w:before="0" w:after="0"/>
            <w:jc w:val="left"/>
          </w:pPr>
        </w:pPrChange>
      </w:pPr>
      <w:del w:id="768" w:author="Willian" w:date="2016-10-24T16:41:00Z">
        <w:r w:rsidDel="009245C8">
          <w:delText>Lógica de programação</w:delText>
        </w:r>
      </w:del>
    </w:p>
    <w:p w14:paraId="078C0721" w14:textId="6F0A792A" w:rsidR="009010DF" w:rsidDel="009245C8" w:rsidRDefault="009010DF">
      <w:pPr>
        <w:autoSpaceDE w:val="0"/>
        <w:autoSpaceDN w:val="0"/>
        <w:adjustRightInd w:val="0"/>
        <w:spacing w:before="0" w:after="0"/>
        <w:jc w:val="left"/>
        <w:rPr>
          <w:del w:id="769" w:author="Willian" w:date="2016-10-24T16:41:00Z"/>
          <w:rFonts w:ascii="Tahoma-Bold" w:hAnsi="Tahoma-Bold" w:cs="Tahoma-Bold"/>
          <w:b/>
          <w:bCs/>
          <w:color w:val="0048F3"/>
          <w:sz w:val="28"/>
          <w:szCs w:val="28"/>
        </w:rPr>
      </w:pPr>
    </w:p>
    <w:p w14:paraId="44EDF4F9" w14:textId="7F832407" w:rsidR="009010DF" w:rsidDel="009245C8" w:rsidRDefault="009010DF">
      <w:pPr>
        <w:autoSpaceDE w:val="0"/>
        <w:autoSpaceDN w:val="0"/>
        <w:adjustRightInd w:val="0"/>
        <w:spacing w:before="0" w:after="0"/>
        <w:rPr>
          <w:del w:id="770" w:author="Willian" w:date="2016-10-24T16:41:00Z"/>
          <w:rFonts w:ascii="Tahoma" w:hAnsi="Tahoma" w:cs="Tahoma"/>
          <w:color w:val="000000"/>
          <w:sz w:val="20"/>
          <w:szCs w:val="20"/>
        </w:rPr>
      </w:pPr>
      <w:del w:id="771" w:author="Willian" w:date="2016-10-24T16:41:00Z">
        <w:r w:rsidDel="009245C8">
          <w:rPr>
            <w:rFonts w:ascii="Tahoma" w:hAnsi="Tahoma" w:cs="Tahoma"/>
            <w:color w:val="000000"/>
            <w:sz w:val="20"/>
            <w:szCs w:val="20"/>
          </w:rPr>
          <w:delText>Se você nunca programou, saiba que é preciso exercitar o cérebro, de forma que ele pense “logicamente”. Serão feitos alguns exercícios de lógica de programação utilizando pseudocódigo.</w:delText>
        </w:r>
      </w:del>
    </w:p>
    <w:p w14:paraId="1CEC799E" w14:textId="650A1C8C" w:rsidR="009010DF" w:rsidDel="009245C8" w:rsidRDefault="009010DF">
      <w:pPr>
        <w:autoSpaceDE w:val="0"/>
        <w:autoSpaceDN w:val="0"/>
        <w:adjustRightInd w:val="0"/>
        <w:spacing w:before="0" w:after="0"/>
        <w:rPr>
          <w:del w:id="772" w:author="Willian" w:date="2016-10-24T16:41:00Z"/>
          <w:rFonts w:ascii="Tahoma" w:hAnsi="Tahoma" w:cs="Tahoma"/>
          <w:color w:val="000000"/>
          <w:sz w:val="20"/>
          <w:szCs w:val="20"/>
        </w:rPr>
      </w:pPr>
    </w:p>
    <w:p w14:paraId="0B8CEE3D" w14:textId="2F11FBD5" w:rsidR="009010DF" w:rsidDel="009245C8" w:rsidRDefault="009010DF">
      <w:pPr>
        <w:autoSpaceDE w:val="0"/>
        <w:autoSpaceDN w:val="0"/>
        <w:adjustRightInd w:val="0"/>
        <w:spacing w:before="0" w:after="0"/>
        <w:rPr>
          <w:del w:id="773" w:author="Willian" w:date="2016-10-24T16:41:00Z"/>
          <w:rFonts w:ascii="Tahoma" w:hAnsi="Tahoma" w:cs="Tahoma"/>
          <w:color w:val="000000"/>
          <w:sz w:val="20"/>
          <w:szCs w:val="20"/>
        </w:rPr>
      </w:pPr>
      <w:del w:id="774" w:author="Willian" w:date="2016-10-24T16:41:00Z">
        <w:r w:rsidDel="009245C8">
          <w:rPr>
            <w:rFonts w:ascii="Tahoma" w:hAnsi="Tahoma" w:cs="Tahoma"/>
            <w:color w:val="000000"/>
            <w:sz w:val="20"/>
            <w:szCs w:val="20"/>
          </w:rPr>
          <w:delText>Pseudocódigo é uma modalidade de representação de algoritmos um pouco mais literal e semântica, quase próxima da linguagem natural do ser humano. É utilizado para prática de algoritmos e lógica de programação e é escrito como uma receita de bolo, ou como instruções para realizar algo. Veja um exemplo de algoritmo com pseudocódigo:</w:delText>
        </w:r>
      </w:del>
    </w:p>
    <w:p w14:paraId="1E5A4023" w14:textId="5FF6F5DD" w:rsidR="009010DF" w:rsidDel="009245C8" w:rsidRDefault="009010DF">
      <w:pPr>
        <w:autoSpaceDE w:val="0"/>
        <w:autoSpaceDN w:val="0"/>
        <w:adjustRightInd w:val="0"/>
        <w:spacing w:before="0" w:after="0"/>
        <w:rPr>
          <w:del w:id="775" w:author="Willian" w:date="2016-10-24T16:41:00Z"/>
          <w:rFonts w:ascii="Tahoma" w:hAnsi="Tahoma" w:cs="Tahoma"/>
          <w:color w:val="000000"/>
          <w:sz w:val="20"/>
          <w:szCs w:val="20"/>
        </w:rPr>
      </w:pPr>
    </w:p>
    <w:p w14:paraId="389C4638" w14:textId="48DCBE70" w:rsidR="009010DF" w:rsidDel="009245C8" w:rsidRDefault="009010DF">
      <w:pPr>
        <w:autoSpaceDE w:val="0"/>
        <w:autoSpaceDN w:val="0"/>
        <w:adjustRightInd w:val="0"/>
        <w:spacing w:before="0" w:after="0"/>
        <w:jc w:val="left"/>
        <w:rPr>
          <w:ins w:id="776" w:author="Oliveira, Sizue" w:date="2016-10-14T09:07:00Z"/>
          <w:del w:id="777" w:author="Willian" w:date="2016-10-24T16:41:00Z"/>
          <w:rFonts w:ascii="Tahoma-Bold" w:hAnsi="Tahoma-Bold" w:cs="Tahoma-Bold"/>
          <w:b/>
          <w:bCs/>
          <w:color w:val="000000"/>
          <w:sz w:val="20"/>
          <w:szCs w:val="20"/>
        </w:rPr>
      </w:pPr>
      <w:del w:id="778" w:author="Willian" w:date="2016-10-24T16:41:00Z">
        <w:r w:rsidDel="009245C8">
          <w:rPr>
            <w:rFonts w:ascii="Tahoma-Bold" w:hAnsi="Tahoma-Bold" w:cs="Tahoma-Bold"/>
            <w:b/>
            <w:bCs/>
            <w:color w:val="000000"/>
            <w:sz w:val="20"/>
            <w:szCs w:val="20"/>
          </w:rPr>
          <w:delText>Escreva um algoritmo que realize a soma de 1+2 e exiba o resultado.</w:delText>
        </w:r>
      </w:del>
    </w:p>
    <w:p w14:paraId="370253A1" w14:textId="5782A527" w:rsidR="009010DF" w:rsidDel="009245C8" w:rsidRDefault="009010DF">
      <w:pPr>
        <w:autoSpaceDE w:val="0"/>
        <w:autoSpaceDN w:val="0"/>
        <w:adjustRightInd w:val="0"/>
        <w:spacing w:before="0" w:after="0"/>
        <w:jc w:val="left"/>
        <w:rPr>
          <w:del w:id="779" w:author="Willian" w:date="2016-10-24T16:41:00Z"/>
          <w:rFonts w:ascii="Tahoma-Bold" w:hAnsi="Tahoma-Bold" w:cs="Tahoma-Bold"/>
          <w:b/>
          <w:bCs/>
          <w:color w:val="000000"/>
          <w:sz w:val="20"/>
          <w:szCs w:val="20"/>
        </w:rPr>
      </w:pPr>
    </w:p>
    <w:p w14:paraId="5E3EA4B0" w14:textId="1085F739" w:rsidR="009010DF" w:rsidDel="00DA0554" w:rsidRDefault="009010DF">
      <w:pPr>
        <w:autoSpaceDE w:val="0"/>
        <w:autoSpaceDN w:val="0"/>
        <w:adjustRightInd w:val="0"/>
        <w:spacing w:before="0" w:after="0"/>
        <w:jc w:val="left"/>
        <w:rPr>
          <w:del w:id="780" w:author="Willian" w:date="2016-10-14T22:59:00Z"/>
          <w:rFonts w:ascii="Consolas" w:hAnsi="Consolas" w:cs="Consolas"/>
          <w:color w:val="000000"/>
          <w:sz w:val="20"/>
          <w:szCs w:val="20"/>
        </w:rPr>
      </w:pPr>
      <w:del w:id="781" w:author="Willian" w:date="2016-10-14T22:59:00Z">
        <w:r w:rsidDel="00DA0554">
          <w:rPr>
            <w:rFonts w:ascii="Consolas" w:hAnsi="Consolas" w:cs="Consolas"/>
            <w:color w:val="000000"/>
            <w:sz w:val="20"/>
            <w:szCs w:val="20"/>
          </w:rPr>
          <w:delText>Algoritmo Soma;</w:delText>
        </w:r>
      </w:del>
    </w:p>
    <w:p w14:paraId="2440E5AE" w14:textId="423E951C" w:rsidR="009010DF" w:rsidDel="00DA0554" w:rsidRDefault="009010DF">
      <w:pPr>
        <w:autoSpaceDE w:val="0"/>
        <w:autoSpaceDN w:val="0"/>
        <w:adjustRightInd w:val="0"/>
        <w:spacing w:before="0" w:after="0"/>
        <w:jc w:val="left"/>
        <w:rPr>
          <w:del w:id="782" w:author="Willian" w:date="2016-10-14T22:59:00Z"/>
          <w:rFonts w:ascii="Consolas" w:hAnsi="Consolas" w:cs="Consolas"/>
          <w:color w:val="000000"/>
          <w:sz w:val="20"/>
          <w:szCs w:val="20"/>
        </w:rPr>
      </w:pPr>
      <w:del w:id="783" w:author="Willian" w:date="2016-10-14T22:59:00Z">
        <w:r w:rsidDel="00DA0554">
          <w:rPr>
            <w:rFonts w:ascii="Consolas" w:hAnsi="Consolas" w:cs="Consolas"/>
            <w:color w:val="000000"/>
            <w:sz w:val="20"/>
            <w:szCs w:val="20"/>
          </w:rPr>
          <w:delText>VAR</w:delText>
        </w:r>
      </w:del>
    </w:p>
    <w:p w14:paraId="68B813B5" w14:textId="58E8AC3F" w:rsidR="009010DF" w:rsidDel="00DA0554" w:rsidRDefault="009010DF">
      <w:pPr>
        <w:autoSpaceDE w:val="0"/>
        <w:autoSpaceDN w:val="0"/>
        <w:adjustRightInd w:val="0"/>
        <w:spacing w:before="0" w:after="0"/>
        <w:jc w:val="left"/>
        <w:rPr>
          <w:del w:id="784" w:author="Willian" w:date="2016-10-14T22:59:00Z"/>
          <w:rFonts w:ascii="Consolas" w:hAnsi="Consolas" w:cs="Consolas"/>
          <w:color w:val="000000"/>
          <w:sz w:val="20"/>
          <w:szCs w:val="20"/>
        </w:rPr>
      </w:pPr>
      <w:del w:id="785" w:author="Willian" w:date="2016-10-14T22:59:00Z">
        <w:r w:rsidDel="00DA0554">
          <w:rPr>
            <w:rFonts w:ascii="Consolas" w:hAnsi="Consolas" w:cs="Consolas"/>
            <w:color w:val="000000"/>
            <w:sz w:val="20"/>
            <w:szCs w:val="20"/>
          </w:rPr>
          <w:delText>digito1, digito2, soma : INTEIRO;</w:delText>
        </w:r>
      </w:del>
    </w:p>
    <w:p w14:paraId="78D8FC3D" w14:textId="2B0B1DB1" w:rsidR="009010DF" w:rsidDel="00DA0554" w:rsidRDefault="009010DF">
      <w:pPr>
        <w:autoSpaceDE w:val="0"/>
        <w:autoSpaceDN w:val="0"/>
        <w:adjustRightInd w:val="0"/>
        <w:spacing w:before="0" w:after="0"/>
        <w:jc w:val="left"/>
        <w:rPr>
          <w:del w:id="786" w:author="Willian" w:date="2016-10-14T22:59:00Z"/>
          <w:rFonts w:ascii="Consolas" w:hAnsi="Consolas" w:cs="Consolas"/>
          <w:color w:val="000000"/>
          <w:sz w:val="20"/>
          <w:szCs w:val="20"/>
        </w:rPr>
      </w:pPr>
      <w:del w:id="787" w:author="Willian" w:date="2016-10-14T22:59:00Z">
        <w:r w:rsidDel="00DA0554">
          <w:rPr>
            <w:rFonts w:ascii="Consolas" w:hAnsi="Consolas" w:cs="Consolas"/>
            <w:color w:val="000000"/>
            <w:sz w:val="20"/>
            <w:szCs w:val="20"/>
          </w:rPr>
          <w:delText>INÍCIO</w:delText>
        </w:r>
      </w:del>
    </w:p>
    <w:p w14:paraId="3751A92C" w14:textId="720DEF68" w:rsidR="009010DF" w:rsidDel="00DA0554" w:rsidRDefault="009010DF">
      <w:pPr>
        <w:autoSpaceDE w:val="0"/>
        <w:autoSpaceDN w:val="0"/>
        <w:adjustRightInd w:val="0"/>
        <w:spacing w:before="0" w:after="0"/>
        <w:jc w:val="left"/>
        <w:rPr>
          <w:del w:id="788" w:author="Willian" w:date="2016-10-14T22:59:00Z"/>
          <w:rFonts w:ascii="Consolas" w:hAnsi="Consolas" w:cs="Consolas"/>
          <w:color w:val="000000"/>
          <w:sz w:val="20"/>
          <w:szCs w:val="20"/>
        </w:rPr>
      </w:pPr>
      <w:del w:id="789" w:author="Willian" w:date="2016-10-14T22:59:00Z">
        <w:r w:rsidDel="00DA0554">
          <w:rPr>
            <w:rFonts w:ascii="Consolas" w:hAnsi="Consolas" w:cs="Consolas"/>
            <w:color w:val="000000"/>
            <w:sz w:val="20"/>
            <w:szCs w:val="20"/>
          </w:rPr>
          <w:delText>digito1 &lt;- 1;</w:delText>
        </w:r>
      </w:del>
    </w:p>
    <w:p w14:paraId="52D3BDF2" w14:textId="62C120DF" w:rsidR="009010DF" w:rsidDel="00DA0554" w:rsidRDefault="009010DF">
      <w:pPr>
        <w:autoSpaceDE w:val="0"/>
        <w:autoSpaceDN w:val="0"/>
        <w:adjustRightInd w:val="0"/>
        <w:spacing w:before="0" w:after="0"/>
        <w:jc w:val="left"/>
        <w:rPr>
          <w:del w:id="790" w:author="Willian" w:date="2016-10-14T22:59:00Z"/>
          <w:rFonts w:ascii="Consolas" w:hAnsi="Consolas" w:cs="Consolas"/>
          <w:color w:val="000000"/>
          <w:sz w:val="20"/>
          <w:szCs w:val="20"/>
        </w:rPr>
      </w:pPr>
      <w:del w:id="791" w:author="Willian" w:date="2016-10-14T22:59:00Z">
        <w:r w:rsidDel="00DA0554">
          <w:rPr>
            <w:rFonts w:ascii="Consolas" w:hAnsi="Consolas" w:cs="Consolas"/>
            <w:color w:val="000000"/>
            <w:sz w:val="20"/>
            <w:szCs w:val="20"/>
          </w:rPr>
          <w:delText>digito2 &lt;- 2;</w:delText>
        </w:r>
      </w:del>
    </w:p>
    <w:p w14:paraId="202AD943" w14:textId="5853457C" w:rsidR="009010DF" w:rsidDel="00DA0554" w:rsidRDefault="009010DF">
      <w:pPr>
        <w:autoSpaceDE w:val="0"/>
        <w:autoSpaceDN w:val="0"/>
        <w:adjustRightInd w:val="0"/>
        <w:spacing w:before="0" w:after="0"/>
        <w:jc w:val="left"/>
        <w:rPr>
          <w:del w:id="792" w:author="Willian" w:date="2016-10-14T22:59:00Z"/>
          <w:rFonts w:ascii="Consolas" w:hAnsi="Consolas" w:cs="Consolas"/>
          <w:color w:val="000000"/>
          <w:sz w:val="20"/>
          <w:szCs w:val="20"/>
        </w:rPr>
      </w:pPr>
      <w:del w:id="793" w:author="Willian" w:date="2016-10-14T22:59:00Z">
        <w:r w:rsidDel="00DA0554">
          <w:rPr>
            <w:rFonts w:ascii="Consolas" w:hAnsi="Consolas" w:cs="Consolas"/>
            <w:color w:val="000000"/>
            <w:sz w:val="20"/>
            <w:szCs w:val="20"/>
          </w:rPr>
          <w:delText>soma &lt;- digito1 + digito2;</w:delText>
        </w:r>
      </w:del>
    </w:p>
    <w:p w14:paraId="26DDABD8" w14:textId="715395B3" w:rsidR="009010DF" w:rsidDel="00DA0554" w:rsidRDefault="009010DF">
      <w:pPr>
        <w:autoSpaceDE w:val="0"/>
        <w:autoSpaceDN w:val="0"/>
        <w:adjustRightInd w:val="0"/>
        <w:spacing w:before="0" w:after="0"/>
        <w:jc w:val="left"/>
        <w:rPr>
          <w:del w:id="794" w:author="Willian" w:date="2016-10-14T22:59:00Z"/>
          <w:rFonts w:ascii="Consolas" w:hAnsi="Consolas" w:cs="Consolas"/>
          <w:color w:val="000000"/>
          <w:sz w:val="20"/>
          <w:szCs w:val="20"/>
        </w:rPr>
      </w:pPr>
      <w:del w:id="795" w:author="Willian" w:date="2016-10-14T22:59:00Z">
        <w:r w:rsidDel="00DA0554">
          <w:rPr>
            <w:rFonts w:ascii="Consolas" w:hAnsi="Consolas" w:cs="Consolas"/>
            <w:color w:val="000000"/>
            <w:sz w:val="20"/>
            <w:szCs w:val="20"/>
          </w:rPr>
          <w:delText>ESCREVA(soma);</w:delText>
        </w:r>
      </w:del>
    </w:p>
    <w:p w14:paraId="21164268" w14:textId="6A676EFF" w:rsidR="009010DF" w:rsidDel="00DA0554" w:rsidRDefault="009010DF">
      <w:pPr>
        <w:autoSpaceDE w:val="0"/>
        <w:autoSpaceDN w:val="0"/>
        <w:adjustRightInd w:val="0"/>
        <w:spacing w:before="0" w:after="0"/>
        <w:jc w:val="left"/>
        <w:rPr>
          <w:ins w:id="796" w:author="Oliveira, Sizue" w:date="2016-10-14T09:07:00Z"/>
          <w:del w:id="797" w:author="Willian" w:date="2016-10-14T22:59:00Z"/>
          <w:rFonts w:ascii="Consolas" w:hAnsi="Consolas" w:cs="Consolas"/>
          <w:color w:val="000000"/>
          <w:sz w:val="20"/>
          <w:szCs w:val="20"/>
        </w:rPr>
      </w:pPr>
      <w:del w:id="798" w:author="Willian" w:date="2016-10-14T22:59:00Z">
        <w:r w:rsidDel="00DA0554">
          <w:rPr>
            <w:rFonts w:ascii="Consolas" w:hAnsi="Consolas" w:cs="Consolas"/>
            <w:color w:val="000000"/>
            <w:sz w:val="20"/>
            <w:szCs w:val="20"/>
          </w:rPr>
          <w:delText>FIM</w:delText>
        </w:r>
      </w:del>
    </w:p>
    <w:p w14:paraId="6F4F07ED" w14:textId="286E4F5A" w:rsidR="009010DF" w:rsidDel="009245C8" w:rsidRDefault="009010DF">
      <w:pPr>
        <w:autoSpaceDE w:val="0"/>
        <w:autoSpaceDN w:val="0"/>
        <w:adjustRightInd w:val="0"/>
        <w:spacing w:before="0" w:after="0"/>
        <w:jc w:val="left"/>
        <w:rPr>
          <w:ins w:id="799" w:author="Oliveira, Sizue" w:date="2016-10-14T09:07:00Z"/>
          <w:del w:id="800" w:author="Willian" w:date="2016-10-24T16:41:00Z"/>
          <w:rFonts w:ascii="Consolas" w:hAnsi="Consolas" w:cs="Consolas"/>
          <w:color w:val="000000"/>
          <w:sz w:val="20"/>
          <w:szCs w:val="20"/>
        </w:rPr>
      </w:pPr>
    </w:p>
    <w:p w14:paraId="45EFF107" w14:textId="2AE6FB60" w:rsidR="009010DF" w:rsidDel="009245C8" w:rsidRDefault="009010DF">
      <w:pPr>
        <w:autoSpaceDE w:val="0"/>
        <w:autoSpaceDN w:val="0"/>
        <w:adjustRightInd w:val="0"/>
        <w:spacing w:before="0" w:after="0"/>
        <w:jc w:val="left"/>
        <w:rPr>
          <w:del w:id="801" w:author="Willian" w:date="2016-10-24T16:41:00Z"/>
          <w:rFonts w:ascii="Consolas" w:hAnsi="Consolas" w:cs="Consolas"/>
          <w:color w:val="000000"/>
          <w:sz w:val="20"/>
          <w:szCs w:val="20"/>
        </w:rPr>
      </w:pPr>
    </w:p>
    <w:p w14:paraId="56E81814" w14:textId="10E1DF65" w:rsidR="004A1935" w:rsidDel="009245C8" w:rsidRDefault="009010DF">
      <w:pPr>
        <w:autoSpaceDE w:val="0"/>
        <w:autoSpaceDN w:val="0"/>
        <w:adjustRightInd w:val="0"/>
        <w:spacing w:before="0" w:after="0"/>
        <w:jc w:val="left"/>
        <w:rPr>
          <w:del w:id="802" w:author="Willian" w:date="2016-10-24T16:41:00Z"/>
          <w:rFonts w:ascii="Tahoma" w:hAnsi="Tahoma" w:cs="Tahoma"/>
          <w:color w:val="000000"/>
          <w:sz w:val="20"/>
          <w:szCs w:val="20"/>
        </w:rPr>
        <w:pPrChange w:id="803" w:author="Willian" w:date="2017-01-11T17:14:00Z">
          <w:pPr/>
        </w:pPrChange>
      </w:pPr>
      <w:del w:id="804" w:author="Willian" w:date="2016-10-24T16:41:00Z">
        <w:r w:rsidDel="009245C8">
          <w:rPr>
            <w:rFonts w:ascii="Tahoma" w:hAnsi="Tahoma" w:cs="Tahoma"/>
            <w:color w:val="000000"/>
            <w:sz w:val="20"/>
            <w:szCs w:val="20"/>
          </w:rPr>
          <w:delText>Os ponto e vírgulas são características de algumas linguagens de programação como o Pascal, C++ e o Java, porém, em</w:delText>
        </w:r>
      </w:del>
      <w:ins w:id="805" w:author="Oliveira, Sizue" w:date="2016-10-14T09:08:00Z">
        <w:del w:id="806" w:author="Willian" w:date="2016-10-24T16:41:00Z">
          <w:r w:rsidDel="009245C8">
            <w:rPr>
              <w:rFonts w:ascii="Tahoma" w:hAnsi="Tahoma" w:cs="Tahoma"/>
              <w:color w:val="000000"/>
              <w:sz w:val="20"/>
              <w:szCs w:val="20"/>
            </w:rPr>
            <w:delText xml:space="preserve"> </w:delText>
          </w:r>
        </w:del>
      </w:ins>
      <w:del w:id="807" w:author="Willian" w:date="2016-10-24T16:41:00Z">
        <w:r w:rsidDel="009245C8">
          <w:rPr>
            <w:rFonts w:ascii="Tahoma" w:hAnsi="Tahoma" w:cs="Tahoma"/>
            <w:color w:val="000000"/>
            <w:sz w:val="20"/>
            <w:szCs w:val="20"/>
          </w:rPr>
          <w:delText>outras linguagens de programação, eles podem não aparecer no pseudocódigo, pois essas podem adotar outra semântica.</w:delText>
        </w:r>
      </w:del>
    </w:p>
    <w:p w14:paraId="74276273" w14:textId="4443D353" w:rsidR="009010DF" w:rsidDel="009245C8" w:rsidRDefault="009010DF">
      <w:pPr>
        <w:autoSpaceDE w:val="0"/>
        <w:autoSpaceDN w:val="0"/>
        <w:adjustRightInd w:val="0"/>
        <w:spacing w:before="0" w:after="0"/>
        <w:jc w:val="left"/>
        <w:rPr>
          <w:del w:id="808" w:author="Willian" w:date="2016-10-24T16:41:00Z"/>
          <w:rFonts w:ascii="Tahoma" w:hAnsi="Tahoma" w:cs="Tahoma"/>
          <w:color w:val="000000"/>
          <w:sz w:val="20"/>
          <w:szCs w:val="20"/>
        </w:rPr>
        <w:pPrChange w:id="809" w:author="Willian" w:date="2017-01-11T17:14:00Z">
          <w:pPr/>
        </w:pPrChange>
      </w:pPr>
    </w:p>
    <w:p w14:paraId="522AFE7D" w14:textId="48CA2F72" w:rsidR="009010DF" w:rsidDel="009245C8" w:rsidRDefault="009010DF">
      <w:pPr>
        <w:autoSpaceDE w:val="0"/>
        <w:autoSpaceDN w:val="0"/>
        <w:adjustRightInd w:val="0"/>
        <w:spacing w:before="0" w:after="0"/>
        <w:jc w:val="left"/>
        <w:rPr>
          <w:del w:id="810" w:author="Willian" w:date="2016-10-24T16:41:00Z"/>
          <w:rFonts w:ascii="Tahoma" w:hAnsi="Tahoma" w:cs="Tahoma"/>
          <w:color w:val="000000"/>
          <w:sz w:val="20"/>
          <w:szCs w:val="20"/>
        </w:rPr>
      </w:pPr>
    </w:p>
    <w:p w14:paraId="2927BBC4" w14:textId="5064ACC6" w:rsidR="009010DF" w:rsidRPr="00A33EB9" w:rsidDel="00DA0554" w:rsidRDefault="009010DF">
      <w:pPr>
        <w:pStyle w:val="PargrafodaLista"/>
        <w:numPr>
          <w:ilvl w:val="0"/>
          <w:numId w:val="52"/>
        </w:numPr>
        <w:autoSpaceDE w:val="0"/>
        <w:autoSpaceDN w:val="0"/>
        <w:adjustRightInd w:val="0"/>
        <w:spacing w:before="0" w:after="0"/>
        <w:jc w:val="left"/>
        <w:rPr>
          <w:del w:id="811" w:author="Willian" w:date="2016-10-14T23:00:00Z"/>
          <w:rFonts w:ascii="Tahoma" w:hAnsi="Tahoma" w:cs="Tahoma"/>
          <w:color w:val="000000"/>
          <w:sz w:val="20"/>
          <w:szCs w:val="20"/>
        </w:rPr>
      </w:pPr>
      <w:del w:id="812" w:author="Willian" w:date="2016-10-14T23:00:00Z">
        <w:r w:rsidRPr="00A33EB9" w:rsidDel="00DA0554">
          <w:rPr>
            <w:rFonts w:ascii="Tahoma-Bold" w:hAnsi="Tahoma-Bold" w:cs="Tahoma-Bold"/>
            <w:b/>
            <w:bCs/>
            <w:color w:val="FFFFFF"/>
            <w:sz w:val="20"/>
            <w:szCs w:val="20"/>
          </w:rPr>
          <w:delText xml:space="preserve">1 </w:delText>
        </w:r>
        <w:r w:rsidRPr="00A33EB9" w:rsidDel="00DA0554">
          <w:rPr>
            <w:rFonts w:ascii="Tahoma" w:hAnsi="Tahoma" w:cs="Tahoma"/>
            <w:color w:val="000000"/>
            <w:sz w:val="20"/>
            <w:szCs w:val="20"/>
          </w:rPr>
          <w:delText>Título do algoritmo. Geralmente mostra uma descrição breve e objetiva do que se trata o algoritmo, ou seja, o</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que ele fará;</w:delText>
        </w:r>
      </w:del>
    </w:p>
    <w:p w14:paraId="775BD455" w14:textId="2422595B" w:rsidR="009010DF" w:rsidRPr="00A33EB9" w:rsidDel="00DA0554" w:rsidRDefault="009010DF">
      <w:pPr>
        <w:pStyle w:val="PargrafodaLista"/>
        <w:numPr>
          <w:ilvl w:val="0"/>
          <w:numId w:val="52"/>
        </w:numPr>
        <w:autoSpaceDE w:val="0"/>
        <w:autoSpaceDN w:val="0"/>
        <w:adjustRightInd w:val="0"/>
        <w:spacing w:before="0" w:after="0"/>
        <w:jc w:val="left"/>
        <w:rPr>
          <w:del w:id="813" w:author="Willian" w:date="2016-10-14T23:00:00Z"/>
          <w:rFonts w:ascii="Tahoma" w:hAnsi="Tahoma" w:cs="Tahoma"/>
          <w:color w:val="000000"/>
          <w:sz w:val="20"/>
          <w:szCs w:val="20"/>
        </w:rPr>
      </w:pPr>
      <w:del w:id="814" w:author="Willian" w:date="2016-10-14T23:00:00Z">
        <w:r w:rsidRPr="00A33EB9" w:rsidDel="00DA0554">
          <w:rPr>
            <w:rFonts w:ascii="Tahoma-Bold" w:hAnsi="Tahoma-Bold" w:cs="Tahoma-Bold"/>
            <w:b/>
            <w:bCs/>
            <w:color w:val="FFFFFF"/>
            <w:sz w:val="20"/>
            <w:szCs w:val="20"/>
          </w:rPr>
          <w:delText xml:space="preserve">2 </w:delText>
        </w:r>
        <w:r w:rsidRPr="00A33EB9" w:rsidDel="00DA0554">
          <w:rPr>
            <w:rFonts w:ascii="Tahoma" w:hAnsi="Tahoma" w:cs="Tahoma"/>
            <w:color w:val="000000"/>
            <w:sz w:val="20"/>
            <w:szCs w:val="20"/>
          </w:rPr>
          <w:delText>Área para declaração de variáveis a serem utilizadas no decorrer do algoritmo;</w:delText>
        </w:r>
      </w:del>
    </w:p>
    <w:p w14:paraId="184D81A9" w14:textId="1DCDA3D8" w:rsidR="009010DF" w:rsidRPr="00A33EB9" w:rsidDel="00DA0554" w:rsidRDefault="009010DF">
      <w:pPr>
        <w:pStyle w:val="PargrafodaLista"/>
        <w:numPr>
          <w:ilvl w:val="0"/>
          <w:numId w:val="52"/>
        </w:numPr>
        <w:autoSpaceDE w:val="0"/>
        <w:autoSpaceDN w:val="0"/>
        <w:adjustRightInd w:val="0"/>
        <w:spacing w:before="0" w:after="0"/>
        <w:jc w:val="left"/>
        <w:rPr>
          <w:del w:id="815" w:author="Willian" w:date="2016-10-14T23:00:00Z"/>
          <w:rFonts w:ascii="Tahoma" w:hAnsi="Tahoma" w:cs="Tahoma"/>
          <w:color w:val="000000"/>
          <w:sz w:val="20"/>
          <w:szCs w:val="20"/>
        </w:rPr>
      </w:pPr>
      <w:del w:id="816" w:author="Willian" w:date="2016-10-14T23:00:00Z">
        <w:r w:rsidRPr="00A33EB9" w:rsidDel="00DA0554">
          <w:rPr>
            <w:rFonts w:ascii="Tahoma-Bold" w:hAnsi="Tahoma-Bold" w:cs="Tahoma-Bold"/>
            <w:b/>
            <w:bCs/>
            <w:color w:val="FFFFFF"/>
            <w:sz w:val="20"/>
            <w:szCs w:val="20"/>
          </w:rPr>
          <w:delText xml:space="preserve">3 </w:delText>
        </w:r>
        <w:r w:rsidRPr="00A33EB9" w:rsidDel="00DA0554">
          <w:rPr>
            <w:rFonts w:ascii="Tahoma" w:hAnsi="Tahoma" w:cs="Tahoma"/>
            <w:color w:val="000000"/>
            <w:sz w:val="20"/>
            <w:szCs w:val="20"/>
          </w:rPr>
          <w:delText>Tipo que as variáveis vão aceitar. Possíveis valores: inteiro, booleano, texto ou decimal;</w:delText>
        </w:r>
      </w:del>
    </w:p>
    <w:p w14:paraId="2A0DA745" w14:textId="7B4E5AF0" w:rsidR="009010DF" w:rsidRPr="00A33EB9" w:rsidDel="00DA0554" w:rsidRDefault="009010DF">
      <w:pPr>
        <w:pStyle w:val="PargrafodaLista"/>
        <w:numPr>
          <w:ilvl w:val="0"/>
          <w:numId w:val="52"/>
        </w:numPr>
        <w:autoSpaceDE w:val="0"/>
        <w:autoSpaceDN w:val="0"/>
        <w:adjustRightInd w:val="0"/>
        <w:spacing w:before="0" w:after="0"/>
        <w:jc w:val="left"/>
        <w:rPr>
          <w:del w:id="817" w:author="Willian" w:date="2016-10-14T23:00:00Z"/>
          <w:rFonts w:ascii="Tahoma" w:hAnsi="Tahoma" w:cs="Tahoma"/>
          <w:color w:val="000000"/>
          <w:sz w:val="20"/>
          <w:szCs w:val="20"/>
        </w:rPr>
      </w:pPr>
      <w:del w:id="818" w:author="Willian" w:date="2016-10-14T23:00:00Z">
        <w:r w:rsidRPr="00A33EB9" w:rsidDel="00DA0554">
          <w:rPr>
            <w:rFonts w:ascii="Tahoma-Bold" w:hAnsi="Tahoma-Bold" w:cs="Tahoma-Bold"/>
            <w:b/>
            <w:bCs/>
            <w:color w:val="FFFFFF"/>
            <w:sz w:val="20"/>
            <w:szCs w:val="20"/>
          </w:rPr>
          <w:delText xml:space="preserve">4 </w:delText>
        </w:r>
        <w:r w:rsidRPr="00A33EB9" w:rsidDel="00DA0554">
          <w:rPr>
            <w:rFonts w:ascii="Tahoma" w:hAnsi="Tahoma" w:cs="Tahoma"/>
            <w:color w:val="000000"/>
            <w:sz w:val="20"/>
            <w:szCs w:val="20"/>
          </w:rPr>
          <w:delText>Indica o início da execução do código. O corpo do algoritmo está entre o INÍCIO e o FIM. É onde fica a lógica de</w:delText>
        </w:r>
        <w:r w:rsidR="00A33EB9" w:rsidDel="00DA0554">
          <w:rPr>
            <w:rFonts w:ascii="Tahoma" w:hAnsi="Tahoma" w:cs="Tahoma"/>
            <w:color w:val="000000"/>
            <w:sz w:val="20"/>
            <w:szCs w:val="20"/>
          </w:rPr>
          <w:delText xml:space="preserve"> </w:delText>
        </w:r>
        <w:r w:rsidRPr="00A33EB9" w:rsidDel="00DA0554">
          <w:rPr>
            <w:rFonts w:ascii="Tahoma" w:hAnsi="Tahoma" w:cs="Tahoma"/>
            <w:color w:val="000000"/>
            <w:sz w:val="20"/>
            <w:szCs w:val="20"/>
          </w:rPr>
          <w:delText>programação.</w:delText>
        </w:r>
      </w:del>
    </w:p>
    <w:p w14:paraId="68D6CF9D" w14:textId="0156A517" w:rsidR="009010DF" w:rsidRPr="00A33EB9" w:rsidDel="00DA0554" w:rsidRDefault="009010DF">
      <w:pPr>
        <w:pStyle w:val="PargrafodaLista"/>
        <w:numPr>
          <w:ilvl w:val="0"/>
          <w:numId w:val="52"/>
        </w:numPr>
        <w:autoSpaceDE w:val="0"/>
        <w:autoSpaceDN w:val="0"/>
        <w:adjustRightInd w:val="0"/>
        <w:spacing w:before="0" w:after="0"/>
        <w:jc w:val="left"/>
        <w:rPr>
          <w:del w:id="819" w:author="Willian" w:date="2016-10-14T23:00:00Z"/>
          <w:rFonts w:ascii="Tahoma" w:hAnsi="Tahoma" w:cs="Tahoma"/>
          <w:color w:val="000000"/>
          <w:sz w:val="20"/>
          <w:szCs w:val="20"/>
        </w:rPr>
      </w:pPr>
      <w:del w:id="820" w:author="Willian" w:date="2016-10-14T23:00:00Z">
        <w:r w:rsidRPr="00A33EB9" w:rsidDel="00DA0554">
          <w:rPr>
            <w:rFonts w:ascii="Tahoma-Bold" w:hAnsi="Tahoma-Bold" w:cs="Tahoma-Bold"/>
            <w:b/>
            <w:bCs/>
            <w:color w:val="FFFFFF"/>
            <w:sz w:val="20"/>
            <w:szCs w:val="20"/>
          </w:rPr>
          <w:delText xml:space="preserve">5 </w:delText>
        </w:r>
        <w:r w:rsidRPr="00A33EB9" w:rsidDel="00DA0554">
          <w:rPr>
            <w:rFonts w:ascii="Tahoma" w:hAnsi="Tahoma" w:cs="Tahoma"/>
            <w:color w:val="000000"/>
            <w:sz w:val="20"/>
            <w:szCs w:val="20"/>
          </w:rPr>
          <w:delText>“&lt;-” atribui um valor a uma variável.</w:delText>
        </w:r>
      </w:del>
    </w:p>
    <w:p w14:paraId="13E7BA2A" w14:textId="22CE911F" w:rsidR="009010DF" w:rsidRPr="00A33EB9" w:rsidDel="00DA0554" w:rsidRDefault="009010DF">
      <w:pPr>
        <w:pStyle w:val="PargrafodaLista"/>
        <w:numPr>
          <w:ilvl w:val="0"/>
          <w:numId w:val="52"/>
        </w:numPr>
        <w:autoSpaceDE w:val="0"/>
        <w:autoSpaceDN w:val="0"/>
        <w:adjustRightInd w:val="0"/>
        <w:spacing w:before="0" w:after="0"/>
        <w:jc w:val="left"/>
        <w:rPr>
          <w:del w:id="821" w:author="Willian" w:date="2016-10-14T23:00:00Z"/>
          <w:rFonts w:ascii="Tahoma" w:hAnsi="Tahoma" w:cs="Tahoma"/>
          <w:color w:val="000000"/>
          <w:sz w:val="20"/>
          <w:szCs w:val="20"/>
        </w:rPr>
      </w:pPr>
      <w:del w:id="822" w:author="Willian" w:date="2016-10-14T23:00:00Z">
        <w:r w:rsidRPr="00A33EB9" w:rsidDel="00DA0554">
          <w:rPr>
            <w:rFonts w:ascii="Tahoma-Bold" w:hAnsi="Tahoma-Bold" w:cs="Tahoma-Bold"/>
            <w:b/>
            <w:bCs/>
            <w:color w:val="FFFFFF"/>
            <w:sz w:val="20"/>
            <w:szCs w:val="20"/>
          </w:rPr>
          <w:delText xml:space="preserve">6 </w:delText>
        </w:r>
        <w:r w:rsidRPr="00A33EB9" w:rsidDel="00DA0554">
          <w:rPr>
            <w:rFonts w:ascii="Tahoma" w:hAnsi="Tahoma" w:cs="Tahoma"/>
            <w:color w:val="000000"/>
            <w:sz w:val="20"/>
            <w:szCs w:val="20"/>
          </w:rPr>
          <w:delText>Exibe um dado.</w:delText>
        </w:r>
      </w:del>
    </w:p>
    <w:p w14:paraId="663355A7" w14:textId="6703B43C" w:rsidR="009010DF" w:rsidDel="00DA0554" w:rsidRDefault="009010DF">
      <w:pPr>
        <w:pStyle w:val="PargrafodaLista"/>
        <w:numPr>
          <w:ilvl w:val="0"/>
          <w:numId w:val="52"/>
        </w:numPr>
        <w:autoSpaceDE w:val="0"/>
        <w:autoSpaceDN w:val="0"/>
        <w:adjustRightInd w:val="0"/>
        <w:spacing w:before="0" w:after="0"/>
        <w:jc w:val="left"/>
        <w:rPr>
          <w:del w:id="823" w:author="Willian" w:date="2016-10-14T23:00:00Z"/>
          <w:rFonts w:ascii="Tahoma" w:hAnsi="Tahoma" w:cs="Tahoma"/>
          <w:color w:val="000000"/>
          <w:sz w:val="20"/>
          <w:szCs w:val="20"/>
        </w:rPr>
      </w:pPr>
      <w:del w:id="824" w:author="Willian" w:date="2016-10-14T23:00:00Z">
        <w:r w:rsidRPr="00A33EB9" w:rsidDel="00DA0554">
          <w:rPr>
            <w:rFonts w:ascii="Tahoma-Bold" w:hAnsi="Tahoma-Bold" w:cs="Tahoma-Bold"/>
            <w:b/>
            <w:bCs/>
            <w:color w:val="FFFFFF"/>
            <w:sz w:val="20"/>
            <w:szCs w:val="20"/>
          </w:rPr>
          <w:delText xml:space="preserve">7 </w:delText>
        </w:r>
        <w:r w:rsidRPr="00A33EB9" w:rsidDel="00DA0554">
          <w:rPr>
            <w:rFonts w:ascii="Tahoma" w:hAnsi="Tahoma" w:cs="Tahoma"/>
            <w:color w:val="000000"/>
            <w:sz w:val="20"/>
            <w:szCs w:val="20"/>
          </w:rPr>
          <w:delText>Indica o final da execução do algoritmo.</w:delText>
        </w:r>
      </w:del>
    </w:p>
    <w:p w14:paraId="48A2884F" w14:textId="6C812D62" w:rsidR="00A33EB9" w:rsidRPr="00A33EB9" w:rsidDel="009245C8" w:rsidRDefault="00A33EB9">
      <w:pPr>
        <w:pStyle w:val="PargrafodaLista"/>
        <w:autoSpaceDE w:val="0"/>
        <w:autoSpaceDN w:val="0"/>
        <w:adjustRightInd w:val="0"/>
        <w:spacing w:before="0" w:after="0"/>
        <w:jc w:val="left"/>
        <w:rPr>
          <w:del w:id="825" w:author="Willian" w:date="2016-10-24T16:41:00Z"/>
          <w:rFonts w:ascii="Tahoma" w:hAnsi="Tahoma" w:cs="Tahoma"/>
          <w:color w:val="000000"/>
          <w:sz w:val="20"/>
          <w:szCs w:val="20"/>
        </w:rPr>
      </w:pPr>
    </w:p>
    <w:p w14:paraId="680C2265" w14:textId="3197A712" w:rsidR="009010DF" w:rsidRPr="00A20C84" w:rsidDel="009245C8" w:rsidRDefault="00A20C84">
      <w:pPr>
        <w:autoSpaceDE w:val="0"/>
        <w:autoSpaceDN w:val="0"/>
        <w:adjustRightInd w:val="0"/>
        <w:spacing w:before="0" w:after="0"/>
        <w:jc w:val="left"/>
        <w:rPr>
          <w:del w:id="826" w:author="Willian" w:date="2016-10-24T16:41:00Z"/>
        </w:rPr>
      </w:pPr>
      <w:del w:id="827" w:author="Willian" w:date="2016-10-24T16:41:00Z">
        <w:r w:rsidRPr="00A20C84" w:rsidDel="009245C8">
          <w:rPr>
            <w:rFonts w:ascii="Tahoma-Bold" w:hAnsi="Tahoma-Bold" w:cs="Tahoma-Bold"/>
            <w:bCs/>
            <w:sz w:val="24"/>
            <w:rPrChange w:id="828" w:author="Oliveira, Sizue" w:date="2016-10-14T09:13:00Z">
              <w:rPr>
                <w:rFonts w:ascii="Tahoma-Bold" w:hAnsi="Tahoma-Bold" w:cs="Tahoma-Bold"/>
                <w:b/>
                <w:bCs/>
                <w:color w:val="0048F3"/>
                <w:sz w:val="24"/>
              </w:rPr>
            </w:rPrChange>
          </w:rPr>
          <w:delText>Agora faça você mesmo</w:delText>
        </w:r>
      </w:del>
    </w:p>
    <w:p w14:paraId="625C970D" w14:textId="21F118BC" w:rsidR="00A20C84" w:rsidRPr="008A259A" w:rsidDel="009245C8" w:rsidRDefault="00A20C84">
      <w:pPr>
        <w:autoSpaceDE w:val="0"/>
        <w:autoSpaceDN w:val="0"/>
        <w:adjustRightInd w:val="0"/>
        <w:spacing w:before="0" w:after="0"/>
        <w:jc w:val="left"/>
        <w:rPr>
          <w:del w:id="829" w:author="Willian" w:date="2016-10-24T16:41:00Z"/>
        </w:rPr>
      </w:pPr>
    </w:p>
    <w:p w14:paraId="20F0A483" w14:textId="394EAACE" w:rsidR="000508D2" w:rsidRPr="008A259A" w:rsidDel="009245C8" w:rsidRDefault="000508D2">
      <w:pPr>
        <w:numPr>
          <w:ilvl w:val="0"/>
          <w:numId w:val="30"/>
        </w:numPr>
        <w:spacing w:before="0" w:after="0"/>
        <w:ind w:hanging="360"/>
        <w:contextualSpacing/>
        <w:jc w:val="left"/>
        <w:rPr>
          <w:del w:id="830" w:author="Willian" w:date="2016-10-24T16:41:00Z"/>
        </w:rPr>
      </w:pPr>
      <w:bookmarkStart w:id="831" w:name="h.70ur0phbkgxg" w:colFirst="0" w:colLast="0"/>
      <w:bookmarkEnd w:id="831"/>
      <w:del w:id="832" w:author="Willian" w:date="2016-10-24T16:41:00Z">
        <w:r w:rsidRPr="008A259A" w:rsidDel="009245C8">
          <w:delText>Faça um algoritmo que receba dois números e ao final mostre a soma, a subtração, a multiplicação e a divisão dos números lidos.</w:delText>
        </w:r>
      </w:del>
    </w:p>
    <w:p w14:paraId="4AE408FC" w14:textId="19FB77C1" w:rsidR="00355011" w:rsidRPr="008A259A" w:rsidDel="009245C8" w:rsidRDefault="00355011">
      <w:pPr>
        <w:spacing w:before="0" w:after="0"/>
        <w:ind w:left="708"/>
        <w:rPr>
          <w:del w:id="833" w:author="Willian" w:date="2016-10-24T16:41:00Z"/>
          <w:rFonts w:ascii="Courier New" w:hAnsi="Courier New" w:cs="Courier New"/>
        </w:rPr>
        <w:pPrChange w:id="834" w:author="Willian" w:date="2017-01-11T17:14:00Z">
          <w:pPr>
            <w:ind w:left="708"/>
          </w:pPr>
        </w:pPrChange>
      </w:pPr>
      <w:del w:id="835" w:author="Willian" w:date="2016-10-24T16:41:00Z">
        <w:r w:rsidRPr="008A259A" w:rsidDel="009245C8">
          <w:rPr>
            <w:rFonts w:ascii="Courier New" w:hAnsi="Courier New" w:cs="Courier New"/>
          </w:rPr>
          <w:delText xml:space="preserve">Resposta </w:delText>
        </w:r>
      </w:del>
    </w:p>
    <w:p w14:paraId="29398BC2" w14:textId="3C4B47ED" w:rsidR="00355011" w:rsidRPr="008A259A" w:rsidDel="009245C8" w:rsidRDefault="00665B19">
      <w:pPr>
        <w:spacing w:before="0" w:after="0"/>
        <w:ind w:left="708"/>
        <w:rPr>
          <w:del w:id="836" w:author="Willian" w:date="2016-10-24T16:41:00Z"/>
          <w:rFonts w:ascii="Consolas" w:hAnsi="Consolas"/>
        </w:rPr>
        <w:pPrChange w:id="837" w:author="Willian" w:date="2017-01-11T17:14:00Z">
          <w:pPr>
            <w:ind w:left="708"/>
          </w:pPr>
        </w:pPrChange>
      </w:pPr>
      <w:del w:id="838" w:author="Willian" w:date="2016-10-14T23:03:00Z">
        <w:r w:rsidDel="004B13BA">
          <w:rPr>
            <w:noProof/>
          </w:rPr>
          <w:drawing>
            <wp:inline distT="114300" distB="114300" distL="114300" distR="114300" wp14:anchorId="2DE687EB" wp14:editId="406AA9F8">
              <wp:extent cx="4609673" cy="3795713"/>
              <wp:effectExtent l="0" t="0" r="0" b="0"/>
              <wp:docPr id="11" name="image02.png" descr="Alg-1.png"/>
              <wp:cNvGraphicFramePr/>
              <a:graphic xmlns:a="http://schemas.openxmlformats.org/drawingml/2006/main">
                <a:graphicData uri="http://schemas.openxmlformats.org/drawingml/2006/picture">
                  <pic:pic xmlns:pic="http://schemas.openxmlformats.org/drawingml/2006/picture">
                    <pic:nvPicPr>
                      <pic:cNvPr id="0" name="image02.png" descr="Alg-1.png"/>
                      <pic:cNvPicPr preferRelativeResize="0"/>
                    </pic:nvPicPr>
                    <pic:blipFill>
                      <a:blip r:embed="rId14" cstate="print"/>
                      <a:srcRect/>
                      <a:stretch>
                        <a:fillRect/>
                      </a:stretch>
                    </pic:blipFill>
                    <pic:spPr>
                      <a:xfrm>
                        <a:off x="0" y="0"/>
                        <a:ext cx="4609673" cy="3795713"/>
                      </a:xfrm>
                      <a:prstGeom prst="rect">
                        <a:avLst/>
                      </a:prstGeom>
                      <a:ln/>
                    </pic:spPr>
                  </pic:pic>
                </a:graphicData>
              </a:graphic>
            </wp:inline>
          </w:drawing>
        </w:r>
      </w:del>
    </w:p>
    <w:p w14:paraId="1E3F0544" w14:textId="118809A8" w:rsidR="001D149F" w:rsidRPr="008A259A" w:rsidDel="009245C8" w:rsidRDefault="000508D2">
      <w:pPr>
        <w:numPr>
          <w:ilvl w:val="0"/>
          <w:numId w:val="30"/>
        </w:numPr>
        <w:spacing w:before="0" w:after="0"/>
        <w:ind w:hanging="360"/>
        <w:contextualSpacing/>
        <w:jc w:val="left"/>
        <w:rPr>
          <w:del w:id="839" w:author="Willian" w:date="2016-10-24T16:41:00Z"/>
        </w:rPr>
      </w:pPr>
      <w:del w:id="840" w:author="Willian" w:date="2016-10-24T16:41:00Z">
        <w:r w:rsidRPr="008A259A" w:rsidDel="009245C8">
          <w:delText xml:space="preserve">Escrever um algoritmo para </w:delText>
        </w:r>
        <w:r w:rsidRPr="00FE35B7" w:rsidDel="009245C8">
          <w:delText>determinar</w:delText>
        </w:r>
        <w:r w:rsidRPr="008A259A" w:rsidDel="009245C8">
          <w:delText xml:space="preserve"> o consumo de um automóvel ao percorrer uma determinada distância. Será fornecida a distância total percorrida pelo automóvel e o total de combustível gasto.</w:delText>
        </w:r>
      </w:del>
    </w:p>
    <w:p w14:paraId="6B589521" w14:textId="2AE71B18" w:rsidR="001D149F" w:rsidDel="009245C8" w:rsidRDefault="001D149F">
      <w:pPr>
        <w:spacing w:before="0" w:after="0"/>
        <w:ind w:left="708"/>
        <w:rPr>
          <w:del w:id="841" w:author="Willian" w:date="2016-10-24T16:41:00Z"/>
          <w:rFonts w:ascii="Courier New" w:hAnsi="Courier New" w:cs="Courier New"/>
          <w:b/>
        </w:rPr>
        <w:pPrChange w:id="842" w:author="Willian" w:date="2017-01-11T17:14:00Z">
          <w:pPr>
            <w:ind w:left="708"/>
          </w:pPr>
        </w:pPrChange>
      </w:pPr>
      <w:del w:id="843" w:author="Willian" w:date="2016-10-24T16:41:00Z">
        <w:r w:rsidDel="009245C8">
          <w:rPr>
            <w:rFonts w:ascii="Courier New" w:hAnsi="Courier New" w:cs="Courier New"/>
            <w:b/>
          </w:rPr>
          <w:delText>Resposta:</w:delText>
        </w:r>
      </w:del>
    </w:p>
    <w:p w14:paraId="712A91F7" w14:textId="7F072FDF" w:rsidR="001D149F" w:rsidDel="009245C8" w:rsidRDefault="001D149F">
      <w:pPr>
        <w:spacing w:before="0" w:after="0"/>
        <w:ind w:left="708"/>
        <w:rPr>
          <w:del w:id="844" w:author="Willian" w:date="2016-10-24T16:41:00Z"/>
          <w:rFonts w:ascii="Courier New" w:hAnsi="Courier New" w:cs="Courier New"/>
          <w:b/>
        </w:rPr>
        <w:pPrChange w:id="845" w:author="Willian" w:date="2017-01-11T17:14:00Z">
          <w:pPr>
            <w:ind w:left="708"/>
          </w:pPr>
        </w:pPrChange>
      </w:pPr>
    </w:p>
    <w:p w14:paraId="3CB68750" w14:textId="79B4FB1A" w:rsidR="00355011" w:rsidRPr="008A259A" w:rsidDel="009245C8" w:rsidRDefault="00355011">
      <w:pPr>
        <w:spacing w:before="0" w:after="0"/>
        <w:ind w:left="708"/>
        <w:rPr>
          <w:del w:id="846" w:author="Willian" w:date="2016-10-24T16:41:00Z"/>
          <w:rFonts w:ascii="Courier New" w:hAnsi="Courier New" w:cs="Courier New"/>
        </w:rPr>
        <w:pPrChange w:id="847" w:author="Willian" w:date="2017-01-11T17:14:00Z">
          <w:pPr>
            <w:ind w:left="708"/>
          </w:pPr>
        </w:pPrChange>
      </w:pPr>
      <w:del w:id="84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Consumo</w:delText>
        </w:r>
      </w:del>
    </w:p>
    <w:p w14:paraId="4171CFC5" w14:textId="2F120B48" w:rsidR="00355011" w:rsidRPr="008A259A" w:rsidDel="009245C8" w:rsidRDefault="00355011">
      <w:pPr>
        <w:spacing w:before="0" w:after="0"/>
        <w:ind w:left="708"/>
        <w:rPr>
          <w:del w:id="849" w:author="Willian" w:date="2016-10-24T16:41:00Z"/>
          <w:rFonts w:ascii="Courier New" w:hAnsi="Courier New" w:cs="Courier New"/>
          <w:b/>
        </w:rPr>
        <w:pPrChange w:id="850" w:author="Willian" w:date="2017-01-11T17:14:00Z">
          <w:pPr>
            <w:ind w:left="708"/>
          </w:pPr>
        </w:pPrChange>
      </w:pPr>
      <w:del w:id="851" w:author="Willian" w:date="2016-10-24T16:41:00Z">
        <w:r w:rsidRPr="008A259A" w:rsidDel="009245C8">
          <w:rPr>
            <w:rFonts w:ascii="Courier New" w:hAnsi="Courier New" w:cs="Courier New"/>
            <w:b/>
          </w:rPr>
          <w:delText>VAR</w:delText>
        </w:r>
      </w:del>
    </w:p>
    <w:p w14:paraId="463C8BE3" w14:textId="4C86DF05" w:rsidR="00355011" w:rsidRPr="008A259A" w:rsidDel="009245C8" w:rsidRDefault="00355011">
      <w:pPr>
        <w:spacing w:before="0" w:after="0"/>
        <w:ind w:left="708"/>
        <w:rPr>
          <w:del w:id="852" w:author="Willian" w:date="2016-10-24T16:41:00Z"/>
          <w:rFonts w:ascii="Courier New" w:hAnsi="Courier New" w:cs="Courier New"/>
        </w:rPr>
        <w:pPrChange w:id="853" w:author="Willian" w:date="2017-01-11T17:14:00Z">
          <w:pPr>
            <w:ind w:left="708"/>
          </w:pPr>
        </w:pPrChange>
      </w:pPr>
      <w:del w:id="854" w:author="Willian" w:date="2016-10-24T16:41:00Z">
        <w:r w:rsidRPr="008A259A" w:rsidDel="009245C8">
          <w:rPr>
            <w:rFonts w:ascii="Courier New" w:hAnsi="Courier New" w:cs="Courier New"/>
          </w:rPr>
          <w:tab/>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ncia</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1BCF5CB5" w14:textId="6D269C6E" w:rsidR="00355011" w:rsidRPr="008A259A" w:rsidDel="009245C8" w:rsidRDefault="00355011">
      <w:pPr>
        <w:spacing w:before="0" w:after="0"/>
        <w:ind w:left="708"/>
        <w:rPr>
          <w:del w:id="855" w:author="Willian" w:date="2016-10-24T16:41:00Z"/>
          <w:rFonts w:ascii="Courier New" w:hAnsi="Courier New" w:cs="Courier New"/>
          <w:b/>
        </w:rPr>
        <w:pPrChange w:id="856" w:author="Willian" w:date="2017-01-11T17:14:00Z">
          <w:pPr>
            <w:ind w:left="708"/>
          </w:pPr>
        </w:pPrChange>
      </w:pPr>
      <w:del w:id="857" w:author="Willian" w:date="2016-10-24T16:41:00Z">
        <w:r w:rsidRPr="008A259A" w:rsidDel="009245C8">
          <w:rPr>
            <w:rFonts w:ascii="Courier New" w:hAnsi="Courier New" w:cs="Courier New"/>
            <w:b/>
          </w:rPr>
          <w:delText xml:space="preserve">INÍCIO </w:delText>
        </w:r>
      </w:del>
    </w:p>
    <w:p w14:paraId="7D244C0A" w14:textId="624AF2B1" w:rsidR="00355011" w:rsidRPr="008A259A" w:rsidDel="009245C8" w:rsidRDefault="00355011">
      <w:pPr>
        <w:spacing w:before="0" w:after="0"/>
        <w:ind w:left="708"/>
        <w:rPr>
          <w:del w:id="858" w:author="Willian" w:date="2016-10-24T16:41:00Z"/>
          <w:rFonts w:ascii="Courier New" w:hAnsi="Courier New" w:cs="Courier New"/>
        </w:rPr>
        <w:pPrChange w:id="859" w:author="Willian" w:date="2017-01-11T17:14:00Z">
          <w:pPr>
            <w:ind w:left="708"/>
          </w:pPr>
        </w:pPrChange>
      </w:pPr>
      <w:del w:id="86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dist</w:delText>
        </w:r>
        <w:r w:rsidR="0023514A" w:rsidDel="009245C8">
          <w:rPr>
            <w:rFonts w:ascii="Courier New" w:hAnsi="Courier New" w:cs="Courier New"/>
          </w:rPr>
          <w:delText>â</w:delText>
        </w:r>
        <w:r w:rsidR="0023514A" w:rsidRPr="008A259A" w:rsidDel="009245C8">
          <w:rPr>
            <w:rFonts w:ascii="Courier New" w:hAnsi="Courier New" w:cs="Courier New"/>
          </w:rPr>
          <w:delText>ncia</w:delText>
        </w:r>
        <w:r w:rsidRPr="008A259A" w:rsidDel="009245C8">
          <w:rPr>
            <w:rFonts w:ascii="Courier New" w:hAnsi="Courier New" w:cs="Courier New"/>
          </w:rPr>
          <w:delText>);</w:delText>
        </w:r>
      </w:del>
    </w:p>
    <w:p w14:paraId="748615FD" w14:textId="26FDC16E" w:rsidR="00355011" w:rsidRPr="008A259A" w:rsidDel="009245C8" w:rsidRDefault="00355011">
      <w:pPr>
        <w:spacing w:before="0" w:after="0"/>
        <w:ind w:left="708"/>
        <w:rPr>
          <w:del w:id="861" w:author="Willian" w:date="2016-10-24T16:41:00Z"/>
          <w:rFonts w:ascii="Courier New" w:hAnsi="Courier New" w:cs="Courier New"/>
        </w:rPr>
        <w:pPrChange w:id="862" w:author="Willian" w:date="2017-01-11T17:14:00Z">
          <w:pPr>
            <w:ind w:left="708"/>
          </w:pPr>
        </w:pPrChange>
      </w:pPr>
      <w:del w:id="86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combust</w:delText>
        </w:r>
        <w:r w:rsidR="0023514A" w:rsidDel="009245C8">
          <w:rPr>
            <w:rFonts w:ascii="Courier New" w:hAnsi="Courier New" w:cs="Courier New"/>
          </w:rPr>
          <w:delText>í</w:delText>
        </w:r>
        <w:r w:rsidR="0023514A" w:rsidRPr="008A259A" w:rsidDel="009245C8">
          <w:rPr>
            <w:rFonts w:ascii="Courier New" w:hAnsi="Courier New" w:cs="Courier New"/>
          </w:rPr>
          <w:delText>vel</w:delText>
        </w:r>
        <w:r w:rsidRPr="008A259A" w:rsidDel="009245C8">
          <w:rPr>
            <w:rFonts w:ascii="Courier New" w:hAnsi="Courier New" w:cs="Courier New"/>
          </w:rPr>
          <w:delText>);</w:delText>
        </w:r>
      </w:del>
    </w:p>
    <w:p w14:paraId="57067C93" w14:textId="7D659DCA" w:rsidR="00355011" w:rsidRPr="008A259A" w:rsidDel="009245C8" w:rsidRDefault="00355011">
      <w:pPr>
        <w:spacing w:before="0" w:after="0"/>
        <w:ind w:left="708"/>
        <w:rPr>
          <w:del w:id="864" w:author="Willian" w:date="2016-10-24T16:41:00Z"/>
          <w:rFonts w:ascii="Courier New" w:hAnsi="Courier New" w:cs="Courier New"/>
        </w:rPr>
        <w:pPrChange w:id="865" w:author="Willian" w:date="2017-01-11T17:14:00Z">
          <w:pPr>
            <w:ind w:left="708"/>
          </w:pPr>
        </w:pPrChange>
      </w:pPr>
      <w:del w:id="866" w:author="Willian" w:date="2016-10-24T16:41:00Z">
        <w:r w:rsidRPr="008A259A" w:rsidDel="009245C8">
          <w:rPr>
            <w:rFonts w:ascii="Courier New" w:hAnsi="Courier New" w:cs="Courier New"/>
          </w:rPr>
          <w:tab/>
          <w:delText>m</w:delText>
        </w:r>
        <w:r w:rsidR="0023514A" w:rsidDel="009245C8">
          <w:rPr>
            <w:rFonts w:ascii="Courier New" w:hAnsi="Courier New" w:cs="Courier New"/>
          </w:rPr>
          <w:delText>é</w:delText>
        </w:r>
        <w:r w:rsidRPr="008A259A" w:rsidDel="009245C8">
          <w:rPr>
            <w:rFonts w:ascii="Courier New" w:hAnsi="Courier New" w:cs="Courier New"/>
          </w:rPr>
          <w:delText xml:space="preserve">dia </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dist</w:delText>
        </w:r>
        <w:r w:rsidR="00AC14BC" w:rsidDel="009245C8">
          <w:rPr>
            <w:rFonts w:ascii="Courier New" w:hAnsi="Courier New" w:cs="Courier New"/>
          </w:rPr>
          <w:delText>â</w:delText>
        </w:r>
        <w:r w:rsidR="00AC14BC" w:rsidRPr="008A259A" w:rsidDel="009245C8">
          <w:rPr>
            <w:rFonts w:ascii="Courier New" w:hAnsi="Courier New" w:cs="Courier New"/>
          </w:rPr>
          <w:delText xml:space="preserve">ncia </w:delText>
        </w:r>
        <w:r w:rsidRPr="008A259A" w:rsidDel="009245C8">
          <w:rPr>
            <w:rFonts w:ascii="Courier New" w:hAnsi="Courier New" w:cs="Courier New"/>
          </w:rPr>
          <w:delText>/</w:delText>
        </w:r>
        <w:r w:rsidR="00AC14BC" w:rsidRPr="008A259A" w:rsidDel="009245C8">
          <w:rPr>
            <w:rFonts w:ascii="Courier New" w:hAnsi="Courier New" w:cs="Courier New"/>
          </w:rPr>
          <w:delText>combust</w:delText>
        </w:r>
        <w:r w:rsidR="00AC14BC" w:rsidDel="009245C8">
          <w:rPr>
            <w:rFonts w:ascii="Courier New" w:hAnsi="Courier New" w:cs="Courier New"/>
          </w:rPr>
          <w:delText>í</w:delText>
        </w:r>
        <w:r w:rsidR="00AC14BC" w:rsidRPr="008A259A" w:rsidDel="009245C8">
          <w:rPr>
            <w:rFonts w:ascii="Courier New" w:hAnsi="Courier New" w:cs="Courier New"/>
          </w:rPr>
          <w:delText>vel</w:delText>
        </w:r>
        <w:r w:rsidRPr="008A259A" w:rsidDel="009245C8">
          <w:rPr>
            <w:rFonts w:ascii="Courier New" w:hAnsi="Courier New" w:cs="Courier New"/>
          </w:rPr>
          <w:delText>;</w:delText>
        </w:r>
      </w:del>
    </w:p>
    <w:p w14:paraId="2EE6025F" w14:textId="5927F0FF" w:rsidR="00355011" w:rsidRPr="008A259A" w:rsidDel="009245C8" w:rsidRDefault="00355011">
      <w:pPr>
        <w:spacing w:before="0" w:after="0"/>
        <w:ind w:left="708"/>
        <w:rPr>
          <w:del w:id="867" w:author="Willian" w:date="2016-10-24T16:41:00Z"/>
          <w:rFonts w:ascii="Courier New" w:hAnsi="Courier New" w:cs="Courier New"/>
        </w:rPr>
        <w:pPrChange w:id="868" w:author="Willian" w:date="2017-01-11T17:14:00Z">
          <w:pPr>
            <w:ind w:left="708"/>
          </w:pPr>
        </w:pPrChange>
      </w:pPr>
      <w:del w:id="86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(m</w:delText>
        </w:r>
        <w:r w:rsidR="00AC14BC" w:rsidDel="009245C8">
          <w:rPr>
            <w:rFonts w:ascii="Courier New" w:hAnsi="Courier New" w:cs="Courier New"/>
          </w:rPr>
          <w:delText>é</w:delText>
        </w:r>
        <w:r w:rsidRPr="008A259A" w:rsidDel="009245C8">
          <w:rPr>
            <w:rFonts w:ascii="Courier New" w:hAnsi="Courier New" w:cs="Courier New"/>
          </w:rPr>
          <w:delText>dia);</w:delText>
        </w:r>
      </w:del>
    </w:p>
    <w:p w14:paraId="48F5D0BA" w14:textId="6C555DB2" w:rsidR="00355011" w:rsidRPr="008A259A" w:rsidDel="009245C8" w:rsidRDefault="00355011">
      <w:pPr>
        <w:spacing w:before="0" w:after="0"/>
        <w:ind w:left="708"/>
        <w:rPr>
          <w:del w:id="870" w:author="Willian" w:date="2016-10-24T16:41:00Z"/>
          <w:rFonts w:ascii="Courier New" w:hAnsi="Courier New" w:cs="Courier New"/>
          <w:b/>
        </w:rPr>
        <w:pPrChange w:id="871" w:author="Willian" w:date="2017-01-11T17:14:00Z">
          <w:pPr>
            <w:ind w:left="708"/>
          </w:pPr>
        </w:pPrChange>
      </w:pPr>
      <w:del w:id="872" w:author="Willian" w:date="2016-10-24T16:41:00Z">
        <w:r w:rsidRPr="008A259A" w:rsidDel="009245C8">
          <w:rPr>
            <w:rFonts w:ascii="Courier New" w:hAnsi="Courier New" w:cs="Courier New"/>
            <w:b/>
          </w:rPr>
          <w:delText>FIM</w:delText>
        </w:r>
      </w:del>
    </w:p>
    <w:p w14:paraId="19553DB9" w14:textId="5C582B89" w:rsidR="000508D2" w:rsidRPr="008A259A" w:rsidDel="009245C8" w:rsidRDefault="000508D2">
      <w:pPr>
        <w:numPr>
          <w:ilvl w:val="0"/>
          <w:numId w:val="30"/>
        </w:numPr>
        <w:spacing w:before="0" w:after="0"/>
        <w:ind w:hanging="360"/>
        <w:contextualSpacing/>
        <w:rPr>
          <w:del w:id="873" w:author="Willian" w:date="2016-10-24T16:41:00Z"/>
        </w:rPr>
        <w:pPrChange w:id="874" w:author="Willian" w:date="2017-01-11T17:14:00Z">
          <w:pPr>
            <w:numPr>
              <w:numId w:val="30"/>
            </w:numPr>
            <w:spacing w:before="0" w:after="0"/>
            <w:ind w:left="720" w:hanging="360"/>
            <w:contextualSpacing/>
            <w:jc w:val="left"/>
          </w:pPr>
        </w:pPrChange>
      </w:pPr>
      <w:del w:id="875" w:author="Willian" w:date="2016-10-24T16:41:00Z">
        <w:r w:rsidRPr="008A259A" w:rsidDel="009245C8">
          <w:delText>Escrever um algoritmo que leia o nome de um vendedor, o seu salário fixo e o total de vendas efetuadas por ele no mês (em dinheiro). Sabendo que este</w:delText>
        </w:r>
        <w:r w:rsidR="00E33202" w:rsidRPr="008A259A" w:rsidDel="009245C8">
          <w:delText xml:space="preserve"> vendedor ganha uma comissão de 15% do valor de seu salário para cada venda</w:delText>
        </w:r>
        <w:r w:rsidRPr="008A259A" w:rsidDel="009245C8">
          <w:delText xml:space="preserve"> efetuada no mês, informar o seu nome, o salário fixo e salário com as comissões ao final do mês.</w:delText>
        </w:r>
      </w:del>
    </w:p>
    <w:p w14:paraId="092EA9AB" w14:textId="3D8B1045" w:rsidR="001D149F" w:rsidDel="009245C8" w:rsidRDefault="001D149F">
      <w:pPr>
        <w:spacing w:before="0" w:after="0"/>
        <w:ind w:firstLine="708"/>
        <w:jc w:val="left"/>
        <w:rPr>
          <w:del w:id="876" w:author="Willian" w:date="2016-10-24T16:41:00Z"/>
          <w:rFonts w:ascii="Courier New" w:hAnsi="Courier New" w:cs="Courier New"/>
          <w:b/>
        </w:rPr>
        <w:pPrChange w:id="877" w:author="Willian" w:date="2017-01-11T17:14:00Z">
          <w:pPr>
            <w:ind w:firstLine="708"/>
            <w:jc w:val="left"/>
          </w:pPr>
        </w:pPrChange>
      </w:pPr>
      <w:del w:id="878" w:author="Willian" w:date="2016-10-24T16:41:00Z">
        <w:r w:rsidDel="009245C8">
          <w:rPr>
            <w:rFonts w:ascii="Courier New" w:hAnsi="Courier New" w:cs="Courier New"/>
            <w:b/>
          </w:rPr>
          <w:delText>Resposta:</w:delText>
        </w:r>
      </w:del>
    </w:p>
    <w:p w14:paraId="762DA6FD" w14:textId="4F4BA682" w:rsidR="00355011" w:rsidRPr="008A259A" w:rsidDel="009245C8" w:rsidRDefault="00355011">
      <w:pPr>
        <w:spacing w:before="0" w:after="0"/>
        <w:ind w:firstLine="708"/>
        <w:jc w:val="left"/>
        <w:rPr>
          <w:del w:id="879" w:author="Willian" w:date="2016-10-24T16:41:00Z"/>
          <w:rFonts w:ascii="Courier New" w:hAnsi="Courier New" w:cs="Courier New"/>
        </w:rPr>
        <w:pPrChange w:id="880" w:author="Willian" w:date="2017-01-11T17:14:00Z">
          <w:pPr>
            <w:ind w:firstLine="708"/>
            <w:jc w:val="left"/>
          </w:pPr>
        </w:pPrChange>
      </w:pPr>
      <w:del w:id="881"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Salário</w:delText>
        </w:r>
      </w:del>
    </w:p>
    <w:p w14:paraId="506C2E5F" w14:textId="243F9907" w:rsidR="00355011" w:rsidRPr="008A259A" w:rsidDel="009245C8" w:rsidRDefault="00355011">
      <w:pPr>
        <w:spacing w:before="0" w:after="0"/>
        <w:ind w:firstLine="708"/>
        <w:jc w:val="left"/>
        <w:rPr>
          <w:del w:id="882" w:author="Willian" w:date="2016-10-24T16:41:00Z"/>
          <w:rFonts w:ascii="Courier New" w:hAnsi="Courier New" w:cs="Courier New"/>
          <w:b/>
        </w:rPr>
        <w:pPrChange w:id="883" w:author="Willian" w:date="2017-01-11T17:14:00Z">
          <w:pPr>
            <w:ind w:firstLine="708"/>
            <w:jc w:val="left"/>
          </w:pPr>
        </w:pPrChange>
      </w:pPr>
      <w:del w:id="884" w:author="Willian" w:date="2016-10-24T16:41:00Z">
        <w:r w:rsidRPr="008A259A" w:rsidDel="009245C8">
          <w:rPr>
            <w:rFonts w:ascii="Courier New" w:hAnsi="Courier New" w:cs="Courier New"/>
            <w:b/>
          </w:rPr>
          <w:delText>VAR</w:delText>
        </w:r>
      </w:del>
    </w:p>
    <w:p w14:paraId="613BD318" w14:textId="6DC6491A" w:rsidR="00355011" w:rsidRPr="008A259A" w:rsidDel="009245C8" w:rsidRDefault="00355011">
      <w:pPr>
        <w:spacing w:before="0" w:after="0"/>
        <w:ind w:left="708" w:firstLine="708"/>
        <w:jc w:val="left"/>
        <w:rPr>
          <w:del w:id="885" w:author="Willian" w:date="2016-10-24T16:41:00Z"/>
          <w:rFonts w:ascii="Courier New" w:hAnsi="Courier New" w:cs="Courier New"/>
        </w:rPr>
        <w:pPrChange w:id="886" w:author="Willian" w:date="2017-01-11T17:14:00Z">
          <w:pPr>
            <w:ind w:left="708" w:firstLine="708"/>
            <w:jc w:val="left"/>
          </w:pPr>
        </w:pPrChange>
      </w:pPr>
      <w:del w:id="887" w:author="Willian" w:date="2016-10-24T16:41:00Z">
        <w:r w:rsidRPr="008A259A" w:rsidDel="009245C8">
          <w:rPr>
            <w:rFonts w:ascii="Courier New" w:hAnsi="Courier New" w:cs="Courier New"/>
          </w:rPr>
          <w:delText>nome, sal</w:delText>
        </w:r>
        <w:r w:rsidR="00AC14BC" w:rsidDel="009245C8">
          <w:rPr>
            <w:rFonts w:ascii="Courier New" w:hAnsi="Courier New" w:cs="Courier New"/>
          </w:rPr>
          <w:delText>á</w:delText>
        </w:r>
        <w:r w:rsidRPr="008A259A" w:rsidDel="009245C8">
          <w:rPr>
            <w:rFonts w:ascii="Courier New" w:hAnsi="Courier New" w:cs="Courier New"/>
          </w:rPr>
          <w:delText>rio, total, comiss</w:delText>
        </w:r>
        <w:r w:rsidR="00AC14BC" w:rsidDel="009245C8">
          <w:rPr>
            <w:rFonts w:ascii="Courier New" w:hAnsi="Courier New" w:cs="Courier New"/>
          </w:rPr>
          <w:delText>ã</w:delText>
        </w:r>
        <w:r w:rsidRPr="008A259A" w:rsidDel="009245C8">
          <w:rPr>
            <w:rFonts w:ascii="Courier New" w:hAnsi="Courier New" w:cs="Courier New"/>
          </w:rPr>
          <w:delText xml:space="preserve">o_por_venda: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4F1E1EBA" w14:textId="16C098EF" w:rsidR="00355011" w:rsidRPr="008A259A" w:rsidDel="009245C8" w:rsidRDefault="00355011">
      <w:pPr>
        <w:spacing w:before="0" w:after="0"/>
        <w:ind w:left="708" w:firstLine="708"/>
        <w:jc w:val="left"/>
        <w:rPr>
          <w:del w:id="888" w:author="Willian" w:date="2016-10-24T16:41:00Z"/>
          <w:rFonts w:ascii="Courier New" w:hAnsi="Courier New" w:cs="Courier New"/>
        </w:rPr>
        <w:pPrChange w:id="889" w:author="Willian" w:date="2017-01-11T17:14:00Z">
          <w:pPr>
            <w:ind w:left="708" w:firstLine="708"/>
            <w:jc w:val="left"/>
          </w:pPr>
        </w:pPrChange>
      </w:pPr>
      <w:del w:id="890" w:author="Willian" w:date="2016-10-24T16:41:00Z">
        <w:r w:rsidRPr="008A259A" w:rsidDel="009245C8">
          <w:rPr>
            <w:rFonts w:ascii="Courier New" w:hAnsi="Courier New" w:cs="Courier New"/>
          </w:rPr>
          <w:delText xml:space="preserve">vendas: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518DABB2" w14:textId="75B7D121" w:rsidR="00355011" w:rsidRPr="008A259A" w:rsidDel="009245C8" w:rsidRDefault="00355011">
      <w:pPr>
        <w:spacing w:before="0" w:after="0"/>
        <w:ind w:firstLine="708"/>
        <w:jc w:val="left"/>
        <w:rPr>
          <w:del w:id="891" w:author="Willian" w:date="2016-10-24T16:41:00Z"/>
          <w:rFonts w:ascii="Courier New" w:hAnsi="Courier New" w:cs="Courier New"/>
          <w:b/>
        </w:rPr>
        <w:pPrChange w:id="892" w:author="Willian" w:date="2017-01-11T17:14:00Z">
          <w:pPr>
            <w:ind w:firstLine="708"/>
            <w:jc w:val="left"/>
          </w:pPr>
        </w:pPrChange>
      </w:pPr>
      <w:del w:id="893" w:author="Willian" w:date="2016-10-24T16:41:00Z">
        <w:r w:rsidRPr="008A259A" w:rsidDel="009245C8">
          <w:rPr>
            <w:rFonts w:ascii="Courier New" w:hAnsi="Courier New" w:cs="Courier New"/>
            <w:b/>
          </w:rPr>
          <w:delText xml:space="preserve">INÍCIO </w:delText>
        </w:r>
      </w:del>
    </w:p>
    <w:p w14:paraId="4300BB9B" w14:textId="4C4CA6B4" w:rsidR="00355011" w:rsidRPr="008A259A" w:rsidDel="009245C8" w:rsidRDefault="00355011">
      <w:pPr>
        <w:spacing w:before="0" w:after="0"/>
        <w:ind w:left="1080" w:firstLine="336"/>
        <w:jc w:val="left"/>
        <w:rPr>
          <w:del w:id="894" w:author="Willian" w:date="2016-10-24T16:41:00Z"/>
          <w:rFonts w:ascii="Courier New" w:hAnsi="Courier New" w:cs="Courier New"/>
        </w:rPr>
        <w:pPrChange w:id="895" w:author="Willian" w:date="2017-01-11T17:14:00Z">
          <w:pPr>
            <w:ind w:left="1080" w:firstLine="336"/>
            <w:jc w:val="left"/>
          </w:pPr>
        </w:pPrChange>
      </w:pPr>
      <w:del w:id="896"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sal</w:delText>
        </w:r>
        <w:r w:rsidR="0023514A" w:rsidDel="009245C8">
          <w:rPr>
            <w:rFonts w:ascii="Courier New" w:hAnsi="Courier New" w:cs="Courier New"/>
          </w:rPr>
          <w:delText>á</w:delText>
        </w:r>
        <w:r w:rsidR="0023514A" w:rsidRPr="008A259A" w:rsidDel="009245C8">
          <w:rPr>
            <w:rFonts w:ascii="Courier New" w:hAnsi="Courier New" w:cs="Courier New"/>
          </w:rPr>
          <w:delText>rio</w:delText>
        </w:r>
        <w:r w:rsidRPr="008A259A" w:rsidDel="009245C8">
          <w:rPr>
            <w:rFonts w:ascii="Courier New" w:hAnsi="Courier New" w:cs="Courier New"/>
          </w:rPr>
          <w:delText>);</w:delText>
        </w:r>
      </w:del>
    </w:p>
    <w:p w14:paraId="0E2A1163" w14:textId="7A839553" w:rsidR="00355011" w:rsidRPr="008A259A" w:rsidDel="009245C8" w:rsidRDefault="00355011">
      <w:pPr>
        <w:spacing w:before="0" w:after="0"/>
        <w:ind w:left="1080" w:firstLine="336"/>
        <w:jc w:val="left"/>
        <w:rPr>
          <w:del w:id="897" w:author="Willian" w:date="2016-10-24T16:41:00Z"/>
          <w:rFonts w:ascii="Courier New" w:hAnsi="Courier New" w:cs="Courier New"/>
        </w:rPr>
        <w:pPrChange w:id="898" w:author="Willian" w:date="2017-01-11T17:14:00Z">
          <w:pPr>
            <w:ind w:left="1080" w:firstLine="336"/>
            <w:jc w:val="left"/>
          </w:pPr>
        </w:pPrChange>
      </w:pPr>
      <w:del w:id="89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nome</w:delText>
        </w:r>
        <w:r w:rsidRPr="008A259A" w:rsidDel="009245C8">
          <w:rPr>
            <w:rFonts w:ascii="Courier New" w:hAnsi="Courier New" w:cs="Courier New"/>
          </w:rPr>
          <w:delText>);</w:delText>
        </w:r>
      </w:del>
    </w:p>
    <w:p w14:paraId="7EE9C1E7" w14:textId="1BC263AE" w:rsidR="00355011" w:rsidRPr="008A259A" w:rsidDel="009245C8" w:rsidRDefault="00355011">
      <w:pPr>
        <w:spacing w:before="0" w:after="0"/>
        <w:ind w:left="1080" w:firstLine="336"/>
        <w:jc w:val="left"/>
        <w:rPr>
          <w:del w:id="900" w:author="Willian" w:date="2016-10-24T16:41:00Z"/>
          <w:rFonts w:ascii="Courier New" w:hAnsi="Courier New" w:cs="Courier New"/>
        </w:rPr>
        <w:pPrChange w:id="901" w:author="Willian" w:date="2017-01-11T17:14:00Z">
          <w:pPr>
            <w:ind w:left="1080" w:firstLine="336"/>
            <w:jc w:val="left"/>
          </w:pPr>
        </w:pPrChange>
      </w:pPr>
      <w:del w:id="902"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23514A" w:rsidRPr="008A259A" w:rsidDel="009245C8">
          <w:rPr>
            <w:rFonts w:ascii="Courier New" w:hAnsi="Courier New" w:cs="Courier New"/>
          </w:rPr>
          <w:delText>vendas</w:delText>
        </w:r>
        <w:r w:rsidRPr="008A259A" w:rsidDel="009245C8">
          <w:rPr>
            <w:rFonts w:ascii="Courier New" w:hAnsi="Courier New" w:cs="Courier New"/>
          </w:rPr>
          <w:delText>);</w:delText>
        </w:r>
      </w:del>
    </w:p>
    <w:p w14:paraId="68C0AAEF" w14:textId="0B76D73E" w:rsidR="00355011" w:rsidRPr="008A259A" w:rsidDel="009245C8" w:rsidRDefault="00355011">
      <w:pPr>
        <w:spacing w:before="0" w:after="0"/>
        <w:ind w:left="1080" w:firstLine="336"/>
        <w:jc w:val="left"/>
        <w:rPr>
          <w:del w:id="903" w:author="Willian" w:date="2016-10-24T16:41:00Z"/>
          <w:rFonts w:ascii="Courier New" w:hAnsi="Courier New" w:cs="Courier New"/>
        </w:rPr>
        <w:pPrChange w:id="904" w:author="Willian" w:date="2017-01-11T17:14:00Z">
          <w:pPr>
            <w:ind w:left="1080" w:firstLine="336"/>
            <w:jc w:val="left"/>
          </w:pPr>
        </w:pPrChange>
      </w:pPr>
    </w:p>
    <w:p w14:paraId="426A81F1" w14:textId="7318639E" w:rsidR="00355011" w:rsidRPr="008A259A" w:rsidDel="009245C8" w:rsidRDefault="00355011">
      <w:pPr>
        <w:spacing w:before="0" w:after="0"/>
        <w:ind w:left="1080" w:firstLine="336"/>
        <w:jc w:val="left"/>
        <w:rPr>
          <w:del w:id="905" w:author="Willian" w:date="2016-10-24T16:41:00Z"/>
          <w:rFonts w:ascii="Courier New" w:hAnsi="Courier New" w:cs="Courier New"/>
        </w:rPr>
        <w:pPrChange w:id="906" w:author="Willian" w:date="2017-01-11T17:14:00Z">
          <w:pPr>
            <w:ind w:left="1080" w:firstLine="336"/>
            <w:jc w:val="left"/>
          </w:pPr>
        </w:pPrChange>
      </w:pPr>
      <w:del w:id="907" w:author="Willian" w:date="2016-10-24T16:41:00Z">
        <w:r w:rsidRPr="008A259A" w:rsidDel="009245C8">
          <w:rPr>
            <w:rFonts w:ascii="Courier New" w:hAnsi="Courier New" w:cs="Courier New"/>
          </w:rPr>
          <w:delText>comiss</w:delText>
        </w:r>
        <w:r w:rsidR="00AC14BC" w:rsidDel="009245C8">
          <w:rPr>
            <w:rFonts w:ascii="Courier New" w:hAnsi="Courier New" w:cs="Courier New"/>
          </w:rPr>
          <w:delText>ã</w:delText>
        </w:r>
        <w:r w:rsidRPr="008A259A" w:rsidDel="009245C8">
          <w:rPr>
            <w:rFonts w:ascii="Courier New" w:hAnsi="Courier New" w:cs="Courier New"/>
          </w:rPr>
          <w:delText>o_por_venda &lt;- sal</w:delText>
        </w:r>
        <w:r w:rsidR="00D06AB8" w:rsidDel="009245C8">
          <w:rPr>
            <w:rFonts w:ascii="Courier New" w:hAnsi="Courier New" w:cs="Courier New"/>
          </w:rPr>
          <w:delText>a</w:delText>
        </w:r>
        <w:r w:rsidRPr="008A259A" w:rsidDel="009245C8">
          <w:rPr>
            <w:rFonts w:ascii="Courier New" w:hAnsi="Courier New" w:cs="Courier New"/>
          </w:rPr>
          <w:delText>rio * 0,15</w:delText>
        </w:r>
        <w:r w:rsidR="00174A84" w:rsidRPr="008A259A" w:rsidDel="009245C8">
          <w:rPr>
            <w:rFonts w:ascii="Courier New" w:hAnsi="Courier New" w:cs="Courier New"/>
          </w:rPr>
          <w:delText>;</w:delText>
        </w:r>
      </w:del>
    </w:p>
    <w:p w14:paraId="0B07E2B4" w14:textId="1FF81FC8" w:rsidR="00174A84" w:rsidRPr="008A259A" w:rsidDel="009245C8" w:rsidRDefault="00174A84">
      <w:pPr>
        <w:spacing w:before="0" w:after="0"/>
        <w:ind w:left="1080" w:firstLine="336"/>
        <w:jc w:val="left"/>
        <w:rPr>
          <w:del w:id="908" w:author="Willian" w:date="2016-10-24T16:41:00Z"/>
          <w:rFonts w:ascii="Courier New" w:hAnsi="Courier New" w:cs="Courier New"/>
        </w:rPr>
        <w:pPrChange w:id="909" w:author="Willian" w:date="2017-01-11T17:14:00Z">
          <w:pPr>
            <w:ind w:left="1080" w:firstLine="336"/>
            <w:jc w:val="left"/>
          </w:pPr>
        </w:pPrChange>
      </w:pPr>
      <w:del w:id="910" w:author="Willian" w:date="2016-10-24T16:41:00Z">
        <w:r w:rsidRPr="008A259A" w:rsidDel="009245C8">
          <w:rPr>
            <w:rFonts w:ascii="Courier New" w:hAnsi="Courier New" w:cs="Courier New"/>
          </w:rPr>
          <w:delText xml:space="preserve">total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sal</w:delText>
        </w:r>
        <w:r w:rsidR="00D06AB8" w:rsidDel="009245C8">
          <w:rPr>
            <w:rFonts w:ascii="Courier New" w:hAnsi="Courier New" w:cs="Courier New"/>
          </w:rPr>
          <w:delText>a</w:delText>
        </w:r>
        <w:r w:rsidRPr="008A259A" w:rsidDel="009245C8">
          <w:rPr>
            <w:rFonts w:ascii="Courier New" w:hAnsi="Courier New" w:cs="Courier New"/>
          </w:rPr>
          <w:delText>rio + (</w:delText>
        </w:r>
        <w:r w:rsidR="00B54B20" w:rsidRPr="008A259A" w:rsidDel="009245C8">
          <w:rPr>
            <w:rFonts w:ascii="Courier New" w:hAnsi="Courier New" w:cs="Courier New"/>
          </w:rPr>
          <w:delText>comiss</w:delText>
        </w:r>
        <w:r w:rsidR="00B54B20" w:rsidDel="009245C8">
          <w:rPr>
            <w:rFonts w:ascii="Courier New" w:hAnsi="Courier New" w:cs="Courier New"/>
          </w:rPr>
          <w:delText>ã</w:delText>
        </w:r>
        <w:r w:rsidR="00B54B20" w:rsidRPr="008A259A" w:rsidDel="009245C8">
          <w:rPr>
            <w:rFonts w:ascii="Courier New" w:hAnsi="Courier New" w:cs="Courier New"/>
          </w:rPr>
          <w:delText>o</w:delText>
        </w:r>
        <w:r w:rsidRPr="008A259A" w:rsidDel="009245C8">
          <w:rPr>
            <w:rFonts w:ascii="Courier New" w:hAnsi="Courier New" w:cs="Courier New"/>
          </w:rPr>
          <w:delText>_por_venda * vendas);</w:delText>
        </w:r>
      </w:del>
    </w:p>
    <w:p w14:paraId="4890D94C" w14:textId="0CE7F188" w:rsidR="00174A84" w:rsidRPr="008A259A" w:rsidDel="009245C8" w:rsidRDefault="00174A84">
      <w:pPr>
        <w:spacing w:before="0" w:after="0"/>
        <w:ind w:left="1080" w:firstLine="336"/>
        <w:jc w:val="left"/>
        <w:rPr>
          <w:del w:id="911" w:author="Willian" w:date="2016-10-24T16:41:00Z"/>
          <w:rFonts w:ascii="Courier New" w:hAnsi="Courier New" w:cs="Courier New"/>
        </w:rPr>
        <w:pPrChange w:id="912" w:author="Willian" w:date="2017-01-11T17:14:00Z">
          <w:pPr>
            <w:ind w:left="1080" w:firstLine="336"/>
            <w:jc w:val="left"/>
          </w:pPr>
        </w:pPrChange>
      </w:pPr>
    </w:p>
    <w:p w14:paraId="77ED2481" w14:textId="180707A9" w:rsidR="00355011" w:rsidRPr="008A259A" w:rsidDel="009245C8" w:rsidRDefault="00355011">
      <w:pPr>
        <w:spacing w:before="0" w:after="0"/>
        <w:ind w:left="1080" w:firstLine="336"/>
        <w:jc w:val="left"/>
        <w:rPr>
          <w:del w:id="913" w:author="Willian" w:date="2016-10-24T16:41:00Z"/>
          <w:rFonts w:ascii="Courier New" w:hAnsi="Courier New" w:cs="Courier New"/>
        </w:rPr>
        <w:pPrChange w:id="914" w:author="Willian" w:date="2017-01-11T17:14:00Z">
          <w:pPr>
            <w:ind w:left="1080" w:firstLine="336"/>
            <w:jc w:val="left"/>
          </w:pPr>
        </w:pPrChange>
      </w:pPr>
      <w:del w:id="91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w:delText>
        </w:r>
        <w:r w:rsidR="00174A84" w:rsidRPr="008A259A" w:rsidDel="009245C8">
          <w:rPr>
            <w:rFonts w:ascii="Courier New" w:hAnsi="Courier New" w:cs="Courier New"/>
          </w:rPr>
          <w:delText>“O funcionário ” + nome + “ de salário ” + sal</w:delText>
        </w:r>
        <w:r w:rsidR="00B54B20" w:rsidDel="009245C8">
          <w:rPr>
            <w:rFonts w:ascii="Courier New" w:hAnsi="Courier New" w:cs="Courier New"/>
          </w:rPr>
          <w:delText>á</w:delText>
        </w:r>
        <w:r w:rsidR="00174A84" w:rsidRPr="008A259A" w:rsidDel="009245C8">
          <w:rPr>
            <w:rFonts w:ascii="Courier New" w:hAnsi="Courier New" w:cs="Courier New"/>
          </w:rPr>
          <w:delText>rio + “ recebeu ” + total</w:delText>
        </w:r>
        <w:r w:rsidRPr="008A259A" w:rsidDel="009245C8">
          <w:rPr>
            <w:rFonts w:ascii="Courier New" w:hAnsi="Courier New" w:cs="Courier New"/>
          </w:rPr>
          <w:delText>);</w:delText>
        </w:r>
      </w:del>
    </w:p>
    <w:p w14:paraId="5F9E5848" w14:textId="60BDA679" w:rsidR="00355011" w:rsidRPr="008A259A" w:rsidDel="009245C8" w:rsidRDefault="00355011">
      <w:pPr>
        <w:spacing w:before="0" w:after="0"/>
        <w:ind w:firstLine="708"/>
        <w:jc w:val="left"/>
        <w:rPr>
          <w:del w:id="916" w:author="Willian" w:date="2016-10-24T16:41:00Z"/>
          <w:rFonts w:ascii="Courier New" w:hAnsi="Courier New" w:cs="Courier New"/>
          <w:b/>
        </w:rPr>
        <w:pPrChange w:id="917" w:author="Willian" w:date="2017-01-11T17:14:00Z">
          <w:pPr>
            <w:ind w:firstLine="708"/>
            <w:jc w:val="left"/>
          </w:pPr>
        </w:pPrChange>
      </w:pPr>
      <w:del w:id="918" w:author="Willian" w:date="2016-10-24T16:41:00Z">
        <w:r w:rsidRPr="008A259A" w:rsidDel="009245C8">
          <w:rPr>
            <w:rFonts w:ascii="Courier New" w:hAnsi="Courier New" w:cs="Courier New"/>
            <w:b/>
          </w:rPr>
          <w:delText>FIM</w:delText>
        </w:r>
      </w:del>
    </w:p>
    <w:p w14:paraId="58AD9FE4" w14:textId="66A8661E" w:rsidR="000508D2" w:rsidRPr="008A259A" w:rsidDel="009245C8" w:rsidRDefault="000508D2">
      <w:pPr>
        <w:spacing w:before="0" w:after="0"/>
        <w:rPr>
          <w:del w:id="919" w:author="Willian" w:date="2016-10-24T16:41:00Z"/>
        </w:rPr>
        <w:pPrChange w:id="920" w:author="Willian" w:date="2017-01-11T17:14:00Z">
          <w:pPr/>
        </w:pPrChange>
      </w:pPr>
    </w:p>
    <w:p w14:paraId="17DBD096" w14:textId="656277E5" w:rsidR="00355011" w:rsidRPr="008A259A" w:rsidDel="009245C8" w:rsidRDefault="00355011">
      <w:pPr>
        <w:spacing w:before="0" w:after="0"/>
        <w:ind w:left="708"/>
        <w:rPr>
          <w:del w:id="921" w:author="Willian" w:date="2016-10-24T16:41:00Z"/>
        </w:rPr>
        <w:pPrChange w:id="922" w:author="Willian" w:date="2017-01-11T17:14:00Z">
          <w:pPr>
            <w:ind w:left="708"/>
          </w:pPr>
        </w:pPrChange>
      </w:pPr>
    </w:p>
    <w:p w14:paraId="66DDCD67" w14:textId="12F0793C" w:rsidR="000508D2" w:rsidRPr="008A259A" w:rsidDel="009245C8" w:rsidRDefault="000508D2">
      <w:pPr>
        <w:numPr>
          <w:ilvl w:val="0"/>
          <w:numId w:val="30"/>
        </w:numPr>
        <w:spacing w:before="0" w:after="0"/>
        <w:ind w:hanging="360"/>
        <w:contextualSpacing/>
        <w:jc w:val="left"/>
        <w:rPr>
          <w:del w:id="923" w:author="Willian" w:date="2016-10-24T16:41:00Z"/>
        </w:rPr>
      </w:pPr>
      <w:del w:id="924" w:author="Willian" w:date="2016-10-24T16:41:00Z">
        <w:r w:rsidRPr="008A259A" w:rsidDel="009245C8">
          <w:delText>Escrever um algoritmo que leia o nome de um aluno e as notas das três provas que ele obteve no semestre. No final informar o nome do aluno e a sua média (aritmética).</w:delText>
        </w:r>
      </w:del>
    </w:p>
    <w:p w14:paraId="37799B15" w14:textId="6241A0D6" w:rsidR="001D149F" w:rsidDel="009245C8" w:rsidRDefault="001D149F">
      <w:pPr>
        <w:spacing w:before="0" w:after="0"/>
        <w:ind w:left="709" w:hanging="1"/>
        <w:rPr>
          <w:del w:id="925" w:author="Willian" w:date="2016-10-24T16:41:00Z"/>
        </w:rPr>
        <w:pPrChange w:id="926" w:author="Willian" w:date="2017-01-11T17:14:00Z">
          <w:pPr>
            <w:ind w:firstLine="708"/>
            <w:jc w:val="left"/>
          </w:pPr>
        </w:pPrChange>
      </w:pPr>
      <w:del w:id="927" w:author="Willian" w:date="2016-10-24T16:41:00Z">
        <w:r w:rsidDel="009245C8">
          <w:rPr>
            <w:rFonts w:ascii="Courier New" w:hAnsi="Courier New" w:cs="Courier New"/>
            <w:b/>
          </w:rPr>
          <w:delText>Resposta</w:delText>
        </w:r>
        <w:r w:rsidRPr="001D3AF1" w:rsidDel="009245C8">
          <w:rPr>
            <w:rFonts w:ascii="Courier New" w:hAnsi="Courier New" w:cs="Courier New"/>
          </w:rPr>
          <w:delText xml:space="preserve">: </w:delText>
        </w:r>
        <w:r w:rsidRPr="001D3AF1" w:rsidDel="009245C8">
          <w:delText>Educador, para responder essa questão é ne</w:delText>
        </w:r>
        <w:r w:rsidR="0050197E" w:rsidRPr="0050197E" w:rsidDel="009245C8">
          <w:delText>cessário explicar ao aluno que I</w:delText>
        </w:r>
        <w:r w:rsidRPr="001D3AF1" w:rsidDel="009245C8">
          <w:delText>terador</w:delText>
        </w:r>
        <w:r w:rsidR="0050197E" w:rsidRPr="0050197E" w:rsidDel="009245C8">
          <w:delText xml:space="preserve"> ou I</w:delText>
        </w:r>
        <w:r w:rsidRPr="001D3AF1" w:rsidDel="009245C8">
          <w:delText>teração</w:delText>
        </w:r>
        <w:r w:rsidDel="009245C8">
          <w:rPr>
            <w:rFonts w:ascii="Courier New" w:hAnsi="Courier New" w:cs="Courier New"/>
          </w:rPr>
          <w:delText xml:space="preserve"> </w:delText>
        </w:r>
        <w:r w:rsidRPr="008A259A" w:rsidDel="009245C8">
          <w:delText>são formas de repetições para solução de problemas onde cada nova repetição recebe o valor da operação anterior até que a iteração alcance um limite estabelecido ou a solução seja alcançada</w:delText>
        </w:r>
        <w:r w:rsidR="0050197E" w:rsidDel="009245C8">
          <w:delText xml:space="preserve">. Ressalte </w:delText>
        </w:r>
        <w:r w:rsidDel="009245C8">
          <w:delText xml:space="preserve">que este </w:delText>
        </w:r>
        <w:r w:rsidR="0050197E" w:rsidDel="009245C8">
          <w:delText>assunto</w:delText>
        </w:r>
        <w:r w:rsidDel="009245C8">
          <w:delText xml:space="preserve"> será </w:delText>
        </w:r>
        <w:r w:rsidR="0050197E" w:rsidDel="009245C8">
          <w:delText>abordado</w:delText>
        </w:r>
        <w:r w:rsidDel="009245C8">
          <w:delText xml:space="preserve"> mais adiante na aula sobre Loops.</w:delText>
        </w:r>
      </w:del>
    </w:p>
    <w:p w14:paraId="07226A09" w14:textId="1DC96722" w:rsidR="0050197E" w:rsidDel="009245C8" w:rsidRDefault="00402445">
      <w:pPr>
        <w:spacing w:before="0" w:after="0"/>
        <w:ind w:firstLine="708"/>
        <w:jc w:val="left"/>
        <w:rPr>
          <w:del w:id="928" w:author="Willian" w:date="2016-10-24T16:41:00Z"/>
          <w:rFonts w:ascii="Courier New" w:hAnsi="Courier New" w:cs="Courier New"/>
          <w:b/>
        </w:rPr>
        <w:pPrChange w:id="929" w:author="Willian" w:date="2017-01-11T17:14:00Z">
          <w:pPr>
            <w:ind w:firstLine="708"/>
            <w:jc w:val="left"/>
          </w:pPr>
        </w:pPrChange>
      </w:pPr>
      <w:del w:id="930" w:author="Willian" w:date="2016-10-24T16:41:00Z">
        <w:r w:rsidDel="009245C8">
          <w:rPr>
            <w:rFonts w:ascii="Courier New" w:hAnsi="Courier New" w:cs="Courier New"/>
            <w:b/>
          </w:rPr>
          <w:delText>Resposta:</w:delText>
        </w:r>
      </w:del>
    </w:p>
    <w:p w14:paraId="661DCA1F" w14:textId="017F39DD" w:rsidR="00174A84" w:rsidRPr="008A259A" w:rsidDel="009245C8" w:rsidRDefault="00174A84">
      <w:pPr>
        <w:spacing w:before="0" w:after="0"/>
        <w:ind w:firstLine="708"/>
        <w:jc w:val="left"/>
        <w:rPr>
          <w:del w:id="931" w:author="Willian" w:date="2016-10-24T16:41:00Z"/>
          <w:rFonts w:ascii="Courier New" w:hAnsi="Courier New" w:cs="Courier New"/>
        </w:rPr>
        <w:pPrChange w:id="932" w:author="Willian" w:date="2017-01-11T17:14:00Z">
          <w:pPr>
            <w:ind w:firstLine="708"/>
            <w:jc w:val="left"/>
          </w:pPr>
        </w:pPrChange>
      </w:pPr>
      <w:del w:id="933"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Aluno</w:delText>
        </w:r>
      </w:del>
    </w:p>
    <w:p w14:paraId="1FE00212" w14:textId="08DB91B4" w:rsidR="00174A84" w:rsidRPr="008A259A" w:rsidDel="009245C8" w:rsidRDefault="00174A84">
      <w:pPr>
        <w:spacing w:before="0" w:after="0"/>
        <w:ind w:left="372" w:firstLine="336"/>
        <w:jc w:val="left"/>
        <w:rPr>
          <w:del w:id="934" w:author="Willian" w:date="2016-10-24T16:41:00Z"/>
          <w:rFonts w:ascii="Courier New" w:hAnsi="Courier New" w:cs="Courier New"/>
          <w:b/>
        </w:rPr>
        <w:pPrChange w:id="935" w:author="Willian" w:date="2017-01-11T17:14:00Z">
          <w:pPr>
            <w:ind w:left="372" w:firstLine="336"/>
            <w:jc w:val="left"/>
          </w:pPr>
        </w:pPrChange>
      </w:pPr>
      <w:del w:id="936" w:author="Willian" w:date="2016-10-24T16:41:00Z">
        <w:r w:rsidRPr="008A259A" w:rsidDel="009245C8">
          <w:rPr>
            <w:rFonts w:ascii="Courier New" w:hAnsi="Courier New" w:cs="Courier New"/>
            <w:b/>
          </w:rPr>
          <w:delText>VAR</w:delText>
        </w:r>
      </w:del>
    </w:p>
    <w:p w14:paraId="6FBC3B36" w14:textId="2A9A9100" w:rsidR="00174A84" w:rsidRPr="008A259A" w:rsidDel="009245C8" w:rsidRDefault="00174A84">
      <w:pPr>
        <w:spacing w:before="0" w:after="0"/>
        <w:ind w:left="708" w:firstLine="708"/>
        <w:jc w:val="left"/>
        <w:rPr>
          <w:del w:id="937" w:author="Willian" w:date="2016-10-24T16:41:00Z"/>
          <w:rFonts w:ascii="Courier New" w:hAnsi="Courier New" w:cs="Courier New"/>
        </w:rPr>
        <w:pPrChange w:id="938" w:author="Willian" w:date="2017-01-11T17:14:00Z">
          <w:pPr>
            <w:ind w:left="708" w:firstLine="708"/>
            <w:jc w:val="left"/>
          </w:pPr>
        </w:pPrChange>
      </w:pPr>
      <w:del w:id="939" w:author="Willian" w:date="2016-10-24T16:41:00Z">
        <w:r w:rsidRPr="008A259A" w:rsidDel="009245C8">
          <w:rPr>
            <w:rFonts w:ascii="Courier New" w:hAnsi="Courier New" w:cs="Courier New"/>
          </w:rPr>
          <w:delText xml:space="preserve">nota, </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 xml:space="preserve">: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23387C2F" w14:textId="6D604DED" w:rsidR="00174A84" w:rsidRPr="008A259A" w:rsidDel="009245C8" w:rsidRDefault="00174A84">
      <w:pPr>
        <w:spacing w:before="0" w:after="0"/>
        <w:ind w:left="708" w:firstLine="708"/>
        <w:jc w:val="left"/>
        <w:rPr>
          <w:del w:id="940" w:author="Willian" w:date="2016-10-24T16:41:00Z"/>
          <w:rFonts w:ascii="Courier New" w:hAnsi="Courier New" w:cs="Courier New"/>
        </w:rPr>
        <w:pPrChange w:id="941" w:author="Willian" w:date="2017-01-11T17:14:00Z">
          <w:pPr>
            <w:ind w:left="708" w:firstLine="708"/>
            <w:jc w:val="left"/>
          </w:pPr>
        </w:pPrChange>
      </w:pPr>
      <w:del w:id="942" w:author="Willian" w:date="2016-10-24T16:41:00Z">
        <w:r w:rsidRPr="008A259A" w:rsidDel="009245C8">
          <w:rPr>
            <w:rFonts w:ascii="Courier New" w:hAnsi="Courier New" w:cs="Courier New"/>
          </w:rPr>
          <w:delText xml:space="preserve">i: </w:delText>
        </w:r>
        <w:r w:rsidRPr="00FE35B7" w:rsidDel="009245C8">
          <w:rPr>
            <w:rFonts w:ascii="Courier New" w:hAnsi="Courier New" w:cs="Courier New"/>
            <w:b/>
          </w:rPr>
          <w:delText>inteiro</w:delText>
        </w:r>
        <w:r w:rsidRPr="008A259A" w:rsidDel="009245C8">
          <w:rPr>
            <w:rFonts w:ascii="Courier New" w:hAnsi="Courier New" w:cs="Courier New"/>
          </w:rPr>
          <w:delText xml:space="preserve">; </w:delText>
        </w:r>
        <w:r w:rsidR="00EB5002" w:rsidDel="009245C8">
          <w:rPr>
            <w:rFonts w:ascii="Courier New" w:hAnsi="Courier New" w:cs="Courier New"/>
          </w:rPr>
          <w:delText>// Iterador</w:delText>
        </w:r>
      </w:del>
    </w:p>
    <w:p w14:paraId="4900CA66" w14:textId="229A6EB2" w:rsidR="00174A84" w:rsidRPr="008A259A" w:rsidDel="009245C8" w:rsidRDefault="00174A84">
      <w:pPr>
        <w:spacing w:before="0" w:after="0"/>
        <w:ind w:firstLine="708"/>
        <w:jc w:val="left"/>
        <w:rPr>
          <w:del w:id="943" w:author="Willian" w:date="2016-10-24T16:41:00Z"/>
          <w:rFonts w:ascii="Courier New" w:hAnsi="Courier New" w:cs="Courier New"/>
          <w:b/>
        </w:rPr>
        <w:pPrChange w:id="944" w:author="Willian" w:date="2017-01-11T17:14:00Z">
          <w:pPr>
            <w:ind w:firstLine="708"/>
            <w:jc w:val="left"/>
          </w:pPr>
        </w:pPrChange>
      </w:pPr>
      <w:del w:id="945" w:author="Willian" w:date="2016-10-24T16:41:00Z">
        <w:r w:rsidRPr="008A259A" w:rsidDel="009245C8">
          <w:rPr>
            <w:rFonts w:ascii="Courier New" w:hAnsi="Courier New" w:cs="Courier New"/>
            <w:b/>
          </w:rPr>
          <w:delText xml:space="preserve">INÍCIO </w:delText>
        </w:r>
      </w:del>
    </w:p>
    <w:p w14:paraId="3E619527" w14:textId="655AA82F" w:rsidR="00174A84" w:rsidRPr="008A259A" w:rsidDel="009245C8" w:rsidRDefault="00174A84">
      <w:pPr>
        <w:spacing w:before="0" w:after="0"/>
        <w:ind w:firstLine="708"/>
        <w:jc w:val="left"/>
        <w:rPr>
          <w:del w:id="946" w:author="Willian" w:date="2016-10-24T16:41:00Z"/>
          <w:rFonts w:ascii="Courier New" w:hAnsi="Courier New" w:cs="Courier New"/>
        </w:rPr>
        <w:pPrChange w:id="947" w:author="Willian" w:date="2017-01-11T17:14:00Z">
          <w:pPr>
            <w:ind w:firstLine="708"/>
            <w:jc w:val="left"/>
          </w:pPr>
        </w:pPrChange>
      </w:pPr>
      <w:del w:id="948" w:author="Willian" w:date="2016-10-24T16:41:00Z">
        <w:r w:rsidRPr="008A259A" w:rsidDel="009245C8">
          <w:rPr>
            <w:rFonts w:ascii="Courier New" w:hAnsi="Courier New" w:cs="Courier New"/>
            <w:b/>
          </w:rPr>
          <w:tab/>
        </w:r>
        <w:r w:rsidR="00AC14BC" w:rsidDel="009245C8">
          <w:rPr>
            <w:rFonts w:ascii="Courier New" w:hAnsi="Courier New" w:cs="Courier New"/>
          </w:rPr>
          <w:delText>mé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0;</w:delText>
        </w:r>
      </w:del>
    </w:p>
    <w:p w14:paraId="40A3DACD" w14:textId="729ED403" w:rsidR="00174A84" w:rsidRPr="008A259A" w:rsidDel="009245C8" w:rsidRDefault="00174A84">
      <w:pPr>
        <w:spacing w:before="0" w:after="0"/>
        <w:ind w:firstLine="708"/>
        <w:jc w:val="left"/>
        <w:rPr>
          <w:del w:id="949" w:author="Willian" w:date="2016-10-24T16:41:00Z"/>
          <w:rFonts w:ascii="Courier New" w:hAnsi="Courier New" w:cs="Courier New"/>
        </w:rPr>
        <w:pPrChange w:id="950" w:author="Willian" w:date="2017-01-11T17:14:00Z">
          <w:pPr>
            <w:ind w:firstLine="708"/>
            <w:jc w:val="left"/>
          </w:pPr>
        </w:pPrChange>
      </w:pPr>
      <w:del w:id="951"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23514A" w:rsidRPr="0023514A" w:rsidDel="009245C8">
          <w:rPr>
            <w:rFonts w:ascii="Courier New" w:hAnsi="Courier New" w:cs="Courier New"/>
          </w:rPr>
          <w:sym w:font="Wingdings" w:char="F0DF"/>
        </w:r>
        <w:r w:rsidR="0023514A" w:rsidDel="009245C8">
          <w:rPr>
            <w:rFonts w:ascii="Courier New" w:hAnsi="Courier New" w:cs="Courier New"/>
          </w:rPr>
          <w:delText>3</w:delText>
        </w:r>
        <w:r w:rsidRPr="008A259A" w:rsidDel="009245C8">
          <w:rPr>
            <w:rFonts w:ascii="Courier New" w:hAnsi="Courier New" w:cs="Courier New"/>
          </w:rPr>
          <w:delText>;</w:delText>
        </w:r>
      </w:del>
    </w:p>
    <w:p w14:paraId="690DB7F2" w14:textId="52387E69" w:rsidR="00174A84" w:rsidRPr="008A259A" w:rsidDel="009245C8" w:rsidRDefault="00174A84">
      <w:pPr>
        <w:spacing w:before="0" w:after="0"/>
        <w:ind w:firstLine="708"/>
        <w:jc w:val="left"/>
        <w:rPr>
          <w:del w:id="952" w:author="Willian" w:date="2016-10-24T16:41:00Z"/>
          <w:rFonts w:ascii="Courier New" w:hAnsi="Courier New" w:cs="Courier New"/>
        </w:rPr>
        <w:pPrChange w:id="953" w:author="Willian" w:date="2017-01-11T17:14:00Z">
          <w:pPr>
            <w:ind w:firstLine="708"/>
            <w:jc w:val="left"/>
          </w:pPr>
        </w:pPrChange>
      </w:pPr>
    </w:p>
    <w:p w14:paraId="4E56B813" w14:textId="706F81A7" w:rsidR="0023514A" w:rsidDel="009245C8" w:rsidRDefault="00174A84">
      <w:pPr>
        <w:spacing w:before="0" w:after="0"/>
        <w:ind w:firstLine="708"/>
        <w:jc w:val="left"/>
        <w:rPr>
          <w:del w:id="954" w:author="Willian" w:date="2016-10-24T16:41:00Z"/>
          <w:rFonts w:ascii="Courier New" w:hAnsi="Courier New" w:cs="Courier New"/>
        </w:rPr>
        <w:pPrChange w:id="955" w:author="Willian" w:date="2017-01-11T17:14:00Z">
          <w:pPr>
            <w:ind w:firstLine="708"/>
            <w:jc w:val="left"/>
          </w:pPr>
        </w:pPrChange>
      </w:pPr>
      <w:del w:id="956" w:author="Willian" w:date="2016-10-24T16:41:00Z">
        <w:r w:rsidRPr="008A259A" w:rsidDel="009245C8">
          <w:rPr>
            <w:rFonts w:ascii="Courier New" w:hAnsi="Courier New" w:cs="Courier New"/>
            <w:b/>
          </w:rPr>
          <w:tab/>
          <w:delText xml:space="preserve">ENQUANTO </w:delText>
        </w:r>
        <w:r w:rsidR="00C349AE" w:rsidDel="009245C8">
          <w:rPr>
            <w:rFonts w:ascii="Courier New" w:hAnsi="Courier New" w:cs="Courier New"/>
            <w:b/>
          </w:rPr>
          <w:delText>(</w:delText>
        </w:r>
        <w:r w:rsidRPr="008A259A" w:rsidDel="009245C8">
          <w:rPr>
            <w:rFonts w:ascii="Courier New" w:hAnsi="Courier New" w:cs="Courier New"/>
          </w:rPr>
          <w:delText xml:space="preserve">i </w:delText>
        </w:r>
        <w:r w:rsidR="0023514A" w:rsidDel="009245C8">
          <w:rPr>
            <w:rFonts w:ascii="Courier New" w:hAnsi="Courier New" w:cs="Courier New"/>
          </w:rPr>
          <w:delText>&gt;0</w:delText>
        </w:r>
        <w:r w:rsidR="00C349AE" w:rsidDel="009245C8">
          <w:rPr>
            <w:rFonts w:ascii="Courier New" w:hAnsi="Courier New" w:cs="Courier New"/>
          </w:rPr>
          <w:delText>)</w:delText>
        </w:r>
        <w:r w:rsidR="0023514A" w:rsidDel="009245C8">
          <w:rPr>
            <w:rFonts w:ascii="Courier New" w:hAnsi="Courier New" w:cs="Courier New"/>
            <w:b/>
          </w:rPr>
          <w:delText>FAÇA</w:delText>
        </w:r>
      </w:del>
    </w:p>
    <w:p w14:paraId="6FE07FB9" w14:textId="5B86C40D" w:rsidR="00174A84" w:rsidRPr="008A259A" w:rsidDel="009245C8" w:rsidRDefault="00174A84">
      <w:pPr>
        <w:spacing w:before="0" w:after="0"/>
        <w:ind w:left="1080" w:firstLine="708"/>
        <w:jc w:val="left"/>
        <w:rPr>
          <w:del w:id="957" w:author="Willian" w:date="2016-10-24T16:41:00Z"/>
          <w:rFonts w:ascii="Courier New" w:hAnsi="Courier New" w:cs="Courier New"/>
        </w:rPr>
        <w:pPrChange w:id="958" w:author="Willian" w:date="2017-01-11T17:14:00Z">
          <w:pPr>
            <w:ind w:left="1080" w:firstLine="708"/>
            <w:jc w:val="left"/>
          </w:pPr>
        </w:pPrChange>
      </w:pPr>
      <w:del w:id="959"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nota</w:delText>
        </w:r>
        <w:r w:rsidRPr="008A259A" w:rsidDel="009245C8">
          <w:rPr>
            <w:rFonts w:ascii="Courier New" w:hAnsi="Courier New" w:cs="Courier New"/>
          </w:rPr>
          <w:delText>);</w:delText>
        </w:r>
      </w:del>
    </w:p>
    <w:p w14:paraId="1290DFB6" w14:textId="08A3188D" w:rsidR="00174A84" w:rsidDel="009245C8" w:rsidRDefault="00AC14BC">
      <w:pPr>
        <w:spacing w:before="0" w:after="0"/>
        <w:ind w:left="1452" w:firstLine="336"/>
        <w:jc w:val="left"/>
        <w:rPr>
          <w:del w:id="960" w:author="Willian" w:date="2016-10-24T16:41:00Z"/>
          <w:rFonts w:ascii="Courier New" w:hAnsi="Courier New" w:cs="Courier New"/>
        </w:rPr>
        <w:pPrChange w:id="961" w:author="Willian" w:date="2017-01-11T17:14:00Z">
          <w:pPr>
            <w:ind w:left="1452" w:firstLine="336"/>
            <w:jc w:val="left"/>
          </w:pPr>
        </w:pPrChange>
      </w:pPr>
      <w:del w:id="962"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174A84" w:rsidRPr="008A259A" w:rsidDel="009245C8">
          <w:rPr>
            <w:rFonts w:ascii="Courier New" w:hAnsi="Courier New" w:cs="Courier New"/>
          </w:rPr>
          <w:delText>+ nota</w:delText>
        </w:r>
        <w:r w:rsidR="00714DD0" w:rsidDel="009245C8">
          <w:rPr>
            <w:rFonts w:ascii="Courier New" w:hAnsi="Courier New" w:cs="Courier New"/>
          </w:rPr>
          <w:delText>;</w:delText>
        </w:r>
      </w:del>
    </w:p>
    <w:p w14:paraId="5AE2F433" w14:textId="7B4FA867" w:rsidR="00714DD0" w:rsidRPr="008A259A" w:rsidDel="009245C8" w:rsidRDefault="00714DD0">
      <w:pPr>
        <w:spacing w:before="0" w:after="0"/>
        <w:ind w:left="1452" w:firstLine="336"/>
        <w:jc w:val="left"/>
        <w:rPr>
          <w:del w:id="963" w:author="Willian" w:date="2016-10-24T16:41:00Z"/>
          <w:rFonts w:ascii="Courier New" w:hAnsi="Courier New" w:cs="Courier New"/>
        </w:rPr>
        <w:pPrChange w:id="964" w:author="Willian" w:date="2017-01-11T17:14:00Z">
          <w:pPr>
            <w:ind w:left="1452" w:firstLine="336"/>
            <w:jc w:val="left"/>
          </w:pPr>
        </w:pPrChange>
      </w:pPr>
      <w:del w:id="965"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4FBF3360" w14:textId="22F0BE41" w:rsidR="00174A84" w:rsidRPr="008A259A" w:rsidDel="009245C8" w:rsidRDefault="00174A84">
      <w:pPr>
        <w:spacing w:before="0" w:after="0"/>
        <w:jc w:val="left"/>
        <w:rPr>
          <w:del w:id="966" w:author="Willian" w:date="2016-10-24T16:41:00Z"/>
          <w:rFonts w:ascii="Courier New" w:hAnsi="Courier New" w:cs="Courier New"/>
          <w:b/>
        </w:rPr>
        <w:pPrChange w:id="967" w:author="Willian" w:date="2017-01-11T17:14:00Z">
          <w:pPr>
            <w:jc w:val="left"/>
          </w:pPr>
        </w:pPrChange>
      </w:pPr>
      <w:del w:id="968"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7522C476" w14:textId="08BF98BC" w:rsidR="00174A84" w:rsidRPr="008A259A" w:rsidDel="009245C8" w:rsidRDefault="00174A84">
      <w:pPr>
        <w:spacing w:before="0" w:after="0"/>
        <w:jc w:val="left"/>
        <w:rPr>
          <w:del w:id="969" w:author="Willian" w:date="2016-10-24T16:41:00Z"/>
          <w:rFonts w:ascii="Courier New" w:hAnsi="Courier New" w:cs="Courier New"/>
        </w:rPr>
        <w:pPrChange w:id="970" w:author="Willian" w:date="2017-01-11T17:14:00Z">
          <w:pPr>
            <w:jc w:val="left"/>
          </w:pPr>
        </w:pPrChange>
      </w:pPr>
    </w:p>
    <w:p w14:paraId="51D7D3DC" w14:textId="5A262E21" w:rsidR="00174A84" w:rsidRPr="008A259A" w:rsidDel="009245C8" w:rsidRDefault="00174A84">
      <w:pPr>
        <w:spacing w:before="0" w:after="0"/>
        <w:ind w:left="1080"/>
        <w:jc w:val="left"/>
        <w:rPr>
          <w:del w:id="971" w:author="Willian" w:date="2016-10-24T16:41:00Z"/>
          <w:rFonts w:ascii="Courier New" w:hAnsi="Courier New" w:cs="Courier New"/>
        </w:rPr>
        <w:pPrChange w:id="972" w:author="Willian" w:date="2017-01-11T17:14:00Z">
          <w:pPr>
            <w:ind w:left="1080"/>
            <w:jc w:val="left"/>
          </w:pPr>
        </w:pPrChange>
      </w:pPr>
      <w:del w:id="973" w:author="Willian" w:date="2016-10-24T16:41:00Z">
        <w:r w:rsidRPr="008A259A" w:rsidDel="009245C8">
          <w:rPr>
            <w:rFonts w:ascii="Courier New" w:hAnsi="Courier New" w:cs="Courier New"/>
          </w:rPr>
          <w:tab/>
        </w:r>
        <w:r w:rsidR="0023514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5FE77576" w14:textId="1235AB9A" w:rsidR="00174A84" w:rsidRPr="008A259A" w:rsidDel="009245C8" w:rsidRDefault="00174A84">
      <w:pPr>
        <w:spacing w:before="0" w:after="0"/>
        <w:ind w:left="1080"/>
        <w:jc w:val="left"/>
        <w:rPr>
          <w:del w:id="974" w:author="Willian" w:date="2016-10-24T16:41:00Z"/>
          <w:rFonts w:ascii="Courier New" w:hAnsi="Courier New" w:cs="Courier New"/>
        </w:rPr>
        <w:pPrChange w:id="975" w:author="Willian" w:date="2017-01-11T17:14:00Z">
          <w:pPr>
            <w:ind w:left="1080"/>
            <w:jc w:val="left"/>
          </w:pPr>
        </w:pPrChange>
      </w:pPr>
      <w:del w:id="976"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AC14BC" w:rsidRPr="008A259A" w:rsidDel="009245C8">
          <w:rPr>
            <w:rFonts w:ascii="Courier New" w:hAnsi="Courier New" w:cs="Courier New"/>
          </w:rPr>
          <w:delText>m</w:delText>
        </w:r>
        <w:r w:rsidR="00AC14BC" w:rsidDel="009245C8">
          <w:rPr>
            <w:rFonts w:ascii="Courier New" w:hAnsi="Courier New" w:cs="Courier New"/>
          </w:rPr>
          <w:delText>é</w:delText>
        </w:r>
        <w:r w:rsidR="00AC14BC" w:rsidRPr="008A259A" w:rsidDel="009245C8">
          <w:rPr>
            <w:rFonts w:ascii="Courier New" w:hAnsi="Courier New" w:cs="Courier New"/>
          </w:rPr>
          <w:delText>dia</w:delText>
        </w:r>
        <w:r w:rsidRPr="008A259A" w:rsidDel="009245C8">
          <w:rPr>
            <w:rFonts w:ascii="Courier New" w:hAnsi="Courier New" w:cs="Courier New"/>
          </w:rPr>
          <w:delText>);</w:delText>
        </w:r>
      </w:del>
    </w:p>
    <w:p w14:paraId="4D922834" w14:textId="3004FDF3" w:rsidR="00174A84" w:rsidRPr="008A259A" w:rsidDel="009245C8" w:rsidRDefault="00174A84">
      <w:pPr>
        <w:spacing w:before="0" w:after="0"/>
        <w:ind w:firstLine="708"/>
        <w:jc w:val="left"/>
        <w:rPr>
          <w:del w:id="977" w:author="Willian" w:date="2016-10-24T16:41:00Z"/>
          <w:rFonts w:ascii="Courier New" w:hAnsi="Courier New" w:cs="Courier New"/>
          <w:b/>
        </w:rPr>
        <w:pPrChange w:id="978" w:author="Willian" w:date="2017-01-11T17:14:00Z">
          <w:pPr>
            <w:ind w:firstLine="708"/>
            <w:jc w:val="left"/>
          </w:pPr>
        </w:pPrChange>
      </w:pPr>
      <w:del w:id="979" w:author="Willian" w:date="2016-10-24T16:41:00Z">
        <w:r w:rsidRPr="008A259A" w:rsidDel="009245C8">
          <w:rPr>
            <w:rFonts w:ascii="Courier New" w:hAnsi="Courier New" w:cs="Courier New"/>
            <w:b/>
          </w:rPr>
          <w:delText>FIM</w:delText>
        </w:r>
      </w:del>
    </w:p>
    <w:p w14:paraId="27A6267D" w14:textId="4A8F264C" w:rsidR="00D06AB8" w:rsidRPr="008A259A" w:rsidDel="009245C8" w:rsidRDefault="00D06AB8">
      <w:pPr>
        <w:spacing w:before="0" w:after="0"/>
        <w:rPr>
          <w:del w:id="980" w:author="Willian" w:date="2016-10-24T16:41:00Z"/>
        </w:rPr>
        <w:pPrChange w:id="981" w:author="Willian" w:date="2017-01-11T17:14:00Z">
          <w:pPr/>
        </w:pPrChange>
      </w:pPr>
    </w:p>
    <w:p w14:paraId="2C1F56AA" w14:textId="20E87B61" w:rsidR="000508D2" w:rsidRPr="008A259A" w:rsidDel="009245C8" w:rsidRDefault="000508D2">
      <w:pPr>
        <w:numPr>
          <w:ilvl w:val="0"/>
          <w:numId w:val="30"/>
        </w:numPr>
        <w:spacing w:before="0" w:after="0"/>
        <w:ind w:hanging="360"/>
        <w:contextualSpacing/>
        <w:rPr>
          <w:del w:id="982" w:author="Willian" w:date="2016-10-24T16:41:00Z"/>
        </w:rPr>
        <w:pPrChange w:id="983" w:author="Willian" w:date="2017-01-11T17:14:00Z">
          <w:pPr>
            <w:numPr>
              <w:numId w:val="30"/>
            </w:numPr>
            <w:spacing w:before="0" w:after="0"/>
            <w:ind w:left="720" w:hanging="360"/>
            <w:contextualSpacing/>
            <w:jc w:val="left"/>
          </w:pPr>
        </w:pPrChange>
      </w:pPr>
      <w:del w:id="984" w:author="Willian" w:date="2016-10-24T16:41:00Z">
        <w:r w:rsidRPr="008A259A" w:rsidDel="009245C8">
          <w:delText>Ler dois valores para as variáveis A e B, e efetuar as trocas dos valores de forma que a variável A passe a possuir o valor da variável B e a variável B passe a possuir o valor da variável A. Apresentar os valores trocados.</w:delText>
        </w:r>
      </w:del>
    </w:p>
    <w:p w14:paraId="494C75A6" w14:textId="41F8675A" w:rsidR="00D06AB8" w:rsidDel="009245C8" w:rsidRDefault="00402445">
      <w:pPr>
        <w:spacing w:before="0" w:after="0"/>
        <w:ind w:left="720"/>
        <w:rPr>
          <w:del w:id="985" w:author="Willian" w:date="2016-10-24T16:41:00Z"/>
          <w:rFonts w:ascii="Courier New" w:hAnsi="Courier New" w:cs="Courier New"/>
          <w:b/>
        </w:rPr>
        <w:pPrChange w:id="986" w:author="Willian" w:date="2017-01-11T17:14:00Z">
          <w:pPr>
            <w:ind w:left="720"/>
          </w:pPr>
        </w:pPrChange>
      </w:pPr>
      <w:del w:id="987" w:author="Willian" w:date="2016-10-24T16:41:00Z">
        <w:r w:rsidDel="009245C8">
          <w:rPr>
            <w:rFonts w:ascii="Courier New" w:hAnsi="Courier New" w:cs="Courier New"/>
            <w:b/>
          </w:rPr>
          <w:delText>Resposta:</w:delText>
        </w:r>
      </w:del>
    </w:p>
    <w:p w14:paraId="154A3C7F" w14:textId="67452286" w:rsidR="00D1373C" w:rsidRPr="008A259A" w:rsidDel="009245C8" w:rsidRDefault="00D1373C">
      <w:pPr>
        <w:spacing w:before="0" w:after="0"/>
        <w:ind w:left="720"/>
        <w:rPr>
          <w:del w:id="988" w:author="Willian" w:date="2016-10-24T16:41:00Z"/>
          <w:rFonts w:ascii="Courier New" w:hAnsi="Courier New" w:cs="Courier New"/>
        </w:rPr>
        <w:pPrChange w:id="989" w:author="Willian" w:date="2017-01-11T17:14:00Z">
          <w:pPr>
            <w:ind w:left="720"/>
          </w:pPr>
        </w:pPrChange>
      </w:pPr>
      <w:del w:id="990"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Troca</w:delText>
        </w:r>
      </w:del>
    </w:p>
    <w:p w14:paraId="5BFF89C9" w14:textId="624A599A" w:rsidR="00D1373C" w:rsidRPr="008A259A" w:rsidDel="009245C8" w:rsidRDefault="00D1373C">
      <w:pPr>
        <w:spacing w:before="0" w:after="0"/>
        <w:ind w:left="720"/>
        <w:rPr>
          <w:del w:id="991" w:author="Willian" w:date="2016-10-24T16:41:00Z"/>
          <w:rFonts w:ascii="Courier New" w:hAnsi="Courier New" w:cs="Courier New"/>
          <w:b/>
        </w:rPr>
        <w:pPrChange w:id="992" w:author="Willian" w:date="2017-01-11T17:14:00Z">
          <w:pPr>
            <w:ind w:left="720"/>
          </w:pPr>
        </w:pPrChange>
      </w:pPr>
      <w:del w:id="993" w:author="Willian" w:date="2016-10-24T16:41:00Z">
        <w:r w:rsidRPr="008A259A" w:rsidDel="009245C8">
          <w:rPr>
            <w:rFonts w:ascii="Courier New" w:hAnsi="Courier New" w:cs="Courier New"/>
            <w:b/>
          </w:rPr>
          <w:delText>VAR</w:delText>
        </w:r>
      </w:del>
    </w:p>
    <w:p w14:paraId="7555BFF4" w14:textId="3BDEFC6E" w:rsidR="00D1373C" w:rsidRPr="008A259A" w:rsidDel="009245C8" w:rsidRDefault="00D1373C">
      <w:pPr>
        <w:spacing w:before="0" w:after="0"/>
        <w:ind w:left="720"/>
        <w:rPr>
          <w:del w:id="994" w:author="Willian" w:date="2016-10-24T16:41:00Z"/>
          <w:rFonts w:ascii="Courier New" w:hAnsi="Courier New" w:cs="Courier New"/>
        </w:rPr>
        <w:pPrChange w:id="995" w:author="Willian" w:date="2017-01-11T17:14:00Z">
          <w:pPr>
            <w:ind w:left="720"/>
          </w:pPr>
        </w:pPrChange>
      </w:pPr>
      <w:del w:id="996" w:author="Willian" w:date="2016-10-24T16:41:00Z">
        <w:r w:rsidRPr="008A259A" w:rsidDel="009245C8">
          <w:rPr>
            <w:rFonts w:ascii="Courier New" w:hAnsi="Courier New" w:cs="Courier New"/>
          </w:rPr>
          <w:tab/>
          <w:delText xml:space="preserve">A, B, aux: </w:delText>
        </w:r>
        <w:r w:rsidRPr="008A259A" w:rsidDel="009245C8">
          <w:rPr>
            <w:rFonts w:ascii="Courier New" w:hAnsi="Courier New" w:cs="Courier New"/>
            <w:b/>
          </w:rPr>
          <w:delText>inteiro</w:delText>
        </w:r>
        <w:r w:rsidRPr="008A259A" w:rsidDel="009245C8">
          <w:rPr>
            <w:rFonts w:ascii="Courier New" w:hAnsi="Courier New" w:cs="Courier New"/>
          </w:rPr>
          <w:delText>;</w:delText>
        </w:r>
      </w:del>
    </w:p>
    <w:p w14:paraId="75B1EEF8" w14:textId="7486D668" w:rsidR="00D1373C" w:rsidRPr="008A259A" w:rsidDel="009245C8" w:rsidRDefault="00D1373C">
      <w:pPr>
        <w:spacing w:before="0" w:after="0"/>
        <w:ind w:left="720"/>
        <w:rPr>
          <w:del w:id="997" w:author="Willian" w:date="2016-10-24T16:41:00Z"/>
          <w:rFonts w:ascii="Courier New" w:hAnsi="Courier New" w:cs="Courier New"/>
          <w:b/>
        </w:rPr>
        <w:pPrChange w:id="998" w:author="Willian" w:date="2017-01-11T17:14:00Z">
          <w:pPr>
            <w:ind w:left="720"/>
          </w:pPr>
        </w:pPrChange>
      </w:pPr>
      <w:del w:id="999" w:author="Willian" w:date="2016-10-24T16:41:00Z">
        <w:r w:rsidRPr="008A259A" w:rsidDel="009245C8">
          <w:rPr>
            <w:rFonts w:ascii="Courier New" w:hAnsi="Courier New" w:cs="Courier New"/>
            <w:b/>
          </w:rPr>
          <w:delText xml:space="preserve">INÍCIO </w:delText>
        </w:r>
      </w:del>
    </w:p>
    <w:p w14:paraId="46299FB2" w14:textId="4A8ADC4F" w:rsidR="00D1373C" w:rsidRPr="008A259A" w:rsidDel="009245C8" w:rsidRDefault="00D1373C">
      <w:pPr>
        <w:spacing w:before="0" w:after="0"/>
        <w:ind w:left="720"/>
        <w:rPr>
          <w:del w:id="1000" w:author="Willian" w:date="2016-10-24T16:41:00Z"/>
          <w:rFonts w:ascii="Courier New" w:hAnsi="Courier New" w:cs="Courier New"/>
        </w:rPr>
        <w:pPrChange w:id="1001" w:author="Willian" w:date="2017-01-11T17:14:00Z">
          <w:pPr>
            <w:ind w:left="720"/>
          </w:pPr>
        </w:pPrChange>
      </w:pPr>
      <w:del w:id="1002"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A</w:delText>
        </w:r>
        <w:r w:rsidRPr="008A259A" w:rsidDel="009245C8">
          <w:rPr>
            <w:rFonts w:ascii="Courier New" w:hAnsi="Courier New" w:cs="Courier New"/>
          </w:rPr>
          <w:delText>);</w:delText>
        </w:r>
      </w:del>
    </w:p>
    <w:p w14:paraId="45E05664" w14:textId="02501E82" w:rsidR="00D1373C" w:rsidRPr="008A259A" w:rsidDel="009245C8" w:rsidRDefault="00D1373C">
      <w:pPr>
        <w:spacing w:before="0" w:after="0"/>
        <w:ind w:left="720"/>
        <w:rPr>
          <w:del w:id="1003" w:author="Willian" w:date="2016-10-24T16:41:00Z"/>
          <w:rFonts w:ascii="Courier New" w:hAnsi="Courier New" w:cs="Courier New"/>
        </w:rPr>
        <w:pPrChange w:id="1004" w:author="Willian" w:date="2017-01-11T17:14:00Z">
          <w:pPr>
            <w:ind w:left="720"/>
          </w:pPr>
        </w:pPrChange>
      </w:pPr>
      <w:del w:id="1005"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B</w:delText>
        </w:r>
        <w:r w:rsidRPr="008A259A" w:rsidDel="009245C8">
          <w:rPr>
            <w:rFonts w:ascii="Courier New" w:hAnsi="Courier New" w:cs="Courier New"/>
          </w:rPr>
          <w:delText>);</w:delText>
        </w:r>
      </w:del>
    </w:p>
    <w:p w14:paraId="4A5F154A" w14:textId="7B7C282D" w:rsidR="00D1373C" w:rsidRPr="008A259A" w:rsidDel="009245C8" w:rsidRDefault="00D1373C">
      <w:pPr>
        <w:spacing w:before="0" w:after="0"/>
        <w:ind w:left="720"/>
        <w:rPr>
          <w:del w:id="1006" w:author="Willian" w:date="2016-10-24T16:41:00Z"/>
          <w:rFonts w:ascii="Courier New" w:hAnsi="Courier New" w:cs="Courier New"/>
        </w:rPr>
        <w:pPrChange w:id="1007" w:author="Willian" w:date="2017-01-11T17:14:00Z">
          <w:pPr>
            <w:ind w:left="720"/>
          </w:pPr>
        </w:pPrChange>
      </w:pPr>
      <w:del w:id="1008" w:author="Willian" w:date="2016-10-24T16:41:00Z">
        <w:r w:rsidRPr="008A259A" w:rsidDel="009245C8">
          <w:rPr>
            <w:rFonts w:ascii="Courier New" w:hAnsi="Courier New" w:cs="Courier New"/>
          </w:rPr>
          <w:tab/>
          <w:delText xml:space="preserve">aux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w:delText>
        </w:r>
        <w:r w:rsidR="00714DD0" w:rsidDel="009245C8">
          <w:rPr>
            <w:rFonts w:ascii="Courier New" w:hAnsi="Courier New" w:cs="Courier New"/>
          </w:rPr>
          <w:delText>;</w:delText>
        </w:r>
      </w:del>
    </w:p>
    <w:p w14:paraId="3CC0A55B" w14:textId="3DFE388E" w:rsidR="00D1373C" w:rsidRPr="008A259A" w:rsidDel="009245C8" w:rsidRDefault="00D1373C">
      <w:pPr>
        <w:spacing w:before="0" w:after="0"/>
        <w:ind w:left="720"/>
        <w:rPr>
          <w:del w:id="1009" w:author="Willian" w:date="2016-10-24T16:41:00Z"/>
          <w:rFonts w:ascii="Courier New" w:hAnsi="Courier New" w:cs="Courier New"/>
        </w:rPr>
        <w:pPrChange w:id="1010" w:author="Willian" w:date="2017-01-11T17:14:00Z">
          <w:pPr>
            <w:ind w:left="720"/>
          </w:pPr>
        </w:pPrChange>
      </w:pPr>
      <w:del w:id="1011" w:author="Willian" w:date="2016-10-24T16:41:00Z">
        <w:r w:rsidRPr="008A259A" w:rsidDel="009245C8">
          <w:rPr>
            <w:rFonts w:ascii="Courier New" w:hAnsi="Courier New" w:cs="Courier New"/>
          </w:rPr>
          <w:tab/>
          <w:delText xml:space="preserve">A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B</w:delText>
        </w:r>
        <w:r w:rsidR="00714DD0" w:rsidDel="009245C8">
          <w:rPr>
            <w:rFonts w:ascii="Courier New" w:hAnsi="Courier New" w:cs="Courier New"/>
          </w:rPr>
          <w:delText>;</w:delText>
        </w:r>
      </w:del>
    </w:p>
    <w:p w14:paraId="459455FF" w14:textId="7E46A591" w:rsidR="00D1373C" w:rsidRPr="008A259A" w:rsidDel="009245C8" w:rsidRDefault="00D1373C">
      <w:pPr>
        <w:spacing w:before="0" w:after="0"/>
        <w:ind w:left="720"/>
        <w:rPr>
          <w:del w:id="1012" w:author="Willian" w:date="2016-10-24T16:41:00Z"/>
          <w:rFonts w:ascii="Courier New" w:hAnsi="Courier New" w:cs="Courier New"/>
        </w:rPr>
        <w:pPrChange w:id="1013" w:author="Willian" w:date="2017-01-11T17:14:00Z">
          <w:pPr>
            <w:ind w:left="720"/>
          </w:pPr>
        </w:pPrChange>
      </w:pPr>
      <w:del w:id="1014" w:author="Willian" w:date="2016-10-24T16:41:00Z">
        <w:r w:rsidRPr="008A259A" w:rsidDel="009245C8">
          <w:rPr>
            <w:rFonts w:ascii="Courier New" w:hAnsi="Courier New" w:cs="Courier New"/>
          </w:rPr>
          <w:tab/>
          <w:delText xml:space="preserve">B </w:delText>
        </w:r>
        <w:r w:rsidR="0023514A" w:rsidRPr="0023514A" w:rsidDel="009245C8">
          <w:rPr>
            <w:rFonts w:ascii="Courier New" w:hAnsi="Courier New" w:cs="Courier New"/>
          </w:rPr>
          <w:sym w:font="Wingdings" w:char="F0DF"/>
        </w:r>
        <w:r w:rsidRPr="008A259A" w:rsidDel="009245C8">
          <w:rPr>
            <w:rFonts w:ascii="Courier New" w:hAnsi="Courier New" w:cs="Courier New"/>
          </w:rPr>
          <w:delText xml:space="preserve"> aux</w:delText>
        </w:r>
        <w:r w:rsidR="00714DD0" w:rsidDel="009245C8">
          <w:rPr>
            <w:rFonts w:ascii="Courier New" w:hAnsi="Courier New" w:cs="Courier New"/>
          </w:rPr>
          <w:delText>;</w:delText>
        </w:r>
      </w:del>
    </w:p>
    <w:p w14:paraId="66B3EB7B" w14:textId="79913DF4" w:rsidR="00D1373C" w:rsidRPr="008A259A" w:rsidDel="009245C8" w:rsidRDefault="00D1373C">
      <w:pPr>
        <w:spacing w:before="0" w:after="0"/>
        <w:ind w:left="720"/>
        <w:rPr>
          <w:del w:id="1015" w:author="Willian" w:date="2016-10-24T16:41:00Z"/>
          <w:rFonts w:ascii="Courier New" w:hAnsi="Courier New" w:cs="Courier New"/>
        </w:rPr>
        <w:pPrChange w:id="1016" w:author="Willian" w:date="2017-01-11T17:14:00Z">
          <w:pPr>
            <w:ind w:left="720"/>
          </w:pPr>
        </w:pPrChange>
      </w:pPr>
      <w:del w:id="1017"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(“A: ” + A + “ B: ” + B);</w:delText>
        </w:r>
      </w:del>
    </w:p>
    <w:p w14:paraId="1F5DB157" w14:textId="5402AEFA" w:rsidR="00D1373C" w:rsidRPr="008A259A" w:rsidDel="009245C8" w:rsidRDefault="00D1373C">
      <w:pPr>
        <w:spacing w:before="0" w:after="0"/>
        <w:ind w:left="720"/>
        <w:rPr>
          <w:del w:id="1018" w:author="Willian" w:date="2016-10-24T16:41:00Z"/>
          <w:rFonts w:ascii="Courier New" w:hAnsi="Courier New" w:cs="Courier New"/>
          <w:b/>
        </w:rPr>
        <w:pPrChange w:id="1019" w:author="Willian" w:date="2017-01-11T17:14:00Z">
          <w:pPr>
            <w:ind w:left="720"/>
          </w:pPr>
        </w:pPrChange>
      </w:pPr>
      <w:del w:id="1020" w:author="Willian" w:date="2016-10-24T16:41:00Z">
        <w:r w:rsidRPr="008A259A" w:rsidDel="009245C8">
          <w:rPr>
            <w:rFonts w:ascii="Courier New" w:hAnsi="Courier New" w:cs="Courier New"/>
            <w:b/>
          </w:rPr>
          <w:delText>FIM</w:delText>
        </w:r>
      </w:del>
    </w:p>
    <w:p w14:paraId="68692068" w14:textId="05FF980C" w:rsidR="00D06AB8" w:rsidDel="009245C8" w:rsidRDefault="00D06AB8">
      <w:pPr>
        <w:spacing w:before="0" w:after="0"/>
        <w:rPr>
          <w:del w:id="1021" w:author="Willian" w:date="2016-10-24T16:41:00Z"/>
          <w:b/>
        </w:rPr>
        <w:pPrChange w:id="1022" w:author="Willian" w:date="2017-01-11T17:14:00Z">
          <w:pPr/>
        </w:pPrChange>
      </w:pPr>
    </w:p>
    <w:p w14:paraId="29613BC8" w14:textId="3433917E" w:rsidR="00E33202" w:rsidRPr="008A259A" w:rsidDel="009245C8" w:rsidRDefault="00E33202">
      <w:pPr>
        <w:spacing w:before="0" w:after="0"/>
        <w:rPr>
          <w:del w:id="1023" w:author="Willian" w:date="2016-10-24T16:41:00Z"/>
        </w:rPr>
        <w:pPrChange w:id="1024" w:author="Willian" w:date="2017-01-11T17:14:00Z">
          <w:pPr/>
        </w:pPrChange>
      </w:pPr>
      <w:del w:id="1025" w:author="Willian" w:date="2016-10-24T16:41:00Z">
        <w:r w:rsidRPr="008A259A" w:rsidDel="009245C8">
          <w:delText xml:space="preserve">ara que os dois valores se mantenham conservados é preciso que um deles fique guardado. A </w:delText>
        </w:r>
        <w:r w:rsidR="006C611D" w:rsidRPr="008A259A" w:rsidDel="009245C8">
          <w:delText>variável</w:delText>
        </w:r>
        <w:r w:rsidRPr="008A259A" w:rsidDel="009245C8">
          <w:rPr>
            <w:rFonts w:ascii="Courier New" w:hAnsi="Courier New" w:cs="Courier New"/>
          </w:rPr>
          <w:delText>aux</w:delText>
        </w:r>
        <w:r w:rsidRPr="008A259A" w:rsidDel="009245C8">
          <w:delText xml:space="preserve">, neste caso, guarda o valor de </w:delText>
        </w:r>
        <w:r w:rsidRPr="008A259A" w:rsidDel="009245C8">
          <w:rPr>
            <w:rFonts w:ascii="Courier New" w:hAnsi="Courier New" w:cs="Courier New"/>
          </w:rPr>
          <w:delText>A</w:delText>
        </w:r>
        <w:r w:rsidRPr="008A259A" w:rsidDel="009245C8">
          <w:delText xml:space="preserve">, para que </w:delText>
        </w:r>
        <w:r w:rsidRPr="008A259A" w:rsidDel="009245C8">
          <w:rPr>
            <w:rFonts w:ascii="Courier New" w:hAnsi="Courier New" w:cs="Courier New"/>
          </w:rPr>
          <w:delText xml:space="preserve">A </w:delText>
        </w:r>
        <w:r w:rsidRPr="008A259A" w:rsidDel="009245C8">
          <w:delText xml:space="preserve">possa ser atribuído com o valor de </w:delText>
        </w:r>
        <w:r w:rsidRPr="008A259A" w:rsidDel="009245C8">
          <w:rPr>
            <w:rFonts w:ascii="Courier New" w:hAnsi="Courier New" w:cs="Courier New"/>
          </w:rPr>
          <w:delText>B</w:delText>
        </w:r>
        <w:r w:rsidRPr="008A259A" w:rsidDel="009245C8">
          <w:delText xml:space="preserve">. Após </w:delText>
        </w:r>
        <w:r w:rsidRPr="008A259A" w:rsidDel="009245C8">
          <w:rPr>
            <w:rFonts w:ascii="Courier New" w:hAnsi="Courier New" w:cs="Courier New"/>
          </w:rPr>
          <w:delText>A</w:delText>
        </w:r>
        <w:r w:rsidRPr="008A259A" w:rsidDel="009245C8">
          <w:delText xml:space="preserve"> receber o valor de </w:delText>
        </w:r>
        <w:r w:rsidRPr="008A259A" w:rsidDel="009245C8">
          <w:rPr>
            <w:rFonts w:ascii="Courier New" w:hAnsi="Courier New" w:cs="Courier New"/>
          </w:rPr>
          <w:delText>B</w:delText>
        </w:r>
        <w:r w:rsidR="002E412A" w:rsidRPr="008A259A" w:rsidDel="009245C8">
          <w:rPr>
            <w:rFonts w:ascii="Courier New" w:hAnsi="Courier New" w:cs="Courier New"/>
          </w:rPr>
          <w:delText>,</w:delText>
        </w:r>
        <w:r w:rsidR="002E412A" w:rsidRPr="008A259A" w:rsidDel="009245C8">
          <w:delText xml:space="preserve"> ambas terão os mesmos valores. Neste momento, se não tivéssemos uma variável auxiliar (</w:delText>
        </w:r>
        <w:r w:rsidR="002E412A" w:rsidRPr="008A259A" w:rsidDel="009245C8">
          <w:rPr>
            <w:rFonts w:ascii="Courier New" w:hAnsi="Courier New" w:cs="Courier New"/>
          </w:rPr>
          <w:delText>aux</w:delText>
        </w:r>
        <w:r w:rsidR="002E412A" w:rsidRPr="008A259A" w:rsidDel="009245C8">
          <w:delText xml:space="preserve">) que preservasse o valor original de </w:delText>
        </w:r>
        <w:r w:rsidR="002E412A" w:rsidRPr="008A259A" w:rsidDel="009245C8">
          <w:rPr>
            <w:rFonts w:ascii="Courier New" w:hAnsi="Courier New" w:cs="Courier New"/>
          </w:rPr>
          <w:delText>A</w:delText>
        </w:r>
        <w:r w:rsidR="006C611D" w:rsidRPr="008A259A" w:rsidDel="009245C8">
          <w:delText xml:space="preserve">, este seria perdido. Então </w:delText>
        </w:r>
        <w:r w:rsidR="006C611D" w:rsidRPr="008A259A" w:rsidDel="009245C8">
          <w:rPr>
            <w:rFonts w:ascii="Courier New" w:hAnsi="Courier New" w:cs="Courier New"/>
          </w:rPr>
          <w:delText>aux</w:delText>
        </w:r>
        <w:r w:rsidR="006C611D" w:rsidRPr="008A259A" w:rsidDel="009245C8">
          <w:delText xml:space="preserve"> seria uma variável backup de um dos valores (</w:delText>
        </w:r>
        <w:r w:rsidR="006C611D" w:rsidRPr="008A259A" w:rsidDel="009245C8">
          <w:rPr>
            <w:rFonts w:ascii="Courier New" w:hAnsi="Courier New" w:cs="Courier New"/>
          </w:rPr>
          <w:delText xml:space="preserve">A </w:delText>
        </w:r>
        <w:r w:rsidR="006C611D" w:rsidRPr="008A259A" w:rsidDel="009245C8">
          <w:delText xml:space="preserve">ou </w:delText>
        </w:r>
        <w:r w:rsidR="006C611D" w:rsidRPr="008A259A" w:rsidDel="009245C8">
          <w:rPr>
            <w:rFonts w:ascii="Courier New" w:hAnsi="Courier New" w:cs="Courier New"/>
          </w:rPr>
          <w:delText>B)</w:delText>
        </w:r>
        <w:r w:rsidR="006C611D" w:rsidRPr="008A259A" w:rsidDel="009245C8">
          <w:delText>.</w:delText>
        </w:r>
      </w:del>
    </w:p>
    <w:p w14:paraId="123F3270" w14:textId="39615608" w:rsidR="00E33202" w:rsidRPr="008A259A" w:rsidDel="009245C8" w:rsidRDefault="00E33202">
      <w:pPr>
        <w:spacing w:before="0" w:after="0"/>
        <w:rPr>
          <w:del w:id="1026" w:author="Willian" w:date="2016-10-24T16:41:00Z"/>
          <w:b/>
        </w:rPr>
        <w:pPrChange w:id="1027" w:author="Willian" w:date="2017-01-11T17:14:00Z">
          <w:pPr/>
        </w:pPrChange>
      </w:pPr>
    </w:p>
    <w:p w14:paraId="1D7EB0CE" w14:textId="17780443" w:rsidR="000508D2" w:rsidRPr="008A259A" w:rsidDel="009245C8" w:rsidRDefault="000508D2">
      <w:pPr>
        <w:numPr>
          <w:ilvl w:val="0"/>
          <w:numId w:val="30"/>
        </w:numPr>
        <w:spacing w:before="0" w:after="0"/>
        <w:ind w:hanging="360"/>
        <w:contextualSpacing/>
        <w:jc w:val="left"/>
        <w:rPr>
          <w:del w:id="1028" w:author="Willian" w:date="2016-10-24T16:41:00Z"/>
        </w:rPr>
      </w:pPr>
      <w:del w:id="1029" w:author="Willian" w:date="2016-10-24T16:41:00Z">
        <w:r w:rsidRPr="008A259A" w:rsidDel="009245C8">
          <w:delText>Ler uma temperatura em graus Celsius e apresentá-la convertida em graus Fahrenheit. A fórmula de conversão é: F=(9*C+160) / 5, sendo F a temperatura em Fahrenheit e C a temperatura em Celsius.</w:delText>
        </w:r>
      </w:del>
    </w:p>
    <w:p w14:paraId="00566435" w14:textId="72483C61" w:rsidR="00402445" w:rsidDel="009245C8" w:rsidRDefault="00402445">
      <w:pPr>
        <w:spacing w:before="0" w:after="0"/>
        <w:ind w:left="720"/>
        <w:jc w:val="left"/>
        <w:rPr>
          <w:del w:id="1030" w:author="Willian" w:date="2016-10-24T16:41:00Z"/>
          <w:rFonts w:ascii="Courier New" w:hAnsi="Courier New" w:cs="Courier New"/>
          <w:b/>
        </w:rPr>
        <w:pPrChange w:id="1031" w:author="Willian" w:date="2017-01-11T17:14:00Z">
          <w:pPr>
            <w:ind w:left="720"/>
            <w:jc w:val="left"/>
          </w:pPr>
        </w:pPrChange>
      </w:pPr>
      <w:del w:id="1032" w:author="Willian" w:date="2016-10-24T16:41:00Z">
        <w:r w:rsidDel="009245C8">
          <w:rPr>
            <w:rFonts w:ascii="Courier New" w:hAnsi="Courier New" w:cs="Courier New"/>
            <w:b/>
          </w:rPr>
          <w:delText>Resposta:</w:delText>
        </w:r>
      </w:del>
    </w:p>
    <w:p w14:paraId="20519891" w14:textId="5A0249A1" w:rsidR="008538BC" w:rsidRPr="008A259A" w:rsidDel="009245C8" w:rsidRDefault="008538BC">
      <w:pPr>
        <w:spacing w:before="0" w:after="0"/>
        <w:ind w:left="720"/>
        <w:jc w:val="left"/>
        <w:rPr>
          <w:del w:id="1033" w:author="Willian" w:date="2016-10-24T16:41:00Z"/>
          <w:rFonts w:ascii="Courier New" w:hAnsi="Courier New" w:cs="Courier New"/>
        </w:rPr>
        <w:pPrChange w:id="1034" w:author="Willian" w:date="2017-01-11T17:14:00Z">
          <w:pPr>
            <w:ind w:left="720"/>
            <w:jc w:val="left"/>
          </w:pPr>
        </w:pPrChange>
      </w:pPr>
      <w:del w:id="1035"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Conversão</w:delText>
        </w:r>
      </w:del>
    </w:p>
    <w:p w14:paraId="7556C252" w14:textId="24CF8925" w:rsidR="008538BC" w:rsidRPr="008A259A" w:rsidDel="009245C8" w:rsidRDefault="008538BC">
      <w:pPr>
        <w:spacing w:before="0" w:after="0"/>
        <w:ind w:left="720"/>
        <w:jc w:val="left"/>
        <w:rPr>
          <w:del w:id="1036" w:author="Willian" w:date="2016-10-24T16:41:00Z"/>
          <w:rFonts w:ascii="Courier New" w:hAnsi="Courier New" w:cs="Courier New"/>
          <w:b/>
        </w:rPr>
        <w:pPrChange w:id="1037" w:author="Willian" w:date="2017-01-11T17:14:00Z">
          <w:pPr>
            <w:ind w:left="720"/>
            <w:jc w:val="left"/>
          </w:pPr>
        </w:pPrChange>
      </w:pPr>
      <w:del w:id="1038" w:author="Willian" w:date="2016-10-24T16:41:00Z">
        <w:r w:rsidRPr="008A259A" w:rsidDel="009245C8">
          <w:rPr>
            <w:rFonts w:ascii="Courier New" w:hAnsi="Courier New" w:cs="Courier New"/>
            <w:b/>
          </w:rPr>
          <w:delText>VAR</w:delText>
        </w:r>
      </w:del>
    </w:p>
    <w:p w14:paraId="1C69C737" w14:textId="5C137593" w:rsidR="008538BC" w:rsidRPr="008A259A" w:rsidDel="009245C8" w:rsidRDefault="008538BC">
      <w:pPr>
        <w:spacing w:before="0" w:after="0"/>
        <w:ind w:left="720"/>
        <w:jc w:val="left"/>
        <w:rPr>
          <w:del w:id="1039" w:author="Willian" w:date="2016-10-24T16:41:00Z"/>
          <w:rFonts w:ascii="Courier New" w:hAnsi="Courier New" w:cs="Courier New"/>
        </w:rPr>
        <w:pPrChange w:id="1040" w:author="Willian" w:date="2017-01-11T17:14:00Z">
          <w:pPr>
            <w:ind w:left="720"/>
            <w:jc w:val="left"/>
          </w:pPr>
        </w:pPrChange>
      </w:pPr>
      <w:del w:id="1041" w:author="Willian" w:date="2016-10-24T16:41:00Z">
        <w:r w:rsidRPr="008A259A" w:rsidDel="009245C8">
          <w:rPr>
            <w:rFonts w:ascii="Courier New" w:hAnsi="Courier New" w:cs="Courier New"/>
          </w:rPr>
          <w:tab/>
          <w:delText>C, F</w:delText>
        </w:r>
        <w:r w:rsidR="0010355A" w:rsidRPr="00C8132D" w:rsidDel="009245C8">
          <w:rPr>
            <w:rFonts w:ascii="Courier New" w:hAnsi="Courier New" w:cs="Courier New"/>
            <w:b/>
            <w:color w:val="FF0000"/>
          </w:rPr>
          <w:delText xml:space="preserve"> : </w:delText>
        </w:r>
        <w:r w:rsidR="0010355A" w:rsidDel="009245C8">
          <w:rPr>
            <w:rFonts w:ascii="Courier New" w:hAnsi="Courier New" w:cs="Courier New"/>
            <w:b/>
            <w:color w:val="FF0000"/>
          </w:rPr>
          <w:delText>DECIMAL</w:delText>
        </w:r>
        <w:r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del>
    </w:p>
    <w:p w14:paraId="210C5389" w14:textId="71926F6D" w:rsidR="008538BC" w:rsidRPr="008A259A" w:rsidDel="009245C8" w:rsidRDefault="008538BC">
      <w:pPr>
        <w:spacing w:before="0" w:after="0"/>
        <w:ind w:left="720"/>
        <w:jc w:val="left"/>
        <w:rPr>
          <w:del w:id="1042" w:author="Willian" w:date="2016-10-24T16:41:00Z"/>
          <w:rFonts w:ascii="Courier New" w:hAnsi="Courier New" w:cs="Courier New"/>
          <w:b/>
        </w:rPr>
        <w:pPrChange w:id="1043" w:author="Willian" w:date="2017-01-11T17:14:00Z">
          <w:pPr>
            <w:ind w:left="720"/>
            <w:jc w:val="left"/>
          </w:pPr>
        </w:pPrChange>
      </w:pPr>
      <w:del w:id="1044" w:author="Willian" w:date="2016-10-24T16:41:00Z">
        <w:r w:rsidRPr="008A259A" w:rsidDel="009245C8">
          <w:rPr>
            <w:rFonts w:ascii="Courier New" w:hAnsi="Courier New" w:cs="Courier New"/>
            <w:b/>
          </w:rPr>
          <w:delText xml:space="preserve">INÍCIO </w:delText>
        </w:r>
      </w:del>
    </w:p>
    <w:p w14:paraId="70ED7E57" w14:textId="53111057" w:rsidR="008538BC" w:rsidRPr="008A259A" w:rsidDel="009245C8" w:rsidRDefault="008538BC">
      <w:pPr>
        <w:spacing w:before="0" w:after="0"/>
        <w:ind w:left="720"/>
        <w:jc w:val="left"/>
        <w:rPr>
          <w:del w:id="1045" w:author="Willian" w:date="2016-10-24T16:41:00Z"/>
          <w:rFonts w:ascii="Courier New" w:hAnsi="Courier New" w:cs="Courier New"/>
        </w:rPr>
        <w:pPrChange w:id="1046" w:author="Willian" w:date="2017-01-11T17:14:00Z">
          <w:pPr>
            <w:ind w:left="720"/>
            <w:jc w:val="left"/>
          </w:pPr>
        </w:pPrChange>
      </w:pPr>
      <w:del w:id="1047"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C</w:delText>
        </w:r>
        <w:r w:rsidRPr="008A259A" w:rsidDel="009245C8">
          <w:rPr>
            <w:rFonts w:ascii="Courier New" w:hAnsi="Courier New" w:cs="Courier New"/>
          </w:rPr>
          <w:delText>);</w:delText>
        </w:r>
      </w:del>
    </w:p>
    <w:p w14:paraId="6214CC0F" w14:textId="7F530A77" w:rsidR="008538BC" w:rsidRPr="008A259A" w:rsidDel="009245C8" w:rsidRDefault="008538BC">
      <w:pPr>
        <w:spacing w:before="0" w:after="0"/>
        <w:ind w:left="720"/>
        <w:jc w:val="left"/>
        <w:rPr>
          <w:del w:id="1048" w:author="Willian" w:date="2016-10-24T16:41:00Z"/>
          <w:rFonts w:ascii="Courier New" w:hAnsi="Courier New" w:cs="Courier New"/>
        </w:rPr>
        <w:pPrChange w:id="1049" w:author="Willian" w:date="2017-01-11T17:14:00Z">
          <w:pPr>
            <w:ind w:left="720"/>
            <w:jc w:val="left"/>
          </w:pPr>
        </w:pPrChange>
      </w:pPr>
      <w:del w:id="1050" w:author="Willian" w:date="2016-10-24T16:41:00Z">
        <w:r w:rsidRPr="008A259A" w:rsidDel="009245C8">
          <w:rPr>
            <w:rFonts w:ascii="Courier New" w:hAnsi="Courier New" w:cs="Courier New"/>
          </w:rPr>
          <w:tab/>
          <w:delText xml:space="preserve">F </w:delText>
        </w:r>
        <w:r w:rsidR="0023514A" w:rsidRPr="0023514A" w:rsidDel="009245C8">
          <w:rPr>
            <w:rFonts w:ascii="Courier New" w:hAnsi="Courier New" w:cs="Courier New"/>
          </w:rPr>
          <w:sym w:font="Wingdings" w:char="F0DF"/>
        </w:r>
        <w:r w:rsidR="0023514A" w:rsidDel="009245C8">
          <w:rPr>
            <w:rFonts w:ascii="Courier New" w:hAnsi="Courier New" w:cs="Courier New"/>
          </w:rPr>
          <w:delText xml:space="preserve"> (</w:delText>
        </w:r>
        <w:r w:rsidRPr="008A259A" w:rsidDel="009245C8">
          <w:rPr>
            <w:rFonts w:ascii="Courier New" w:hAnsi="Courier New" w:cs="Courier New"/>
          </w:rPr>
          <w:delText>9*C + 160)/5;</w:delText>
        </w:r>
      </w:del>
    </w:p>
    <w:p w14:paraId="52E55069" w14:textId="2FC56CF2" w:rsidR="008538BC" w:rsidRPr="008A259A" w:rsidDel="009245C8" w:rsidRDefault="008538BC">
      <w:pPr>
        <w:spacing w:before="0" w:after="0"/>
        <w:ind w:left="720"/>
        <w:jc w:val="left"/>
        <w:rPr>
          <w:del w:id="1051" w:author="Willian" w:date="2016-10-24T16:41:00Z"/>
          <w:rFonts w:ascii="Courier New" w:hAnsi="Courier New" w:cs="Courier New"/>
        </w:rPr>
        <w:pPrChange w:id="1052" w:author="Willian" w:date="2017-01-11T17:14:00Z">
          <w:pPr>
            <w:ind w:left="720"/>
            <w:jc w:val="left"/>
          </w:pPr>
        </w:pPrChange>
      </w:pPr>
    </w:p>
    <w:p w14:paraId="424ABABD" w14:textId="40DE0F5E" w:rsidR="008538BC" w:rsidRPr="008A259A" w:rsidDel="009245C8" w:rsidRDefault="008538BC">
      <w:pPr>
        <w:spacing w:before="0" w:after="0"/>
        <w:ind w:left="720"/>
        <w:jc w:val="left"/>
        <w:rPr>
          <w:del w:id="1053" w:author="Willian" w:date="2016-10-24T16:41:00Z"/>
          <w:rFonts w:ascii="Courier New" w:hAnsi="Courier New" w:cs="Courier New"/>
        </w:rPr>
        <w:pPrChange w:id="1054" w:author="Willian" w:date="2017-01-11T17:14:00Z">
          <w:pPr>
            <w:ind w:left="720"/>
            <w:jc w:val="left"/>
          </w:pPr>
        </w:pPrChange>
      </w:pPr>
      <w:del w:id="105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(“A temperatura em Fahrenheit </w:delText>
        </w:r>
        <w:r w:rsidR="00D06AB8" w:rsidDel="009245C8">
          <w:rPr>
            <w:rFonts w:ascii="Courier New" w:hAnsi="Courier New" w:cs="Courier New"/>
          </w:rPr>
          <w:delText>é</w:delText>
        </w:r>
        <w:r w:rsidRPr="008A259A" w:rsidDel="009245C8">
          <w:rPr>
            <w:rFonts w:ascii="Courier New" w:hAnsi="Courier New" w:cs="Courier New"/>
          </w:rPr>
          <w:delText>: “ + F);</w:delText>
        </w:r>
      </w:del>
    </w:p>
    <w:p w14:paraId="47EAC265" w14:textId="2200696F" w:rsidR="008538BC" w:rsidRPr="008A259A" w:rsidDel="009245C8" w:rsidRDefault="008538BC">
      <w:pPr>
        <w:spacing w:before="0" w:after="0"/>
        <w:ind w:left="720"/>
        <w:jc w:val="left"/>
        <w:rPr>
          <w:del w:id="1056" w:author="Willian" w:date="2016-10-24T16:41:00Z"/>
          <w:rFonts w:ascii="Courier New" w:hAnsi="Courier New" w:cs="Courier New"/>
          <w:b/>
        </w:rPr>
        <w:pPrChange w:id="1057" w:author="Willian" w:date="2017-01-11T17:14:00Z">
          <w:pPr>
            <w:ind w:left="720"/>
            <w:jc w:val="left"/>
          </w:pPr>
        </w:pPrChange>
      </w:pPr>
      <w:del w:id="1058" w:author="Willian" w:date="2016-10-24T16:41:00Z">
        <w:r w:rsidRPr="008A259A" w:rsidDel="009245C8">
          <w:rPr>
            <w:rFonts w:ascii="Courier New" w:hAnsi="Courier New" w:cs="Courier New"/>
            <w:b/>
          </w:rPr>
          <w:delText>FIM</w:delText>
        </w:r>
      </w:del>
    </w:p>
    <w:p w14:paraId="14307F73" w14:textId="04D98A77" w:rsidR="000508D2" w:rsidRPr="008A259A" w:rsidDel="009245C8" w:rsidRDefault="000508D2">
      <w:pPr>
        <w:spacing w:before="0" w:after="0"/>
        <w:rPr>
          <w:del w:id="1059" w:author="Willian" w:date="2016-10-24T16:41:00Z"/>
        </w:rPr>
        <w:pPrChange w:id="1060" w:author="Willian" w:date="2017-01-11T17:14:00Z">
          <w:pPr/>
        </w:pPrChange>
      </w:pPr>
    </w:p>
    <w:p w14:paraId="239621B1" w14:textId="5BAEC3FA" w:rsidR="000508D2" w:rsidRPr="008A259A" w:rsidDel="009245C8" w:rsidRDefault="000508D2">
      <w:pPr>
        <w:numPr>
          <w:ilvl w:val="0"/>
          <w:numId w:val="30"/>
        </w:numPr>
        <w:spacing w:before="0" w:after="0"/>
        <w:ind w:hanging="360"/>
        <w:contextualSpacing/>
        <w:jc w:val="left"/>
        <w:rPr>
          <w:del w:id="1061" w:author="Willian" w:date="2016-10-24T16:41:00Z"/>
        </w:rPr>
      </w:pPr>
      <w:del w:id="1062" w:author="Willian" w:date="2016-10-24T16:41:00Z">
        <w:r w:rsidRPr="008A259A" w:rsidDel="009245C8">
          <w:delText>Elaborar um algoritmo que efetue a apresentação do valor da conversão em real (R$) de um valor lido em dólar (US$). O algoritmo deverá solicitar o valor da cotação do dólar e também a quantidade de dólares que o usuário possui.</w:delText>
        </w:r>
      </w:del>
    </w:p>
    <w:p w14:paraId="2B6F1B2D" w14:textId="5AA143FB" w:rsidR="00402445" w:rsidDel="009245C8" w:rsidRDefault="00402445">
      <w:pPr>
        <w:spacing w:before="0" w:after="0"/>
        <w:ind w:left="720"/>
        <w:rPr>
          <w:del w:id="1063" w:author="Willian" w:date="2016-10-24T16:41:00Z"/>
          <w:rFonts w:ascii="Courier New" w:hAnsi="Courier New" w:cs="Courier New"/>
          <w:b/>
        </w:rPr>
        <w:pPrChange w:id="1064" w:author="Willian" w:date="2017-01-11T17:14:00Z">
          <w:pPr>
            <w:ind w:left="720"/>
          </w:pPr>
        </w:pPrChange>
      </w:pPr>
      <w:del w:id="1065" w:author="Willian" w:date="2016-10-24T16:41:00Z">
        <w:r w:rsidDel="009245C8">
          <w:rPr>
            <w:rFonts w:ascii="Courier New" w:hAnsi="Courier New" w:cs="Courier New"/>
            <w:b/>
          </w:rPr>
          <w:delText>Resposta:</w:delText>
        </w:r>
      </w:del>
    </w:p>
    <w:p w14:paraId="51973EA5" w14:textId="5FFB9005" w:rsidR="008538BC" w:rsidRPr="008A259A" w:rsidDel="009245C8" w:rsidRDefault="008538BC">
      <w:pPr>
        <w:spacing w:before="0" w:after="0"/>
        <w:ind w:left="720"/>
        <w:rPr>
          <w:del w:id="1066" w:author="Willian" w:date="2016-10-24T16:41:00Z"/>
          <w:rFonts w:ascii="Courier New" w:hAnsi="Courier New" w:cs="Courier New"/>
        </w:rPr>
        <w:pPrChange w:id="1067" w:author="Willian" w:date="2017-01-11T17:14:00Z">
          <w:pPr>
            <w:ind w:left="720"/>
          </w:pPr>
        </w:pPrChange>
      </w:pPr>
      <w:del w:id="106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w:delText>
        </w:r>
        <w:r w:rsidR="00AC14BC" w:rsidDel="009245C8">
          <w:rPr>
            <w:rFonts w:ascii="Courier New" w:hAnsi="Courier New" w:cs="Courier New"/>
          </w:rPr>
          <w:delText>â</w:delText>
        </w:r>
        <w:r w:rsidRPr="008A259A" w:rsidDel="009245C8">
          <w:rPr>
            <w:rFonts w:ascii="Courier New" w:hAnsi="Courier New" w:cs="Courier New"/>
          </w:rPr>
          <w:delText>mbio</w:delText>
        </w:r>
      </w:del>
    </w:p>
    <w:p w14:paraId="324B1463" w14:textId="50D0FD23" w:rsidR="008538BC" w:rsidRPr="008A259A" w:rsidDel="009245C8" w:rsidRDefault="008538BC">
      <w:pPr>
        <w:spacing w:before="0" w:after="0"/>
        <w:ind w:left="720"/>
        <w:rPr>
          <w:del w:id="1069" w:author="Willian" w:date="2016-10-24T16:41:00Z"/>
          <w:rFonts w:ascii="Courier New" w:hAnsi="Courier New" w:cs="Courier New"/>
          <w:b/>
        </w:rPr>
        <w:pPrChange w:id="1070" w:author="Willian" w:date="2017-01-11T17:14:00Z">
          <w:pPr>
            <w:ind w:left="720"/>
          </w:pPr>
        </w:pPrChange>
      </w:pPr>
      <w:del w:id="1071" w:author="Willian" w:date="2016-10-24T16:41:00Z">
        <w:r w:rsidRPr="008A259A" w:rsidDel="009245C8">
          <w:rPr>
            <w:rFonts w:ascii="Courier New" w:hAnsi="Courier New" w:cs="Courier New"/>
            <w:b/>
          </w:rPr>
          <w:delText>VAR</w:delText>
        </w:r>
      </w:del>
    </w:p>
    <w:p w14:paraId="0559E8A5" w14:textId="7A627C91" w:rsidR="008538BC" w:rsidRPr="008A259A" w:rsidDel="009245C8" w:rsidRDefault="008538BC">
      <w:pPr>
        <w:spacing w:before="0" w:after="0"/>
        <w:ind w:left="720"/>
        <w:rPr>
          <w:del w:id="1072" w:author="Willian" w:date="2016-10-24T16:41:00Z"/>
          <w:rFonts w:ascii="Courier New" w:hAnsi="Courier New" w:cs="Courier New"/>
        </w:rPr>
        <w:pPrChange w:id="1073" w:author="Willian" w:date="2017-01-11T17:14:00Z">
          <w:pPr>
            <w:ind w:left="720"/>
          </w:pPr>
        </w:pPrChange>
      </w:pPr>
      <w:del w:id="1074" w:author="Willian" w:date="2016-10-24T16:41:00Z">
        <w:r w:rsidRPr="008A259A" w:rsidDel="009245C8">
          <w:rPr>
            <w:rFonts w:ascii="Courier New" w:hAnsi="Courier New" w:cs="Courier New"/>
          </w:rPr>
          <w:tab/>
        </w:r>
        <w:r w:rsidR="008E1CDC" w:rsidRPr="008A259A" w:rsidDel="009245C8">
          <w:rPr>
            <w:rFonts w:ascii="Courier New" w:hAnsi="Courier New" w:cs="Courier New"/>
          </w:rPr>
          <w:delText>c</w:delText>
        </w:r>
        <w:r w:rsidRPr="008A259A" w:rsidDel="009245C8">
          <w:rPr>
            <w:rFonts w:ascii="Courier New" w:hAnsi="Courier New" w:cs="Courier New"/>
          </w:rPr>
          <w:delText>ota</w:delText>
        </w:r>
        <w:r w:rsidR="00AC14BC" w:rsidDel="009245C8">
          <w:rPr>
            <w:rFonts w:ascii="Courier New" w:hAnsi="Courier New" w:cs="Courier New"/>
          </w:rPr>
          <w:delText>çã</w:delText>
        </w:r>
        <w:r w:rsidRPr="008A259A" w:rsidDel="009245C8">
          <w:rPr>
            <w:rFonts w:ascii="Courier New" w:hAnsi="Courier New" w:cs="Courier New"/>
          </w:rPr>
          <w:delText>o, d</w:delText>
        </w:r>
        <w:r w:rsidR="00AC14BC" w:rsidDel="009245C8">
          <w:rPr>
            <w:rFonts w:ascii="Courier New" w:hAnsi="Courier New" w:cs="Courier New"/>
          </w:rPr>
          <w:delText>ó</w:delText>
        </w:r>
        <w:r w:rsidRPr="008A259A" w:rsidDel="009245C8">
          <w:rPr>
            <w:rFonts w:ascii="Courier New" w:hAnsi="Courier New" w:cs="Courier New"/>
          </w:rPr>
          <w:delText>lares, reais</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653EAAC6" w14:textId="2F51C7C7" w:rsidR="008538BC" w:rsidRPr="008A259A" w:rsidDel="009245C8" w:rsidRDefault="008538BC">
      <w:pPr>
        <w:spacing w:before="0" w:after="0"/>
        <w:ind w:left="720"/>
        <w:rPr>
          <w:del w:id="1075" w:author="Willian" w:date="2016-10-24T16:41:00Z"/>
          <w:rFonts w:ascii="Courier New" w:hAnsi="Courier New" w:cs="Courier New"/>
          <w:b/>
        </w:rPr>
        <w:pPrChange w:id="1076" w:author="Willian" w:date="2017-01-11T17:14:00Z">
          <w:pPr>
            <w:ind w:left="720"/>
          </w:pPr>
        </w:pPrChange>
      </w:pPr>
      <w:del w:id="1077" w:author="Willian" w:date="2016-10-24T16:41:00Z">
        <w:r w:rsidRPr="008A259A" w:rsidDel="009245C8">
          <w:rPr>
            <w:rFonts w:ascii="Courier New" w:hAnsi="Courier New" w:cs="Courier New"/>
            <w:b/>
          </w:rPr>
          <w:delText xml:space="preserve">INÍCIO </w:delText>
        </w:r>
      </w:del>
    </w:p>
    <w:p w14:paraId="302A6DE9" w14:textId="13B6A851" w:rsidR="00D06AB8" w:rsidRPr="008A259A" w:rsidDel="009245C8" w:rsidRDefault="008538BC">
      <w:pPr>
        <w:spacing w:before="0" w:after="0"/>
        <w:ind w:left="720"/>
        <w:rPr>
          <w:del w:id="1078" w:author="Willian" w:date="2016-10-24T16:41:00Z"/>
          <w:rFonts w:ascii="Courier New" w:hAnsi="Courier New" w:cs="Courier New"/>
        </w:rPr>
        <w:pPrChange w:id="1079" w:author="Willian" w:date="2017-01-11T17:14:00Z">
          <w:pPr>
            <w:ind w:left="720"/>
          </w:pPr>
        </w:pPrChange>
      </w:pPr>
      <w:del w:id="108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cota</w:delText>
        </w:r>
        <w:r w:rsidR="00714DD0" w:rsidDel="009245C8">
          <w:rPr>
            <w:rFonts w:ascii="Courier New" w:hAnsi="Courier New" w:cs="Courier New"/>
          </w:rPr>
          <w:delText>çã</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66C74069" w14:textId="2728CCDB" w:rsidR="008538BC" w:rsidRPr="008A259A" w:rsidDel="009245C8" w:rsidRDefault="008538BC">
      <w:pPr>
        <w:spacing w:before="0" w:after="0"/>
        <w:ind w:left="720"/>
        <w:rPr>
          <w:del w:id="1081" w:author="Willian" w:date="2016-10-24T16:41:00Z"/>
          <w:rFonts w:ascii="Courier New" w:hAnsi="Courier New" w:cs="Courier New"/>
        </w:rPr>
        <w:pPrChange w:id="1082" w:author="Willian" w:date="2017-01-11T17:14:00Z">
          <w:pPr>
            <w:ind w:left="720"/>
          </w:pPr>
        </w:pPrChange>
      </w:pPr>
      <w:del w:id="1083"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Del="009245C8">
          <w:rPr>
            <w:rFonts w:ascii="Courier New" w:hAnsi="Courier New" w:cs="Courier New"/>
          </w:rPr>
          <w:delText>dólares</w:delText>
        </w:r>
        <w:r w:rsidRPr="008A259A" w:rsidDel="009245C8">
          <w:rPr>
            <w:rFonts w:ascii="Courier New" w:hAnsi="Courier New" w:cs="Courier New"/>
          </w:rPr>
          <w:delText>);</w:delText>
        </w:r>
      </w:del>
    </w:p>
    <w:p w14:paraId="04FEE1E7" w14:textId="538887ED" w:rsidR="008E1CDC" w:rsidRPr="008A259A" w:rsidDel="009245C8" w:rsidRDefault="008538BC">
      <w:pPr>
        <w:spacing w:before="0" w:after="0"/>
        <w:ind w:left="720"/>
        <w:rPr>
          <w:del w:id="1084" w:author="Willian" w:date="2016-10-24T16:41:00Z"/>
          <w:rFonts w:ascii="Courier New" w:hAnsi="Courier New" w:cs="Courier New"/>
        </w:rPr>
        <w:pPrChange w:id="1085" w:author="Willian" w:date="2017-01-11T17:14:00Z">
          <w:pPr>
            <w:ind w:left="720"/>
          </w:pPr>
        </w:pPrChange>
      </w:pPr>
      <w:del w:id="1086" w:author="Willian" w:date="2016-10-24T16:41:00Z">
        <w:r w:rsidRPr="008A259A" w:rsidDel="009245C8">
          <w:rPr>
            <w:rFonts w:ascii="Courier New" w:hAnsi="Courier New" w:cs="Courier New"/>
          </w:rPr>
          <w:tab/>
        </w:r>
      </w:del>
    </w:p>
    <w:p w14:paraId="412D01A8" w14:textId="2FAD8795" w:rsidR="008538BC" w:rsidRPr="008A259A" w:rsidDel="009245C8" w:rsidRDefault="008E1CDC">
      <w:pPr>
        <w:spacing w:before="0" w:after="0"/>
        <w:ind w:left="720" w:firstLine="696"/>
        <w:rPr>
          <w:del w:id="1087" w:author="Willian" w:date="2016-10-24T16:41:00Z"/>
          <w:rFonts w:ascii="Courier New" w:hAnsi="Courier New" w:cs="Courier New"/>
        </w:rPr>
        <w:pPrChange w:id="1088" w:author="Willian" w:date="2017-01-11T17:14:00Z">
          <w:pPr>
            <w:ind w:left="720" w:firstLine="696"/>
          </w:pPr>
        </w:pPrChange>
      </w:pPr>
      <w:del w:id="1089" w:author="Willian" w:date="2016-10-24T16:41:00Z">
        <w:r w:rsidRPr="008A259A" w:rsidDel="009245C8">
          <w:rPr>
            <w:rFonts w:ascii="Courier New" w:hAnsi="Courier New" w:cs="Courier New"/>
          </w:rPr>
          <w:delText>reais</w:delText>
        </w:r>
        <w:r w:rsidR="0023514A" w:rsidRPr="0023514A" w:rsidDel="009245C8">
          <w:rPr>
            <w:rFonts w:ascii="Courier New" w:hAnsi="Courier New" w:cs="Courier New"/>
          </w:rPr>
          <w:sym w:font="Wingdings" w:char="F0DF"/>
        </w:r>
        <w:r w:rsidR="00AC14BC" w:rsidRPr="008A259A" w:rsidDel="009245C8">
          <w:rPr>
            <w:rFonts w:ascii="Courier New" w:hAnsi="Courier New" w:cs="Courier New"/>
          </w:rPr>
          <w:delText>d</w:delText>
        </w:r>
        <w:r w:rsidR="00AC14BC" w:rsidDel="009245C8">
          <w:rPr>
            <w:rFonts w:ascii="Courier New" w:hAnsi="Courier New" w:cs="Courier New"/>
          </w:rPr>
          <w:delText>ó</w:delText>
        </w:r>
        <w:r w:rsidR="00AC14BC" w:rsidRPr="008A259A" w:rsidDel="009245C8">
          <w:rPr>
            <w:rFonts w:ascii="Courier New" w:hAnsi="Courier New" w:cs="Courier New"/>
          </w:rPr>
          <w:delText>lares</w:delText>
        </w:r>
        <w:r w:rsidRPr="008A259A" w:rsidDel="009245C8">
          <w:rPr>
            <w:rFonts w:ascii="Courier New" w:hAnsi="Courier New" w:cs="Courier New"/>
          </w:rPr>
          <w:delText xml:space="preserve">* </w:delText>
        </w:r>
        <w:r w:rsidR="00AC14BC" w:rsidRPr="008A259A" w:rsidDel="009245C8">
          <w:rPr>
            <w:rFonts w:ascii="Courier New" w:hAnsi="Courier New" w:cs="Courier New"/>
          </w:rPr>
          <w:delText>cota</w:delText>
        </w:r>
        <w:r w:rsidR="00AC14BC" w:rsidDel="009245C8">
          <w:rPr>
            <w:rFonts w:ascii="Courier New" w:hAnsi="Courier New" w:cs="Courier New"/>
          </w:rPr>
          <w:delText>çã</w:delText>
        </w:r>
        <w:r w:rsidR="00AC14BC" w:rsidRPr="008A259A" w:rsidDel="009245C8">
          <w:rPr>
            <w:rFonts w:ascii="Courier New" w:hAnsi="Courier New" w:cs="Courier New"/>
          </w:rPr>
          <w:delText>o</w:delText>
        </w:r>
        <w:r w:rsidRPr="008A259A" w:rsidDel="009245C8">
          <w:rPr>
            <w:rFonts w:ascii="Courier New" w:hAnsi="Courier New" w:cs="Courier New"/>
          </w:rPr>
          <w:delText>;</w:delText>
        </w:r>
      </w:del>
    </w:p>
    <w:p w14:paraId="76A56058" w14:textId="2F37311A" w:rsidR="008538BC" w:rsidRPr="008A259A" w:rsidDel="009245C8" w:rsidRDefault="008538BC">
      <w:pPr>
        <w:spacing w:before="0" w:after="0"/>
        <w:ind w:left="720"/>
        <w:rPr>
          <w:del w:id="1090" w:author="Willian" w:date="2016-10-24T16:41:00Z"/>
          <w:rFonts w:ascii="Courier New" w:hAnsi="Courier New" w:cs="Courier New"/>
        </w:rPr>
        <w:pPrChange w:id="1091" w:author="Willian" w:date="2017-01-11T17:14:00Z">
          <w:pPr>
            <w:ind w:left="720"/>
          </w:pPr>
        </w:pPrChange>
      </w:pPr>
      <w:del w:id="1092" w:author="Willian" w:date="2016-10-24T16:41:00Z">
        <w:r w:rsidRPr="008A259A" w:rsidDel="009245C8">
          <w:rPr>
            <w:rFonts w:ascii="Courier New" w:hAnsi="Courier New" w:cs="Courier New"/>
          </w:rPr>
          <w:tab/>
        </w:r>
      </w:del>
    </w:p>
    <w:p w14:paraId="416E19C3" w14:textId="1FF0616D" w:rsidR="008538BC" w:rsidRPr="008A259A" w:rsidDel="009245C8" w:rsidRDefault="008538BC">
      <w:pPr>
        <w:spacing w:before="0" w:after="0"/>
        <w:ind w:left="720"/>
        <w:rPr>
          <w:del w:id="1093" w:author="Willian" w:date="2016-10-24T16:41:00Z"/>
          <w:rFonts w:ascii="Courier New" w:hAnsi="Courier New" w:cs="Courier New"/>
        </w:rPr>
        <w:pPrChange w:id="1094" w:author="Willian" w:date="2017-01-11T17:14:00Z">
          <w:pPr>
            <w:ind w:left="720"/>
          </w:pPr>
        </w:pPrChange>
      </w:pPr>
      <w:del w:id="1095"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8E1CDC" w:rsidRPr="008A259A" w:rsidDel="009245C8">
          <w:rPr>
            <w:rFonts w:ascii="Courier New" w:hAnsi="Courier New" w:cs="Courier New"/>
          </w:rPr>
          <w:delText>Valor em reais: R$“ + reais</w:delText>
        </w:r>
        <w:r w:rsidRPr="008A259A" w:rsidDel="009245C8">
          <w:rPr>
            <w:rFonts w:ascii="Courier New" w:hAnsi="Courier New" w:cs="Courier New"/>
          </w:rPr>
          <w:delText>);</w:delText>
        </w:r>
      </w:del>
    </w:p>
    <w:p w14:paraId="37DF292E" w14:textId="63D6483F" w:rsidR="008538BC" w:rsidRPr="008A259A" w:rsidDel="009245C8" w:rsidRDefault="008538BC">
      <w:pPr>
        <w:spacing w:before="0" w:after="0"/>
        <w:ind w:left="720"/>
        <w:rPr>
          <w:del w:id="1096" w:author="Willian" w:date="2016-10-24T16:41:00Z"/>
          <w:rFonts w:ascii="Courier New" w:hAnsi="Courier New" w:cs="Courier New"/>
          <w:b/>
        </w:rPr>
        <w:pPrChange w:id="1097" w:author="Willian" w:date="2017-01-11T17:14:00Z">
          <w:pPr>
            <w:ind w:left="720"/>
          </w:pPr>
        </w:pPrChange>
      </w:pPr>
      <w:del w:id="1098" w:author="Willian" w:date="2016-10-24T16:41:00Z">
        <w:r w:rsidRPr="008A259A" w:rsidDel="009245C8">
          <w:rPr>
            <w:rFonts w:ascii="Courier New" w:hAnsi="Courier New" w:cs="Courier New"/>
            <w:b/>
          </w:rPr>
          <w:delText>FIM</w:delText>
        </w:r>
      </w:del>
    </w:p>
    <w:p w14:paraId="073B8D4D" w14:textId="2E9E74D3" w:rsidR="000508D2" w:rsidRPr="008A259A" w:rsidDel="009245C8" w:rsidRDefault="000508D2">
      <w:pPr>
        <w:spacing w:before="0" w:after="0"/>
        <w:rPr>
          <w:del w:id="1099" w:author="Willian" w:date="2016-10-24T16:41:00Z"/>
        </w:rPr>
        <w:pPrChange w:id="1100" w:author="Willian" w:date="2017-01-11T17:14:00Z">
          <w:pPr/>
        </w:pPrChange>
      </w:pPr>
    </w:p>
    <w:p w14:paraId="12A8704F" w14:textId="0FF497A0" w:rsidR="000508D2" w:rsidRPr="008A259A" w:rsidDel="009245C8" w:rsidRDefault="000508D2">
      <w:pPr>
        <w:numPr>
          <w:ilvl w:val="0"/>
          <w:numId w:val="30"/>
        </w:numPr>
        <w:spacing w:before="0" w:after="0"/>
        <w:ind w:hanging="360"/>
        <w:contextualSpacing/>
        <w:jc w:val="left"/>
        <w:rPr>
          <w:del w:id="1101" w:author="Willian" w:date="2016-10-24T16:41:00Z"/>
        </w:rPr>
      </w:pPr>
      <w:del w:id="1102" w:author="Willian" w:date="2016-10-24T16:41:00Z">
        <w:r w:rsidRPr="008A259A" w:rsidDel="009245C8">
          <w:delText>A Loja Mamão com Açúcar está vendendo seus produtos em 5 (cinco) prestações sem juros. Faça um algoritmo que receba um valor de uma compra efetuada pelo cliente e mostre o valor de cada um das prestações que ele pagará.</w:delText>
        </w:r>
      </w:del>
    </w:p>
    <w:p w14:paraId="1C6C3A7D" w14:textId="356987DA" w:rsidR="00402445" w:rsidDel="009245C8" w:rsidRDefault="00402445">
      <w:pPr>
        <w:spacing w:before="0" w:after="0"/>
        <w:ind w:left="720"/>
        <w:rPr>
          <w:del w:id="1103" w:author="Willian" w:date="2016-10-24T16:41:00Z"/>
          <w:rFonts w:ascii="Courier New" w:hAnsi="Courier New" w:cs="Courier New"/>
          <w:b/>
        </w:rPr>
        <w:pPrChange w:id="1104" w:author="Willian" w:date="2017-01-11T17:14:00Z">
          <w:pPr>
            <w:ind w:left="720"/>
          </w:pPr>
        </w:pPrChange>
      </w:pPr>
      <w:del w:id="1105" w:author="Willian" w:date="2016-10-24T16:41:00Z">
        <w:r w:rsidDel="009245C8">
          <w:rPr>
            <w:rFonts w:ascii="Courier New" w:hAnsi="Courier New" w:cs="Courier New"/>
            <w:b/>
          </w:rPr>
          <w:delText>Resposta</w:delText>
        </w:r>
      </w:del>
    </w:p>
    <w:p w14:paraId="62E9360D" w14:textId="4DB05CE1" w:rsidR="008E1CDC" w:rsidRPr="008A259A" w:rsidDel="009245C8" w:rsidRDefault="008E1CDC">
      <w:pPr>
        <w:spacing w:before="0" w:after="0"/>
        <w:ind w:left="720"/>
        <w:rPr>
          <w:del w:id="1106" w:author="Willian" w:date="2016-10-24T16:41:00Z"/>
          <w:rFonts w:ascii="Courier New" w:hAnsi="Courier New" w:cs="Courier New"/>
        </w:rPr>
        <w:pPrChange w:id="1107" w:author="Willian" w:date="2017-01-11T17:14:00Z">
          <w:pPr>
            <w:ind w:left="720"/>
          </w:pPr>
        </w:pPrChange>
      </w:pPr>
      <w:del w:id="110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Prestação</w:delText>
        </w:r>
      </w:del>
    </w:p>
    <w:p w14:paraId="27CB8922" w14:textId="3F6A60BC" w:rsidR="008E1CDC" w:rsidRPr="008A259A" w:rsidDel="009245C8" w:rsidRDefault="008E1CDC">
      <w:pPr>
        <w:spacing w:before="0" w:after="0"/>
        <w:ind w:left="720"/>
        <w:rPr>
          <w:del w:id="1109" w:author="Willian" w:date="2016-10-24T16:41:00Z"/>
          <w:rFonts w:ascii="Courier New" w:hAnsi="Courier New" w:cs="Courier New"/>
          <w:b/>
        </w:rPr>
        <w:pPrChange w:id="1110" w:author="Willian" w:date="2017-01-11T17:14:00Z">
          <w:pPr>
            <w:ind w:left="720"/>
          </w:pPr>
        </w:pPrChange>
      </w:pPr>
      <w:del w:id="1111" w:author="Willian" w:date="2016-10-24T16:41:00Z">
        <w:r w:rsidRPr="008A259A" w:rsidDel="009245C8">
          <w:rPr>
            <w:rFonts w:ascii="Courier New" w:hAnsi="Courier New" w:cs="Courier New"/>
            <w:b/>
          </w:rPr>
          <w:delText>VAR</w:delText>
        </w:r>
      </w:del>
    </w:p>
    <w:p w14:paraId="4658B338" w14:textId="491699F6" w:rsidR="008E1CDC" w:rsidRPr="008A259A" w:rsidDel="009245C8" w:rsidRDefault="008E1CDC">
      <w:pPr>
        <w:spacing w:before="0" w:after="0"/>
        <w:ind w:left="720"/>
        <w:rPr>
          <w:del w:id="1112" w:author="Willian" w:date="2016-10-24T16:41:00Z"/>
          <w:rFonts w:ascii="Courier New" w:hAnsi="Courier New" w:cs="Courier New"/>
        </w:rPr>
        <w:pPrChange w:id="1113" w:author="Willian" w:date="2017-01-11T17:14:00Z">
          <w:pPr>
            <w:ind w:left="720"/>
          </w:pPr>
        </w:pPrChange>
      </w:pPr>
      <w:del w:id="1114" w:author="Willian" w:date="2016-10-24T16:41:00Z">
        <w:r w:rsidRPr="008A259A" w:rsidDel="009245C8">
          <w:rPr>
            <w:rFonts w:ascii="Courier New" w:hAnsi="Courier New" w:cs="Courier New"/>
          </w:rPr>
          <w:tab/>
          <w:delText>pre</w:delText>
        </w:r>
        <w:r w:rsidR="00AC14BC" w:rsidDel="009245C8">
          <w:rPr>
            <w:rFonts w:ascii="Courier New" w:hAnsi="Courier New" w:cs="Courier New"/>
          </w:rPr>
          <w:delText>ç</w:delText>
        </w:r>
        <w:r w:rsidRPr="008A259A" w:rsidDel="009245C8">
          <w:rPr>
            <w:rFonts w:ascii="Courier New" w:hAnsi="Courier New" w:cs="Courier New"/>
          </w:rPr>
          <w:delText>o, presta</w:delText>
        </w:r>
        <w:r w:rsidR="00AC14BC" w:rsidDel="009245C8">
          <w:rPr>
            <w:rFonts w:ascii="Courier New" w:hAnsi="Courier New" w:cs="Courier New"/>
          </w:rPr>
          <w:delText>çã</w:delText>
        </w:r>
        <w:r w:rsidRPr="008A259A" w:rsidDel="009245C8">
          <w:rPr>
            <w:rFonts w:ascii="Courier New" w:hAnsi="Courier New" w:cs="Courier New"/>
          </w:rPr>
          <w:delText>o</w:delText>
        </w:r>
        <w:r w:rsidR="0010355A" w:rsidDel="009245C8">
          <w:rPr>
            <w:rFonts w:ascii="Courier New" w:hAnsi="Courier New" w:cs="Courier New"/>
          </w:rPr>
          <w:delText xml:space="preserve"> : DECIMAL</w:delText>
        </w:r>
        <w:r w:rsidRPr="008A259A" w:rsidDel="009245C8">
          <w:rPr>
            <w:rFonts w:ascii="Courier New" w:hAnsi="Courier New" w:cs="Courier New"/>
          </w:rPr>
          <w:delText>;</w:delText>
        </w:r>
      </w:del>
    </w:p>
    <w:p w14:paraId="53E04B53" w14:textId="031D3F3F" w:rsidR="008E1CDC" w:rsidRPr="008A259A" w:rsidDel="009245C8" w:rsidRDefault="008E1CDC">
      <w:pPr>
        <w:spacing w:before="0" w:after="0"/>
        <w:ind w:left="720"/>
        <w:rPr>
          <w:del w:id="1115" w:author="Willian" w:date="2016-10-24T16:41:00Z"/>
          <w:rFonts w:ascii="Courier New" w:hAnsi="Courier New" w:cs="Courier New"/>
          <w:b/>
        </w:rPr>
        <w:pPrChange w:id="1116" w:author="Willian" w:date="2017-01-11T17:14:00Z">
          <w:pPr>
            <w:ind w:left="720"/>
          </w:pPr>
        </w:pPrChange>
      </w:pPr>
      <w:del w:id="1117" w:author="Willian" w:date="2016-10-24T16:41:00Z">
        <w:r w:rsidRPr="008A259A" w:rsidDel="009245C8">
          <w:rPr>
            <w:rFonts w:ascii="Courier New" w:hAnsi="Courier New" w:cs="Courier New"/>
            <w:b/>
          </w:rPr>
          <w:delText xml:space="preserve">INÍCIO </w:delText>
        </w:r>
      </w:del>
    </w:p>
    <w:p w14:paraId="5EB6A324" w14:textId="76A63356" w:rsidR="008E1CDC" w:rsidRPr="008A259A" w:rsidDel="009245C8" w:rsidRDefault="008E1CDC">
      <w:pPr>
        <w:spacing w:before="0" w:after="0"/>
        <w:ind w:left="720"/>
        <w:rPr>
          <w:del w:id="1118" w:author="Willian" w:date="2016-10-24T16:41:00Z"/>
          <w:rFonts w:ascii="Courier New" w:hAnsi="Courier New" w:cs="Courier New"/>
        </w:rPr>
        <w:pPrChange w:id="1119" w:author="Willian" w:date="2017-01-11T17:14:00Z">
          <w:pPr>
            <w:ind w:left="720"/>
          </w:pPr>
        </w:pPrChange>
      </w:pPr>
      <w:del w:id="1120"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pre</w:delText>
        </w:r>
        <w:r w:rsidR="00714DD0" w:rsidDel="009245C8">
          <w:rPr>
            <w:rFonts w:ascii="Courier New" w:hAnsi="Courier New" w:cs="Courier New"/>
          </w:rPr>
          <w:delText>ç</w:delText>
        </w:r>
        <w:r w:rsidR="00714DD0" w:rsidRPr="008A259A" w:rsidDel="009245C8">
          <w:rPr>
            <w:rFonts w:ascii="Courier New" w:hAnsi="Courier New" w:cs="Courier New"/>
          </w:rPr>
          <w:delText>o</w:delText>
        </w:r>
        <w:r w:rsidRPr="008A259A" w:rsidDel="009245C8">
          <w:rPr>
            <w:rFonts w:ascii="Courier New" w:hAnsi="Courier New" w:cs="Courier New"/>
          </w:rPr>
          <w:delText>);</w:delText>
        </w:r>
      </w:del>
    </w:p>
    <w:p w14:paraId="1F9D7CD0" w14:textId="709AA8B0" w:rsidR="008E1CDC" w:rsidRPr="008A259A" w:rsidDel="009245C8" w:rsidRDefault="008E1CDC">
      <w:pPr>
        <w:spacing w:before="0" w:after="0"/>
        <w:ind w:left="720"/>
        <w:rPr>
          <w:del w:id="1121" w:author="Willian" w:date="2016-10-24T16:41:00Z"/>
          <w:rFonts w:ascii="Courier New" w:hAnsi="Courier New" w:cs="Courier New"/>
        </w:rPr>
        <w:pPrChange w:id="1122" w:author="Willian" w:date="2017-01-11T17:14:00Z">
          <w:pPr>
            <w:ind w:left="720"/>
          </w:pPr>
        </w:pPrChange>
      </w:pPr>
      <w:del w:id="1123" w:author="Willian" w:date="2016-10-24T16:41:00Z">
        <w:r w:rsidRPr="008A259A" w:rsidDel="009245C8">
          <w:rPr>
            <w:rFonts w:ascii="Courier New" w:hAnsi="Courier New" w:cs="Courier New"/>
          </w:rPr>
          <w:tab/>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0023514A" w:rsidRPr="0023514A" w:rsidDel="009245C8">
          <w:rPr>
            <w:rFonts w:ascii="Courier New" w:hAnsi="Courier New" w:cs="Courier New"/>
          </w:rPr>
          <w:sym w:font="Wingdings" w:char="F0DF"/>
        </w:r>
        <w:r w:rsidR="00D06AB8" w:rsidRPr="008A259A" w:rsidDel="009245C8">
          <w:rPr>
            <w:rFonts w:ascii="Courier New" w:hAnsi="Courier New" w:cs="Courier New"/>
          </w:rPr>
          <w:delText>pre</w:delText>
        </w:r>
        <w:r w:rsidR="00AC14BC" w:rsidDel="009245C8">
          <w:rPr>
            <w:rFonts w:ascii="Courier New" w:hAnsi="Courier New" w:cs="Courier New"/>
          </w:rPr>
          <w:delText>ç</w:delText>
        </w:r>
        <w:r w:rsidR="00D06AB8" w:rsidRPr="008A259A" w:rsidDel="009245C8">
          <w:rPr>
            <w:rFonts w:ascii="Courier New" w:hAnsi="Courier New" w:cs="Courier New"/>
          </w:rPr>
          <w:delText>o</w:delText>
        </w:r>
        <w:r w:rsidRPr="008A259A" w:rsidDel="009245C8">
          <w:rPr>
            <w:rFonts w:ascii="Courier New" w:hAnsi="Courier New" w:cs="Courier New"/>
          </w:rPr>
          <w:delText>/ 5;</w:delText>
        </w:r>
      </w:del>
    </w:p>
    <w:p w14:paraId="77C9FE24" w14:textId="78465A33" w:rsidR="008E1CDC" w:rsidRPr="008A259A" w:rsidDel="009245C8" w:rsidRDefault="008E1CDC">
      <w:pPr>
        <w:spacing w:before="0" w:after="0"/>
        <w:ind w:left="720"/>
        <w:rPr>
          <w:del w:id="1124" w:author="Willian" w:date="2016-10-24T16:41:00Z"/>
          <w:rFonts w:ascii="Courier New" w:hAnsi="Courier New" w:cs="Courier New"/>
        </w:rPr>
        <w:pPrChange w:id="1125" w:author="Willian" w:date="2017-01-11T17:14:00Z">
          <w:pPr>
            <w:ind w:left="720"/>
          </w:pPr>
        </w:pPrChange>
      </w:pPr>
      <w:del w:id="1126" w:author="Willian" w:date="2016-10-24T16:41:00Z">
        <w:r w:rsidRPr="008A259A" w:rsidDel="009245C8">
          <w:rPr>
            <w:rFonts w:ascii="Courier New" w:hAnsi="Courier New" w:cs="Courier New"/>
          </w:rPr>
          <w:tab/>
        </w:r>
      </w:del>
    </w:p>
    <w:p w14:paraId="1B27AF54" w14:textId="01F133BA" w:rsidR="008E1CDC" w:rsidRPr="008A259A" w:rsidDel="009245C8" w:rsidRDefault="008E1CDC">
      <w:pPr>
        <w:spacing w:before="0" w:after="0"/>
        <w:ind w:left="720"/>
        <w:rPr>
          <w:del w:id="1127" w:author="Willian" w:date="2016-10-24T16:41:00Z"/>
          <w:rFonts w:ascii="Courier New" w:hAnsi="Courier New" w:cs="Courier New"/>
        </w:rPr>
        <w:pPrChange w:id="1128" w:author="Willian" w:date="2017-01-11T17:14:00Z">
          <w:pPr>
            <w:ind w:left="720"/>
          </w:pPr>
        </w:pPrChange>
      </w:pPr>
      <w:del w:id="1129"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 xml:space="preserve">(“5x de “ + </w:delText>
        </w:r>
        <w:r w:rsidR="00D06AB8" w:rsidRPr="008A259A" w:rsidDel="009245C8">
          <w:rPr>
            <w:rFonts w:ascii="Courier New" w:hAnsi="Courier New" w:cs="Courier New"/>
          </w:rPr>
          <w:delText>presta</w:delText>
        </w:r>
        <w:r w:rsidR="00AC14BC" w:rsidDel="009245C8">
          <w:rPr>
            <w:rFonts w:ascii="Courier New" w:hAnsi="Courier New" w:cs="Courier New"/>
          </w:rPr>
          <w:delText>çã</w:delText>
        </w:r>
        <w:r w:rsidR="00D06AB8" w:rsidRPr="008A259A" w:rsidDel="009245C8">
          <w:rPr>
            <w:rFonts w:ascii="Courier New" w:hAnsi="Courier New" w:cs="Courier New"/>
          </w:rPr>
          <w:delText>o</w:delText>
        </w:r>
        <w:r w:rsidRPr="008A259A" w:rsidDel="009245C8">
          <w:rPr>
            <w:rFonts w:ascii="Courier New" w:hAnsi="Courier New" w:cs="Courier New"/>
          </w:rPr>
          <w:delText>);</w:delText>
        </w:r>
      </w:del>
    </w:p>
    <w:p w14:paraId="5C7DF3EB" w14:textId="1D5A19C0" w:rsidR="008E1CDC" w:rsidRPr="008A259A" w:rsidDel="009245C8" w:rsidRDefault="008E1CDC">
      <w:pPr>
        <w:spacing w:before="0" w:after="0"/>
        <w:ind w:left="720"/>
        <w:rPr>
          <w:del w:id="1130" w:author="Willian" w:date="2016-10-24T16:41:00Z"/>
          <w:rFonts w:ascii="Courier New" w:hAnsi="Courier New" w:cs="Courier New"/>
          <w:b/>
        </w:rPr>
        <w:pPrChange w:id="1131" w:author="Willian" w:date="2017-01-11T17:14:00Z">
          <w:pPr>
            <w:ind w:left="720"/>
          </w:pPr>
        </w:pPrChange>
      </w:pPr>
      <w:del w:id="1132" w:author="Willian" w:date="2016-10-24T16:41:00Z">
        <w:r w:rsidRPr="008A259A" w:rsidDel="009245C8">
          <w:rPr>
            <w:rFonts w:ascii="Courier New" w:hAnsi="Courier New" w:cs="Courier New"/>
            <w:b/>
          </w:rPr>
          <w:delText>FIM</w:delText>
        </w:r>
      </w:del>
    </w:p>
    <w:p w14:paraId="6703665F" w14:textId="249A908E" w:rsidR="000508D2" w:rsidRPr="008A259A" w:rsidDel="009245C8" w:rsidRDefault="000508D2">
      <w:pPr>
        <w:spacing w:before="0" w:after="0"/>
        <w:rPr>
          <w:del w:id="1133" w:author="Willian" w:date="2016-10-24T16:41:00Z"/>
        </w:rPr>
        <w:pPrChange w:id="1134" w:author="Willian" w:date="2017-01-11T17:14:00Z">
          <w:pPr/>
        </w:pPrChange>
      </w:pPr>
    </w:p>
    <w:p w14:paraId="087B28DA" w14:textId="62CC0573" w:rsidR="000508D2" w:rsidRPr="008A259A" w:rsidDel="009245C8" w:rsidRDefault="000508D2">
      <w:pPr>
        <w:numPr>
          <w:ilvl w:val="0"/>
          <w:numId w:val="30"/>
        </w:numPr>
        <w:spacing w:before="0" w:after="0"/>
        <w:ind w:hanging="360"/>
        <w:contextualSpacing/>
        <w:jc w:val="left"/>
        <w:rPr>
          <w:del w:id="1135" w:author="Willian" w:date="2016-10-24T16:41:00Z"/>
        </w:rPr>
      </w:pPr>
      <w:del w:id="1136" w:author="Willian" w:date="2016-10-24T16:41:00Z">
        <w:r w:rsidRPr="008A259A" w:rsidDel="009245C8">
          <w:delText>O custo ao consumidor de um carro novo é a soma do custo de fábrica com a percentagem do distribuidor e dos impostos (aplicados, primeiro os impostos sobre o custo de fábrica, e depois a percentagem do distribuidor sobre o resultado). Supondo que a percentagem do distribuidor seja de 28% e os impostos 45%. Escrever um algoritmo que leia o custo de fábrica de um carro e informe o custo ao consumidor do mesmo.</w:delText>
        </w:r>
      </w:del>
    </w:p>
    <w:p w14:paraId="1DF5B36C" w14:textId="47FA04BD" w:rsidR="00402445" w:rsidDel="009245C8" w:rsidRDefault="00402445">
      <w:pPr>
        <w:spacing w:before="0" w:after="0"/>
        <w:ind w:left="720"/>
        <w:jc w:val="left"/>
        <w:rPr>
          <w:del w:id="1137" w:author="Willian" w:date="2016-10-24T16:41:00Z"/>
          <w:rFonts w:ascii="Courier New" w:hAnsi="Courier New" w:cs="Courier New"/>
          <w:b/>
        </w:rPr>
        <w:pPrChange w:id="1138" w:author="Willian" w:date="2017-01-11T17:14:00Z">
          <w:pPr>
            <w:ind w:left="720"/>
            <w:jc w:val="left"/>
          </w:pPr>
        </w:pPrChange>
      </w:pPr>
      <w:del w:id="1139" w:author="Willian" w:date="2016-10-24T16:41:00Z">
        <w:r w:rsidDel="009245C8">
          <w:rPr>
            <w:rFonts w:ascii="Courier New" w:hAnsi="Courier New" w:cs="Courier New"/>
            <w:b/>
          </w:rPr>
          <w:delText>Resposta:</w:delText>
        </w:r>
      </w:del>
    </w:p>
    <w:p w14:paraId="77DADA9B" w14:textId="28C18CFA" w:rsidR="004C589F" w:rsidRPr="008A259A" w:rsidDel="009245C8" w:rsidRDefault="004C589F">
      <w:pPr>
        <w:spacing w:before="0" w:after="0"/>
        <w:ind w:left="720"/>
        <w:jc w:val="left"/>
        <w:rPr>
          <w:del w:id="1140" w:author="Willian" w:date="2016-10-24T16:41:00Z"/>
          <w:rFonts w:ascii="Courier New" w:hAnsi="Courier New" w:cs="Courier New"/>
        </w:rPr>
        <w:pPrChange w:id="1141" w:author="Willian" w:date="2017-01-11T17:14:00Z">
          <w:pPr>
            <w:ind w:left="720"/>
            <w:jc w:val="left"/>
          </w:pPr>
        </w:pPrChange>
      </w:pPr>
      <w:del w:id="1142"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Custo</w:delText>
        </w:r>
      </w:del>
    </w:p>
    <w:p w14:paraId="22015AFB" w14:textId="244A1E33" w:rsidR="004C589F" w:rsidRPr="008A259A" w:rsidDel="009245C8" w:rsidRDefault="004C589F">
      <w:pPr>
        <w:spacing w:before="0" w:after="0"/>
        <w:ind w:left="720"/>
        <w:jc w:val="left"/>
        <w:rPr>
          <w:del w:id="1143" w:author="Willian" w:date="2016-10-24T16:41:00Z"/>
          <w:rFonts w:ascii="Courier New" w:hAnsi="Courier New" w:cs="Courier New"/>
          <w:b/>
        </w:rPr>
        <w:pPrChange w:id="1144" w:author="Willian" w:date="2017-01-11T17:14:00Z">
          <w:pPr>
            <w:ind w:left="720"/>
            <w:jc w:val="left"/>
          </w:pPr>
        </w:pPrChange>
      </w:pPr>
      <w:del w:id="1145" w:author="Willian" w:date="2016-10-24T16:41:00Z">
        <w:r w:rsidRPr="008A259A" w:rsidDel="009245C8">
          <w:rPr>
            <w:rFonts w:ascii="Courier New" w:hAnsi="Courier New" w:cs="Courier New"/>
            <w:b/>
          </w:rPr>
          <w:delText>VAR</w:delText>
        </w:r>
      </w:del>
    </w:p>
    <w:p w14:paraId="290C0D9A" w14:textId="761733BA" w:rsidR="004C589F" w:rsidRPr="008A259A" w:rsidDel="009245C8" w:rsidRDefault="004C589F">
      <w:pPr>
        <w:spacing w:before="0" w:after="0"/>
        <w:ind w:left="720"/>
        <w:jc w:val="left"/>
        <w:rPr>
          <w:del w:id="1146" w:author="Willian" w:date="2016-10-24T16:41:00Z"/>
          <w:rFonts w:ascii="Courier New" w:hAnsi="Courier New" w:cs="Courier New"/>
        </w:rPr>
        <w:pPrChange w:id="1147" w:author="Willian" w:date="2017-01-11T17:14:00Z">
          <w:pPr>
            <w:ind w:left="720"/>
            <w:jc w:val="left"/>
          </w:pPr>
        </w:pPrChange>
      </w:pPr>
      <w:del w:id="1148" w:author="Willian" w:date="2016-10-24T16:41:00Z">
        <w:r w:rsidRPr="008A259A" w:rsidDel="009245C8">
          <w:rPr>
            <w:rFonts w:ascii="Courier New" w:hAnsi="Courier New" w:cs="Courier New"/>
          </w:rPr>
          <w:tab/>
          <w:delText>f</w:delText>
        </w:r>
        <w:r w:rsidR="00AC14BC" w:rsidDel="009245C8">
          <w:rPr>
            <w:rFonts w:ascii="Courier New" w:hAnsi="Courier New" w:cs="Courier New"/>
          </w:rPr>
          <w:delText>á</w:delText>
        </w:r>
        <w:r w:rsidRPr="008A259A" w:rsidDel="009245C8">
          <w:rPr>
            <w:rFonts w:ascii="Courier New" w:hAnsi="Courier New" w:cs="Courier New"/>
          </w:rPr>
          <w:delText>brica, consumidor</w:delText>
        </w:r>
        <w:r w:rsidR="0010355A" w:rsidRPr="0010355A" w:rsidDel="009245C8">
          <w:rPr>
            <w:rFonts w:ascii="Courier New" w:hAnsi="Courier New" w:cs="Courier New"/>
            <w:b/>
            <w:color w:val="FF0000"/>
          </w:rPr>
          <w:delText xml:space="preserve">: </w:delText>
        </w:r>
        <w:r w:rsidR="0010355A" w:rsidDel="009245C8">
          <w:rPr>
            <w:rFonts w:ascii="Courier New" w:hAnsi="Courier New" w:cs="Courier New"/>
            <w:b/>
            <w:color w:val="FF0000"/>
          </w:rPr>
          <w:delText>DECIMAL</w:delText>
        </w:r>
        <w:r w:rsidR="0010355A" w:rsidRPr="008A259A" w:rsidDel="009245C8">
          <w:rPr>
            <w:rFonts w:ascii="Courier New" w:hAnsi="Courier New" w:cs="Courier New"/>
          </w:rPr>
          <w:delText>;</w:delText>
        </w:r>
        <w:r w:rsidR="0010355A" w:rsidDel="009245C8">
          <w:rPr>
            <w:rFonts w:ascii="Courier New" w:hAnsi="Courier New" w:cs="Courier New"/>
          </w:rPr>
          <w:delText xml:space="preserve"> //Já havia apontado essa alteração em outras oportunidades.</w:delText>
        </w:r>
        <w:r w:rsidRPr="008A259A" w:rsidDel="009245C8">
          <w:rPr>
            <w:rFonts w:ascii="Courier New" w:hAnsi="Courier New" w:cs="Courier New"/>
          </w:rPr>
          <w:delText>;</w:delText>
        </w:r>
      </w:del>
    </w:p>
    <w:p w14:paraId="4E728C2F" w14:textId="73285370" w:rsidR="004C589F" w:rsidRPr="008A259A" w:rsidDel="009245C8" w:rsidRDefault="004C589F">
      <w:pPr>
        <w:spacing w:before="0" w:after="0"/>
        <w:ind w:left="720"/>
        <w:jc w:val="left"/>
        <w:rPr>
          <w:del w:id="1149" w:author="Willian" w:date="2016-10-24T16:41:00Z"/>
          <w:rFonts w:ascii="Courier New" w:hAnsi="Courier New" w:cs="Courier New"/>
          <w:b/>
        </w:rPr>
        <w:pPrChange w:id="1150" w:author="Willian" w:date="2017-01-11T17:14:00Z">
          <w:pPr>
            <w:ind w:left="720"/>
            <w:jc w:val="left"/>
          </w:pPr>
        </w:pPrChange>
      </w:pPr>
      <w:del w:id="1151" w:author="Willian" w:date="2016-10-24T16:41:00Z">
        <w:r w:rsidRPr="008A259A" w:rsidDel="009245C8">
          <w:rPr>
            <w:rFonts w:ascii="Courier New" w:hAnsi="Courier New" w:cs="Courier New"/>
            <w:b/>
          </w:rPr>
          <w:delText xml:space="preserve">INÍCIO </w:delText>
        </w:r>
      </w:del>
    </w:p>
    <w:p w14:paraId="1B78CC9B" w14:textId="04939A20" w:rsidR="004C589F" w:rsidRPr="008A259A" w:rsidDel="009245C8" w:rsidRDefault="004C589F">
      <w:pPr>
        <w:spacing w:before="0" w:after="0"/>
        <w:ind w:left="720"/>
        <w:jc w:val="left"/>
        <w:rPr>
          <w:del w:id="1152" w:author="Willian" w:date="2016-10-24T16:41:00Z"/>
          <w:rFonts w:ascii="Courier New" w:hAnsi="Courier New" w:cs="Courier New"/>
        </w:rPr>
        <w:pPrChange w:id="1153" w:author="Willian" w:date="2017-01-11T17:14:00Z">
          <w:pPr>
            <w:ind w:left="720"/>
            <w:jc w:val="left"/>
          </w:pPr>
        </w:pPrChange>
      </w:pPr>
      <w:del w:id="1154"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f</w:delText>
        </w:r>
        <w:r w:rsidR="00714DD0" w:rsidDel="009245C8">
          <w:rPr>
            <w:rFonts w:ascii="Courier New" w:hAnsi="Courier New" w:cs="Courier New"/>
          </w:rPr>
          <w:delText>á</w:delText>
        </w:r>
        <w:r w:rsidR="00714DD0" w:rsidRPr="008A259A" w:rsidDel="009245C8">
          <w:rPr>
            <w:rFonts w:ascii="Courier New" w:hAnsi="Courier New" w:cs="Courier New"/>
          </w:rPr>
          <w:delText>brica</w:delText>
        </w:r>
        <w:r w:rsidRPr="008A259A" w:rsidDel="009245C8">
          <w:rPr>
            <w:rFonts w:ascii="Courier New" w:hAnsi="Courier New" w:cs="Courier New"/>
          </w:rPr>
          <w:delText>);</w:delText>
        </w:r>
      </w:del>
    </w:p>
    <w:p w14:paraId="044E0E82" w14:textId="762D6659" w:rsidR="004C589F" w:rsidRPr="008A259A" w:rsidDel="009245C8" w:rsidRDefault="004C589F">
      <w:pPr>
        <w:spacing w:before="0" w:after="0"/>
        <w:ind w:left="720"/>
        <w:jc w:val="left"/>
        <w:rPr>
          <w:del w:id="1155" w:author="Willian" w:date="2016-10-24T16:41:00Z"/>
          <w:rFonts w:ascii="Courier New" w:hAnsi="Courier New" w:cs="Courier New"/>
        </w:rPr>
        <w:pPrChange w:id="1156" w:author="Willian" w:date="2017-01-11T17:14:00Z">
          <w:pPr>
            <w:ind w:left="720"/>
            <w:jc w:val="left"/>
          </w:pPr>
        </w:pPrChange>
      </w:pPr>
      <w:del w:id="1157" w:author="Willian" w:date="2016-10-24T16:41:00Z">
        <w:r w:rsidRPr="008A259A" w:rsidDel="009245C8">
          <w:rPr>
            <w:rFonts w:ascii="Courier New" w:hAnsi="Courier New" w:cs="Courier New"/>
          </w:rPr>
          <w:tab/>
          <w:delText xml:space="preserve">consumidor </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f</w:delText>
        </w:r>
        <w:r w:rsidR="00B54B20" w:rsidDel="009245C8">
          <w:rPr>
            <w:rFonts w:ascii="Courier New" w:hAnsi="Courier New" w:cs="Courier New"/>
          </w:rPr>
          <w:delText>á</w:delText>
        </w:r>
        <w:r w:rsidR="00B54B20" w:rsidRPr="008A259A" w:rsidDel="009245C8">
          <w:rPr>
            <w:rFonts w:ascii="Courier New" w:hAnsi="Courier New" w:cs="Courier New"/>
          </w:rPr>
          <w:delText>brica</w:delText>
        </w:r>
        <w:r w:rsidRPr="0023514A" w:rsidDel="009245C8">
          <w:rPr>
            <w:rFonts w:ascii="Courier New" w:hAnsi="Courier New" w:cs="Courier New"/>
          </w:rPr>
          <w:delText>*1.45*1,28</w:delText>
        </w:r>
        <w:r w:rsidRPr="008A259A" w:rsidDel="009245C8">
          <w:rPr>
            <w:rFonts w:ascii="Courier New" w:hAnsi="Courier New" w:cs="Courier New"/>
          </w:rPr>
          <w:delText>;</w:delText>
        </w:r>
      </w:del>
    </w:p>
    <w:p w14:paraId="418F4D8B" w14:textId="46BC6343" w:rsidR="004C589F" w:rsidRPr="008A259A" w:rsidDel="009245C8" w:rsidRDefault="004C589F">
      <w:pPr>
        <w:spacing w:before="0" w:after="0"/>
        <w:ind w:left="720"/>
        <w:jc w:val="left"/>
        <w:rPr>
          <w:del w:id="1158" w:author="Willian" w:date="2016-10-24T16:41:00Z"/>
          <w:rFonts w:ascii="Courier New" w:hAnsi="Courier New" w:cs="Courier New"/>
        </w:rPr>
        <w:pPrChange w:id="1159" w:author="Willian" w:date="2017-01-11T17:14:00Z">
          <w:pPr>
            <w:ind w:left="720"/>
            <w:jc w:val="left"/>
          </w:pPr>
        </w:pPrChange>
      </w:pPr>
      <w:del w:id="1160" w:author="Willian" w:date="2016-10-24T16:41:00Z">
        <w:r w:rsidRPr="008A259A" w:rsidDel="009245C8">
          <w:rPr>
            <w:rFonts w:ascii="Courier New" w:hAnsi="Courier New" w:cs="Courier New"/>
          </w:rPr>
          <w:tab/>
        </w:r>
      </w:del>
    </w:p>
    <w:p w14:paraId="319EAFCE" w14:textId="23601440" w:rsidR="004C589F" w:rsidRPr="008A259A" w:rsidDel="009245C8" w:rsidRDefault="004C589F">
      <w:pPr>
        <w:spacing w:before="0" w:after="0"/>
        <w:ind w:left="720"/>
        <w:jc w:val="left"/>
        <w:rPr>
          <w:del w:id="1161" w:author="Willian" w:date="2016-10-24T16:41:00Z"/>
          <w:rFonts w:ascii="Courier New" w:hAnsi="Courier New" w:cs="Courier New"/>
        </w:rPr>
        <w:pPrChange w:id="1162" w:author="Willian" w:date="2017-01-11T17:14:00Z">
          <w:pPr>
            <w:ind w:left="720"/>
            <w:jc w:val="left"/>
          </w:pPr>
        </w:pPrChange>
      </w:pPr>
      <w:del w:id="1163"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C611D" w:rsidRPr="008A259A" w:rsidDel="009245C8">
          <w:rPr>
            <w:rFonts w:ascii="Courier New" w:hAnsi="Courier New" w:cs="Courier New"/>
          </w:rPr>
          <w:delText>“Preç</w:delText>
        </w:r>
        <w:r w:rsidRPr="008A259A" w:rsidDel="009245C8">
          <w:rPr>
            <w:rFonts w:ascii="Courier New" w:hAnsi="Courier New" w:cs="Courier New"/>
          </w:rPr>
          <w:delText>o de</w:delText>
        </w:r>
        <w:r w:rsidR="006C611D" w:rsidRPr="008A259A" w:rsidDel="009245C8">
          <w:rPr>
            <w:rFonts w:ascii="Courier New" w:hAnsi="Courier New" w:cs="Courier New"/>
          </w:rPr>
          <w:delText xml:space="preserve"> f</w:delText>
        </w:r>
        <w:r w:rsidR="00D06AB8" w:rsidDel="009245C8">
          <w:rPr>
            <w:rFonts w:ascii="Courier New" w:hAnsi="Courier New" w:cs="Courier New"/>
          </w:rPr>
          <w:delText>á</w:delText>
        </w:r>
        <w:r w:rsidR="006C611D" w:rsidRPr="008A259A" w:rsidDel="009245C8">
          <w:rPr>
            <w:rFonts w:ascii="Courier New" w:hAnsi="Courier New" w:cs="Courier New"/>
          </w:rPr>
          <w:delText xml:space="preserve">brica: “ + </w:delText>
        </w:r>
        <w:r w:rsidR="00AC14BC" w:rsidRPr="008A259A" w:rsidDel="009245C8">
          <w:rPr>
            <w:rFonts w:ascii="Courier New" w:hAnsi="Courier New" w:cs="Courier New"/>
          </w:rPr>
          <w:delText>f</w:delText>
        </w:r>
        <w:r w:rsidR="00AC14BC" w:rsidDel="009245C8">
          <w:rPr>
            <w:rFonts w:ascii="Courier New" w:hAnsi="Courier New" w:cs="Courier New"/>
          </w:rPr>
          <w:delText>á</w:delText>
        </w:r>
        <w:r w:rsidR="00AC14BC" w:rsidRPr="008A259A" w:rsidDel="009245C8">
          <w:rPr>
            <w:rFonts w:ascii="Courier New" w:hAnsi="Courier New" w:cs="Courier New"/>
          </w:rPr>
          <w:delText>brica</w:delText>
        </w:r>
        <w:r w:rsidR="006C611D" w:rsidRPr="008A259A" w:rsidDel="009245C8">
          <w:rPr>
            <w:rFonts w:ascii="Courier New" w:hAnsi="Courier New" w:cs="Courier New"/>
          </w:rPr>
          <w:delText>+ “ e Preç</w:delText>
        </w:r>
        <w:r w:rsidRPr="008A259A" w:rsidDel="009245C8">
          <w:rPr>
            <w:rFonts w:ascii="Courier New" w:hAnsi="Courier New" w:cs="Courier New"/>
          </w:rPr>
          <w:delText>o de consumidor: “ + consumidor);</w:delText>
        </w:r>
      </w:del>
    </w:p>
    <w:p w14:paraId="2FCB314D" w14:textId="37F5B158" w:rsidR="004C589F" w:rsidRPr="008A259A" w:rsidDel="009245C8" w:rsidRDefault="004C589F">
      <w:pPr>
        <w:spacing w:before="0" w:after="0"/>
        <w:ind w:left="720"/>
        <w:jc w:val="left"/>
        <w:rPr>
          <w:del w:id="1164" w:author="Willian" w:date="2016-10-24T16:41:00Z"/>
          <w:rFonts w:ascii="Courier New" w:hAnsi="Courier New" w:cs="Courier New"/>
          <w:b/>
        </w:rPr>
        <w:pPrChange w:id="1165" w:author="Willian" w:date="2017-01-11T17:14:00Z">
          <w:pPr>
            <w:ind w:left="720"/>
            <w:jc w:val="left"/>
          </w:pPr>
        </w:pPrChange>
      </w:pPr>
      <w:del w:id="1166" w:author="Willian" w:date="2016-10-24T16:41:00Z">
        <w:r w:rsidRPr="008A259A" w:rsidDel="009245C8">
          <w:rPr>
            <w:rFonts w:ascii="Courier New" w:hAnsi="Courier New" w:cs="Courier New"/>
            <w:b/>
          </w:rPr>
          <w:delText>FIM</w:delText>
        </w:r>
      </w:del>
    </w:p>
    <w:p w14:paraId="212F2B0B" w14:textId="67A14B7E" w:rsidR="000508D2" w:rsidRPr="008A259A" w:rsidDel="009245C8" w:rsidRDefault="000508D2">
      <w:pPr>
        <w:spacing w:before="0" w:after="0"/>
        <w:rPr>
          <w:del w:id="1167" w:author="Willian" w:date="2016-10-24T16:41:00Z"/>
        </w:rPr>
        <w:pPrChange w:id="1168" w:author="Willian" w:date="2017-01-11T17:14:00Z">
          <w:pPr/>
        </w:pPrChange>
      </w:pPr>
    </w:p>
    <w:p w14:paraId="29931732" w14:textId="31DA0867" w:rsidR="000508D2" w:rsidRPr="008A259A" w:rsidDel="009245C8" w:rsidRDefault="000508D2">
      <w:pPr>
        <w:numPr>
          <w:ilvl w:val="0"/>
          <w:numId w:val="30"/>
        </w:numPr>
        <w:spacing w:before="0" w:after="0"/>
        <w:ind w:hanging="360"/>
        <w:contextualSpacing/>
        <w:jc w:val="left"/>
        <w:rPr>
          <w:del w:id="1169" w:author="Willian" w:date="2016-10-24T16:41:00Z"/>
        </w:rPr>
      </w:pPr>
      <w:del w:id="1170" w:author="Willian" w:date="2016-10-24T16:41:00Z">
        <w:r w:rsidRPr="008A259A" w:rsidDel="009245C8">
          <w:delText>Faça um algoritmo que receba um número e diga se este número está no intervalo entre 100 e 200.</w:delText>
        </w:r>
      </w:del>
    </w:p>
    <w:p w14:paraId="3A7B8C2A" w14:textId="148112EA" w:rsidR="00402445" w:rsidDel="009245C8" w:rsidRDefault="00402445">
      <w:pPr>
        <w:spacing w:before="0" w:after="0"/>
        <w:ind w:left="720"/>
        <w:jc w:val="left"/>
        <w:rPr>
          <w:del w:id="1171" w:author="Willian" w:date="2016-10-24T16:41:00Z"/>
          <w:rFonts w:ascii="Courier New" w:hAnsi="Courier New" w:cs="Courier New"/>
          <w:b/>
        </w:rPr>
        <w:pPrChange w:id="1172" w:author="Willian" w:date="2017-01-11T17:14:00Z">
          <w:pPr>
            <w:ind w:left="720"/>
            <w:jc w:val="left"/>
          </w:pPr>
        </w:pPrChange>
      </w:pPr>
      <w:del w:id="1173" w:author="Willian" w:date="2016-10-24T16:41:00Z">
        <w:r w:rsidDel="009245C8">
          <w:rPr>
            <w:rFonts w:ascii="Courier New" w:hAnsi="Courier New" w:cs="Courier New"/>
            <w:b/>
          </w:rPr>
          <w:delText>Resposta</w:delText>
        </w:r>
      </w:del>
    </w:p>
    <w:p w14:paraId="0AED969C" w14:textId="657A6DF9" w:rsidR="004C589F" w:rsidRPr="008A259A" w:rsidDel="009245C8" w:rsidRDefault="004C589F">
      <w:pPr>
        <w:spacing w:before="0" w:after="0"/>
        <w:ind w:left="720"/>
        <w:jc w:val="left"/>
        <w:rPr>
          <w:del w:id="1174" w:author="Willian" w:date="2016-10-24T16:41:00Z"/>
          <w:rFonts w:ascii="Courier New" w:hAnsi="Courier New" w:cs="Courier New"/>
        </w:rPr>
        <w:pPrChange w:id="1175" w:author="Willian" w:date="2017-01-11T17:14:00Z">
          <w:pPr>
            <w:ind w:left="720"/>
            <w:jc w:val="left"/>
          </w:pPr>
        </w:pPrChange>
      </w:pPr>
      <w:del w:id="1176"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Intervalo</w:delText>
        </w:r>
      </w:del>
    </w:p>
    <w:p w14:paraId="57B7900C" w14:textId="24D9DFC5" w:rsidR="004C589F" w:rsidRPr="008A259A" w:rsidDel="009245C8" w:rsidRDefault="004C589F">
      <w:pPr>
        <w:spacing w:before="0" w:after="0"/>
        <w:ind w:left="720"/>
        <w:jc w:val="left"/>
        <w:rPr>
          <w:del w:id="1177" w:author="Willian" w:date="2016-10-24T16:41:00Z"/>
          <w:rFonts w:ascii="Courier New" w:hAnsi="Courier New" w:cs="Courier New"/>
          <w:b/>
        </w:rPr>
        <w:pPrChange w:id="1178" w:author="Willian" w:date="2017-01-11T17:14:00Z">
          <w:pPr>
            <w:ind w:left="720"/>
            <w:jc w:val="left"/>
          </w:pPr>
        </w:pPrChange>
      </w:pPr>
      <w:del w:id="1179" w:author="Willian" w:date="2016-10-24T16:41:00Z">
        <w:r w:rsidRPr="008A259A" w:rsidDel="009245C8">
          <w:rPr>
            <w:rFonts w:ascii="Courier New" w:hAnsi="Courier New" w:cs="Courier New"/>
            <w:b/>
          </w:rPr>
          <w:delText>VAR</w:delText>
        </w:r>
      </w:del>
    </w:p>
    <w:p w14:paraId="381E1119" w14:textId="1BEC7923" w:rsidR="004C589F" w:rsidRPr="008A259A" w:rsidDel="009245C8" w:rsidRDefault="004C589F">
      <w:pPr>
        <w:spacing w:before="0" w:after="0"/>
        <w:ind w:left="720"/>
        <w:jc w:val="left"/>
        <w:rPr>
          <w:del w:id="1180" w:author="Willian" w:date="2016-10-24T16:41:00Z"/>
          <w:rFonts w:ascii="Courier New" w:hAnsi="Courier New" w:cs="Courier New"/>
        </w:rPr>
        <w:pPrChange w:id="1181" w:author="Willian" w:date="2017-01-11T17:14:00Z">
          <w:pPr>
            <w:ind w:left="720"/>
            <w:jc w:val="left"/>
          </w:pPr>
        </w:pPrChange>
      </w:pPr>
      <w:del w:id="1182" w:author="Willian" w:date="2016-10-24T16:41:00Z">
        <w:r w:rsidRPr="008A259A" w:rsidDel="009245C8">
          <w:rPr>
            <w:rFonts w:ascii="Courier New" w:hAnsi="Courier New" w:cs="Courier New"/>
          </w:rPr>
          <w:tab/>
        </w:r>
        <w:r w:rsidR="00D06AB8" w:rsidDel="009245C8">
          <w:rPr>
            <w:rFonts w:ascii="Courier New" w:hAnsi="Courier New" w:cs="Courier New"/>
          </w:rPr>
          <w:delText>n</w:delText>
        </w:r>
        <w:r w:rsidRPr="008A259A" w:rsidDel="009245C8">
          <w:rPr>
            <w:rFonts w:ascii="Courier New" w:hAnsi="Courier New" w:cs="Courier New"/>
          </w:rPr>
          <w:delText>um: inteiro;</w:delText>
        </w:r>
      </w:del>
    </w:p>
    <w:p w14:paraId="7482C5C5" w14:textId="59F003F6" w:rsidR="004C589F" w:rsidRPr="008A259A" w:rsidDel="009245C8" w:rsidRDefault="004C589F">
      <w:pPr>
        <w:spacing w:before="0" w:after="0"/>
        <w:ind w:left="720"/>
        <w:jc w:val="left"/>
        <w:rPr>
          <w:del w:id="1183" w:author="Willian" w:date="2016-10-24T16:41:00Z"/>
          <w:rFonts w:ascii="Courier New" w:hAnsi="Courier New" w:cs="Courier New"/>
          <w:b/>
        </w:rPr>
        <w:pPrChange w:id="1184" w:author="Willian" w:date="2017-01-11T17:14:00Z">
          <w:pPr>
            <w:ind w:left="720"/>
            <w:jc w:val="left"/>
          </w:pPr>
        </w:pPrChange>
      </w:pPr>
      <w:del w:id="1185" w:author="Willian" w:date="2016-10-24T16:41:00Z">
        <w:r w:rsidRPr="008A259A" w:rsidDel="009245C8">
          <w:rPr>
            <w:rFonts w:ascii="Courier New" w:hAnsi="Courier New" w:cs="Courier New"/>
            <w:b/>
          </w:rPr>
          <w:delText xml:space="preserve">INÍCIO </w:delText>
        </w:r>
      </w:del>
    </w:p>
    <w:p w14:paraId="57EA00AA" w14:textId="7BEF5570" w:rsidR="004C589F" w:rsidRPr="008A259A" w:rsidDel="009245C8" w:rsidRDefault="004C589F">
      <w:pPr>
        <w:spacing w:before="0" w:after="0"/>
        <w:ind w:left="720"/>
        <w:jc w:val="left"/>
        <w:rPr>
          <w:del w:id="1186" w:author="Willian" w:date="2016-10-24T16:41:00Z"/>
          <w:rFonts w:ascii="Courier New" w:hAnsi="Courier New" w:cs="Courier New"/>
        </w:rPr>
        <w:pPrChange w:id="1187" w:author="Willian" w:date="2017-01-11T17:14:00Z">
          <w:pPr>
            <w:ind w:left="720"/>
            <w:jc w:val="left"/>
          </w:pPr>
        </w:pPrChange>
      </w:pPr>
      <w:del w:id="1188" w:author="Willian" w:date="2016-10-24T16:41:00Z">
        <w:r w:rsidRPr="008A259A" w:rsidDel="009245C8">
          <w:rPr>
            <w:rFonts w:ascii="Courier New" w:hAnsi="Courier New" w:cs="Courier New"/>
          </w:rPr>
          <w:tab/>
        </w:r>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num</w:delText>
        </w:r>
        <w:r w:rsidRPr="008A259A" w:rsidDel="009245C8">
          <w:rPr>
            <w:rFonts w:ascii="Courier New" w:hAnsi="Courier New" w:cs="Courier New"/>
          </w:rPr>
          <w:delText>);</w:delText>
        </w:r>
      </w:del>
    </w:p>
    <w:p w14:paraId="47285B64" w14:textId="27ADA758" w:rsidR="00641701" w:rsidRPr="008A259A" w:rsidDel="009245C8" w:rsidRDefault="00641701">
      <w:pPr>
        <w:spacing w:before="0" w:after="0"/>
        <w:ind w:left="720"/>
        <w:jc w:val="left"/>
        <w:rPr>
          <w:del w:id="1189" w:author="Willian" w:date="2016-10-24T16:41:00Z"/>
          <w:rFonts w:ascii="Courier New" w:hAnsi="Courier New" w:cs="Courier New"/>
        </w:rPr>
        <w:pPrChange w:id="1190" w:author="Willian" w:date="2017-01-11T17:14:00Z">
          <w:pPr>
            <w:ind w:left="720"/>
            <w:jc w:val="left"/>
          </w:pPr>
        </w:pPrChange>
      </w:pPr>
    </w:p>
    <w:p w14:paraId="7246D8CD" w14:textId="5C5F574B" w:rsidR="00641701" w:rsidRPr="008A259A" w:rsidDel="009245C8" w:rsidRDefault="004C589F">
      <w:pPr>
        <w:spacing w:before="0" w:after="0"/>
        <w:jc w:val="left"/>
        <w:rPr>
          <w:del w:id="1191" w:author="Willian" w:date="2016-10-24T16:41:00Z"/>
          <w:rFonts w:ascii="Courier New" w:hAnsi="Courier New" w:cs="Courier New"/>
          <w:b/>
        </w:rPr>
        <w:pPrChange w:id="1192" w:author="Willian" w:date="2017-01-11T17:14:00Z">
          <w:pPr>
            <w:jc w:val="left"/>
          </w:pPr>
        </w:pPrChange>
      </w:pPr>
      <w:del w:id="1193"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00641701" w:rsidRPr="008A259A" w:rsidDel="009245C8">
          <w:rPr>
            <w:rFonts w:ascii="Courier New" w:hAnsi="Courier New" w:cs="Courier New"/>
            <w:b/>
          </w:rPr>
          <w:delText>SE</w:delText>
        </w:r>
        <w:r w:rsidR="00C349AE" w:rsidDel="009245C8">
          <w:rPr>
            <w:rFonts w:ascii="Courier New" w:hAnsi="Courier New" w:cs="Courier New"/>
          </w:rPr>
          <w:delText>((</w:delText>
        </w:r>
        <w:r w:rsidR="00641701" w:rsidRPr="008A259A" w:rsidDel="009245C8">
          <w:rPr>
            <w:rFonts w:ascii="Courier New" w:hAnsi="Courier New" w:cs="Courier New"/>
          </w:rPr>
          <w:delText>num &gt;= 100</w:delText>
        </w:r>
        <w:r w:rsidR="00C349AE" w:rsidDel="009245C8">
          <w:rPr>
            <w:rFonts w:ascii="Courier New" w:hAnsi="Courier New" w:cs="Courier New"/>
          </w:rPr>
          <w:delText>)</w:delText>
        </w:r>
        <w:r w:rsidR="00714DD0" w:rsidDel="009245C8">
          <w:rPr>
            <w:rFonts w:ascii="Courier New" w:hAnsi="Courier New" w:cs="Courier New"/>
            <w:b/>
          </w:rPr>
          <w:delText>E</w:delText>
        </w:r>
        <w:r w:rsidR="00C349AE" w:rsidDel="009245C8">
          <w:rPr>
            <w:rFonts w:ascii="Courier New" w:hAnsi="Courier New" w:cs="Courier New"/>
          </w:rPr>
          <w:delText>(</w:delText>
        </w:r>
        <w:r w:rsidR="00641701" w:rsidRPr="008A259A" w:rsidDel="009245C8">
          <w:rPr>
            <w:rFonts w:ascii="Courier New" w:hAnsi="Courier New" w:cs="Courier New"/>
          </w:rPr>
          <w:delText>num &lt;= 200</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22F829A2" w14:textId="5C806238" w:rsidR="004C589F" w:rsidRPr="008A259A" w:rsidDel="009245C8" w:rsidRDefault="004C589F">
      <w:pPr>
        <w:spacing w:before="0" w:after="0"/>
        <w:ind w:left="720"/>
        <w:jc w:val="left"/>
        <w:rPr>
          <w:del w:id="1194" w:author="Willian" w:date="2016-10-24T16:41:00Z"/>
          <w:rFonts w:ascii="Courier New" w:hAnsi="Courier New" w:cs="Courier New"/>
        </w:rPr>
        <w:pPrChange w:id="1195" w:author="Willian" w:date="2017-01-11T17:14:00Z">
          <w:pPr>
            <w:ind w:left="720"/>
            <w:jc w:val="left"/>
          </w:pPr>
        </w:pPrChange>
      </w:pPr>
      <w:del w:id="1196" w:author="Willian" w:date="2016-10-24T16:41:00Z">
        <w:r w:rsidRPr="008A259A" w:rsidDel="009245C8">
          <w:rPr>
            <w:rFonts w:ascii="Courier New" w:hAnsi="Courier New" w:cs="Courier New"/>
          </w:rPr>
          <w:tab/>
        </w:r>
        <w:r w:rsidR="00641701"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641701" w:rsidRPr="008A259A" w:rsidDel="009245C8">
          <w:rPr>
            <w:rFonts w:ascii="Courier New" w:hAnsi="Courier New" w:cs="Courier New"/>
          </w:rPr>
          <w:delText>O n</w:delText>
        </w:r>
        <w:r w:rsidR="00B54B20" w:rsidDel="009245C8">
          <w:rPr>
            <w:rFonts w:ascii="Courier New" w:hAnsi="Courier New" w:cs="Courier New"/>
          </w:rPr>
          <w:delText>ú</w:delText>
        </w:r>
        <w:r w:rsidR="00641701" w:rsidRPr="008A259A" w:rsidDel="009245C8">
          <w:rPr>
            <w:rFonts w:ascii="Courier New" w:hAnsi="Courier New" w:cs="Courier New"/>
          </w:rPr>
          <w:delText>mero est</w:delText>
        </w:r>
        <w:r w:rsidR="00B54B20" w:rsidDel="009245C8">
          <w:rPr>
            <w:rFonts w:ascii="Courier New" w:hAnsi="Courier New" w:cs="Courier New"/>
          </w:rPr>
          <w:delText>á</w:delText>
        </w:r>
        <w:r w:rsidR="00641701" w:rsidRPr="008A259A" w:rsidDel="009245C8">
          <w:rPr>
            <w:rFonts w:ascii="Courier New" w:hAnsi="Courier New" w:cs="Courier New"/>
          </w:rPr>
          <w:delText xml:space="preserve"> dentro do intervalo”</w:delText>
        </w:r>
        <w:r w:rsidRPr="008A259A" w:rsidDel="009245C8">
          <w:rPr>
            <w:rFonts w:ascii="Courier New" w:hAnsi="Courier New" w:cs="Courier New"/>
          </w:rPr>
          <w:delText>);</w:delText>
        </w:r>
      </w:del>
    </w:p>
    <w:p w14:paraId="2561FAC1" w14:textId="54F01378" w:rsidR="00641701" w:rsidRPr="008A259A" w:rsidDel="009245C8" w:rsidRDefault="00714DD0">
      <w:pPr>
        <w:spacing w:before="0" w:after="0"/>
        <w:jc w:val="left"/>
        <w:rPr>
          <w:del w:id="1197" w:author="Willian" w:date="2016-10-24T16:41:00Z"/>
          <w:rFonts w:ascii="Courier New" w:hAnsi="Courier New" w:cs="Courier New"/>
          <w:b/>
        </w:rPr>
        <w:pPrChange w:id="1198" w:author="Willian" w:date="2017-01-11T17:14:00Z">
          <w:pPr>
            <w:jc w:val="left"/>
          </w:pPr>
        </w:pPrChange>
      </w:pPr>
      <w:del w:id="1199" w:author="Willian" w:date="2016-10-24T16:41:00Z">
        <w:r w:rsidDel="009245C8">
          <w:rPr>
            <w:rFonts w:ascii="Courier New" w:hAnsi="Courier New" w:cs="Courier New"/>
            <w:b/>
          </w:rPr>
          <w:tab/>
        </w:r>
        <w:r w:rsidDel="009245C8">
          <w:rPr>
            <w:rFonts w:ascii="Courier New" w:hAnsi="Courier New" w:cs="Courier New"/>
            <w:b/>
          </w:rPr>
          <w:tab/>
        </w:r>
        <w:r w:rsidR="00641701" w:rsidRPr="008A259A" w:rsidDel="009245C8">
          <w:rPr>
            <w:rFonts w:ascii="Courier New" w:hAnsi="Courier New" w:cs="Courier New"/>
            <w:b/>
          </w:rPr>
          <w:delText>SEN</w:delText>
        </w:r>
        <w:r w:rsidDel="009245C8">
          <w:rPr>
            <w:rFonts w:ascii="Courier New" w:hAnsi="Courier New" w:cs="Courier New"/>
            <w:b/>
          </w:rPr>
          <w:delText>Ã</w:delText>
        </w:r>
        <w:r w:rsidR="00641701" w:rsidRPr="008A259A" w:rsidDel="009245C8">
          <w:rPr>
            <w:rFonts w:ascii="Courier New" w:hAnsi="Courier New" w:cs="Courier New"/>
            <w:b/>
          </w:rPr>
          <w:delText>O</w:delText>
        </w:r>
      </w:del>
    </w:p>
    <w:p w14:paraId="3ADD7BDB" w14:textId="05317421" w:rsidR="00641701" w:rsidRPr="008A259A" w:rsidDel="009245C8" w:rsidRDefault="00641701">
      <w:pPr>
        <w:spacing w:before="0" w:after="0"/>
        <w:ind w:left="720"/>
        <w:jc w:val="left"/>
        <w:rPr>
          <w:del w:id="1200" w:author="Willian" w:date="2016-10-24T16:41:00Z"/>
          <w:rFonts w:ascii="Courier New" w:hAnsi="Courier New" w:cs="Courier New"/>
        </w:rPr>
        <w:pPrChange w:id="1201" w:author="Willian" w:date="2017-01-11T17:14:00Z">
          <w:pPr>
            <w:ind w:left="720"/>
            <w:jc w:val="left"/>
          </w:pPr>
        </w:pPrChange>
      </w:pPr>
      <w:del w:id="1202" w:author="Willian" w:date="2016-10-24T16:41:00Z">
        <w:r w:rsidRPr="008A259A" w:rsidDel="009245C8">
          <w:rPr>
            <w:rFonts w:ascii="Courier New" w:hAnsi="Courier New" w:cs="Courier New"/>
            <w:b/>
          </w:rPr>
          <w:tab/>
        </w:r>
        <w:r w:rsidR="00714DD0"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(“O n</w:delText>
        </w:r>
        <w:r w:rsidR="00D06AB8" w:rsidDel="009245C8">
          <w:rPr>
            <w:rFonts w:ascii="Courier New" w:hAnsi="Courier New" w:cs="Courier New"/>
          </w:rPr>
          <w:delText>ú</w:delText>
        </w:r>
        <w:r w:rsidRPr="008A259A" w:rsidDel="009245C8">
          <w:rPr>
            <w:rFonts w:ascii="Courier New" w:hAnsi="Courier New" w:cs="Courier New"/>
          </w:rPr>
          <w:delText>mero não est</w:delText>
        </w:r>
        <w:r w:rsidR="00B54B20" w:rsidDel="009245C8">
          <w:rPr>
            <w:rFonts w:ascii="Courier New" w:hAnsi="Courier New" w:cs="Courier New"/>
          </w:rPr>
          <w:delText>á</w:delText>
        </w:r>
        <w:r w:rsidRPr="008A259A" w:rsidDel="009245C8">
          <w:rPr>
            <w:rFonts w:ascii="Courier New" w:hAnsi="Courier New" w:cs="Courier New"/>
          </w:rPr>
          <w:delText xml:space="preserve"> dentro do intervalo”);</w:delText>
        </w:r>
      </w:del>
    </w:p>
    <w:p w14:paraId="5DE54DCF" w14:textId="5540B981" w:rsidR="00641701" w:rsidRPr="008A259A" w:rsidDel="009245C8" w:rsidRDefault="00641701">
      <w:pPr>
        <w:spacing w:before="0" w:after="0"/>
        <w:ind w:left="1416"/>
        <w:jc w:val="left"/>
        <w:rPr>
          <w:del w:id="1203" w:author="Willian" w:date="2016-10-24T16:41:00Z"/>
          <w:rFonts w:ascii="Courier New" w:hAnsi="Courier New" w:cs="Courier New"/>
          <w:b/>
        </w:rPr>
        <w:pPrChange w:id="1204" w:author="Willian" w:date="2017-01-11T17:14:00Z">
          <w:pPr>
            <w:ind w:left="1416"/>
            <w:jc w:val="left"/>
          </w:pPr>
        </w:pPrChange>
      </w:pPr>
      <w:del w:id="1205" w:author="Willian" w:date="2016-10-24T16:41:00Z">
        <w:r w:rsidRPr="008A259A" w:rsidDel="009245C8">
          <w:rPr>
            <w:rFonts w:ascii="Courier New" w:hAnsi="Courier New" w:cs="Courier New"/>
            <w:b/>
          </w:rPr>
          <w:delText>FIM_SE</w:delText>
        </w:r>
      </w:del>
    </w:p>
    <w:p w14:paraId="40E6E274" w14:textId="2F196773" w:rsidR="004C589F" w:rsidRPr="008A259A" w:rsidDel="009245C8" w:rsidRDefault="004C589F">
      <w:pPr>
        <w:spacing w:before="0" w:after="0"/>
        <w:ind w:left="720"/>
        <w:jc w:val="left"/>
        <w:rPr>
          <w:del w:id="1206" w:author="Willian" w:date="2016-10-24T16:41:00Z"/>
          <w:rFonts w:ascii="Courier New" w:hAnsi="Courier New" w:cs="Courier New"/>
          <w:b/>
        </w:rPr>
        <w:pPrChange w:id="1207" w:author="Willian" w:date="2017-01-11T17:14:00Z">
          <w:pPr>
            <w:ind w:left="720"/>
            <w:jc w:val="left"/>
          </w:pPr>
        </w:pPrChange>
      </w:pPr>
      <w:del w:id="1208" w:author="Willian" w:date="2016-10-24T16:41:00Z">
        <w:r w:rsidRPr="008A259A" w:rsidDel="009245C8">
          <w:rPr>
            <w:rFonts w:ascii="Courier New" w:hAnsi="Courier New" w:cs="Courier New"/>
            <w:b/>
          </w:rPr>
          <w:delText>FIM</w:delText>
        </w:r>
      </w:del>
    </w:p>
    <w:p w14:paraId="748A5753" w14:textId="7CA27B98" w:rsidR="000508D2" w:rsidRPr="008A259A" w:rsidDel="009245C8" w:rsidRDefault="000508D2">
      <w:pPr>
        <w:spacing w:before="0" w:after="0"/>
        <w:rPr>
          <w:del w:id="1209" w:author="Willian" w:date="2016-10-24T16:41:00Z"/>
        </w:rPr>
        <w:pPrChange w:id="1210" w:author="Willian" w:date="2017-01-11T17:14:00Z">
          <w:pPr/>
        </w:pPrChange>
      </w:pPr>
    </w:p>
    <w:p w14:paraId="7A450D86" w14:textId="27ACF953" w:rsidR="000508D2" w:rsidRPr="008A259A" w:rsidDel="009245C8" w:rsidRDefault="000508D2">
      <w:pPr>
        <w:numPr>
          <w:ilvl w:val="0"/>
          <w:numId w:val="30"/>
        </w:numPr>
        <w:spacing w:before="0" w:after="0"/>
        <w:ind w:hanging="360"/>
        <w:contextualSpacing/>
        <w:jc w:val="left"/>
        <w:rPr>
          <w:del w:id="1211" w:author="Willian" w:date="2016-10-24T16:41:00Z"/>
        </w:rPr>
      </w:pPr>
      <w:del w:id="1212" w:author="Willian" w:date="2016-10-24T16:41:00Z">
        <w:r w:rsidRPr="008A259A" w:rsidDel="009245C8">
          <w:delText>Escrever um algoritmo que leia o nome e as três notas obtidas por um aluno durante o semestre. Calcular a sua média (aritmética), informar o nome e sua menção: aprovado (media &gt;= 7.0</w:delText>
        </w:r>
        <w:r w:rsidR="00CD0568" w:rsidRPr="008A259A" w:rsidDel="009245C8">
          <w:delText>), reprovado (media &lt;</w:delText>
        </w:r>
        <w:r w:rsidRPr="008A259A" w:rsidDel="009245C8">
          <w:delText xml:space="preserve"> 5.0) ou recuperação (média entre 5 a 6.9).</w:delText>
        </w:r>
      </w:del>
    </w:p>
    <w:p w14:paraId="5B958823" w14:textId="31E5A8F7" w:rsidR="00402445" w:rsidDel="009245C8" w:rsidRDefault="00402445">
      <w:pPr>
        <w:spacing w:before="0" w:after="0"/>
        <w:ind w:firstLine="708"/>
        <w:jc w:val="left"/>
        <w:rPr>
          <w:del w:id="1213" w:author="Willian" w:date="2016-10-24T16:41:00Z"/>
          <w:rFonts w:ascii="Courier New" w:hAnsi="Courier New" w:cs="Courier New"/>
          <w:b/>
        </w:rPr>
        <w:pPrChange w:id="1214" w:author="Willian" w:date="2017-01-11T17:14:00Z">
          <w:pPr>
            <w:ind w:firstLine="708"/>
            <w:jc w:val="left"/>
          </w:pPr>
        </w:pPrChange>
      </w:pPr>
      <w:del w:id="1215" w:author="Willian" w:date="2016-10-24T16:41:00Z">
        <w:r w:rsidDel="009245C8">
          <w:rPr>
            <w:rFonts w:ascii="Courier New" w:hAnsi="Courier New" w:cs="Courier New"/>
            <w:b/>
          </w:rPr>
          <w:delText>Resposta:</w:delText>
        </w:r>
      </w:del>
    </w:p>
    <w:p w14:paraId="4624CFFB" w14:textId="5EC617BB" w:rsidR="00641701" w:rsidRPr="008A259A" w:rsidDel="009245C8" w:rsidRDefault="00641701">
      <w:pPr>
        <w:spacing w:before="0" w:after="0"/>
        <w:ind w:firstLine="708"/>
        <w:jc w:val="left"/>
        <w:rPr>
          <w:del w:id="1216" w:author="Willian" w:date="2016-10-24T16:41:00Z"/>
          <w:rFonts w:ascii="Courier New" w:hAnsi="Courier New" w:cs="Courier New"/>
        </w:rPr>
        <w:pPrChange w:id="1217" w:author="Willian" w:date="2017-01-11T17:14:00Z">
          <w:pPr>
            <w:ind w:firstLine="708"/>
            <w:jc w:val="left"/>
          </w:pPr>
        </w:pPrChange>
      </w:pPr>
      <w:del w:id="121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Aprova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D4BA53B" w14:textId="70893766" w:rsidR="00641701" w:rsidRPr="008A259A" w:rsidDel="009245C8" w:rsidRDefault="00641701">
      <w:pPr>
        <w:spacing w:before="0" w:after="0"/>
        <w:ind w:left="372" w:firstLine="336"/>
        <w:jc w:val="left"/>
        <w:rPr>
          <w:del w:id="1219" w:author="Willian" w:date="2016-10-24T16:41:00Z"/>
          <w:rFonts w:ascii="Courier New" w:hAnsi="Courier New" w:cs="Courier New"/>
          <w:b/>
        </w:rPr>
        <w:pPrChange w:id="1220" w:author="Willian" w:date="2017-01-11T17:14:00Z">
          <w:pPr>
            <w:ind w:left="372" w:firstLine="336"/>
            <w:jc w:val="left"/>
          </w:pPr>
        </w:pPrChange>
      </w:pPr>
      <w:del w:id="1221" w:author="Willian" w:date="2016-10-24T16:41:00Z">
        <w:r w:rsidRPr="008A259A" w:rsidDel="009245C8">
          <w:rPr>
            <w:rFonts w:ascii="Courier New" w:hAnsi="Courier New" w:cs="Courier New"/>
            <w:b/>
          </w:rPr>
          <w:delText>VAR</w:delText>
        </w:r>
      </w:del>
    </w:p>
    <w:p w14:paraId="2A0E8221" w14:textId="557753B9" w:rsidR="00641701" w:rsidRPr="008A259A" w:rsidDel="009245C8" w:rsidRDefault="00641701">
      <w:pPr>
        <w:spacing w:before="0" w:after="0"/>
        <w:ind w:left="708" w:firstLine="708"/>
        <w:jc w:val="left"/>
        <w:rPr>
          <w:del w:id="1222" w:author="Willian" w:date="2016-10-24T16:41:00Z"/>
          <w:rFonts w:ascii="Courier New" w:hAnsi="Courier New" w:cs="Courier New"/>
        </w:rPr>
        <w:pPrChange w:id="1223" w:author="Willian" w:date="2017-01-11T17:14:00Z">
          <w:pPr>
            <w:ind w:left="708" w:firstLine="708"/>
            <w:jc w:val="left"/>
          </w:pPr>
        </w:pPrChange>
      </w:pPr>
      <w:del w:id="1224" w:author="Willian" w:date="2016-10-24T16:41:00Z">
        <w:r w:rsidRPr="008A259A" w:rsidDel="009245C8">
          <w:rPr>
            <w:rFonts w:ascii="Courier New" w:hAnsi="Courier New" w:cs="Courier New"/>
          </w:rPr>
          <w:delText>nome, nota, m</w:delText>
        </w:r>
        <w:r w:rsidR="00B54B20" w:rsidDel="009245C8">
          <w:rPr>
            <w:rFonts w:ascii="Courier New" w:hAnsi="Courier New" w:cs="Courier New"/>
          </w:rPr>
          <w:delText>é</w:delText>
        </w:r>
        <w:r w:rsidRPr="008A259A" w:rsidDel="009245C8">
          <w:rPr>
            <w:rFonts w:ascii="Courier New" w:hAnsi="Courier New" w:cs="Courier New"/>
          </w:rPr>
          <w:delText xml:space="preserve">dia: </w:delText>
        </w:r>
        <w:r w:rsidRPr="008A259A" w:rsidDel="009245C8">
          <w:rPr>
            <w:rFonts w:ascii="Courier New" w:hAnsi="Courier New" w:cs="Courier New"/>
            <w:b/>
          </w:rPr>
          <w:delText>decimal</w:delText>
        </w:r>
        <w:r w:rsidRPr="008A259A" w:rsidDel="009245C8">
          <w:rPr>
            <w:rFonts w:ascii="Courier New" w:hAnsi="Courier New" w:cs="Courier New"/>
          </w:rPr>
          <w:delText>;</w:delText>
        </w:r>
      </w:del>
    </w:p>
    <w:p w14:paraId="09A30096" w14:textId="19862634" w:rsidR="00641701" w:rsidRPr="008A259A" w:rsidDel="009245C8" w:rsidRDefault="00641701">
      <w:pPr>
        <w:spacing w:before="0" w:after="0"/>
        <w:ind w:left="708" w:firstLine="708"/>
        <w:jc w:val="left"/>
        <w:rPr>
          <w:del w:id="1225" w:author="Willian" w:date="2016-10-24T16:41:00Z"/>
          <w:rFonts w:ascii="Courier New" w:hAnsi="Courier New" w:cs="Courier New"/>
        </w:rPr>
        <w:pPrChange w:id="1226" w:author="Willian" w:date="2017-01-11T17:14:00Z">
          <w:pPr>
            <w:ind w:left="708" w:firstLine="708"/>
            <w:jc w:val="left"/>
          </w:pPr>
        </w:pPrChange>
      </w:pPr>
      <w:del w:id="1227"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4D5A30BD" w14:textId="4A7452E3" w:rsidR="00641701" w:rsidRPr="008A259A" w:rsidDel="009245C8" w:rsidRDefault="00641701">
      <w:pPr>
        <w:spacing w:before="0" w:after="0"/>
        <w:ind w:firstLine="708"/>
        <w:jc w:val="left"/>
        <w:rPr>
          <w:del w:id="1228" w:author="Willian" w:date="2016-10-24T16:41:00Z"/>
          <w:rFonts w:ascii="Courier New" w:hAnsi="Courier New" w:cs="Courier New"/>
          <w:b/>
        </w:rPr>
        <w:pPrChange w:id="1229" w:author="Willian" w:date="2017-01-11T17:14:00Z">
          <w:pPr>
            <w:ind w:firstLine="708"/>
            <w:jc w:val="left"/>
          </w:pPr>
        </w:pPrChange>
      </w:pPr>
      <w:del w:id="1230" w:author="Willian" w:date="2016-10-24T16:41:00Z">
        <w:r w:rsidRPr="008A259A" w:rsidDel="009245C8">
          <w:rPr>
            <w:rFonts w:ascii="Courier New" w:hAnsi="Courier New" w:cs="Courier New"/>
            <w:b/>
          </w:rPr>
          <w:delText xml:space="preserve">INÍCIO </w:delText>
        </w:r>
      </w:del>
    </w:p>
    <w:p w14:paraId="180CAFFC" w14:textId="466494E7" w:rsidR="00641701" w:rsidRPr="008A259A" w:rsidDel="009245C8" w:rsidRDefault="00641701">
      <w:pPr>
        <w:spacing w:before="0" w:after="0"/>
        <w:ind w:firstLine="708"/>
        <w:jc w:val="left"/>
        <w:rPr>
          <w:del w:id="1231" w:author="Willian" w:date="2016-10-24T16:41:00Z"/>
          <w:rFonts w:ascii="Courier New" w:hAnsi="Courier New" w:cs="Courier New"/>
          <w:b/>
        </w:rPr>
        <w:pPrChange w:id="1232" w:author="Willian" w:date="2017-01-11T17:14:00Z">
          <w:pPr>
            <w:ind w:firstLine="708"/>
            <w:jc w:val="left"/>
          </w:pPr>
        </w:pPrChange>
      </w:pPr>
      <w:del w:id="1233" w:author="Willian" w:date="2016-10-24T16:41:00Z">
        <w:r w:rsidRPr="008A259A" w:rsidDel="009245C8">
          <w:rPr>
            <w:rFonts w:ascii="Courier New" w:hAnsi="Courier New" w:cs="Courier New"/>
            <w:b/>
          </w:rPr>
          <w:tab/>
        </w:r>
        <w:r w:rsidR="00EB5002"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nome</w:delText>
        </w:r>
        <w:r w:rsidRPr="008A259A" w:rsidDel="009245C8">
          <w:rPr>
            <w:rFonts w:ascii="Courier New" w:hAnsi="Courier New" w:cs="Courier New"/>
          </w:rPr>
          <w:delText>);</w:delText>
        </w:r>
      </w:del>
    </w:p>
    <w:p w14:paraId="39C80A8C" w14:textId="5E19421A" w:rsidR="00641701" w:rsidRPr="008A259A" w:rsidDel="009245C8" w:rsidRDefault="00641701">
      <w:pPr>
        <w:spacing w:before="0" w:after="0"/>
        <w:ind w:firstLine="708"/>
        <w:jc w:val="left"/>
        <w:rPr>
          <w:del w:id="1234" w:author="Willian" w:date="2016-10-24T16:41:00Z"/>
          <w:rFonts w:ascii="Courier New" w:hAnsi="Courier New" w:cs="Courier New"/>
        </w:rPr>
        <w:pPrChange w:id="1235" w:author="Willian" w:date="2017-01-11T17:14:00Z">
          <w:pPr>
            <w:ind w:firstLine="708"/>
            <w:jc w:val="left"/>
          </w:pPr>
        </w:pPrChange>
      </w:pPr>
      <w:del w:id="1236" w:author="Willian" w:date="2016-10-24T16:41:00Z">
        <w:r w:rsidRPr="008A259A" w:rsidDel="009245C8">
          <w:rPr>
            <w:rFonts w:ascii="Courier New" w:hAnsi="Courier New" w:cs="Courier New"/>
            <w:b/>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0;</w:delText>
        </w:r>
      </w:del>
    </w:p>
    <w:p w14:paraId="4A4978F2" w14:textId="3A0E8017" w:rsidR="00641701" w:rsidRPr="008A259A" w:rsidDel="009245C8" w:rsidRDefault="00641701">
      <w:pPr>
        <w:spacing w:before="0" w:after="0"/>
        <w:ind w:firstLine="708"/>
        <w:jc w:val="left"/>
        <w:rPr>
          <w:del w:id="1237" w:author="Willian" w:date="2016-10-24T16:41:00Z"/>
          <w:rFonts w:ascii="Courier New" w:hAnsi="Courier New" w:cs="Courier New"/>
        </w:rPr>
        <w:pPrChange w:id="1238" w:author="Willian" w:date="2017-01-11T17:14:00Z">
          <w:pPr>
            <w:ind w:firstLine="708"/>
            <w:jc w:val="left"/>
          </w:pPr>
        </w:pPrChange>
      </w:pPr>
      <w:del w:id="1239"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7FB1BED1" w14:textId="5954D75C" w:rsidR="00641701" w:rsidRPr="008A259A" w:rsidDel="009245C8" w:rsidRDefault="00641701">
      <w:pPr>
        <w:spacing w:before="0" w:after="0"/>
        <w:ind w:firstLine="708"/>
        <w:jc w:val="left"/>
        <w:rPr>
          <w:del w:id="1240" w:author="Willian" w:date="2016-10-24T16:41:00Z"/>
          <w:rFonts w:ascii="Courier New" w:hAnsi="Courier New" w:cs="Courier New"/>
        </w:rPr>
        <w:pPrChange w:id="1241" w:author="Willian" w:date="2017-01-11T17:14:00Z">
          <w:pPr>
            <w:ind w:firstLine="708"/>
            <w:jc w:val="left"/>
          </w:pPr>
        </w:pPrChange>
      </w:pPr>
    </w:p>
    <w:p w14:paraId="60F24F23" w14:textId="5C117024" w:rsidR="00641701" w:rsidRPr="00714DD0" w:rsidDel="009245C8" w:rsidRDefault="00641701">
      <w:pPr>
        <w:spacing w:before="0" w:after="0"/>
        <w:ind w:firstLine="708"/>
        <w:jc w:val="left"/>
        <w:rPr>
          <w:del w:id="1242" w:author="Willian" w:date="2016-10-24T16:41:00Z"/>
          <w:rFonts w:ascii="Courier New" w:hAnsi="Courier New" w:cs="Courier New"/>
          <w:b/>
        </w:rPr>
        <w:pPrChange w:id="1243" w:author="Willian" w:date="2017-01-11T17:14:00Z">
          <w:pPr>
            <w:ind w:firstLine="708"/>
            <w:jc w:val="left"/>
          </w:pPr>
        </w:pPrChange>
      </w:pPr>
      <w:del w:id="1244"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3</w:delText>
        </w:r>
        <w:r w:rsidR="00C349AE" w:rsidDel="009245C8">
          <w:rPr>
            <w:rFonts w:ascii="Courier New" w:hAnsi="Courier New" w:cs="Courier New"/>
          </w:rPr>
          <w:delText>)</w:delText>
        </w:r>
        <w:r w:rsidR="00714DD0" w:rsidDel="009245C8">
          <w:rPr>
            <w:rFonts w:ascii="Courier New" w:hAnsi="Courier New" w:cs="Courier New"/>
            <w:b/>
          </w:rPr>
          <w:delText xml:space="preserve"> FAÇA</w:delText>
        </w:r>
      </w:del>
    </w:p>
    <w:p w14:paraId="4AD2CB41" w14:textId="5169EFAA" w:rsidR="00641701" w:rsidRPr="008A259A" w:rsidDel="009245C8" w:rsidRDefault="00641701">
      <w:pPr>
        <w:spacing w:before="0" w:after="0"/>
        <w:ind w:left="1080" w:firstLine="708"/>
        <w:jc w:val="left"/>
        <w:rPr>
          <w:del w:id="1245" w:author="Willian" w:date="2016-10-24T16:41:00Z"/>
          <w:rFonts w:ascii="Courier New" w:hAnsi="Courier New" w:cs="Courier New"/>
        </w:rPr>
        <w:pPrChange w:id="1246" w:author="Willian" w:date="2017-01-11T17:14:00Z">
          <w:pPr>
            <w:ind w:left="1080" w:firstLine="708"/>
            <w:jc w:val="left"/>
          </w:pPr>
        </w:pPrChange>
      </w:pPr>
      <w:del w:id="1247"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714DD0" w:rsidRPr="008A259A" w:rsidDel="009245C8">
          <w:rPr>
            <w:rFonts w:ascii="Courier New" w:hAnsi="Courier New" w:cs="Courier New"/>
          </w:rPr>
          <w:delText>nota</w:delText>
        </w:r>
        <w:r w:rsidRPr="008A259A" w:rsidDel="009245C8">
          <w:rPr>
            <w:rFonts w:ascii="Courier New" w:hAnsi="Courier New" w:cs="Courier New"/>
          </w:rPr>
          <w:delText>);</w:delText>
        </w:r>
      </w:del>
    </w:p>
    <w:p w14:paraId="13CC58C7" w14:textId="24694853" w:rsidR="00641701" w:rsidRPr="008A259A" w:rsidDel="009245C8" w:rsidRDefault="00B54B20">
      <w:pPr>
        <w:spacing w:before="0" w:after="0"/>
        <w:ind w:left="1452" w:firstLine="336"/>
        <w:jc w:val="left"/>
        <w:rPr>
          <w:del w:id="1248" w:author="Willian" w:date="2016-10-24T16:41:00Z"/>
          <w:rFonts w:ascii="Courier New" w:hAnsi="Courier New" w:cs="Courier New"/>
        </w:rPr>
        <w:pPrChange w:id="1249" w:author="Willian" w:date="2017-01-11T17:14:00Z">
          <w:pPr>
            <w:ind w:left="1452" w:firstLine="336"/>
            <w:jc w:val="left"/>
          </w:pPr>
        </w:pPrChange>
      </w:pPr>
      <w:del w:id="1250" w:author="Willian" w:date="2016-10-24T16:41:00Z">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Pr="008A259A" w:rsidDel="009245C8">
          <w:rPr>
            <w:rFonts w:ascii="Courier New" w:hAnsi="Courier New" w:cs="Courier New"/>
          </w:rPr>
          <w:delText>m</w:delText>
        </w:r>
        <w:r w:rsidDel="009245C8">
          <w:rPr>
            <w:rFonts w:ascii="Courier New" w:hAnsi="Courier New" w:cs="Courier New"/>
          </w:rPr>
          <w:delText>é</w:delText>
        </w:r>
        <w:r w:rsidRPr="008A259A" w:rsidDel="009245C8">
          <w:rPr>
            <w:rFonts w:ascii="Courier New" w:hAnsi="Courier New" w:cs="Courier New"/>
          </w:rPr>
          <w:delText>dia</w:delText>
        </w:r>
        <w:r w:rsidR="00641701" w:rsidRPr="008A259A" w:rsidDel="009245C8">
          <w:rPr>
            <w:rFonts w:ascii="Courier New" w:hAnsi="Courier New" w:cs="Courier New"/>
          </w:rPr>
          <w:delText>+ nota</w:delText>
        </w:r>
        <w:r w:rsidR="00714DD0" w:rsidDel="009245C8">
          <w:rPr>
            <w:rFonts w:ascii="Courier New" w:hAnsi="Courier New" w:cs="Courier New"/>
          </w:rPr>
          <w:delText>;</w:delText>
        </w:r>
      </w:del>
    </w:p>
    <w:p w14:paraId="21768DCE" w14:textId="3ADF27E8" w:rsidR="00641701" w:rsidRPr="008A259A" w:rsidDel="009245C8" w:rsidRDefault="00641701">
      <w:pPr>
        <w:spacing w:before="0" w:after="0"/>
        <w:jc w:val="left"/>
        <w:rPr>
          <w:del w:id="1251" w:author="Willian" w:date="2016-10-24T16:41:00Z"/>
          <w:rFonts w:ascii="Courier New" w:hAnsi="Courier New" w:cs="Courier New"/>
          <w:b/>
        </w:rPr>
        <w:pPrChange w:id="1252" w:author="Willian" w:date="2017-01-11T17:14:00Z">
          <w:pPr>
            <w:jc w:val="left"/>
          </w:pPr>
        </w:pPrChange>
      </w:pPr>
      <w:del w:id="125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5C2AE490" w14:textId="1E0ABE7C" w:rsidR="00641701" w:rsidRPr="008A259A" w:rsidDel="009245C8" w:rsidRDefault="00641701">
      <w:pPr>
        <w:spacing w:before="0" w:after="0"/>
        <w:jc w:val="left"/>
        <w:rPr>
          <w:del w:id="1254" w:author="Willian" w:date="2016-10-24T16:41:00Z"/>
          <w:rFonts w:ascii="Courier New" w:hAnsi="Courier New" w:cs="Courier New"/>
        </w:rPr>
        <w:pPrChange w:id="1255" w:author="Willian" w:date="2017-01-11T17:14:00Z">
          <w:pPr>
            <w:jc w:val="left"/>
          </w:pPr>
        </w:pPrChange>
      </w:pPr>
    </w:p>
    <w:p w14:paraId="748F4226" w14:textId="1A90D508" w:rsidR="00641701" w:rsidRPr="008A259A" w:rsidDel="009245C8" w:rsidRDefault="00641701">
      <w:pPr>
        <w:spacing w:before="0" w:after="0"/>
        <w:ind w:left="1080"/>
        <w:jc w:val="left"/>
        <w:rPr>
          <w:del w:id="1256" w:author="Willian" w:date="2016-10-24T16:41:00Z"/>
          <w:rFonts w:ascii="Courier New" w:hAnsi="Courier New" w:cs="Courier New"/>
        </w:rPr>
        <w:pPrChange w:id="1257" w:author="Willian" w:date="2017-01-11T17:14:00Z">
          <w:pPr>
            <w:ind w:left="1080"/>
            <w:jc w:val="left"/>
          </w:pPr>
        </w:pPrChange>
      </w:pPr>
      <w:del w:id="1258" w:author="Willian" w:date="2016-10-24T16:41:00Z">
        <w:r w:rsidRPr="008A259A" w:rsidDel="009245C8">
          <w:rPr>
            <w:rFonts w:ascii="Courier New" w:hAnsi="Courier New" w:cs="Courier New"/>
          </w:rPr>
          <w:tab/>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00714DD0" w:rsidRPr="0023514A" w:rsidDel="009245C8">
          <w:rPr>
            <w:rFonts w:ascii="Courier New" w:hAnsi="Courier New" w:cs="Courier New"/>
          </w:rPr>
          <w:sym w:font="Wingdings" w:char="F0DF"/>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/3</w:delText>
        </w:r>
        <w:r w:rsidR="00714DD0" w:rsidDel="009245C8">
          <w:rPr>
            <w:rFonts w:ascii="Courier New" w:hAnsi="Courier New" w:cs="Courier New"/>
          </w:rPr>
          <w:delText>;</w:delText>
        </w:r>
      </w:del>
    </w:p>
    <w:p w14:paraId="36E9A3D7" w14:textId="447114C4" w:rsidR="00641701" w:rsidRPr="008A259A" w:rsidDel="009245C8" w:rsidRDefault="00641701">
      <w:pPr>
        <w:spacing w:before="0" w:after="0"/>
        <w:ind w:left="1080"/>
        <w:jc w:val="left"/>
        <w:rPr>
          <w:del w:id="1259" w:author="Willian" w:date="2016-10-24T16:41:00Z"/>
          <w:rFonts w:ascii="Courier New" w:hAnsi="Courier New" w:cs="Courier New"/>
        </w:rPr>
        <w:pPrChange w:id="1260" w:author="Willian" w:date="2017-01-11T17:14:00Z">
          <w:pPr>
            <w:ind w:left="1080"/>
            <w:jc w:val="left"/>
          </w:pPr>
        </w:pPrChange>
      </w:pPr>
      <w:del w:id="1261" w:author="Willian" w:date="2016-10-24T16:41:00Z">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w:delText>
        </w:r>
      </w:del>
    </w:p>
    <w:p w14:paraId="3C3F48A5" w14:textId="41368057" w:rsidR="00CD0568" w:rsidRPr="008A259A" w:rsidDel="009245C8" w:rsidRDefault="00CD0568">
      <w:pPr>
        <w:spacing w:before="0" w:after="0"/>
        <w:ind w:left="1080"/>
        <w:jc w:val="left"/>
        <w:rPr>
          <w:del w:id="1262" w:author="Willian" w:date="2016-10-24T16:41:00Z"/>
          <w:rFonts w:ascii="Courier New" w:hAnsi="Courier New" w:cs="Courier New"/>
        </w:rPr>
        <w:pPrChange w:id="1263" w:author="Willian" w:date="2017-01-11T17:14:00Z">
          <w:pPr>
            <w:ind w:left="1080"/>
            <w:jc w:val="left"/>
          </w:pPr>
        </w:pPrChange>
      </w:pPr>
    </w:p>
    <w:p w14:paraId="62D2BE1A" w14:textId="12BE79DC" w:rsidR="00CD0568" w:rsidRPr="00714DD0" w:rsidDel="009245C8" w:rsidRDefault="00CD0568">
      <w:pPr>
        <w:spacing w:before="0" w:after="0"/>
        <w:ind w:left="708" w:firstLine="708"/>
        <w:jc w:val="left"/>
        <w:rPr>
          <w:del w:id="1264" w:author="Willian" w:date="2016-10-24T16:41:00Z"/>
          <w:rFonts w:ascii="Courier New" w:hAnsi="Courier New" w:cs="Courier New"/>
          <w:b/>
        </w:rPr>
        <w:pPrChange w:id="1265" w:author="Willian" w:date="2017-01-11T17:14:00Z">
          <w:pPr>
            <w:ind w:left="708" w:firstLine="708"/>
            <w:jc w:val="left"/>
          </w:pPr>
        </w:pPrChange>
      </w:pPr>
      <w:del w:id="1266"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00B54B20" w:rsidRPr="008A259A" w:rsidDel="009245C8">
          <w:rPr>
            <w:rFonts w:ascii="Courier New" w:hAnsi="Courier New" w:cs="Courier New"/>
          </w:rPr>
          <w:delText>m</w:delText>
        </w:r>
        <w:r w:rsidR="00B54B20" w:rsidDel="009245C8">
          <w:rPr>
            <w:rFonts w:ascii="Courier New" w:hAnsi="Courier New" w:cs="Courier New"/>
          </w:rPr>
          <w:delText>é</w:delText>
        </w:r>
        <w:r w:rsidR="00B54B20" w:rsidRPr="008A259A" w:rsidDel="009245C8">
          <w:rPr>
            <w:rFonts w:ascii="Courier New" w:hAnsi="Courier New" w:cs="Courier New"/>
          </w:rPr>
          <w:delText>dia</w:delText>
        </w:r>
        <w:r w:rsidRPr="008A259A" w:rsidDel="009245C8">
          <w:rPr>
            <w:rFonts w:ascii="Courier New" w:hAnsi="Courier New" w:cs="Courier New"/>
          </w:rPr>
          <w:delText>&lt; 5</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49D3D552" w14:textId="59CEA6E2" w:rsidR="00CD0568" w:rsidRPr="008A259A" w:rsidDel="009245C8" w:rsidRDefault="00CD0568">
      <w:pPr>
        <w:spacing w:before="0" w:after="0"/>
        <w:ind w:left="720"/>
        <w:jc w:val="left"/>
        <w:rPr>
          <w:del w:id="1267" w:author="Willian" w:date="2016-10-24T16:41:00Z"/>
          <w:rFonts w:ascii="Courier New" w:hAnsi="Courier New" w:cs="Courier New"/>
        </w:rPr>
        <w:pPrChange w:id="1268" w:author="Willian" w:date="2017-01-11T17:14:00Z">
          <w:pPr>
            <w:ind w:left="720"/>
            <w:jc w:val="left"/>
          </w:pPr>
        </w:pPrChange>
      </w:pPr>
      <w:del w:id="1269"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“reprovado”);</w:delText>
        </w:r>
      </w:del>
    </w:p>
    <w:p w14:paraId="5EAB7784" w14:textId="6E4514AD" w:rsidR="00CD0568" w:rsidRPr="008A259A" w:rsidDel="009245C8" w:rsidRDefault="00CD0568">
      <w:pPr>
        <w:spacing w:before="0" w:after="0"/>
        <w:ind w:left="720"/>
        <w:jc w:val="left"/>
        <w:rPr>
          <w:del w:id="1270" w:author="Willian" w:date="2016-10-24T16:41:00Z"/>
          <w:rFonts w:ascii="Courier New" w:hAnsi="Courier New" w:cs="Courier New"/>
          <w:b/>
        </w:rPr>
        <w:pPrChange w:id="1271" w:author="Willian" w:date="2017-01-11T17:14:00Z">
          <w:pPr>
            <w:ind w:left="720"/>
            <w:jc w:val="left"/>
          </w:pPr>
        </w:pPrChange>
      </w:pPr>
      <w:del w:id="1272" w:author="Willian" w:date="2016-10-24T16:41:00Z">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r w:rsidR="00714DD0" w:rsidDel="009245C8">
          <w:rPr>
            <w:rFonts w:ascii="Courier New" w:hAnsi="Courier New" w:cs="Courier New"/>
            <w:b/>
          </w:rPr>
          <w:delText xml:space="preserve"> SE </w:delText>
        </w:r>
        <w:r w:rsidR="00C424AC" w:rsidRPr="00165FA8" w:rsidDel="009245C8">
          <w:rPr>
            <w:rFonts w:ascii="Courier New" w:hAnsi="Courier New" w:cs="Courier New"/>
          </w:rPr>
          <w:delText>((</w:delText>
        </w:r>
        <w:r w:rsidRPr="00FE35B7" w:rsidDel="009245C8">
          <w:rPr>
            <w:rFonts w:ascii="Courier New" w:hAnsi="Courier New" w:cs="Courier New"/>
          </w:rPr>
          <w:delText>media &gt;= 5</w:delText>
        </w:r>
        <w:r w:rsidR="00C349AE" w:rsidDel="009245C8">
          <w:rPr>
            <w:rFonts w:ascii="Courier New" w:hAnsi="Courier New" w:cs="Courier New"/>
          </w:rPr>
          <w:delText>)</w:delText>
        </w:r>
        <w:r w:rsidR="000E39C0" w:rsidDel="009245C8">
          <w:rPr>
            <w:rFonts w:ascii="Courier New" w:hAnsi="Courier New" w:cs="Courier New"/>
            <w:b/>
          </w:rPr>
          <w:delText>E</w:delText>
        </w:r>
        <w:r w:rsidR="00C349AE" w:rsidDel="009245C8">
          <w:rPr>
            <w:rFonts w:ascii="Courier New" w:hAnsi="Courier New" w:cs="Courier New"/>
          </w:rPr>
          <w:delText>(</w:delText>
        </w:r>
        <w:r w:rsidR="000E39C0" w:rsidDel="009245C8">
          <w:rPr>
            <w:rFonts w:ascii="Courier New" w:hAnsi="Courier New" w:cs="Courier New"/>
          </w:rPr>
          <w:delText xml:space="preserve">média </w:delText>
        </w:r>
        <w:r w:rsidRPr="00FE35B7" w:rsidDel="009245C8">
          <w:rPr>
            <w:rFonts w:ascii="Courier New" w:hAnsi="Courier New" w:cs="Courier New"/>
          </w:rPr>
          <w:delText>&lt;7</w:delText>
        </w:r>
        <w:r w:rsidR="00C349AE" w:rsidDel="009245C8">
          <w:rPr>
            <w:rFonts w:ascii="Courier New" w:hAnsi="Courier New" w:cs="Courier New"/>
          </w:rPr>
          <w:delText>))</w:delText>
        </w:r>
        <w:r w:rsidR="00714DD0" w:rsidDel="009245C8">
          <w:rPr>
            <w:rFonts w:ascii="Courier New" w:hAnsi="Courier New" w:cs="Courier New"/>
            <w:b/>
          </w:rPr>
          <w:delText>ENTÃO</w:delText>
        </w:r>
      </w:del>
    </w:p>
    <w:p w14:paraId="7314DCCA" w14:textId="1E7B10DB" w:rsidR="00CD0568" w:rsidRPr="008A259A" w:rsidDel="009245C8" w:rsidRDefault="00CD0568">
      <w:pPr>
        <w:spacing w:before="0" w:after="0"/>
        <w:ind w:left="1416"/>
        <w:jc w:val="left"/>
        <w:rPr>
          <w:del w:id="1273" w:author="Willian" w:date="2016-10-24T16:41:00Z"/>
          <w:rFonts w:ascii="Courier New" w:hAnsi="Courier New" w:cs="Courier New"/>
          <w:b/>
        </w:rPr>
        <w:pPrChange w:id="1274" w:author="Willian" w:date="2017-01-11T17:14:00Z">
          <w:pPr>
            <w:ind w:left="1416"/>
            <w:jc w:val="left"/>
          </w:pPr>
        </w:pPrChange>
      </w:pPr>
      <w:del w:id="1275" w:author="Willian" w:date="2016-10-24T16:41:00Z">
        <w:r w:rsidRPr="008A259A" w:rsidDel="009245C8">
          <w:rPr>
            <w:rFonts w:ascii="Courier New" w:hAnsi="Courier New" w:cs="Courier New"/>
            <w:b/>
          </w:rPr>
          <w:tab/>
          <w:delText>ESCREVA</w:delText>
        </w:r>
        <w:r w:rsidRPr="008A259A" w:rsidDel="009245C8">
          <w:rPr>
            <w:rFonts w:ascii="Courier New" w:hAnsi="Courier New" w:cs="Courier New"/>
          </w:rPr>
          <w:delText>(nome + “recupera</w:delText>
        </w:r>
        <w:r w:rsidR="00B54B20" w:rsidDel="009245C8">
          <w:rPr>
            <w:rFonts w:ascii="Courier New" w:hAnsi="Courier New" w:cs="Courier New"/>
          </w:rPr>
          <w:delText>çã</w:delText>
        </w:r>
        <w:r w:rsidRPr="008A259A" w:rsidDel="009245C8">
          <w:rPr>
            <w:rFonts w:ascii="Courier New" w:hAnsi="Courier New" w:cs="Courier New"/>
          </w:rPr>
          <w:delText>o”);</w:delText>
        </w:r>
      </w:del>
    </w:p>
    <w:p w14:paraId="0267296C" w14:textId="7FC1A51B" w:rsidR="00CD0568" w:rsidRPr="008A259A" w:rsidDel="009245C8" w:rsidRDefault="000E39C0">
      <w:pPr>
        <w:spacing w:before="0" w:after="0"/>
        <w:jc w:val="left"/>
        <w:rPr>
          <w:del w:id="1276" w:author="Willian" w:date="2016-10-24T16:41:00Z"/>
          <w:rFonts w:ascii="Courier New" w:hAnsi="Courier New" w:cs="Courier New"/>
          <w:b/>
        </w:rPr>
        <w:pPrChange w:id="1277" w:author="Willian" w:date="2017-01-11T17:14:00Z">
          <w:pPr>
            <w:jc w:val="left"/>
          </w:pPr>
        </w:pPrChange>
      </w:pPr>
      <w:del w:id="1278" w:author="Willian" w:date="2016-10-24T16:41:00Z">
        <w:r w:rsidDel="009245C8">
          <w:rPr>
            <w:rFonts w:ascii="Courier New" w:hAnsi="Courier New" w:cs="Courier New"/>
            <w:b/>
          </w:rPr>
          <w:tab/>
        </w:r>
        <w:r w:rsidDel="009245C8">
          <w:rPr>
            <w:rFonts w:ascii="Courier New" w:hAnsi="Courier New" w:cs="Courier New"/>
            <w:b/>
          </w:rPr>
          <w:tab/>
        </w:r>
        <w:r w:rsidR="00CD0568" w:rsidRPr="008A259A" w:rsidDel="009245C8">
          <w:rPr>
            <w:rFonts w:ascii="Courier New" w:hAnsi="Courier New" w:cs="Courier New"/>
            <w:b/>
          </w:rPr>
          <w:delText>SEN</w:delText>
        </w:r>
        <w:r w:rsidR="00EB5002" w:rsidDel="009245C8">
          <w:rPr>
            <w:rFonts w:ascii="Courier New" w:hAnsi="Courier New" w:cs="Courier New"/>
            <w:b/>
          </w:rPr>
          <w:delText>Ã</w:delText>
        </w:r>
        <w:r w:rsidR="00CD0568" w:rsidRPr="008A259A" w:rsidDel="009245C8">
          <w:rPr>
            <w:rFonts w:ascii="Courier New" w:hAnsi="Courier New" w:cs="Courier New"/>
            <w:b/>
          </w:rPr>
          <w:delText>O</w:delText>
        </w:r>
      </w:del>
    </w:p>
    <w:p w14:paraId="4AACC769" w14:textId="2F380E9A" w:rsidR="00CD0568" w:rsidRPr="008A259A" w:rsidDel="009245C8" w:rsidRDefault="00CD0568">
      <w:pPr>
        <w:spacing w:before="0" w:after="0"/>
        <w:ind w:left="720"/>
        <w:jc w:val="left"/>
        <w:rPr>
          <w:del w:id="1279" w:author="Willian" w:date="2016-10-24T16:41:00Z"/>
          <w:rFonts w:ascii="Courier New" w:hAnsi="Courier New" w:cs="Courier New"/>
        </w:rPr>
        <w:pPrChange w:id="1280" w:author="Willian" w:date="2017-01-11T17:14:00Z">
          <w:pPr>
            <w:ind w:left="720"/>
            <w:jc w:val="left"/>
          </w:pPr>
        </w:pPrChange>
      </w:pPr>
      <w:del w:id="1281"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ESCREVA</w:delText>
        </w:r>
        <w:r w:rsidRPr="008A259A" w:rsidDel="009245C8">
          <w:rPr>
            <w:rFonts w:ascii="Courier New" w:hAnsi="Courier New" w:cs="Courier New"/>
          </w:rPr>
          <w:delText>(nome + “aprovado”);</w:delText>
        </w:r>
      </w:del>
    </w:p>
    <w:p w14:paraId="616AE34F" w14:textId="2F97778B" w:rsidR="00CD0568" w:rsidRPr="008A259A" w:rsidDel="009245C8" w:rsidRDefault="00CD0568">
      <w:pPr>
        <w:spacing w:before="0" w:after="0"/>
        <w:ind w:left="1080" w:firstLine="336"/>
        <w:jc w:val="left"/>
        <w:rPr>
          <w:del w:id="1282" w:author="Willian" w:date="2016-10-24T16:41:00Z"/>
          <w:rFonts w:ascii="Courier New" w:hAnsi="Courier New" w:cs="Courier New"/>
        </w:rPr>
        <w:pPrChange w:id="1283" w:author="Willian" w:date="2017-01-11T17:14:00Z">
          <w:pPr>
            <w:ind w:left="1080" w:firstLine="336"/>
            <w:jc w:val="left"/>
          </w:pPr>
        </w:pPrChange>
      </w:pPr>
      <w:del w:id="1284" w:author="Willian" w:date="2016-10-24T16:41:00Z">
        <w:r w:rsidRPr="008A259A" w:rsidDel="009245C8">
          <w:rPr>
            <w:rFonts w:ascii="Courier New" w:hAnsi="Courier New" w:cs="Courier New"/>
            <w:b/>
          </w:rPr>
          <w:delText>FIM_SE</w:delText>
        </w:r>
      </w:del>
    </w:p>
    <w:p w14:paraId="5C9F2836" w14:textId="60D1DF25" w:rsidR="00641701" w:rsidRPr="008A259A" w:rsidDel="009245C8" w:rsidRDefault="00641701">
      <w:pPr>
        <w:spacing w:before="0" w:after="0"/>
        <w:ind w:left="1080"/>
        <w:jc w:val="left"/>
        <w:rPr>
          <w:del w:id="1285" w:author="Willian" w:date="2016-10-24T16:41:00Z"/>
          <w:rFonts w:ascii="Courier New" w:hAnsi="Courier New" w:cs="Courier New"/>
        </w:rPr>
        <w:pPrChange w:id="1286" w:author="Willian" w:date="2017-01-11T17:14:00Z">
          <w:pPr>
            <w:ind w:left="1080"/>
            <w:jc w:val="left"/>
          </w:pPr>
        </w:pPrChange>
      </w:pPr>
    </w:p>
    <w:p w14:paraId="60D689A4" w14:textId="03AAFE45" w:rsidR="000508D2" w:rsidRPr="008A259A" w:rsidDel="009245C8" w:rsidRDefault="00641701">
      <w:pPr>
        <w:spacing w:before="0" w:after="0"/>
        <w:ind w:firstLine="708"/>
        <w:jc w:val="left"/>
        <w:rPr>
          <w:del w:id="1287" w:author="Willian" w:date="2016-10-24T16:41:00Z"/>
        </w:rPr>
        <w:pPrChange w:id="1288" w:author="Willian" w:date="2017-01-11T17:14:00Z">
          <w:pPr>
            <w:ind w:firstLine="708"/>
            <w:jc w:val="left"/>
          </w:pPr>
        </w:pPrChange>
      </w:pPr>
      <w:del w:id="1289" w:author="Willian" w:date="2016-10-24T16:41:00Z">
        <w:r w:rsidRPr="008A259A" w:rsidDel="009245C8">
          <w:rPr>
            <w:rFonts w:ascii="Courier New" w:hAnsi="Courier New" w:cs="Courier New"/>
            <w:b/>
          </w:rPr>
          <w:delText>FIM</w:delText>
        </w:r>
      </w:del>
    </w:p>
    <w:p w14:paraId="216B333E" w14:textId="00E5DD9A" w:rsidR="000508D2" w:rsidRPr="008A259A" w:rsidDel="009245C8" w:rsidRDefault="000508D2">
      <w:pPr>
        <w:numPr>
          <w:ilvl w:val="0"/>
          <w:numId w:val="30"/>
        </w:numPr>
        <w:spacing w:before="0" w:after="0"/>
        <w:ind w:hanging="360"/>
        <w:contextualSpacing/>
        <w:jc w:val="left"/>
        <w:rPr>
          <w:del w:id="1290" w:author="Willian" w:date="2016-10-24T16:41:00Z"/>
        </w:rPr>
      </w:pPr>
      <w:del w:id="1291" w:author="Willian" w:date="2016-10-24T16:41:00Z">
        <w:r w:rsidRPr="008A259A" w:rsidDel="009245C8">
          <w:delText>Ler 80 números e ao final informar quantos desses números estão no intervalo entre 10 (inclusive) e 150 (inclusive).</w:delText>
        </w:r>
      </w:del>
    </w:p>
    <w:p w14:paraId="6584DFB9" w14:textId="0D73003D" w:rsidR="00402445" w:rsidDel="009245C8" w:rsidRDefault="00402445">
      <w:pPr>
        <w:spacing w:before="0" w:after="0"/>
        <w:ind w:firstLine="708"/>
        <w:jc w:val="left"/>
        <w:rPr>
          <w:del w:id="1292" w:author="Willian" w:date="2016-10-24T16:41:00Z"/>
          <w:rFonts w:ascii="Courier New" w:hAnsi="Courier New" w:cs="Courier New"/>
          <w:b/>
        </w:rPr>
        <w:pPrChange w:id="1293" w:author="Willian" w:date="2017-01-11T17:14:00Z">
          <w:pPr>
            <w:ind w:firstLine="708"/>
            <w:jc w:val="left"/>
          </w:pPr>
        </w:pPrChange>
      </w:pPr>
      <w:del w:id="1294" w:author="Willian" w:date="2016-10-24T16:41:00Z">
        <w:r w:rsidDel="009245C8">
          <w:rPr>
            <w:rFonts w:ascii="Courier New" w:hAnsi="Courier New" w:cs="Courier New"/>
            <w:b/>
          </w:rPr>
          <w:delText>Resposta:</w:delText>
        </w:r>
      </w:del>
    </w:p>
    <w:p w14:paraId="2899A31F" w14:textId="2976E0CA" w:rsidR="00113F9A" w:rsidRPr="008A259A" w:rsidDel="009245C8" w:rsidRDefault="00113F9A">
      <w:pPr>
        <w:spacing w:before="0" w:after="0"/>
        <w:ind w:firstLine="708"/>
        <w:jc w:val="left"/>
        <w:rPr>
          <w:del w:id="1295" w:author="Willian" w:date="2016-10-24T16:41:00Z"/>
          <w:rFonts w:ascii="Courier New" w:hAnsi="Courier New" w:cs="Courier New"/>
        </w:rPr>
        <w:pPrChange w:id="1296" w:author="Willian" w:date="2017-01-11T17:14:00Z">
          <w:pPr>
            <w:ind w:firstLine="708"/>
            <w:jc w:val="left"/>
          </w:pPr>
        </w:pPrChange>
      </w:pPr>
      <w:del w:id="1297"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Lista</w:delText>
        </w:r>
      </w:del>
    </w:p>
    <w:p w14:paraId="2913AEAF" w14:textId="509A7E0F" w:rsidR="00113F9A" w:rsidRPr="008A259A" w:rsidDel="009245C8" w:rsidRDefault="00113F9A">
      <w:pPr>
        <w:spacing w:before="0" w:after="0"/>
        <w:ind w:left="372" w:firstLine="336"/>
        <w:jc w:val="left"/>
        <w:rPr>
          <w:del w:id="1298" w:author="Willian" w:date="2016-10-24T16:41:00Z"/>
          <w:rFonts w:ascii="Courier New" w:hAnsi="Courier New" w:cs="Courier New"/>
          <w:b/>
        </w:rPr>
        <w:pPrChange w:id="1299" w:author="Willian" w:date="2017-01-11T17:14:00Z">
          <w:pPr>
            <w:ind w:left="372" w:firstLine="336"/>
            <w:jc w:val="left"/>
          </w:pPr>
        </w:pPrChange>
      </w:pPr>
      <w:del w:id="1300" w:author="Willian" w:date="2016-10-24T16:41:00Z">
        <w:r w:rsidRPr="008A259A" w:rsidDel="009245C8">
          <w:rPr>
            <w:rFonts w:ascii="Courier New" w:hAnsi="Courier New" w:cs="Courier New"/>
            <w:b/>
          </w:rPr>
          <w:delText>VAR</w:delText>
        </w:r>
      </w:del>
    </w:p>
    <w:p w14:paraId="732141EB" w14:textId="4304B3D3" w:rsidR="00113F9A" w:rsidRPr="008A259A" w:rsidDel="009245C8" w:rsidRDefault="00113F9A">
      <w:pPr>
        <w:spacing w:before="0" w:after="0"/>
        <w:ind w:left="708" w:firstLine="708"/>
        <w:jc w:val="left"/>
        <w:rPr>
          <w:del w:id="1301" w:author="Willian" w:date="2016-10-24T16:41:00Z"/>
          <w:rFonts w:ascii="Courier New" w:hAnsi="Courier New" w:cs="Courier New"/>
        </w:rPr>
        <w:pPrChange w:id="1302" w:author="Willian" w:date="2017-01-11T17:14:00Z">
          <w:pPr>
            <w:ind w:left="708" w:firstLine="708"/>
            <w:jc w:val="left"/>
          </w:pPr>
        </w:pPrChange>
      </w:pPr>
      <w:del w:id="1303" w:author="Willian" w:date="2016-10-24T16:41:00Z">
        <w:r w:rsidRPr="008A259A" w:rsidDel="009245C8">
          <w:rPr>
            <w:rFonts w:ascii="Courier New" w:hAnsi="Courier New" w:cs="Courier New"/>
          </w:rPr>
          <w:delText>lista[</w:delText>
        </w:r>
        <w:r w:rsidR="00D06AB8" w:rsidDel="009245C8">
          <w:rPr>
            <w:rFonts w:ascii="Courier New" w:hAnsi="Courier New" w:cs="Courier New"/>
          </w:rPr>
          <w:delText>80</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5DEAC61C" w14:textId="13727B69" w:rsidR="00113F9A" w:rsidRPr="008A259A" w:rsidDel="009245C8" w:rsidRDefault="00113F9A">
      <w:pPr>
        <w:spacing w:before="0" w:after="0"/>
        <w:ind w:left="708" w:firstLine="708"/>
        <w:jc w:val="left"/>
        <w:rPr>
          <w:del w:id="1304" w:author="Willian" w:date="2016-10-24T16:41:00Z"/>
          <w:rFonts w:ascii="Courier New" w:hAnsi="Courier New" w:cs="Courier New"/>
        </w:rPr>
        <w:pPrChange w:id="1305" w:author="Willian" w:date="2017-01-11T17:14:00Z">
          <w:pPr>
            <w:ind w:left="708" w:firstLine="708"/>
            <w:jc w:val="left"/>
          </w:pPr>
        </w:pPrChange>
      </w:pPr>
      <w:del w:id="1306" w:author="Willian" w:date="2016-10-24T16:41:00Z">
        <w:r w:rsidRPr="008A259A" w:rsidDel="009245C8">
          <w:rPr>
            <w:rFonts w:ascii="Courier New" w:hAnsi="Courier New" w:cs="Courier New"/>
          </w:rPr>
          <w:delText>i</w:delText>
        </w:r>
        <w:r w:rsidR="000E39C0" w:rsidDel="009245C8">
          <w:rPr>
            <w:rFonts w:ascii="Courier New" w:hAnsi="Courier New" w:cs="Courier New"/>
          </w:rPr>
          <w:delText xml:space="preserve">, </w:delText>
        </w:r>
        <w:r w:rsidR="000E39C0" w:rsidRPr="008A259A" w:rsidDel="009245C8">
          <w:rPr>
            <w:rFonts w:ascii="Courier New" w:hAnsi="Courier New" w:cs="Courier New"/>
          </w:rPr>
          <w:delText>quantidade</w:delText>
        </w:r>
        <w:r w:rsidRPr="008A259A" w:rsidDel="009245C8">
          <w:rPr>
            <w:rFonts w:ascii="Courier New" w:hAnsi="Courier New" w:cs="Courier New"/>
          </w:rPr>
          <w:delText xml:space="preserve">: </w:delText>
        </w:r>
        <w:r w:rsidR="00C424AC" w:rsidRPr="00165FA8" w:rsidDel="009245C8">
          <w:rPr>
            <w:rFonts w:ascii="Courier New" w:hAnsi="Courier New" w:cs="Courier New"/>
            <w:b/>
          </w:rPr>
          <w:delText>inteiro</w:delText>
        </w:r>
        <w:r w:rsidRPr="008A259A" w:rsidDel="009245C8">
          <w:rPr>
            <w:rFonts w:ascii="Courier New" w:hAnsi="Courier New" w:cs="Courier New"/>
          </w:rPr>
          <w:delText>;</w:delText>
        </w:r>
      </w:del>
    </w:p>
    <w:p w14:paraId="12BF1630" w14:textId="29F539AC" w:rsidR="00113F9A" w:rsidRPr="008A259A" w:rsidDel="009245C8" w:rsidRDefault="00113F9A">
      <w:pPr>
        <w:spacing w:before="0" w:after="0"/>
        <w:ind w:firstLine="708"/>
        <w:jc w:val="left"/>
        <w:rPr>
          <w:del w:id="1307" w:author="Willian" w:date="2016-10-24T16:41:00Z"/>
          <w:rFonts w:ascii="Courier New" w:hAnsi="Courier New" w:cs="Courier New"/>
          <w:b/>
        </w:rPr>
        <w:pPrChange w:id="1308" w:author="Willian" w:date="2017-01-11T17:14:00Z">
          <w:pPr>
            <w:ind w:firstLine="708"/>
            <w:jc w:val="left"/>
          </w:pPr>
        </w:pPrChange>
      </w:pPr>
      <w:del w:id="1309" w:author="Willian" w:date="2016-10-24T16:41:00Z">
        <w:r w:rsidRPr="008A259A" w:rsidDel="009245C8">
          <w:rPr>
            <w:rFonts w:ascii="Courier New" w:hAnsi="Courier New" w:cs="Courier New"/>
            <w:b/>
          </w:rPr>
          <w:delText xml:space="preserve">INÍCIO </w:delText>
        </w:r>
      </w:del>
    </w:p>
    <w:p w14:paraId="47C2E623" w14:textId="64F3FBB6" w:rsidR="00113F9A" w:rsidRPr="008A259A" w:rsidDel="009245C8" w:rsidRDefault="00113F9A">
      <w:pPr>
        <w:spacing w:before="0" w:after="0"/>
        <w:ind w:firstLine="708"/>
        <w:jc w:val="left"/>
        <w:rPr>
          <w:del w:id="1310" w:author="Willian" w:date="2016-10-24T16:41:00Z"/>
          <w:rFonts w:ascii="Courier New" w:hAnsi="Courier New" w:cs="Courier New"/>
        </w:rPr>
        <w:pPrChange w:id="1311" w:author="Willian" w:date="2017-01-11T17:14:00Z">
          <w:pPr>
            <w:ind w:firstLine="708"/>
            <w:jc w:val="left"/>
          </w:pPr>
        </w:pPrChange>
      </w:pPr>
      <w:del w:id="1312" w:author="Willian" w:date="2016-10-24T16:41:00Z">
        <w:r w:rsidRPr="008A259A" w:rsidDel="009245C8">
          <w:rPr>
            <w:rFonts w:ascii="Courier New" w:hAnsi="Courier New" w:cs="Courier New"/>
            <w:b/>
          </w:rPr>
          <w:tab/>
        </w:r>
        <w:r w:rsidRPr="008A259A" w:rsidDel="009245C8">
          <w:rPr>
            <w:rFonts w:ascii="Courier New" w:hAnsi="Courier New" w:cs="Courier New"/>
          </w:rPr>
          <w:delText xml:space="preserve">i </w:delText>
        </w:r>
        <w:r w:rsidR="000E39C0" w:rsidRPr="0023514A" w:rsidDel="009245C8">
          <w:rPr>
            <w:rFonts w:ascii="Courier New" w:hAnsi="Courier New" w:cs="Courier New"/>
          </w:rPr>
          <w:sym w:font="Wingdings" w:char="F0DF"/>
        </w:r>
        <w:r w:rsidRPr="008A259A" w:rsidDel="009245C8">
          <w:rPr>
            <w:rFonts w:ascii="Courier New" w:hAnsi="Courier New" w:cs="Courier New"/>
          </w:rPr>
          <w:delText xml:space="preserve"> 1;</w:delText>
        </w:r>
      </w:del>
    </w:p>
    <w:p w14:paraId="1B03971F" w14:textId="6455FB2D" w:rsidR="00113F9A" w:rsidDel="009245C8" w:rsidRDefault="000E39C0">
      <w:pPr>
        <w:spacing w:before="0" w:after="0"/>
        <w:ind w:firstLine="708"/>
        <w:jc w:val="left"/>
        <w:rPr>
          <w:del w:id="1313" w:author="Willian" w:date="2016-10-24T16:41:00Z"/>
          <w:rFonts w:ascii="Courier New" w:hAnsi="Courier New" w:cs="Courier New"/>
        </w:rPr>
        <w:pPrChange w:id="1314" w:author="Willian" w:date="2017-01-11T17:14:00Z">
          <w:pPr>
            <w:ind w:firstLine="708"/>
            <w:jc w:val="left"/>
          </w:pPr>
        </w:pPrChange>
      </w:pPr>
      <w:del w:id="1315" w:author="Willian" w:date="2016-10-24T16:41:00Z">
        <w:r w:rsidDel="009245C8">
          <w:rPr>
            <w:rFonts w:ascii="Courier New" w:hAnsi="Courier New" w:cs="Courier New"/>
          </w:rPr>
          <w:tab/>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 xml:space="preserve"> 0;</w:delText>
        </w:r>
      </w:del>
    </w:p>
    <w:p w14:paraId="73C941E5" w14:textId="5191DBB7" w:rsidR="00EB5002" w:rsidRPr="008A259A" w:rsidDel="009245C8" w:rsidRDefault="00EB5002">
      <w:pPr>
        <w:spacing w:before="0" w:after="0"/>
        <w:ind w:firstLine="708"/>
        <w:jc w:val="left"/>
        <w:rPr>
          <w:del w:id="1316" w:author="Willian" w:date="2016-10-24T16:41:00Z"/>
          <w:rFonts w:ascii="Courier New" w:hAnsi="Courier New" w:cs="Courier New"/>
        </w:rPr>
        <w:pPrChange w:id="1317" w:author="Willian" w:date="2017-01-11T17:14:00Z">
          <w:pPr>
            <w:ind w:firstLine="708"/>
            <w:jc w:val="left"/>
          </w:pPr>
        </w:pPrChange>
      </w:pPr>
    </w:p>
    <w:p w14:paraId="0AF1F2E5" w14:textId="0D0C2642" w:rsidR="00113F9A" w:rsidRPr="000E39C0" w:rsidDel="009245C8" w:rsidRDefault="00113F9A">
      <w:pPr>
        <w:spacing w:before="0" w:after="0"/>
        <w:ind w:firstLine="708"/>
        <w:jc w:val="left"/>
        <w:rPr>
          <w:del w:id="1318" w:author="Willian" w:date="2016-10-24T16:41:00Z"/>
          <w:rFonts w:ascii="Courier New" w:hAnsi="Courier New" w:cs="Courier New"/>
          <w:b/>
        </w:rPr>
        <w:pPrChange w:id="1319" w:author="Willian" w:date="2017-01-11T17:14:00Z">
          <w:pPr>
            <w:ind w:firstLine="708"/>
            <w:jc w:val="left"/>
          </w:pPr>
        </w:pPrChange>
      </w:pPr>
      <w:del w:id="1320"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80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7EFFE2AD" w14:textId="0A088D98" w:rsidR="000E39C0" w:rsidDel="009245C8" w:rsidRDefault="00113F9A">
      <w:pPr>
        <w:spacing w:before="0" w:after="0"/>
        <w:ind w:left="1416" w:firstLine="708"/>
        <w:jc w:val="left"/>
        <w:rPr>
          <w:del w:id="1321" w:author="Willian" w:date="2016-10-24T16:41:00Z"/>
          <w:rFonts w:ascii="Courier New" w:hAnsi="Courier New" w:cs="Courier New"/>
        </w:rPr>
        <w:pPrChange w:id="1322" w:author="Willian" w:date="2017-01-11T17:14:00Z">
          <w:pPr>
            <w:ind w:left="1416" w:firstLine="708"/>
            <w:jc w:val="left"/>
          </w:pPr>
        </w:pPrChange>
      </w:pPr>
      <w:del w:id="1323"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lista[i]</w:delText>
        </w:r>
        <w:r w:rsidRPr="008A259A" w:rsidDel="009245C8">
          <w:rPr>
            <w:rFonts w:ascii="Courier New" w:hAnsi="Courier New" w:cs="Courier New"/>
          </w:rPr>
          <w:delText>);</w:delText>
        </w:r>
      </w:del>
    </w:p>
    <w:p w14:paraId="39A7FC7C" w14:textId="052CBF89" w:rsidR="000E39C0" w:rsidDel="009245C8" w:rsidRDefault="000E39C0">
      <w:pPr>
        <w:spacing w:before="0" w:after="0"/>
        <w:ind w:left="1080" w:firstLine="708"/>
        <w:jc w:val="left"/>
        <w:rPr>
          <w:del w:id="1324" w:author="Willian" w:date="2016-10-24T16:41:00Z"/>
          <w:rFonts w:ascii="Courier New" w:hAnsi="Courier New" w:cs="Courier New"/>
        </w:rPr>
        <w:pPrChange w:id="1325" w:author="Willian" w:date="2017-01-11T17:14:00Z">
          <w:pPr>
            <w:ind w:left="1080" w:firstLine="708"/>
            <w:jc w:val="left"/>
          </w:pPr>
        </w:pPrChange>
      </w:pPr>
    </w:p>
    <w:p w14:paraId="7C8E01C7" w14:textId="33C8CA51" w:rsidR="000E39C0" w:rsidRPr="00FE35B7" w:rsidDel="009245C8" w:rsidRDefault="000E39C0">
      <w:pPr>
        <w:spacing w:before="0" w:after="0"/>
        <w:jc w:val="left"/>
        <w:rPr>
          <w:del w:id="1326" w:author="Willian" w:date="2016-10-24T16:41:00Z"/>
          <w:rFonts w:ascii="Courier New" w:hAnsi="Courier New" w:cs="Courier New"/>
          <w:b/>
        </w:rPr>
        <w:pPrChange w:id="1327" w:author="Willian" w:date="2017-01-11T17:14:00Z">
          <w:pPr>
            <w:jc w:val="left"/>
          </w:pPr>
        </w:pPrChange>
      </w:pPr>
      <w:del w:id="1328"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r w:rsidRPr="008A259A" w:rsidDel="009245C8">
          <w:rPr>
            <w:rFonts w:ascii="Courier New" w:hAnsi="Courier New" w:cs="Courier New"/>
            <w:b/>
          </w:rPr>
          <w:delText>SE</w:delText>
        </w:r>
        <w:r w:rsidR="00C424AC" w:rsidRPr="00165FA8" w:rsidDel="009245C8">
          <w:rPr>
            <w:rFonts w:ascii="Courier New" w:hAnsi="Courier New" w:cs="Courier New"/>
          </w:rPr>
          <w:delText>((</w:delText>
        </w:r>
        <w:r w:rsidRPr="00971932" w:rsidDel="009245C8">
          <w:rPr>
            <w:rFonts w:ascii="Courier New" w:hAnsi="Courier New" w:cs="Courier New"/>
          </w:rPr>
          <w:delText>lista[i]&gt;=10</w:delText>
        </w:r>
        <w:r w:rsidR="00C349AE" w:rsidDel="009245C8">
          <w:rPr>
            <w:rFonts w:ascii="Courier New" w:hAnsi="Courier New" w:cs="Courier New"/>
          </w:rPr>
          <w:delText>)</w:delText>
        </w:r>
        <w:r w:rsidRPr="00FE35B7" w:rsidDel="009245C8">
          <w:rPr>
            <w:rFonts w:ascii="Courier New" w:hAnsi="Courier New" w:cs="Courier New"/>
            <w:b/>
          </w:rPr>
          <w:delText>E</w:delText>
        </w:r>
        <w:r w:rsidR="00C424AC" w:rsidRPr="00165FA8" w:rsidDel="009245C8">
          <w:rPr>
            <w:rFonts w:ascii="Courier New" w:hAnsi="Courier New" w:cs="Courier New"/>
          </w:rPr>
          <w:delText>(lista[i]</w:delText>
        </w:r>
        <w:r w:rsidRPr="00971932" w:rsidDel="009245C8">
          <w:rPr>
            <w:rFonts w:ascii="Courier New" w:hAnsi="Courier New" w:cs="Courier New"/>
          </w:rPr>
          <w:delText>&lt;= 150</w:delText>
        </w:r>
        <w:r w:rsidR="00C349AE" w:rsidDel="009245C8">
          <w:rPr>
            <w:rFonts w:ascii="Courier New" w:hAnsi="Courier New" w:cs="Courier New"/>
          </w:rPr>
          <w:delText>))</w:delText>
        </w:r>
        <w:r w:rsidDel="009245C8">
          <w:rPr>
            <w:rFonts w:ascii="Courier New" w:hAnsi="Courier New" w:cs="Courier New"/>
            <w:b/>
          </w:rPr>
          <w:delText xml:space="preserve"> ENTÃO</w:delText>
        </w:r>
      </w:del>
    </w:p>
    <w:p w14:paraId="6EE71C3C" w14:textId="57542EC0" w:rsidR="000E39C0" w:rsidRPr="008A259A" w:rsidDel="009245C8" w:rsidRDefault="000E39C0">
      <w:pPr>
        <w:spacing w:before="0" w:after="0"/>
        <w:jc w:val="left"/>
        <w:rPr>
          <w:del w:id="1329" w:author="Willian" w:date="2016-10-24T16:41:00Z"/>
          <w:rFonts w:ascii="Courier New" w:hAnsi="Courier New" w:cs="Courier New"/>
        </w:rPr>
        <w:pPrChange w:id="1330" w:author="Willian" w:date="2017-01-11T17:14:00Z">
          <w:pPr>
            <w:jc w:val="left"/>
          </w:pPr>
        </w:pPrChange>
      </w:pPr>
      <w:del w:id="1331"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r>
        <w:r w:rsidDel="009245C8">
          <w:rPr>
            <w:rFonts w:ascii="Courier New" w:hAnsi="Courier New" w:cs="Courier New"/>
            <w:b/>
          </w:rPr>
          <w:tab/>
        </w:r>
        <w:r w:rsidRPr="008A259A" w:rsidDel="009245C8">
          <w:rPr>
            <w:rFonts w:ascii="Courier New" w:hAnsi="Courier New" w:cs="Courier New"/>
          </w:rPr>
          <w:delText xml:space="preserve">quantidade </w:delText>
        </w:r>
        <w:r w:rsidRPr="0023514A" w:rsidDel="009245C8">
          <w:rPr>
            <w:rFonts w:ascii="Courier New" w:hAnsi="Courier New" w:cs="Courier New"/>
          </w:rPr>
          <w:sym w:font="Wingdings" w:char="F0DF"/>
        </w:r>
        <w:r w:rsidDel="009245C8">
          <w:rPr>
            <w:rFonts w:ascii="Courier New" w:hAnsi="Courier New" w:cs="Courier New"/>
          </w:rPr>
          <w:delText>quantidade + 1;</w:delText>
        </w:r>
      </w:del>
    </w:p>
    <w:p w14:paraId="33332E32" w14:textId="0C67905C" w:rsidR="000E39C0" w:rsidRPr="00FE35B7" w:rsidDel="009245C8" w:rsidRDefault="000E39C0">
      <w:pPr>
        <w:spacing w:before="0" w:after="0"/>
        <w:ind w:left="1080" w:firstLine="708"/>
        <w:jc w:val="left"/>
        <w:rPr>
          <w:del w:id="1332" w:author="Willian" w:date="2016-10-24T16:41:00Z"/>
          <w:rFonts w:ascii="Courier New" w:hAnsi="Courier New" w:cs="Courier New"/>
          <w:b/>
        </w:rPr>
        <w:pPrChange w:id="1333" w:author="Willian" w:date="2017-01-11T17:14:00Z">
          <w:pPr>
            <w:ind w:left="1080" w:firstLine="708"/>
            <w:jc w:val="left"/>
          </w:pPr>
        </w:pPrChange>
      </w:pPr>
      <w:del w:id="1334" w:author="Willian" w:date="2016-10-24T16:41:00Z">
        <w:r w:rsidDel="009245C8">
          <w:rPr>
            <w:rFonts w:ascii="Courier New" w:hAnsi="Courier New" w:cs="Courier New"/>
          </w:rPr>
          <w:tab/>
        </w:r>
        <w:r w:rsidDel="009245C8">
          <w:rPr>
            <w:rFonts w:ascii="Courier New" w:hAnsi="Courier New" w:cs="Courier New"/>
            <w:b/>
          </w:rPr>
          <w:delText>FIM_SE</w:delText>
        </w:r>
      </w:del>
    </w:p>
    <w:p w14:paraId="4D800C81" w14:textId="7C19E060" w:rsidR="000E39C0" w:rsidDel="009245C8" w:rsidRDefault="000E39C0">
      <w:pPr>
        <w:spacing w:before="0" w:after="0"/>
        <w:jc w:val="left"/>
        <w:rPr>
          <w:del w:id="1335" w:author="Willian" w:date="2016-10-24T16:41:00Z"/>
          <w:rFonts w:ascii="Courier New" w:hAnsi="Courier New" w:cs="Courier New"/>
        </w:rPr>
        <w:pPrChange w:id="1336" w:author="Willian" w:date="2017-01-11T17:14:00Z">
          <w:pPr>
            <w:jc w:val="left"/>
          </w:pPr>
        </w:pPrChange>
      </w:pPr>
      <w:del w:id="1337" w:author="Willian" w:date="2016-10-24T16:41:00Z">
        <w:r w:rsidDel="009245C8">
          <w:rPr>
            <w:rFonts w:ascii="Courier New" w:hAnsi="Courier New" w:cs="Courier New"/>
          </w:rPr>
          <w:tab/>
        </w:r>
        <w:r w:rsidDel="009245C8">
          <w:rPr>
            <w:rFonts w:ascii="Courier New" w:hAnsi="Courier New" w:cs="Courier New"/>
          </w:rPr>
          <w:tab/>
        </w:r>
        <w:r w:rsidDel="009245C8">
          <w:rPr>
            <w:rFonts w:ascii="Courier New" w:hAnsi="Courier New" w:cs="Courier New"/>
          </w:rPr>
          <w:tab/>
        </w:r>
      </w:del>
    </w:p>
    <w:p w14:paraId="446C909F" w14:textId="0A7CB032" w:rsidR="000E39C0" w:rsidRPr="008A259A" w:rsidDel="009245C8" w:rsidRDefault="000E39C0">
      <w:pPr>
        <w:spacing w:before="0" w:after="0"/>
        <w:ind w:left="1416" w:firstLine="708"/>
        <w:jc w:val="left"/>
        <w:rPr>
          <w:del w:id="1338" w:author="Willian" w:date="2016-10-24T16:41:00Z"/>
          <w:rFonts w:ascii="Courier New" w:hAnsi="Courier New" w:cs="Courier New"/>
        </w:rPr>
        <w:pPrChange w:id="1339" w:author="Willian" w:date="2017-01-11T17:14:00Z">
          <w:pPr>
            <w:ind w:left="1416" w:firstLine="708"/>
            <w:jc w:val="left"/>
          </w:pPr>
        </w:pPrChange>
      </w:pPr>
      <w:del w:id="1340" w:author="Willian" w:date="2016-10-24T16:41:00Z">
        <w:r w:rsidDel="009245C8">
          <w:rPr>
            <w:rFonts w:ascii="Courier New" w:hAnsi="Courier New" w:cs="Courier New"/>
          </w:rPr>
          <w:delText xml:space="preserve">i </w:delText>
        </w:r>
        <w:r w:rsidRPr="0023514A" w:rsidDel="009245C8">
          <w:rPr>
            <w:rFonts w:ascii="Courier New" w:hAnsi="Courier New" w:cs="Courier New"/>
          </w:rPr>
          <w:sym w:font="Wingdings" w:char="F0DF"/>
        </w:r>
        <w:r w:rsidDel="009245C8">
          <w:rPr>
            <w:rFonts w:ascii="Courier New" w:hAnsi="Courier New" w:cs="Courier New"/>
          </w:rPr>
          <w:delText xml:space="preserve"> i + 1;</w:delText>
        </w:r>
      </w:del>
    </w:p>
    <w:p w14:paraId="13F502D9" w14:textId="024785FD" w:rsidR="000508D2" w:rsidRPr="008A259A" w:rsidDel="009245C8" w:rsidRDefault="00113F9A">
      <w:pPr>
        <w:spacing w:before="0" w:after="0"/>
        <w:jc w:val="left"/>
        <w:rPr>
          <w:del w:id="1341" w:author="Willian" w:date="2016-10-24T16:41:00Z"/>
          <w:rFonts w:ascii="Courier New" w:hAnsi="Courier New" w:cs="Courier New"/>
          <w:b/>
        </w:rPr>
        <w:pPrChange w:id="1342" w:author="Willian" w:date="2017-01-11T17:14:00Z">
          <w:pPr>
            <w:jc w:val="left"/>
          </w:pPr>
        </w:pPrChange>
      </w:pPr>
      <w:del w:id="134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FIM_ENQUANTO</w:delText>
        </w:r>
      </w:del>
    </w:p>
    <w:p w14:paraId="397B0591" w14:textId="50BDCDCE" w:rsidR="00113F9A" w:rsidDel="009245C8" w:rsidRDefault="00113F9A">
      <w:pPr>
        <w:spacing w:before="0" w:after="0"/>
        <w:jc w:val="left"/>
        <w:rPr>
          <w:del w:id="1344" w:author="Willian" w:date="2016-10-24T16:41:00Z"/>
          <w:rFonts w:ascii="Courier New" w:hAnsi="Courier New" w:cs="Courier New"/>
          <w:b/>
        </w:rPr>
        <w:pPrChange w:id="1345" w:author="Willian" w:date="2017-01-11T17:14:00Z">
          <w:pPr>
            <w:jc w:val="left"/>
          </w:pPr>
        </w:pPrChange>
      </w:pPr>
      <w:del w:id="1346"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915122" w14:textId="1C8D3244" w:rsidR="000E39C0" w:rsidRPr="008A259A" w:rsidDel="009245C8" w:rsidRDefault="000E39C0">
      <w:pPr>
        <w:spacing w:before="0" w:after="0"/>
        <w:jc w:val="left"/>
        <w:rPr>
          <w:del w:id="1347" w:author="Willian" w:date="2016-10-24T16:41:00Z"/>
          <w:rFonts w:ascii="Courier New" w:hAnsi="Courier New" w:cs="Courier New"/>
          <w:b/>
        </w:rPr>
        <w:pPrChange w:id="1348" w:author="Willian" w:date="2017-01-11T17:14:00Z">
          <w:pPr>
            <w:jc w:val="left"/>
          </w:pPr>
        </w:pPrChange>
      </w:pPr>
    </w:p>
    <w:p w14:paraId="44E26DCD" w14:textId="46EE24AD" w:rsidR="00D46515" w:rsidRPr="008A259A" w:rsidDel="009245C8" w:rsidRDefault="00113F9A">
      <w:pPr>
        <w:spacing w:before="0" w:after="0"/>
        <w:jc w:val="left"/>
        <w:rPr>
          <w:del w:id="1349" w:author="Willian" w:date="2016-10-24T16:41:00Z"/>
          <w:rFonts w:ascii="Courier New" w:hAnsi="Courier New" w:cs="Courier New"/>
          <w:b/>
        </w:rPr>
        <w:pPrChange w:id="1350" w:author="Willian" w:date="2017-01-11T17:14:00Z">
          <w:pPr>
            <w:jc w:val="left"/>
          </w:pPr>
        </w:pPrChange>
      </w:pPr>
      <w:del w:id="1351"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000E39C0" w:rsidRPr="008A259A" w:rsidDel="009245C8">
          <w:rPr>
            <w:rFonts w:ascii="Courier New" w:hAnsi="Courier New" w:cs="Courier New"/>
            <w:b/>
          </w:rPr>
          <w:delText>SE</w:delText>
        </w:r>
        <w:r w:rsidR="00C424AC" w:rsidRPr="00165FA8" w:rsidDel="009245C8">
          <w:rPr>
            <w:rFonts w:ascii="Courier New" w:hAnsi="Courier New" w:cs="Courier New"/>
          </w:rPr>
          <w:delText>(</w:delText>
        </w:r>
        <w:r w:rsidR="000E39C0" w:rsidDel="009245C8">
          <w:rPr>
            <w:rFonts w:ascii="Courier New" w:hAnsi="Courier New" w:cs="Courier New"/>
          </w:rPr>
          <w:delText>quantidade &gt; 0</w:delText>
        </w:r>
        <w:r w:rsidR="00C349AE" w:rsidDel="009245C8">
          <w:rPr>
            <w:rFonts w:ascii="Courier New" w:hAnsi="Courier New" w:cs="Courier New"/>
          </w:rPr>
          <w:delText>)</w:delText>
        </w:r>
        <w:r w:rsidR="000E39C0" w:rsidDel="009245C8">
          <w:rPr>
            <w:rFonts w:ascii="Courier New" w:hAnsi="Courier New" w:cs="Courier New"/>
            <w:b/>
          </w:rPr>
          <w:delText>ENTÃO</w:delText>
        </w:r>
      </w:del>
    </w:p>
    <w:p w14:paraId="3D9B3341" w14:textId="1A122260" w:rsidR="00D46515" w:rsidRPr="008A259A" w:rsidDel="009245C8" w:rsidRDefault="00D46515">
      <w:pPr>
        <w:spacing w:before="0" w:after="0"/>
        <w:jc w:val="left"/>
        <w:rPr>
          <w:del w:id="1352" w:author="Willian" w:date="2016-10-24T16:41:00Z"/>
          <w:rFonts w:ascii="Courier New" w:hAnsi="Courier New" w:cs="Courier New"/>
        </w:rPr>
        <w:pPrChange w:id="1353" w:author="Willian" w:date="2017-01-11T17:14:00Z">
          <w:pPr>
            <w:jc w:val="left"/>
          </w:pPr>
        </w:pPrChange>
      </w:pPr>
      <w:del w:id="1354"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Pr="008A259A" w:rsidDel="009245C8">
          <w:rPr>
            <w:rFonts w:ascii="Courier New" w:hAnsi="Courier New" w:cs="Courier New"/>
          </w:rPr>
          <w:delText>(“Quantidade de números no intervalo: “ + quantidade);</w:delText>
        </w:r>
      </w:del>
    </w:p>
    <w:p w14:paraId="060A2008" w14:textId="3F4CDE38" w:rsidR="00D46515" w:rsidRPr="008A259A" w:rsidDel="009245C8" w:rsidRDefault="00D46515">
      <w:pPr>
        <w:spacing w:before="0" w:after="0"/>
        <w:jc w:val="left"/>
        <w:rPr>
          <w:del w:id="1355" w:author="Willian" w:date="2016-10-24T16:41:00Z"/>
          <w:rFonts w:ascii="Courier New" w:hAnsi="Courier New" w:cs="Courier New"/>
          <w:b/>
        </w:rPr>
        <w:pPrChange w:id="1356" w:author="Willian" w:date="2017-01-11T17:14:00Z">
          <w:pPr>
            <w:jc w:val="left"/>
          </w:pPr>
        </w:pPrChange>
      </w:pPr>
      <w:del w:id="1357" w:author="Willian" w:date="2016-10-24T16:41:00Z">
        <w:r w:rsidRPr="008A259A" w:rsidDel="009245C8">
          <w:rPr>
            <w:rFonts w:ascii="Courier New" w:hAnsi="Courier New" w:cs="Courier New"/>
            <w:b/>
          </w:rPr>
          <w:tab/>
        </w:r>
        <w:r w:rsidRPr="008A259A" w:rsidDel="009245C8">
          <w:rPr>
            <w:rFonts w:ascii="Courier New" w:hAnsi="Courier New" w:cs="Courier New"/>
            <w:b/>
          </w:rPr>
          <w:tab/>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D7B7719" w14:textId="7C500714" w:rsidR="00D46515" w:rsidRPr="008A259A" w:rsidDel="009245C8" w:rsidRDefault="00D46515">
      <w:pPr>
        <w:spacing w:before="0" w:after="0"/>
        <w:jc w:val="left"/>
        <w:rPr>
          <w:del w:id="1358" w:author="Willian" w:date="2016-10-24T16:41:00Z"/>
          <w:rFonts w:ascii="Courier New" w:hAnsi="Courier New" w:cs="Courier New"/>
        </w:rPr>
        <w:pPrChange w:id="1359" w:author="Willian" w:date="2017-01-11T17:14:00Z">
          <w:pPr>
            <w:jc w:val="left"/>
          </w:pPr>
        </w:pPrChange>
      </w:pPr>
      <w:del w:id="1360" w:author="Willian" w:date="2016-10-24T16:41:00Z">
        <w:r w:rsidRPr="008A259A" w:rsidDel="009245C8">
          <w:rPr>
            <w:rFonts w:ascii="Courier New" w:hAnsi="Courier New" w:cs="Courier New"/>
            <w:b/>
          </w:rPr>
          <w:tab/>
        </w:r>
        <w:r w:rsidRPr="008A259A" w:rsidDel="009245C8">
          <w:rPr>
            <w:rFonts w:ascii="Courier New" w:hAnsi="Courier New" w:cs="Courier New"/>
            <w:b/>
          </w:rPr>
          <w:tab/>
        </w:r>
        <w:r w:rsidRPr="008A259A" w:rsidDel="009245C8">
          <w:rPr>
            <w:rFonts w:ascii="Courier New" w:hAnsi="Courier New" w:cs="Courier New"/>
            <w:b/>
          </w:rPr>
          <w:tab/>
          <w:delText>ESCREVA</w:delText>
        </w:r>
        <w:r w:rsidR="00C424AC" w:rsidRPr="00165FA8" w:rsidDel="009245C8">
          <w:rPr>
            <w:rFonts w:ascii="Courier New" w:hAnsi="Courier New" w:cs="Courier New"/>
          </w:rPr>
          <w:delText>(</w:delText>
        </w:r>
        <w:r w:rsidRPr="008A259A" w:rsidDel="009245C8">
          <w:rPr>
            <w:rFonts w:ascii="Courier New" w:hAnsi="Courier New" w:cs="Courier New"/>
          </w:rPr>
          <w:delText>“Todos estão fora do intervalo”);</w:delText>
        </w:r>
      </w:del>
    </w:p>
    <w:p w14:paraId="1494C9A9" w14:textId="3A895B2B" w:rsidR="00D46515" w:rsidRPr="008A259A" w:rsidDel="009245C8" w:rsidRDefault="00D46515">
      <w:pPr>
        <w:spacing w:before="0" w:after="0"/>
        <w:jc w:val="left"/>
        <w:rPr>
          <w:del w:id="1361" w:author="Willian" w:date="2016-10-24T16:41:00Z"/>
          <w:rFonts w:ascii="Courier New" w:hAnsi="Courier New" w:cs="Courier New"/>
          <w:b/>
        </w:rPr>
        <w:pPrChange w:id="1362" w:author="Willian" w:date="2017-01-11T17:14:00Z">
          <w:pPr>
            <w:jc w:val="left"/>
          </w:pPr>
        </w:pPrChange>
      </w:pPr>
      <w:del w:id="1363" w:author="Willian" w:date="2016-10-24T16:41:00Z">
        <w:r w:rsidRPr="008A259A" w:rsidDel="009245C8">
          <w:rPr>
            <w:rFonts w:ascii="Courier New" w:hAnsi="Courier New" w:cs="Courier New"/>
          </w:rPr>
          <w:tab/>
        </w:r>
        <w:r w:rsidRPr="008A259A" w:rsidDel="009245C8">
          <w:rPr>
            <w:rFonts w:ascii="Courier New" w:hAnsi="Courier New" w:cs="Courier New"/>
          </w:rPr>
          <w:tab/>
        </w:r>
        <w:r w:rsidRPr="008A259A" w:rsidDel="009245C8">
          <w:rPr>
            <w:rFonts w:ascii="Courier New" w:hAnsi="Courier New" w:cs="Courier New"/>
            <w:b/>
          </w:rPr>
          <w:delText>FIM_SE</w:delText>
        </w:r>
      </w:del>
    </w:p>
    <w:p w14:paraId="2B090820" w14:textId="0DE8F978" w:rsidR="00D46515" w:rsidRPr="008A259A" w:rsidDel="009245C8" w:rsidRDefault="00D46515">
      <w:pPr>
        <w:spacing w:before="0" w:after="0"/>
        <w:ind w:firstLine="708"/>
        <w:jc w:val="left"/>
        <w:rPr>
          <w:del w:id="1364" w:author="Willian" w:date="2016-10-24T16:41:00Z"/>
          <w:rFonts w:ascii="Courier New" w:hAnsi="Courier New" w:cs="Courier New"/>
          <w:b/>
        </w:rPr>
        <w:pPrChange w:id="1365" w:author="Willian" w:date="2017-01-11T17:14:00Z">
          <w:pPr>
            <w:ind w:firstLine="708"/>
            <w:jc w:val="left"/>
          </w:pPr>
        </w:pPrChange>
      </w:pPr>
      <w:del w:id="1366" w:author="Willian" w:date="2016-10-24T16:41:00Z">
        <w:r w:rsidRPr="008A259A" w:rsidDel="009245C8">
          <w:rPr>
            <w:rFonts w:ascii="Courier New" w:hAnsi="Courier New" w:cs="Courier New"/>
            <w:b/>
          </w:rPr>
          <w:delText>FIM</w:delText>
        </w:r>
      </w:del>
    </w:p>
    <w:p w14:paraId="14898227" w14:textId="3DB7306F" w:rsidR="00D46515" w:rsidRPr="008A259A" w:rsidDel="009245C8" w:rsidRDefault="00D46515">
      <w:pPr>
        <w:spacing w:before="0" w:after="0"/>
        <w:rPr>
          <w:del w:id="1367" w:author="Willian" w:date="2016-10-24T16:41:00Z"/>
          <w:rFonts w:ascii="Courier New" w:hAnsi="Courier New" w:cs="Courier New"/>
          <w:b/>
        </w:rPr>
        <w:pPrChange w:id="1368" w:author="Willian" w:date="2017-01-11T17:14:00Z">
          <w:pPr/>
        </w:pPrChange>
      </w:pPr>
    </w:p>
    <w:p w14:paraId="7A52D36D" w14:textId="37C9E2DF" w:rsidR="00113F9A" w:rsidRPr="008A259A" w:rsidDel="009245C8" w:rsidRDefault="00113F9A">
      <w:pPr>
        <w:spacing w:before="0" w:after="0"/>
        <w:rPr>
          <w:del w:id="1369" w:author="Willian" w:date="2016-10-24T16:41:00Z"/>
        </w:rPr>
        <w:pPrChange w:id="1370" w:author="Willian" w:date="2017-01-11T17:14:00Z">
          <w:pPr/>
        </w:pPrChange>
      </w:pPr>
    </w:p>
    <w:p w14:paraId="568604D1" w14:textId="571168F7" w:rsidR="000508D2" w:rsidRPr="008A259A" w:rsidDel="009245C8" w:rsidRDefault="000508D2">
      <w:pPr>
        <w:numPr>
          <w:ilvl w:val="0"/>
          <w:numId w:val="30"/>
        </w:numPr>
        <w:spacing w:before="0" w:after="0"/>
        <w:ind w:hanging="360"/>
        <w:contextualSpacing/>
        <w:jc w:val="left"/>
        <w:rPr>
          <w:del w:id="1371" w:author="Willian" w:date="2016-10-24T16:41:00Z"/>
        </w:rPr>
      </w:pPr>
      <w:del w:id="1372" w:author="Willian" w:date="2016-10-24T16:41:00Z">
        <w:r w:rsidRPr="008A259A" w:rsidDel="009245C8">
          <w:delText>Faça um algoritmo que receba a idade de 75 pessoas e mostre uma mensagem informando "maior de idade" ou "menor de idade" para cada uma dessas pessoas. Considere a idade a partir de 18 anos como maior de idade.</w:delText>
        </w:r>
      </w:del>
    </w:p>
    <w:p w14:paraId="2FA5043D" w14:textId="51F4B168" w:rsidR="00402445" w:rsidDel="009245C8" w:rsidRDefault="00402445">
      <w:pPr>
        <w:spacing w:before="0" w:after="0"/>
        <w:ind w:firstLine="708"/>
        <w:jc w:val="left"/>
        <w:rPr>
          <w:del w:id="1373" w:author="Willian" w:date="2016-10-24T16:41:00Z"/>
          <w:rFonts w:ascii="Courier New" w:hAnsi="Courier New" w:cs="Courier New"/>
          <w:b/>
        </w:rPr>
        <w:pPrChange w:id="1374" w:author="Willian" w:date="2017-01-11T17:14:00Z">
          <w:pPr>
            <w:ind w:firstLine="708"/>
            <w:jc w:val="left"/>
          </w:pPr>
        </w:pPrChange>
      </w:pPr>
      <w:del w:id="1375" w:author="Willian" w:date="2016-10-24T16:41:00Z">
        <w:r w:rsidDel="009245C8">
          <w:rPr>
            <w:rFonts w:ascii="Courier New" w:hAnsi="Courier New" w:cs="Courier New"/>
            <w:b/>
          </w:rPr>
          <w:delText>Resposta:</w:delText>
        </w:r>
      </w:del>
    </w:p>
    <w:p w14:paraId="6E73A874" w14:textId="3E8AB13B" w:rsidR="00D46515" w:rsidRPr="008A259A" w:rsidDel="009245C8" w:rsidRDefault="00D46515">
      <w:pPr>
        <w:spacing w:before="0" w:after="0"/>
        <w:ind w:firstLine="708"/>
        <w:jc w:val="left"/>
        <w:rPr>
          <w:del w:id="1376" w:author="Willian" w:date="2016-10-24T16:41:00Z"/>
          <w:rFonts w:ascii="Courier New" w:hAnsi="Courier New" w:cs="Courier New"/>
        </w:rPr>
        <w:pPrChange w:id="1377" w:author="Willian" w:date="2017-01-11T17:14:00Z">
          <w:pPr>
            <w:ind w:firstLine="708"/>
            <w:jc w:val="left"/>
          </w:pPr>
        </w:pPrChange>
      </w:pPr>
      <w:del w:id="1378" w:author="Willian" w:date="2016-10-24T16:41:00Z">
        <w:r w:rsidRPr="008A259A" w:rsidDel="009245C8">
          <w:rPr>
            <w:rFonts w:ascii="Courier New" w:hAnsi="Courier New" w:cs="Courier New"/>
            <w:b/>
          </w:rPr>
          <w:delText>Algoritmo</w:delText>
        </w:r>
        <w:r w:rsidRPr="008A259A" w:rsidDel="009245C8">
          <w:rPr>
            <w:rFonts w:ascii="Courier New" w:hAnsi="Courier New" w:cs="Courier New"/>
          </w:rPr>
          <w:delText xml:space="preserve"> Idade</w:delText>
        </w:r>
      </w:del>
    </w:p>
    <w:p w14:paraId="661264DF" w14:textId="69BE077D" w:rsidR="00D46515" w:rsidRPr="008A259A" w:rsidDel="009245C8" w:rsidRDefault="00D46515">
      <w:pPr>
        <w:spacing w:before="0" w:after="0"/>
        <w:ind w:left="372" w:firstLine="336"/>
        <w:jc w:val="left"/>
        <w:rPr>
          <w:del w:id="1379" w:author="Willian" w:date="2016-10-24T16:41:00Z"/>
          <w:rFonts w:ascii="Courier New" w:hAnsi="Courier New" w:cs="Courier New"/>
          <w:b/>
        </w:rPr>
        <w:pPrChange w:id="1380" w:author="Willian" w:date="2017-01-11T17:14:00Z">
          <w:pPr>
            <w:ind w:left="372" w:firstLine="336"/>
            <w:jc w:val="left"/>
          </w:pPr>
        </w:pPrChange>
      </w:pPr>
      <w:del w:id="1381" w:author="Willian" w:date="2016-10-24T16:41:00Z">
        <w:r w:rsidRPr="008A259A" w:rsidDel="009245C8">
          <w:rPr>
            <w:rFonts w:ascii="Courier New" w:hAnsi="Courier New" w:cs="Courier New"/>
            <w:b/>
          </w:rPr>
          <w:delText>VAR</w:delText>
        </w:r>
      </w:del>
    </w:p>
    <w:p w14:paraId="6AB4AD3B" w14:textId="63501014" w:rsidR="00D46515" w:rsidRPr="008A259A" w:rsidDel="009245C8" w:rsidRDefault="00D46515">
      <w:pPr>
        <w:spacing w:before="0" w:after="0"/>
        <w:ind w:left="708" w:firstLine="708"/>
        <w:jc w:val="left"/>
        <w:rPr>
          <w:del w:id="1382" w:author="Willian" w:date="2016-10-24T16:41:00Z"/>
          <w:rFonts w:ascii="Courier New" w:hAnsi="Courier New" w:cs="Courier New"/>
        </w:rPr>
        <w:pPrChange w:id="1383" w:author="Willian" w:date="2017-01-11T17:14:00Z">
          <w:pPr>
            <w:ind w:left="708" w:firstLine="708"/>
            <w:jc w:val="left"/>
          </w:pPr>
        </w:pPrChange>
      </w:pPr>
      <w:del w:id="1384" w:author="Willian" w:date="2016-10-24T16:41:00Z">
        <w:r w:rsidRPr="008A259A" w:rsidDel="009245C8">
          <w:rPr>
            <w:rFonts w:ascii="Courier New" w:hAnsi="Courier New" w:cs="Courier New"/>
          </w:rPr>
          <w:delText>idade[</w:delText>
        </w:r>
        <w:r w:rsidR="00D06AB8" w:rsidDel="009245C8">
          <w:rPr>
            <w:rFonts w:ascii="Courier New" w:hAnsi="Courier New" w:cs="Courier New"/>
          </w:rPr>
          <w:delText>75</w:delText>
        </w:r>
        <w:r w:rsidRPr="008A259A" w:rsidDel="009245C8">
          <w:rPr>
            <w:rFonts w:ascii="Courier New" w:hAnsi="Courier New" w:cs="Courier New"/>
          </w:rPr>
          <w:delText>]:</w:delText>
        </w:r>
        <w:r w:rsidR="00C424AC" w:rsidRPr="00165FA8" w:rsidDel="009245C8">
          <w:rPr>
            <w:rFonts w:ascii="Courier New" w:hAnsi="Courier New" w:cs="Courier New"/>
            <w:b/>
          </w:rPr>
          <w:delText>inteiro</w:delText>
        </w:r>
      </w:del>
    </w:p>
    <w:p w14:paraId="306691B1" w14:textId="10FA4B56" w:rsidR="00D46515" w:rsidRPr="008A259A" w:rsidDel="009245C8" w:rsidRDefault="00D46515">
      <w:pPr>
        <w:spacing w:before="0" w:after="0"/>
        <w:ind w:left="708" w:firstLine="708"/>
        <w:jc w:val="left"/>
        <w:rPr>
          <w:del w:id="1385" w:author="Willian" w:date="2016-10-24T16:41:00Z"/>
          <w:rFonts w:ascii="Courier New" w:hAnsi="Courier New" w:cs="Courier New"/>
        </w:rPr>
        <w:pPrChange w:id="1386" w:author="Willian" w:date="2017-01-11T17:14:00Z">
          <w:pPr>
            <w:ind w:left="708" w:firstLine="708"/>
            <w:jc w:val="left"/>
          </w:pPr>
        </w:pPrChange>
      </w:pPr>
      <w:del w:id="1387" w:author="Willian" w:date="2016-10-24T16:41:00Z">
        <w:r w:rsidRPr="008A259A" w:rsidDel="009245C8">
          <w:rPr>
            <w:rFonts w:ascii="Courier New" w:hAnsi="Courier New" w:cs="Courier New"/>
          </w:rPr>
          <w:delText xml:space="preserve">i: </w:delText>
        </w:r>
        <w:r w:rsidR="00C424AC" w:rsidRPr="00165FA8" w:rsidDel="009245C8">
          <w:rPr>
            <w:rFonts w:ascii="Courier New" w:hAnsi="Courier New" w:cs="Courier New"/>
            <w:b/>
          </w:rPr>
          <w:delText>inteiro</w:delText>
        </w:r>
        <w:r w:rsidRPr="008A259A" w:rsidDel="009245C8">
          <w:rPr>
            <w:rFonts w:ascii="Courier New" w:hAnsi="Courier New" w:cs="Courier New"/>
          </w:rPr>
          <w:delText>; // Iterador</w:delText>
        </w:r>
      </w:del>
    </w:p>
    <w:p w14:paraId="69F0044C" w14:textId="6D28CB4D" w:rsidR="00D46515" w:rsidRPr="008A259A" w:rsidDel="009245C8" w:rsidRDefault="00D46515">
      <w:pPr>
        <w:spacing w:before="0" w:after="0"/>
        <w:ind w:firstLine="708"/>
        <w:jc w:val="left"/>
        <w:rPr>
          <w:del w:id="1388" w:author="Willian" w:date="2016-10-24T16:41:00Z"/>
          <w:rFonts w:ascii="Courier New" w:hAnsi="Courier New" w:cs="Courier New"/>
          <w:b/>
        </w:rPr>
        <w:pPrChange w:id="1389" w:author="Willian" w:date="2017-01-11T17:14:00Z">
          <w:pPr>
            <w:ind w:firstLine="708"/>
            <w:jc w:val="left"/>
          </w:pPr>
        </w:pPrChange>
      </w:pPr>
      <w:del w:id="1390" w:author="Willian" w:date="2016-10-24T16:41:00Z">
        <w:r w:rsidRPr="008A259A" w:rsidDel="009245C8">
          <w:rPr>
            <w:rFonts w:ascii="Courier New" w:hAnsi="Courier New" w:cs="Courier New"/>
            <w:b/>
          </w:rPr>
          <w:delText xml:space="preserve">INÍCIO </w:delText>
        </w:r>
      </w:del>
    </w:p>
    <w:p w14:paraId="37E1BF03" w14:textId="5CB9B39D" w:rsidR="00D46515" w:rsidRPr="008A259A" w:rsidDel="009245C8" w:rsidRDefault="00D46515">
      <w:pPr>
        <w:spacing w:before="0" w:after="0"/>
        <w:ind w:firstLine="708"/>
        <w:jc w:val="left"/>
        <w:rPr>
          <w:del w:id="1391" w:author="Willian" w:date="2016-10-24T16:41:00Z"/>
          <w:rFonts w:ascii="Courier New" w:hAnsi="Courier New" w:cs="Courier New"/>
        </w:rPr>
        <w:pPrChange w:id="1392" w:author="Willian" w:date="2017-01-11T17:14:00Z">
          <w:pPr>
            <w:ind w:firstLine="708"/>
            <w:jc w:val="left"/>
          </w:pPr>
        </w:pPrChange>
      </w:pPr>
      <w:del w:id="1393" w:author="Willian" w:date="2016-10-24T16:41:00Z">
        <w:r w:rsidRPr="008A259A" w:rsidDel="009245C8">
          <w:rPr>
            <w:rFonts w:ascii="Courier New" w:hAnsi="Courier New" w:cs="Courier New"/>
            <w:b/>
          </w:rPr>
          <w:tab/>
        </w:r>
        <w:r w:rsidRPr="008A259A" w:rsidDel="009245C8">
          <w:rPr>
            <w:rFonts w:ascii="Courier New" w:hAnsi="Courier New" w:cs="Courier New"/>
          </w:rPr>
          <w:delText>i&lt;- 1;</w:delText>
        </w:r>
      </w:del>
    </w:p>
    <w:p w14:paraId="6A69A30A" w14:textId="5B2C7BE1" w:rsidR="00D46515" w:rsidRPr="008A259A" w:rsidDel="009245C8" w:rsidRDefault="00D46515">
      <w:pPr>
        <w:spacing w:before="0" w:after="0"/>
        <w:ind w:firstLine="708"/>
        <w:jc w:val="left"/>
        <w:rPr>
          <w:del w:id="1394" w:author="Willian" w:date="2016-10-24T16:41:00Z"/>
          <w:rFonts w:ascii="Courier New" w:hAnsi="Courier New" w:cs="Courier New"/>
        </w:rPr>
        <w:pPrChange w:id="1395" w:author="Willian" w:date="2017-01-11T17:14:00Z">
          <w:pPr>
            <w:ind w:firstLine="708"/>
            <w:jc w:val="left"/>
          </w:pPr>
        </w:pPrChange>
      </w:pPr>
    </w:p>
    <w:p w14:paraId="71A0A560" w14:textId="7D93965B" w:rsidR="00D46515" w:rsidRPr="00EB5002" w:rsidDel="009245C8" w:rsidRDefault="00D46515">
      <w:pPr>
        <w:spacing w:before="0" w:after="0"/>
        <w:ind w:firstLine="708"/>
        <w:jc w:val="left"/>
        <w:rPr>
          <w:del w:id="1396" w:author="Willian" w:date="2016-10-24T16:41:00Z"/>
          <w:rFonts w:ascii="Courier New" w:hAnsi="Courier New" w:cs="Courier New"/>
          <w:b/>
        </w:rPr>
        <w:pPrChange w:id="1397" w:author="Willian" w:date="2017-01-11T17:14:00Z">
          <w:pPr>
            <w:ind w:firstLine="708"/>
            <w:jc w:val="left"/>
          </w:pPr>
        </w:pPrChange>
      </w:pPr>
      <w:del w:id="1398" w:author="Willian" w:date="2016-10-24T16:41:00Z">
        <w:r w:rsidRPr="008A259A" w:rsidDel="009245C8">
          <w:rPr>
            <w:rFonts w:ascii="Courier New" w:hAnsi="Courier New" w:cs="Courier New"/>
            <w:b/>
          </w:rPr>
          <w:tab/>
          <w:delText xml:space="preserve">ENQUANTO </w:delText>
        </w:r>
        <w:r w:rsidR="00C424AC" w:rsidRPr="00165FA8" w:rsidDel="009245C8">
          <w:rPr>
            <w:rFonts w:ascii="Courier New" w:hAnsi="Courier New" w:cs="Courier New"/>
          </w:rPr>
          <w:delText>(</w:delText>
        </w:r>
        <w:r w:rsidRPr="008A259A" w:rsidDel="009245C8">
          <w:rPr>
            <w:rFonts w:ascii="Courier New" w:hAnsi="Courier New" w:cs="Courier New"/>
          </w:rPr>
          <w:delText>i &lt;= 75</w:delText>
        </w:r>
        <w:r w:rsidR="00C349AE" w:rsidDel="009245C8">
          <w:rPr>
            <w:rFonts w:ascii="Courier New" w:hAnsi="Courier New" w:cs="Courier New"/>
          </w:rPr>
          <w:delText>)</w:delText>
        </w:r>
        <w:r w:rsidR="00EB5002" w:rsidDel="009245C8">
          <w:rPr>
            <w:rFonts w:ascii="Courier New" w:hAnsi="Courier New" w:cs="Courier New"/>
            <w:b/>
          </w:rPr>
          <w:delText>FAÇA</w:delText>
        </w:r>
      </w:del>
    </w:p>
    <w:p w14:paraId="3AF53F8C" w14:textId="0647C43F" w:rsidR="00D46515" w:rsidRPr="008A259A" w:rsidDel="009245C8" w:rsidRDefault="00D46515">
      <w:pPr>
        <w:spacing w:before="0" w:after="0"/>
        <w:ind w:left="1080" w:firstLine="708"/>
        <w:jc w:val="left"/>
        <w:rPr>
          <w:del w:id="1399" w:author="Willian" w:date="2016-10-24T16:41:00Z"/>
          <w:rFonts w:ascii="Courier New" w:hAnsi="Courier New" w:cs="Courier New"/>
        </w:rPr>
        <w:pPrChange w:id="1400" w:author="Willian" w:date="2017-01-11T17:14:00Z">
          <w:pPr>
            <w:ind w:left="1080" w:firstLine="708"/>
            <w:jc w:val="left"/>
          </w:pPr>
        </w:pPrChange>
      </w:pPr>
      <w:del w:id="1401" w:author="Willian" w:date="2016-10-24T16:41:00Z">
        <w:r w:rsidRPr="008A259A" w:rsidDel="009245C8">
          <w:rPr>
            <w:rFonts w:ascii="Courier New" w:hAnsi="Courier New" w:cs="Courier New"/>
            <w:b/>
          </w:rPr>
          <w:delText>LEIA</w:delText>
        </w:r>
        <w:r w:rsidRPr="008A259A" w:rsidDel="009245C8">
          <w:rPr>
            <w:rFonts w:ascii="Courier New" w:hAnsi="Courier New" w:cs="Courier New"/>
          </w:rPr>
          <w:delText>(</w:delText>
        </w:r>
        <w:r w:rsidR="00EB5002" w:rsidRPr="008A259A" w:rsidDel="009245C8">
          <w:rPr>
            <w:rFonts w:ascii="Courier New" w:hAnsi="Courier New" w:cs="Courier New"/>
          </w:rPr>
          <w:delText>idade[i]</w:delText>
        </w:r>
        <w:r w:rsidRPr="008A259A" w:rsidDel="009245C8">
          <w:rPr>
            <w:rFonts w:ascii="Courier New" w:hAnsi="Courier New" w:cs="Courier New"/>
          </w:rPr>
          <w:delText>);</w:delText>
        </w:r>
      </w:del>
    </w:p>
    <w:p w14:paraId="6D93B872" w14:textId="0A4056A5" w:rsidR="00E07B7F" w:rsidRPr="008A259A" w:rsidDel="009245C8" w:rsidRDefault="00E07B7F">
      <w:pPr>
        <w:spacing w:before="0" w:after="0"/>
        <w:ind w:left="1080" w:firstLine="708"/>
        <w:jc w:val="left"/>
        <w:rPr>
          <w:del w:id="1402" w:author="Willian" w:date="2016-10-24T16:41:00Z"/>
          <w:rFonts w:ascii="Courier New" w:hAnsi="Courier New" w:cs="Courier New"/>
        </w:rPr>
        <w:pPrChange w:id="1403" w:author="Willian" w:date="2017-01-11T17:14:00Z">
          <w:pPr>
            <w:ind w:left="1080" w:firstLine="708"/>
            <w:jc w:val="left"/>
          </w:pPr>
        </w:pPrChange>
      </w:pPr>
    </w:p>
    <w:p w14:paraId="5717DE68" w14:textId="695AF5C6" w:rsidR="00D46515" w:rsidRPr="008A259A" w:rsidDel="009245C8" w:rsidRDefault="00D46515">
      <w:pPr>
        <w:spacing w:before="0" w:after="0"/>
        <w:ind w:left="1080" w:firstLine="708"/>
        <w:jc w:val="left"/>
        <w:rPr>
          <w:del w:id="1404" w:author="Willian" w:date="2016-10-24T16:41:00Z"/>
          <w:rFonts w:ascii="Courier New" w:hAnsi="Courier New" w:cs="Courier New"/>
          <w:b/>
        </w:rPr>
        <w:pPrChange w:id="1405" w:author="Willian" w:date="2017-01-11T17:14:00Z">
          <w:pPr>
            <w:ind w:left="1080" w:firstLine="708"/>
            <w:jc w:val="left"/>
          </w:pPr>
        </w:pPrChange>
      </w:pPr>
      <w:del w:id="1406" w:author="Willian" w:date="2016-10-24T16:41:00Z">
        <w:r w:rsidRPr="008A259A" w:rsidDel="009245C8">
          <w:rPr>
            <w:rFonts w:ascii="Courier New" w:hAnsi="Courier New" w:cs="Courier New"/>
            <w:b/>
          </w:rPr>
          <w:delText>SE</w:delText>
        </w:r>
        <w:r w:rsidR="00C349AE" w:rsidDel="009245C8">
          <w:rPr>
            <w:rFonts w:ascii="Courier New" w:hAnsi="Courier New" w:cs="Courier New"/>
          </w:rPr>
          <w:delText>(</w:delText>
        </w:r>
        <w:r w:rsidRPr="008A259A" w:rsidDel="009245C8">
          <w:rPr>
            <w:rFonts w:ascii="Courier New" w:hAnsi="Courier New" w:cs="Courier New"/>
          </w:rPr>
          <w:delText>idade[i] &gt;=18</w:delText>
        </w:r>
        <w:r w:rsidR="00C349AE" w:rsidDel="009245C8">
          <w:rPr>
            <w:rFonts w:ascii="Courier New" w:hAnsi="Courier New" w:cs="Courier New"/>
          </w:rPr>
          <w:delText>)</w:delText>
        </w:r>
        <w:r w:rsidR="00EB5002" w:rsidDel="009245C8">
          <w:rPr>
            <w:rFonts w:ascii="Courier New" w:hAnsi="Courier New" w:cs="Courier New"/>
            <w:b/>
          </w:rPr>
          <w:delText>ENTÃO</w:delText>
        </w:r>
      </w:del>
    </w:p>
    <w:p w14:paraId="49BC1253" w14:textId="760D298F" w:rsidR="00D46515" w:rsidRPr="008A259A" w:rsidDel="009245C8" w:rsidRDefault="00D46515">
      <w:pPr>
        <w:spacing w:before="0" w:after="0"/>
        <w:ind w:left="1416" w:firstLine="708"/>
        <w:jc w:val="left"/>
        <w:rPr>
          <w:del w:id="1407" w:author="Willian" w:date="2016-10-24T16:41:00Z"/>
          <w:rFonts w:ascii="Courier New" w:hAnsi="Courier New" w:cs="Courier New"/>
        </w:rPr>
        <w:pPrChange w:id="1408" w:author="Willian" w:date="2017-01-11T17:14:00Z">
          <w:pPr>
            <w:ind w:left="1416" w:firstLine="708"/>
            <w:jc w:val="left"/>
          </w:pPr>
        </w:pPrChange>
      </w:pPr>
      <w:del w:id="1409"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(“Maior de idade”);</w:delText>
        </w:r>
      </w:del>
    </w:p>
    <w:p w14:paraId="4F17CC20" w14:textId="62958170" w:rsidR="00E07B7F" w:rsidRPr="008A259A" w:rsidDel="009245C8" w:rsidRDefault="00E07B7F">
      <w:pPr>
        <w:spacing w:before="0" w:after="0"/>
        <w:ind w:left="1080" w:firstLine="708"/>
        <w:jc w:val="left"/>
        <w:rPr>
          <w:del w:id="1410" w:author="Willian" w:date="2016-10-24T16:41:00Z"/>
          <w:rFonts w:ascii="Courier New" w:hAnsi="Courier New" w:cs="Courier New"/>
          <w:b/>
        </w:rPr>
        <w:pPrChange w:id="1411" w:author="Willian" w:date="2017-01-11T17:14:00Z">
          <w:pPr>
            <w:ind w:left="1080" w:firstLine="708"/>
            <w:jc w:val="left"/>
          </w:pPr>
        </w:pPrChange>
      </w:pPr>
      <w:del w:id="1412" w:author="Willian" w:date="2016-10-24T16:41:00Z">
        <w:r w:rsidRPr="008A259A" w:rsidDel="009245C8">
          <w:rPr>
            <w:rFonts w:ascii="Courier New" w:hAnsi="Courier New" w:cs="Courier New"/>
            <w:b/>
          </w:rPr>
          <w:delText>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5EFEB686" w14:textId="65FF9CA1" w:rsidR="00E07B7F" w:rsidRPr="008A259A" w:rsidDel="009245C8" w:rsidRDefault="00E07B7F">
      <w:pPr>
        <w:spacing w:before="0" w:after="0"/>
        <w:ind w:left="1416" w:firstLine="708"/>
        <w:jc w:val="left"/>
        <w:rPr>
          <w:del w:id="1413" w:author="Willian" w:date="2016-10-24T16:41:00Z"/>
          <w:rFonts w:ascii="Courier New" w:hAnsi="Courier New" w:cs="Courier New"/>
        </w:rPr>
        <w:pPrChange w:id="1414" w:author="Willian" w:date="2017-01-11T17:14:00Z">
          <w:pPr>
            <w:ind w:left="1416" w:firstLine="708"/>
            <w:jc w:val="left"/>
          </w:pPr>
        </w:pPrChange>
      </w:pPr>
      <w:del w:id="1415" w:author="Willian" w:date="2016-10-24T16:41:00Z">
        <w:r w:rsidRPr="008A259A" w:rsidDel="009245C8">
          <w:rPr>
            <w:rFonts w:ascii="Courier New" w:hAnsi="Courier New" w:cs="Courier New"/>
            <w:b/>
          </w:rPr>
          <w:delText>ESCREVA</w:delText>
        </w:r>
        <w:r w:rsidRPr="008A259A" w:rsidDel="009245C8">
          <w:rPr>
            <w:rFonts w:ascii="Courier New" w:hAnsi="Courier New" w:cs="Courier New"/>
          </w:rPr>
          <w:delText>(“Menor de idade”);</w:delText>
        </w:r>
      </w:del>
    </w:p>
    <w:p w14:paraId="6CAD16C8" w14:textId="639B0BAA" w:rsidR="00E07B7F" w:rsidRPr="008A259A" w:rsidDel="009245C8" w:rsidRDefault="00E07B7F">
      <w:pPr>
        <w:spacing w:before="0" w:after="0"/>
        <w:ind w:left="1080" w:firstLine="708"/>
        <w:jc w:val="left"/>
        <w:rPr>
          <w:del w:id="1416" w:author="Willian" w:date="2016-10-24T16:41:00Z"/>
          <w:rFonts w:ascii="Courier New" w:hAnsi="Courier New" w:cs="Courier New"/>
          <w:b/>
        </w:rPr>
        <w:pPrChange w:id="1417" w:author="Willian" w:date="2017-01-11T17:14:00Z">
          <w:pPr>
            <w:ind w:left="1080" w:firstLine="708"/>
            <w:jc w:val="left"/>
          </w:pPr>
        </w:pPrChange>
      </w:pPr>
      <w:del w:id="1418" w:author="Willian" w:date="2016-10-24T16:41:00Z">
        <w:r w:rsidRPr="008A259A" w:rsidDel="009245C8">
          <w:rPr>
            <w:rFonts w:ascii="Courier New" w:hAnsi="Courier New" w:cs="Courier New"/>
            <w:b/>
          </w:rPr>
          <w:delText>FIM_SEN</w:delText>
        </w:r>
        <w:r w:rsidR="00EB5002" w:rsidDel="009245C8">
          <w:rPr>
            <w:rFonts w:ascii="Courier New" w:hAnsi="Courier New" w:cs="Courier New"/>
            <w:b/>
          </w:rPr>
          <w:delText>Ã</w:delText>
        </w:r>
        <w:r w:rsidRPr="008A259A" w:rsidDel="009245C8">
          <w:rPr>
            <w:rFonts w:ascii="Courier New" w:hAnsi="Courier New" w:cs="Courier New"/>
            <w:b/>
          </w:rPr>
          <w:delText>O</w:delText>
        </w:r>
      </w:del>
    </w:p>
    <w:p w14:paraId="474FEA45" w14:textId="0BFFA971" w:rsidR="00E07B7F" w:rsidRPr="008A259A" w:rsidDel="009245C8" w:rsidRDefault="00D46515">
      <w:pPr>
        <w:spacing w:before="0" w:after="0"/>
        <w:jc w:val="left"/>
        <w:rPr>
          <w:del w:id="1419" w:author="Willian" w:date="2016-10-24T16:41:00Z"/>
          <w:rFonts w:ascii="Courier New" w:hAnsi="Courier New" w:cs="Courier New"/>
        </w:rPr>
        <w:pPrChange w:id="1420" w:author="Willian" w:date="2017-01-11T17:14:00Z">
          <w:pPr>
            <w:jc w:val="left"/>
          </w:pPr>
        </w:pPrChange>
      </w:pPr>
      <w:del w:id="1421" w:author="Willian" w:date="2016-10-24T16:41:00Z">
        <w:r w:rsidRPr="008A259A" w:rsidDel="009245C8">
          <w:rPr>
            <w:rFonts w:ascii="Courier New" w:hAnsi="Courier New" w:cs="Courier New"/>
          </w:rPr>
          <w:tab/>
        </w:r>
        <w:r w:rsidRPr="008A259A" w:rsidDel="009245C8">
          <w:rPr>
            <w:rFonts w:ascii="Courier New" w:hAnsi="Courier New" w:cs="Courier New"/>
          </w:rPr>
          <w:tab/>
        </w:r>
      </w:del>
    </w:p>
    <w:p w14:paraId="5FDB3D65" w14:textId="6A141D1B" w:rsidR="00D46515" w:rsidRPr="008A259A" w:rsidDel="009245C8" w:rsidRDefault="00D46515">
      <w:pPr>
        <w:spacing w:before="0" w:after="0"/>
        <w:ind w:left="708" w:firstLine="708"/>
        <w:jc w:val="left"/>
        <w:rPr>
          <w:del w:id="1422" w:author="Willian" w:date="2016-10-24T16:41:00Z"/>
          <w:rFonts w:ascii="Courier New" w:hAnsi="Courier New" w:cs="Courier New"/>
          <w:b/>
        </w:rPr>
        <w:pPrChange w:id="1423" w:author="Willian" w:date="2017-01-11T17:14:00Z">
          <w:pPr>
            <w:ind w:left="708" w:firstLine="708"/>
            <w:jc w:val="left"/>
          </w:pPr>
        </w:pPrChange>
      </w:pPr>
      <w:del w:id="1424" w:author="Willian" w:date="2016-10-24T16:41:00Z">
        <w:r w:rsidRPr="008A259A" w:rsidDel="009245C8">
          <w:rPr>
            <w:rFonts w:ascii="Courier New" w:hAnsi="Courier New" w:cs="Courier New"/>
            <w:b/>
          </w:rPr>
          <w:delText>FIM_ENQUANTO</w:delText>
        </w:r>
      </w:del>
    </w:p>
    <w:p w14:paraId="78CF2DD8" w14:textId="20AD7279" w:rsidR="00D46515" w:rsidRPr="008A259A" w:rsidDel="009245C8" w:rsidRDefault="00D46515">
      <w:pPr>
        <w:spacing w:before="0" w:after="0"/>
        <w:jc w:val="left"/>
        <w:rPr>
          <w:del w:id="1425" w:author="Willian" w:date="2016-10-24T16:41:00Z"/>
          <w:rFonts w:ascii="Courier New" w:hAnsi="Courier New" w:cs="Courier New"/>
          <w:b/>
        </w:rPr>
        <w:pPrChange w:id="1426" w:author="Willian" w:date="2017-01-11T17:14:00Z">
          <w:pPr>
            <w:jc w:val="left"/>
          </w:pPr>
        </w:pPrChange>
      </w:pPr>
      <w:del w:id="1427" w:author="Willian" w:date="2016-10-24T16:41:00Z">
        <w:r w:rsidRPr="008A259A" w:rsidDel="009245C8">
          <w:rPr>
            <w:rFonts w:ascii="Courier New" w:hAnsi="Courier New" w:cs="Courier New"/>
            <w:b/>
          </w:rPr>
          <w:tab/>
        </w:r>
        <w:r w:rsidRPr="008A259A" w:rsidDel="009245C8">
          <w:rPr>
            <w:rFonts w:ascii="Courier New" w:hAnsi="Courier New" w:cs="Courier New"/>
            <w:b/>
          </w:rPr>
          <w:tab/>
        </w:r>
      </w:del>
    </w:p>
    <w:p w14:paraId="3F1EB5B9" w14:textId="390D4162" w:rsidR="00D46515" w:rsidRPr="008A259A" w:rsidDel="009245C8" w:rsidRDefault="00D46515">
      <w:pPr>
        <w:spacing w:before="0" w:after="0"/>
        <w:ind w:firstLine="708"/>
        <w:rPr>
          <w:del w:id="1428" w:author="Willian" w:date="2016-10-24T16:41:00Z"/>
          <w:rFonts w:ascii="Courier New" w:hAnsi="Courier New" w:cs="Courier New"/>
          <w:b/>
        </w:rPr>
        <w:pPrChange w:id="1429" w:author="Willian" w:date="2017-01-11T17:14:00Z">
          <w:pPr>
            <w:ind w:firstLine="708"/>
          </w:pPr>
        </w:pPrChange>
      </w:pPr>
      <w:del w:id="1430" w:author="Willian" w:date="2016-10-24T16:41:00Z">
        <w:r w:rsidRPr="008A259A" w:rsidDel="009245C8">
          <w:rPr>
            <w:rFonts w:ascii="Courier New" w:hAnsi="Courier New" w:cs="Courier New"/>
            <w:b/>
          </w:rPr>
          <w:delText>FIM</w:delText>
        </w:r>
      </w:del>
    </w:p>
    <w:p w14:paraId="182E5699" w14:textId="7CC5D2F4" w:rsidR="000508D2" w:rsidRPr="008A259A" w:rsidDel="00A0639E" w:rsidRDefault="000508D2">
      <w:pPr>
        <w:spacing w:before="0" w:after="0"/>
        <w:rPr>
          <w:del w:id="1431" w:author="Willian" w:date="2017-01-06T17:42:00Z"/>
        </w:rPr>
        <w:pPrChange w:id="1432" w:author="Willian" w:date="2017-01-11T17:14:00Z">
          <w:pPr/>
        </w:pPrChange>
      </w:pPr>
    </w:p>
    <w:p w14:paraId="48808433" w14:textId="26012641" w:rsidR="00851E74" w:rsidRDefault="000508D2">
      <w:pPr>
        <w:pStyle w:val="Ttulo2"/>
        <w:pBdr>
          <w:top w:val="single" w:sz="4" w:space="1" w:color="auto"/>
        </w:pBdr>
        <w:spacing w:before="0" w:after="0"/>
        <w:rPr>
          <w:ins w:id="1433" w:author="Willian" w:date="2017-01-04T00:13:00Z"/>
        </w:rPr>
        <w:pPrChange w:id="1434" w:author="Willian" w:date="2017-01-11T17:14:00Z">
          <w:pPr>
            <w:pStyle w:val="Cabealho1"/>
            <w:ind w:left="0" w:firstLine="0"/>
          </w:pPr>
        </w:pPrChange>
      </w:pPr>
      <w:del w:id="1435" w:author="Willian" w:date="2017-01-06T17:42:00Z">
        <w:r w:rsidDel="00A0639E">
          <w:delText>1.9 - TDP</w:delText>
        </w:r>
      </w:del>
      <w:commentRangeStart w:id="1436"/>
      <w:ins w:id="1437" w:author="Willian" w:date="2017-01-04T00:13:00Z">
        <w:r w:rsidR="00851E74">
          <w:t>Aula 2</w:t>
        </w:r>
        <w:commentRangeEnd w:id="1436"/>
        <w:r w:rsidR="00851E74" w:rsidRPr="00C82F67">
          <w:rPr>
            <w:rPrChange w:id="1438" w:author="Willian" w:date="2017-01-04T00:35:00Z">
              <w:rPr>
                <w:rStyle w:val="Refdecomentrio"/>
                <w:color w:val="000000"/>
              </w:rPr>
            </w:rPrChange>
          </w:rPr>
          <w:commentReference w:id="1436"/>
        </w:r>
      </w:ins>
    </w:p>
    <w:p w14:paraId="473D4A94" w14:textId="4F461B22" w:rsidR="00851E74" w:rsidRDefault="00851E74">
      <w:pPr>
        <w:pStyle w:val="Ttulo3"/>
        <w:spacing w:before="0" w:after="0"/>
        <w:rPr>
          <w:ins w:id="1439" w:author="Willian" w:date="2017-01-10T23:22:00Z"/>
        </w:rPr>
        <w:pPrChange w:id="1440" w:author="Willian" w:date="2017-01-11T17:14:00Z">
          <w:pPr>
            <w:pStyle w:val="Ttulo1"/>
            <w:numPr>
              <w:numId w:val="53"/>
            </w:numPr>
            <w:spacing w:before="200" w:after="200"/>
            <w:ind w:left="-360" w:firstLine="360"/>
            <w:contextualSpacing/>
            <w:jc w:val="both"/>
          </w:pPr>
        </w:pPrChange>
      </w:pPr>
      <w:ins w:id="1441" w:author="Willian" w:date="2017-01-04T00:14:00Z">
        <w:r>
          <w:t xml:space="preserve">2. </w:t>
        </w:r>
      </w:ins>
      <w:ins w:id="1442" w:author="Willian" w:date="2017-01-13T12:32:00Z">
        <w:r w:rsidR="00CA0618">
          <w:t xml:space="preserve">Listas com </w:t>
        </w:r>
        <w:proofErr w:type="spellStart"/>
        <w:r w:rsidR="00CA0618">
          <w:t>Table</w:t>
        </w:r>
        <w:proofErr w:type="spellEnd"/>
        <w:r w:rsidR="00CA0618">
          <w:t xml:space="preserve"> </w:t>
        </w:r>
        <w:proofErr w:type="spellStart"/>
        <w:r w:rsidR="00CA0618">
          <w:t>Views</w:t>
        </w:r>
      </w:ins>
      <w:proofErr w:type="spellEnd"/>
    </w:p>
    <w:p w14:paraId="15B1E06D" w14:textId="5055F44A" w:rsidR="00A609F4" w:rsidRDefault="00690A68">
      <w:pPr>
        <w:spacing w:before="0" w:after="0"/>
        <w:rPr>
          <w:ins w:id="1443" w:author="Willian" w:date="2017-01-11T17:14:00Z"/>
        </w:rPr>
        <w:pPrChange w:id="1444" w:author="Willian" w:date="2017-01-11T17:14:00Z">
          <w:pPr>
            <w:pStyle w:val="Ttulo1"/>
            <w:numPr>
              <w:numId w:val="53"/>
            </w:numPr>
            <w:spacing w:before="200" w:after="200"/>
            <w:ind w:left="-360" w:firstLine="360"/>
            <w:contextualSpacing/>
            <w:jc w:val="both"/>
          </w:pPr>
        </w:pPrChange>
      </w:pPr>
      <w:ins w:id="1445" w:author="Willian" w:date="2017-01-13T16:48:00Z">
        <w:r>
          <w:t xml:space="preserve">Para que possamos apresentar dados na tela de nosso </w:t>
        </w:r>
        <w:proofErr w:type="spellStart"/>
        <w:r>
          <w:t>app</w:t>
        </w:r>
      </w:ins>
      <w:proofErr w:type="spellEnd"/>
      <w:ins w:id="1446" w:author="Willian" w:date="2017-01-13T16:49:00Z">
        <w:r>
          <w:t xml:space="preserve"> com certa</w:t>
        </w:r>
      </w:ins>
      <w:ins w:id="1447" w:author="Willian" w:date="2017-01-13T16:50:00Z">
        <w:r>
          <w:t xml:space="preserve"> organização</w:t>
        </w:r>
        <w:r w:rsidR="00E132DC">
          <w:t xml:space="preserve">, </w:t>
        </w:r>
      </w:ins>
      <w:ins w:id="1448" w:author="Willian" w:date="2017-01-13T16:51:00Z">
        <w:r w:rsidR="00E132DC">
          <w:t xml:space="preserve">como por exemplo em forma de lista, </w:t>
        </w:r>
      </w:ins>
      <w:ins w:id="1449" w:author="Willian" w:date="2017-01-13T16:50:00Z">
        <w:r w:rsidR="00E132DC">
          <w:t xml:space="preserve">fazemos uso de tabelas e as </w:t>
        </w:r>
        <w:proofErr w:type="spellStart"/>
        <w:r w:rsidR="00E132DC">
          <w:t>Tables</w:t>
        </w:r>
        <w:proofErr w:type="spellEnd"/>
        <w:r w:rsidR="00E132DC">
          <w:t xml:space="preserve"> </w:t>
        </w:r>
        <w:proofErr w:type="spellStart"/>
        <w:r w:rsidR="00E132DC">
          <w:t>Views</w:t>
        </w:r>
        <w:proofErr w:type="spellEnd"/>
        <w:r w:rsidR="00E132DC">
          <w:t xml:space="preserve"> </w:t>
        </w:r>
      </w:ins>
      <w:ins w:id="1450" w:author="Willian" w:date="2017-01-13T16:51:00Z">
        <w:r w:rsidR="00E132DC">
          <w:t xml:space="preserve">são as </w:t>
        </w:r>
        <w:proofErr w:type="spellStart"/>
        <w:r w:rsidR="00E132DC">
          <w:t>Views</w:t>
        </w:r>
        <w:proofErr w:type="spellEnd"/>
        <w:r w:rsidR="00E132DC">
          <w:t xml:space="preserve"> certas para este fim.</w:t>
        </w:r>
      </w:ins>
    </w:p>
    <w:p w14:paraId="03712FE7" w14:textId="77777777" w:rsidR="00060BD8" w:rsidRPr="00A609F4" w:rsidRDefault="00060BD8">
      <w:pPr>
        <w:spacing w:before="0" w:after="0"/>
        <w:rPr>
          <w:ins w:id="1451" w:author="Willian" w:date="2017-01-04T00:37:00Z"/>
          <w:rPrChange w:id="1452" w:author="Willian" w:date="2017-01-10T23:22:00Z">
            <w:rPr>
              <w:ins w:id="1453" w:author="Willian" w:date="2017-01-04T00:37:00Z"/>
            </w:rPr>
          </w:rPrChange>
        </w:rPr>
        <w:pPrChange w:id="1454" w:author="Willian" w:date="2017-01-11T17:14:00Z">
          <w:pPr>
            <w:pStyle w:val="Ttulo1"/>
            <w:numPr>
              <w:numId w:val="53"/>
            </w:numPr>
            <w:spacing w:before="200" w:after="200"/>
            <w:ind w:left="-360" w:firstLine="360"/>
            <w:contextualSpacing/>
            <w:jc w:val="both"/>
          </w:pPr>
        </w:pPrChange>
      </w:pPr>
    </w:p>
    <w:p w14:paraId="392E03B8" w14:textId="77777777" w:rsidR="00C82F67" w:rsidRDefault="00C82F67">
      <w:pPr>
        <w:pStyle w:val="Ttulo3"/>
        <w:spacing w:before="0" w:after="0"/>
        <w:rPr>
          <w:ins w:id="1455" w:author="Willian" w:date="2017-01-04T00:37:00Z"/>
        </w:rPr>
        <w:pPrChange w:id="1456" w:author="Willian" w:date="2017-01-11T17:14:00Z">
          <w:pPr>
            <w:pStyle w:val="Ttulo3"/>
          </w:pPr>
        </w:pPrChange>
      </w:pPr>
      <w:ins w:id="1457" w:author="Willian" w:date="2017-01-04T00:37:00Z">
        <w:r>
          <w:rPr>
            <w:color w:val="7F7F7F"/>
          </w:rPr>
          <w:t>CARGA HORÁRIA</w:t>
        </w:r>
      </w:ins>
    </w:p>
    <w:p w14:paraId="355185A2" w14:textId="77777777" w:rsidR="00C82F67" w:rsidRDefault="00C82F67">
      <w:pPr>
        <w:spacing w:before="0" w:after="0"/>
        <w:jc w:val="left"/>
        <w:rPr>
          <w:ins w:id="1458" w:author="Willian" w:date="2017-01-04T00:37:00Z"/>
        </w:rPr>
      </w:pPr>
      <w:ins w:id="1459" w:author="Willian" w:date="2017-01-04T00:37:00Z">
        <w:r>
          <w:t>Conforme o plano de aula, esta aula terá duração de 1h30 e deverá ser conduzida de acordo com as orientações pedagógicas.</w:t>
        </w:r>
      </w:ins>
    </w:p>
    <w:p w14:paraId="13805EE3" w14:textId="77777777" w:rsidR="00C82F67" w:rsidRDefault="00C82F67">
      <w:pPr>
        <w:spacing w:before="0" w:after="0"/>
        <w:jc w:val="left"/>
        <w:rPr>
          <w:ins w:id="1460" w:author="Willian" w:date="2017-01-04T00:37:00Z"/>
        </w:rPr>
      </w:pPr>
      <w:ins w:id="1461" w:author="Willian" w:date="2017-01-04T00:37:00Z">
        <w:r>
          <w:t xml:space="preserve"> </w:t>
        </w:r>
      </w:ins>
    </w:p>
    <w:p w14:paraId="3EC4E56F" w14:textId="77777777" w:rsidR="00C82F67" w:rsidRDefault="00C82F67">
      <w:pPr>
        <w:pStyle w:val="Ttulo3"/>
        <w:spacing w:before="0" w:after="0"/>
        <w:rPr>
          <w:ins w:id="1462" w:author="Willian" w:date="2017-01-04T00:37:00Z"/>
        </w:rPr>
        <w:pPrChange w:id="1463" w:author="Willian" w:date="2017-01-11T17:14:00Z">
          <w:pPr>
            <w:pStyle w:val="Ttulo3"/>
          </w:pPr>
        </w:pPrChange>
      </w:pPr>
      <w:ins w:id="1464" w:author="Willian" w:date="2017-01-04T00:37:00Z">
        <w:r>
          <w:rPr>
            <w:color w:val="7F7F7F"/>
          </w:rPr>
          <w:t>OBJETIVO DA AULA</w:t>
        </w:r>
      </w:ins>
    </w:p>
    <w:p w14:paraId="22A2AB4B" w14:textId="77777777" w:rsidR="00C82F67" w:rsidRDefault="00C82F67">
      <w:pPr>
        <w:spacing w:before="0" w:after="0"/>
        <w:rPr>
          <w:ins w:id="1465" w:author="Willian" w:date="2017-01-04T00:37:00Z"/>
        </w:rPr>
        <w:pPrChange w:id="1466" w:author="Willian" w:date="2017-01-11T17:14:00Z">
          <w:pPr/>
        </w:pPrChange>
      </w:pPr>
      <w:ins w:id="1467" w:author="Willian" w:date="2017-01-04T00:37:00Z">
        <w:r>
          <w:t>Ao final da aula, você deverá garantir que o aluno tenha subsídios para</w:t>
        </w:r>
      </w:ins>
    </w:p>
    <w:p w14:paraId="08257AFB" w14:textId="17585889" w:rsidR="005D323C" w:rsidRDefault="00E132DC">
      <w:pPr>
        <w:numPr>
          <w:ilvl w:val="0"/>
          <w:numId w:val="59"/>
        </w:numPr>
        <w:spacing w:before="0" w:after="0"/>
        <w:ind w:hanging="360"/>
        <w:contextualSpacing/>
        <w:rPr>
          <w:ins w:id="1468" w:author="Willian" w:date="2017-01-13T17:01:00Z"/>
        </w:rPr>
        <w:pPrChange w:id="1469" w:author="Willian" w:date="2017-01-11T17:14:00Z">
          <w:pPr>
            <w:numPr>
              <w:numId w:val="59"/>
            </w:numPr>
            <w:spacing w:before="0"/>
            <w:ind w:left="720" w:hanging="360"/>
            <w:contextualSpacing/>
          </w:pPr>
        </w:pPrChange>
      </w:pPr>
      <w:proofErr w:type="spellStart"/>
      <w:ins w:id="1470" w:author="Willian" w:date="2017-01-13T17:00:00Z">
        <w:r>
          <w:t>Implmentar</w:t>
        </w:r>
        <w:proofErr w:type="spellEnd"/>
        <w:r>
          <w:t xml:space="preserve"> listas em seus </w:t>
        </w:r>
        <w:proofErr w:type="spellStart"/>
        <w:r>
          <w:t>apps</w:t>
        </w:r>
        <w:proofErr w:type="spellEnd"/>
        <w:r>
          <w:t>;</w:t>
        </w:r>
      </w:ins>
    </w:p>
    <w:p w14:paraId="3D9F8AA9" w14:textId="5E84DCE4" w:rsidR="00B46F66" w:rsidRDefault="00B46F66">
      <w:pPr>
        <w:numPr>
          <w:ilvl w:val="0"/>
          <w:numId w:val="59"/>
        </w:numPr>
        <w:spacing w:before="0" w:after="0"/>
        <w:ind w:hanging="360"/>
        <w:contextualSpacing/>
        <w:rPr>
          <w:ins w:id="1471" w:author="Willian" w:date="2017-01-13T17:00:00Z"/>
        </w:rPr>
        <w:pPrChange w:id="1472" w:author="Willian" w:date="2017-01-11T17:14:00Z">
          <w:pPr>
            <w:numPr>
              <w:numId w:val="59"/>
            </w:numPr>
            <w:spacing w:before="0"/>
            <w:ind w:left="720" w:hanging="360"/>
            <w:contextualSpacing/>
          </w:pPr>
        </w:pPrChange>
      </w:pPr>
      <w:ins w:id="1473" w:author="Willian" w:date="2017-01-13T17:01:00Z">
        <w:r>
          <w:t xml:space="preserve">Localizar as </w:t>
        </w:r>
        <w:proofErr w:type="spellStart"/>
        <w:r>
          <w:t>Table</w:t>
        </w:r>
        <w:proofErr w:type="spellEnd"/>
        <w:r>
          <w:t xml:space="preserve"> </w:t>
        </w:r>
        <w:proofErr w:type="spellStart"/>
        <w:r>
          <w:t>Views</w:t>
        </w:r>
        <w:proofErr w:type="spellEnd"/>
        <w:r>
          <w:t xml:space="preserve"> dentro da hierarquia d</w:t>
        </w:r>
      </w:ins>
      <w:ins w:id="1474" w:author="Willian" w:date="2017-01-13T17:02:00Z">
        <w:r>
          <w:t xml:space="preserve">as </w:t>
        </w:r>
        <w:proofErr w:type="spellStart"/>
        <w:r>
          <w:t>Views</w:t>
        </w:r>
        <w:proofErr w:type="spellEnd"/>
        <w:r>
          <w:t xml:space="preserve"> </w:t>
        </w:r>
        <w:proofErr w:type="spellStart"/>
        <w:r>
          <w:t>Controllers</w:t>
        </w:r>
        <w:proofErr w:type="spellEnd"/>
        <w:r>
          <w:t>;</w:t>
        </w:r>
      </w:ins>
    </w:p>
    <w:p w14:paraId="09BF9F8B" w14:textId="213AF2CC" w:rsidR="00E132DC" w:rsidRPr="005D323C" w:rsidRDefault="00B46F66">
      <w:pPr>
        <w:numPr>
          <w:ilvl w:val="0"/>
          <w:numId w:val="59"/>
        </w:numPr>
        <w:spacing w:before="0" w:after="0"/>
        <w:ind w:hanging="360"/>
        <w:contextualSpacing/>
        <w:rPr>
          <w:ins w:id="1475" w:author="Willian" w:date="2017-01-04T00:37:00Z"/>
        </w:rPr>
        <w:pPrChange w:id="1476" w:author="Willian" w:date="2017-01-11T17:14:00Z">
          <w:pPr>
            <w:numPr>
              <w:numId w:val="59"/>
            </w:numPr>
            <w:spacing w:before="0"/>
            <w:ind w:left="720" w:hanging="360"/>
            <w:contextualSpacing/>
          </w:pPr>
        </w:pPrChange>
      </w:pPr>
      <w:ins w:id="1477" w:author="Willian" w:date="2017-01-13T17:00:00Z">
        <w:r>
          <w:t>Fazer uso de m</w:t>
        </w:r>
      </w:ins>
      <w:ins w:id="1478" w:author="Willian" w:date="2017-01-13T17:01:00Z">
        <w:r>
          <w:t>étodos para</w:t>
        </w:r>
      </w:ins>
      <w:ins w:id="1479" w:author="Willian" w:date="2017-01-13T17:04:00Z">
        <w:r>
          <w:t xml:space="preserve"> definir o n</w:t>
        </w:r>
      </w:ins>
      <w:ins w:id="1480" w:author="Willian" w:date="2017-01-13T17:05:00Z">
        <w:r>
          <w:t>úmero de linhas, o tamanho, tipo de texto e o conteúdo delas assim como organizá-las em seções.</w:t>
        </w:r>
      </w:ins>
    </w:p>
    <w:p w14:paraId="5F5A8BC3" w14:textId="77777777" w:rsidR="00C82F67" w:rsidRDefault="00C82F67">
      <w:pPr>
        <w:spacing w:before="0" w:after="0"/>
        <w:rPr>
          <w:ins w:id="1481" w:author="Willian" w:date="2017-01-04T00:37:00Z"/>
        </w:rPr>
        <w:pPrChange w:id="1482" w:author="Willian" w:date="2017-01-11T17:14:00Z">
          <w:pPr/>
        </w:pPrChange>
      </w:pPr>
    </w:p>
    <w:p w14:paraId="2FB09461" w14:textId="77777777" w:rsidR="00C82F67" w:rsidRDefault="00C82F67">
      <w:pPr>
        <w:pStyle w:val="Ttulo3"/>
        <w:spacing w:before="0" w:after="0"/>
        <w:rPr>
          <w:ins w:id="1483" w:author="Willian" w:date="2017-01-04T00:37:00Z"/>
        </w:rPr>
        <w:pPrChange w:id="1484" w:author="Willian" w:date="2017-01-11T17:14:00Z">
          <w:pPr>
            <w:pStyle w:val="Ttulo3"/>
          </w:pPr>
        </w:pPrChange>
      </w:pPr>
      <w:ins w:id="1485" w:author="Willian" w:date="2017-01-04T00:37:00Z">
        <w:r>
          <w:rPr>
            <w:color w:val="7F7F7F"/>
          </w:rPr>
          <w:t>ORIENTAÇÕES PEDAGÓGICAS</w:t>
        </w:r>
      </w:ins>
    </w:p>
    <w:p w14:paraId="24390D3B" w14:textId="77777777" w:rsidR="00C82F67" w:rsidRDefault="00C82F67">
      <w:pPr>
        <w:spacing w:before="0" w:after="0"/>
        <w:rPr>
          <w:ins w:id="1486" w:author="Willian" w:date="2017-01-04T00:37:00Z"/>
        </w:rPr>
        <w:pPrChange w:id="1487" w:author="Willian" w:date="2017-01-11T17:14:00Z">
          <w:pPr/>
        </w:pPrChange>
      </w:pPr>
      <w:ins w:id="1488" w:author="Willian" w:date="2017-01-04T00:37:00Z">
        <w:r>
          <w:t xml:space="preserve">Para atender os objetivos de aprendizagem, você deverá conduzir o processo de ensino considerando a organização didática apresentada a seguir: </w:t>
        </w:r>
      </w:ins>
    </w:p>
    <w:p w14:paraId="3BBD488E" w14:textId="77777777" w:rsidR="00C82F67" w:rsidRDefault="00C82F67">
      <w:pPr>
        <w:numPr>
          <w:ilvl w:val="0"/>
          <w:numId w:val="60"/>
        </w:numPr>
        <w:spacing w:before="0" w:after="0"/>
        <w:ind w:hanging="360"/>
        <w:contextualSpacing/>
        <w:rPr>
          <w:ins w:id="1489" w:author="Willian" w:date="2017-01-04T00:37:00Z"/>
        </w:rPr>
        <w:pPrChange w:id="1490" w:author="Willian" w:date="2017-01-11T17:14:00Z">
          <w:pPr>
            <w:numPr>
              <w:numId w:val="60"/>
            </w:numPr>
            <w:spacing w:after="0"/>
            <w:ind w:left="720" w:hanging="360"/>
            <w:contextualSpacing/>
          </w:pPr>
        </w:pPrChange>
      </w:pPr>
      <w:ins w:id="1491" w:author="Willian" w:date="2017-01-04T00:37:00Z">
        <w:r>
          <w:t>40 minutos de aula expositiva;</w:t>
        </w:r>
      </w:ins>
    </w:p>
    <w:p w14:paraId="67954B4C" w14:textId="77777777" w:rsidR="00C82F67" w:rsidRDefault="00C82F67">
      <w:pPr>
        <w:numPr>
          <w:ilvl w:val="0"/>
          <w:numId w:val="60"/>
        </w:numPr>
        <w:spacing w:before="0" w:after="0"/>
        <w:ind w:hanging="360"/>
        <w:contextualSpacing/>
        <w:rPr>
          <w:ins w:id="1492" w:author="Willian" w:date="2017-01-04T00:37:00Z"/>
        </w:rPr>
      </w:pPr>
      <w:ins w:id="1493" w:author="Willian" w:date="2017-01-04T00:37:00Z">
        <w:r>
          <w:t>10 minutos para tirar as dúvidas dos alunos;</w:t>
        </w:r>
      </w:ins>
    </w:p>
    <w:p w14:paraId="65768909" w14:textId="77777777" w:rsidR="00C82F67" w:rsidRDefault="00C82F67">
      <w:pPr>
        <w:numPr>
          <w:ilvl w:val="0"/>
          <w:numId w:val="60"/>
        </w:numPr>
        <w:spacing w:before="0" w:after="0"/>
        <w:ind w:hanging="360"/>
        <w:contextualSpacing/>
        <w:rPr>
          <w:ins w:id="1494" w:author="Willian" w:date="2017-01-04T00:37:00Z"/>
        </w:rPr>
        <w:pPrChange w:id="1495" w:author="Willian" w:date="2017-01-11T17:14:00Z">
          <w:pPr>
            <w:numPr>
              <w:numId w:val="60"/>
            </w:numPr>
            <w:spacing w:before="0"/>
            <w:ind w:left="720" w:hanging="360"/>
            <w:contextualSpacing/>
          </w:pPr>
        </w:pPrChange>
      </w:pPr>
      <w:ins w:id="1496" w:author="Willian" w:date="2017-01-04T00:37:00Z">
        <w:r>
          <w:t>40 minutos para desenvolver as atividades propostas para a turma e apresentação da TDP.</w:t>
        </w:r>
      </w:ins>
    </w:p>
    <w:p w14:paraId="0F7403BA" w14:textId="77777777" w:rsidR="00C82F67" w:rsidRDefault="00C82F67">
      <w:pPr>
        <w:spacing w:before="0" w:after="0"/>
        <w:rPr>
          <w:ins w:id="1497" w:author="Willian" w:date="2017-01-04T00:37:00Z"/>
        </w:rPr>
        <w:pPrChange w:id="1498" w:author="Willian" w:date="2017-01-11T17:14:00Z">
          <w:pPr/>
        </w:pPrChange>
      </w:pPr>
    </w:p>
    <w:p w14:paraId="70BFA7CC" w14:textId="77777777" w:rsidR="00C82F67" w:rsidRDefault="00C82F67">
      <w:pPr>
        <w:pStyle w:val="Ttulo3"/>
        <w:spacing w:before="0" w:after="0"/>
        <w:rPr>
          <w:ins w:id="1499" w:author="Willian" w:date="2017-01-04T00:37:00Z"/>
        </w:rPr>
        <w:pPrChange w:id="1500" w:author="Willian" w:date="2017-01-11T17:14:00Z">
          <w:pPr>
            <w:pStyle w:val="Ttulo3"/>
          </w:pPr>
        </w:pPrChange>
      </w:pPr>
      <w:ins w:id="1501" w:author="Willian" w:date="2017-01-04T00:37:00Z">
        <w:r>
          <w:rPr>
            <w:color w:val="7F7F7F"/>
          </w:rPr>
          <w:t>TÓPICOS DE ESTUDO</w:t>
        </w:r>
      </w:ins>
    </w:p>
    <w:p w14:paraId="039523EA" w14:textId="77777777" w:rsidR="00C82F67" w:rsidRDefault="00C82F67">
      <w:pPr>
        <w:spacing w:before="0" w:after="0"/>
        <w:rPr>
          <w:ins w:id="1502" w:author="Willian" w:date="2017-01-04T00:37:00Z"/>
        </w:rPr>
        <w:pPrChange w:id="1503" w:author="Willian" w:date="2017-01-11T17:14:00Z">
          <w:pPr/>
        </w:pPrChange>
      </w:pPr>
      <w:ins w:id="1504" w:author="Willian" w:date="2017-01-04T00:37:00Z">
        <w:r>
          <w:t>Todos os tópicos a seguir, conforme livro do aluno, devem ser trabalhados de forma dinâmica, criativa, com embasamento teórico e prático voltado ao mercado de trabalho.</w:t>
        </w:r>
      </w:ins>
    </w:p>
    <w:p w14:paraId="746625CF" w14:textId="14E1E775" w:rsidR="000863DA" w:rsidRDefault="00CA0618">
      <w:pPr>
        <w:pStyle w:val="PargrafodaLista"/>
        <w:numPr>
          <w:ilvl w:val="0"/>
          <w:numId w:val="69"/>
        </w:numPr>
        <w:spacing w:before="0" w:after="0"/>
        <w:rPr>
          <w:ins w:id="1505" w:author="Willian" w:date="2017-01-13T12:33:00Z"/>
        </w:rPr>
        <w:pPrChange w:id="1506" w:author="Willian" w:date="2017-01-11T17:14:00Z">
          <w:pPr/>
        </w:pPrChange>
      </w:pPr>
      <w:proofErr w:type="spellStart"/>
      <w:ins w:id="1507" w:author="Willian" w:date="2017-01-13T12:33:00Z">
        <w:r>
          <w:t>Table</w:t>
        </w:r>
        <w:proofErr w:type="spellEnd"/>
        <w:r>
          <w:t xml:space="preserve"> </w:t>
        </w:r>
        <w:proofErr w:type="spellStart"/>
        <w:r>
          <w:t>Views</w:t>
        </w:r>
        <w:proofErr w:type="spellEnd"/>
        <w:r>
          <w:t xml:space="preserve"> </w:t>
        </w:r>
        <w:proofErr w:type="spellStart"/>
        <w:r>
          <w:t>Contents</w:t>
        </w:r>
      </w:ins>
      <w:proofErr w:type="spellEnd"/>
      <w:ins w:id="1508" w:author="Willian" w:date="2017-01-13T12:34:00Z">
        <w:r>
          <w:t>;</w:t>
        </w:r>
      </w:ins>
    </w:p>
    <w:p w14:paraId="5C4ADADE" w14:textId="324825E1" w:rsidR="00CA0618" w:rsidRDefault="00CA0618">
      <w:pPr>
        <w:pStyle w:val="PargrafodaLista"/>
        <w:numPr>
          <w:ilvl w:val="0"/>
          <w:numId w:val="69"/>
        </w:numPr>
        <w:spacing w:before="0" w:after="0"/>
        <w:rPr>
          <w:ins w:id="1509" w:author="Willian" w:date="2017-01-13T12:34:00Z"/>
        </w:rPr>
        <w:pPrChange w:id="1510" w:author="Willian" w:date="2017-01-11T17:14:00Z">
          <w:pPr/>
        </w:pPrChange>
      </w:pPr>
      <w:proofErr w:type="spellStart"/>
      <w:ins w:id="1511" w:author="Willian" w:date="2017-01-13T12:33:00Z">
        <w:r>
          <w:t>Table</w:t>
        </w:r>
        <w:proofErr w:type="spellEnd"/>
        <w:r>
          <w:t xml:space="preserve"> </w:t>
        </w:r>
        <w:proofErr w:type="spellStart"/>
        <w:r>
          <w:t>View</w:t>
        </w:r>
        <w:proofErr w:type="spellEnd"/>
        <w:r>
          <w:t>;</w:t>
        </w:r>
      </w:ins>
    </w:p>
    <w:p w14:paraId="39792841" w14:textId="780A1AA7" w:rsidR="00CA0618" w:rsidRDefault="00CA0618">
      <w:pPr>
        <w:pStyle w:val="PargrafodaLista"/>
        <w:numPr>
          <w:ilvl w:val="0"/>
          <w:numId w:val="69"/>
        </w:numPr>
        <w:spacing w:before="0" w:after="0"/>
        <w:rPr>
          <w:ins w:id="1512" w:author="Willian" w:date="2017-01-11T17:14:00Z"/>
        </w:rPr>
        <w:pPrChange w:id="1513" w:author="Willian" w:date="2017-01-11T17:14:00Z">
          <w:pPr/>
        </w:pPrChange>
      </w:pPr>
      <w:ins w:id="1514" w:author="Willian" w:date="2017-01-13T12:34:00Z">
        <w:r>
          <w:t xml:space="preserve">Implementando uma </w:t>
        </w:r>
        <w:proofErr w:type="spellStart"/>
        <w:r>
          <w:t>Table</w:t>
        </w:r>
        <w:proofErr w:type="spellEnd"/>
        <w:r>
          <w:t xml:space="preserve"> </w:t>
        </w:r>
        <w:proofErr w:type="spellStart"/>
        <w:r>
          <w:t>View</w:t>
        </w:r>
        <w:proofErr w:type="spellEnd"/>
        <w:r>
          <w:t>.</w:t>
        </w:r>
      </w:ins>
    </w:p>
    <w:p w14:paraId="3D5F1338" w14:textId="77777777" w:rsidR="00060BD8" w:rsidRDefault="00060BD8">
      <w:pPr>
        <w:pStyle w:val="PargrafodaLista"/>
        <w:spacing w:before="0" w:after="0"/>
        <w:rPr>
          <w:ins w:id="1515" w:author="Willian" w:date="2017-01-09T18:04:00Z"/>
        </w:rPr>
        <w:pPrChange w:id="1516" w:author="Willian" w:date="2017-01-11T17:14:00Z">
          <w:pPr/>
        </w:pPrChange>
      </w:pPr>
    </w:p>
    <w:p w14:paraId="4557E809" w14:textId="77777777" w:rsidR="00C82F67" w:rsidRDefault="00C82F67">
      <w:pPr>
        <w:pStyle w:val="Ttulo3"/>
        <w:spacing w:before="0" w:after="0"/>
        <w:rPr>
          <w:ins w:id="1517" w:author="Willian" w:date="2017-01-04T00:37:00Z"/>
        </w:rPr>
        <w:pPrChange w:id="1518" w:author="Willian" w:date="2017-01-11T17:14:00Z">
          <w:pPr>
            <w:pStyle w:val="Ttulo3"/>
          </w:pPr>
        </w:pPrChange>
      </w:pPr>
      <w:ins w:id="1519" w:author="Willian" w:date="2017-01-04T00:37:00Z">
        <w:r>
          <w:rPr>
            <w:color w:val="7F7F7F"/>
          </w:rPr>
          <w:t>PONTOS IMPORTANTES</w:t>
        </w:r>
      </w:ins>
    </w:p>
    <w:p w14:paraId="5DD4B292" w14:textId="55F77742" w:rsidR="005D323C" w:rsidRDefault="00E132DC">
      <w:pPr>
        <w:spacing w:before="0" w:after="0"/>
        <w:rPr>
          <w:ins w:id="1520" w:author="Willian" w:date="2017-01-13T16:59:00Z"/>
        </w:rPr>
        <w:pPrChange w:id="1521" w:author="Willian" w:date="2017-01-11T17:14:00Z">
          <w:pPr/>
        </w:pPrChange>
      </w:pPr>
      <w:ins w:id="1522" w:author="Willian" w:date="2017-01-13T16:52:00Z">
        <w:r>
          <w:t xml:space="preserve">A parte prática e teórica desta aula é relativamente curta. Entregamos um ponto de partida do </w:t>
        </w:r>
        <w:proofErr w:type="spellStart"/>
        <w:r>
          <w:t>app</w:t>
        </w:r>
        <w:proofErr w:type="spellEnd"/>
        <w:r>
          <w:t xml:space="preserve"> com consideráveis mudanças, aproveite e tente explicar a forma como os </w:t>
        </w:r>
        <w:proofErr w:type="spellStart"/>
        <w:r>
          <w:t>arrays</w:t>
        </w:r>
        <w:proofErr w:type="spellEnd"/>
        <w:r>
          <w:t xml:space="preserve"> foram implementados ou tamb</w:t>
        </w:r>
      </w:ins>
      <w:ins w:id="1523" w:author="Willian" w:date="2017-01-13T16:53:00Z">
        <w:r>
          <w:t>ém aproveite</w:t>
        </w:r>
      </w:ins>
      <w:ins w:id="1524" w:author="Willian" w:date="2017-01-13T16:58:00Z">
        <w:r>
          <w:t xml:space="preserve"> para alterar as </w:t>
        </w:r>
        <w:proofErr w:type="spellStart"/>
        <w:r>
          <w:t>strings</w:t>
        </w:r>
        <w:proofErr w:type="spellEnd"/>
        <w:r>
          <w:t xml:space="preserve"> com nomes e estilos de música da </w:t>
        </w:r>
        <w:proofErr w:type="spellStart"/>
        <w:r>
          <w:t>prefrência</w:t>
        </w:r>
        <w:proofErr w:type="spellEnd"/>
        <w:r>
          <w:t xml:space="preserve"> dos alunos.</w:t>
        </w:r>
      </w:ins>
    </w:p>
    <w:p w14:paraId="11A6F453" w14:textId="77777777" w:rsidR="00E132DC" w:rsidRDefault="00E132DC">
      <w:pPr>
        <w:spacing w:before="0" w:after="0"/>
        <w:rPr>
          <w:ins w:id="1525" w:author="Willian" w:date="2017-01-13T16:59:00Z"/>
        </w:rPr>
        <w:pPrChange w:id="1526" w:author="Willian" w:date="2017-01-11T17:14:00Z">
          <w:pPr/>
        </w:pPrChange>
      </w:pPr>
    </w:p>
    <w:p w14:paraId="4CF7C35B" w14:textId="77777777" w:rsidR="00E132DC" w:rsidRDefault="00E132DC">
      <w:pPr>
        <w:spacing w:before="0" w:after="0"/>
        <w:rPr>
          <w:ins w:id="1527" w:author="Willian" w:date="2017-01-13T16:59:00Z"/>
        </w:rPr>
        <w:pPrChange w:id="1528" w:author="Willian" w:date="2017-01-11T17:14:00Z">
          <w:pPr/>
        </w:pPrChange>
      </w:pPr>
    </w:p>
    <w:p w14:paraId="580E6488" w14:textId="77777777" w:rsidR="00E132DC" w:rsidRPr="00E132DC" w:rsidRDefault="00E132DC">
      <w:pPr>
        <w:spacing w:before="0" w:after="0"/>
        <w:rPr>
          <w:ins w:id="1529" w:author="Willian" w:date="2017-01-04T00:37:00Z"/>
          <w:rPrChange w:id="1530" w:author="Willian" w:date="2017-01-13T16:52:00Z">
            <w:rPr>
              <w:ins w:id="1531" w:author="Willian" w:date="2017-01-04T00:37:00Z"/>
            </w:rPr>
          </w:rPrChange>
        </w:rPr>
        <w:pPrChange w:id="1532" w:author="Willian" w:date="2017-01-11T17:14:00Z">
          <w:pPr/>
        </w:pPrChange>
      </w:pPr>
    </w:p>
    <w:p w14:paraId="43C35F5B" w14:textId="77777777" w:rsidR="00C82F67" w:rsidRDefault="00C82F67">
      <w:pPr>
        <w:rPr>
          <w:ins w:id="1533" w:author="Willian" w:date="2017-01-13T12:40:00Z"/>
        </w:rPr>
        <w:pPrChange w:id="1534" w:author="Willian" w:date="2017-01-04T00:37:00Z">
          <w:pPr>
            <w:pStyle w:val="Ttulo1"/>
            <w:numPr>
              <w:numId w:val="53"/>
            </w:numPr>
            <w:spacing w:before="200" w:after="200"/>
            <w:ind w:left="-360" w:firstLine="360"/>
            <w:contextualSpacing/>
            <w:jc w:val="both"/>
          </w:pPr>
        </w:pPrChange>
      </w:pPr>
    </w:p>
    <w:p w14:paraId="0FAA3717" w14:textId="77777777" w:rsidR="00D93A8C" w:rsidRPr="00C82F67" w:rsidRDefault="00D93A8C">
      <w:pPr>
        <w:rPr>
          <w:ins w:id="1535" w:author="Willian" w:date="2017-01-04T00:13:00Z"/>
          <w:rPrChange w:id="1536" w:author="Willian" w:date="2017-01-04T00:37:00Z">
            <w:rPr>
              <w:ins w:id="1537" w:author="Willian" w:date="2017-01-04T00:13:00Z"/>
            </w:rPr>
          </w:rPrChange>
        </w:rPr>
        <w:pPrChange w:id="1538" w:author="Willian" w:date="2017-01-04T00:37:00Z">
          <w:pPr>
            <w:pStyle w:val="Ttulo1"/>
            <w:numPr>
              <w:numId w:val="53"/>
            </w:numPr>
            <w:spacing w:before="200" w:after="200"/>
            <w:ind w:left="-360" w:firstLine="360"/>
            <w:contextualSpacing/>
            <w:jc w:val="both"/>
          </w:pPr>
        </w:pPrChange>
      </w:pPr>
    </w:p>
    <w:p w14:paraId="319063E2" w14:textId="2260FD8A" w:rsidR="00CA0618" w:rsidRDefault="00CA0618" w:rsidP="00CA0618">
      <w:pPr>
        <w:pStyle w:val="Ttulo3"/>
        <w:rPr>
          <w:ins w:id="1539" w:author="Willian" w:date="2017-01-13T12:40:00Z"/>
          <w:lang w:val="en-US"/>
        </w:rPr>
      </w:pPr>
      <w:ins w:id="1540" w:author="Willian" w:date="2017-01-13T12:31:00Z">
        <w:r w:rsidRPr="00CA0618">
          <w:rPr>
            <w:lang w:val="en-US"/>
            <w:rPrChange w:id="1541" w:author="Willian" w:date="2017-01-13T12:31:00Z">
              <w:rPr/>
            </w:rPrChange>
          </w:rPr>
          <w:lastRenderedPageBreak/>
          <w:t>2.1.</w:t>
        </w:r>
        <w:r w:rsidRPr="00CA0618">
          <w:rPr>
            <w:lang w:val="en-US"/>
            <w:rPrChange w:id="1542" w:author="Willian" w:date="2017-01-13T12:31:00Z">
              <w:rPr/>
            </w:rPrChange>
          </w:rPr>
          <w:tab/>
          <w:t>Table View Controllers</w:t>
        </w:r>
      </w:ins>
    </w:p>
    <w:p w14:paraId="3D26AC3B" w14:textId="6639986D" w:rsidR="00D93A8C" w:rsidRDefault="002C0CBC">
      <w:pPr>
        <w:rPr>
          <w:ins w:id="1543" w:author="Willian" w:date="2017-01-13T14:39:00Z"/>
        </w:rPr>
        <w:pPrChange w:id="1544" w:author="Willian" w:date="2017-01-13T12:40:00Z">
          <w:pPr>
            <w:pStyle w:val="Ttulo3"/>
          </w:pPr>
        </w:pPrChange>
      </w:pPr>
      <w:ins w:id="1545" w:author="Willian" w:date="2017-01-13T12:47:00Z">
        <w:r w:rsidRPr="002C0CBC">
          <w:rPr>
            <w:rPrChange w:id="1546" w:author="Willian" w:date="2017-01-13T12:48:00Z">
              <w:rPr>
                <w:b w:val="0"/>
                <w:lang w:val="en-US"/>
              </w:rPr>
            </w:rPrChange>
          </w:rPr>
          <w:t xml:space="preserve">Educador, a </w:t>
        </w:r>
        <w:proofErr w:type="spellStart"/>
        <w:r w:rsidRPr="002C0CBC">
          <w:rPr>
            <w:rPrChange w:id="1547" w:author="Willian" w:date="2017-01-13T12:48:00Z">
              <w:rPr>
                <w:b w:val="0"/>
                <w:lang w:val="en-US"/>
              </w:rPr>
            </w:rPrChange>
          </w:rPr>
          <w:t>Table</w:t>
        </w:r>
        <w:proofErr w:type="spellEnd"/>
        <w:r w:rsidRPr="002C0CBC">
          <w:rPr>
            <w:rPrChange w:id="1548" w:author="Willian" w:date="2017-01-13T12:48:00Z">
              <w:rPr>
                <w:b w:val="0"/>
                <w:lang w:val="en-US"/>
              </w:rPr>
            </w:rPrChange>
          </w:rPr>
          <w:t xml:space="preserve"> </w:t>
        </w:r>
        <w:proofErr w:type="spellStart"/>
        <w:r w:rsidRPr="002C0CBC">
          <w:rPr>
            <w:rPrChange w:id="1549" w:author="Willian" w:date="2017-01-13T12:48:00Z">
              <w:rPr>
                <w:b w:val="0"/>
                <w:lang w:val="en-US"/>
              </w:rPr>
            </w:rPrChange>
          </w:rPr>
          <w:t>View</w:t>
        </w:r>
        <w:proofErr w:type="spellEnd"/>
        <w:r w:rsidRPr="002C0CBC">
          <w:rPr>
            <w:rPrChange w:id="1550" w:author="Willian" w:date="2017-01-13T12:48:00Z">
              <w:rPr>
                <w:b w:val="0"/>
                <w:lang w:val="en-US"/>
              </w:rPr>
            </w:rPrChange>
          </w:rPr>
          <w:t xml:space="preserve"> </w:t>
        </w:r>
        <w:proofErr w:type="spellStart"/>
        <w:r w:rsidRPr="002C0CBC">
          <w:rPr>
            <w:rPrChange w:id="1551" w:author="Willian" w:date="2017-01-13T12:48:00Z">
              <w:rPr>
                <w:b w:val="0"/>
                <w:lang w:val="en-US"/>
              </w:rPr>
            </w:rPrChange>
          </w:rPr>
          <w:t>Controler</w:t>
        </w:r>
        <w:proofErr w:type="spellEnd"/>
        <w:r w:rsidRPr="002C0CBC">
          <w:rPr>
            <w:rPrChange w:id="1552" w:author="Willian" w:date="2017-01-13T12:48:00Z">
              <w:rPr>
                <w:b w:val="0"/>
                <w:lang w:val="en-US"/>
              </w:rPr>
            </w:rPrChange>
          </w:rPr>
          <w:t>, represent</w:t>
        </w:r>
      </w:ins>
      <w:ins w:id="1553" w:author="Willian" w:date="2017-01-13T12:48:00Z">
        <w:r w:rsidRPr="002C0CBC">
          <w:rPr>
            <w:rPrChange w:id="1554" w:author="Willian" w:date="2017-01-13T12:48:00Z">
              <w:rPr>
                <w:b w:val="0"/>
                <w:lang w:val="en-US"/>
              </w:rPr>
            </w:rPrChange>
          </w:rPr>
          <w:t xml:space="preserve">ada pela </w:t>
        </w:r>
        <w:r>
          <w:t xml:space="preserve">classe </w:t>
        </w:r>
        <w:proofErr w:type="spellStart"/>
        <w:r>
          <w:t>UITableViewController</w:t>
        </w:r>
      </w:ins>
      <w:proofErr w:type="spellEnd"/>
      <w:ins w:id="1555" w:author="Willian" w:date="2017-01-13T12:56:00Z">
        <w:r w:rsidR="006F4E14">
          <w:t xml:space="preserve"> é perfeita para se dar uma introdução para exibição de </w:t>
        </w:r>
        <w:proofErr w:type="spellStart"/>
        <w:r w:rsidR="006F4E14">
          <w:t>listas</w:t>
        </w:r>
      </w:ins>
      <w:proofErr w:type="spellEnd"/>
      <w:ins w:id="1556" w:author="Willian" w:date="2017-01-13T12:57:00Z">
        <w:r w:rsidR="006F4E14">
          <w:t xml:space="preserve">. Ela é responsável por apresentar </w:t>
        </w:r>
      </w:ins>
      <w:ins w:id="1557" w:author="Willian" w:date="2017-01-13T12:58:00Z">
        <w:r w:rsidR="006F4E14">
          <w:t xml:space="preserve">na tela </w:t>
        </w:r>
      </w:ins>
      <w:ins w:id="1558" w:author="Willian" w:date="2017-01-13T12:57:00Z">
        <w:r w:rsidR="006F4E14">
          <w:t>dados din</w:t>
        </w:r>
      </w:ins>
      <w:ins w:id="1559" w:author="Willian" w:date="2017-01-13T12:58:00Z">
        <w:r w:rsidR="006F4E14">
          <w:t xml:space="preserve">âmicos </w:t>
        </w:r>
      </w:ins>
      <w:ins w:id="1560" w:author="Willian" w:date="2017-01-13T14:06:00Z">
        <w:r w:rsidR="007D2646">
          <w:t>que podem variar ou simplesmente organizar o conte</w:t>
        </w:r>
      </w:ins>
      <w:ins w:id="1561" w:author="Willian" w:date="2017-01-13T14:07:00Z">
        <w:r w:rsidR="007D2646">
          <w:t>údo do layout.</w:t>
        </w:r>
      </w:ins>
    </w:p>
    <w:p w14:paraId="0022DFE3" w14:textId="77777777" w:rsidR="00EB1585" w:rsidRPr="002C0CBC" w:rsidRDefault="00EB1585">
      <w:pPr>
        <w:rPr>
          <w:ins w:id="1562" w:author="Willian" w:date="2017-01-13T12:31:00Z"/>
          <w:rPrChange w:id="1563" w:author="Willian" w:date="2017-01-13T12:48:00Z">
            <w:rPr>
              <w:ins w:id="1564" w:author="Willian" w:date="2017-01-13T12:31:00Z"/>
            </w:rPr>
          </w:rPrChange>
        </w:rPr>
        <w:pPrChange w:id="1565" w:author="Willian" w:date="2017-01-13T12:40:00Z">
          <w:pPr>
            <w:pStyle w:val="Ttulo3"/>
          </w:pPr>
        </w:pPrChange>
      </w:pPr>
    </w:p>
    <w:p w14:paraId="0B54A9ED" w14:textId="7DEB547F" w:rsidR="00CA0618" w:rsidRDefault="00CA0618">
      <w:pPr>
        <w:pStyle w:val="Ttulo4"/>
        <w:rPr>
          <w:ins w:id="1566" w:author="Willian" w:date="2017-01-13T14:09:00Z"/>
          <w:lang w:val="en-US"/>
        </w:rPr>
        <w:pPrChange w:id="1567" w:author="Willian" w:date="2017-01-13T12:31:00Z">
          <w:pPr>
            <w:pStyle w:val="Ttulo3"/>
          </w:pPr>
        </w:pPrChange>
      </w:pPr>
      <w:ins w:id="1568" w:author="Willian" w:date="2017-01-13T12:31:00Z">
        <w:r w:rsidRPr="00CA0618">
          <w:rPr>
            <w:lang w:val="en-US"/>
            <w:rPrChange w:id="1569" w:author="Willian" w:date="2017-01-13T12:31:00Z">
              <w:rPr>
                <w:iCs/>
              </w:rPr>
            </w:rPrChange>
          </w:rPr>
          <w:t>2.1.1.</w:t>
        </w:r>
        <w:r w:rsidRPr="00CA0618">
          <w:rPr>
            <w:lang w:val="en-US"/>
            <w:rPrChange w:id="1570" w:author="Willian" w:date="2017-01-13T12:31:00Z">
              <w:rPr>
                <w:iCs/>
              </w:rPr>
            </w:rPrChange>
          </w:rPr>
          <w:tab/>
        </w:r>
        <w:proofErr w:type="spellStart"/>
        <w:r w:rsidRPr="00CA0618">
          <w:rPr>
            <w:lang w:val="en-US"/>
            <w:rPrChange w:id="1571" w:author="Willian" w:date="2017-01-13T12:31:00Z">
              <w:rPr>
                <w:iCs/>
              </w:rPr>
            </w:rPrChange>
          </w:rPr>
          <w:t>Anatomia</w:t>
        </w:r>
        <w:proofErr w:type="spellEnd"/>
        <w:r w:rsidRPr="00CA0618">
          <w:rPr>
            <w:lang w:val="en-US"/>
            <w:rPrChange w:id="1572" w:author="Willian" w:date="2017-01-13T12:31:00Z">
              <w:rPr>
                <w:iCs/>
              </w:rPr>
            </w:rPrChange>
          </w:rPr>
          <w:t xml:space="preserve"> de </w:t>
        </w:r>
        <w:proofErr w:type="spellStart"/>
        <w:r w:rsidRPr="00CA0618">
          <w:rPr>
            <w:lang w:val="en-US"/>
            <w:rPrChange w:id="1573" w:author="Willian" w:date="2017-01-13T12:31:00Z">
              <w:rPr>
                <w:iCs/>
              </w:rPr>
            </w:rPrChange>
          </w:rPr>
          <w:t>uma</w:t>
        </w:r>
        <w:proofErr w:type="spellEnd"/>
        <w:r w:rsidRPr="00CA0618">
          <w:rPr>
            <w:lang w:val="en-US"/>
            <w:rPrChange w:id="1574" w:author="Willian" w:date="2017-01-13T12:31:00Z">
              <w:rPr>
                <w:iCs/>
              </w:rPr>
            </w:rPrChange>
          </w:rPr>
          <w:t xml:space="preserve"> Table View Controller</w:t>
        </w:r>
      </w:ins>
    </w:p>
    <w:p w14:paraId="4A9988A1" w14:textId="21FC1284" w:rsidR="007D2646" w:rsidRDefault="007D2646">
      <w:pPr>
        <w:rPr>
          <w:ins w:id="1575" w:author="Willian" w:date="2017-01-13T14:19:00Z"/>
        </w:rPr>
        <w:pPrChange w:id="1576" w:author="Willian" w:date="2017-01-13T14:09:00Z">
          <w:pPr>
            <w:pStyle w:val="Ttulo3"/>
          </w:pPr>
        </w:pPrChange>
      </w:pPr>
      <w:ins w:id="1577" w:author="Willian" w:date="2017-01-13T14:10:00Z">
        <w:r w:rsidRPr="00214D9C">
          <w:rPr>
            <w:rPrChange w:id="1578" w:author="Willian" w:date="2017-01-13T14:17:00Z">
              <w:rPr>
                <w:b w:val="0"/>
                <w:lang w:val="en-US"/>
              </w:rPr>
            </w:rPrChange>
          </w:rPr>
          <w:t xml:space="preserve">Educador, a </w:t>
        </w:r>
        <w:proofErr w:type="spellStart"/>
        <w:r w:rsidRPr="00214D9C">
          <w:rPr>
            <w:rPrChange w:id="1579" w:author="Willian" w:date="2017-01-13T14:17:00Z">
              <w:rPr>
                <w:b w:val="0"/>
                <w:lang w:val="en-US"/>
              </w:rPr>
            </w:rPrChange>
          </w:rPr>
          <w:t>Table</w:t>
        </w:r>
        <w:proofErr w:type="spellEnd"/>
        <w:r w:rsidRPr="00214D9C">
          <w:rPr>
            <w:rPrChange w:id="1580" w:author="Willian" w:date="2017-01-13T14:17:00Z">
              <w:rPr>
                <w:b w:val="0"/>
                <w:lang w:val="en-US"/>
              </w:rPr>
            </w:rPrChange>
          </w:rPr>
          <w:t xml:space="preserve"> </w:t>
        </w:r>
        <w:proofErr w:type="spellStart"/>
        <w:r w:rsidRPr="00214D9C">
          <w:rPr>
            <w:rPrChange w:id="1581" w:author="Willian" w:date="2017-01-13T14:17:00Z">
              <w:rPr>
                <w:b w:val="0"/>
                <w:lang w:val="en-US"/>
              </w:rPr>
            </w:rPrChange>
          </w:rPr>
          <w:t>View</w:t>
        </w:r>
        <w:proofErr w:type="spellEnd"/>
        <w:r w:rsidRPr="00214D9C">
          <w:rPr>
            <w:rPrChange w:id="1582" w:author="Willian" w:date="2017-01-13T14:17:00Z">
              <w:rPr>
                <w:b w:val="0"/>
                <w:lang w:val="en-US"/>
              </w:rPr>
            </w:rPrChange>
          </w:rPr>
          <w:t xml:space="preserve"> </w:t>
        </w:r>
        <w:proofErr w:type="spellStart"/>
        <w:r w:rsidRPr="00214D9C">
          <w:rPr>
            <w:rPrChange w:id="1583" w:author="Willian" w:date="2017-01-13T14:17:00Z">
              <w:rPr>
                <w:b w:val="0"/>
                <w:lang w:val="en-US"/>
              </w:rPr>
            </w:rPrChange>
          </w:rPr>
          <w:t>Controller</w:t>
        </w:r>
      </w:ins>
      <w:proofErr w:type="spellEnd"/>
      <w:ins w:id="1584" w:author="Willian" w:date="2017-01-13T14:17:00Z">
        <w:r w:rsidR="00214D9C" w:rsidRPr="00214D9C">
          <w:rPr>
            <w:rPrChange w:id="1585" w:author="Willian" w:date="2017-01-13T14:17:00Z">
              <w:rPr>
                <w:b w:val="0"/>
                <w:lang w:val="en-US"/>
              </w:rPr>
            </w:rPrChange>
          </w:rPr>
          <w:t xml:space="preserve"> foi feita de componentes </w:t>
        </w:r>
      </w:ins>
      <w:ins w:id="1586" w:author="Willian" w:date="2017-01-13T14:18:00Z">
        <w:r w:rsidR="00214D9C">
          <w:t>configurados para facilitar o uso, e estes componentes se organizam</w:t>
        </w:r>
      </w:ins>
      <w:ins w:id="1587" w:author="Willian" w:date="2017-01-13T14:19:00Z">
        <w:r w:rsidR="00214D9C">
          <w:t xml:space="preserve"> da seguinte forma:</w:t>
        </w:r>
      </w:ins>
    </w:p>
    <w:p w14:paraId="232A1F36" w14:textId="772C856B" w:rsidR="00214D9C" w:rsidRDefault="00EB1585">
      <w:pPr>
        <w:rPr>
          <w:ins w:id="1588" w:author="Willian" w:date="2017-01-13T14:39:00Z"/>
        </w:rPr>
        <w:pPrChange w:id="1589" w:author="Willian" w:date="2017-01-13T14:09:00Z">
          <w:pPr>
            <w:pStyle w:val="Ttulo3"/>
          </w:pPr>
        </w:pPrChange>
      </w:pPr>
      <w:ins w:id="1590" w:author="Willian" w:date="2017-01-13T14:39:00Z">
        <w:r>
          <w:t>Use a</w:t>
        </w:r>
      </w:ins>
      <w:ins w:id="1591" w:author="Willian" w:date="2017-01-13T14:19:00Z">
        <w:r w:rsidR="00214D9C">
          <w:t xml:space="preserve"> Figura 1 podemos ver que a </w:t>
        </w:r>
        <w:proofErr w:type="spellStart"/>
        <w:r w:rsidR="00214D9C" w:rsidRPr="00EB1585">
          <w:rPr>
            <w:b/>
            <w:rPrChange w:id="1592" w:author="Willian" w:date="2017-01-13T14:37:00Z">
              <w:rPr>
                <w:b w:val="0"/>
              </w:rPr>
            </w:rPrChange>
          </w:rPr>
          <w:t>UITab</w:t>
        </w:r>
      </w:ins>
      <w:ins w:id="1593" w:author="Willian" w:date="2017-01-13T14:20:00Z">
        <w:r w:rsidR="00214D9C" w:rsidRPr="00EB1585">
          <w:rPr>
            <w:b/>
            <w:rPrChange w:id="1594" w:author="Willian" w:date="2017-01-13T14:37:00Z">
              <w:rPr>
                <w:b w:val="0"/>
              </w:rPr>
            </w:rPrChange>
          </w:rPr>
          <w:t>leViewController</w:t>
        </w:r>
        <w:proofErr w:type="spellEnd"/>
        <w:r w:rsidR="00214D9C">
          <w:t xml:space="preserve"> é uma classe que se </w:t>
        </w:r>
      </w:ins>
      <w:ins w:id="1595" w:author="Willian" w:date="2017-01-13T14:21:00Z">
        <w:r w:rsidR="00214D9C">
          <w:t xml:space="preserve">estende da superclasse </w:t>
        </w:r>
        <w:proofErr w:type="spellStart"/>
        <w:r w:rsidR="00214D9C" w:rsidRPr="00EB1585">
          <w:rPr>
            <w:b/>
            <w:rPrChange w:id="1596" w:author="Willian" w:date="2017-01-13T14:37:00Z">
              <w:rPr>
                <w:b w:val="0"/>
              </w:rPr>
            </w:rPrChange>
          </w:rPr>
          <w:t>UIViewController</w:t>
        </w:r>
        <w:proofErr w:type="spellEnd"/>
        <w:r w:rsidR="00214D9C">
          <w:t>, que é a classe mais a</w:t>
        </w:r>
      </w:ins>
      <w:ins w:id="1597" w:author="Willian" w:date="2017-01-13T14:22:00Z">
        <w:r w:rsidR="00214D9C">
          <w:t xml:space="preserve">lta na hierarquia das </w:t>
        </w:r>
        <w:proofErr w:type="spellStart"/>
        <w:r w:rsidR="00214D9C">
          <w:t>Views</w:t>
        </w:r>
        <w:proofErr w:type="spellEnd"/>
        <w:r w:rsidR="00214D9C">
          <w:t xml:space="preserve">, como visto na unidade passada. </w:t>
        </w:r>
      </w:ins>
      <w:ins w:id="1598" w:author="Willian" w:date="2017-01-13T14:23:00Z">
        <w:r w:rsidR="00214D9C">
          <w:t xml:space="preserve">A </w:t>
        </w:r>
        <w:proofErr w:type="spellStart"/>
        <w:r w:rsidR="00214D9C">
          <w:t>Table</w:t>
        </w:r>
        <w:proofErr w:type="spellEnd"/>
        <w:r w:rsidR="00214D9C">
          <w:t xml:space="preserve"> </w:t>
        </w:r>
        <w:proofErr w:type="spellStart"/>
        <w:r w:rsidR="00214D9C">
          <w:t>View</w:t>
        </w:r>
        <w:proofErr w:type="spellEnd"/>
        <w:r w:rsidR="00214D9C">
          <w:t xml:space="preserve"> </w:t>
        </w:r>
        <w:proofErr w:type="spellStart"/>
        <w:r w:rsidR="00214D9C">
          <w:t>Controller</w:t>
        </w:r>
        <w:proofErr w:type="spellEnd"/>
        <w:r w:rsidR="00214D9C">
          <w:t xml:space="preserve"> </w:t>
        </w:r>
      </w:ins>
      <w:ins w:id="1599" w:author="Willian" w:date="2017-01-13T14:24:00Z">
        <w:r w:rsidR="00214D9C">
          <w:t xml:space="preserve">é usada para gerenciar as </w:t>
        </w:r>
        <w:proofErr w:type="spellStart"/>
        <w:r w:rsidR="00214D9C" w:rsidRPr="00EB1585">
          <w:rPr>
            <w:b/>
            <w:rPrChange w:id="1600" w:author="Willian" w:date="2017-01-13T14:37:00Z">
              <w:rPr>
                <w:b w:val="0"/>
              </w:rPr>
            </w:rPrChange>
          </w:rPr>
          <w:t>Table</w:t>
        </w:r>
        <w:proofErr w:type="spellEnd"/>
        <w:r w:rsidR="00214D9C" w:rsidRPr="00EB1585">
          <w:rPr>
            <w:b/>
            <w:rPrChange w:id="1601" w:author="Willian" w:date="2017-01-13T14:37:00Z">
              <w:rPr>
                <w:b w:val="0"/>
              </w:rPr>
            </w:rPrChange>
          </w:rPr>
          <w:t xml:space="preserve"> </w:t>
        </w:r>
        <w:proofErr w:type="spellStart"/>
        <w:r w:rsidR="00214D9C" w:rsidRPr="00EB1585">
          <w:rPr>
            <w:b/>
            <w:rPrChange w:id="1602" w:author="Willian" w:date="2017-01-13T14:37:00Z">
              <w:rPr>
                <w:b w:val="0"/>
              </w:rPr>
            </w:rPrChange>
          </w:rPr>
          <w:t>Views</w:t>
        </w:r>
      </w:ins>
      <w:proofErr w:type="spellEnd"/>
      <w:ins w:id="1603" w:author="Willian" w:date="2017-01-13T14:25:00Z">
        <w:r w:rsidR="00214D9C">
          <w:t xml:space="preserve"> (listas)</w:t>
        </w:r>
      </w:ins>
      <w:ins w:id="1604" w:author="Willian" w:date="2017-01-13T14:24:00Z">
        <w:r w:rsidR="00214D9C">
          <w:t xml:space="preserve"> que por sua </w:t>
        </w:r>
      </w:ins>
      <w:ins w:id="1605" w:author="Willian" w:date="2017-01-13T14:25:00Z">
        <w:r w:rsidR="00214D9C">
          <w:t xml:space="preserve">vez contém e gerencia as </w:t>
        </w:r>
        <w:proofErr w:type="spellStart"/>
        <w:r w:rsidR="00214D9C" w:rsidRPr="00EB1585">
          <w:rPr>
            <w:b/>
            <w:rPrChange w:id="1606" w:author="Willian" w:date="2017-01-13T14:37:00Z">
              <w:rPr>
                <w:b w:val="0"/>
              </w:rPr>
            </w:rPrChange>
          </w:rPr>
          <w:t>Table</w:t>
        </w:r>
        <w:proofErr w:type="spellEnd"/>
        <w:r w:rsidR="00214D9C" w:rsidRPr="00EB1585">
          <w:rPr>
            <w:b/>
            <w:rPrChange w:id="1607" w:author="Willian" w:date="2017-01-13T14:37:00Z">
              <w:rPr>
                <w:b w:val="0"/>
              </w:rPr>
            </w:rPrChange>
          </w:rPr>
          <w:t xml:space="preserve"> </w:t>
        </w:r>
        <w:proofErr w:type="spellStart"/>
        <w:r w:rsidR="00214D9C" w:rsidRPr="00EB1585">
          <w:rPr>
            <w:b/>
            <w:rPrChange w:id="1608" w:author="Willian" w:date="2017-01-13T14:37:00Z">
              <w:rPr>
                <w:b w:val="0"/>
              </w:rPr>
            </w:rPrChange>
          </w:rPr>
          <w:t>Views</w:t>
        </w:r>
        <w:proofErr w:type="spellEnd"/>
        <w:r w:rsidR="00214D9C" w:rsidRPr="00EB1585">
          <w:rPr>
            <w:b/>
            <w:rPrChange w:id="1609" w:author="Willian" w:date="2017-01-13T14:37:00Z">
              <w:rPr>
                <w:b w:val="0"/>
              </w:rPr>
            </w:rPrChange>
          </w:rPr>
          <w:t xml:space="preserve"> </w:t>
        </w:r>
        <w:proofErr w:type="spellStart"/>
        <w:r w:rsidR="00214D9C" w:rsidRPr="00EB1585">
          <w:rPr>
            <w:b/>
            <w:rPrChange w:id="1610" w:author="Willian" w:date="2017-01-13T14:37:00Z">
              <w:rPr>
                <w:b w:val="0"/>
              </w:rPr>
            </w:rPrChange>
          </w:rPr>
          <w:t>Cell</w:t>
        </w:r>
        <w:proofErr w:type="spellEnd"/>
        <w:r w:rsidR="00214D9C">
          <w:t xml:space="preserve"> (células das listas).</w:t>
        </w:r>
      </w:ins>
      <w:ins w:id="1611" w:author="Willian" w:date="2017-01-13T14:36:00Z">
        <w:r>
          <w:t xml:space="preserve"> Também é a </w:t>
        </w:r>
        <w:proofErr w:type="spellStart"/>
        <w:r>
          <w:t>Table</w:t>
        </w:r>
        <w:proofErr w:type="spellEnd"/>
        <w:r>
          <w:t xml:space="preserve"> </w:t>
        </w:r>
        <w:proofErr w:type="spellStart"/>
        <w:r>
          <w:t>View</w:t>
        </w:r>
        <w:proofErr w:type="spellEnd"/>
        <w:r>
          <w:t xml:space="preserve"> que implementa os </w:t>
        </w:r>
        <w:proofErr w:type="spellStart"/>
        <w:r w:rsidRPr="00EB1585">
          <w:rPr>
            <w:b/>
            <w:rPrChange w:id="1612" w:author="Willian" w:date="2017-01-13T14:37:00Z">
              <w:rPr>
                <w:b w:val="0"/>
              </w:rPr>
            </w:rPrChange>
          </w:rPr>
          <w:t>delegates</w:t>
        </w:r>
        <w:proofErr w:type="spellEnd"/>
        <w:r w:rsidRPr="00EB1585">
          <w:rPr>
            <w:b/>
            <w:rPrChange w:id="1613" w:author="Willian" w:date="2017-01-13T14:37:00Z">
              <w:rPr>
                <w:b w:val="0"/>
              </w:rPr>
            </w:rPrChange>
          </w:rPr>
          <w:t xml:space="preserve"> </w:t>
        </w:r>
        <w:r>
          <w:t xml:space="preserve">e </w:t>
        </w:r>
        <w:r w:rsidRPr="00EB1585">
          <w:rPr>
            <w:b/>
            <w:rPrChange w:id="1614" w:author="Willian" w:date="2017-01-13T14:37:00Z">
              <w:rPr>
                <w:b w:val="0"/>
              </w:rPr>
            </w:rPrChange>
          </w:rPr>
          <w:t xml:space="preserve">data </w:t>
        </w:r>
        <w:proofErr w:type="spellStart"/>
        <w:r w:rsidRPr="00EB1585">
          <w:rPr>
            <w:b/>
            <w:rPrChange w:id="1615" w:author="Willian" w:date="2017-01-13T14:37:00Z">
              <w:rPr>
                <w:b w:val="0"/>
              </w:rPr>
            </w:rPrChange>
          </w:rPr>
          <w:t>sources</w:t>
        </w:r>
        <w:proofErr w:type="spellEnd"/>
        <w:r>
          <w:t xml:space="preserve"> que explicaremos mais </w:t>
        </w:r>
      </w:ins>
      <w:ins w:id="1616" w:author="Willian" w:date="2017-01-13T14:37:00Z">
        <w:r>
          <w:t>à</w:t>
        </w:r>
      </w:ins>
      <w:ins w:id="1617" w:author="Willian" w:date="2017-01-13T14:36:00Z">
        <w:r>
          <w:t xml:space="preserve"> frente.</w:t>
        </w:r>
      </w:ins>
    </w:p>
    <w:p w14:paraId="02075522" w14:textId="77777777" w:rsidR="00EB1585" w:rsidRDefault="00EB1585">
      <w:pPr>
        <w:rPr>
          <w:ins w:id="1618" w:author="Willian" w:date="2017-01-13T14:39:00Z"/>
        </w:rPr>
        <w:pPrChange w:id="1619" w:author="Willian" w:date="2017-01-13T14:09:00Z">
          <w:pPr>
            <w:pStyle w:val="Ttulo3"/>
          </w:pPr>
        </w:pPrChange>
      </w:pPr>
    </w:p>
    <w:p w14:paraId="6E59A52F" w14:textId="77777777" w:rsidR="00EB1585" w:rsidRPr="00214D9C" w:rsidRDefault="00EB1585">
      <w:pPr>
        <w:rPr>
          <w:ins w:id="1620" w:author="Willian" w:date="2017-01-13T12:31:00Z"/>
          <w:rPrChange w:id="1621" w:author="Willian" w:date="2017-01-13T14:17:00Z">
            <w:rPr>
              <w:ins w:id="1622" w:author="Willian" w:date="2017-01-13T12:31:00Z"/>
            </w:rPr>
          </w:rPrChange>
        </w:rPr>
        <w:pPrChange w:id="1623" w:author="Willian" w:date="2017-01-13T14:09:00Z">
          <w:pPr>
            <w:pStyle w:val="Ttulo3"/>
          </w:pPr>
        </w:pPrChange>
      </w:pPr>
    </w:p>
    <w:p w14:paraId="4A078DE3" w14:textId="48158346" w:rsidR="00CA0618" w:rsidRDefault="00CA0618" w:rsidP="00CA0618">
      <w:pPr>
        <w:pStyle w:val="Ttulo3"/>
        <w:rPr>
          <w:ins w:id="1624" w:author="Willian" w:date="2017-01-13T14:38:00Z"/>
          <w:lang w:val="en-US"/>
        </w:rPr>
      </w:pPr>
      <w:ins w:id="1625" w:author="Willian" w:date="2017-01-13T12:31:00Z">
        <w:r w:rsidRPr="00CA0618">
          <w:rPr>
            <w:lang w:val="en-US"/>
            <w:rPrChange w:id="1626" w:author="Willian" w:date="2017-01-13T12:31:00Z">
              <w:rPr/>
            </w:rPrChange>
          </w:rPr>
          <w:t>2.2.</w:t>
        </w:r>
        <w:r w:rsidRPr="00CA0618">
          <w:rPr>
            <w:lang w:val="en-US"/>
            <w:rPrChange w:id="1627" w:author="Willian" w:date="2017-01-13T12:31:00Z">
              <w:rPr/>
            </w:rPrChange>
          </w:rPr>
          <w:tab/>
          <w:t>Table View</w:t>
        </w:r>
      </w:ins>
    </w:p>
    <w:p w14:paraId="6889B846" w14:textId="6172AC2B" w:rsidR="00EB1585" w:rsidRPr="00EB1585" w:rsidRDefault="00EB1585">
      <w:pPr>
        <w:rPr>
          <w:ins w:id="1628" w:author="Willian" w:date="2017-01-13T14:39:00Z"/>
          <w:rPrChange w:id="1629" w:author="Willian" w:date="2017-01-13T14:40:00Z">
            <w:rPr>
              <w:ins w:id="1630" w:author="Willian" w:date="2017-01-13T14:39:00Z"/>
              <w:lang w:val="en-US"/>
            </w:rPr>
          </w:rPrChange>
        </w:rPr>
        <w:pPrChange w:id="1631" w:author="Willian" w:date="2017-01-13T14:38:00Z">
          <w:pPr>
            <w:pStyle w:val="Ttulo3"/>
          </w:pPr>
        </w:pPrChange>
      </w:pPr>
      <w:ins w:id="1632" w:author="Willian" w:date="2017-01-13T14:39:00Z">
        <w:r>
          <w:rPr>
            <w:lang w:val="en-US"/>
          </w:rPr>
          <w:t xml:space="preserve">É um </w:t>
        </w:r>
        <w:r w:rsidRPr="00EB1585">
          <w:rPr>
            <w:rPrChange w:id="1633" w:author="Willian" w:date="2017-01-13T14:40:00Z">
              <w:rPr>
                <w:b w:val="0"/>
                <w:lang w:val="en-US"/>
              </w:rPr>
            </w:rPrChange>
          </w:rPr>
          <w:t>componente</w:t>
        </w:r>
      </w:ins>
      <w:ins w:id="1634" w:author="Willian" w:date="2017-01-13T14:40:00Z">
        <w:r>
          <w:t xml:space="preserve"> da </w:t>
        </w:r>
        <w:proofErr w:type="spellStart"/>
        <w:r>
          <w:t>UITableViewController</w:t>
        </w:r>
        <w:proofErr w:type="spellEnd"/>
        <w:r>
          <w:t xml:space="preserve"> que se gerencia as lis</w:t>
        </w:r>
      </w:ins>
      <w:ins w:id="1635" w:author="Willian" w:date="2017-01-13T14:41:00Z">
        <w:r>
          <w:t xml:space="preserve">tas do </w:t>
        </w:r>
        <w:proofErr w:type="spellStart"/>
        <w:r>
          <w:t>app</w:t>
        </w:r>
        <w:proofErr w:type="spellEnd"/>
        <w:r>
          <w:t xml:space="preserve"> em iOS.</w:t>
        </w:r>
      </w:ins>
      <w:ins w:id="1636" w:author="Willian" w:date="2017-01-13T14:42:00Z">
        <w:r>
          <w:t xml:space="preserve"> E para inserir dados em uma </w:t>
        </w:r>
        <w:proofErr w:type="spellStart"/>
        <w:r>
          <w:t>Table</w:t>
        </w:r>
        <w:proofErr w:type="spellEnd"/>
        <w:r>
          <w:t xml:space="preserve"> </w:t>
        </w:r>
        <w:proofErr w:type="spellStart"/>
        <w:r>
          <w:t>View</w:t>
        </w:r>
        <w:proofErr w:type="spellEnd"/>
        <w:r>
          <w:t xml:space="preserve">, precisamos de uma </w:t>
        </w:r>
        <w:proofErr w:type="spellStart"/>
        <w:r>
          <w:t>Table</w:t>
        </w:r>
        <w:proofErr w:type="spellEnd"/>
        <w:r>
          <w:t xml:space="preserve"> </w:t>
        </w:r>
        <w:proofErr w:type="spellStart"/>
        <w:r>
          <w:t>View</w:t>
        </w:r>
        <w:proofErr w:type="spellEnd"/>
        <w:r>
          <w:t xml:space="preserve"> </w:t>
        </w:r>
        <w:proofErr w:type="spellStart"/>
        <w:r>
          <w:t>Cell</w:t>
        </w:r>
        <w:proofErr w:type="spellEnd"/>
        <w:r>
          <w:t xml:space="preserve">, que </w:t>
        </w:r>
      </w:ins>
      <w:ins w:id="1637" w:author="Willian" w:date="2017-01-13T14:43:00Z">
        <w:r>
          <w:t>é uma linha (</w:t>
        </w:r>
        <w:proofErr w:type="spellStart"/>
        <w:r>
          <w:t>row</w:t>
        </w:r>
        <w:proofErr w:type="spellEnd"/>
        <w:r>
          <w:t xml:space="preserve">) da lista, mas antes </w:t>
        </w:r>
      </w:ins>
      <w:ins w:id="1638" w:author="Willian" w:date="2017-01-13T14:44:00Z">
        <w:r>
          <w:t>é necessário escolher um layout para esta, que já vem com alguns layouts pr</w:t>
        </w:r>
      </w:ins>
      <w:ins w:id="1639" w:author="Willian" w:date="2017-01-13T14:45:00Z">
        <w:r>
          <w:t xml:space="preserve">é-definidos no </w:t>
        </w:r>
        <w:proofErr w:type="spellStart"/>
        <w:r>
          <w:t>UIKit</w:t>
        </w:r>
        <w:proofErr w:type="spellEnd"/>
        <w:r>
          <w:t>. São layouts simples, para aplicaç</w:t>
        </w:r>
      </w:ins>
      <w:ins w:id="1640" w:author="Willian" w:date="2017-01-13T14:46:00Z">
        <w:r>
          <w:t>ões menos exigentes.</w:t>
        </w:r>
      </w:ins>
    </w:p>
    <w:p w14:paraId="4E9E626F" w14:textId="77777777" w:rsidR="00EB1585" w:rsidRPr="00EB1585" w:rsidRDefault="00EB1585">
      <w:pPr>
        <w:rPr>
          <w:ins w:id="1641" w:author="Willian" w:date="2017-01-13T12:31:00Z"/>
          <w:lang w:val="en-US"/>
          <w:rPrChange w:id="1642" w:author="Willian" w:date="2017-01-13T14:38:00Z">
            <w:rPr>
              <w:ins w:id="1643" w:author="Willian" w:date="2017-01-13T12:31:00Z"/>
            </w:rPr>
          </w:rPrChange>
        </w:rPr>
        <w:pPrChange w:id="1644" w:author="Willian" w:date="2017-01-13T14:38:00Z">
          <w:pPr>
            <w:pStyle w:val="Ttulo3"/>
          </w:pPr>
        </w:pPrChange>
      </w:pPr>
    </w:p>
    <w:p w14:paraId="1EDB1E6D" w14:textId="7C59E712" w:rsidR="00CA0618" w:rsidRDefault="00CA0618">
      <w:pPr>
        <w:pStyle w:val="Ttulo4"/>
        <w:rPr>
          <w:ins w:id="1645" w:author="Willian" w:date="2017-01-13T14:46:00Z"/>
          <w:lang w:val="en-US"/>
        </w:rPr>
        <w:pPrChange w:id="1646" w:author="Willian" w:date="2017-01-13T12:31:00Z">
          <w:pPr>
            <w:pStyle w:val="Ttulo3"/>
          </w:pPr>
        </w:pPrChange>
      </w:pPr>
      <w:ins w:id="1647" w:author="Willian" w:date="2017-01-13T12:31:00Z">
        <w:r w:rsidRPr="00CA0618">
          <w:rPr>
            <w:lang w:val="en-US"/>
            <w:rPrChange w:id="1648" w:author="Willian" w:date="2017-01-13T12:31:00Z">
              <w:rPr>
                <w:iCs/>
              </w:rPr>
            </w:rPrChange>
          </w:rPr>
          <w:t>2.2.1.</w:t>
        </w:r>
        <w:r w:rsidRPr="00CA0618">
          <w:rPr>
            <w:lang w:val="en-US"/>
            <w:rPrChange w:id="1649" w:author="Willian" w:date="2017-01-13T12:31:00Z">
              <w:rPr>
                <w:iCs/>
              </w:rPr>
            </w:rPrChange>
          </w:rPr>
          <w:tab/>
          <w:t>Table View Cell</w:t>
        </w:r>
        <w:r w:rsidRPr="00CA0618">
          <w:rPr>
            <w:lang w:val="en-US"/>
            <w:rPrChange w:id="1650" w:author="Willian" w:date="2017-01-13T12:31:00Z">
              <w:rPr>
                <w:iCs/>
              </w:rPr>
            </w:rPrChange>
          </w:rPr>
          <w:tab/>
        </w:r>
      </w:ins>
    </w:p>
    <w:p w14:paraId="0743D181" w14:textId="2BB56F5F" w:rsidR="00EB1585" w:rsidRDefault="00EB1585">
      <w:pPr>
        <w:rPr>
          <w:ins w:id="1651" w:author="Willian" w:date="2017-01-13T14:56:00Z"/>
        </w:rPr>
        <w:pPrChange w:id="1652" w:author="Willian" w:date="2017-01-13T14:46:00Z">
          <w:pPr>
            <w:pStyle w:val="Ttulo3"/>
          </w:pPr>
        </w:pPrChange>
      </w:pPr>
      <w:proofErr w:type="spellStart"/>
      <w:ins w:id="1653" w:author="Willian" w:date="2017-01-13T14:46:00Z">
        <w:r>
          <w:rPr>
            <w:lang w:val="en-US"/>
          </w:rPr>
          <w:t>Educador</w:t>
        </w:r>
        <w:proofErr w:type="spellEnd"/>
        <w:r>
          <w:rPr>
            <w:lang w:val="en-US"/>
          </w:rPr>
          <w:t xml:space="preserve">, </w:t>
        </w:r>
        <w:proofErr w:type="spellStart"/>
        <w:r>
          <w:rPr>
            <w:lang w:val="en-US"/>
          </w:rPr>
          <w:t>explicando</w:t>
        </w:r>
        <w:proofErr w:type="spellEnd"/>
        <w:r>
          <w:rPr>
            <w:lang w:val="en-US"/>
          </w:rPr>
          <w:t xml:space="preserve"> </w:t>
        </w:r>
        <w:proofErr w:type="spellStart"/>
        <w:r>
          <w:rPr>
            <w:lang w:val="en-US"/>
          </w:rPr>
          <w:t>melhor</w:t>
        </w:r>
        <w:proofErr w:type="spellEnd"/>
        <w:r>
          <w:rPr>
            <w:lang w:val="en-US"/>
          </w:rPr>
          <w:t xml:space="preserve"> o que </w:t>
        </w:r>
        <w:proofErr w:type="spellStart"/>
        <w:r>
          <w:rPr>
            <w:lang w:val="en-US"/>
          </w:rPr>
          <w:t>seria</w:t>
        </w:r>
        <w:proofErr w:type="spellEnd"/>
        <w:r>
          <w:rPr>
            <w:lang w:val="en-US"/>
          </w:rPr>
          <w:t xml:space="preserve"> </w:t>
        </w:r>
        <w:proofErr w:type="spellStart"/>
        <w:r>
          <w:rPr>
            <w:lang w:val="en-US"/>
          </w:rPr>
          <w:t>uma</w:t>
        </w:r>
        <w:proofErr w:type="spellEnd"/>
        <w:r>
          <w:rPr>
            <w:lang w:val="en-US"/>
          </w:rPr>
          <w:t xml:space="preserve"> Table View Cell,</w:t>
        </w:r>
      </w:ins>
      <w:ins w:id="1654" w:author="Willian" w:date="2017-01-13T14:47:00Z">
        <w:r>
          <w:rPr>
            <w:lang w:val="en-US"/>
          </w:rPr>
          <w:t xml:space="preserve"> é </w:t>
        </w:r>
        <w:proofErr w:type="spellStart"/>
        <w:r>
          <w:rPr>
            <w:lang w:val="en-US"/>
          </w:rPr>
          <w:t>uma</w:t>
        </w:r>
        <w:proofErr w:type="spellEnd"/>
        <w:r>
          <w:rPr>
            <w:lang w:val="en-US"/>
          </w:rPr>
          <w:t xml:space="preserve"> View pela </w:t>
        </w:r>
        <w:proofErr w:type="spellStart"/>
        <w:r>
          <w:rPr>
            <w:lang w:val="en-US"/>
          </w:rPr>
          <w:t>qual</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exibir</w:t>
        </w:r>
        <w:proofErr w:type="spellEnd"/>
        <w:r>
          <w:rPr>
            <w:lang w:val="en-US"/>
          </w:rPr>
          <w:t xml:space="preserve"> </w:t>
        </w:r>
        <w:proofErr w:type="spellStart"/>
        <w:r>
          <w:rPr>
            <w:lang w:val="en-US"/>
          </w:rPr>
          <w:t>alguma</w:t>
        </w:r>
        <w:proofErr w:type="spellEnd"/>
        <w:r>
          <w:rPr>
            <w:lang w:val="en-US"/>
          </w:rPr>
          <w:t xml:space="preserve"> </w:t>
        </w:r>
        <w:proofErr w:type="spellStart"/>
        <w:r>
          <w:rPr>
            <w:lang w:val="en-US"/>
          </w:rPr>
          <w:t>coisa</w:t>
        </w:r>
        <w:proofErr w:type="spellEnd"/>
        <w:r>
          <w:rPr>
            <w:lang w:val="en-US"/>
          </w:rPr>
          <w:t xml:space="preserve"> </w:t>
        </w:r>
        <w:proofErr w:type="spellStart"/>
        <w:proofErr w:type="gramStart"/>
        <w:r>
          <w:rPr>
            <w:lang w:val="en-US"/>
          </w:rPr>
          <w:t>na</w:t>
        </w:r>
        <w:proofErr w:type="spellEnd"/>
        <w:proofErr w:type="gramEnd"/>
        <w:r>
          <w:rPr>
            <w:lang w:val="en-US"/>
          </w:rPr>
          <w:t xml:space="preserve"> Table View</w:t>
        </w:r>
        <w:r w:rsidR="00066024">
          <w:rPr>
            <w:lang w:val="en-US"/>
          </w:rPr>
          <w:t xml:space="preserve">. </w:t>
        </w:r>
        <w:proofErr w:type="spellStart"/>
        <w:r w:rsidR="00066024">
          <w:rPr>
            <w:lang w:val="en-US"/>
          </w:rPr>
          <w:t>Nela</w:t>
        </w:r>
        <w:proofErr w:type="spellEnd"/>
        <w:r w:rsidR="00066024">
          <w:rPr>
            <w:lang w:val="en-US"/>
          </w:rPr>
          <w:t xml:space="preserve"> </w:t>
        </w:r>
      </w:ins>
      <w:ins w:id="1655" w:author="Willian" w:date="2017-01-13T14:52:00Z">
        <w:r w:rsidR="00066024">
          <w:rPr>
            <w:lang w:val="en-US"/>
          </w:rPr>
          <w:t xml:space="preserve">é </w:t>
        </w:r>
        <w:proofErr w:type="spellStart"/>
        <w:r w:rsidR="00066024">
          <w:rPr>
            <w:lang w:val="en-US"/>
          </w:rPr>
          <w:t>possível</w:t>
        </w:r>
        <w:proofErr w:type="spellEnd"/>
        <w:r w:rsidR="00066024">
          <w:rPr>
            <w:lang w:val="en-US"/>
          </w:rPr>
          <w:t xml:space="preserve"> </w:t>
        </w:r>
        <w:proofErr w:type="spellStart"/>
        <w:r w:rsidR="00066024">
          <w:rPr>
            <w:lang w:val="en-US"/>
          </w:rPr>
          <w:t>escolher</w:t>
        </w:r>
        <w:proofErr w:type="spellEnd"/>
        <w:r w:rsidR="00066024">
          <w:rPr>
            <w:lang w:val="en-US"/>
          </w:rPr>
          <w:t xml:space="preserve"> um </w:t>
        </w:r>
        <w:proofErr w:type="spellStart"/>
        <w:r w:rsidR="00066024">
          <w:rPr>
            <w:lang w:val="en-US"/>
          </w:rPr>
          <w:t>estilo</w:t>
        </w:r>
        <w:proofErr w:type="spellEnd"/>
        <w:r w:rsidR="00066024">
          <w:rPr>
            <w:lang w:val="en-US"/>
          </w:rPr>
          <w:t xml:space="preserve"> de </w:t>
        </w:r>
        <w:proofErr w:type="spellStart"/>
        <w:r w:rsidR="00066024">
          <w:rPr>
            <w:lang w:val="en-US"/>
          </w:rPr>
          <w:t>célula</w:t>
        </w:r>
        <w:proofErr w:type="spellEnd"/>
        <w:r w:rsidR="00066024">
          <w:rPr>
            <w:lang w:val="en-US"/>
          </w:rPr>
          <w:t xml:space="preserve"> </w:t>
        </w:r>
        <w:proofErr w:type="spellStart"/>
        <w:r w:rsidR="00066024">
          <w:rPr>
            <w:lang w:val="en-US"/>
          </w:rPr>
          <w:t>padrão</w:t>
        </w:r>
        <w:proofErr w:type="spellEnd"/>
        <w:r w:rsidR="00066024">
          <w:rPr>
            <w:lang w:val="en-US"/>
          </w:rPr>
          <w:t xml:space="preserve">, </w:t>
        </w:r>
        <w:proofErr w:type="spellStart"/>
        <w:r w:rsidR="00066024">
          <w:rPr>
            <w:lang w:val="en-US"/>
          </w:rPr>
          <w:t>ou</w:t>
        </w:r>
        <w:proofErr w:type="spellEnd"/>
        <w:r w:rsidR="00066024">
          <w:rPr>
            <w:lang w:val="en-US"/>
          </w:rPr>
          <w:t xml:space="preserve"> </w:t>
        </w:r>
        <w:proofErr w:type="spellStart"/>
        <w:r w:rsidR="00066024">
          <w:rPr>
            <w:lang w:val="en-US"/>
          </w:rPr>
          <w:t>personalizado</w:t>
        </w:r>
        <w:proofErr w:type="spellEnd"/>
        <w:r w:rsidR="00066024">
          <w:rPr>
            <w:lang w:val="en-US"/>
          </w:rPr>
          <w:t xml:space="preserve">, </w:t>
        </w:r>
        <w:proofErr w:type="spellStart"/>
        <w:r w:rsidR="00066024">
          <w:rPr>
            <w:lang w:val="en-US"/>
          </w:rPr>
          <w:t>podendo</w:t>
        </w:r>
        <w:proofErr w:type="spellEnd"/>
        <w:r w:rsidR="00066024">
          <w:rPr>
            <w:lang w:val="en-US"/>
          </w:rPr>
          <w:t xml:space="preserve"> </w:t>
        </w:r>
        <w:proofErr w:type="spellStart"/>
        <w:r w:rsidR="00066024">
          <w:rPr>
            <w:lang w:val="en-US"/>
          </w:rPr>
          <w:t>ser</w:t>
        </w:r>
        <w:proofErr w:type="spellEnd"/>
        <w:r w:rsidR="00066024">
          <w:rPr>
            <w:lang w:val="en-US"/>
          </w:rPr>
          <w:t xml:space="preserve"> </w:t>
        </w:r>
        <w:proofErr w:type="spellStart"/>
        <w:r w:rsidR="00066024">
          <w:rPr>
            <w:lang w:val="en-US"/>
          </w:rPr>
          <w:t>prototi</w:t>
        </w:r>
      </w:ins>
      <w:ins w:id="1656" w:author="Willian" w:date="2017-01-13T14:53:00Z">
        <w:r w:rsidR="00066024">
          <w:rPr>
            <w:lang w:val="en-US"/>
          </w:rPr>
          <w:t>pado</w:t>
        </w:r>
        <w:proofErr w:type="spellEnd"/>
        <w:r w:rsidR="00066024">
          <w:rPr>
            <w:lang w:val="en-US"/>
          </w:rPr>
          <w:t xml:space="preserve"> </w:t>
        </w:r>
        <w:proofErr w:type="spellStart"/>
        <w:r w:rsidR="00066024">
          <w:rPr>
            <w:lang w:val="en-US"/>
          </w:rPr>
          <w:t>direto</w:t>
        </w:r>
        <w:proofErr w:type="spellEnd"/>
        <w:r w:rsidR="00066024">
          <w:rPr>
            <w:lang w:val="en-US"/>
          </w:rPr>
          <w:t xml:space="preserve"> storyboard</w:t>
        </w:r>
      </w:ins>
      <w:ins w:id="1657" w:author="Willian" w:date="2017-01-13T14:55:00Z">
        <w:r w:rsidR="001F37A5">
          <w:t xml:space="preserve"> que aprenderemos </w:t>
        </w:r>
        <w:proofErr w:type="gramStart"/>
        <w:r w:rsidR="001F37A5">
          <w:t>na</w:t>
        </w:r>
        <w:proofErr w:type="gramEnd"/>
        <w:r w:rsidR="001F37A5">
          <w:t xml:space="preserve"> pr</w:t>
        </w:r>
      </w:ins>
      <w:ins w:id="1658" w:author="Willian" w:date="2017-01-13T14:56:00Z">
        <w:r w:rsidR="001F37A5">
          <w:t>ática.</w:t>
        </w:r>
      </w:ins>
    </w:p>
    <w:p w14:paraId="6A7E6A66" w14:textId="164C6DF3" w:rsidR="001F37A5" w:rsidRDefault="001F37A5">
      <w:pPr>
        <w:rPr>
          <w:ins w:id="1659" w:author="Willian" w:date="2017-01-13T14:57:00Z"/>
        </w:rPr>
        <w:pPrChange w:id="1660" w:author="Willian" w:date="2017-01-13T14:46:00Z">
          <w:pPr>
            <w:pStyle w:val="Ttulo3"/>
          </w:pPr>
        </w:pPrChange>
      </w:pPr>
      <w:ins w:id="1661" w:author="Willian" w:date="2017-01-13T14:56:00Z">
        <w:r>
          <w:t>Também explique que para definir as configuraç</w:t>
        </w:r>
      </w:ins>
      <w:ins w:id="1662" w:author="Willian" w:date="2017-01-13T14:57:00Z">
        <w:r>
          <w:t>ões das células em Swift, é necessário implementar protocolos.</w:t>
        </w:r>
      </w:ins>
    </w:p>
    <w:p w14:paraId="4804CD2B" w14:textId="77777777" w:rsidR="001F37A5" w:rsidRDefault="001F37A5">
      <w:pPr>
        <w:rPr>
          <w:ins w:id="1663" w:author="Willian" w:date="2017-01-13T14:57:00Z"/>
        </w:rPr>
        <w:pPrChange w:id="1664" w:author="Willian" w:date="2017-01-13T14:46:00Z">
          <w:pPr>
            <w:pStyle w:val="Ttulo3"/>
          </w:pPr>
        </w:pPrChange>
      </w:pPr>
    </w:p>
    <w:p w14:paraId="7B3FC608" w14:textId="77777777" w:rsidR="001F37A5" w:rsidRPr="001F37A5" w:rsidRDefault="001F37A5">
      <w:pPr>
        <w:rPr>
          <w:ins w:id="1665" w:author="Willian" w:date="2017-01-13T12:31:00Z"/>
          <w:rPrChange w:id="1666" w:author="Willian" w:date="2017-01-13T14:55:00Z">
            <w:rPr>
              <w:ins w:id="1667" w:author="Willian" w:date="2017-01-13T12:31:00Z"/>
            </w:rPr>
          </w:rPrChange>
        </w:rPr>
        <w:pPrChange w:id="1668" w:author="Willian" w:date="2017-01-13T14:46:00Z">
          <w:pPr>
            <w:pStyle w:val="Ttulo3"/>
          </w:pPr>
        </w:pPrChange>
      </w:pPr>
    </w:p>
    <w:p w14:paraId="572AF0B9" w14:textId="2002AB28" w:rsidR="00CA0618" w:rsidRDefault="00CA0618" w:rsidP="00CA0618">
      <w:pPr>
        <w:pStyle w:val="Ttulo3"/>
        <w:rPr>
          <w:ins w:id="1669" w:author="Willian" w:date="2017-01-13T14:57:00Z"/>
          <w:lang w:val="en-US"/>
        </w:rPr>
      </w:pPr>
      <w:ins w:id="1670" w:author="Willian" w:date="2017-01-13T12:31:00Z">
        <w:r w:rsidRPr="00CA0618">
          <w:rPr>
            <w:lang w:val="en-US"/>
            <w:rPrChange w:id="1671" w:author="Willian" w:date="2017-01-13T12:31:00Z">
              <w:rPr/>
            </w:rPrChange>
          </w:rPr>
          <w:t>2.3.</w:t>
        </w:r>
        <w:r w:rsidRPr="00CA0618">
          <w:rPr>
            <w:lang w:val="en-US"/>
            <w:rPrChange w:id="1672" w:author="Willian" w:date="2017-01-13T12:31:00Z">
              <w:rPr/>
            </w:rPrChange>
          </w:rPr>
          <w:tab/>
        </w:r>
        <w:proofErr w:type="spellStart"/>
        <w:r w:rsidRPr="00CA0618">
          <w:rPr>
            <w:lang w:val="en-US"/>
            <w:rPrChange w:id="1673" w:author="Willian" w:date="2017-01-13T12:31:00Z">
              <w:rPr/>
            </w:rPrChange>
          </w:rPr>
          <w:t>Implementando</w:t>
        </w:r>
        <w:proofErr w:type="spellEnd"/>
        <w:r w:rsidRPr="00CA0618">
          <w:rPr>
            <w:lang w:val="en-US"/>
            <w:rPrChange w:id="1674" w:author="Willian" w:date="2017-01-13T12:31:00Z">
              <w:rPr/>
            </w:rPrChange>
          </w:rPr>
          <w:t xml:space="preserve"> </w:t>
        </w:r>
        <w:proofErr w:type="spellStart"/>
        <w:r w:rsidRPr="00CA0618">
          <w:rPr>
            <w:lang w:val="en-US"/>
            <w:rPrChange w:id="1675" w:author="Willian" w:date="2017-01-13T12:31:00Z">
              <w:rPr/>
            </w:rPrChange>
          </w:rPr>
          <w:t>uma</w:t>
        </w:r>
        <w:proofErr w:type="spellEnd"/>
        <w:r w:rsidRPr="00CA0618">
          <w:rPr>
            <w:lang w:val="en-US"/>
            <w:rPrChange w:id="1676" w:author="Willian" w:date="2017-01-13T12:31:00Z">
              <w:rPr/>
            </w:rPrChange>
          </w:rPr>
          <w:t xml:space="preserve"> Table View Controller</w:t>
        </w:r>
      </w:ins>
    </w:p>
    <w:p w14:paraId="0D22C8BD" w14:textId="72B9D4C4" w:rsidR="001F37A5" w:rsidRDefault="001F37A5" w:rsidP="00690A68">
      <w:pPr>
        <w:pBdr>
          <w:bottom w:val="single" w:sz="4" w:space="1" w:color="auto"/>
        </w:pBdr>
        <w:rPr>
          <w:ins w:id="1677" w:author="Willian" w:date="2017-01-13T14:59:00Z"/>
          <w:lang w:val="en-US"/>
        </w:rPr>
        <w:pPrChange w:id="1678" w:author="Willian" w:date="2017-01-13T16:41:00Z">
          <w:pPr>
            <w:pStyle w:val="Ttulo3"/>
          </w:pPr>
        </w:pPrChange>
      </w:pPr>
      <w:ins w:id="1679" w:author="Willian" w:date="2017-01-13T14:57:00Z">
        <w:r>
          <w:rPr>
            <w:lang w:val="en-US"/>
          </w:rPr>
          <w:t xml:space="preserve">Para </w:t>
        </w:r>
        <w:proofErr w:type="spellStart"/>
        <w:r>
          <w:rPr>
            <w:lang w:val="en-US"/>
          </w:rPr>
          <w:t>implementar</w:t>
        </w:r>
        <w:proofErr w:type="spellEnd"/>
        <w:r>
          <w:rPr>
            <w:lang w:val="en-US"/>
          </w:rPr>
          <w:t xml:space="preserve"> </w:t>
        </w:r>
        <w:proofErr w:type="spellStart"/>
        <w:r>
          <w:rPr>
            <w:lang w:val="en-US"/>
          </w:rPr>
          <w:t>uma</w:t>
        </w:r>
        <w:proofErr w:type="spellEnd"/>
        <w:r>
          <w:rPr>
            <w:lang w:val="en-US"/>
          </w:rPr>
          <w:t xml:space="preserve"> Table View Controller, </w:t>
        </w:r>
        <w:proofErr w:type="spellStart"/>
        <w:r>
          <w:rPr>
            <w:lang w:val="en-US"/>
          </w:rPr>
          <w:t>abra</w:t>
        </w:r>
        <w:proofErr w:type="spellEnd"/>
        <w:r>
          <w:rPr>
            <w:lang w:val="en-US"/>
          </w:rPr>
          <w:t xml:space="preserve"> o </w:t>
        </w:r>
        <w:proofErr w:type="spellStart"/>
        <w:r>
          <w:rPr>
            <w:lang w:val="en-US"/>
          </w:rPr>
          <w:t>arquivo</w:t>
        </w:r>
        <w:proofErr w:type="spellEnd"/>
        <w:r>
          <w:rPr>
            <w:lang w:val="en-US"/>
          </w:rPr>
          <w:t xml:space="preserve"> base </w:t>
        </w:r>
      </w:ins>
      <w:ins w:id="1680" w:author="Willian" w:date="2017-01-13T14:58:00Z">
        <w:r>
          <w:rPr>
            <w:b/>
            <w:color w:val="7030A0"/>
          </w:rPr>
          <w:t xml:space="preserve">Unidade_4_-_Aula_2_-_Exemplo_1.zip </w:t>
        </w:r>
        <w:r>
          <w:rPr>
            <w:lang w:val="en-US"/>
          </w:rPr>
          <w:t xml:space="preserve">no material de </w:t>
        </w:r>
        <w:proofErr w:type="spellStart"/>
        <w:r>
          <w:rPr>
            <w:lang w:val="en-US"/>
          </w:rPr>
          <w:t>apoio</w:t>
        </w:r>
        <w:proofErr w:type="spellEnd"/>
        <w:r>
          <w:rPr>
            <w:lang w:val="en-US"/>
          </w:rPr>
          <w:t xml:space="preserve"> e </w:t>
        </w:r>
        <w:proofErr w:type="spellStart"/>
        <w:r>
          <w:rPr>
            <w:lang w:val="en-US"/>
          </w:rPr>
          <w:t>ver</w:t>
        </w:r>
        <w:proofErr w:type="spellEnd"/>
        <w:r>
          <w:rPr>
            <w:lang w:val="en-US"/>
          </w:rPr>
          <w:t xml:space="preserve"> </w:t>
        </w:r>
        <w:proofErr w:type="spellStart"/>
        <w:proofErr w:type="gramStart"/>
        <w:r>
          <w:rPr>
            <w:lang w:val="en-US"/>
          </w:rPr>
          <w:t>como</w:t>
        </w:r>
        <w:proofErr w:type="spellEnd"/>
        <w:proofErr w:type="gramEnd"/>
        <w:r>
          <w:rPr>
            <w:lang w:val="en-US"/>
          </w:rPr>
          <w:t xml:space="preserve"> </w:t>
        </w:r>
        <w:proofErr w:type="spellStart"/>
        <w:r>
          <w:rPr>
            <w:lang w:val="en-US"/>
          </w:rPr>
          <w:t>est</w:t>
        </w:r>
      </w:ins>
      <w:ins w:id="1681" w:author="Willian" w:date="2017-01-13T14:59:00Z">
        <w:r>
          <w:rPr>
            <w:lang w:val="en-US"/>
          </w:rPr>
          <w:t>á</w:t>
        </w:r>
        <w:proofErr w:type="spellEnd"/>
        <w:r>
          <w:rPr>
            <w:lang w:val="en-US"/>
          </w:rPr>
          <w:t xml:space="preserve"> </w:t>
        </w:r>
        <w:proofErr w:type="spellStart"/>
        <w:r>
          <w:rPr>
            <w:lang w:val="en-US"/>
          </w:rPr>
          <w:t>nossa</w:t>
        </w:r>
        <w:proofErr w:type="spellEnd"/>
        <w:r>
          <w:rPr>
            <w:lang w:val="en-US"/>
          </w:rPr>
          <w:t xml:space="preserve"> </w:t>
        </w:r>
        <w:proofErr w:type="spellStart"/>
        <w:r>
          <w:rPr>
            <w:lang w:val="en-US"/>
          </w:rPr>
          <w:t>tela</w:t>
        </w:r>
        <w:proofErr w:type="spellEnd"/>
        <w:r>
          <w:rPr>
            <w:lang w:val="en-US"/>
          </w:rPr>
          <w:t xml:space="preserve"> </w:t>
        </w:r>
        <w:proofErr w:type="spellStart"/>
        <w:r w:rsidRPr="001F37A5">
          <w:rPr>
            <w:b/>
            <w:lang w:val="en-US"/>
            <w:rPrChange w:id="1682" w:author="Willian" w:date="2017-01-13T14:59:00Z">
              <w:rPr>
                <w:lang w:val="en-US"/>
              </w:rPr>
            </w:rPrChange>
          </w:rPr>
          <w:t>Navegar</w:t>
        </w:r>
        <w:proofErr w:type="spellEnd"/>
        <w:r>
          <w:rPr>
            <w:lang w:val="en-US"/>
          </w:rPr>
          <w:t>.</w:t>
        </w:r>
      </w:ins>
    </w:p>
    <w:p w14:paraId="49C3AC67" w14:textId="6712D93C" w:rsidR="001F37A5" w:rsidRPr="00690A68" w:rsidRDefault="001F37A5" w:rsidP="00690A68">
      <w:pPr>
        <w:pStyle w:val="PargrafodaLista"/>
        <w:numPr>
          <w:ilvl w:val="0"/>
          <w:numId w:val="76"/>
        </w:numPr>
        <w:rPr>
          <w:ins w:id="1683" w:author="Willian" w:date="2017-01-13T15:01:00Z"/>
          <w:lang w:val="en-US"/>
          <w:rPrChange w:id="1684" w:author="Willian" w:date="2017-01-13T16:41:00Z">
            <w:rPr>
              <w:ins w:id="1685" w:author="Willian" w:date="2017-01-13T15:01:00Z"/>
              <w:lang w:val="en-US"/>
            </w:rPr>
          </w:rPrChange>
        </w:rPr>
        <w:pPrChange w:id="1686" w:author="Willian" w:date="2017-01-13T16:41:00Z">
          <w:pPr>
            <w:pStyle w:val="Ttulo3"/>
          </w:pPr>
        </w:pPrChange>
      </w:pPr>
      <w:proofErr w:type="spellStart"/>
      <w:ins w:id="1687" w:author="Willian" w:date="2017-01-13T15:00:00Z">
        <w:r w:rsidRPr="00690A68">
          <w:rPr>
            <w:lang w:val="en-US"/>
            <w:rPrChange w:id="1688" w:author="Willian" w:date="2017-01-13T16:41:00Z">
              <w:rPr>
                <w:lang w:val="en-US"/>
              </w:rPr>
            </w:rPrChange>
          </w:rPr>
          <w:t>Permitir</w:t>
        </w:r>
        <w:proofErr w:type="spellEnd"/>
        <w:r w:rsidRPr="00690A68">
          <w:rPr>
            <w:lang w:val="en-US"/>
            <w:rPrChange w:id="1689" w:author="Willian" w:date="2017-01-13T16:41:00Z">
              <w:rPr>
                <w:lang w:val="en-US"/>
              </w:rPr>
            </w:rPrChange>
          </w:rPr>
          <w:t xml:space="preserve"> que </w:t>
        </w:r>
        <w:proofErr w:type="spellStart"/>
        <w:r w:rsidRPr="00690A68">
          <w:rPr>
            <w:lang w:val="en-US"/>
            <w:rPrChange w:id="1690" w:author="Willian" w:date="2017-01-13T16:41:00Z">
              <w:rPr>
                <w:lang w:val="en-US"/>
              </w:rPr>
            </w:rPrChange>
          </w:rPr>
          <w:t>o</w:t>
        </w:r>
        <w:proofErr w:type="spellEnd"/>
        <w:r w:rsidRPr="00690A68">
          <w:rPr>
            <w:lang w:val="en-US"/>
            <w:rPrChange w:id="1691" w:author="Willian" w:date="2017-01-13T16:41:00Z">
              <w:rPr>
                <w:lang w:val="en-US"/>
              </w:rPr>
            </w:rPrChange>
          </w:rPr>
          <w:t xml:space="preserve"> </w:t>
        </w:r>
        <w:proofErr w:type="spellStart"/>
        <w:r w:rsidRPr="00690A68">
          <w:rPr>
            <w:lang w:val="en-US"/>
            <w:rPrChange w:id="1692" w:author="Willian" w:date="2017-01-13T16:41:00Z">
              <w:rPr>
                <w:lang w:val="en-US"/>
              </w:rPr>
            </w:rPrChange>
          </w:rPr>
          <w:t>aluno</w:t>
        </w:r>
        <w:proofErr w:type="spellEnd"/>
        <w:r w:rsidRPr="00690A68">
          <w:rPr>
            <w:lang w:val="en-US"/>
            <w:rPrChange w:id="1693" w:author="Willian" w:date="2017-01-13T16:41:00Z">
              <w:rPr>
                <w:lang w:val="en-US"/>
              </w:rPr>
            </w:rPrChange>
          </w:rPr>
          <w:t xml:space="preserve"> </w:t>
        </w:r>
        <w:proofErr w:type="spellStart"/>
        <w:r w:rsidRPr="00690A68">
          <w:rPr>
            <w:lang w:val="en-US"/>
            <w:rPrChange w:id="1694" w:author="Willian" w:date="2017-01-13T16:41:00Z">
              <w:rPr>
                <w:lang w:val="en-US"/>
              </w:rPr>
            </w:rPrChange>
          </w:rPr>
          <w:t>formate</w:t>
        </w:r>
        <w:proofErr w:type="spellEnd"/>
        <w:r w:rsidRPr="00690A68">
          <w:rPr>
            <w:lang w:val="en-US"/>
            <w:rPrChange w:id="1695" w:author="Willian" w:date="2017-01-13T16:41:00Z">
              <w:rPr>
                <w:lang w:val="en-US"/>
              </w:rPr>
            </w:rPrChange>
          </w:rPr>
          <w:t xml:space="preserve"> as Labels e o </w:t>
        </w:r>
        <w:proofErr w:type="spellStart"/>
        <w:r w:rsidRPr="00690A68">
          <w:rPr>
            <w:lang w:val="en-US"/>
            <w:rPrChange w:id="1696" w:author="Willian" w:date="2017-01-13T16:41:00Z">
              <w:rPr>
                <w:lang w:val="en-US"/>
              </w:rPr>
            </w:rPrChange>
          </w:rPr>
          <w:t>estilo</w:t>
        </w:r>
        <w:proofErr w:type="spellEnd"/>
        <w:r w:rsidRPr="00690A68">
          <w:rPr>
            <w:lang w:val="en-US"/>
            <w:rPrChange w:id="1697" w:author="Willian" w:date="2017-01-13T16:41:00Z">
              <w:rPr>
                <w:lang w:val="en-US"/>
              </w:rPr>
            </w:rPrChange>
          </w:rPr>
          <w:t xml:space="preserve"> das </w:t>
        </w:r>
        <w:proofErr w:type="spellStart"/>
        <w:r w:rsidRPr="00690A68">
          <w:rPr>
            <w:lang w:val="en-US"/>
            <w:rPrChange w:id="1698" w:author="Willian" w:date="2017-01-13T16:41:00Z">
              <w:rPr>
                <w:lang w:val="en-US"/>
              </w:rPr>
            </w:rPrChange>
          </w:rPr>
          <w:t>células</w:t>
        </w:r>
        <w:proofErr w:type="spellEnd"/>
        <w:r w:rsidRPr="00690A68">
          <w:rPr>
            <w:lang w:val="en-US"/>
            <w:rPrChange w:id="1699" w:author="Willian" w:date="2017-01-13T16:41:00Z">
              <w:rPr>
                <w:lang w:val="en-US"/>
              </w:rPr>
            </w:rPrChange>
          </w:rPr>
          <w:t xml:space="preserve">, </w:t>
        </w:r>
        <w:proofErr w:type="spellStart"/>
        <w:r w:rsidRPr="00690A68">
          <w:rPr>
            <w:lang w:val="en-US"/>
            <w:rPrChange w:id="1700" w:author="Willian" w:date="2017-01-13T16:41:00Z">
              <w:rPr>
                <w:lang w:val="en-US"/>
              </w:rPr>
            </w:rPrChange>
          </w:rPr>
          <w:t>tendo</w:t>
        </w:r>
        <w:proofErr w:type="spellEnd"/>
        <w:r w:rsidRPr="00690A68">
          <w:rPr>
            <w:lang w:val="en-US"/>
            <w:rPrChange w:id="1701" w:author="Willian" w:date="2017-01-13T16:41:00Z">
              <w:rPr>
                <w:lang w:val="en-US"/>
              </w:rPr>
            </w:rPrChange>
          </w:rPr>
          <w:t xml:space="preserve"> </w:t>
        </w:r>
        <w:proofErr w:type="spellStart"/>
        <w:proofErr w:type="gramStart"/>
        <w:r w:rsidRPr="00690A68">
          <w:rPr>
            <w:lang w:val="en-US"/>
            <w:rPrChange w:id="1702" w:author="Willian" w:date="2017-01-13T16:41:00Z">
              <w:rPr>
                <w:lang w:val="en-US"/>
              </w:rPr>
            </w:rPrChange>
          </w:rPr>
          <w:t>como</w:t>
        </w:r>
        <w:proofErr w:type="spellEnd"/>
        <w:proofErr w:type="gramEnd"/>
        <w:r w:rsidRPr="00690A68">
          <w:rPr>
            <w:lang w:val="en-US"/>
            <w:rPrChange w:id="1703" w:author="Willian" w:date="2017-01-13T16:41:00Z">
              <w:rPr>
                <w:lang w:val="en-US"/>
              </w:rPr>
            </w:rPrChange>
          </w:rPr>
          <w:t xml:space="preserve"> base o </w:t>
        </w:r>
        <w:proofErr w:type="spellStart"/>
        <w:r w:rsidRPr="00690A68">
          <w:rPr>
            <w:lang w:val="en-US"/>
            <w:rPrChange w:id="1704" w:author="Willian" w:date="2017-01-13T16:41:00Z">
              <w:rPr>
                <w:lang w:val="en-US"/>
              </w:rPr>
            </w:rPrChange>
          </w:rPr>
          <w:t>passo</w:t>
        </w:r>
        <w:proofErr w:type="spellEnd"/>
        <w:r w:rsidRPr="00690A68">
          <w:rPr>
            <w:lang w:val="en-US"/>
            <w:rPrChange w:id="1705" w:author="Willian" w:date="2017-01-13T16:41:00Z">
              <w:rPr>
                <w:lang w:val="en-US"/>
              </w:rPr>
            </w:rPrChange>
          </w:rPr>
          <w:t xml:space="preserve"> 1.</w:t>
        </w:r>
      </w:ins>
    </w:p>
    <w:p w14:paraId="55A684C4" w14:textId="7CA2F9A3" w:rsidR="0024708B" w:rsidRPr="00690A68" w:rsidRDefault="0024708B" w:rsidP="00690A68">
      <w:pPr>
        <w:pStyle w:val="PargrafodaLista"/>
        <w:numPr>
          <w:ilvl w:val="0"/>
          <w:numId w:val="76"/>
        </w:numPr>
        <w:rPr>
          <w:ins w:id="1706" w:author="Willian" w:date="2017-01-13T15:02:00Z"/>
          <w:lang w:val="en-US"/>
          <w:rPrChange w:id="1707" w:author="Willian" w:date="2017-01-13T16:41:00Z">
            <w:rPr>
              <w:ins w:id="1708" w:author="Willian" w:date="2017-01-13T15:02:00Z"/>
              <w:lang w:val="en-US"/>
            </w:rPr>
          </w:rPrChange>
        </w:rPr>
        <w:pPrChange w:id="1709" w:author="Willian" w:date="2017-01-13T16:41:00Z">
          <w:pPr>
            <w:pStyle w:val="Ttulo3"/>
          </w:pPr>
        </w:pPrChange>
      </w:pPr>
      <w:proofErr w:type="spellStart"/>
      <w:ins w:id="1710" w:author="Willian" w:date="2017-01-13T15:01:00Z">
        <w:r w:rsidRPr="00690A68">
          <w:rPr>
            <w:lang w:val="en-US"/>
            <w:rPrChange w:id="1711" w:author="Willian" w:date="2017-01-13T16:41:00Z">
              <w:rPr>
                <w:lang w:val="en-US"/>
              </w:rPr>
            </w:rPrChange>
          </w:rPr>
          <w:t>Selecionar</w:t>
        </w:r>
        <w:proofErr w:type="spellEnd"/>
        <w:r w:rsidRPr="00690A68">
          <w:rPr>
            <w:lang w:val="en-US"/>
            <w:rPrChange w:id="1712" w:author="Willian" w:date="2017-01-13T16:41:00Z">
              <w:rPr>
                <w:lang w:val="en-US"/>
              </w:rPr>
            </w:rPrChange>
          </w:rPr>
          <w:t xml:space="preserve"> a </w:t>
        </w:r>
        <w:r w:rsidRPr="00690A68">
          <w:rPr>
            <w:b/>
            <w:lang w:val="en-US"/>
            <w:rPrChange w:id="1713" w:author="Willian" w:date="2017-01-13T16:41:00Z">
              <w:rPr>
                <w:lang w:val="en-US"/>
              </w:rPr>
            </w:rPrChange>
          </w:rPr>
          <w:t>Table View</w:t>
        </w:r>
        <w:r w:rsidRPr="00690A68">
          <w:rPr>
            <w:lang w:val="en-US"/>
            <w:rPrChange w:id="1714" w:author="Willian" w:date="2017-01-13T16:41:00Z">
              <w:rPr>
                <w:lang w:val="en-US"/>
              </w:rPr>
            </w:rPrChange>
          </w:rPr>
          <w:t xml:space="preserve"> e mudra a </w:t>
        </w:r>
        <w:proofErr w:type="spellStart"/>
        <w:r w:rsidRPr="00690A68">
          <w:rPr>
            <w:lang w:val="en-US"/>
            <w:rPrChange w:id="1715" w:author="Willian" w:date="2017-01-13T16:41:00Z">
              <w:rPr>
                <w:lang w:val="en-US"/>
              </w:rPr>
            </w:rPrChange>
          </w:rPr>
          <w:t>propriedade</w:t>
        </w:r>
        <w:proofErr w:type="spellEnd"/>
        <w:r w:rsidRPr="00690A68">
          <w:rPr>
            <w:lang w:val="en-US"/>
            <w:rPrChange w:id="1716" w:author="Willian" w:date="2017-01-13T16:41:00Z">
              <w:rPr>
                <w:lang w:val="en-US"/>
              </w:rPr>
            </w:rPrChange>
          </w:rPr>
          <w:t xml:space="preserve"> </w:t>
        </w:r>
        <w:r w:rsidRPr="00690A68">
          <w:rPr>
            <w:b/>
            <w:lang w:val="en-US"/>
            <w:rPrChange w:id="1717" w:author="Willian" w:date="2017-01-13T16:41:00Z">
              <w:rPr>
                <w:lang w:val="en-US"/>
              </w:rPr>
            </w:rPrChange>
          </w:rPr>
          <w:t>Style</w:t>
        </w:r>
        <w:r w:rsidRPr="00690A68">
          <w:rPr>
            <w:lang w:val="en-US"/>
            <w:rPrChange w:id="1718" w:author="Willian" w:date="2017-01-13T16:41:00Z">
              <w:rPr>
                <w:lang w:val="en-US"/>
              </w:rPr>
            </w:rPrChange>
          </w:rPr>
          <w:t xml:space="preserve"> para </w:t>
        </w:r>
        <w:r w:rsidRPr="00690A68">
          <w:rPr>
            <w:b/>
            <w:lang w:val="en-US"/>
            <w:rPrChange w:id="1719" w:author="Willian" w:date="2017-01-13T16:41:00Z">
              <w:rPr>
                <w:lang w:val="en-US"/>
              </w:rPr>
            </w:rPrChange>
          </w:rPr>
          <w:t>Grouped</w:t>
        </w:r>
        <w:r w:rsidRPr="00690A68">
          <w:rPr>
            <w:lang w:val="en-US"/>
            <w:rPrChange w:id="1720" w:author="Willian" w:date="2017-01-13T16:41:00Z">
              <w:rPr>
                <w:lang w:val="en-US"/>
              </w:rPr>
            </w:rPrChange>
          </w:rPr>
          <w:t xml:space="preserve">, </w:t>
        </w:r>
        <w:proofErr w:type="spellStart"/>
        <w:r w:rsidRPr="00690A68">
          <w:rPr>
            <w:lang w:val="en-US"/>
            <w:rPrChange w:id="1721" w:author="Willian" w:date="2017-01-13T16:41:00Z">
              <w:rPr>
                <w:lang w:val="en-US"/>
              </w:rPr>
            </w:rPrChange>
          </w:rPr>
          <w:t>assim</w:t>
        </w:r>
        <w:proofErr w:type="spellEnd"/>
        <w:r w:rsidRPr="00690A68">
          <w:rPr>
            <w:lang w:val="en-US"/>
            <w:rPrChange w:id="1722" w:author="Willian" w:date="2017-01-13T16:41:00Z">
              <w:rPr>
                <w:lang w:val="en-US"/>
              </w:rPr>
            </w:rPrChange>
          </w:rPr>
          <w:t xml:space="preserve"> a </w:t>
        </w:r>
        <w:proofErr w:type="spellStart"/>
        <w:r w:rsidRPr="00690A68">
          <w:rPr>
            <w:lang w:val="en-US"/>
            <w:rPrChange w:id="1723" w:author="Willian" w:date="2017-01-13T16:41:00Z">
              <w:rPr>
                <w:lang w:val="en-US"/>
              </w:rPr>
            </w:rPrChange>
          </w:rPr>
          <w:t>lista</w:t>
        </w:r>
        <w:proofErr w:type="spellEnd"/>
        <w:r w:rsidRPr="00690A68">
          <w:rPr>
            <w:lang w:val="en-US"/>
            <w:rPrChange w:id="1724" w:author="Willian" w:date="2017-01-13T16:41:00Z">
              <w:rPr>
                <w:lang w:val="en-US"/>
              </w:rPr>
            </w:rPrChange>
          </w:rPr>
          <w:t xml:space="preserve"> </w:t>
        </w:r>
        <w:proofErr w:type="spellStart"/>
        <w:r w:rsidRPr="00690A68">
          <w:rPr>
            <w:lang w:val="en-US"/>
            <w:rPrChange w:id="1725" w:author="Willian" w:date="2017-01-13T16:41:00Z">
              <w:rPr>
                <w:lang w:val="en-US"/>
              </w:rPr>
            </w:rPrChange>
          </w:rPr>
          <w:t>ficará</w:t>
        </w:r>
        <w:proofErr w:type="spellEnd"/>
        <w:r w:rsidRPr="00690A68">
          <w:rPr>
            <w:lang w:val="en-US"/>
            <w:rPrChange w:id="1726" w:author="Willian" w:date="2017-01-13T16:41:00Z">
              <w:rPr>
                <w:lang w:val="en-US"/>
              </w:rPr>
            </w:rPrChange>
          </w:rPr>
          <w:t xml:space="preserve"> </w:t>
        </w:r>
        <w:proofErr w:type="spellStart"/>
        <w:r w:rsidRPr="00690A68">
          <w:rPr>
            <w:lang w:val="en-US"/>
            <w:rPrChange w:id="1727" w:author="Willian" w:date="2017-01-13T16:41:00Z">
              <w:rPr>
                <w:lang w:val="en-US"/>
              </w:rPr>
            </w:rPrChange>
          </w:rPr>
          <w:t>dividida</w:t>
        </w:r>
        <w:proofErr w:type="spellEnd"/>
        <w:r w:rsidRPr="00690A68">
          <w:rPr>
            <w:lang w:val="en-US"/>
            <w:rPrChange w:id="1728" w:author="Willian" w:date="2017-01-13T16:41:00Z">
              <w:rPr>
                <w:lang w:val="en-US"/>
              </w:rPr>
            </w:rPrChange>
          </w:rPr>
          <w:t xml:space="preserve"> </w:t>
        </w:r>
        <w:proofErr w:type="spellStart"/>
        <w:r w:rsidRPr="00690A68">
          <w:rPr>
            <w:lang w:val="en-US"/>
            <w:rPrChange w:id="1729" w:author="Willian" w:date="2017-01-13T16:41:00Z">
              <w:rPr>
                <w:lang w:val="en-US"/>
              </w:rPr>
            </w:rPrChange>
          </w:rPr>
          <w:t>em</w:t>
        </w:r>
        <w:proofErr w:type="spellEnd"/>
        <w:r w:rsidRPr="00690A68">
          <w:rPr>
            <w:lang w:val="en-US"/>
            <w:rPrChange w:id="1730" w:author="Willian" w:date="2017-01-13T16:41:00Z">
              <w:rPr>
                <w:lang w:val="en-US"/>
              </w:rPr>
            </w:rPrChange>
          </w:rPr>
          <w:t xml:space="preserve"> </w:t>
        </w:r>
        <w:proofErr w:type="spellStart"/>
        <w:r w:rsidRPr="00690A68">
          <w:rPr>
            <w:lang w:val="en-US"/>
            <w:rPrChange w:id="1731" w:author="Willian" w:date="2017-01-13T16:41:00Z">
              <w:rPr>
                <w:lang w:val="en-US"/>
              </w:rPr>
            </w:rPrChange>
          </w:rPr>
          <w:t>seções</w:t>
        </w:r>
        <w:proofErr w:type="spellEnd"/>
        <w:r w:rsidRPr="00690A68">
          <w:rPr>
            <w:lang w:val="en-US"/>
            <w:rPrChange w:id="1732" w:author="Willian" w:date="2017-01-13T16:41:00Z">
              <w:rPr>
                <w:lang w:val="en-US"/>
              </w:rPr>
            </w:rPrChange>
          </w:rPr>
          <w:t>.</w:t>
        </w:r>
      </w:ins>
      <w:ins w:id="1733" w:author="Willian" w:date="2017-01-13T15:04:00Z">
        <w:r w:rsidRPr="00690A68">
          <w:rPr>
            <w:lang w:val="en-US"/>
            <w:rPrChange w:id="1734" w:author="Willian" w:date="2017-01-13T16:41:00Z">
              <w:rPr>
                <w:lang w:val="en-US"/>
              </w:rPr>
            </w:rPrChange>
          </w:rPr>
          <w:t xml:space="preserve"> </w:t>
        </w:r>
        <w:proofErr w:type="spellStart"/>
        <w:r w:rsidRPr="00690A68">
          <w:rPr>
            <w:lang w:val="en-US"/>
            <w:rPrChange w:id="1735" w:author="Willian" w:date="2017-01-13T16:41:00Z">
              <w:rPr>
                <w:lang w:val="en-US"/>
              </w:rPr>
            </w:rPrChange>
          </w:rPr>
          <w:t>Selecionar</w:t>
        </w:r>
        <w:proofErr w:type="spellEnd"/>
        <w:r w:rsidRPr="00690A68">
          <w:rPr>
            <w:lang w:val="en-US"/>
            <w:rPrChange w:id="1736" w:author="Willian" w:date="2017-01-13T16:41:00Z">
              <w:rPr>
                <w:lang w:val="en-US"/>
              </w:rPr>
            </w:rPrChange>
          </w:rPr>
          <w:t xml:space="preserve"> a </w:t>
        </w:r>
        <w:proofErr w:type="spellStart"/>
        <w:r w:rsidRPr="00690A68">
          <w:rPr>
            <w:b/>
            <w:lang w:val="en-US"/>
            <w:rPrChange w:id="1737" w:author="Willian" w:date="2017-01-13T16:41:00Z">
              <w:rPr>
                <w:lang w:val="en-US"/>
              </w:rPr>
            </w:rPrChange>
          </w:rPr>
          <w:t>TableViewCell</w:t>
        </w:r>
        <w:proofErr w:type="spellEnd"/>
        <w:r w:rsidRPr="00690A68">
          <w:rPr>
            <w:lang w:val="en-US"/>
            <w:rPrChange w:id="1738" w:author="Willian" w:date="2017-01-13T16:41:00Z">
              <w:rPr>
                <w:lang w:val="en-US"/>
              </w:rPr>
            </w:rPrChange>
          </w:rPr>
          <w:t xml:space="preserve"> e no campo I</w:t>
        </w:r>
      </w:ins>
      <w:ins w:id="1739" w:author="Willian" w:date="2017-01-13T15:05:00Z">
        <w:r w:rsidRPr="00690A68">
          <w:rPr>
            <w:lang w:val="en-US"/>
            <w:rPrChange w:id="1740" w:author="Willian" w:date="2017-01-13T16:41:00Z">
              <w:rPr>
                <w:lang w:val="en-US"/>
              </w:rPr>
            </w:rPrChange>
          </w:rPr>
          <w:t xml:space="preserve">dentifier e </w:t>
        </w:r>
        <w:proofErr w:type="spellStart"/>
        <w:r w:rsidRPr="00690A68">
          <w:rPr>
            <w:lang w:val="en-US"/>
            <w:rPrChange w:id="1741" w:author="Willian" w:date="2017-01-13T16:41:00Z">
              <w:rPr>
                <w:lang w:val="en-US"/>
              </w:rPr>
            </w:rPrChange>
          </w:rPr>
          <w:t>iserir</w:t>
        </w:r>
        <w:proofErr w:type="spellEnd"/>
        <w:r w:rsidRPr="00690A68">
          <w:rPr>
            <w:lang w:val="en-US"/>
            <w:rPrChange w:id="1742" w:author="Willian" w:date="2017-01-13T16:41:00Z">
              <w:rPr>
                <w:lang w:val="en-US"/>
              </w:rPr>
            </w:rPrChange>
          </w:rPr>
          <w:t xml:space="preserve"> o valor </w:t>
        </w:r>
        <w:proofErr w:type="spellStart"/>
        <w:r w:rsidRPr="00690A68">
          <w:rPr>
            <w:b/>
            <w:rPrChange w:id="1743" w:author="Willian" w:date="2017-01-13T16:41:00Z">
              <w:rPr/>
            </w:rPrChange>
          </w:rPr>
          <w:t>UITableViewCellIdentifier</w:t>
        </w:r>
      </w:ins>
      <w:proofErr w:type="spellEnd"/>
      <w:ins w:id="1744" w:author="Willian" w:date="2017-01-13T15:06:00Z">
        <w:r>
          <w:t>.</w:t>
        </w:r>
      </w:ins>
    </w:p>
    <w:p w14:paraId="0C0D8911" w14:textId="39EE7DBF" w:rsidR="0024708B" w:rsidRDefault="0024708B" w:rsidP="00690A68">
      <w:pPr>
        <w:pStyle w:val="PargrafodaLista"/>
        <w:numPr>
          <w:ilvl w:val="0"/>
          <w:numId w:val="76"/>
        </w:numPr>
        <w:rPr>
          <w:ins w:id="1745" w:author="Willian" w:date="2017-01-13T15:09:00Z"/>
        </w:rPr>
        <w:pPrChange w:id="1746" w:author="Willian" w:date="2017-01-13T16:41:00Z">
          <w:pPr>
            <w:pStyle w:val="Ttulo3"/>
          </w:pPr>
        </w:pPrChange>
      </w:pPr>
      <w:ins w:id="1747" w:author="Willian" w:date="2017-01-13T15:02:00Z">
        <w:r w:rsidRPr="00690A68">
          <w:rPr>
            <w:lang w:val="en-US"/>
            <w:rPrChange w:id="1748" w:author="Willian" w:date="2017-01-13T16:41:00Z">
              <w:rPr>
                <w:lang w:val="en-US"/>
              </w:rPr>
            </w:rPrChange>
          </w:rPr>
          <w:t xml:space="preserve">No </w:t>
        </w:r>
        <w:proofErr w:type="spellStart"/>
        <w:r w:rsidRPr="00690A68">
          <w:rPr>
            <w:lang w:val="en-US"/>
            <w:rPrChange w:id="1749" w:author="Willian" w:date="2017-01-13T16:41:00Z">
              <w:rPr>
                <w:lang w:val="en-US"/>
              </w:rPr>
            </w:rPrChange>
          </w:rPr>
          <w:t>painel</w:t>
        </w:r>
        <w:proofErr w:type="spellEnd"/>
        <w:r w:rsidRPr="00690A68">
          <w:rPr>
            <w:lang w:val="en-US"/>
            <w:rPrChange w:id="1750" w:author="Willian" w:date="2017-01-13T16:41:00Z">
              <w:rPr>
                <w:lang w:val="en-US"/>
              </w:rPr>
            </w:rPrChange>
          </w:rPr>
          <w:t xml:space="preserve"> de </w:t>
        </w:r>
        <w:proofErr w:type="spellStart"/>
        <w:r w:rsidRPr="00690A68">
          <w:rPr>
            <w:lang w:val="en-US"/>
            <w:rPrChange w:id="1751" w:author="Willian" w:date="2017-01-13T16:41:00Z">
              <w:rPr>
                <w:lang w:val="en-US"/>
              </w:rPr>
            </w:rPrChange>
          </w:rPr>
          <w:t>navegação</w:t>
        </w:r>
        <w:proofErr w:type="spellEnd"/>
        <w:r w:rsidRPr="00690A68">
          <w:rPr>
            <w:lang w:val="en-US"/>
            <w:rPrChange w:id="1752" w:author="Willian" w:date="2017-01-13T16:41:00Z">
              <w:rPr>
                <w:lang w:val="en-US"/>
              </w:rPr>
            </w:rPrChange>
          </w:rPr>
          <w:t xml:space="preserve">, </w:t>
        </w:r>
        <w:proofErr w:type="spellStart"/>
        <w:r w:rsidRPr="00690A68">
          <w:rPr>
            <w:lang w:val="en-US"/>
            <w:rPrChange w:id="1753" w:author="Willian" w:date="2017-01-13T16:41:00Z">
              <w:rPr>
                <w:lang w:val="en-US"/>
              </w:rPr>
            </w:rPrChange>
          </w:rPr>
          <w:t>abrir</w:t>
        </w:r>
        <w:proofErr w:type="spellEnd"/>
        <w:r w:rsidRPr="00690A68">
          <w:rPr>
            <w:lang w:val="en-US"/>
            <w:rPrChange w:id="1754" w:author="Willian" w:date="2017-01-13T16:41:00Z">
              <w:rPr>
                <w:lang w:val="en-US"/>
              </w:rPr>
            </w:rPrChange>
          </w:rPr>
          <w:t xml:space="preserve"> o </w:t>
        </w:r>
        <w:proofErr w:type="spellStart"/>
        <w:r w:rsidRPr="00690A68">
          <w:rPr>
            <w:lang w:val="en-US"/>
            <w:rPrChange w:id="1755" w:author="Willian" w:date="2017-01-13T16:41:00Z">
              <w:rPr>
                <w:lang w:val="en-US"/>
              </w:rPr>
            </w:rPrChange>
          </w:rPr>
          <w:t>arquivo</w:t>
        </w:r>
      </w:ins>
      <w:proofErr w:type="spellEnd"/>
      <w:ins w:id="1756" w:author="Willian" w:date="2017-01-13T15:03:00Z">
        <w:r w:rsidRPr="00690A68">
          <w:rPr>
            <w:lang w:val="en-US"/>
            <w:rPrChange w:id="1757" w:author="Willian" w:date="2017-01-13T16:41:00Z">
              <w:rPr>
                <w:lang w:val="en-US"/>
              </w:rPr>
            </w:rPrChange>
          </w:rPr>
          <w:t xml:space="preserve"> </w:t>
        </w:r>
        <w:proofErr w:type="spellStart"/>
        <w:r w:rsidRPr="00690A68">
          <w:rPr>
            <w:b/>
            <w:rPrChange w:id="1758" w:author="Willian" w:date="2017-01-13T16:41:00Z">
              <w:rPr/>
            </w:rPrChange>
          </w:rPr>
          <w:t>BrowseTableViewController</w:t>
        </w:r>
      </w:ins>
      <w:proofErr w:type="spellEnd"/>
      <w:ins w:id="1759" w:author="Willian" w:date="2017-01-13T15:07:00Z">
        <w:r>
          <w:t xml:space="preserve">. Notar o </w:t>
        </w:r>
        <w:proofErr w:type="spellStart"/>
        <w:r>
          <w:t>array</w:t>
        </w:r>
        <w:proofErr w:type="spellEnd"/>
        <w:r>
          <w:t xml:space="preserve"> criado com os dados a serem exibidos na tabela.</w:t>
        </w:r>
      </w:ins>
      <w:ins w:id="1760" w:author="Willian" w:date="2017-01-13T15:08:00Z">
        <w:r>
          <w:t xml:space="preserve"> Explicar ao aluno a estrutura do </w:t>
        </w:r>
        <w:proofErr w:type="spellStart"/>
        <w:r>
          <w:t>array</w:t>
        </w:r>
        <w:proofErr w:type="spellEnd"/>
        <w:r>
          <w:t xml:space="preserve">, que está separado em </w:t>
        </w:r>
        <w:proofErr w:type="spellStart"/>
        <w:r>
          <w:t>Section</w:t>
        </w:r>
        <w:proofErr w:type="spellEnd"/>
        <w:r>
          <w:t xml:space="preserve"> e Music</w:t>
        </w:r>
      </w:ins>
      <w:ins w:id="1761" w:author="Willian" w:date="2017-01-13T15:09:00Z">
        <w:r>
          <w:t>.</w:t>
        </w:r>
      </w:ins>
    </w:p>
    <w:p w14:paraId="7F13E96A" w14:textId="71DA14ED" w:rsidR="0024708B" w:rsidRDefault="0024708B" w:rsidP="00690A68">
      <w:pPr>
        <w:pStyle w:val="PargrafodaLista"/>
        <w:numPr>
          <w:ilvl w:val="0"/>
          <w:numId w:val="76"/>
        </w:numPr>
        <w:rPr>
          <w:ins w:id="1762" w:author="Willian" w:date="2017-01-13T15:11:00Z"/>
        </w:rPr>
        <w:pPrChange w:id="1763" w:author="Willian" w:date="2017-01-13T16:41:00Z">
          <w:pPr>
            <w:pStyle w:val="Ttulo3"/>
          </w:pPr>
        </w:pPrChange>
      </w:pPr>
      <w:ins w:id="1764" w:author="Willian" w:date="2017-01-13T15:10:00Z">
        <w:r>
          <w:lastRenderedPageBreak/>
          <w:t xml:space="preserve">No método </w:t>
        </w:r>
        <w:proofErr w:type="spellStart"/>
        <w:proofErr w:type="gramStart"/>
        <w:r w:rsidRPr="00690A68">
          <w:rPr>
            <w:b/>
            <w:rPrChange w:id="1765" w:author="Willian" w:date="2017-01-13T16:41:00Z">
              <w:rPr/>
            </w:rPrChange>
          </w:rPr>
          <w:t>numberOfSections</w:t>
        </w:r>
        <w:proofErr w:type="spellEnd"/>
        <w:r w:rsidRPr="00690A68">
          <w:rPr>
            <w:b/>
            <w:rPrChange w:id="1766" w:author="Willian" w:date="2017-01-13T16:41:00Z">
              <w:rPr/>
            </w:rPrChange>
          </w:rPr>
          <w:t>(</w:t>
        </w:r>
        <w:proofErr w:type="gramEnd"/>
        <w:r w:rsidRPr="00690A68">
          <w:rPr>
            <w:b/>
            <w:rPrChange w:id="1767" w:author="Willian" w:date="2017-01-13T16:41:00Z">
              <w:rPr/>
            </w:rPrChange>
          </w:rPr>
          <w:t>in:)</w:t>
        </w:r>
      </w:ins>
      <w:ins w:id="1768" w:author="Willian" w:date="2017-01-13T15:35:00Z">
        <w:r w:rsidR="00B711F1">
          <w:t>,</w:t>
        </w:r>
      </w:ins>
      <w:ins w:id="1769" w:author="Willian" w:date="2017-01-13T15:10:00Z">
        <w:r w:rsidR="00B711F1">
          <w:t xml:space="preserve"> implementar o código</w:t>
        </w:r>
        <w:r>
          <w:t xml:space="preserve"> como no passo 8, para oferecer o n</w:t>
        </w:r>
      </w:ins>
      <w:ins w:id="1770" w:author="Willian" w:date="2017-01-13T15:11:00Z">
        <w:r>
          <w:t xml:space="preserve">úmero de elementos do </w:t>
        </w:r>
        <w:proofErr w:type="spellStart"/>
        <w:r>
          <w:t>array</w:t>
        </w:r>
        <w:proofErr w:type="spellEnd"/>
        <w:r>
          <w:t xml:space="preserve"> </w:t>
        </w:r>
        <w:proofErr w:type="spellStart"/>
        <w:r w:rsidRPr="00690A68">
          <w:rPr>
            <w:b/>
            <w:rPrChange w:id="1771" w:author="Willian" w:date="2017-01-13T16:41:00Z">
              <w:rPr/>
            </w:rPrChange>
          </w:rPr>
          <w:t>items</w:t>
        </w:r>
        <w:proofErr w:type="spellEnd"/>
        <w:r w:rsidR="00521E20">
          <w:t>.</w:t>
        </w:r>
      </w:ins>
    </w:p>
    <w:p w14:paraId="4DE1F4C2" w14:textId="6E063E3E" w:rsidR="00521E20" w:rsidRDefault="00521E20" w:rsidP="00690A68">
      <w:pPr>
        <w:pStyle w:val="PargrafodaLista"/>
        <w:numPr>
          <w:ilvl w:val="0"/>
          <w:numId w:val="76"/>
        </w:numPr>
        <w:rPr>
          <w:ins w:id="1772" w:author="Willian" w:date="2017-01-13T16:09:00Z"/>
        </w:rPr>
        <w:pPrChange w:id="1773" w:author="Willian" w:date="2017-01-13T16:41:00Z">
          <w:pPr>
            <w:pStyle w:val="Ttulo3"/>
          </w:pPr>
        </w:pPrChange>
      </w:pPr>
      <w:ins w:id="1774" w:author="Willian" w:date="2017-01-13T15:12:00Z">
        <w:r>
          <w:t xml:space="preserve">No método </w:t>
        </w:r>
      </w:ins>
      <w:proofErr w:type="spellStart"/>
      <w:proofErr w:type="gramStart"/>
      <w:ins w:id="1775" w:author="Willian" w:date="2017-01-13T15:34:00Z">
        <w:r w:rsidR="00B711F1" w:rsidRPr="00690A68">
          <w:rPr>
            <w:b/>
            <w:rPrChange w:id="1776" w:author="Willian" w:date="2017-01-13T16:41:00Z">
              <w:rPr/>
            </w:rPrChange>
          </w:rPr>
          <w:t>tableView</w:t>
        </w:r>
        <w:proofErr w:type="spellEnd"/>
        <w:r w:rsidR="00B711F1" w:rsidRPr="00690A68">
          <w:rPr>
            <w:b/>
            <w:rPrChange w:id="1777" w:author="Willian" w:date="2017-01-13T16:41:00Z">
              <w:rPr/>
            </w:rPrChange>
          </w:rPr>
          <w:t>(</w:t>
        </w:r>
        <w:proofErr w:type="spellStart"/>
        <w:proofErr w:type="gramEnd"/>
        <w:r w:rsidR="00B711F1" w:rsidRPr="00690A68">
          <w:rPr>
            <w:b/>
            <w:rPrChange w:id="1778" w:author="Willian" w:date="2017-01-13T16:41:00Z">
              <w:rPr/>
            </w:rPrChange>
          </w:rPr>
          <w:t>numberOfRowInSection</w:t>
        </w:r>
        <w:proofErr w:type="spellEnd"/>
        <w:r w:rsidR="00B711F1" w:rsidRPr="00690A68">
          <w:rPr>
            <w:b/>
            <w:rPrChange w:id="1779" w:author="Willian" w:date="2017-01-13T16:41:00Z">
              <w:rPr/>
            </w:rPrChange>
          </w:rPr>
          <w:t>:)</w:t>
        </w:r>
        <w:r w:rsidR="00B711F1">
          <w:t>,</w:t>
        </w:r>
        <w:r w:rsidR="00B711F1" w:rsidRPr="00B711F1">
          <w:t xml:space="preserve"> </w:t>
        </w:r>
        <w:r w:rsidR="00B711F1">
          <w:t>implementar o código como no passo</w:t>
        </w:r>
      </w:ins>
      <w:ins w:id="1780" w:author="Willian" w:date="2017-01-13T15:36:00Z">
        <w:r w:rsidR="00B711F1">
          <w:t xml:space="preserve"> 9, para definir o tanto de linhas que cada </w:t>
        </w:r>
      </w:ins>
      <w:ins w:id="1781" w:author="Willian" w:date="2017-01-13T15:37:00Z">
        <w:r w:rsidR="00B711F1">
          <w:t>sessão terá de acordo com a quantidade de música que tem dentro de cada seção.</w:t>
        </w:r>
      </w:ins>
    </w:p>
    <w:p w14:paraId="0C0BB233" w14:textId="192E98F6" w:rsidR="00160BF7" w:rsidRDefault="00160BF7" w:rsidP="00690A68">
      <w:pPr>
        <w:pStyle w:val="PargrafodaLista"/>
        <w:numPr>
          <w:ilvl w:val="0"/>
          <w:numId w:val="76"/>
        </w:numPr>
        <w:rPr>
          <w:ins w:id="1782" w:author="Willian" w:date="2017-01-13T16:13:00Z"/>
        </w:rPr>
        <w:pPrChange w:id="1783" w:author="Willian" w:date="2017-01-13T16:41:00Z">
          <w:pPr>
            <w:pStyle w:val="Ttulo3"/>
          </w:pPr>
        </w:pPrChange>
      </w:pPr>
      <w:ins w:id="1784" w:author="Willian" w:date="2017-01-13T16:09:00Z">
        <w:r>
          <w:t xml:space="preserve">No método </w:t>
        </w:r>
      </w:ins>
      <w:proofErr w:type="spellStart"/>
      <w:proofErr w:type="gramStart"/>
      <w:ins w:id="1785" w:author="Willian" w:date="2017-01-13T16:10:00Z">
        <w:r w:rsidRPr="00690A68">
          <w:rPr>
            <w:b/>
            <w:rPrChange w:id="1786" w:author="Willian" w:date="2017-01-13T16:41:00Z">
              <w:rPr/>
            </w:rPrChange>
          </w:rPr>
          <w:t>tableView</w:t>
        </w:r>
        <w:proofErr w:type="spellEnd"/>
        <w:r w:rsidRPr="00690A68">
          <w:rPr>
            <w:b/>
            <w:rPrChange w:id="1787" w:author="Willian" w:date="2017-01-13T16:41:00Z">
              <w:rPr/>
            </w:rPrChange>
          </w:rPr>
          <w:t>(</w:t>
        </w:r>
        <w:proofErr w:type="spellStart"/>
        <w:proofErr w:type="gramEnd"/>
        <w:r w:rsidRPr="00690A68">
          <w:rPr>
            <w:b/>
            <w:rPrChange w:id="1788" w:author="Willian" w:date="2017-01-13T16:41:00Z">
              <w:rPr/>
            </w:rPrChange>
          </w:rPr>
          <w:t>heigthForRowAt</w:t>
        </w:r>
        <w:proofErr w:type="spellEnd"/>
        <w:r w:rsidRPr="00690A68">
          <w:rPr>
            <w:b/>
            <w:rPrChange w:id="1789" w:author="Willian" w:date="2017-01-13T16:41:00Z">
              <w:rPr/>
            </w:rPrChange>
          </w:rPr>
          <w:t>:)</w:t>
        </w:r>
        <w:r>
          <w:t xml:space="preserve">, </w:t>
        </w:r>
      </w:ins>
      <w:ins w:id="1790" w:author="Willian" w:date="2017-01-13T16:09:00Z">
        <w:r>
          <w:t>implementar o código como no passo 10, para que a altura de ca</w:t>
        </w:r>
      </w:ins>
      <w:ins w:id="1791" w:author="Willian" w:date="2017-01-13T16:11:00Z">
        <w:r>
          <w:t>d</w:t>
        </w:r>
      </w:ins>
      <w:ins w:id="1792" w:author="Willian" w:date="2017-01-13T16:09:00Z">
        <w:r>
          <w:t>a c</w:t>
        </w:r>
      </w:ins>
      <w:ins w:id="1793" w:author="Willian" w:date="2017-01-13T16:10:00Z">
        <w:r>
          <w:t>élula seja de 65 e tamb</w:t>
        </w:r>
      </w:ins>
      <w:ins w:id="1794" w:author="Willian" w:date="2017-01-13T16:11:00Z">
        <w:r>
          <w:t>ém implementar o código como no passo 11, para definir o texto de cada seç</w:t>
        </w:r>
      </w:ins>
      <w:ins w:id="1795" w:author="Willian" w:date="2017-01-13T16:12:00Z">
        <w:r>
          <w:t>ão</w:t>
        </w:r>
      </w:ins>
      <w:ins w:id="1796" w:author="Willian" w:date="2017-01-13T16:13:00Z">
        <w:r>
          <w:t>.</w:t>
        </w:r>
      </w:ins>
    </w:p>
    <w:p w14:paraId="09D706DA" w14:textId="013C4798" w:rsidR="00160BF7" w:rsidRDefault="00160BF7" w:rsidP="00690A68">
      <w:pPr>
        <w:pStyle w:val="PargrafodaLista"/>
        <w:numPr>
          <w:ilvl w:val="0"/>
          <w:numId w:val="76"/>
        </w:numPr>
        <w:rPr>
          <w:ins w:id="1797" w:author="Willian" w:date="2017-01-13T16:39:00Z"/>
        </w:rPr>
        <w:pPrChange w:id="1798" w:author="Willian" w:date="2017-01-13T16:41:00Z">
          <w:pPr>
            <w:pStyle w:val="Ttulo3"/>
          </w:pPr>
        </w:pPrChange>
      </w:pPr>
      <w:ins w:id="1799" w:author="Willian" w:date="2017-01-13T16:13:00Z">
        <w:r>
          <w:t xml:space="preserve">No método </w:t>
        </w:r>
        <w:proofErr w:type="spellStart"/>
        <w:proofErr w:type="gramStart"/>
        <w:r w:rsidRPr="00690A68">
          <w:rPr>
            <w:b/>
            <w:rPrChange w:id="1800" w:author="Willian" w:date="2017-01-13T16:41:00Z">
              <w:rPr/>
            </w:rPrChange>
          </w:rPr>
          <w:t>tableView</w:t>
        </w:r>
        <w:proofErr w:type="spellEnd"/>
        <w:r w:rsidRPr="00690A68">
          <w:rPr>
            <w:b/>
            <w:rPrChange w:id="1801" w:author="Willian" w:date="2017-01-13T16:41:00Z">
              <w:rPr/>
            </w:rPrChange>
          </w:rPr>
          <w:t>(</w:t>
        </w:r>
        <w:proofErr w:type="spellStart"/>
        <w:proofErr w:type="gramEnd"/>
        <w:r w:rsidRPr="00690A68">
          <w:rPr>
            <w:b/>
            <w:rPrChange w:id="1802" w:author="Willian" w:date="2017-01-13T16:41:00Z">
              <w:rPr/>
            </w:rPrChange>
          </w:rPr>
          <w:t>cellForRowAt</w:t>
        </w:r>
        <w:proofErr w:type="spellEnd"/>
        <w:r w:rsidRPr="00690A68">
          <w:rPr>
            <w:b/>
            <w:rPrChange w:id="1803" w:author="Willian" w:date="2017-01-13T16:41:00Z">
              <w:rPr/>
            </w:rPrChange>
          </w:rPr>
          <w:t>:)</w:t>
        </w:r>
        <w:r>
          <w:t>, implementar o c</w:t>
        </w:r>
      </w:ins>
      <w:ins w:id="1804" w:author="Willian" w:date="2017-01-13T16:14:00Z">
        <w:r>
          <w:t>ódigo como no passo 12</w:t>
        </w:r>
      </w:ins>
      <w:ins w:id="1805" w:author="Willian" w:date="2017-01-13T16:21:00Z">
        <w:r w:rsidR="00C43F15">
          <w:t>.</w:t>
        </w:r>
      </w:ins>
      <w:ins w:id="1806" w:author="Willian" w:date="2017-01-13T16:22:00Z">
        <w:r w:rsidR="00C43F15">
          <w:t xml:space="preserve"> Com ele é possível </w:t>
        </w:r>
      </w:ins>
      <w:ins w:id="1807" w:author="Willian" w:date="2017-01-13T16:27:00Z">
        <w:r w:rsidR="00C43F15">
          <w:t xml:space="preserve">obter </w:t>
        </w:r>
      </w:ins>
      <w:ins w:id="1808" w:author="Willian" w:date="2017-01-13T16:31:00Z">
        <w:r w:rsidR="00DC1C30">
          <w:t>a c</w:t>
        </w:r>
      </w:ins>
      <w:ins w:id="1809" w:author="Willian" w:date="2017-01-13T16:32:00Z">
        <w:r w:rsidR="00DC1C30">
          <w:t>é</w:t>
        </w:r>
      </w:ins>
      <w:ins w:id="1810" w:author="Willian" w:date="2017-01-13T16:31:00Z">
        <w:r w:rsidR="00DC1C30">
          <w:t xml:space="preserve">lula através de nosso identificador e obter para ela </w:t>
        </w:r>
      </w:ins>
      <w:ins w:id="1811" w:author="Willian" w:date="2017-01-13T16:27:00Z">
        <w:r w:rsidR="00C43F15">
          <w:t xml:space="preserve">as músicas de cada célula do </w:t>
        </w:r>
        <w:proofErr w:type="spellStart"/>
        <w:r w:rsidR="00C43F15">
          <w:t>array</w:t>
        </w:r>
        <w:proofErr w:type="spellEnd"/>
        <w:r w:rsidR="00C43F15">
          <w:t xml:space="preserve"> de it</w:t>
        </w:r>
        <w:r w:rsidR="00DC1C30">
          <w:t>ens associados a respectiva seç</w:t>
        </w:r>
      </w:ins>
      <w:ins w:id="1812" w:author="Willian" w:date="2017-01-13T16:28:00Z">
        <w:r w:rsidR="00C43F15">
          <w:t>ão</w:t>
        </w:r>
      </w:ins>
      <w:ins w:id="1813" w:author="Willian" w:date="2017-01-13T16:31:00Z">
        <w:r w:rsidR="00DC1C30">
          <w:t>.</w:t>
        </w:r>
      </w:ins>
    </w:p>
    <w:p w14:paraId="009355E2" w14:textId="5F5FB543" w:rsidR="00DC1C30" w:rsidRDefault="00DC1C30" w:rsidP="00690A68">
      <w:pPr>
        <w:pStyle w:val="PargrafodaLista"/>
        <w:numPr>
          <w:ilvl w:val="0"/>
          <w:numId w:val="76"/>
        </w:numPr>
        <w:rPr>
          <w:ins w:id="1814" w:author="Willian" w:date="2017-01-13T16:41:00Z"/>
        </w:rPr>
        <w:pPrChange w:id="1815" w:author="Willian" w:date="2017-01-13T16:41:00Z">
          <w:pPr>
            <w:pStyle w:val="Ttulo3"/>
          </w:pPr>
        </w:pPrChange>
      </w:pPr>
      <w:ins w:id="1816" w:author="Willian" w:date="2017-01-13T16:39:00Z">
        <w:r>
          <w:t xml:space="preserve">Por </w:t>
        </w:r>
      </w:ins>
      <w:ins w:id="1817" w:author="Willian" w:date="2017-01-13T21:08:00Z">
        <w:r w:rsidR="0000165D">
          <w:t>último</w:t>
        </w:r>
      </w:ins>
      <w:ins w:id="1818" w:author="Willian" w:date="2017-01-13T16:39:00Z">
        <w:r>
          <w:t xml:space="preserve">, no método </w:t>
        </w:r>
        <w:proofErr w:type="spellStart"/>
        <w:proofErr w:type="gramStart"/>
        <w:r w:rsidRPr="00690A68">
          <w:rPr>
            <w:b/>
            <w:rPrChange w:id="1819" w:author="Willian" w:date="2017-01-13T16:41:00Z">
              <w:rPr/>
            </w:rPrChange>
          </w:rPr>
          <w:t>tableView</w:t>
        </w:r>
        <w:proofErr w:type="spellEnd"/>
        <w:r w:rsidRPr="00690A68">
          <w:rPr>
            <w:b/>
            <w:rPrChange w:id="1820" w:author="Willian" w:date="2017-01-13T16:41:00Z">
              <w:rPr/>
            </w:rPrChange>
          </w:rPr>
          <w:t>(</w:t>
        </w:r>
        <w:proofErr w:type="spellStart"/>
        <w:proofErr w:type="gramEnd"/>
        <w:r w:rsidRPr="00690A68">
          <w:rPr>
            <w:b/>
            <w:rPrChange w:id="1821" w:author="Willian" w:date="2017-01-13T16:41:00Z">
              <w:rPr/>
            </w:rPrChange>
          </w:rPr>
          <w:t>didSelectRowAt</w:t>
        </w:r>
        <w:proofErr w:type="spellEnd"/>
        <w:r w:rsidRPr="00690A68">
          <w:rPr>
            <w:b/>
            <w:rPrChange w:id="1822" w:author="Willian" w:date="2017-01-13T16:41:00Z">
              <w:rPr/>
            </w:rPrChange>
          </w:rPr>
          <w:t>:)</w:t>
        </w:r>
        <w:r>
          <w:t>, adicionar o código como no passo 13</w:t>
        </w:r>
      </w:ins>
      <w:ins w:id="1823" w:author="Willian" w:date="2017-01-13T16:40:00Z">
        <w:r w:rsidR="00690A68">
          <w:t xml:space="preserve">, é o método que é chamado quando tocamos em alguma célula e chama a cena </w:t>
        </w:r>
      </w:ins>
      <w:ins w:id="1824" w:author="Willian" w:date="2017-01-13T16:41:00Z">
        <w:r w:rsidR="00690A68" w:rsidRPr="00690A68">
          <w:rPr>
            <w:b/>
            <w:rPrChange w:id="1825" w:author="Willian" w:date="2017-01-13T16:41:00Z">
              <w:rPr/>
            </w:rPrChange>
          </w:rPr>
          <w:t>Música</w:t>
        </w:r>
        <w:r w:rsidR="00690A68">
          <w:t>.</w:t>
        </w:r>
      </w:ins>
    </w:p>
    <w:p w14:paraId="269CB799" w14:textId="77777777" w:rsidR="00690A68" w:rsidRDefault="00690A68" w:rsidP="001F37A5">
      <w:pPr>
        <w:rPr>
          <w:ins w:id="1826" w:author="Willian" w:date="2017-01-13T16:41:00Z"/>
        </w:rPr>
        <w:pPrChange w:id="1827" w:author="Willian" w:date="2017-01-13T14:57:00Z">
          <w:pPr>
            <w:pStyle w:val="Ttulo3"/>
          </w:pPr>
        </w:pPrChange>
      </w:pPr>
    </w:p>
    <w:p w14:paraId="53993D3C" w14:textId="77777777" w:rsidR="00690A68" w:rsidRPr="00690A68" w:rsidRDefault="00690A68" w:rsidP="001F37A5">
      <w:pPr>
        <w:rPr>
          <w:ins w:id="1828" w:author="Willian" w:date="2017-01-13T12:31:00Z"/>
          <w:lang w:val="en-US"/>
          <w:rPrChange w:id="1829" w:author="Willian" w:date="2017-01-13T16:41:00Z">
            <w:rPr>
              <w:ins w:id="1830" w:author="Willian" w:date="2017-01-13T12:31:00Z"/>
            </w:rPr>
          </w:rPrChange>
        </w:rPr>
        <w:pPrChange w:id="1831" w:author="Willian" w:date="2017-01-13T14:57:00Z">
          <w:pPr>
            <w:pStyle w:val="Ttulo3"/>
          </w:pPr>
        </w:pPrChange>
      </w:pPr>
    </w:p>
    <w:p w14:paraId="02D7D886" w14:textId="216CDCB3" w:rsidR="00CA0618" w:rsidRDefault="00CA0618">
      <w:pPr>
        <w:pStyle w:val="Ttulo3"/>
        <w:rPr>
          <w:ins w:id="1832" w:author="Willian" w:date="2017-01-13T12:32:00Z"/>
        </w:rPr>
        <w:pPrChange w:id="1833" w:author="Willian" w:date="2017-01-09T18:15:00Z">
          <w:pPr/>
        </w:pPrChange>
      </w:pPr>
      <w:ins w:id="1834" w:author="Willian" w:date="2017-01-13T12:31:00Z">
        <w:r>
          <w:t>2.4.</w:t>
        </w:r>
        <w:r>
          <w:tab/>
          <w:t>Resumo</w:t>
        </w:r>
      </w:ins>
    </w:p>
    <w:p w14:paraId="69E06A13" w14:textId="77777777" w:rsidR="001E7020" w:rsidRDefault="00557C4B">
      <w:pPr>
        <w:rPr>
          <w:ins w:id="1835" w:author="Willian" w:date="2017-01-14T00:27:00Z"/>
        </w:rPr>
        <w:sectPr w:rsidR="001E7020" w:rsidSect="000D5EE7">
          <w:pgSz w:w="11900" w:h="16840"/>
          <w:pgMar w:top="1417" w:right="1701" w:bottom="1417" w:left="1701" w:header="708" w:footer="708" w:gutter="0"/>
          <w:cols w:space="708"/>
          <w:docGrid w:linePitch="360"/>
        </w:sectPr>
      </w:pPr>
      <w:ins w:id="1836" w:author="Willian" w:date="2017-01-13T20:57:00Z">
        <w:r>
          <w:t xml:space="preserve">Na aula, o aluno aprendeu na prática como implementar um </w:t>
        </w:r>
        <w:proofErr w:type="spellStart"/>
        <w:r>
          <w:t>Table</w:t>
        </w:r>
        <w:proofErr w:type="spellEnd"/>
        <w:r>
          <w:t xml:space="preserve"> </w:t>
        </w:r>
        <w:proofErr w:type="spellStart"/>
        <w:r>
          <w:t>View</w:t>
        </w:r>
      </w:ins>
      <w:proofErr w:type="spellEnd"/>
      <w:ins w:id="1837" w:author="Willian" w:date="2017-01-13T20:58:00Z">
        <w:r>
          <w:t xml:space="preserve">, assim como sua teoria, seu lugar na hierarquia das </w:t>
        </w:r>
        <w:proofErr w:type="spellStart"/>
        <w:r>
          <w:t>Views</w:t>
        </w:r>
        <w:proofErr w:type="spellEnd"/>
        <w:r>
          <w:t xml:space="preserve"> </w:t>
        </w:r>
        <w:proofErr w:type="spellStart"/>
        <w:r>
          <w:t>Controller</w:t>
        </w:r>
      </w:ins>
      <w:proofErr w:type="spellEnd"/>
      <w:ins w:id="1838" w:author="Willian" w:date="2017-01-13T20:59:00Z">
        <w:r>
          <w:t xml:space="preserve"> e os cinco métodos necessários para que a </w:t>
        </w:r>
        <w:proofErr w:type="spellStart"/>
        <w:r>
          <w:t>Table</w:t>
        </w:r>
        <w:proofErr w:type="spellEnd"/>
        <w:r>
          <w:t xml:space="preserve"> </w:t>
        </w:r>
        <w:proofErr w:type="spellStart"/>
        <w:r>
          <w:t>View</w:t>
        </w:r>
        <w:proofErr w:type="spellEnd"/>
        <w:r>
          <w:t xml:space="preserve"> tenha um funcionamento correto.</w:t>
        </w:r>
      </w:ins>
    </w:p>
    <w:p w14:paraId="100417FF" w14:textId="7C15C2D5" w:rsidR="00CA0618" w:rsidRPr="00CA0618" w:rsidRDefault="00CA0618">
      <w:pPr>
        <w:rPr>
          <w:ins w:id="1839" w:author="Willian" w:date="2017-01-13T12:31:00Z"/>
        </w:rPr>
      </w:pPr>
    </w:p>
    <w:p w14:paraId="44BCDDA2" w14:textId="218804C1" w:rsidR="000508D2" w:rsidDel="005D323C" w:rsidRDefault="000508D2">
      <w:pPr>
        <w:keepNext/>
        <w:rPr>
          <w:del w:id="1840" w:author="Willian" w:date="2017-01-08T00:21:00Z"/>
        </w:rPr>
        <w:pPrChange w:id="1841" w:author="Willian" w:date="2017-01-09T18:16:00Z">
          <w:pPr/>
        </w:pPrChange>
      </w:pPr>
    </w:p>
    <w:p w14:paraId="53EA1B66" w14:textId="7EDD12F7" w:rsidR="005D323C" w:rsidRDefault="005D323C" w:rsidP="005D323C">
      <w:pPr>
        <w:pStyle w:val="Ttulo2"/>
        <w:pBdr>
          <w:top w:val="single" w:sz="4" w:space="1" w:color="auto"/>
        </w:pBdr>
        <w:rPr>
          <w:ins w:id="1842" w:author="Willian" w:date="2017-01-10T23:12:00Z"/>
        </w:rPr>
      </w:pPr>
      <w:ins w:id="1843" w:author="Willian" w:date="2017-01-10T23:12:00Z">
        <w:r>
          <w:t>Aula 3</w:t>
        </w:r>
      </w:ins>
    </w:p>
    <w:p w14:paraId="5729F4BD" w14:textId="2A584A1E" w:rsidR="005D323C" w:rsidRDefault="005D323C" w:rsidP="005D323C">
      <w:pPr>
        <w:pStyle w:val="Ttulo3"/>
        <w:rPr>
          <w:ins w:id="1844" w:author="Willian" w:date="2017-01-10T23:12:00Z"/>
        </w:rPr>
      </w:pPr>
      <w:ins w:id="1845" w:author="Willian" w:date="2017-01-10T23:12:00Z">
        <w:r>
          <w:t xml:space="preserve">3. </w:t>
        </w:r>
      </w:ins>
      <w:ins w:id="1846" w:author="Willian" w:date="2017-01-13T21:00:00Z">
        <w:r w:rsidR="00557C4B">
          <w:t>Animações básicas</w:t>
        </w:r>
      </w:ins>
    </w:p>
    <w:p w14:paraId="7F9EEAF2" w14:textId="25F2B886" w:rsidR="005D323C" w:rsidRPr="003060AF" w:rsidRDefault="00A03E78" w:rsidP="005D323C">
      <w:pPr>
        <w:rPr>
          <w:ins w:id="1847" w:author="Willian" w:date="2017-01-10T23:12:00Z"/>
          <w:color w:val="000000" w:themeColor="text1"/>
          <w:rPrChange w:id="1848" w:author="Willian" w:date="2017-01-11T17:05:00Z">
            <w:rPr>
              <w:ins w:id="1849" w:author="Willian" w:date="2017-01-10T23:12:00Z"/>
            </w:rPr>
          </w:rPrChange>
        </w:rPr>
      </w:pPr>
      <w:ins w:id="1850" w:author="Willian" w:date="2017-01-14T00:30:00Z">
        <w:r>
          <w:rPr>
            <w:color w:val="000000" w:themeColor="text1"/>
          </w:rPr>
          <w:t>Para que o usuário tenha uma experiência de uso confortante por prolongadas horas, nada melhor que animações de objetos</w:t>
        </w:r>
      </w:ins>
      <w:ins w:id="1851" w:author="Willian" w:date="2017-01-14T00:31:00Z">
        <w:r>
          <w:rPr>
            <w:color w:val="000000" w:themeColor="text1"/>
          </w:rPr>
          <w:t xml:space="preserve"> </w:t>
        </w:r>
      </w:ins>
      <w:ins w:id="1852" w:author="Willian" w:date="2017-01-14T00:30:00Z">
        <w:r>
          <w:rPr>
            <w:color w:val="000000" w:themeColor="text1"/>
          </w:rPr>
          <w:t>durante a navegaç</w:t>
        </w:r>
      </w:ins>
      <w:ins w:id="1853" w:author="Willian" w:date="2017-01-14T00:31:00Z">
        <w:r>
          <w:rPr>
            <w:color w:val="000000" w:themeColor="text1"/>
          </w:rPr>
          <w:t>ão, partindo desse pressuposto, iniciaremos a aula de hoje.</w:t>
        </w:r>
      </w:ins>
    </w:p>
    <w:p w14:paraId="0EA84286" w14:textId="77777777" w:rsidR="005D323C" w:rsidRPr="00F1524C" w:rsidRDefault="005D323C" w:rsidP="005D323C">
      <w:pPr>
        <w:rPr>
          <w:ins w:id="1854" w:author="Willian" w:date="2017-01-10T23:12:00Z"/>
        </w:rPr>
      </w:pPr>
    </w:p>
    <w:p w14:paraId="680CC4DA" w14:textId="77777777" w:rsidR="005D323C" w:rsidRDefault="005D323C" w:rsidP="005D323C">
      <w:pPr>
        <w:pStyle w:val="Ttulo3"/>
        <w:rPr>
          <w:ins w:id="1855" w:author="Willian" w:date="2017-01-10T23:12:00Z"/>
        </w:rPr>
      </w:pPr>
      <w:ins w:id="1856" w:author="Willian" w:date="2017-01-10T23:12:00Z">
        <w:r>
          <w:rPr>
            <w:color w:val="7F7F7F"/>
          </w:rPr>
          <w:t>CARGA HORÁRIA</w:t>
        </w:r>
        <w:bookmarkStart w:id="1857" w:name="_GoBack"/>
        <w:bookmarkEnd w:id="1857"/>
      </w:ins>
    </w:p>
    <w:p w14:paraId="4CE8C58C" w14:textId="77777777" w:rsidR="005D323C" w:rsidRDefault="005D323C" w:rsidP="005D323C">
      <w:pPr>
        <w:spacing w:before="0" w:after="0"/>
        <w:jc w:val="left"/>
        <w:rPr>
          <w:ins w:id="1858" w:author="Willian" w:date="2017-01-10T23:12:00Z"/>
        </w:rPr>
      </w:pPr>
      <w:ins w:id="1859" w:author="Willian" w:date="2017-01-10T23:12:00Z">
        <w:r>
          <w:t>Conforme o plano de aula, esta aula terá duração de 1h30 e deverá ser conduzida de acordo com as orientações pedagógicas.</w:t>
        </w:r>
      </w:ins>
    </w:p>
    <w:p w14:paraId="18EF6A59" w14:textId="77777777" w:rsidR="005D323C" w:rsidRDefault="005D323C" w:rsidP="005D323C">
      <w:pPr>
        <w:spacing w:before="0" w:after="0"/>
        <w:jc w:val="left"/>
        <w:rPr>
          <w:ins w:id="1860" w:author="Willian" w:date="2017-01-10T23:12:00Z"/>
        </w:rPr>
      </w:pPr>
      <w:ins w:id="1861" w:author="Willian" w:date="2017-01-10T23:12:00Z">
        <w:r>
          <w:t xml:space="preserve"> </w:t>
        </w:r>
      </w:ins>
    </w:p>
    <w:p w14:paraId="33CF8DAF" w14:textId="77777777" w:rsidR="005D323C" w:rsidRDefault="005D323C" w:rsidP="005D323C">
      <w:pPr>
        <w:pStyle w:val="Ttulo3"/>
        <w:rPr>
          <w:ins w:id="1862" w:author="Willian" w:date="2017-01-10T23:12:00Z"/>
        </w:rPr>
      </w:pPr>
      <w:ins w:id="1863" w:author="Willian" w:date="2017-01-10T23:12:00Z">
        <w:r>
          <w:rPr>
            <w:color w:val="7F7F7F"/>
          </w:rPr>
          <w:t>OBJETIVO DA AULA</w:t>
        </w:r>
      </w:ins>
    </w:p>
    <w:p w14:paraId="3C7B32A3" w14:textId="77777777" w:rsidR="005D323C" w:rsidRDefault="005D323C" w:rsidP="005D323C">
      <w:pPr>
        <w:rPr>
          <w:ins w:id="1864" w:author="Willian" w:date="2017-01-10T23:12:00Z"/>
        </w:rPr>
      </w:pPr>
      <w:ins w:id="1865" w:author="Willian" w:date="2017-01-10T23:12:00Z">
        <w:r>
          <w:t>Ao final da aula, você deverá garantir que o aluno tenha subsídios para</w:t>
        </w:r>
      </w:ins>
    </w:p>
    <w:p w14:paraId="28E9B08A" w14:textId="086AF306" w:rsidR="003060AF" w:rsidRDefault="001E7020" w:rsidP="005D323C">
      <w:pPr>
        <w:numPr>
          <w:ilvl w:val="0"/>
          <w:numId w:val="59"/>
        </w:numPr>
        <w:spacing w:before="0"/>
        <w:ind w:hanging="360"/>
        <w:contextualSpacing/>
        <w:rPr>
          <w:ins w:id="1866" w:author="Willian" w:date="2017-01-14T00:26:00Z"/>
          <w:color w:val="000000" w:themeColor="text1"/>
        </w:rPr>
      </w:pPr>
      <w:ins w:id="1867" w:author="Willian" w:date="2017-01-14T00:25:00Z">
        <w:r>
          <w:rPr>
            <w:color w:val="000000" w:themeColor="text1"/>
          </w:rPr>
          <w:t>Entender a importância das animaç</w:t>
        </w:r>
      </w:ins>
      <w:ins w:id="1868" w:author="Willian" w:date="2017-01-14T00:26:00Z">
        <w:r>
          <w:rPr>
            <w:color w:val="000000" w:themeColor="text1"/>
          </w:rPr>
          <w:t xml:space="preserve">ões nas navegações no </w:t>
        </w:r>
        <w:proofErr w:type="spellStart"/>
        <w:r>
          <w:rPr>
            <w:color w:val="000000" w:themeColor="text1"/>
          </w:rPr>
          <w:t>app</w:t>
        </w:r>
        <w:proofErr w:type="spellEnd"/>
        <w:r>
          <w:rPr>
            <w:color w:val="000000" w:themeColor="text1"/>
          </w:rPr>
          <w:t>;</w:t>
        </w:r>
      </w:ins>
    </w:p>
    <w:p w14:paraId="68185467" w14:textId="72330D08" w:rsidR="001E7020" w:rsidRDefault="001E7020" w:rsidP="005D323C">
      <w:pPr>
        <w:numPr>
          <w:ilvl w:val="0"/>
          <w:numId w:val="59"/>
        </w:numPr>
        <w:spacing w:before="0"/>
        <w:ind w:hanging="360"/>
        <w:contextualSpacing/>
        <w:rPr>
          <w:ins w:id="1869" w:author="Willian" w:date="2017-01-14T00:26:00Z"/>
          <w:color w:val="000000" w:themeColor="text1"/>
        </w:rPr>
      </w:pPr>
      <w:ins w:id="1870" w:author="Willian" w:date="2017-01-14T00:26:00Z">
        <w:r>
          <w:rPr>
            <w:color w:val="000000" w:themeColor="text1"/>
          </w:rPr>
          <w:t xml:space="preserve">Identificar os frameworks que encontramos componentes para tratar de animações simples ou </w:t>
        </w:r>
      </w:ins>
      <w:ins w:id="1871" w:author="Willian" w:date="2017-01-14T00:29:00Z">
        <w:r w:rsidR="00A93B7D">
          <w:rPr>
            <w:color w:val="000000" w:themeColor="text1"/>
          </w:rPr>
          <w:t>m</w:t>
        </w:r>
      </w:ins>
      <w:ins w:id="1872" w:author="Willian" w:date="2017-01-14T00:26:00Z">
        <w:r>
          <w:rPr>
            <w:color w:val="000000" w:themeColor="text1"/>
          </w:rPr>
          <w:t>ais complexas;</w:t>
        </w:r>
      </w:ins>
    </w:p>
    <w:p w14:paraId="5417E896" w14:textId="512B01B0" w:rsidR="001E7020" w:rsidRPr="003060AF" w:rsidRDefault="001E7020" w:rsidP="005D323C">
      <w:pPr>
        <w:numPr>
          <w:ilvl w:val="0"/>
          <w:numId w:val="59"/>
        </w:numPr>
        <w:spacing w:before="0"/>
        <w:ind w:hanging="360"/>
        <w:contextualSpacing/>
        <w:rPr>
          <w:ins w:id="1873" w:author="Willian" w:date="2017-01-10T23:12:00Z"/>
          <w:color w:val="000000" w:themeColor="text1"/>
          <w:rPrChange w:id="1874" w:author="Willian" w:date="2017-01-11T17:03:00Z">
            <w:rPr>
              <w:ins w:id="1875" w:author="Willian" w:date="2017-01-10T23:12:00Z"/>
            </w:rPr>
          </w:rPrChange>
        </w:rPr>
      </w:pPr>
      <w:ins w:id="1876" w:author="Willian" w:date="2017-01-14T00:26:00Z">
        <w:r>
          <w:rPr>
            <w:color w:val="000000" w:themeColor="text1"/>
          </w:rPr>
          <w:t>Utilizar m</w:t>
        </w:r>
      </w:ins>
      <w:ins w:id="1877" w:author="Willian" w:date="2017-01-14T00:27:00Z">
        <w:r>
          <w:rPr>
            <w:color w:val="000000" w:themeColor="text1"/>
          </w:rPr>
          <w:t>étodos que gerem o ciclo de vida de animações.</w:t>
        </w:r>
      </w:ins>
    </w:p>
    <w:p w14:paraId="7841A352" w14:textId="77777777" w:rsidR="005D323C" w:rsidRDefault="005D323C" w:rsidP="005D323C">
      <w:pPr>
        <w:pStyle w:val="Ttulo3"/>
        <w:rPr>
          <w:ins w:id="1878" w:author="Willian" w:date="2017-01-10T23:12:00Z"/>
        </w:rPr>
      </w:pPr>
      <w:ins w:id="1879" w:author="Willian" w:date="2017-01-10T23:12:00Z">
        <w:r>
          <w:rPr>
            <w:color w:val="7F7F7F"/>
          </w:rPr>
          <w:t>ORIENTAÇÕES PEDAGÓGICAS</w:t>
        </w:r>
      </w:ins>
    </w:p>
    <w:p w14:paraId="09236978" w14:textId="77777777" w:rsidR="005D323C" w:rsidRDefault="005D323C" w:rsidP="005D323C">
      <w:pPr>
        <w:rPr>
          <w:ins w:id="1880" w:author="Willian" w:date="2017-01-10T23:12:00Z"/>
        </w:rPr>
      </w:pPr>
      <w:ins w:id="1881" w:author="Willian" w:date="2017-01-10T23:12:00Z">
        <w:r>
          <w:t xml:space="preserve">Para atender os objetivos de aprendizagem, você deverá conduzir o processo de ensino considerando a organização didática apresentada a seguir: </w:t>
        </w:r>
      </w:ins>
    </w:p>
    <w:p w14:paraId="2E91CAA1" w14:textId="77777777" w:rsidR="005D323C" w:rsidRDefault="005D323C" w:rsidP="005D323C">
      <w:pPr>
        <w:numPr>
          <w:ilvl w:val="0"/>
          <w:numId w:val="60"/>
        </w:numPr>
        <w:spacing w:after="0"/>
        <w:ind w:hanging="360"/>
        <w:contextualSpacing/>
        <w:rPr>
          <w:ins w:id="1882" w:author="Willian" w:date="2017-01-10T23:12:00Z"/>
        </w:rPr>
      </w:pPr>
      <w:ins w:id="1883" w:author="Willian" w:date="2017-01-10T23:12:00Z">
        <w:r>
          <w:t>40 minutos de aula expositiva;</w:t>
        </w:r>
      </w:ins>
    </w:p>
    <w:p w14:paraId="2A175882" w14:textId="77777777" w:rsidR="005D323C" w:rsidRDefault="005D323C" w:rsidP="005D323C">
      <w:pPr>
        <w:numPr>
          <w:ilvl w:val="0"/>
          <w:numId w:val="60"/>
        </w:numPr>
        <w:spacing w:before="0" w:after="0"/>
        <w:ind w:hanging="360"/>
        <w:contextualSpacing/>
        <w:rPr>
          <w:ins w:id="1884" w:author="Willian" w:date="2017-01-10T23:12:00Z"/>
        </w:rPr>
      </w:pPr>
      <w:ins w:id="1885" w:author="Willian" w:date="2017-01-10T23:12:00Z">
        <w:r>
          <w:t>10 minutos para tirar as dúvidas dos alunos;</w:t>
        </w:r>
      </w:ins>
    </w:p>
    <w:p w14:paraId="5CAB3AC8" w14:textId="77777777" w:rsidR="005D323C" w:rsidRDefault="005D323C" w:rsidP="005D323C">
      <w:pPr>
        <w:numPr>
          <w:ilvl w:val="0"/>
          <w:numId w:val="60"/>
        </w:numPr>
        <w:spacing w:before="0"/>
        <w:ind w:hanging="360"/>
        <w:contextualSpacing/>
        <w:rPr>
          <w:ins w:id="1886" w:author="Willian" w:date="2017-01-10T23:12:00Z"/>
        </w:rPr>
      </w:pPr>
      <w:ins w:id="1887" w:author="Willian" w:date="2017-01-10T23:12:00Z">
        <w:r>
          <w:t>40 minutos para desenvolver as atividades propostas para a turma e apresentação da TDP.</w:t>
        </w:r>
      </w:ins>
    </w:p>
    <w:p w14:paraId="2FFAF668" w14:textId="77777777" w:rsidR="005D323C" w:rsidRDefault="005D323C" w:rsidP="005D323C">
      <w:pPr>
        <w:rPr>
          <w:ins w:id="1888" w:author="Willian" w:date="2017-01-10T23:12:00Z"/>
        </w:rPr>
      </w:pPr>
    </w:p>
    <w:p w14:paraId="49CBAEE6" w14:textId="77777777" w:rsidR="005D323C" w:rsidRDefault="005D323C" w:rsidP="005D323C">
      <w:pPr>
        <w:pStyle w:val="Ttulo3"/>
        <w:rPr>
          <w:ins w:id="1889" w:author="Willian" w:date="2017-01-10T23:12:00Z"/>
        </w:rPr>
      </w:pPr>
      <w:ins w:id="1890" w:author="Willian" w:date="2017-01-10T23:12:00Z">
        <w:r>
          <w:rPr>
            <w:color w:val="7F7F7F"/>
          </w:rPr>
          <w:t>TÓPICOS DE ESTUDO</w:t>
        </w:r>
      </w:ins>
    </w:p>
    <w:p w14:paraId="26019376" w14:textId="77777777" w:rsidR="005D323C" w:rsidRDefault="005D323C" w:rsidP="005D323C">
      <w:pPr>
        <w:rPr>
          <w:ins w:id="1891" w:author="Willian" w:date="2017-01-10T23:12:00Z"/>
        </w:rPr>
      </w:pPr>
      <w:ins w:id="1892" w:author="Willian" w:date="2017-01-10T23:12:00Z">
        <w:r>
          <w:t>Todos os tópicos a seguir, conforme livro do aluno, devem ser trabalhados de forma dinâmica, criativa, com embasamento teórico e prático voltado ao mercado de trabalho.</w:t>
        </w:r>
      </w:ins>
    </w:p>
    <w:p w14:paraId="2582CA8B" w14:textId="61BFE7AB" w:rsidR="005D323C" w:rsidRDefault="00A93B7D" w:rsidP="005D323C">
      <w:pPr>
        <w:pStyle w:val="PargrafodaLista"/>
        <w:numPr>
          <w:ilvl w:val="0"/>
          <w:numId w:val="69"/>
        </w:numPr>
        <w:rPr>
          <w:ins w:id="1893" w:author="Willian" w:date="2017-01-10T23:12:00Z"/>
        </w:rPr>
      </w:pPr>
      <w:ins w:id="1894" w:author="Willian" w:date="2017-01-14T00:29:00Z">
        <w:r>
          <w:t>Por que utilizar animações?</w:t>
        </w:r>
      </w:ins>
      <w:ins w:id="1895" w:author="Willian" w:date="2017-01-10T23:12:00Z">
        <w:r w:rsidR="005D323C">
          <w:t>;</w:t>
        </w:r>
      </w:ins>
    </w:p>
    <w:p w14:paraId="25A10493" w14:textId="3CD92A28" w:rsidR="005D323C" w:rsidRDefault="00A93B7D" w:rsidP="005D323C">
      <w:pPr>
        <w:pStyle w:val="PargrafodaLista"/>
        <w:numPr>
          <w:ilvl w:val="0"/>
          <w:numId w:val="69"/>
        </w:numPr>
        <w:rPr>
          <w:ins w:id="1896" w:author="Willian" w:date="2017-01-10T23:12:00Z"/>
        </w:rPr>
      </w:pPr>
      <w:ins w:id="1897" w:author="Willian" w:date="2017-01-14T00:29:00Z">
        <w:r>
          <w:t>O que pode ser animado?</w:t>
        </w:r>
      </w:ins>
      <w:ins w:id="1898" w:author="Willian" w:date="2017-01-10T23:12:00Z">
        <w:r w:rsidR="005D323C">
          <w:t>;</w:t>
        </w:r>
      </w:ins>
    </w:p>
    <w:p w14:paraId="2D393938" w14:textId="33334F94" w:rsidR="005D323C" w:rsidRDefault="00A93B7D" w:rsidP="005D323C">
      <w:pPr>
        <w:pStyle w:val="PargrafodaLista"/>
        <w:numPr>
          <w:ilvl w:val="0"/>
          <w:numId w:val="69"/>
        </w:numPr>
        <w:rPr>
          <w:ins w:id="1899" w:author="Willian" w:date="2017-01-10T23:14:00Z"/>
        </w:rPr>
      </w:pPr>
      <w:ins w:id="1900" w:author="Willian" w:date="2017-01-14T00:29:00Z">
        <w:r>
          <w:t xml:space="preserve">Como animar as </w:t>
        </w:r>
        <w:proofErr w:type="spellStart"/>
        <w:r>
          <w:t>Views</w:t>
        </w:r>
      </w:ins>
      <w:proofErr w:type="spellEnd"/>
      <w:ins w:id="1901" w:author="Willian" w:date="2017-01-10T23:12:00Z">
        <w:r>
          <w:t>.</w:t>
        </w:r>
      </w:ins>
    </w:p>
    <w:p w14:paraId="0E0E18C7" w14:textId="77777777" w:rsidR="005D323C" w:rsidRDefault="005D323C">
      <w:pPr>
        <w:pStyle w:val="PargrafodaLista"/>
        <w:rPr>
          <w:ins w:id="1902" w:author="Willian" w:date="2017-01-10T23:12:00Z"/>
        </w:rPr>
        <w:pPrChange w:id="1903" w:author="Willian" w:date="2017-01-11T17:03:00Z">
          <w:pPr>
            <w:pStyle w:val="PargrafodaLista"/>
            <w:numPr>
              <w:numId w:val="69"/>
            </w:numPr>
            <w:ind w:hanging="360"/>
          </w:pPr>
        </w:pPrChange>
      </w:pPr>
    </w:p>
    <w:p w14:paraId="602A8D72" w14:textId="77777777" w:rsidR="005D323C" w:rsidRDefault="005D323C" w:rsidP="005D323C">
      <w:pPr>
        <w:pStyle w:val="Ttulo3"/>
        <w:rPr>
          <w:ins w:id="1904" w:author="Willian" w:date="2017-01-10T23:12:00Z"/>
        </w:rPr>
      </w:pPr>
      <w:ins w:id="1905" w:author="Willian" w:date="2017-01-10T23:12:00Z">
        <w:r>
          <w:rPr>
            <w:color w:val="7F7F7F"/>
          </w:rPr>
          <w:t>PONTOS IMPORTANTES</w:t>
        </w:r>
      </w:ins>
    </w:p>
    <w:p w14:paraId="094379A1" w14:textId="5F94716D" w:rsidR="005D323C" w:rsidRPr="003060AF" w:rsidRDefault="001E7020">
      <w:pPr>
        <w:rPr>
          <w:ins w:id="1906" w:author="Willian" w:date="2017-01-10T23:15:00Z"/>
          <w:color w:val="000000" w:themeColor="text1"/>
          <w:rPrChange w:id="1907" w:author="Willian" w:date="2017-01-11T17:01:00Z">
            <w:rPr>
              <w:ins w:id="1908" w:author="Willian" w:date="2017-01-10T23:15:00Z"/>
              <w:color w:val="FF0000"/>
            </w:rPr>
          </w:rPrChange>
        </w:rPr>
        <w:pPrChange w:id="1909" w:author="Willian" w:date="2017-01-10T23:15:00Z">
          <w:pPr>
            <w:keepNext/>
          </w:pPr>
        </w:pPrChange>
      </w:pPr>
      <w:ins w:id="1910" w:author="Willian" w:date="2017-01-14T00:28:00Z">
        <w:r>
          <w:rPr>
            <w:color w:val="000000" w:themeColor="text1"/>
          </w:rPr>
          <w:t>Nesta</w:t>
        </w:r>
      </w:ins>
      <w:ins w:id="1911" w:author="Willian" w:date="2017-01-14T00:27:00Z">
        <w:r>
          <w:rPr>
            <w:color w:val="000000" w:themeColor="text1"/>
          </w:rPr>
          <w:t xml:space="preserve"> aula é importante que o aluno obtenha um sentido de obrigatoriedade em </w:t>
        </w:r>
      </w:ins>
      <w:ins w:id="1912" w:author="Willian" w:date="2017-01-14T00:28:00Z">
        <w:r>
          <w:rPr>
            <w:color w:val="000000" w:themeColor="text1"/>
          </w:rPr>
          <w:t>acrescentar animações em seu trabalho e conhecer toda estrutura de classe e ciclo de vida das animações.</w:t>
        </w:r>
      </w:ins>
    </w:p>
    <w:p w14:paraId="6110F4CD" w14:textId="77777777" w:rsidR="005D323C" w:rsidRDefault="005D323C">
      <w:pPr>
        <w:rPr>
          <w:ins w:id="1913" w:author="Willian" w:date="2017-01-10T23:11:00Z"/>
        </w:rPr>
        <w:pPrChange w:id="1914" w:author="Willian" w:date="2017-01-10T23:15:00Z">
          <w:pPr>
            <w:keepNext/>
          </w:pPr>
        </w:pPrChange>
      </w:pPr>
    </w:p>
    <w:p w14:paraId="6884CA4A" w14:textId="14B5B7E8" w:rsidR="00557C4B" w:rsidRDefault="00557C4B" w:rsidP="00557C4B">
      <w:pPr>
        <w:pStyle w:val="Ttulo3"/>
        <w:rPr>
          <w:ins w:id="1915" w:author="Willian" w:date="2017-01-13T21:03:00Z"/>
        </w:rPr>
        <w:pPrChange w:id="1916" w:author="Willian" w:date="2017-01-13T21:03:00Z">
          <w:pPr/>
        </w:pPrChange>
      </w:pPr>
      <w:ins w:id="1917" w:author="Willian" w:date="2017-01-13T21:03:00Z">
        <w:r w:rsidRPr="00557C4B">
          <w:lastRenderedPageBreak/>
          <w:t>3.1.</w:t>
        </w:r>
        <w:r w:rsidRPr="00557C4B">
          <w:tab/>
          <w:t>Por que utilizar animações?</w:t>
        </w:r>
      </w:ins>
    </w:p>
    <w:p w14:paraId="111912BA" w14:textId="7BD59ABA" w:rsidR="00557C4B" w:rsidRDefault="00557C4B" w:rsidP="00557C4B">
      <w:pPr>
        <w:rPr>
          <w:ins w:id="1918" w:author="Willian" w:date="2017-01-13T21:11:00Z"/>
        </w:rPr>
        <w:pPrChange w:id="1919" w:author="Willian" w:date="2017-01-13T21:03:00Z">
          <w:pPr/>
        </w:pPrChange>
      </w:pPr>
      <w:ins w:id="1920" w:author="Willian" w:date="2017-01-13T21:04:00Z">
        <w:r>
          <w:t>Mais uma vez ressaltamos que o usuário de iOS busca sempre uma navegação mais flu</w:t>
        </w:r>
      </w:ins>
      <w:ins w:id="1921" w:author="Willian" w:date="2017-01-13T21:05:00Z">
        <w:r>
          <w:t xml:space="preserve">ída, e as animações </w:t>
        </w:r>
      </w:ins>
      <w:ins w:id="1922" w:author="Willian" w:date="2017-01-13T21:06:00Z">
        <w:r>
          <w:t>durante</w:t>
        </w:r>
      </w:ins>
      <w:ins w:id="1923" w:author="Willian" w:date="2017-01-13T21:05:00Z">
        <w:r>
          <w:t xml:space="preserve"> as transições tornam esta experiência de navegação muito mais prazerosa.</w:t>
        </w:r>
      </w:ins>
      <w:ins w:id="1924" w:author="Willian" w:date="2017-01-13T21:06:00Z">
        <w:r>
          <w:t xml:space="preserve"> Para </w:t>
        </w:r>
        <w:r w:rsidR="0000165D">
          <w:t>qualque</w:t>
        </w:r>
      </w:ins>
      <w:ins w:id="1925" w:author="Willian" w:date="2017-01-13T21:07:00Z">
        <w:r w:rsidR="0000165D">
          <w:t>r</w:t>
        </w:r>
      </w:ins>
      <w:ins w:id="1926" w:author="Willian" w:date="2017-01-13T21:06:00Z">
        <w:r w:rsidR="0000165D">
          <w:t xml:space="preserve"> mudança nas </w:t>
        </w:r>
        <w:proofErr w:type="spellStart"/>
        <w:r w:rsidR="0000165D">
          <w:t>Views</w:t>
        </w:r>
        <w:proofErr w:type="spellEnd"/>
        <w:r w:rsidR="0000165D">
          <w:t xml:space="preserve">, ou entre as </w:t>
        </w:r>
        <w:proofErr w:type="spellStart"/>
        <w:r w:rsidR="0000165D">
          <w:t>Views</w:t>
        </w:r>
        <w:proofErr w:type="spellEnd"/>
        <w:r w:rsidR="0000165D">
          <w:t xml:space="preserve"> utiliza-se uma ani</w:t>
        </w:r>
      </w:ins>
      <w:ins w:id="1927" w:author="Willian" w:date="2017-01-13T21:08:00Z">
        <w:r w:rsidR="0000165D">
          <w:t>m</w:t>
        </w:r>
      </w:ins>
      <w:ins w:id="1928" w:author="Willian" w:date="2017-01-13T21:06:00Z">
        <w:r w:rsidR="0000165D">
          <w:t>aç</w:t>
        </w:r>
      </w:ins>
      <w:ins w:id="1929" w:author="Willian" w:date="2017-01-13T21:07:00Z">
        <w:r w:rsidR="0000165D">
          <w:t>ão.</w:t>
        </w:r>
      </w:ins>
    </w:p>
    <w:p w14:paraId="683487D3" w14:textId="28E1BBC5" w:rsidR="0000165D" w:rsidRPr="00557C4B" w:rsidRDefault="0000165D" w:rsidP="00557C4B">
      <w:pPr>
        <w:rPr>
          <w:ins w:id="1930" w:author="Willian" w:date="2017-01-13T21:03:00Z"/>
          <w:rPrChange w:id="1931" w:author="Willian" w:date="2017-01-13T21:03:00Z">
            <w:rPr>
              <w:ins w:id="1932" w:author="Willian" w:date="2017-01-13T21:03:00Z"/>
            </w:rPr>
          </w:rPrChange>
        </w:rPr>
        <w:pPrChange w:id="1933" w:author="Willian" w:date="2017-01-13T21:03:00Z">
          <w:pPr/>
        </w:pPrChange>
      </w:pPr>
      <w:ins w:id="1934" w:author="Willian" w:date="2017-01-13T21:11:00Z">
        <w:r>
          <w:t>Explique</w:t>
        </w:r>
      </w:ins>
      <w:ins w:id="1935" w:author="Willian" w:date="2017-01-13T22:17:00Z">
        <w:r w:rsidR="00ED256E">
          <w:t xml:space="preserve"> que o uso de animação nas transições não é </w:t>
        </w:r>
      </w:ins>
      <w:proofErr w:type="gramStart"/>
      <w:ins w:id="1936" w:author="Willian" w:date="2017-01-13T22:20:00Z">
        <w:r w:rsidR="00ED256E">
          <w:t>obrigatório</w:t>
        </w:r>
        <w:proofErr w:type="gramEnd"/>
        <w:r w:rsidR="00ED256E">
          <w:t xml:space="preserve"> mas é essencial para a interação do homem com o </w:t>
        </w:r>
        <w:proofErr w:type="spellStart"/>
        <w:r w:rsidR="00ED256E">
          <w:t>app</w:t>
        </w:r>
        <w:proofErr w:type="spellEnd"/>
        <w:r w:rsidR="00ED256E">
          <w:t xml:space="preserve">, isto </w:t>
        </w:r>
      </w:ins>
      <w:ins w:id="1937" w:author="Willian" w:date="2017-01-13T22:21:00Z">
        <w:r w:rsidR="00ED256E">
          <w:t>é comprovado por estudos. Caso</w:t>
        </w:r>
      </w:ins>
      <w:ins w:id="1938" w:author="Willian" w:date="2017-01-13T22:22:00Z">
        <w:r w:rsidR="00ED256E">
          <w:t xml:space="preserve"> o desenvolvedor não opte por usar animações em mudanças de seu </w:t>
        </w:r>
        <w:proofErr w:type="spellStart"/>
        <w:r w:rsidR="00ED256E">
          <w:t>app</w:t>
        </w:r>
        <w:proofErr w:type="spellEnd"/>
        <w:r w:rsidR="00ED256E">
          <w:t>, o usuário sentirá certa estranheza pois, nada em nosso mundo que sofre mudança, sofre instantaneamente, e sim, passa por uma transiç</w:t>
        </w:r>
      </w:ins>
      <w:ins w:id="1939" w:author="Willian" w:date="2017-01-13T22:23:00Z">
        <w:r w:rsidR="00ED256E">
          <w:t>ão. Sendo assim, usando animaç</w:t>
        </w:r>
      </w:ins>
      <w:ins w:id="1940" w:author="Willian" w:date="2017-01-13T22:24:00Z">
        <w:r w:rsidR="00ED256E">
          <w:t xml:space="preserve">ão, o usuário utilizará o </w:t>
        </w:r>
        <w:proofErr w:type="spellStart"/>
        <w:r w:rsidR="00ED256E">
          <w:t>app</w:t>
        </w:r>
        <w:proofErr w:type="spellEnd"/>
        <w:r w:rsidR="00ED256E">
          <w:t xml:space="preserve"> de forma mais natural e fluida, e passará mais tempo utilizando o mesmo.</w:t>
        </w:r>
      </w:ins>
    </w:p>
    <w:p w14:paraId="49515532" w14:textId="1A5D09FD" w:rsidR="00557C4B" w:rsidRDefault="00557C4B" w:rsidP="00557C4B">
      <w:pPr>
        <w:pStyle w:val="Ttulo3"/>
        <w:rPr>
          <w:ins w:id="1941" w:author="Willian" w:date="2017-01-13T22:32:00Z"/>
        </w:rPr>
        <w:pPrChange w:id="1942" w:author="Willian" w:date="2017-01-13T21:03:00Z">
          <w:pPr/>
        </w:pPrChange>
      </w:pPr>
      <w:ins w:id="1943" w:author="Willian" w:date="2017-01-13T21:03:00Z">
        <w:r w:rsidRPr="00557C4B">
          <w:t>3.2.</w:t>
        </w:r>
        <w:r w:rsidRPr="00557C4B">
          <w:tab/>
          <w:t>O que pode ser animado</w:t>
        </w:r>
      </w:ins>
    </w:p>
    <w:p w14:paraId="24041459" w14:textId="79F35837" w:rsidR="007C41FC" w:rsidRPr="005A71DF" w:rsidRDefault="001C0DFC" w:rsidP="005A71DF">
      <w:pPr>
        <w:rPr>
          <w:ins w:id="1944" w:author="Willian" w:date="2017-01-13T21:03:00Z"/>
          <w:rPrChange w:id="1945" w:author="Willian" w:date="2017-01-13T22:32:00Z">
            <w:rPr>
              <w:ins w:id="1946" w:author="Willian" w:date="2017-01-13T21:03:00Z"/>
            </w:rPr>
          </w:rPrChange>
        </w:rPr>
        <w:pPrChange w:id="1947" w:author="Willian" w:date="2017-01-13T22:32:00Z">
          <w:pPr/>
        </w:pPrChange>
      </w:pPr>
      <w:ins w:id="1948" w:author="Willian" w:date="2017-01-13T22:48:00Z">
        <w:r>
          <w:t>Educador,</w:t>
        </w:r>
      </w:ins>
      <w:ins w:id="1949" w:author="Willian" w:date="2017-01-13T22:50:00Z">
        <w:r>
          <w:t xml:space="preserve"> explique um pouco sobre o </w:t>
        </w:r>
        <w:proofErr w:type="spellStart"/>
        <w:r>
          <w:t>UIKit</w:t>
        </w:r>
        <w:proofErr w:type="spellEnd"/>
        <w:r>
          <w:t xml:space="preserve"> e como ele surgiu da linguagem </w:t>
        </w:r>
        <w:proofErr w:type="spellStart"/>
        <w:r>
          <w:t>Obejective</w:t>
        </w:r>
      </w:ins>
      <w:proofErr w:type="spellEnd"/>
      <w:ins w:id="1950" w:author="Willian" w:date="2017-01-13T22:51:00Z">
        <w:r>
          <w:t>-C</w:t>
        </w:r>
      </w:ins>
      <w:ins w:id="1951" w:author="Willian" w:date="2017-01-13T22:57:00Z">
        <w:r>
          <w:t xml:space="preserve">. </w:t>
        </w:r>
      </w:ins>
      <w:ins w:id="1952" w:author="Willian" w:date="2017-01-13T23:02:00Z">
        <w:r w:rsidR="001E50A2">
          <w:t>Enquanto o</w:t>
        </w:r>
      </w:ins>
      <w:ins w:id="1953" w:author="Willian" w:date="2017-01-13T22:57:00Z">
        <w:r>
          <w:t xml:space="preserve"> </w:t>
        </w:r>
        <w:proofErr w:type="spellStart"/>
        <w:r>
          <w:t>UIKit</w:t>
        </w:r>
        <w:proofErr w:type="spellEnd"/>
        <w:r>
          <w:t xml:space="preserve"> é </w:t>
        </w:r>
      </w:ins>
      <w:ins w:id="1954" w:author="Willian" w:date="2017-01-13T22:58:00Z">
        <w:r>
          <w:t>responsável</w:t>
        </w:r>
      </w:ins>
      <w:ins w:id="1955" w:author="Willian" w:date="2017-01-13T22:57:00Z">
        <w:r>
          <w:t xml:space="preserve"> </w:t>
        </w:r>
      </w:ins>
      <w:ins w:id="1956" w:author="Willian" w:date="2017-01-13T22:58:00Z">
        <w:r>
          <w:t>pela interface gráfica</w:t>
        </w:r>
      </w:ins>
      <w:ins w:id="1957" w:author="Willian" w:date="2017-01-13T23:04:00Z">
        <w:r w:rsidR="001E50A2">
          <w:t xml:space="preserve">, o Core </w:t>
        </w:r>
        <w:proofErr w:type="spellStart"/>
        <w:r w:rsidR="001E50A2">
          <w:t>Animation</w:t>
        </w:r>
        <w:proofErr w:type="spellEnd"/>
        <w:r w:rsidR="001E50A2">
          <w:t xml:space="preserve"> é o framework que possui </w:t>
        </w:r>
      </w:ins>
      <w:ins w:id="1958" w:author="Willian" w:date="2017-01-13T23:05:00Z">
        <w:r w:rsidR="001E50A2">
          <w:t>tratamentos espec</w:t>
        </w:r>
      </w:ins>
      <w:ins w:id="1959" w:author="Willian" w:date="2017-01-13T23:06:00Z">
        <w:r w:rsidR="001E50A2">
          <w:t>íficos</w:t>
        </w:r>
      </w:ins>
      <w:ins w:id="1960" w:author="Willian" w:date="2017-01-13T23:07:00Z">
        <w:r w:rsidR="001E50A2">
          <w:t xml:space="preserve"> e de mais baixo nível para manipulaç</w:t>
        </w:r>
      </w:ins>
      <w:ins w:id="1961" w:author="Willian" w:date="2017-01-13T23:08:00Z">
        <w:r w:rsidR="001E50A2">
          <w:t xml:space="preserve">ão, mas ambos </w:t>
        </w:r>
        <w:r w:rsidR="007C41FC">
          <w:t xml:space="preserve">suportam animações e o </w:t>
        </w:r>
        <w:proofErr w:type="spellStart"/>
        <w:r w:rsidR="007C41FC">
          <w:t>UIKit</w:t>
        </w:r>
        <w:proofErr w:type="spellEnd"/>
        <w:r w:rsidR="007C41FC">
          <w:t xml:space="preserve"> felizmente possui um </w:t>
        </w:r>
      </w:ins>
      <w:ins w:id="1962" w:author="Willian" w:date="2017-01-13T23:12:00Z">
        <w:r w:rsidR="007C41FC">
          <w:t xml:space="preserve">conjunto básico de animações e será este que iremos </w:t>
        </w:r>
      </w:ins>
      <w:ins w:id="1963" w:author="Willian" w:date="2017-01-13T23:13:00Z">
        <w:r w:rsidR="007C41FC">
          <w:t>nos deparar na maioria das vezes</w:t>
        </w:r>
      </w:ins>
      <w:ins w:id="1964" w:author="Willian" w:date="2017-01-13T23:19:00Z">
        <w:r w:rsidR="00120FB4">
          <w:t xml:space="preserve">. Diversas propriedades das </w:t>
        </w:r>
        <w:proofErr w:type="spellStart"/>
        <w:r w:rsidR="00120FB4">
          <w:t>Views</w:t>
        </w:r>
        <w:proofErr w:type="spellEnd"/>
        <w:r w:rsidR="00120FB4">
          <w:t xml:space="preserve"> podem ser animadas</w:t>
        </w:r>
      </w:ins>
      <w:ins w:id="1965" w:author="Willian" w:date="2017-01-13T23:26:00Z">
        <w:r w:rsidR="00120FB4">
          <w:t>, cite algumas delas e de suas funcionalidades ao aluno.</w:t>
        </w:r>
      </w:ins>
    </w:p>
    <w:p w14:paraId="503E309C" w14:textId="7E54E60E" w:rsidR="00557C4B" w:rsidRDefault="00557C4B" w:rsidP="00557C4B">
      <w:pPr>
        <w:pStyle w:val="Ttulo3"/>
        <w:rPr>
          <w:ins w:id="1966" w:author="Willian" w:date="2017-01-13T23:30:00Z"/>
        </w:rPr>
        <w:pPrChange w:id="1967" w:author="Willian" w:date="2017-01-13T21:03:00Z">
          <w:pPr/>
        </w:pPrChange>
      </w:pPr>
      <w:ins w:id="1968" w:author="Willian" w:date="2017-01-13T21:03:00Z">
        <w:r w:rsidRPr="00557C4B">
          <w:t>3.3.</w:t>
        </w:r>
        <w:r w:rsidRPr="00557C4B">
          <w:tab/>
          <w:t xml:space="preserve">Como animar as </w:t>
        </w:r>
        <w:proofErr w:type="spellStart"/>
        <w:r w:rsidRPr="00557C4B">
          <w:t>Views</w:t>
        </w:r>
      </w:ins>
      <w:proofErr w:type="spellEnd"/>
    </w:p>
    <w:p w14:paraId="3DD2D432" w14:textId="4E123A9A" w:rsidR="00411C7A" w:rsidRPr="00411C7A" w:rsidRDefault="00411C7A" w:rsidP="00411C7A">
      <w:pPr>
        <w:rPr>
          <w:ins w:id="1969" w:author="Willian" w:date="2017-01-13T21:03:00Z"/>
          <w:rPrChange w:id="1970" w:author="Willian" w:date="2017-01-13T23:30:00Z">
            <w:rPr>
              <w:ins w:id="1971" w:author="Willian" w:date="2017-01-13T21:03:00Z"/>
            </w:rPr>
          </w:rPrChange>
        </w:rPr>
        <w:pPrChange w:id="1972" w:author="Willian" w:date="2017-01-13T23:30:00Z">
          <w:pPr/>
        </w:pPrChange>
      </w:pPr>
      <w:ins w:id="1973" w:author="Willian" w:date="2017-01-13T23:30:00Z">
        <w:r>
          <w:t xml:space="preserve">Podemos animar </w:t>
        </w:r>
        <w:proofErr w:type="spellStart"/>
        <w:r>
          <w:t>views</w:t>
        </w:r>
        <w:proofErr w:type="spellEnd"/>
        <w:r>
          <w:t xml:space="preserve"> de maneira simples com métodos da</w:t>
        </w:r>
      </w:ins>
      <w:ins w:id="1974" w:author="Willian" w:date="2017-01-13T23:33:00Z">
        <w:r>
          <w:t xml:space="preserve"> </w:t>
        </w:r>
        <w:proofErr w:type="spellStart"/>
        <w:r>
          <w:t>UIView</w:t>
        </w:r>
      </w:ins>
      <w:proofErr w:type="spellEnd"/>
      <w:ins w:id="1975" w:author="Willian" w:date="2017-01-13T23:36:00Z">
        <w:r>
          <w:t>, mas para animaç</w:t>
        </w:r>
      </w:ins>
      <w:ins w:id="1976" w:author="Willian" w:date="2017-01-13T23:37:00Z">
        <w:r>
          <w:t xml:space="preserve">ões mais complexas, o iOS 10 nos oferece a </w:t>
        </w:r>
        <w:proofErr w:type="spellStart"/>
        <w:r>
          <w:t>UIViewAnimating</w:t>
        </w:r>
        <w:proofErr w:type="spellEnd"/>
        <w:r>
          <w:t xml:space="preserve"> e </w:t>
        </w:r>
        <w:proofErr w:type="spellStart"/>
        <w:r>
          <w:t>UIView</w:t>
        </w:r>
      </w:ins>
      <w:ins w:id="1977" w:author="Willian" w:date="2017-01-13T23:42:00Z">
        <w:r w:rsidR="00767231">
          <w:t>PropertyAnimator</w:t>
        </w:r>
        <w:proofErr w:type="spellEnd"/>
        <w:r w:rsidR="00767231">
          <w:t xml:space="preserve">. Vamos focar um pouco na </w:t>
        </w:r>
        <w:proofErr w:type="spellStart"/>
        <w:r w:rsidR="00767231">
          <w:t>UIViewAnimating</w:t>
        </w:r>
      </w:ins>
      <w:proofErr w:type="spellEnd"/>
      <w:ins w:id="1978" w:author="Willian" w:date="2017-01-13T23:51:00Z">
        <w:r w:rsidR="00767231">
          <w:t>.</w:t>
        </w:r>
      </w:ins>
    </w:p>
    <w:p w14:paraId="2C5F124B" w14:textId="77777777" w:rsidR="00767231" w:rsidRDefault="00557C4B" w:rsidP="00557C4B">
      <w:pPr>
        <w:pStyle w:val="Ttulo4"/>
        <w:rPr>
          <w:ins w:id="1979" w:author="Willian" w:date="2017-01-13T23:54:00Z"/>
        </w:rPr>
        <w:pPrChange w:id="1980" w:author="Willian" w:date="2017-01-13T21:03:00Z">
          <w:pPr/>
        </w:pPrChange>
      </w:pPr>
      <w:ins w:id="1981" w:author="Willian" w:date="2017-01-13T21:03:00Z">
        <w:r w:rsidRPr="00557C4B">
          <w:t>3.3.1.</w:t>
        </w:r>
        <w:r w:rsidRPr="00557C4B">
          <w:tab/>
        </w:r>
        <w:proofErr w:type="spellStart"/>
        <w:r w:rsidRPr="00557C4B">
          <w:t>UIViewAnimating</w:t>
        </w:r>
      </w:ins>
      <w:proofErr w:type="spellEnd"/>
    </w:p>
    <w:p w14:paraId="0860B4C6" w14:textId="77777777" w:rsidR="00962C3D" w:rsidRDefault="00545C58" w:rsidP="00545C58">
      <w:pPr>
        <w:rPr>
          <w:ins w:id="1982" w:author="Willian" w:date="2017-01-14T00:20:00Z"/>
        </w:rPr>
        <w:pPrChange w:id="1983" w:author="Willian" w:date="2017-01-14T00:02:00Z">
          <w:pPr/>
        </w:pPrChange>
      </w:pPr>
      <w:ins w:id="1984" w:author="Willian" w:date="2017-01-14T00:02:00Z">
        <w:r>
          <w:t xml:space="preserve">Este </w:t>
        </w:r>
      </w:ins>
      <w:ins w:id="1985" w:author="Willian" w:date="2017-01-14T00:03:00Z">
        <w:r>
          <w:t>é um protocolo do iOS 10 que define métodos a implementar por parte dos animadores. Esses m</w:t>
        </w:r>
      </w:ins>
      <w:ins w:id="1986" w:author="Willian" w:date="2017-01-14T00:04:00Z">
        <w:r>
          <w:t>étodos controlam a opção de iniciar, pausar e cancelar animaç</w:t>
        </w:r>
      </w:ins>
      <w:ins w:id="1987" w:author="Willian" w:date="2017-01-14T00:05:00Z">
        <w:r>
          <w:t>ões</w:t>
        </w:r>
        <w:r w:rsidR="005B25E2">
          <w:t>.</w:t>
        </w:r>
      </w:ins>
      <w:ins w:id="1988" w:author="Willian" w:date="2017-01-14T00:15:00Z">
        <w:r w:rsidR="005B25E2">
          <w:t xml:space="preserve"> </w:t>
        </w:r>
        <w:r w:rsidR="00962C3D">
          <w:t>Os Animadores s</w:t>
        </w:r>
      </w:ins>
      <w:ins w:id="1989" w:author="Willian" w:date="2017-01-14T00:16:00Z">
        <w:r w:rsidR="00962C3D">
          <w:t xml:space="preserve">ão definidos pela classe </w:t>
        </w:r>
        <w:proofErr w:type="spellStart"/>
        <w:r w:rsidR="00962C3D">
          <w:t>UIViewPropertyAnimator</w:t>
        </w:r>
      </w:ins>
      <w:proofErr w:type="spellEnd"/>
      <w:ins w:id="1990" w:author="Willian" w:date="2017-01-14T00:18:00Z">
        <w:r w:rsidR="00962C3D">
          <w:t xml:space="preserve">, e </w:t>
        </w:r>
        <w:proofErr w:type="spellStart"/>
        <w:r w:rsidR="00962C3D">
          <w:t>começm</w:t>
        </w:r>
        <w:proofErr w:type="spellEnd"/>
        <w:r w:rsidR="00962C3D">
          <w:t xml:space="preserve"> no estado inativo São iniciados e pausados pelo método </w:t>
        </w:r>
        <w:proofErr w:type="spellStart"/>
        <w:proofErr w:type="gramStart"/>
        <w:r w:rsidR="00962C3D">
          <w:rPr>
            <w:b/>
          </w:rPr>
          <w:t>startAnimation</w:t>
        </w:r>
        <w:proofErr w:type="spellEnd"/>
        <w:r w:rsidR="00962C3D">
          <w:rPr>
            <w:b/>
          </w:rPr>
          <w:t>(</w:t>
        </w:r>
        <w:proofErr w:type="gramEnd"/>
        <w:r w:rsidR="00962C3D">
          <w:rPr>
            <w:b/>
          </w:rPr>
          <w:t>)</w:t>
        </w:r>
        <w:r w:rsidR="00962C3D">
          <w:t xml:space="preserve"> e </w:t>
        </w:r>
        <w:proofErr w:type="spellStart"/>
        <w:r w:rsidR="00962C3D">
          <w:rPr>
            <w:b/>
          </w:rPr>
          <w:t>pauseAnimation</w:t>
        </w:r>
        <w:proofErr w:type="spellEnd"/>
        <w:r w:rsidR="00962C3D">
          <w:rPr>
            <w:b/>
          </w:rPr>
          <w:t>()</w:t>
        </w:r>
        <w:r w:rsidR="00962C3D">
          <w:rPr>
            <w:b/>
          </w:rPr>
          <w:t xml:space="preserve"> </w:t>
        </w:r>
      </w:ins>
      <w:ins w:id="1991" w:author="Willian" w:date="2017-01-14T00:19:00Z">
        <w:r w:rsidR="00962C3D">
          <w:t xml:space="preserve">respectivamente e cancelados com o método </w:t>
        </w:r>
        <w:proofErr w:type="spellStart"/>
        <w:r w:rsidR="00962C3D">
          <w:rPr>
            <w:b/>
          </w:rPr>
          <w:t>stopAnimation</w:t>
        </w:r>
        <w:proofErr w:type="spellEnd"/>
        <w:r w:rsidR="00962C3D">
          <w:rPr>
            <w:b/>
          </w:rPr>
          <w:t>()</w:t>
        </w:r>
        <w:r w:rsidR="00962C3D">
          <w:t xml:space="preserve"> </w:t>
        </w:r>
      </w:ins>
      <w:ins w:id="1992" w:author="Willian" w:date="2017-01-14T00:20:00Z">
        <w:r w:rsidR="00962C3D">
          <w:t>conservando o estado que a animação deixou o objeto.</w:t>
        </w:r>
      </w:ins>
    </w:p>
    <w:p w14:paraId="64757D5D" w14:textId="77777777" w:rsidR="00962C3D" w:rsidRDefault="00962C3D" w:rsidP="00545C58">
      <w:pPr>
        <w:rPr>
          <w:ins w:id="1993" w:author="Willian" w:date="2017-01-14T00:21:00Z"/>
        </w:rPr>
        <w:pPrChange w:id="1994" w:author="Willian" w:date="2017-01-14T00:02:00Z">
          <w:pPr/>
        </w:pPrChange>
      </w:pPr>
      <w:ins w:id="1995" w:author="Willian" w:date="2017-01-14T00:20:00Z">
        <w:r>
          <w:t>Educador explique sobre o ciclo de vida das animações segunda a Figura e tamb</w:t>
        </w:r>
      </w:ins>
      <w:ins w:id="1996" w:author="Willian" w:date="2017-01-14T00:21:00Z">
        <w:r>
          <w:t>ém apresente e explique algumas propriedades delas.</w:t>
        </w:r>
      </w:ins>
    </w:p>
    <w:p w14:paraId="5A53469B" w14:textId="77777777" w:rsidR="00962C3D" w:rsidRDefault="00962C3D" w:rsidP="00545C58">
      <w:pPr>
        <w:rPr>
          <w:ins w:id="1997" w:author="Willian" w:date="2017-01-14T00:21:00Z"/>
        </w:rPr>
        <w:pPrChange w:id="1998" w:author="Willian" w:date="2017-01-14T00:02:00Z">
          <w:pPr/>
        </w:pPrChange>
      </w:pPr>
    </w:p>
    <w:p w14:paraId="47C8872B" w14:textId="77777777" w:rsidR="00962C3D" w:rsidRDefault="00962C3D" w:rsidP="00545C58">
      <w:pPr>
        <w:rPr>
          <w:ins w:id="1999" w:author="Willian" w:date="2017-01-14T00:21:00Z"/>
        </w:rPr>
        <w:pPrChange w:id="2000" w:author="Willian" w:date="2017-01-14T00:02:00Z">
          <w:pPr/>
        </w:pPrChange>
      </w:pPr>
    </w:p>
    <w:p w14:paraId="72F654CF" w14:textId="202ABCCA" w:rsidR="00962C3D" w:rsidRDefault="00962C3D" w:rsidP="00962C3D">
      <w:pPr>
        <w:pStyle w:val="Ttulo3"/>
        <w:rPr>
          <w:ins w:id="2001" w:author="Willian" w:date="2017-01-14T00:22:00Z"/>
        </w:rPr>
      </w:pPr>
      <w:ins w:id="2002" w:author="Willian" w:date="2017-01-14T00:21:00Z">
        <w:r>
          <w:t>3.4</w:t>
        </w:r>
        <w:r w:rsidRPr="00557C4B">
          <w:t>.</w:t>
        </w:r>
        <w:r w:rsidRPr="00557C4B">
          <w:tab/>
        </w:r>
        <w:r>
          <w:t>Resumo</w:t>
        </w:r>
      </w:ins>
    </w:p>
    <w:p w14:paraId="22995233" w14:textId="008D563A" w:rsidR="00962C3D" w:rsidRPr="00962C3D" w:rsidRDefault="00962C3D" w:rsidP="00962C3D">
      <w:pPr>
        <w:rPr>
          <w:ins w:id="2003" w:author="Willian" w:date="2017-01-14T00:21:00Z"/>
          <w:rPrChange w:id="2004" w:author="Willian" w:date="2017-01-14T00:22:00Z">
            <w:rPr>
              <w:ins w:id="2005" w:author="Willian" w:date="2017-01-14T00:21:00Z"/>
            </w:rPr>
          </w:rPrChange>
        </w:rPr>
        <w:pPrChange w:id="2006" w:author="Willian" w:date="2017-01-14T00:22:00Z">
          <w:pPr>
            <w:pStyle w:val="Ttulo3"/>
          </w:pPr>
        </w:pPrChange>
      </w:pPr>
      <w:ins w:id="2007" w:author="Willian" w:date="2017-01-14T00:22:00Z">
        <w:r>
          <w:t>Nesta aula o aluno aprendeu um pouco sobre as animações, descobriu</w:t>
        </w:r>
      </w:ins>
      <w:ins w:id="2008" w:author="Willian" w:date="2017-01-14T00:23:00Z">
        <w:r>
          <w:t xml:space="preserve"> o </w:t>
        </w:r>
        <w:proofErr w:type="spellStart"/>
        <w:r>
          <w:t>UIKit</w:t>
        </w:r>
        <w:proofErr w:type="spellEnd"/>
        <w:r>
          <w:t xml:space="preserve"> e o Core </w:t>
        </w:r>
        <w:proofErr w:type="spellStart"/>
        <w:r>
          <w:t>Animation</w:t>
        </w:r>
        <w:proofErr w:type="spellEnd"/>
        <w:r>
          <w:t xml:space="preserve"> como frameworks que possuem componentes que tratam das animaç</w:t>
        </w:r>
      </w:ins>
      <w:ins w:id="2009" w:author="Willian" w:date="2017-01-14T00:24:00Z">
        <w:r>
          <w:t xml:space="preserve">ões e se adentrou um pouco mais entre os componentes de animação do </w:t>
        </w:r>
        <w:proofErr w:type="spellStart"/>
        <w:r>
          <w:t>UIKit</w:t>
        </w:r>
        <w:proofErr w:type="spellEnd"/>
        <w:r>
          <w:t xml:space="preserve">, tendo o animador da classe </w:t>
        </w:r>
        <w:proofErr w:type="spellStart"/>
        <w:r>
          <w:t>UIViewPropertyAnimator</w:t>
        </w:r>
        <w:proofErr w:type="spellEnd"/>
        <w:r>
          <w:t xml:space="preserve"> e alguns m</w:t>
        </w:r>
      </w:ins>
      <w:ins w:id="2010" w:author="Willian" w:date="2017-01-14T00:25:00Z">
        <w:r>
          <w:t>étodos que gerem seu ciclo de vida.</w:t>
        </w:r>
      </w:ins>
    </w:p>
    <w:p w14:paraId="1C8F7695" w14:textId="0A575552" w:rsidR="0084444E" w:rsidRPr="007A5AFD" w:rsidDel="00F3227C" w:rsidRDefault="00A32469" w:rsidP="00545C58">
      <w:pPr>
        <w:rPr>
          <w:del w:id="2011" w:author="Willian" w:date="2017-01-04T00:01:00Z"/>
          <w:rPrChange w:id="2012" w:author="Willian" w:date="2017-01-11T16:56:00Z">
            <w:rPr>
              <w:del w:id="2013" w:author="Willian" w:date="2017-01-04T00:01:00Z"/>
              <w:b/>
            </w:rPr>
          </w:rPrChange>
        </w:rPr>
        <w:pPrChange w:id="2014" w:author="Willian" w:date="2017-01-14T00:02:00Z">
          <w:pPr/>
        </w:pPrChange>
      </w:pPr>
      <w:del w:id="2015" w:author="Willian" w:date="2017-01-04T00:01:00Z">
        <w:r w:rsidRPr="007A5AFD" w:rsidDel="00F3227C">
          <w:rPr>
            <w:rPrChange w:id="2016" w:author="Willian" w:date="2017-01-11T16:56:00Z">
              <w:rPr>
                <w:b/>
              </w:rPr>
            </w:rPrChange>
          </w:rPr>
          <w:delText>Educador,</w:delText>
        </w:r>
        <w:r w:rsidR="0084444E" w:rsidRPr="007A5AFD" w:rsidDel="00F3227C">
          <w:rPr>
            <w:rPrChange w:id="2017" w:author="Willian" w:date="2017-01-11T16:56:00Z">
              <w:rPr>
                <w:b/>
              </w:rPr>
            </w:rPrChange>
          </w:rPr>
          <w:delText xml:space="preserve"> é neste momento que o aluno começará a desenvolver seu projeto.</w:delText>
        </w:r>
      </w:del>
    </w:p>
    <w:p w14:paraId="19BD0478" w14:textId="74DE792C" w:rsidR="00AD42F6" w:rsidDel="00F3227C" w:rsidRDefault="00AD42F6" w:rsidP="00545C58">
      <w:pPr>
        <w:rPr>
          <w:del w:id="2018" w:author="Willian" w:date="2017-01-04T00:01:00Z"/>
        </w:rPr>
        <w:pPrChange w:id="2019" w:author="Willian" w:date="2017-01-14T00:02:00Z">
          <w:pPr>
            <w:autoSpaceDE w:val="0"/>
            <w:autoSpaceDN w:val="0"/>
            <w:adjustRightInd w:val="0"/>
            <w:spacing w:before="0" w:after="0"/>
          </w:pPr>
        </w:pPrChange>
      </w:pPr>
      <w:del w:id="2020" w:author="Willian" w:date="2017-01-04T00:01:00Z">
        <w:r w:rsidRPr="001D3AF1" w:rsidDel="00F3227C">
          <w:delText>Ainda considerando a teoria relacionada à prática, é necessário que você seja um</w:delText>
        </w:r>
        <w:r w:rsidR="004F68A3" w:rsidDel="00F3227C">
          <w:delText xml:space="preserve"> </w:delText>
        </w:r>
        <w:r w:rsidRPr="001D3AF1" w:rsidDel="00F3227C">
          <w:delText>orientador do processo de desenvolvimento desta atividade, garantindo que o aluno</w:delText>
        </w:r>
        <w:r w:rsidR="004F68A3" w:rsidDel="00F3227C">
          <w:delText xml:space="preserve"> </w:delText>
        </w:r>
        <w:r w:rsidRPr="001D3AF1" w:rsidDel="00F3227C">
          <w:delText>tenha o conhecimento necessário para tornar-se um profissional qualificado para o</w:delText>
        </w:r>
        <w:r w:rsidR="004F68A3" w:rsidDel="00F3227C">
          <w:delText xml:space="preserve"> </w:delText>
        </w:r>
        <w:r w:rsidRPr="001D3AF1" w:rsidDel="00F3227C">
          <w:delText>mercado de trabalho.</w:delText>
        </w:r>
      </w:del>
    </w:p>
    <w:p w14:paraId="05ED917B" w14:textId="15DB7716" w:rsidR="00607EAD" w:rsidDel="00F3227C" w:rsidRDefault="00607EAD" w:rsidP="00545C58">
      <w:pPr>
        <w:rPr>
          <w:del w:id="2021" w:author="Willian" w:date="2017-01-04T00:01:00Z"/>
        </w:rPr>
        <w:pPrChange w:id="2022" w:author="Willian" w:date="2017-01-14T00:02:00Z">
          <w:pPr>
            <w:autoSpaceDE w:val="0"/>
            <w:autoSpaceDN w:val="0"/>
            <w:adjustRightInd w:val="0"/>
            <w:spacing w:before="0" w:after="0"/>
            <w:jc w:val="left"/>
          </w:pPr>
        </w:pPrChange>
      </w:pPr>
    </w:p>
    <w:p w14:paraId="795F85A1" w14:textId="7601645E" w:rsidR="00607EAD" w:rsidRPr="001D3AF1" w:rsidDel="00F3227C" w:rsidRDefault="00607EAD" w:rsidP="00545C58">
      <w:pPr>
        <w:rPr>
          <w:del w:id="2023" w:author="Willian" w:date="2017-01-04T00:01:00Z"/>
        </w:rPr>
        <w:pPrChange w:id="2024" w:author="Willian" w:date="2017-01-14T00:02:00Z">
          <w:pPr>
            <w:autoSpaceDE w:val="0"/>
            <w:autoSpaceDN w:val="0"/>
            <w:adjustRightInd w:val="0"/>
            <w:spacing w:before="0" w:after="0"/>
            <w:jc w:val="left"/>
          </w:pPr>
        </w:pPrChange>
      </w:pPr>
      <w:del w:id="2025" w:author="Willian" w:date="2017-01-04T00:01:00Z">
        <w:r w:rsidDel="00F3227C">
          <w:delText xml:space="preserve">O </w:delText>
        </w:r>
        <w:r w:rsidDel="00F3227C">
          <w:rPr>
            <w:rFonts w:ascii="Tahoma-Bold" w:hAnsi="Tahoma-Bold" w:cs="Tahoma-Bold"/>
            <w:bCs/>
          </w:rPr>
          <w:delText xml:space="preserve">TDP, </w:delText>
        </w:r>
        <w:r w:rsidDel="00F3227C">
          <w:delText xml:space="preserve">ou </w:delText>
        </w:r>
        <w:r w:rsidDel="00F3227C">
          <w:rPr>
            <w:rFonts w:ascii="Tahoma-Bold" w:hAnsi="Tahoma-Bold" w:cs="Tahoma-Bold"/>
            <w:bCs/>
          </w:rPr>
          <w:delText>Trabalho de Desenvolvimento Prático</w:delText>
        </w:r>
        <w:r w:rsidDel="00F3227C">
          <w:delText>, é um projeto prático no qual você criará uma aplicação orientada a objetos completa, do início ao fim.</w:delText>
        </w:r>
      </w:del>
    </w:p>
    <w:p w14:paraId="1BBB9270" w14:textId="2E744E07" w:rsidR="00607EAD" w:rsidDel="00F3227C" w:rsidRDefault="00607EAD" w:rsidP="00545C58">
      <w:pPr>
        <w:rPr>
          <w:del w:id="2026" w:author="Willian" w:date="2017-01-04T00:01:00Z"/>
        </w:rPr>
        <w:pPrChange w:id="2027" w:author="Willian" w:date="2017-01-14T00:02:00Z">
          <w:pPr>
            <w:autoSpaceDE w:val="0"/>
            <w:autoSpaceDN w:val="0"/>
            <w:adjustRightInd w:val="0"/>
            <w:spacing w:before="0" w:after="0"/>
          </w:pPr>
        </w:pPrChange>
      </w:pPr>
    </w:p>
    <w:p w14:paraId="014CD7EA" w14:textId="0637A6E7" w:rsidR="00AD42F6" w:rsidDel="00F3227C" w:rsidRDefault="00AD42F6" w:rsidP="00545C58">
      <w:pPr>
        <w:rPr>
          <w:del w:id="2028" w:author="Willian" w:date="2017-01-04T00:01:00Z"/>
        </w:rPr>
        <w:pPrChange w:id="2029" w:author="Willian" w:date="2017-01-14T00:02:00Z">
          <w:pPr>
            <w:autoSpaceDE w:val="0"/>
            <w:autoSpaceDN w:val="0"/>
            <w:adjustRightInd w:val="0"/>
            <w:spacing w:before="0" w:after="0"/>
          </w:pPr>
        </w:pPrChange>
      </w:pPr>
      <w:del w:id="2030" w:author="Willian" w:date="2017-01-04T00:01:00Z">
        <w:r w:rsidDel="00F3227C">
          <w:delText xml:space="preserve">Este projeto não se trata de simples programação. Você conhecerá diversas etapas da concepção de um aplicativo. Desde o amadurecimento da ideia, passando pela fase de análise, modelagem, até a fase de desenvolvimento em si. </w:delText>
        </w:r>
      </w:del>
      <w:del w:id="2031" w:author="Willian" w:date="2016-10-24T16:43:00Z">
        <w:r w:rsidDel="00661ED2">
          <w:delText xml:space="preserve">Nas primeiras aulas, enquanto os conhecimentos em programação orientada a objetos não estiverem maduros, você participará da fase analítica do projeto, logo após isso, você passará para a fase de programação, arquitetura e assim por diante. </w:delText>
        </w:r>
      </w:del>
      <w:del w:id="2032" w:author="Willian" w:date="2017-01-04T00:01:00Z">
        <w:r w:rsidDel="00F3227C">
          <w:delText>Serão mostradas competências suficientes para que você possa criar um programa independente.</w:delText>
        </w:r>
      </w:del>
    </w:p>
    <w:p w14:paraId="38C2942F" w14:textId="200A8F10" w:rsidR="00607EAD" w:rsidDel="00F3227C" w:rsidRDefault="00607EAD" w:rsidP="00545C58">
      <w:pPr>
        <w:rPr>
          <w:del w:id="2033" w:author="Willian" w:date="2017-01-04T00:01:00Z"/>
        </w:rPr>
        <w:pPrChange w:id="2034" w:author="Willian" w:date="2017-01-14T00:02:00Z">
          <w:pPr/>
        </w:pPrChange>
      </w:pPr>
    </w:p>
    <w:p w14:paraId="76D66AC7" w14:textId="501F138E" w:rsidR="007C70F1" w:rsidRPr="007C70F1" w:rsidDel="00F3227C" w:rsidRDefault="007C70F1" w:rsidP="00545C58">
      <w:pPr>
        <w:rPr>
          <w:del w:id="2035" w:author="Willian" w:date="2017-01-04T00:01:00Z"/>
          <w:rFonts w:ascii="Tahoma-Bold" w:hAnsi="Tahoma-Bold" w:cs="Tahoma-Bold"/>
          <w:bCs/>
          <w:sz w:val="28"/>
          <w:szCs w:val="28"/>
        </w:rPr>
        <w:pPrChange w:id="2036" w:author="Willian" w:date="2017-01-14T00:02:00Z">
          <w:pPr>
            <w:autoSpaceDE w:val="0"/>
            <w:autoSpaceDN w:val="0"/>
            <w:adjustRightInd w:val="0"/>
            <w:spacing w:before="0" w:after="0"/>
            <w:jc w:val="left"/>
          </w:pPr>
        </w:pPrChange>
      </w:pPr>
      <w:del w:id="2037" w:author="Willian" w:date="2017-01-04T00:01:00Z">
        <w:r w:rsidRPr="007C70F1" w:rsidDel="00F3227C">
          <w:rPr>
            <w:rFonts w:ascii="Tahoma-Bold" w:hAnsi="Tahoma-Bold" w:cs="Tahoma-Bold"/>
            <w:bCs/>
            <w:sz w:val="28"/>
            <w:szCs w:val="28"/>
          </w:rPr>
          <w:delText>Definição inicial do trabalho</w:delText>
        </w:r>
      </w:del>
    </w:p>
    <w:p w14:paraId="1A198B89" w14:textId="533E1802" w:rsidR="007C70F1" w:rsidRPr="007C70F1" w:rsidDel="00F3227C" w:rsidRDefault="007C70F1" w:rsidP="00545C58">
      <w:pPr>
        <w:rPr>
          <w:del w:id="2038" w:author="Willian" w:date="2017-01-04T00:01:00Z"/>
          <w:rFonts w:ascii="Tahoma-Bold" w:hAnsi="Tahoma-Bold" w:cs="Tahoma-Bold"/>
          <w:bCs/>
          <w:color w:val="0048F3"/>
          <w:sz w:val="28"/>
          <w:szCs w:val="28"/>
        </w:rPr>
        <w:pPrChange w:id="2039" w:author="Willian" w:date="2017-01-14T00:02:00Z">
          <w:pPr>
            <w:autoSpaceDE w:val="0"/>
            <w:autoSpaceDN w:val="0"/>
            <w:adjustRightInd w:val="0"/>
            <w:spacing w:before="0" w:after="0"/>
            <w:jc w:val="left"/>
          </w:pPr>
        </w:pPrChange>
      </w:pPr>
    </w:p>
    <w:p w14:paraId="1ACB3B66" w14:textId="160864C0" w:rsidR="007C70F1" w:rsidRPr="007C70F1" w:rsidDel="00661ED2" w:rsidRDefault="007C70F1" w:rsidP="00545C58">
      <w:pPr>
        <w:rPr>
          <w:del w:id="2040" w:author="Willian" w:date="2016-10-24T16:43:00Z"/>
          <w:rFonts w:ascii="Tahoma-Bold" w:hAnsi="Tahoma-Bold" w:cs="Tahoma-Bold"/>
          <w:bCs/>
          <w:sz w:val="24"/>
        </w:rPr>
        <w:pPrChange w:id="2041" w:author="Willian" w:date="2017-01-14T00:02:00Z">
          <w:pPr>
            <w:autoSpaceDE w:val="0"/>
            <w:autoSpaceDN w:val="0"/>
            <w:adjustRightInd w:val="0"/>
            <w:spacing w:before="0" w:after="0"/>
            <w:jc w:val="left"/>
          </w:pPr>
        </w:pPrChange>
      </w:pPr>
      <w:del w:id="2042" w:author="Willian" w:date="2016-10-24T16:43:00Z">
        <w:r w:rsidRPr="007C70F1" w:rsidDel="00661ED2">
          <w:rPr>
            <w:rFonts w:ascii="Tahoma-Bold" w:hAnsi="Tahoma-Bold" w:cs="Tahoma-Bold"/>
            <w:bCs/>
            <w:sz w:val="24"/>
          </w:rPr>
          <w:delText>Você foi alocado no projeto Filmes</w:delText>
        </w:r>
      </w:del>
    </w:p>
    <w:p w14:paraId="610AD059" w14:textId="3F864DB4" w:rsidR="007C70F1" w:rsidDel="00661ED2" w:rsidRDefault="007C70F1" w:rsidP="00545C58">
      <w:pPr>
        <w:rPr>
          <w:del w:id="2043" w:author="Willian" w:date="2016-10-24T16:43:00Z"/>
          <w:rFonts w:ascii="Tahoma-Bold" w:hAnsi="Tahoma-Bold" w:cs="Tahoma-Bold"/>
          <w:bCs/>
          <w:color w:val="0048F3"/>
          <w:sz w:val="24"/>
        </w:rPr>
        <w:pPrChange w:id="2044" w:author="Willian" w:date="2017-01-14T00:02:00Z">
          <w:pPr>
            <w:autoSpaceDE w:val="0"/>
            <w:autoSpaceDN w:val="0"/>
            <w:adjustRightInd w:val="0"/>
            <w:spacing w:before="0" w:after="0"/>
            <w:jc w:val="left"/>
          </w:pPr>
        </w:pPrChange>
      </w:pPr>
    </w:p>
    <w:p w14:paraId="34781638" w14:textId="5AB515EB" w:rsidR="007C70F1" w:rsidDel="00661ED2" w:rsidRDefault="007C70F1" w:rsidP="00545C58">
      <w:pPr>
        <w:rPr>
          <w:del w:id="2045" w:author="Willian" w:date="2016-10-24T16:43:00Z"/>
          <w:color w:val="000000"/>
        </w:rPr>
        <w:pPrChange w:id="2046" w:author="Willian" w:date="2017-01-14T00:02:00Z">
          <w:pPr>
            <w:autoSpaceDE w:val="0"/>
            <w:autoSpaceDN w:val="0"/>
            <w:adjustRightInd w:val="0"/>
            <w:spacing w:before="0" w:after="0"/>
          </w:pPr>
        </w:pPrChange>
      </w:pPr>
      <w:del w:id="2047" w:author="Willian" w:date="2016-10-24T16:43:00Z">
        <w:r w:rsidDel="00661ED2">
          <w:rPr>
            <w:color w:val="000000"/>
          </w:rPr>
          <w:delText>Você é um programador iniciante em uma grande empresa de software. Essa empresa gosta de colocar seus novos funcionários à prova para avaliá-los na capacidade de tomada de decisão. Você será avaliado.</w:delText>
        </w:r>
      </w:del>
    </w:p>
    <w:p w14:paraId="70995D4A" w14:textId="317A9665" w:rsidR="007C70F1" w:rsidDel="00661ED2" w:rsidRDefault="007C70F1" w:rsidP="00545C58">
      <w:pPr>
        <w:rPr>
          <w:del w:id="2048" w:author="Willian" w:date="2016-10-24T16:43:00Z"/>
          <w:color w:val="000000"/>
        </w:rPr>
        <w:pPrChange w:id="2049" w:author="Willian" w:date="2017-01-14T00:02:00Z">
          <w:pPr>
            <w:autoSpaceDE w:val="0"/>
            <w:autoSpaceDN w:val="0"/>
            <w:adjustRightInd w:val="0"/>
            <w:spacing w:before="0" w:after="0"/>
          </w:pPr>
        </w:pPrChange>
      </w:pPr>
      <w:del w:id="2050" w:author="Willian" w:date="2016-10-24T16:43:00Z">
        <w:r w:rsidDel="00661ED2">
          <w:rPr>
            <w:color w:val="000000"/>
          </w:rPr>
          <w:delText>Na hierarquia de uma empresa comum, sempre há um gerente de projetos liderando um grupo de programadores. O trabalho de um gerente de projetos consiste também em coletar informações do cliente sobre o projeto, delegar atividades ao time e criar métricas para alocação de recursos (humanos) nos projetos futuros.</w:delText>
        </w:r>
      </w:del>
    </w:p>
    <w:p w14:paraId="0B789BE1" w14:textId="5D392187" w:rsidR="007C70F1" w:rsidDel="00661ED2" w:rsidRDefault="007C70F1" w:rsidP="00545C58">
      <w:pPr>
        <w:rPr>
          <w:del w:id="2051" w:author="Willian" w:date="2016-10-24T16:43:00Z"/>
          <w:color w:val="000000"/>
        </w:rPr>
        <w:pPrChange w:id="2052" w:author="Willian" w:date="2017-01-14T00:02:00Z">
          <w:pPr>
            <w:autoSpaceDE w:val="0"/>
            <w:autoSpaceDN w:val="0"/>
            <w:adjustRightInd w:val="0"/>
            <w:spacing w:before="0" w:after="0"/>
          </w:pPr>
        </w:pPrChange>
      </w:pPr>
      <w:del w:id="2053" w:author="Willian" w:date="2016-10-24T16:43:00Z">
        <w:r w:rsidDel="00661ED2">
          <w:rPr>
            <w:color w:val="000000"/>
          </w:rPr>
          <w:delText>Certo dia, você ouviu Nelson, seu gerente de projetos, conversando sobre um novo projeto com o diretor da empresa. Você não ouviu muito bem, mas conseguiu entender que se tratava de algo envolvendo filmes.</w:delText>
        </w:r>
      </w:del>
    </w:p>
    <w:p w14:paraId="3D2444BD" w14:textId="73C829B5" w:rsidR="007C70F1" w:rsidDel="00661ED2" w:rsidRDefault="007C70F1" w:rsidP="00545C58">
      <w:pPr>
        <w:rPr>
          <w:del w:id="2054" w:author="Willian" w:date="2016-10-24T16:43:00Z"/>
          <w:color w:val="000000"/>
        </w:rPr>
        <w:pPrChange w:id="2055" w:author="Willian" w:date="2017-01-14T00:02:00Z">
          <w:pPr>
            <w:autoSpaceDE w:val="0"/>
            <w:autoSpaceDN w:val="0"/>
            <w:adjustRightInd w:val="0"/>
            <w:spacing w:before="0" w:after="0"/>
          </w:pPr>
        </w:pPrChange>
      </w:pPr>
    </w:p>
    <w:p w14:paraId="2D00B040" w14:textId="60F4F3A5" w:rsidR="007C70F1" w:rsidDel="00661ED2" w:rsidRDefault="007C70F1" w:rsidP="00545C58">
      <w:pPr>
        <w:rPr>
          <w:del w:id="2056" w:author="Willian" w:date="2016-10-24T16:43:00Z"/>
          <w:rFonts w:ascii="Tahoma-Bold" w:hAnsi="Tahoma-Bold" w:cs="Tahoma-Bold"/>
          <w:bCs/>
          <w:color w:val="000000"/>
        </w:rPr>
        <w:pPrChange w:id="2057" w:author="Willian" w:date="2017-01-14T00:02:00Z">
          <w:pPr>
            <w:autoSpaceDE w:val="0"/>
            <w:autoSpaceDN w:val="0"/>
            <w:adjustRightInd w:val="0"/>
            <w:spacing w:before="0" w:after="0"/>
          </w:pPr>
        </w:pPrChange>
      </w:pPr>
      <w:del w:id="2058" w:author="Willian" w:date="2016-10-24T16:43:00Z">
        <w:r w:rsidDel="00661ED2">
          <w:rPr>
            <w:rFonts w:ascii="Tahoma-Bold" w:hAnsi="Tahoma-Bold" w:cs="Tahoma-Bold"/>
            <w:bCs/>
            <w:color w:val="000000"/>
          </w:rPr>
          <w:delText>Nelson está doente e precisa de um substituto</w:delText>
        </w:r>
      </w:del>
    </w:p>
    <w:p w14:paraId="6C555999" w14:textId="551FC57E" w:rsidR="007C70F1" w:rsidDel="00661ED2" w:rsidRDefault="007C70F1" w:rsidP="00545C58">
      <w:pPr>
        <w:rPr>
          <w:del w:id="2059" w:author="Willian" w:date="2016-10-24T16:43:00Z"/>
          <w:color w:val="000000"/>
        </w:rPr>
        <w:pPrChange w:id="2060" w:author="Willian" w:date="2017-01-14T00:02:00Z">
          <w:pPr>
            <w:autoSpaceDE w:val="0"/>
            <w:autoSpaceDN w:val="0"/>
            <w:adjustRightInd w:val="0"/>
            <w:spacing w:before="0" w:after="0"/>
          </w:pPr>
        </w:pPrChange>
      </w:pPr>
      <w:del w:id="2061" w:author="Willian" w:date="2016-10-24T16:43:00Z">
        <w:r w:rsidDel="00661ED2">
          <w:rPr>
            <w:color w:val="000000"/>
          </w:rPr>
          <w:delText>Nelson agendou uma reunião para a semana seguinte para conversar com os desenvolvedores da empresa sobre o novo projeto e sobre a situação de saúde dele. Ele precisará de um substituto.</w:delText>
        </w:r>
      </w:del>
    </w:p>
    <w:p w14:paraId="41A89299" w14:textId="3EE85D8C" w:rsidR="007C70F1" w:rsidDel="00661ED2" w:rsidRDefault="007C70F1" w:rsidP="00545C58">
      <w:pPr>
        <w:rPr>
          <w:del w:id="2062" w:author="Willian" w:date="2016-10-24T16:43:00Z"/>
          <w:color w:val="000000"/>
        </w:rPr>
        <w:pPrChange w:id="2063" w:author="Willian" w:date="2017-01-14T00:02:00Z">
          <w:pPr>
            <w:autoSpaceDE w:val="0"/>
            <w:autoSpaceDN w:val="0"/>
            <w:adjustRightInd w:val="0"/>
            <w:spacing w:before="0" w:after="0"/>
          </w:pPr>
        </w:pPrChange>
      </w:pPr>
      <w:del w:id="2064" w:author="Willian" w:date="2016-10-24T16:43:00Z">
        <w:r w:rsidDel="00661ED2">
          <w:rPr>
            <w:color w:val="000000"/>
          </w:rPr>
          <w:delText>Que tal pesquisar um pouco mais sobre o assunto e ganhar destaque aos olhos de Nelson? Quem sabe você não o substitui no período de licença médica?</w:delText>
        </w:r>
      </w:del>
    </w:p>
    <w:p w14:paraId="331DE66C" w14:textId="7359977A" w:rsidR="007C70F1" w:rsidDel="00661ED2" w:rsidRDefault="007C70F1" w:rsidP="00545C58">
      <w:pPr>
        <w:rPr>
          <w:del w:id="2065" w:author="Willian" w:date="2016-10-24T16:43:00Z"/>
          <w:color w:val="000000"/>
        </w:rPr>
        <w:pPrChange w:id="2066" w:author="Willian" w:date="2017-01-14T00:02:00Z">
          <w:pPr>
            <w:autoSpaceDE w:val="0"/>
            <w:autoSpaceDN w:val="0"/>
            <w:adjustRightInd w:val="0"/>
            <w:spacing w:before="0" w:after="0"/>
            <w:jc w:val="left"/>
          </w:pPr>
        </w:pPrChange>
      </w:pPr>
    </w:p>
    <w:p w14:paraId="7B0CDB3C" w14:textId="102BF45F" w:rsidR="007C70F1" w:rsidRPr="007C70F1" w:rsidDel="00F3227C" w:rsidRDefault="007C70F1" w:rsidP="00545C58">
      <w:pPr>
        <w:rPr>
          <w:del w:id="2067" w:author="Willian" w:date="2017-01-04T00:01:00Z"/>
          <w:rFonts w:ascii="Tahoma-Bold" w:hAnsi="Tahoma-Bold" w:cs="Tahoma-Bold"/>
          <w:bCs/>
          <w:sz w:val="28"/>
          <w:szCs w:val="28"/>
        </w:rPr>
        <w:pPrChange w:id="2068" w:author="Willian" w:date="2017-01-14T00:02:00Z">
          <w:pPr>
            <w:autoSpaceDE w:val="0"/>
            <w:autoSpaceDN w:val="0"/>
            <w:adjustRightInd w:val="0"/>
            <w:spacing w:before="0" w:after="0"/>
            <w:jc w:val="left"/>
          </w:pPr>
        </w:pPrChange>
      </w:pPr>
      <w:del w:id="2069" w:author="Willian" w:date="2017-01-04T00:01:00Z">
        <w:r w:rsidRPr="007C70F1" w:rsidDel="00F3227C">
          <w:rPr>
            <w:rFonts w:ascii="Tahoma-Bold" w:hAnsi="Tahoma-Bold" w:cs="Tahoma-Bold"/>
            <w:bCs/>
            <w:sz w:val="28"/>
            <w:szCs w:val="28"/>
          </w:rPr>
          <w:delText>Tarefa</w:delText>
        </w:r>
      </w:del>
    </w:p>
    <w:p w14:paraId="20910F1A" w14:textId="77573090" w:rsidR="007C70F1" w:rsidDel="00661ED2" w:rsidRDefault="007C70F1" w:rsidP="00545C58">
      <w:pPr>
        <w:rPr>
          <w:del w:id="2070" w:author="Willian" w:date="2016-10-24T16:43:00Z"/>
          <w:color w:val="000000"/>
        </w:rPr>
        <w:pPrChange w:id="2071" w:author="Willian" w:date="2017-01-14T00:02:00Z">
          <w:pPr/>
        </w:pPrChange>
      </w:pPr>
      <w:del w:id="2072" w:author="Willian" w:date="2016-10-24T16:43:00Z">
        <w:r w:rsidDel="00661ED2">
          <w:rPr>
            <w:color w:val="000000"/>
          </w:rPr>
          <w:delText>Pesquise na internet sites que falam sobre filmes. Tente procurar aplicativos (móveis ou desktop) relacionados a filmes.</w:delText>
        </w:r>
      </w:del>
    </w:p>
    <w:p w14:paraId="5FC182A5" w14:textId="66EF0723" w:rsidR="007C70F1" w:rsidDel="00661ED2" w:rsidRDefault="007C70F1" w:rsidP="00545C58">
      <w:pPr>
        <w:rPr>
          <w:del w:id="2073" w:author="Willian" w:date="2016-10-24T16:43:00Z"/>
        </w:rPr>
        <w:pPrChange w:id="2074" w:author="Willian" w:date="2017-01-14T00:02:00Z">
          <w:pPr/>
        </w:pPrChange>
      </w:pPr>
    </w:p>
    <w:p w14:paraId="46C4E6BA" w14:textId="280DD1D1" w:rsidR="0084444E" w:rsidRPr="00AE24FE" w:rsidDel="00661ED2" w:rsidRDefault="00A824C1" w:rsidP="00545C58">
      <w:pPr>
        <w:rPr>
          <w:del w:id="2075" w:author="Willian" w:date="2016-10-24T16:43:00Z"/>
        </w:rPr>
        <w:pPrChange w:id="2076" w:author="Willian" w:date="2017-01-14T00:02:00Z">
          <w:pPr/>
        </w:pPrChange>
      </w:pPr>
      <w:del w:id="2077" w:author="Willian" w:date="2016-10-24T16:43:00Z">
        <w:r w:rsidDel="00661ED2">
          <w:delText>Educador, o</w:delText>
        </w:r>
        <w:r w:rsidR="0084444E" w:rsidRPr="00B805D6" w:rsidDel="00661ED2">
          <w:delText xml:space="preserve"> projeto do livro de POO consiste em</w:delText>
        </w:r>
        <w:r w:rsidR="00AE24FE" w:rsidDel="00661ED2">
          <w:delText xml:space="preserve"> criar uma aplicação desktop utilizando Java e os conceitos de POO. O projeto prático será um pequeno sistema que gerencia um catálogo de filmes. O usuário poderá consultar, adicionar, editar e deletar filmes, atores, produtores</w:delText>
        </w:r>
      </w:del>
      <w:ins w:id="2078" w:author="Oliveira, Sizue" w:date="2016-10-14T10:17:00Z">
        <w:del w:id="2079" w:author="Willian" w:date="2016-10-24T16:43:00Z">
          <w:r w:rsidR="00B0516E" w:rsidDel="00661ED2">
            <w:delText xml:space="preserve"> e</w:delText>
          </w:r>
        </w:del>
      </w:ins>
      <w:del w:id="2080" w:author="Willian" w:date="2016-10-24T16:43:00Z">
        <w:r w:rsidR="00AE24FE" w:rsidDel="00661ED2">
          <w:delText>, produtoras</w:delText>
        </w:r>
      </w:del>
      <w:ins w:id="2081" w:author="Oliveira, Sizue" w:date="2016-10-14T10:18:00Z">
        <w:del w:id="2082" w:author="Willian" w:date="2016-10-24T16:43:00Z">
          <w:r w:rsidR="00B0516E" w:rsidDel="00661ED2">
            <w:delText>,</w:delText>
          </w:r>
        </w:del>
      </w:ins>
      <w:del w:id="2083" w:author="Willian" w:date="2016-10-24T16:43:00Z">
        <w:r w:rsidR="00AE24FE" w:rsidDel="00661ED2">
          <w:delText xml:space="preserve"> que estarão relacionados entre si. A unidade 4 apresenta imagens de como o sistema deverá se aparentar. </w:delText>
        </w:r>
        <w:r w:rsidR="000D6CC2" w:rsidDel="00661ED2">
          <w:delText>As demais unidades possuem o passo</w:delText>
        </w:r>
        <w:r w:rsidR="00B0516E" w:rsidDel="00661ED2">
          <w:delText xml:space="preserve"> </w:delText>
        </w:r>
        <w:r w:rsidR="000D6CC2" w:rsidDel="00661ED2">
          <w:delText>a</w:delText>
        </w:r>
        <w:r w:rsidR="00B0516E" w:rsidDel="00661ED2">
          <w:delText xml:space="preserve"> </w:delText>
        </w:r>
        <w:r w:rsidR="000D6CC2" w:rsidDel="00661ED2">
          <w:delText xml:space="preserve">passo </w:delText>
        </w:r>
        <w:r w:rsidR="00AE24FE" w:rsidDel="00661ED2">
          <w:delText>para a reprodução deste sistema. Consulte-as e reproduza o passo</w:delText>
        </w:r>
        <w:r w:rsidR="00B0516E" w:rsidDel="00661ED2">
          <w:delText xml:space="preserve"> </w:delText>
        </w:r>
        <w:r w:rsidR="00AE24FE" w:rsidDel="00661ED2">
          <w:delText>a</w:delText>
        </w:r>
        <w:r w:rsidR="00B0516E" w:rsidDel="00661ED2">
          <w:delText xml:space="preserve"> </w:delText>
        </w:r>
        <w:r w:rsidR="00AE24FE" w:rsidDel="00661ED2">
          <w:delText xml:space="preserve">passo com antecedência para que não haja problemas durante a aula. </w:delText>
        </w:r>
        <w:r w:rsidR="00B0516E" w:rsidDel="00661ED2">
          <w:delText>T</w:delText>
        </w:r>
        <w:r w:rsidDel="00661ED2">
          <w:delText>enha</w:delText>
        </w:r>
        <w:r w:rsidR="000D6CC2" w:rsidDel="00661ED2">
          <w:delText xml:space="preserve"> domínio total sobre es</w:delText>
        </w:r>
        <w:r w:rsidR="00B0516E" w:rsidDel="00661ED2">
          <w:delText>s</w:delText>
        </w:r>
        <w:r w:rsidR="000D6CC2" w:rsidDel="00661ED2">
          <w:delText>e projeto</w:delText>
        </w:r>
        <w:r w:rsidR="00B0516E" w:rsidDel="00661ED2">
          <w:delText>!</w:delText>
        </w:r>
      </w:del>
    </w:p>
    <w:p w14:paraId="0AD45B0B" w14:textId="292C898D" w:rsidR="00A32469" w:rsidDel="00661ED2" w:rsidRDefault="00A824C1" w:rsidP="00545C58">
      <w:pPr>
        <w:rPr>
          <w:del w:id="2084" w:author="Willian" w:date="2016-10-24T16:43:00Z"/>
        </w:rPr>
        <w:pPrChange w:id="2085" w:author="Willian" w:date="2017-01-14T00:02:00Z">
          <w:pPr/>
        </w:pPrChange>
      </w:pPr>
      <w:del w:id="2086" w:author="Willian" w:date="2016-10-24T16:43:00Z">
        <w:r w:rsidDel="00661ED2">
          <w:delText>O</w:delText>
        </w:r>
        <w:r w:rsidR="00A32469" w:rsidRPr="008A259A" w:rsidDel="00661ED2">
          <w:delText xml:space="preserve"> aluno ainda não tem </w:delText>
        </w:r>
        <w:r w:rsidDel="00661ED2">
          <w:delText>conhecimento</w:delText>
        </w:r>
        <w:r w:rsidRPr="008A259A" w:rsidDel="00661ED2">
          <w:delText xml:space="preserve"> </w:delText>
        </w:r>
        <w:r w:rsidR="00A32469" w:rsidRPr="008A259A" w:rsidDel="00661ED2">
          <w:delText>suficiente para programar</w:delText>
        </w:r>
        <w:r w:rsidR="00B0516E" w:rsidDel="00661ED2">
          <w:delText xml:space="preserve">, sendo assim, ele deverá pesquisar </w:delText>
        </w:r>
        <w:r w:rsidR="00B0516E" w:rsidRPr="008A259A" w:rsidDel="00661ED2">
          <w:delText>refer</w:delText>
        </w:r>
        <w:r w:rsidR="00B0516E" w:rsidDel="00661ED2">
          <w:delText>ê</w:delText>
        </w:r>
        <w:r w:rsidR="00B0516E" w:rsidRPr="008A259A" w:rsidDel="00661ED2">
          <w:delText>ncias e utilitários famosos que falem sobre filmes</w:delText>
        </w:r>
        <w:r w:rsidR="00B0516E" w:rsidDel="00661ED2">
          <w:delText xml:space="preserve"> em </w:delText>
        </w:r>
        <w:r w:rsidR="00B0516E" w:rsidRPr="008A259A" w:rsidDel="00661ED2">
          <w:delText>sites, aplicativos, canais do Youtube, páginas do Facebook, blogs, fóruns e etc</w:delText>
        </w:r>
        <w:r w:rsidR="00B0516E" w:rsidDel="00661ED2">
          <w:delText xml:space="preserve">. </w:delText>
        </w:r>
        <w:r w:rsidR="00B0516E" w:rsidRPr="008A259A" w:rsidDel="00661ED2">
          <w:delText>O intuito principal é coletar padrões evidentes des</w:delText>
        </w:r>
        <w:r w:rsidR="00031B39" w:rsidDel="00661ED2">
          <w:delText>s</w:delText>
        </w:r>
        <w:r w:rsidR="00B0516E" w:rsidRPr="008A259A" w:rsidDel="00661ED2">
          <w:delText>es canais na hora de apresentar informações de um filme</w:delText>
        </w:r>
        <w:r w:rsidR="00B0516E" w:rsidDel="00661ED2">
          <w:delText xml:space="preserve">, como os </w:delText>
        </w:r>
        <w:r w:rsidR="00B0516E" w:rsidRPr="008A259A" w:rsidDel="00661ED2">
          <w:delText>catálogos de filmes</w:delText>
        </w:r>
        <w:r w:rsidR="00B0516E" w:rsidDel="00661ED2">
          <w:delText xml:space="preserve"> que</w:delText>
        </w:r>
        <w:r w:rsidR="00B0516E" w:rsidRPr="008A259A" w:rsidDel="00661ED2">
          <w:delText xml:space="preserve"> apresentam o </w:delText>
        </w:r>
        <w:r w:rsidR="00B0516E" w:rsidDel="00661ED2">
          <w:delText>t</w:delText>
        </w:r>
        <w:r w:rsidR="00B0516E" w:rsidRPr="008A259A" w:rsidDel="00661ED2">
          <w:delText>ítulo do filme, ano de lançamento, sinopse e elenco principal.</w:delText>
        </w:r>
        <w:r w:rsidR="00B0516E" w:rsidDel="00661ED2">
          <w:delText xml:space="preserve"> </w:delText>
        </w:r>
        <w:r w:rsidR="00A32469" w:rsidRPr="008A259A" w:rsidDel="00661ED2">
          <w:delText xml:space="preserve"> Esta parte do projeto deve ser como uma dinâmica em grupo. </w:delText>
        </w:r>
      </w:del>
    </w:p>
    <w:p w14:paraId="2CD98BD6" w14:textId="014AACB8" w:rsidR="00561E8D" w:rsidDel="00F3227C" w:rsidRDefault="00561E8D" w:rsidP="00545C58">
      <w:pPr>
        <w:rPr>
          <w:del w:id="2087" w:author="Willian" w:date="2017-01-04T00:01:00Z"/>
        </w:rPr>
        <w:pPrChange w:id="2088" w:author="Willian" w:date="2017-01-14T00:02:00Z">
          <w:pPr/>
        </w:pPrChange>
      </w:pPr>
    </w:p>
    <w:p w14:paraId="30D64AD0" w14:textId="28D0B7E8" w:rsidR="00561E8D" w:rsidRPr="008A259A" w:rsidDel="00F3227C" w:rsidRDefault="00561E8D" w:rsidP="00545C58">
      <w:pPr>
        <w:rPr>
          <w:del w:id="2089" w:author="Willian" w:date="2017-01-04T00:01:00Z"/>
          <w:rFonts w:eastAsia="Times New Roman"/>
        </w:rPr>
        <w:pPrChange w:id="2090" w:author="Willian" w:date="2017-01-14T00:02:00Z">
          <w:pPr>
            <w:pBdr>
              <w:bottom w:val="single" w:sz="4" w:space="1" w:color="auto"/>
            </w:pBdr>
          </w:pPr>
        </w:pPrChange>
      </w:pPr>
    </w:p>
    <w:p w14:paraId="0FB576F0" w14:textId="6A2C0770" w:rsidR="000508D2" w:rsidRPr="008A259A" w:rsidDel="00F3227C" w:rsidRDefault="000508D2" w:rsidP="00545C58">
      <w:pPr>
        <w:rPr>
          <w:del w:id="2091" w:author="Willian" w:date="2017-01-04T00:01:00Z"/>
        </w:rPr>
        <w:pPrChange w:id="2092" w:author="Willian" w:date="2017-01-14T00:02:00Z">
          <w:pPr>
            <w:spacing w:line="300" w:lineRule="auto"/>
          </w:pPr>
        </w:pPrChange>
      </w:pPr>
    </w:p>
    <w:p w14:paraId="3F9EA6F3" w14:textId="362635F5" w:rsidR="00561E8D" w:rsidDel="00F3227C" w:rsidRDefault="00561E8D" w:rsidP="00545C58">
      <w:pPr>
        <w:rPr>
          <w:del w:id="2093" w:author="Willian" w:date="2017-01-04T00:01:00Z"/>
          <w:color w:val="7F7F7F" w:themeColor="text1" w:themeTint="80"/>
        </w:rPr>
        <w:pPrChange w:id="2094" w:author="Willian" w:date="2017-01-14T00:02:00Z">
          <w:pPr>
            <w:pStyle w:val="Ttulo3"/>
          </w:pPr>
        </w:pPrChange>
      </w:pPr>
      <w:del w:id="2095" w:author="Willian" w:date="2017-01-04T00:01:00Z">
        <w:r w:rsidDel="00F3227C">
          <w:rPr>
            <w:color w:val="7F7F7F" w:themeColor="text1" w:themeTint="80"/>
          </w:rPr>
          <w:delText>COTEÚDOS COMPLEMENTARES</w:delText>
        </w:r>
      </w:del>
    </w:p>
    <w:p w14:paraId="2898764A" w14:textId="656100C9" w:rsidR="00561E8D" w:rsidRPr="00561E8D" w:rsidDel="00F3227C" w:rsidRDefault="00561E8D" w:rsidP="00545C58">
      <w:pPr>
        <w:rPr>
          <w:del w:id="2096" w:author="Willian" w:date="2017-01-04T00:01:00Z"/>
        </w:rPr>
        <w:pPrChange w:id="2097" w:author="Willian" w:date="2017-01-14T00:02:00Z">
          <w:pPr/>
        </w:pPrChange>
      </w:pPr>
      <w:del w:id="2098" w:author="Willian" w:date="2017-01-04T00:01:00Z">
        <w:r w:rsidRPr="00561E8D" w:rsidDel="00F3227C">
          <w:delText xml:space="preserve">Educador, </w:delText>
        </w:r>
        <w:r w:rsidR="002347D6" w:rsidDel="00F3227C">
          <w:delText>para</w:delText>
        </w:r>
        <w:r w:rsidR="002347D6" w:rsidRPr="00561E8D" w:rsidDel="00F3227C">
          <w:delText xml:space="preserve"> </w:delText>
        </w:r>
        <w:r w:rsidRPr="00561E8D" w:rsidDel="00F3227C">
          <w:delText>agregar novos conhecimentos sobre os assuntos desta aula</w:delText>
        </w:r>
        <w:r w:rsidR="002347D6" w:rsidDel="00F3227C">
          <w:delText>, c</w:delText>
        </w:r>
        <w:r w:rsidRPr="00561E8D" w:rsidDel="00F3227C">
          <w:delText xml:space="preserve">onheça algumas sugestões de </w:delText>
        </w:r>
      </w:del>
      <w:del w:id="2099" w:author="Willian" w:date="2016-10-24T16:44:00Z">
        <w:r w:rsidRPr="00561E8D" w:rsidDel="00661ED2">
          <w:delText>conteúdos</w:delText>
        </w:r>
      </w:del>
      <w:del w:id="2100" w:author="Willian" w:date="2017-01-04T00:01:00Z">
        <w:r w:rsidRPr="00561E8D" w:rsidDel="00F3227C">
          <w:delText>:</w:delText>
        </w:r>
      </w:del>
    </w:p>
    <w:p w14:paraId="794682AA" w14:textId="5103E3C4" w:rsidR="00900C90" w:rsidDel="00661ED2" w:rsidRDefault="0013512C" w:rsidP="00545C58">
      <w:pPr>
        <w:rPr>
          <w:del w:id="2101" w:author="Willian" w:date="2016-10-24T16:43:00Z"/>
        </w:rPr>
        <w:pPrChange w:id="2102" w:author="Willian" w:date="2017-01-14T00:02:00Z">
          <w:pPr>
            <w:pStyle w:val="PargrafodaLista"/>
            <w:numPr>
              <w:numId w:val="50"/>
            </w:numPr>
            <w:ind w:hanging="360"/>
          </w:pPr>
        </w:pPrChange>
      </w:pPr>
      <w:del w:id="2103" w:author="Willian" w:date="2016-10-24T16:43:00Z">
        <w:r w:rsidRPr="00EC5055" w:rsidDel="00661ED2">
          <w:rPr>
            <w:rPrChange w:id="2104" w:author="Willian" w:date="2017-01-04T00:08:00Z">
              <w:rPr>
                <w:lang w:val="en-US"/>
              </w:rPr>
            </w:rPrChange>
          </w:rPr>
          <w:delText>Leia o livro “</w:delText>
        </w:r>
        <w:r w:rsidR="00900C90" w:rsidRPr="00EC5055" w:rsidDel="00661ED2">
          <w:rPr>
            <w:rPrChange w:id="2105" w:author="Willian" w:date="2017-01-04T00:08:00Z">
              <w:rPr>
                <w:b/>
                <w:lang w:val="en-US"/>
              </w:rPr>
            </w:rPrChange>
          </w:rPr>
          <w:delText xml:space="preserve">History of </w:delText>
        </w:r>
        <w:r w:rsidR="00900C90" w:rsidRPr="00EC5055" w:rsidDel="00661ED2">
          <w:rPr>
            <w:i/>
            <w:rPrChange w:id="2106" w:author="Willian" w:date="2017-01-04T00:08:00Z">
              <w:rPr>
                <w:b/>
                <w:i/>
                <w:lang w:val="en-US"/>
              </w:rPr>
            </w:rPrChange>
          </w:rPr>
          <w:delText>Programming Languages (Acm Monograph Series</w:delText>
        </w:r>
        <w:r w:rsidR="00900C90" w:rsidRPr="00EC5055" w:rsidDel="00661ED2">
          <w:rPr>
            <w:rPrChange w:id="2107" w:author="Willian" w:date="2017-01-04T00:08:00Z">
              <w:rPr>
                <w:b/>
                <w:lang w:val="en-US"/>
              </w:rPr>
            </w:rPrChange>
          </w:rPr>
          <w:delText>)</w:delText>
        </w:r>
        <w:r w:rsidRPr="00EC5055" w:rsidDel="00661ED2">
          <w:rPr>
            <w:rPrChange w:id="2108" w:author="Willian" w:date="2017-01-04T00:08:00Z">
              <w:rPr>
                <w:b/>
                <w:lang w:val="en-US"/>
              </w:rPr>
            </w:rPrChange>
          </w:rPr>
          <w:delText>”</w:delText>
        </w:r>
        <w:r w:rsidR="00900C90" w:rsidRPr="00EC5055" w:rsidDel="00661ED2">
          <w:rPr>
            <w:rPrChange w:id="2109" w:author="Willian" w:date="2017-01-04T00:08:00Z">
              <w:rPr>
                <w:b/>
                <w:lang w:val="en-US"/>
              </w:rPr>
            </w:rPrChange>
          </w:rPr>
          <w:delText xml:space="preserve"> </w:delText>
        </w:r>
        <w:r w:rsidR="00900C90" w:rsidRPr="00EC5055" w:rsidDel="00661ED2">
          <w:rPr>
            <w:rPrChange w:id="2110" w:author="Willian" w:date="2017-01-04T00:08:00Z">
              <w:rPr>
                <w:lang w:val="en-US"/>
              </w:rPr>
            </w:rPrChange>
          </w:rPr>
          <w:delText>d</w:delText>
        </w:r>
        <w:r w:rsidRPr="00EC5055" w:rsidDel="00661ED2">
          <w:rPr>
            <w:rPrChange w:id="2111" w:author="Willian" w:date="2017-01-04T00:08:00Z">
              <w:rPr>
                <w:lang w:val="en-US"/>
              </w:rPr>
            </w:rPrChange>
          </w:rPr>
          <w:delText>o</w:delText>
        </w:r>
        <w:r w:rsidR="00900C90" w:rsidRPr="00EC5055" w:rsidDel="00661ED2">
          <w:rPr>
            <w:rPrChange w:id="2112" w:author="Willian" w:date="2017-01-04T00:08:00Z">
              <w:rPr>
                <w:lang w:val="en-US"/>
              </w:rPr>
            </w:rPrChange>
          </w:rPr>
          <w:delText xml:space="preserve"> Richard L. Wexelblat. </w:delText>
        </w:r>
        <w:r w:rsidR="00900C90" w:rsidDel="00661ED2">
          <w:delText xml:space="preserve">É uma leitura </w:delText>
        </w:r>
        <w:r w:rsidDel="00661ED2">
          <w:delText xml:space="preserve">aprofundada sobre o </w:delText>
        </w:r>
        <w:r w:rsidR="00900C90" w:rsidDel="00661ED2">
          <w:delText>conhecimento do histórico da programação.</w:delText>
        </w:r>
      </w:del>
    </w:p>
    <w:p w14:paraId="7BFB9DB7" w14:textId="08B7D091" w:rsidR="00900C90" w:rsidRPr="00900C90" w:rsidDel="00661ED2" w:rsidRDefault="00900C90" w:rsidP="00545C58">
      <w:pPr>
        <w:rPr>
          <w:del w:id="2113" w:author="Willian" w:date="2016-10-24T16:43:00Z"/>
        </w:rPr>
        <w:pPrChange w:id="2114" w:author="Willian" w:date="2017-01-14T00:02:00Z">
          <w:pPr>
            <w:pStyle w:val="PargrafodaLista"/>
            <w:numPr>
              <w:numId w:val="50"/>
            </w:numPr>
            <w:ind w:hanging="360"/>
          </w:pPr>
        </w:pPrChange>
      </w:pPr>
      <w:del w:id="2115" w:author="Willian" w:date="2016-10-24T16:43:00Z">
        <w:r w:rsidDel="00661ED2">
          <w:delText>Uma leitura mais leve é o resumo na Wikipédia (</w:delText>
        </w:r>
        <w:r w:rsidRPr="00900C90" w:rsidDel="00661ED2">
          <w:delText>https://pt.wikipedia.org/wiki/Linguagem_de_programa%C3%A7%C3%A3o</w:delText>
        </w:r>
        <w:r w:rsidDel="00661ED2">
          <w:delText xml:space="preserve"> - acessado em 03/10/2016) da obra </w:delText>
        </w:r>
        <w:r w:rsidRPr="00900C90" w:rsidDel="00661ED2">
          <w:rPr>
            <w:rFonts w:ascii="Helvetica" w:eastAsia="Times New Roman" w:hAnsi="Helvetica"/>
            <w:i/>
            <w:color w:val="252525"/>
            <w:sz w:val="21"/>
            <w:szCs w:val="21"/>
            <w:shd w:val="clear" w:color="auto" w:fill="FFFFFF"/>
          </w:rPr>
          <w:delText xml:space="preserve">Programming Language Structures </w:delText>
        </w:r>
        <w:r w:rsidRPr="00900C90" w:rsidDel="00661ED2">
          <w:rPr>
            <w:rFonts w:ascii="Helvetica" w:eastAsia="Times New Roman" w:hAnsi="Helvetica"/>
            <w:color w:val="252525"/>
            <w:sz w:val="21"/>
            <w:szCs w:val="21"/>
            <w:shd w:val="clear" w:color="auto" w:fill="FFFFFF"/>
          </w:rPr>
          <w:delText>(ORGANICK, E. I.;FORSYTHE, A. I.;PLUMMER, R. P. (1978))</w:delText>
        </w:r>
        <w:r w:rsidDel="00661ED2">
          <w:rPr>
            <w:rFonts w:ascii="Helvetica" w:eastAsia="Times New Roman" w:hAnsi="Helvetica"/>
            <w:color w:val="252525"/>
            <w:sz w:val="21"/>
            <w:szCs w:val="21"/>
            <w:shd w:val="clear" w:color="auto" w:fill="FFFFFF"/>
          </w:rPr>
          <w:delText>, que te mostrará os diferentes paradigmas de programação.</w:delText>
        </w:r>
      </w:del>
    </w:p>
    <w:p w14:paraId="3599E1F4" w14:textId="0EC8FB4F" w:rsidR="00900C90" w:rsidRPr="00561E8D" w:rsidDel="00661ED2" w:rsidRDefault="00900C90" w:rsidP="00545C58">
      <w:pPr>
        <w:rPr>
          <w:del w:id="2116" w:author="Willian" w:date="2016-10-24T16:43:00Z"/>
        </w:rPr>
        <w:pPrChange w:id="2117" w:author="Willian" w:date="2017-01-14T00:02:00Z">
          <w:pPr>
            <w:pStyle w:val="PargrafodaLista"/>
          </w:pPr>
        </w:pPrChange>
      </w:pPr>
    </w:p>
    <w:p w14:paraId="425A64D3" w14:textId="55681A6D" w:rsidR="00900C90" w:rsidDel="00F3227C" w:rsidRDefault="00900C90" w:rsidP="00545C58">
      <w:pPr>
        <w:rPr>
          <w:del w:id="2118" w:author="Willian" w:date="2017-01-04T00:01:00Z"/>
          <w:color w:val="7F7F7F" w:themeColor="text1" w:themeTint="80"/>
        </w:rPr>
        <w:pPrChange w:id="2119" w:author="Willian" w:date="2017-01-14T00:02:00Z">
          <w:pPr>
            <w:pStyle w:val="Ttulo3"/>
          </w:pPr>
        </w:pPrChange>
      </w:pPr>
      <w:del w:id="2120" w:author="Willian" w:date="2017-01-04T00:01:00Z">
        <w:r w:rsidDel="00F3227C">
          <w:rPr>
            <w:color w:val="7F7F7F" w:themeColor="text1" w:themeTint="80"/>
          </w:rPr>
          <w:delText>REFERÊNCIAS</w:delText>
        </w:r>
      </w:del>
    </w:p>
    <w:p w14:paraId="2F30DBF4" w14:textId="4F5DB4C1" w:rsidR="00900C90" w:rsidDel="00661ED2" w:rsidRDefault="00900C90" w:rsidP="00545C58">
      <w:pPr>
        <w:rPr>
          <w:del w:id="2121" w:author="Willian" w:date="2016-10-24T16:44:00Z"/>
        </w:rPr>
        <w:pPrChange w:id="2122" w:author="Willian" w:date="2017-01-14T00:02:00Z">
          <w:pPr/>
        </w:pPrChange>
      </w:pPr>
    </w:p>
    <w:p w14:paraId="034F2BCD" w14:textId="58EC2CA6" w:rsidR="00900C90" w:rsidDel="00661ED2" w:rsidRDefault="00900C90" w:rsidP="00545C58">
      <w:pPr>
        <w:rPr>
          <w:del w:id="2123" w:author="Willian" w:date="2016-10-24T16:44:00Z"/>
        </w:rPr>
        <w:pPrChange w:id="2124" w:author="Willian" w:date="2017-01-14T00:02:00Z">
          <w:pPr/>
        </w:pPrChange>
      </w:pPr>
      <w:del w:id="2125" w:author="Willian" w:date="2016-10-24T16:44:00Z">
        <w:r w:rsidDel="00661ED2">
          <w:delText>Pendente</w:delText>
        </w:r>
      </w:del>
    </w:p>
    <w:p w14:paraId="53E1ADC5" w14:textId="7779C2A7" w:rsidR="00E416D3" w:rsidRPr="008A259A" w:rsidDel="00661ED2" w:rsidRDefault="00E416D3" w:rsidP="00545C58">
      <w:pPr>
        <w:rPr>
          <w:del w:id="2126" w:author="Willian" w:date="2016-10-24T16:44:00Z"/>
        </w:rPr>
        <w:pPrChange w:id="2127" w:author="Willian" w:date="2017-01-14T00:02:00Z">
          <w:pPr/>
        </w:pPrChange>
      </w:pPr>
      <w:del w:id="2128" w:author="Willian" w:date="2016-10-24T16:44:00Z">
        <w:r w:rsidRPr="008A259A" w:rsidDel="00661ED2">
          <w:delText xml:space="preserve">Referências indicadas: </w:delText>
        </w:r>
      </w:del>
    </w:p>
    <w:p w14:paraId="13D43DE1" w14:textId="75419A81" w:rsidR="00E416D3" w:rsidRPr="00C8132D" w:rsidDel="00661ED2" w:rsidRDefault="00E416D3" w:rsidP="00545C58">
      <w:pPr>
        <w:rPr>
          <w:del w:id="2129" w:author="Willian" w:date="2016-10-24T16:44:00Z"/>
        </w:rPr>
        <w:pPrChange w:id="2130" w:author="Willian" w:date="2017-01-14T00:02:00Z">
          <w:pPr>
            <w:pStyle w:val="PargrafodaLista"/>
            <w:numPr>
              <w:numId w:val="38"/>
            </w:numPr>
            <w:ind w:hanging="360"/>
          </w:pPr>
        </w:pPrChange>
      </w:pPr>
      <w:del w:id="2131" w:author="Willian" w:date="2016-10-24T16:44:00Z">
        <w:r w:rsidRPr="00C8132D" w:rsidDel="00661ED2">
          <w:delText>StackOverflow:</w:delText>
        </w:r>
        <w:r w:rsidR="006F40A3" w:rsidDel="00661ED2">
          <w:fldChar w:fldCharType="begin"/>
        </w:r>
        <w:r w:rsidR="006F40A3" w:rsidDel="00661ED2">
          <w:delInstrText xml:space="preserve"> HYPERLINK "http://stackoverflow.com/questions/tagged/java" </w:delInstrText>
        </w:r>
        <w:r w:rsidR="006F40A3" w:rsidDel="00661ED2">
          <w:fldChar w:fldCharType="separate"/>
        </w:r>
        <w:r w:rsidRPr="00C8132D" w:rsidDel="00661ED2">
          <w:rPr>
            <w:rStyle w:val="Hyperlink"/>
            <w:color w:val="auto"/>
          </w:rPr>
          <w:delText>http://stackoverflow.com/questions/tagged/java</w:delText>
        </w:r>
        <w:r w:rsidR="006F40A3" w:rsidDel="00661ED2">
          <w:rPr>
            <w:rStyle w:val="Hyperlink"/>
            <w:color w:val="auto"/>
          </w:rPr>
          <w:fldChar w:fldCharType="end"/>
        </w:r>
      </w:del>
    </w:p>
    <w:p w14:paraId="50569603" w14:textId="1BDF2178" w:rsidR="00E416D3" w:rsidRPr="008A259A" w:rsidDel="00661ED2" w:rsidRDefault="00E416D3" w:rsidP="00545C58">
      <w:pPr>
        <w:rPr>
          <w:del w:id="2132" w:author="Willian" w:date="2016-10-24T16:44:00Z"/>
        </w:rPr>
        <w:pPrChange w:id="2133" w:author="Willian" w:date="2017-01-14T00:02:00Z">
          <w:pPr>
            <w:pStyle w:val="PargrafodaLista"/>
            <w:numPr>
              <w:numId w:val="38"/>
            </w:numPr>
            <w:ind w:hanging="360"/>
          </w:pPr>
        </w:pPrChange>
      </w:pPr>
      <w:del w:id="2134" w:author="Willian" w:date="2016-10-24T16:44:00Z">
        <w:r w:rsidRPr="008A259A" w:rsidDel="00661ED2">
          <w:delText xml:space="preserve">GUJ: </w:delText>
        </w:r>
        <w:r w:rsidR="006F40A3" w:rsidDel="00661ED2">
          <w:fldChar w:fldCharType="begin"/>
        </w:r>
        <w:r w:rsidR="006F40A3" w:rsidDel="00661ED2">
          <w:delInstrText xml:space="preserve"> HYPERLINK "http://www.guj.com.br/c/programacao/java" </w:delInstrText>
        </w:r>
        <w:r w:rsidR="006F40A3" w:rsidDel="00661ED2">
          <w:fldChar w:fldCharType="separate"/>
        </w:r>
        <w:r w:rsidRPr="008A259A" w:rsidDel="00661ED2">
          <w:rPr>
            <w:rStyle w:val="Hyperlink"/>
            <w:color w:val="auto"/>
          </w:rPr>
          <w:delText>http://www.guj.com.br/c/programacao/java</w:delText>
        </w:r>
        <w:r w:rsidR="006F40A3" w:rsidDel="00661ED2">
          <w:rPr>
            <w:rStyle w:val="Hyperlink"/>
            <w:color w:val="auto"/>
          </w:rPr>
          <w:fldChar w:fldCharType="end"/>
        </w:r>
      </w:del>
    </w:p>
    <w:p w14:paraId="24C5D08D" w14:textId="252922EC" w:rsidR="00E416D3" w:rsidRPr="008A259A" w:rsidDel="00661ED2" w:rsidRDefault="00E416D3" w:rsidP="00545C58">
      <w:pPr>
        <w:rPr>
          <w:del w:id="2135" w:author="Willian" w:date="2016-10-24T16:44:00Z"/>
        </w:rPr>
        <w:pPrChange w:id="2136" w:author="Willian" w:date="2017-01-14T00:02:00Z">
          <w:pPr>
            <w:pStyle w:val="PargrafodaLista"/>
            <w:numPr>
              <w:numId w:val="38"/>
            </w:numPr>
            <w:ind w:hanging="360"/>
          </w:pPr>
        </w:pPrChange>
      </w:pPr>
      <w:del w:id="2137" w:author="Willian" w:date="2016-10-24T16:44:00Z">
        <w:r w:rsidRPr="008A259A" w:rsidDel="00661ED2">
          <w:delText xml:space="preserve">Devmedia: </w:delText>
        </w:r>
        <w:r w:rsidR="006F40A3" w:rsidDel="00661ED2">
          <w:fldChar w:fldCharType="begin"/>
        </w:r>
        <w:r w:rsidR="006F40A3" w:rsidDel="00661ED2">
          <w:delInstrText xml:space="preserve"> HYPERLINK "http://www.devmedia.com.br/java/" </w:delInstrText>
        </w:r>
        <w:r w:rsidR="006F40A3" w:rsidDel="00661ED2">
          <w:fldChar w:fldCharType="separate"/>
        </w:r>
        <w:r w:rsidRPr="008A259A" w:rsidDel="00661ED2">
          <w:rPr>
            <w:rStyle w:val="Hyperlink"/>
            <w:color w:val="auto"/>
          </w:rPr>
          <w:delText>http://www.devmedia.com.br/java/</w:delText>
        </w:r>
        <w:r w:rsidR="006F40A3" w:rsidDel="00661ED2">
          <w:rPr>
            <w:rStyle w:val="Hyperlink"/>
            <w:color w:val="auto"/>
          </w:rPr>
          <w:fldChar w:fldCharType="end"/>
        </w:r>
      </w:del>
    </w:p>
    <w:p w14:paraId="53DE746F" w14:textId="7619259D" w:rsidR="00E416D3" w:rsidRPr="00B92C3C" w:rsidDel="00661ED2" w:rsidRDefault="00E416D3" w:rsidP="00545C58">
      <w:pPr>
        <w:rPr>
          <w:del w:id="2138" w:author="Willian" w:date="2016-10-24T16:44:00Z"/>
          <w:rPrChange w:id="2139" w:author="Willian" w:date="2017-01-03T22:51:00Z">
            <w:rPr>
              <w:del w:id="2140" w:author="Willian" w:date="2016-10-24T16:44:00Z"/>
              <w:lang w:val="en-US"/>
            </w:rPr>
          </w:rPrChange>
        </w:rPr>
        <w:pPrChange w:id="2141" w:author="Willian" w:date="2017-01-14T00:02:00Z">
          <w:pPr>
            <w:pStyle w:val="PargrafodaLista"/>
            <w:numPr>
              <w:numId w:val="38"/>
            </w:numPr>
            <w:ind w:hanging="360"/>
          </w:pPr>
        </w:pPrChange>
      </w:pPr>
      <w:del w:id="2142" w:author="Willian" w:date="2016-10-24T16:44:00Z">
        <w:r w:rsidRPr="00B92C3C" w:rsidDel="00661ED2">
          <w:rPr>
            <w:rPrChange w:id="2143" w:author="Willian" w:date="2017-01-03T22:51:00Z">
              <w:rPr>
                <w:lang w:val="en-US"/>
              </w:rPr>
            </w:rPrChange>
          </w:rPr>
          <w:delText xml:space="preserve">Javafree: </w:delText>
        </w:r>
        <w:r w:rsidR="001510EA" w:rsidDel="00661ED2">
          <w:fldChar w:fldCharType="begin"/>
        </w:r>
        <w:r w:rsidR="001510EA" w:rsidRPr="00B92C3C" w:rsidDel="00661ED2">
          <w:delInstrText xml:space="preserve"> HYPERLINK "http://javafree.uol.com.br/" </w:delInstrText>
        </w:r>
        <w:r w:rsidR="001510EA" w:rsidDel="00661ED2">
          <w:fldChar w:fldCharType="separate"/>
        </w:r>
        <w:r w:rsidRPr="00B92C3C" w:rsidDel="00661ED2">
          <w:rPr>
            <w:rStyle w:val="Hyperlink"/>
            <w:color w:val="auto"/>
            <w:rPrChange w:id="2144" w:author="Willian" w:date="2017-01-03T22:51:00Z">
              <w:rPr>
                <w:rStyle w:val="Hyperlink"/>
                <w:color w:val="auto"/>
                <w:lang w:val="en-US"/>
              </w:rPr>
            </w:rPrChange>
          </w:rPr>
          <w:delText>http://javafree.uol.com.br/</w:delText>
        </w:r>
        <w:r w:rsidR="001510EA" w:rsidDel="00661ED2">
          <w:rPr>
            <w:rStyle w:val="Hyperlink"/>
            <w:color w:val="auto"/>
            <w:lang w:val="en-US"/>
          </w:rPr>
          <w:fldChar w:fldCharType="end"/>
        </w:r>
      </w:del>
    </w:p>
    <w:p w14:paraId="18259D8B" w14:textId="1FE45293" w:rsidR="00E416D3" w:rsidRPr="008A259A" w:rsidDel="00661ED2" w:rsidRDefault="00E416D3" w:rsidP="00545C58">
      <w:pPr>
        <w:rPr>
          <w:del w:id="2145" w:author="Willian" w:date="2016-10-24T16:44:00Z"/>
        </w:rPr>
        <w:pPrChange w:id="2146" w:author="Willian" w:date="2017-01-14T00:02:00Z">
          <w:pPr>
            <w:pStyle w:val="PargrafodaLista"/>
            <w:numPr>
              <w:numId w:val="38"/>
            </w:numPr>
            <w:ind w:hanging="360"/>
          </w:pPr>
        </w:pPrChange>
      </w:pPr>
      <w:del w:id="2147" w:author="Willian" w:date="2016-10-24T16:44:00Z">
        <w:r w:rsidRPr="008A259A" w:rsidDel="00661ED2">
          <w:delText xml:space="preserve">Documentação oficial do Java: </w:delText>
        </w:r>
        <w:r w:rsidR="006F40A3" w:rsidDel="00661ED2">
          <w:fldChar w:fldCharType="begin"/>
        </w:r>
        <w:r w:rsidR="006F40A3" w:rsidDel="00661ED2">
          <w:delInstrText xml:space="preserve"> HYPERLINK "https://docs.oracle.com/javase/7/docs/api/overview-summary.html" </w:delInstrText>
        </w:r>
        <w:r w:rsidR="006F40A3" w:rsidDel="00661ED2">
          <w:fldChar w:fldCharType="separate"/>
        </w:r>
        <w:r w:rsidRPr="008A259A" w:rsidDel="00661ED2">
          <w:rPr>
            <w:rStyle w:val="Hyperlink"/>
            <w:color w:val="auto"/>
          </w:rPr>
          <w:delText>https://docs.oracle.com/javase/7/docs/api/overview-summary.html</w:delText>
        </w:r>
        <w:r w:rsidR="006F40A3" w:rsidDel="00661ED2">
          <w:rPr>
            <w:rStyle w:val="Hyperlink"/>
            <w:color w:val="auto"/>
          </w:rPr>
          <w:fldChar w:fldCharType="end"/>
        </w:r>
      </w:del>
    </w:p>
    <w:p w14:paraId="6A4BAD87" w14:textId="154099A3" w:rsidR="00E416D3" w:rsidRPr="008A259A" w:rsidDel="00661ED2" w:rsidRDefault="00E416D3" w:rsidP="00545C58">
      <w:pPr>
        <w:rPr>
          <w:del w:id="2148" w:author="Willian" w:date="2016-10-24T16:44:00Z"/>
          <w:sz w:val="21"/>
          <w:szCs w:val="21"/>
        </w:rPr>
        <w:pPrChange w:id="2149" w:author="Willian" w:date="2017-01-14T00:02:00Z">
          <w:pPr>
            <w:ind w:right="560"/>
          </w:pPr>
        </w:pPrChange>
      </w:pPr>
      <w:del w:id="2150" w:author="Willian" w:date="2016-10-24T16:44:00Z">
        <w:r w:rsidRPr="008A259A" w:rsidDel="00661ED2">
          <w:rPr>
            <w:sz w:val="21"/>
            <w:szCs w:val="21"/>
          </w:rPr>
          <w:delText>Referências indicadas:</w:delText>
        </w:r>
      </w:del>
    </w:p>
    <w:p w14:paraId="744CFBE4" w14:textId="14A65496" w:rsidR="00E416D3" w:rsidRPr="008A259A" w:rsidDel="00661ED2" w:rsidRDefault="00E416D3" w:rsidP="00545C58">
      <w:pPr>
        <w:rPr>
          <w:del w:id="2151" w:author="Willian" w:date="2016-10-24T16:44:00Z"/>
          <w:sz w:val="21"/>
          <w:szCs w:val="21"/>
        </w:rPr>
        <w:pPrChange w:id="2152" w:author="Willian" w:date="2017-01-14T00:02:00Z">
          <w:pPr>
            <w:pStyle w:val="PargrafodaLista"/>
            <w:numPr>
              <w:numId w:val="40"/>
            </w:numPr>
            <w:ind w:right="560" w:hanging="360"/>
            <w:jc w:val="left"/>
          </w:pPr>
        </w:pPrChange>
      </w:pPr>
      <w:del w:id="2153" w:author="Willian" w:date="2016-10-24T16:44:00Z">
        <w:r w:rsidRPr="008A259A" w:rsidDel="00661ED2">
          <w:rPr>
            <w:sz w:val="21"/>
            <w:szCs w:val="21"/>
          </w:rPr>
          <w:delText xml:space="preserve">Algumas imagens de cartões perfurados: </w:delText>
        </w:r>
        <w:r w:rsidR="006F40A3" w:rsidDel="00661ED2">
          <w:fldChar w:fldCharType="begin"/>
        </w:r>
        <w:r w:rsidR="006F40A3" w:rsidDel="00661ED2">
          <w:delInstrText xml:space="preserve"> HYPERLINK "https://www.google.com.br/search?q=cart%C3%A3o+perfurado&amp;espv=2&amp;biw=1280&amp;bih=614&amp;source=lnms&amp;tbm=isch&amp;sa=X&amp;ved=0ahUKEwib-8aeoe_NAhUIGx4KHdnCD-YQ_AUIBigB" \l "imgrc=B8lBLGQA3QD-5M%3A" </w:delInstrText>
        </w:r>
        <w:r w:rsidR="006F40A3" w:rsidDel="00661ED2">
          <w:fldChar w:fldCharType="separate"/>
        </w:r>
        <w:r w:rsidRPr="008A259A" w:rsidDel="00661ED2">
          <w:rPr>
            <w:rStyle w:val="Hyperlink"/>
            <w:color w:val="auto"/>
            <w:sz w:val="21"/>
            <w:szCs w:val="21"/>
          </w:rPr>
          <w:delText>https://www.google.com.br/search?q=cart%C3%A3o+perfurado&amp;espv=2&amp;biw=1280&amp;bih=614&amp;source=lnms&amp;tbm=isch&amp;sa=X&amp;ved=0ahUKEwib-8aeoe_NAhUIGx4KHdnCD-YQ_AUIBigB#imgrc=B8lBLGQA3QD-5M%3A</w:delText>
        </w:r>
        <w:r w:rsidR="006F40A3" w:rsidDel="00661ED2">
          <w:rPr>
            <w:rStyle w:val="Hyperlink"/>
            <w:color w:val="auto"/>
            <w:sz w:val="21"/>
            <w:szCs w:val="21"/>
          </w:rPr>
          <w:fldChar w:fldCharType="end"/>
        </w:r>
      </w:del>
    </w:p>
    <w:p w14:paraId="48685097" w14:textId="37CA5780" w:rsidR="00E416D3" w:rsidRPr="008A259A" w:rsidDel="00661ED2" w:rsidRDefault="00E416D3" w:rsidP="00545C58">
      <w:pPr>
        <w:rPr>
          <w:del w:id="2154" w:author="Willian" w:date="2016-10-24T16:44:00Z"/>
          <w:sz w:val="21"/>
          <w:szCs w:val="21"/>
        </w:rPr>
        <w:pPrChange w:id="2155" w:author="Willian" w:date="2017-01-14T00:02:00Z">
          <w:pPr>
            <w:pStyle w:val="PargrafodaLista"/>
            <w:numPr>
              <w:numId w:val="40"/>
            </w:numPr>
            <w:ind w:right="560" w:hanging="360"/>
            <w:jc w:val="left"/>
          </w:pPr>
        </w:pPrChange>
      </w:pPr>
      <w:del w:id="2156" w:author="Willian" w:date="2016-10-24T16:44:00Z">
        <w:r w:rsidRPr="008A259A" w:rsidDel="00661ED2">
          <w:rPr>
            <w:sz w:val="21"/>
            <w:szCs w:val="21"/>
          </w:rPr>
          <w:delText xml:space="preserve">Algumas imagens de fitas magnéticas: </w:delText>
        </w:r>
        <w:r w:rsidR="006F40A3" w:rsidDel="00661ED2">
          <w:fldChar w:fldCharType="begin"/>
        </w:r>
        <w:r w:rsidR="006F40A3" w:rsidDel="00661ED2">
          <w:delInstrText xml:space="preserve"> HYPERLINK "https://www.google.com.br/search?q=computador+fita+magn%C3%A9tica&amp;source=lnms&amp;tbm=isch&amp;sa=X&amp;ved=0ahUKEwi14MTgpO_NAhWK1h4KHcPMA70Q_AUICSgC&amp;biw=1280&amp;bih=614" \l "imgrc=O8QwSh0DunKt_M%3A" </w:delInstrText>
        </w:r>
        <w:r w:rsidR="006F40A3" w:rsidDel="00661ED2">
          <w:fldChar w:fldCharType="separate"/>
        </w:r>
        <w:r w:rsidRPr="008A259A" w:rsidDel="00661ED2">
          <w:rPr>
            <w:rStyle w:val="Hyperlink"/>
            <w:color w:val="auto"/>
            <w:sz w:val="21"/>
            <w:szCs w:val="21"/>
          </w:rPr>
          <w:delText>https://www.google.com.br/search?q=computador+fita+magn%C3%A9tica&amp;source=lnms&amp;tbm=isch&amp;sa=X&amp;ved=0ahUKEwi14MTgpO_NAhWK1h4KHcPMA70Q_AUICSgC&amp;biw=1280&amp;bih=614#imgrc=O8QwSh0DunKt_M%3A</w:delText>
        </w:r>
        <w:r w:rsidR="006F40A3" w:rsidDel="00661ED2">
          <w:rPr>
            <w:rStyle w:val="Hyperlink"/>
            <w:color w:val="auto"/>
            <w:sz w:val="21"/>
            <w:szCs w:val="21"/>
          </w:rPr>
          <w:fldChar w:fldCharType="end"/>
        </w:r>
      </w:del>
    </w:p>
    <w:p w14:paraId="480E87F2" w14:textId="4E87C37A" w:rsidR="00C806DB" w:rsidRPr="008A259A" w:rsidDel="00661ED2" w:rsidRDefault="00C806DB" w:rsidP="00545C58">
      <w:pPr>
        <w:rPr>
          <w:del w:id="2157" w:author="Willian" w:date="2016-10-24T16:44:00Z"/>
        </w:rPr>
        <w:pPrChange w:id="2158" w:author="Willian" w:date="2017-01-14T00:02:00Z">
          <w:pPr>
            <w:pStyle w:val="PargrafodaLista"/>
            <w:numPr>
              <w:numId w:val="40"/>
            </w:numPr>
            <w:ind w:hanging="360"/>
          </w:pPr>
        </w:pPrChange>
      </w:pPr>
      <w:del w:id="2159" w:author="Willian" w:date="2016-10-24T16:44:00Z">
        <w:r w:rsidRPr="008A259A" w:rsidDel="00661ED2">
          <w:delText>Veja o artigo completo da Wikipédia: https://pt.wikipedia.org/wiki/Simula</w:delText>
        </w:r>
      </w:del>
    </w:p>
    <w:p w14:paraId="14CC791E" w14:textId="15CAA7A9" w:rsidR="00900C90" w:rsidDel="00F3227C" w:rsidRDefault="00900C90" w:rsidP="00545C58">
      <w:pPr>
        <w:rPr>
          <w:del w:id="2160" w:author="Willian" w:date="2017-01-04T00:01:00Z"/>
        </w:rPr>
        <w:pPrChange w:id="2161" w:author="Willian" w:date="2017-01-14T00:02:00Z">
          <w:pPr/>
        </w:pPrChange>
      </w:pPr>
    </w:p>
    <w:p w14:paraId="0072EFF8" w14:textId="7DDBFED5" w:rsidR="00900C90" w:rsidDel="00F3227C" w:rsidRDefault="00900C90" w:rsidP="00545C58">
      <w:pPr>
        <w:rPr>
          <w:del w:id="2162" w:author="Willian" w:date="2017-01-04T00:01:00Z"/>
          <w:color w:val="7F7F7F" w:themeColor="text1" w:themeTint="80"/>
          <w:sz w:val="24"/>
        </w:rPr>
        <w:pPrChange w:id="2163" w:author="Willian" w:date="2017-01-14T00:02:00Z">
          <w:pPr>
            <w:pStyle w:val="Ttulo3"/>
          </w:pPr>
        </w:pPrChange>
      </w:pPr>
      <w:del w:id="2164" w:author="Willian" w:date="2017-01-04T00:01:00Z">
        <w:r w:rsidRPr="00900C90" w:rsidDel="00F3227C">
          <w:rPr>
            <w:color w:val="7F7F7F" w:themeColor="text1" w:themeTint="80"/>
            <w:sz w:val="24"/>
          </w:rPr>
          <w:delText>Conheça todas as referências utilizadas pelo autor para elaboração dessa aula no Livro do Aluno</w:delText>
        </w:r>
      </w:del>
    </w:p>
    <w:p w14:paraId="534F2F24" w14:textId="59DAF704" w:rsidR="00900C90" w:rsidRPr="00900C90" w:rsidDel="00E02F61" w:rsidRDefault="00900C90" w:rsidP="00545C58">
      <w:pPr>
        <w:rPr>
          <w:del w:id="2165" w:author="Willian" w:date="2017-01-08T00:21:00Z"/>
        </w:rPr>
        <w:pPrChange w:id="2166" w:author="Willian" w:date="2017-01-14T00:02:00Z">
          <w:pPr/>
        </w:pPrChange>
      </w:pPr>
    </w:p>
    <w:p w14:paraId="3FA082AB" w14:textId="7692B954" w:rsidR="000508D2" w:rsidRPr="008A259A" w:rsidDel="00661ED2" w:rsidRDefault="00900C90" w:rsidP="00545C58">
      <w:pPr>
        <w:rPr>
          <w:del w:id="2167" w:author="Willian" w:date="2016-10-24T16:44:00Z"/>
        </w:rPr>
        <w:pPrChange w:id="2168" w:author="Willian" w:date="2017-01-14T00:02:00Z">
          <w:pPr>
            <w:spacing w:line="300" w:lineRule="auto"/>
          </w:pPr>
        </w:pPrChange>
      </w:pPr>
      <w:del w:id="2169" w:author="Willian" w:date="2016-10-24T16:44:00Z">
        <w:r w:rsidDel="00661ED2">
          <w:delText>Pendente</w:delText>
        </w:r>
      </w:del>
    </w:p>
    <w:p w14:paraId="0BC1BDC7" w14:textId="40433137" w:rsidR="000508D2" w:rsidRPr="008A259A" w:rsidDel="00E02F61" w:rsidRDefault="000508D2" w:rsidP="00545C58">
      <w:pPr>
        <w:rPr>
          <w:del w:id="2170" w:author="Willian" w:date="2017-01-08T00:21:00Z"/>
        </w:rPr>
        <w:pPrChange w:id="2171" w:author="Willian" w:date="2017-01-14T00:02:00Z">
          <w:pPr>
            <w:spacing w:line="300" w:lineRule="auto"/>
          </w:pPr>
        </w:pPrChange>
      </w:pPr>
    </w:p>
    <w:p w14:paraId="229A4519" w14:textId="6CC3DFDF" w:rsidR="000508D2" w:rsidRPr="008A259A" w:rsidDel="00E02F61" w:rsidRDefault="000508D2" w:rsidP="00545C58">
      <w:pPr>
        <w:rPr>
          <w:del w:id="2172" w:author="Willian" w:date="2017-01-08T00:21:00Z"/>
        </w:rPr>
        <w:pPrChange w:id="2173" w:author="Willian" w:date="2017-01-14T00:02:00Z">
          <w:pPr>
            <w:spacing w:line="300" w:lineRule="auto"/>
          </w:pPr>
        </w:pPrChange>
      </w:pPr>
    </w:p>
    <w:p w14:paraId="1359A6B4" w14:textId="3170667F" w:rsidR="000508D2" w:rsidRPr="008A259A" w:rsidDel="00E02F61" w:rsidRDefault="000508D2" w:rsidP="00545C58">
      <w:pPr>
        <w:rPr>
          <w:del w:id="2174" w:author="Willian" w:date="2017-01-08T00:21:00Z"/>
        </w:rPr>
        <w:pPrChange w:id="2175" w:author="Willian" w:date="2017-01-14T00:02:00Z">
          <w:pPr>
            <w:spacing w:line="300" w:lineRule="auto"/>
          </w:pPr>
        </w:pPrChange>
      </w:pPr>
    </w:p>
    <w:p w14:paraId="715CF9F7" w14:textId="4018F2F9" w:rsidR="000508D2" w:rsidRPr="008A259A" w:rsidDel="00E02F61" w:rsidRDefault="000508D2" w:rsidP="00545C58">
      <w:pPr>
        <w:rPr>
          <w:del w:id="2176" w:author="Willian" w:date="2017-01-08T00:21:00Z"/>
        </w:rPr>
        <w:pPrChange w:id="2177" w:author="Willian" w:date="2017-01-14T00:02:00Z">
          <w:pPr>
            <w:spacing w:line="300" w:lineRule="auto"/>
          </w:pPr>
        </w:pPrChange>
      </w:pPr>
    </w:p>
    <w:p w14:paraId="16EE69E0" w14:textId="182E1652" w:rsidR="000508D2" w:rsidRPr="008A259A" w:rsidDel="00E02F61" w:rsidRDefault="000508D2" w:rsidP="00545C58">
      <w:pPr>
        <w:rPr>
          <w:del w:id="2178" w:author="Willian" w:date="2017-01-08T00:21:00Z"/>
        </w:rPr>
        <w:pPrChange w:id="2179" w:author="Willian" w:date="2017-01-14T00:02:00Z">
          <w:pPr/>
        </w:pPrChange>
      </w:pPr>
    </w:p>
    <w:p w14:paraId="536074A4" w14:textId="6D14AF88" w:rsidR="0053136B" w:rsidRPr="008A259A" w:rsidRDefault="0053136B" w:rsidP="00545C58">
      <w:pPr>
        <w:pPrChange w:id="2180" w:author="Willian" w:date="2017-01-14T00:02:00Z">
          <w:pPr/>
        </w:pPrChange>
      </w:pPr>
    </w:p>
    <w:sectPr w:rsidR="0053136B" w:rsidRPr="008A259A" w:rsidSect="000D5EE7">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 w:author="Willian" w:date="2016-10-21T01:02:00Z" w:initials="DP">
    <w:p w14:paraId="5396BF7C" w14:textId="593CDCD4" w:rsidR="0000165D" w:rsidRDefault="0000165D">
      <w:pPr>
        <w:pStyle w:val="Textodecomentrio"/>
      </w:pPr>
      <w:r>
        <w:rPr>
          <w:rStyle w:val="Refdecomentrio"/>
        </w:rPr>
        <w:annotationRef/>
      </w:r>
      <w:r>
        <w:rPr>
          <w:noProof/>
        </w:rPr>
        <w:t>não alterado do POO</w:t>
      </w:r>
    </w:p>
  </w:comment>
  <w:comment w:id="1436" w:author="Vicente da Silva, Mayara" w:date="2016-11-01T11:38:00Z" w:initials="VdSM">
    <w:p w14:paraId="10E4F259" w14:textId="77777777" w:rsidR="0000165D" w:rsidRDefault="0000165D" w:rsidP="00851E74">
      <w:pPr>
        <w:pStyle w:val="Textodecomentrio"/>
      </w:pPr>
      <w:r>
        <w:rPr>
          <w:rStyle w:val="Refdecomentrio"/>
        </w:rPr>
        <w:annotationRef/>
      </w:r>
      <w:r>
        <w:rPr>
          <w:rStyle w:val="Refdecomentrio"/>
        </w:rPr>
        <w:annotationRef/>
      </w:r>
      <w:r>
        <w:t>Colocar um texto resumo, de até três linhas, introdutório sobre o que será visto no capítulo</w:t>
      </w:r>
    </w:p>
    <w:p w14:paraId="3A31F010" w14:textId="77777777" w:rsidR="0000165D" w:rsidRDefault="0000165D" w:rsidP="00851E74">
      <w:pPr>
        <w:pStyle w:val="Textodecomentrio"/>
      </w:pPr>
    </w:p>
    <w:p w14:paraId="28D36457" w14:textId="77777777" w:rsidR="0000165D" w:rsidRDefault="0000165D" w:rsidP="00851E74">
      <w:pPr>
        <w:pStyle w:val="Textodecomentrio"/>
      </w:pPr>
      <w:r>
        <w:t>Este texto vai na capa da aula no material diagramado, antes de o conteúdo iniciar.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96BF7C" w15:done="0"/>
  <w15:commentEx w15:paraId="28D36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7F315" w14:textId="77777777" w:rsidR="00864045" w:rsidRDefault="00864045" w:rsidP="00D06AB8">
      <w:pPr>
        <w:spacing w:before="0" w:after="0"/>
      </w:pPr>
      <w:r>
        <w:separator/>
      </w:r>
    </w:p>
  </w:endnote>
  <w:endnote w:type="continuationSeparator" w:id="0">
    <w:p w14:paraId="446DAD3E" w14:textId="77777777" w:rsidR="00864045" w:rsidRDefault="00864045"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800000AF" w:usb1="40000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EE32F" w14:textId="77777777" w:rsidR="00864045" w:rsidRDefault="00864045" w:rsidP="00D06AB8">
      <w:pPr>
        <w:spacing w:before="0" w:after="0"/>
      </w:pPr>
      <w:r>
        <w:separator/>
      </w:r>
    </w:p>
  </w:footnote>
  <w:footnote w:type="continuationSeparator" w:id="0">
    <w:p w14:paraId="1EAF0271" w14:textId="77777777" w:rsidR="00864045" w:rsidRDefault="00864045" w:rsidP="00D06AB8">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00165D" w:rsidRDefault="0000165D">
    <w:pPr>
      <w:pStyle w:val="Cabealho"/>
    </w:pPr>
    <w:r>
      <w:t>Educador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8" w15:restartNumberingAfterBreak="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5" w15:restartNumberingAfterBreak="0">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9" w15:restartNumberingAfterBreak="0">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15:restartNumberingAfterBreak="0">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52" w15:restartNumberingAfterBreak="0">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15:restartNumberingAfterBreak="0">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7" w15:restartNumberingAfterBreak="0">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8" w15:restartNumberingAfterBreak="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15:restartNumberingAfterBreak="0">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1" w15:restartNumberingAfterBreak="0">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15:restartNumberingAfterBreak="0">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15:restartNumberingAfterBreak="0">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15:restartNumberingAfterBreak="0">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15:restartNumberingAfterBreak="0">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2" w15:restartNumberingAfterBreak="0">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74" w15:restartNumberingAfterBreak="0">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15:restartNumberingAfterBreak="0">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66"/>
  </w:num>
  <w:num w:numId="3">
    <w:abstractNumId w:val="72"/>
  </w:num>
  <w:num w:numId="4">
    <w:abstractNumId w:val="9"/>
  </w:num>
  <w:num w:numId="5">
    <w:abstractNumId w:val="0"/>
  </w:num>
  <w:num w:numId="6">
    <w:abstractNumId w:val="62"/>
  </w:num>
  <w:num w:numId="7">
    <w:abstractNumId w:val="44"/>
  </w:num>
  <w:num w:numId="8">
    <w:abstractNumId w:val="15"/>
  </w:num>
  <w:num w:numId="9">
    <w:abstractNumId w:val="18"/>
  </w:num>
  <w:num w:numId="10">
    <w:abstractNumId w:val="27"/>
  </w:num>
  <w:num w:numId="11">
    <w:abstractNumId w:val="29"/>
  </w:num>
  <w:num w:numId="12">
    <w:abstractNumId w:val="45"/>
  </w:num>
  <w:num w:numId="13">
    <w:abstractNumId w:val="30"/>
  </w:num>
  <w:num w:numId="14">
    <w:abstractNumId w:val="19"/>
  </w:num>
  <w:num w:numId="15">
    <w:abstractNumId w:val="25"/>
  </w:num>
  <w:num w:numId="16">
    <w:abstractNumId w:val="54"/>
  </w:num>
  <w:num w:numId="17">
    <w:abstractNumId w:val="10"/>
  </w:num>
  <w:num w:numId="18">
    <w:abstractNumId w:val="48"/>
  </w:num>
  <w:num w:numId="19">
    <w:abstractNumId w:val="8"/>
  </w:num>
  <w:num w:numId="20">
    <w:abstractNumId w:val="34"/>
  </w:num>
  <w:num w:numId="21">
    <w:abstractNumId w:val="64"/>
  </w:num>
  <w:num w:numId="22">
    <w:abstractNumId w:val="58"/>
  </w:num>
  <w:num w:numId="23">
    <w:abstractNumId w:val="4"/>
  </w:num>
  <w:num w:numId="24">
    <w:abstractNumId w:val="67"/>
  </w:num>
  <w:num w:numId="25">
    <w:abstractNumId w:val="40"/>
  </w:num>
  <w:num w:numId="26">
    <w:abstractNumId w:val="39"/>
  </w:num>
  <w:num w:numId="27">
    <w:abstractNumId w:val="12"/>
  </w:num>
  <w:num w:numId="28">
    <w:abstractNumId w:val="36"/>
  </w:num>
  <w:num w:numId="29">
    <w:abstractNumId w:val="5"/>
  </w:num>
  <w:num w:numId="30">
    <w:abstractNumId w:val="75"/>
  </w:num>
  <w:num w:numId="31">
    <w:abstractNumId w:val="13"/>
  </w:num>
  <w:num w:numId="32">
    <w:abstractNumId w:val="2"/>
  </w:num>
  <w:num w:numId="33">
    <w:abstractNumId w:val="61"/>
  </w:num>
  <w:num w:numId="34">
    <w:abstractNumId w:val="20"/>
  </w:num>
  <w:num w:numId="35">
    <w:abstractNumId w:val="26"/>
  </w:num>
  <w:num w:numId="36">
    <w:abstractNumId w:val="49"/>
  </w:num>
  <w:num w:numId="37">
    <w:abstractNumId w:val="52"/>
  </w:num>
  <w:num w:numId="38">
    <w:abstractNumId w:val="53"/>
  </w:num>
  <w:num w:numId="39">
    <w:abstractNumId w:val="68"/>
  </w:num>
  <w:num w:numId="40">
    <w:abstractNumId w:val="37"/>
  </w:num>
  <w:num w:numId="41">
    <w:abstractNumId w:val="74"/>
  </w:num>
  <w:num w:numId="42">
    <w:abstractNumId w:val="21"/>
  </w:num>
  <w:num w:numId="43">
    <w:abstractNumId w:val="55"/>
  </w:num>
  <w:num w:numId="44">
    <w:abstractNumId w:val="28"/>
  </w:num>
  <w:num w:numId="45">
    <w:abstractNumId w:val="71"/>
  </w:num>
  <w:num w:numId="46">
    <w:abstractNumId w:val="35"/>
  </w:num>
  <w:num w:numId="47">
    <w:abstractNumId w:val="1"/>
  </w:num>
  <w:num w:numId="48">
    <w:abstractNumId w:val="69"/>
  </w:num>
  <w:num w:numId="49">
    <w:abstractNumId w:val="73"/>
  </w:num>
  <w:num w:numId="50">
    <w:abstractNumId w:val="41"/>
  </w:num>
  <w:num w:numId="51">
    <w:abstractNumId w:val="59"/>
  </w:num>
  <w:num w:numId="52">
    <w:abstractNumId w:val="47"/>
  </w:num>
  <w:num w:numId="53">
    <w:abstractNumId w:val="11"/>
  </w:num>
  <w:num w:numId="54">
    <w:abstractNumId w:val="63"/>
  </w:num>
  <w:num w:numId="55">
    <w:abstractNumId w:val="14"/>
  </w:num>
  <w:num w:numId="56">
    <w:abstractNumId w:val="46"/>
  </w:num>
  <w:num w:numId="57">
    <w:abstractNumId w:val="33"/>
  </w:num>
  <w:num w:numId="58">
    <w:abstractNumId w:val="51"/>
  </w:num>
  <w:num w:numId="59">
    <w:abstractNumId w:val="60"/>
  </w:num>
  <w:num w:numId="60">
    <w:abstractNumId w:val="24"/>
  </w:num>
  <w:num w:numId="61">
    <w:abstractNumId w:val="38"/>
  </w:num>
  <w:num w:numId="62">
    <w:abstractNumId w:val="31"/>
  </w:num>
  <w:num w:numId="63">
    <w:abstractNumId w:val="65"/>
  </w:num>
  <w:num w:numId="64">
    <w:abstractNumId w:val="42"/>
  </w:num>
  <w:num w:numId="65">
    <w:abstractNumId w:val="17"/>
  </w:num>
  <w:num w:numId="66">
    <w:abstractNumId w:val="16"/>
  </w:num>
  <w:num w:numId="67">
    <w:abstractNumId w:val="6"/>
  </w:num>
  <w:num w:numId="68">
    <w:abstractNumId w:val="56"/>
  </w:num>
  <w:num w:numId="69">
    <w:abstractNumId w:val="3"/>
  </w:num>
  <w:num w:numId="70">
    <w:abstractNumId w:val="23"/>
  </w:num>
  <w:num w:numId="71">
    <w:abstractNumId w:val="50"/>
  </w:num>
  <w:num w:numId="72">
    <w:abstractNumId w:val="70"/>
  </w:num>
  <w:num w:numId="73">
    <w:abstractNumId w:val="57"/>
  </w:num>
  <w:num w:numId="74">
    <w:abstractNumId w:val="43"/>
  </w:num>
  <w:num w:numId="75">
    <w:abstractNumId w:val="22"/>
  </w:num>
  <w:num w:numId="76">
    <w:abstractNumId w:val="32"/>
  </w:num>
  <w:numIdMacAtCleanup w:val="7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rson w15:author="Oliveira, Sizue">
    <w15:presenceInfo w15:providerId="AD" w15:userId="S-1-5-21-1085031214-2000478354-839522115-576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5EE7"/>
    <w:rsid w:val="000D6CC2"/>
    <w:rsid w:val="000D75CF"/>
    <w:rsid w:val="000D799B"/>
    <w:rsid w:val="000E176C"/>
    <w:rsid w:val="000E39C0"/>
    <w:rsid w:val="000E5374"/>
    <w:rsid w:val="000E698D"/>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C81"/>
    <w:rsid w:val="001A4EBB"/>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7172"/>
    <w:rsid w:val="002F1552"/>
    <w:rsid w:val="002F2E8A"/>
    <w:rsid w:val="002F3398"/>
    <w:rsid w:val="002F57F5"/>
    <w:rsid w:val="003060AF"/>
    <w:rsid w:val="003147D4"/>
    <w:rsid w:val="00317DD0"/>
    <w:rsid w:val="003322FE"/>
    <w:rsid w:val="00343A1E"/>
    <w:rsid w:val="003446EE"/>
    <w:rsid w:val="00344D19"/>
    <w:rsid w:val="00346816"/>
    <w:rsid w:val="0034701D"/>
    <w:rsid w:val="00347327"/>
    <w:rsid w:val="003473BB"/>
    <w:rsid w:val="00355011"/>
    <w:rsid w:val="00357D6F"/>
    <w:rsid w:val="00364C49"/>
    <w:rsid w:val="0038029D"/>
    <w:rsid w:val="0038121B"/>
    <w:rsid w:val="00384594"/>
    <w:rsid w:val="003A1D30"/>
    <w:rsid w:val="003B0283"/>
    <w:rsid w:val="003B38BD"/>
    <w:rsid w:val="003B3DC5"/>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7B45"/>
    <w:rsid w:val="004612E6"/>
    <w:rsid w:val="004644E8"/>
    <w:rsid w:val="00467BEF"/>
    <w:rsid w:val="0047240A"/>
    <w:rsid w:val="00477C51"/>
    <w:rsid w:val="004817CE"/>
    <w:rsid w:val="004832F9"/>
    <w:rsid w:val="004854CE"/>
    <w:rsid w:val="004936B7"/>
    <w:rsid w:val="00493A11"/>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2027"/>
    <w:rsid w:val="004F2DD0"/>
    <w:rsid w:val="004F3D7E"/>
    <w:rsid w:val="004F6189"/>
    <w:rsid w:val="004F68A3"/>
    <w:rsid w:val="0050197E"/>
    <w:rsid w:val="00515E84"/>
    <w:rsid w:val="00521E20"/>
    <w:rsid w:val="00523D83"/>
    <w:rsid w:val="00527AC4"/>
    <w:rsid w:val="0053136B"/>
    <w:rsid w:val="00535DE6"/>
    <w:rsid w:val="00545C58"/>
    <w:rsid w:val="00550073"/>
    <w:rsid w:val="00550D7F"/>
    <w:rsid w:val="00551B69"/>
    <w:rsid w:val="00552EDB"/>
    <w:rsid w:val="00557B73"/>
    <w:rsid w:val="00557C4B"/>
    <w:rsid w:val="00560304"/>
    <w:rsid w:val="00560FCD"/>
    <w:rsid w:val="00561E8D"/>
    <w:rsid w:val="0056672A"/>
    <w:rsid w:val="005740EB"/>
    <w:rsid w:val="00585512"/>
    <w:rsid w:val="00593A76"/>
    <w:rsid w:val="005950F6"/>
    <w:rsid w:val="005A10E1"/>
    <w:rsid w:val="005A6687"/>
    <w:rsid w:val="005A71DF"/>
    <w:rsid w:val="005B1800"/>
    <w:rsid w:val="005B25E2"/>
    <w:rsid w:val="005C1E6D"/>
    <w:rsid w:val="005C5E19"/>
    <w:rsid w:val="005C6465"/>
    <w:rsid w:val="005C7C3D"/>
    <w:rsid w:val="005D323C"/>
    <w:rsid w:val="005D781C"/>
    <w:rsid w:val="005D7E89"/>
    <w:rsid w:val="005E1437"/>
    <w:rsid w:val="005E401F"/>
    <w:rsid w:val="005F68CA"/>
    <w:rsid w:val="005F70ED"/>
    <w:rsid w:val="006004DB"/>
    <w:rsid w:val="00606162"/>
    <w:rsid w:val="00607EAD"/>
    <w:rsid w:val="006113CB"/>
    <w:rsid w:val="006116D7"/>
    <w:rsid w:val="00617194"/>
    <w:rsid w:val="0062127C"/>
    <w:rsid w:val="00622A0B"/>
    <w:rsid w:val="00630AC1"/>
    <w:rsid w:val="00637BDD"/>
    <w:rsid w:val="00641701"/>
    <w:rsid w:val="0065006D"/>
    <w:rsid w:val="00655795"/>
    <w:rsid w:val="006605C3"/>
    <w:rsid w:val="00661B1A"/>
    <w:rsid w:val="00661ED2"/>
    <w:rsid w:val="006623A4"/>
    <w:rsid w:val="00665B19"/>
    <w:rsid w:val="00676D9D"/>
    <w:rsid w:val="00690A68"/>
    <w:rsid w:val="0069531E"/>
    <w:rsid w:val="006A2DCD"/>
    <w:rsid w:val="006A3CA7"/>
    <w:rsid w:val="006B6084"/>
    <w:rsid w:val="006B60CD"/>
    <w:rsid w:val="006C3ED2"/>
    <w:rsid w:val="006C4190"/>
    <w:rsid w:val="006C611D"/>
    <w:rsid w:val="006D4F62"/>
    <w:rsid w:val="006D566A"/>
    <w:rsid w:val="006D5CC3"/>
    <w:rsid w:val="006D6F45"/>
    <w:rsid w:val="006E6525"/>
    <w:rsid w:val="006F1D21"/>
    <w:rsid w:val="006F40A3"/>
    <w:rsid w:val="006F4E14"/>
    <w:rsid w:val="007017CB"/>
    <w:rsid w:val="007130CF"/>
    <w:rsid w:val="00714DD0"/>
    <w:rsid w:val="00721509"/>
    <w:rsid w:val="0072687F"/>
    <w:rsid w:val="00740DCB"/>
    <w:rsid w:val="007455AC"/>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1B05"/>
    <w:rsid w:val="007D2646"/>
    <w:rsid w:val="007D6A8A"/>
    <w:rsid w:val="007E2F7B"/>
    <w:rsid w:val="007E6476"/>
    <w:rsid w:val="007F238C"/>
    <w:rsid w:val="007F7A71"/>
    <w:rsid w:val="008044BB"/>
    <w:rsid w:val="00807237"/>
    <w:rsid w:val="00810E33"/>
    <w:rsid w:val="0081118E"/>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4C74"/>
    <w:rsid w:val="00957634"/>
    <w:rsid w:val="00962C3D"/>
    <w:rsid w:val="00965EAD"/>
    <w:rsid w:val="00966CF8"/>
    <w:rsid w:val="009749BF"/>
    <w:rsid w:val="00985646"/>
    <w:rsid w:val="00990E36"/>
    <w:rsid w:val="00993E38"/>
    <w:rsid w:val="00995476"/>
    <w:rsid w:val="0099716E"/>
    <w:rsid w:val="009A3977"/>
    <w:rsid w:val="009B0EDF"/>
    <w:rsid w:val="009B1327"/>
    <w:rsid w:val="009B4FE4"/>
    <w:rsid w:val="009C06DD"/>
    <w:rsid w:val="009D13AB"/>
    <w:rsid w:val="009D4525"/>
    <w:rsid w:val="009E19A6"/>
    <w:rsid w:val="009E6E12"/>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471C"/>
    <w:rsid w:val="00B25888"/>
    <w:rsid w:val="00B264C8"/>
    <w:rsid w:val="00B32300"/>
    <w:rsid w:val="00B32C7F"/>
    <w:rsid w:val="00B400B2"/>
    <w:rsid w:val="00B41328"/>
    <w:rsid w:val="00B46F66"/>
    <w:rsid w:val="00B53230"/>
    <w:rsid w:val="00B549C1"/>
    <w:rsid w:val="00B54B20"/>
    <w:rsid w:val="00B5729D"/>
    <w:rsid w:val="00B601AF"/>
    <w:rsid w:val="00B60B3D"/>
    <w:rsid w:val="00B61482"/>
    <w:rsid w:val="00B618C5"/>
    <w:rsid w:val="00B641C1"/>
    <w:rsid w:val="00B711F1"/>
    <w:rsid w:val="00B719D7"/>
    <w:rsid w:val="00B77E3F"/>
    <w:rsid w:val="00B805D6"/>
    <w:rsid w:val="00B86C1B"/>
    <w:rsid w:val="00B92C3C"/>
    <w:rsid w:val="00B97EA8"/>
    <w:rsid w:val="00BA2934"/>
    <w:rsid w:val="00BA391A"/>
    <w:rsid w:val="00BA3E55"/>
    <w:rsid w:val="00BA7389"/>
    <w:rsid w:val="00BB1D79"/>
    <w:rsid w:val="00BB432A"/>
    <w:rsid w:val="00BC5A65"/>
    <w:rsid w:val="00BC6477"/>
    <w:rsid w:val="00BC6D24"/>
    <w:rsid w:val="00BC77F2"/>
    <w:rsid w:val="00BF00C6"/>
    <w:rsid w:val="00BF413D"/>
    <w:rsid w:val="00C079C7"/>
    <w:rsid w:val="00C103D4"/>
    <w:rsid w:val="00C10403"/>
    <w:rsid w:val="00C10473"/>
    <w:rsid w:val="00C105DF"/>
    <w:rsid w:val="00C20B0E"/>
    <w:rsid w:val="00C24EAE"/>
    <w:rsid w:val="00C26131"/>
    <w:rsid w:val="00C2639D"/>
    <w:rsid w:val="00C301C3"/>
    <w:rsid w:val="00C349AE"/>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B119E"/>
    <w:rsid w:val="00CB37D2"/>
    <w:rsid w:val="00CB5E06"/>
    <w:rsid w:val="00CC64CB"/>
    <w:rsid w:val="00CC751A"/>
    <w:rsid w:val="00CD0568"/>
    <w:rsid w:val="00CD24E9"/>
    <w:rsid w:val="00CD4C19"/>
    <w:rsid w:val="00CD6167"/>
    <w:rsid w:val="00CE449A"/>
    <w:rsid w:val="00CF2989"/>
    <w:rsid w:val="00D06AB8"/>
    <w:rsid w:val="00D1373C"/>
    <w:rsid w:val="00D13E79"/>
    <w:rsid w:val="00D15070"/>
    <w:rsid w:val="00D20825"/>
    <w:rsid w:val="00D227B0"/>
    <w:rsid w:val="00D40421"/>
    <w:rsid w:val="00D46515"/>
    <w:rsid w:val="00D55792"/>
    <w:rsid w:val="00D661CB"/>
    <w:rsid w:val="00D776B8"/>
    <w:rsid w:val="00D816DA"/>
    <w:rsid w:val="00D84EF0"/>
    <w:rsid w:val="00D930E4"/>
    <w:rsid w:val="00D93A8C"/>
    <w:rsid w:val="00DA0554"/>
    <w:rsid w:val="00DB3A0F"/>
    <w:rsid w:val="00DB4A62"/>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5DA4"/>
    <w:rsid w:val="00E478E0"/>
    <w:rsid w:val="00E53D13"/>
    <w:rsid w:val="00E61BC9"/>
    <w:rsid w:val="00E626D9"/>
    <w:rsid w:val="00E65268"/>
    <w:rsid w:val="00E662B7"/>
    <w:rsid w:val="00E72E26"/>
    <w:rsid w:val="00E90AF2"/>
    <w:rsid w:val="00E94E2E"/>
    <w:rsid w:val="00E94FC5"/>
    <w:rsid w:val="00E95249"/>
    <w:rsid w:val="00E97108"/>
    <w:rsid w:val="00EA6EAB"/>
    <w:rsid w:val="00EB1585"/>
    <w:rsid w:val="00EB3653"/>
    <w:rsid w:val="00EB5002"/>
    <w:rsid w:val="00EC1E7D"/>
    <w:rsid w:val="00EC5055"/>
    <w:rsid w:val="00ED10C4"/>
    <w:rsid w:val="00ED256E"/>
    <w:rsid w:val="00EE6D1C"/>
    <w:rsid w:val="00EF0F00"/>
    <w:rsid w:val="00EF3E89"/>
    <w:rsid w:val="00EF5018"/>
    <w:rsid w:val="00EF5289"/>
    <w:rsid w:val="00F00ADA"/>
    <w:rsid w:val="00F01705"/>
    <w:rsid w:val="00F078EE"/>
    <w:rsid w:val="00F07FA0"/>
    <w:rsid w:val="00F10768"/>
    <w:rsid w:val="00F13443"/>
    <w:rsid w:val="00F15EA5"/>
    <w:rsid w:val="00F164C5"/>
    <w:rsid w:val="00F175A9"/>
    <w:rsid w:val="00F225F8"/>
    <w:rsid w:val="00F3227C"/>
    <w:rsid w:val="00F366CA"/>
    <w:rsid w:val="00F42812"/>
    <w:rsid w:val="00F4417F"/>
    <w:rsid w:val="00F519F7"/>
    <w:rsid w:val="00F51EA2"/>
    <w:rsid w:val="00F52DC0"/>
    <w:rsid w:val="00F568DB"/>
    <w:rsid w:val="00F7102B"/>
    <w:rsid w:val="00F77B06"/>
    <w:rsid w:val="00F802DA"/>
    <w:rsid w:val="00F86827"/>
    <w:rsid w:val="00FA5F09"/>
    <w:rsid w:val="00FA73A5"/>
    <w:rsid w:val="00FB3AAB"/>
    <w:rsid w:val="00FC5179"/>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y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EEED0-2B11-45EC-9925-7C44D8DF2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1942</TotalTime>
  <Pages>10</Pages>
  <Words>7034</Words>
  <Characters>37984</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13</cp:revision>
  <dcterms:created xsi:type="dcterms:W3CDTF">2017-01-12T17:16:00Z</dcterms:created>
  <dcterms:modified xsi:type="dcterms:W3CDTF">2017-01-14T02:31:00Z</dcterms:modified>
</cp:coreProperties>
</file>