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8B41" w14:textId="77777777" w:rsidR="00945922" w:rsidRDefault="00945922" w:rsidP="00945922">
      <w:pPr>
        <w:pStyle w:val="Ttulo1"/>
        <w:jc w:val="right"/>
      </w:pPr>
    </w:p>
    <w:p w14:paraId="605A65B2" w14:textId="77777777" w:rsidR="00945922" w:rsidRDefault="00945922" w:rsidP="00945922">
      <w:pPr>
        <w:pStyle w:val="Ttulo1"/>
        <w:jc w:val="center"/>
      </w:pPr>
      <w:r>
        <w:t>Livro do Educador</w:t>
      </w:r>
    </w:p>
    <w:p w14:paraId="70DEE1B3" w14:textId="2DFC8AB8" w:rsidR="00945922" w:rsidRPr="00945922" w:rsidRDefault="00945922" w:rsidP="00945922">
      <w:pPr>
        <w:pStyle w:val="Ttulo2"/>
        <w:jc w:val="center"/>
      </w:pPr>
      <w:r w:rsidRPr="00945922">
        <w:t>Desenvolvimen</w:t>
      </w:r>
      <w:r w:rsidR="005D781C">
        <w:t>to de Aplicativos Móveis</w:t>
      </w:r>
    </w:p>
    <w:p w14:paraId="7616B221" w14:textId="2844929F" w:rsidR="00945922" w:rsidRDefault="00F00ADA" w:rsidP="00945922">
      <w:pPr>
        <w:pStyle w:val="Ttulo3"/>
        <w:jc w:val="center"/>
      </w:pPr>
      <w:r>
        <w:t>iOS</w:t>
      </w:r>
    </w:p>
    <w:p w14:paraId="5E84FACB" w14:textId="77777777" w:rsidR="00945922" w:rsidRDefault="00945922">
      <w:pPr>
        <w:spacing w:before="0" w:after="0"/>
        <w:jc w:val="left"/>
        <w:rPr>
          <w:rFonts w:eastAsiaTheme="majorEastAsia" w:cstheme="majorBidi"/>
          <w:b/>
          <w:color w:val="00B050"/>
          <w:sz w:val="32"/>
        </w:rPr>
      </w:pPr>
      <w:r>
        <w:br w:type="page"/>
      </w:r>
    </w:p>
    <w:p w14:paraId="21FA1A0D" w14:textId="17A52737" w:rsidR="00945922" w:rsidRPr="00561E8D" w:rsidRDefault="00561E8D" w:rsidP="00561E8D">
      <w:pPr>
        <w:pStyle w:val="Ttulo3"/>
        <w:rPr>
          <w:color w:val="7F7F7F" w:themeColor="text1" w:themeTint="80"/>
        </w:rPr>
      </w:pPr>
      <w:r>
        <w:rPr>
          <w:color w:val="7F7F7F" w:themeColor="text1" w:themeTint="80"/>
        </w:rPr>
        <w:t>APRESENTAÇÃO DO LIVRO DO EDUCADOR</w:t>
      </w:r>
      <w:r w:rsidR="00945922" w:rsidRPr="00561E8D">
        <w:rPr>
          <w:color w:val="7F7F7F" w:themeColor="text1" w:themeTint="80"/>
        </w:rPr>
        <w:t xml:space="preserve"> </w:t>
      </w:r>
    </w:p>
    <w:p w14:paraId="22A54DFA" w14:textId="139AA1EB" w:rsidR="00945922" w:rsidRDefault="00CF2989" w:rsidP="00945922">
      <w:r>
        <w:t>No curso de POO, desenvolvemos conceitos básicos relacionados à lógica de programação, programação orientada a objetos, padrões e boas práticas de projeto, etc., essenciais para a realização do presente curso. O conteúdo deste</w:t>
      </w:r>
      <w:r w:rsidR="007C7A1B">
        <w:t>,</w:t>
      </w:r>
      <w:r>
        <w:t xml:space="preserve"> depende do aprend</w:t>
      </w:r>
      <w:r w:rsidR="00F00ADA">
        <w:t>izado adquirido no curso de POO</w:t>
      </w:r>
      <w:r>
        <w:t xml:space="preserve">. Por isso, frequentemente você, educador, poderá retomar conteúdos passados ou recomendar aos alunos revisar trechos chaves do curso. </w:t>
      </w:r>
      <w:r w:rsidR="00F00ADA">
        <w:t xml:space="preserve">Por certo, algumas vezes também serão abordados assuntos vistos no curso de Android traçando um paralelo entre este e o mundo iOS, mas não necessariamente há a dependência da realização do curso de Android para que o aluno possa compreender este curso. </w:t>
      </w:r>
      <w:r>
        <w:t xml:space="preserve">Aqui serão abordados conteúdos fundamentais para que o aluno, ao final deste curso, </w:t>
      </w:r>
      <w:r w:rsidR="007C7A1B">
        <w:t xml:space="preserve">esteja familiarizado com a interface do </w:t>
      </w:r>
      <w:r w:rsidR="00F00ADA">
        <w:t>Xcode</w:t>
      </w:r>
      <w:r w:rsidR="007C7A1B">
        <w:t>, identifique facilmente as estruturas e pacotes dos ap</w:t>
      </w:r>
      <w:r w:rsidR="00F00ADA">
        <w:t>p iOS d</w:t>
      </w:r>
      <w:r w:rsidR="007C7A1B">
        <w:t xml:space="preserve">esenvolvidos, tenha base sobre a linguagem </w:t>
      </w:r>
      <w:r w:rsidR="00F00ADA">
        <w:t>Swift</w:t>
      </w:r>
      <w:r w:rsidR="007C7A1B">
        <w:t xml:space="preserve"> e autonomia para criação de aplicações </w:t>
      </w:r>
      <w:r w:rsidR="00F00ADA">
        <w:t>para iOS</w:t>
      </w:r>
      <w:r w:rsidR="007C7A1B">
        <w:t xml:space="preserve">, tenha conhecimento dos métodos mais utilizados para criação e </w:t>
      </w:r>
      <w:r w:rsidR="00F00ADA">
        <w:t xml:space="preserve">bom </w:t>
      </w:r>
      <w:r w:rsidR="007C7A1B">
        <w:t xml:space="preserve">funcionamento </w:t>
      </w:r>
      <w:r w:rsidR="00F00ADA">
        <w:t>dos apps</w:t>
      </w:r>
      <w:r w:rsidR="007C7A1B">
        <w:t xml:space="preserve">, possibilite a comunicação de seu app com servidores e banco de dados e por fim, </w:t>
      </w:r>
      <w:r w:rsidR="00F00ADA">
        <w:t>publicar seu app</w:t>
      </w:r>
      <w:r w:rsidR="007C7A1B">
        <w:t>. Tudo isso de maneira simples, interativa e agradável.</w:t>
      </w:r>
    </w:p>
    <w:p w14:paraId="44B15049" w14:textId="3AAD32E2" w:rsidR="00945922" w:rsidRDefault="00945922" w:rsidP="00561E8D">
      <w:r w:rsidRPr="00945922">
        <w:t xml:space="preserve">Boa aula! </w:t>
      </w:r>
    </w:p>
    <w:p w14:paraId="03F9D677" w14:textId="77777777" w:rsidR="00945922" w:rsidRDefault="00945922" w:rsidP="00945922">
      <w:pPr>
        <w:spacing w:before="0" w:after="0"/>
        <w:jc w:val="left"/>
        <w:rPr>
          <w:rFonts w:ascii="Times New Roman" w:eastAsia="Times New Roman" w:hAnsi="Times New Roman"/>
          <w:sz w:val="24"/>
        </w:rPr>
      </w:pPr>
    </w:p>
    <w:p w14:paraId="2185D162" w14:textId="0EE4DA3A" w:rsidR="00945922" w:rsidRPr="00561E8D" w:rsidRDefault="00561E8D" w:rsidP="00561E8D">
      <w:pPr>
        <w:pStyle w:val="Ttulo3"/>
        <w:rPr>
          <w:color w:val="7F7F7F" w:themeColor="text1" w:themeTint="80"/>
        </w:rPr>
      </w:pPr>
      <w:r w:rsidRPr="00561E8D">
        <w:rPr>
          <w:color w:val="7F7F7F" w:themeColor="text1" w:themeTint="80"/>
        </w:rPr>
        <w:t>OBJETIVO</w:t>
      </w:r>
      <w:r w:rsidR="00945922" w:rsidRPr="00561E8D">
        <w:rPr>
          <w:color w:val="7F7F7F" w:themeColor="text1" w:themeTint="80"/>
        </w:rPr>
        <w:t xml:space="preserve"> </w:t>
      </w:r>
    </w:p>
    <w:p w14:paraId="7AC15ACB" w14:textId="5629C31F" w:rsidR="00945922" w:rsidRDefault="00F07FA0" w:rsidP="00945922">
      <w:pPr>
        <w:spacing w:before="0" w:after="0"/>
        <w:jc w:val="left"/>
        <w:rPr>
          <w:rFonts w:ascii="Times New Roman" w:eastAsia="Times New Roman" w:hAnsi="Times New Roman"/>
          <w:sz w:val="24"/>
        </w:rPr>
      </w:pPr>
      <w:r>
        <w:t xml:space="preserve">Preparar o aluno de forma intuitiva a ser um profissional desenvolvedor de aplicações para a plataforma </w:t>
      </w:r>
      <w:r w:rsidR="00F00ADA">
        <w:t>iOS</w:t>
      </w:r>
      <w:r>
        <w:t>, com senso crítico de usabilidade e layout, aplicando conceitos de padrões de e todas as relações interiores e exteriores das aplicações</w:t>
      </w:r>
    </w:p>
    <w:p w14:paraId="1BC11D6F" w14:textId="325026DE" w:rsidR="00945922" w:rsidRPr="00561E8D" w:rsidRDefault="00561E8D" w:rsidP="00561E8D">
      <w:pPr>
        <w:pStyle w:val="Ttulo3"/>
        <w:rPr>
          <w:color w:val="7F7F7F" w:themeColor="text1" w:themeTint="80"/>
        </w:rPr>
      </w:pPr>
      <w:r w:rsidRPr="00561E8D">
        <w:rPr>
          <w:color w:val="7F7F7F" w:themeColor="text1" w:themeTint="80"/>
        </w:rPr>
        <w:t>ORIENTAÇÕES AO EDUCADOR</w:t>
      </w:r>
      <w:r w:rsidR="00945922" w:rsidRPr="00561E8D">
        <w:rPr>
          <w:color w:val="7F7F7F" w:themeColor="text1" w:themeTint="80"/>
        </w:rPr>
        <w:t xml:space="preserve"> </w:t>
      </w:r>
    </w:p>
    <w:p w14:paraId="4DECF800" w14:textId="77777777" w:rsidR="00945922" w:rsidRDefault="00945922" w:rsidP="005D781C">
      <w:commentRangeStart w:id="0"/>
      <w:r w:rsidRPr="00945922">
        <w:t xml:space="preserve">Este manual está dividido de acordo com as aulas que serão ministradas por você. Nele, você encontrará a melhor forma de trabalhar em aula cada conteúdo do curso. Para que você possa aproveitar bem o material, observe algumas instruções: </w:t>
      </w:r>
    </w:p>
    <w:p w14:paraId="025409D9" w14:textId="4CA4159E" w:rsidR="00945922" w:rsidRDefault="00945922" w:rsidP="005D781C">
      <w:pPr>
        <w:pStyle w:val="PargrafodaLista"/>
        <w:numPr>
          <w:ilvl w:val="0"/>
          <w:numId w:val="44"/>
        </w:numPr>
      </w:pPr>
      <w:proofErr w:type="gramStart"/>
      <w:r w:rsidRPr="00945922">
        <w:t>observe</w:t>
      </w:r>
      <w:proofErr w:type="gramEnd"/>
      <w:r w:rsidRPr="00945922">
        <w:t xml:space="preserve"> os pontos importantes abordados em cada aula para conhecer dicas que te auxiliarão no desenvolvimento dos conteúdos; </w:t>
      </w:r>
    </w:p>
    <w:p w14:paraId="47E04114" w14:textId="4DDE3832" w:rsidR="00945922" w:rsidRDefault="00945922" w:rsidP="005D781C">
      <w:pPr>
        <w:pStyle w:val="PargrafodaLista"/>
        <w:numPr>
          <w:ilvl w:val="0"/>
          <w:numId w:val="44"/>
        </w:numPr>
      </w:pPr>
      <w:proofErr w:type="gramStart"/>
      <w:r w:rsidRPr="00945922">
        <w:t>nos</w:t>
      </w:r>
      <w:proofErr w:type="gramEnd"/>
      <w:r w:rsidRPr="00945922">
        <w:t xml:space="preserve"> conteúdos complementares, você encontrará sugestões, como links de vídeos ou textos, que complementam o material e poderão te auxiliar no desenvolvimento das aulas; </w:t>
      </w:r>
    </w:p>
    <w:p w14:paraId="486937DC" w14:textId="611EC249" w:rsidR="00945922" w:rsidRDefault="00945922" w:rsidP="005D781C">
      <w:pPr>
        <w:pStyle w:val="PargrafodaLista"/>
        <w:numPr>
          <w:ilvl w:val="0"/>
          <w:numId w:val="44"/>
        </w:numPr>
      </w:pPr>
      <w:proofErr w:type="gramStart"/>
      <w:r w:rsidRPr="00945922">
        <w:t>em</w:t>
      </w:r>
      <w:proofErr w:type="gramEnd"/>
      <w:r w:rsidRPr="00945922">
        <w:t xml:space="preserve"> cada aula são apresentadas estratégias para auxiliar o aluno no desenvolvimento das atividades; </w:t>
      </w:r>
    </w:p>
    <w:p w14:paraId="5A92F461" w14:textId="7410487A" w:rsidR="00945922" w:rsidRDefault="00945922" w:rsidP="005D781C">
      <w:pPr>
        <w:pStyle w:val="PargrafodaLista"/>
        <w:numPr>
          <w:ilvl w:val="0"/>
          <w:numId w:val="44"/>
        </w:numPr>
      </w:pPr>
      <w:proofErr w:type="gramStart"/>
      <w:r w:rsidRPr="00945922">
        <w:t>no</w:t>
      </w:r>
      <w:proofErr w:type="gramEnd"/>
      <w:r w:rsidRPr="00945922">
        <w:t xml:space="preserve"> TPD, você também encontrará dicas e estratégias para auxiliar os alunos. </w:t>
      </w:r>
      <w:commentRangeEnd w:id="0"/>
      <w:r w:rsidR="00560304">
        <w:rPr>
          <w:rStyle w:val="Refdecomentrio"/>
        </w:rPr>
        <w:commentReference w:id="0"/>
      </w:r>
    </w:p>
    <w:p w14:paraId="5A697766" w14:textId="77777777" w:rsidR="005D781C" w:rsidRDefault="005D781C" w:rsidP="005D781C">
      <w:pPr>
        <w:pStyle w:val="PargrafodaLista"/>
      </w:pPr>
    </w:p>
    <w:p w14:paraId="2CCCF558" w14:textId="77777777" w:rsidR="00945922" w:rsidRDefault="00945922" w:rsidP="00945922">
      <w:pPr>
        <w:spacing w:before="0" w:after="0"/>
        <w:jc w:val="left"/>
        <w:rPr>
          <w:rFonts w:ascii="Times New Roman" w:eastAsia="Times New Roman" w:hAnsi="Times New Roman"/>
          <w:sz w:val="24"/>
        </w:rPr>
      </w:pPr>
    </w:p>
    <w:p w14:paraId="47CEA151" w14:textId="68673F4E" w:rsidR="005D781C" w:rsidRPr="00561E8D" w:rsidRDefault="00561E8D" w:rsidP="00561E8D">
      <w:pPr>
        <w:pStyle w:val="Ttulo3"/>
        <w:rPr>
          <w:color w:val="7F7F7F" w:themeColor="text1" w:themeTint="80"/>
        </w:rPr>
      </w:pPr>
      <w:r>
        <w:rPr>
          <w:color w:val="7F7F7F" w:themeColor="text1" w:themeTint="80"/>
        </w:rPr>
        <w:t>FICHA TÉCNICA</w:t>
      </w:r>
      <w:r w:rsidR="00945922" w:rsidRPr="00561E8D">
        <w:rPr>
          <w:color w:val="7F7F7F" w:themeColor="text1" w:themeTint="80"/>
        </w:rPr>
        <w:t xml:space="preserve"> </w:t>
      </w:r>
    </w:p>
    <w:p w14:paraId="1947DCF2" w14:textId="02407289" w:rsidR="006F40A3" w:rsidRDefault="005D781C" w:rsidP="006F40A3">
      <w:pPr>
        <w:pStyle w:val="PargrafodaLista"/>
        <w:numPr>
          <w:ilvl w:val="0"/>
          <w:numId w:val="45"/>
        </w:numPr>
      </w:pPr>
      <w:r w:rsidRPr="006F40A3">
        <w:rPr>
          <w:b/>
        </w:rPr>
        <w:t>Público Alvo</w:t>
      </w:r>
    </w:p>
    <w:p w14:paraId="47A243FE" w14:textId="4AC27E2A" w:rsidR="00F00ADA" w:rsidRDefault="005D781C" w:rsidP="004B4EC6">
      <w:pPr>
        <w:pStyle w:val="PargrafodaLista"/>
      </w:pPr>
      <w:r>
        <w:t xml:space="preserve">Jovens, acima de 16 anos, com Ensino Médio concluído ou em andamento, que desejam atuar na área de Programação ou Desenvolvimento de </w:t>
      </w:r>
      <w:r w:rsidR="006F40A3">
        <w:t>App’s.</w:t>
      </w:r>
    </w:p>
    <w:p w14:paraId="476FCC8A" w14:textId="77777777" w:rsidR="005B1800" w:rsidRPr="001D3AF1" w:rsidRDefault="005D781C" w:rsidP="004B4EC6">
      <w:r w:rsidRPr="005D781C">
        <w:rPr>
          <w:b/>
        </w:rPr>
        <w:t>Pré requisitos educador</w:t>
      </w:r>
    </w:p>
    <w:p w14:paraId="64544DD3" w14:textId="58871F79" w:rsidR="005B1800" w:rsidRDefault="005D781C" w:rsidP="001D3AF1">
      <w:pPr>
        <w:pStyle w:val="PargrafodaLista"/>
      </w:pPr>
      <w:r>
        <w:t xml:space="preserve">Formação Mínima: Técnico em Informática; preferencialmente com experiência em desenvolvimento de App, plataformas IOS e Android. </w:t>
      </w:r>
    </w:p>
    <w:p w14:paraId="7751C6C1" w14:textId="113A746B" w:rsidR="005D781C" w:rsidRDefault="005D781C" w:rsidP="001D3AF1">
      <w:pPr>
        <w:pStyle w:val="PargrafodaLista"/>
      </w:pPr>
      <w:r>
        <w:t>Formação Ideal: Graduação em Ciência da Computação, Engenharia da Computação, Sistemas de Informação ou áreas afins.</w:t>
      </w:r>
    </w:p>
    <w:p w14:paraId="7D91FB2E" w14:textId="77777777" w:rsidR="005B1800" w:rsidRDefault="005B1800" w:rsidP="001D3AF1"/>
    <w:p w14:paraId="645E1496" w14:textId="77777777" w:rsidR="005B1800" w:rsidRDefault="005D781C" w:rsidP="005D781C">
      <w:pPr>
        <w:pStyle w:val="PargrafodaLista"/>
        <w:numPr>
          <w:ilvl w:val="0"/>
          <w:numId w:val="45"/>
        </w:numPr>
      </w:pPr>
      <w:r w:rsidRPr="005D781C">
        <w:rPr>
          <w:b/>
        </w:rPr>
        <w:t>Pré-requisitos do aluno</w:t>
      </w:r>
    </w:p>
    <w:p w14:paraId="0311D34E" w14:textId="073FFA34" w:rsidR="006F40A3" w:rsidRDefault="005D781C" w:rsidP="006F40A3">
      <w:pPr>
        <w:pStyle w:val="PargrafodaLista"/>
      </w:pPr>
      <w:r>
        <w:t>Ter conhecimento básico em Windows e raciocínio lógico</w:t>
      </w:r>
      <w:r w:rsidR="006F40A3">
        <w:t xml:space="preserve"> e ter concluído o módulo de “Programação Orientada à Objetos”, do curso “Desenvolvimento de Aplicativos Móveis” da Editora Pearson.</w:t>
      </w:r>
    </w:p>
    <w:p w14:paraId="5DE41992" w14:textId="77777777" w:rsidR="006F40A3" w:rsidRDefault="006F40A3" w:rsidP="006F40A3">
      <w:pPr>
        <w:pStyle w:val="PargrafodaLista"/>
      </w:pPr>
    </w:p>
    <w:p w14:paraId="4DDEB4DE" w14:textId="77777777" w:rsidR="005B1800" w:rsidRPr="001D3AF1" w:rsidRDefault="005D781C" w:rsidP="005D781C">
      <w:pPr>
        <w:pStyle w:val="PargrafodaLista"/>
        <w:numPr>
          <w:ilvl w:val="0"/>
          <w:numId w:val="45"/>
        </w:numPr>
      </w:pPr>
      <w:r w:rsidRPr="005D781C">
        <w:rPr>
          <w:b/>
        </w:rPr>
        <w:t>Hardware mínimo dos computadores</w:t>
      </w:r>
    </w:p>
    <w:p w14:paraId="77378FC7" w14:textId="60BBC16F" w:rsidR="005D781C" w:rsidRDefault="005D781C" w:rsidP="001D3AF1">
      <w:pPr>
        <w:pStyle w:val="PargrafodaLista"/>
      </w:pPr>
      <w:r>
        <w:t xml:space="preserve">Microcomputador (desktop ou laptop) com processador de 2 gigahertz (GHz); memória RAM de 2 gigabyte (GB) para sistema operacional 32 bits, ou 4 GB para sistema operacional 64 bits; espaço em disco rígido de 20 GB; conectado à internet banda larga de alta velocidade. </w:t>
      </w:r>
    </w:p>
    <w:p w14:paraId="1E24FD2F" w14:textId="77777777" w:rsidR="005B1800" w:rsidRDefault="005B1800" w:rsidP="001D3AF1">
      <w:pPr>
        <w:pStyle w:val="PargrafodaLista"/>
      </w:pPr>
    </w:p>
    <w:p w14:paraId="0C11AF45" w14:textId="77777777" w:rsidR="005B1800" w:rsidRPr="001D3AF1" w:rsidRDefault="005D781C" w:rsidP="005D781C">
      <w:pPr>
        <w:pStyle w:val="PargrafodaLista"/>
        <w:numPr>
          <w:ilvl w:val="0"/>
          <w:numId w:val="45"/>
        </w:numPr>
      </w:pPr>
      <w:r w:rsidRPr="005D781C">
        <w:rPr>
          <w:b/>
        </w:rPr>
        <w:t>Software das máquinas</w:t>
      </w:r>
    </w:p>
    <w:p w14:paraId="2993C1AD" w14:textId="4C326D58" w:rsidR="005D781C" w:rsidRDefault="005D781C" w:rsidP="001D3AF1">
      <w:pPr>
        <w:pStyle w:val="PargrafodaLista"/>
      </w:pPr>
      <w:r>
        <w:t xml:space="preserve">As máquinas </w:t>
      </w:r>
      <w:r w:rsidR="005B1800">
        <w:t xml:space="preserve">dos alunos </w:t>
      </w:r>
      <w:r>
        <w:t xml:space="preserve">devem possuir </w:t>
      </w:r>
      <w:r w:rsidR="00F00ADA">
        <w:t xml:space="preserve">impreterivelmente </w:t>
      </w:r>
      <w:r>
        <w:t>a instalação do Sistema Operacional OSX (10 ou superior)</w:t>
      </w:r>
      <w:r w:rsidR="005B1800">
        <w:t>,</w:t>
      </w:r>
      <w:r w:rsidR="001D3AF1">
        <w:t xml:space="preserve"> </w:t>
      </w:r>
      <w:r>
        <w:t>um navegador para internet</w:t>
      </w:r>
      <w:r w:rsidR="005B1800">
        <w:t xml:space="preserve">, </w:t>
      </w:r>
      <w:proofErr w:type="gramStart"/>
      <w:r w:rsidR="005B1800">
        <w:t>de</w:t>
      </w:r>
      <w:proofErr w:type="gramEnd"/>
      <w:r w:rsidR="005B1800">
        <w:t xml:space="preserve"> preferência o </w:t>
      </w:r>
      <w:r w:rsidR="00F00ADA">
        <w:t xml:space="preserve">Safari ou </w:t>
      </w:r>
      <w:r>
        <w:t>Google Chrome. Na máquina do educador além dos softwares citados acima,</w:t>
      </w:r>
      <w:r w:rsidR="005B1800">
        <w:t xml:space="preserve"> é necessário ter instalado</w:t>
      </w:r>
      <w:r>
        <w:t xml:space="preserve"> o Microsoft Office 2013 ou superior, um leitor de PDF</w:t>
      </w:r>
      <w:r w:rsidR="005B1800">
        <w:t>, de preferência o</w:t>
      </w:r>
      <w:r w:rsidR="006623A4">
        <w:t xml:space="preserve"> </w:t>
      </w:r>
      <w:r>
        <w:t>Adobe Reader</w:t>
      </w:r>
      <w:r w:rsidR="005B1800">
        <w:t xml:space="preserve">, também </w:t>
      </w:r>
      <w:r>
        <w:t xml:space="preserve">o programa Git e </w:t>
      </w:r>
      <w:proofErr w:type="gramStart"/>
      <w:r>
        <w:t xml:space="preserve">SourceTree </w:t>
      </w:r>
      <w:r w:rsidR="00F00ADA">
        <w:t>.</w:t>
      </w:r>
      <w:proofErr w:type="gramEnd"/>
    </w:p>
    <w:p w14:paraId="4558A0FB" w14:textId="17277A2D" w:rsidR="00560304" w:rsidRDefault="00560304" w:rsidP="001D3AF1">
      <w:pPr>
        <w:pStyle w:val="PargrafodaLista"/>
      </w:pPr>
      <w:r w:rsidRPr="004B4EC6">
        <w:rPr>
          <w:u w:val="single"/>
        </w:rPr>
        <w:t>Software Principal:</w:t>
      </w:r>
      <w:r>
        <w:t xml:space="preserve"> </w:t>
      </w:r>
      <w:r w:rsidR="00F00ADA">
        <w:t>Xcode, versão 8</w:t>
      </w:r>
      <w:r>
        <w:t xml:space="preserve"> ou superior, compatível para o respectivo SO.</w:t>
      </w:r>
    </w:p>
    <w:p w14:paraId="6389BD8A" w14:textId="77777777" w:rsidR="00763962" w:rsidRDefault="00763962" w:rsidP="001D3AF1">
      <w:pPr>
        <w:pStyle w:val="PargrafodaLista"/>
      </w:pPr>
    </w:p>
    <w:p w14:paraId="36393FA9" w14:textId="77777777" w:rsidR="00763962" w:rsidRPr="009C10D6" w:rsidRDefault="00763962" w:rsidP="00763962">
      <w:pPr>
        <w:pStyle w:val="PargrafodaLista"/>
        <w:numPr>
          <w:ilvl w:val="0"/>
          <w:numId w:val="45"/>
        </w:numPr>
      </w:pPr>
      <w:r>
        <w:rPr>
          <w:b/>
        </w:rPr>
        <w:t>Recomendações específicas</w:t>
      </w:r>
    </w:p>
    <w:p w14:paraId="4D4BF8C8" w14:textId="77777777" w:rsidR="00763962" w:rsidRDefault="00763962" w:rsidP="00763962">
      <w:pPr>
        <w:pStyle w:val="PargrafodaLista"/>
        <w:ind w:left="360"/>
      </w:pPr>
    </w:p>
    <w:p w14:paraId="7693E7F2" w14:textId="77777777" w:rsidR="00763962" w:rsidRDefault="00763962" w:rsidP="00763962">
      <w:pPr>
        <w:pStyle w:val="PargrafodaLista"/>
        <w:numPr>
          <w:ilvl w:val="0"/>
          <w:numId w:val="51"/>
        </w:numPr>
      </w:pPr>
      <w:r w:rsidRPr="009C10D6">
        <w:t>S</w:t>
      </w:r>
      <w:r w:rsidRPr="00124E62">
        <w:t>a</w:t>
      </w:r>
      <w:r>
        <w:t>las de aula equipadas com um computador por aluno.</w:t>
      </w:r>
    </w:p>
    <w:p w14:paraId="23362035" w14:textId="77777777" w:rsidR="00763962" w:rsidRDefault="00763962" w:rsidP="00763962">
      <w:pPr>
        <w:pStyle w:val="PargrafodaLista"/>
        <w:numPr>
          <w:ilvl w:val="0"/>
          <w:numId w:val="51"/>
        </w:numPr>
      </w:pPr>
      <w:r>
        <w:t>Iluminação adequada.</w:t>
      </w:r>
    </w:p>
    <w:p w14:paraId="6E7E5D4E" w14:textId="77777777" w:rsidR="00763962" w:rsidRDefault="00763962" w:rsidP="00763962">
      <w:pPr>
        <w:pStyle w:val="PargrafodaLista"/>
        <w:numPr>
          <w:ilvl w:val="0"/>
          <w:numId w:val="51"/>
        </w:numPr>
      </w:pPr>
      <w:r>
        <w:t>Aparelho de ar condicionado, com potência que atenda aos requisitos mínimos para a correta climatização do cliente.</w:t>
      </w:r>
    </w:p>
    <w:p w14:paraId="00CE6131" w14:textId="77777777" w:rsidR="00763962" w:rsidRDefault="00763962" w:rsidP="0056672A">
      <w:pPr>
        <w:pStyle w:val="PargrafodaLista"/>
      </w:pPr>
      <w:r>
        <w:t>O aparelho pode ser adaptado de acordo com a região do país.</w:t>
      </w:r>
    </w:p>
    <w:p w14:paraId="08733EFD" w14:textId="77777777" w:rsidR="00763962" w:rsidRDefault="00763962" w:rsidP="00763962">
      <w:pPr>
        <w:pStyle w:val="PargrafodaLista"/>
        <w:numPr>
          <w:ilvl w:val="0"/>
          <w:numId w:val="51"/>
        </w:numPr>
      </w:pPr>
      <w:r>
        <w:t xml:space="preserve"> Quadro branco em ótimo estado de uso, com pincéis e apagador.</w:t>
      </w:r>
    </w:p>
    <w:p w14:paraId="48442D81" w14:textId="77777777" w:rsidR="00763962" w:rsidRDefault="00763962" w:rsidP="00763962">
      <w:pPr>
        <w:pStyle w:val="PargrafodaLista"/>
        <w:numPr>
          <w:ilvl w:val="0"/>
          <w:numId w:val="51"/>
        </w:numPr>
      </w:pPr>
      <w:r>
        <w:t>Mesas e cadeiras conservadas.</w:t>
      </w:r>
    </w:p>
    <w:p w14:paraId="7A9278AD" w14:textId="77777777" w:rsidR="00763962" w:rsidRDefault="00763962" w:rsidP="00763962">
      <w:pPr>
        <w:pStyle w:val="PargrafodaLista"/>
        <w:numPr>
          <w:ilvl w:val="0"/>
          <w:numId w:val="51"/>
        </w:numPr>
      </w:pPr>
      <w:r>
        <w:t xml:space="preserve">Um computador conectado à internet banda larga (100Mb ou similar) e outros equipamentos de apoio para vídeo, como televisor 42” para projeção ou projetor, e aparelho de som em perfeito estado de funcionamento. </w:t>
      </w:r>
    </w:p>
    <w:p w14:paraId="3E627E08" w14:textId="356EA9B0" w:rsidR="00763962" w:rsidRDefault="00F00ADA" w:rsidP="00763962">
      <w:pPr>
        <w:pStyle w:val="PargrafodaLista"/>
        <w:numPr>
          <w:ilvl w:val="0"/>
          <w:numId w:val="51"/>
        </w:numPr>
      </w:pPr>
      <w:r>
        <w:t>iPhone ou iPad que suportam iOS 10 para realização de atividades práticas</w:t>
      </w:r>
    </w:p>
    <w:p w14:paraId="3C77EB0F" w14:textId="6048E668" w:rsidR="003C60EE" w:rsidRDefault="003C60EE" w:rsidP="001D3AF1"/>
    <w:p w14:paraId="002D0E17" w14:textId="4023091C" w:rsidR="005B1800" w:rsidRDefault="005D781C" w:rsidP="005D781C">
      <w:pPr>
        <w:pStyle w:val="PargrafodaLista"/>
        <w:numPr>
          <w:ilvl w:val="0"/>
          <w:numId w:val="45"/>
        </w:numPr>
      </w:pPr>
      <w:r w:rsidRPr="001D3AF1">
        <w:rPr>
          <w:b/>
        </w:rPr>
        <w:t>Áreas de atuação do profissional</w:t>
      </w:r>
    </w:p>
    <w:p w14:paraId="4A3D03E6" w14:textId="5B8235C3" w:rsidR="005D781C" w:rsidRDefault="005D781C" w:rsidP="001D3AF1">
      <w:pPr>
        <w:pStyle w:val="PargrafodaLista"/>
      </w:pPr>
      <w:r>
        <w:t xml:space="preserve"> Atuar em empresas públicas e privadas, instituições, indústrias, prestar serviços como profissional liberal, entre outros.</w:t>
      </w:r>
    </w:p>
    <w:p w14:paraId="5C325241" w14:textId="77777777" w:rsidR="005B1800" w:rsidRDefault="005B1800" w:rsidP="001D3AF1">
      <w:pPr>
        <w:pStyle w:val="PargrafodaLista"/>
      </w:pPr>
    </w:p>
    <w:p w14:paraId="05DD6467" w14:textId="1B2149F8" w:rsidR="005B1800" w:rsidRPr="001D3AF1" w:rsidRDefault="005D781C" w:rsidP="005D781C">
      <w:pPr>
        <w:pStyle w:val="PargrafodaLista"/>
        <w:numPr>
          <w:ilvl w:val="0"/>
          <w:numId w:val="45"/>
        </w:numPr>
      </w:pPr>
      <w:r w:rsidRPr="005D781C">
        <w:rPr>
          <w:b/>
        </w:rPr>
        <w:t>Faixa salarial da profissão</w:t>
      </w:r>
    </w:p>
    <w:p w14:paraId="40B44F7E" w14:textId="45026B93" w:rsidR="00945922" w:rsidRPr="005D781C" w:rsidRDefault="00B32C7F" w:rsidP="001D3AF1">
      <w:pPr>
        <w:pStyle w:val="PargrafodaLista"/>
      </w:pPr>
      <w:r>
        <w:t>A faixa salaria</w:t>
      </w:r>
      <w:r w:rsidR="0056672A">
        <w:t>l</w:t>
      </w:r>
      <w:r>
        <w:t xml:space="preserve"> pode variar dependendo da experiência do profissional e da região na qual atua. O </w:t>
      </w:r>
      <w:r w:rsidR="00944399">
        <w:t xml:space="preserve">profissional </w:t>
      </w:r>
      <w:r>
        <w:t xml:space="preserve">de Programação </w:t>
      </w:r>
      <w:r w:rsidR="00203A00">
        <w:t>e desenvolvimento de apps iOS</w:t>
      </w:r>
      <w:r>
        <w:t xml:space="preserve"> possuí a média </w:t>
      </w:r>
      <w:r w:rsidR="00944399">
        <w:t xml:space="preserve">salarial de R$ </w:t>
      </w:r>
      <w:r w:rsidR="00203A00">
        <w:t>2.800,00</w:t>
      </w:r>
      <w:r w:rsidR="00944399">
        <w:t xml:space="preserve"> a R$ </w:t>
      </w:r>
      <w:r w:rsidR="00203A00">
        <w:t>9</w:t>
      </w:r>
      <w:r w:rsidR="005D781C">
        <w:t>.</w:t>
      </w:r>
      <w:r w:rsidR="00203A00">
        <w:t>100,00.</w:t>
      </w:r>
      <w:r w:rsidR="005D781C" w:rsidRPr="00945922">
        <w:t xml:space="preserve"> </w:t>
      </w:r>
      <w:r w:rsidR="00945922" w:rsidRPr="00945922">
        <w:br w:type="page"/>
      </w:r>
    </w:p>
    <w:p w14:paraId="2497F5C5" w14:textId="577E761D" w:rsidR="00945922" w:rsidRPr="00945922" w:rsidRDefault="00D06AB8" w:rsidP="00561E8D">
      <w:pPr>
        <w:pStyle w:val="Ttulo1"/>
      </w:pPr>
      <w:r>
        <w:t xml:space="preserve">Unidade </w:t>
      </w:r>
      <w:r w:rsidR="000508D2">
        <w:t>1</w:t>
      </w:r>
      <w:bookmarkStart w:id="1" w:name="h.3n0jqqdaieip" w:colFirst="0" w:colLast="0"/>
      <w:bookmarkEnd w:id="1"/>
    </w:p>
    <w:p w14:paraId="49F8E7C8" w14:textId="1D6BBDF7" w:rsidR="005D781C" w:rsidRDefault="000508D2" w:rsidP="00945922">
      <w:pPr>
        <w:pStyle w:val="Ttulo2"/>
      </w:pPr>
      <w:r>
        <w:t>Aula 1 – Introdução</w:t>
      </w:r>
    </w:p>
    <w:p w14:paraId="62C586B6" w14:textId="77777777" w:rsidR="00E05D73" w:rsidRDefault="00E05D73" w:rsidP="00E05D73">
      <w:r>
        <w:t>Educador, nesta introdução mostraremos novamente as vantagens e a evolução dos smartphones, o histórico dos smartphones da Apple e as mudanças nas versões do SO do iPhone, o iOS.</w:t>
      </w:r>
    </w:p>
    <w:p w14:paraId="4ECDE75B" w14:textId="77777777" w:rsidR="00E05D73" w:rsidRPr="00617603" w:rsidRDefault="00E05D73" w:rsidP="00E05D73">
      <w:r>
        <w:t>Fale um pouco sobre a alta capacidade dos smartphones e da presença de seus SO no mercado, enfatizando o domínio do Android. Fale também sobre a evasão de usuários desktop por conta da evolução do mercado mobile e a infinidade de possibilidades de desenvolvimento de aplicações para esta plataforma.</w:t>
      </w:r>
    </w:p>
    <w:p w14:paraId="5CD1848E" w14:textId="70E67309" w:rsidR="00E2149D" w:rsidRDefault="00E2149D" w:rsidP="004B4EC6">
      <w:r>
        <w:t>Boa Aula.</w:t>
      </w:r>
    </w:p>
    <w:p w14:paraId="3170078C" w14:textId="77777777" w:rsidR="001C2894" w:rsidRDefault="001C2894" w:rsidP="001C2894">
      <w:pPr>
        <w:pBdr>
          <w:bottom w:val="single" w:sz="4" w:space="1" w:color="auto"/>
        </w:pBdr>
        <w:spacing w:before="0" w:after="0"/>
        <w:jc w:val="left"/>
      </w:pPr>
    </w:p>
    <w:p w14:paraId="31DE5F06" w14:textId="77777777" w:rsidR="001C2894" w:rsidRDefault="001C2894" w:rsidP="001C2894">
      <w:pPr>
        <w:spacing w:before="0" w:after="0"/>
        <w:jc w:val="left"/>
      </w:pPr>
    </w:p>
    <w:p w14:paraId="3AF048DD" w14:textId="2B99E284" w:rsidR="001C2894" w:rsidRPr="001C2894" w:rsidRDefault="001C2894" w:rsidP="001C2894">
      <w:pPr>
        <w:pStyle w:val="Ttulo3"/>
        <w:rPr>
          <w:color w:val="7F7F7F" w:themeColor="text1" w:themeTint="80"/>
        </w:rPr>
      </w:pPr>
      <w:r w:rsidRPr="001C2894">
        <w:rPr>
          <w:color w:val="7F7F7F" w:themeColor="text1" w:themeTint="80"/>
        </w:rPr>
        <w:t>CARGA HORÁRIA</w:t>
      </w:r>
    </w:p>
    <w:p w14:paraId="4C2F12F1" w14:textId="77777777" w:rsidR="001C2894" w:rsidRDefault="001C2894" w:rsidP="001C2894">
      <w:pPr>
        <w:spacing w:before="0" w:after="0"/>
        <w:jc w:val="left"/>
        <w:rPr>
          <w:rFonts w:eastAsia="Times New Roman"/>
          <w:sz w:val="24"/>
        </w:rPr>
      </w:pPr>
      <w:r>
        <w:rPr>
          <w:rFonts w:eastAsia="Times New Roman"/>
        </w:rPr>
        <w:t>Conforme o plano de aula, esta aula terá duração de 1h30 e deverá ser conduzida de acordo com as orientações pedagógicas.</w:t>
      </w:r>
    </w:p>
    <w:p w14:paraId="42049583" w14:textId="77777777" w:rsidR="001C2894" w:rsidRDefault="001C2894" w:rsidP="001C2894">
      <w:pPr>
        <w:spacing w:before="0" w:after="0"/>
        <w:jc w:val="left"/>
      </w:pPr>
      <w:r>
        <w:t xml:space="preserve"> </w:t>
      </w:r>
    </w:p>
    <w:p w14:paraId="21D83009" w14:textId="0669D855" w:rsidR="001C2894" w:rsidRDefault="001C2894" w:rsidP="001C2894">
      <w:pPr>
        <w:pStyle w:val="Ttulo3"/>
        <w:rPr>
          <w:color w:val="7F7F7F" w:themeColor="text1" w:themeTint="80"/>
        </w:rPr>
      </w:pPr>
      <w:r>
        <w:rPr>
          <w:color w:val="7F7F7F" w:themeColor="text1" w:themeTint="80"/>
        </w:rPr>
        <w:t>OBJETIVO DA AULA</w:t>
      </w:r>
    </w:p>
    <w:p w14:paraId="3FD7E84E" w14:textId="58F7D35F" w:rsidR="001C2894" w:rsidRDefault="001C2894" w:rsidP="001C2894">
      <w:r w:rsidRPr="001C2894">
        <w:t>Ao final da aula, você deverá garantir que o aluno tenha subsídios para</w:t>
      </w:r>
    </w:p>
    <w:p w14:paraId="3674D7F4" w14:textId="08E5C32B" w:rsidR="001C2894" w:rsidRDefault="001C2894" w:rsidP="001C2894">
      <w:pPr>
        <w:pStyle w:val="PargrafodaLista"/>
        <w:numPr>
          <w:ilvl w:val="0"/>
          <w:numId w:val="46"/>
        </w:numPr>
      </w:pPr>
      <w:r>
        <w:t xml:space="preserve">Compreender </w:t>
      </w:r>
      <w:r w:rsidR="00B11329">
        <w:t xml:space="preserve">a evolução e ter noção do quanto dispositivos </w:t>
      </w:r>
      <w:r w:rsidR="005F70ED">
        <w:t>iPhone</w:t>
      </w:r>
      <w:r w:rsidR="00B11329">
        <w:t xml:space="preserve"> tem </w:t>
      </w:r>
      <w:r w:rsidR="005F70ED">
        <w:t>estado presente entre</w:t>
      </w:r>
      <w:r w:rsidR="00B11329">
        <w:t xml:space="preserve"> recursos de telecomunicação e entretenimento</w:t>
      </w:r>
      <w:r w:rsidR="00561E8D">
        <w:t>;</w:t>
      </w:r>
    </w:p>
    <w:p w14:paraId="5031CA88" w14:textId="6222654A" w:rsidR="001C2894" w:rsidRDefault="00B11329" w:rsidP="001C2894">
      <w:pPr>
        <w:pStyle w:val="PargrafodaLista"/>
        <w:numPr>
          <w:ilvl w:val="0"/>
          <w:numId w:val="46"/>
        </w:numPr>
      </w:pPr>
      <w:r>
        <w:t xml:space="preserve">Esclarecer diferenças básicas entre as versões de </w:t>
      </w:r>
      <w:r w:rsidR="005F70ED">
        <w:t>iOS</w:t>
      </w:r>
      <w:r>
        <w:t xml:space="preserve"> e a necessidade por uma interface cada vez mais condizente as necessidades do usuário;</w:t>
      </w:r>
    </w:p>
    <w:p w14:paraId="49F2AF33" w14:textId="5C94A4B8" w:rsidR="001C2894" w:rsidRPr="001C2894" w:rsidRDefault="00B11329" w:rsidP="001C2894">
      <w:pPr>
        <w:pStyle w:val="PargrafodaLista"/>
        <w:numPr>
          <w:ilvl w:val="0"/>
          <w:numId w:val="46"/>
        </w:numPr>
      </w:pPr>
      <w:r>
        <w:t>Reforçar o conteúdo com exercícios e apresentar a TDP deste curso</w:t>
      </w:r>
      <w:r w:rsidR="00561E8D">
        <w:t>.</w:t>
      </w:r>
    </w:p>
    <w:p w14:paraId="259CFAF0" w14:textId="77777777" w:rsidR="001C2894" w:rsidRPr="001C2894" w:rsidRDefault="001C2894" w:rsidP="001C2894"/>
    <w:p w14:paraId="4BCCCD9E" w14:textId="696BACDF" w:rsidR="001C2894" w:rsidRDefault="001C2894" w:rsidP="001C2894">
      <w:pPr>
        <w:pStyle w:val="Ttulo3"/>
        <w:rPr>
          <w:color w:val="7F7F7F" w:themeColor="text1" w:themeTint="80"/>
        </w:rPr>
      </w:pPr>
      <w:r>
        <w:rPr>
          <w:color w:val="7F7F7F" w:themeColor="text1" w:themeTint="80"/>
        </w:rPr>
        <w:t>ORIENTAÇÕES PEDAGÓGICAS</w:t>
      </w:r>
    </w:p>
    <w:p w14:paraId="05F8BAEA" w14:textId="77777777" w:rsidR="001C2894" w:rsidRDefault="001C2894" w:rsidP="001C2894">
      <w:r w:rsidRPr="001C2894">
        <w:t>Para atender os objetivos de aprendizagem, você deverá conduzir o processo de ensino considerando a organização didática apresentada a seguir:</w:t>
      </w:r>
      <w:r>
        <w:t xml:space="preserve"> </w:t>
      </w:r>
    </w:p>
    <w:p w14:paraId="598E2D9F" w14:textId="4B9CF4AD" w:rsidR="001C2894" w:rsidRDefault="001C2894" w:rsidP="001C2894">
      <w:pPr>
        <w:pStyle w:val="PargrafodaLista"/>
        <w:numPr>
          <w:ilvl w:val="0"/>
          <w:numId w:val="47"/>
        </w:numPr>
      </w:pPr>
      <w:r>
        <w:t>40 minutos de aula expositiva;</w:t>
      </w:r>
    </w:p>
    <w:p w14:paraId="2F2FFBB4" w14:textId="77777777" w:rsidR="001C2894" w:rsidRDefault="001C2894" w:rsidP="001C2894">
      <w:pPr>
        <w:pStyle w:val="PargrafodaLista"/>
        <w:numPr>
          <w:ilvl w:val="0"/>
          <w:numId w:val="47"/>
        </w:numPr>
      </w:pPr>
      <w:r w:rsidRPr="001C2894">
        <w:t>10 minutos para</w:t>
      </w:r>
      <w:r>
        <w:t xml:space="preserve"> tirar as dúvidas dos alunos;</w:t>
      </w:r>
    </w:p>
    <w:p w14:paraId="17AC9387" w14:textId="2148694E" w:rsidR="001C2894" w:rsidRDefault="001C2894" w:rsidP="001C2894">
      <w:pPr>
        <w:pStyle w:val="PargrafodaLista"/>
        <w:numPr>
          <w:ilvl w:val="0"/>
          <w:numId w:val="47"/>
        </w:numPr>
      </w:pPr>
      <w:r>
        <w:t>4</w:t>
      </w:r>
      <w:r w:rsidRPr="001C2894">
        <w:t>0 minutos para desenvolver as atividades propostas para a turma</w:t>
      </w:r>
      <w:r w:rsidR="00B11329">
        <w:t xml:space="preserve"> e apresentação da TDP</w:t>
      </w:r>
      <w:r w:rsidRPr="001C2894">
        <w:t>.</w:t>
      </w:r>
    </w:p>
    <w:p w14:paraId="338C030F" w14:textId="77777777" w:rsidR="001C2894" w:rsidRPr="001C2894" w:rsidRDefault="001C2894" w:rsidP="001C2894"/>
    <w:p w14:paraId="4A7DA5AD" w14:textId="57D7B3EB" w:rsidR="001C2894" w:rsidRDefault="001C2894" w:rsidP="001C2894">
      <w:pPr>
        <w:pStyle w:val="Ttulo3"/>
        <w:rPr>
          <w:color w:val="7F7F7F" w:themeColor="text1" w:themeTint="80"/>
        </w:rPr>
      </w:pPr>
      <w:r>
        <w:rPr>
          <w:color w:val="7F7F7F" w:themeColor="text1" w:themeTint="80"/>
        </w:rPr>
        <w:t>TÓPICOS DE ESTUDO</w:t>
      </w:r>
    </w:p>
    <w:p w14:paraId="396FBA7B" w14:textId="77777777" w:rsidR="001C2894" w:rsidRPr="001C2894" w:rsidRDefault="001C2894" w:rsidP="001C2894">
      <w:r w:rsidRPr="001C2894">
        <w:t>Todos os tópicos a seguir, conforme livro do aluno, devem ser trabalhados de forma dinâmica, criativa, com embasamento teórico e prático voltado ao mercado de trabalho.</w:t>
      </w:r>
    </w:p>
    <w:p w14:paraId="5BA80514" w14:textId="464BEE6A" w:rsidR="001C2894" w:rsidRDefault="001C2894" w:rsidP="001C2894">
      <w:pPr>
        <w:pStyle w:val="PargrafodaLista"/>
        <w:numPr>
          <w:ilvl w:val="0"/>
          <w:numId w:val="48"/>
        </w:numPr>
      </w:pPr>
      <w:r>
        <w:t>Para quem é este livro</w:t>
      </w:r>
      <w:r w:rsidR="0013512C">
        <w:t>;</w:t>
      </w:r>
    </w:p>
    <w:p w14:paraId="169E80BF" w14:textId="4D8002B5" w:rsidR="001C2894" w:rsidRDefault="00B11329" w:rsidP="001C2894">
      <w:pPr>
        <w:pStyle w:val="PargrafodaLista"/>
        <w:numPr>
          <w:ilvl w:val="0"/>
          <w:numId w:val="48"/>
        </w:numPr>
      </w:pPr>
      <w:r>
        <w:t>Requisitos</w:t>
      </w:r>
      <w:r w:rsidR="0013512C">
        <w:t>;</w:t>
      </w:r>
    </w:p>
    <w:p w14:paraId="76DE3CB6" w14:textId="42F4A7C1" w:rsidR="001C2894" w:rsidRDefault="001C2894" w:rsidP="001C2894">
      <w:pPr>
        <w:pStyle w:val="PargrafodaLista"/>
        <w:numPr>
          <w:ilvl w:val="0"/>
          <w:numId w:val="48"/>
        </w:numPr>
      </w:pPr>
      <w:r>
        <w:t>Históri</w:t>
      </w:r>
      <w:r w:rsidR="00E05D73">
        <w:t>a do iOS</w:t>
      </w:r>
      <w:r w:rsidR="0013512C">
        <w:t>;</w:t>
      </w:r>
    </w:p>
    <w:p w14:paraId="33472A91" w14:textId="3ED47453" w:rsidR="001C2894" w:rsidRDefault="00E05D73" w:rsidP="001C2894">
      <w:pPr>
        <w:pStyle w:val="PargrafodaLista"/>
        <w:numPr>
          <w:ilvl w:val="0"/>
          <w:numId w:val="48"/>
        </w:numPr>
      </w:pPr>
      <w:r>
        <w:t>Usabilidade e experiência de uso</w:t>
      </w:r>
      <w:r w:rsidR="0013512C">
        <w:t>;</w:t>
      </w:r>
    </w:p>
    <w:p w14:paraId="6280BE6D" w14:textId="6E71FD88" w:rsidR="001C2894" w:rsidRDefault="00E05D73" w:rsidP="001C2894">
      <w:pPr>
        <w:pStyle w:val="PargrafodaLista"/>
        <w:numPr>
          <w:ilvl w:val="0"/>
          <w:numId w:val="48"/>
        </w:numPr>
      </w:pPr>
      <w:r>
        <w:t>Princípios de Design.</w:t>
      </w:r>
    </w:p>
    <w:p w14:paraId="3296B0B1" w14:textId="77777777" w:rsidR="001C2894" w:rsidRPr="001C2894" w:rsidRDefault="001C2894" w:rsidP="001C2894"/>
    <w:p w14:paraId="4C453803" w14:textId="4D8E4548" w:rsidR="00561E8D" w:rsidRPr="00561E8D" w:rsidRDefault="00561E8D" w:rsidP="00561E8D">
      <w:pPr>
        <w:pStyle w:val="Ttulo3"/>
        <w:rPr>
          <w:color w:val="7F7F7F" w:themeColor="text1" w:themeTint="80"/>
        </w:rPr>
      </w:pPr>
      <w:r w:rsidRPr="00561E8D">
        <w:rPr>
          <w:color w:val="7F7F7F" w:themeColor="text1" w:themeTint="80"/>
        </w:rPr>
        <w:t>PONTOS IMPORTANTES</w:t>
      </w:r>
    </w:p>
    <w:p w14:paraId="62D3D4EE" w14:textId="608821E6" w:rsidR="001C2894" w:rsidRPr="001C2894" w:rsidRDefault="00561E8D" w:rsidP="004B4EC6">
      <w:r w:rsidRPr="00561E8D">
        <w:t xml:space="preserve">Para garantir </w:t>
      </w:r>
      <w:r>
        <w:t>ao aluno um aprendizado signifi</w:t>
      </w:r>
      <w:r w:rsidRPr="00561E8D">
        <w:t>cativo, resgate os principais conceitos de cada tópico abordado na aula</w:t>
      </w:r>
      <w:r w:rsidR="00515E84">
        <w:t xml:space="preserve"> e também no curso de POO</w:t>
      </w:r>
      <w:r w:rsidRPr="00561E8D">
        <w:t>. Neste momento, é importante que você utilize dicas e sugestões para reforçar os temas trabalhados, oferecendo também exemplos</w:t>
      </w:r>
      <w:r w:rsidR="008B51F0">
        <w:t xml:space="preserve"> de figuras.</w:t>
      </w:r>
    </w:p>
    <w:p w14:paraId="1C826C21" w14:textId="77777777" w:rsidR="00EB3653" w:rsidRDefault="00EB3653" w:rsidP="00561E8D">
      <w:pPr>
        <w:pStyle w:val="Ttulo3"/>
      </w:pPr>
    </w:p>
    <w:p w14:paraId="527AE343" w14:textId="77777777" w:rsidR="00EB3653" w:rsidRDefault="00EB3653" w:rsidP="00561E8D">
      <w:pPr>
        <w:pStyle w:val="Ttulo3"/>
      </w:pPr>
    </w:p>
    <w:p w14:paraId="6CE0BB05" w14:textId="6C6BD33A" w:rsidR="000508D2" w:rsidRDefault="0084444E" w:rsidP="00561E8D">
      <w:pPr>
        <w:pStyle w:val="Ttulo3"/>
      </w:pPr>
      <w:proofErr w:type="gramStart"/>
      <w:r>
        <w:t xml:space="preserve">1.1 </w:t>
      </w:r>
      <w:r w:rsidR="000508D2">
        <w:t>Para</w:t>
      </w:r>
      <w:proofErr w:type="gramEnd"/>
      <w:r w:rsidR="000508D2">
        <w:t xml:space="preserve"> quem é este livro </w:t>
      </w:r>
    </w:p>
    <w:p w14:paraId="7C59BF61" w14:textId="77777777" w:rsidR="00F366CA" w:rsidRDefault="00F366CA" w:rsidP="00F366CA">
      <w:r>
        <w:t>Educador, o aluno deve saber que este curso se destina a pessoas interessadas a seguir carreira na profissão de desenvolvedor iOS ou que queira arrecadar uma renda extra neste ramo. Dedicação criatividade e organização são os pilares para a formação de um bom desenvolvedor. Também é altamente recomendável que o aluno tenha conhecimento de programação, como por exemplo POO. Caso o aluno não tenha realizado este curso conosco, sugira uma revisão completa do assunto para a próxima aula.</w:t>
      </w:r>
    </w:p>
    <w:p w14:paraId="5AAD38A9" w14:textId="77777777" w:rsidR="00F3227C" w:rsidRDefault="00F3227C" w:rsidP="00F366CA"/>
    <w:p w14:paraId="59E6B712" w14:textId="5DA2B77D" w:rsidR="000508D2" w:rsidRDefault="000508D2" w:rsidP="000508D2">
      <w:pPr>
        <w:pStyle w:val="Ttulo3"/>
      </w:pPr>
      <w:r>
        <w:t xml:space="preserve">1.2 - </w:t>
      </w:r>
      <w:r w:rsidR="00FE07AC">
        <w:t>Requisitos</w:t>
      </w:r>
    </w:p>
    <w:p w14:paraId="2DFA7698" w14:textId="77777777" w:rsidR="00F366CA" w:rsidRDefault="00F366CA" w:rsidP="00F366CA">
      <w:bookmarkStart w:id="2" w:name="h.ju7lf4z2rw7w" w:colFirst="0" w:colLast="0"/>
      <w:bookmarkEnd w:id="2"/>
      <w:r>
        <w:t xml:space="preserve">Educador, enfatize agora os requisitos para que se tenha o mínimo necessário e agradável para realizar o curso sem maiores problemas. Resumindo, será necessário um </w:t>
      </w:r>
      <w:r w:rsidRPr="00617603">
        <w:rPr>
          <w:b/>
        </w:rPr>
        <w:t>computador Mac</w:t>
      </w:r>
      <w:r>
        <w:t xml:space="preserve">, com sistema operacional </w:t>
      </w:r>
      <w:r w:rsidRPr="00617603">
        <w:rPr>
          <w:b/>
        </w:rPr>
        <w:t>OS X</w:t>
      </w:r>
      <w:r>
        <w:t xml:space="preserve"> ou superior, ter um </w:t>
      </w:r>
      <w:r w:rsidRPr="00617603">
        <w:rPr>
          <w:b/>
        </w:rPr>
        <w:t>cadastro como desenvolvedor</w:t>
      </w:r>
      <w:r>
        <w:t xml:space="preserve">, para testes ou licença anual. Necessário também fazer o Download da versão mais recente do </w:t>
      </w:r>
      <w:r w:rsidRPr="00617603">
        <w:rPr>
          <w:b/>
        </w:rPr>
        <w:t>XCode</w:t>
      </w:r>
      <w:r>
        <w:t xml:space="preserve"> onde iremos desenvolver nossos apps e como dito antes, conhecimentos em </w:t>
      </w:r>
      <w:r w:rsidRPr="00617603">
        <w:rPr>
          <w:b/>
        </w:rPr>
        <w:t>POO</w:t>
      </w:r>
      <w:r>
        <w:t xml:space="preserve"> e muita determinação.</w:t>
      </w:r>
    </w:p>
    <w:p w14:paraId="2F8B40BF" w14:textId="21BC5157" w:rsidR="00192514" w:rsidRDefault="00192514" w:rsidP="00FE07AC"/>
    <w:p w14:paraId="030A04AF" w14:textId="50894009" w:rsidR="000508D2" w:rsidRDefault="000508D2" w:rsidP="000508D2">
      <w:pPr>
        <w:pStyle w:val="Ttulo3"/>
      </w:pPr>
      <w:r>
        <w:t xml:space="preserve">1.3 </w:t>
      </w:r>
      <w:r w:rsidR="0084444E">
        <w:t>–</w:t>
      </w:r>
      <w:r>
        <w:t xml:space="preserve"> Históri</w:t>
      </w:r>
      <w:r w:rsidR="00FE07AC">
        <w:t>a do Android</w:t>
      </w:r>
    </w:p>
    <w:p w14:paraId="348F6475" w14:textId="77777777" w:rsidR="00F366CA" w:rsidRDefault="00F366CA" w:rsidP="00F366CA">
      <w:r>
        <w:t>Nesta sessão você, Educador, deve introduzir o aluno no contexto da evolução dos telefones celulares com suas funcionalidades limitada até chegar aos smartphones e suas capacidades e “espertezas” que vemos hoje.</w:t>
      </w:r>
    </w:p>
    <w:p w14:paraId="44A984F7" w14:textId="7D6A6EA3" w:rsidR="00F164C5" w:rsidRDefault="00F164C5" w:rsidP="001D3AF1"/>
    <w:p w14:paraId="269F386F" w14:textId="01DB6AE5" w:rsidR="00F164C5" w:rsidRDefault="00F164C5" w:rsidP="004B4EC6">
      <w:pPr>
        <w:pStyle w:val="Ttulo4"/>
      </w:pPr>
      <w:r>
        <w:t xml:space="preserve">1.3.1 - </w:t>
      </w:r>
      <w:r w:rsidRPr="00D87791">
        <w:t>O primeiro smartphone touchscreen</w:t>
      </w:r>
    </w:p>
    <w:p w14:paraId="043A43B5" w14:textId="77777777" w:rsidR="00F366CA" w:rsidRDefault="00F366CA" w:rsidP="00F366CA">
      <w:r>
        <w:t>Educador, se você ministrou as aulas de desenvolvimento Android conosco, você se lembrará deste tópico, onde falamos do IBM Simon, o primeiro smartphone touchscreen. Os alunos veteranos também se lembrarão desta passagem, mas citamos aqui para desmentir o pioneirismo do iPhone com a tela touchscreen, pois quem ocupa este posto é o IBM Simon, que também tinha várias novidades de aplicações que antes só se podiam imaginar exclusivas dos PCs.</w:t>
      </w:r>
    </w:p>
    <w:p w14:paraId="1241EED8" w14:textId="1B902724" w:rsidR="00905F7F" w:rsidRDefault="00905F7F" w:rsidP="004B4EC6">
      <w:pPr>
        <w:pStyle w:val="Legenda"/>
        <w:jc w:val="center"/>
      </w:pPr>
    </w:p>
    <w:p w14:paraId="2640B4B3" w14:textId="77777777" w:rsidR="00796093" w:rsidRDefault="00796093" w:rsidP="004B4EC6"/>
    <w:p w14:paraId="4B28AC7D" w14:textId="6A752B9F" w:rsidR="00796093" w:rsidRDefault="00796093" w:rsidP="004B4EC6">
      <w:pPr>
        <w:pStyle w:val="Ttulo4"/>
      </w:pPr>
      <w:r>
        <w:t xml:space="preserve">1.3.2 </w:t>
      </w:r>
      <w:r w:rsidR="00F366CA">
        <w:t>–</w:t>
      </w:r>
      <w:r>
        <w:t xml:space="preserve"> </w:t>
      </w:r>
      <w:r w:rsidR="00F366CA">
        <w:t>A poderosa Apple Inc</w:t>
      </w:r>
    </w:p>
    <w:p w14:paraId="1EC6DC54" w14:textId="77777777" w:rsidR="00F366CA" w:rsidRDefault="00F366CA" w:rsidP="00F366CA">
      <w:r>
        <w:t>Educador, aqui cite principalmente o aspecto inovador que a Apple e seus fundadores trouxeram para o nosso mundo assim como alguns dos produtos que fazem da Apple um grande sucesso e de seu fundador, Steve Jobs, inspiração para muitos.</w:t>
      </w:r>
    </w:p>
    <w:p w14:paraId="736FD5B5" w14:textId="2C175332" w:rsidR="003B0283" w:rsidRDefault="003B0283" w:rsidP="003B0283">
      <w:pPr>
        <w:pStyle w:val="Ttulo4"/>
      </w:pPr>
    </w:p>
    <w:p w14:paraId="3B7AB0E1" w14:textId="1E45F14B" w:rsidR="00F366CA" w:rsidRDefault="00F366CA" w:rsidP="00F366CA">
      <w:pPr>
        <w:pStyle w:val="Ttulo4"/>
      </w:pPr>
      <w:r>
        <w:t xml:space="preserve">1.3.3 – </w:t>
      </w:r>
      <w:proofErr w:type="gramStart"/>
      <w:r>
        <w:t>iPhone e iOS</w:t>
      </w:r>
      <w:proofErr w:type="gramEnd"/>
    </w:p>
    <w:p w14:paraId="0430C34C" w14:textId="77777777" w:rsidR="00F366CA" w:rsidRDefault="00F366CA" w:rsidP="00F366CA">
      <w:r>
        <w:t>Educador, vamos apresentar o iPhone, e seu sistema operacional, o iOS. Em seguida é mostrada uma tabela de resumo do histórico para apoio. Vale lembrar que a cada versão, há uma melhoria em elementos padrões como processamento, hardware, design, câmera que serão descritas a seguir.</w:t>
      </w:r>
    </w:p>
    <w:tbl>
      <w:tblPr>
        <w:tblStyle w:val="TabelaSimples4"/>
        <w:tblW w:w="0" w:type="auto"/>
        <w:tblLayout w:type="fixed"/>
        <w:tblLook w:val="04A0" w:firstRow="1" w:lastRow="0" w:firstColumn="1" w:lastColumn="0" w:noHBand="0" w:noVBand="1"/>
      </w:tblPr>
      <w:tblGrid>
        <w:gridCol w:w="738"/>
        <w:gridCol w:w="1260"/>
        <w:gridCol w:w="900"/>
        <w:gridCol w:w="6300"/>
      </w:tblGrid>
      <w:tr w:rsidR="00F366CA" w:rsidRPr="00617603" w14:paraId="5178F714" w14:textId="77777777" w:rsidTr="00617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5DC0FB92" w14:textId="77777777" w:rsidR="00F366CA" w:rsidRPr="00617603" w:rsidRDefault="00F366CA" w:rsidP="00617603">
            <w:pPr>
              <w:jc w:val="center"/>
            </w:pPr>
            <w:r w:rsidRPr="00041EBD">
              <w:t>Ano</w:t>
            </w:r>
          </w:p>
        </w:tc>
        <w:tc>
          <w:tcPr>
            <w:tcW w:w="1260" w:type="dxa"/>
          </w:tcPr>
          <w:p w14:paraId="4F7FFC62" w14:textId="77777777" w:rsidR="00F366CA" w:rsidRPr="00617603" w:rsidRDefault="00F366CA" w:rsidP="00617603">
            <w:pPr>
              <w:jc w:val="center"/>
              <w:cnfStyle w:val="100000000000" w:firstRow="1" w:lastRow="0" w:firstColumn="0" w:lastColumn="0" w:oddVBand="0" w:evenVBand="0" w:oddHBand="0" w:evenHBand="0" w:firstRowFirstColumn="0" w:firstRowLastColumn="0" w:lastRowFirstColumn="0" w:lastRowLastColumn="0"/>
            </w:pPr>
            <w:r w:rsidRPr="00617603">
              <w:t>IPhone</w:t>
            </w:r>
          </w:p>
        </w:tc>
        <w:tc>
          <w:tcPr>
            <w:tcW w:w="900" w:type="dxa"/>
          </w:tcPr>
          <w:p w14:paraId="7C022E77" w14:textId="77777777" w:rsidR="00F366CA" w:rsidRPr="00617603" w:rsidRDefault="00F366CA" w:rsidP="00617603">
            <w:pPr>
              <w:jc w:val="center"/>
              <w:cnfStyle w:val="100000000000" w:firstRow="1" w:lastRow="0" w:firstColumn="0" w:lastColumn="0" w:oddVBand="0" w:evenVBand="0" w:oddHBand="0" w:evenHBand="0" w:firstRowFirstColumn="0" w:firstRowLastColumn="0" w:lastRowFirstColumn="0" w:lastRowLastColumn="0"/>
            </w:pPr>
            <w:r w:rsidRPr="00617603">
              <w:t>iOS</w:t>
            </w:r>
          </w:p>
        </w:tc>
        <w:tc>
          <w:tcPr>
            <w:tcW w:w="6300" w:type="dxa"/>
          </w:tcPr>
          <w:p w14:paraId="7ABD7686" w14:textId="77777777" w:rsidR="00F366CA" w:rsidRPr="00617603" w:rsidRDefault="00F366CA" w:rsidP="00617603">
            <w:pPr>
              <w:jc w:val="center"/>
              <w:cnfStyle w:val="100000000000" w:firstRow="1" w:lastRow="0" w:firstColumn="0" w:lastColumn="0" w:oddVBand="0" w:evenVBand="0" w:oddHBand="0" w:evenHBand="0" w:firstRowFirstColumn="0" w:firstRowLastColumn="0" w:lastRowFirstColumn="0" w:lastRowLastColumn="0"/>
            </w:pPr>
            <w:r w:rsidRPr="00617603">
              <w:t>Novidades</w:t>
            </w:r>
          </w:p>
        </w:tc>
      </w:tr>
      <w:tr w:rsidR="00F366CA" w14:paraId="714E425C" w14:textId="77777777" w:rsidTr="00617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28AB929C" w14:textId="77777777" w:rsidR="00F366CA" w:rsidRDefault="00F366CA" w:rsidP="00617603">
            <w:pPr>
              <w:jc w:val="center"/>
            </w:pPr>
            <w:r>
              <w:t>2007</w:t>
            </w:r>
          </w:p>
        </w:tc>
        <w:tc>
          <w:tcPr>
            <w:tcW w:w="1260" w:type="dxa"/>
          </w:tcPr>
          <w:p w14:paraId="59242411" w14:textId="77777777" w:rsidR="00F366CA" w:rsidRDefault="00F366CA" w:rsidP="00617603">
            <w:pPr>
              <w:jc w:val="center"/>
              <w:cnfStyle w:val="000000100000" w:firstRow="0" w:lastRow="0" w:firstColumn="0" w:lastColumn="0" w:oddVBand="0" w:evenVBand="0" w:oddHBand="1" w:evenHBand="0" w:firstRowFirstColumn="0" w:firstRowLastColumn="0" w:lastRowFirstColumn="0" w:lastRowLastColumn="0"/>
            </w:pPr>
            <w:r>
              <w:t>2G</w:t>
            </w:r>
          </w:p>
        </w:tc>
        <w:tc>
          <w:tcPr>
            <w:tcW w:w="900" w:type="dxa"/>
          </w:tcPr>
          <w:p w14:paraId="5A887F42" w14:textId="77777777" w:rsidR="00F366CA" w:rsidRDefault="00F366CA" w:rsidP="00617603">
            <w:pPr>
              <w:jc w:val="center"/>
              <w:cnfStyle w:val="000000100000" w:firstRow="0" w:lastRow="0" w:firstColumn="0" w:lastColumn="0" w:oddVBand="0" w:evenVBand="0" w:oddHBand="1" w:evenHBand="0" w:firstRowFirstColumn="0" w:firstRowLastColumn="0" w:lastRowFirstColumn="0" w:lastRowLastColumn="0"/>
            </w:pPr>
            <w:r>
              <w:t>Adapt. OS X</w:t>
            </w:r>
          </w:p>
        </w:tc>
        <w:tc>
          <w:tcPr>
            <w:tcW w:w="6300" w:type="dxa"/>
          </w:tcPr>
          <w:p w14:paraId="4186F413" w14:textId="77777777" w:rsidR="00F366CA" w:rsidRDefault="00F366CA" w:rsidP="00617603">
            <w:pPr>
              <w:cnfStyle w:val="000000100000" w:firstRow="0" w:lastRow="0" w:firstColumn="0" w:lastColumn="0" w:oddVBand="0" w:evenVBand="0" w:oddHBand="1" w:evenHBand="0" w:firstRowFirstColumn="0" w:firstRowLastColumn="0" w:lastRowFirstColumn="0" w:lastRowLastColumn="0"/>
            </w:pPr>
            <w:r>
              <w:t>Conexão à internet, rede GPRS e EDGE, desenvolvimento por terceiros</w:t>
            </w:r>
          </w:p>
        </w:tc>
      </w:tr>
      <w:tr w:rsidR="00F366CA" w:rsidRPr="00617603" w14:paraId="17AB54C2" w14:textId="77777777" w:rsidTr="00617603">
        <w:tc>
          <w:tcPr>
            <w:cnfStyle w:val="001000000000" w:firstRow="0" w:lastRow="0" w:firstColumn="1" w:lastColumn="0" w:oddVBand="0" w:evenVBand="0" w:oddHBand="0" w:evenHBand="0" w:firstRowFirstColumn="0" w:firstRowLastColumn="0" w:lastRowFirstColumn="0" w:lastRowLastColumn="0"/>
            <w:tcW w:w="738" w:type="dxa"/>
          </w:tcPr>
          <w:p w14:paraId="6254ABDF" w14:textId="77777777" w:rsidR="00F366CA" w:rsidRDefault="00F366CA" w:rsidP="00617603">
            <w:pPr>
              <w:jc w:val="center"/>
            </w:pPr>
            <w:r>
              <w:t>2008</w:t>
            </w:r>
          </w:p>
        </w:tc>
        <w:tc>
          <w:tcPr>
            <w:tcW w:w="1260" w:type="dxa"/>
          </w:tcPr>
          <w:p w14:paraId="65526BF1" w14:textId="77777777" w:rsidR="00F366CA" w:rsidRDefault="00F366CA" w:rsidP="00617603">
            <w:pPr>
              <w:jc w:val="center"/>
              <w:cnfStyle w:val="000000000000" w:firstRow="0" w:lastRow="0" w:firstColumn="0" w:lastColumn="0" w:oddVBand="0" w:evenVBand="0" w:oddHBand="0" w:evenHBand="0" w:firstRowFirstColumn="0" w:firstRowLastColumn="0" w:lastRowFirstColumn="0" w:lastRowLastColumn="0"/>
            </w:pPr>
            <w:r>
              <w:t>3G</w:t>
            </w:r>
          </w:p>
        </w:tc>
        <w:tc>
          <w:tcPr>
            <w:tcW w:w="900" w:type="dxa"/>
          </w:tcPr>
          <w:p w14:paraId="2603E5E7" w14:textId="77777777" w:rsidR="00F366CA" w:rsidRDefault="00F366CA" w:rsidP="00617603">
            <w:pPr>
              <w:jc w:val="center"/>
              <w:cnfStyle w:val="000000000000" w:firstRow="0" w:lastRow="0" w:firstColumn="0" w:lastColumn="0" w:oddVBand="0" w:evenVBand="0" w:oddHBand="0" w:evenHBand="0" w:firstRowFirstColumn="0" w:firstRowLastColumn="0" w:lastRowFirstColumn="0" w:lastRowLastColumn="0"/>
            </w:pPr>
            <w:r>
              <w:t>iOS 2.0</w:t>
            </w:r>
          </w:p>
        </w:tc>
        <w:tc>
          <w:tcPr>
            <w:tcW w:w="6300" w:type="dxa"/>
          </w:tcPr>
          <w:p w14:paraId="7E97913A" w14:textId="77777777" w:rsidR="00F366CA" w:rsidRPr="00617603" w:rsidRDefault="00F366CA" w:rsidP="00617603">
            <w:pPr>
              <w:cnfStyle w:val="000000000000" w:firstRow="0" w:lastRow="0" w:firstColumn="0" w:lastColumn="0" w:oddVBand="0" w:evenVBand="0" w:oddHBand="0" w:evenHBand="0" w:firstRowFirstColumn="0" w:firstRowLastColumn="0" w:lastRowFirstColumn="0" w:lastRowLastColumn="0"/>
              <w:rPr>
                <w:lang w:val="en-US"/>
              </w:rPr>
            </w:pPr>
            <w:r w:rsidRPr="00617603">
              <w:rPr>
                <w:lang w:val="en-US"/>
              </w:rPr>
              <w:t xml:space="preserve">GPS, Apple Store, jogos, Wi-Fi, </w:t>
            </w:r>
            <w:r>
              <w:rPr>
                <w:lang w:val="en-US"/>
              </w:rPr>
              <w:t>câmera de 2 MP</w:t>
            </w:r>
          </w:p>
        </w:tc>
      </w:tr>
      <w:tr w:rsidR="00F366CA" w:rsidRPr="00617603" w14:paraId="0F195291" w14:textId="77777777" w:rsidTr="00617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22DF6587" w14:textId="77777777" w:rsidR="00F366CA" w:rsidRPr="00617603" w:rsidRDefault="00F366CA" w:rsidP="00617603">
            <w:pPr>
              <w:jc w:val="center"/>
              <w:rPr>
                <w:lang w:val="en-US"/>
              </w:rPr>
            </w:pPr>
            <w:r>
              <w:rPr>
                <w:lang w:val="en-US"/>
              </w:rPr>
              <w:t>2009</w:t>
            </w:r>
          </w:p>
        </w:tc>
        <w:tc>
          <w:tcPr>
            <w:tcW w:w="1260" w:type="dxa"/>
          </w:tcPr>
          <w:p w14:paraId="6F46B7B8" w14:textId="77777777" w:rsidR="00F366CA" w:rsidRPr="00617603" w:rsidRDefault="00F366CA" w:rsidP="0061760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3GS</w:t>
            </w:r>
          </w:p>
        </w:tc>
        <w:tc>
          <w:tcPr>
            <w:tcW w:w="900" w:type="dxa"/>
          </w:tcPr>
          <w:p w14:paraId="0702F938" w14:textId="77777777" w:rsidR="00F366CA" w:rsidRPr="00617603" w:rsidRDefault="00F366CA" w:rsidP="0061760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iOS 3.0</w:t>
            </w:r>
          </w:p>
        </w:tc>
        <w:tc>
          <w:tcPr>
            <w:tcW w:w="6300" w:type="dxa"/>
          </w:tcPr>
          <w:p w14:paraId="181F9810" w14:textId="77777777" w:rsidR="00F366CA" w:rsidRPr="00041EBD" w:rsidRDefault="00F366CA" w:rsidP="00617603">
            <w:pPr>
              <w:cnfStyle w:val="000000100000" w:firstRow="0" w:lastRow="0" w:firstColumn="0" w:lastColumn="0" w:oddVBand="0" w:evenVBand="0" w:oddHBand="1" w:evenHBand="0" w:firstRowFirstColumn="0" w:firstRowLastColumn="0" w:lastRowFirstColumn="0" w:lastRowLastColumn="0"/>
            </w:pPr>
            <w:r w:rsidRPr="00617603">
              <w:t xml:space="preserve">Câmera 3 MP, bússola, </w:t>
            </w:r>
            <w:r w:rsidRPr="00041EBD">
              <w:t>comando</w:t>
            </w:r>
            <w:r w:rsidRPr="00617603">
              <w:t xml:space="preserve"> de voz gravaç</w:t>
            </w:r>
            <w:r>
              <w:t>ão e edição de vídeos, melhoria de hardware.</w:t>
            </w:r>
          </w:p>
        </w:tc>
      </w:tr>
      <w:tr w:rsidR="00F366CA" w:rsidRPr="00617603" w14:paraId="4894FFEC" w14:textId="77777777" w:rsidTr="00617603">
        <w:tc>
          <w:tcPr>
            <w:cnfStyle w:val="001000000000" w:firstRow="0" w:lastRow="0" w:firstColumn="1" w:lastColumn="0" w:oddVBand="0" w:evenVBand="0" w:oddHBand="0" w:evenHBand="0" w:firstRowFirstColumn="0" w:firstRowLastColumn="0" w:lastRowFirstColumn="0" w:lastRowLastColumn="0"/>
            <w:tcW w:w="738" w:type="dxa"/>
          </w:tcPr>
          <w:p w14:paraId="5981335B" w14:textId="77777777" w:rsidR="00F366CA" w:rsidRPr="00041EBD" w:rsidRDefault="00F366CA" w:rsidP="00617603">
            <w:pPr>
              <w:jc w:val="center"/>
            </w:pPr>
            <w:r>
              <w:t>2010</w:t>
            </w:r>
          </w:p>
        </w:tc>
        <w:tc>
          <w:tcPr>
            <w:tcW w:w="1260" w:type="dxa"/>
          </w:tcPr>
          <w:p w14:paraId="4C9C0A1E" w14:textId="77777777" w:rsidR="00F366CA" w:rsidRPr="00041EBD" w:rsidRDefault="00F366CA" w:rsidP="00617603">
            <w:pPr>
              <w:jc w:val="center"/>
              <w:cnfStyle w:val="000000000000" w:firstRow="0" w:lastRow="0" w:firstColumn="0" w:lastColumn="0" w:oddVBand="0" w:evenVBand="0" w:oddHBand="0" w:evenHBand="0" w:firstRowFirstColumn="0" w:firstRowLastColumn="0" w:lastRowFirstColumn="0" w:lastRowLastColumn="0"/>
            </w:pPr>
            <w:r>
              <w:t>4</w:t>
            </w:r>
          </w:p>
        </w:tc>
        <w:tc>
          <w:tcPr>
            <w:tcW w:w="900" w:type="dxa"/>
          </w:tcPr>
          <w:p w14:paraId="193CF57F" w14:textId="77777777" w:rsidR="00F366CA" w:rsidRPr="00041EBD" w:rsidRDefault="00F366CA" w:rsidP="00617603">
            <w:pPr>
              <w:jc w:val="center"/>
              <w:cnfStyle w:val="000000000000" w:firstRow="0" w:lastRow="0" w:firstColumn="0" w:lastColumn="0" w:oddVBand="0" w:evenVBand="0" w:oddHBand="0" w:evenHBand="0" w:firstRowFirstColumn="0" w:firstRowLastColumn="0" w:lastRowFirstColumn="0" w:lastRowLastColumn="0"/>
            </w:pPr>
            <w:r>
              <w:t>iOS 4.0</w:t>
            </w:r>
          </w:p>
        </w:tc>
        <w:tc>
          <w:tcPr>
            <w:tcW w:w="6300" w:type="dxa"/>
          </w:tcPr>
          <w:p w14:paraId="52A2BF62" w14:textId="77777777" w:rsidR="00F366CA" w:rsidRPr="00041EBD" w:rsidRDefault="00F366CA" w:rsidP="00617603">
            <w:pPr>
              <w:cnfStyle w:val="000000000000" w:firstRow="0" w:lastRow="0" w:firstColumn="0" w:lastColumn="0" w:oddVBand="0" w:evenVBand="0" w:oddHBand="0" w:evenHBand="0" w:firstRowFirstColumn="0" w:firstRowLastColumn="0" w:lastRowFirstColumn="0" w:lastRowLastColumn="0"/>
            </w:pPr>
            <w:r>
              <w:t>Novo design, alto processamento, recursos multitarefas, organização de apps em pastas, roteamento Wi-Fi, corretor ortográfico, FaceTime.</w:t>
            </w:r>
          </w:p>
        </w:tc>
      </w:tr>
      <w:tr w:rsidR="00F366CA" w:rsidRPr="00617603" w14:paraId="5A87C94B" w14:textId="77777777" w:rsidTr="00617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172ADB1A" w14:textId="77777777" w:rsidR="00F366CA" w:rsidRPr="00041EBD" w:rsidRDefault="00F366CA" w:rsidP="00617603">
            <w:pPr>
              <w:jc w:val="center"/>
            </w:pPr>
            <w:r>
              <w:t>2011</w:t>
            </w:r>
          </w:p>
        </w:tc>
        <w:tc>
          <w:tcPr>
            <w:tcW w:w="1260" w:type="dxa"/>
          </w:tcPr>
          <w:p w14:paraId="62242A2B" w14:textId="77777777" w:rsidR="00F366CA" w:rsidRPr="00041EBD" w:rsidRDefault="00F366CA" w:rsidP="00617603">
            <w:pPr>
              <w:jc w:val="center"/>
              <w:cnfStyle w:val="000000100000" w:firstRow="0" w:lastRow="0" w:firstColumn="0" w:lastColumn="0" w:oddVBand="0" w:evenVBand="0" w:oddHBand="1" w:evenHBand="0" w:firstRowFirstColumn="0" w:firstRowLastColumn="0" w:lastRowFirstColumn="0" w:lastRowLastColumn="0"/>
            </w:pPr>
            <w:r>
              <w:t>4S</w:t>
            </w:r>
          </w:p>
        </w:tc>
        <w:tc>
          <w:tcPr>
            <w:tcW w:w="900" w:type="dxa"/>
          </w:tcPr>
          <w:p w14:paraId="20729687" w14:textId="77777777" w:rsidR="00F366CA" w:rsidRPr="00041EBD" w:rsidRDefault="00F366CA" w:rsidP="00617603">
            <w:pPr>
              <w:jc w:val="center"/>
              <w:cnfStyle w:val="000000100000" w:firstRow="0" w:lastRow="0" w:firstColumn="0" w:lastColumn="0" w:oddVBand="0" w:evenVBand="0" w:oddHBand="1" w:evenHBand="0" w:firstRowFirstColumn="0" w:firstRowLastColumn="0" w:lastRowFirstColumn="0" w:lastRowLastColumn="0"/>
            </w:pPr>
            <w:r>
              <w:t>iOS 5</w:t>
            </w:r>
          </w:p>
        </w:tc>
        <w:tc>
          <w:tcPr>
            <w:tcW w:w="6300" w:type="dxa"/>
          </w:tcPr>
          <w:p w14:paraId="670589E3" w14:textId="77777777" w:rsidR="00F366CA" w:rsidRPr="00041EBD" w:rsidRDefault="00F366CA" w:rsidP="00617603">
            <w:pPr>
              <w:cnfStyle w:val="000000100000" w:firstRow="0" w:lastRow="0" w:firstColumn="0" w:lastColumn="0" w:oddVBand="0" w:evenVBand="0" w:oddHBand="1" w:evenHBand="0" w:firstRowFirstColumn="0" w:firstRowLastColumn="0" w:lastRowFirstColumn="0" w:lastRowLastColumn="0"/>
            </w:pPr>
            <w:r>
              <w:t>Siri, sincronização do iTunes via Wi-Fi e iCloud. Correção de falha de operadora da versão anterior</w:t>
            </w:r>
          </w:p>
        </w:tc>
      </w:tr>
      <w:tr w:rsidR="00F366CA" w:rsidRPr="00617603" w14:paraId="7865EDC7" w14:textId="77777777" w:rsidTr="00617603">
        <w:tc>
          <w:tcPr>
            <w:cnfStyle w:val="001000000000" w:firstRow="0" w:lastRow="0" w:firstColumn="1" w:lastColumn="0" w:oddVBand="0" w:evenVBand="0" w:oddHBand="0" w:evenHBand="0" w:firstRowFirstColumn="0" w:firstRowLastColumn="0" w:lastRowFirstColumn="0" w:lastRowLastColumn="0"/>
            <w:tcW w:w="738" w:type="dxa"/>
          </w:tcPr>
          <w:p w14:paraId="26421771" w14:textId="77777777" w:rsidR="00F366CA" w:rsidRPr="00041EBD" w:rsidRDefault="00F366CA" w:rsidP="00617603">
            <w:pPr>
              <w:jc w:val="center"/>
            </w:pPr>
            <w:r>
              <w:t>2012</w:t>
            </w:r>
          </w:p>
        </w:tc>
        <w:tc>
          <w:tcPr>
            <w:tcW w:w="1260" w:type="dxa"/>
          </w:tcPr>
          <w:p w14:paraId="508A11AE" w14:textId="77777777" w:rsidR="00F366CA" w:rsidRPr="00041EBD" w:rsidRDefault="00F366CA" w:rsidP="00617603">
            <w:pPr>
              <w:jc w:val="center"/>
              <w:cnfStyle w:val="000000000000" w:firstRow="0" w:lastRow="0" w:firstColumn="0" w:lastColumn="0" w:oddVBand="0" w:evenVBand="0" w:oddHBand="0" w:evenHBand="0" w:firstRowFirstColumn="0" w:firstRowLastColumn="0" w:lastRowFirstColumn="0" w:lastRowLastColumn="0"/>
            </w:pPr>
            <w:r>
              <w:t>5</w:t>
            </w:r>
          </w:p>
        </w:tc>
        <w:tc>
          <w:tcPr>
            <w:tcW w:w="900" w:type="dxa"/>
          </w:tcPr>
          <w:p w14:paraId="5BD532ED" w14:textId="77777777" w:rsidR="00F366CA" w:rsidRPr="00041EBD" w:rsidRDefault="00F366CA" w:rsidP="00617603">
            <w:pPr>
              <w:jc w:val="center"/>
              <w:cnfStyle w:val="000000000000" w:firstRow="0" w:lastRow="0" w:firstColumn="0" w:lastColumn="0" w:oddVBand="0" w:evenVBand="0" w:oddHBand="0" w:evenHBand="0" w:firstRowFirstColumn="0" w:firstRowLastColumn="0" w:lastRowFirstColumn="0" w:lastRowLastColumn="0"/>
            </w:pPr>
            <w:r>
              <w:t>iOS 6</w:t>
            </w:r>
          </w:p>
        </w:tc>
        <w:tc>
          <w:tcPr>
            <w:tcW w:w="6300" w:type="dxa"/>
          </w:tcPr>
          <w:p w14:paraId="1D0F8B76" w14:textId="77777777" w:rsidR="00F366CA" w:rsidRPr="00041EBD" w:rsidRDefault="00F366CA" w:rsidP="00617603">
            <w:pPr>
              <w:cnfStyle w:val="000000000000" w:firstRow="0" w:lastRow="0" w:firstColumn="0" w:lastColumn="0" w:oddVBand="0" w:evenVBand="0" w:oddHBand="0" w:evenHBand="0" w:firstRowFirstColumn="0" w:firstRowLastColumn="0" w:lastRowFirstColumn="0" w:lastRowLastColumn="0"/>
            </w:pPr>
            <w:r>
              <w:t>Tela 4’, conexão 4G, 1GB de RAM, 2 núcleos, mais leve.</w:t>
            </w:r>
          </w:p>
        </w:tc>
      </w:tr>
      <w:tr w:rsidR="00F366CA" w:rsidRPr="00617603" w14:paraId="0792DFB5" w14:textId="77777777" w:rsidTr="00617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795FE92B" w14:textId="77777777" w:rsidR="00F366CA" w:rsidRPr="00041EBD" w:rsidRDefault="00F366CA" w:rsidP="00617603">
            <w:pPr>
              <w:jc w:val="center"/>
            </w:pPr>
            <w:r>
              <w:t>2013</w:t>
            </w:r>
          </w:p>
        </w:tc>
        <w:tc>
          <w:tcPr>
            <w:tcW w:w="1260" w:type="dxa"/>
          </w:tcPr>
          <w:p w14:paraId="6F811CD1" w14:textId="77777777" w:rsidR="00F366CA" w:rsidRPr="00041EBD" w:rsidRDefault="00F366CA" w:rsidP="00617603">
            <w:pPr>
              <w:jc w:val="center"/>
              <w:cnfStyle w:val="000000100000" w:firstRow="0" w:lastRow="0" w:firstColumn="0" w:lastColumn="0" w:oddVBand="0" w:evenVBand="0" w:oddHBand="1" w:evenHBand="0" w:firstRowFirstColumn="0" w:firstRowLastColumn="0" w:lastRowFirstColumn="0" w:lastRowLastColumn="0"/>
            </w:pPr>
            <w:r>
              <w:t>5S e 5C</w:t>
            </w:r>
          </w:p>
        </w:tc>
        <w:tc>
          <w:tcPr>
            <w:tcW w:w="900" w:type="dxa"/>
          </w:tcPr>
          <w:p w14:paraId="473B640E" w14:textId="77777777" w:rsidR="00F366CA" w:rsidRPr="00041EBD" w:rsidRDefault="00F366CA" w:rsidP="00617603">
            <w:pPr>
              <w:jc w:val="center"/>
              <w:cnfStyle w:val="000000100000" w:firstRow="0" w:lastRow="0" w:firstColumn="0" w:lastColumn="0" w:oddVBand="0" w:evenVBand="0" w:oddHBand="1" w:evenHBand="0" w:firstRowFirstColumn="0" w:firstRowLastColumn="0" w:lastRowFirstColumn="0" w:lastRowLastColumn="0"/>
            </w:pPr>
            <w:r>
              <w:t>iOS 7</w:t>
            </w:r>
          </w:p>
        </w:tc>
        <w:tc>
          <w:tcPr>
            <w:tcW w:w="6300" w:type="dxa"/>
          </w:tcPr>
          <w:p w14:paraId="4C7A36BD" w14:textId="77777777" w:rsidR="00F366CA" w:rsidRPr="00041EBD" w:rsidRDefault="00F366CA" w:rsidP="00617603">
            <w:pPr>
              <w:cnfStyle w:val="000000100000" w:firstRow="0" w:lastRow="0" w:firstColumn="0" w:lastColumn="0" w:oddVBand="0" w:evenVBand="0" w:oddHBand="1" w:evenHBand="0" w:firstRowFirstColumn="0" w:firstRowLastColumn="0" w:lastRowFirstColumn="0" w:lastRowLastColumn="0"/>
            </w:pPr>
            <w:r>
              <w:t>Ramificação em categorias. (5S): leitura biométrica. (5C): versão de baixo custo, configurações e acabamentos inferiores.</w:t>
            </w:r>
          </w:p>
        </w:tc>
      </w:tr>
      <w:tr w:rsidR="00F366CA" w:rsidRPr="00617603" w14:paraId="59036407" w14:textId="77777777" w:rsidTr="00617603">
        <w:tc>
          <w:tcPr>
            <w:cnfStyle w:val="001000000000" w:firstRow="0" w:lastRow="0" w:firstColumn="1" w:lastColumn="0" w:oddVBand="0" w:evenVBand="0" w:oddHBand="0" w:evenHBand="0" w:firstRowFirstColumn="0" w:firstRowLastColumn="0" w:lastRowFirstColumn="0" w:lastRowLastColumn="0"/>
            <w:tcW w:w="738" w:type="dxa"/>
          </w:tcPr>
          <w:p w14:paraId="289CDD93" w14:textId="77777777" w:rsidR="00F366CA" w:rsidRDefault="00F366CA" w:rsidP="00617603">
            <w:pPr>
              <w:jc w:val="center"/>
            </w:pPr>
            <w:r>
              <w:t>2014</w:t>
            </w:r>
          </w:p>
        </w:tc>
        <w:tc>
          <w:tcPr>
            <w:tcW w:w="1260" w:type="dxa"/>
          </w:tcPr>
          <w:p w14:paraId="24ED1A6F" w14:textId="77777777" w:rsidR="00F366CA" w:rsidRDefault="00F366CA" w:rsidP="00617603">
            <w:pPr>
              <w:jc w:val="center"/>
              <w:cnfStyle w:val="000000000000" w:firstRow="0" w:lastRow="0" w:firstColumn="0" w:lastColumn="0" w:oddVBand="0" w:evenVBand="0" w:oddHBand="0" w:evenHBand="0" w:firstRowFirstColumn="0" w:firstRowLastColumn="0" w:lastRowFirstColumn="0" w:lastRowLastColumn="0"/>
            </w:pPr>
            <w:r>
              <w:t>6 e 6 Plus</w:t>
            </w:r>
          </w:p>
        </w:tc>
        <w:tc>
          <w:tcPr>
            <w:tcW w:w="900" w:type="dxa"/>
          </w:tcPr>
          <w:p w14:paraId="371BD97C" w14:textId="77777777" w:rsidR="00F366CA" w:rsidRDefault="00F366CA" w:rsidP="00617603">
            <w:pPr>
              <w:jc w:val="center"/>
              <w:cnfStyle w:val="000000000000" w:firstRow="0" w:lastRow="0" w:firstColumn="0" w:lastColumn="0" w:oddVBand="0" w:evenVBand="0" w:oddHBand="0" w:evenHBand="0" w:firstRowFirstColumn="0" w:firstRowLastColumn="0" w:lastRowFirstColumn="0" w:lastRowLastColumn="0"/>
            </w:pPr>
            <w:r>
              <w:t>iOS 8</w:t>
            </w:r>
          </w:p>
        </w:tc>
        <w:tc>
          <w:tcPr>
            <w:tcW w:w="6300" w:type="dxa"/>
          </w:tcPr>
          <w:p w14:paraId="427336A0" w14:textId="77777777" w:rsidR="00F366CA" w:rsidRDefault="00F366CA" w:rsidP="00617603">
            <w:pPr>
              <w:cnfStyle w:val="000000000000" w:firstRow="0" w:lastRow="0" w:firstColumn="0" w:lastColumn="0" w:oddVBand="0" w:evenVBand="0" w:oddHBand="0" w:evenHBand="0" w:firstRowFirstColumn="0" w:firstRowLastColumn="0" w:lastRowFirstColumn="0" w:lastRowLastColumn="0"/>
            </w:pPr>
            <w:r>
              <w:t>Telas de 4,7 e 5,5 polegadas.</w:t>
            </w:r>
          </w:p>
        </w:tc>
      </w:tr>
      <w:tr w:rsidR="00F366CA" w:rsidRPr="00617603" w14:paraId="4E1C87D6" w14:textId="77777777" w:rsidTr="00617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72213A74" w14:textId="77777777" w:rsidR="00F366CA" w:rsidRDefault="00F366CA" w:rsidP="00617603">
            <w:pPr>
              <w:jc w:val="center"/>
            </w:pPr>
            <w:r>
              <w:t>2015</w:t>
            </w:r>
          </w:p>
        </w:tc>
        <w:tc>
          <w:tcPr>
            <w:tcW w:w="1260" w:type="dxa"/>
          </w:tcPr>
          <w:p w14:paraId="7FCC7324" w14:textId="77777777" w:rsidR="00F366CA" w:rsidRDefault="00F366CA" w:rsidP="00617603">
            <w:pPr>
              <w:jc w:val="center"/>
              <w:cnfStyle w:val="000000100000" w:firstRow="0" w:lastRow="0" w:firstColumn="0" w:lastColumn="0" w:oddVBand="0" w:evenVBand="0" w:oddHBand="1" w:evenHBand="0" w:firstRowFirstColumn="0" w:firstRowLastColumn="0" w:lastRowFirstColumn="0" w:lastRowLastColumn="0"/>
            </w:pPr>
            <w:r>
              <w:t>6s e 6s Plus</w:t>
            </w:r>
          </w:p>
        </w:tc>
        <w:tc>
          <w:tcPr>
            <w:tcW w:w="900" w:type="dxa"/>
          </w:tcPr>
          <w:p w14:paraId="616A27C8" w14:textId="3CFDC95D" w:rsidR="00F366CA" w:rsidRDefault="00F366CA" w:rsidP="00617603">
            <w:pPr>
              <w:jc w:val="center"/>
              <w:cnfStyle w:val="000000100000" w:firstRow="0" w:lastRow="0" w:firstColumn="0" w:lastColumn="0" w:oddVBand="0" w:evenVBand="0" w:oddHBand="1" w:evenHBand="0" w:firstRowFirstColumn="0" w:firstRowLastColumn="0" w:lastRowFirstColumn="0" w:lastRowLastColumn="0"/>
            </w:pPr>
            <w:r>
              <w:t>iOS 9</w:t>
            </w:r>
          </w:p>
        </w:tc>
        <w:tc>
          <w:tcPr>
            <w:tcW w:w="6300" w:type="dxa"/>
          </w:tcPr>
          <w:p w14:paraId="40851FAA" w14:textId="77777777" w:rsidR="00F366CA" w:rsidRDefault="00F366CA" w:rsidP="00617603">
            <w:pPr>
              <w:cnfStyle w:val="000000100000" w:firstRow="0" w:lastRow="0" w:firstColumn="0" w:lastColumn="0" w:oddVBand="0" w:evenVBand="0" w:oddHBand="1" w:evenHBand="0" w:firstRowFirstColumn="0" w:firstRowLastColumn="0" w:lastRowFirstColumn="0" w:lastRowLastColumn="0"/>
            </w:pPr>
            <w:r>
              <w:t>3D Touch, câmeras 12 MP com gravação de vídeos em 4K</w:t>
            </w:r>
          </w:p>
        </w:tc>
      </w:tr>
      <w:tr w:rsidR="00F366CA" w:rsidRPr="00617603" w14:paraId="2AB8403B" w14:textId="77777777" w:rsidTr="00617603">
        <w:tc>
          <w:tcPr>
            <w:cnfStyle w:val="001000000000" w:firstRow="0" w:lastRow="0" w:firstColumn="1" w:lastColumn="0" w:oddVBand="0" w:evenVBand="0" w:oddHBand="0" w:evenHBand="0" w:firstRowFirstColumn="0" w:firstRowLastColumn="0" w:lastRowFirstColumn="0" w:lastRowLastColumn="0"/>
            <w:tcW w:w="738" w:type="dxa"/>
          </w:tcPr>
          <w:p w14:paraId="3793F6BB" w14:textId="77777777" w:rsidR="00F366CA" w:rsidRDefault="00F366CA" w:rsidP="00617603">
            <w:pPr>
              <w:jc w:val="center"/>
            </w:pPr>
            <w:r>
              <w:t>2016</w:t>
            </w:r>
          </w:p>
        </w:tc>
        <w:tc>
          <w:tcPr>
            <w:tcW w:w="1260" w:type="dxa"/>
          </w:tcPr>
          <w:p w14:paraId="426D438B" w14:textId="77777777" w:rsidR="00F366CA" w:rsidRDefault="00F366CA" w:rsidP="00617603">
            <w:pPr>
              <w:jc w:val="center"/>
              <w:cnfStyle w:val="000000000000" w:firstRow="0" w:lastRow="0" w:firstColumn="0" w:lastColumn="0" w:oddVBand="0" w:evenVBand="0" w:oddHBand="0" w:evenHBand="0" w:firstRowFirstColumn="0" w:firstRowLastColumn="0" w:lastRowFirstColumn="0" w:lastRowLastColumn="0"/>
            </w:pPr>
            <w:r>
              <w:t>SE</w:t>
            </w:r>
          </w:p>
        </w:tc>
        <w:tc>
          <w:tcPr>
            <w:tcW w:w="900" w:type="dxa"/>
          </w:tcPr>
          <w:p w14:paraId="74C4FCA4" w14:textId="77777777" w:rsidR="00F366CA" w:rsidRDefault="00F366CA" w:rsidP="00617603">
            <w:pPr>
              <w:jc w:val="center"/>
              <w:cnfStyle w:val="000000000000" w:firstRow="0" w:lastRow="0" w:firstColumn="0" w:lastColumn="0" w:oddVBand="0" w:evenVBand="0" w:oddHBand="0" w:evenHBand="0" w:firstRowFirstColumn="0" w:firstRowLastColumn="0" w:lastRowFirstColumn="0" w:lastRowLastColumn="0"/>
            </w:pPr>
            <w:r>
              <w:t>iOS 9</w:t>
            </w:r>
          </w:p>
        </w:tc>
        <w:tc>
          <w:tcPr>
            <w:tcW w:w="6300" w:type="dxa"/>
          </w:tcPr>
          <w:p w14:paraId="441D14EA" w14:textId="77777777" w:rsidR="00F366CA" w:rsidRDefault="00F366CA" w:rsidP="00617603">
            <w:pPr>
              <w:cnfStyle w:val="000000000000" w:firstRow="0" w:lastRow="0" w:firstColumn="0" w:lastColumn="0" w:oddVBand="0" w:evenVBand="0" w:oddHBand="0" w:evenHBand="0" w:firstRowFirstColumn="0" w:firstRowLastColumn="0" w:lastRowFirstColumn="0" w:lastRowLastColumn="0"/>
            </w:pPr>
            <w:r>
              <w:t>Design do iPhone 5s com capacidade de processamento do iPhone 6s.</w:t>
            </w:r>
          </w:p>
        </w:tc>
      </w:tr>
      <w:tr w:rsidR="00F366CA" w:rsidRPr="00617603" w14:paraId="27BA9BF5" w14:textId="77777777" w:rsidTr="00617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7984EE7F" w14:textId="77777777" w:rsidR="00F366CA" w:rsidRDefault="00F366CA" w:rsidP="00617603">
            <w:pPr>
              <w:jc w:val="center"/>
            </w:pPr>
            <w:r>
              <w:t>2016</w:t>
            </w:r>
          </w:p>
        </w:tc>
        <w:tc>
          <w:tcPr>
            <w:tcW w:w="1260" w:type="dxa"/>
          </w:tcPr>
          <w:p w14:paraId="7BBE80E2" w14:textId="77777777" w:rsidR="00F366CA" w:rsidRDefault="00F366CA" w:rsidP="00617603">
            <w:pPr>
              <w:jc w:val="center"/>
              <w:cnfStyle w:val="000000100000" w:firstRow="0" w:lastRow="0" w:firstColumn="0" w:lastColumn="0" w:oddVBand="0" w:evenVBand="0" w:oddHBand="1" w:evenHBand="0" w:firstRowFirstColumn="0" w:firstRowLastColumn="0" w:lastRowFirstColumn="0" w:lastRowLastColumn="0"/>
            </w:pPr>
            <w:r>
              <w:t>7 e 7 Plus</w:t>
            </w:r>
          </w:p>
        </w:tc>
        <w:tc>
          <w:tcPr>
            <w:tcW w:w="900" w:type="dxa"/>
          </w:tcPr>
          <w:p w14:paraId="56635CF4" w14:textId="77777777" w:rsidR="00F366CA" w:rsidRDefault="00F366CA" w:rsidP="00617603">
            <w:pPr>
              <w:jc w:val="center"/>
              <w:cnfStyle w:val="000000100000" w:firstRow="0" w:lastRow="0" w:firstColumn="0" w:lastColumn="0" w:oddVBand="0" w:evenVBand="0" w:oddHBand="1" w:evenHBand="0" w:firstRowFirstColumn="0" w:firstRowLastColumn="0" w:lastRowFirstColumn="0" w:lastRowLastColumn="0"/>
            </w:pPr>
            <w:r>
              <w:t>iOS 10</w:t>
            </w:r>
          </w:p>
        </w:tc>
        <w:tc>
          <w:tcPr>
            <w:tcW w:w="6300" w:type="dxa"/>
          </w:tcPr>
          <w:p w14:paraId="3CF1EA69" w14:textId="77777777" w:rsidR="00F366CA" w:rsidRDefault="00F366CA" w:rsidP="00617603">
            <w:pPr>
              <w:cnfStyle w:val="000000100000" w:firstRow="0" w:lastRow="0" w:firstColumn="0" w:lastColumn="0" w:oddVBand="0" w:evenVBand="0" w:oddHBand="1" w:evenHBand="0" w:firstRowFirstColumn="0" w:firstRowLastColumn="0" w:lastRowFirstColumn="0" w:lastRowLastColumn="0"/>
            </w:pPr>
            <w:r>
              <w:t>Opções de cores, telas de 4,7’ e 5,5’. Armazenamento inicial de 32GB, processador A10, câmera extra com lentes grande-angula e teleobjetiva e zoom ótico de 2x.</w:t>
            </w:r>
          </w:p>
        </w:tc>
      </w:tr>
    </w:tbl>
    <w:p w14:paraId="7A0A9CDD" w14:textId="77777777" w:rsidR="00F366CA" w:rsidRPr="004B4EC6" w:rsidRDefault="00F366CA" w:rsidP="004B4EC6"/>
    <w:p w14:paraId="5901F757" w14:textId="6BE55541" w:rsidR="00F366CA" w:rsidRPr="00F366CA" w:rsidRDefault="0001296E">
      <w:pPr>
        <w:pStyle w:val="Ttulo4"/>
      </w:pPr>
      <w:r>
        <w:t>1.3.4 – Concorrentes (Google)</w:t>
      </w:r>
    </w:p>
    <w:p w14:paraId="1CE4481F" w14:textId="77777777" w:rsidR="0001296E" w:rsidRDefault="0001296E" w:rsidP="0001296E">
      <w:r>
        <w:t>Educador, aqui explique a abrangência de mercado do Android e do iOS e expique por quê a supremacia Google não é tão boa assim. Cite outros dispositivos que utilizam o iOS e derivados. Esclareça também por que a Apple é detentora de todo o lucro de aparelhos iOS e o que os tornam tão otimizados.</w:t>
      </w:r>
    </w:p>
    <w:p w14:paraId="7CAF859B" w14:textId="77777777" w:rsidR="0001296E" w:rsidRDefault="0001296E" w:rsidP="0001296E">
      <w:r>
        <w:t>Mostre o valor que um desenvolvedor da plataforma iOS possui e a vantagens sobre os desenvolvedores de Android. Por fim, compare vantagens e desvantagens de um sistema operacional mobile ser OpenSource ou totalmente fechado.</w:t>
      </w:r>
    </w:p>
    <w:p w14:paraId="53B5B561" w14:textId="77777777" w:rsidR="00951A6C" w:rsidRDefault="00951A6C" w:rsidP="004B4EC6"/>
    <w:p w14:paraId="74A57BEC" w14:textId="77777777" w:rsidR="0001296E" w:rsidRDefault="0001296E" w:rsidP="004B4EC6"/>
    <w:p w14:paraId="737EDCB7" w14:textId="39F31C51" w:rsidR="00951A6C" w:rsidRDefault="00951A6C" w:rsidP="00951A6C">
      <w:pPr>
        <w:pStyle w:val="Ttulo3"/>
      </w:pPr>
      <w:r>
        <w:t xml:space="preserve">1.4 – </w:t>
      </w:r>
      <w:r w:rsidR="0001296E">
        <w:t>Usabilidade e experiência de uso</w:t>
      </w:r>
    </w:p>
    <w:p w14:paraId="246665E9" w14:textId="77235BEC" w:rsidR="003B0283" w:rsidRPr="00F10768" w:rsidRDefault="003B0283" w:rsidP="004B4EC6">
      <w:pPr>
        <w:keepNext/>
        <w:jc w:val="left"/>
      </w:pPr>
    </w:p>
    <w:p w14:paraId="2812D293" w14:textId="0A99FCBC" w:rsidR="00951A6C" w:rsidRDefault="00951A6C" w:rsidP="00951A6C">
      <w:pPr>
        <w:pStyle w:val="Ttulo3"/>
      </w:pPr>
      <w:r>
        <w:t xml:space="preserve">1.5 – </w:t>
      </w:r>
      <w:r w:rsidR="0001296E">
        <w:t>Princípio de Design</w:t>
      </w:r>
    </w:p>
    <w:p w14:paraId="01AB391F" w14:textId="77777777" w:rsidR="00F3227C" w:rsidRDefault="00F3227C" w:rsidP="00F3227C">
      <w:r>
        <w:t>Educador, os princípios básicos de design que o aluno deverá levar para a vida é a Clareza a Deferência e a Profundidade. Defina cada um dos princípios ao aluno</w:t>
      </w:r>
    </w:p>
    <w:p w14:paraId="19B3694E" w14:textId="77777777" w:rsidR="00655795" w:rsidRPr="00192514" w:rsidRDefault="00655795"/>
    <w:p w14:paraId="6155676D" w14:textId="77777777" w:rsidR="00A73F31" w:rsidRDefault="00A73F31" w:rsidP="000508D2">
      <w:pPr>
        <w:pStyle w:val="Ttulo4"/>
      </w:pPr>
      <w:bookmarkStart w:id="3" w:name="h.qti44jbq8ovo" w:colFirst="0" w:colLast="0"/>
      <w:bookmarkStart w:id="4" w:name="h.m213xigyx2so" w:colFirst="0" w:colLast="0"/>
      <w:bookmarkEnd w:id="3"/>
      <w:bookmarkEnd w:id="4"/>
    </w:p>
    <w:p w14:paraId="5D72B643" w14:textId="1E4DA01B" w:rsidR="009245C8" w:rsidRDefault="009245C8">
      <w:pPr>
        <w:pStyle w:val="Ttulo3"/>
      </w:pPr>
      <w:bookmarkStart w:id="5" w:name="h.hidv4ekbbof9" w:colFirst="0" w:colLast="0"/>
      <w:bookmarkEnd w:id="5"/>
      <w:r>
        <w:t xml:space="preserve">1.6 – </w:t>
      </w:r>
      <w:r w:rsidR="00F3227C">
        <w:t>Resumo</w:t>
      </w:r>
    </w:p>
    <w:p w14:paraId="02B0BB99" w14:textId="77777777" w:rsidR="00F3227C" w:rsidRPr="00617603" w:rsidRDefault="00F3227C" w:rsidP="00F3227C">
      <w:r>
        <w:t>Aqui, o aluno foi apresentado ao curso de iOS e conheceu algumas peculiaridades do desenvolvimento para este sistema. Verificou as versões do iPhone e iOS e suas novidades e também se interou um pouco sobre o mercado e a concorrência, como também sobre a maioridade da Apple sobre seus concorrentes e a questão do sistema iOS ser totalmente fechado.</w:t>
      </w:r>
    </w:p>
    <w:p w14:paraId="7DDB2C09" w14:textId="77777777" w:rsidR="000508D2" w:rsidRPr="008A259A" w:rsidRDefault="000508D2" w:rsidP="000508D2">
      <w:bookmarkStart w:id="6" w:name="h.retb0dgxwoer" w:colFirst="0" w:colLast="0"/>
      <w:bookmarkEnd w:id="6"/>
    </w:p>
    <w:p w14:paraId="28F5BE6B" w14:textId="4B8FFF27" w:rsidR="00F3227C" w:rsidRPr="00F3227C" w:rsidRDefault="00F3227C">
      <w:pPr>
        <w:pStyle w:val="Ttulo3"/>
      </w:pPr>
      <w:bookmarkStart w:id="7" w:name="h.58jwzlgmi01s" w:colFirst="0" w:colLast="0"/>
      <w:bookmarkEnd w:id="7"/>
      <w:r>
        <w:t>1.7- TDP</w:t>
      </w:r>
    </w:p>
    <w:p w14:paraId="5C356102" w14:textId="117D47A6" w:rsidR="004A1935" w:rsidRDefault="000508D2" w:rsidP="005E401F">
      <w:pPr>
        <w:pStyle w:val="Ttulo3"/>
      </w:pPr>
      <w:r>
        <w:t xml:space="preserve">1.8 </w:t>
      </w:r>
      <w:r w:rsidR="001D149F">
        <w:t>–</w:t>
      </w:r>
      <w:r>
        <w:t xml:space="preserve"> Exercícios</w:t>
      </w:r>
    </w:p>
    <w:p w14:paraId="523CA3A7" w14:textId="77777777" w:rsidR="00C82F67" w:rsidRDefault="00C82F67" w:rsidP="004B4EC6">
      <w:bookmarkStart w:id="8" w:name="h.70ur0phbkgxg" w:colFirst="0" w:colLast="0"/>
      <w:bookmarkStart w:id="9" w:name="_GoBack"/>
      <w:bookmarkEnd w:id="8"/>
      <w:bookmarkEnd w:id="9"/>
    </w:p>
    <w:p w14:paraId="7B5F1435" w14:textId="77777777" w:rsidR="00000000" w:rsidRPr="004B4EC6" w:rsidRDefault="00B2752E" w:rsidP="004B4EC6">
      <w:pPr>
        <w:sectPr w:rsidR="00000000" w:rsidRPr="004B4EC6" w:rsidSect="000D5EE7">
          <w:headerReference w:type="default" r:id="rId10"/>
          <w:pgSz w:w="11900" w:h="16840"/>
          <w:pgMar w:top="1417" w:right="1701" w:bottom="1417" w:left="1701" w:header="708" w:footer="708" w:gutter="0"/>
          <w:cols w:space="708"/>
          <w:docGrid w:linePitch="360"/>
        </w:sectPr>
      </w:pPr>
    </w:p>
    <w:p w14:paraId="48808433" w14:textId="77777777" w:rsidR="00851E74" w:rsidRDefault="00851E74" w:rsidP="004B4EC6">
      <w:pPr>
        <w:pStyle w:val="Ttulo2"/>
        <w:pBdr>
          <w:top w:val="single" w:sz="4" w:space="1" w:color="auto"/>
        </w:pBdr>
      </w:pPr>
      <w:r>
        <w:t>Aula 2</w:t>
      </w:r>
    </w:p>
    <w:p w14:paraId="473D4A94" w14:textId="538518AB" w:rsidR="00851E74" w:rsidRDefault="00851E74" w:rsidP="004B4EC6">
      <w:pPr>
        <w:pStyle w:val="Ttulo3"/>
      </w:pPr>
      <w:r>
        <w:t>2. Ambiente de desenvolvimento</w:t>
      </w:r>
    </w:p>
    <w:p w14:paraId="6A3942C4" w14:textId="77777777" w:rsidR="00C82F67" w:rsidRDefault="00C82F67" w:rsidP="00C82F67">
      <w:r>
        <w:t xml:space="preserve">Esta aula será destinada a todos os preparativos para iniciar a programação para iOS, passaremos pela criação de um ID Apple, para registrar e testar nossas aplicações, baixar, instalar e configurar o Xcode. Por </w:t>
      </w:r>
      <w:proofErr w:type="gramStart"/>
      <w:r>
        <w:t>fim,será</w:t>
      </w:r>
      <w:proofErr w:type="gramEnd"/>
      <w:r>
        <w:t xml:space="preserve"> apresentado toda estrutura e interface do Xcode, para podemos criar nosso primeiro app para iOS, o tradicional HelloWorld.</w:t>
      </w:r>
    </w:p>
    <w:p w14:paraId="4BFD3182" w14:textId="77777777" w:rsidR="00C82F67" w:rsidRPr="004B4EC6" w:rsidRDefault="00C82F67" w:rsidP="004B4EC6"/>
    <w:p w14:paraId="392E03B8" w14:textId="77777777" w:rsidR="00C82F67" w:rsidRDefault="00C82F67" w:rsidP="00C82F67">
      <w:pPr>
        <w:pStyle w:val="Ttulo3"/>
      </w:pPr>
      <w:r>
        <w:rPr>
          <w:color w:val="7F7F7F"/>
        </w:rPr>
        <w:t>CARGA HORÁRIA</w:t>
      </w:r>
    </w:p>
    <w:p w14:paraId="355185A2" w14:textId="77777777" w:rsidR="00C82F67" w:rsidRDefault="00C82F67" w:rsidP="00C82F67">
      <w:pPr>
        <w:spacing w:before="0" w:after="0"/>
        <w:jc w:val="left"/>
      </w:pPr>
      <w:r>
        <w:t>Conforme o plano de aula, esta aula terá duração de 1h30 e deverá ser conduzida de acordo com as orientações pedagógicas.</w:t>
      </w:r>
    </w:p>
    <w:p w14:paraId="13805EE3" w14:textId="77777777" w:rsidR="00C82F67" w:rsidRDefault="00C82F67" w:rsidP="00C82F67">
      <w:pPr>
        <w:spacing w:before="0" w:after="0"/>
        <w:jc w:val="left"/>
      </w:pPr>
      <w:r>
        <w:t xml:space="preserve"> </w:t>
      </w:r>
    </w:p>
    <w:p w14:paraId="3EC4E56F" w14:textId="77777777" w:rsidR="00C82F67" w:rsidRDefault="00C82F67" w:rsidP="00C82F67">
      <w:pPr>
        <w:pStyle w:val="Ttulo3"/>
      </w:pPr>
      <w:r>
        <w:rPr>
          <w:color w:val="7F7F7F"/>
        </w:rPr>
        <w:t>OBJETIVO DA AULA</w:t>
      </w:r>
    </w:p>
    <w:p w14:paraId="22A2AB4B" w14:textId="77777777" w:rsidR="00C82F67" w:rsidRDefault="00C82F67" w:rsidP="00C82F67">
      <w:r>
        <w:t>Ao final da aula, você deverá garantir que o aluno tenha subsídios para</w:t>
      </w:r>
    </w:p>
    <w:p w14:paraId="55921929" w14:textId="262F6916" w:rsidR="00C82F67" w:rsidRDefault="008B51F0" w:rsidP="00C82F67">
      <w:pPr>
        <w:numPr>
          <w:ilvl w:val="0"/>
          <w:numId w:val="59"/>
        </w:numPr>
        <w:spacing w:before="0"/>
        <w:ind w:hanging="360"/>
        <w:contextualSpacing/>
      </w:pPr>
      <w:r>
        <w:t>Cadastrar um IDE Apple e instalar o Xcode;</w:t>
      </w:r>
    </w:p>
    <w:p w14:paraId="60DC2D95" w14:textId="26EACEB3" w:rsidR="00C82F67" w:rsidRDefault="00C82F67" w:rsidP="00C82F67">
      <w:pPr>
        <w:numPr>
          <w:ilvl w:val="0"/>
          <w:numId w:val="59"/>
        </w:numPr>
        <w:spacing w:before="0"/>
        <w:ind w:hanging="360"/>
        <w:contextualSpacing/>
      </w:pPr>
      <w:r>
        <w:t xml:space="preserve">Conhecer </w:t>
      </w:r>
      <w:r w:rsidR="008B51F0">
        <w:t>a Interface do Xcode</w:t>
      </w:r>
      <w:r>
        <w:t>;</w:t>
      </w:r>
    </w:p>
    <w:p w14:paraId="79CD9859" w14:textId="3BD64DF2" w:rsidR="00C82F67" w:rsidRDefault="008B51F0" w:rsidP="00C82F67">
      <w:pPr>
        <w:numPr>
          <w:ilvl w:val="0"/>
          <w:numId w:val="59"/>
        </w:numPr>
        <w:spacing w:before="0"/>
        <w:ind w:hanging="360"/>
        <w:contextualSpacing/>
      </w:pPr>
      <w:r>
        <w:t>Criar o primeiro Playgroud e o app Hello world</w:t>
      </w:r>
      <w:r w:rsidR="00C82F67">
        <w:t>.</w:t>
      </w:r>
    </w:p>
    <w:p w14:paraId="5F5A8BC3" w14:textId="77777777" w:rsidR="00C82F67" w:rsidRDefault="00C82F67" w:rsidP="00C82F67"/>
    <w:p w14:paraId="2FB09461" w14:textId="77777777" w:rsidR="00C82F67" w:rsidRDefault="00C82F67" w:rsidP="00C82F67">
      <w:pPr>
        <w:pStyle w:val="Ttulo3"/>
      </w:pPr>
      <w:r>
        <w:rPr>
          <w:color w:val="7F7F7F"/>
        </w:rPr>
        <w:t>ORIENTAÇÕES PEDAGÓGICAS</w:t>
      </w:r>
    </w:p>
    <w:p w14:paraId="24390D3B" w14:textId="77777777" w:rsidR="00C82F67" w:rsidRDefault="00C82F67" w:rsidP="00C82F67">
      <w:r>
        <w:t xml:space="preserve">Para atender os objetivos de aprendizagem, você deverá conduzir o processo de ensino considerando a organização didática apresentada a seguir: </w:t>
      </w:r>
    </w:p>
    <w:p w14:paraId="3BBD488E" w14:textId="77777777" w:rsidR="00C82F67" w:rsidRDefault="00C82F67" w:rsidP="00C82F67">
      <w:pPr>
        <w:numPr>
          <w:ilvl w:val="0"/>
          <w:numId w:val="60"/>
        </w:numPr>
        <w:spacing w:after="0"/>
        <w:ind w:hanging="360"/>
        <w:contextualSpacing/>
      </w:pPr>
      <w:r>
        <w:t>40 minutos de aula expositiva;</w:t>
      </w:r>
    </w:p>
    <w:p w14:paraId="67954B4C" w14:textId="77777777" w:rsidR="00C82F67" w:rsidRDefault="00C82F67" w:rsidP="00C82F67">
      <w:pPr>
        <w:numPr>
          <w:ilvl w:val="0"/>
          <w:numId w:val="60"/>
        </w:numPr>
        <w:spacing w:before="0" w:after="0"/>
        <w:ind w:hanging="360"/>
        <w:contextualSpacing/>
      </w:pPr>
      <w:r>
        <w:t>10 minutos para tirar as dúvidas dos alunos;</w:t>
      </w:r>
    </w:p>
    <w:p w14:paraId="65768909" w14:textId="77777777" w:rsidR="00C82F67" w:rsidRDefault="00C82F67" w:rsidP="00C82F67">
      <w:pPr>
        <w:numPr>
          <w:ilvl w:val="0"/>
          <w:numId w:val="60"/>
        </w:numPr>
        <w:spacing w:before="0"/>
        <w:ind w:hanging="360"/>
        <w:contextualSpacing/>
      </w:pPr>
      <w:r>
        <w:t>40 minutos para desenvolver as atividades propostas para a turma e apresentação da TDP.</w:t>
      </w:r>
    </w:p>
    <w:p w14:paraId="0F7403BA" w14:textId="77777777" w:rsidR="00C82F67" w:rsidRDefault="00C82F67" w:rsidP="00C82F67"/>
    <w:p w14:paraId="70BFA7CC" w14:textId="77777777" w:rsidR="00C82F67" w:rsidRDefault="00C82F67" w:rsidP="00C82F67">
      <w:pPr>
        <w:pStyle w:val="Ttulo3"/>
      </w:pPr>
      <w:r>
        <w:rPr>
          <w:color w:val="7F7F7F"/>
        </w:rPr>
        <w:t>TÓPICOS DE ESTUDO</w:t>
      </w:r>
    </w:p>
    <w:p w14:paraId="039523EA" w14:textId="77777777" w:rsidR="00C82F67" w:rsidRDefault="00C82F67" w:rsidP="00C82F67">
      <w:r>
        <w:t>Todos os tópicos a seguir, conforme livro do aluno, devem ser trabalhados de forma dinâmica, criativa, com embasamento teórico e prático voltado ao mercado de trabalho.</w:t>
      </w:r>
    </w:p>
    <w:p w14:paraId="0B8F8394" w14:textId="694E5419" w:rsidR="00C82F67" w:rsidRDefault="008B51F0" w:rsidP="00C82F67">
      <w:pPr>
        <w:numPr>
          <w:ilvl w:val="0"/>
          <w:numId w:val="61"/>
        </w:numPr>
        <w:spacing w:before="0" w:after="0"/>
        <w:ind w:hanging="360"/>
        <w:contextualSpacing/>
      </w:pPr>
      <w:r>
        <w:t>ID Apple</w:t>
      </w:r>
      <w:r w:rsidR="00C82F67">
        <w:t>;</w:t>
      </w:r>
    </w:p>
    <w:p w14:paraId="1BB787C1" w14:textId="16598F41" w:rsidR="00C82F67" w:rsidRDefault="008B51F0" w:rsidP="00C82F67">
      <w:pPr>
        <w:numPr>
          <w:ilvl w:val="0"/>
          <w:numId w:val="61"/>
        </w:numPr>
        <w:spacing w:before="0" w:after="0"/>
        <w:ind w:hanging="360"/>
        <w:contextualSpacing/>
      </w:pPr>
      <w:r>
        <w:t>Xcode</w:t>
      </w:r>
      <w:r w:rsidR="00C82F67">
        <w:t>;</w:t>
      </w:r>
    </w:p>
    <w:p w14:paraId="6ADFB96C" w14:textId="242AF40F" w:rsidR="00C82F67" w:rsidRDefault="008B51F0" w:rsidP="00C82F67">
      <w:pPr>
        <w:numPr>
          <w:ilvl w:val="0"/>
          <w:numId w:val="61"/>
        </w:numPr>
        <w:spacing w:before="0" w:after="0"/>
        <w:ind w:hanging="360"/>
        <w:contextualSpacing/>
      </w:pPr>
      <w:r>
        <w:t>Conhecendo o Xcode</w:t>
      </w:r>
      <w:r w:rsidR="00C82F67">
        <w:t>;</w:t>
      </w:r>
    </w:p>
    <w:p w14:paraId="2EE403A6" w14:textId="781ABFCA" w:rsidR="008B51F0" w:rsidRDefault="008B51F0" w:rsidP="004B4EC6">
      <w:pPr>
        <w:numPr>
          <w:ilvl w:val="0"/>
          <w:numId w:val="61"/>
        </w:numPr>
        <w:spacing w:before="0" w:after="0"/>
        <w:ind w:hanging="360"/>
        <w:contextualSpacing/>
      </w:pPr>
      <w:r>
        <w:t>Swift 3;</w:t>
      </w:r>
    </w:p>
    <w:p w14:paraId="7C6CBB7C" w14:textId="353CA3F1" w:rsidR="008B51F0" w:rsidRDefault="008B51F0" w:rsidP="004B4EC6">
      <w:pPr>
        <w:numPr>
          <w:ilvl w:val="0"/>
          <w:numId w:val="61"/>
        </w:numPr>
        <w:spacing w:before="0" w:after="0"/>
        <w:ind w:hanging="360"/>
        <w:contextualSpacing/>
      </w:pPr>
      <w:r>
        <w:t>Cocoapods x Carthage;</w:t>
      </w:r>
    </w:p>
    <w:p w14:paraId="72618F7C" w14:textId="726A1C41" w:rsidR="008B51F0" w:rsidRDefault="008B51F0" w:rsidP="004B4EC6">
      <w:pPr>
        <w:numPr>
          <w:ilvl w:val="0"/>
          <w:numId w:val="61"/>
        </w:numPr>
        <w:spacing w:before="0" w:after="0"/>
        <w:ind w:hanging="360"/>
        <w:contextualSpacing/>
      </w:pPr>
      <w:r>
        <w:t>Playground;</w:t>
      </w:r>
    </w:p>
    <w:p w14:paraId="6481DEC8" w14:textId="6BCAE34B" w:rsidR="00C82F67" w:rsidRDefault="008B51F0" w:rsidP="004B4EC6">
      <w:pPr>
        <w:numPr>
          <w:ilvl w:val="0"/>
          <w:numId w:val="61"/>
        </w:numPr>
        <w:spacing w:before="0" w:after="0"/>
        <w:ind w:hanging="360"/>
        <w:contextualSpacing/>
      </w:pPr>
      <w:r>
        <w:t>Hello World.</w:t>
      </w:r>
    </w:p>
    <w:p w14:paraId="654C90B2" w14:textId="77777777" w:rsidR="00C82F67" w:rsidRDefault="00C82F67" w:rsidP="00C82F67"/>
    <w:p w14:paraId="4557E809" w14:textId="77777777" w:rsidR="00C82F67" w:rsidRDefault="00C82F67" w:rsidP="00C82F67">
      <w:pPr>
        <w:pStyle w:val="Ttulo3"/>
      </w:pPr>
      <w:r>
        <w:rPr>
          <w:color w:val="7F7F7F"/>
        </w:rPr>
        <w:t>PONTOS IMPORTANTES</w:t>
      </w:r>
    </w:p>
    <w:p w14:paraId="586D8646" w14:textId="386F0326" w:rsidR="00C82F67" w:rsidRDefault="008B51F0" w:rsidP="00C82F67">
      <w:r>
        <w:t>Aqui será necessário que o aluno acompanhe o livro e suas figuras para que ele possa visualizar as telas referidas no texto e conhecer com maior agilidade a interface do Xcode.</w:t>
      </w:r>
    </w:p>
    <w:p w14:paraId="43C35F5B" w14:textId="77777777" w:rsidR="00C82F67" w:rsidRPr="004B4EC6" w:rsidRDefault="00C82F67" w:rsidP="004B4EC6"/>
    <w:p w14:paraId="70C09C1A" w14:textId="3E309E11" w:rsidR="00851E74" w:rsidRDefault="00851E74" w:rsidP="004B4EC6">
      <w:pPr>
        <w:pStyle w:val="Ttulo3"/>
      </w:pPr>
      <w:r>
        <w:t>2.1. ID Apple</w:t>
      </w:r>
    </w:p>
    <w:p w14:paraId="283180CA" w14:textId="07BCC8E9" w:rsidR="00851E74" w:rsidRDefault="00851E74" w:rsidP="00851E74">
      <w:r>
        <w:t xml:space="preserve">Educador, neste item explique a necessidade da criação de um ID Apple. </w:t>
      </w:r>
      <w:r w:rsidR="00C82F67">
        <w:t>Duas</w:t>
      </w:r>
      <w:r>
        <w:t xml:space="preserve"> delas é para publicação de nossos apps e inclusive, fazer o donwload do Xcode, mas atente ao aluno que no inicio podemos criar uma conta com licença de testes, mas para publicarmos nossos apps devemos criar uma conta especial por uma taxa média de $100,00.</w:t>
      </w:r>
    </w:p>
    <w:p w14:paraId="0E269C3A" w14:textId="77777777" w:rsidR="00851E74" w:rsidRDefault="00851E74" w:rsidP="00851E74">
      <w:pPr>
        <w:pBdr>
          <w:bottom w:val="single" w:sz="4" w:space="1" w:color="auto"/>
        </w:pBdr>
      </w:pPr>
      <w:r>
        <w:t>Para criar um ID Apple com licença de teste, siga os passos, em resumo:</w:t>
      </w:r>
    </w:p>
    <w:p w14:paraId="7A44248C" w14:textId="77777777" w:rsidR="00851E74" w:rsidRDefault="00851E74" w:rsidP="00851E74">
      <w:pPr>
        <w:pStyle w:val="PargrafodaLista"/>
        <w:numPr>
          <w:ilvl w:val="0"/>
          <w:numId w:val="55"/>
        </w:numPr>
        <w:spacing w:before="0" w:after="200"/>
      </w:pPr>
      <w:r>
        <w:t xml:space="preserve">Preencher o formulário em: </w:t>
      </w:r>
      <w:hyperlink r:id="rId11" w:anchor="!&amp;page=create" w:history="1">
        <w:r w:rsidRPr="00853DCA">
          <w:rPr>
            <w:rStyle w:val="Hiperlink"/>
          </w:rPr>
          <w:t>https://appleid.apple.com/account#!&amp;page=create</w:t>
        </w:r>
      </w:hyperlink>
      <w:r>
        <w:rPr>
          <w:rStyle w:val="Hiperlink"/>
        </w:rPr>
        <w:t xml:space="preserve"> </w:t>
      </w:r>
      <w:r w:rsidRPr="00617603">
        <w:t xml:space="preserve">e </w:t>
      </w:r>
      <w:r>
        <w:t>anotar o código de verificação recebido no email cadastrado.</w:t>
      </w:r>
    </w:p>
    <w:p w14:paraId="233B1A01" w14:textId="77777777" w:rsidR="00851E74" w:rsidRDefault="00851E74" w:rsidP="00851E74">
      <w:pPr>
        <w:pStyle w:val="SemEspaamento"/>
        <w:numPr>
          <w:ilvl w:val="0"/>
          <w:numId w:val="55"/>
        </w:numPr>
        <w:spacing w:after="200"/>
        <w:jc w:val="both"/>
      </w:pPr>
      <w:r>
        <w:t xml:space="preserve">Configurar nossa Apple Store com esta nova conta. Abrir a </w:t>
      </w:r>
      <w:r w:rsidRPr="00617603">
        <w:rPr>
          <w:b/>
        </w:rPr>
        <w:t xml:space="preserve">App Store </w:t>
      </w:r>
      <w:r>
        <w:t xml:space="preserve">e no menu, clicar em </w:t>
      </w:r>
      <w:r w:rsidRPr="00617603">
        <w:rPr>
          <w:b/>
        </w:rPr>
        <w:t>Loja &gt; Iniciar Sessão</w:t>
      </w:r>
      <w:r>
        <w:rPr>
          <w:b/>
        </w:rPr>
        <w:t xml:space="preserve">, </w:t>
      </w:r>
      <w:r>
        <w:t>entrar com o e-mail e senha cadastrados no ID Apple.</w:t>
      </w:r>
    </w:p>
    <w:p w14:paraId="2D6157AE" w14:textId="77777777" w:rsidR="00851E74" w:rsidRDefault="00851E74" w:rsidP="00851E74">
      <w:pPr>
        <w:pStyle w:val="SemEspaamento"/>
        <w:numPr>
          <w:ilvl w:val="0"/>
          <w:numId w:val="55"/>
        </w:numPr>
        <w:spacing w:after="200"/>
        <w:jc w:val="both"/>
      </w:pPr>
      <w:r>
        <w:t>Aceitar os termos de uso e inserir seu endereço físico, que é obrigatório e está tudo pronto para comprar.</w:t>
      </w:r>
    </w:p>
    <w:p w14:paraId="0A6D7459" w14:textId="77777777" w:rsidR="00851E74" w:rsidRDefault="00851E74" w:rsidP="00851E74">
      <w:pPr>
        <w:keepNext/>
        <w:jc w:val="center"/>
      </w:pPr>
    </w:p>
    <w:p w14:paraId="24152E69" w14:textId="0F3A1C46" w:rsidR="00851E74" w:rsidRDefault="00851E74" w:rsidP="004B4EC6">
      <w:pPr>
        <w:pStyle w:val="Ttulo3"/>
      </w:pPr>
      <w:r>
        <w:t>2.2. Xcode</w:t>
      </w:r>
    </w:p>
    <w:p w14:paraId="5BA22ED6" w14:textId="77777777" w:rsidR="00851E74" w:rsidRDefault="00851E74" w:rsidP="00851E74">
      <w:r>
        <w:t>Educador, compare o Xcode com o Android Studio e diga que ele é usado para desenvolvimento de apps para diversas plataformas da Apple. Explique também o bom funcionamento da IDE em relação à exclusividade de uso com os dispositivos Apple. A seguir estão os passos para instalar a versão 8.0 do Xcode, com suporte para desenvolvimento para iOS 10.</w:t>
      </w:r>
    </w:p>
    <w:p w14:paraId="77EBA686" w14:textId="77777777" w:rsidR="00851E74" w:rsidRDefault="00851E74" w:rsidP="00851E74">
      <w:r>
        <w:t>Se os computadores da escola não estiverem com o Xcode instalado, siga os passos, de preferência em horário extra-classe, pois o processo é um tanto demorado. Desta vez, o passo-a-passo seguem de maneira detalhada para que você, educador, possa realizar esta tarefa:</w:t>
      </w:r>
    </w:p>
    <w:p w14:paraId="26605A44" w14:textId="77777777" w:rsidR="00851E74" w:rsidRPr="00C91E61" w:rsidRDefault="00851E74" w:rsidP="00851E74">
      <w:pPr>
        <w:pBdr>
          <w:bottom w:val="single" w:sz="4" w:space="1" w:color="auto"/>
        </w:pBdr>
      </w:pPr>
    </w:p>
    <w:p w14:paraId="5973B8A5" w14:textId="77777777" w:rsidR="00851E74" w:rsidRPr="00617603" w:rsidRDefault="00851E74" w:rsidP="00851E74">
      <w:pPr>
        <w:pStyle w:val="PargrafodaLista"/>
        <w:numPr>
          <w:ilvl w:val="0"/>
          <w:numId w:val="54"/>
        </w:numPr>
        <w:spacing w:before="0" w:after="200"/>
        <w:rPr>
          <w:rStyle w:val="Hiperlink"/>
          <w:rFonts w:cs="Arial"/>
          <w:color w:val="000000"/>
        </w:rPr>
      </w:pPr>
      <w:r>
        <w:t xml:space="preserve">Educador, abra a </w:t>
      </w:r>
      <w:r w:rsidRPr="00CD4CC0">
        <w:rPr>
          <w:b/>
        </w:rPr>
        <w:t>App Store</w:t>
      </w:r>
      <w:r>
        <w:t xml:space="preserve"> e procure por Xcode 8. Opcionalmente você pode tentar acessar utilizando esta URL no seu Safari ou browser de preferência: </w:t>
      </w:r>
      <w:hyperlink r:id="rId12" w:history="1">
        <w:r w:rsidRPr="003506E1">
          <w:rPr>
            <w:rStyle w:val="Hiperlink"/>
            <w:rFonts w:ascii="Helvetica Neue" w:hAnsi="Helvetica Neue" w:cs="Helvetica Neue"/>
          </w:rPr>
          <w:t>macappstores://itunes.apple.com/br/app/xcode/id497799835?mt=12</w:t>
        </w:r>
      </w:hyperlink>
    </w:p>
    <w:p w14:paraId="477F78E5" w14:textId="77777777" w:rsidR="00851E74" w:rsidRDefault="00851E74" w:rsidP="00851E74">
      <w:pPr>
        <w:keepNext/>
        <w:jc w:val="center"/>
      </w:pPr>
      <w:r>
        <w:rPr>
          <w:noProof/>
        </w:rPr>
        <w:drawing>
          <wp:inline distT="0" distB="0" distL="0" distR="0" wp14:anchorId="1A54A6DB" wp14:editId="3C91EBB0">
            <wp:extent cx="5733415" cy="4063365"/>
            <wp:effectExtent l="0" t="0" r="6985"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 busque por xcode.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4063365"/>
                    </a:xfrm>
                    <a:prstGeom prst="rect">
                      <a:avLst/>
                    </a:prstGeom>
                  </pic:spPr>
                </pic:pic>
              </a:graphicData>
            </a:graphic>
          </wp:inline>
        </w:drawing>
      </w:r>
    </w:p>
    <w:p w14:paraId="004DB2B3" w14:textId="77777777" w:rsidR="00851E74" w:rsidRPr="00CD4CC0" w:rsidRDefault="00851E74" w:rsidP="00851E74">
      <w:pPr>
        <w:pStyle w:val="Legenda"/>
        <w:jc w:val="center"/>
      </w:pPr>
      <w:r>
        <w:t xml:space="preserve">Figura </w:t>
      </w:r>
      <w:fldSimple w:instr=" SEQ Figura \* ARABIC ">
        <w:r>
          <w:rPr>
            <w:noProof/>
          </w:rPr>
          <w:t>17</w:t>
        </w:r>
      </w:fldSimple>
      <w:r>
        <w:t xml:space="preserve"> - Buscando Xcode na App Store</w:t>
      </w:r>
    </w:p>
    <w:p w14:paraId="3FCD37C5" w14:textId="77777777" w:rsidR="00851E74" w:rsidRPr="00617603" w:rsidRDefault="00851E74" w:rsidP="00851E74">
      <w:pPr>
        <w:pStyle w:val="PargrafodaLista"/>
        <w:numPr>
          <w:ilvl w:val="0"/>
          <w:numId w:val="54"/>
        </w:numPr>
        <w:spacing w:before="0" w:after="200"/>
      </w:pPr>
      <w:r>
        <w:t xml:space="preserve">Nos resultados da busca, localize o Xcode e clique em </w:t>
      </w:r>
      <w:r w:rsidRPr="00617603">
        <w:rPr>
          <w:b/>
        </w:rPr>
        <w:t>Obter</w:t>
      </w:r>
      <w:r>
        <w:t xml:space="preserve"> e em seguida clique em </w:t>
      </w:r>
      <w:r>
        <w:rPr>
          <w:b/>
        </w:rPr>
        <w:t>Instalar App.</w:t>
      </w:r>
    </w:p>
    <w:p w14:paraId="3EE169FE" w14:textId="77777777" w:rsidR="00851E74" w:rsidRDefault="00851E74" w:rsidP="00851E74">
      <w:pPr>
        <w:keepNext/>
        <w:jc w:val="center"/>
      </w:pPr>
      <w:r>
        <w:rPr>
          <w:noProof/>
        </w:rPr>
        <w:drawing>
          <wp:inline distT="0" distB="0" distL="0" distR="0" wp14:anchorId="450B8765" wp14:editId="6655F9F7">
            <wp:extent cx="2451735" cy="1345115"/>
            <wp:effectExtent l="0" t="0" r="12065"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 Clique em obter.png"/>
                    <pic:cNvPicPr/>
                  </pic:nvPicPr>
                  <pic:blipFill>
                    <a:blip r:embed="rId14">
                      <a:extLst>
                        <a:ext uri="{28A0092B-C50C-407E-A947-70E740481C1C}">
                          <a14:useLocalDpi xmlns:a14="http://schemas.microsoft.com/office/drawing/2010/main" val="0"/>
                        </a:ext>
                      </a:extLst>
                    </a:blip>
                    <a:stretch>
                      <a:fillRect/>
                    </a:stretch>
                  </pic:blipFill>
                  <pic:spPr>
                    <a:xfrm>
                      <a:off x="0" y="0"/>
                      <a:ext cx="2468313" cy="1354210"/>
                    </a:xfrm>
                    <a:prstGeom prst="rect">
                      <a:avLst/>
                    </a:prstGeom>
                  </pic:spPr>
                </pic:pic>
              </a:graphicData>
            </a:graphic>
          </wp:inline>
        </w:drawing>
      </w:r>
    </w:p>
    <w:p w14:paraId="68AC0CF0" w14:textId="77777777" w:rsidR="00851E74" w:rsidRDefault="00851E74" w:rsidP="00851E74">
      <w:pPr>
        <w:pStyle w:val="Legenda"/>
        <w:jc w:val="center"/>
      </w:pPr>
      <w:r>
        <w:t xml:space="preserve">Figura </w:t>
      </w:r>
      <w:fldSimple w:instr=" SEQ Figura \* ARABIC ">
        <w:r>
          <w:rPr>
            <w:noProof/>
          </w:rPr>
          <w:t>18</w:t>
        </w:r>
      </w:fldSimple>
      <w:r>
        <w:t xml:space="preserve"> - Clique em Obter</w:t>
      </w:r>
    </w:p>
    <w:p w14:paraId="2B7940F6" w14:textId="77777777" w:rsidR="00851E74" w:rsidRDefault="00851E74" w:rsidP="00851E74">
      <w:pPr>
        <w:keepNext/>
        <w:jc w:val="center"/>
      </w:pPr>
      <w:r>
        <w:rPr>
          <w:noProof/>
        </w:rPr>
        <w:drawing>
          <wp:inline distT="0" distB="0" distL="0" distR="0" wp14:anchorId="0B63757D" wp14:editId="019F0073">
            <wp:extent cx="2584642" cy="1471100"/>
            <wp:effectExtent l="0" t="0" r="6350" b="254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 Clique em intalar o app.png"/>
                    <pic:cNvPicPr/>
                  </pic:nvPicPr>
                  <pic:blipFill>
                    <a:blip r:embed="rId15">
                      <a:extLst>
                        <a:ext uri="{28A0092B-C50C-407E-A947-70E740481C1C}">
                          <a14:useLocalDpi xmlns:a14="http://schemas.microsoft.com/office/drawing/2010/main" val="0"/>
                        </a:ext>
                      </a:extLst>
                    </a:blip>
                    <a:stretch>
                      <a:fillRect/>
                    </a:stretch>
                  </pic:blipFill>
                  <pic:spPr>
                    <a:xfrm>
                      <a:off x="0" y="0"/>
                      <a:ext cx="2618078" cy="1490131"/>
                    </a:xfrm>
                    <a:prstGeom prst="rect">
                      <a:avLst/>
                    </a:prstGeom>
                  </pic:spPr>
                </pic:pic>
              </a:graphicData>
            </a:graphic>
          </wp:inline>
        </w:drawing>
      </w:r>
    </w:p>
    <w:p w14:paraId="65BDD4D0" w14:textId="77777777" w:rsidR="00851E74" w:rsidRDefault="00851E74" w:rsidP="00851E74">
      <w:pPr>
        <w:pStyle w:val="Legenda"/>
        <w:jc w:val="center"/>
      </w:pPr>
      <w:r>
        <w:t xml:space="preserve">Figura </w:t>
      </w:r>
      <w:fldSimple w:instr=" SEQ Figura \* ARABIC ">
        <w:r>
          <w:rPr>
            <w:noProof/>
          </w:rPr>
          <w:t>19</w:t>
        </w:r>
      </w:fldSimple>
      <w:r>
        <w:t xml:space="preserve"> - Clique em Instalar App</w:t>
      </w:r>
    </w:p>
    <w:p w14:paraId="3E9A1949" w14:textId="77777777" w:rsidR="00851E74" w:rsidRPr="00617603" w:rsidRDefault="00851E74" w:rsidP="00851E74"/>
    <w:p w14:paraId="38C8EAAC" w14:textId="77777777" w:rsidR="00851E74" w:rsidRDefault="00851E74" w:rsidP="00851E74">
      <w:pPr>
        <w:pStyle w:val="PargrafodaLista"/>
        <w:numPr>
          <w:ilvl w:val="0"/>
          <w:numId w:val="54"/>
        </w:numPr>
        <w:spacing w:before="0" w:after="200"/>
      </w:pPr>
      <w:r>
        <w:t xml:space="preserve">Na nova tela você terá que se autenticar, então insira seu ID Apple e senha, pode ser que sejam necessários o ID Apple e senha da escola. </w:t>
      </w:r>
    </w:p>
    <w:p w14:paraId="0EDFAA92" w14:textId="77777777" w:rsidR="00851E74" w:rsidRDefault="00851E74" w:rsidP="00851E74">
      <w:pPr>
        <w:keepNext/>
        <w:ind w:left="360"/>
        <w:jc w:val="center"/>
      </w:pPr>
      <w:r>
        <w:rPr>
          <w:noProof/>
        </w:rPr>
        <w:drawing>
          <wp:inline distT="0" distB="0" distL="0" distR="0" wp14:anchorId="4BE0EC8E" wp14:editId="0EDFE6F2">
            <wp:extent cx="5733415" cy="1691005"/>
            <wp:effectExtent l="0" t="0" r="6985" b="1079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 Insira seu nome de usuário e senha.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1691005"/>
                    </a:xfrm>
                    <a:prstGeom prst="rect">
                      <a:avLst/>
                    </a:prstGeom>
                  </pic:spPr>
                </pic:pic>
              </a:graphicData>
            </a:graphic>
          </wp:inline>
        </w:drawing>
      </w:r>
    </w:p>
    <w:p w14:paraId="359F4D99" w14:textId="77777777" w:rsidR="00851E74" w:rsidRDefault="00851E74" w:rsidP="00851E74">
      <w:pPr>
        <w:pStyle w:val="Legenda"/>
        <w:jc w:val="center"/>
      </w:pPr>
      <w:r>
        <w:t xml:space="preserve">Figura </w:t>
      </w:r>
      <w:fldSimple w:instr=" SEQ Figura \* ARABIC ">
        <w:r>
          <w:rPr>
            <w:noProof/>
          </w:rPr>
          <w:t>20</w:t>
        </w:r>
      </w:fldSimple>
      <w:r>
        <w:t xml:space="preserve"> - Autenticação na App Store</w:t>
      </w:r>
    </w:p>
    <w:p w14:paraId="3B70C704" w14:textId="77777777" w:rsidR="00851E74" w:rsidRDefault="00851E74" w:rsidP="00851E74">
      <w:pPr>
        <w:pStyle w:val="PargrafodaLista"/>
        <w:numPr>
          <w:ilvl w:val="0"/>
          <w:numId w:val="54"/>
        </w:numPr>
        <w:spacing w:before="0" w:after="200"/>
      </w:pPr>
      <w:r>
        <w:t>Se você não baixou nenhum app anteriormente na App Store, você precisará confirmar seus dados de pagamento (lembrando que o Xcode é um app gratuito). É necessário, consentimento dos responsáveis pelo curso o uso dessas credenciais.</w:t>
      </w:r>
    </w:p>
    <w:p w14:paraId="708FB586" w14:textId="77777777" w:rsidR="00851E74" w:rsidRDefault="00851E74" w:rsidP="00851E74">
      <w:pPr>
        <w:pStyle w:val="PargrafodaLista"/>
        <w:numPr>
          <w:ilvl w:val="0"/>
          <w:numId w:val="54"/>
        </w:numPr>
        <w:spacing w:before="0" w:after="200"/>
      </w:pPr>
      <w:r>
        <w:t>O app irá baixar e instalar.</w:t>
      </w:r>
    </w:p>
    <w:p w14:paraId="5433C40C" w14:textId="77777777" w:rsidR="00851E74" w:rsidRDefault="00851E74" w:rsidP="00851E74">
      <w:pPr>
        <w:keepNext/>
        <w:jc w:val="center"/>
      </w:pPr>
      <w:r>
        <w:rPr>
          <w:noProof/>
        </w:rPr>
        <w:drawing>
          <wp:inline distT="0" distB="0" distL="0" distR="0" wp14:anchorId="3EAB8B4F" wp14:editId="560C34C8">
            <wp:extent cx="2654468" cy="150173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5. Indicativo de instalação.png"/>
                    <pic:cNvPicPr/>
                  </pic:nvPicPr>
                  <pic:blipFill>
                    <a:blip r:embed="rId17">
                      <a:extLst>
                        <a:ext uri="{28A0092B-C50C-407E-A947-70E740481C1C}">
                          <a14:useLocalDpi xmlns:a14="http://schemas.microsoft.com/office/drawing/2010/main" val="0"/>
                        </a:ext>
                      </a:extLst>
                    </a:blip>
                    <a:stretch>
                      <a:fillRect/>
                    </a:stretch>
                  </pic:blipFill>
                  <pic:spPr>
                    <a:xfrm>
                      <a:off x="0" y="0"/>
                      <a:ext cx="2684087" cy="1518488"/>
                    </a:xfrm>
                    <a:prstGeom prst="rect">
                      <a:avLst/>
                    </a:prstGeom>
                  </pic:spPr>
                </pic:pic>
              </a:graphicData>
            </a:graphic>
          </wp:inline>
        </w:drawing>
      </w:r>
    </w:p>
    <w:p w14:paraId="60F4EFA0" w14:textId="77777777" w:rsidR="00851E74" w:rsidRDefault="00851E74" w:rsidP="00851E74">
      <w:pPr>
        <w:pStyle w:val="Legenda"/>
        <w:jc w:val="center"/>
      </w:pPr>
      <w:r>
        <w:t xml:space="preserve">Figura </w:t>
      </w:r>
      <w:fldSimple w:instr=" SEQ Figura \* ARABIC ">
        <w:r>
          <w:rPr>
            <w:noProof/>
          </w:rPr>
          <w:t>21</w:t>
        </w:r>
      </w:fldSimple>
      <w:r>
        <w:t xml:space="preserve"> - Instalação do Xcode iniciada</w:t>
      </w:r>
    </w:p>
    <w:p w14:paraId="2F99C337" w14:textId="77777777" w:rsidR="00851E74" w:rsidRDefault="00851E74" w:rsidP="00851E74">
      <w:pPr>
        <w:pStyle w:val="PargrafodaLista"/>
        <w:numPr>
          <w:ilvl w:val="0"/>
          <w:numId w:val="54"/>
        </w:numPr>
        <w:spacing w:before="0" w:after="200"/>
      </w:pPr>
      <w:r>
        <w:t>Você pode acompanhar o andamento da instalação entrando no Launchpad (que fica na Dock do Mac) localizando o ícone do Xcode.</w:t>
      </w:r>
    </w:p>
    <w:p w14:paraId="38E2D2A6" w14:textId="77777777" w:rsidR="00851E74" w:rsidRDefault="00851E74" w:rsidP="00851E74">
      <w:pPr>
        <w:keepNext/>
        <w:ind w:left="360"/>
        <w:jc w:val="center"/>
      </w:pPr>
      <w:r>
        <w:rPr>
          <w:noProof/>
        </w:rPr>
        <w:drawing>
          <wp:inline distT="0" distB="0" distL="0" distR="0" wp14:anchorId="2D51C9C1" wp14:editId="35B5B693">
            <wp:extent cx="876300" cy="838200"/>
            <wp:effectExtent l="0" t="0" r="1270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 Acompanhando o estado de instalação.png"/>
                    <pic:cNvPicPr/>
                  </pic:nvPicPr>
                  <pic:blipFill>
                    <a:blip r:embed="rId18">
                      <a:extLst>
                        <a:ext uri="{28A0092B-C50C-407E-A947-70E740481C1C}">
                          <a14:useLocalDpi xmlns:a14="http://schemas.microsoft.com/office/drawing/2010/main" val="0"/>
                        </a:ext>
                      </a:extLst>
                    </a:blip>
                    <a:stretch>
                      <a:fillRect/>
                    </a:stretch>
                  </pic:blipFill>
                  <pic:spPr>
                    <a:xfrm>
                      <a:off x="0" y="0"/>
                      <a:ext cx="876300" cy="838200"/>
                    </a:xfrm>
                    <a:prstGeom prst="rect">
                      <a:avLst/>
                    </a:prstGeom>
                  </pic:spPr>
                </pic:pic>
              </a:graphicData>
            </a:graphic>
          </wp:inline>
        </w:drawing>
      </w:r>
    </w:p>
    <w:p w14:paraId="70B7F096" w14:textId="77777777" w:rsidR="00851E74" w:rsidRDefault="00851E74" w:rsidP="00851E74">
      <w:pPr>
        <w:pStyle w:val="Legenda"/>
        <w:ind w:left="360"/>
        <w:jc w:val="center"/>
      </w:pPr>
      <w:r>
        <w:t xml:space="preserve">Figura </w:t>
      </w:r>
      <w:fldSimple w:instr=" SEQ Figura \* ARABIC ">
        <w:r>
          <w:rPr>
            <w:noProof/>
          </w:rPr>
          <w:t>22</w:t>
        </w:r>
      </w:fldSimple>
      <w:r>
        <w:t xml:space="preserve"> - Launchpad</w:t>
      </w:r>
    </w:p>
    <w:p w14:paraId="5B9592DE" w14:textId="77777777" w:rsidR="00851E74" w:rsidRDefault="00851E74" w:rsidP="00851E74">
      <w:pPr>
        <w:keepNext/>
        <w:ind w:left="360"/>
        <w:jc w:val="center"/>
      </w:pPr>
      <w:r>
        <w:rPr>
          <w:noProof/>
        </w:rPr>
        <w:drawing>
          <wp:inline distT="0" distB="0" distL="0" distR="0" wp14:anchorId="1729E77E" wp14:editId="3DA28831">
            <wp:extent cx="1011023" cy="801846"/>
            <wp:effectExtent l="0" t="0" r="5080" b="1143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 Acompanhando o estado de instalação.png"/>
                    <pic:cNvPicPr/>
                  </pic:nvPicPr>
                  <pic:blipFill>
                    <a:blip r:embed="rId19">
                      <a:extLst>
                        <a:ext uri="{28A0092B-C50C-407E-A947-70E740481C1C}">
                          <a14:useLocalDpi xmlns:a14="http://schemas.microsoft.com/office/drawing/2010/main" val="0"/>
                        </a:ext>
                      </a:extLst>
                    </a:blip>
                    <a:stretch>
                      <a:fillRect/>
                    </a:stretch>
                  </pic:blipFill>
                  <pic:spPr>
                    <a:xfrm>
                      <a:off x="0" y="0"/>
                      <a:ext cx="1027710" cy="815081"/>
                    </a:xfrm>
                    <a:prstGeom prst="rect">
                      <a:avLst/>
                    </a:prstGeom>
                  </pic:spPr>
                </pic:pic>
              </a:graphicData>
            </a:graphic>
          </wp:inline>
        </w:drawing>
      </w:r>
    </w:p>
    <w:p w14:paraId="1430298A" w14:textId="77777777" w:rsidR="00851E74" w:rsidRDefault="00851E74" w:rsidP="00851E74">
      <w:pPr>
        <w:pStyle w:val="Legenda"/>
        <w:ind w:left="360"/>
        <w:jc w:val="center"/>
      </w:pPr>
      <w:r>
        <w:t xml:space="preserve">Figura </w:t>
      </w:r>
      <w:fldSimple w:instr=" SEQ Figura \* ARABIC ">
        <w:r>
          <w:rPr>
            <w:noProof/>
          </w:rPr>
          <w:t>23</w:t>
        </w:r>
      </w:fldSimple>
      <w:r>
        <w:t xml:space="preserve"> - Andamento da instalação do Xcode (ícone do Xcode no Launchpad)</w:t>
      </w:r>
    </w:p>
    <w:p w14:paraId="16B65346" w14:textId="77777777" w:rsidR="00851E74" w:rsidRDefault="00851E74" w:rsidP="00851E74"/>
    <w:p w14:paraId="6BA56A7C" w14:textId="77777777" w:rsidR="00851E74" w:rsidRDefault="00851E74" w:rsidP="00851E74">
      <w:pPr>
        <w:pStyle w:val="PargrafodaLista"/>
        <w:numPr>
          <w:ilvl w:val="0"/>
          <w:numId w:val="54"/>
        </w:numPr>
        <w:spacing w:before="0" w:after="200"/>
      </w:pPr>
      <w:r>
        <w:t>Aguarde até a instalação terminar e abra o Xcode</w:t>
      </w:r>
    </w:p>
    <w:p w14:paraId="43F310E1" w14:textId="77777777" w:rsidR="00851E74" w:rsidRDefault="00851E74" w:rsidP="00851E74">
      <w:pPr>
        <w:keepNext/>
        <w:jc w:val="center"/>
      </w:pPr>
      <w:r>
        <w:rPr>
          <w:noProof/>
        </w:rPr>
        <w:drawing>
          <wp:inline distT="0" distB="0" distL="0" distR="0" wp14:anchorId="1F4F9B37" wp14:editId="4C025789">
            <wp:extent cx="1462907" cy="1336961"/>
            <wp:effectExtent l="0" t="0" r="10795"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a de Tela 2016-11-04 às 20.17.49.png"/>
                    <pic:cNvPicPr/>
                  </pic:nvPicPr>
                  <pic:blipFill>
                    <a:blip r:embed="rId20">
                      <a:extLst>
                        <a:ext uri="{28A0092B-C50C-407E-A947-70E740481C1C}">
                          <a14:useLocalDpi xmlns:a14="http://schemas.microsoft.com/office/drawing/2010/main" val="0"/>
                        </a:ext>
                      </a:extLst>
                    </a:blip>
                    <a:stretch>
                      <a:fillRect/>
                    </a:stretch>
                  </pic:blipFill>
                  <pic:spPr>
                    <a:xfrm>
                      <a:off x="0" y="0"/>
                      <a:ext cx="1479435" cy="1352066"/>
                    </a:xfrm>
                    <a:prstGeom prst="rect">
                      <a:avLst/>
                    </a:prstGeom>
                  </pic:spPr>
                </pic:pic>
              </a:graphicData>
            </a:graphic>
          </wp:inline>
        </w:drawing>
      </w:r>
    </w:p>
    <w:p w14:paraId="5EDB6F10" w14:textId="77777777" w:rsidR="00851E74" w:rsidRDefault="00851E74" w:rsidP="00851E74">
      <w:pPr>
        <w:pStyle w:val="Legenda"/>
        <w:jc w:val="center"/>
      </w:pPr>
      <w:r>
        <w:t xml:space="preserve">Figura </w:t>
      </w:r>
      <w:fldSimple w:instr=" SEQ Figura \* ARABIC ">
        <w:r>
          <w:rPr>
            <w:noProof/>
          </w:rPr>
          <w:t>24</w:t>
        </w:r>
      </w:fldSimple>
      <w:r>
        <w:t xml:space="preserve"> - Xcode instalado e pronto para ser usado</w:t>
      </w:r>
    </w:p>
    <w:p w14:paraId="2340A529" w14:textId="77777777" w:rsidR="00851E74" w:rsidRPr="00460CD0" w:rsidRDefault="00851E74" w:rsidP="00851E74">
      <w:r>
        <w:t>Pronto. Temos nosso Xcode instalado.</w:t>
      </w:r>
    </w:p>
    <w:p w14:paraId="020CE267" w14:textId="3C1DD82B" w:rsidR="00851E74" w:rsidRDefault="00C82F67" w:rsidP="004B4EC6">
      <w:pPr>
        <w:pStyle w:val="Ttulo3"/>
      </w:pPr>
      <w:r>
        <w:t xml:space="preserve">2.3. </w:t>
      </w:r>
      <w:r w:rsidR="00851E74">
        <w:t>Conhecendo o Xcode</w:t>
      </w:r>
    </w:p>
    <w:p w14:paraId="435627FD" w14:textId="77777777" w:rsidR="00851E74" w:rsidRDefault="00851E74" w:rsidP="00851E74">
      <w:r>
        <w:t>Nesta seção, não é necessário criar um app. Por enquanto, siga apenas o conteúdo do livro do aluno e dê as devidas explicações. Estas são breves e a seguir segue resumido algumas explicações referente a interface do Xcode e outras funcionalidades, primeiro, apresentando a tela do Xcode.</w:t>
      </w:r>
    </w:p>
    <w:p w14:paraId="5B48F2F2" w14:textId="77777777" w:rsidR="00851E74" w:rsidRDefault="00851E74" w:rsidP="00851E74"/>
    <w:p w14:paraId="189D1D2F" w14:textId="3A47CFF0" w:rsidR="00851E74" w:rsidRDefault="00C82F67" w:rsidP="004B4EC6">
      <w:pPr>
        <w:pStyle w:val="Ttulo4"/>
      </w:pPr>
      <w:r>
        <w:t xml:space="preserve">2.3.1. </w:t>
      </w:r>
      <w:r w:rsidR="00851E74">
        <w:t>Navegação do Projeto</w:t>
      </w:r>
    </w:p>
    <w:p w14:paraId="5E7563CC" w14:textId="77777777" w:rsidR="00851E74" w:rsidRDefault="00851E74" w:rsidP="00851E74">
      <w:r>
        <w:t xml:space="preserve">Educador, indique o painel de navegação, mostrando a diferença entre as pastas amarelas e azuis. Os </w:t>
      </w:r>
      <w:r w:rsidRPr="00617603">
        <w:rPr>
          <w:b/>
        </w:rPr>
        <w:t>diretórios de cor amarela são grupos</w:t>
      </w:r>
      <w:r>
        <w:t xml:space="preserve"> e </w:t>
      </w:r>
      <w:r w:rsidRPr="00617603">
        <w:rPr>
          <w:b/>
        </w:rPr>
        <w:t>as pastas em azul refletem os diretórios reais do seu projeto</w:t>
      </w:r>
      <w:r>
        <w:t xml:space="preserve">. </w:t>
      </w:r>
    </w:p>
    <w:p w14:paraId="58826D23" w14:textId="77777777" w:rsidR="00851E74" w:rsidRDefault="00851E74" w:rsidP="00851E74">
      <w:pPr>
        <w:keepNext/>
        <w:jc w:val="center"/>
      </w:pPr>
    </w:p>
    <w:p w14:paraId="1EA1C45D" w14:textId="4349BBBA" w:rsidR="00851E74" w:rsidRPr="00247CCE" w:rsidRDefault="00C82F67" w:rsidP="004B4EC6">
      <w:pPr>
        <w:pStyle w:val="Ttulo4"/>
      </w:pPr>
      <w:r>
        <w:t xml:space="preserve">2.3.2. </w:t>
      </w:r>
      <w:r w:rsidR="00851E74">
        <w:t>Editor</w:t>
      </w:r>
    </w:p>
    <w:p w14:paraId="3EF6E5CC" w14:textId="77777777" w:rsidR="00851E74" w:rsidRDefault="00851E74" w:rsidP="00851E74">
      <w:r>
        <w:t xml:space="preserve">Local onde se insere o código. Há algumas funcionalidades que aumentam a produtividade, como </w:t>
      </w:r>
      <w:r w:rsidRPr="00D15E1A">
        <w:rPr>
          <w:b/>
        </w:rPr>
        <w:t>auto-complete</w:t>
      </w:r>
      <w:r>
        <w:t xml:space="preserve">, </w:t>
      </w:r>
      <w:r w:rsidRPr="00D15E1A">
        <w:rPr>
          <w:b/>
        </w:rPr>
        <w:t>sugestões</w:t>
      </w:r>
      <w:r>
        <w:t xml:space="preserve">, </w:t>
      </w:r>
      <w:r w:rsidRPr="00D15E1A">
        <w:rPr>
          <w:b/>
        </w:rPr>
        <w:t xml:space="preserve">pré-build </w:t>
      </w:r>
      <w:r>
        <w:t>e outras. Educador, explique brevemente cada uma das três.</w:t>
      </w:r>
    </w:p>
    <w:p w14:paraId="20DA9DED" w14:textId="77777777" w:rsidR="00851E74" w:rsidRDefault="00851E74" w:rsidP="00851E74">
      <w:pPr>
        <w:keepNext/>
      </w:pPr>
    </w:p>
    <w:p w14:paraId="7DE94644" w14:textId="7EB39513" w:rsidR="00851E74" w:rsidRDefault="00C82F67" w:rsidP="004B4EC6">
      <w:pPr>
        <w:pStyle w:val="Ttulo4"/>
      </w:pPr>
      <w:r>
        <w:t xml:space="preserve">2.3.3. </w:t>
      </w:r>
      <w:r w:rsidR="00851E74">
        <w:t>Assistant Editor</w:t>
      </w:r>
    </w:p>
    <w:p w14:paraId="79398F3E" w14:textId="77777777" w:rsidR="00851E74" w:rsidRDefault="00851E74" w:rsidP="00851E74">
      <w:r>
        <w:t>Assistente onde é possível apresentar o código de duas classes diferentes, mostrar arquivos relacionados entre si, como um layout e sua classe e ainda fazer controle de versionamento, exibindo as diferenças de código de uma versão para outra.</w:t>
      </w:r>
    </w:p>
    <w:p w14:paraId="30393722" w14:textId="77777777" w:rsidR="00851E74" w:rsidRDefault="00851E74" w:rsidP="00851E74">
      <w:pPr>
        <w:keepNext/>
        <w:jc w:val="center"/>
      </w:pPr>
    </w:p>
    <w:p w14:paraId="1E04E5B3" w14:textId="12E3B957" w:rsidR="00851E74" w:rsidRDefault="00C82F67" w:rsidP="004B4EC6">
      <w:pPr>
        <w:pStyle w:val="Ttulo4"/>
      </w:pPr>
      <w:r>
        <w:t xml:space="preserve">2.3.4. </w:t>
      </w:r>
      <w:r w:rsidR="00851E74">
        <w:t>Jump Bar</w:t>
      </w:r>
    </w:p>
    <w:p w14:paraId="3CECCF68" w14:textId="77777777" w:rsidR="00851E74" w:rsidRDefault="00851E74" w:rsidP="00851E74">
      <w:r>
        <w:t>Barra que seleciona oconteúdo apresentado no Assistent Editor.</w:t>
      </w:r>
    </w:p>
    <w:p w14:paraId="63DD9847" w14:textId="77777777" w:rsidR="00851E74" w:rsidRDefault="00851E74" w:rsidP="00851E74">
      <w:pPr>
        <w:pStyle w:val="Legenda"/>
        <w:jc w:val="center"/>
      </w:pPr>
    </w:p>
    <w:p w14:paraId="4727D148" w14:textId="4549FE38" w:rsidR="00851E74" w:rsidRDefault="00C82F67" w:rsidP="004B4EC6">
      <w:pPr>
        <w:pStyle w:val="Ttulo4"/>
      </w:pPr>
      <w:r>
        <w:t xml:space="preserve">2.3.5. </w:t>
      </w:r>
      <w:r w:rsidR="00851E74">
        <w:t>Interface Builder</w:t>
      </w:r>
    </w:p>
    <w:p w14:paraId="5D9489CD" w14:textId="77777777" w:rsidR="00851E74" w:rsidRPr="00617603" w:rsidRDefault="00851E74" w:rsidP="00851E74">
      <w:r>
        <w:t xml:space="preserve">Educador, o Interface Builder é onde podemos visualizar e editar a interface do usuário. Diga ao aluno sobre a simplicidade de uso deste Interface Builder com sua função arrasta e solta além de muitas </w:t>
      </w:r>
      <w:proofErr w:type="gramStart"/>
      <w:r>
        <w:t>outras  facilidades</w:t>
      </w:r>
      <w:proofErr w:type="gramEnd"/>
      <w:r>
        <w:t>, como a possibilidade de trabalhar com o design e o código fonte lado-a-lado, o que torna a prototipagem muito mais rápida e intuitiva</w:t>
      </w:r>
    </w:p>
    <w:p w14:paraId="267764BA" w14:textId="77777777" w:rsidR="00851E74" w:rsidRDefault="00851E74" w:rsidP="00851E74"/>
    <w:p w14:paraId="4D5FF296" w14:textId="42AA8C5A" w:rsidR="00851E74" w:rsidRDefault="00C82F67" w:rsidP="004B4EC6">
      <w:pPr>
        <w:pStyle w:val="Ttulo4"/>
      </w:pPr>
      <w:r>
        <w:t xml:space="preserve">2.3.6. </w:t>
      </w:r>
      <w:r w:rsidR="00851E74">
        <w:t>Controle de Versão</w:t>
      </w:r>
    </w:p>
    <w:p w14:paraId="74EA351D" w14:textId="77777777" w:rsidR="00851E74" w:rsidRDefault="00851E74" w:rsidP="00851E74">
      <w:r>
        <w:t xml:space="preserve">Semelhante ao Git e o SVN, este módulo dá a possibilidade de comparar duas versões, realizar commits e analisar seus logs, e muito mais. Educador, se o aluno tiver dúvidas a respeito de versionamento, você pode oferecer breves explicações e sugerir referências. O link que segue, diz respeito ao modo de controle de versionamento do Git, um dos mais usados para versionamento de software: </w:t>
      </w:r>
      <w:hyperlink r:id="rId21" w:history="1">
        <w:r w:rsidRPr="002C1D9F">
          <w:rPr>
            <w:rStyle w:val="Hiperlink"/>
          </w:rPr>
          <w:t>https://git-scm.com/book/pt-br/v1/Primeiros-passos-Sobre-Controle-de-Vers%C3%A3o</w:t>
        </w:r>
      </w:hyperlink>
      <w:r>
        <w:t xml:space="preserve"> .</w:t>
      </w:r>
    </w:p>
    <w:p w14:paraId="58048475" w14:textId="77777777" w:rsidR="00851E74" w:rsidRPr="00617603" w:rsidRDefault="00851E74" w:rsidP="00851E74"/>
    <w:p w14:paraId="405A5E23" w14:textId="23D722A7" w:rsidR="00851E74" w:rsidRDefault="00C82F67" w:rsidP="004B4EC6">
      <w:pPr>
        <w:pStyle w:val="Ttulo4"/>
      </w:pPr>
      <w:r>
        <w:t xml:space="preserve">2.3.7. </w:t>
      </w:r>
      <w:r w:rsidR="00851E74">
        <w:t>Teste</w:t>
      </w:r>
    </w:p>
    <w:p w14:paraId="65DA3230" w14:textId="77777777" w:rsidR="00851E74" w:rsidRDefault="00851E74" w:rsidP="00851E74">
      <w:r>
        <w:t>Educador, explique a importância dos testes para o desenvolvimento de aplicações e por que o Xcode presa tanto por eles.</w:t>
      </w:r>
    </w:p>
    <w:p w14:paraId="7EC45498" w14:textId="77777777" w:rsidR="00851E74" w:rsidRDefault="00851E74" w:rsidP="00851E74"/>
    <w:p w14:paraId="4CEE4068" w14:textId="0094D54B" w:rsidR="00851E74" w:rsidRDefault="00C82F67" w:rsidP="004B4EC6">
      <w:pPr>
        <w:pStyle w:val="Ttulo4"/>
      </w:pPr>
      <w:r>
        <w:t xml:space="preserve">2.3.8. </w:t>
      </w:r>
      <w:proofErr w:type="gramStart"/>
      <w:r w:rsidR="00851E74">
        <w:t>Abra Rapidamente</w:t>
      </w:r>
      <w:proofErr w:type="gramEnd"/>
    </w:p>
    <w:p w14:paraId="6B29B2EA" w14:textId="77777777" w:rsidR="00851E74" w:rsidRDefault="00851E74" w:rsidP="00851E74">
      <w:r w:rsidRPr="00617603">
        <w:t xml:space="preserve">O </w:t>
      </w:r>
      <w:r w:rsidRPr="00617603">
        <w:rPr>
          <w:b/>
        </w:rPr>
        <w:t xml:space="preserve">Open Quickly </w:t>
      </w:r>
      <w:r w:rsidRPr="00617603">
        <w:t>permite que seja feita pesquisas r</w:t>
      </w:r>
      <w:r>
        <w:t>ápidas de arquivos para que possamos abrí-lo rapidamente.</w:t>
      </w:r>
      <w:r w:rsidRPr="00617603">
        <w:t xml:space="preserve"> </w:t>
      </w:r>
      <w:r>
        <w:t>Apresente alguns atalhos utilizados para tal, para que as buscas sejam ainda mais rápidas.</w:t>
      </w:r>
    </w:p>
    <w:p w14:paraId="39C1B2BE" w14:textId="77777777" w:rsidR="00851E74" w:rsidRDefault="00851E74" w:rsidP="00851E74">
      <w:pPr>
        <w:jc w:val="center"/>
      </w:pPr>
    </w:p>
    <w:p w14:paraId="56F3070D" w14:textId="4220F1AC" w:rsidR="00851E74" w:rsidRDefault="00C82F67" w:rsidP="004B4EC6">
      <w:pPr>
        <w:pStyle w:val="Ttulo4"/>
      </w:pPr>
      <w:r>
        <w:t xml:space="preserve">2.3.9. </w:t>
      </w:r>
      <w:r w:rsidR="00851E74">
        <w:t>Debug e Console</w:t>
      </w:r>
    </w:p>
    <w:p w14:paraId="44626A5E" w14:textId="77777777" w:rsidR="00851E74" w:rsidRDefault="00851E74" w:rsidP="00851E74">
      <w:r>
        <w:t xml:space="preserve">No painel de Debug podemos assistir as variáveis do escopo em debug. No console é apresentado os logs do aplicativo, como descrições de exceções e prints. No console é possível também executar comandos para debug. </w:t>
      </w:r>
    </w:p>
    <w:p w14:paraId="0E978087" w14:textId="77777777" w:rsidR="00851E74" w:rsidRDefault="00851E74" w:rsidP="00851E74">
      <w:pPr>
        <w:keepNext/>
        <w:jc w:val="center"/>
      </w:pPr>
    </w:p>
    <w:p w14:paraId="652A6F7E" w14:textId="04E43259" w:rsidR="00851E74" w:rsidRDefault="00C82F67" w:rsidP="004B4EC6">
      <w:pPr>
        <w:pStyle w:val="Ttulo4"/>
      </w:pPr>
      <w:r>
        <w:t xml:space="preserve">2.3.10. </w:t>
      </w:r>
      <w:r w:rsidR="00851E74">
        <w:t>Propriedades</w:t>
      </w:r>
    </w:p>
    <w:p w14:paraId="2804144F" w14:textId="77777777" w:rsidR="00851E74" w:rsidRPr="00617603" w:rsidRDefault="00851E74" w:rsidP="00851E74">
      <w:r>
        <w:t>Aqui podemos ver e configurar cada propriedade de um arquivo selecionado e também realizar alterações de classes.</w:t>
      </w:r>
    </w:p>
    <w:p w14:paraId="3F8BE4E1" w14:textId="77777777" w:rsidR="00851E74" w:rsidRDefault="00851E74" w:rsidP="00851E74">
      <w:pPr>
        <w:keepNext/>
        <w:jc w:val="center"/>
      </w:pPr>
    </w:p>
    <w:p w14:paraId="74D85ED5" w14:textId="416C3229" w:rsidR="00851E74" w:rsidRDefault="00C82F67" w:rsidP="004B4EC6">
      <w:pPr>
        <w:pStyle w:val="Ttulo4"/>
      </w:pPr>
      <w:r>
        <w:t xml:space="preserve">2.3.11. </w:t>
      </w:r>
      <w:r w:rsidR="00851E74">
        <w:t>Paleta</w:t>
      </w:r>
    </w:p>
    <w:p w14:paraId="2BBAFC14" w14:textId="77777777" w:rsidR="00851E74" w:rsidRDefault="00851E74" w:rsidP="00851E74">
      <w:pPr>
        <w:rPr>
          <w:b/>
        </w:rPr>
      </w:pPr>
      <w:r>
        <w:t xml:space="preserve">Na paleta podemos encontrar os </w:t>
      </w:r>
      <w:r w:rsidRPr="00977D6D">
        <w:rPr>
          <w:b/>
        </w:rPr>
        <w:t>componentes gráficos</w:t>
      </w:r>
      <w:r>
        <w:t xml:space="preserve"> para nosso Interface Builder. Educador, explique a função de alguns, como o UIButton, UILabel e UIView, e tente criar um paralelo com o Android Studio. Também é possível encontrar as imagens do projeto e trechos de código prontos para agilizar a programação. </w:t>
      </w:r>
    </w:p>
    <w:p w14:paraId="3F6557EB" w14:textId="77777777" w:rsidR="00851E74" w:rsidRDefault="00851E74" w:rsidP="00851E74">
      <w:pPr>
        <w:keepNext/>
        <w:jc w:val="center"/>
      </w:pPr>
    </w:p>
    <w:p w14:paraId="2DEAA53E" w14:textId="77777777" w:rsidR="00851E74" w:rsidRPr="00977D6D" w:rsidRDefault="00851E74" w:rsidP="00851E74">
      <w:pPr>
        <w:jc w:val="center"/>
      </w:pPr>
    </w:p>
    <w:p w14:paraId="1DD21152" w14:textId="44D21242" w:rsidR="00851E74" w:rsidRDefault="00C82F67" w:rsidP="004B4EC6">
      <w:pPr>
        <w:pStyle w:val="Ttulo3"/>
      </w:pPr>
      <w:r>
        <w:t xml:space="preserve">2.4. </w:t>
      </w:r>
      <w:r w:rsidR="00851E74">
        <w:t>Swift 3</w:t>
      </w:r>
    </w:p>
    <w:p w14:paraId="1EEF2971" w14:textId="77777777" w:rsidR="00851E74" w:rsidRPr="00617603" w:rsidRDefault="00851E74" w:rsidP="00851E74">
      <w:r>
        <w:t xml:space="preserve">Educador, aqui anuncie o Swift como a linguagem de programação da vez, mais especificamente, o Swift 3, versão mais recente desta linguagem e compatível com o que há de mais novo em recursos do iOS 10. Qualquer versão </w:t>
      </w:r>
      <w:proofErr w:type="gramStart"/>
      <w:r>
        <w:t>do  Xcode</w:t>
      </w:r>
      <w:proofErr w:type="gramEnd"/>
      <w:r>
        <w:t xml:space="preserve"> inferior a 8 será imcompatível com a versão 3 da Swift.</w:t>
      </w:r>
    </w:p>
    <w:p w14:paraId="5815A5CC" w14:textId="77777777" w:rsidR="00851E74" w:rsidRDefault="00851E74" w:rsidP="00851E74">
      <w:r>
        <w:t>Neste tópico mostre também a diferença entre as linguagens Java e Swift, que é bem mais simples e resumida que a anterior, explique que isso se da pois a linguagem Swift é uma linguagem de Script e não precisa ser compilada, apenas interpretada.</w:t>
      </w:r>
    </w:p>
    <w:p w14:paraId="51866377" w14:textId="77777777" w:rsidR="00851E74" w:rsidRDefault="00851E74" w:rsidP="00851E74"/>
    <w:p w14:paraId="2BA2BCB3" w14:textId="7893FA0C" w:rsidR="00851E74" w:rsidRDefault="00C82F67" w:rsidP="004B4EC6">
      <w:pPr>
        <w:pStyle w:val="Ttulo3"/>
      </w:pPr>
      <w:r>
        <w:t xml:space="preserve">2.5. </w:t>
      </w:r>
      <w:r w:rsidR="00851E74">
        <w:t>Cocoapods x Carthage</w:t>
      </w:r>
    </w:p>
    <w:p w14:paraId="1D2DEB28" w14:textId="77777777" w:rsidR="00851E74" w:rsidRDefault="00851E74" w:rsidP="00851E74">
      <w:r>
        <w:t>Educador, explique ao aluno que no Xcode também é de boa prática o uso de bibliotecas de terceiros, que economiza tempo e garante mais confiabilidade aos componentes do app.</w:t>
      </w:r>
    </w:p>
    <w:p w14:paraId="05A325FE" w14:textId="77777777" w:rsidR="00851E74" w:rsidRDefault="00851E74" w:rsidP="00851E74">
      <w:r>
        <w:t>Explique, também a problemática para instalarmos bibliotecas e como podemos resolver utilizando as ferramentas Cocoapods e Carthage.</w:t>
      </w:r>
    </w:p>
    <w:p w14:paraId="5EF52730" w14:textId="77777777" w:rsidR="00851E74" w:rsidRDefault="00851E74" w:rsidP="00851E74"/>
    <w:p w14:paraId="7DED32D4" w14:textId="4DDF4776" w:rsidR="00851E74" w:rsidRDefault="00C82F67" w:rsidP="004B4EC6">
      <w:pPr>
        <w:pStyle w:val="Ttulo4"/>
      </w:pPr>
      <w:r>
        <w:t xml:space="preserve">2.5.1. </w:t>
      </w:r>
      <w:r w:rsidR="00851E74">
        <w:t>Cocoapods</w:t>
      </w:r>
    </w:p>
    <w:p w14:paraId="0FC3D96B" w14:textId="77777777" w:rsidR="00851E74" w:rsidRDefault="00851E74" w:rsidP="00851E74">
      <w:r>
        <w:t xml:space="preserve">Educador, explique brevemente os aspectos do gerenciador de dependências Cocoapods, sua tradicionalidade no meio dos programadores iOS, a criação de um package manager e também sobre o comando pod install. Como o processo de instalação é demorado, é bom que se verifique se este esta instalado antes da aula, se não estiver, utilize o passo 2.5.3 para realizar a instalação, mas se for de sua escolha, realize-a com os alunos. </w:t>
      </w:r>
    </w:p>
    <w:p w14:paraId="67788EA6" w14:textId="77777777" w:rsidR="00851E74" w:rsidRPr="00983335" w:rsidRDefault="00851E74" w:rsidP="00851E74"/>
    <w:p w14:paraId="170559AA" w14:textId="245EDD57" w:rsidR="00851E74" w:rsidRDefault="00C82F67" w:rsidP="004B4EC6">
      <w:pPr>
        <w:pStyle w:val="Ttulo4"/>
      </w:pPr>
      <w:r>
        <w:t xml:space="preserve">2.5.2. </w:t>
      </w:r>
      <w:r w:rsidR="00851E74">
        <w:t>Carthage</w:t>
      </w:r>
    </w:p>
    <w:p w14:paraId="434D7CB0" w14:textId="77777777" w:rsidR="00851E74" w:rsidRDefault="00851E74" w:rsidP="00851E74">
      <w:r>
        <w:t xml:space="preserve">Educador, explique que o Carthage baixa bibliotecas estáticas que devem ser inseridas manualmente ao </w:t>
      </w:r>
      <w:proofErr w:type="gramStart"/>
      <w:r>
        <w:t>projeto</w:t>
      </w:r>
      <w:proofErr w:type="gramEnd"/>
      <w:r>
        <w:t xml:space="preserve"> mas neste curso usaremos a Cocoapods.</w:t>
      </w:r>
    </w:p>
    <w:p w14:paraId="0EB5530B" w14:textId="420E7920" w:rsidR="00851E74" w:rsidRDefault="00C82F67" w:rsidP="004B4EC6">
      <w:pPr>
        <w:pStyle w:val="Ttulo4"/>
      </w:pPr>
      <w:r>
        <w:t xml:space="preserve">2.5.3. </w:t>
      </w:r>
      <w:r w:rsidR="00851E74">
        <w:t>Instalando o Cocoapods</w:t>
      </w:r>
    </w:p>
    <w:p w14:paraId="5D3F7E13" w14:textId="77777777" w:rsidR="00851E74" w:rsidRDefault="00851E74" w:rsidP="00851E74">
      <w:pPr>
        <w:pBdr>
          <w:bottom w:val="single" w:sz="4" w:space="1" w:color="auto"/>
        </w:pBdr>
      </w:pPr>
      <w:r>
        <w:t>A versão recomendada é a Ruby, e resumindo a instalação é feita da seguinte forma:</w:t>
      </w:r>
    </w:p>
    <w:p w14:paraId="67D477C4" w14:textId="77777777" w:rsidR="00851E74" w:rsidRDefault="00851E74" w:rsidP="00851E74">
      <w:pPr>
        <w:pStyle w:val="PargrafodaLista"/>
        <w:numPr>
          <w:ilvl w:val="0"/>
          <w:numId w:val="56"/>
        </w:numPr>
        <w:spacing w:before="0" w:after="200"/>
      </w:pPr>
      <w:r w:rsidRPr="00CB6289">
        <w:t xml:space="preserve">Abrir o terminal e fornecer permissão de administrador (sudo) para a instalação digitando o comando </w:t>
      </w:r>
      <w:r w:rsidRPr="00617603">
        <w:rPr>
          <w:rFonts w:ascii="Courier New" w:hAnsi="Courier New" w:cs="Courier New"/>
        </w:rPr>
        <w:t>sudo gem install cocoapods</w:t>
      </w:r>
      <w:r w:rsidRPr="00CB6289">
        <w:t xml:space="preserve"> e fornecer a senha para finalizar a instalação.</w:t>
      </w:r>
      <w:r>
        <w:t xml:space="preserve"> </w:t>
      </w:r>
    </w:p>
    <w:p w14:paraId="5D038460" w14:textId="77777777" w:rsidR="00851E74" w:rsidRPr="00830CA9" w:rsidRDefault="00851E74" w:rsidP="00851E74">
      <w:pPr>
        <w:pStyle w:val="PargrafodaLista"/>
        <w:numPr>
          <w:ilvl w:val="0"/>
          <w:numId w:val="56"/>
        </w:numPr>
        <w:spacing w:before="0" w:after="200"/>
        <w:rPr>
          <w:rFonts w:ascii="Courier New" w:hAnsi="Courier New" w:cs="Courier New"/>
        </w:rPr>
      </w:pPr>
      <w:r>
        <w:t xml:space="preserve">Para utilizá-lo em um projeto existente, abrir o terminal e navegar para a pasta do projeto existente com </w:t>
      </w:r>
      <w:proofErr w:type="gramStart"/>
      <w:r>
        <w:t>o  código</w:t>
      </w:r>
      <w:proofErr w:type="gramEnd"/>
      <w:r>
        <w:t xml:space="preserve"> </w:t>
      </w:r>
      <w:r w:rsidRPr="00830CA9">
        <w:rPr>
          <w:rFonts w:ascii="Courier New" w:hAnsi="Courier New" w:cs="Courier New"/>
        </w:rPr>
        <w:t xml:space="preserve">cd caminho/para/a/pasta/do/projeto </w:t>
      </w:r>
      <w:r w:rsidRPr="00617603">
        <w:t>e</w:t>
      </w:r>
      <w:r>
        <w:t xml:space="preserve"> inicializar o  Cocoapods com o comando </w:t>
      </w:r>
      <w:r w:rsidRPr="00830CA9">
        <w:rPr>
          <w:rFonts w:ascii="Courier New" w:hAnsi="Courier New" w:cs="Courier New"/>
        </w:rPr>
        <w:t xml:space="preserve">pod init </w:t>
      </w:r>
      <w:r w:rsidRPr="00830CA9">
        <w:rPr>
          <w:rFonts w:cstheme="minorHAnsi"/>
        </w:rPr>
        <w:t>e o comando</w:t>
      </w:r>
      <w:r w:rsidRPr="00830CA9">
        <w:rPr>
          <w:rFonts w:ascii="Courier New" w:hAnsi="Courier New" w:cs="Courier New"/>
        </w:rPr>
        <w:t xml:space="preserve"> pod install</w:t>
      </w:r>
      <w:r>
        <w:rPr>
          <w:rFonts w:ascii="Courier New" w:hAnsi="Courier New" w:cs="Courier New"/>
        </w:rPr>
        <w:t xml:space="preserve"> </w:t>
      </w:r>
      <w:r>
        <w:rPr>
          <w:rFonts w:cstheme="minorHAnsi"/>
        </w:rPr>
        <w:t>.</w:t>
      </w:r>
    </w:p>
    <w:p w14:paraId="6AFA3F79" w14:textId="77777777" w:rsidR="00851E74" w:rsidRDefault="00851E74" w:rsidP="00851E74">
      <w:pPr>
        <w:pStyle w:val="PargrafodaLista"/>
      </w:pPr>
      <w:r>
        <w:t>Observar os arquivos e pastas criados e dar uma breve explicação sobre.</w:t>
      </w:r>
    </w:p>
    <w:p w14:paraId="1D61F4AD" w14:textId="77777777" w:rsidR="00851E74" w:rsidRDefault="00851E74" w:rsidP="00851E74">
      <w:pPr>
        <w:rPr>
          <w:b/>
        </w:rPr>
      </w:pPr>
    </w:p>
    <w:p w14:paraId="51F46418" w14:textId="77777777" w:rsidR="00851E74" w:rsidRPr="00FA1E8B" w:rsidRDefault="00851E74" w:rsidP="00851E74"/>
    <w:p w14:paraId="27B0BEFE" w14:textId="441941E8" w:rsidR="00851E74" w:rsidRDefault="00C82F67" w:rsidP="004B4EC6">
      <w:pPr>
        <w:pStyle w:val="Ttulo3"/>
      </w:pPr>
      <w:r>
        <w:t xml:space="preserve">2.6. </w:t>
      </w:r>
      <w:r w:rsidR="00851E74">
        <w:t>Playground</w:t>
      </w:r>
    </w:p>
    <w:p w14:paraId="429BDAAF" w14:textId="77777777" w:rsidR="00851E74" w:rsidRDefault="00851E74" w:rsidP="00851E74">
      <w:r>
        <w:t>Educador, agora vamos explicar o que é o Playgroud. É um local onde podemos testar um trecho de código que não diz respeito a uma interface gráfica. Aqui é onde literalmente brincamos de ser programador e é um excelente local para aprendermos a programar em Swift.</w:t>
      </w:r>
    </w:p>
    <w:p w14:paraId="70213F31" w14:textId="77777777" w:rsidR="00851E74" w:rsidRDefault="00851E74" w:rsidP="00851E74"/>
    <w:p w14:paraId="46822FEA" w14:textId="752BD320" w:rsidR="00851E74" w:rsidRDefault="00C82F67" w:rsidP="004B4EC6">
      <w:pPr>
        <w:pStyle w:val="Ttulo4"/>
      </w:pPr>
      <w:r>
        <w:t xml:space="preserve">2.6.1. </w:t>
      </w:r>
      <w:r w:rsidR="00851E74">
        <w:t>Criando um Playground</w:t>
      </w:r>
    </w:p>
    <w:p w14:paraId="0B74FA41" w14:textId="77777777" w:rsidR="00851E74" w:rsidRDefault="00851E74" w:rsidP="00851E74">
      <w:r>
        <w:t xml:space="preserve">Resumidamente, é necessário seguir </w:t>
      </w:r>
      <w:proofErr w:type="gramStart"/>
      <w:r>
        <w:t>os seguinte</w:t>
      </w:r>
      <w:proofErr w:type="gramEnd"/>
      <w:r>
        <w:t xml:space="preserve"> passos para criar um playground:</w:t>
      </w:r>
    </w:p>
    <w:p w14:paraId="21B145B7" w14:textId="77777777" w:rsidR="00851E74" w:rsidRDefault="00851E74" w:rsidP="00851E74">
      <w:r>
        <w:t xml:space="preserve">Abrir o Xcode e clicar na opção </w:t>
      </w:r>
      <w:r>
        <w:rPr>
          <w:b/>
        </w:rPr>
        <w:t xml:space="preserve">Get started with a playground </w:t>
      </w:r>
      <w:r>
        <w:t xml:space="preserve">ou também pelo menu </w:t>
      </w:r>
      <w:r>
        <w:rPr>
          <w:b/>
        </w:rPr>
        <w:t xml:space="preserve">File &gt; New &gt; Playground </w:t>
      </w:r>
      <w:r>
        <w:t>com um projeto já aberto;</w:t>
      </w:r>
    </w:p>
    <w:p w14:paraId="28CC3681" w14:textId="77777777" w:rsidR="00851E74" w:rsidRPr="00617603" w:rsidRDefault="00851E74" w:rsidP="00851E74">
      <w:r>
        <w:t>Nomear o Playground de preferência como o nome sugerido no passo 4 e escolher o local onde o arquivo Playground será salvo e estará pronto.</w:t>
      </w:r>
    </w:p>
    <w:p w14:paraId="3D53AF1B" w14:textId="77777777" w:rsidR="00851E74" w:rsidRPr="009836FA" w:rsidRDefault="00851E74" w:rsidP="00851E74"/>
    <w:p w14:paraId="4E717A25" w14:textId="424063C0" w:rsidR="00851E74" w:rsidRDefault="00C82F67" w:rsidP="004B4EC6">
      <w:pPr>
        <w:pStyle w:val="Ttulo4"/>
      </w:pPr>
      <w:r>
        <w:t xml:space="preserve">2.6.2. </w:t>
      </w:r>
      <w:r w:rsidR="00851E74">
        <w:t>Painéis do Playground</w:t>
      </w:r>
    </w:p>
    <w:p w14:paraId="7267C763" w14:textId="77777777" w:rsidR="00851E74" w:rsidRPr="00680CD3" w:rsidRDefault="00851E74" w:rsidP="00851E74">
      <w:pPr>
        <w:rPr>
          <w:b/>
        </w:rPr>
      </w:pPr>
      <w:r>
        <w:t xml:space="preserve">Educador, aqui o aluno conhecerá os painéis do Playground, situe-os e dê breves explicações sobre os painéis </w:t>
      </w:r>
      <w:r>
        <w:rPr>
          <w:b/>
        </w:rPr>
        <w:t>Editor</w:t>
      </w:r>
      <w:r>
        <w:t>,</w:t>
      </w:r>
      <w:r>
        <w:rPr>
          <w:b/>
        </w:rPr>
        <w:t xml:space="preserve"> </w:t>
      </w:r>
      <w:proofErr w:type="gramStart"/>
      <w:r>
        <w:rPr>
          <w:b/>
        </w:rPr>
        <w:t>Console</w:t>
      </w:r>
      <w:proofErr w:type="gramEnd"/>
      <w:r>
        <w:t>,</w:t>
      </w:r>
      <w:r>
        <w:rPr>
          <w:b/>
        </w:rPr>
        <w:t xml:space="preserve"> </w:t>
      </w:r>
      <w:r>
        <w:t xml:space="preserve">os dois botões </w:t>
      </w:r>
      <w:r>
        <w:rPr>
          <w:b/>
        </w:rPr>
        <w:t>Ocultar/Mostrar C</w:t>
      </w:r>
      <w:r w:rsidRPr="00680CD3">
        <w:rPr>
          <w:b/>
        </w:rPr>
        <w:t>onsole</w:t>
      </w:r>
      <w:r>
        <w:t xml:space="preserve"> e o </w:t>
      </w:r>
      <w:r>
        <w:rPr>
          <w:b/>
        </w:rPr>
        <w:t>Executar</w:t>
      </w:r>
      <w:r>
        <w:t xml:space="preserve">, a aba de </w:t>
      </w:r>
      <w:r>
        <w:rPr>
          <w:b/>
        </w:rPr>
        <w:t>Preview</w:t>
      </w:r>
      <w:r>
        <w:t xml:space="preserve"> e o botão executar.</w:t>
      </w:r>
    </w:p>
    <w:p w14:paraId="12591B07" w14:textId="77777777" w:rsidR="00851E74" w:rsidRPr="009836FA" w:rsidRDefault="00851E74" w:rsidP="00851E74">
      <w:pPr>
        <w:ind w:left="567"/>
      </w:pPr>
    </w:p>
    <w:p w14:paraId="7F6E8AF8" w14:textId="479F5140" w:rsidR="00851E74" w:rsidRDefault="00C82F67" w:rsidP="004B4EC6">
      <w:pPr>
        <w:pStyle w:val="Ttulo3"/>
      </w:pPr>
      <w:r>
        <w:t xml:space="preserve">2.7. </w:t>
      </w:r>
      <w:r w:rsidR="00851E74">
        <w:t>Hello World</w:t>
      </w:r>
    </w:p>
    <w:p w14:paraId="4ED64B79" w14:textId="77777777" w:rsidR="00851E74" w:rsidRDefault="00851E74" w:rsidP="00851E74">
      <w:pPr>
        <w:rPr>
          <w:rFonts w:ascii="Menlo" w:hAnsi="Menlo" w:cs="Menlo"/>
          <w:color w:val="C41A16"/>
          <w:sz w:val="18"/>
          <w:szCs w:val="18"/>
        </w:rPr>
      </w:pPr>
      <w:r>
        <w:t xml:space="preserve">Educador, aqui será um momento de descontração, apenas remova todo o código do playground e insira a instrução que mostrará o Hello </w:t>
      </w:r>
      <w:proofErr w:type="gramStart"/>
      <w:r>
        <w:t>world  na</w:t>
      </w:r>
      <w:proofErr w:type="gramEnd"/>
      <w:r>
        <w:t xml:space="preserve"> tela.</w:t>
      </w:r>
    </w:p>
    <w:p w14:paraId="0E1A32B5" w14:textId="45FCE090" w:rsidR="00851E74" w:rsidRDefault="00C82F67" w:rsidP="004B4EC6">
      <w:pPr>
        <w:pStyle w:val="Ttulo3"/>
      </w:pPr>
      <w:r>
        <w:t xml:space="preserve">2.8. </w:t>
      </w:r>
      <w:r w:rsidR="00851E74">
        <w:t>Resumo</w:t>
      </w:r>
    </w:p>
    <w:p w14:paraId="1E1803C0" w14:textId="77777777" w:rsidR="00851E74" w:rsidRPr="00464CE5" w:rsidRDefault="00851E74" w:rsidP="00851E74">
      <w:r>
        <w:t>Nesta aula foi ministrada a forma de criar um ID Apple, foi apresentado o Xcode, como instalá-lo e conhecendo toda estrutura básica de sua tela. Também, foi apresentada dois gerenciadores de dependências, o Carthage e o Cocoapods, sendo este ultimo instalado. O aluno criou e conheceu seu primeiro Playground e finalmente criou seu primeiro app, o Hello world.</w:t>
      </w:r>
    </w:p>
    <w:p w14:paraId="44BCDDA2" w14:textId="513B1FE1" w:rsidR="000508D2" w:rsidRDefault="000508D2" w:rsidP="005E401F">
      <w:pPr>
        <w:pStyle w:val="Ttulo3"/>
      </w:pPr>
    </w:p>
    <w:p w14:paraId="534F2F24" w14:textId="77777777" w:rsidR="00900C90" w:rsidRPr="00900C90" w:rsidRDefault="00900C90" w:rsidP="00900C90"/>
    <w:p w14:paraId="0BC1BDC7" w14:textId="77777777" w:rsidR="000508D2" w:rsidRPr="008A259A" w:rsidRDefault="000508D2" w:rsidP="000508D2">
      <w:pPr>
        <w:spacing w:line="300" w:lineRule="auto"/>
      </w:pPr>
    </w:p>
    <w:p w14:paraId="229A4519" w14:textId="77777777" w:rsidR="000508D2" w:rsidRPr="008A259A" w:rsidRDefault="000508D2" w:rsidP="000508D2">
      <w:pPr>
        <w:spacing w:line="300" w:lineRule="auto"/>
      </w:pPr>
    </w:p>
    <w:p w14:paraId="1359A6B4" w14:textId="77777777" w:rsidR="000508D2" w:rsidRPr="008A259A" w:rsidRDefault="000508D2" w:rsidP="000508D2">
      <w:pPr>
        <w:spacing w:line="300" w:lineRule="auto"/>
      </w:pPr>
    </w:p>
    <w:p w14:paraId="715CF9F7" w14:textId="77777777" w:rsidR="000508D2" w:rsidRPr="008A259A" w:rsidRDefault="000508D2" w:rsidP="000508D2">
      <w:pPr>
        <w:spacing w:line="300" w:lineRule="auto"/>
      </w:pPr>
    </w:p>
    <w:p w14:paraId="16EE69E0" w14:textId="77777777" w:rsidR="000508D2" w:rsidRPr="008A259A" w:rsidRDefault="000508D2" w:rsidP="000508D2"/>
    <w:p w14:paraId="536074A4" w14:textId="77777777" w:rsidR="0053136B" w:rsidRPr="008A259A" w:rsidRDefault="0053136B" w:rsidP="0053136B"/>
    <w:sectPr w:rsidR="0053136B" w:rsidRPr="008A259A" w:rsidSect="000D5EE7">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n" w:date="2016-10-21T01:02:00Z" w:initials="DP">
    <w:p w14:paraId="5396BF7C" w14:textId="593CDCD4" w:rsidR="00F00ADA" w:rsidRDefault="00F00ADA">
      <w:pPr>
        <w:pStyle w:val="Textodecomentrio"/>
      </w:pPr>
      <w:r>
        <w:rPr>
          <w:rStyle w:val="Refdecomentrio"/>
        </w:rPr>
        <w:annotationRef/>
      </w:r>
      <w:r>
        <w:rPr>
          <w:noProof/>
        </w:rPr>
        <w:t>não alterado do POO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96BF7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19337" w14:textId="77777777" w:rsidR="00B2752E" w:rsidRDefault="00B2752E" w:rsidP="00D06AB8">
      <w:pPr>
        <w:spacing w:before="0" w:after="0"/>
      </w:pPr>
      <w:r>
        <w:separator/>
      </w:r>
    </w:p>
  </w:endnote>
  <w:endnote w:type="continuationSeparator" w:id="0">
    <w:p w14:paraId="3CCA979C" w14:textId="77777777" w:rsidR="00B2752E" w:rsidRDefault="00B2752E" w:rsidP="00D06A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Menlo">
    <w:altName w:val="Arial"/>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8FD40" w14:textId="77777777" w:rsidR="00B2752E" w:rsidRDefault="00B2752E" w:rsidP="00D06AB8">
      <w:pPr>
        <w:spacing w:before="0" w:after="0"/>
      </w:pPr>
      <w:r>
        <w:separator/>
      </w:r>
    </w:p>
  </w:footnote>
  <w:footnote w:type="continuationSeparator" w:id="0">
    <w:p w14:paraId="0BCCB7D7" w14:textId="77777777" w:rsidR="00B2752E" w:rsidRDefault="00B2752E" w:rsidP="00D06AB8">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8CB9" w14:textId="77777777" w:rsidR="00F00ADA" w:rsidRDefault="00F00ADA">
    <w:pPr>
      <w:pStyle w:val="Cabealho"/>
    </w:pPr>
    <w:r>
      <w:t>Educador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A28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15CAE"/>
    <w:multiLevelType w:val="hybridMultilevel"/>
    <w:tmpl w:val="9AFC5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0BB44F8"/>
    <w:multiLevelType w:val="multilevel"/>
    <w:tmpl w:val="29CE1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3A91857"/>
    <w:multiLevelType w:val="multilevel"/>
    <w:tmpl w:val="D00C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A73462"/>
    <w:multiLevelType w:val="multilevel"/>
    <w:tmpl w:val="B0F8A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7225BF3"/>
    <w:multiLevelType w:val="hybridMultilevel"/>
    <w:tmpl w:val="9BF48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8B65A97"/>
    <w:multiLevelType w:val="multilevel"/>
    <w:tmpl w:val="2CE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B27CA4"/>
    <w:multiLevelType w:val="multilevel"/>
    <w:tmpl w:val="E344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CB11EA"/>
    <w:multiLevelType w:val="multilevel"/>
    <w:tmpl w:val="DBAA83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133630E9"/>
    <w:multiLevelType w:val="multilevel"/>
    <w:tmpl w:val="CF860226"/>
    <w:lvl w:ilvl="0">
      <w:start w:val="1"/>
      <w:numFmt w:val="decimal"/>
      <w:lvlText w:val="%1."/>
      <w:lvlJc w:val="right"/>
      <w:pPr>
        <w:ind w:left="-36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147E4B4B"/>
    <w:multiLevelType w:val="multilevel"/>
    <w:tmpl w:val="79A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103F4D"/>
    <w:multiLevelType w:val="multilevel"/>
    <w:tmpl w:val="3A18F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6172BDD"/>
    <w:multiLevelType w:val="hybridMultilevel"/>
    <w:tmpl w:val="E3025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D86515B"/>
    <w:multiLevelType w:val="multilevel"/>
    <w:tmpl w:val="CC1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E047B0"/>
    <w:multiLevelType w:val="multilevel"/>
    <w:tmpl w:val="CFF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1A56B3"/>
    <w:multiLevelType w:val="multilevel"/>
    <w:tmpl w:val="A69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6E6AB0"/>
    <w:multiLevelType w:val="multilevel"/>
    <w:tmpl w:val="66F68B4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24021E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90D067C"/>
    <w:multiLevelType w:val="multilevel"/>
    <w:tmpl w:val="E2706F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2C6B5265"/>
    <w:multiLevelType w:val="multilevel"/>
    <w:tmpl w:val="78C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DF198D"/>
    <w:multiLevelType w:val="multilevel"/>
    <w:tmpl w:val="C5C492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2D024EAB"/>
    <w:multiLevelType w:val="multilevel"/>
    <w:tmpl w:val="6F6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FB976D5"/>
    <w:multiLevelType w:val="hybridMultilevel"/>
    <w:tmpl w:val="5A444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2FCA0381"/>
    <w:multiLevelType w:val="multilevel"/>
    <w:tmpl w:val="5A9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9324D6"/>
    <w:multiLevelType w:val="multilevel"/>
    <w:tmpl w:val="9D4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2A0E5F"/>
    <w:multiLevelType w:val="hybridMultilevel"/>
    <w:tmpl w:val="58A05BB4"/>
    <w:lvl w:ilvl="0" w:tplc="FADA4200">
      <w:start w:val="2"/>
      <w:numFmt w:val="decimal"/>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3B057E29"/>
    <w:multiLevelType w:val="multilevel"/>
    <w:tmpl w:val="67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8C3B13"/>
    <w:multiLevelType w:val="hybridMultilevel"/>
    <w:tmpl w:val="ECC60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3F561247"/>
    <w:multiLevelType w:val="hybridMultilevel"/>
    <w:tmpl w:val="D5E8D5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408208A2"/>
    <w:multiLevelType w:val="hybridMultilevel"/>
    <w:tmpl w:val="9F1A5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4093763E"/>
    <w:multiLevelType w:val="multilevel"/>
    <w:tmpl w:val="19A8C8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41B87D2A"/>
    <w:multiLevelType w:val="multilevel"/>
    <w:tmpl w:val="F6B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23F2043"/>
    <w:multiLevelType w:val="multilevel"/>
    <w:tmpl w:val="D83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4A23AFD"/>
    <w:multiLevelType w:val="hybridMultilevel"/>
    <w:tmpl w:val="95D80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472E66B9"/>
    <w:multiLevelType w:val="multilevel"/>
    <w:tmpl w:val="29D2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7D219C3"/>
    <w:multiLevelType w:val="multilevel"/>
    <w:tmpl w:val="F53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81E5E17"/>
    <w:multiLevelType w:val="hybridMultilevel"/>
    <w:tmpl w:val="C5862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4B136B85"/>
    <w:multiLevelType w:val="hybridMultilevel"/>
    <w:tmpl w:val="217627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4B9267BC"/>
    <w:multiLevelType w:val="multilevel"/>
    <w:tmpl w:val="B2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EE039A4"/>
    <w:multiLevelType w:val="multilevel"/>
    <w:tmpl w:val="26C81B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nsid w:val="4FE5579D"/>
    <w:multiLevelType w:val="multilevel"/>
    <w:tmpl w:val="C4FEC480"/>
    <w:lvl w:ilvl="0">
      <w:start w:val="2"/>
      <w:numFmt w:val="decimal"/>
      <w:lvlText w:val="%1."/>
      <w:lvlJc w:val="left"/>
      <w:pPr>
        <w:ind w:left="630" w:hanging="63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6120" w:hanging="1080"/>
      </w:pPr>
      <w:rPr>
        <w:rFonts w:hint="default"/>
      </w:rPr>
    </w:lvl>
    <w:lvl w:ilvl="3">
      <w:start w:val="1"/>
      <w:numFmt w:val="decimal"/>
      <w:lvlText w:val="%1.%2.%3.%4."/>
      <w:lvlJc w:val="left"/>
      <w:pPr>
        <w:ind w:left="9000" w:hanging="1440"/>
      </w:pPr>
      <w:rPr>
        <w:rFonts w:hint="default"/>
      </w:rPr>
    </w:lvl>
    <w:lvl w:ilvl="4">
      <w:start w:val="1"/>
      <w:numFmt w:val="decimal"/>
      <w:lvlText w:val="%1.%2.%3.%4.%5."/>
      <w:lvlJc w:val="left"/>
      <w:pPr>
        <w:ind w:left="11880" w:hanging="180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7280" w:hanging="2160"/>
      </w:pPr>
      <w:rPr>
        <w:rFonts w:hint="default"/>
      </w:rPr>
    </w:lvl>
    <w:lvl w:ilvl="7">
      <w:start w:val="1"/>
      <w:numFmt w:val="decimal"/>
      <w:lvlText w:val="%1.%2.%3.%4.%5.%6.%7.%8."/>
      <w:lvlJc w:val="left"/>
      <w:pPr>
        <w:ind w:left="20160" w:hanging="2520"/>
      </w:pPr>
      <w:rPr>
        <w:rFonts w:hint="default"/>
      </w:rPr>
    </w:lvl>
    <w:lvl w:ilvl="8">
      <w:start w:val="1"/>
      <w:numFmt w:val="decimal"/>
      <w:lvlText w:val="%1.%2.%3.%4.%5.%6.%7.%8.%9."/>
      <w:lvlJc w:val="left"/>
      <w:pPr>
        <w:ind w:left="23040" w:hanging="2880"/>
      </w:pPr>
      <w:rPr>
        <w:rFonts w:hint="default"/>
      </w:rPr>
    </w:lvl>
  </w:abstractNum>
  <w:abstractNum w:abstractNumId="41">
    <w:nsid w:val="50F63B6D"/>
    <w:multiLevelType w:val="multilevel"/>
    <w:tmpl w:val="E5105A2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516D09FB"/>
    <w:multiLevelType w:val="hybridMultilevel"/>
    <w:tmpl w:val="17F09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59107897"/>
    <w:multiLevelType w:val="multilevel"/>
    <w:tmpl w:val="345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95255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60A61857"/>
    <w:multiLevelType w:val="multilevel"/>
    <w:tmpl w:val="ECA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1025C36"/>
    <w:multiLevelType w:val="hybridMultilevel"/>
    <w:tmpl w:val="7E6435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631A256E"/>
    <w:multiLevelType w:val="multilevel"/>
    <w:tmpl w:val="6D04A5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8">
    <w:nsid w:val="653E3957"/>
    <w:multiLevelType w:val="hybridMultilevel"/>
    <w:tmpl w:val="CAC22B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F">
      <w:start w:val="1"/>
      <w:numFmt w:val="decimal"/>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nsid w:val="674331C0"/>
    <w:multiLevelType w:val="multilevel"/>
    <w:tmpl w:val="9CB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D9E1404"/>
    <w:multiLevelType w:val="hybridMultilevel"/>
    <w:tmpl w:val="F1AA9584"/>
    <w:lvl w:ilvl="0" w:tplc="E9365D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nsid w:val="6E016E57"/>
    <w:multiLevelType w:val="multilevel"/>
    <w:tmpl w:val="7D7C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17F5CC9"/>
    <w:multiLevelType w:val="hybridMultilevel"/>
    <w:tmpl w:val="9486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nsid w:val="718A10B3"/>
    <w:multiLevelType w:val="multilevel"/>
    <w:tmpl w:val="AB8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4AA6B2D"/>
    <w:multiLevelType w:val="hybridMultilevel"/>
    <w:tmpl w:val="E8AE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nsid w:val="75621384"/>
    <w:multiLevelType w:val="hybridMultilevel"/>
    <w:tmpl w:val="E318A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nsid w:val="78E52D20"/>
    <w:multiLevelType w:val="hybridMultilevel"/>
    <w:tmpl w:val="FB848C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7">
    <w:nsid w:val="794F23C9"/>
    <w:multiLevelType w:val="multilevel"/>
    <w:tmpl w:val="2402C34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7BFD7610"/>
    <w:multiLevelType w:val="hybridMultilevel"/>
    <w:tmpl w:val="32A6589A"/>
    <w:lvl w:ilvl="0" w:tplc="04160001">
      <w:start w:val="1"/>
      <w:numFmt w:val="bullet"/>
      <w:lvlText w:val=""/>
      <w:lvlJc w:val="left"/>
      <w:pPr>
        <w:ind w:left="791" w:hanging="360"/>
      </w:pPr>
      <w:rPr>
        <w:rFonts w:ascii="Symbol" w:hAnsi="Symbol" w:hint="default"/>
      </w:rPr>
    </w:lvl>
    <w:lvl w:ilvl="1" w:tplc="04160003" w:tentative="1">
      <w:start w:val="1"/>
      <w:numFmt w:val="bullet"/>
      <w:lvlText w:val="o"/>
      <w:lvlJc w:val="left"/>
      <w:pPr>
        <w:ind w:left="1511" w:hanging="360"/>
      </w:pPr>
      <w:rPr>
        <w:rFonts w:ascii="Courier New" w:hAnsi="Courier New" w:cs="Courier New" w:hint="default"/>
      </w:rPr>
    </w:lvl>
    <w:lvl w:ilvl="2" w:tplc="04160005" w:tentative="1">
      <w:start w:val="1"/>
      <w:numFmt w:val="bullet"/>
      <w:lvlText w:val=""/>
      <w:lvlJc w:val="left"/>
      <w:pPr>
        <w:ind w:left="2231" w:hanging="360"/>
      </w:pPr>
      <w:rPr>
        <w:rFonts w:ascii="Wingdings" w:hAnsi="Wingdings" w:hint="default"/>
      </w:rPr>
    </w:lvl>
    <w:lvl w:ilvl="3" w:tplc="04160001" w:tentative="1">
      <w:start w:val="1"/>
      <w:numFmt w:val="bullet"/>
      <w:lvlText w:val=""/>
      <w:lvlJc w:val="left"/>
      <w:pPr>
        <w:ind w:left="2951" w:hanging="360"/>
      </w:pPr>
      <w:rPr>
        <w:rFonts w:ascii="Symbol" w:hAnsi="Symbol" w:hint="default"/>
      </w:rPr>
    </w:lvl>
    <w:lvl w:ilvl="4" w:tplc="04160003" w:tentative="1">
      <w:start w:val="1"/>
      <w:numFmt w:val="bullet"/>
      <w:lvlText w:val="o"/>
      <w:lvlJc w:val="left"/>
      <w:pPr>
        <w:ind w:left="3671" w:hanging="360"/>
      </w:pPr>
      <w:rPr>
        <w:rFonts w:ascii="Courier New" w:hAnsi="Courier New" w:cs="Courier New" w:hint="default"/>
      </w:rPr>
    </w:lvl>
    <w:lvl w:ilvl="5" w:tplc="04160005" w:tentative="1">
      <w:start w:val="1"/>
      <w:numFmt w:val="bullet"/>
      <w:lvlText w:val=""/>
      <w:lvlJc w:val="left"/>
      <w:pPr>
        <w:ind w:left="4391" w:hanging="360"/>
      </w:pPr>
      <w:rPr>
        <w:rFonts w:ascii="Wingdings" w:hAnsi="Wingdings" w:hint="default"/>
      </w:rPr>
    </w:lvl>
    <w:lvl w:ilvl="6" w:tplc="04160001" w:tentative="1">
      <w:start w:val="1"/>
      <w:numFmt w:val="bullet"/>
      <w:lvlText w:val=""/>
      <w:lvlJc w:val="left"/>
      <w:pPr>
        <w:ind w:left="5111" w:hanging="360"/>
      </w:pPr>
      <w:rPr>
        <w:rFonts w:ascii="Symbol" w:hAnsi="Symbol" w:hint="default"/>
      </w:rPr>
    </w:lvl>
    <w:lvl w:ilvl="7" w:tplc="04160003" w:tentative="1">
      <w:start w:val="1"/>
      <w:numFmt w:val="bullet"/>
      <w:lvlText w:val="o"/>
      <w:lvlJc w:val="left"/>
      <w:pPr>
        <w:ind w:left="5831" w:hanging="360"/>
      </w:pPr>
      <w:rPr>
        <w:rFonts w:ascii="Courier New" w:hAnsi="Courier New" w:cs="Courier New" w:hint="default"/>
      </w:rPr>
    </w:lvl>
    <w:lvl w:ilvl="8" w:tplc="04160005" w:tentative="1">
      <w:start w:val="1"/>
      <w:numFmt w:val="bullet"/>
      <w:lvlText w:val=""/>
      <w:lvlJc w:val="left"/>
      <w:pPr>
        <w:ind w:left="6551" w:hanging="360"/>
      </w:pPr>
      <w:rPr>
        <w:rFonts w:ascii="Wingdings" w:hAnsi="Wingdings" w:hint="default"/>
      </w:rPr>
    </w:lvl>
  </w:abstractNum>
  <w:abstractNum w:abstractNumId="59">
    <w:nsid w:val="7C714759"/>
    <w:multiLevelType w:val="hybridMultilevel"/>
    <w:tmpl w:val="C4A45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nsid w:val="7EA671A7"/>
    <w:multiLevelType w:val="multilevel"/>
    <w:tmpl w:val="BDFE4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52"/>
  </w:num>
  <w:num w:numId="3">
    <w:abstractNumId w:val="57"/>
  </w:num>
  <w:num w:numId="4">
    <w:abstractNumId w:val="7"/>
  </w:num>
  <w:num w:numId="5">
    <w:abstractNumId w:val="0"/>
  </w:num>
  <w:num w:numId="6">
    <w:abstractNumId w:val="49"/>
  </w:num>
  <w:num w:numId="7">
    <w:abstractNumId w:val="34"/>
  </w:num>
  <w:num w:numId="8">
    <w:abstractNumId w:val="13"/>
  </w:num>
  <w:num w:numId="9">
    <w:abstractNumId w:val="14"/>
  </w:num>
  <w:num w:numId="10">
    <w:abstractNumId w:val="21"/>
  </w:num>
  <w:num w:numId="11">
    <w:abstractNumId w:val="23"/>
  </w:num>
  <w:num w:numId="12">
    <w:abstractNumId w:val="35"/>
  </w:num>
  <w:num w:numId="13">
    <w:abstractNumId w:val="24"/>
  </w:num>
  <w:num w:numId="14">
    <w:abstractNumId w:val="15"/>
  </w:num>
  <w:num w:numId="15">
    <w:abstractNumId w:val="19"/>
  </w:num>
  <w:num w:numId="16">
    <w:abstractNumId w:val="43"/>
  </w:num>
  <w:num w:numId="17">
    <w:abstractNumId w:val="8"/>
  </w:num>
  <w:num w:numId="18">
    <w:abstractNumId w:val="38"/>
  </w:num>
  <w:num w:numId="19">
    <w:abstractNumId w:val="6"/>
  </w:num>
  <w:num w:numId="20">
    <w:abstractNumId w:val="26"/>
  </w:num>
  <w:num w:numId="21">
    <w:abstractNumId w:val="51"/>
  </w:num>
  <w:num w:numId="22">
    <w:abstractNumId w:val="45"/>
  </w:num>
  <w:num w:numId="23">
    <w:abstractNumId w:val="3"/>
  </w:num>
  <w:num w:numId="24">
    <w:abstractNumId w:val="53"/>
  </w:num>
  <w:num w:numId="25">
    <w:abstractNumId w:val="32"/>
  </w:num>
  <w:num w:numId="26">
    <w:abstractNumId w:val="31"/>
  </w:num>
  <w:num w:numId="27">
    <w:abstractNumId w:val="10"/>
  </w:num>
  <w:num w:numId="28">
    <w:abstractNumId w:val="28"/>
  </w:num>
  <w:num w:numId="29">
    <w:abstractNumId w:val="4"/>
  </w:num>
  <w:num w:numId="30">
    <w:abstractNumId w:val="60"/>
  </w:num>
  <w:num w:numId="31">
    <w:abstractNumId w:val="11"/>
  </w:num>
  <w:num w:numId="32">
    <w:abstractNumId w:val="2"/>
  </w:num>
  <w:num w:numId="33">
    <w:abstractNumId w:val="48"/>
  </w:num>
  <w:num w:numId="34">
    <w:abstractNumId w:val="16"/>
  </w:num>
  <w:num w:numId="35">
    <w:abstractNumId w:val="20"/>
  </w:num>
  <w:num w:numId="36">
    <w:abstractNumId w:val="39"/>
  </w:num>
  <w:num w:numId="37">
    <w:abstractNumId w:val="41"/>
  </w:num>
  <w:num w:numId="38">
    <w:abstractNumId w:val="42"/>
  </w:num>
  <w:num w:numId="39">
    <w:abstractNumId w:val="54"/>
  </w:num>
  <w:num w:numId="40">
    <w:abstractNumId w:val="29"/>
  </w:num>
  <w:num w:numId="41">
    <w:abstractNumId w:val="59"/>
  </w:num>
  <w:num w:numId="42">
    <w:abstractNumId w:val="17"/>
  </w:num>
  <w:num w:numId="43">
    <w:abstractNumId w:val="44"/>
  </w:num>
  <w:num w:numId="44">
    <w:abstractNumId w:val="22"/>
  </w:num>
  <w:num w:numId="45">
    <w:abstractNumId w:val="56"/>
  </w:num>
  <w:num w:numId="46">
    <w:abstractNumId w:val="27"/>
  </w:num>
  <w:num w:numId="47">
    <w:abstractNumId w:val="1"/>
  </w:num>
  <w:num w:numId="48">
    <w:abstractNumId w:val="55"/>
  </w:num>
  <w:num w:numId="49">
    <w:abstractNumId w:val="58"/>
  </w:num>
  <w:num w:numId="50">
    <w:abstractNumId w:val="33"/>
  </w:num>
  <w:num w:numId="51">
    <w:abstractNumId w:val="46"/>
  </w:num>
  <w:num w:numId="52">
    <w:abstractNumId w:val="37"/>
  </w:num>
  <w:num w:numId="53">
    <w:abstractNumId w:val="9"/>
  </w:num>
  <w:num w:numId="54">
    <w:abstractNumId w:val="50"/>
  </w:num>
  <w:num w:numId="55">
    <w:abstractNumId w:val="12"/>
  </w:num>
  <w:num w:numId="56">
    <w:abstractNumId w:val="36"/>
  </w:num>
  <w:num w:numId="57">
    <w:abstractNumId w:val="25"/>
  </w:num>
  <w:num w:numId="58">
    <w:abstractNumId w:val="40"/>
  </w:num>
  <w:num w:numId="59">
    <w:abstractNumId w:val="47"/>
  </w:num>
  <w:num w:numId="60">
    <w:abstractNumId w:val="18"/>
  </w:num>
  <w:num w:numId="61">
    <w:abstractNumId w:val="30"/>
  </w:num>
  <w:numIdMacAtCleanup w:val="5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n">
    <w15:presenceInfo w15:providerId="None" w15:userId="Wil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06"/>
    <w:rsid w:val="0000356B"/>
    <w:rsid w:val="00004FF2"/>
    <w:rsid w:val="00007C53"/>
    <w:rsid w:val="000123B4"/>
    <w:rsid w:val="0001296E"/>
    <w:rsid w:val="000278E0"/>
    <w:rsid w:val="00031B39"/>
    <w:rsid w:val="000369A4"/>
    <w:rsid w:val="000508D2"/>
    <w:rsid w:val="0006090F"/>
    <w:rsid w:val="000678CD"/>
    <w:rsid w:val="000743ED"/>
    <w:rsid w:val="000824C1"/>
    <w:rsid w:val="00084FBB"/>
    <w:rsid w:val="0009673A"/>
    <w:rsid w:val="000B0112"/>
    <w:rsid w:val="000B124B"/>
    <w:rsid w:val="000D5EE7"/>
    <w:rsid w:val="000D6CC2"/>
    <w:rsid w:val="000D75CF"/>
    <w:rsid w:val="000D799B"/>
    <w:rsid w:val="000E176C"/>
    <w:rsid w:val="000E39C0"/>
    <w:rsid w:val="00102B72"/>
    <w:rsid w:val="0010355A"/>
    <w:rsid w:val="00113F9A"/>
    <w:rsid w:val="0011737B"/>
    <w:rsid w:val="00124E62"/>
    <w:rsid w:val="00127D7E"/>
    <w:rsid w:val="0013512C"/>
    <w:rsid w:val="00136716"/>
    <w:rsid w:val="0014016D"/>
    <w:rsid w:val="00144F8E"/>
    <w:rsid w:val="0014607E"/>
    <w:rsid w:val="0014626E"/>
    <w:rsid w:val="001510EA"/>
    <w:rsid w:val="001578A0"/>
    <w:rsid w:val="00162152"/>
    <w:rsid w:val="00165FA8"/>
    <w:rsid w:val="00174A84"/>
    <w:rsid w:val="0017639C"/>
    <w:rsid w:val="001770F5"/>
    <w:rsid w:val="00177616"/>
    <w:rsid w:val="00182C02"/>
    <w:rsid w:val="00185BDB"/>
    <w:rsid w:val="00186026"/>
    <w:rsid w:val="00192514"/>
    <w:rsid w:val="00195510"/>
    <w:rsid w:val="00197DB9"/>
    <w:rsid w:val="001A0439"/>
    <w:rsid w:val="001A0E2E"/>
    <w:rsid w:val="001A1C81"/>
    <w:rsid w:val="001C2894"/>
    <w:rsid w:val="001D149F"/>
    <w:rsid w:val="001D3AF1"/>
    <w:rsid w:val="001D5520"/>
    <w:rsid w:val="001D7EC9"/>
    <w:rsid w:val="001E1277"/>
    <w:rsid w:val="001E6E27"/>
    <w:rsid w:val="001F5C26"/>
    <w:rsid w:val="002026A4"/>
    <w:rsid w:val="002038EE"/>
    <w:rsid w:val="00203A00"/>
    <w:rsid w:val="00205EAE"/>
    <w:rsid w:val="0020711F"/>
    <w:rsid w:val="00231F21"/>
    <w:rsid w:val="002347D6"/>
    <w:rsid w:val="0023514A"/>
    <w:rsid w:val="00243A30"/>
    <w:rsid w:val="002613B7"/>
    <w:rsid w:val="002A3278"/>
    <w:rsid w:val="002A377E"/>
    <w:rsid w:val="002B0F30"/>
    <w:rsid w:val="002B4EA3"/>
    <w:rsid w:val="002C70E7"/>
    <w:rsid w:val="002E0CAD"/>
    <w:rsid w:val="002E1BAD"/>
    <w:rsid w:val="002E412A"/>
    <w:rsid w:val="002E7172"/>
    <w:rsid w:val="002F1552"/>
    <w:rsid w:val="002F3398"/>
    <w:rsid w:val="002F57F5"/>
    <w:rsid w:val="003147D4"/>
    <w:rsid w:val="00343A1E"/>
    <w:rsid w:val="00346816"/>
    <w:rsid w:val="00347327"/>
    <w:rsid w:val="003473BB"/>
    <w:rsid w:val="00355011"/>
    <w:rsid w:val="00357D6F"/>
    <w:rsid w:val="00364C49"/>
    <w:rsid w:val="0038029D"/>
    <w:rsid w:val="00384594"/>
    <w:rsid w:val="003B0283"/>
    <w:rsid w:val="003B38BD"/>
    <w:rsid w:val="003B3DC5"/>
    <w:rsid w:val="003C46F1"/>
    <w:rsid w:val="003C60EE"/>
    <w:rsid w:val="003D2BD3"/>
    <w:rsid w:val="003E6A46"/>
    <w:rsid w:val="003F2AD1"/>
    <w:rsid w:val="00402445"/>
    <w:rsid w:val="00421C20"/>
    <w:rsid w:val="00434098"/>
    <w:rsid w:val="00440DF1"/>
    <w:rsid w:val="004524FE"/>
    <w:rsid w:val="004612E6"/>
    <w:rsid w:val="004644E8"/>
    <w:rsid w:val="00467BEF"/>
    <w:rsid w:val="00477C51"/>
    <w:rsid w:val="004817CE"/>
    <w:rsid w:val="004854CE"/>
    <w:rsid w:val="004936B7"/>
    <w:rsid w:val="00493A11"/>
    <w:rsid w:val="0049590C"/>
    <w:rsid w:val="004968CE"/>
    <w:rsid w:val="004968D1"/>
    <w:rsid w:val="004A1935"/>
    <w:rsid w:val="004A3CEC"/>
    <w:rsid w:val="004A7633"/>
    <w:rsid w:val="004B13BA"/>
    <w:rsid w:val="004B4EC6"/>
    <w:rsid w:val="004C08A9"/>
    <w:rsid w:val="004C0D58"/>
    <w:rsid w:val="004C2391"/>
    <w:rsid w:val="004C589F"/>
    <w:rsid w:val="004C71E8"/>
    <w:rsid w:val="004E3287"/>
    <w:rsid w:val="004F2027"/>
    <w:rsid w:val="004F3D7E"/>
    <w:rsid w:val="004F6189"/>
    <w:rsid w:val="004F68A3"/>
    <w:rsid w:val="0050197E"/>
    <w:rsid w:val="00515E84"/>
    <w:rsid w:val="00527AC4"/>
    <w:rsid w:val="0053136B"/>
    <w:rsid w:val="00535DE6"/>
    <w:rsid w:val="00550D7F"/>
    <w:rsid w:val="00551B69"/>
    <w:rsid w:val="00552EDB"/>
    <w:rsid w:val="00557B73"/>
    <w:rsid w:val="00560304"/>
    <w:rsid w:val="00560FCD"/>
    <w:rsid w:val="00561E8D"/>
    <w:rsid w:val="0056672A"/>
    <w:rsid w:val="005740EB"/>
    <w:rsid w:val="00585512"/>
    <w:rsid w:val="00593A76"/>
    <w:rsid w:val="005A10E1"/>
    <w:rsid w:val="005A6687"/>
    <w:rsid w:val="005B1800"/>
    <w:rsid w:val="005C1E6D"/>
    <w:rsid w:val="005C5E19"/>
    <w:rsid w:val="005D781C"/>
    <w:rsid w:val="005D7E89"/>
    <w:rsid w:val="005E401F"/>
    <w:rsid w:val="005F68CA"/>
    <w:rsid w:val="005F70ED"/>
    <w:rsid w:val="00606162"/>
    <w:rsid w:val="00607EAD"/>
    <w:rsid w:val="006113CB"/>
    <w:rsid w:val="006116D7"/>
    <w:rsid w:val="00617194"/>
    <w:rsid w:val="00630AC1"/>
    <w:rsid w:val="00637BDD"/>
    <w:rsid w:val="00641701"/>
    <w:rsid w:val="0065006D"/>
    <w:rsid w:val="00655795"/>
    <w:rsid w:val="006605C3"/>
    <w:rsid w:val="00661B1A"/>
    <w:rsid w:val="00661ED2"/>
    <w:rsid w:val="006623A4"/>
    <w:rsid w:val="00665B19"/>
    <w:rsid w:val="00676D9D"/>
    <w:rsid w:val="0069531E"/>
    <w:rsid w:val="006A2DCD"/>
    <w:rsid w:val="006A3CA7"/>
    <w:rsid w:val="006B6084"/>
    <w:rsid w:val="006B60CD"/>
    <w:rsid w:val="006C4190"/>
    <w:rsid w:val="006C611D"/>
    <w:rsid w:val="006D4F62"/>
    <w:rsid w:val="006D566A"/>
    <w:rsid w:val="006D5CC3"/>
    <w:rsid w:val="006E6525"/>
    <w:rsid w:val="006F1D21"/>
    <w:rsid w:val="006F40A3"/>
    <w:rsid w:val="007130CF"/>
    <w:rsid w:val="00714DD0"/>
    <w:rsid w:val="00721509"/>
    <w:rsid w:val="007455AC"/>
    <w:rsid w:val="007549BD"/>
    <w:rsid w:val="00756D26"/>
    <w:rsid w:val="007605D0"/>
    <w:rsid w:val="00761529"/>
    <w:rsid w:val="00763962"/>
    <w:rsid w:val="00771463"/>
    <w:rsid w:val="00773B11"/>
    <w:rsid w:val="00776022"/>
    <w:rsid w:val="0079488E"/>
    <w:rsid w:val="00796093"/>
    <w:rsid w:val="0079650E"/>
    <w:rsid w:val="007C1DE9"/>
    <w:rsid w:val="007C306D"/>
    <w:rsid w:val="007C70F1"/>
    <w:rsid w:val="007C7A1B"/>
    <w:rsid w:val="007D1B05"/>
    <w:rsid w:val="007D6A8A"/>
    <w:rsid w:val="007E2F7B"/>
    <w:rsid w:val="007E6476"/>
    <w:rsid w:val="007F7A71"/>
    <w:rsid w:val="008044BB"/>
    <w:rsid w:val="00807237"/>
    <w:rsid w:val="00815B8A"/>
    <w:rsid w:val="008239C0"/>
    <w:rsid w:val="008256A4"/>
    <w:rsid w:val="00827B5F"/>
    <w:rsid w:val="008354EA"/>
    <w:rsid w:val="0084444E"/>
    <w:rsid w:val="0084775E"/>
    <w:rsid w:val="00851E74"/>
    <w:rsid w:val="008538BC"/>
    <w:rsid w:val="0087399C"/>
    <w:rsid w:val="00876D6E"/>
    <w:rsid w:val="008A0CD3"/>
    <w:rsid w:val="008A259A"/>
    <w:rsid w:val="008A53D4"/>
    <w:rsid w:val="008A6684"/>
    <w:rsid w:val="008A7F9E"/>
    <w:rsid w:val="008B51F0"/>
    <w:rsid w:val="008B7CB7"/>
    <w:rsid w:val="008C2612"/>
    <w:rsid w:val="008C5CE6"/>
    <w:rsid w:val="008C7E80"/>
    <w:rsid w:val="008D0644"/>
    <w:rsid w:val="008D63C6"/>
    <w:rsid w:val="008E000D"/>
    <w:rsid w:val="008E1CDC"/>
    <w:rsid w:val="008F30CF"/>
    <w:rsid w:val="008F52F4"/>
    <w:rsid w:val="00900C90"/>
    <w:rsid w:val="009010DF"/>
    <w:rsid w:val="00901C4F"/>
    <w:rsid w:val="00905F7F"/>
    <w:rsid w:val="00914289"/>
    <w:rsid w:val="00916659"/>
    <w:rsid w:val="00920FD4"/>
    <w:rsid w:val="009245C8"/>
    <w:rsid w:val="009272AC"/>
    <w:rsid w:val="00927CA5"/>
    <w:rsid w:val="00927F69"/>
    <w:rsid w:val="00937061"/>
    <w:rsid w:val="00941C52"/>
    <w:rsid w:val="00943C45"/>
    <w:rsid w:val="00944399"/>
    <w:rsid w:val="00945922"/>
    <w:rsid w:val="00947425"/>
    <w:rsid w:val="00951A6C"/>
    <w:rsid w:val="00954C74"/>
    <w:rsid w:val="00957634"/>
    <w:rsid w:val="00965EAD"/>
    <w:rsid w:val="009749BF"/>
    <w:rsid w:val="00985646"/>
    <w:rsid w:val="00993E38"/>
    <w:rsid w:val="0099716E"/>
    <w:rsid w:val="009A3977"/>
    <w:rsid w:val="009B0EDF"/>
    <w:rsid w:val="009B1327"/>
    <w:rsid w:val="009C06DD"/>
    <w:rsid w:val="009D13AB"/>
    <w:rsid w:val="009D4525"/>
    <w:rsid w:val="009E6E12"/>
    <w:rsid w:val="00A113F1"/>
    <w:rsid w:val="00A11A90"/>
    <w:rsid w:val="00A11C09"/>
    <w:rsid w:val="00A143CF"/>
    <w:rsid w:val="00A17026"/>
    <w:rsid w:val="00A20C84"/>
    <w:rsid w:val="00A27A8F"/>
    <w:rsid w:val="00A32469"/>
    <w:rsid w:val="00A33CAD"/>
    <w:rsid w:val="00A33EB9"/>
    <w:rsid w:val="00A3661C"/>
    <w:rsid w:val="00A562A4"/>
    <w:rsid w:val="00A57034"/>
    <w:rsid w:val="00A5795A"/>
    <w:rsid w:val="00A64E53"/>
    <w:rsid w:val="00A73F31"/>
    <w:rsid w:val="00A824C1"/>
    <w:rsid w:val="00AA53E0"/>
    <w:rsid w:val="00AC14BC"/>
    <w:rsid w:val="00AC7E43"/>
    <w:rsid w:val="00AD42F6"/>
    <w:rsid w:val="00AD42FB"/>
    <w:rsid w:val="00AE24FE"/>
    <w:rsid w:val="00AE77FA"/>
    <w:rsid w:val="00AF15AB"/>
    <w:rsid w:val="00AF3978"/>
    <w:rsid w:val="00AF6D00"/>
    <w:rsid w:val="00B01837"/>
    <w:rsid w:val="00B0370E"/>
    <w:rsid w:val="00B03900"/>
    <w:rsid w:val="00B0516E"/>
    <w:rsid w:val="00B11329"/>
    <w:rsid w:val="00B11F0E"/>
    <w:rsid w:val="00B15023"/>
    <w:rsid w:val="00B2471C"/>
    <w:rsid w:val="00B25888"/>
    <w:rsid w:val="00B2752E"/>
    <w:rsid w:val="00B32C7F"/>
    <w:rsid w:val="00B400B2"/>
    <w:rsid w:val="00B41328"/>
    <w:rsid w:val="00B53230"/>
    <w:rsid w:val="00B549C1"/>
    <w:rsid w:val="00B54B20"/>
    <w:rsid w:val="00B60B3D"/>
    <w:rsid w:val="00B61482"/>
    <w:rsid w:val="00B618C5"/>
    <w:rsid w:val="00B719D7"/>
    <w:rsid w:val="00B805D6"/>
    <w:rsid w:val="00B86C1B"/>
    <w:rsid w:val="00B92C3C"/>
    <w:rsid w:val="00BA2934"/>
    <w:rsid w:val="00BA391A"/>
    <w:rsid w:val="00BA3E55"/>
    <w:rsid w:val="00BA7389"/>
    <w:rsid w:val="00BB1D79"/>
    <w:rsid w:val="00BB432A"/>
    <w:rsid w:val="00BC5A65"/>
    <w:rsid w:val="00BC6477"/>
    <w:rsid w:val="00BC6D24"/>
    <w:rsid w:val="00BC77F2"/>
    <w:rsid w:val="00BF00C6"/>
    <w:rsid w:val="00C079C7"/>
    <w:rsid w:val="00C103D4"/>
    <w:rsid w:val="00C10403"/>
    <w:rsid w:val="00C10473"/>
    <w:rsid w:val="00C20B0E"/>
    <w:rsid w:val="00C24EAE"/>
    <w:rsid w:val="00C26131"/>
    <w:rsid w:val="00C301C3"/>
    <w:rsid w:val="00C349AE"/>
    <w:rsid w:val="00C424AC"/>
    <w:rsid w:val="00C50F0D"/>
    <w:rsid w:val="00C55994"/>
    <w:rsid w:val="00C73034"/>
    <w:rsid w:val="00C769CC"/>
    <w:rsid w:val="00C7762D"/>
    <w:rsid w:val="00C77BC1"/>
    <w:rsid w:val="00C806DB"/>
    <w:rsid w:val="00C8132D"/>
    <w:rsid w:val="00C82F67"/>
    <w:rsid w:val="00C86A63"/>
    <w:rsid w:val="00C878DA"/>
    <w:rsid w:val="00C93120"/>
    <w:rsid w:val="00C97C6D"/>
    <w:rsid w:val="00CB119E"/>
    <w:rsid w:val="00CB37D2"/>
    <w:rsid w:val="00CB5E06"/>
    <w:rsid w:val="00CC64CB"/>
    <w:rsid w:val="00CC751A"/>
    <w:rsid w:val="00CD0568"/>
    <w:rsid w:val="00CD24E9"/>
    <w:rsid w:val="00CD4C19"/>
    <w:rsid w:val="00CD6167"/>
    <w:rsid w:val="00CF2989"/>
    <w:rsid w:val="00D06AB8"/>
    <w:rsid w:val="00D1373C"/>
    <w:rsid w:val="00D13E79"/>
    <w:rsid w:val="00D15070"/>
    <w:rsid w:val="00D20825"/>
    <w:rsid w:val="00D40421"/>
    <w:rsid w:val="00D46515"/>
    <w:rsid w:val="00D55792"/>
    <w:rsid w:val="00D661CB"/>
    <w:rsid w:val="00D776B8"/>
    <w:rsid w:val="00D816DA"/>
    <w:rsid w:val="00D84EF0"/>
    <w:rsid w:val="00D930E4"/>
    <w:rsid w:val="00DA0554"/>
    <w:rsid w:val="00DB3A0F"/>
    <w:rsid w:val="00DC1FBE"/>
    <w:rsid w:val="00DC2459"/>
    <w:rsid w:val="00DC2DBE"/>
    <w:rsid w:val="00DE3628"/>
    <w:rsid w:val="00DF4998"/>
    <w:rsid w:val="00DF691F"/>
    <w:rsid w:val="00E04309"/>
    <w:rsid w:val="00E05D73"/>
    <w:rsid w:val="00E07B7F"/>
    <w:rsid w:val="00E10DFF"/>
    <w:rsid w:val="00E1353C"/>
    <w:rsid w:val="00E2149D"/>
    <w:rsid w:val="00E33202"/>
    <w:rsid w:val="00E340C5"/>
    <w:rsid w:val="00E4125D"/>
    <w:rsid w:val="00E416D3"/>
    <w:rsid w:val="00E478E0"/>
    <w:rsid w:val="00E53D13"/>
    <w:rsid w:val="00E626D9"/>
    <w:rsid w:val="00E65268"/>
    <w:rsid w:val="00E662B7"/>
    <w:rsid w:val="00E94E2E"/>
    <w:rsid w:val="00E97108"/>
    <w:rsid w:val="00EA6EAB"/>
    <w:rsid w:val="00EB3653"/>
    <w:rsid w:val="00EB5002"/>
    <w:rsid w:val="00EC1E7D"/>
    <w:rsid w:val="00EC5055"/>
    <w:rsid w:val="00EF3E89"/>
    <w:rsid w:val="00F00ADA"/>
    <w:rsid w:val="00F01705"/>
    <w:rsid w:val="00F078EE"/>
    <w:rsid w:val="00F07FA0"/>
    <w:rsid w:val="00F10768"/>
    <w:rsid w:val="00F13443"/>
    <w:rsid w:val="00F164C5"/>
    <w:rsid w:val="00F175A9"/>
    <w:rsid w:val="00F3227C"/>
    <w:rsid w:val="00F366CA"/>
    <w:rsid w:val="00F42812"/>
    <w:rsid w:val="00F4417F"/>
    <w:rsid w:val="00F51EA2"/>
    <w:rsid w:val="00F52DC0"/>
    <w:rsid w:val="00F7102B"/>
    <w:rsid w:val="00F77B06"/>
    <w:rsid w:val="00F802DA"/>
    <w:rsid w:val="00F86827"/>
    <w:rsid w:val="00FA5F09"/>
    <w:rsid w:val="00FA73A5"/>
    <w:rsid w:val="00FB3AAB"/>
    <w:rsid w:val="00FC5179"/>
    <w:rsid w:val="00FE07AC"/>
    <w:rsid w:val="00FE2E44"/>
    <w:rsid w:val="00FE35B7"/>
    <w:rsid w:val="00FE6F79"/>
    <w:rsid w:val="00FF194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A739"/>
  <w15:docId w15:val="{F9AEEC36-A922-4A3C-8827-7195D4F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60CD"/>
    <w:pPr>
      <w:spacing w:before="120" w:after="120"/>
      <w:jc w:val="both"/>
    </w:pPr>
    <w:rPr>
      <w:rFonts w:cs="Times New Roman"/>
      <w:sz w:val="22"/>
    </w:rPr>
  </w:style>
  <w:style w:type="paragraph" w:styleId="Ttulo1">
    <w:name w:val="heading 1"/>
    <w:basedOn w:val="Normal"/>
    <w:next w:val="Normal"/>
    <w:link w:val="Ttulo1Char"/>
    <w:qFormat/>
    <w:rsid w:val="00D06AB8"/>
    <w:pPr>
      <w:keepNext/>
      <w:keepLines/>
      <w:spacing w:before="240"/>
      <w:jc w:val="left"/>
      <w:outlineLvl w:val="0"/>
    </w:pPr>
    <w:rPr>
      <w:rFonts w:asciiTheme="majorHAnsi" w:eastAsiaTheme="majorEastAsia" w:hAnsiTheme="majorHAnsi" w:cstheme="majorBidi"/>
      <w:b/>
      <w:color w:val="00B050"/>
      <w:sz w:val="96"/>
      <w:szCs w:val="32"/>
    </w:rPr>
  </w:style>
  <w:style w:type="paragraph" w:styleId="Ttulo2">
    <w:name w:val="heading 2"/>
    <w:basedOn w:val="Normal"/>
    <w:next w:val="Normal"/>
    <w:link w:val="Ttulo2Char"/>
    <w:autoRedefine/>
    <w:unhideWhenUsed/>
    <w:qFormat/>
    <w:rsid w:val="00945922"/>
    <w:pPr>
      <w:keepNext/>
      <w:keepLines/>
      <w:spacing w:before="40"/>
      <w:jc w:val="left"/>
      <w:outlineLvl w:val="1"/>
    </w:pPr>
    <w:rPr>
      <w:rFonts w:eastAsiaTheme="majorEastAsia" w:cstheme="majorBidi"/>
      <w:color w:val="00B050"/>
      <w:sz w:val="40"/>
      <w:szCs w:val="26"/>
    </w:rPr>
  </w:style>
  <w:style w:type="paragraph" w:styleId="Ttulo3">
    <w:name w:val="heading 3"/>
    <w:basedOn w:val="Normal"/>
    <w:next w:val="Normal"/>
    <w:link w:val="Ttulo3Char"/>
    <w:unhideWhenUsed/>
    <w:qFormat/>
    <w:rsid w:val="00A143CF"/>
    <w:pPr>
      <w:keepNext/>
      <w:keepLines/>
      <w:spacing w:before="160" w:after="240"/>
      <w:outlineLvl w:val="2"/>
    </w:pPr>
    <w:rPr>
      <w:rFonts w:eastAsiaTheme="majorEastAsia" w:cstheme="majorBidi"/>
      <w:b/>
      <w:color w:val="00B050"/>
      <w:sz w:val="32"/>
    </w:rPr>
  </w:style>
  <w:style w:type="paragraph" w:styleId="Ttulo4">
    <w:name w:val="heading 4"/>
    <w:basedOn w:val="Normal"/>
    <w:next w:val="Normal"/>
    <w:link w:val="Ttulo4Char"/>
    <w:uiPriority w:val="9"/>
    <w:unhideWhenUsed/>
    <w:qFormat/>
    <w:rsid w:val="00D06AB8"/>
    <w:pPr>
      <w:keepNext/>
      <w:keepLines/>
      <w:spacing w:before="40"/>
      <w:outlineLvl w:val="3"/>
    </w:pPr>
    <w:rPr>
      <w:rFonts w:eastAsiaTheme="majorEastAsia" w:cstheme="majorBidi"/>
      <w:b/>
      <w:iCs/>
      <w:color w:val="00B050"/>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6AB8"/>
    <w:rPr>
      <w:rFonts w:asciiTheme="majorHAnsi" w:eastAsiaTheme="majorEastAsia" w:hAnsiTheme="majorHAnsi" w:cstheme="majorBidi"/>
      <w:b/>
      <w:color w:val="00B050"/>
      <w:sz w:val="96"/>
      <w:szCs w:val="32"/>
    </w:rPr>
  </w:style>
  <w:style w:type="character" w:customStyle="1" w:styleId="Ttulo2Char">
    <w:name w:val="Título 2 Char"/>
    <w:basedOn w:val="Fontepargpadro"/>
    <w:link w:val="Ttulo2"/>
    <w:uiPriority w:val="9"/>
    <w:rsid w:val="00945922"/>
    <w:rPr>
      <w:rFonts w:eastAsiaTheme="majorEastAsia" w:cstheme="majorBidi"/>
      <w:color w:val="00B050"/>
      <w:sz w:val="40"/>
      <w:szCs w:val="26"/>
    </w:rPr>
  </w:style>
  <w:style w:type="character" w:customStyle="1" w:styleId="Ttulo3Char">
    <w:name w:val="Título 3 Char"/>
    <w:basedOn w:val="Fontepargpadro"/>
    <w:link w:val="Ttulo3"/>
    <w:uiPriority w:val="9"/>
    <w:rsid w:val="00A143CF"/>
    <w:rPr>
      <w:rFonts w:eastAsiaTheme="majorEastAsia" w:cstheme="majorBidi"/>
      <w:b/>
      <w:color w:val="00B050"/>
      <w:sz w:val="32"/>
    </w:rPr>
  </w:style>
  <w:style w:type="character" w:customStyle="1" w:styleId="Ttulo4Char">
    <w:name w:val="Título 4 Char"/>
    <w:basedOn w:val="Fontepargpadro"/>
    <w:link w:val="Ttulo4"/>
    <w:uiPriority w:val="9"/>
    <w:rsid w:val="00D06AB8"/>
    <w:rPr>
      <w:rFonts w:eastAsiaTheme="majorEastAsia" w:cstheme="majorBidi"/>
      <w:b/>
      <w:iCs/>
      <w:color w:val="00B050"/>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i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sz w:val="20"/>
      <w:szCs w:val="20"/>
    </w:rPr>
  </w:style>
  <w:style w:type="character" w:customStyle="1" w:styleId="TextodecomentrioChar">
    <w:name w:val="Texto de comentário Char"/>
    <w:basedOn w:val="Fontepargpadro"/>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SemEspaamento">
    <w:name w:val="No Spacing"/>
    <w:uiPriority w:val="1"/>
    <w:qFormat/>
    <w:rsid w:val="005A6687"/>
    <w:rPr>
      <w:rFonts w:cs="Times New Roman"/>
      <w:sz w:val="22"/>
    </w:rPr>
  </w:style>
  <w:style w:type="paragraph" w:styleId="Cabealho">
    <w:name w:val="header"/>
    <w:basedOn w:val="Normal"/>
    <w:link w:val="CabealhoChar"/>
    <w:uiPriority w:val="99"/>
    <w:unhideWhenUsed/>
    <w:rsid w:val="00D06AB8"/>
    <w:pPr>
      <w:tabs>
        <w:tab w:val="center" w:pos="4419"/>
        <w:tab w:val="right" w:pos="8838"/>
      </w:tabs>
      <w:spacing w:before="0" w:after="0"/>
    </w:pPr>
  </w:style>
  <w:style w:type="character" w:customStyle="1" w:styleId="CabealhoChar">
    <w:name w:val="Cabeçalho Char"/>
    <w:basedOn w:val="Fontepargpadro"/>
    <w:link w:val="Cabealho"/>
    <w:uiPriority w:val="99"/>
    <w:rsid w:val="00D06AB8"/>
    <w:rPr>
      <w:rFonts w:cs="Times New Roman"/>
      <w:sz w:val="22"/>
    </w:rPr>
  </w:style>
  <w:style w:type="paragraph" w:styleId="Rodap">
    <w:name w:val="footer"/>
    <w:basedOn w:val="Normal"/>
    <w:link w:val="RodapChar"/>
    <w:uiPriority w:val="99"/>
    <w:unhideWhenUsed/>
    <w:rsid w:val="00D06AB8"/>
    <w:pPr>
      <w:tabs>
        <w:tab w:val="center" w:pos="4419"/>
        <w:tab w:val="right" w:pos="8838"/>
      </w:tabs>
      <w:spacing w:before="0" w:after="0"/>
    </w:pPr>
  </w:style>
  <w:style w:type="character" w:customStyle="1" w:styleId="RodapChar">
    <w:name w:val="Rodapé Char"/>
    <w:basedOn w:val="Fontepargpadro"/>
    <w:link w:val="Rodap"/>
    <w:uiPriority w:val="99"/>
    <w:rsid w:val="00D06AB8"/>
    <w:rPr>
      <w:rFonts w:cs="Times New Roman"/>
      <w:sz w:val="22"/>
    </w:rPr>
  </w:style>
  <w:style w:type="paragraph" w:styleId="Reviso">
    <w:name w:val="Revision"/>
    <w:hidden/>
    <w:uiPriority w:val="99"/>
    <w:semiHidden/>
    <w:rsid w:val="00D06AB8"/>
    <w:rPr>
      <w:rFonts w:cs="Times New Roman"/>
      <w:sz w:val="22"/>
    </w:rPr>
  </w:style>
  <w:style w:type="table" w:styleId="TabelaSimples4">
    <w:name w:val="Plain Table 4"/>
    <w:basedOn w:val="Tabelanormal"/>
    <w:uiPriority w:val="44"/>
    <w:rsid w:val="00F366CA"/>
    <w:pPr>
      <w:jc w:val="both"/>
    </w:pPr>
    <w:rPr>
      <w:rFonts w:ascii="Arial" w:eastAsia="Arial" w:hAnsi="Arial" w:cs="Arial"/>
      <w:color w:val="000000"/>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abealho1">
    <w:name w:val="Cabeçalho1"/>
    <w:basedOn w:val="Ttulo1"/>
    <w:rsid w:val="00851E74"/>
    <w:pPr>
      <w:spacing w:before="200" w:after="200"/>
      <w:ind w:left="720" w:hanging="360"/>
      <w:contextualSpacing/>
      <w:jc w:val="both"/>
    </w:pPr>
    <w:rPr>
      <w:rFonts w:asciiTheme="minorHAnsi" w:eastAsia="Arial" w:hAnsiTheme="minorHAnsi" w:cs="Arial"/>
      <w:b w:val="0"/>
      <w:color w:val="7030A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195235448">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50968097">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2787852">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548610971">
      <w:bodyDiv w:val="1"/>
      <w:marLeft w:val="0"/>
      <w:marRight w:val="0"/>
      <w:marTop w:val="0"/>
      <w:marBottom w:val="0"/>
      <w:divBdr>
        <w:top w:val="none" w:sz="0" w:space="0" w:color="auto"/>
        <w:left w:val="none" w:sz="0" w:space="0" w:color="auto"/>
        <w:bottom w:val="none" w:sz="0" w:space="0" w:color="auto"/>
        <w:right w:val="none" w:sz="0" w:space="0" w:color="auto"/>
      </w:divBdr>
    </w:div>
    <w:div w:id="609627407">
      <w:bodyDiv w:val="1"/>
      <w:marLeft w:val="0"/>
      <w:marRight w:val="0"/>
      <w:marTop w:val="0"/>
      <w:marBottom w:val="0"/>
      <w:divBdr>
        <w:top w:val="none" w:sz="0" w:space="0" w:color="auto"/>
        <w:left w:val="none" w:sz="0" w:space="0" w:color="auto"/>
        <w:bottom w:val="none" w:sz="0" w:space="0" w:color="auto"/>
        <w:right w:val="none" w:sz="0" w:space="0" w:color="auto"/>
      </w:divBdr>
    </w:div>
    <w:div w:id="676687220">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18747210">
      <w:bodyDiv w:val="1"/>
      <w:marLeft w:val="0"/>
      <w:marRight w:val="0"/>
      <w:marTop w:val="0"/>
      <w:marBottom w:val="0"/>
      <w:divBdr>
        <w:top w:val="none" w:sz="0" w:space="0" w:color="auto"/>
        <w:left w:val="none" w:sz="0" w:space="0" w:color="auto"/>
        <w:bottom w:val="none" w:sz="0" w:space="0" w:color="auto"/>
        <w:right w:val="none" w:sz="0" w:space="0" w:color="auto"/>
      </w:divBdr>
    </w:div>
    <w:div w:id="743986783">
      <w:bodyDiv w:val="1"/>
      <w:marLeft w:val="0"/>
      <w:marRight w:val="0"/>
      <w:marTop w:val="0"/>
      <w:marBottom w:val="0"/>
      <w:divBdr>
        <w:top w:val="none" w:sz="0" w:space="0" w:color="auto"/>
        <w:left w:val="none" w:sz="0" w:space="0" w:color="auto"/>
        <w:bottom w:val="none" w:sz="0" w:space="0" w:color="auto"/>
        <w:right w:val="none" w:sz="0" w:space="0" w:color="auto"/>
      </w:divBdr>
    </w:div>
    <w:div w:id="760957323">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785201830">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920483372">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28276703">
      <w:bodyDiv w:val="1"/>
      <w:marLeft w:val="0"/>
      <w:marRight w:val="0"/>
      <w:marTop w:val="0"/>
      <w:marBottom w:val="0"/>
      <w:divBdr>
        <w:top w:val="none" w:sz="0" w:space="0" w:color="auto"/>
        <w:left w:val="none" w:sz="0" w:space="0" w:color="auto"/>
        <w:bottom w:val="none" w:sz="0" w:space="0" w:color="auto"/>
        <w:right w:val="none" w:sz="0" w:space="0" w:color="auto"/>
      </w:divBdr>
    </w:div>
    <w:div w:id="1129200698">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384868464">
      <w:bodyDiv w:val="1"/>
      <w:marLeft w:val="0"/>
      <w:marRight w:val="0"/>
      <w:marTop w:val="0"/>
      <w:marBottom w:val="0"/>
      <w:divBdr>
        <w:top w:val="none" w:sz="0" w:space="0" w:color="auto"/>
        <w:left w:val="none" w:sz="0" w:space="0" w:color="auto"/>
        <w:bottom w:val="none" w:sz="0" w:space="0" w:color="auto"/>
        <w:right w:val="none" w:sz="0" w:space="0" w:color="auto"/>
      </w:divBdr>
    </w:div>
    <w:div w:id="1469087653">
      <w:bodyDiv w:val="1"/>
      <w:marLeft w:val="0"/>
      <w:marRight w:val="0"/>
      <w:marTop w:val="0"/>
      <w:marBottom w:val="0"/>
      <w:divBdr>
        <w:top w:val="none" w:sz="0" w:space="0" w:color="auto"/>
        <w:left w:val="none" w:sz="0" w:space="0" w:color="auto"/>
        <w:bottom w:val="none" w:sz="0" w:space="0" w:color="auto"/>
        <w:right w:val="none" w:sz="0" w:space="0" w:color="auto"/>
      </w:divBdr>
    </w:div>
    <w:div w:id="1571497337">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664236075">
      <w:bodyDiv w:val="1"/>
      <w:marLeft w:val="0"/>
      <w:marRight w:val="0"/>
      <w:marTop w:val="0"/>
      <w:marBottom w:val="0"/>
      <w:divBdr>
        <w:top w:val="none" w:sz="0" w:space="0" w:color="auto"/>
        <w:left w:val="none" w:sz="0" w:space="0" w:color="auto"/>
        <w:bottom w:val="none" w:sz="0" w:space="0" w:color="auto"/>
        <w:right w:val="none" w:sz="0" w:space="0" w:color="auto"/>
      </w:divBdr>
    </w:div>
    <w:div w:id="1689676020">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826123103">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886528295">
      <w:bodyDiv w:val="1"/>
      <w:marLeft w:val="0"/>
      <w:marRight w:val="0"/>
      <w:marTop w:val="0"/>
      <w:marBottom w:val="0"/>
      <w:divBdr>
        <w:top w:val="none" w:sz="0" w:space="0" w:color="auto"/>
        <w:left w:val="none" w:sz="0" w:space="0" w:color="auto"/>
        <w:bottom w:val="none" w:sz="0" w:space="0" w:color="auto"/>
        <w:right w:val="none" w:sz="0" w:space="0" w:color="auto"/>
      </w:divBdr>
    </w:div>
    <w:div w:id="1892424216">
      <w:bodyDiv w:val="1"/>
      <w:marLeft w:val="0"/>
      <w:marRight w:val="0"/>
      <w:marTop w:val="0"/>
      <w:marBottom w:val="0"/>
      <w:divBdr>
        <w:top w:val="none" w:sz="0" w:space="0" w:color="auto"/>
        <w:left w:val="none" w:sz="0" w:space="0" w:color="auto"/>
        <w:bottom w:val="none" w:sz="0" w:space="0" w:color="auto"/>
        <w:right w:val="none" w:sz="0" w:space="0" w:color="auto"/>
      </w:divBdr>
    </w:div>
    <w:div w:id="1897934736">
      <w:bodyDiv w:val="1"/>
      <w:marLeft w:val="0"/>
      <w:marRight w:val="0"/>
      <w:marTop w:val="0"/>
      <w:marBottom w:val="0"/>
      <w:divBdr>
        <w:top w:val="none" w:sz="0" w:space="0" w:color="auto"/>
        <w:left w:val="none" w:sz="0" w:space="0" w:color="auto"/>
        <w:bottom w:val="none" w:sz="0" w:space="0" w:color="auto"/>
        <w:right w:val="none" w:sz="0" w:space="0" w:color="auto"/>
      </w:divBdr>
    </w:div>
    <w:div w:id="1901088158">
      <w:bodyDiv w:val="1"/>
      <w:marLeft w:val="0"/>
      <w:marRight w:val="0"/>
      <w:marTop w:val="0"/>
      <w:marBottom w:val="0"/>
      <w:divBdr>
        <w:top w:val="none" w:sz="0" w:space="0" w:color="auto"/>
        <w:left w:val="none" w:sz="0" w:space="0" w:color="auto"/>
        <w:bottom w:val="none" w:sz="0" w:space="0" w:color="auto"/>
        <w:right w:val="none" w:sz="0" w:space="0" w:color="auto"/>
      </w:divBdr>
    </w:div>
    <w:div w:id="1906836123">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 w:id="197435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8.png"/><Relationship Id="rId21" Type="http://schemas.openxmlformats.org/officeDocument/2006/relationships/hyperlink" Target="https://git-scm.com/book/pt-br/v1/Primeiros-passos-Sobre-Controle-de-Vers%C3%A3o"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yperlink" Target="https://appleid.apple.com/account" TargetMode="External"/><Relationship Id="rId12" Type="http://schemas.openxmlformats.org/officeDocument/2006/relationships/hyperlink" Target="macappstores://itunes.apple.com/br/app/xcode/id497799835?mt=12"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B0ACE-C5C8-D24A-BC1A-6735227A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3553</Words>
  <Characters>19187</Characters>
  <Application>Microsoft Macintosh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3</cp:revision>
  <dcterms:created xsi:type="dcterms:W3CDTF">2017-01-04T02:45:00Z</dcterms:created>
  <dcterms:modified xsi:type="dcterms:W3CDTF">2017-02-13T02:13:00Z</dcterms:modified>
</cp:coreProperties>
</file>