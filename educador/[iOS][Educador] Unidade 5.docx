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78B41" w14:textId="77777777" w:rsidR="00945922" w:rsidRDefault="00945922" w:rsidP="00945922">
      <w:pPr>
        <w:pStyle w:val="Ttulo1"/>
        <w:jc w:val="right"/>
      </w:pPr>
    </w:p>
    <w:p w14:paraId="605A65B2" w14:textId="77777777" w:rsidR="00945922" w:rsidRDefault="00945922" w:rsidP="00945922">
      <w:pPr>
        <w:pStyle w:val="Ttulo1"/>
        <w:jc w:val="center"/>
      </w:pPr>
      <w:r>
        <w:t>Livro do Educador</w:t>
      </w:r>
    </w:p>
    <w:p w14:paraId="70DEE1B3" w14:textId="2DFC8AB8" w:rsidR="00945922" w:rsidRPr="00945922" w:rsidRDefault="00945922" w:rsidP="00945922">
      <w:pPr>
        <w:pStyle w:val="Ttulo2"/>
        <w:jc w:val="center"/>
      </w:pPr>
      <w:r w:rsidRPr="00945922">
        <w:t>Desenvolvimen</w:t>
      </w:r>
      <w:r w:rsidR="005D781C">
        <w:t>to de Aplicativos Móveis</w:t>
      </w:r>
    </w:p>
    <w:p w14:paraId="7616B221" w14:textId="2844929F" w:rsidR="00945922" w:rsidRDefault="00F00ADA" w:rsidP="00945922">
      <w:pPr>
        <w:pStyle w:val="Ttulo3"/>
        <w:jc w:val="center"/>
      </w:pPr>
      <w:ins w:id="0" w:author="Willian" w:date="2016-10-21T00:21:00Z">
        <w:r>
          <w:t>iOS</w:t>
        </w:r>
      </w:ins>
    </w:p>
    <w:p w14:paraId="5E84FACB" w14:textId="77777777" w:rsidR="00945922" w:rsidRDefault="00945922">
      <w:pPr>
        <w:spacing w:before="0" w:after="0"/>
        <w:jc w:val="left"/>
        <w:rPr>
          <w:rFonts w:eastAsiaTheme="majorEastAsia" w:cstheme="majorBidi"/>
          <w:b/>
          <w:color w:val="00B050"/>
          <w:sz w:val="32"/>
        </w:rPr>
      </w:pPr>
      <w:r>
        <w:br w:type="page"/>
      </w:r>
    </w:p>
    <w:p w14:paraId="21FA1A0D" w14:textId="67964AFF" w:rsidR="00945922" w:rsidRPr="00561E8D" w:rsidDel="00B5729D" w:rsidRDefault="00561E8D">
      <w:pPr>
        <w:pStyle w:val="Ttulo1"/>
        <w:rPr>
          <w:del w:id="1" w:author="Willian" w:date="2017-01-06T11:50:00Z"/>
        </w:rPr>
        <w:pPrChange w:id="2" w:author="Willian" w:date="2017-01-10T23:20:00Z">
          <w:pPr>
            <w:pStyle w:val="Ttulo3"/>
          </w:pPr>
        </w:pPrChange>
      </w:pPr>
      <w:del w:id="3" w:author="Willian" w:date="2017-01-06T11:50:00Z">
        <w:r w:rsidDel="00B5729D">
          <w:lastRenderedPageBreak/>
          <w:delText>APRESENTAÇÃO DO LIVRO DO EDUCADOR</w:delText>
        </w:r>
        <w:r w:rsidR="00945922" w:rsidRPr="00561E8D" w:rsidDel="00B5729D">
          <w:delText xml:space="preserve"> </w:delText>
        </w:r>
      </w:del>
    </w:p>
    <w:p w14:paraId="12C618CD" w14:textId="37D75C6F" w:rsidR="00945922" w:rsidDel="00F00ADA" w:rsidRDefault="00945922">
      <w:pPr>
        <w:pStyle w:val="Ttulo1"/>
        <w:rPr>
          <w:del w:id="4" w:author="Willian" w:date="2017-01-03T22:55:00Z"/>
        </w:rPr>
        <w:pPrChange w:id="5" w:author="Willian" w:date="2017-01-10T23:20:00Z">
          <w:pPr/>
        </w:pPrChange>
      </w:pPr>
      <w:del w:id="6" w:author="Willian" w:date="2017-01-03T22:55:00Z">
        <w:r w:rsidRPr="00945922" w:rsidDel="00F00ADA">
          <w:delText xml:space="preserve">Com os avanços tecnológicos, cada vez mais a utilização dos dispositivos móveis torna-se indispensável para as pessoas. Consequentemente, o mercado de trabalho necessita cada vez mais de profissionais desta área. Esperamos que, com este material, você possa desenvolver com seus alunos os conceitos e práticas essenciais para quem decide atuar na área de </w:delText>
        </w:r>
        <w:r w:rsidDel="00F00ADA">
          <w:delText>desenvolvimento de aplicativos móveis</w:delText>
        </w:r>
        <w:r w:rsidRPr="00945922" w:rsidDel="00F00ADA">
          <w:delText xml:space="preserve">. </w:delText>
        </w:r>
      </w:del>
    </w:p>
    <w:p w14:paraId="527B830B" w14:textId="31CA63FD" w:rsidR="00945922" w:rsidDel="00F00ADA" w:rsidRDefault="00945922">
      <w:pPr>
        <w:pStyle w:val="Ttulo1"/>
        <w:rPr>
          <w:del w:id="7" w:author="Willian" w:date="2017-01-03T22:55:00Z"/>
        </w:rPr>
        <w:pPrChange w:id="8" w:author="Willian" w:date="2017-01-10T23:20:00Z">
          <w:pPr/>
        </w:pPrChange>
      </w:pPr>
      <w:del w:id="9" w:author="Willian" w:date="2017-01-03T22:55:00Z">
        <w:r w:rsidRPr="00945922" w:rsidDel="00F00ADA">
          <w:delText xml:space="preserve">Assim, este livro foi desenvolvido para ajudá-lo a proporcionar uma base teórica e prática aos alunos, para formar profissionais capazes de exercer atividades relacionadas à </w:delText>
        </w:r>
        <w:r w:rsidDel="00F00ADA">
          <w:delText>desenvolvimento de aplicativos móveis</w:delText>
        </w:r>
        <w:r w:rsidRPr="00945922" w:rsidDel="00F00ADA">
          <w:delText xml:space="preserve">. </w:delText>
        </w:r>
      </w:del>
    </w:p>
    <w:p w14:paraId="22A54DFA" w14:textId="6ED42BDA" w:rsidR="00945922" w:rsidDel="00B5729D" w:rsidRDefault="00945922">
      <w:pPr>
        <w:pStyle w:val="Ttulo1"/>
        <w:rPr>
          <w:del w:id="10" w:author="Willian" w:date="2017-01-06T11:50:00Z"/>
        </w:rPr>
        <w:pPrChange w:id="11" w:author="Willian" w:date="2017-01-10T23:20:00Z">
          <w:pPr/>
        </w:pPrChange>
      </w:pPr>
    </w:p>
    <w:p w14:paraId="44B15049" w14:textId="7D19D770" w:rsidR="00945922" w:rsidDel="00B5729D" w:rsidRDefault="00945922">
      <w:pPr>
        <w:pStyle w:val="Ttulo1"/>
        <w:rPr>
          <w:del w:id="12" w:author="Willian" w:date="2017-01-06T11:50:00Z"/>
        </w:rPr>
        <w:pPrChange w:id="13" w:author="Willian" w:date="2017-01-10T23:20:00Z">
          <w:pPr/>
        </w:pPrChange>
      </w:pPr>
      <w:del w:id="14" w:author="Willian" w:date="2017-01-06T11:50:00Z">
        <w:r w:rsidRPr="00945922" w:rsidDel="00B5729D">
          <w:delText xml:space="preserve">Boa aula! </w:delText>
        </w:r>
      </w:del>
    </w:p>
    <w:p w14:paraId="03F9D677" w14:textId="636AEF5A" w:rsidR="00945922" w:rsidDel="00B5729D" w:rsidRDefault="00945922">
      <w:pPr>
        <w:pStyle w:val="Ttulo1"/>
        <w:rPr>
          <w:del w:id="15" w:author="Willian" w:date="2017-01-06T11:50:00Z"/>
          <w:rFonts w:ascii="Times New Roman" w:eastAsia="Times New Roman" w:hAnsi="Times New Roman"/>
          <w:sz w:val="24"/>
        </w:rPr>
        <w:pPrChange w:id="16" w:author="Willian" w:date="2017-01-10T23:20:00Z">
          <w:pPr>
            <w:spacing w:before="0" w:after="0"/>
            <w:jc w:val="left"/>
          </w:pPr>
        </w:pPrChange>
      </w:pPr>
    </w:p>
    <w:p w14:paraId="2185D162" w14:textId="46D5BE14" w:rsidR="00945922" w:rsidRPr="00561E8D" w:rsidDel="00B5729D" w:rsidRDefault="00561E8D">
      <w:pPr>
        <w:pStyle w:val="Ttulo1"/>
        <w:rPr>
          <w:del w:id="17" w:author="Willian" w:date="2017-01-06T11:50:00Z"/>
        </w:rPr>
        <w:pPrChange w:id="18" w:author="Willian" w:date="2017-01-10T23:20:00Z">
          <w:pPr>
            <w:pStyle w:val="Ttulo3"/>
          </w:pPr>
        </w:pPrChange>
      </w:pPr>
      <w:del w:id="19" w:author="Willian" w:date="2017-01-06T11:50:00Z">
        <w:r w:rsidRPr="00561E8D" w:rsidDel="00B5729D">
          <w:delText>OBJETIVO</w:delText>
        </w:r>
        <w:r w:rsidR="00945922" w:rsidRPr="00561E8D" w:rsidDel="00B5729D">
          <w:delText xml:space="preserve"> </w:delText>
        </w:r>
      </w:del>
    </w:p>
    <w:p w14:paraId="14C77643" w14:textId="22314502" w:rsidR="00945922" w:rsidRPr="00561E8D" w:rsidDel="00F07FA0" w:rsidRDefault="00945922">
      <w:pPr>
        <w:pStyle w:val="Ttulo1"/>
        <w:rPr>
          <w:del w:id="20" w:author="Willian" w:date="2016-10-21T01:00:00Z"/>
        </w:rPr>
        <w:pPrChange w:id="21" w:author="Willian" w:date="2017-01-10T23:20:00Z">
          <w:pPr/>
        </w:pPrChange>
      </w:pPr>
    </w:p>
    <w:p w14:paraId="7AC15ACB" w14:textId="57312B34" w:rsidR="00945922" w:rsidDel="00B5729D" w:rsidRDefault="00945922">
      <w:pPr>
        <w:pStyle w:val="Ttulo1"/>
        <w:rPr>
          <w:del w:id="22" w:author="Willian" w:date="2017-01-06T11:50:00Z"/>
          <w:rFonts w:ascii="Times New Roman" w:eastAsia="Times New Roman" w:hAnsi="Times New Roman"/>
          <w:sz w:val="24"/>
        </w:rPr>
        <w:pPrChange w:id="23" w:author="Willian" w:date="2017-01-10T23:20:00Z">
          <w:pPr>
            <w:spacing w:before="0" w:after="0"/>
            <w:jc w:val="left"/>
          </w:pPr>
        </w:pPrChange>
      </w:pPr>
    </w:p>
    <w:p w14:paraId="1BC11D6F" w14:textId="75DFE7F9" w:rsidR="00945922" w:rsidRPr="00561E8D" w:rsidDel="00B5729D" w:rsidRDefault="00561E8D">
      <w:pPr>
        <w:pStyle w:val="Ttulo1"/>
        <w:rPr>
          <w:del w:id="24" w:author="Willian" w:date="2017-01-06T11:50:00Z"/>
        </w:rPr>
        <w:pPrChange w:id="25" w:author="Willian" w:date="2017-01-10T23:20:00Z">
          <w:pPr>
            <w:pStyle w:val="Ttulo3"/>
          </w:pPr>
        </w:pPrChange>
      </w:pPr>
      <w:del w:id="26" w:author="Willian" w:date="2017-01-06T11:50:00Z">
        <w:r w:rsidRPr="00561E8D" w:rsidDel="00B5729D">
          <w:delText>ORIENTAÇÕES AO EDUCADOR</w:delText>
        </w:r>
        <w:r w:rsidR="00945922" w:rsidRPr="00561E8D" w:rsidDel="00B5729D">
          <w:delText xml:space="preserve"> </w:delText>
        </w:r>
      </w:del>
    </w:p>
    <w:p w14:paraId="4DECF800" w14:textId="42C22BA9" w:rsidR="00945922" w:rsidDel="00B5729D" w:rsidRDefault="00945922">
      <w:pPr>
        <w:pStyle w:val="Ttulo1"/>
        <w:rPr>
          <w:del w:id="27" w:author="Willian" w:date="2017-01-06T11:50:00Z"/>
        </w:rPr>
        <w:pPrChange w:id="28" w:author="Willian" w:date="2017-01-10T23:20:00Z">
          <w:pPr/>
        </w:pPrChange>
      </w:pPr>
      <w:commentRangeStart w:id="29"/>
      <w:del w:id="30" w:author="Willian" w:date="2017-01-06T11:50:00Z">
        <w:r w:rsidRPr="00945922" w:rsidDel="00B5729D">
          <w:delText xml:space="preserve">Este manual está dividido de acordo com as aulas que serão ministradas por você. Nele, você encontrará a melhor forma de trabalhar em aula cada conteúdo do curso. Para que você possa aproveitar bem o material, observe algumas instruções: </w:delText>
        </w:r>
      </w:del>
    </w:p>
    <w:p w14:paraId="025409D9" w14:textId="7E029260" w:rsidR="00945922" w:rsidDel="00B5729D" w:rsidRDefault="00945922">
      <w:pPr>
        <w:pStyle w:val="Ttulo1"/>
        <w:rPr>
          <w:del w:id="31" w:author="Willian" w:date="2017-01-06T11:50:00Z"/>
        </w:rPr>
        <w:pPrChange w:id="32" w:author="Willian" w:date="2017-01-10T23:20:00Z">
          <w:pPr>
            <w:pStyle w:val="PargrafodaLista"/>
            <w:numPr>
              <w:numId w:val="44"/>
            </w:numPr>
            <w:ind w:hanging="360"/>
          </w:pPr>
        </w:pPrChange>
      </w:pPr>
      <w:del w:id="33" w:author="Willian" w:date="2017-01-06T11:50:00Z">
        <w:r w:rsidRPr="00945922" w:rsidDel="00B5729D">
          <w:delText xml:space="preserve">observe os pontos importantes abordados em cada aula para conhecer dicas que te auxiliarão no desenvolvimento dos conteúdos; </w:delText>
        </w:r>
      </w:del>
    </w:p>
    <w:p w14:paraId="47E04114" w14:textId="316E4524" w:rsidR="00945922" w:rsidDel="00B5729D" w:rsidRDefault="00945922">
      <w:pPr>
        <w:pStyle w:val="Ttulo1"/>
        <w:rPr>
          <w:del w:id="34" w:author="Willian" w:date="2017-01-06T11:50:00Z"/>
        </w:rPr>
        <w:pPrChange w:id="35" w:author="Willian" w:date="2017-01-10T23:20:00Z">
          <w:pPr>
            <w:pStyle w:val="PargrafodaLista"/>
            <w:numPr>
              <w:numId w:val="44"/>
            </w:numPr>
            <w:ind w:hanging="360"/>
          </w:pPr>
        </w:pPrChange>
      </w:pPr>
      <w:del w:id="36" w:author="Willian" w:date="2017-01-06T11:50:00Z">
        <w:r w:rsidRPr="00945922" w:rsidDel="00B5729D">
          <w:delText xml:space="preserve">nos conteúdos complementares, você encontrará sugestões, como links de vídeos ou textos, que complementam o material e poderão te auxiliar no desenvolvimento das aulas; </w:delText>
        </w:r>
      </w:del>
    </w:p>
    <w:p w14:paraId="486937DC" w14:textId="55B2A845" w:rsidR="00945922" w:rsidDel="00B5729D" w:rsidRDefault="00945922">
      <w:pPr>
        <w:pStyle w:val="Ttulo1"/>
        <w:rPr>
          <w:del w:id="37" w:author="Willian" w:date="2017-01-06T11:50:00Z"/>
        </w:rPr>
        <w:pPrChange w:id="38" w:author="Willian" w:date="2017-01-10T23:20:00Z">
          <w:pPr>
            <w:pStyle w:val="PargrafodaLista"/>
            <w:numPr>
              <w:numId w:val="44"/>
            </w:numPr>
            <w:ind w:hanging="360"/>
          </w:pPr>
        </w:pPrChange>
      </w:pPr>
      <w:del w:id="39" w:author="Willian" w:date="2017-01-06T11:50:00Z">
        <w:r w:rsidRPr="00945922" w:rsidDel="00B5729D">
          <w:delText xml:space="preserve">em cada aula são apresentadas estratégias para auxiliar o aluno no desenvolvimento das atividades; </w:delText>
        </w:r>
      </w:del>
    </w:p>
    <w:p w14:paraId="5A92F461" w14:textId="3F71F13E" w:rsidR="00945922" w:rsidDel="00B5729D" w:rsidRDefault="00945922">
      <w:pPr>
        <w:pStyle w:val="Ttulo1"/>
        <w:rPr>
          <w:del w:id="40" w:author="Willian" w:date="2017-01-06T11:50:00Z"/>
        </w:rPr>
        <w:pPrChange w:id="41" w:author="Willian" w:date="2017-01-10T23:20:00Z">
          <w:pPr>
            <w:pStyle w:val="PargrafodaLista"/>
            <w:numPr>
              <w:numId w:val="44"/>
            </w:numPr>
            <w:ind w:hanging="360"/>
          </w:pPr>
        </w:pPrChange>
      </w:pPr>
      <w:del w:id="42" w:author="Willian" w:date="2017-01-06T11:50:00Z">
        <w:r w:rsidRPr="00945922" w:rsidDel="00B5729D">
          <w:delText xml:space="preserve">no TPD, você também encontrará dicas e estratégias para auxiliar os alunos. </w:delText>
        </w:r>
        <w:commentRangeEnd w:id="29"/>
        <w:r w:rsidR="00560304" w:rsidDel="00B5729D">
          <w:rPr>
            <w:rStyle w:val="Refdecomentrio"/>
          </w:rPr>
          <w:commentReference w:id="29"/>
        </w:r>
      </w:del>
    </w:p>
    <w:p w14:paraId="5A697766" w14:textId="1140A6E0" w:rsidR="005D781C" w:rsidDel="00B5729D" w:rsidRDefault="005D781C">
      <w:pPr>
        <w:pStyle w:val="Ttulo1"/>
        <w:rPr>
          <w:del w:id="43" w:author="Willian" w:date="2017-01-06T11:50:00Z"/>
        </w:rPr>
        <w:pPrChange w:id="44" w:author="Willian" w:date="2017-01-10T23:20:00Z">
          <w:pPr>
            <w:pStyle w:val="PargrafodaLista"/>
          </w:pPr>
        </w:pPrChange>
      </w:pPr>
    </w:p>
    <w:p w14:paraId="2CCCF558" w14:textId="784EA08F" w:rsidR="00945922" w:rsidDel="00B5729D" w:rsidRDefault="00945922">
      <w:pPr>
        <w:pStyle w:val="Ttulo1"/>
        <w:rPr>
          <w:del w:id="45" w:author="Willian" w:date="2017-01-06T11:50:00Z"/>
          <w:rFonts w:ascii="Times New Roman" w:eastAsia="Times New Roman" w:hAnsi="Times New Roman"/>
          <w:sz w:val="24"/>
        </w:rPr>
        <w:pPrChange w:id="46" w:author="Willian" w:date="2017-01-10T23:20:00Z">
          <w:pPr>
            <w:spacing w:before="0" w:after="0"/>
            <w:jc w:val="left"/>
          </w:pPr>
        </w:pPrChange>
      </w:pPr>
    </w:p>
    <w:p w14:paraId="47CEA151" w14:textId="2FAE9EE9" w:rsidR="005D781C" w:rsidRPr="00561E8D" w:rsidDel="00B5729D" w:rsidRDefault="00561E8D">
      <w:pPr>
        <w:pStyle w:val="Ttulo1"/>
        <w:rPr>
          <w:del w:id="47" w:author="Willian" w:date="2017-01-06T11:50:00Z"/>
        </w:rPr>
        <w:pPrChange w:id="48" w:author="Willian" w:date="2017-01-10T23:20:00Z">
          <w:pPr>
            <w:pStyle w:val="Ttulo3"/>
          </w:pPr>
        </w:pPrChange>
      </w:pPr>
      <w:del w:id="49" w:author="Willian" w:date="2017-01-06T11:50:00Z">
        <w:r w:rsidDel="00B5729D">
          <w:delText>FICHA TÉCNICA</w:delText>
        </w:r>
        <w:r w:rsidR="00945922" w:rsidRPr="00561E8D" w:rsidDel="00B5729D">
          <w:delText xml:space="preserve"> </w:delText>
        </w:r>
      </w:del>
    </w:p>
    <w:p w14:paraId="019852AD" w14:textId="59132709" w:rsidR="005B1800" w:rsidRPr="001D3AF1" w:rsidDel="006F40A3" w:rsidRDefault="005D781C">
      <w:pPr>
        <w:pStyle w:val="Ttulo1"/>
        <w:rPr>
          <w:del w:id="50" w:author="Willian" w:date="2016-10-22T14:48:00Z"/>
        </w:rPr>
        <w:pPrChange w:id="51" w:author="Willian" w:date="2017-01-10T23:20:00Z">
          <w:pPr>
            <w:pStyle w:val="PargrafodaLista"/>
            <w:numPr>
              <w:numId w:val="45"/>
            </w:numPr>
            <w:ind w:left="360" w:hanging="360"/>
          </w:pPr>
        </w:pPrChange>
      </w:pPr>
      <w:del w:id="52" w:author="Willian" w:date="2017-01-06T11:50:00Z">
        <w:r w:rsidRPr="006F40A3" w:rsidDel="00B5729D">
          <w:delText>Público Alvo</w:delText>
        </w:r>
      </w:del>
    </w:p>
    <w:p w14:paraId="6E48BB99" w14:textId="0BAB2EF6" w:rsidR="005D781C" w:rsidDel="006F40A3" w:rsidRDefault="005D781C">
      <w:pPr>
        <w:pStyle w:val="Ttulo1"/>
        <w:rPr>
          <w:del w:id="53" w:author="Willian" w:date="2016-10-22T14:44:00Z"/>
        </w:rPr>
        <w:pPrChange w:id="54" w:author="Willian" w:date="2017-01-10T23:20:00Z">
          <w:pPr>
            <w:pStyle w:val="PargrafodaLista"/>
          </w:pPr>
        </w:pPrChange>
      </w:pPr>
      <w:del w:id="55" w:author="Willian" w:date="2016-10-22T14:48:00Z">
        <w:r w:rsidDel="006F40A3">
          <w:delText xml:space="preserve"> </w:delText>
        </w:r>
      </w:del>
      <w:del w:id="56" w:author="Willian" w:date="2017-01-06T11:50:00Z">
        <w:r w:rsidDel="00B5729D">
          <w:delText xml:space="preserve">Jovens, acima de 16 anos, com Ensino Médio concluído ou em andamento, </w:delText>
        </w:r>
      </w:del>
      <w:del w:id="57" w:author="Willian" w:date="2016-10-21T01:03:00Z">
        <w:r w:rsidDel="00560304">
          <w:delText xml:space="preserve">e </w:delText>
        </w:r>
      </w:del>
      <w:del w:id="58" w:author="Willian" w:date="2017-01-06T11:50:00Z">
        <w:r w:rsidDel="00B5729D">
          <w:delText xml:space="preserve">que desejam atuar na área de Programação ou Desenvolvimento de </w:delText>
        </w:r>
      </w:del>
      <w:del w:id="59" w:author="Willian" w:date="2016-10-22T14:44:00Z">
        <w:r w:rsidDel="006F40A3">
          <w:delText>App's</w:delText>
        </w:r>
        <w:r w:rsidR="001D3AF1" w:rsidDel="006F40A3">
          <w:delText>.</w:delText>
        </w:r>
      </w:del>
    </w:p>
    <w:p w14:paraId="17378180" w14:textId="565E5E95" w:rsidR="005B1800" w:rsidDel="006F40A3" w:rsidRDefault="005B1800">
      <w:pPr>
        <w:pStyle w:val="Ttulo1"/>
        <w:rPr>
          <w:del w:id="60" w:author="Willian" w:date="2016-10-22T14:44:00Z"/>
        </w:rPr>
        <w:pPrChange w:id="61" w:author="Willian" w:date="2017-01-10T23:20:00Z">
          <w:pPr>
            <w:pStyle w:val="PargrafodaLista"/>
          </w:pPr>
        </w:pPrChange>
      </w:pPr>
    </w:p>
    <w:p w14:paraId="476FCC8A" w14:textId="35E86740" w:rsidR="005B1800" w:rsidRPr="001D3AF1" w:rsidDel="00B5729D" w:rsidRDefault="005D781C">
      <w:pPr>
        <w:pStyle w:val="Ttulo1"/>
        <w:rPr>
          <w:del w:id="62" w:author="Willian" w:date="2017-01-06T11:50:00Z"/>
        </w:rPr>
        <w:pPrChange w:id="63" w:author="Willian" w:date="2017-01-10T23:20:00Z">
          <w:pPr>
            <w:pStyle w:val="PargrafodaLista"/>
            <w:numPr>
              <w:numId w:val="45"/>
            </w:numPr>
            <w:ind w:left="360" w:hanging="360"/>
          </w:pPr>
        </w:pPrChange>
      </w:pPr>
      <w:del w:id="64" w:author="Willian" w:date="2017-01-06T11:50:00Z">
        <w:r w:rsidRPr="005D781C" w:rsidDel="00B5729D">
          <w:delText>Pré requisitos educador</w:delText>
        </w:r>
      </w:del>
    </w:p>
    <w:p w14:paraId="64544DD3" w14:textId="075BD1B6" w:rsidR="005B1800" w:rsidDel="00B5729D" w:rsidRDefault="005D781C">
      <w:pPr>
        <w:pStyle w:val="Ttulo1"/>
        <w:rPr>
          <w:del w:id="65" w:author="Willian" w:date="2017-01-06T11:50:00Z"/>
        </w:rPr>
        <w:pPrChange w:id="66" w:author="Willian" w:date="2017-01-10T23:20:00Z">
          <w:pPr>
            <w:pStyle w:val="PargrafodaLista"/>
          </w:pPr>
        </w:pPrChange>
      </w:pPr>
      <w:del w:id="67" w:author="Willian" w:date="2017-01-06T11:50:00Z">
        <w:r w:rsidDel="00B5729D">
          <w:delText xml:space="preserve">Formação Mínima: Técnico em Informática; preferencialmente com experiência em desenvolvimento de App, plataformas IOS e Android. </w:delText>
        </w:r>
      </w:del>
    </w:p>
    <w:p w14:paraId="7751C6C1" w14:textId="69396D69" w:rsidR="005D781C" w:rsidDel="00B5729D" w:rsidRDefault="005D781C">
      <w:pPr>
        <w:pStyle w:val="Ttulo1"/>
        <w:rPr>
          <w:del w:id="68" w:author="Willian" w:date="2017-01-06T11:50:00Z"/>
        </w:rPr>
        <w:pPrChange w:id="69" w:author="Willian" w:date="2017-01-10T23:20:00Z">
          <w:pPr>
            <w:pStyle w:val="PargrafodaLista"/>
          </w:pPr>
        </w:pPrChange>
      </w:pPr>
      <w:del w:id="70" w:author="Willian" w:date="2017-01-06T11:50:00Z">
        <w:r w:rsidDel="00B5729D">
          <w:delText>Formação Ideal: Graduação em Ciência da Computação, Engenharia da Computação, Sistemas de Informação ou áreas afins.</w:delText>
        </w:r>
      </w:del>
    </w:p>
    <w:p w14:paraId="7D91FB2E" w14:textId="5B274EAD" w:rsidR="005B1800" w:rsidDel="00B5729D" w:rsidRDefault="005B1800">
      <w:pPr>
        <w:pStyle w:val="Ttulo1"/>
        <w:rPr>
          <w:del w:id="71" w:author="Willian" w:date="2017-01-06T11:50:00Z"/>
        </w:rPr>
        <w:pPrChange w:id="72" w:author="Willian" w:date="2017-01-10T23:20:00Z">
          <w:pPr/>
        </w:pPrChange>
      </w:pPr>
    </w:p>
    <w:p w14:paraId="645E1496" w14:textId="37728C4B" w:rsidR="005B1800" w:rsidDel="00B5729D" w:rsidRDefault="005D781C">
      <w:pPr>
        <w:pStyle w:val="Ttulo1"/>
        <w:rPr>
          <w:del w:id="73" w:author="Willian" w:date="2017-01-06T11:50:00Z"/>
        </w:rPr>
        <w:pPrChange w:id="74" w:author="Willian" w:date="2017-01-10T23:20:00Z">
          <w:pPr>
            <w:pStyle w:val="PargrafodaLista"/>
            <w:numPr>
              <w:numId w:val="45"/>
            </w:numPr>
            <w:ind w:left="360" w:hanging="360"/>
          </w:pPr>
        </w:pPrChange>
      </w:pPr>
      <w:del w:id="75" w:author="Willian" w:date="2017-01-06T11:50:00Z">
        <w:r w:rsidRPr="005D781C" w:rsidDel="00B5729D">
          <w:delText>Pré-requisitos do aluno</w:delText>
        </w:r>
      </w:del>
    </w:p>
    <w:p w14:paraId="1742C2CA" w14:textId="136411BB" w:rsidR="005D781C" w:rsidDel="006F40A3" w:rsidRDefault="005D781C">
      <w:pPr>
        <w:pStyle w:val="Ttulo1"/>
        <w:rPr>
          <w:del w:id="76" w:author="Willian" w:date="2016-10-22T14:46:00Z"/>
        </w:rPr>
        <w:pPrChange w:id="77" w:author="Willian" w:date="2017-01-10T23:20:00Z">
          <w:pPr>
            <w:pStyle w:val="PargrafodaLista"/>
            <w:numPr>
              <w:numId w:val="45"/>
            </w:numPr>
            <w:ind w:left="360" w:hanging="360"/>
          </w:pPr>
        </w:pPrChange>
      </w:pPr>
      <w:del w:id="78" w:author="Willian" w:date="2017-01-06T11:50:00Z">
        <w:r w:rsidDel="00B5729D">
          <w:delText>Ter conhecimento básico em Windows e raciocínio lógico</w:delText>
        </w:r>
      </w:del>
    </w:p>
    <w:p w14:paraId="33292E37" w14:textId="7B4F1511" w:rsidR="005B1800" w:rsidDel="006F40A3" w:rsidRDefault="005B1800">
      <w:pPr>
        <w:pStyle w:val="Ttulo1"/>
        <w:rPr>
          <w:del w:id="79" w:author="Willian" w:date="2016-10-22T14:46:00Z"/>
        </w:rPr>
        <w:pPrChange w:id="80" w:author="Willian" w:date="2017-01-10T23:20:00Z">
          <w:pPr>
            <w:pStyle w:val="PargrafodaLista"/>
          </w:pPr>
        </w:pPrChange>
      </w:pPr>
    </w:p>
    <w:p w14:paraId="4DDEB4DE" w14:textId="4C8D868D" w:rsidR="005B1800" w:rsidRPr="001D3AF1" w:rsidDel="00B5729D" w:rsidRDefault="005D781C">
      <w:pPr>
        <w:pStyle w:val="Ttulo1"/>
        <w:rPr>
          <w:del w:id="81" w:author="Willian" w:date="2017-01-06T11:50:00Z"/>
        </w:rPr>
        <w:pPrChange w:id="82" w:author="Willian" w:date="2017-01-10T23:20:00Z">
          <w:pPr>
            <w:pStyle w:val="PargrafodaLista"/>
            <w:numPr>
              <w:numId w:val="45"/>
            </w:numPr>
            <w:ind w:left="360" w:hanging="360"/>
          </w:pPr>
        </w:pPrChange>
      </w:pPr>
      <w:del w:id="83" w:author="Willian" w:date="2017-01-06T11:50:00Z">
        <w:r w:rsidRPr="005D781C" w:rsidDel="00B5729D">
          <w:delText>Hardware mínimo dos computadores</w:delText>
        </w:r>
      </w:del>
    </w:p>
    <w:p w14:paraId="77378FC7" w14:textId="427EA228" w:rsidR="005D781C" w:rsidDel="00B5729D" w:rsidRDefault="005D781C">
      <w:pPr>
        <w:pStyle w:val="Ttulo1"/>
        <w:rPr>
          <w:del w:id="84" w:author="Willian" w:date="2017-01-06T11:50:00Z"/>
        </w:rPr>
        <w:pPrChange w:id="85" w:author="Willian" w:date="2017-01-10T23:20:00Z">
          <w:pPr>
            <w:pStyle w:val="PargrafodaLista"/>
          </w:pPr>
        </w:pPrChange>
      </w:pPr>
      <w:del w:id="86" w:author="Willian" w:date="2017-01-06T11:50:00Z">
        <w:r w:rsidDel="00B5729D">
          <w:delText xml:space="preserve">Microcomputador (desktop ou laptop) com processador de 2 gigahertz (GHz); memória RAM de 2 gigabyte (GB) para sistema operacional 32 bits, ou 4 GB para sistema operacional 64 bits; espaço em disco rígido de 20 GB; conectado à internet banda larga de alta velocidade. </w:delText>
        </w:r>
      </w:del>
    </w:p>
    <w:p w14:paraId="1E24FD2F" w14:textId="0F1FB7FE" w:rsidR="005B1800" w:rsidDel="00B5729D" w:rsidRDefault="005B1800">
      <w:pPr>
        <w:pStyle w:val="Ttulo1"/>
        <w:rPr>
          <w:del w:id="87" w:author="Willian" w:date="2017-01-06T11:50:00Z"/>
        </w:rPr>
        <w:pPrChange w:id="88" w:author="Willian" w:date="2017-01-10T23:20:00Z">
          <w:pPr>
            <w:pStyle w:val="PargrafodaLista"/>
          </w:pPr>
        </w:pPrChange>
      </w:pPr>
    </w:p>
    <w:p w14:paraId="0C11AF45" w14:textId="5AE9C243" w:rsidR="005B1800" w:rsidRPr="001D3AF1" w:rsidDel="00B5729D" w:rsidRDefault="005D781C">
      <w:pPr>
        <w:pStyle w:val="Ttulo1"/>
        <w:rPr>
          <w:del w:id="89" w:author="Willian" w:date="2017-01-06T11:50:00Z"/>
        </w:rPr>
        <w:pPrChange w:id="90" w:author="Willian" w:date="2017-01-10T23:20:00Z">
          <w:pPr>
            <w:pStyle w:val="PargrafodaLista"/>
            <w:numPr>
              <w:numId w:val="45"/>
            </w:numPr>
            <w:ind w:left="360" w:hanging="360"/>
          </w:pPr>
        </w:pPrChange>
      </w:pPr>
      <w:del w:id="91" w:author="Willian" w:date="2017-01-06T11:50:00Z">
        <w:r w:rsidRPr="005D781C" w:rsidDel="00B5729D">
          <w:delText>Software das máquinas</w:delText>
        </w:r>
      </w:del>
    </w:p>
    <w:p w14:paraId="4558A0FB" w14:textId="1DA9C531" w:rsidR="00560304" w:rsidDel="00B5729D" w:rsidRDefault="005D781C">
      <w:pPr>
        <w:pStyle w:val="Ttulo1"/>
        <w:rPr>
          <w:del w:id="92" w:author="Willian" w:date="2017-01-06T11:50:00Z"/>
        </w:rPr>
        <w:pPrChange w:id="93" w:author="Willian" w:date="2017-01-10T23:20:00Z">
          <w:pPr>
            <w:pStyle w:val="PargrafodaLista"/>
          </w:pPr>
        </w:pPrChange>
      </w:pPr>
      <w:del w:id="94" w:author="Willian" w:date="2017-01-06T11:50:00Z">
        <w:r w:rsidDel="00B5729D">
          <w:delText xml:space="preserve">As máquinas </w:delText>
        </w:r>
        <w:r w:rsidR="005B1800" w:rsidDel="00B5729D">
          <w:delText xml:space="preserve">dos alunos </w:delText>
        </w:r>
        <w:r w:rsidDel="00B5729D">
          <w:delText xml:space="preserve">devem possuir a instalação do Sistema Operacional </w:delText>
        </w:r>
      </w:del>
      <w:del w:id="95" w:author="Willian" w:date="2017-01-03T22:59:00Z">
        <w:r w:rsidDel="00F00ADA">
          <w:delText xml:space="preserve">Windows 7 (ou superior), Ubuntu 16 ou </w:delText>
        </w:r>
      </w:del>
      <w:del w:id="96" w:author="Willian" w:date="2017-01-06T11:50:00Z">
        <w:r w:rsidDel="00B5729D">
          <w:delText>OSX (10 ou superior)</w:delText>
        </w:r>
        <w:r w:rsidR="005B1800" w:rsidDel="00B5729D">
          <w:delText>,</w:delText>
        </w:r>
        <w:r w:rsidR="001D3AF1" w:rsidDel="00B5729D">
          <w:delText xml:space="preserve"> </w:delText>
        </w:r>
        <w:r w:rsidDel="00B5729D">
          <w:delText>um navegador para internet</w:delText>
        </w:r>
        <w:r w:rsidR="005B1800" w:rsidDel="00B5729D">
          <w:delText xml:space="preserve">, de preferência o </w:delText>
        </w:r>
        <w:r w:rsidDel="00B5729D">
          <w:delText>Google Chrome. Na máquina do educador além dos softwares citados acima,</w:delText>
        </w:r>
        <w:r w:rsidR="005B1800" w:rsidDel="00B5729D">
          <w:delText xml:space="preserve"> é necessário ter instalado</w:delText>
        </w:r>
        <w:r w:rsidDel="00B5729D">
          <w:delText xml:space="preserve"> o Microsoft Office 2013 ou superior</w:delText>
        </w:r>
      </w:del>
      <w:del w:id="97" w:author="Willian" w:date="2017-01-03T23:00:00Z">
        <w:r w:rsidDel="00F00ADA">
          <w:delText xml:space="preserve"> para o caso de sistemas operacionais Windows e OSX</w:delText>
        </w:r>
      </w:del>
      <w:del w:id="98" w:author="Willian" w:date="2017-01-06T11:50:00Z">
        <w:r w:rsidDel="00B5729D">
          <w:delText>, um leitor de PDF</w:delText>
        </w:r>
        <w:r w:rsidR="005B1800" w:rsidDel="00B5729D">
          <w:delText>, de preferência o</w:delText>
        </w:r>
        <w:r w:rsidR="006623A4" w:rsidDel="00B5729D">
          <w:delText xml:space="preserve"> </w:delText>
        </w:r>
        <w:r w:rsidDel="00B5729D">
          <w:delText>Adobe Reader</w:delText>
        </w:r>
        <w:r w:rsidR="005B1800" w:rsidDel="00B5729D">
          <w:delText xml:space="preserve">, também </w:delText>
        </w:r>
        <w:r w:rsidDel="00B5729D">
          <w:delText xml:space="preserve">o programa Git e SourceTree </w:delText>
        </w:r>
      </w:del>
      <w:del w:id="99" w:author="Willian" w:date="2017-01-03T23:00:00Z">
        <w:r w:rsidDel="00F00ADA">
          <w:delText>(Windows e OSX).</w:delText>
        </w:r>
      </w:del>
    </w:p>
    <w:p w14:paraId="6389BD8A" w14:textId="14FEAF3D" w:rsidR="00763962" w:rsidDel="00B5729D" w:rsidRDefault="00763962">
      <w:pPr>
        <w:pStyle w:val="Ttulo1"/>
        <w:rPr>
          <w:del w:id="100" w:author="Willian" w:date="2017-01-06T11:50:00Z"/>
        </w:rPr>
        <w:pPrChange w:id="101" w:author="Willian" w:date="2017-01-10T23:20:00Z">
          <w:pPr>
            <w:pStyle w:val="PargrafodaLista"/>
          </w:pPr>
        </w:pPrChange>
      </w:pPr>
    </w:p>
    <w:p w14:paraId="36393FA9" w14:textId="42AD51F5" w:rsidR="00763962" w:rsidRPr="009C10D6" w:rsidDel="00B5729D" w:rsidRDefault="00763962">
      <w:pPr>
        <w:pStyle w:val="Ttulo1"/>
        <w:rPr>
          <w:del w:id="102" w:author="Willian" w:date="2017-01-06T11:50:00Z"/>
        </w:rPr>
        <w:pPrChange w:id="103" w:author="Willian" w:date="2017-01-10T23:20:00Z">
          <w:pPr>
            <w:pStyle w:val="PargrafodaLista"/>
            <w:numPr>
              <w:numId w:val="45"/>
            </w:numPr>
            <w:ind w:left="360" w:hanging="360"/>
          </w:pPr>
        </w:pPrChange>
      </w:pPr>
      <w:del w:id="104" w:author="Willian" w:date="2017-01-06T11:50:00Z">
        <w:r w:rsidDel="00B5729D">
          <w:delText>Recomendações específicas</w:delText>
        </w:r>
      </w:del>
    </w:p>
    <w:p w14:paraId="4D4BF8C8" w14:textId="0E2E044A" w:rsidR="00763962" w:rsidDel="00B5729D" w:rsidRDefault="00763962">
      <w:pPr>
        <w:pStyle w:val="Ttulo1"/>
        <w:rPr>
          <w:del w:id="105" w:author="Willian" w:date="2017-01-06T11:50:00Z"/>
        </w:rPr>
        <w:pPrChange w:id="106" w:author="Willian" w:date="2017-01-10T23:20:00Z">
          <w:pPr>
            <w:pStyle w:val="PargrafodaLista"/>
            <w:ind w:left="360"/>
          </w:pPr>
        </w:pPrChange>
      </w:pPr>
    </w:p>
    <w:p w14:paraId="7693E7F2" w14:textId="560ACDC6" w:rsidR="00763962" w:rsidDel="00B5729D" w:rsidRDefault="00763962">
      <w:pPr>
        <w:pStyle w:val="Ttulo1"/>
        <w:rPr>
          <w:del w:id="107" w:author="Willian" w:date="2017-01-06T11:50:00Z"/>
        </w:rPr>
        <w:pPrChange w:id="108" w:author="Willian" w:date="2017-01-10T23:20:00Z">
          <w:pPr>
            <w:pStyle w:val="PargrafodaLista"/>
            <w:numPr>
              <w:numId w:val="51"/>
            </w:numPr>
            <w:ind w:hanging="360"/>
          </w:pPr>
        </w:pPrChange>
      </w:pPr>
      <w:del w:id="109" w:author="Willian" w:date="2017-01-06T11:50:00Z">
        <w:r w:rsidRPr="009C10D6" w:rsidDel="00B5729D">
          <w:delText>S</w:delText>
        </w:r>
        <w:r w:rsidRPr="00124E62" w:rsidDel="00B5729D">
          <w:delText>a</w:delText>
        </w:r>
        <w:r w:rsidDel="00B5729D">
          <w:delText>las de aula equipadas com um computador por aluno.</w:delText>
        </w:r>
      </w:del>
    </w:p>
    <w:p w14:paraId="23362035" w14:textId="46C0ED42" w:rsidR="00763962" w:rsidDel="00B5729D" w:rsidRDefault="00763962">
      <w:pPr>
        <w:pStyle w:val="Ttulo1"/>
        <w:rPr>
          <w:del w:id="110" w:author="Willian" w:date="2017-01-06T11:50:00Z"/>
        </w:rPr>
        <w:pPrChange w:id="111" w:author="Willian" w:date="2017-01-10T23:20:00Z">
          <w:pPr>
            <w:pStyle w:val="PargrafodaLista"/>
            <w:numPr>
              <w:numId w:val="51"/>
            </w:numPr>
            <w:ind w:hanging="360"/>
          </w:pPr>
        </w:pPrChange>
      </w:pPr>
      <w:del w:id="112" w:author="Willian" w:date="2017-01-06T11:50:00Z">
        <w:r w:rsidDel="00B5729D">
          <w:delText>Iluminação adequada.</w:delText>
        </w:r>
      </w:del>
    </w:p>
    <w:p w14:paraId="6E7E5D4E" w14:textId="1DF1A6D4" w:rsidR="00763962" w:rsidDel="00B5729D" w:rsidRDefault="00763962">
      <w:pPr>
        <w:pStyle w:val="Ttulo1"/>
        <w:rPr>
          <w:del w:id="113" w:author="Willian" w:date="2017-01-06T11:50:00Z"/>
        </w:rPr>
        <w:pPrChange w:id="114" w:author="Willian" w:date="2017-01-10T23:20:00Z">
          <w:pPr>
            <w:pStyle w:val="PargrafodaLista"/>
            <w:numPr>
              <w:numId w:val="51"/>
            </w:numPr>
            <w:ind w:hanging="360"/>
          </w:pPr>
        </w:pPrChange>
      </w:pPr>
      <w:del w:id="115" w:author="Willian" w:date="2017-01-06T11:50:00Z">
        <w:r w:rsidDel="00B5729D">
          <w:delText>Aparelho de ar condicionado, com potência que atenda aos requisitos mínimos para a correta climatização do cliente.</w:delText>
        </w:r>
      </w:del>
    </w:p>
    <w:p w14:paraId="00CE6131" w14:textId="580D4532" w:rsidR="00763962" w:rsidDel="00B5729D" w:rsidRDefault="00763962">
      <w:pPr>
        <w:pStyle w:val="Ttulo1"/>
        <w:rPr>
          <w:del w:id="116" w:author="Willian" w:date="2017-01-06T11:50:00Z"/>
        </w:rPr>
        <w:pPrChange w:id="117" w:author="Willian" w:date="2017-01-10T23:20:00Z">
          <w:pPr>
            <w:pStyle w:val="PargrafodaLista"/>
          </w:pPr>
        </w:pPrChange>
      </w:pPr>
      <w:del w:id="118" w:author="Willian" w:date="2017-01-06T11:50:00Z">
        <w:r w:rsidDel="00B5729D">
          <w:delText>O aparelho pode ser adaptado de acordo com a região do país.</w:delText>
        </w:r>
      </w:del>
    </w:p>
    <w:p w14:paraId="08733EFD" w14:textId="6075762E" w:rsidR="00763962" w:rsidDel="00B5729D" w:rsidRDefault="00763962">
      <w:pPr>
        <w:pStyle w:val="Ttulo1"/>
        <w:rPr>
          <w:del w:id="119" w:author="Willian" w:date="2017-01-06T11:50:00Z"/>
        </w:rPr>
        <w:pPrChange w:id="120" w:author="Willian" w:date="2017-01-10T23:20:00Z">
          <w:pPr>
            <w:pStyle w:val="PargrafodaLista"/>
            <w:numPr>
              <w:numId w:val="51"/>
            </w:numPr>
            <w:ind w:hanging="360"/>
          </w:pPr>
        </w:pPrChange>
      </w:pPr>
      <w:del w:id="121" w:author="Willian" w:date="2017-01-06T11:50:00Z">
        <w:r w:rsidDel="00B5729D">
          <w:delText xml:space="preserve"> Quadro branco em ótimo estado de uso, com pincéis e apagador.</w:delText>
        </w:r>
      </w:del>
    </w:p>
    <w:p w14:paraId="48442D81" w14:textId="5F8BAB5D" w:rsidR="00763962" w:rsidDel="00B5729D" w:rsidRDefault="00763962">
      <w:pPr>
        <w:pStyle w:val="Ttulo1"/>
        <w:rPr>
          <w:del w:id="122" w:author="Willian" w:date="2017-01-06T11:50:00Z"/>
        </w:rPr>
        <w:pPrChange w:id="123" w:author="Willian" w:date="2017-01-10T23:20:00Z">
          <w:pPr>
            <w:pStyle w:val="PargrafodaLista"/>
            <w:numPr>
              <w:numId w:val="51"/>
            </w:numPr>
            <w:ind w:hanging="360"/>
          </w:pPr>
        </w:pPrChange>
      </w:pPr>
      <w:del w:id="124" w:author="Willian" w:date="2017-01-06T11:50:00Z">
        <w:r w:rsidDel="00B5729D">
          <w:delText>Mesas e cadeiras conservadas.</w:delText>
        </w:r>
      </w:del>
    </w:p>
    <w:p w14:paraId="7A9278AD" w14:textId="2982E188" w:rsidR="00763962" w:rsidDel="00B5729D" w:rsidRDefault="00763962">
      <w:pPr>
        <w:pStyle w:val="Ttulo1"/>
        <w:rPr>
          <w:del w:id="125" w:author="Willian" w:date="2017-01-06T11:50:00Z"/>
        </w:rPr>
        <w:pPrChange w:id="126" w:author="Willian" w:date="2017-01-10T23:20:00Z">
          <w:pPr>
            <w:pStyle w:val="PargrafodaLista"/>
            <w:numPr>
              <w:numId w:val="51"/>
            </w:numPr>
            <w:ind w:hanging="360"/>
          </w:pPr>
        </w:pPrChange>
      </w:pPr>
      <w:del w:id="127" w:author="Willian" w:date="2017-01-06T11:50:00Z">
        <w:r w:rsidDel="00B5729D">
          <w:delText xml:space="preserve">Um computador conectado à internet banda larga (100Mb ou similar) e outros equipamentos de apoio para vídeo, como televisor 42” para projeção ou projetor, e aparelho de som em perfeito estado de funcionamento. </w:delText>
        </w:r>
      </w:del>
    </w:p>
    <w:p w14:paraId="3E627E08" w14:textId="791E3956" w:rsidR="00763962" w:rsidDel="00B5729D" w:rsidRDefault="00763962">
      <w:pPr>
        <w:pStyle w:val="Ttulo1"/>
        <w:rPr>
          <w:del w:id="128" w:author="Willian" w:date="2017-01-06T11:50:00Z"/>
        </w:rPr>
        <w:pPrChange w:id="129" w:author="Willian" w:date="2017-01-10T23:20:00Z">
          <w:pPr>
            <w:pStyle w:val="PargrafodaLista"/>
            <w:numPr>
              <w:numId w:val="51"/>
            </w:numPr>
            <w:ind w:hanging="360"/>
          </w:pPr>
        </w:pPrChange>
      </w:pPr>
      <w:del w:id="130" w:author="Willian" w:date="2017-01-03T23:01:00Z">
        <w:r w:rsidDel="00F00ADA">
          <w:delText>Tablet ou smartphone com sistema operacional Android 4.4 ou superior para a realização das atividades práticas.</w:delText>
        </w:r>
      </w:del>
    </w:p>
    <w:p w14:paraId="3C77EB0F" w14:textId="178A875D" w:rsidR="003C60EE" w:rsidDel="00B5729D" w:rsidRDefault="003C60EE">
      <w:pPr>
        <w:pStyle w:val="Ttulo1"/>
        <w:rPr>
          <w:del w:id="131" w:author="Willian" w:date="2017-01-06T11:50:00Z"/>
        </w:rPr>
        <w:pPrChange w:id="132" w:author="Willian" w:date="2017-01-10T23:20:00Z">
          <w:pPr/>
        </w:pPrChange>
      </w:pPr>
    </w:p>
    <w:p w14:paraId="002D0E17" w14:textId="648CF92E" w:rsidR="005B1800" w:rsidDel="00B5729D" w:rsidRDefault="005D781C">
      <w:pPr>
        <w:pStyle w:val="Ttulo1"/>
        <w:rPr>
          <w:del w:id="133" w:author="Willian" w:date="2017-01-06T11:50:00Z"/>
        </w:rPr>
        <w:pPrChange w:id="134" w:author="Willian" w:date="2017-01-10T23:20:00Z">
          <w:pPr>
            <w:pStyle w:val="PargrafodaLista"/>
            <w:numPr>
              <w:numId w:val="45"/>
            </w:numPr>
            <w:ind w:left="360" w:hanging="360"/>
          </w:pPr>
        </w:pPrChange>
      </w:pPr>
      <w:del w:id="135" w:author="Willian" w:date="2017-01-06T11:50:00Z">
        <w:r w:rsidRPr="001D3AF1" w:rsidDel="00B5729D">
          <w:delText>Áreas de atuação do profissional</w:delText>
        </w:r>
      </w:del>
    </w:p>
    <w:p w14:paraId="4A3D03E6" w14:textId="2F1D21D7" w:rsidR="005D781C" w:rsidDel="00B5729D" w:rsidRDefault="005D781C">
      <w:pPr>
        <w:pStyle w:val="Ttulo1"/>
        <w:rPr>
          <w:del w:id="136" w:author="Willian" w:date="2017-01-06T11:50:00Z"/>
        </w:rPr>
        <w:pPrChange w:id="137" w:author="Willian" w:date="2017-01-10T23:20:00Z">
          <w:pPr>
            <w:pStyle w:val="PargrafodaLista"/>
          </w:pPr>
        </w:pPrChange>
      </w:pPr>
      <w:del w:id="138" w:author="Willian" w:date="2017-01-06T11:50:00Z">
        <w:r w:rsidDel="00B5729D">
          <w:delText xml:space="preserve"> Atuar em empresas públicas e privadas, instituições, indústrias, prestar serviços como profissional liberal, entre outros.</w:delText>
        </w:r>
      </w:del>
    </w:p>
    <w:p w14:paraId="5C325241" w14:textId="0BA80F3F" w:rsidR="005B1800" w:rsidDel="00B5729D" w:rsidRDefault="005B1800">
      <w:pPr>
        <w:pStyle w:val="Ttulo1"/>
        <w:rPr>
          <w:del w:id="139" w:author="Willian" w:date="2017-01-06T11:50:00Z"/>
        </w:rPr>
        <w:pPrChange w:id="140" w:author="Willian" w:date="2017-01-10T23:20:00Z">
          <w:pPr>
            <w:pStyle w:val="PargrafodaLista"/>
          </w:pPr>
        </w:pPrChange>
      </w:pPr>
    </w:p>
    <w:p w14:paraId="05DD6467" w14:textId="12C9D724" w:rsidR="005B1800" w:rsidRPr="001D3AF1" w:rsidDel="00B5729D" w:rsidRDefault="005D781C">
      <w:pPr>
        <w:pStyle w:val="Ttulo1"/>
        <w:rPr>
          <w:del w:id="141" w:author="Willian" w:date="2017-01-06T11:50:00Z"/>
        </w:rPr>
        <w:pPrChange w:id="142" w:author="Willian" w:date="2017-01-10T23:20:00Z">
          <w:pPr>
            <w:pStyle w:val="PargrafodaLista"/>
            <w:numPr>
              <w:numId w:val="45"/>
            </w:numPr>
            <w:ind w:left="360" w:hanging="360"/>
          </w:pPr>
        </w:pPrChange>
      </w:pPr>
      <w:del w:id="143" w:author="Willian" w:date="2017-01-06T11:50:00Z">
        <w:r w:rsidRPr="005D781C" w:rsidDel="00B5729D">
          <w:delText>Faixa salarial da profissão</w:delText>
        </w:r>
      </w:del>
    </w:p>
    <w:p w14:paraId="40B44F7E" w14:textId="48318220" w:rsidR="00945922" w:rsidRPr="005D781C" w:rsidDel="005D323C" w:rsidRDefault="00B32C7F">
      <w:pPr>
        <w:pStyle w:val="Ttulo1"/>
        <w:rPr>
          <w:del w:id="144" w:author="Willian" w:date="2017-01-10T23:19:00Z"/>
        </w:rPr>
        <w:pPrChange w:id="145" w:author="Willian" w:date="2017-01-10T23:20:00Z">
          <w:pPr>
            <w:pStyle w:val="PargrafodaLista"/>
          </w:pPr>
        </w:pPrChange>
      </w:pPr>
      <w:del w:id="146" w:author="Willian" w:date="2017-01-06T11:50:00Z">
        <w:r w:rsidDel="00B5729D">
          <w:delText>A faixa salaria</w:delText>
        </w:r>
        <w:r w:rsidR="0056672A" w:rsidDel="00B5729D">
          <w:delText>l</w:delText>
        </w:r>
        <w:r w:rsidDel="00B5729D">
          <w:delText xml:space="preserve"> pode variar dependendo da experiência do profissional e da região na qual atua. O </w:delText>
        </w:r>
        <w:r w:rsidR="00944399" w:rsidDel="00B5729D">
          <w:delText xml:space="preserve">profissional </w:delText>
        </w:r>
        <w:r w:rsidDel="00B5729D">
          <w:delText xml:space="preserve">de Programação </w:delText>
        </w:r>
      </w:del>
      <w:del w:id="147" w:author="Willian" w:date="2017-01-03T23:02:00Z">
        <w:r w:rsidDel="00203A00">
          <w:delText>Orientada a Objetos</w:delText>
        </w:r>
      </w:del>
      <w:del w:id="148" w:author="Willian" w:date="2017-01-06T11:50:00Z">
        <w:r w:rsidDel="00B5729D">
          <w:delText xml:space="preserve"> possuí a média </w:delText>
        </w:r>
        <w:r w:rsidR="00944399" w:rsidDel="00B5729D">
          <w:delText xml:space="preserve">salarial de R$ </w:delText>
        </w:r>
      </w:del>
      <w:del w:id="149" w:author="Willian" w:date="2017-01-03T23:05:00Z">
        <w:r w:rsidR="00944399" w:rsidDel="00203A00">
          <w:delText>1.200,00</w:delText>
        </w:r>
      </w:del>
      <w:del w:id="150" w:author="Willian" w:date="2017-01-06T11:50:00Z">
        <w:r w:rsidR="00944399" w:rsidDel="00B5729D">
          <w:delText xml:space="preserve"> a R$ </w:delText>
        </w:r>
      </w:del>
      <w:del w:id="151" w:author="Willian" w:date="2017-01-03T23:06:00Z">
        <w:r w:rsidR="00944399" w:rsidDel="00203A00">
          <w:delText>3.000,00</w:delText>
        </w:r>
      </w:del>
      <w:del w:id="152" w:author="Willian" w:date="2017-01-06T11:50:00Z">
        <w:r w:rsidR="005D781C" w:rsidDel="00B5729D">
          <w:delText>.</w:delText>
        </w:r>
        <w:r w:rsidR="005D781C" w:rsidRPr="00945922" w:rsidDel="00B5729D">
          <w:delText xml:space="preserve"> </w:delText>
        </w:r>
      </w:del>
      <w:del w:id="153" w:author="Willian" w:date="2017-01-10T23:19:00Z">
        <w:r w:rsidR="00945922" w:rsidRPr="00945922" w:rsidDel="005D323C">
          <w:br w:type="page"/>
        </w:r>
      </w:del>
    </w:p>
    <w:p w14:paraId="2497F5C5" w14:textId="44F2850F" w:rsidR="00945922" w:rsidRPr="00945922" w:rsidRDefault="00D06AB8">
      <w:pPr>
        <w:pStyle w:val="Ttulo1"/>
      </w:pPr>
      <w:r>
        <w:t xml:space="preserve">Unidade </w:t>
      </w:r>
      <w:ins w:id="154" w:author="Willian" w:date="2017-01-06T11:50:00Z">
        <w:r w:rsidR="006F602A">
          <w:t>5</w:t>
        </w:r>
      </w:ins>
      <w:del w:id="155" w:author="Willian" w:date="2017-01-06T11:50:00Z">
        <w:r w:rsidR="000508D2" w:rsidDel="00B5729D">
          <w:delText>1</w:delText>
        </w:r>
      </w:del>
      <w:bookmarkStart w:id="156" w:name="h.3n0jqqdaieip" w:colFirst="0" w:colLast="0"/>
      <w:bookmarkEnd w:id="156"/>
    </w:p>
    <w:p w14:paraId="49F8E7C8" w14:textId="45405CBA" w:rsidR="005D781C" w:rsidRDefault="000508D2" w:rsidP="00945922">
      <w:pPr>
        <w:pStyle w:val="Ttulo2"/>
        <w:rPr>
          <w:ins w:id="157" w:author="Willian" w:date="2016-10-14T23:13:00Z"/>
        </w:rPr>
      </w:pPr>
      <w:r>
        <w:t xml:space="preserve">Aula 1 – </w:t>
      </w:r>
      <w:ins w:id="158" w:author="Willian" w:date="2017-01-14T14:31:00Z">
        <w:r w:rsidR="00BE55EF">
          <w:t>Protocolos</w:t>
        </w:r>
      </w:ins>
      <w:del w:id="159" w:author="Willian" w:date="2017-01-06T11:52:00Z">
        <w:r w:rsidDel="00B5729D">
          <w:delText>Introdução</w:delText>
        </w:r>
      </w:del>
    </w:p>
    <w:p w14:paraId="6942479E" w14:textId="7154989D" w:rsidR="00905A35" w:rsidRPr="002A7303" w:rsidRDefault="00BE55EF">
      <w:pPr>
        <w:rPr>
          <w:ins w:id="160" w:author="Willian" w:date="2016-10-14T23:17:00Z"/>
          <w:rPrChange w:id="161" w:author="Willian" w:date="2017-01-13T12:00:00Z">
            <w:rPr>
              <w:ins w:id="162" w:author="Willian" w:date="2016-10-14T23:17:00Z"/>
            </w:rPr>
          </w:rPrChange>
        </w:rPr>
        <w:pPrChange w:id="163" w:author="Willian" w:date="2017-01-09T14:01:00Z">
          <w:pPr>
            <w:pStyle w:val="Ttulo2"/>
          </w:pPr>
        </w:pPrChange>
      </w:pPr>
      <w:ins w:id="164" w:author="Willian" w:date="2017-01-14T14:45:00Z">
        <w:r>
          <w:t>Os protocolos estão bem presentes nas linhas de programação dos aplicativos iOS, como as interfaces em Android</w:t>
        </w:r>
      </w:ins>
      <w:ins w:id="165" w:author="Willian" w:date="2017-01-14T15:05:00Z">
        <w:r w:rsidR="00583D5A">
          <w:t xml:space="preserve">, e são </w:t>
        </w:r>
      </w:ins>
      <w:ins w:id="166" w:author="Willian" w:date="2017-01-14T15:06:00Z">
        <w:r w:rsidR="00583D5A">
          <w:t>responsáveis por definir métodos, propriedad</w:t>
        </w:r>
      </w:ins>
      <w:ins w:id="167" w:author="Willian" w:date="2017-01-14T21:22:00Z">
        <w:r w:rsidR="005A03D9">
          <w:t>e</w:t>
        </w:r>
      </w:ins>
      <w:ins w:id="168" w:author="Willian" w:date="2017-01-14T15:06:00Z">
        <w:r w:rsidR="00583D5A">
          <w:t>s e outros que em conjunto</w:t>
        </w:r>
      </w:ins>
      <w:ins w:id="169" w:author="Willian" w:date="2017-01-14T15:07:00Z">
        <w:r w:rsidR="00583D5A">
          <w:t>, definem uma funcionalidade ou parte dela.</w:t>
        </w:r>
      </w:ins>
    </w:p>
    <w:p w14:paraId="0EF53F32" w14:textId="74A58676" w:rsidR="00EB3653" w:rsidRPr="00BB1D79" w:rsidDel="00E2149D" w:rsidRDefault="00EB3653">
      <w:pPr>
        <w:rPr>
          <w:del w:id="170" w:author="Willian" w:date="2016-10-21T01:31:00Z"/>
        </w:rPr>
        <w:pPrChange w:id="171" w:author="Willian" w:date="2016-10-14T23:13:00Z">
          <w:pPr>
            <w:pStyle w:val="Ttulo2"/>
          </w:pPr>
        </w:pPrChange>
      </w:pPr>
    </w:p>
    <w:p w14:paraId="3170078C" w14:textId="63B68B9B" w:rsidR="001C2894" w:rsidDel="00012747" w:rsidRDefault="001C2894" w:rsidP="001C2894">
      <w:pPr>
        <w:pBdr>
          <w:bottom w:val="single" w:sz="4" w:space="1" w:color="auto"/>
        </w:pBdr>
        <w:spacing w:before="0" w:after="0"/>
        <w:jc w:val="left"/>
        <w:rPr>
          <w:del w:id="172" w:author="Willian" w:date="2017-01-15T02:23:00Z"/>
        </w:rPr>
      </w:pPr>
    </w:p>
    <w:p w14:paraId="31DE5F06" w14:textId="6D169AF0" w:rsidR="001C2894" w:rsidDel="00012747" w:rsidRDefault="001C2894" w:rsidP="001C2894">
      <w:pPr>
        <w:spacing w:before="0" w:after="0"/>
        <w:jc w:val="left"/>
        <w:rPr>
          <w:del w:id="173" w:author="Willian" w:date="2017-01-15T02:23:00Z"/>
        </w:rPr>
      </w:pPr>
    </w:p>
    <w:p w14:paraId="3AF048DD" w14:textId="2B99E284" w:rsidR="001C2894" w:rsidRPr="001C2894" w:rsidRDefault="001C2894" w:rsidP="001C2894">
      <w:pPr>
        <w:pStyle w:val="Ttulo3"/>
        <w:rPr>
          <w:color w:val="7F7F7F" w:themeColor="text1" w:themeTint="80"/>
        </w:rPr>
      </w:pPr>
      <w:r w:rsidRPr="001C2894">
        <w:rPr>
          <w:color w:val="7F7F7F" w:themeColor="text1" w:themeTint="80"/>
        </w:rPr>
        <w:t>CARGA HORÁRIA</w:t>
      </w:r>
    </w:p>
    <w:p w14:paraId="4C2F12F1" w14:textId="4F09622F" w:rsidR="001C2894" w:rsidDel="00FD36C0" w:rsidRDefault="001C2894" w:rsidP="001C2894">
      <w:pPr>
        <w:spacing w:before="0" w:after="0"/>
        <w:jc w:val="left"/>
        <w:rPr>
          <w:del w:id="174" w:author="Willian" w:date="2017-01-15T02:26:00Z"/>
          <w:rFonts w:eastAsia="Times New Roman"/>
          <w:sz w:val="24"/>
        </w:rPr>
      </w:pPr>
      <w:r>
        <w:rPr>
          <w:rFonts w:eastAsia="Times New Roman"/>
        </w:rPr>
        <w:t>Conforme o plano de aula, esta aula terá duração de 1h30 e deverá ser conduzida de acordo com as orientações pedagógicas.</w:t>
      </w:r>
    </w:p>
    <w:p w14:paraId="42049583" w14:textId="3425ACE3" w:rsidR="001C2894" w:rsidRDefault="001C2894" w:rsidP="001C2894">
      <w:pPr>
        <w:spacing w:before="0" w:after="0"/>
        <w:jc w:val="left"/>
      </w:pPr>
      <w:r>
        <w:t xml:space="preserve"> </w:t>
      </w:r>
    </w:p>
    <w:p w14:paraId="21D83009" w14:textId="0669D855" w:rsidR="001C2894" w:rsidRDefault="001C2894" w:rsidP="001C2894">
      <w:pPr>
        <w:pStyle w:val="Ttulo3"/>
        <w:rPr>
          <w:color w:val="7F7F7F" w:themeColor="text1" w:themeTint="80"/>
        </w:rPr>
      </w:pPr>
      <w:r>
        <w:rPr>
          <w:color w:val="7F7F7F" w:themeColor="text1" w:themeTint="80"/>
        </w:rPr>
        <w:t>OBJETIVO DA AULA</w:t>
      </w:r>
    </w:p>
    <w:p w14:paraId="3FD7E84E" w14:textId="58F7D35F" w:rsidR="001C2894" w:rsidRDefault="001C2894" w:rsidP="001C2894">
      <w:r w:rsidRPr="001C2894">
        <w:t>Ao final da aula, você deverá garantir que o aluno tenha subsídios para</w:t>
      </w:r>
    </w:p>
    <w:p w14:paraId="3674D7F4" w14:textId="4C4BEB74" w:rsidR="001C2894" w:rsidRPr="002A7303" w:rsidDel="0038121B" w:rsidRDefault="001C2894" w:rsidP="001C2894">
      <w:pPr>
        <w:pStyle w:val="PargrafodaLista"/>
        <w:numPr>
          <w:ilvl w:val="0"/>
          <w:numId w:val="46"/>
        </w:numPr>
        <w:rPr>
          <w:del w:id="175" w:author="Willian" w:date="2017-01-09T14:09:00Z"/>
        </w:rPr>
      </w:pPr>
      <w:del w:id="176" w:author="Willian" w:date="2017-01-06T12:03:00Z">
        <w:r w:rsidRPr="002A7303" w:rsidDel="00905A35">
          <w:delText xml:space="preserve">Compreender </w:delText>
        </w:r>
      </w:del>
      <w:del w:id="177" w:author="Willian" w:date="2016-10-21T01:33:00Z">
        <w:r w:rsidRPr="002A7303" w:rsidDel="00B11329">
          <w:delText>o mercado de trabalho em programação</w:delText>
        </w:r>
      </w:del>
      <w:del w:id="178" w:author="Willian" w:date="2017-01-09T14:09:00Z">
        <w:r w:rsidR="00561E8D" w:rsidRPr="002A7303" w:rsidDel="0038121B">
          <w:delText>;</w:delText>
        </w:r>
      </w:del>
    </w:p>
    <w:p w14:paraId="5031CA88" w14:textId="7E800D42" w:rsidR="001C2894" w:rsidRPr="002A7303" w:rsidDel="0038121B" w:rsidRDefault="001C2894" w:rsidP="001C2894">
      <w:pPr>
        <w:pStyle w:val="PargrafodaLista"/>
        <w:numPr>
          <w:ilvl w:val="0"/>
          <w:numId w:val="46"/>
        </w:numPr>
        <w:rPr>
          <w:del w:id="179" w:author="Willian" w:date="2017-01-09T14:09:00Z"/>
        </w:rPr>
      </w:pPr>
      <w:del w:id="180" w:author="Willian" w:date="2016-10-21T01:35:00Z">
        <w:r w:rsidRPr="002A7303" w:rsidDel="00B11329">
          <w:delText>Conhecer o histórico da Programação Orientada a Objetos (POO)</w:delText>
        </w:r>
        <w:r w:rsidR="00561E8D" w:rsidRPr="002A7303" w:rsidDel="00B11329">
          <w:delText>;</w:delText>
        </w:r>
      </w:del>
    </w:p>
    <w:p w14:paraId="4ABCF006" w14:textId="1B5BF613" w:rsidR="00A609F4" w:rsidRDefault="001C2894" w:rsidP="001C2894">
      <w:pPr>
        <w:pStyle w:val="PargrafodaLista"/>
        <w:numPr>
          <w:ilvl w:val="0"/>
          <w:numId w:val="46"/>
        </w:numPr>
        <w:rPr>
          <w:ins w:id="181" w:author="Willian" w:date="2017-01-13T12:08:00Z"/>
        </w:rPr>
      </w:pPr>
      <w:del w:id="182" w:author="Willian" w:date="2016-10-21T01:36:00Z">
        <w:r w:rsidRPr="002A7303" w:rsidDel="00B11329">
          <w:delText>Ter o primeiro contato ou revisar lógica de programação com os exercícios</w:delText>
        </w:r>
      </w:del>
      <w:del w:id="183" w:author="Willian" w:date="2017-01-09T14:09:00Z">
        <w:r w:rsidR="00561E8D" w:rsidRPr="002A7303" w:rsidDel="0038121B">
          <w:delText>.</w:delText>
        </w:r>
      </w:del>
      <w:ins w:id="184" w:author="Willian" w:date="2017-01-13T12:02:00Z">
        <w:r w:rsidR="002A7303">
          <w:t xml:space="preserve">Compreender </w:t>
        </w:r>
      </w:ins>
      <w:ins w:id="185" w:author="Willian" w:date="2017-01-15T02:20:00Z">
        <w:r w:rsidR="00012747">
          <w:t>a definição e uso de Protocolos;</w:t>
        </w:r>
      </w:ins>
    </w:p>
    <w:p w14:paraId="33AD5B98" w14:textId="3BDF3F18" w:rsidR="002A7303" w:rsidRDefault="00012747" w:rsidP="001C2894">
      <w:pPr>
        <w:pStyle w:val="PargrafodaLista"/>
        <w:numPr>
          <w:ilvl w:val="0"/>
          <w:numId w:val="46"/>
        </w:numPr>
        <w:rPr>
          <w:ins w:id="186" w:author="Willian" w:date="2017-01-13T12:20:00Z"/>
        </w:rPr>
      </w:pPr>
      <w:ins w:id="187" w:author="Willian" w:date="2017-01-15T02:20:00Z">
        <w:r>
          <w:t>Conhecer as propriedades gettable e settable;</w:t>
        </w:r>
      </w:ins>
    </w:p>
    <w:p w14:paraId="1DB3C447" w14:textId="2251B77A" w:rsidR="004F2DD0" w:rsidRDefault="00012747" w:rsidP="001C2894">
      <w:pPr>
        <w:pStyle w:val="PargrafodaLista"/>
        <w:numPr>
          <w:ilvl w:val="0"/>
          <w:numId w:val="46"/>
        </w:numPr>
        <w:rPr>
          <w:ins w:id="188" w:author="Willian" w:date="2017-01-13T12:09:00Z"/>
        </w:rPr>
      </w:pPr>
      <w:ins w:id="189" w:author="Willian" w:date="2017-01-15T02:20:00Z">
        <w:r>
          <w:t>Definir restrições</w:t>
        </w:r>
      </w:ins>
      <w:ins w:id="190" w:author="Willian" w:date="2017-01-15T02:21:00Z">
        <w:r>
          <w:t xml:space="preserve"> de métodos, propriedades e initializers</w:t>
        </w:r>
      </w:ins>
      <w:ins w:id="191" w:author="Willian" w:date="2017-01-15T02:20:00Z">
        <w:r>
          <w:t xml:space="preserve"> com os protocolos</w:t>
        </w:r>
      </w:ins>
      <w:ins w:id="192" w:author="Willian" w:date="2017-01-15T02:21:00Z">
        <w:r>
          <w:t xml:space="preserve"> para objetos</w:t>
        </w:r>
      </w:ins>
      <w:ins w:id="193" w:author="Willian" w:date="2017-01-15T02:20:00Z">
        <w:r>
          <w:t>;</w:t>
        </w:r>
      </w:ins>
    </w:p>
    <w:p w14:paraId="1775BA89" w14:textId="635603B4" w:rsidR="002A7303" w:rsidRDefault="00012747" w:rsidP="001C2894">
      <w:pPr>
        <w:pStyle w:val="PargrafodaLista"/>
        <w:numPr>
          <w:ilvl w:val="0"/>
          <w:numId w:val="46"/>
        </w:numPr>
        <w:rPr>
          <w:ins w:id="194" w:author="Willian" w:date="2017-01-13T12:09:00Z"/>
        </w:rPr>
      </w:pPr>
      <w:ins w:id="195" w:author="Willian" w:date="2017-01-15T02:21:00Z">
        <w:r>
          <w:t>Utilizar extensões</w:t>
        </w:r>
      </w:ins>
      <w:ins w:id="196" w:author="Willian" w:date="2017-01-15T02:22:00Z">
        <w:r>
          <w:t xml:space="preserve"> para acrescentar funcionalidades a um objeto e também oferecer conformidade com protocolos adotados;</w:t>
        </w:r>
      </w:ins>
    </w:p>
    <w:p w14:paraId="3F14F41D" w14:textId="738FDDAF" w:rsidR="004F2DD0" w:rsidRPr="002A7303" w:rsidDel="00012747" w:rsidRDefault="00012747" w:rsidP="005520F4">
      <w:pPr>
        <w:pStyle w:val="PargrafodaLista"/>
        <w:numPr>
          <w:ilvl w:val="0"/>
          <w:numId w:val="46"/>
        </w:numPr>
        <w:rPr>
          <w:del w:id="197" w:author="Willian" w:date="2017-01-15T02:23:00Z"/>
        </w:rPr>
        <w:pPrChange w:id="198" w:author="Willian" w:date="2017-01-15T02:26:00Z">
          <w:pPr>
            <w:pStyle w:val="PargrafodaLista"/>
            <w:numPr>
              <w:numId w:val="46"/>
            </w:numPr>
            <w:ind w:hanging="360"/>
          </w:pPr>
        </w:pPrChange>
      </w:pPr>
      <w:ins w:id="199" w:author="Willian" w:date="2017-01-15T02:22:00Z">
        <w:r>
          <w:t>Realizar checagem de conformidade com os Protocolos.</w:t>
        </w:r>
      </w:ins>
    </w:p>
    <w:p w14:paraId="259CFAF0" w14:textId="77777777" w:rsidR="001C2894" w:rsidRPr="001C2894" w:rsidRDefault="001C2894" w:rsidP="00FD36C0">
      <w:pPr>
        <w:pStyle w:val="PargrafodaLista"/>
        <w:pPrChange w:id="200" w:author="Willian" w:date="2017-01-15T02:26:00Z">
          <w:pPr/>
        </w:pPrChange>
      </w:pPr>
    </w:p>
    <w:p w14:paraId="4BCCCD9E" w14:textId="696BACDF" w:rsidR="001C2894" w:rsidRDefault="001C2894" w:rsidP="001C2894">
      <w:pPr>
        <w:pStyle w:val="Ttulo3"/>
        <w:rPr>
          <w:color w:val="7F7F7F" w:themeColor="text1" w:themeTint="80"/>
        </w:rPr>
      </w:pPr>
      <w:r>
        <w:rPr>
          <w:color w:val="7F7F7F" w:themeColor="text1" w:themeTint="80"/>
        </w:rPr>
        <w:t>ORIENTAÇÕES PEDAGÓGICAS</w:t>
      </w:r>
    </w:p>
    <w:p w14:paraId="05F8BAEA" w14:textId="77777777" w:rsidR="001C2894" w:rsidRDefault="001C2894" w:rsidP="001C2894">
      <w:r w:rsidRPr="001C2894">
        <w:t>Para atender os objetivos de aprendizagem, você deverá conduzir o processo de ensino considerando a organização didática apresentada a seguir:</w:t>
      </w:r>
      <w:r>
        <w:t xml:space="preserve"> </w:t>
      </w:r>
    </w:p>
    <w:p w14:paraId="598E2D9F" w14:textId="4B9CF4AD" w:rsidR="001C2894" w:rsidRDefault="001C2894" w:rsidP="001C2894">
      <w:pPr>
        <w:pStyle w:val="PargrafodaLista"/>
        <w:numPr>
          <w:ilvl w:val="0"/>
          <w:numId w:val="47"/>
        </w:numPr>
      </w:pPr>
      <w:r>
        <w:t>40 minutos de aula expositiva;</w:t>
      </w:r>
    </w:p>
    <w:p w14:paraId="2F2FFBB4" w14:textId="77777777" w:rsidR="001C2894" w:rsidRDefault="001C2894" w:rsidP="001C2894">
      <w:pPr>
        <w:pStyle w:val="PargrafodaLista"/>
        <w:numPr>
          <w:ilvl w:val="0"/>
          <w:numId w:val="47"/>
        </w:numPr>
      </w:pPr>
      <w:r w:rsidRPr="001C2894">
        <w:t>10 minutos para</w:t>
      </w:r>
      <w:r>
        <w:t xml:space="preserve"> tirar as dúvidas dos alunos;</w:t>
      </w:r>
    </w:p>
    <w:p w14:paraId="17AC9387" w14:textId="44476279" w:rsidR="001C2894" w:rsidDel="00FD36C0" w:rsidRDefault="001C2894" w:rsidP="00A06BAC">
      <w:pPr>
        <w:pStyle w:val="PargrafodaLista"/>
        <w:numPr>
          <w:ilvl w:val="0"/>
          <w:numId w:val="47"/>
        </w:numPr>
        <w:rPr>
          <w:del w:id="201" w:author="Willian" w:date="2017-01-15T02:26:00Z"/>
        </w:rPr>
      </w:pPr>
      <w:r>
        <w:t>4</w:t>
      </w:r>
      <w:r w:rsidRPr="001C2894">
        <w:t>0 minutos para desenvolver as atividades propostas para a turma</w:t>
      </w:r>
      <w:ins w:id="202" w:author="Willian" w:date="2016-10-21T01:38:00Z">
        <w:r w:rsidR="00B11329">
          <w:t xml:space="preserve"> e apresentação da TDP</w:t>
        </w:r>
      </w:ins>
      <w:r w:rsidRPr="001C2894">
        <w:t>.</w:t>
      </w:r>
    </w:p>
    <w:p w14:paraId="338C030F" w14:textId="77777777" w:rsidR="001C2894" w:rsidRPr="001C2894" w:rsidRDefault="001C2894" w:rsidP="00A06BAC">
      <w:pPr>
        <w:pStyle w:val="PargrafodaLista"/>
        <w:numPr>
          <w:ilvl w:val="0"/>
          <w:numId w:val="47"/>
        </w:numPr>
        <w:pPrChange w:id="203" w:author="Willian" w:date="2017-01-15T02:26:00Z">
          <w:pPr/>
        </w:pPrChange>
      </w:pPr>
    </w:p>
    <w:p w14:paraId="4A7DA5AD" w14:textId="57D7B3EB" w:rsidR="001C2894" w:rsidRDefault="001C2894" w:rsidP="001C2894">
      <w:pPr>
        <w:pStyle w:val="Ttulo3"/>
        <w:rPr>
          <w:color w:val="7F7F7F" w:themeColor="text1" w:themeTint="80"/>
        </w:rPr>
      </w:pPr>
      <w:r>
        <w:rPr>
          <w:color w:val="7F7F7F" w:themeColor="text1" w:themeTint="80"/>
        </w:rPr>
        <w:t>TÓPICOS DE ESTUDO</w:t>
      </w:r>
    </w:p>
    <w:p w14:paraId="396FBA7B" w14:textId="77777777" w:rsidR="001C2894" w:rsidRPr="001C2894" w:rsidRDefault="001C2894" w:rsidP="001C2894">
      <w:r w:rsidRPr="001C2894">
        <w:t>Todos os tópicos a seguir, conforme livro do aluno, devem ser trabalhados de forma dinâmica, criativa, com embasamento teórico e prático voltado ao mercado de trabalho.</w:t>
      </w:r>
    </w:p>
    <w:p w14:paraId="5BA80514" w14:textId="793BE1A5" w:rsidR="001C2894" w:rsidDel="0038121B" w:rsidRDefault="001C2894" w:rsidP="001C2894">
      <w:pPr>
        <w:pStyle w:val="PargrafodaLista"/>
        <w:numPr>
          <w:ilvl w:val="0"/>
          <w:numId w:val="48"/>
        </w:numPr>
        <w:rPr>
          <w:del w:id="204" w:author="Willian" w:date="2017-01-09T14:10:00Z"/>
        </w:rPr>
      </w:pPr>
      <w:del w:id="205" w:author="Willian" w:date="2017-01-06T12:28:00Z">
        <w:r w:rsidDel="00B00793">
          <w:delText>Para quem é este livro</w:delText>
        </w:r>
      </w:del>
      <w:del w:id="206" w:author="Willian" w:date="2017-01-09T14:10:00Z">
        <w:r w:rsidR="0013512C" w:rsidDel="0038121B">
          <w:delText>;</w:delText>
        </w:r>
      </w:del>
    </w:p>
    <w:p w14:paraId="169E80BF" w14:textId="20C65108" w:rsidR="001C2894" w:rsidDel="0038121B" w:rsidRDefault="001C2894" w:rsidP="001C2894">
      <w:pPr>
        <w:pStyle w:val="PargrafodaLista"/>
        <w:numPr>
          <w:ilvl w:val="0"/>
          <w:numId w:val="48"/>
        </w:numPr>
        <w:rPr>
          <w:del w:id="207" w:author="Willian" w:date="2017-01-09T14:10:00Z"/>
        </w:rPr>
      </w:pPr>
      <w:del w:id="208" w:author="Willian" w:date="2016-10-21T01:39:00Z">
        <w:r w:rsidDel="00B11329">
          <w:delText>Paradigmas de programação</w:delText>
        </w:r>
      </w:del>
      <w:del w:id="209" w:author="Willian" w:date="2017-01-09T14:10:00Z">
        <w:r w:rsidR="0013512C" w:rsidDel="0038121B">
          <w:delText>;</w:delText>
        </w:r>
      </w:del>
    </w:p>
    <w:p w14:paraId="76DE3CB6" w14:textId="600A89E3" w:rsidR="001C2894" w:rsidDel="0038121B" w:rsidRDefault="001C2894" w:rsidP="001C2894">
      <w:pPr>
        <w:pStyle w:val="PargrafodaLista"/>
        <w:numPr>
          <w:ilvl w:val="0"/>
          <w:numId w:val="48"/>
        </w:numPr>
        <w:rPr>
          <w:del w:id="210" w:author="Willian" w:date="2017-01-09T14:10:00Z"/>
        </w:rPr>
      </w:pPr>
      <w:del w:id="211" w:author="Willian" w:date="2017-01-06T12:31:00Z">
        <w:r w:rsidDel="006004DB">
          <w:delText>Históri</w:delText>
        </w:r>
      </w:del>
      <w:del w:id="212" w:author="Willian" w:date="2016-10-21T01:39:00Z">
        <w:r w:rsidDel="00B11329">
          <w:delText>co</w:delText>
        </w:r>
      </w:del>
      <w:del w:id="213" w:author="Willian" w:date="2017-01-09T14:10:00Z">
        <w:r w:rsidR="0013512C" w:rsidDel="0038121B">
          <w:delText>;</w:delText>
        </w:r>
      </w:del>
    </w:p>
    <w:p w14:paraId="34EFC2CF" w14:textId="2B5FDD95" w:rsidR="0038121B" w:rsidRDefault="001C2894" w:rsidP="001C2894">
      <w:pPr>
        <w:pStyle w:val="PargrafodaLista"/>
        <w:numPr>
          <w:ilvl w:val="0"/>
          <w:numId w:val="48"/>
        </w:numPr>
        <w:rPr>
          <w:ins w:id="214" w:author="Willian" w:date="2017-01-13T01:46:00Z"/>
        </w:rPr>
      </w:pPr>
      <w:del w:id="215" w:author="Willian" w:date="2016-10-21T01:49:00Z">
        <w:r w:rsidDel="00515E84">
          <w:delText>Evolução das linguagens</w:delText>
        </w:r>
      </w:del>
      <w:del w:id="216" w:author="Willian" w:date="2017-01-06T13:26:00Z">
        <w:r w:rsidR="0013512C" w:rsidDel="00FE5996">
          <w:delText>;</w:delText>
        </w:r>
      </w:del>
      <w:ins w:id="217" w:author="Willian" w:date="2017-01-15T02:24:00Z">
        <w:r w:rsidR="00012747">
          <w:t>Sintaxe do Protocol;</w:t>
        </w:r>
      </w:ins>
    </w:p>
    <w:p w14:paraId="475C398F" w14:textId="2FF7BD8A" w:rsidR="00810E33" w:rsidRDefault="00012747" w:rsidP="001C2894">
      <w:pPr>
        <w:pStyle w:val="PargrafodaLista"/>
        <w:numPr>
          <w:ilvl w:val="0"/>
          <w:numId w:val="48"/>
        </w:numPr>
        <w:rPr>
          <w:ins w:id="218" w:author="Willian" w:date="2017-01-13T01:47:00Z"/>
        </w:rPr>
      </w:pPr>
      <w:ins w:id="219" w:author="Willian" w:date="2017-01-15T02:24:00Z">
        <w:r>
          <w:t>Requisitos de conformidade</w:t>
        </w:r>
      </w:ins>
      <w:ins w:id="220" w:author="Willian" w:date="2017-01-15T02:25:00Z">
        <w:r>
          <w:t>;</w:t>
        </w:r>
      </w:ins>
    </w:p>
    <w:p w14:paraId="32B4D6E6" w14:textId="7A9136FF" w:rsidR="00810E33" w:rsidRDefault="00012747" w:rsidP="001C2894">
      <w:pPr>
        <w:pStyle w:val="PargrafodaLista"/>
        <w:numPr>
          <w:ilvl w:val="0"/>
          <w:numId w:val="48"/>
        </w:numPr>
        <w:rPr>
          <w:ins w:id="221" w:author="Willian" w:date="2017-01-13T01:47:00Z"/>
        </w:rPr>
      </w:pPr>
      <w:ins w:id="222" w:author="Willian" w:date="2017-01-15T02:24:00Z">
        <w:r>
          <w:t>Protocolos como tipos de dados</w:t>
        </w:r>
      </w:ins>
      <w:ins w:id="223" w:author="Willian" w:date="2017-01-15T02:25:00Z">
        <w:r>
          <w:t>;</w:t>
        </w:r>
      </w:ins>
    </w:p>
    <w:p w14:paraId="5EA50B32" w14:textId="1B0A70AC" w:rsidR="00810E33" w:rsidRDefault="00012747" w:rsidP="001C2894">
      <w:pPr>
        <w:pStyle w:val="PargrafodaLista"/>
        <w:numPr>
          <w:ilvl w:val="0"/>
          <w:numId w:val="48"/>
        </w:numPr>
        <w:rPr>
          <w:ins w:id="224" w:author="Willian" w:date="2017-01-15T02:25:00Z"/>
        </w:rPr>
      </w:pPr>
      <w:ins w:id="225" w:author="Willian" w:date="2017-01-15T02:25:00Z">
        <w:r>
          <w:t>Extensions;</w:t>
        </w:r>
      </w:ins>
    </w:p>
    <w:p w14:paraId="4D7AA757" w14:textId="2A3AFB30" w:rsidR="0038121B" w:rsidRDefault="00012747" w:rsidP="008515B1">
      <w:pPr>
        <w:pStyle w:val="PargrafodaLista"/>
        <w:numPr>
          <w:ilvl w:val="0"/>
          <w:numId w:val="48"/>
        </w:numPr>
        <w:pPrChange w:id="226" w:author="Willian" w:date="2017-01-09T14:12:00Z">
          <w:pPr>
            <w:pStyle w:val="PargrafodaLista"/>
            <w:numPr>
              <w:numId w:val="48"/>
            </w:numPr>
            <w:ind w:hanging="360"/>
          </w:pPr>
        </w:pPrChange>
      </w:pPr>
      <w:ins w:id="227" w:author="Willian" w:date="2017-01-15T02:25:00Z">
        <w:r>
          <w:t>Checando conformidade do protocolo.</w:t>
        </w:r>
      </w:ins>
    </w:p>
    <w:p w14:paraId="6280BE6D" w14:textId="257A8C65" w:rsidR="001C2894" w:rsidDel="00FE5996" w:rsidRDefault="001C2894" w:rsidP="001C2894">
      <w:pPr>
        <w:pStyle w:val="PargrafodaLista"/>
        <w:numPr>
          <w:ilvl w:val="0"/>
          <w:numId w:val="48"/>
        </w:numPr>
        <w:rPr>
          <w:del w:id="228" w:author="Willian" w:date="2017-01-06T13:26:00Z"/>
        </w:rPr>
      </w:pPr>
      <w:del w:id="229" w:author="Willian" w:date="2016-10-21T01:49:00Z">
        <w:r w:rsidDel="00515E84">
          <w:delText>Vantagens de POO</w:delText>
        </w:r>
      </w:del>
      <w:del w:id="230" w:author="Willian" w:date="2017-01-03T23:31:00Z">
        <w:r w:rsidR="0013512C" w:rsidDel="00E05D73">
          <w:delText>;</w:delText>
        </w:r>
      </w:del>
    </w:p>
    <w:p w14:paraId="712F02C9" w14:textId="7DDDB9F5" w:rsidR="001C2894" w:rsidDel="00E05D73" w:rsidRDefault="001C2894" w:rsidP="001C2894">
      <w:pPr>
        <w:pStyle w:val="PargrafodaLista"/>
        <w:numPr>
          <w:ilvl w:val="0"/>
          <w:numId w:val="48"/>
        </w:numPr>
        <w:rPr>
          <w:del w:id="231" w:author="Willian" w:date="2017-01-03T23:31:00Z"/>
        </w:rPr>
      </w:pPr>
      <w:del w:id="232" w:author="Willian" w:date="2016-10-21T01:50:00Z">
        <w:r w:rsidDel="00515E84">
          <w:delText>Desvantagens</w:delText>
        </w:r>
      </w:del>
      <w:del w:id="233" w:author="Willian" w:date="2017-01-03T23:31:00Z">
        <w:r w:rsidR="0013512C" w:rsidDel="00E05D73">
          <w:delText>.</w:delText>
        </w:r>
      </w:del>
    </w:p>
    <w:p w14:paraId="3296B0B1" w14:textId="40C722DB" w:rsidR="001C2894" w:rsidRPr="001C2894" w:rsidDel="00060BD8" w:rsidRDefault="001C2894" w:rsidP="001C2894">
      <w:pPr>
        <w:rPr>
          <w:del w:id="234" w:author="Willian" w:date="2017-01-11T17:11:00Z"/>
        </w:rPr>
      </w:pPr>
    </w:p>
    <w:p w14:paraId="4C453803" w14:textId="4D8E4548" w:rsidR="00561E8D" w:rsidRPr="00561E8D" w:rsidRDefault="00561E8D" w:rsidP="00561E8D">
      <w:pPr>
        <w:pStyle w:val="Ttulo3"/>
        <w:rPr>
          <w:color w:val="7F7F7F" w:themeColor="text1" w:themeTint="80"/>
        </w:rPr>
      </w:pPr>
      <w:r w:rsidRPr="00561E8D">
        <w:rPr>
          <w:color w:val="7F7F7F" w:themeColor="text1" w:themeTint="80"/>
        </w:rPr>
        <w:t>PONTOS IMPORTANTES</w:t>
      </w:r>
    </w:p>
    <w:p w14:paraId="5368ECF1" w14:textId="0668D80C" w:rsidR="00060BD8" w:rsidRDefault="00561E8D">
      <w:pPr>
        <w:rPr>
          <w:ins w:id="235" w:author="Willian" w:date="2017-01-12T15:22:00Z"/>
        </w:rPr>
      </w:pPr>
      <w:del w:id="236" w:author="Willian" w:date="2017-01-06T12:31:00Z">
        <w:r w:rsidRPr="00A609F4" w:rsidDel="006004DB">
          <w:delText>Para garantir ao aluno um aprendizado significativo, resgate os principais conceitos de cada tópico abordado na aula. Neste momento, é importante que você utilize dicas e sugestões para reforçar os temas trabalhados, oferecendo também exemplos</w:delText>
        </w:r>
      </w:del>
      <w:del w:id="237" w:author="Willian" w:date="2017-01-04T00:38:00Z">
        <w:r w:rsidRPr="00A609F4" w:rsidDel="008B51F0">
          <w:delText xml:space="preserve"> que possibilitem a relação entre teoria e prática. </w:delText>
        </w:r>
      </w:del>
      <w:ins w:id="238" w:author="Willian" w:date="2017-01-15T02:23:00Z">
        <w:r w:rsidR="00012747">
          <w:t>É importante que o aluno se atente a essa aula pois será apresentados bastante exemplos em códigos, que s</w:t>
        </w:r>
      </w:ins>
      <w:ins w:id="239" w:author="Willian" w:date="2017-01-15T02:24:00Z">
        <w:r w:rsidR="00012747">
          <w:t>ão de crucial entendimento para o decorrer da aula.</w:t>
        </w:r>
      </w:ins>
    </w:p>
    <w:p w14:paraId="2F995733" w14:textId="0E10A937" w:rsidR="00BE55EF" w:rsidRDefault="00BE55EF" w:rsidP="00BE55EF">
      <w:pPr>
        <w:pStyle w:val="Ttulo3"/>
        <w:numPr>
          <w:ilvl w:val="1"/>
          <w:numId w:val="77"/>
        </w:numPr>
        <w:rPr>
          <w:ins w:id="240" w:author="Willian" w:date="2017-01-14T15:08:00Z"/>
        </w:rPr>
        <w:pPrChange w:id="241" w:author="Willian" w:date="2017-01-14T14:38:00Z">
          <w:pPr/>
        </w:pPrChange>
      </w:pPr>
      <w:ins w:id="242" w:author="Willian" w:date="2017-01-14T14:33:00Z">
        <w:r>
          <w:lastRenderedPageBreak/>
          <w:t>Sintaxe do Protocol</w:t>
        </w:r>
      </w:ins>
    </w:p>
    <w:p w14:paraId="501C142F" w14:textId="2629889A" w:rsidR="00583D5A" w:rsidRDefault="00583D5A" w:rsidP="00583D5A">
      <w:pPr>
        <w:rPr>
          <w:ins w:id="243" w:author="Willian" w:date="2017-01-14T15:09:00Z"/>
        </w:rPr>
        <w:pPrChange w:id="244" w:author="Willian" w:date="2017-01-14T15:08:00Z">
          <w:pPr/>
        </w:pPrChange>
      </w:pPr>
      <w:ins w:id="245" w:author="Willian" w:date="2017-01-14T15:08:00Z">
        <w:r>
          <w:t>Os protocolos podem ser adotados por classes, estruturas</w:t>
        </w:r>
      </w:ins>
      <w:ins w:id="246" w:author="Willian" w:date="2017-01-14T15:09:00Z">
        <w:r>
          <w:t xml:space="preserve"> ou enumerações para prover uma implementação real dos requisitos.</w:t>
        </w:r>
      </w:ins>
    </w:p>
    <w:p w14:paraId="2C67D37F" w14:textId="5A6DE319" w:rsidR="00583D5A" w:rsidRDefault="00583D5A" w:rsidP="00583D5A">
      <w:pPr>
        <w:rPr>
          <w:ins w:id="247" w:author="Willian" w:date="2017-01-14T15:14:00Z"/>
          <w:rFonts w:cstheme="minorHAnsi"/>
          <w:bCs/>
          <w:szCs w:val="22"/>
        </w:rPr>
        <w:pPrChange w:id="248" w:author="Willian" w:date="2017-01-14T15:08:00Z">
          <w:pPr/>
        </w:pPrChange>
      </w:pPr>
      <w:ins w:id="249" w:author="Willian" w:date="2017-01-14T15:09:00Z">
        <w:r>
          <w:t xml:space="preserve">Educador, explique </w:t>
        </w:r>
      </w:ins>
      <w:ins w:id="250" w:author="Willian" w:date="2017-01-14T15:10:00Z">
        <w:r>
          <w:t xml:space="preserve">que para definir um protocolo, utilizamos a palavra reservada </w:t>
        </w:r>
        <w:r w:rsidRPr="00B84B20">
          <w:rPr>
            <w:rFonts w:ascii="Menlo" w:hAnsi="Menlo" w:cs="Menlo"/>
            <w:bCs/>
            <w:color w:val="AA3391"/>
            <w:sz w:val="18"/>
            <w:szCs w:val="18"/>
          </w:rPr>
          <w:t>protocol</w:t>
        </w:r>
        <w:r>
          <w:rPr>
            <w:rFonts w:ascii="Menlo" w:hAnsi="Menlo" w:cs="Menlo"/>
            <w:bCs/>
            <w:color w:val="AA3391"/>
            <w:sz w:val="18"/>
            <w:szCs w:val="18"/>
          </w:rPr>
          <w:t xml:space="preserve"> </w:t>
        </w:r>
        <w:r>
          <w:rPr>
            <w:rFonts w:cstheme="minorHAnsi"/>
            <w:bCs/>
            <w:szCs w:val="22"/>
          </w:rPr>
          <w:t xml:space="preserve">seguida de um nome para o protocolo </w:t>
        </w:r>
      </w:ins>
      <w:ins w:id="251" w:author="Willian" w:date="2017-01-14T15:11:00Z">
        <w:r>
          <w:rPr>
            <w:rFonts w:cstheme="minorHAnsi"/>
            <w:bCs/>
            <w:szCs w:val="22"/>
          </w:rPr>
          <w:t>à escolha,</w:t>
        </w:r>
        <w:r w:rsidRPr="00583D5A">
          <w:rPr>
            <w:rFonts w:ascii="Menlo" w:hAnsi="Menlo" w:cs="Menlo"/>
            <w:bCs/>
            <w:color w:val="3F6E74"/>
            <w:sz w:val="18"/>
            <w:szCs w:val="18"/>
          </w:rPr>
          <w:t xml:space="preserve"> </w:t>
        </w:r>
        <w:r w:rsidRPr="00B84B20">
          <w:rPr>
            <w:rFonts w:ascii="Menlo" w:hAnsi="Menlo" w:cs="Menlo"/>
            <w:bCs/>
            <w:color w:val="3F6E74"/>
            <w:sz w:val="18"/>
            <w:szCs w:val="18"/>
          </w:rPr>
          <w:t>SomeProtocol</w:t>
        </w:r>
        <w:r>
          <w:rPr>
            <w:rFonts w:cstheme="minorHAnsi"/>
            <w:bCs/>
            <w:szCs w:val="22"/>
          </w:rPr>
          <w:t xml:space="preserve"> e entre as chaves </w:t>
        </w:r>
      </w:ins>
      <w:ins w:id="252" w:author="Willian" w:date="2017-01-14T15:12:00Z">
        <w:r>
          <w:rPr>
            <w:rFonts w:cstheme="minorHAnsi"/>
            <w:bCs/>
            <w:szCs w:val="22"/>
          </w:rPr>
          <w:t>{ } é feita sua definição</w:t>
        </w:r>
      </w:ins>
      <w:ins w:id="253" w:author="Willian" w:date="2017-01-14T15:14:00Z">
        <w:r>
          <w:rPr>
            <w:rFonts w:cstheme="minorHAnsi"/>
            <w:bCs/>
            <w:szCs w:val="22"/>
          </w:rPr>
          <w:t>.</w:t>
        </w:r>
      </w:ins>
    </w:p>
    <w:p w14:paraId="0D74F1D3" w14:textId="0AEACB35" w:rsidR="00583D5A" w:rsidRPr="00583D5A" w:rsidRDefault="00583D5A" w:rsidP="00583D5A">
      <w:pPr>
        <w:rPr>
          <w:ins w:id="254" w:author="Willian" w:date="2017-01-14T14:38:00Z"/>
          <w:rFonts w:cstheme="minorHAnsi"/>
          <w:szCs w:val="22"/>
          <w:rPrChange w:id="255" w:author="Willian" w:date="2017-01-14T15:10:00Z">
            <w:rPr>
              <w:ins w:id="256" w:author="Willian" w:date="2017-01-14T14:38:00Z"/>
            </w:rPr>
          </w:rPrChange>
        </w:rPr>
        <w:pPrChange w:id="257" w:author="Willian" w:date="2017-01-14T15:08:00Z">
          <w:pPr/>
        </w:pPrChange>
      </w:pPr>
      <w:ins w:id="258" w:author="Willian" w:date="2017-01-14T15:14:00Z">
        <w:r>
          <w:rPr>
            <w:rFonts w:cstheme="minorHAnsi"/>
            <w:bCs/>
            <w:szCs w:val="22"/>
          </w:rPr>
          <w:t xml:space="preserve">Também para que um tipo adote um protocolo, </w:t>
        </w:r>
      </w:ins>
      <w:ins w:id="259" w:author="Willian" w:date="2017-01-14T15:15:00Z">
        <w:r>
          <w:rPr>
            <w:rFonts w:cstheme="minorHAnsi"/>
            <w:bCs/>
            <w:szCs w:val="22"/>
          </w:rPr>
          <w:t>utilizar a palavra reservada para o tipo</w:t>
        </w:r>
      </w:ins>
      <w:ins w:id="260" w:author="Willian" w:date="2017-01-14T15:16:00Z">
        <w:r w:rsidR="00D67282">
          <w:rPr>
            <w:rFonts w:cstheme="minorHAnsi"/>
            <w:bCs/>
            <w:szCs w:val="22"/>
          </w:rPr>
          <w:t xml:space="preserve"> e em</w:t>
        </w:r>
      </w:ins>
      <w:ins w:id="261" w:author="Willian" w:date="2017-01-14T15:15:00Z">
        <w:r>
          <w:rPr>
            <w:rFonts w:cstheme="minorHAnsi"/>
            <w:bCs/>
            <w:szCs w:val="22"/>
          </w:rPr>
          <w:t xml:space="preserve"> seguida </w:t>
        </w:r>
      </w:ins>
      <w:ins w:id="262" w:author="Willian" w:date="2017-01-14T15:16:00Z">
        <w:r w:rsidR="00D67282">
          <w:rPr>
            <w:rFonts w:cstheme="minorHAnsi"/>
            <w:bCs/>
            <w:szCs w:val="22"/>
          </w:rPr>
          <w:t>o</w:t>
        </w:r>
      </w:ins>
      <w:ins w:id="263" w:author="Willian" w:date="2017-01-14T15:15:00Z">
        <w:r>
          <w:rPr>
            <w:rFonts w:cstheme="minorHAnsi"/>
            <w:bCs/>
            <w:szCs w:val="22"/>
          </w:rPr>
          <w:t xml:space="preserve"> seu nome </w:t>
        </w:r>
      </w:ins>
      <w:ins w:id="264" w:author="Willian" w:date="2017-01-14T15:16:00Z">
        <w:r w:rsidR="00D67282">
          <w:rPr>
            <w:rFonts w:cstheme="minorHAnsi"/>
            <w:bCs/>
            <w:szCs w:val="22"/>
          </w:rPr>
          <w:t>(</w:t>
        </w:r>
        <w:r w:rsidR="00D67282" w:rsidRPr="009970DC">
          <w:rPr>
            <w:rFonts w:ascii="Menlo" w:hAnsi="Menlo" w:cs="Menlo"/>
            <w:bCs/>
            <w:color w:val="AA3391"/>
            <w:sz w:val="18"/>
            <w:szCs w:val="18"/>
          </w:rPr>
          <w:t>class</w:t>
        </w:r>
        <w:r w:rsidR="00D67282" w:rsidRPr="009970DC">
          <w:rPr>
            <w:rFonts w:ascii="Menlo" w:hAnsi="Menlo" w:cs="Menlo"/>
            <w:bCs/>
            <w:color w:val="000000"/>
            <w:sz w:val="18"/>
            <w:szCs w:val="18"/>
          </w:rPr>
          <w:t xml:space="preserve"> </w:t>
        </w:r>
        <w:r w:rsidR="00D67282" w:rsidRPr="009970DC">
          <w:rPr>
            <w:rFonts w:ascii="Menlo" w:hAnsi="Menlo" w:cs="Menlo"/>
            <w:bCs/>
            <w:color w:val="3F6E74"/>
            <w:sz w:val="18"/>
            <w:szCs w:val="18"/>
          </w:rPr>
          <w:t>SomeClass</w:t>
        </w:r>
        <w:r w:rsidR="00D67282">
          <w:rPr>
            <w:rFonts w:cstheme="minorHAnsi"/>
            <w:bCs/>
            <w:szCs w:val="22"/>
          </w:rPr>
          <w:t>)</w:t>
        </w:r>
      </w:ins>
      <w:ins w:id="265" w:author="Willian" w:date="2017-01-14T15:17:00Z">
        <w:r w:rsidR="00D67282">
          <w:rPr>
            <w:rFonts w:cstheme="minorHAnsi"/>
            <w:bCs/>
            <w:szCs w:val="22"/>
          </w:rPr>
          <w:t>, colocar “:” e definir o</w:t>
        </w:r>
      </w:ins>
      <w:ins w:id="266" w:author="Willian" w:date="2017-01-14T15:18:00Z">
        <w:r w:rsidR="00D67282">
          <w:rPr>
            <w:rFonts w:cstheme="minorHAnsi"/>
            <w:bCs/>
            <w:szCs w:val="22"/>
          </w:rPr>
          <w:t xml:space="preserve"> protocolo a ser adotado e caso ele seja herdado de outra classe, inserir logo a pós os : o nome da super classe e em seguida o nome do protocolo, </w:t>
        </w:r>
      </w:ins>
      <w:ins w:id="267" w:author="Willian" w:date="2017-01-14T15:19:00Z">
        <w:r w:rsidR="00D67282">
          <w:rPr>
            <w:rFonts w:cstheme="minorHAnsi"/>
            <w:bCs/>
            <w:szCs w:val="22"/>
          </w:rPr>
          <w:t>separado</w:t>
        </w:r>
      </w:ins>
      <w:ins w:id="268" w:author="Willian" w:date="2017-01-14T15:18:00Z">
        <w:r w:rsidR="00D67282">
          <w:rPr>
            <w:rFonts w:cstheme="minorHAnsi"/>
            <w:bCs/>
            <w:szCs w:val="22"/>
          </w:rPr>
          <w:t xml:space="preserve"> po</w:t>
        </w:r>
      </w:ins>
      <w:ins w:id="269" w:author="Willian" w:date="2017-01-14T15:19:00Z">
        <w:r w:rsidR="00D67282">
          <w:rPr>
            <w:rFonts w:cstheme="minorHAnsi"/>
            <w:bCs/>
            <w:szCs w:val="22"/>
          </w:rPr>
          <w:t>r virgula (</w:t>
        </w:r>
      </w:ins>
      <w:ins w:id="270" w:author="Willian" w:date="2017-01-14T15:20:00Z">
        <w:r w:rsidR="00D67282" w:rsidRPr="009970DC">
          <w:rPr>
            <w:rFonts w:ascii="Menlo" w:hAnsi="Menlo" w:cs="Menlo"/>
            <w:bCs/>
            <w:color w:val="AA3391"/>
            <w:sz w:val="18"/>
            <w:szCs w:val="18"/>
          </w:rPr>
          <w:t>class</w:t>
        </w:r>
        <w:r w:rsidR="00D67282" w:rsidRPr="009970DC">
          <w:rPr>
            <w:rFonts w:ascii="Menlo" w:hAnsi="Menlo" w:cs="Menlo"/>
            <w:bCs/>
            <w:color w:val="000000"/>
            <w:sz w:val="18"/>
            <w:szCs w:val="18"/>
          </w:rPr>
          <w:t xml:space="preserve"> </w:t>
        </w:r>
        <w:r w:rsidR="00D67282" w:rsidRPr="009970DC">
          <w:rPr>
            <w:rFonts w:ascii="Menlo" w:hAnsi="Menlo" w:cs="Menlo"/>
            <w:bCs/>
            <w:color w:val="3F6E74"/>
            <w:sz w:val="18"/>
            <w:szCs w:val="18"/>
          </w:rPr>
          <w:t>SomeClass</w:t>
        </w:r>
        <w:r w:rsidR="00D67282" w:rsidRPr="009970DC">
          <w:rPr>
            <w:rFonts w:ascii="Menlo" w:hAnsi="Menlo" w:cs="Menlo"/>
            <w:bCs/>
            <w:color w:val="000000"/>
            <w:sz w:val="18"/>
            <w:szCs w:val="18"/>
          </w:rPr>
          <w:t xml:space="preserve">: </w:t>
        </w:r>
        <w:r w:rsidR="00D67282" w:rsidRPr="009970DC">
          <w:rPr>
            <w:rFonts w:ascii="Menlo" w:hAnsi="Menlo" w:cs="Menlo"/>
            <w:bCs/>
            <w:color w:val="5C2699"/>
            <w:sz w:val="18"/>
            <w:szCs w:val="18"/>
          </w:rPr>
          <w:t>SomeSuperclass</w:t>
        </w:r>
        <w:r w:rsidR="00D67282" w:rsidRPr="009970DC">
          <w:rPr>
            <w:rFonts w:ascii="Menlo" w:hAnsi="Menlo" w:cs="Menlo"/>
            <w:bCs/>
            <w:color w:val="000000"/>
            <w:sz w:val="18"/>
            <w:szCs w:val="18"/>
          </w:rPr>
          <w:t xml:space="preserve">, </w:t>
        </w:r>
        <w:r w:rsidR="00D67282" w:rsidRPr="009970DC">
          <w:rPr>
            <w:rFonts w:ascii="Menlo" w:hAnsi="Menlo" w:cs="Menlo"/>
            <w:bCs/>
            <w:color w:val="5C2699"/>
            <w:sz w:val="18"/>
            <w:szCs w:val="18"/>
          </w:rPr>
          <w:t>FirstProtocol</w:t>
        </w:r>
      </w:ins>
      <w:ins w:id="271" w:author="Willian" w:date="2017-01-14T15:19:00Z">
        <w:r w:rsidR="00D67282">
          <w:rPr>
            <w:rFonts w:cstheme="minorHAnsi"/>
            <w:bCs/>
            <w:szCs w:val="22"/>
          </w:rPr>
          <w:t xml:space="preserve"> )</w:t>
        </w:r>
      </w:ins>
      <w:ins w:id="272" w:author="Willian" w:date="2017-01-14T15:20:00Z">
        <w:r w:rsidR="00D67282">
          <w:rPr>
            <w:rFonts w:cstheme="minorHAnsi"/>
            <w:bCs/>
            <w:szCs w:val="22"/>
          </w:rPr>
          <w:t>. È possível adotar mais de um protocolo para cada tipo, bastando apenas, inserir uma v</w:t>
        </w:r>
      </w:ins>
      <w:ins w:id="273" w:author="Willian" w:date="2017-01-14T15:21:00Z">
        <w:r w:rsidR="00D67282">
          <w:rPr>
            <w:rFonts w:cstheme="minorHAnsi"/>
            <w:bCs/>
            <w:szCs w:val="22"/>
          </w:rPr>
          <w:t>írgula e o nome de outro protocolo após o último que foi adicionado.</w:t>
        </w:r>
      </w:ins>
    </w:p>
    <w:p w14:paraId="6D6D1D79" w14:textId="77777777" w:rsidR="00BE55EF" w:rsidRDefault="00BE55EF" w:rsidP="00BE55EF">
      <w:pPr>
        <w:rPr>
          <w:ins w:id="274" w:author="Willian" w:date="2017-01-14T16:10:00Z"/>
        </w:rPr>
        <w:pPrChange w:id="275" w:author="Willian" w:date="2017-01-14T14:38:00Z">
          <w:pPr/>
        </w:pPrChange>
      </w:pPr>
    </w:p>
    <w:p w14:paraId="7A1D7479" w14:textId="77777777" w:rsidR="00452605" w:rsidRPr="00BE55EF" w:rsidRDefault="00452605" w:rsidP="00BE55EF">
      <w:pPr>
        <w:rPr>
          <w:ins w:id="276" w:author="Willian" w:date="2017-01-14T14:33:00Z"/>
          <w:rPrChange w:id="277" w:author="Willian" w:date="2017-01-14T14:38:00Z">
            <w:rPr>
              <w:ins w:id="278" w:author="Willian" w:date="2017-01-14T14:33:00Z"/>
            </w:rPr>
          </w:rPrChange>
        </w:rPr>
        <w:pPrChange w:id="279" w:author="Willian" w:date="2017-01-14T14:38:00Z">
          <w:pPr/>
        </w:pPrChange>
      </w:pPr>
    </w:p>
    <w:p w14:paraId="28B30A88" w14:textId="6332B7D8" w:rsidR="00BE55EF" w:rsidRDefault="00BE55EF" w:rsidP="00D67282">
      <w:pPr>
        <w:pStyle w:val="Ttulo3"/>
        <w:numPr>
          <w:ilvl w:val="1"/>
          <w:numId w:val="77"/>
        </w:numPr>
        <w:rPr>
          <w:ins w:id="280" w:author="Willian" w:date="2017-01-14T15:23:00Z"/>
        </w:rPr>
        <w:pPrChange w:id="281" w:author="Willian" w:date="2017-01-14T15:23:00Z">
          <w:pPr/>
        </w:pPrChange>
      </w:pPr>
      <w:ins w:id="282" w:author="Willian" w:date="2017-01-14T14:33:00Z">
        <w:r>
          <w:t>Requisitos de conformidade</w:t>
        </w:r>
      </w:ins>
    </w:p>
    <w:p w14:paraId="6C8270EA" w14:textId="28FB18F4" w:rsidR="00D67282" w:rsidRDefault="00D67282" w:rsidP="00D67282">
      <w:pPr>
        <w:rPr>
          <w:ins w:id="283" w:author="Willian" w:date="2017-01-14T16:10:00Z"/>
        </w:rPr>
        <w:pPrChange w:id="284" w:author="Willian" w:date="2017-01-14T15:25:00Z">
          <w:pPr/>
        </w:pPrChange>
      </w:pPr>
      <w:ins w:id="285" w:author="Willian" w:date="2017-01-14T15:25:00Z">
        <w:r w:rsidRPr="00D67282">
          <w:t>Em teoria uma classe está em conformidade com um dado protocolo quando implementa todos os seus métodos não opcionais.</w:t>
        </w:r>
        <w:r>
          <w:t xml:space="preserve"> O protocolo </w:t>
        </w:r>
      </w:ins>
      <w:ins w:id="286" w:author="Willian" w:date="2017-01-14T15:26:00Z">
        <w:r>
          <w:t>é uma espécie de acordo que diz quais métodos uma classe deve implementar para entrar em conformidade</w:t>
        </w:r>
        <w:r w:rsidR="00951BFA">
          <w:t xml:space="preserve"> para prover uma propriedade</w:t>
        </w:r>
      </w:ins>
      <w:ins w:id="287" w:author="Willian" w:date="2017-01-14T15:27:00Z">
        <w:r w:rsidR="00951BFA">
          <w:t>, m</w:t>
        </w:r>
      </w:ins>
      <w:ins w:id="288" w:author="Willian" w:date="2017-01-14T15:26:00Z">
        <w:r w:rsidR="00951BFA">
          <w:t xml:space="preserve">as </w:t>
        </w:r>
      </w:ins>
      <w:ins w:id="289" w:author="Willian" w:date="2017-01-14T15:27:00Z">
        <w:r w:rsidR="00951BFA">
          <w:t xml:space="preserve">o Protocolo não especifica se ela deve ser armazenada ou computada. Ele pode especificar seu </w:t>
        </w:r>
      </w:ins>
      <w:ins w:id="290" w:author="Willian" w:date="2017-01-14T15:36:00Z">
        <w:r w:rsidR="00951BFA">
          <w:t>requisito</w:t>
        </w:r>
      </w:ins>
      <w:ins w:id="291" w:author="Willian" w:date="2017-01-14T15:28:00Z">
        <w:r w:rsidR="00951BFA">
          <w:t xml:space="preserve"> como somente </w:t>
        </w:r>
        <w:r w:rsidR="00951BFA" w:rsidRPr="00951BFA">
          <w:rPr>
            <w:b/>
            <w:rPrChange w:id="292" w:author="Willian" w:date="2017-01-14T15:36:00Z">
              <w:rPr/>
            </w:rPrChange>
          </w:rPr>
          <w:t>gettable</w:t>
        </w:r>
        <w:r w:rsidR="00951BFA">
          <w:t xml:space="preserve"> ou se é </w:t>
        </w:r>
        <w:r w:rsidR="00951BFA" w:rsidRPr="00951BFA">
          <w:rPr>
            <w:b/>
            <w:rPrChange w:id="293" w:author="Willian" w:date="2017-01-14T15:36:00Z">
              <w:rPr/>
            </w:rPrChange>
          </w:rPr>
          <w:t>gettable e settable</w:t>
        </w:r>
        <w:r w:rsidR="00951BFA">
          <w:t>.</w:t>
        </w:r>
      </w:ins>
    </w:p>
    <w:p w14:paraId="570A2CE8" w14:textId="77777777" w:rsidR="00452605" w:rsidRPr="00D67282" w:rsidRDefault="00452605" w:rsidP="00D67282">
      <w:pPr>
        <w:rPr>
          <w:ins w:id="294" w:author="Willian" w:date="2017-01-14T14:33:00Z"/>
          <w:rPrChange w:id="295" w:author="Willian" w:date="2017-01-14T15:23:00Z">
            <w:rPr>
              <w:ins w:id="296" w:author="Willian" w:date="2017-01-14T14:33:00Z"/>
            </w:rPr>
          </w:rPrChange>
        </w:rPr>
        <w:pPrChange w:id="297" w:author="Willian" w:date="2017-01-14T15:25:00Z">
          <w:pPr/>
        </w:pPrChange>
      </w:pPr>
    </w:p>
    <w:p w14:paraId="77A7D66C" w14:textId="0C1C498D" w:rsidR="00BE55EF" w:rsidRDefault="00BE55EF" w:rsidP="00951BFA">
      <w:pPr>
        <w:pStyle w:val="Ttulo4"/>
        <w:numPr>
          <w:ilvl w:val="2"/>
          <w:numId w:val="77"/>
        </w:numPr>
        <w:rPr>
          <w:ins w:id="298" w:author="Willian" w:date="2017-01-14T15:28:00Z"/>
        </w:rPr>
        <w:pPrChange w:id="299" w:author="Willian" w:date="2017-01-14T15:28:00Z">
          <w:pPr/>
        </w:pPrChange>
      </w:pPr>
      <w:ins w:id="300" w:author="Willian" w:date="2017-01-14T14:33:00Z">
        <w:r>
          <w:t>Propriedades</w:t>
        </w:r>
      </w:ins>
    </w:p>
    <w:p w14:paraId="6F3FEF94" w14:textId="18448EA0" w:rsidR="00951BFA" w:rsidRDefault="004F7473" w:rsidP="00951BFA">
      <w:pPr>
        <w:rPr>
          <w:ins w:id="301" w:author="Willian" w:date="2017-01-14T15:30:00Z"/>
        </w:rPr>
        <w:pPrChange w:id="302" w:author="Willian" w:date="2017-01-14T15:28:00Z">
          <w:pPr/>
        </w:pPrChange>
      </w:pPr>
      <w:ins w:id="303" w:author="Willian" w:date="2017-01-14T15:46:00Z">
        <w:r>
          <w:t>Educador, resumidos nas tabelas a seguir, temos as formas de implementaç</w:t>
        </w:r>
      </w:ins>
      <w:ins w:id="304" w:author="Willian" w:date="2017-01-14T15:47:00Z">
        <w:r>
          <w:t xml:space="preserve">ão de algumas </w:t>
        </w:r>
      </w:ins>
      <w:ins w:id="305" w:author="Willian" w:date="2017-01-14T15:48:00Z">
        <w:r w:rsidR="0035759F">
          <w:t>definições</w:t>
        </w:r>
      </w:ins>
      <w:ins w:id="306" w:author="Willian" w:date="2017-01-14T15:47:00Z">
        <w:r>
          <w:t xml:space="preserve"> </w:t>
        </w:r>
        <w:r w:rsidR="0035759F">
          <w:t>e restrições para os protocolos, tome como forma de acesso r</w:t>
        </w:r>
      </w:ins>
      <w:ins w:id="307" w:author="Willian" w:date="2017-01-14T15:48:00Z">
        <w:r w:rsidR="0035759F">
          <w:t>ápido às informações:</w:t>
        </w:r>
      </w:ins>
      <w:ins w:id="308" w:author="Willian" w:date="2017-01-14T15:30:00Z">
        <w:r>
          <w:t xml:space="preserve"> </w:t>
        </w:r>
      </w:ins>
    </w:p>
    <w:tbl>
      <w:tblPr>
        <w:tblStyle w:val="Tabelacomgrade"/>
        <w:tblW w:w="0" w:type="auto"/>
        <w:tblLook w:val="04A0" w:firstRow="1" w:lastRow="0" w:firstColumn="1" w:lastColumn="0" w:noHBand="0" w:noVBand="1"/>
      </w:tblPr>
      <w:tblGrid>
        <w:gridCol w:w="4244"/>
        <w:gridCol w:w="4244"/>
      </w:tblGrid>
      <w:tr w:rsidR="00951BFA" w:rsidRPr="00951BFA" w14:paraId="4BCA2BBA" w14:textId="77777777" w:rsidTr="00951BFA">
        <w:trPr>
          <w:ins w:id="309" w:author="Willian" w:date="2017-01-14T15:31:00Z"/>
        </w:trPr>
        <w:tc>
          <w:tcPr>
            <w:tcW w:w="4274" w:type="dxa"/>
          </w:tcPr>
          <w:p w14:paraId="623A7596" w14:textId="35940D09" w:rsidR="00951BFA" w:rsidRPr="00951BFA" w:rsidRDefault="00951BFA" w:rsidP="00951BFA">
            <w:pPr>
              <w:jc w:val="center"/>
              <w:rPr>
                <w:ins w:id="310" w:author="Willian" w:date="2017-01-14T15:31:00Z"/>
                <w:b/>
                <w:sz w:val="20"/>
                <w:rPrChange w:id="311" w:author="Willian" w:date="2017-01-14T15:36:00Z">
                  <w:rPr>
                    <w:ins w:id="312" w:author="Willian" w:date="2017-01-14T15:31:00Z"/>
                  </w:rPr>
                </w:rPrChange>
              </w:rPr>
              <w:pPrChange w:id="313" w:author="Willian" w:date="2017-01-14T15:35:00Z">
                <w:pPr/>
              </w:pPrChange>
            </w:pPr>
            <w:ins w:id="314" w:author="Willian" w:date="2017-01-14T15:31:00Z">
              <w:r w:rsidRPr="00951BFA">
                <w:rPr>
                  <w:b/>
                  <w:sz w:val="20"/>
                  <w:rPrChange w:id="315" w:author="Willian" w:date="2017-01-14T15:36:00Z">
                    <w:rPr/>
                  </w:rPrChange>
                </w:rPr>
                <w:t>Propriedade</w:t>
              </w:r>
            </w:ins>
          </w:p>
        </w:tc>
        <w:tc>
          <w:tcPr>
            <w:tcW w:w="4275" w:type="dxa"/>
          </w:tcPr>
          <w:p w14:paraId="77BDEA15" w14:textId="09332BB6" w:rsidR="00951BFA" w:rsidRPr="00951BFA" w:rsidRDefault="00951BFA" w:rsidP="00951BFA">
            <w:pPr>
              <w:jc w:val="center"/>
              <w:rPr>
                <w:ins w:id="316" w:author="Willian" w:date="2017-01-14T15:31:00Z"/>
                <w:b/>
                <w:sz w:val="20"/>
                <w:rPrChange w:id="317" w:author="Willian" w:date="2017-01-14T15:36:00Z">
                  <w:rPr>
                    <w:ins w:id="318" w:author="Willian" w:date="2017-01-14T15:31:00Z"/>
                  </w:rPr>
                </w:rPrChange>
              </w:rPr>
              <w:pPrChange w:id="319" w:author="Willian" w:date="2017-01-14T15:35:00Z">
                <w:pPr/>
              </w:pPrChange>
            </w:pPr>
            <w:ins w:id="320" w:author="Willian" w:date="2017-01-14T15:31:00Z">
              <w:r w:rsidRPr="00951BFA">
                <w:rPr>
                  <w:b/>
                  <w:sz w:val="20"/>
                  <w:rPrChange w:id="321" w:author="Willian" w:date="2017-01-14T15:36:00Z">
                    <w:rPr/>
                  </w:rPrChange>
                </w:rPr>
                <w:t>Requisito</w:t>
              </w:r>
            </w:ins>
            <w:ins w:id="322" w:author="Willian" w:date="2017-01-14T15:33:00Z">
              <w:r w:rsidRPr="00951BFA">
                <w:rPr>
                  <w:b/>
                  <w:sz w:val="20"/>
                  <w:rPrChange w:id="323" w:author="Willian" w:date="2017-01-14T15:36:00Z">
                    <w:rPr/>
                  </w:rPrChange>
                </w:rPr>
                <w:t xml:space="preserve"> satisfeito</w:t>
              </w:r>
            </w:ins>
          </w:p>
        </w:tc>
      </w:tr>
      <w:tr w:rsidR="00951BFA" w:rsidRPr="00951BFA" w14:paraId="2A941F32" w14:textId="77777777" w:rsidTr="00951BFA">
        <w:trPr>
          <w:ins w:id="324" w:author="Willian" w:date="2017-01-14T15:31:00Z"/>
        </w:trPr>
        <w:tc>
          <w:tcPr>
            <w:tcW w:w="4274" w:type="dxa"/>
          </w:tcPr>
          <w:p w14:paraId="25FC6167" w14:textId="5A1EB0FE" w:rsidR="00951BFA" w:rsidRPr="00951BFA" w:rsidRDefault="00951BFA" w:rsidP="00951BFA">
            <w:pPr>
              <w:jc w:val="center"/>
              <w:rPr>
                <w:ins w:id="325" w:author="Willian" w:date="2017-01-14T15:31:00Z"/>
                <w:sz w:val="18"/>
                <w:rPrChange w:id="326" w:author="Willian" w:date="2017-01-14T15:35:00Z">
                  <w:rPr>
                    <w:ins w:id="327" w:author="Willian" w:date="2017-01-14T15:31:00Z"/>
                  </w:rPr>
                </w:rPrChange>
              </w:rPr>
              <w:pPrChange w:id="328" w:author="Willian" w:date="2017-01-14T15:36:00Z">
                <w:pPr/>
              </w:pPrChange>
            </w:pPr>
            <w:ins w:id="329" w:author="Willian" w:date="2017-01-14T15:31:00Z">
              <w:r w:rsidRPr="00951BFA">
                <w:rPr>
                  <w:sz w:val="18"/>
                  <w:rPrChange w:id="330" w:author="Willian" w:date="2017-01-14T15:35:00Z">
                    <w:rPr/>
                  </w:rPrChange>
                </w:rPr>
                <w:t>gettable e settable</w:t>
              </w:r>
            </w:ins>
          </w:p>
        </w:tc>
        <w:tc>
          <w:tcPr>
            <w:tcW w:w="4275" w:type="dxa"/>
          </w:tcPr>
          <w:p w14:paraId="5E31764C" w14:textId="3C4474C3" w:rsidR="00951BFA" w:rsidRPr="00951BFA" w:rsidRDefault="00951BFA" w:rsidP="00951BFA">
            <w:pPr>
              <w:rPr>
                <w:ins w:id="331" w:author="Willian" w:date="2017-01-14T15:31:00Z"/>
                <w:sz w:val="18"/>
                <w:rPrChange w:id="332" w:author="Willian" w:date="2017-01-14T15:35:00Z">
                  <w:rPr>
                    <w:ins w:id="333" w:author="Willian" w:date="2017-01-14T15:31:00Z"/>
                  </w:rPr>
                </w:rPrChange>
              </w:rPr>
              <w:pPrChange w:id="334" w:author="Willian" w:date="2017-01-14T15:35:00Z">
                <w:pPr/>
              </w:pPrChange>
            </w:pPr>
            <w:ins w:id="335" w:author="Willian" w:date="2017-01-14T15:34:00Z">
              <w:r w:rsidRPr="00951BFA">
                <w:rPr>
                  <w:sz w:val="18"/>
                  <w:rPrChange w:id="336" w:author="Willian" w:date="2017-01-14T15:35:00Z">
                    <w:rPr/>
                  </w:rPrChange>
                </w:rPr>
                <w:t>Por p</w:t>
              </w:r>
            </w:ins>
            <w:ins w:id="337" w:author="Willian" w:date="2017-01-14T15:32:00Z">
              <w:r w:rsidRPr="00951BFA">
                <w:rPr>
                  <w:sz w:val="18"/>
                  <w:rPrChange w:id="338" w:author="Willian" w:date="2017-01-14T15:35:00Z">
                    <w:rPr/>
                  </w:rPrChange>
                </w:rPr>
                <w:t xml:space="preserve">ropriedade </w:t>
              </w:r>
            </w:ins>
            <w:ins w:id="339" w:author="Willian" w:date="2017-01-14T15:34:00Z">
              <w:r w:rsidRPr="00951BFA">
                <w:rPr>
                  <w:sz w:val="18"/>
                  <w:rPrChange w:id="340" w:author="Willian" w:date="2017-01-14T15:35:00Z">
                    <w:rPr/>
                  </w:rPrChange>
                </w:rPr>
                <w:t xml:space="preserve">que </w:t>
              </w:r>
            </w:ins>
            <w:ins w:id="341" w:author="Willian" w:date="2017-01-14T15:32:00Z">
              <w:r w:rsidRPr="00951BFA">
                <w:rPr>
                  <w:sz w:val="18"/>
                  <w:rPrChange w:id="342" w:author="Willian" w:date="2017-01-14T15:35:00Z">
                    <w:rPr/>
                  </w:rPrChange>
                </w:rPr>
                <w:t>n</w:t>
              </w:r>
            </w:ins>
            <w:ins w:id="343" w:author="Willian" w:date="2017-01-14T15:33:00Z">
              <w:r w:rsidRPr="00951BFA">
                <w:rPr>
                  <w:sz w:val="18"/>
                  <w:rPrChange w:id="344" w:author="Willian" w:date="2017-01-14T15:35:00Z">
                    <w:rPr/>
                  </w:rPrChange>
                </w:rPr>
                <w:t xml:space="preserve">ão </w:t>
              </w:r>
            </w:ins>
            <w:ins w:id="345" w:author="Willian" w:date="2017-01-14T15:35:00Z">
              <w:r w:rsidRPr="00951BFA">
                <w:rPr>
                  <w:sz w:val="18"/>
                  <w:rPrChange w:id="346" w:author="Willian" w:date="2017-01-14T15:35:00Z">
                    <w:rPr/>
                  </w:rPrChange>
                </w:rPr>
                <w:t>seja</w:t>
              </w:r>
            </w:ins>
            <w:ins w:id="347" w:author="Willian" w:date="2017-01-14T15:33:00Z">
              <w:r w:rsidRPr="00951BFA">
                <w:rPr>
                  <w:sz w:val="18"/>
                  <w:rPrChange w:id="348" w:author="Willian" w:date="2017-01-14T15:35:00Z">
                    <w:rPr/>
                  </w:rPrChange>
                </w:rPr>
                <w:t xml:space="preserve"> </w:t>
              </w:r>
            </w:ins>
            <w:ins w:id="349" w:author="Willian" w:date="2017-01-14T15:32:00Z">
              <w:r w:rsidRPr="00951BFA">
                <w:rPr>
                  <w:sz w:val="18"/>
                  <w:rPrChange w:id="350" w:author="Willian" w:date="2017-01-14T15:35:00Z">
                    <w:rPr/>
                  </w:rPrChange>
                </w:rPr>
                <w:t xml:space="preserve">stored </w:t>
              </w:r>
            </w:ins>
            <w:ins w:id="351" w:author="Willian" w:date="2017-01-14T15:35:00Z">
              <w:r w:rsidRPr="00951BFA">
                <w:rPr>
                  <w:sz w:val="18"/>
                  <w:rPrChange w:id="352" w:author="Willian" w:date="2017-01-14T15:35:00Z">
                    <w:rPr/>
                  </w:rPrChange>
                </w:rPr>
                <w:t>ou</w:t>
              </w:r>
            </w:ins>
            <w:ins w:id="353" w:author="Willian" w:date="2017-01-14T15:32:00Z">
              <w:r w:rsidRPr="00951BFA">
                <w:rPr>
                  <w:sz w:val="18"/>
                  <w:rPrChange w:id="354" w:author="Willian" w:date="2017-01-14T15:35:00Z">
                    <w:rPr/>
                  </w:rPrChange>
                </w:rPr>
                <w:t xml:space="preserve"> ready-only</w:t>
              </w:r>
            </w:ins>
            <w:ins w:id="355" w:author="Willian" w:date="2017-01-14T15:35:00Z">
              <w:r w:rsidRPr="00951BFA">
                <w:rPr>
                  <w:sz w:val="18"/>
                  <w:rPrChange w:id="356" w:author="Willian" w:date="2017-01-14T15:35:00Z">
                    <w:rPr/>
                  </w:rPrChange>
                </w:rPr>
                <w:t>.</w:t>
              </w:r>
            </w:ins>
          </w:p>
        </w:tc>
      </w:tr>
      <w:tr w:rsidR="00951BFA" w:rsidRPr="00951BFA" w14:paraId="093446FD" w14:textId="77777777" w:rsidTr="00951BFA">
        <w:trPr>
          <w:ins w:id="357" w:author="Willian" w:date="2017-01-14T15:31:00Z"/>
        </w:trPr>
        <w:tc>
          <w:tcPr>
            <w:tcW w:w="4274" w:type="dxa"/>
          </w:tcPr>
          <w:p w14:paraId="0F7D95FC" w14:textId="5092C11C" w:rsidR="00951BFA" w:rsidRPr="00951BFA" w:rsidRDefault="00951BFA" w:rsidP="00951BFA">
            <w:pPr>
              <w:jc w:val="center"/>
              <w:rPr>
                <w:ins w:id="358" w:author="Willian" w:date="2017-01-14T15:31:00Z"/>
                <w:sz w:val="18"/>
                <w:rPrChange w:id="359" w:author="Willian" w:date="2017-01-14T15:35:00Z">
                  <w:rPr>
                    <w:ins w:id="360" w:author="Willian" w:date="2017-01-14T15:31:00Z"/>
                  </w:rPr>
                </w:rPrChange>
              </w:rPr>
              <w:pPrChange w:id="361" w:author="Willian" w:date="2017-01-14T15:36:00Z">
                <w:pPr/>
              </w:pPrChange>
            </w:pPr>
            <w:ins w:id="362" w:author="Willian" w:date="2017-01-14T15:33:00Z">
              <w:r w:rsidRPr="00951BFA">
                <w:rPr>
                  <w:sz w:val="18"/>
                  <w:rPrChange w:id="363" w:author="Willian" w:date="2017-01-14T15:35:00Z">
                    <w:rPr/>
                  </w:rPrChange>
                </w:rPr>
                <w:t>gettable</w:t>
              </w:r>
            </w:ins>
          </w:p>
        </w:tc>
        <w:tc>
          <w:tcPr>
            <w:tcW w:w="4275" w:type="dxa"/>
          </w:tcPr>
          <w:p w14:paraId="5FEFAFB3" w14:textId="29403D33" w:rsidR="00951BFA" w:rsidRPr="00951BFA" w:rsidRDefault="00951BFA" w:rsidP="00951BFA">
            <w:pPr>
              <w:rPr>
                <w:ins w:id="364" w:author="Willian" w:date="2017-01-14T15:31:00Z"/>
                <w:sz w:val="18"/>
                <w:rPrChange w:id="365" w:author="Willian" w:date="2017-01-14T15:35:00Z">
                  <w:rPr>
                    <w:ins w:id="366" w:author="Willian" w:date="2017-01-14T15:31:00Z"/>
                  </w:rPr>
                </w:rPrChange>
              </w:rPr>
            </w:pPr>
            <w:ins w:id="367" w:author="Willian" w:date="2017-01-14T15:34:00Z">
              <w:r w:rsidRPr="00951BFA">
                <w:rPr>
                  <w:sz w:val="18"/>
                  <w:rPrChange w:id="368" w:author="Willian" w:date="2017-01-14T15:35:00Z">
                    <w:rPr/>
                  </w:rPrChange>
                </w:rPr>
                <w:t>Por qualquer propriedade</w:t>
              </w:r>
            </w:ins>
            <w:ins w:id="369" w:author="Willian" w:date="2017-01-14T15:35:00Z">
              <w:r w:rsidRPr="00951BFA">
                <w:rPr>
                  <w:sz w:val="18"/>
                  <w:rPrChange w:id="370" w:author="Willian" w:date="2017-01-14T15:35:00Z">
                    <w:rPr/>
                  </w:rPrChange>
                </w:rPr>
                <w:t>.</w:t>
              </w:r>
            </w:ins>
          </w:p>
        </w:tc>
      </w:tr>
    </w:tbl>
    <w:p w14:paraId="273EA38C" w14:textId="72B6BD5C" w:rsidR="00951BFA" w:rsidRDefault="004F7473" w:rsidP="00951BFA">
      <w:pPr>
        <w:rPr>
          <w:ins w:id="371" w:author="Willian" w:date="2017-01-14T15:38:00Z"/>
        </w:rPr>
        <w:pPrChange w:id="372" w:author="Willian" w:date="2017-01-14T15:28:00Z">
          <w:pPr/>
        </w:pPrChange>
      </w:pPr>
      <w:ins w:id="373" w:author="Willian" w:date="2017-01-14T15:37:00Z">
        <w:r>
          <w:t>Para declarar estes requisitos temos:</w:t>
        </w:r>
      </w:ins>
    </w:p>
    <w:tbl>
      <w:tblPr>
        <w:tblStyle w:val="Tabelacomgrade"/>
        <w:tblW w:w="0" w:type="auto"/>
        <w:tblLook w:val="04A0" w:firstRow="1" w:lastRow="0" w:firstColumn="1" w:lastColumn="0" w:noHBand="0" w:noVBand="1"/>
      </w:tblPr>
      <w:tblGrid>
        <w:gridCol w:w="4254"/>
        <w:gridCol w:w="4234"/>
        <w:tblGridChange w:id="374">
          <w:tblGrid>
            <w:gridCol w:w="4254"/>
            <w:gridCol w:w="20"/>
            <w:gridCol w:w="4214"/>
            <w:gridCol w:w="61"/>
          </w:tblGrid>
        </w:tblGridChange>
      </w:tblGrid>
      <w:tr w:rsidR="004F7473" w14:paraId="23209C8C" w14:textId="77777777" w:rsidTr="004F7473">
        <w:trPr>
          <w:ins w:id="375" w:author="Willian" w:date="2017-01-14T15:38:00Z"/>
        </w:trPr>
        <w:tc>
          <w:tcPr>
            <w:tcW w:w="4274" w:type="dxa"/>
          </w:tcPr>
          <w:p w14:paraId="6A7B45D1" w14:textId="3E97760A" w:rsidR="004F7473" w:rsidRPr="004F7473" w:rsidRDefault="004F7473" w:rsidP="004F7473">
            <w:pPr>
              <w:jc w:val="center"/>
              <w:rPr>
                <w:ins w:id="376" w:author="Willian" w:date="2017-01-14T15:38:00Z"/>
                <w:b/>
                <w:sz w:val="20"/>
                <w:rPrChange w:id="377" w:author="Willian" w:date="2017-01-14T15:43:00Z">
                  <w:rPr>
                    <w:ins w:id="378" w:author="Willian" w:date="2017-01-14T15:38:00Z"/>
                  </w:rPr>
                </w:rPrChange>
              </w:rPr>
              <w:pPrChange w:id="379" w:author="Willian" w:date="2017-01-14T15:43:00Z">
                <w:pPr/>
              </w:pPrChange>
            </w:pPr>
            <w:ins w:id="380" w:author="Willian" w:date="2017-01-14T15:43:00Z">
              <w:r w:rsidRPr="004F7473">
                <w:rPr>
                  <w:b/>
                  <w:sz w:val="20"/>
                  <w:rPrChange w:id="381" w:author="Willian" w:date="2017-01-14T15:43:00Z">
                    <w:rPr/>
                  </w:rPrChange>
                </w:rPr>
                <w:t>Implementação</w:t>
              </w:r>
            </w:ins>
          </w:p>
        </w:tc>
        <w:tc>
          <w:tcPr>
            <w:tcW w:w="4275" w:type="dxa"/>
          </w:tcPr>
          <w:p w14:paraId="16324F80" w14:textId="60EAFC7D" w:rsidR="004F7473" w:rsidRPr="004F7473" w:rsidRDefault="004F7473" w:rsidP="004F7473">
            <w:pPr>
              <w:jc w:val="center"/>
              <w:rPr>
                <w:ins w:id="382" w:author="Willian" w:date="2017-01-14T15:38:00Z"/>
                <w:b/>
                <w:sz w:val="20"/>
                <w:rPrChange w:id="383" w:author="Willian" w:date="2017-01-14T15:43:00Z">
                  <w:rPr>
                    <w:ins w:id="384" w:author="Willian" w:date="2017-01-14T15:38:00Z"/>
                  </w:rPr>
                </w:rPrChange>
              </w:rPr>
              <w:pPrChange w:id="385" w:author="Willian" w:date="2017-01-14T15:43:00Z">
                <w:pPr/>
              </w:pPrChange>
            </w:pPr>
            <w:ins w:id="386" w:author="Willian" w:date="2017-01-14T15:43:00Z">
              <w:r w:rsidRPr="004F7473">
                <w:rPr>
                  <w:b/>
                  <w:sz w:val="20"/>
                  <w:rPrChange w:id="387" w:author="Willian" w:date="2017-01-14T15:43:00Z">
                    <w:rPr/>
                  </w:rPrChange>
                </w:rPr>
                <w:t>Definição</w:t>
              </w:r>
            </w:ins>
          </w:p>
        </w:tc>
      </w:tr>
      <w:tr w:rsidR="004F7473" w14:paraId="495D18F6" w14:textId="77777777" w:rsidTr="004F7473">
        <w:tblPrEx>
          <w:tblW w:w="0" w:type="auto"/>
          <w:tblPrExChange w:id="388" w:author="Willian" w:date="2017-01-14T15:44:00Z">
            <w:tblPrEx>
              <w:tblW w:w="0" w:type="auto"/>
            </w:tblPrEx>
          </w:tblPrExChange>
        </w:tblPrEx>
        <w:trPr>
          <w:ins w:id="389" w:author="Willian" w:date="2017-01-14T15:38:00Z"/>
        </w:trPr>
        <w:tc>
          <w:tcPr>
            <w:tcW w:w="4274" w:type="dxa"/>
            <w:tcPrChange w:id="390" w:author="Willian" w:date="2017-01-14T15:44:00Z">
              <w:tcPr>
                <w:tcW w:w="4274" w:type="dxa"/>
                <w:gridSpan w:val="2"/>
              </w:tcPr>
            </w:tcPrChange>
          </w:tcPr>
          <w:p w14:paraId="2C35C195" w14:textId="77777777" w:rsidR="004F7473" w:rsidRPr="004F7473" w:rsidRDefault="004F7473" w:rsidP="004F7473">
            <w:pPr>
              <w:spacing w:before="0" w:after="0"/>
              <w:ind w:left="567"/>
              <w:textAlignment w:val="baseline"/>
              <w:rPr>
                <w:ins w:id="391" w:author="Willian" w:date="2017-01-14T15:38:00Z"/>
                <w:rFonts w:ascii="Menlo" w:hAnsi="Menlo" w:cs="Menlo"/>
                <w:bCs/>
                <w:color w:val="A6A6A6" w:themeColor="background1" w:themeShade="A6"/>
                <w:sz w:val="16"/>
                <w:szCs w:val="18"/>
                <w:rPrChange w:id="392" w:author="Willian" w:date="2017-01-14T15:43:00Z">
                  <w:rPr>
                    <w:ins w:id="393" w:author="Willian" w:date="2017-01-14T15:38:00Z"/>
                    <w:rFonts w:ascii="Menlo" w:hAnsi="Menlo" w:cs="Menlo"/>
                    <w:bCs/>
                    <w:color w:val="000000"/>
                    <w:sz w:val="21"/>
                    <w:szCs w:val="21"/>
                  </w:rPr>
                </w:rPrChange>
              </w:rPr>
            </w:pPr>
            <w:ins w:id="394" w:author="Willian" w:date="2017-01-14T15:38:00Z">
              <w:r w:rsidRPr="004F7473">
                <w:rPr>
                  <w:rFonts w:ascii="Menlo" w:hAnsi="Menlo" w:cs="Menlo"/>
                  <w:bCs/>
                  <w:color w:val="A6A6A6" w:themeColor="background1" w:themeShade="A6"/>
                  <w:sz w:val="16"/>
                  <w:szCs w:val="18"/>
                  <w:rPrChange w:id="395" w:author="Willian" w:date="2017-01-14T15:43:00Z">
                    <w:rPr>
                      <w:rFonts w:ascii="Menlo" w:hAnsi="Menlo" w:cs="Menlo"/>
                      <w:bCs/>
                      <w:color w:val="AA3391"/>
                      <w:sz w:val="18"/>
                      <w:szCs w:val="18"/>
                    </w:rPr>
                  </w:rPrChange>
                </w:rPr>
                <w:t>protocol</w:t>
              </w:r>
              <w:r w:rsidRPr="004F7473">
                <w:rPr>
                  <w:rFonts w:ascii="Menlo" w:hAnsi="Menlo" w:cs="Menlo"/>
                  <w:bCs/>
                  <w:color w:val="A6A6A6" w:themeColor="background1" w:themeShade="A6"/>
                  <w:sz w:val="16"/>
                  <w:szCs w:val="18"/>
                  <w:rPrChange w:id="396" w:author="Willian" w:date="2017-01-14T15:43:00Z">
                    <w:rPr>
                      <w:rFonts w:ascii="Menlo" w:hAnsi="Menlo" w:cs="Menlo"/>
                      <w:bCs/>
                      <w:color w:val="000000"/>
                      <w:sz w:val="18"/>
                      <w:szCs w:val="18"/>
                    </w:rPr>
                  </w:rPrChange>
                </w:rPr>
                <w:t xml:space="preserve"> </w:t>
              </w:r>
              <w:r w:rsidRPr="004F7473">
                <w:rPr>
                  <w:rFonts w:ascii="Menlo" w:hAnsi="Menlo" w:cs="Menlo"/>
                  <w:bCs/>
                  <w:color w:val="A6A6A6" w:themeColor="background1" w:themeShade="A6"/>
                  <w:sz w:val="16"/>
                  <w:szCs w:val="18"/>
                  <w:rPrChange w:id="397" w:author="Willian" w:date="2017-01-14T15:43:00Z">
                    <w:rPr>
                      <w:rFonts w:ascii="Menlo" w:hAnsi="Menlo" w:cs="Menlo"/>
                      <w:bCs/>
                      <w:color w:val="3F6E74"/>
                      <w:sz w:val="18"/>
                      <w:szCs w:val="18"/>
                    </w:rPr>
                  </w:rPrChange>
                </w:rPr>
                <w:t>SomeProtocol</w:t>
              </w:r>
              <w:r w:rsidRPr="004F7473">
                <w:rPr>
                  <w:rFonts w:ascii="Menlo" w:hAnsi="Menlo" w:cs="Menlo"/>
                  <w:bCs/>
                  <w:color w:val="A6A6A6" w:themeColor="background1" w:themeShade="A6"/>
                  <w:sz w:val="16"/>
                  <w:szCs w:val="18"/>
                  <w:rPrChange w:id="398" w:author="Willian" w:date="2017-01-14T15:43:00Z">
                    <w:rPr>
                      <w:rFonts w:ascii="Menlo" w:hAnsi="Menlo" w:cs="Menlo"/>
                      <w:bCs/>
                      <w:color w:val="000000"/>
                      <w:sz w:val="18"/>
                      <w:szCs w:val="18"/>
                    </w:rPr>
                  </w:rPrChange>
                </w:rPr>
                <w:t xml:space="preserve"> {</w:t>
              </w:r>
            </w:ins>
          </w:p>
          <w:p w14:paraId="25503D7C" w14:textId="77777777" w:rsidR="004F7473" w:rsidRPr="004F7473" w:rsidRDefault="004F7473" w:rsidP="004F7473">
            <w:pPr>
              <w:spacing w:before="0" w:after="0"/>
              <w:ind w:left="567"/>
              <w:textAlignment w:val="baseline"/>
              <w:rPr>
                <w:ins w:id="399" w:author="Willian" w:date="2017-01-14T15:38:00Z"/>
                <w:rFonts w:ascii="Menlo" w:hAnsi="Menlo" w:cs="Menlo"/>
                <w:bCs/>
                <w:color w:val="000000"/>
                <w:sz w:val="16"/>
                <w:szCs w:val="18"/>
                <w:rPrChange w:id="400" w:author="Willian" w:date="2017-01-14T15:43:00Z">
                  <w:rPr>
                    <w:ins w:id="401" w:author="Willian" w:date="2017-01-14T15:38:00Z"/>
                    <w:rFonts w:ascii="Menlo" w:hAnsi="Menlo" w:cs="Menlo"/>
                    <w:bCs/>
                    <w:color w:val="000000"/>
                    <w:sz w:val="21"/>
                    <w:szCs w:val="21"/>
                  </w:rPr>
                </w:rPrChange>
              </w:rPr>
            </w:pPr>
            <w:ins w:id="402" w:author="Willian" w:date="2017-01-14T15:38:00Z">
              <w:r w:rsidRPr="004F7473">
                <w:rPr>
                  <w:rFonts w:ascii="Menlo" w:hAnsi="Menlo" w:cs="Menlo"/>
                  <w:bCs/>
                  <w:color w:val="000000"/>
                  <w:sz w:val="16"/>
                  <w:szCs w:val="18"/>
                  <w:rPrChange w:id="403" w:author="Willian" w:date="2017-01-14T15:43:00Z">
                    <w:rPr>
                      <w:rFonts w:ascii="Menlo" w:hAnsi="Menlo" w:cs="Menlo"/>
                      <w:bCs/>
                      <w:color w:val="000000"/>
                      <w:sz w:val="18"/>
                      <w:szCs w:val="18"/>
                    </w:rPr>
                  </w:rPrChange>
                </w:rPr>
                <w:t>  </w:t>
              </w:r>
              <w:r w:rsidRPr="004F7473">
                <w:rPr>
                  <w:rFonts w:ascii="Menlo" w:hAnsi="Menlo" w:cs="Menlo"/>
                  <w:bCs/>
                  <w:color w:val="AA3391"/>
                  <w:sz w:val="16"/>
                  <w:szCs w:val="18"/>
                  <w:rPrChange w:id="404" w:author="Willian" w:date="2017-01-14T15:43:00Z">
                    <w:rPr>
                      <w:rFonts w:ascii="Menlo" w:hAnsi="Menlo" w:cs="Menlo"/>
                      <w:bCs/>
                      <w:color w:val="AA3391"/>
                      <w:sz w:val="18"/>
                      <w:szCs w:val="18"/>
                    </w:rPr>
                  </w:rPrChange>
                </w:rPr>
                <w:t>var</w:t>
              </w:r>
              <w:r w:rsidRPr="004F7473">
                <w:rPr>
                  <w:rFonts w:ascii="Menlo" w:hAnsi="Menlo" w:cs="Menlo"/>
                  <w:bCs/>
                  <w:color w:val="000000"/>
                  <w:sz w:val="16"/>
                  <w:szCs w:val="18"/>
                  <w:rPrChange w:id="405" w:author="Willian" w:date="2017-01-14T15:43:00Z">
                    <w:rPr>
                      <w:rFonts w:ascii="Menlo" w:hAnsi="Menlo" w:cs="Menlo"/>
                      <w:bCs/>
                      <w:color w:val="000000"/>
                      <w:sz w:val="18"/>
                      <w:szCs w:val="18"/>
                    </w:rPr>
                  </w:rPrChange>
                </w:rPr>
                <w:t xml:space="preserve"> </w:t>
              </w:r>
              <w:r w:rsidRPr="004F7473">
                <w:rPr>
                  <w:rFonts w:ascii="Menlo" w:hAnsi="Menlo" w:cs="Menlo"/>
                  <w:bCs/>
                  <w:color w:val="A6A6A6" w:themeColor="background1" w:themeShade="A6"/>
                  <w:sz w:val="16"/>
                  <w:szCs w:val="18"/>
                  <w:rPrChange w:id="406" w:author="Willian" w:date="2017-01-14T15:43:00Z">
                    <w:rPr>
                      <w:rFonts w:ascii="Menlo" w:hAnsi="Menlo" w:cs="Menlo"/>
                      <w:bCs/>
                      <w:color w:val="3F6E74"/>
                      <w:sz w:val="18"/>
                      <w:szCs w:val="18"/>
                    </w:rPr>
                  </w:rPrChange>
                </w:rPr>
                <w:t>mustBeSettable</w:t>
              </w:r>
              <w:r w:rsidRPr="004F7473">
                <w:rPr>
                  <w:rFonts w:ascii="Menlo" w:hAnsi="Menlo" w:cs="Menlo"/>
                  <w:bCs/>
                  <w:color w:val="A6A6A6" w:themeColor="background1" w:themeShade="A6"/>
                  <w:sz w:val="16"/>
                  <w:szCs w:val="18"/>
                  <w:rPrChange w:id="407" w:author="Willian" w:date="2017-01-14T15:43:00Z">
                    <w:rPr>
                      <w:rFonts w:ascii="Menlo" w:hAnsi="Menlo" w:cs="Menlo"/>
                      <w:bCs/>
                      <w:color w:val="000000"/>
                      <w:sz w:val="18"/>
                      <w:szCs w:val="18"/>
                    </w:rPr>
                  </w:rPrChange>
                </w:rPr>
                <w:t xml:space="preserve">: </w:t>
              </w:r>
              <w:r w:rsidRPr="004F7473">
                <w:rPr>
                  <w:rFonts w:ascii="Menlo" w:hAnsi="Menlo" w:cs="Menlo"/>
                  <w:bCs/>
                  <w:color w:val="A6A6A6" w:themeColor="background1" w:themeShade="A6"/>
                  <w:sz w:val="16"/>
                  <w:szCs w:val="18"/>
                  <w:rPrChange w:id="408" w:author="Willian" w:date="2017-01-14T15:43:00Z">
                    <w:rPr>
                      <w:rFonts w:ascii="Menlo" w:hAnsi="Menlo" w:cs="Menlo"/>
                      <w:bCs/>
                      <w:color w:val="5C2699"/>
                      <w:sz w:val="18"/>
                      <w:szCs w:val="18"/>
                    </w:rPr>
                  </w:rPrChange>
                </w:rPr>
                <w:t>Int</w:t>
              </w:r>
              <w:r w:rsidRPr="004F7473">
                <w:rPr>
                  <w:rFonts w:ascii="Menlo" w:hAnsi="Menlo" w:cs="Menlo"/>
                  <w:bCs/>
                  <w:color w:val="A6A6A6" w:themeColor="background1" w:themeShade="A6"/>
                  <w:sz w:val="16"/>
                  <w:szCs w:val="18"/>
                  <w:rPrChange w:id="409" w:author="Willian" w:date="2017-01-14T15:43:00Z">
                    <w:rPr>
                      <w:rFonts w:ascii="Menlo" w:hAnsi="Menlo" w:cs="Menlo"/>
                      <w:bCs/>
                      <w:color w:val="000000"/>
                      <w:sz w:val="18"/>
                      <w:szCs w:val="18"/>
                    </w:rPr>
                  </w:rPrChange>
                </w:rPr>
                <w:t xml:space="preserve"> { </w:t>
              </w:r>
              <w:r w:rsidRPr="004F7473">
                <w:rPr>
                  <w:rFonts w:ascii="Menlo" w:hAnsi="Menlo" w:cs="Menlo"/>
                  <w:bCs/>
                  <w:color w:val="A6A6A6" w:themeColor="background1" w:themeShade="A6"/>
                  <w:sz w:val="16"/>
                  <w:szCs w:val="18"/>
                  <w:rPrChange w:id="410" w:author="Willian" w:date="2017-01-14T15:43:00Z">
                    <w:rPr>
                      <w:rFonts w:ascii="Menlo" w:hAnsi="Menlo" w:cs="Menlo"/>
                      <w:bCs/>
                      <w:color w:val="AA3391"/>
                      <w:sz w:val="18"/>
                      <w:szCs w:val="18"/>
                    </w:rPr>
                  </w:rPrChange>
                </w:rPr>
                <w:t>get</w:t>
              </w:r>
              <w:r w:rsidRPr="004F7473">
                <w:rPr>
                  <w:rFonts w:ascii="Menlo" w:hAnsi="Menlo" w:cs="Menlo"/>
                  <w:bCs/>
                  <w:color w:val="A6A6A6" w:themeColor="background1" w:themeShade="A6"/>
                  <w:sz w:val="16"/>
                  <w:szCs w:val="18"/>
                  <w:rPrChange w:id="411" w:author="Willian" w:date="2017-01-14T15:43:00Z">
                    <w:rPr>
                      <w:rFonts w:ascii="Menlo" w:hAnsi="Menlo" w:cs="Menlo"/>
                      <w:bCs/>
                      <w:color w:val="000000"/>
                      <w:sz w:val="18"/>
                      <w:szCs w:val="18"/>
                    </w:rPr>
                  </w:rPrChange>
                </w:rPr>
                <w:t xml:space="preserve"> </w:t>
              </w:r>
              <w:r w:rsidRPr="004F7473">
                <w:rPr>
                  <w:rFonts w:ascii="Menlo" w:hAnsi="Menlo" w:cs="Menlo"/>
                  <w:bCs/>
                  <w:color w:val="A6A6A6" w:themeColor="background1" w:themeShade="A6"/>
                  <w:sz w:val="16"/>
                  <w:szCs w:val="18"/>
                  <w:rPrChange w:id="412" w:author="Willian" w:date="2017-01-14T15:43:00Z">
                    <w:rPr>
                      <w:rFonts w:ascii="Menlo" w:hAnsi="Menlo" w:cs="Menlo"/>
                      <w:bCs/>
                      <w:color w:val="AA3391"/>
                      <w:sz w:val="18"/>
                      <w:szCs w:val="18"/>
                    </w:rPr>
                  </w:rPrChange>
                </w:rPr>
                <w:t>set</w:t>
              </w:r>
              <w:r w:rsidRPr="004F7473">
                <w:rPr>
                  <w:rFonts w:ascii="Menlo" w:hAnsi="Menlo" w:cs="Menlo"/>
                  <w:bCs/>
                  <w:color w:val="A6A6A6" w:themeColor="background1" w:themeShade="A6"/>
                  <w:sz w:val="16"/>
                  <w:szCs w:val="18"/>
                  <w:rPrChange w:id="413" w:author="Willian" w:date="2017-01-14T15:43:00Z">
                    <w:rPr>
                      <w:rFonts w:ascii="Menlo" w:hAnsi="Menlo" w:cs="Menlo"/>
                      <w:bCs/>
                      <w:color w:val="000000"/>
                      <w:sz w:val="18"/>
                      <w:szCs w:val="18"/>
                    </w:rPr>
                  </w:rPrChange>
                </w:rPr>
                <w:t xml:space="preserve"> }</w:t>
              </w:r>
            </w:ins>
          </w:p>
          <w:p w14:paraId="1253750C" w14:textId="77777777" w:rsidR="004F7473" w:rsidRPr="004F7473" w:rsidRDefault="004F7473" w:rsidP="004F7473">
            <w:pPr>
              <w:spacing w:before="0" w:after="0"/>
              <w:ind w:left="567"/>
              <w:textAlignment w:val="baseline"/>
              <w:rPr>
                <w:ins w:id="414" w:author="Willian" w:date="2017-01-14T15:38:00Z"/>
                <w:rFonts w:ascii="Menlo" w:hAnsi="Menlo" w:cs="Menlo"/>
                <w:bCs/>
                <w:color w:val="000000"/>
                <w:sz w:val="16"/>
                <w:szCs w:val="18"/>
                <w:rPrChange w:id="415" w:author="Willian" w:date="2017-01-14T15:43:00Z">
                  <w:rPr>
                    <w:ins w:id="416" w:author="Willian" w:date="2017-01-14T15:38:00Z"/>
                    <w:rFonts w:ascii="Menlo" w:hAnsi="Menlo" w:cs="Menlo"/>
                    <w:bCs/>
                    <w:color w:val="000000"/>
                    <w:sz w:val="21"/>
                    <w:szCs w:val="21"/>
                  </w:rPr>
                </w:rPrChange>
              </w:rPr>
            </w:pPr>
            <w:ins w:id="417" w:author="Willian" w:date="2017-01-14T15:38:00Z">
              <w:r w:rsidRPr="004F7473">
                <w:rPr>
                  <w:rFonts w:ascii="Menlo" w:hAnsi="Menlo" w:cs="Menlo"/>
                  <w:bCs/>
                  <w:color w:val="000000"/>
                  <w:sz w:val="16"/>
                  <w:szCs w:val="18"/>
                  <w:rPrChange w:id="418" w:author="Willian" w:date="2017-01-14T15:43:00Z">
                    <w:rPr>
                      <w:rFonts w:ascii="Menlo" w:hAnsi="Menlo" w:cs="Menlo"/>
                      <w:bCs/>
                      <w:color w:val="000000"/>
                      <w:sz w:val="18"/>
                      <w:szCs w:val="18"/>
                    </w:rPr>
                  </w:rPrChange>
                </w:rPr>
                <w:t>  </w:t>
              </w:r>
              <w:r w:rsidRPr="004F7473">
                <w:rPr>
                  <w:rFonts w:ascii="Menlo" w:hAnsi="Menlo" w:cs="Menlo"/>
                  <w:bCs/>
                  <w:color w:val="AA3391"/>
                  <w:sz w:val="16"/>
                  <w:szCs w:val="18"/>
                  <w:rPrChange w:id="419" w:author="Willian" w:date="2017-01-14T15:43:00Z">
                    <w:rPr>
                      <w:rFonts w:ascii="Menlo" w:hAnsi="Menlo" w:cs="Menlo"/>
                      <w:bCs/>
                      <w:color w:val="AA3391"/>
                      <w:sz w:val="18"/>
                      <w:szCs w:val="18"/>
                    </w:rPr>
                  </w:rPrChange>
                </w:rPr>
                <w:t>var</w:t>
              </w:r>
              <w:r w:rsidRPr="004F7473">
                <w:rPr>
                  <w:rFonts w:ascii="Menlo" w:hAnsi="Menlo" w:cs="Menlo"/>
                  <w:bCs/>
                  <w:color w:val="000000"/>
                  <w:sz w:val="16"/>
                  <w:szCs w:val="18"/>
                  <w:rPrChange w:id="420" w:author="Willian" w:date="2017-01-14T15:43:00Z">
                    <w:rPr>
                      <w:rFonts w:ascii="Menlo" w:hAnsi="Menlo" w:cs="Menlo"/>
                      <w:bCs/>
                      <w:color w:val="000000"/>
                      <w:sz w:val="18"/>
                      <w:szCs w:val="18"/>
                    </w:rPr>
                  </w:rPrChange>
                </w:rPr>
                <w:t xml:space="preserve"> </w:t>
              </w:r>
              <w:r w:rsidRPr="004F7473">
                <w:rPr>
                  <w:rFonts w:ascii="Menlo" w:hAnsi="Menlo" w:cs="Menlo"/>
                  <w:bCs/>
                  <w:color w:val="A6A6A6" w:themeColor="background1" w:themeShade="A6"/>
                  <w:sz w:val="16"/>
                  <w:szCs w:val="18"/>
                  <w:rPrChange w:id="421" w:author="Willian" w:date="2017-01-14T15:43:00Z">
                    <w:rPr>
                      <w:rFonts w:ascii="Menlo" w:hAnsi="Menlo" w:cs="Menlo"/>
                      <w:bCs/>
                      <w:color w:val="3F6E74"/>
                      <w:sz w:val="18"/>
                      <w:szCs w:val="18"/>
                    </w:rPr>
                  </w:rPrChange>
                </w:rPr>
                <w:t>doesNotNeedToBeSettable</w:t>
              </w:r>
              <w:r w:rsidRPr="004F7473">
                <w:rPr>
                  <w:rFonts w:ascii="Menlo" w:hAnsi="Menlo" w:cs="Menlo"/>
                  <w:bCs/>
                  <w:color w:val="A6A6A6" w:themeColor="background1" w:themeShade="A6"/>
                  <w:sz w:val="16"/>
                  <w:szCs w:val="18"/>
                  <w:rPrChange w:id="422" w:author="Willian" w:date="2017-01-14T15:43:00Z">
                    <w:rPr>
                      <w:rFonts w:ascii="Menlo" w:hAnsi="Menlo" w:cs="Menlo"/>
                      <w:bCs/>
                      <w:color w:val="000000"/>
                      <w:sz w:val="18"/>
                      <w:szCs w:val="18"/>
                    </w:rPr>
                  </w:rPrChange>
                </w:rPr>
                <w:t xml:space="preserve">: </w:t>
              </w:r>
              <w:r w:rsidRPr="004F7473">
                <w:rPr>
                  <w:rFonts w:ascii="Menlo" w:hAnsi="Menlo" w:cs="Menlo"/>
                  <w:bCs/>
                  <w:color w:val="A6A6A6" w:themeColor="background1" w:themeShade="A6"/>
                  <w:sz w:val="16"/>
                  <w:szCs w:val="18"/>
                  <w:rPrChange w:id="423" w:author="Willian" w:date="2017-01-14T15:43:00Z">
                    <w:rPr>
                      <w:rFonts w:ascii="Menlo" w:hAnsi="Menlo" w:cs="Menlo"/>
                      <w:bCs/>
                      <w:color w:val="5C2699"/>
                      <w:sz w:val="18"/>
                      <w:szCs w:val="18"/>
                    </w:rPr>
                  </w:rPrChange>
                </w:rPr>
                <w:t>Int</w:t>
              </w:r>
              <w:r w:rsidRPr="004F7473">
                <w:rPr>
                  <w:rFonts w:ascii="Menlo" w:hAnsi="Menlo" w:cs="Menlo"/>
                  <w:bCs/>
                  <w:color w:val="A6A6A6" w:themeColor="background1" w:themeShade="A6"/>
                  <w:sz w:val="16"/>
                  <w:szCs w:val="18"/>
                  <w:rPrChange w:id="424" w:author="Willian" w:date="2017-01-14T15:43:00Z">
                    <w:rPr>
                      <w:rFonts w:ascii="Menlo" w:hAnsi="Menlo" w:cs="Menlo"/>
                      <w:bCs/>
                      <w:color w:val="000000"/>
                      <w:sz w:val="18"/>
                      <w:szCs w:val="18"/>
                    </w:rPr>
                  </w:rPrChange>
                </w:rPr>
                <w:t xml:space="preserve"> { </w:t>
              </w:r>
              <w:r w:rsidRPr="004F7473">
                <w:rPr>
                  <w:rFonts w:ascii="Menlo" w:hAnsi="Menlo" w:cs="Menlo"/>
                  <w:bCs/>
                  <w:color w:val="A6A6A6" w:themeColor="background1" w:themeShade="A6"/>
                  <w:sz w:val="16"/>
                  <w:szCs w:val="18"/>
                  <w:rPrChange w:id="425" w:author="Willian" w:date="2017-01-14T15:43:00Z">
                    <w:rPr>
                      <w:rFonts w:ascii="Menlo" w:hAnsi="Menlo" w:cs="Menlo"/>
                      <w:bCs/>
                      <w:color w:val="AA3391"/>
                      <w:sz w:val="18"/>
                      <w:szCs w:val="18"/>
                    </w:rPr>
                  </w:rPrChange>
                </w:rPr>
                <w:t>get</w:t>
              </w:r>
              <w:r w:rsidRPr="004F7473">
                <w:rPr>
                  <w:rFonts w:ascii="Menlo" w:hAnsi="Menlo" w:cs="Menlo"/>
                  <w:bCs/>
                  <w:color w:val="A6A6A6" w:themeColor="background1" w:themeShade="A6"/>
                  <w:sz w:val="16"/>
                  <w:szCs w:val="18"/>
                  <w:rPrChange w:id="426" w:author="Willian" w:date="2017-01-14T15:43:00Z">
                    <w:rPr>
                      <w:rFonts w:ascii="Menlo" w:hAnsi="Menlo" w:cs="Menlo"/>
                      <w:bCs/>
                      <w:color w:val="000000"/>
                      <w:sz w:val="18"/>
                      <w:szCs w:val="18"/>
                    </w:rPr>
                  </w:rPrChange>
                </w:rPr>
                <w:t xml:space="preserve"> }</w:t>
              </w:r>
            </w:ins>
          </w:p>
          <w:p w14:paraId="35225F6E" w14:textId="3567A01C" w:rsidR="004F7473" w:rsidRPr="004F7473" w:rsidRDefault="004F7473" w:rsidP="004F7473">
            <w:pPr>
              <w:spacing w:before="0" w:after="0"/>
              <w:ind w:left="567"/>
              <w:jc w:val="left"/>
              <w:textAlignment w:val="baseline"/>
              <w:rPr>
                <w:ins w:id="427" w:author="Willian" w:date="2017-01-14T15:38:00Z"/>
                <w:rFonts w:ascii="Menlo" w:eastAsia="Times New Roman" w:hAnsi="Menlo" w:cs="Menlo"/>
                <w:bCs/>
                <w:color w:val="A6A6A6" w:themeColor="background1" w:themeShade="A6"/>
                <w:sz w:val="16"/>
                <w:szCs w:val="18"/>
                <w:rPrChange w:id="428" w:author="Willian" w:date="2017-01-14T15:43:00Z">
                  <w:rPr>
                    <w:ins w:id="429" w:author="Willian" w:date="2017-01-14T15:38:00Z"/>
                  </w:rPr>
                </w:rPrChange>
              </w:rPr>
              <w:pPrChange w:id="430" w:author="Willian" w:date="2017-01-14T15:42:00Z">
                <w:pPr/>
              </w:pPrChange>
            </w:pPr>
            <w:ins w:id="431" w:author="Willian" w:date="2017-01-14T15:38:00Z">
              <w:r w:rsidRPr="004F7473">
                <w:rPr>
                  <w:rFonts w:ascii="Menlo" w:eastAsia="Times New Roman" w:hAnsi="Menlo" w:cs="Menlo"/>
                  <w:bCs/>
                  <w:color w:val="A6A6A6" w:themeColor="background1" w:themeShade="A6"/>
                  <w:sz w:val="16"/>
                  <w:szCs w:val="18"/>
                  <w:rPrChange w:id="432" w:author="Willian" w:date="2017-01-14T15:43:00Z">
                    <w:rPr>
                      <w:rFonts w:ascii="Menlo" w:eastAsia="Times New Roman" w:hAnsi="Menlo" w:cs="Menlo"/>
                      <w:bCs/>
                      <w:color w:val="000000"/>
                      <w:sz w:val="18"/>
                      <w:szCs w:val="18"/>
                    </w:rPr>
                  </w:rPrChange>
                </w:rPr>
                <w:t>}</w:t>
              </w:r>
            </w:ins>
          </w:p>
        </w:tc>
        <w:tc>
          <w:tcPr>
            <w:tcW w:w="4275" w:type="dxa"/>
            <w:vAlign w:val="center"/>
            <w:tcPrChange w:id="433" w:author="Willian" w:date="2017-01-14T15:44:00Z">
              <w:tcPr>
                <w:tcW w:w="4275" w:type="dxa"/>
                <w:gridSpan w:val="2"/>
              </w:tcPr>
            </w:tcPrChange>
          </w:tcPr>
          <w:p w14:paraId="02B3DE20" w14:textId="7FECE8F5" w:rsidR="004F7473" w:rsidRPr="004F7473" w:rsidRDefault="004F7473" w:rsidP="004F7473">
            <w:pPr>
              <w:jc w:val="left"/>
              <w:rPr>
                <w:ins w:id="434" w:author="Willian" w:date="2017-01-14T15:38:00Z"/>
                <w:sz w:val="18"/>
                <w:szCs w:val="18"/>
                <w:rPrChange w:id="435" w:author="Willian" w:date="2017-01-14T15:43:00Z">
                  <w:rPr>
                    <w:ins w:id="436" w:author="Willian" w:date="2017-01-14T15:38:00Z"/>
                  </w:rPr>
                </w:rPrChange>
              </w:rPr>
              <w:pPrChange w:id="437" w:author="Willian" w:date="2017-01-14T15:44:00Z">
                <w:pPr/>
              </w:pPrChange>
            </w:pPr>
            <w:ins w:id="438" w:author="Willian" w:date="2017-01-14T15:40:00Z">
              <w:r w:rsidRPr="004F7473">
                <w:rPr>
                  <w:sz w:val="18"/>
                  <w:szCs w:val="18"/>
                  <w:rPrChange w:id="439" w:author="Willian" w:date="2017-01-14T15:43:00Z">
                    <w:rPr/>
                  </w:rPrChange>
                </w:rPr>
                <w:t xml:space="preserve">Os requisitos das propriedades devem ser declarados como </w:t>
              </w:r>
            </w:ins>
            <w:ins w:id="440" w:author="Willian" w:date="2017-01-14T15:44:00Z">
              <w:r w:rsidRPr="004F7473">
                <w:rPr>
                  <w:sz w:val="18"/>
                  <w:szCs w:val="18"/>
                  <w:rPrChange w:id="441" w:author="Willian" w:date="2017-01-14T15:43:00Z">
                    <w:rPr>
                      <w:sz w:val="18"/>
                      <w:szCs w:val="18"/>
                    </w:rPr>
                  </w:rPrChange>
                </w:rPr>
                <w:t>variáveis.</w:t>
              </w:r>
            </w:ins>
          </w:p>
        </w:tc>
      </w:tr>
      <w:tr w:rsidR="004F7473" w14:paraId="4390FC8F" w14:textId="77777777" w:rsidTr="004F7473">
        <w:tblPrEx>
          <w:tblW w:w="0" w:type="auto"/>
          <w:tblPrExChange w:id="442" w:author="Willian" w:date="2017-01-14T15:44:00Z">
            <w:tblPrEx>
              <w:tblW w:w="0" w:type="auto"/>
            </w:tblPrEx>
          </w:tblPrExChange>
        </w:tblPrEx>
        <w:trPr>
          <w:ins w:id="443" w:author="Willian" w:date="2017-01-14T15:38:00Z"/>
        </w:trPr>
        <w:tc>
          <w:tcPr>
            <w:tcW w:w="4274" w:type="dxa"/>
            <w:tcPrChange w:id="444" w:author="Willian" w:date="2017-01-14T15:44:00Z">
              <w:tcPr>
                <w:tcW w:w="4274" w:type="dxa"/>
                <w:gridSpan w:val="2"/>
              </w:tcPr>
            </w:tcPrChange>
          </w:tcPr>
          <w:p w14:paraId="64687170" w14:textId="77777777" w:rsidR="004F7473" w:rsidRPr="004F7473" w:rsidRDefault="004F7473" w:rsidP="004F7473">
            <w:pPr>
              <w:spacing w:before="0" w:after="0"/>
              <w:ind w:left="567"/>
              <w:textAlignment w:val="baseline"/>
              <w:rPr>
                <w:ins w:id="445" w:author="Willian" w:date="2017-01-14T15:38:00Z"/>
                <w:rFonts w:ascii="Menlo" w:hAnsi="Menlo" w:cs="Menlo"/>
                <w:bCs/>
                <w:color w:val="A6A6A6" w:themeColor="background1" w:themeShade="A6"/>
                <w:sz w:val="16"/>
                <w:szCs w:val="18"/>
                <w:rPrChange w:id="446" w:author="Willian" w:date="2017-01-14T15:43:00Z">
                  <w:rPr>
                    <w:ins w:id="447" w:author="Willian" w:date="2017-01-14T15:38:00Z"/>
                    <w:rFonts w:ascii="Menlo" w:hAnsi="Menlo" w:cs="Menlo"/>
                    <w:bCs/>
                    <w:color w:val="000000"/>
                    <w:sz w:val="21"/>
                    <w:szCs w:val="21"/>
                  </w:rPr>
                </w:rPrChange>
              </w:rPr>
            </w:pPr>
            <w:ins w:id="448" w:author="Willian" w:date="2017-01-14T15:38:00Z">
              <w:r w:rsidRPr="004F7473">
                <w:rPr>
                  <w:rFonts w:ascii="Menlo" w:hAnsi="Menlo" w:cs="Menlo"/>
                  <w:bCs/>
                  <w:color w:val="A6A6A6" w:themeColor="background1" w:themeShade="A6"/>
                  <w:sz w:val="16"/>
                  <w:szCs w:val="18"/>
                  <w:rPrChange w:id="449" w:author="Willian" w:date="2017-01-14T15:43:00Z">
                    <w:rPr>
                      <w:rFonts w:ascii="Menlo" w:hAnsi="Menlo" w:cs="Menlo"/>
                      <w:bCs/>
                      <w:color w:val="AA3391"/>
                      <w:sz w:val="18"/>
                      <w:szCs w:val="18"/>
                    </w:rPr>
                  </w:rPrChange>
                </w:rPr>
                <w:t>protocol</w:t>
              </w:r>
              <w:r w:rsidRPr="004F7473">
                <w:rPr>
                  <w:rFonts w:ascii="Menlo" w:hAnsi="Menlo" w:cs="Menlo"/>
                  <w:bCs/>
                  <w:color w:val="A6A6A6" w:themeColor="background1" w:themeShade="A6"/>
                  <w:sz w:val="16"/>
                  <w:szCs w:val="18"/>
                  <w:rPrChange w:id="450" w:author="Willian" w:date="2017-01-14T15:43:00Z">
                    <w:rPr>
                      <w:rFonts w:ascii="Menlo" w:hAnsi="Menlo" w:cs="Menlo"/>
                      <w:bCs/>
                      <w:color w:val="000000"/>
                      <w:sz w:val="18"/>
                      <w:szCs w:val="18"/>
                    </w:rPr>
                  </w:rPrChange>
                </w:rPr>
                <w:t xml:space="preserve"> </w:t>
              </w:r>
              <w:r w:rsidRPr="004F7473">
                <w:rPr>
                  <w:rFonts w:ascii="Menlo" w:hAnsi="Menlo" w:cs="Menlo"/>
                  <w:bCs/>
                  <w:color w:val="A6A6A6" w:themeColor="background1" w:themeShade="A6"/>
                  <w:sz w:val="16"/>
                  <w:szCs w:val="18"/>
                  <w:rPrChange w:id="451" w:author="Willian" w:date="2017-01-14T15:43:00Z">
                    <w:rPr>
                      <w:rFonts w:ascii="Menlo" w:hAnsi="Menlo" w:cs="Menlo"/>
                      <w:bCs/>
                      <w:color w:val="3F6E74"/>
                      <w:sz w:val="18"/>
                      <w:szCs w:val="18"/>
                    </w:rPr>
                  </w:rPrChange>
                </w:rPr>
                <w:t>SomeProtocol</w:t>
              </w:r>
              <w:r w:rsidRPr="004F7473">
                <w:rPr>
                  <w:rFonts w:ascii="Menlo" w:hAnsi="Menlo" w:cs="Menlo"/>
                  <w:bCs/>
                  <w:color w:val="A6A6A6" w:themeColor="background1" w:themeShade="A6"/>
                  <w:sz w:val="16"/>
                  <w:szCs w:val="18"/>
                  <w:rPrChange w:id="452" w:author="Willian" w:date="2017-01-14T15:43:00Z">
                    <w:rPr>
                      <w:rFonts w:ascii="Menlo" w:hAnsi="Menlo" w:cs="Menlo"/>
                      <w:bCs/>
                      <w:color w:val="000000"/>
                      <w:sz w:val="18"/>
                      <w:szCs w:val="18"/>
                    </w:rPr>
                  </w:rPrChange>
                </w:rPr>
                <w:t xml:space="preserve"> {</w:t>
              </w:r>
            </w:ins>
          </w:p>
          <w:p w14:paraId="15D4BEAA" w14:textId="77777777" w:rsidR="004F7473" w:rsidRPr="004F7473" w:rsidRDefault="004F7473" w:rsidP="004F7473">
            <w:pPr>
              <w:spacing w:before="0" w:after="0"/>
              <w:ind w:left="567"/>
              <w:textAlignment w:val="baseline"/>
              <w:rPr>
                <w:ins w:id="453" w:author="Willian" w:date="2017-01-14T15:38:00Z"/>
                <w:rFonts w:ascii="Menlo" w:hAnsi="Menlo" w:cs="Menlo"/>
                <w:bCs/>
                <w:color w:val="A6A6A6" w:themeColor="background1" w:themeShade="A6"/>
                <w:sz w:val="16"/>
                <w:szCs w:val="18"/>
                <w:rPrChange w:id="454" w:author="Willian" w:date="2017-01-14T15:43:00Z">
                  <w:rPr>
                    <w:ins w:id="455" w:author="Willian" w:date="2017-01-14T15:38:00Z"/>
                    <w:rFonts w:ascii="Menlo" w:hAnsi="Menlo" w:cs="Menlo"/>
                    <w:bCs/>
                    <w:color w:val="000000"/>
                    <w:sz w:val="21"/>
                    <w:szCs w:val="21"/>
                  </w:rPr>
                </w:rPrChange>
              </w:rPr>
            </w:pPr>
            <w:ins w:id="456" w:author="Willian" w:date="2017-01-14T15:38:00Z">
              <w:r w:rsidRPr="004F7473">
                <w:rPr>
                  <w:rFonts w:ascii="Menlo" w:hAnsi="Menlo" w:cs="Menlo"/>
                  <w:bCs/>
                  <w:color w:val="A6A6A6" w:themeColor="background1" w:themeShade="A6"/>
                  <w:sz w:val="16"/>
                  <w:szCs w:val="18"/>
                  <w:rPrChange w:id="457" w:author="Willian" w:date="2017-01-14T15:43:00Z">
                    <w:rPr>
                      <w:rFonts w:ascii="Menlo" w:hAnsi="Menlo" w:cs="Menlo"/>
                      <w:bCs/>
                      <w:color w:val="000000"/>
                      <w:sz w:val="18"/>
                      <w:szCs w:val="18"/>
                    </w:rPr>
                  </w:rPrChange>
                </w:rPr>
                <w:t>  </w:t>
              </w:r>
              <w:r w:rsidRPr="004F7473">
                <w:rPr>
                  <w:rFonts w:ascii="Menlo" w:hAnsi="Menlo" w:cs="Menlo"/>
                  <w:bCs/>
                  <w:color w:val="A6A6A6" w:themeColor="background1" w:themeShade="A6"/>
                  <w:sz w:val="16"/>
                  <w:szCs w:val="18"/>
                  <w:rPrChange w:id="458" w:author="Willian" w:date="2017-01-14T15:43:00Z">
                    <w:rPr>
                      <w:rFonts w:ascii="Menlo" w:hAnsi="Menlo" w:cs="Menlo"/>
                      <w:bCs/>
                      <w:color w:val="AA3391"/>
                      <w:sz w:val="18"/>
                      <w:szCs w:val="18"/>
                    </w:rPr>
                  </w:rPrChange>
                </w:rPr>
                <w:t>var</w:t>
              </w:r>
              <w:r w:rsidRPr="004F7473">
                <w:rPr>
                  <w:rFonts w:ascii="Menlo" w:hAnsi="Menlo" w:cs="Menlo"/>
                  <w:bCs/>
                  <w:color w:val="A6A6A6" w:themeColor="background1" w:themeShade="A6"/>
                  <w:sz w:val="16"/>
                  <w:szCs w:val="18"/>
                  <w:rPrChange w:id="459" w:author="Willian" w:date="2017-01-14T15:43:00Z">
                    <w:rPr>
                      <w:rFonts w:ascii="Menlo" w:hAnsi="Menlo" w:cs="Menlo"/>
                      <w:bCs/>
                      <w:color w:val="000000"/>
                      <w:sz w:val="18"/>
                      <w:szCs w:val="18"/>
                    </w:rPr>
                  </w:rPrChange>
                </w:rPr>
                <w:t xml:space="preserve"> </w:t>
              </w:r>
              <w:r w:rsidRPr="004F7473">
                <w:rPr>
                  <w:rFonts w:ascii="Menlo" w:hAnsi="Menlo" w:cs="Menlo"/>
                  <w:bCs/>
                  <w:color w:val="A6A6A6" w:themeColor="background1" w:themeShade="A6"/>
                  <w:sz w:val="16"/>
                  <w:szCs w:val="18"/>
                  <w:rPrChange w:id="460" w:author="Willian" w:date="2017-01-14T15:43:00Z">
                    <w:rPr>
                      <w:rFonts w:ascii="Menlo" w:hAnsi="Menlo" w:cs="Menlo"/>
                      <w:bCs/>
                      <w:color w:val="3F6E74"/>
                      <w:sz w:val="18"/>
                      <w:szCs w:val="18"/>
                    </w:rPr>
                  </w:rPrChange>
                </w:rPr>
                <w:t>mustBeSettable</w:t>
              </w:r>
              <w:r w:rsidRPr="004F7473">
                <w:rPr>
                  <w:rFonts w:ascii="Menlo" w:hAnsi="Menlo" w:cs="Menlo"/>
                  <w:bCs/>
                  <w:color w:val="A6A6A6" w:themeColor="background1" w:themeShade="A6"/>
                  <w:sz w:val="16"/>
                  <w:szCs w:val="18"/>
                  <w:rPrChange w:id="461" w:author="Willian" w:date="2017-01-14T15:43:00Z">
                    <w:rPr>
                      <w:rFonts w:ascii="Menlo" w:hAnsi="Menlo" w:cs="Menlo"/>
                      <w:bCs/>
                      <w:color w:val="000000"/>
                      <w:sz w:val="18"/>
                      <w:szCs w:val="18"/>
                    </w:rPr>
                  </w:rPrChange>
                </w:rPr>
                <w:t xml:space="preserve">: </w:t>
              </w:r>
              <w:r w:rsidRPr="004F7473">
                <w:rPr>
                  <w:rFonts w:ascii="Menlo" w:hAnsi="Menlo" w:cs="Menlo"/>
                  <w:bCs/>
                  <w:color w:val="A6A6A6" w:themeColor="background1" w:themeShade="A6"/>
                  <w:sz w:val="16"/>
                  <w:szCs w:val="18"/>
                  <w:rPrChange w:id="462" w:author="Willian" w:date="2017-01-14T15:43:00Z">
                    <w:rPr>
                      <w:rFonts w:ascii="Menlo" w:hAnsi="Menlo" w:cs="Menlo"/>
                      <w:bCs/>
                      <w:color w:val="5C2699"/>
                      <w:sz w:val="18"/>
                      <w:szCs w:val="18"/>
                    </w:rPr>
                  </w:rPrChange>
                </w:rPr>
                <w:t>Int</w:t>
              </w:r>
              <w:r w:rsidRPr="004F7473">
                <w:rPr>
                  <w:rFonts w:ascii="Menlo" w:hAnsi="Menlo" w:cs="Menlo"/>
                  <w:bCs/>
                  <w:color w:val="A6A6A6" w:themeColor="background1" w:themeShade="A6"/>
                  <w:sz w:val="16"/>
                  <w:szCs w:val="18"/>
                  <w:rPrChange w:id="463" w:author="Willian" w:date="2017-01-14T15:43:00Z">
                    <w:rPr>
                      <w:rFonts w:ascii="Menlo" w:hAnsi="Menlo" w:cs="Menlo"/>
                      <w:bCs/>
                      <w:color w:val="000000"/>
                      <w:sz w:val="18"/>
                      <w:szCs w:val="18"/>
                    </w:rPr>
                  </w:rPrChange>
                </w:rPr>
                <w:t xml:space="preserve"> { </w:t>
              </w:r>
              <w:r w:rsidRPr="004F7473">
                <w:rPr>
                  <w:rFonts w:ascii="Menlo" w:hAnsi="Menlo" w:cs="Menlo"/>
                  <w:bCs/>
                  <w:color w:val="A6A6A6" w:themeColor="background1" w:themeShade="A6"/>
                  <w:sz w:val="16"/>
                  <w:szCs w:val="18"/>
                  <w:rPrChange w:id="464" w:author="Willian" w:date="2017-01-14T15:43:00Z">
                    <w:rPr>
                      <w:rFonts w:ascii="Menlo" w:hAnsi="Menlo" w:cs="Menlo"/>
                      <w:bCs/>
                      <w:color w:val="AA3391"/>
                      <w:sz w:val="18"/>
                      <w:szCs w:val="18"/>
                    </w:rPr>
                  </w:rPrChange>
                </w:rPr>
                <w:t>get</w:t>
              </w:r>
              <w:r w:rsidRPr="004F7473">
                <w:rPr>
                  <w:rFonts w:ascii="Menlo" w:hAnsi="Menlo" w:cs="Menlo"/>
                  <w:bCs/>
                  <w:color w:val="A6A6A6" w:themeColor="background1" w:themeShade="A6"/>
                  <w:sz w:val="16"/>
                  <w:szCs w:val="18"/>
                  <w:rPrChange w:id="465" w:author="Willian" w:date="2017-01-14T15:43:00Z">
                    <w:rPr>
                      <w:rFonts w:ascii="Menlo" w:hAnsi="Menlo" w:cs="Menlo"/>
                      <w:bCs/>
                      <w:color w:val="000000"/>
                      <w:sz w:val="18"/>
                      <w:szCs w:val="18"/>
                    </w:rPr>
                  </w:rPrChange>
                </w:rPr>
                <w:t xml:space="preserve"> </w:t>
              </w:r>
              <w:r w:rsidRPr="004F7473">
                <w:rPr>
                  <w:rFonts w:ascii="Menlo" w:hAnsi="Menlo" w:cs="Menlo"/>
                  <w:bCs/>
                  <w:color w:val="A6A6A6" w:themeColor="background1" w:themeShade="A6"/>
                  <w:sz w:val="16"/>
                  <w:szCs w:val="18"/>
                  <w:rPrChange w:id="466" w:author="Willian" w:date="2017-01-14T15:43:00Z">
                    <w:rPr>
                      <w:rFonts w:ascii="Menlo" w:hAnsi="Menlo" w:cs="Menlo"/>
                      <w:bCs/>
                      <w:color w:val="AA3391"/>
                      <w:sz w:val="18"/>
                      <w:szCs w:val="18"/>
                    </w:rPr>
                  </w:rPrChange>
                </w:rPr>
                <w:t>set</w:t>
              </w:r>
              <w:r w:rsidRPr="004F7473">
                <w:rPr>
                  <w:rFonts w:ascii="Menlo" w:hAnsi="Menlo" w:cs="Menlo"/>
                  <w:bCs/>
                  <w:color w:val="A6A6A6" w:themeColor="background1" w:themeShade="A6"/>
                  <w:sz w:val="16"/>
                  <w:szCs w:val="18"/>
                  <w:rPrChange w:id="467" w:author="Willian" w:date="2017-01-14T15:43:00Z">
                    <w:rPr>
                      <w:rFonts w:ascii="Menlo" w:hAnsi="Menlo" w:cs="Menlo"/>
                      <w:bCs/>
                      <w:color w:val="000000"/>
                      <w:sz w:val="18"/>
                      <w:szCs w:val="18"/>
                    </w:rPr>
                  </w:rPrChange>
                </w:rPr>
                <w:t xml:space="preserve"> }</w:t>
              </w:r>
            </w:ins>
          </w:p>
          <w:p w14:paraId="1DA34598" w14:textId="77777777" w:rsidR="004F7473" w:rsidRPr="004F7473" w:rsidRDefault="004F7473" w:rsidP="004F7473">
            <w:pPr>
              <w:spacing w:before="0" w:after="0"/>
              <w:ind w:left="567"/>
              <w:textAlignment w:val="baseline"/>
              <w:rPr>
                <w:ins w:id="468" w:author="Willian" w:date="2017-01-14T15:38:00Z"/>
                <w:rFonts w:ascii="Menlo" w:hAnsi="Menlo" w:cs="Menlo"/>
                <w:bCs/>
                <w:color w:val="000000"/>
                <w:sz w:val="16"/>
                <w:szCs w:val="18"/>
                <w:rPrChange w:id="469" w:author="Willian" w:date="2017-01-14T15:43:00Z">
                  <w:rPr>
                    <w:ins w:id="470" w:author="Willian" w:date="2017-01-14T15:38:00Z"/>
                    <w:rFonts w:ascii="Menlo" w:hAnsi="Menlo" w:cs="Menlo"/>
                    <w:bCs/>
                    <w:color w:val="000000"/>
                    <w:sz w:val="21"/>
                    <w:szCs w:val="21"/>
                  </w:rPr>
                </w:rPrChange>
              </w:rPr>
            </w:pPr>
            <w:ins w:id="471" w:author="Willian" w:date="2017-01-14T15:38:00Z">
              <w:r w:rsidRPr="004F7473">
                <w:rPr>
                  <w:rFonts w:ascii="Menlo" w:hAnsi="Menlo" w:cs="Menlo"/>
                  <w:bCs/>
                  <w:color w:val="A6A6A6" w:themeColor="background1" w:themeShade="A6"/>
                  <w:sz w:val="16"/>
                  <w:szCs w:val="18"/>
                  <w:rPrChange w:id="472" w:author="Willian" w:date="2017-01-14T15:43:00Z">
                    <w:rPr>
                      <w:rFonts w:ascii="Menlo" w:hAnsi="Menlo" w:cs="Menlo"/>
                      <w:bCs/>
                      <w:color w:val="000000"/>
                      <w:sz w:val="18"/>
                      <w:szCs w:val="18"/>
                    </w:rPr>
                  </w:rPrChange>
                </w:rPr>
                <w:t>  </w:t>
              </w:r>
              <w:r w:rsidRPr="004F7473">
                <w:rPr>
                  <w:rFonts w:ascii="Menlo" w:hAnsi="Menlo" w:cs="Menlo"/>
                  <w:bCs/>
                  <w:color w:val="A6A6A6" w:themeColor="background1" w:themeShade="A6"/>
                  <w:sz w:val="16"/>
                  <w:szCs w:val="18"/>
                  <w:rPrChange w:id="473" w:author="Willian" w:date="2017-01-14T15:43:00Z">
                    <w:rPr>
                      <w:rFonts w:ascii="Menlo" w:hAnsi="Menlo" w:cs="Menlo"/>
                      <w:bCs/>
                      <w:color w:val="AA3391"/>
                      <w:sz w:val="18"/>
                      <w:szCs w:val="18"/>
                    </w:rPr>
                  </w:rPrChange>
                </w:rPr>
                <w:t>var</w:t>
              </w:r>
              <w:r w:rsidRPr="004F7473">
                <w:rPr>
                  <w:rFonts w:ascii="Menlo" w:hAnsi="Menlo" w:cs="Menlo"/>
                  <w:bCs/>
                  <w:color w:val="A6A6A6" w:themeColor="background1" w:themeShade="A6"/>
                  <w:sz w:val="16"/>
                  <w:szCs w:val="18"/>
                  <w:rPrChange w:id="474" w:author="Willian" w:date="2017-01-14T15:43:00Z">
                    <w:rPr>
                      <w:rFonts w:ascii="Menlo" w:hAnsi="Menlo" w:cs="Menlo"/>
                      <w:bCs/>
                      <w:color w:val="000000"/>
                      <w:sz w:val="18"/>
                      <w:szCs w:val="18"/>
                    </w:rPr>
                  </w:rPrChange>
                </w:rPr>
                <w:t xml:space="preserve"> </w:t>
              </w:r>
              <w:r w:rsidRPr="004F7473">
                <w:rPr>
                  <w:rFonts w:ascii="Menlo" w:hAnsi="Menlo" w:cs="Menlo"/>
                  <w:bCs/>
                  <w:color w:val="A6A6A6" w:themeColor="background1" w:themeShade="A6"/>
                  <w:sz w:val="16"/>
                  <w:szCs w:val="18"/>
                  <w:rPrChange w:id="475" w:author="Willian" w:date="2017-01-14T15:43:00Z">
                    <w:rPr>
                      <w:rFonts w:ascii="Menlo" w:hAnsi="Menlo" w:cs="Menlo"/>
                      <w:bCs/>
                      <w:color w:val="3F6E74"/>
                      <w:sz w:val="18"/>
                      <w:szCs w:val="18"/>
                    </w:rPr>
                  </w:rPrChange>
                </w:rPr>
                <w:t>doesNotNeedToBeSettable</w:t>
              </w:r>
              <w:r w:rsidRPr="004F7473">
                <w:rPr>
                  <w:rFonts w:ascii="Menlo" w:hAnsi="Menlo" w:cs="Menlo"/>
                  <w:bCs/>
                  <w:color w:val="A6A6A6" w:themeColor="background1" w:themeShade="A6"/>
                  <w:sz w:val="16"/>
                  <w:szCs w:val="18"/>
                  <w:rPrChange w:id="476" w:author="Willian" w:date="2017-01-14T15:43:00Z">
                    <w:rPr>
                      <w:rFonts w:ascii="Menlo" w:hAnsi="Menlo" w:cs="Menlo"/>
                      <w:bCs/>
                      <w:color w:val="000000"/>
                      <w:sz w:val="18"/>
                      <w:szCs w:val="18"/>
                    </w:rPr>
                  </w:rPrChange>
                </w:rPr>
                <w:t xml:space="preserve">: </w:t>
              </w:r>
              <w:r w:rsidRPr="004F7473">
                <w:rPr>
                  <w:rFonts w:ascii="Menlo" w:hAnsi="Menlo" w:cs="Menlo"/>
                  <w:bCs/>
                  <w:color w:val="A6A6A6" w:themeColor="background1" w:themeShade="A6"/>
                  <w:sz w:val="16"/>
                  <w:szCs w:val="18"/>
                  <w:rPrChange w:id="477" w:author="Willian" w:date="2017-01-14T15:43:00Z">
                    <w:rPr>
                      <w:rFonts w:ascii="Menlo" w:hAnsi="Menlo" w:cs="Menlo"/>
                      <w:bCs/>
                      <w:color w:val="5C2699"/>
                      <w:sz w:val="18"/>
                      <w:szCs w:val="18"/>
                    </w:rPr>
                  </w:rPrChange>
                </w:rPr>
                <w:t>Int</w:t>
              </w:r>
              <w:r w:rsidRPr="004F7473">
                <w:rPr>
                  <w:rFonts w:ascii="Menlo" w:hAnsi="Menlo" w:cs="Menlo"/>
                  <w:bCs/>
                  <w:color w:val="A6A6A6" w:themeColor="background1" w:themeShade="A6"/>
                  <w:sz w:val="16"/>
                  <w:szCs w:val="18"/>
                  <w:rPrChange w:id="478" w:author="Willian" w:date="2017-01-14T15:43:00Z">
                    <w:rPr>
                      <w:rFonts w:ascii="Menlo" w:hAnsi="Menlo" w:cs="Menlo"/>
                      <w:bCs/>
                      <w:color w:val="000000"/>
                      <w:sz w:val="18"/>
                      <w:szCs w:val="18"/>
                    </w:rPr>
                  </w:rPrChange>
                </w:rPr>
                <w:t xml:space="preserve"> </w:t>
              </w:r>
              <w:r w:rsidRPr="004F7473">
                <w:rPr>
                  <w:rFonts w:ascii="Menlo" w:hAnsi="Menlo" w:cs="Menlo"/>
                  <w:bCs/>
                  <w:color w:val="000000"/>
                  <w:sz w:val="16"/>
                  <w:szCs w:val="18"/>
                  <w:rPrChange w:id="479" w:author="Willian" w:date="2017-01-14T15:43:00Z">
                    <w:rPr>
                      <w:rFonts w:ascii="Menlo" w:hAnsi="Menlo" w:cs="Menlo"/>
                      <w:bCs/>
                      <w:color w:val="000000"/>
                      <w:sz w:val="18"/>
                      <w:szCs w:val="18"/>
                    </w:rPr>
                  </w:rPrChange>
                </w:rPr>
                <w:t xml:space="preserve">{ </w:t>
              </w:r>
              <w:r w:rsidRPr="004F7473">
                <w:rPr>
                  <w:rFonts w:ascii="Menlo" w:hAnsi="Menlo" w:cs="Menlo"/>
                  <w:bCs/>
                  <w:color w:val="AA3391"/>
                  <w:sz w:val="16"/>
                  <w:szCs w:val="18"/>
                  <w:rPrChange w:id="480" w:author="Willian" w:date="2017-01-14T15:43:00Z">
                    <w:rPr>
                      <w:rFonts w:ascii="Menlo" w:hAnsi="Menlo" w:cs="Menlo"/>
                      <w:bCs/>
                      <w:color w:val="AA3391"/>
                      <w:sz w:val="18"/>
                      <w:szCs w:val="18"/>
                    </w:rPr>
                  </w:rPrChange>
                </w:rPr>
                <w:t>get</w:t>
              </w:r>
              <w:r w:rsidRPr="004F7473">
                <w:rPr>
                  <w:rFonts w:ascii="Menlo" w:hAnsi="Menlo" w:cs="Menlo"/>
                  <w:bCs/>
                  <w:color w:val="000000"/>
                  <w:sz w:val="16"/>
                  <w:szCs w:val="18"/>
                  <w:rPrChange w:id="481" w:author="Willian" w:date="2017-01-14T15:43:00Z">
                    <w:rPr>
                      <w:rFonts w:ascii="Menlo" w:hAnsi="Menlo" w:cs="Menlo"/>
                      <w:bCs/>
                      <w:color w:val="000000"/>
                      <w:sz w:val="18"/>
                      <w:szCs w:val="18"/>
                    </w:rPr>
                  </w:rPrChange>
                </w:rPr>
                <w:t xml:space="preserve"> }</w:t>
              </w:r>
            </w:ins>
          </w:p>
          <w:p w14:paraId="13937D13" w14:textId="63762F88" w:rsidR="004F7473" w:rsidRPr="004F7473" w:rsidRDefault="004F7473" w:rsidP="004F7473">
            <w:pPr>
              <w:spacing w:before="0" w:after="0"/>
              <w:ind w:left="567"/>
              <w:jc w:val="left"/>
              <w:textAlignment w:val="baseline"/>
              <w:rPr>
                <w:ins w:id="482" w:author="Willian" w:date="2017-01-14T15:38:00Z"/>
                <w:rFonts w:ascii="Menlo" w:eastAsia="Times New Roman" w:hAnsi="Menlo" w:cs="Menlo"/>
                <w:bCs/>
                <w:color w:val="A6A6A6" w:themeColor="background1" w:themeShade="A6"/>
                <w:sz w:val="16"/>
                <w:szCs w:val="18"/>
                <w:rPrChange w:id="483" w:author="Willian" w:date="2017-01-14T15:43:00Z">
                  <w:rPr>
                    <w:ins w:id="484" w:author="Willian" w:date="2017-01-14T15:38:00Z"/>
                  </w:rPr>
                </w:rPrChange>
              </w:rPr>
              <w:pPrChange w:id="485" w:author="Willian" w:date="2017-01-14T15:42:00Z">
                <w:pPr/>
              </w:pPrChange>
            </w:pPr>
            <w:ins w:id="486" w:author="Willian" w:date="2017-01-14T15:38:00Z">
              <w:r w:rsidRPr="004F7473">
                <w:rPr>
                  <w:rFonts w:ascii="Menlo" w:eastAsia="Times New Roman" w:hAnsi="Menlo" w:cs="Menlo"/>
                  <w:bCs/>
                  <w:color w:val="A6A6A6" w:themeColor="background1" w:themeShade="A6"/>
                  <w:sz w:val="16"/>
                  <w:szCs w:val="18"/>
                  <w:rPrChange w:id="487" w:author="Willian" w:date="2017-01-14T15:43:00Z">
                    <w:rPr>
                      <w:rFonts w:ascii="Menlo" w:eastAsia="Times New Roman" w:hAnsi="Menlo" w:cs="Menlo"/>
                      <w:bCs/>
                      <w:color w:val="000000"/>
                      <w:sz w:val="18"/>
                      <w:szCs w:val="18"/>
                    </w:rPr>
                  </w:rPrChange>
                </w:rPr>
                <w:t>}</w:t>
              </w:r>
            </w:ins>
          </w:p>
        </w:tc>
        <w:tc>
          <w:tcPr>
            <w:tcW w:w="4275" w:type="dxa"/>
            <w:vAlign w:val="center"/>
            <w:tcPrChange w:id="488" w:author="Willian" w:date="2017-01-14T15:44:00Z">
              <w:tcPr>
                <w:tcW w:w="4275" w:type="dxa"/>
                <w:gridSpan w:val="2"/>
              </w:tcPr>
            </w:tcPrChange>
          </w:tcPr>
          <w:p w14:paraId="1C31F502" w14:textId="18E506A8" w:rsidR="004F7473" w:rsidRPr="004F7473" w:rsidRDefault="004F7473" w:rsidP="004F7473">
            <w:pPr>
              <w:jc w:val="left"/>
              <w:rPr>
                <w:ins w:id="489" w:author="Willian" w:date="2017-01-14T15:38:00Z"/>
                <w:sz w:val="18"/>
                <w:szCs w:val="18"/>
                <w:rPrChange w:id="490" w:author="Willian" w:date="2017-01-14T15:43:00Z">
                  <w:rPr>
                    <w:ins w:id="491" w:author="Willian" w:date="2017-01-14T15:38:00Z"/>
                  </w:rPr>
                </w:rPrChange>
              </w:rPr>
              <w:pPrChange w:id="492" w:author="Willian" w:date="2017-01-14T15:44:00Z">
                <w:pPr/>
              </w:pPrChange>
            </w:pPr>
            <w:ins w:id="493" w:author="Willian" w:date="2017-01-14T15:41:00Z">
              <w:r w:rsidRPr="004F7473">
                <w:rPr>
                  <w:sz w:val="18"/>
                  <w:szCs w:val="18"/>
                  <w:rPrChange w:id="494" w:author="Willian" w:date="2017-01-14T15:43:00Z">
                    <w:rPr/>
                  </w:rPrChange>
                </w:rPr>
                <w:t xml:space="preserve">Para </w:t>
              </w:r>
            </w:ins>
            <w:ins w:id="495" w:author="Willian" w:date="2017-01-14T15:42:00Z">
              <w:r w:rsidRPr="004F7473">
                <w:rPr>
                  <w:sz w:val="18"/>
                  <w:szCs w:val="18"/>
                  <w:rPrChange w:id="496" w:author="Willian" w:date="2017-01-14T15:43:00Z">
                    <w:rPr/>
                  </w:rPrChange>
                </w:rPr>
                <w:t>indicar</w:t>
              </w:r>
            </w:ins>
            <w:ins w:id="497" w:author="Willian" w:date="2017-01-14T15:41:00Z">
              <w:r w:rsidRPr="004F7473">
                <w:rPr>
                  <w:sz w:val="18"/>
                  <w:szCs w:val="18"/>
                  <w:rPrChange w:id="498" w:author="Willian" w:date="2017-01-14T15:43:00Z">
                    <w:rPr/>
                  </w:rPrChange>
                </w:rPr>
                <w:t xml:space="preserve"> propriedades gettable</w:t>
              </w:r>
            </w:ins>
            <w:ins w:id="499" w:author="Willian" w:date="2017-01-14T15:42:00Z">
              <w:r w:rsidRPr="004F7473">
                <w:rPr>
                  <w:sz w:val="18"/>
                  <w:szCs w:val="18"/>
                  <w:rPrChange w:id="500" w:author="Willian" w:date="2017-01-14T15:43:00Z">
                    <w:rPr/>
                  </w:rPrChange>
                </w:rPr>
                <w:t>s</w:t>
              </w:r>
            </w:ins>
            <w:ins w:id="501" w:author="Willian" w:date="2017-01-14T15:41:00Z">
              <w:r w:rsidRPr="004F7473">
                <w:rPr>
                  <w:sz w:val="18"/>
                  <w:szCs w:val="18"/>
                  <w:rPrChange w:id="502" w:author="Willian" w:date="2017-01-14T15:43:00Z">
                    <w:rPr/>
                  </w:rPrChange>
                </w:rPr>
                <w:t xml:space="preserve"> e se</w:t>
              </w:r>
            </w:ins>
            <w:ins w:id="503" w:author="Willian" w:date="2017-01-14T15:42:00Z">
              <w:r w:rsidRPr="004F7473">
                <w:rPr>
                  <w:sz w:val="18"/>
                  <w:szCs w:val="18"/>
                  <w:rPrChange w:id="504" w:author="Willian" w:date="2017-01-14T15:43:00Z">
                    <w:rPr/>
                  </w:rPrChange>
                </w:rPr>
                <w:t>ttables.</w:t>
              </w:r>
            </w:ins>
          </w:p>
        </w:tc>
      </w:tr>
      <w:tr w:rsidR="004F7473" w14:paraId="1CC20AA5" w14:textId="77777777" w:rsidTr="004F7473">
        <w:tblPrEx>
          <w:tblW w:w="0" w:type="auto"/>
          <w:tblPrExChange w:id="505" w:author="Willian" w:date="2017-01-14T15:44:00Z">
            <w:tblPrEx>
              <w:tblW w:w="0" w:type="auto"/>
            </w:tblPrEx>
          </w:tblPrExChange>
        </w:tblPrEx>
        <w:trPr>
          <w:ins w:id="506" w:author="Willian" w:date="2017-01-14T15:41:00Z"/>
        </w:trPr>
        <w:tc>
          <w:tcPr>
            <w:tcW w:w="4274" w:type="dxa"/>
            <w:tcPrChange w:id="507" w:author="Willian" w:date="2017-01-14T15:44:00Z">
              <w:tcPr>
                <w:tcW w:w="4274" w:type="dxa"/>
                <w:gridSpan w:val="2"/>
              </w:tcPr>
            </w:tcPrChange>
          </w:tcPr>
          <w:p w14:paraId="5B1F2A51" w14:textId="77777777" w:rsidR="004F7473" w:rsidRPr="004F7473" w:rsidRDefault="004F7473" w:rsidP="004F7473">
            <w:pPr>
              <w:spacing w:before="0" w:after="0"/>
              <w:ind w:left="567"/>
              <w:textAlignment w:val="baseline"/>
              <w:rPr>
                <w:ins w:id="508" w:author="Willian" w:date="2017-01-14T15:41:00Z"/>
                <w:rFonts w:ascii="Menlo" w:hAnsi="Menlo" w:cs="Menlo"/>
                <w:bCs/>
                <w:color w:val="A6A6A6" w:themeColor="background1" w:themeShade="A6"/>
                <w:sz w:val="16"/>
                <w:szCs w:val="18"/>
                <w:rPrChange w:id="509" w:author="Willian" w:date="2017-01-14T15:43:00Z">
                  <w:rPr>
                    <w:ins w:id="510" w:author="Willian" w:date="2017-01-14T15:41:00Z"/>
                    <w:rFonts w:ascii="Menlo" w:hAnsi="Menlo" w:cs="Menlo"/>
                    <w:bCs/>
                    <w:color w:val="A6A6A6" w:themeColor="background1" w:themeShade="A6"/>
                    <w:sz w:val="21"/>
                    <w:szCs w:val="21"/>
                  </w:rPr>
                </w:rPrChange>
              </w:rPr>
            </w:pPr>
            <w:ins w:id="511" w:author="Willian" w:date="2017-01-14T15:41:00Z">
              <w:r w:rsidRPr="004F7473">
                <w:rPr>
                  <w:rFonts w:ascii="Menlo" w:hAnsi="Menlo" w:cs="Menlo"/>
                  <w:bCs/>
                  <w:color w:val="A6A6A6" w:themeColor="background1" w:themeShade="A6"/>
                  <w:sz w:val="16"/>
                  <w:szCs w:val="18"/>
                  <w:rPrChange w:id="512" w:author="Willian" w:date="2017-01-14T15:43:00Z">
                    <w:rPr>
                      <w:rFonts w:ascii="Menlo" w:hAnsi="Menlo" w:cs="Menlo"/>
                      <w:bCs/>
                      <w:color w:val="A6A6A6" w:themeColor="background1" w:themeShade="A6"/>
                      <w:sz w:val="18"/>
                      <w:szCs w:val="18"/>
                    </w:rPr>
                  </w:rPrChange>
                </w:rPr>
                <w:t>protocol SomeProtocol {</w:t>
              </w:r>
            </w:ins>
          </w:p>
          <w:p w14:paraId="55A73F1D" w14:textId="77777777" w:rsidR="004F7473" w:rsidRPr="004F7473" w:rsidRDefault="004F7473" w:rsidP="004F7473">
            <w:pPr>
              <w:spacing w:before="0" w:after="0"/>
              <w:ind w:left="567"/>
              <w:textAlignment w:val="baseline"/>
              <w:rPr>
                <w:ins w:id="513" w:author="Willian" w:date="2017-01-14T15:41:00Z"/>
                <w:rFonts w:ascii="Menlo" w:hAnsi="Menlo" w:cs="Menlo"/>
                <w:bCs/>
                <w:color w:val="A6A6A6" w:themeColor="background1" w:themeShade="A6"/>
                <w:sz w:val="16"/>
                <w:szCs w:val="18"/>
                <w:rPrChange w:id="514" w:author="Willian" w:date="2017-01-14T15:43:00Z">
                  <w:rPr>
                    <w:ins w:id="515" w:author="Willian" w:date="2017-01-14T15:41:00Z"/>
                    <w:rFonts w:ascii="Menlo" w:hAnsi="Menlo" w:cs="Menlo"/>
                    <w:bCs/>
                    <w:color w:val="000000"/>
                    <w:sz w:val="21"/>
                    <w:szCs w:val="21"/>
                  </w:rPr>
                </w:rPrChange>
              </w:rPr>
            </w:pPr>
            <w:ins w:id="516" w:author="Willian" w:date="2017-01-14T15:41:00Z">
              <w:r w:rsidRPr="004F7473">
                <w:rPr>
                  <w:rFonts w:ascii="Menlo" w:hAnsi="Menlo" w:cs="Menlo"/>
                  <w:bCs/>
                  <w:color w:val="A6A6A6" w:themeColor="background1" w:themeShade="A6"/>
                  <w:sz w:val="16"/>
                  <w:szCs w:val="18"/>
                  <w:rPrChange w:id="517" w:author="Willian" w:date="2017-01-14T15:43:00Z">
                    <w:rPr>
                      <w:rFonts w:ascii="Menlo" w:hAnsi="Menlo" w:cs="Menlo"/>
                      <w:bCs/>
                      <w:color w:val="A6A6A6" w:themeColor="background1" w:themeShade="A6"/>
                      <w:sz w:val="18"/>
                      <w:szCs w:val="18"/>
                    </w:rPr>
                  </w:rPrChange>
                </w:rPr>
                <w:t xml:space="preserve">  var mustBeSettable: Int </w:t>
              </w:r>
              <w:r w:rsidRPr="004F7473">
                <w:rPr>
                  <w:rFonts w:ascii="Menlo" w:hAnsi="Menlo" w:cs="Menlo"/>
                  <w:bCs/>
                  <w:color w:val="A6A6A6" w:themeColor="background1" w:themeShade="A6"/>
                  <w:sz w:val="16"/>
                  <w:szCs w:val="18"/>
                  <w:rPrChange w:id="518" w:author="Willian" w:date="2017-01-14T15:43:00Z">
                    <w:rPr>
                      <w:rFonts w:ascii="Menlo" w:hAnsi="Menlo" w:cs="Menlo"/>
                      <w:bCs/>
                      <w:color w:val="000000"/>
                      <w:sz w:val="18"/>
                      <w:szCs w:val="18"/>
                    </w:rPr>
                  </w:rPrChange>
                </w:rPr>
                <w:t xml:space="preserve">{ </w:t>
              </w:r>
              <w:r w:rsidRPr="004F7473">
                <w:rPr>
                  <w:rFonts w:ascii="Menlo" w:hAnsi="Menlo" w:cs="Menlo"/>
                  <w:bCs/>
                  <w:color w:val="A6A6A6" w:themeColor="background1" w:themeShade="A6"/>
                  <w:sz w:val="16"/>
                  <w:szCs w:val="18"/>
                  <w:rPrChange w:id="519" w:author="Willian" w:date="2017-01-14T15:43:00Z">
                    <w:rPr>
                      <w:rFonts w:ascii="Menlo" w:hAnsi="Menlo" w:cs="Menlo"/>
                      <w:bCs/>
                      <w:color w:val="AA3391"/>
                      <w:sz w:val="18"/>
                      <w:szCs w:val="18"/>
                    </w:rPr>
                  </w:rPrChange>
                </w:rPr>
                <w:t>get</w:t>
              </w:r>
              <w:r w:rsidRPr="004F7473">
                <w:rPr>
                  <w:rFonts w:ascii="Menlo" w:hAnsi="Menlo" w:cs="Menlo"/>
                  <w:bCs/>
                  <w:color w:val="A6A6A6" w:themeColor="background1" w:themeShade="A6"/>
                  <w:sz w:val="16"/>
                  <w:szCs w:val="18"/>
                  <w:rPrChange w:id="520" w:author="Willian" w:date="2017-01-14T15:43:00Z">
                    <w:rPr>
                      <w:rFonts w:ascii="Menlo" w:hAnsi="Menlo" w:cs="Menlo"/>
                      <w:bCs/>
                      <w:color w:val="000000"/>
                      <w:sz w:val="18"/>
                      <w:szCs w:val="18"/>
                    </w:rPr>
                  </w:rPrChange>
                </w:rPr>
                <w:t xml:space="preserve"> </w:t>
              </w:r>
              <w:r w:rsidRPr="004F7473">
                <w:rPr>
                  <w:rFonts w:ascii="Menlo" w:hAnsi="Menlo" w:cs="Menlo"/>
                  <w:bCs/>
                  <w:color w:val="A6A6A6" w:themeColor="background1" w:themeShade="A6"/>
                  <w:sz w:val="16"/>
                  <w:szCs w:val="18"/>
                  <w:rPrChange w:id="521" w:author="Willian" w:date="2017-01-14T15:43:00Z">
                    <w:rPr>
                      <w:rFonts w:ascii="Menlo" w:hAnsi="Menlo" w:cs="Menlo"/>
                      <w:bCs/>
                      <w:color w:val="AA3391"/>
                      <w:sz w:val="18"/>
                      <w:szCs w:val="18"/>
                    </w:rPr>
                  </w:rPrChange>
                </w:rPr>
                <w:t>set</w:t>
              </w:r>
              <w:r w:rsidRPr="004F7473">
                <w:rPr>
                  <w:rFonts w:ascii="Menlo" w:hAnsi="Menlo" w:cs="Menlo"/>
                  <w:bCs/>
                  <w:color w:val="A6A6A6" w:themeColor="background1" w:themeShade="A6"/>
                  <w:sz w:val="16"/>
                  <w:szCs w:val="18"/>
                  <w:rPrChange w:id="522" w:author="Willian" w:date="2017-01-14T15:43:00Z">
                    <w:rPr>
                      <w:rFonts w:ascii="Menlo" w:hAnsi="Menlo" w:cs="Menlo"/>
                      <w:bCs/>
                      <w:color w:val="000000"/>
                      <w:sz w:val="18"/>
                      <w:szCs w:val="18"/>
                    </w:rPr>
                  </w:rPrChange>
                </w:rPr>
                <w:t xml:space="preserve"> }</w:t>
              </w:r>
            </w:ins>
          </w:p>
          <w:p w14:paraId="0C2D25A3" w14:textId="77777777" w:rsidR="004F7473" w:rsidRPr="004F7473" w:rsidRDefault="004F7473" w:rsidP="004F7473">
            <w:pPr>
              <w:spacing w:before="0" w:after="0"/>
              <w:ind w:left="567"/>
              <w:textAlignment w:val="baseline"/>
              <w:rPr>
                <w:ins w:id="523" w:author="Willian" w:date="2017-01-14T15:41:00Z"/>
                <w:rFonts w:ascii="Menlo" w:hAnsi="Menlo" w:cs="Menlo"/>
                <w:bCs/>
                <w:color w:val="000000"/>
                <w:sz w:val="16"/>
                <w:szCs w:val="18"/>
                <w:rPrChange w:id="524" w:author="Willian" w:date="2017-01-14T15:43:00Z">
                  <w:rPr>
                    <w:ins w:id="525" w:author="Willian" w:date="2017-01-14T15:41:00Z"/>
                    <w:rFonts w:ascii="Menlo" w:hAnsi="Menlo" w:cs="Menlo"/>
                    <w:bCs/>
                    <w:color w:val="000000"/>
                    <w:sz w:val="21"/>
                    <w:szCs w:val="21"/>
                  </w:rPr>
                </w:rPrChange>
              </w:rPr>
            </w:pPr>
            <w:ins w:id="526" w:author="Willian" w:date="2017-01-14T15:41:00Z">
              <w:r w:rsidRPr="004F7473">
                <w:rPr>
                  <w:rFonts w:ascii="Menlo" w:hAnsi="Menlo" w:cs="Menlo"/>
                  <w:bCs/>
                  <w:color w:val="A6A6A6" w:themeColor="background1" w:themeShade="A6"/>
                  <w:sz w:val="16"/>
                  <w:szCs w:val="18"/>
                  <w:rPrChange w:id="527" w:author="Willian" w:date="2017-01-14T15:43:00Z">
                    <w:rPr>
                      <w:rFonts w:ascii="Menlo" w:hAnsi="Menlo" w:cs="Menlo"/>
                      <w:bCs/>
                      <w:color w:val="A6A6A6" w:themeColor="background1" w:themeShade="A6"/>
                      <w:sz w:val="18"/>
                      <w:szCs w:val="18"/>
                    </w:rPr>
                  </w:rPrChange>
                </w:rPr>
                <w:t xml:space="preserve">  var doesNotNeedToBeSettable: Int </w:t>
              </w:r>
              <w:r w:rsidRPr="004F7473">
                <w:rPr>
                  <w:rFonts w:ascii="Menlo" w:hAnsi="Menlo" w:cs="Menlo"/>
                  <w:bCs/>
                  <w:color w:val="000000"/>
                  <w:sz w:val="16"/>
                  <w:szCs w:val="18"/>
                  <w:rPrChange w:id="528" w:author="Willian" w:date="2017-01-14T15:43:00Z">
                    <w:rPr>
                      <w:rFonts w:ascii="Menlo" w:hAnsi="Menlo" w:cs="Menlo"/>
                      <w:bCs/>
                      <w:color w:val="000000"/>
                      <w:sz w:val="18"/>
                      <w:szCs w:val="18"/>
                    </w:rPr>
                  </w:rPrChange>
                </w:rPr>
                <w:t xml:space="preserve">{ </w:t>
              </w:r>
              <w:r w:rsidRPr="004F7473">
                <w:rPr>
                  <w:rFonts w:ascii="Menlo" w:hAnsi="Menlo" w:cs="Menlo"/>
                  <w:bCs/>
                  <w:color w:val="AA3391"/>
                  <w:sz w:val="16"/>
                  <w:szCs w:val="18"/>
                  <w:rPrChange w:id="529" w:author="Willian" w:date="2017-01-14T15:43:00Z">
                    <w:rPr>
                      <w:rFonts w:ascii="Menlo" w:hAnsi="Menlo" w:cs="Menlo"/>
                      <w:bCs/>
                      <w:color w:val="AA3391"/>
                      <w:sz w:val="18"/>
                      <w:szCs w:val="18"/>
                    </w:rPr>
                  </w:rPrChange>
                </w:rPr>
                <w:t>get</w:t>
              </w:r>
              <w:r w:rsidRPr="004F7473">
                <w:rPr>
                  <w:rFonts w:ascii="Menlo" w:hAnsi="Menlo" w:cs="Menlo"/>
                  <w:bCs/>
                  <w:color w:val="000000"/>
                  <w:sz w:val="16"/>
                  <w:szCs w:val="18"/>
                  <w:rPrChange w:id="530" w:author="Willian" w:date="2017-01-14T15:43:00Z">
                    <w:rPr>
                      <w:rFonts w:ascii="Menlo" w:hAnsi="Menlo" w:cs="Menlo"/>
                      <w:bCs/>
                      <w:color w:val="000000"/>
                      <w:sz w:val="18"/>
                      <w:szCs w:val="18"/>
                    </w:rPr>
                  </w:rPrChange>
                </w:rPr>
                <w:t xml:space="preserve"> }</w:t>
              </w:r>
            </w:ins>
          </w:p>
          <w:p w14:paraId="6CD1381A" w14:textId="480A5AAF" w:rsidR="004F7473" w:rsidRPr="004F7473" w:rsidRDefault="004F7473" w:rsidP="004F7473">
            <w:pPr>
              <w:spacing w:before="0" w:after="0"/>
              <w:ind w:left="567"/>
              <w:jc w:val="left"/>
              <w:textAlignment w:val="baseline"/>
              <w:rPr>
                <w:ins w:id="531" w:author="Willian" w:date="2017-01-14T15:41:00Z"/>
                <w:rFonts w:ascii="Menlo" w:eastAsia="Times New Roman" w:hAnsi="Menlo" w:cs="Menlo"/>
                <w:bCs/>
                <w:color w:val="A6A6A6" w:themeColor="background1" w:themeShade="A6"/>
                <w:sz w:val="16"/>
                <w:szCs w:val="18"/>
                <w:rPrChange w:id="532" w:author="Willian" w:date="2017-01-14T15:43:00Z">
                  <w:rPr>
                    <w:ins w:id="533" w:author="Willian" w:date="2017-01-14T15:41:00Z"/>
                    <w:rFonts w:ascii="Menlo" w:hAnsi="Menlo" w:cs="Menlo"/>
                    <w:bCs/>
                    <w:color w:val="A6A6A6" w:themeColor="background1" w:themeShade="A6"/>
                    <w:sz w:val="18"/>
                    <w:szCs w:val="18"/>
                  </w:rPr>
                </w:rPrChange>
              </w:rPr>
              <w:pPrChange w:id="534" w:author="Willian" w:date="2017-01-14T15:43:00Z">
                <w:pPr>
                  <w:spacing w:before="0" w:after="0"/>
                  <w:ind w:left="567"/>
                  <w:textAlignment w:val="baseline"/>
                </w:pPr>
              </w:pPrChange>
            </w:pPr>
            <w:ins w:id="535" w:author="Willian" w:date="2017-01-14T15:41:00Z">
              <w:r w:rsidRPr="004F7473">
                <w:rPr>
                  <w:rFonts w:ascii="Menlo" w:eastAsia="Times New Roman" w:hAnsi="Menlo" w:cs="Menlo"/>
                  <w:bCs/>
                  <w:color w:val="A6A6A6" w:themeColor="background1" w:themeShade="A6"/>
                  <w:sz w:val="16"/>
                  <w:szCs w:val="18"/>
                  <w:rPrChange w:id="536" w:author="Willian" w:date="2017-01-14T15:43:00Z">
                    <w:rPr>
                      <w:rFonts w:ascii="Menlo" w:eastAsia="Times New Roman" w:hAnsi="Menlo" w:cs="Menlo"/>
                      <w:bCs/>
                      <w:color w:val="A6A6A6" w:themeColor="background1" w:themeShade="A6"/>
                      <w:sz w:val="18"/>
                      <w:szCs w:val="18"/>
                    </w:rPr>
                  </w:rPrChange>
                </w:rPr>
                <w:t>}</w:t>
              </w:r>
            </w:ins>
          </w:p>
        </w:tc>
        <w:tc>
          <w:tcPr>
            <w:tcW w:w="4275" w:type="dxa"/>
            <w:vAlign w:val="center"/>
            <w:tcPrChange w:id="537" w:author="Willian" w:date="2017-01-14T15:44:00Z">
              <w:tcPr>
                <w:tcW w:w="4275" w:type="dxa"/>
                <w:gridSpan w:val="2"/>
              </w:tcPr>
            </w:tcPrChange>
          </w:tcPr>
          <w:p w14:paraId="31622213" w14:textId="4D5033EE" w:rsidR="004F7473" w:rsidRPr="004F7473" w:rsidRDefault="004F7473" w:rsidP="004F7473">
            <w:pPr>
              <w:jc w:val="left"/>
              <w:rPr>
                <w:ins w:id="538" w:author="Willian" w:date="2017-01-14T15:41:00Z"/>
                <w:sz w:val="18"/>
                <w:szCs w:val="18"/>
                <w:rPrChange w:id="539" w:author="Willian" w:date="2017-01-14T15:43:00Z">
                  <w:rPr>
                    <w:ins w:id="540" w:author="Willian" w:date="2017-01-14T15:41:00Z"/>
                  </w:rPr>
                </w:rPrChange>
              </w:rPr>
              <w:pPrChange w:id="541" w:author="Willian" w:date="2017-01-14T15:44:00Z">
                <w:pPr/>
              </w:pPrChange>
            </w:pPr>
            <w:ins w:id="542" w:author="Willian" w:date="2017-01-14T15:42:00Z">
              <w:r w:rsidRPr="004F7473">
                <w:rPr>
                  <w:sz w:val="18"/>
                  <w:szCs w:val="18"/>
                  <w:rPrChange w:id="543" w:author="Willian" w:date="2017-01-14T15:43:00Z">
                    <w:rPr/>
                  </w:rPrChange>
                </w:rPr>
                <w:t>Para indicar propriedades apenas gettables.</w:t>
              </w:r>
            </w:ins>
          </w:p>
        </w:tc>
      </w:tr>
      <w:tr w:rsidR="004F7473" w14:paraId="5A4AA46C" w14:textId="77777777" w:rsidTr="004F7473">
        <w:trPr>
          <w:ins w:id="544" w:author="Willian" w:date="2017-01-14T15:45:00Z"/>
        </w:trPr>
        <w:tc>
          <w:tcPr>
            <w:tcW w:w="4274" w:type="dxa"/>
          </w:tcPr>
          <w:p w14:paraId="30DD4C75" w14:textId="77777777" w:rsidR="004F7473" w:rsidRPr="004F7473" w:rsidRDefault="004F7473" w:rsidP="004F7473">
            <w:pPr>
              <w:spacing w:before="0" w:after="0"/>
              <w:ind w:left="567"/>
              <w:textAlignment w:val="baseline"/>
              <w:rPr>
                <w:ins w:id="545" w:author="Willian" w:date="2017-01-14T15:45:00Z"/>
                <w:rFonts w:ascii="Menlo" w:hAnsi="Menlo" w:cs="Menlo"/>
                <w:bCs/>
                <w:color w:val="A6A6A6" w:themeColor="background1" w:themeShade="A6"/>
                <w:sz w:val="21"/>
                <w:szCs w:val="21"/>
                <w:rPrChange w:id="546" w:author="Willian" w:date="2017-01-14T15:45:00Z">
                  <w:rPr>
                    <w:ins w:id="547" w:author="Willian" w:date="2017-01-14T15:45:00Z"/>
                    <w:rFonts w:ascii="Menlo" w:hAnsi="Menlo" w:cs="Menlo"/>
                    <w:bCs/>
                    <w:color w:val="000000"/>
                    <w:sz w:val="21"/>
                    <w:szCs w:val="21"/>
                  </w:rPr>
                </w:rPrChange>
              </w:rPr>
            </w:pPr>
            <w:ins w:id="548" w:author="Willian" w:date="2017-01-14T15:45:00Z">
              <w:r w:rsidRPr="004F7473">
                <w:rPr>
                  <w:rFonts w:ascii="Menlo" w:hAnsi="Menlo" w:cs="Menlo"/>
                  <w:bCs/>
                  <w:color w:val="A6A6A6" w:themeColor="background1" w:themeShade="A6"/>
                  <w:sz w:val="18"/>
                  <w:szCs w:val="18"/>
                  <w:rPrChange w:id="549" w:author="Willian" w:date="2017-01-14T15:45:00Z">
                    <w:rPr>
                      <w:rFonts w:ascii="Menlo" w:hAnsi="Menlo" w:cs="Menlo"/>
                      <w:bCs/>
                      <w:color w:val="AA3391"/>
                      <w:sz w:val="18"/>
                      <w:szCs w:val="18"/>
                    </w:rPr>
                  </w:rPrChange>
                </w:rPr>
                <w:t>protocol</w:t>
              </w:r>
              <w:r w:rsidRPr="004F7473">
                <w:rPr>
                  <w:rFonts w:ascii="Menlo" w:hAnsi="Menlo" w:cs="Menlo"/>
                  <w:bCs/>
                  <w:color w:val="A6A6A6" w:themeColor="background1" w:themeShade="A6"/>
                  <w:sz w:val="18"/>
                  <w:szCs w:val="18"/>
                  <w:rPrChange w:id="550" w:author="Willian" w:date="2017-01-14T15:45:00Z">
                    <w:rPr>
                      <w:rFonts w:ascii="Menlo" w:hAnsi="Menlo" w:cs="Menlo"/>
                      <w:bCs/>
                      <w:color w:val="000000"/>
                      <w:sz w:val="18"/>
                      <w:szCs w:val="18"/>
                    </w:rPr>
                  </w:rPrChange>
                </w:rPr>
                <w:t xml:space="preserve"> </w:t>
              </w:r>
              <w:r w:rsidRPr="004F7473">
                <w:rPr>
                  <w:rFonts w:ascii="Menlo" w:hAnsi="Menlo" w:cs="Menlo"/>
                  <w:bCs/>
                  <w:color w:val="A6A6A6" w:themeColor="background1" w:themeShade="A6"/>
                  <w:sz w:val="18"/>
                  <w:szCs w:val="18"/>
                  <w:rPrChange w:id="551" w:author="Willian" w:date="2017-01-14T15:45:00Z">
                    <w:rPr>
                      <w:rFonts w:ascii="Menlo" w:hAnsi="Menlo" w:cs="Menlo"/>
                      <w:bCs/>
                      <w:color w:val="3F6E74"/>
                      <w:sz w:val="18"/>
                      <w:szCs w:val="18"/>
                    </w:rPr>
                  </w:rPrChange>
                </w:rPr>
                <w:t>AnotherProtocol</w:t>
              </w:r>
              <w:r w:rsidRPr="004F7473">
                <w:rPr>
                  <w:rFonts w:ascii="Menlo" w:hAnsi="Menlo" w:cs="Menlo"/>
                  <w:bCs/>
                  <w:color w:val="A6A6A6" w:themeColor="background1" w:themeShade="A6"/>
                  <w:sz w:val="18"/>
                  <w:szCs w:val="18"/>
                  <w:rPrChange w:id="552" w:author="Willian" w:date="2017-01-14T15:45:00Z">
                    <w:rPr>
                      <w:rFonts w:ascii="Menlo" w:hAnsi="Menlo" w:cs="Menlo"/>
                      <w:bCs/>
                      <w:color w:val="000000"/>
                      <w:sz w:val="18"/>
                      <w:szCs w:val="18"/>
                    </w:rPr>
                  </w:rPrChange>
                </w:rPr>
                <w:t xml:space="preserve"> {</w:t>
              </w:r>
            </w:ins>
          </w:p>
          <w:p w14:paraId="34CAE851" w14:textId="77777777" w:rsidR="004F7473" w:rsidRPr="004F7473" w:rsidRDefault="004F7473" w:rsidP="004F7473">
            <w:pPr>
              <w:spacing w:before="0" w:after="0"/>
              <w:ind w:left="567"/>
              <w:textAlignment w:val="baseline"/>
              <w:rPr>
                <w:ins w:id="553" w:author="Willian" w:date="2017-01-14T15:45:00Z"/>
                <w:rFonts w:ascii="Menlo" w:hAnsi="Menlo" w:cs="Menlo"/>
                <w:bCs/>
                <w:color w:val="A6A6A6" w:themeColor="background1" w:themeShade="A6"/>
                <w:sz w:val="21"/>
                <w:szCs w:val="21"/>
                <w:rPrChange w:id="554" w:author="Willian" w:date="2017-01-14T15:45:00Z">
                  <w:rPr>
                    <w:ins w:id="555" w:author="Willian" w:date="2017-01-14T15:45:00Z"/>
                    <w:rFonts w:ascii="Menlo" w:hAnsi="Menlo" w:cs="Menlo"/>
                    <w:bCs/>
                    <w:color w:val="000000"/>
                    <w:sz w:val="21"/>
                    <w:szCs w:val="21"/>
                  </w:rPr>
                </w:rPrChange>
              </w:rPr>
            </w:pPr>
            <w:ins w:id="556" w:author="Willian" w:date="2017-01-14T15:45:00Z">
              <w:r w:rsidRPr="00241D9A">
                <w:rPr>
                  <w:rFonts w:ascii="Menlo" w:hAnsi="Menlo" w:cs="Menlo"/>
                  <w:bCs/>
                  <w:color w:val="000000"/>
                  <w:sz w:val="18"/>
                  <w:szCs w:val="18"/>
                </w:rPr>
                <w:t>  </w:t>
              </w:r>
              <w:r w:rsidRPr="00241D9A">
                <w:rPr>
                  <w:rFonts w:ascii="Menlo" w:hAnsi="Menlo" w:cs="Menlo"/>
                  <w:bCs/>
                  <w:color w:val="AA3391"/>
                  <w:sz w:val="18"/>
                  <w:szCs w:val="18"/>
                </w:rPr>
                <w:t>static</w:t>
              </w:r>
              <w:r w:rsidRPr="00241D9A">
                <w:rPr>
                  <w:rFonts w:ascii="Menlo" w:hAnsi="Menlo" w:cs="Menlo"/>
                  <w:bCs/>
                  <w:color w:val="000000"/>
                  <w:sz w:val="18"/>
                  <w:szCs w:val="18"/>
                </w:rPr>
                <w:t xml:space="preserve"> </w:t>
              </w:r>
              <w:r w:rsidRPr="004F7473">
                <w:rPr>
                  <w:rFonts w:ascii="Menlo" w:hAnsi="Menlo" w:cs="Menlo"/>
                  <w:bCs/>
                  <w:color w:val="A6A6A6" w:themeColor="background1" w:themeShade="A6"/>
                  <w:sz w:val="18"/>
                  <w:szCs w:val="18"/>
                  <w:rPrChange w:id="557" w:author="Willian" w:date="2017-01-14T15:45:00Z">
                    <w:rPr>
                      <w:rFonts w:ascii="Menlo" w:hAnsi="Menlo" w:cs="Menlo"/>
                      <w:bCs/>
                      <w:color w:val="AA3391"/>
                      <w:sz w:val="18"/>
                      <w:szCs w:val="18"/>
                    </w:rPr>
                  </w:rPrChange>
                </w:rPr>
                <w:t>var</w:t>
              </w:r>
              <w:r w:rsidRPr="004F7473">
                <w:rPr>
                  <w:rFonts w:ascii="Menlo" w:hAnsi="Menlo" w:cs="Menlo"/>
                  <w:bCs/>
                  <w:color w:val="A6A6A6" w:themeColor="background1" w:themeShade="A6"/>
                  <w:sz w:val="18"/>
                  <w:szCs w:val="18"/>
                  <w:rPrChange w:id="558" w:author="Willian" w:date="2017-01-14T15:45:00Z">
                    <w:rPr>
                      <w:rFonts w:ascii="Menlo" w:hAnsi="Menlo" w:cs="Menlo"/>
                      <w:bCs/>
                      <w:color w:val="000000"/>
                      <w:sz w:val="18"/>
                      <w:szCs w:val="18"/>
                    </w:rPr>
                  </w:rPrChange>
                </w:rPr>
                <w:t xml:space="preserve"> </w:t>
              </w:r>
              <w:r w:rsidRPr="004F7473">
                <w:rPr>
                  <w:rFonts w:ascii="Menlo" w:hAnsi="Menlo" w:cs="Menlo"/>
                  <w:bCs/>
                  <w:color w:val="A6A6A6" w:themeColor="background1" w:themeShade="A6"/>
                  <w:sz w:val="18"/>
                  <w:szCs w:val="18"/>
                  <w:rPrChange w:id="559" w:author="Willian" w:date="2017-01-14T15:45:00Z">
                    <w:rPr>
                      <w:rFonts w:ascii="Menlo" w:hAnsi="Menlo" w:cs="Menlo"/>
                      <w:bCs/>
                      <w:color w:val="3F6E74"/>
                      <w:sz w:val="18"/>
                      <w:szCs w:val="18"/>
                    </w:rPr>
                  </w:rPrChange>
                </w:rPr>
                <w:t>someTypeProperty</w:t>
              </w:r>
              <w:r w:rsidRPr="004F7473">
                <w:rPr>
                  <w:rFonts w:ascii="Menlo" w:hAnsi="Menlo" w:cs="Menlo"/>
                  <w:bCs/>
                  <w:color w:val="A6A6A6" w:themeColor="background1" w:themeShade="A6"/>
                  <w:sz w:val="18"/>
                  <w:szCs w:val="18"/>
                  <w:rPrChange w:id="560" w:author="Willian" w:date="2017-01-14T15:45:00Z">
                    <w:rPr>
                      <w:rFonts w:ascii="Menlo" w:hAnsi="Menlo" w:cs="Menlo"/>
                      <w:bCs/>
                      <w:color w:val="000000"/>
                      <w:sz w:val="18"/>
                      <w:szCs w:val="18"/>
                    </w:rPr>
                  </w:rPrChange>
                </w:rPr>
                <w:t xml:space="preserve">: </w:t>
              </w:r>
              <w:r w:rsidRPr="004F7473">
                <w:rPr>
                  <w:rFonts w:ascii="Menlo" w:hAnsi="Menlo" w:cs="Menlo"/>
                  <w:bCs/>
                  <w:color w:val="A6A6A6" w:themeColor="background1" w:themeShade="A6"/>
                  <w:sz w:val="18"/>
                  <w:szCs w:val="18"/>
                  <w:rPrChange w:id="561" w:author="Willian" w:date="2017-01-14T15:45:00Z">
                    <w:rPr>
                      <w:rFonts w:ascii="Menlo" w:hAnsi="Menlo" w:cs="Menlo"/>
                      <w:bCs/>
                      <w:color w:val="5C2699"/>
                      <w:sz w:val="18"/>
                      <w:szCs w:val="18"/>
                    </w:rPr>
                  </w:rPrChange>
                </w:rPr>
                <w:t>Int</w:t>
              </w:r>
              <w:r w:rsidRPr="004F7473">
                <w:rPr>
                  <w:rFonts w:ascii="Menlo" w:hAnsi="Menlo" w:cs="Menlo"/>
                  <w:bCs/>
                  <w:color w:val="A6A6A6" w:themeColor="background1" w:themeShade="A6"/>
                  <w:sz w:val="18"/>
                  <w:szCs w:val="18"/>
                  <w:rPrChange w:id="562" w:author="Willian" w:date="2017-01-14T15:45:00Z">
                    <w:rPr>
                      <w:rFonts w:ascii="Menlo" w:hAnsi="Menlo" w:cs="Menlo"/>
                      <w:bCs/>
                      <w:color w:val="000000"/>
                      <w:sz w:val="18"/>
                      <w:szCs w:val="18"/>
                    </w:rPr>
                  </w:rPrChange>
                </w:rPr>
                <w:t xml:space="preserve"> { </w:t>
              </w:r>
              <w:r w:rsidRPr="004F7473">
                <w:rPr>
                  <w:rFonts w:ascii="Menlo" w:hAnsi="Menlo" w:cs="Menlo"/>
                  <w:bCs/>
                  <w:color w:val="A6A6A6" w:themeColor="background1" w:themeShade="A6"/>
                  <w:sz w:val="18"/>
                  <w:szCs w:val="18"/>
                  <w:rPrChange w:id="563" w:author="Willian" w:date="2017-01-14T15:45:00Z">
                    <w:rPr>
                      <w:rFonts w:ascii="Menlo" w:hAnsi="Menlo" w:cs="Menlo"/>
                      <w:bCs/>
                      <w:color w:val="AA3391"/>
                      <w:sz w:val="18"/>
                      <w:szCs w:val="18"/>
                    </w:rPr>
                  </w:rPrChange>
                </w:rPr>
                <w:t>get</w:t>
              </w:r>
              <w:r w:rsidRPr="004F7473">
                <w:rPr>
                  <w:rFonts w:ascii="Menlo" w:hAnsi="Menlo" w:cs="Menlo"/>
                  <w:bCs/>
                  <w:color w:val="A6A6A6" w:themeColor="background1" w:themeShade="A6"/>
                  <w:sz w:val="18"/>
                  <w:szCs w:val="18"/>
                  <w:rPrChange w:id="564" w:author="Willian" w:date="2017-01-14T15:45:00Z">
                    <w:rPr>
                      <w:rFonts w:ascii="Menlo" w:hAnsi="Menlo" w:cs="Menlo"/>
                      <w:bCs/>
                      <w:color w:val="000000"/>
                      <w:sz w:val="18"/>
                      <w:szCs w:val="18"/>
                    </w:rPr>
                  </w:rPrChange>
                </w:rPr>
                <w:t xml:space="preserve"> </w:t>
              </w:r>
              <w:r w:rsidRPr="004F7473">
                <w:rPr>
                  <w:rFonts w:ascii="Menlo" w:hAnsi="Menlo" w:cs="Menlo"/>
                  <w:bCs/>
                  <w:color w:val="A6A6A6" w:themeColor="background1" w:themeShade="A6"/>
                  <w:sz w:val="18"/>
                  <w:szCs w:val="18"/>
                  <w:rPrChange w:id="565" w:author="Willian" w:date="2017-01-14T15:45:00Z">
                    <w:rPr>
                      <w:rFonts w:ascii="Menlo" w:hAnsi="Menlo" w:cs="Menlo"/>
                      <w:bCs/>
                      <w:color w:val="AA3391"/>
                      <w:sz w:val="18"/>
                      <w:szCs w:val="18"/>
                    </w:rPr>
                  </w:rPrChange>
                </w:rPr>
                <w:t>set</w:t>
              </w:r>
              <w:r w:rsidRPr="004F7473">
                <w:rPr>
                  <w:rFonts w:ascii="Menlo" w:hAnsi="Menlo" w:cs="Menlo"/>
                  <w:bCs/>
                  <w:color w:val="A6A6A6" w:themeColor="background1" w:themeShade="A6"/>
                  <w:sz w:val="18"/>
                  <w:szCs w:val="18"/>
                  <w:rPrChange w:id="566" w:author="Willian" w:date="2017-01-14T15:45:00Z">
                    <w:rPr>
                      <w:rFonts w:ascii="Menlo" w:hAnsi="Menlo" w:cs="Menlo"/>
                      <w:bCs/>
                      <w:color w:val="000000"/>
                      <w:sz w:val="18"/>
                      <w:szCs w:val="18"/>
                    </w:rPr>
                  </w:rPrChange>
                </w:rPr>
                <w:t xml:space="preserve"> }</w:t>
              </w:r>
            </w:ins>
          </w:p>
          <w:p w14:paraId="223D2649" w14:textId="04E4B999" w:rsidR="004F7473" w:rsidRPr="0035759F" w:rsidRDefault="004F7473" w:rsidP="0035759F">
            <w:pPr>
              <w:spacing w:before="0" w:after="0"/>
              <w:ind w:left="567"/>
              <w:jc w:val="left"/>
              <w:textAlignment w:val="baseline"/>
              <w:rPr>
                <w:ins w:id="567" w:author="Willian" w:date="2017-01-14T15:45:00Z"/>
                <w:rFonts w:ascii="Menlo" w:eastAsia="Times New Roman" w:hAnsi="Menlo" w:cs="Menlo"/>
                <w:bCs/>
                <w:color w:val="A6A6A6" w:themeColor="background1" w:themeShade="A6"/>
                <w:sz w:val="18"/>
                <w:szCs w:val="18"/>
                <w:rPrChange w:id="568" w:author="Willian" w:date="2017-01-14T15:49:00Z">
                  <w:rPr>
                    <w:ins w:id="569" w:author="Willian" w:date="2017-01-14T15:45:00Z"/>
                    <w:rFonts w:ascii="Menlo" w:hAnsi="Menlo" w:cs="Menlo"/>
                    <w:bCs/>
                    <w:color w:val="A6A6A6" w:themeColor="background1" w:themeShade="A6"/>
                    <w:sz w:val="16"/>
                    <w:szCs w:val="18"/>
                  </w:rPr>
                </w:rPrChange>
              </w:rPr>
              <w:pPrChange w:id="570" w:author="Willian" w:date="2017-01-14T15:49:00Z">
                <w:pPr>
                  <w:spacing w:before="0" w:after="0"/>
                  <w:ind w:left="567"/>
                  <w:textAlignment w:val="baseline"/>
                </w:pPr>
              </w:pPrChange>
            </w:pPr>
            <w:ins w:id="571" w:author="Willian" w:date="2017-01-14T15:45:00Z">
              <w:r w:rsidRPr="004F7473">
                <w:rPr>
                  <w:rFonts w:ascii="Menlo" w:eastAsia="Times New Roman" w:hAnsi="Menlo" w:cs="Menlo"/>
                  <w:bCs/>
                  <w:color w:val="A6A6A6" w:themeColor="background1" w:themeShade="A6"/>
                  <w:sz w:val="18"/>
                  <w:szCs w:val="18"/>
                  <w:rPrChange w:id="572" w:author="Willian" w:date="2017-01-14T15:45:00Z">
                    <w:rPr>
                      <w:rFonts w:ascii="Menlo" w:eastAsia="Times New Roman" w:hAnsi="Menlo" w:cs="Menlo"/>
                      <w:bCs/>
                      <w:color w:val="000000"/>
                      <w:sz w:val="18"/>
                      <w:szCs w:val="18"/>
                    </w:rPr>
                  </w:rPrChange>
                </w:rPr>
                <w:t>}</w:t>
              </w:r>
            </w:ins>
          </w:p>
        </w:tc>
        <w:tc>
          <w:tcPr>
            <w:tcW w:w="4275" w:type="dxa"/>
            <w:vAlign w:val="center"/>
          </w:tcPr>
          <w:p w14:paraId="1EF28E52" w14:textId="4B6F38D9" w:rsidR="004F7473" w:rsidRPr="004F7473" w:rsidRDefault="004F7473" w:rsidP="004F7473">
            <w:pPr>
              <w:jc w:val="left"/>
              <w:rPr>
                <w:ins w:id="573" w:author="Willian" w:date="2017-01-14T15:45:00Z"/>
                <w:sz w:val="18"/>
                <w:szCs w:val="18"/>
                <w:rPrChange w:id="574" w:author="Willian" w:date="2017-01-14T15:43:00Z">
                  <w:rPr>
                    <w:ins w:id="575" w:author="Willian" w:date="2017-01-14T15:45:00Z"/>
                    <w:sz w:val="18"/>
                    <w:szCs w:val="18"/>
                  </w:rPr>
                </w:rPrChange>
              </w:rPr>
            </w:pPr>
            <w:ins w:id="576" w:author="Willian" w:date="2017-01-14T15:45:00Z">
              <w:r>
                <w:rPr>
                  <w:sz w:val="18"/>
                  <w:szCs w:val="18"/>
                </w:rPr>
                <w:t xml:space="preserve">Indica que o tipo </w:t>
              </w:r>
            </w:ins>
            <w:ins w:id="577" w:author="Willian" w:date="2017-01-14T15:48:00Z">
              <w:r w:rsidR="0035759F">
                <w:rPr>
                  <w:sz w:val="18"/>
                  <w:szCs w:val="18"/>
                </w:rPr>
                <w:t xml:space="preserve">personalizado </w:t>
              </w:r>
            </w:ins>
            <w:ins w:id="578" w:author="Willian" w:date="2017-01-14T15:45:00Z">
              <w:r>
                <w:rPr>
                  <w:sz w:val="18"/>
                  <w:szCs w:val="18"/>
                </w:rPr>
                <w:t>que adota o protocolo dever</w:t>
              </w:r>
            </w:ins>
            <w:ins w:id="579" w:author="Willian" w:date="2017-01-14T15:46:00Z">
              <w:r>
                <w:rPr>
                  <w:sz w:val="18"/>
                  <w:szCs w:val="18"/>
                </w:rPr>
                <w:t xml:space="preserve">á ter uma variável </w:t>
              </w:r>
            </w:ins>
            <w:ins w:id="580" w:author="Willian" w:date="2017-01-14T15:48:00Z">
              <w:r w:rsidR="0035759F">
                <w:rPr>
                  <w:sz w:val="18"/>
                  <w:szCs w:val="18"/>
                </w:rPr>
                <w:t>estática e não o protocolo.</w:t>
              </w:r>
            </w:ins>
          </w:p>
        </w:tc>
      </w:tr>
    </w:tbl>
    <w:p w14:paraId="678B55ED" w14:textId="3C76E55E" w:rsidR="004F7473" w:rsidRDefault="0035759F" w:rsidP="00951BFA">
      <w:pPr>
        <w:rPr>
          <w:ins w:id="581" w:author="Willian" w:date="2017-01-14T16:06:00Z"/>
        </w:rPr>
        <w:pPrChange w:id="582" w:author="Willian" w:date="2017-01-14T15:28:00Z">
          <w:pPr/>
        </w:pPrChange>
      </w:pPr>
      <w:ins w:id="583" w:author="Willian" w:date="2017-01-14T15:51:00Z">
        <w:r>
          <w:lastRenderedPageBreak/>
          <w:t xml:space="preserve">Educador, utilizar o exemplo do protocolo </w:t>
        </w:r>
        <w:r w:rsidRPr="0035759F">
          <w:rPr>
            <w:b/>
            <w:rPrChange w:id="584" w:author="Willian" w:date="2017-01-14T15:54:00Z">
              <w:rPr/>
            </w:rPrChange>
          </w:rPr>
          <w:t>FullyNamed</w:t>
        </w:r>
        <w:r>
          <w:t xml:space="preserve">, que em base, estabelece que qualquer um que conforme com </w:t>
        </w:r>
        <w:r w:rsidRPr="0035759F">
          <w:rPr>
            <w:b/>
            <w:rPrChange w:id="585" w:author="Willian" w:date="2017-01-14T15:54:00Z">
              <w:rPr/>
            </w:rPrChange>
          </w:rPr>
          <w:t>FullyNamed</w:t>
        </w:r>
        <w:r>
          <w:t xml:space="preserve"> (com nome complet</w:t>
        </w:r>
      </w:ins>
      <w:ins w:id="586" w:author="Willian" w:date="2017-01-14T15:53:00Z">
        <w:r>
          <w:t>ado – totalmente nomeado) deva ter uma propriedade de instancia (atributo</w:t>
        </w:r>
      </w:ins>
      <w:ins w:id="587" w:author="Willian" w:date="2017-01-14T15:54:00Z">
        <w:r>
          <w:t xml:space="preserve">) </w:t>
        </w:r>
        <w:r w:rsidRPr="0035759F">
          <w:rPr>
            <w:b/>
            <w:rPrChange w:id="588" w:author="Willian" w:date="2017-01-14T15:55:00Z">
              <w:rPr/>
            </w:rPrChange>
          </w:rPr>
          <w:t>gettable</w:t>
        </w:r>
        <w:r>
          <w:t xml:space="preserve"> chamada </w:t>
        </w:r>
        <w:r w:rsidRPr="0035759F">
          <w:rPr>
            <w:b/>
            <w:rPrChange w:id="589" w:author="Willian" w:date="2017-01-14T15:55:00Z">
              <w:rPr/>
            </w:rPrChange>
          </w:rPr>
          <w:t>fullName</w:t>
        </w:r>
        <w:r>
          <w:t xml:space="preserve"> (nome completo) do tipo </w:t>
        </w:r>
        <w:r w:rsidRPr="0035759F">
          <w:rPr>
            <w:b/>
            <w:rPrChange w:id="590" w:author="Willian" w:date="2017-01-14T15:55:00Z">
              <w:rPr/>
            </w:rPrChange>
          </w:rPr>
          <w:t>String</w:t>
        </w:r>
        <w:r>
          <w:t>.</w:t>
        </w:r>
      </w:ins>
      <w:ins w:id="591" w:author="Willian" w:date="2017-01-14T15:56:00Z">
        <w:r>
          <w:t xml:space="preserve"> Dê também o exemplo da estrutura </w:t>
        </w:r>
        <w:r w:rsidRPr="005F3BFC">
          <w:rPr>
            <w:b/>
            <w:rPrChange w:id="592" w:author="Willian" w:date="2017-01-14T15:59:00Z">
              <w:rPr/>
            </w:rPrChange>
          </w:rPr>
          <w:t>Pearson</w:t>
        </w:r>
      </w:ins>
      <w:ins w:id="593" w:author="Willian" w:date="2017-01-14T15:59:00Z">
        <w:r w:rsidR="005F3BFC">
          <w:t>,</w:t>
        </w:r>
      </w:ins>
      <w:ins w:id="594" w:author="Willian" w:date="2017-01-14T15:56:00Z">
        <w:r>
          <w:t xml:space="preserve"> que adota o protocolo FullyNamed</w:t>
        </w:r>
      </w:ins>
      <w:ins w:id="595" w:author="Willian" w:date="2017-01-14T15:57:00Z">
        <w:r w:rsidR="005F3BFC">
          <w:t>. Ela ter</w:t>
        </w:r>
      </w:ins>
      <w:ins w:id="596" w:author="Willian" w:date="2017-01-14T15:58:00Z">
        <w:r w:rsidR="005F3BFC">
          <w:t>á uma única propriedade, a fullName, que conincide com a requisição do protocolo adotado, sendo assim o protocolo é cumprido.</w:t>
        </w:r>
      </w:ins>
      <w:ins w:id="597" w:author="Willian" w:date="2017-01-14T16:06:00Z">
        <w:r w:rsidR="005F3BFC">
          <w:t xml:space="preserve"> </w:t>
        </w:r>
      </w:ins>
    </w:p>
    <w:p w14:paraId="539955A1" w14:textId="414B2028" w:rsidR="005F3BFC" w:rsidRDefault="005F3BFC" w:rsidP="00951BFA">
      <w:pPr>
        <w:rPr>
          <w:ins w:id="598" w:author="Willian" w:date="2017-01-14T16:10:00Z"/>
        </w:rPr>
        <w:pPrChange w:id="599" w:author="Willian" w:date="2017-01-14T15:28:00Z">
          <w:pPr/>
        </w:pPrChange>
      </w:pPr>
      <w:ins w:id="600" w:author="Willian" w:date="2017-01-14T16:06:00Z">
        <w:r>
          <w:t xml:space="preserve">Explique como que com a palavra </w:t>
        </w:r>
        <w:r w:rsidRPr="005F3BFC">
          <w:rPr>
            <w:b/>
            <w:rPrChange w:id="601" w:author="Willian" w:date="2017-01-14T16:06:00Z">
              <w:rPr/>
            </w:rPrChange>
          </w:rPr>
          <w:t>return</w:t>
        </w:r>
        <w:r>
          <w:t xml:space="preserve">, fazemos com que a propriedade computada </w:t>
        </w:r>
        <w:r w:rsidRPr="00452605">
          <w:rPr>
            <w:b/>
            <w:rPrChange w:id="602" w:author="Willian" w:date="2017-01-14T16:09:00Z">
              <w:rPr/>
            </w:rPrChange>
          </w:rPr>
          <w:t>fullName</w:t>
        </w:r>
        <w:r>
          <w:t xml:space="preserve"> seja apenas </w:t>
        </w:r>
        <w:r w:rsidRPr="00452605">
          <w:rPr>
            <w:b/>
            <w:rPrChange w:id="603" w:author="Willian" w:date="2017-01-14T16:09:00Z">
              <w:rPr/>
            </w:rPrChange>
          </w:rPr>
          <w:t>gettable</w:t>
        </w:r>
      </w:ins>
      <w:ins w:id="604" w:author="Willian" w:date="2017-01-14T16:08:00Z">
        <w:r w:rsidR="00452605">
          <w:t xml:space="preserve"> e usando as palavras reservadas </w:t>
        </w:r>
      </w:ins>
      <w:ins w:id="605" w:author="Willian" w:date="2017-01-14T16:09:00Z">
        <w:r w:rsidR="00452605">
          <w:rPr>
            <w:rFonts w:ascii="Menlo" w:hAnsi="Menlo" w:cs="Menlo"/>
            <w:bCs/>
            <w:color w:val="AA3391"/>
            <w:sz w:val="18"/>
            <w:szCs w:val="18"/>
          </w:rPr>
          <w:t xml:space="preserve">get </w:t>
        </w:r>
      </w:ins>
      <w:ins w:id="606" w:author="Willian" w:date="2017-01-14T16:08:00Z">
        <w:r w:rsidR="00452605">
          <w:t xml:space="preserve">e </w:t>
        </w:r>
      </w:ins>
      <w:ins w:id="607" w:author="Willian" w:date="2017-01-14T16:10:00Z">
        <w:r w:rsidR="00452605">
          <w:rPr>
            <w:rFonts w:ascii="Menlo" w:hAnsi="Menlo" w:cs="Menlo"/>
            <w:bCs/>
            <w:color w:val="AA3391"/>
            <w:sz w:val="18"/>
            <w:szCs w:val="18"/>
          </w:rPr>
          <w:t xml:space="preserve">set </w:t>
        </w:r>
      </w:ins>
      <w:ins w:id="608" w:author="Willian" w:date="2017-01-14T16:08:00Z">
        <w:r w:rsidR="00452605">
          <w:t>para termos a propriedade fullName como gettable e settable.</w:t>
        </w:r>
      </w:ins>
      <w:ins w:id="609" w:author="Willian" w:date="2017-01-14T16:10:00Z">
        <w:r w:rsidR="00452605">
          <w:t xml:space="preserve"> De as explicações finais e vamos aos métodos.</w:t>
        </w:r>
      </w:ins>
    </w:p>
    <w:p w14:paraId="7A80FBDC" w14:textId="77777777" w:rsidR="00452605" w:rsidRPr="005F3BFC" w:rsidRDefault="00452605" w:rsidP="00951BFA">
      <w:pPr>
        <w:rPr>
          <w:ins w:id="610" w:author="Willian" w:date="2017-01-14T14:33:00Z"/>
          <w:rPrChange w:id="611" w:author="Willian" w:date="2017-01-14T16:06:00Z">
            <w:rPr>
              <w:ins w:id="612" w:author="Willian" w:date="2017-01-14T14:33:00Z"/>
            </w:rPr>
          </w:rPrChange>
        </w:rPr>
        <w:pPrChange w:id="613" w:author="Willian" w:date="2017-01-14T15:28:00Z">
          <w:pPr/>
        </w:pPrChange>
      </w:pPr>
    </w:p>
    <w:p w14:paraId="7CD9F753" w14:textId="54E6A03A" w:rsidR="00BE55EF" w:rsidRDefault="00BE55EF" w:rsidP="00452605">
      <w:pPr>
        <w:pStyle w:val="Ttulo4"/>
        <w:numPr>
          <w:ilvl w:val="2"/>
          <w:numId w:val="77"/>
        </w:numPr>
        <w:rPr>
          <w:ins w:id="614" w:author="Willian" w:date="2017-01-14T16:12:00Z"/>
        </w:rPr>
        <w:pPrChange w:id="615" w:author="Willian" w:date="2017-01-14T16:12:00Z">
          <w:pPr/>
        </w:pPrChange>
      </w:pPr>
      <w:ins w:id="616" w:author="Willian" w:date="2017-01-14T14:33:00Z">
        <w:r>
          <w:t>Métodos</w:t>
        </w:r>
      </w:ins>
    </w:p>
    <w:p w14:paraId="00B3DFD5" w14:textId="0DD1C6C3" w:rsidR="00452605" w:rsidRDefault="00452605" w:rsidP="00452605">
      <w:pPr>
        <w:rPr>
          <w:ins w:id="617" w:author="Willian" w:date="2017-01-14T16:32:00Z"/>
        </w:rPr>
        <w:pPrChange w:id="618" w:author="Willian" w:date="2017-01-14T16:12:00Z">
          <w:pPr/>
        </w:pPrChange>
      </w:pPr>
      <w:ins w:id="619" w:author="Willian" w:date="2017-01-14T16:12:00Z">
        <w:r>
          <w:t>Para escrever m</w:t>
        </w:r>
      </w:ins>
      <w:ins w:id="620" w:author="Willian" w:date="2017-01-14T16:13:00Z">
        <w:r>
          <w:t>étodos de instância ou de tipo normal exigidos</w:t>
        </w:r>
        <w:r w:rsidR="002E6F99">
          <w:t xml:space="preserve"> pelo protocolo, devemos escrev</w:t>
        </w:r>
      </w:ins>
      <w:ins w:id="621" w:author="Willian" w:date="2017-01-14T16:29:00Z">
        <w:r w:rsidR="002E6F99">
          <w:t>ê-</w:t>
        </w:r>
      </w:ins>
      <w:ins w:id="622" w:author="Willian" w:date="2017-01-14T16:13:00Z">
        <w:r>
          <w:t>los como parte da definiç</w:t>
        </w:r>
      </w:ins>
      <w:ins w:id="623" w:author="Willian" w:date="2017-01-14T16:14:00Z">
        <w:r>
          <w:t>ão do protoc</w:t>
        </w:r>
        <w:r w:rsidR="003B6A8A">
          <w:t>olo, sem chaves ou um corpo d</w:t>
        </w:r>
        <w:r>
          <w:t>o método.</w:t>
        </w:r>
      </w:ins>
    </w:p>
    <w:p w14:paraId="7198CA63" w14:textId="0994B820" w:rsidR="002E6F99" w:rsidRDefault="002E6F99" w:rsidP="00452605">
      <w:pPr>
        <w:rPr>
          <w:ins w:id="624" w:author="Willian" w:date="2017-01-14T16:44:00Z"/>
        </w:rPr>
        <w:pPrChange w:id="625" w:author="Willian" w:date="2017-01-14T16:12:00Z">
          <w:pPr/>
        </w:pPrChange>
      </w:pPr>
      <w:ins w:id="626" w:author="Willian" w:date="2017-01-14T16:32:00Z">
        <w:r>
          <w:t xml:space="preserve">Educador, aqui temos o </w:t>
        </w:r>
      </w:ins>
      <w:ins w:id="627" w:author="Willian" w:date="2017-01-14T16:34:00Z">
        <w:r>
          <w:t>protocolo</w:t>
        </w:r>
      </w:ins>
      <w:ins w:id="628" w:author="Willian" w:date="2017-01-14T16:32:00Z">
        <w:r>
          <w:t xml:space="preserve"> </w:t>
        </w:r>
        <w:r w:rsidRPr="00D741EF">
          <w:rPr>
            <w:b/>
          </w:rPr>
          <w:t>RandonNumberGeneretor</w:t>
        </w:r>
        <w:r>
          <w:rPr>
            <w:b/>
          </w:rPr>
          <w:t xml:space="preserve"> </w:t>
        </w:r>
      </w:ins>
      <w:ins w:id="629" w:author="Willian" w:date="2017-01-14T16:33:00Z">
        <w:r>
          <w:t xml:space="preserve">, a sua restrição é que o tipo tenha um método </w:t>
        </w:r>
        <w:r w:rsidRPr="002E6F99">
          <w:rPr>
            <w:b/>
            <w:rPrChange w:id="630" w:author="Willian" w:date="2017-01-14T16:33:00Z">
              <w:rPr/>
            </w:rPrChange>
          </w:rPr>
          <w:t>random()</w:t>
        </w:r>
        <w:r>
          <w:rPr>
            <w:b/>
          </w:rPr>
          <w:t xml:space="preserve"> </w:t>
        </w:r>
        <w:r>
          <w:t xml:space="preserve"> e que ele retorne um valor </w:t>
        </w:r>
        <w:r w:rsidRPr="00EE78C4">
          <w:rPr>
            <w:b/>
            <w:rPrChange w:id="631" w:author="Willian" w:date="2017-01-14T16:44:00Z">
              <w:rPr/>
            </w:rPrChange>
          </w:rPr>
          <w:t>Double</w:t>
        </w:r>
      </w:ins>
      <w:ins w:id="632" w:author="Willian" w:date="2017-01-14T16:34:00Z">
        <w:r>
          <w:t xml:space="preserve">. Em seguida é mostrado um exemplo de uma classe que adota o </w:t>
        </w:r>
        <w:r>
          <w:t xml:space="preserve">protocolo </w:t>
        </w:r>
        <w:r w:rsidRPr="00D741EF">
          <w:rPr>
            <w:b/>
          </w:rPr>
          <w:t>RandonNumberGeneretor</w:t>
        </w:r>
        <w:r>
          <w:t>, inicia algumas vari</w:t>
        </w:r>
      </w:ins>
      <w:ins w:id="633" w:author="Willian" w:date="2017-01-14T16:35:00Z">
        <w:r>
          <w:t>áveis com alguns valores e define um m</w:t>
        </w:r>
        <w:r w:rsidR="00EE78C4">
          <w:t xml:space="preserve">étodo </w:t>
        </w:r>
        <w:r w:rsidR="00EE78C4" w:rsidRPr="00EE78C4">
          <w:rPr>
            <w:b/>
            <w:rPrChange w:id="634" w:author="Willian" w:date="2017-01-14T16:43:00Z">
              <w:rPr/>
            </w:rPrChange>
          </w:rPr>
          <w:t>random()</w:t>
        </w:r>
        <w:r w:rsidR="00EE78C4">
          <w:t xml:space="preserve"> que retorna um valor do tipo </w:t>
        </w:r>
        <w:r w:rsidR="00EE78C4" w:rsidRPr="00EE78C4">
          <w:rPr>
            <w:b/>
            <w:rPrChange w:id="635" w:author="Willian" w:date="2017-01-14T16:43:00Z">
              <w:rPr/>
            </w:rPrChange>
          </w:rPr>
          <w:t>Double</w:t>
        </w:r>
        <w:r w:rsidR="00EE78C4">
          <w:t>, ent</w:t>
        </w:r>
      </w:ins>
      <w:ins w:id="636" w:author="Willian" w:date="2017-01-14T16:43:00Z">
        <w:r w:rsidR="00EE78C4">
          <w:t>ão a restrição do protocolo é satisfeita e no termino desta classe os val</w:t>
        </w:r>
      </w:ins>
      <w:ins w:id="637" w:author="Willian" w:date="2017-01-14T16:44:00Z">
        <w:r w:rsidR="00EE78C4">
          <w:t>ores são apresentados.</w:t>
        </w:r>
      </w:ins>
    </w:p>
    <w:p w14:paraId="30FDBA7C" w14:textId="77777777" w:rsidR="00EE78C4" w:rsidRPr="002E6F99" w:rsidRDefault="00EE78C4" w:rsidP="00452605">
      <w:pPr>
        <w:rPr>
          <w:ins w:id="638" w:author="Willian" w:date="2017-01-14T14:33:00Z"/>
          <w:rPrChange w:id="639" w:author="Willian" w:date="2017-01-14T16:34:00Z">
            <w:rPr>
              <w:ins w:id="640" w:author="Willian" w:date="2017-01-14T14:33:00Z"/>
            </w:rPr>
          </w:rPrChange>
        </w:rPr>
        <w:pPrChange w:id="641" w:author="Willian" w:date="2017-01-14T16:12:00Z">
          <w:pPr/>
        </w:pPrChange>
      </w:pPr>
    </w:p>
    <w:p w14:paraId="50F2225D" w14:textId="028AF731" w:rsidR="00BE55EF" w:rsidRDefault="00BE55EF" w:rsidP="00EE78C4">
      <w:pPr>
        <w:pStyle w:val="Ttulo4"/>
        <w:numPr>
          <w:ilvl w:val="2"/>
          <w:numId w:val="77"/>
        </w:numPr>
        <w:rPr>
          <w:ins w:id="642" w:author="Willian" w:date="2017-01-14T16:44:00Z"/>
        </w:rPr>
        <w:pPrChange w:id="643" w:author="Willian" w:date="2017-01-14T16:44:00Z">
          <w:pPr/>
        </w:pPrChange>
      </w:pPr>
      <w:ins w:id="644" w:author="Willian" w:date="2017-01-14T14:33:00Z">
        <w:r>
          <w:t>Initializers</w:t>
        </w:r>
      </w:ins>
    </w:p>
    <w:p w14:paraId="29686590" w14:textId="0700DD08" w:rsidR="00EE78C4" w:rsidRDefault="00EE78C4" w:rsidP="00EE78C4">
      <w:pPr>
        <w:rPr>
          <w:ins w:id="645" w:author="Willian" w:date="2017-01-14T16:44:00Z"/>
        </w:rPr>
        <w:pPrChange w:id="646" w:author="Willian" w:date="2017-01-14T16:44:00Z">
          <w:pPr/>
        </w:pPrChange>
      </w:pPr>
      <w:ins w:id="647" w:author="Willian" w:date="2017-01-14T16:45:00Z">
        <w:r>
          <w:t xml:space="preserve">Outra conformação que os protocolos podem exigir </w:t>
        </w:r>
      </w:ins>
      <w:ins w:id="648" w:author="Willian" w:date="2017-01-14T16:46:00Z">
        <w:r>
          <w:t>é que inicializadores sejam implementados.</w:t>
        </w:r>
      </w:ins>
      <w:ins w:id="649" w:author="Willian" w:date="2017-01-14T16:47:00Z">
        <w:r>
          <w:t xml:space="preserve"> E são definidos como parte da definição do protocolo, sem chaves ou um corpo inicializador.</w:t>
        </w:r>
      </w:ins>
    </w:p>
    <w:p w14:paraId="42BEE902" w14:textId="1C079C49" w:rsidR="00EE78C4" w:rsidRDefault="00EE78C4" w:rsidP="00EE78C4">
      <w:pPr>
        <w:pStyle w:val="Ttulo5"/>
        <w:ind w:left="708"/>
        <w:rPr>
          <w:ins w:id="650" w:author="Willian" w:date="2017-01-14T16:48:00Z"/>
          <w:color w:val="00B050"/>
          <w:rPrChange w:id="651" w:author="Willian" w:date="2017-01-14T16:49:00Z">
            <w:rPr>
              <w:ins w:id="652" w:author="Willian" w:date="2017-01-14T16:48:00Z"/>
              <w:color w:val="00B050"/>
            </w:rPr>
          </w:rPrChange>
        </w:rPr>
        <w:pPrChange w:id="653" w:author="Willian" w:date="2017-01-14T16:48:00Z">
          <w:pPr/>
        </w:pPrChange>
      </w:pPr>
      <w:ins w:id="654" w:author="Willian" w:date="2017-01-14T16:48:00Z">
        <w:r w:rsidRPr="00EE78C4">
          <w:rPr>
            <w:color w:val="00B050"/>
            <w:rPrChange w:id="655" w:author="Willian" w:date="2017-01-14T16:49:00Z">
              <w:rPr/>
            </w:rPrChange>
          </w:rPr>
          <w:t>1.2.3.1. Implementando um initi</w:t>
        </w:r>
        <w:r>
          <w:rPr>
            <w:color w:val="00B050"/>
            <w:rPrChange w:id="656" w:author="Willian" w:date="2017-01-14T16:49:00Z">
              <w:rPr>
                <w:color w:val="00B050"/>
              </w:rPr>
            </w:rPrChange>
          </w:rPr>
          <w:t>alizer requerido pelo protocolo</w:t>
        </w:r>
      </w:ins>
    </w:p>
    <w:p w14:paraId="42283860" w14:textId="04C31739" w:rsidR="00EE78C4" w:rsidRDefault="006B4C3C" w:rsidP="00EE78C4">
      <w:pPr>
        <w:rPr>
          <w:ins w:id="657" w:author="Willian" w:date="2017-01-14T17:05:00Z"/>
          <w:b/>
          <w:color w:val="1F4E79" w:themeColor="accent1" w:themeShade="80"/>
        </w:rPr>
        <w:pPrChange w:id="658" w:author="Willian" w:date="2017-01-14T16:49:00Z">
          <w:pPr/>
        </w:pPrChange>
      </w:pPr>
      <w:ins w:id="659" w:author="Willian" w:date="2017-01-14T16:50:00Z">
        <w:r>
          <w:t>Utilizar o</w:t>
        </w:r>
      </w:ins>
      <w:ins w:id="660" w:author="Willian" w:date="2017-01-14T16:52:00Z">
        <w:r>
          <w:t xml:space="preserve"> modificador </w:t>
        </w:r>
        <w:r w:rsidRPr="000B4471">
          <w:rPr>
            <w:rFonts w:ascii="Menlo" w:hAnsi="Menlo" w:cs="Menlo"/>
            <w:bCs/>
            <w:color w:val="AA3391"/>
            <w:sz w:val="18"/>
            <w:szCs w:val="18"/>
          </w:rPr>
          <w:t>required</w:t>
        </w:r>
        <w:r>
          <w:rPr>
            <w:rFonts w:ascii="Menlo" w:hAnsi="Menlo" w:cs="Menlo"/>
            <w:bCs/>
            <w:color w:val="AA3391"/>
            <w:sz w:val="18"/>
            <w:szCs w:val="18"/>
          </w:rPr>
          <w:t xml:space="preserve"> </w:t>
        </w:r>
        <w:r w:rsidRPr="006B4C3C">
          <w:rPr>
            <w:rPrChange w:id="661" w:author="Willian" w:date="2017-01-14T16:52:00Z">
              <w:rPr>
                <w:rFonts w:ascii="Menlo" w:hAnsi="Menlo" w:cs="Menlo"/>
                <w:bCs/>
                <w:color w:val="AA3391"/>
                <w:sz w:val="18"/>
                <w:szCs w:val="18"/>
              </w:rPr>
            </w:rPrChange>
          </w:rPr>
          <w:t>para</w:t>
        </w:r>
        <w:r>
          <w:t xml:space="preserve"> </w:t>
        </w:r>
      </w:ins>
      <w:ins w:id="662" w:author="Willian" w:date="2017-01-14T16:53:00Z">
        <w:r>
          <w:t>a implementação fornecida seja explicita ou herdada do inicializador em todas as subclasses das classes conformes</w:t>
        </w:r>
      </w:ins>
      <w:ins w:id="663" w:author="Willian" w:date="2017-01-14T16:56:00Z">
        <w:r>
          <w:t>. Utilizando ambos os modificadores</w:t>
        </w:r>
      </w:ins>
      <w:ins w:id="664" w:author="Willian" w:date="2017-01-14T16:57:00Z">
        <w:r>
          <w:t xml:space="preserve"> </w:t>
        </w:r>
        <w:r w:rsidRPr="000B4471">
          <w:rPr>
            <w:rFonts w:ascii="Menlo" w:hAnsi="Menlo" w:cs="Menlo"/>
            <w:bCs/>
            <w:color w:val="AA3391"/>
            <w:sz w:val="18"/>
            <w:szCs w:val="18"/>
          </w:rPr>
          <w:t>required</w:t>
        </w:r>
        <w:r>
          <w:t xml:space="preserve"> e </w:t>
        </w:r>
        <w:r w:rsidRPr="000B4471">
          <w:rPr>
            <w:rFonts w:ascii="Menlo" w:hAnsi="Menlo" w:cs="Menlo"/>
            <w:bCs/>
            <w:color w:val="AA3391"/>
            <w:sz w:val="18"/>
            <w:szCs w:val="18"/>
          </w:rPr>
          <w:t>override</w:t>
        </w:r>
        <w:r>
          <w:t xml:space="preserve"> </w:t>
        </w:r>
      </w:ins>
      <w:ins w:id="665" w:author="Willian" w:date="2017-01-14T16:58:00Z">
        <w:r>
          <w:t>e</w:t>
        </w:r>
      </w:ins>
      <w:ins w:id="666" w:author="Willian" w:date="2017-01-14T16:59:00Z">
        <w:r>
          <w:t>m</w:t>
        </w:r>
      </w:ins>
      <w:ins w:id="667" w:author="Willian" w:date="2017-01-14T16:58:00Z">
        <w:r>
          <w:t xml:space="preserve"> </w:t>
        </w:r>
        <w:r w:rsidRPr="006D31D4">
          <w:rPr>
            <w:b/>
            <w:color w:val="1F4E79" w:themeColor="accent1" w:themeShade="80"/>
            <w:rPrChange w:id="668" w:author="Willian" w:date="2017-01-14T17:03:00Z">
              <w:rPr/>
            </w:rPrChange>
          </w:rPr>
          <w:t>uma subclasse</w:t>
        </w:r>
        <w:r>
          <w:t xml:space="preserve">, </w:t>
        </w:r>
      </w:ins>
      <w:ins w:id="669" w:author="Willian" w:date="2017-01-14T16:57:00Z">
        <w:r>
          <w:t xml:space="preserve">podemos anular um </w:t>
        </w:r>
        <w:r w:rsidRPr="006D31D4">
          <w:rPr>
            <w:b/>
            <w:color w:val="CC0099"/>
            <w:rPrChange w:id="670" w:author="Willian" w:date="2017-01-14T17:04:00Z">
              <w:rPr/>
            </w:rPrChange>
          </w:rPr>
          <w:t>inicializador</w:t>
        </w:r>
      </w:ins>
      <w:ins w:id="671" w:author="Willian" w:date="2017-01-14T16:59:00Z">
        <w:r>
          <w:t xml:space="preserve"> adotado por </w:t>
        </w:r>
        <w:r w:rsidRPr="006D31D4">
          <w:rPr>
            <w:b/>
            <w:color w:val="1F4E79" w:themeColor="accent1" w:themeShade="80"/>
            <w:rPrChange w:id="672" w:author="Willian" w:date="2017-01-14T17:04:00Z">
              <w:rPr/>
            </w:rPrChange>
          </w:rPr>
          <w:t>uma superclasse</w:t>
        </w:r>
      </w:ins>
      <w:ins w:id="673" w:author="Willian" w:date="2017-01-14T17:01:00Z">
        <w:r w:rsidR="006D31D4">
          <w:rPr>
            <w:b/>
          </w:rPr>
          <w:t xml:space="preserve"> </w:t>
        </w:r>
        <w:r w:rsidR="006D31D4">
          <w:t xml:space="preserve">e implementar um </w:t>
        </w:r>
        <w:r w:rsidR="006D31D4" w:rsidRPr="006D31D4">
          <w:rPr>
            <w:b/>
            <w:color w:val="CC0099"/>
            <w:rPrChange w:id="674" w:author="Willian" w:date="2017-01-14T17:04:00Z">
              <w:rPr/>
            </w:rPrChange>
          </w:rPr>
          <w:t>requisito inicializador</w:t>
        </w:r>
        <w:r w:rsidR="006D31D4" w:rsidRPr="006D31D4">
          <w:rPr>
            <w:color w:val="CC0099"/>
            <w:rPrChange w:id="675" w:author="Willian" w:date="2017-01-14T17:04:00Z">
              <w:rPr/>
            </w:rPrChange>
          </w:rPr>
          <w:t xml:space="preserve"> </w:t>
        </w:r>
        <w:r w:rsidR="006D31D4">
          <w:t xml:space="preserve">correspondente a </w:t>
        </w:r>
        <w:r w:rsidR="006D31D4" w:rsidRPr="006D31D4">
          <w:rPr>
            <w:b/>
            <w:color w:val="1F4E79" w:themeColor="accent1" w:themeShade="80"/>
            <w:rPrChange w:id="676" w:author="Willian" w:date="2017-01-14T17:04:00Z">
              <w:rPr/>
            </w:rPrChange>
          </w:rPr>
          <w:t>um protocolo</w:t>
        </w:r>
      </w:ins>
      <w:ins w:id="677" w:author="Willian" w:date="2017-01-14T17:05:00Z">
        <w:r w:rsidR="006D31D4">
          <w:rPr>
            <w:b/>
            <w:color w:val="1F4E79" w:themeColor="accent1" w:themeShade="80"/>
          </w:rPr>
          <w:t>.</w:t>
        </w:r>
      </w:ins>
    </w:p>
    <w:p w14:paraId="4B5E9E81" w14:textId="77777777" w:rsidR="006D31D4" w:rsidRDefault="006D31D4" w:rsidP="00EE78C4">
      <w:pPr>
        <w:rPr>
          <w:ins w:id="678" w:author="Willian" w:date="2017-01-14T17:05:00Z"/>
          <w:b/>
          <w:color w:val="1F4E79" w:themeColor="accent1" w:themeShade="80"/>
        </w:rPr>
        <w:pPrChange w:id="679" w:author="Willian" w:date="2017-01-14T16:49:00Z">
          <w:pPr/>
        </w:pPrChange>
      </w:pPr>
    </w:p>
    <w:p w14:paraId="07F38891" w14:textId="77777777" w:rsidR="006D31D4" w:rsidRPr="006D31D4" w:rsidRDefault="006D31D4" w:rsidP="00EE78C4">
      <w:pPr>
        <w:rPr>
          <w:ins w:id="680" w:author="Willian" w:date="2017-01-14T14:33:00Z"/>
          <w:rPrChange w:id="681" w:author="Willian" w:date="2017-01-14T17:01:00Z">
            <w:rPr>
              <w:ins w:id="682" w:author="Willian" w:date="2017-01-14T14:33:00Z"/>
            </w:rPr>
          </w:rPrChange>
        </w:rPr>
        <w:pPrChange w:id="683" w:author="Willian" w:date="2017-01-14T16:49:00Z">
          <w:pPr/>
        </w:pPrChange>
      </w:pPr>
    </w:p>
    <w:p w14:paraId="741D2352" w14:textId="342D0245" w:rsidR="00BE55EF" w:rsidRDefault="00BE55EF" w:rsidP="006D31D4">
      <w:pPr>
        <w:pStyle w:val="Ttulo3"/>
        <w:numPr>
          <w:ilvl w:val="1"/>
          <w:numId w:val="77"/>
        </w:numPr>
        <w:rPr>
          <w:ins w:id="684" w:author="Willian" w:date="2017-01-14T17:05:00Z"/>
        </w:rPr>
        <w:pPrChange w:id="685" w:author="Willian" w:date="2017-01-14T17:05:00Z">
          <w:pPr/>
        </w:pPrChange>
      </w:pPr>
      <w:ins w:id="686" w:author="Willian" w:date="2017-01-14T14:33:00Z">
        <w:r>
          <w:t>Protocolos como tipos de dados</w:t>
        </w:r>
      </w:ins>
    </w:p>
    <w:p w14:paraId="24CAE404" w14:textId="38014B9E" w:rsidR="006D31D4" w:rsidRDefault="006D31D4" w:rsidP="006D31D4">
      <w:pPr>
        <w:rPr>
          <w:ins w:id="687" w:author="Willian" w:date="2017-01-14T17:11:00Z"/>
        </w:rPr>
        <w:pPrChange w:id="688" w:author="Willian" w:date="2017-01-14T17:05:00Z">
          <w:pPr/>
        </w:pPrChange>
      </w:pPr>
      <w:ins w:id="689" w:author="Willian" w:date="2017-01-14T17:06:00Z">
        <w:r>
          <w:t xml:space="preserve">Um protocolo pode ser utilizado para dedeterminar um tipo de dado a ser utilizado, e podendo ser um tipo, é possível utilizar os protocolos como um tipo de </w:t>
        </w:r>
      </w:ins>
      <w:ins w:id="690" w:author="Willian" w:date="2017-01-14T17:07:00Z">
        <w:r>
          <w:t>parâmetro</w:t>
        </w:r>
      </w:ins>
      <w:ins w:id="691" w:author="Willian" w:date="2017-01-14T17:06:00Z">
        <w:r>
          <w:t>,</w:t>
        </w:r>
      </w:ins>
      <w:ins w:id="692" w:author="Willian" w:date="2017-01-14T17:07:00Z">
        <w:r>
          <w:t xml:space="preserve"> tipo de retorno em uma função, tipo de constante, variável ou propriedade, tipo de arraiy items, dicion</w:t>
        </w:r>
      </w:ins>
      <w:ins w:id="693" w:author="Willian" w:date="2017-01-14T17:08:00Z">
        <w:r>
          <w:t>ários ou outro tipo de recipiente. Para este uso aconselha-se o uso de nomes de protocolos iniciados com letra mai</w:t>
        </w:r>
      </w:ins>
      <w:ins w:id="694" w:author="Willian" w:date="2017-01-14T17:09:00Z">
        <w:r>
          <w:t>úscula para se assemelhar com a nomenclatura dos tipos.</w:t>
        </w:r>
      </w:ins>
    </w:p>
    <w:p w14:paraId="3D7263C7" w14:textId="58DD4830" w:rsidR="00745781" w:rsidRDefault="00745781" w:rsidP="006D31D4">
      <w:pPr>
        <w:rPr>
          <w:ins w:id="695" w:author="Willian" w:date="2017-01-14T17:29:00Z"/>
        </w:rPr>
        <w:pPrChange w:id="696" w:author="Willian" w:date="2017-01-14T17:05:00Z">
          <w:pPr/>
        </w:pPrChange>
      </w:pPr>
      <w:ins w:id="697" w:author="Willian" w:date="2017-01-14T17:11:00Z">
        <w:r>
          <w:t xml:space="preserve">Educador explique com o exemplo da classe </w:t>
        </w:r>
        <w:r w:rsidRPr="00745781">
          <w:rPr>
            <w:b/>
            <w:rPrChange w:id="698" w:author="Willian" w:date="2017-01-14T17:14:00Z">
              <w:rPr/>
            </w:rPrChange>
          </w:rPr>
          <w:t>Dice</w:t>
        </w:r>
        <w:r>
          <w:t xml:space="preserve"> que utiliza o protocolo </w:t>
        </w:r>
        <w:r w:rsidRPr="00745781">
          <w:rPr>
            <w:b/>
            <w:rPrChange w:id="699" w:author="Willian" w:date="2017-01-14T17:15:00Z">
              <w:rPr/>
            </w:rPrChange>
          </w:rPr>
          <w:t>RandomNumberGenerator</w:t>
        </w:r>
        <w:r>
          <w:t xml:space="preserve"> como </w:t>
        </w:r>
        <w:r w:rsidRPr="00745781">
          <w:rPr>
            <w:b/>
            <w:rPrChange w:id="700" w:author="Willian" w:date="2017-01-14T17:15:00Z">
              <w:rPr/>
            </w:rPrChange>
          </w:rPr>
          <w:t>tipo</w:t>
        </w:r>
        <w:r>
          <w:t xml:space="preserve"> da propriedade</w:t>
        </w:r>
      </w:ins>
      <w:ins w:id="701" w:author="Willian" w:date="2017-01-14T17:16:00Z">
        <w:r>
          <w:t xml:space="preserve"> (e também do parâmetro do inicializador)</w:t>
        </w:r>
      </w:ins>
      <w:ins w:id="702" w:author="Willian" w:date="2017-01-14T17:11:00Z">
        <w:r>
          <w:t xml:space="preserve"> </w:t>
        </w:r>
        <w:r w:rsidRPr="00745781">
          <w:rPr>
            <w:b/>
            <w:rPrChange w:id="703" w:author="Willian" w:date="2017-01-14T17:15:00Z">
              <w:rPr/>
            </w:rPrChange>
          </w:rPr>
          <w:t>generat</w:t>
        </w:r>
      </w:ins>
      <w:ins w:id="704" w:author="Willian" w:date="2017-01-14T17:13:00Z">
        <w:r w:rsidRPr="00745781">
          <w:rPr>
            <w:b/>
            <w:rPrChange w:id="705" w:author="Willian" w:date="2017-01-14T17:15:00Z">
              <w:rPr/>
            </w:rPrChange>
          </w:rPr>
          <w:t>or</w:t>
        </w:r>
        <w:r>
          <w:t xml:space="preserve"> e por isso é possível atribuir a generator </w:t>
        </w:r>
      </w:ins>
      <w:ins w:id="706" w:author="Willian" w:date="2017-01-14T17:17:00Z">
        <w:r>
          <w:t>uma instancia de qualquer tipo desde</w:t>
        </w:r>
      </w:ins>
      <w:ins w:id="707" w:author="Willian" w:date="2017-01-14T17:14:00Z">
        <w:r>
          <w:t xml:space="preserve"> esteja em conformidade com RandomNumberGenerator</w:t>
        </w:r>
      </w:ins>
      <w:ins w:id="708" w:author="Willian" w:date="2017-01-14T17:17:00Z">
        <w:r>
          <w:t xml:space="preserve"> ao iniciar uma nova inst</w:t>
        </w:r>
      </w:ins>
      <w:ins w:id="709" w:author="Willian" w:date="2017-01-14T17:18:00Z">
        <w:r>
          <w:t>ância da classe Dice, já que generator também é parâmetro do inicializador e tem como tipo este protocolo.</w:t>
        </w:r>
      </w:ins>
    </w:p>
    <w:p w14:paraId="37E87197" w14:textId="79D26CCB" w:rsidR="00F25017" w:rsidRDefault="00F25017" w:rsidP="006D31D4">
      <w:pPr>
        <w:rPr>
          <w:ins w:id="710" w:author="Willian" w:date="2017-01-14T17:05:00Z"/>
        </w:rPr>
        <w:pPrChange w:id="711" w:author="Willian" w:date="2017-01-14T17:05:00Z">
          <w:pPr/>
        </w:pPrChange>
      </w:pPr>
      <w:ins w:id="712" w:author="Willian" w:date="2017-01-14T17:29:00Z">
        <w:r>
          <w:t>A classe roll possui o método roll, que utiliza o método random() para atribuir um valor aleat</w:t>
        </w:r>
      </w:ins>
      <w:ins w:id="713" w:author="Willian" w:date="2017-01-14T17:30:00Z">
        <w:r>
          <w:t>ório entre 0.0 e 1.0</w:t>
        </w:r>
        <w:r w:rsidR="00466F2D">
          <w:t xml:space="preserve"> </w:t>
        </w:r>
      </w:ins>
      <w:ins w:id="714" w:author="Willian" w:date="2017-01-14T17:31:00Z">
        <w:r w:rsidR="00466F2D">
          <w:t>à propriedade genetator. Como ele recebe o tipo</w:t>
        </w:r>
      </w:ins>
      <w:ins w:id="715" w:author="Willian" w:date="2017-01-14T17:32:00Z">
        <w:r w:rsidR="00466F2D">
          <w:t xml:space="preserve"> </w:t>
        </w:r>
        <w:r w:rsidR="00466F2D">
          <w:t>RandomNumberGenerator</w:t>
        </w:r>
        <w:r w:rsidR="00466F2D">
          <w:t xml:space="preserve">, é </w:t>
        </w:r>
        <w:r w:rsidR="00466F2D">
          <w:lastRenderedPageBreak/>
          <w:t>garantido que a propriedade tenha o método random() para ser chamado.</w:t>
        </w:r>
      </w:ins>
      <w:ins w:id="716" w:author="Willian" w:date="2017-01-14T17:33:00Z">
        <w:r w:rsidR="00466F2D">
          <w:t xml:space="preserve"> Explique o último exemplo para mostrar esta propriedade dos protocolos.</w:t>
        </w:r>
      </w:ins>
    </w:p>
    <w:p w14:paraId="607A4686" w14:textId="77777777" w:rsidR="006D31D4" w:rsidRDefault="006D31D4" w:rsidP="006D31D4">
      <w:pPr>
        <w:rPr>
          <w:ins w:id="717" w:author="Willian" w:date="2017-01-15T02:27:00Z"/>
        </w:rPr>
        <w:pPrChange w:id="718" w:author="Willian" w:date="2017-01-14T17:05:00Z">
          <w:pPr/>
        </w:pPrChange>
      </w:pPr>
    </w:p>
    <w:p w14:paraId="33C3199C" w14:textId="77777777" w:rsidR="00FD36C0" w:rsidRPr="006D31D4" w:rsidRDefault="00FD36C0" w:rsidP="006D31D4">
      <w:pPr>
        <w:rPr>
          <w:ins w:id="719" w:author="Willian" w:date="2017-01-14T14:33:00Z"/>
          <w:rPrChange w:id="720" w:author="Willian" w:date="2017-01-14T17:05:00Z">
            <w:rPr>
              <w:ins w:id="721" w:author="Willian" w:date="2017-01-14T14:33:00Z"/>
            </w:rPr>
          </w:rPrChange>
        </w:rPr>
        <w:pPrChange w:id="722" w:author="Willian" w:date="2017-01-14T17:05:00Z">
          <w:pPr/>
        </w:pPrChange>
      </w:pPr>
    </w:p>
    <w:p w14:paraId="1CE10351" w14:textId="02330567" w:rsidR="00BE55EF" w:rsidRDefault="00BE55EF" w:rsidP="00466F2D">
      <w:pPr>
        <w:pStyle w:val="Ttulo3"/>
        <w:numPr>
          <w:ilvl w:val="1"/>
          <w:numId w:val="77"/>
        </w:numPr>
        <w:rPr>
          <w:ins w:id="723" w:author="Willian" w:date="2017-01-14T17:34:00Z"/>
        </w:rPr>
        <w:pPrChange w:id="724" w:author="Willian" w:date="2017-01-14T17:37:00Z">
          <w:pPr/>
        </w:pPrChange>
      </w:pPr>
      <w:ins w:id="725" w:author="Willian" w:date="2017-01-14T14:33:00Z">
        <w:r>
          <w:t>Extensions</w:t>
        </w:r>
      </w:ins>
    </w:p>
    <w:p w14:paraId="18A48F60" w14:textId="352C220C" w:rsidR="00466F2D" w:rsidRDefault="00466F2D" w:rsidP="00466F2D">
      <w:pPr>
        <w:rPr>
          <w:ins w:id="726" w:author="Willian" w:date="2017-01-15T02:27:00Z"/>
        </w:rPr>
        <w:pPrChange w:id="727" w:author="Willian" w:date="2017-01-14T17:34:00Z">
          <w:pPr/>
        </w:pPrChange>
      </w:pPr>
      <w:ins w:id="728" w:author="Willian" w:date="2017-01-14T17:35:00Z">
        <w:r>
          <w:t xml:space="preserve">Educador, explique que as extensões podem adicionar novas funcionalidades </w:t>
        </w:r>
        <w:r>
          <w:t>a uma classe, estrutura, enumeração ou tipo de protocolo existente</w:t>
        </w:r>
      </w:ins>
      <w:ins w:id="729" w:author="Willian" w:date="2017-01-14T17:39:00Z">
        <w:r>
          <w:t xml:space="preserve"> e também é uma forma de organizar o código.</w:t>
        </w:r>
      </w:ins>
      <w:ins w:id="730" w:author="Willian" w:date="2017-01-14T17:35:00Z">
        <w:r>
          <w:t xml:space="preserve"> </w:t>
        </w:r>
      </w:ins>
      <w:ins w:id="731" w:author="Willian" w:date="2017-01-14T17:39:00Z">
        <w:r>
          <w:t xml:space="preserve"> Dê</w:t>
        </w:r>
      </w:ins>
      <w:ins w:id="732" w:author="Willian" w:date="2017-01-14T17:35:00Z">
        <w:r>
          <w:t xml:space="preserve"> alguns exemplos destas funcionalidades e vejamo</w:t>
        </w:r>
      </w:ins>
      <w:ins w:id="733" w:author="Willian" w:date="2017-01-14T17:36:00Z">
        <w:r>
          <w:t>s a sintaxe da Extension.</w:t>
        </w:r>
      </w:ins>
    </w:p>
    <w:p w14:paraId="5EBA3FD9" w14:textId="77777777" w:rsidR="00FD36C0" w:rsidRPr="00466F2D" w:rsidRDefault="00FD36C0" w:rsidP="00466F2D">
      <w:pPr>
        <w:rPr>
          <w:ins w:id="734" w:author="Willian" w:date="2017-01-14T14:33:00Z"/>
          <w:rPrChange w:id="735" w:author="Willian" w:date="2017-01-14T17:34:00Z">
            <w:rPr>
              <w:ins w:id="736" w:author="Willian" w:date="2017-01-14T14:33:00Z"/>
            </w:rPr>
          </w:rPrChange>
        </w:rPr>
        <w:pPrChange w:id="737" w:author="Willian" w:date="2017-01-14T17:34:00Z">
          <w:pPr/>
        </w:pPrChange>
      </w:pPr>
    </w:p>
    <w:p w14:paraId="7F48FE15" w14:textId="7C73D118" w:rsidR="00BE55EF" w:rsidRDefault="00BE55EF" w:rsidP="00466F2D">
      <w:pPr>
        <w:pStyle w:val="Ttulo4"/>
        <w:numPr>
          <w:ilvl w:val="2"/>
          <w:numId w:val="77"/>
        </w:numPr>
        <w:rPr>
          <w:ins w:id="738" w:author="Willian" w:date="2017-01-14T17:37:00Z"/>
        </w:rPr>
        <w:pPrChange w:id="739" w:author="Willian" w:date="2017-01-14T17:37:00Z">
          <w:pPr/>
        </w:pPrChange>
      </w:pPr>
      <w:ins w:id="740" w:author="Willian" w:date="2017-01-14T14:33:00Z">
        <w:r>
          <w:t>Sintaxe da Extension</w:t>
        </w:r>
      </w:ins>
    </w:p>
    <w:p w14:paraId="75CC477F" w14:textId="380C0BD3" w:rsidR="00466F2D" w:rsidRDefault="00466F2D" w:rsidP="00466F2D">
      <w:pPr>
        <w:rPr>
          <w:ins w:id="741" w:author="Willian" w:date="2017-01-14T17:40:00Z"/>
        </w:rPr>
        <w:pPrChange w:id="742" w:author="Willian" w:date="2017-01-14T17:37:00Z">
          <w:pPr/>
        </w:pPrChange>
      </w:pPr>
      <w:ins w:id="743" w:author="Willian" w:date="2017-01-14T17:37:00Z">
        <w:r>
          <w:t>Extensions s</w:t>
        </w:r>
      </w:ins>
      <w:ins w:id="744" w:author="Willian" w:date="2017-01-14T17:38:00Z">
        <w:r>
          <w:t>ão declaradas da seguinte forma.</w:t>
        </w:r>
      </w:ins>
    </w:p>
    <w:tbl>
      <w:tblPr>
        <w:tblStyle w:val="Tabelacomgrade"/>
        <w:tblW w:w="0" w:type="auto"/>
        <w:tblLook w:val="04A0" w:firstRow="1" w:lastRow="0" w:firstColumn="1" w:lastColumn="0" w:noHBand="0" w:noVBand="1"/>
      </w:tblPr>
      <w:tblGrid>
        <w:gridCol w:w="4247"/>
        <w:gridCol w:w="4241"/>
        <w:tblGridChange w:id="745">
          <w:tblGrid>
            <w:gridCol w:w="4247"/>
            <w:gridCol w:w="4241"/>
          </w:tblGrid>
        </w:tblGridChange>
      </w:tblGrid>
      <w:tr w:rsidR="00466F2D" w:rsidRPr="00184F87" w14:paraId="7F15095E" w14:textId="77777777" w:rsidTr="00184F87">
        <w:trPr>
          <w:ins w:id="746" w:author="Willian" w:date="2017-01-14T17:40:00Z"/>
        </w:trPr>
        <w:tc>
          <w:tcPr>
            <w:tcW w:w="4274" w:type="dxa"/>
          </w:tcPr>
          <w:p w14:paraId="325E8CAC" w14:textId="77777777" w:rsidR="00466F2D" w:rsidRPr="00184F87" w:rsidRDefault="00466F2D" w:rsidP="00184F87">
            <w:pPr>
              <w:jc w:val="center"/>
              <w:rPr>
                <w:ins w:id="747" w:author="Willian" w:date="2017-01-14T17:40:00Z"/>
                <w:b/>
                <w:sz w:val="20"/>
              </w:rPr>
            </w:pPr>
            <w:ins w:id="748" w:author="Willian" w:date="2017-01-14T17:40:00Z">
              <w:r w:rsidRPr="00184F87">
                <w:rPr>
                  <w:b/>
                  <w:sz w:val="20"/>
                </w:rPr>
                <w:t>Implementação</w:t>
              </w:r>
            </w:ins>
          </w:p>
        </w:tc>
        <w:tc>
          <w:tcPr>
            <w:tcW w:w="4275" w:type="dxa"/>
          </w:tcPr>
          <w:p w14:paraId="70476C5C" w14:textId="77777777" w:rsidR="00466F2D" w:rsidRPr="00184F87" w:rsidRDefault="00466F2D" w:rsidP="00184F87">
            <w:pPr>
              <w:jc w:val="center"/>
              <w:rPr>
                <w:ins w:id="749" w:author="Willian" w:date="2017-01-14T17:40:00Z"/>
                <w:b/>
                <w:sz w:val="20"/>
              </w:rPr>
            </w:pPr>
            <w:ins w:id="750" w:author="Willian" w:date="2017-01-14T17:40:00Z">
              <w:r w:rsidRPr="00184F87">
                <w:rPr>
                  <w:b/>
                  <w:sz w:val="20"/>
                </w:rPr>
                <w:t>Definição</w:t>
              </w:r>
            </w:ins>
          </w:p>
        </w:tc>
      </w:tr>
      <w:tr w:rsidR="00466F2D" w:rsidRPr="00184F87" w14:paraId="6EAA16BD" w14:textId="77777777" w:rsidTr="00184F87">
        <w:trPr>
          <w:ins w:id="751" w:author="Willian" w:date="2017-01-14T17:40:00Z"/>
        </w:trPr>
        <w:tc>
          <w:tcPr>
            <w:tcW w:w="4274" w:type="dxa"/>
          </w:tcPr>
          <w:p w14:paraId="12553253" w14:textId="77777777" w:rsidR="00466F2D" w:rsidRPr="00466F2D" w:rsidRDefault="00466F2D" w:rsidP="00466F2D">
            <w:pPr>
              <w:shd w:val="clear" w:color="auto" w:fill="FFFFFF"/>
              <w:spacing w:before="0" w:after="0"/>
              <w:ind w:left="567"/>
              <w:textAlignment w:val="baseline"/>
              <w:rPr>
                <w:ins w:id="752" w:author="Willian" w:date="2017-01-14T17:40:00Z"/>
                <w:rFonts w:ascii="Menlo" w:hAnsi="Menlo" w:cs="Menlo"/>
                <w:color w:val="808080" w:themeColor="background1" w:themeShade="80"/>
                <w:sz w:val="14"/>
                <w:szCs w:val="21"/>
                <w:rPrChange w:id="753" w:author="Willian" w:date="2017-01-14T17:40:00Z">
                  <w:rPr>
                    <w:ins w:id="754" w:author="Willian" w:date="2017-01-14T17:40:00Z"/>
                    <w:rFonts w:ascii="Menlo" w:hAnsi="Menlo" w:cs="Menlo"/>
                    <w:color w:val="000000"/>
                    <w:sz w:val="21"/>
                    <w:szCs w:val="21"/>
                  </w:rPr>
                </w:rPrChange>
              </w:rPr>
            </w:pPr>
            <w:ins w:id="755" w:author="Willian" w:date="2017-01-14T17:40:00Z">
              <w:r w:rsidRPr="00466F2D">
                <w:rPr>
                  <w:rFonts w:ascii="Menlo" w:hAnsi="Menlo" w:cs="Menlo"/>
                  <w:bCs/>
                  <w:color w:val="AA3391"/>
                  <w:sz w:val="14"/>
                  <w:szCs w:val="18"/>
                  <w:shd w:val="clear" w:color="auto" w:fill="FFFFFF"/>
                  <w:rPrChange w:id="756" w:author="Willian" w:date="2017-01-14T17:40:00Z">
                    <w:rPr>
                      <w:rFonts w:ascii="Menlo" w:hAnsi="Menlo" w:cs="Menlo"/>
                      <w:bCs/>
                      <w:color w:val="AA3391"/>
                      <w:sz w:val="18"/>
                      <w:szCs w:val="18"/>
                      <w:shd w:val="clear" w:color="auto" w:fill="FFFFFF"/>
                    </w:rPr>
                  </w:rPrChange>
                </w:rPr>
                <w:t>extension</w:t>
              </w:r>
              <w:r w:rsidRPr="00466F2D">
                <w:rPr>
                  <w:rFonts w:ascii="Menlo" w:hAnsi="Menlo" w:cs="Menlo"/>
                  <w:bCs/>
                  <w:color w:val="000000"/>
                  <w:sz w:val="14"/>
                  <w:szCs w:val="18"/>
                  <w:shd w:val="clear" w:color="auto" w:fill="FFFFFF"/>
                  <w:rPrChange w:id="757" w:author="Willian" w:date="2017-01-14T17:40:00Z">
                    <w:rPr>
                      <w:rFonts w:ascii="Menlo" w:hAnsi="Menlo" w:cs="Menlo"/>
                      <w:bCs/>
                      <w:color w:val="000000"/>
                      <w:sz w:val="18"/>
                      <w:szCs w:val="18"/>
                      <w:shd w:val="clear" w:color="auto" w:fill="FFFFFF"/>
                    </w:rPr>
                  </w:rPrChange>
                </w:rPr>
                <w:t xml:space="preserve"> </w:t>
              </w:r>
              <w:r w:rsidRPr="00466F2D">
                <w:rPr>
                  <w:rFonts w:ascii="Menlo" w:hAnsi="Menlo" w:cs="Menlo"/>
                  <w:bCs/>
                  <w:color w:val="5C2699"/>
                  <w:sz w:val="14"/>
                  <w:szCs w:val="18"/>
                  <w:shd w:val="clear" w:color="auto" w:fill="FFFFFF"/>
                  <w:rPrChange w:id="758" w:author="Willian" w:date="2017-01-14T17:40:00Z">
                    <w:rPr>
                      <w:rFonts w:ascii="Menlo" w:hAnsi="Menlo" w:cs="Menlo"/>
                      <w:bCs/>
                      <w:color w:val="5C2699"/>
                      <w:sz w:val="18"/>
                      <w:szCs w:val="18"/>
                      <w:shd w:val="clear" w:color="auto" w:fill="FFFFFF"/>
                    </w:rPr>
                  </w:rPrChange>
                </w:rPr>
                <w:t>SomeType</w:t>
              </w:r>
              <w:r w:rsidRPr="00466F2D">
                <w:rPr>
                  <w:rFonts w:ascii="Menlo" w:hAnsi="Menlo" w:cs="Menlo"/>
                  <w:bCs/>
                  <w:color w:val="808080" w:themeColor="background1" w:themeShade="80"/>
                  <w:sz w:val="14"/>
                  <w:szCs w:val="18"/>
                  <w:shd w:val="clear" w:color="auto" w:fill="FFFFFF"/>
                  <w:rPrChange w:id="759" w:author="Willian" w:date="2017-01-14T17:40:00Z">
                    <w:rPr>
                      <w:rFonts w:ascii="Menlo" w:hAnsi="Menlo" w:cs="Menlo"/>
                      <w:bCs/>
                      <w:color w:val="000000"/>
                      <w:sz w:val="18"/>
                      <w:szCs w:val="18"/>
                      <w:shd w:val="clear" w:color="auto" w:fill="FFFFFF"/>
                    </w:rPr>
                  </w:rPrChange>
                </w:rPr>
                <w:t xml:space="preserve">: </w:t>
              </w:r>
              <w:r w:rsidRPr="00466F2D">
                <w:rPr>
                  <w:rFonts w:ascii="Menlo" w:hAnsi="Menlo" w:cs="Menlo"/>
                  <w:bCs/>
                  <w:color w:val="808080" w:themeColor="background1" w:themeShade="80"/>
                  <w:sz w:val="14"/>
                  <w:szCs w:val="18"/>
                  <w:shd w:val="clear" w:color="auto" w:fill="FFFFFF"/>
                  <w:rPrChange w:id="760" w:author="Willian" w:date="2017-01-14T17:40:00Z">
                    <w:rPr>
                      <w:rFonts w:ascii="Menlo" w:hAnsi="Menlo" w:cs="Menlo"/>
                      <w:bCs/>
                      <w:color w:val="5C2699"/>
                      <w:sz w:val="18"/>
                      <w:szCs w:val="18"/>
                      <w:shd w:val="clear" w:color="auto" w:fill="FFFFFF"/>
                    </w:rPr>
                  </w:rPrChange>
                </w:rPr>
                <w:t>SomeProtocol</w:t>
              </w:r>
              <w:r w:rsidRPr="00466F2D">
                <w:rPr>
                  <w:rFonts w:ascii="Menlo" w:hAnsi="Menlo" w:cs="Menlo"/>
                  <w:bCs/>
                  <w:color w:val="808080" w:themeColor="background1" w:themeShade="80"/>
                  <w:sz w:val="14"/>
                  <w:szCs w:val="18"/>
                  <w:shd w:val="clear" w:color="auto" w:fill="FFFFFF"/>
                  <w:rPrChange w:id="761" w:author="Willian" w:date="2017-01-14T17:40:00Z">
                    <w:rPr>
                      <w:rFonts w:ascii="Menlo" w:hAnsi="Menlo" w:cs="Menlo"/>
                      <w:bCs/>
                      <w:color w:val="000000"/>
                      <w:sz w:val="18"/>
                      <w:szCs w:val="18"/>
                      <w:shd w:val="clear" w:color="auto" w:fill="FFFFFF"/>
                    </w:rPr>
                  </w:rPrChange>
                </w:rPr>
                <w:t xml:space="preserve">, </w:t>
              </w:r>
              <w:r w:rsidRPr="00466F2D">
                <w:rPr>
                  <w:rFonts w:ascii="Menlo" w:hAnsi="Menlo" w:cs="Menlo"/>
                  <w:bCs/>
                  <w:color w:val="808080" w:themeColor="background1" w:themeShade="80"/>
                  <w:sz w:val="14"/>
                  <w:szCs w:val="18"/>
                  <w:shd w:val="clear" w:color="auto" w:fill="FFFFFF"/>
                  <w:rPrChange w:id="762" w:author="Willian" w:date="2017-01-14T17:40:00Z">
                    <w:rPr>
                      <w:rFonts w:ascii="Menlo" w:hAnsi="Menlo" w:cs="Menlo"/>
                      <w:bCs/>
                      <w:color w:val="5C2699"/>
                      <w:sz w:val="18"/>
                      <w:szCs w:val="18"/>
                      <w:shd w:val="clear" w:color="auto" w:fill="FFFFFF"/>
                    </w:rPr>
                  </w:rPrChange>
                </w:rPr>
                <w:t>AnotherProtocol</w:t>
              </w:r>
              <w:r w:rsidRPr="00466F2D">
                <w:rPr>
                  <w:rFonts w:ascii="Menlo" w:hAnsi="Menlo" w:cs="Menlo"/>
                  <w:bCs/>
                  <w:color w:val="808080" w:themeColor="background1" w:themeShade="80"/>
                  <w:sz w:val="14"/>
                  <w:szCs w:val="18"/>
                  <w:shd w:val="clear" w:color="auto" w:fill="FFFFFF"/>
                  <w:rPrChange w:id="763" w:author="Willian" w:date="2017-01-14T17:40:00Z">
                    <w:rPr>
                      <w:rFonts w:ascii="Menlo" w:hAnsi="Menlo" w:cs="Menlo"/>
                      <w:bCs/>
                      <w:color w:val="000000"/>
                      <w:sz w:val="18"/>
                      <w:szCs w:val="18"/>
                      <w:shd w:val="clear" w:color="auto" w:fill="FFFFFF"/>
                    </w:rPr>
                  </w:rPrChange>
                </w:rPr>
                <w:t xml:space="preserve"> {</w:t>
              </w:r>
            </w:ins>
          </w:p>
          <w:p w14:paraId="697856B1" w14:textId="77777777" w:rsidR="00466F2D" w:rsidRPr="00466F2D" w:rsidRDefault="00466F2D" w:rsidP="00466F2D">
            <w:pPr>
              <w:shd w:val="clear" w:color="auto" w:fill="FFFFFF"/>
              <w:spacing w:before="0" w:after="0"/>
              <w:ind w:left="567"/>
              <w:textAlignment w:val="baseline"/>
              <w:rPr>
                <w:ins w:id="764" w:author="Willian" w:date="2017-01-14T17:40:00Z"/>
                <w:rFonts w:ascii="Menlo" w:hAnsi="Menlo" w:cs="Menlo"/>
                <w:color w:val="808080" w:themeColor="background1" w:themeShade="80"/>
                <w:sz w:val="14"/>
                <w:szCs w:val="21"/>
                <w:rPrChange w:id="765" w:author="Willian" w:date="2017-01-14T17:40:00Z">
                  <w:rPr>
                    <w:ins w:id="766" w:author="Willian" w:date="2017-01-14T17:40:00Z"/>
                    <w:rFonts w:ascii="Menlo" w:hAnsi="Menlo" w:cs="Menlo"/>
                    <w:color w:val="000000"/>
                    <w:sz w:val="21"/>
                    <w:szCs w:val="21"/>
                  </w:rPr>
                </w:rPrChange>
              </w:rPr>
            </w:pPr>
            <w:ins w:id="767" w:author="Willian" w:date="2017-01-14T17:40:00Z">
              <w:r w:rsidRPr="00466F2D">
                <w:rPr>
                  <w:rFonts w:ascii="Menlo" w:hAnsi="Menlo" w:cs="Menlo"/>
                  <w:bCs/>
                  <w:color w:val="808080" w:themeColor="background1" w:themeShade="80"/>
                  <w:sz w:val="14"/>
                  <w:szCs w:val="18"/>
                  <w:shd w:val="clear" w:color="auto" w:fill="FFFFFF"/>
                  <w:rPrChange w:id="768" w:author="Willian" w:date="2017-01-14T17:40:00Z">
                    <w:rPr>
                      <w:rFonts w:ascii="Menlo" w:hAnsi="Menlo" w:cs="Menlo"/>
                      <w:bCs/>
                      <w:color w:val="000000"/>
                      <w:sz w:val="18"/>
                      <w:szCs w:val="18"/>
                      <w:shd w:val="clear" w:color="auto" w:fill="FFFFFF"/>
                    </w:rPr>
                  </w:rPrChange>
                </w:rPr>
                <w:t>  </w:t>
              </w:r>
              <w:r w:rsidRPr="00466F2D">
                <w:rPr>
                  <w:rFonts w:ascii="Menlo" w:hAnsi="Menlo" w:cs="Menlo"/>
                  <w:bCs/>
                  <w:color w:val="808080" w:themeColor="background1" w:themeShade="80"/>
                  <w:sz w:val="14"/>
                  <w:szCs w:val="18"/>
                  <w:shd w:val="clear" w:color="auto" w:fill="FFFFFF"/>
                  <w:rPrChange w:id="769" w:author="Willian" w:date="2017-01-14T17:40:00Z">
                    <w:rPr>
                      <w:rFonts w:ascii="Menlo" w:hAnsi="Menlo" w:cs="Menlo"/>
                      <w:bCs/>
                      <w:color w:val="008312"/>
                      <w:sz w:val="18"/>
                      <w:szCs w:val="18"/>
                      <w:shd w:val="clear" w:color="auto" w:fill="FFFFFF"/>
                    </w:rPr>
                  </w:rPrChange>
                </w:rPr>
                <w:t>// A implementação dos requisitos dos protocolos vão aqui</w:t>
              </w:r>
            </w:ins>
          </w:p>
          <w:p w14:paraId="48A2BB83" w14:textId="77777777" w:rsidR="00466F2D" w:rsidRPr="00466F2D" w:rsidRDefault="00466F2D" w:rsidP="00466F2D">
            <w:pPr>
              <w:shd w:val="clear" w:color="auto" w:fill="FFFFFF"/>
              <w:spacing w:before="0" w:after="0"/>
              <w:ind w:left="567"/>
              <w:jc w:val="left"/>
              <w:textAlignment w:val="baseline"/>
              <w:rPr>
                <w:ins w:id="770" w:author="Willian" w:date="2017-01-14T17:40:00Z"/>
                <w:rFonts w:ascii="Menlo" w:eastAsia="Times New Roman" w:hAnsi="Menlo" w:cs="Menlo"/>
                <w:bCs/>
                <w:color w:val="808080" w:themeColor="background1" w:themeShade="80"/>
                <w:sz w:val="14"/>
                <w:szCs w:val="18"/>
                <w:shd w:val="clear" w:color="auto" w:fill="FFFFFF"/>
                <w:rPrChange w:id="771" w:author="Willian" w:date="2017-01-14T17:40:00Z">
                  <w:rPr>
                    <w:ins w:id="772" w:author="Willian" w:date="2017-01-14T17:40:00Z"/>
                    <w:rFonts w:ascii="Menlo" w:eastAsia="Times New Roman" w:hAnsi="Menlo" w:cs="Menlo"/>
                    <w:bCs/>
                    <w:color w:val="000000"/>
                    <w:sz w:val="18"/>
                    <w:szCs w:val="18"/>
                    <w:shd w:val="clear" w:color="auto" w:fill="FFFFFF"/>
                  </w:rPr>
                </w:rPrChange>
              </w:rPr>
            </w:pPr>
            <w:ins w:id="773" w:author="Willian" w:date="2017-01-14T17:40:00Z">
              <w:r w:rsidRPr="00466F2D">
                <w:rPr>
                  <w:rFonts w:ascii="Menlo" w:eastAsia="Times New Roman" w:hAnsi="Menlo" w:cs="Menlo"/>
                  <w:bCs/>
                  <w:color w:val="808080" w:themeColor="background1" w:themeShade="80"/>
                  <w:sz w:val="14"/>
                  <w:szCs w:val="18"/>
                  <w:shd w:val="clear" w:color="auto" w:fill="FFFFFF"/>
                  <w:rPrChange w:id="774" w:author="Willian" w:date="2017-01-14T17:40:00Z">
                    <w:rPr>
                      <w:rFonts w:ascii="Menlo" w:eastAsia="Times New Roman" w:hAnsi="Menlo" w:cs="Menlo"/>
                      <w:bCs/>
                      <w:color w:val="000000"/>
                      <w:sz w:val="18"/>
                      <w:szCs w:val="18"/>
                      <w:shd w:val="clear" w:color="auto" w:fill="FFFFFF"/>
                    </w:rPr>
                  </w:rPrChange>
                </w:rPr>
                <w:t>}</w:t>
              </w:r>
            </w:ins>
          </w:p>
          <w:p w14:paraId="16BE10DE" w14:textId="5968536C" w:rsidR="00466F2D" w:rsidRPr="00466F2D" w:rsidRDefault="00466F2D" w:rsidP="00466F2D">
            <w:pPr>
              <w:tabs>
                <w:tab w:val="left" w:pos="1042"/>
              </w:tabs>
              <w:spacing w:before="0" w:after="0"/>
              <w:ind w:left="567"/>
              <w:jc w:val="left"/>
              <w:textAlignment w:val="baseline"/>
              <w:rPr>
                <w:ins w:id="775" w:author="Willian" w:date="2017-01-14T17:40:00Z"/>
                <w:rFonts w:ascii="Menlo" w:eastAsia="Times New Roman" w:hAnsi="Menlo" w:cs="Menlo"/>
                <w:bCs/>
                <w:color w:val="A6A6A6" w:themeColor="background1" w:themeShade="A6"/>
                <w:sz w:val="14"/>
                <w:szCs w:val="18"/>
                <w:rPrChange w:id="776" w:author="Willian" w:date="2017-01-14T17:40:00Z">
                  <w:rPr>
                    <w:ins w:id="777" w:author="Willian" w:date="2017-01-14T17:40:00Z"/>
                    <w:rFonts w:ascii="Menlo" w:eastAsia="Times New Roman" w:hAnsi="Menlo" w:cs="Menlo"/>
                    <w:bCs/>
                    <w:color w:val="A6A6A6" w:themeColor="background1" w:themeShade="A6"/>
                    <w:sz w:val="16"/>
                    <w:szCs w:val="18"/>
                  </w:rPr>
                </w:rPrChange>
              </w:rPr>
              <w:pPrChange w:id="778" w:author="Willian" w:date="2017-01-14T17:40:00Z">
                <w:pPr>
                  <w:spacing w:before="0" w:after="0"/>
                  <w:ind w:left="567"/>
                  <w:jc w:val="left"/>
                  <w:textAlignment w:val="baseline"/>
                </w:pPr>
              </w:pPrChange>
            </w:pPr>
          </w:p>
        </w:tc>
        <w:tc>
          <w:tcPr>
            <w:tcW w:w="4275" w:type="dxa"/>
            <w:vAlign w:val="center"/>
          </w:tcPr>
          <w:p w14:paraId="1499E31A" w14:textId="192773DC" w:rsidR="00466F2D" w:rsidRPr="00184F87" w:rsidRDefault="00466F2D" w:rsidP="00184F87">
            <w:pPr>
              <w:jc w:val="left"/>
              <w:rPr>
                <w:ins w:id="779" w:author="Willian" w:date="2017-01-14T17:40:00Z"/>
                <w:sz w:val="18"/>
                <w:szCs w:val="18"/>
              </w:rPr>
            </w:pPr>
            <w:ins w:id="780" w:author="Willian" w:date="2017-01-14T17:40:00Z">
              <w:r>
                <w:rPr>
                  <w:sz w:val="18"/>
                  <w:szCs w:val="18"/>
                </w:rPr>
                <w:t>Utiliza-se a palavra reservada</w:t>
              </w:r>
            </w:ins>
            <w:ins w:id="781" w:author="Willian" w:date="2017-01-14T17:41:00Z">
              <w:r w:rsidR="000F501E">
                <w:rPr>
                  <w:sz w:val="18"/>
                  <w:szCs w:val="18"/>
                </w:rPr>
                <w:t xml:space="preserve"> (</w:t>
              </w:r>
              <w:r w:rsidR="000F501E" w:rsidRPr="00184F87">
                <w:rPr>
                  <w:rFonts w:ascii="Menlo" w:hAnsi="Menlo" w:cs="Menlo"/>
                  <w:bCs/>
                  <w:color w:val="AA3391"/>
                  <w:sz w:val="14"/>
                  <w:szCs w:val="18"/>
                  <w:shd w:val="clear" w:color="auto" w:fill="FFFFFF"/>
                </w:rPr>
                <w:t>extension</w:t>
              </w:r>
              <w:r w:rsidR="000F501E">
                <w:rPr>
                  <w:sz w:val="18"/>
                  <w:szCs w:val="18"/>
                </w:rPr>
                <w:t>) seguida do nome (</w:t>
              </w:r>
              <w:r w:rsidR="000F501E" w:rsidRPr="00184F87">
                <w:rPr>
                  <w:rFonts w:ascii="Menlo" w:hAnsi="Menlo" w:cs="Menlo"/>
                  <w:bCs/>
                  <w:color w:val="5C2699"/>
                  <w:sz w:val="14"/>
                  <w:szCs w:val="18"/>
                  <w:shd w:val="clear" w:color="auto" w:fill="FFFFFF"/>
                </w:rPr>
                <w:t>SomeType</w:t>
              </w:r>
              <w:r w:rsidR="000F501E">
                <w:rPr>
                  <w:sz w:val="18"/>
                  <w:szCs w:val="18"/>
                </w:rPr>
                <w:t>) para definir uma extensão.</w:t>
              </w:r>
            </w:ins>
          </w:p>
        </w:tc>
      </w:tr>
      <w:tr w:rsidR="00466F2D" w:rsidRPr="00184F87" w14:paraId="43FB7BB8" w14:textId="77777777" w:rsidTr="00184F87">
        <w:trPr>
          <w:ins w:id="782" w:author="Willian" w:date="2017-01-14T17:40:00Z"/>
        </w:trPr>
        <w:tc>
          <w:tcPr>
            <w:tcW w:w="4274" w:type="dxa"/>
          </w:tcPr>
          <w:p w14:paraId="7E5FCA51" w14:textId="77777777" w:rsidR="00466F2D" w:rsidRPr="00466F2D" w:rsidRDefault="00466F2D" w:rsidP="00466F2D">
            <w:pPr>
              <w:shd w:val="clear" w:color="auto" w:fill="FFFFFF"/>
              <w:spacing w:before="0" w:after="0"/>
              <w:ind w:left="567"/>
              <w:textAlignment w:val="baseline"/>
              <w:rPr>
                <w:ins w:id="783" w:author="Willian" w:date="2017-01-14T17:40:00Z"/>
                <w:rFonts w:ascii="Menlo" w:hAnsi="Menlo" w:cs="Menlo"/>
                <w:color w:val="000000"/>
                <w:sz w:val="14"/>
                <w:szCs w:val="21"/>
                <w:rPrChange w:id="784" w:author="Willian" w:date="2017-01-14T17:40:00Z">
                  <w:rPr>
                    <w:ins w:id="785" w:author="Willian" w:date="2017-01-14T17:40:00Z"/>
                    <w:rFonts w:ascii="Menlo" w:hAnsi="Menlo" w:cs="Menlo"/>
                    <w:color w:val="000000"/>
                    <w:sz w:val="21"/>
                    <w:szCs w:val="21"/>
                  </w:rPr>
                </w:rPrChange>
              </w:rPr>
            </w:pPr>
            <w:ins w:id="786" w:author="Willian" w:date="2017-01-14T17:40:00Z">
              <w:r w:rsidRPr="000F501E">
                <w:rPr>
                  <w:rFonts w:ascii="Menlo" w:hAnsi="Menlo" w:cs="Menlo"/>
                  <w:bCs/>
                  <w:color w:val="808080" w:themeColor="background1" w:themeShade="80"/>
                  <w:sz w:val="14"/>
                  <w:szCs w:val="18"/>
                  <w:shd w:val="clear" w:color="auto" w:fill="FFFFFF"/>
                  <w:rPrChange w:id="787" w:author="Willian" w:date="2017-01-14T17:42:00Z">
                    <w:rPr>
                      <w:rFonts w:ascii="Menlo" w:hAnsi="Menlo" w:cs="Menlo"/>
                      <w:bCs/>
                      <w:color w:val="AA3391"/>
                      <w:sz w:val="18"/>
                      <w:szCs w:val="18"/>
                      <w:shd w:val="clear" w:color="auto" w:fill="FFFFFF"/>
                    </w:rPr>
                  </w:rPrChange>
                </w:rPr>
                <w:t>extension</w:t>
              </w:r>
              <w:r w:rsidRPr="000F501E">
                <w:rPr>
                  <w:rFonts w:ascii="Menlo" w:hAnsi="Menlo" w:cs="Menlo"/>
                  <w:bCs/>
                  <w:color w:val="808080" w:themeColor="background1" w:themeShade="80"/>
                  <w:sz w:val="14"/>
                  <w:szCs w:val="18"/>
                  <w:shd w:val="clear" w:color="auto" w:fill="FFFFFF"/>
                  <w:rPrChange w:id="788" w:author="Willian" w:date="2017-01-14T17:42:00Z">
                    <w:rPr>
                      <w:rFonts w:ascii="Menlo" w:hAnsi="Menlo" w:cs="Menlo"/>
                      <w:bCs/>
                      <w:color w:val="000000"/>
                      <w:sz w:val="18"/>
                      <w:szCs w:val="18"/>
                      <w:shd w:val="clear" w:color="auto" w:fill="FFFFFF"/>
                    </w:rPr>
                  </w:rPrChange>
                </w:rPr>
                <w:t xml:space="preserve"> </w:t>
              </w:r>
              <w:r w:rsidRPr="000F501E">
                <w:rPr>
                  <w:rFonts w:ascii="Menlo" w:hAnsi="Menlo" w:cs="Menlo"/>
                  <w:bCs/>
                  <w:color w:val="808080" w:themeColor="background1" w:themeShade="80"/>
                  <w:sz w:val="14"/>
                  <w:szCs w:val="18"/>
                  <w:shd w:val="clear" w:color="auto" w:fill="FFFFFF"/>
                  <w:rPrChange w:id="789" w:author="Willian" w:date="2017-01-14T17:42:00Z">
                    <w:rPr>
                      <w:rFonts w:ascii="Menlo" w:hAnsi="Menlo" w:cs="Menlo"/>
                      <w:bCs/>
                      <w:color w:val="5C2699"/>
                      <w:sz w:val="18"/>
                      <w:szCs w:val="18"/>
                      <w:shd w:val="clear" w:color="auto" w:fill="FFFFFF"/>
                    </w:rPr>
                  </w:rPrChange>
                </w:rPr>
                <w:t>SomeType</w:t>
              </w:r>
              <w:r w:rsidRPr="000F501E">
                <w:rPr>
                  <w:rFonts w:ascii="Menlo" w:hAnsi="Menlo" w:cs="Menlo"/>
                  <w:bCs/>
                  <w:color w:val="808080" w:themeColor="background1" w:themeShade="80"/>
                  <w:sz w:val="14"/>
                  <w:szCs w:val="18"/>
                  <w:shd w:val="clear" w:color="auto" w:fill="FFFFFF"/>
                  <w:rPrChange w:id="790" w:author="Willian" w:date="2017-01-14T17:42:00Z">
                    <w:rPr>
                      <w:rFonts w:ascii="Menlo" w:hAnsi="Menlo" w:cs="Menlo"/>
                      <w:bCs/>
                      <w:color w:val="000000"/>
                      <w:sz w:val="18"/>
                      <w:szCs w:val="18"/>
                      <w:shd w:val="clear" w:color="auto" w:fill="FFFFFF"/>
                    </w:rPr>
                  </w:rPrChange>
                </w:rPr>
                <w:t xml:space="preserve">: </w:t>
              </w:r>
              <w:r w:rsidRPr="00466F2D">
                <w:rPr>
                  <w:rFonts w:ascii="Menlo" w:hAnsi="Menlo" w:cs="Menlo"/>
                  <w:bCs/>
                  <w:color w:val="5C2699"/>
                  <w:sz w:val="14"/>
                  <w:szCs w:val="18"/>
                  <w:shd w:val="clear" w:color="auto" w:fill="FFFFFF"/>
                  <w:rPrChange w:id="791" w:author="Willian" w:date="2017-01-14T17:40:00Z">
                    <w:rPr>
                      <w:rFonts w:ascii="Menlo" w:hAnsi="Menlo" w:cs="Menlo"/>
                      <w:bCs/>
                      <w:color w:val="5C2699"/>
                      <w:sz w:val="18"/>
                      <w:szCs w:val="18"/>
                      <w:shd w:val="clear" w:color="auto" w:fill="FFFFFF"/>
                    </w:rPr>
                  </w:rPrChange>
                </w:rPr>
                <w:t>SomeProtocol</w:t>
              </w:r>
              <w:r w:rsidRPr="00466F2D">
                <w:rPr>
                  <w:rFonts w:ascii="Menlo" w:hAnsi="Menlo" w:cs="Menlo"/>
                  <w:bCs/>
                  <w:color w:val="000000"/>
                  <w:sz w:val="14"/>
                  <w:szCs w:val="18"/>
                  <w:shd w:val="clear" w:color="auto" w:fill="FFFFFF"/>
                  <w:rPrChange w:id="792" w:author="Willian" w:date="2017-01-14T17:40:00Z">
                    <w:rPr>
                      <w:rFonts w:ascii="Menlo" w:hAnsi="Menlo" w:cs="Menlo"/>
                      <w:bCs/>
                      <w:color w:val="000000"/>
                      <w:sz w:val="18"/>
                      <w:szCs w:val="18"/>
                      <w:shd w:val="clear" w:color="auto" w:fill="FFFFFF"/>
                    </w:rPr>
                  </w:rPrChange>
                </w:rPr>
                <w:t xml:space="preserve">, </w:t>
              </w:r>
              <w:r w:rsidRPr="00466F2D">
                <w:rPr>
                  <w:rFonts w:ascii="Menlo" w:hAnsi="Menlo" w:cs="Menlo"/>
                  <w:bCs/>
                  <w:color w:val="5C2699"/>
                  <w:sz w:val="14"/>
                  <w:szCs w:val="18"/>
                  <w:shd w:val="clear" w:color="auto" w:fill="FFFFFF"/>
                  <w:rPrChange w:id="793" w:author="Willian" w:date="2017-01-14T17:40:00Z">
                    <w:rPr>
                      <w:rFonts w:ascii="Menlo" w:hAnsi="Menlo" w:cs="Menlo"/>
                      <w:bCs/>
                      <w:color w:val="5C2699"/>
                      <w:sz w:val="18"/>
                      <w:szCs w:val="18"/>
                      <w:shd w:val="clear" w:color="auto" w:fill="FFFFFF"/>
                    </w:rPr>
                  </w:rPrChange>
                </w:rPr>
                <w:t>AnotherProtocol</w:t>
              </w:r>
              <w:r w:rsidRPr="000F501E">
                <w:rPr>
                  <w:rFonts w:ascii="Menlo" w:hAnsi="Menlo" w:cs="Menlo"/>
                  <w:bCs/>
                  <w:color w:val="808080" w:themeColor="background1" w:themeShade="80"/>
                  <w:sz w:val="14"/>
                  <w:szCs w:val="18"/>
                  <w:shd w:val="clear" w:color="auto" w:fill="FFFFFF"/>
                  <w:rPrChange w:id="794" w:author="Willian" w:date="2017-01-14T17:42:00Z">
                    <w:rPr>
                      <w:rFonts w:ascii="Menlo" w:hAnsi="Menlo" w:cs="Menlo"/>
                      <w:bCs/>
                      <w:color w:val="000000"/>
                      <w:sz w:val="18"/>
                      <w:szCs w:val="18"/>
                      <w:shd w:val="clear" w:color="auto" w:fill="FFFFFF"/>
                    </w:rPr>
                  </w:rPrChange>
                </w:rPr>
                <w:t xml:space="preserve"> {</w:t>
              </w:r>
            </w:ins>
          </w:p>
          <w:p w14:paraId="3BE1790A" w14:textId="77777777" w:rsidR="00466F2D" w:rsidRPr="000F501E" w:rsidRDefault="00466F2D" w:rsidP="00466F2D">
            <w:pPr>
              <w:shd w:val="clear" w:color="auto" w:fill="FFFFFF"/>
              <w:spacing w:before="0" w:after="0"/>
              <w:ind w:left="567"/>
              <w:textAlignment w:val="baseline"/>
              <w:rPr>
                <w:ins w:id="795" w:author="Willian" w:date="2017-01-14T17:40:00Z"/>
                <w:rFonts w:ascii="Menlo" w:hAnsi="Menlo" w:cs="Menlo"/>
                <w:color w:val="808080" w:themeColor="background1" w:themeShade="80"/>
                <w:sz w:val="14"/>
                <w:szCs w:val="21"/>
                <w:rPrChange w:id="796" w:author="Willian" w:date="2017-01-14T17:42:00Z">
                  <w:rPr>
                    <w:ins w:id="797" w:author="Willian" w:date="2017-01-14T17:40:00Z"/>
                    <w:rFonts w:ascii="Menlo" w:hAnsi="Menlo" w:cs="Menlo"/>
                    <w:color w:val="000000"/>
                    <w:sz w:val="21"/>
                    <w:szCs w:val="21"/>
                  </w:rPr>
                </w:rPrChange>
              </w:rPr>
            </w:pPr>
            <w:ins w:id="798" w:author="Willian" w:date="2017-01-14T17:40:00Z">
              <w:r w:rsidRPr="00466F2D">
                <w:rPr>
                  <w:rFonts w:ascii="Menlo" w:hAnsi="Menlo" w:cs="Menlo"/>
                  <w:bCs/>
                  <w:color w:val="000000"/>
                  <w:sz w:val="14"/>
                  <w:szCs w:val="18"/>
                  <w:shd w:val="clear" w:color="auto" w:fill="FFFFFF"/>
                  <w:rPrChange w:id="799" w:author="Willian" w:date="2017-01-14T17:40:00Z">
                    <w:rPr>
                      <w:rFonts w:ascii="Menlo" w:hAnsi="Menlo" w:cs="Menlo"/>
                      <w:bCs/>
                      <w:color w:val="000000"/>
                      <w:sz w:val="18"/>
                      <w:szCs w:val="18"/>
                      <w:shd w:val="clear" w:color="auto" w:fill="FFFFFF"/>
                    </w:rPr>
                  </w:rPrChange>
                </w:rPr>
                <w:t>  </w:t>
              </w:r>
              <w:r w:rsidRPr="000F501E">
                <w:rPr>
                  <w:rFonts w:ascii="Menlo" w:hAnsi="Menlo" w:cs="Menlo"/>
                  <w:bCs/>
                  <w:color w:val="808080" w:themeColor="background1" w:themeShade="80"/>
                  <w:sz w:val="14"/>
                  <w:szCs w:val="18"/>
                  <w:shd w:val="clear" w:color="auto" w:fill="FFFFFF"/>
                  <w:rPrChange w:id="800" w:author="Willian" w:date="2017-01-14T17:42:00Z">
                    <w:rPr>
                      <w:rFonts w:ascii="Menlo" w:hAnsi="Menlo" w:cs="Menlo"/>
                      <w:bCs/>
                      <w:color w:val="008312"/>
                      <w:sz w:val="18"/>
                      <w:szCs w:val="18"/>
                      <w:shd w:val="clear" w:color="auto" w:fill="FFFFFF"/>
                    </w:rPr>
                  </w:rPrChange>
                </w:rPr>
                <w:t>// A implementação dos requisitos dos protocolos vão aqui</w:t>
              </w:r>
            </w:ins>
          </w:p>
          <w:p w14:paraId="53ED58F6" w14:textId="77777777" w:rsidR="00466F2D" w:rsidRPr="000F501E" w:rsidRDefault="00466F2D" w:rsidP="00466F2D">
            <w:pPr>
              <w:shd w:val="clear" w:color="auto" w:fill="FFFFFF"/>
              <w:spacing w:before="0" w:after="0"/>
              <w:ind w:left="567"/>
              <w:jc w:val="left"/>
              <w:textAlignment w:val="baseline"/>
              <w:rPr>
                <w:ins w:id="801" w:author="Willian" w:date="2017-01-14T17:40:00Z"/>
                <w:rFonts w:ascii="Menlo" w:eastAsia="Times New Roman" w:hAnsi="Menlo" w:cs="Menlo"/>
                <w:bCs/>
                <w:color w:val="808080" w:themeColor="background1" w:themeShade="80"/>
                <w:sz w:val="14"/>
                <w:szCs w:val="18"/>
                <w:shd w:val="clear" w:color="auto" w:fill="FFFFFF"/>
                <w:rPrChange w:id="802" w:author="Willian" w:date="2017-01-14T17:42:00Z">
                  <w:rPr>
                    <w:ins w:id="803" w:author="Willian" w:date="2017-01-14T17:40:00Z"/>
                    <w:rFonts w:ascii="Menlo" w:eastAsia="Times New Roman" w:hAnsi="Menlo" w:cs="Menlo"/>
                    <w:bCs/>
                    <w:color w:val="000000"/>
                    <w:sz w:val="18"/>
                    <w:szCs w:val="18"/>
                    <w:shd w:val="clear" w:color="auto" w:fill="FFFFFF"/>
                  </w:rPr>
                </w:rPrChange>
              </w:rPr>
            </w:pPr>
            <w:ins w:id="804" w:author="Willian" w:date="2017-01-14T17:40:00Z">
              <w:r w:rsidRPr="000F501E">
                <w:rPr>
                  <w:rFonts w:ascii="Menlo" w:eastAsia="Times New Roman" w:hAnsi="Menlo" w:cs="Menlo"/>
                  <w:bCs/>
                  <w:color w:val="808080" w:themeColor="background1" w:themeShade="80"/>
                  <w:sz w:val="14"/>
                  <w:szCs w:val="18"/>
                  <w:shd w:val="clear" w:color="auto" w:fill="FFFFFF"/>
                  <w:rPrChange w:id="805" w:author="Willian" w:date="2017-01-14T17:42:00Z">
                    <w:rPr>
                      <w:rFonts w:ascii="Menlo" w:eastAsia="Times New Roman" w:hAnsi="Menlo" w:cs="Menlo"/>
                      <w:bCs/>
                      <w:color w:val="000000"/>
                      <w:sz w:val="18"/>
                      <w:szCs w:val="18"/>
                      <w:shd w:val="clear" w:color="auto" w:fill="FFFFFF"/>
                    </w:rPr>
                  </w:rPrChange>
                </w:rPr>
                <w:t>}</w:t>
              </w:r>
            </w:ins>
          </w:p>
          <w:p w14:paraId="42863AD7" w14:textId="4A6ACDA3" w:rsidR="00466F2D" w:rsidRPr="00466F2D" w:rsidRDefault="00466F2D" w:rsidP="00184F87">
            <w:pPr>
              <w:spacing w:before="0" w:after="0"/>
              <w:ind w:left="567"/>
              <w:jc w:val="left"/>
              <w:textAlignment w:val="baseline"/>
              <w:rPr>
                <w:ins w:id="806" w:author="Willian" w:date="2017-01-14T17:40:00Z"/>
                <w:rFonts w:ascii="Menlo" w:eastAsia="Times New Roman" w:hAnsi="Menlo" w:cs="Menlo"/>
                <w:bCs/>
                <w:color w:val="A6A6A6" w:themeColor="background1" w:themeShade="A6"/>
                <w:sz w:val="14"/>
                <w:szCs w:val="18"/>
                <w:rPrChange w:id="807" w:author="Willian" w:date="2017-01-14T17:40:00Z">
                  <w:rPr>
                    <w:ins w:id="808" w:author="Willian" w:date="2017-01-14T17:40:00Z"/>
                    <w:rFonts w:ascii="Menlo" w:eastAsia="Times New Roman" w:hAnsi="Menlo" w:cs="Menlo"/>
                    <w:bCs/>
                    <w:color w:val="A6A6A6" w:themeColor="background1" w:themeShade="A6"/>
                    <w:sz w:val="16"/>
                    <w:szCs w:val="18"/>
                  </w:rPr>
                </w:rPrChange>
              </w:rPr>
            </w:pPr>
          </w:p>
        </w:tc>
        <w:tc>
          <w:tcPr>
            <w:tcW w:w="4275" w:type="dxa"/>
            <w:vAlign w:val="center"/>
          </w:tcPr>
          <w:p w14:paraId="328C1B2E" w14:textId="65AF3FC3" w:rsidR="00466F2D" w:rsidRPr="00184F87" w:rsidRDefault="000F501E" w:rsidP="00184F87">
            <w:pPr>
              <w:jc w:val="left"/>
              <w:rPr>
                <w:ins w:id="809" w:author="Willian" w:date="2017-01-14T17:40:00Z"/>
                <w:sz w:val="18"/>
                <w:szCs w:val="18"/>
              </w:rPr>
            </w:pPr>
            <w:ins w:id="810" w:author="Willian" w:date="2017-01-14T17:47:00Z">
              <w:r>
                <w:rPr>
                  <w:sz w:val="18"/>
                  <w:szCs w:val="18"/>
                </w:rPr>
                <w:t>Uma extensão que estende um tipo existente pode adotar um ou mais protocolos.</w:t>
              </w:r>
            </w:ins>
          </w:p>
        </w:tc>
      </w:tr>
    </w:tbl>
    <w:p w14:paraId="4BBD25C3" w14:textId="77777777" w:rsidR="00466F2D" w:rsidRPr="00466F2D" w:rsidRDefault="00466F2D" w:rsidP="00466F2D">
      <w:pPr>
        <w:rPr>
          <w:ins w:id="811" w:author="Willian" w:date="2017-01-14T14:33:00Z"/>
          <w:rPrChange w:id="812" w:author="Willian" w:date="2017-01-14T17:37:00Z">
            <w:rPr>
              <w:ins w:id="813" w:author="Willian" w:date="2017-01-14T14:33:00Z"/>
            </w:rPr>
          </w:rPrChange>
        </w:rPr>
        <w:pPrChange w:id="814" w:author="Willian" w:date="2017-01-14T17:37:00Z">
          <w:pPr/>
        </w:pPrChange>
      </w:pPr>
    </w:p>
    <w:p w14:paraId="2E486CA8" w14:textId="0676D128" w:rsidR="00BE55EF" w:rsidRDefault="00BE55EF" w:rsidP="00BE55EF">
      <w:pPr>
        <w:pStyle w:val="Ttulo4"/>
        <w:rPr>
          <w:ins w:id="815" w:author="Willian" w:date="2017-01-14T17:47:00Z"/>
        </w:rPr>
        <w:pPrChange w:id="816" w:author="Willian" w:date="2017-01-14T14:35:00Z">
          <w:pPr/>
        </w:pPrChange>
      </w:pPr>
      <w:ins w:id="817" w:author="Willian" w:date="2017-01-14T14:33:00Z">
        <w:r>
          <w:t>1.4.2.</w:t>
        </w:r>
        <w:r>
          <w:tab/>
          <w:t>Conformidade de protocolos com Extensions</w:t>
        </w:r>
      </w:ins>
    </w:p>
    <w:p w14:paraId="0F2E11DB" w14:textId="63B45320" w:rsidR="000F501E" w:rsidRDefault="000F501E" w:rsidP="000F501E">
      <w:pPr>
        <w:rPr>
          <w:ins w:id="818" w:author="Willian" w:date="2017-01-14T18:01:00Z"/>
        </w:rPr>
        <w:pPrChange w:id="819" w:author="Willian" w:date="2017-01-14T17:47:00Z">
          <w:pPr/>
        </w:pPrChange>
      </w:pPr>
      <w:ins w:id="820" w:author="Willian" w:date="2017-01-14T17:48:00Z">
        <w:r>
          <w:t>Extensões podem adotar e estar conforme com um novo tipo de protocolo, e como el</w:t>
        </w:r>
      </w:ins>
      <w:ins w:id="821" w:author="Willian" w:date="2017-01-14T17:49:00Z">
        <w:r>
          <w:t>a adiciona novas propriedades, ela á capaz de adicionar todos os requisitos exigidos para conformidade de um protocolo.</w:t>
        </w:r>
      </w:ins>
    </w:p>
    <w:p w14:paraId="557694F5" w14:textId="7630A0D1" w:rsidR="00F13CB9" w:rsidRDefault="00F13CB9" w:rsidP="000F501E">
      <w:pPr>
        <w:rPr>
          <w:ins w:id="822" w:author="Willian" w:date="2017-01-14T18:08:00Z"/>
        </w:rPr>
        <w:pPrChange w:id="823" w:author="Willian" w:date="2017-01-14T17:47:00Z">
          <w:pPr/>
        </w:pPrChange>
      </w:pPr>
      <w:ins w:id="824" w:author="Willian" w:date="2017-01-14T18:01:00Z">
        <w:r>
          <w:t>Mostre o novo protocolo e como</w:t>
        </w:r>
        <w:r w:rsidR="00E8791A">
          <w:t xml:space="preserve"> a extensão o adota. É como se a classe Dice tivesse </w:t>
        </w:r>
      </w:ins>
      <w:ins w:id="825" w:author="Willian" w:date="2017-01-14T18:02:00Z">
        <w:r w:rsidR="00E8791A">
          <w:t>fornecido na sua implementação original e agora, qualquer instancia de Dice pode ser tratada como TextRepresentable</w:t>
        </w:r>
      </w:ins>
      <w:ins w:id="826" w:author="Willian" w:date="2017-01-14T18:07:00Z">
        <w:r w:rsidR="00E8791A">
          <w:t xml:space="preserve">. Sendo assim, a extensão adiciona uma propriedade a classe Dice que faz com que ela entre em </w:t>
        </w:r>
      </w:ins>
      <w:ins w:id="827" w:author="Willian" w:date="2017-01-14T18:08:00Z">
        <w:r w:rsidR="00E8791A">
          <w:t>conformidade</w:t>
        </w:r>
      </w:ins>
      <w:ins w:id="828" w:author="Willian" w:date="2017-01-14T18:07:00Z">
        <w:r w:rsidR="00E8791A">
          <w:t xml:space="preserve"> </w:t>
        </w:r>
      </w:ins>
      <w:ins w:id="829" w:author="Willian" w:date="2017-01-14T18:08:00Z">
        <w:r w:rsidR="00E8791A">
          <w:t xml:space="preserve">com o protocolo. Não confundir este tipo de </w:t>
        </w:r>
      </w:ins>
      <w:ins w:id="830" w:author="Willian" w:date="2017-01-15T02:17:00Z">
        <w:r w:rsidR="00012747">
          <w:t>extensão</w:t>
        </w:r>
      </w:ins>
      <w:ins w:id="831" w:author="Willian" w:date="2017-01-14T18:08:00Z">
        <w:r w:rsidR="00E8791A">
          <w:t xml:space="preserve"> com uma relação de herança como vimos </w:t>
        </w:r>
      </w:ins>
      <w:ins w:id="832" w:author="Willian" w:date="2017-01-15T02:16:00Z">
        <w:r w:rsidR="00012747">
          <w:t>nas</w:t>
        </w:r>
      </w:ins>
      <w:ins w:id="833" w:author="Willian" w:date="2017-01-14T18:08:00Z">
        <w:r w:rsidR="00E8791A">
          <w:t xml:space="preserve"> outras linguagens.</w:t>
        </w:r>
      </w:ins>
    </w:p>
    <w:p w14:paraId="4AAAF4A6" w14:textId="77777777" w:rsidR="00E8791A" w:rsidRDefault="00E8791A" w:rsidP="000F501E">
      <w:pPr>
        <w:rPr>
          <w:ins w:id="834" w:author="Willian" w:date="2017-01-14T18:09:00Z"/>
        </w:rPr>
        <w:pPrChange w:id="835" w:author="Willian" w:date="2017-01-14T17:47:00Z">
          <w:pPr/>
        </w:pPrChange>
      </w:pPr>
    </w:p>
    <w:p w14:paraId="71EBF831" w14:textId="77777777" w:rsidR="00E8791A" w:rsidRPr="000F501E" w:rsidRDefault="00E8791A" w:rsidP="000F501E">
      <w:pPr>
        <w:rPr>
          <w:ins w:id="836" w:author="Willian" w:date="2017-01-14T14:33:00Z"/>
          <w:rPrChange w:id="837" w:author="Willian" w:date="2017-01-14T17:47:00Z">
            <w:rPr>
              <w:ins w:id="838" w:author="Willian" w:date="2017-01-14T14:33:00Z"/>
            </w:rPr>
          </w:rPrChange>
        </w:rPr>
        <w:pPrChange w:id="839" w:author="Willian" w:date="2017-01-14T17:47:00Z">
          <w:pPr/>
        </w:pPrChange>
      </w:pPr>
    </w:p>
    <w:p w14:paraId="2B7D3AC8" w14:textId="17429DD0" w:rsidR="00BE55EF" w:rsidRDefault="00BE55EF" w:rsidP="00BE55EF">
      <w:pPr>
        <w:pStyle w:val="Ttulo3"/>
        <w:rPr>
          <w:ins w:id="840" w:author="Willian" w:date="2017-01-14T18:10:00Z"/>
        </w:rPr>
        <w:pPrChange w:id="841" w:author="Willian" w:date="2017-01-14T14:36:00Z">
          <w:pPr/>
        </w:pPrChange>
      </w:pPr>
      <w:ins w:id="842" w:author="Willian" w:date="2017-01-14T14:33:00Z">
        <w:r>
          <w:t>1.5.</w:t>
        </w:r>
        <w:r>
          <w:tab/>
          <w:t>Checando conformidade com protocolo</w:t>
        </w:r>
      </w:ins>
    </w:p>
    <w:p w14:paraId="049D5CC0" w14:textId="64605584" w:rsidR="00E8791A" w:rsidRDefault="00E8791A" w:rsidP="00E8791A">
      <w:pPr>
        <w:rPr>
          <w:ins w:id="843" w:author="Willian" w:date="2017-01-14T18:17:00Z"/>
        </w:rPr>
        <w:pPrChange w:id="844" w:author="Willian" w:date="2017-01-14T18:10:00Z">
          <w:pPr/>
        </w:pPrChange>
      </w:pPr>
      <w:ins w:id="845" w:author="Willian" w:date="2017-01-14T18:10:00Z">
        <w:r>
          <w:t xml:space="preserve">Para checar </w:t>
        </w:r>
      </w:ins>
      <w:ins w:id="846" w:author="Willian" w:date="2017-01-14T18:16:00Z">
        <w:r w:rsidR="00B23610">
          <w:t xml:space="preserve">e converter </w:t>
        </w:r>
      </w:ins>
      <w:ins w:id="847" w:author="Willian" w:date="2017-01-14T18:10:00Z">
        <w:r>
          <w:t xml:space="preserve">protocolos utiliza-se os operadores </w:t>
        </w:r>
      </w:ins>
      <w:ins w:id="848" w:author="Willian" w:date="2017-01-14T18:11:00Z">
        <w:r>
          <w:rPr>
            <w:b/>
          </w:rPr>
          <w:t>is</w:t>
        </w:r>
        <w:r>
          <w:t xml:space="preserve"> e </w:t>
        </w:r>
        <w:r>
          <w:rPr>
            <w:b/>
          </w:rPr>
          <w:t>as</w:t>
        </w:r>
        <w:r w:rsidR="00B23610">
          <w:t>.</w:t>
        </w:r>
      </w:ins>
      <w:ins w:id="849" w:author="Willian" w:date="2017-01-14T18:16:00Z">
        <w:r w:rsidR="00B23610">
          <w:t xml:space="preserve"> Como na verificação e conversão de tipos, temos:</w:t>
        </w:r>
      </w:ins>
    </w:p>
    <w:tbl>
      <w:tblPr>
        <w:tblStyle w:val="Tabelacomgrade"/>
        <w:tblW w:w="0" w:type="auto"/>
        <w:tblLayout w:type="fixed"/>
        <w:tblLook w:val="04A0" w:firstRow="1" w:lastRow="0" w:firstColumn="1" w:lastColumn="0" w:noHBand="0" w:noVBand="1"/>
        <w:tblPrChange w:id="850" w:author="Willian" w:date="2017-01-14T18:19:00Z">
          <w:tblPr>
            <w:tblStyle w:val="Tabelacomgrade"/>
            <w:tblW w:w="0" w:type="auto"/>
            <w:tblLook w:val="04A0" w:firstRow="1" w:lastRow="0" w:firstColumn="1" w:lastColumn="0" w:noHBand="0" w:noVBand="1"/>
          </w:tblPr>
        </w:tblPrChange>
      </w:tblPr>
      <w:tblGrid>
        <w:gridCol w:w="1525"/>
        <w:gridCol w:w="7024"/>
        <w:tblGridChange w:id="851">
          <w:tblGrid>
            <w:gridCol w:w="4274"/>
            <w:gridCol w:w="4275"/>
          </w:tblGrid>
        </w:tblGridChange>
      </w:tblGrid>
      <w:tr w:rsidR="00B23610" w:rsidRPr="00184F87" w14:paraId="24734551" w14:textId="77777777" w:rsidTr="00B23610">
        <w:trPr>
          <w:ins w:id="852" w:author="Willian" w:date="2017-01-14T18:17:00Z"/>
        </w:trPr>
        <w:tc>
          <w:tcPr>
            <w:tcW w:w="1525" w:type="dxa"/>
            <w:tcPrChange w:id="853" w:author="Willian" w:date="2017-01-14T18:19:00Z">
              <w:tcPr>
                <w:tcW w:w="4274" w:type="dxa"/>
              </w:tcPr>
            </w:tcPrChange>
          </w:tcPr>
          <w:p w14:paraId="064EE1D4" w14:textId="4EE80DA5" w:rsidR="00B23610" w:rsidRPr="00184F87" w:rsidRDefault="00B23610" w:rsidP="00184F87">
            <w:pPr>
              <w:jc w:val="center"/>
              <w:rPr>
                <w:ins w:id="854" w:author="Willian" w:date="2017-01-14T18:17:00Z"/>
                <w:b/>
                <w:sz w:val="20"/>
              </w:rPr>
            </w:pPr>
            <w:ins w:id="855" w:author="Willian" w:date="2017-01-14T18:17:00Z">
              <w:r>
                <w:rPr>
                  <w:b/>
                  <w:sz w:val="20"/>
                </w:rPr>
                <w:t>Operador</w:t>
              </w:r>
            </w:ins>
          </w:p>
        </w:tc>
        <w:tc>
          <w:tcPr>
            <w:tcW w:w="7024" w:type="dxa"/>
            <w:tcPrChange w:id="856" w:author="Willian" w:date="2017-01-14T18:19:00Z">
              <w:tcPr>
                <w:tcW w:w="4275" w:type="dxa"/>
              </w:tcPr>
            </w:tcPrChange>
          </w:tcPr>
          <w:p w14:paraId="1B3A3E43" w14:textId="77777777" w:rsidR="00B23610" w:rsidRPr="00184F87" w:rsidRDefault="00B23610" w:rsidP="00184F87">
            <w:pPr>
              <w:jc w:val="center"/>
              <w:rPr>
                <w:ins w:id="857" w:author="Willian" w:date="2017-01-14T18:17:00Z"/>
                <w:b/>
                <w:sz w:val="20"/>
              </w:rPr>
            </w:pPr>
            <w:ins w:id="858" w:author="Willian" w:date="2017-01-14T18:17:00Z">
              <w:r w:rsidRPr="00184F87">
                <w:rPr>
                  <w:b/>
                  <w:sz w:val="20"/>
                </w:rPr>
                <w:t>Definição</w:t>
              </w:r>
            </w:ins>
          </w:p>
        </w:tc>
      </w:tr>
      <w:tr w:rsidR="00B23610" w:rsidRPr="00184F87" w14:paraId="4AAECAF3" w14:textId="77777777" w:rsidTr="00B23610">
        <w:trPr>
          <w:ins w:id="859" w:author="Willian" w:date="2017-01-14T18:17:00Z"/>
        </w:trPr>
        <w:tc>
          <w:tcPr>
            <w:tcW w:w="1525" w:type="dxa"/>
            <w:vAlign w:val="center"/>
            <w:tcPrChange w:id="860" w:author="Willian" w:date="2017-01-14T18:19:00Z">
              <w:tcPr>
                <w:tcW w:w="4274" w:type="dxa"/>
              </w:tcPr>
            </w:tcPrChange>
          </w:tcPr>
          <w:p w14:paraId="41EB7694" w14:textId="6444057C" w:rsidR="00B23610" w:rsidRPr="00B23610" w:rsidRDefault="00B23610" w:rsidP="00B23610">
            <w:pPr>
              <w:tabs>
                <w:tab w:val="left" w:pos="1042"/>
              </w:tabs>
              <w:spacing w:before="0" w:after="0"/>
              <w:jc w:val="center"/>
              <w:textAlignment w:val="baseline"/>
              <w:rPr>
                <w:ins w:id="861" w:author="Willian" w:date="2017-01-14T18:17:00Z"/>
                <w:rFonts w:ascii="Menlo" w:eastAsia="Times New Roman" w:hAnsi="Menlo" w:cs="Menlo"/>
                <w:b/>
                <w:bCs/>
                <w:color w:val="000000" w:themeColor="text1"/>
                <w:sz w:val="14"/>
                <w:szCs w:val="18"/>
                <w:rPrChange w:id="862" w:author="Willian" w:date="2017-01-14T18:18:00Z">
                  <w:rPr>
                    <w:ins w:id="863" w:author="Willian" w:date="2017-01-14T18:17:00Z"/>
                    <w:rFonts w:ascii="Menlo" w:eastAsia="Times New Roman" w:hAnsi="Menlo" w:cs="Menlo"/>
                    <w:bCs/>
                    <w:color w:val="A6A6A6" w:themeColor="background1" w:themeShade="A6"/>
                    <w:sz w:val="14"/>
                    <w:szCs w:val="18"/>
                  </w:rPr>
                </w:rPrChange>
              </w:rPr>
              <w:pPrChange w:id="864" w:author="Willian" w:date="2017-01-14T18:18:00Z">
                <w:pPr>
                  <w:tabs>
                    <w:tab w:val="left" w:pos="1042"/>
                  </w:tabs>
                  <w:spacing w:before="0" w:after="0"/>
                  <w:ind w:left="567"/>
                  <w:jc w:val="left"/>
                  <w:textAlignment w:val="baseline"/>
                </w:pPr>
              </w:pPrChange>
            </w:pPr>
            <w:ins w:id="865" w:author="Willian" w:date="2017-01-14T18:17:00Z">
              <w:r w:rsidRPr="00B23610">
                <w:rPr>
                  <w:rFonts w:ascii="Menlo" w:eastAsia="Times New Roman" w:hAnsi="Menlo" w:cs="Menlo"/>
                  <w:b/>
                  <w:bCs/>
                  <w:color w:val="000000" w:themeColor="text1"/>
                  <w:sz w:val="14"/>
                  <w:szCs w:val="18"/>
                  <w:rPrChange w:id="866" w:author="Willian" w:date="2017-01-14T18:18:00Z">
                    <w:rPr>
                      <w:rFonts w:ascii="Menlo" w:eastAsia="Times New Roman" w:hAnsi="Menlo" w:cs="Menlo"/>
                      <w:bCs/>
                      <w:color w:val="A6A6A6" w:themeColor="background1" w:themeShade="A6"/>
                      <w:sz w:val="14"/>
                      <w:szCs w:val="18"/>
                    </w:rPr>
                  </w:rPrChange>
                </w:rPr>
                <w:t>is</w:t>
              </w:r>
            </w:ins>
          </w:p>
        </w:tc>
        <w:tc>
          <w:tcPr>
            <w:tcW w:w="7024" w:type="dxa"/>
            <w:vAlign w:val="center"/>
            <w:tcPrChange w:id="867" w:author="Willian" w:date="2017-01-14T18:19:00Z">
              <w:tcPr>
                <w:tcW w:w="4275" w:type="dxa"/>
                <w:vAlign w:val="center"/>
              </w:tcPr>
            </w:tcPrChange>
          </w:tcPr>
          <w:p w14:paraId="0130DD84" w14:textId="14E2C700" w:rsidR="00B23610" w:rsidRPr="00184F87" w:rsidRDefault="00B23610" w:rsidP="00184F87">
            <w:pPr>
              <w:jc w:val="left"/>
              <w:rPr>
                <w:ins w:id="868" w:author="Willian" w:date="2017-01-14T18:17:00Z"/>
                <w:sz w:val="18"/>
                <w:szCs w:val="18"/>
              </w:rPr>
            </w:pPr>
            <w:ins w:id="869" w:author="Willian" w:date="2017-01-14T18:19:00Z">
              <w:r>
                <w:rPr>
                  <w:sz w:val="18"/>
                  <w:szCs w:val="18"/>
                </w:rPr>
                <w:t xml:space="preserve">Retorna true se uma instancia </w:t>
              </w:r>
            </w:ins>
            <w:ins w:id="870" w:author="Willian" w:date="2017-01-14T18:32:00Z">
              <w:r w:rsidR="00307243">
                <w:rPr>
                  <w:sz w:val="18"/>
                  <w:szCs w:val="18"/>
                </w:rPr>
                <w:t>está</w:t>
              </w:r>
            </w:ins>
            <w:ins w:id="871" w:author="Willian" w:date="2017-01-14T18:19:00Z">
              <w:r>
                <w:rPr>
                  <w:sz w:val="18"/>
                  <w:szCs w:val="18"/>
                </w:rPr>
                <w:t xml:space="preserve"> em conformidade com o protocolo e false caso contrário.</w:t>
              </w:r>
            </w:ins>
          </w:p>
        </w:tc>
      </w:tr>
      <w:tr w:rsidR="00B23610" w:rsidRPr="00184F87" w14:paraId="75D19BE1" w14:textId="77777777" w:rsidTr="00B23610">
        <w:trPr>
          <w:ins w:id="872" w:author="Willian" w:date="2017-01-14T18:17:00Z"/>
        </w:trPr>
        <w:tc>
          <w:tcPr>
            <w:tcW w:w="1525" w:type="dxa"/>
            <w:vAlign w:val="center"/>
            <w:tcPrChange w:id="873" w:author="Willian" w:date="2017-01-14T18:19:00Z">
              <w:tcPr>
                <w:tcW w:w="4274" w:type="dxa"/>
              </w:tcPr>
            </w:tcPrChange>
          </w:tcPr>
          <w:p w14:paraId="278968E1" w14:textId="77096E8F" w:rsidR="00B23610" w:rsidRPr="00B23610" w:rsidRDefault="00B23610" w:rsidP="00B23610">
            <w:pPr>
              <w:spacing w:before="0" w:after="0"/>
              <w:jc w:val="center"/>
              <w:textAlignment w:val="baseline"/>
              <w:rPr>
                <w:ins w:id="874" w:author="Willian" w:date="2017-01-14T18:17:00Z"/>
                <w:rFonts w:ascii="Menlo" w:eastAsia="Times New Roman" w:hAnsi="Menlo" w:cs="Menlo"/>
                <w:b/>
                <w:bCs/>
                <w:color w:val="000000" w:themeColor="text1"/>
                <w:sz w:val="14"/>
                <w:szCs w:val="18"/>
                <w:rPrChange w:id="875" w:author="Willian" w:date="2017-01-14T18:18:00Z">
                  <w:rPr>
                    <w:ins w:id="876" w:author="Willian" w:date="2017-01-14T18:17:00Z"/>
                    <w:rFonts w:ascii="Menlo" w:eastAsia="Times New Roman" w:hAnsi="Menlo" w:cs="Menlo"/>
                    <w:bCs/>
                    <w:color w:val="A6A6A6" w:themeColor="background1" w:themeShade="A6"/>
                    <w:sz w:val="14"/>
                    <w:szCs w:val="18"/>
                  </w:rPr>
                </w:rPrChange>
              </w:rPr>
              <w:pPrChange w:id="877" w:author="Willian" w:date="2017-01-14T18:18:00Z">
                <w:pPr>
                  <w:spacing w:before="0" w:after="0"/>
                  <w:ind w:left="567"/>
                  <w:jc w:val="left"/>
                  <w:textAlignment w:val="baseline"/>
                </w:pPr>
              </w:pPrChange>
            </w:pPr>
            <w:ins w:id="878" w:author="Willian" w:date="2017-01-14T18:17:00Z">
              <w:r w:rsidRPr="00B23610">
                <w:rPr>
                  <w:rFonts w:ascii="Menlo" w:eastAsia="Times New Roman" w:hAnsi="Menlo" w:cs="Menlo"/>
                  <w:b/>
                  <w:bCs/>
                  <w:color w:val="000000" w:themeColor="text1"/>
                  <w:sz w:val="14"/>
                  <w:szCs w:val="18"/>
                  <w:rPrChange w:id="879" w:author="Willian" w:date="2017-01-14T18:18:00Z">
                    <w:rPr>
                      <w:rFonts w:ascii="Menlo" w:eastAsia="Times New Roman" w:hAnsi="Menlo" w:cs="Menlo"/>
                      <w:bCs/>
                      <w:color w:val="A6A6A6" w:themeColor="background1" w:themeShade="A6"/>
                      <w:sz w:val="14"/>
                      <w:szCs w:val="18"/>
                    </w:rPr>
                  </w:rPrChange>
                </w:rPr>
                <w:t>as?</w:t>
              </w:r>
            </w:ins>
          </w:p>
        </w:tc>
        <w:tc>
          <w:tcPr>
            <w:tcW w:w="7024" w:type="dxa"/>
            <w:vAlign w:val="center"/>
            <w:tcPrChange w:id="880" w:author="Willian" w:date="2017-01-14T18:19:00Z">
              <w:tcPr>
                <w:tcW w:w="4275" w:type="dxa"/>
                <w:vAlign w:val="center"/>
              </w:tcPr>
            </w:tcPrChange>
          </w:tcPr>
          <w:p w14:paraId="5D8942B9" w14:textId="603BC97D" w:rsidR="00B23610" w:rsidRPr="00184F87" w:rsidRDefault="00B23610" w:rsidP="00184F87">
            <w:pPr>
              <w:jc w:val="left"/>
              <w:rPr>
                <w:ins w:id="881" w:author="Willian" w:date="2017-01-14T18:17:00Z"/>
                <w:sz w:val="18"/>
                <w:szCs w:val="18"/>
              </w:rPr>
            </w:pPr>
            <w:ins w:id="882" w:author="Willian" w:date="2017-01-14T18:20:00Z">
              <w:r>
                <w:rPr>
                  <w:sz w:val="18"/>
                  <w:szCs w:val="18"/>
                </w:rPr>
                <w:t xml:space="preserve">Se a instancia estiver conforme o protocolo, </w:t>
              </w:r>
            </w:ins>
            <w:ins w:id="883" w:author="Willian" w:date="2017-01-14T18:36:00Z">
              <w:r w:rsidR="00307243">
                <w:rPr>
                  <w:sz w:val="18"/>
                  <w:szCs w:val="18"/>
                </w:rPr>
                <w:t>retorna</w:t>
              </w:r>
            </w:ins>
            <w:ins w:id="884" w:author="Willian" w:date="2017-01-14T18:20:00Z">
              <w:r>
                <w:rPr>
                  <w:sz w:val="18"/>
                  <w:szCs w:val="18"/>
                </w:rPr>
                <w:t xml:space="preserve"> um valor opcional do tipo do protocolo, caso contr</w:t>
              </w:r>
            </w:ins>
            <w:ins w:id="885" w:author="Willian" w:date="2017-01-14T18:21:00Z">
              <w:r>
                <w:rPr>
                  <w:sz w:val="18"/>
                  <w:szCs w:val="18"/>
                </w:rPr>
                <w:t xml:space="preserve">ário, retorna </w:t>
              </w:r>
              <w:r w:rsidRPr="00B23610">
                <w:rPr>
                  <w:b/>
                  <w:sz w:val="18"/>
                  <w:szCs w:val="18"/>
                  <w:rPrChange w:id="886" w:author="Willian" w:date="2017-01-14T18:21:00Z">
                    <w:rPr>
                      <w:sz w:val="18"/>
                      <w:szCs w:val="18"/>
                    </w:rPr>
                  </w:rPrChange>
                </w:rPr>
                <w:t>nil</w:t>
              </w:r>
              <w:r>
                <w:rPr>
                  <w:sz w:val="18"/>
                  <w:szCs w:val="18"/>
                </w:rPr>
                <w:t>.</w:t>
              </w:r>
            </w:ins>
          </w:p>
        </w:tc>
      </w:tr>
      <w:tr w:rsidR="007D015F" w:rsidRPr="00184F87" w14:paraId="0B2D5FF5" w14:textId="77777777" w:rsidTr="00B23610">
        <w:trPr>
          <w:ins w:id="887" w:author="Willian" w:date="2017-01-14T18:17:00Z"/>
        </w:trPr>
        <w:tc>
          <w:tcPr>
            <w:tcW w:w="1525" w:type="dxa"/>
            <w:vAlign w:val="center"/>
            <w:tcPrChange w:id="888" w:author="Willian" w:date="2017-01-14T18:19:00Z">
              <w:tcPr>
                <w:tcW w:w="4274" w:type="dxa"/>
              </w:tcPr>
            </w:tcPrChange>
          </w:tcPr>
          <w:p w14:paraId="0BA7962A" w14:textId="57973C37" w:rsidR="007D015F" w:rsidRPr="00B23610" w:rsidRDefault="007D015F" w:rsidP="007D015F">
            <w:pPr>
              <w:spacing w:before="0" w:after="0"/>
              <w:jc w:val="center"/>
              <w:textAlignment w:val="baseline"/>
              <w:rPr>
                <w:ins w:id="889" w:author="Willian" w:date="2017-01-14T18:17:00Z"/>
                <w:rFonts w:ascii="Menlo" w:eastAsia="Times New Roman" w:hAnsi="Menlo" w:cs="Menlo"/>
                <w:b/>
                <w:bCs/>
                <w:color w:val="000000" w:themeColor="text1"/>
                <w:sz w:val="14"/>
                <w:szCs w:val="18"/>
                <w:rPrChange w:id="890" w:author="Willian" w:date="2017-01-14T18:18:00Z">
                  <w:rPr>
                    <w:ins w:id="891" w:author="Willian" w:date="2017-01-14T18:17:00Z"/>
                    <w:rFonts w:ascii="Menlo" w:eastAsia="Times New Roman" w:hAnsi="Menlo" w:cs="Menlo"/>
                    <w:bCs/>
                    <w:color w:val="A6A6A6" w:themeColor="background1" w:themeShade="A6"/>
                    <w:sz w:val="14"/>
                    <w:szCs w:val="18"/>
                  </w:rPr>
                </w:rPrChange>
              </w:rPr>
              <w:pPrChange w:id="892" w:author="Willian" w:date="2017-01-14T18:18:00Z">
                <w:pPr>
                  <w:spacing w:before="0" w:after="0"/>
                  <w:ind w:left="567"/>
                  <w:jc w:val="left"/>
                  <w:textAlignment w:val="baseline"/>
                </w:pPr>
              </w:pPrChange>
            </w:pPr>
            <w:ins w:id="893" w:author="Willian" w:date="2017-01-14T18:17:00Z">
              <w:r w:rsidRPr="00B23610">
                <w:rPr>
                  <w:rFonts w:ascii="Menlo" w:eastAsia="Times New Roman" w:hAnsi="Menlo" w:cs="Menlo"/>
                  <w:b/>
                  <w:bCs/>
                  <w:color w:val="000000" w:themeColor="text1"/>
                  <w:sz w:val="14"/>
                  <w:szCs w:val="18"/>
                  <w:rPrChange w:id="894" w:author="Willian" w:date="2017-01-14T18:18:00Z">
                    <w:rPr>
                      <w:rFonts w:ascii="Menlo" w:eastAsia="Times New Roman" w:hAnsi="Menlo" w:cs="Menlo"/>
                      <w:bCs/>
                      <w:color w:val="A6A6A6" w:themeColor="background1" w:themeShade="A6"/>
                      <w:sz w:val="14"/>
                      <w:szCs w:val="18"/>
                    </w:rPr>
                  </w:rPrChange>
                </w:rPr>
                <w:t>as!</w:t>
              </w:r>
            </w:ins>
          </w:p>
        </w:tc>
        <w:tc>
          <w:tcPr>
            <w:tcW w:w="7024" w:type="dxa"/>
            <w:vAlign w:val="center"/>
            <w:tcPrChange w:id="895" w:author="Willian" w:date="2017-01-14T18:19:00Z">
              <w:tcPr>
                <w:tcW w:w="4275" w:type="dxa"/>
                <w:vAlign w:val="center"/>
              </w:tcPr>
            </w:tcPrChange>
          </w:tcPr>
          <w:p w14:paraId="37386FFF" w14:textId="368756C1" w:rsidR="007D015F" w:rsidRDefault="007D015F" w:rsidP="007D015F">
            <w:pPr>
              <w:jc w:val="left"/>
              <w:rPr>
                <w:ins w:id="896" w:author="Willian" w:date="2017-01-14T18:17:00Z"/>
                <w:sz w:val="18"/>
                <w:szCs w:val="18"/>
              </w:rPr>
            </w:pPr>
            <w:ins w:id="897" w:author="Willian" w:date="2017-01-14T18:25:00Z">
              <w:r>
                <w:rPr>
                  <w:sz w:val="18"/>
                  <w:szCs w:val="18"/>
                </w:rPr>
                <w:t>Força</w:t>
              </w:r>
            </w:ins>
            <w:ins w:id="898" w:author="Willian" w:date="2017-01-14T18:21:00Z">
              <w:r>
                <w:rPr>
                  <w:sz w:val="18"/>
                  <w:szCs w:val="18"/>
                </w:rPr>
                <w:t xml:space="preserve"> a conversão </w:t>
              </w:r>
            </w:ins>
            <w:ins w:id="899" w:author="Willian" w:date="2017-01-14T18:22:00Z">
              <w:r>
                <w:rPr>
                  <w:sz w:val="18"/>
                  <w:szCs w:val="18"/>
                </w:rPr>
                <w:t>para o tipo do protocolo</w:t>
              </w:r>
            </w:ins>
            <w:ins w:id="900" w:author="Willian" w:date="2017-01-14T18:25:00Z">
              <w:r>
                <w:rPr>
                  <w:sz w:val="18"/>
                  <w:szCs w:val="18"/>
                </w:rPr>
                <w:t>.</w:t>
              </w:r>
            </w:ins>
          </w:p>
        </w:tc>
      </w:tr>
    </w:tbl>
    <w:p w14:paraId="6A98E325" w14:textId="70AD9AC5" w:rsidR="00B23610" w:rsidRDefault="00307243" w:rsidP="00E8791A">
      <w:pPr>
        <w:rPr>
          <w:ins w:id="901" w:author="Willian" w:date="2017-01-14T18:34:00Z"/>
        </w:rPr>
        <w:pPrChange w:id="902" w:author="Willian" w:date="2017-01-14T18:10:00Z">
          <w:pPr/>
        </w:pPrChange>
      </w:pPr>
      <w:ins w:id="903" w:author="Willian" w:date="2017-01-14T18:33:00Z">
        <w:r>
          <w:lastRenderedPageBreak/>
          <w:t>No exemplo é dado o protocolo HasArea, com sua propriedade area do tipo Double</w:t>
        </w:r>
      </w:ins>
      <w:ins w:id="904" w:author="Willian" w:date="2017-01-14T18:36:00Z">
        <w:r>
          <w:t>, gettable</w:t>
        </w:r>
      </w:ins>
      <w:ins w:id="905" w:author="Willian" w:date="2017-01-14T18:34:00Z">
        <w:r>
          <w:t>.</w:t>
        </w:r>
      </w:ins>
    </w:p>
    <w:p w14:paraId="557BA002" w14:textId="27CAA332" w:rsidR="00307243" w:rsidRDefault="00307243" w:rsidP="00E8791A">
      <w:pPr>
        <w:rPr>
          <w:ins w:id="906" w:author="Willian" w:date="2017-01-14T18:37:00Z"/>
        </w:rPr>
        <w:pPrChange w:id="907" w:author="Willian" w:date="2017-01-14T18:10:00Z">
          <w:pPr/>
        </w:pPrChange>
      </w:pPr>
      <w:ins w:id="908" w:author="Willian" w:date="2017-01-14T18:34:00Z">
        <w:r>
          <w:t xml:space="preserve">As duas classes citadas adotam o protocolo e precisam ter a propriedade area do tipo Double para </w:t>
        </w:r>
      </w:ins>
      <w:ins w:id="909" w:author="Willian" w:date="2017-01-14T18:35:00Z">
        <w:r>
          <w:t>satisfazer</w:t>
        </w:r>
      </w:ins>
      <w:ins w:id="910" w:author="Willian" w:date="2017-01-14T18:34:00Z">
        <w:r>
          <w:t xml:space="preserve"> </w:t>
        </w:r>
      </w:ins>
      <w:ins w:id="911" w:author="Willian" w:date="2017-01-14T18:35:00Z">
        <w:r>
          <w:t>o protocolo. Verificando o código, as classes estão conformes</w:t>
        </w:r>
      </w:ins>
      <w:ins w:id="912" w:author="Willian" w:date="2017-01-14T18:37:00Z">
        <w:r>
          <w:t>, porque também são gettable</w:t>
        </w:r>
      </w:ins>
      <w:ins w:id="913" w:author="Willian" w:date="2017-01-14T18:35:00Z">
        <w:r>
          <w:t>.</w:t>
        </w:r>
      </w:ins>
      <w:ins w:id="914" w:author="Willian" w:date="2017-01-14T18:37:00Z">
        <w:r>
          <w:t xml:space="preserve"> </w:t>
        </w:r>
      </w:ins>
    </w:p>
    <w:p w14:paraId="60A151C4" w14:textId="3097C4BF" w:rsidR="00307243" w:rsidRDefault="00307243" w:rsidP="00E8791A">
      <w:pPr>
        <w:rPr>
          <w:ins w:id="915" w:author="Willian" w:date="2017-01-15T02:27:00Z"/>
        </w:rPr>
        <w:pPrChange w:id="916" w:author="Willian" w:date="2017-01-14T18:10:00Z">
          <w:pPr/>
        </w:pPrChange>
      </w:pPr>
      <w:ins w:id="917" w:author="Willian" w:date="2017-01-14T18:37:00Z">
        <w:r>
          <w:t>Já a classe Animal não se conforma com o protocolo</w:t>
        </w:r>
      </w:ins>
      <w:ins w:id="918" w:author="Willian" w:date="2017-01-14T18:38:00Z">
        <w:r>
          <w:t xml:space="preserve">. Depois disto é criado um array listando as classes e iterando </w:t>
        </w:r>
      </w:ins>
      <w:ins w:id="919" w:author="Willian" w:date="2017-01-14T18:39:00Z">
        <w:r>
          <w:t>seus objetos. Em seguida é criado uma forma de verificar a conformidade com o protocolo, com um repetidor</w:t>
        </w:r>
      </w:ins>
      <w:ins w:id="920" w:author="Willian" w:date="2017-01-14T18:41:00Z">
        <w:r>
          <w:t xml:space="preserve"> e um condicional</w:t>
        </w:r>
      </w:ins>
      <w:ins w:id="921" w:author="Willian" w:date="2017-01-14T18:39:00Z">
        <w:r>
          <w:t xml:space="preserve">. Ele </w:t>
        </w:r>
      </w:ins>
      <w:ins w:id="922" w:author="Willian" w:date="2017-01-14T18:40:00Z">
        <w:r>
          <w:t xml:space="preserve">usa o operador </w:t>
        </w:r>
        <w:r>
          <w:rPr>
            <w:b/>
          </w:rPr>
          <w:t>as?</w:t>
        </w:r>
        <w:r>
          <w:t xml:space="preserve"> que retorna true se </w:t>
        </w:r>
      </w:ins>
      <w:ins w:id="923" w:author="Willian" w:date="2017-01-14T18:41:00Z">
        <w:r>
          <w:t>a instancia estiver conforme o protocolo e imprimirá certa mensagem, caso n</w:t>
        </w:r>
      </w:ins>
      <w:ins w:id="924" w:author="Willian" w:date="2017-01-14T18:42:00Z">
        <w:r>
          <w:t>ão retorne true (else) irá imprimir outra mensagem.</w:t>
        </w:r>
      </w:ins>
    </w:p>
    <w:p w14:paraId="2A30614B" w14:textId="77777777" w:rsidR="00FD36C0" w:rsidRDefault="00FD36C0" w:rsidP="00E8791A">
      <w:pPr>
        <w:rPr>
          <w:ins w:id="925" w:author="Willian" w:date="2017-01-15T02:27:00Z"/>
        </w:rPr>
        <w:pPrChange w:id="926" w:author="Willian" w:date="2017-01-14T18:10:00Z">
          <w:pPr/>
        </w:pPrChange>
      </w:pPr>
    </w:p>
    <w:p w14:paraId="1D113E95" w14:textId="77777777" w:rsidR="00FD36C0" w:rsidRPr="00307243" w:rsidRDefault="00FD36C0" w:rsidP="00E8791A">
      <w:pPr>
        <w:rPr>
          <w:ins w:id="927" w:author="Willian" w:date="2017-01-14T14:33:00Z"/>
          <w:rPrChange w:id="928" w:author="Willian" w:date="2017-01-14T18:40:00Z">
            <w:rPr>
              <w:ins w:id="929" w:author="Willian" w:date="2017-01-14T14:33:00Z"/>
            </w:rPr>
          </w:rPrChange>
        </w:rPr>
        <w:pPrChange w:id="930" w:author="Willian" w:date="2017-01-14T18:10:00Z">
          <w:pPr/>
        </w:pPrChange>
      </w:pPr>
    </w:p>
    <w:p w14:paraId="7E44C4A6" w14:textId="71ACE377" w:rsidR="00BE55EF" w:rsidRDefault="00BE55EF" w:rsidP="00BE55EF">
      <w:pPr>
        <w:pStyle w:val="Ttulo3"/>
        <w:rPr>
          <w:ins w:id="931" w:author="Willian" w:date="2017-01-14T14:33:00Z"/>
        </w:rPr>
        <w:pPrChange w:id="932" w:author="Willian" w:date="2017-01-14T14:36:00Z">
          <w:pPr/>
        </w:pPrChange>
      </w:pPr>
      <w:ins w:id="933" w:author="Willian" w:date="2017-01-14T14:33:00Z">
        <w:r>
          <w:t>1.6.</w:t>
        </w:r>
        <w:r>
          <w:tab/>
          <w:t>Resumo</w:t>
        </w:r>
      </w:ins>
    </w:p>
    <w:p w14:paraId="1E3C04A1" w14:textId="28762066" w:rsidR="003322FE" w:rsidRDefault="005D1BA3">
      <w:pPr>
        <w:rPr>
          <w:ins w:id="934" w:author="Willian" w:date="2017-01-12T15:22:00Z"/>
        </w:rPr>
      </w:pPr>
      <w:ins w:id="935" w:author="Willian" w:date="2017-01-15T02:14:00Z">
        <w:r>
          <w:t xml:space="preserve">Nesta aula o aluno se aprofundou um pouco mais no assunto de protocolos, aprendeu os diferentes tipos </w:t>
        </w:r>
      </w:ins>
      <w:ins w:id="936" w:author="Willian" w:date="2017-01-15T02:15:00Z">
        <w:r w:rsidR="00012747">
          <w:t xml:space="preserve">de conformidades </w:t>
        </w:r>
      </w:ins>
      <w:ins w:id="937" w:author="Willian" w:date="2017-01-15T02:14:00Z">
        <w:r>
          <w:t xml:space="preserve">como </w:t>
        </w:r>
      </w:ins>
      <w:ins w:id="938" w:author="Willian" w:date="2017-01-15T02:15:00Z">
        <w:r w:rsidR="00012747">
          <w:t>propriedades</w:t>
        </w:r>
      </w:ins>
      <w:ins w:id="939" w:author="Willian" w:date="2017-01-15T02:19:00Z">
        <w:r w:rsidR="00012747">
          <w:t xml:space="preserve"> (get e set)</w:t>
        </w:r>
      </w:ins>
      <w:ins w:id="940" w:author="Willian" w:date="2017-01-15T02:15:00Z">
        <w:r w:rsidR="00012747">
          <w:t xml:space="preserve"> e métodos específicos, inicializadores</w:t>
        </w:r>
      </w:ins>
      <w:ins w:id="941" w:author="Willian" w:date="2017-01-15T02:17:00Z">
        <w:r w:rsidR="00012747">
          <w:t>. Viram também que protocolos podem ser usados como tipos de dados e que é possível que extensões adicionem mais funcionalidades em objetos, incluindo conformidades com protocolos adotados.</w:t>
        </w:r>
      </w:ins>
      <w:ins w:id="942" w:author="Willian" w:date="2017-01-15T02:18:00Z">
        <w:r w:rsidR="00012747">
          <w:t xml:space="preserve"> Por </w:t>
        </w:r>
      </w:ins>
      <w:ins w:id="943" w:author="Willian" w:date="2017-01-15T02:19:00Z">
        <w:r w:rsidR="00012747">
          <w:t>último</w:t>
        </w:r>
      </w:ins>
      <w:ins w:id="944" w:author="Willian" w:date="2017-01-15T02:18:00Z">
        <w:r w:rsidR="00012747">
          <w:t xml:space="preserve"> o aluno aprendeu como é feita a checagem das conformidades dos protocolos, utilizando os operadores is e as</w:t>
        </w:r>
      </w:ins>
      <w:ins w:id="945" w:author="Willian" w:date="2017-01-15T02:19:00Z">
        <w:r w:rsidR="00012747">
          <w:t>.</w:t>
        </w:r>
      </w:ins>
    </w:p>
    <w:p w14:paraId="71B43928" w14:textId="77777777" w:rsidR="00012747" w:rsidRDefault="00012747">
      <w:pPr>
        <w:pStyle w:val="Ttulo2"/>
        <w:pBdr>
          <w:top w:val="single" w:sz="4" w:space="1" w:color="auto"/>
        </w:pBdr>
        <w:spacing w:before="0" w:after="0"/>
        <w:rPr>
          <w:ins w:id="946" w:author="Willian" w:date="2017-01-15T02:26:00Z"/>
        </w:rPr>
        <w:sectPr w:rsidR="00012747" w:rsidSect="000D5EE7">
          <w:headerReference w:type="default" r:id="rId10"/>
          <w:pgSz w:w="11900" w:h="16840"/>
          <w:pgMar w:top="1417" w:right="1701" w:bottom="1417" w:left="1701" w:header="708" w:footer="708" w:gutter="0"/>
          <w:cols w:space="708"/>
          <w:docGrid w:linePitch="360"/>
        </w:sectPr>
      </w:pPr>
    </w:p>
    <w:p w14:paraId="7F935C3E" w14:textId="07B97B1A" w:rsidR="00561E8D" w:rsidRPr="00A609F4" w:rsidDel="008B51F0" w:rsidRDefault="00561E8D" w:rsidP="00561E8D">
      <w:pPr>
        <w:rPr>
          <w:del w:id="947" w:author="Willian" w:date="2017-01-04T00:38:00Z"/>
        </w:rPr>
      </w:pPr>
    </w:p>
    <w:p w14:paraId="62D3D4EE" w14:textId="37E7557B" w:rsidR="001C2894" w:rsidRPr="001C2894" w:rsidDel="00060BD8" w:rsidRDefault="001C2894">
      <w:pPr>
        <w:rPr>
          <w:del w:id="948" w:author="Willian" w:date="2017-01-11T17:11:00Z"/>
        </w:rPr>
        <w:pPrChange w:id="949" w:author="Willian" w:date="2017-01-04T00:38:00Z">
          <w:pPr>
            <w:pBdr>
              <w:bottom w:val="single" w:sz="4" w:space="1" w:color="auto"/>
            </w:pBdr>
          </w:pPr>
        </w:pPrChange>
      </w:pPr>
    </w:p>
    <w:p w14:paraId="6CE0BB05" w14:textId="3397851A" w:rsidR="000508D2" w:rsidDel="0038121B" w:rsidRDefault="0084444E">
      <w:pPr>
        <w:pStyle w:val="Ttulo3"/>
        <w:spacing w:before="0" w:after="0"/>
        <w:rPr>
          <w:del w:id="950" w:author="Willian" w:date="2017-01-09T14:14:00Z"/>
        </w:rPr>
        <w:pPrChange w:id="951" w:author="Willian" w:date="2017-01-11T17:14:00Z">
          <w:pPr>
            <w:pStyle w:val="Ttulo3"/>
          </w:pPr>
        </w:pPrChange>
      </w:pPr>
      <w:del w:id="952" w:author="Willian" w:date="2017-01-09T14:16:00Z">
        <w:r w:rsidDel="0038121B">
          <w:delText>1</w:delText>
        </w:r>
      </w:del>
      <w:del w:id="953" w:author="Willian" w:date="2017-01-09T14:15:00Z">
        <w:r w:rsidDel="0038121B">
          <w:delText>.</w:delText>
        </w:r>
      </w:del>
      <w:del w:id="954" w:author="Willian" w:date="2017-01-09T14:16:00Z">
        <w:r w:rsidDel="0038121B">
          <w:delText xml:space="preserve">1 </w:delText>
        </w:r>
      </w:del>
      <w:del w:id="955" w:author="Willian" w:date="2017-01-06T13:29:00Z">
        <w:r w:rsidR="000508D2" w:rsidDel="00FE5996">
          <w:delText>Para quem é este livro</w:delText>
        </w:r>
      </w:del>
      <w:del w:id="956" w:author="Willian" w:date="2017-01-12T15:25:00Z">
        <w:r w:rsidR="000508D2" w:rsidDel="003322FE">
          <w:delText xml:space="preserve"> </w:delText>
        </w:r>
      </w:del>
    </w:p>
    <w:p w14:paraId="0473A715" w14:textId="41A54520" w:rsidR="005E401F" w:rsidRPr="008A259A" w:rsidDel="00FE07AC" w:rsidRDefault="008A259A">
      <w:pPr>
        <w:pStyle w:val="Ttulo3"/>
        <w:spacing w:before="0" w:after="0"/>
        <w:rPr>
          <w:del w:id="957" w:author="Willian" w:date="2016-10-21T10:29:00Z"/>
        </w:rPr>
        <w:pPrChange w:id="958" w:author="Willian" w:date="2017-01-11T17:14:00Z">
          <w:pPr/>
        </w:pPrChange>
      </w:pPr>
      <w:del w:id="959" w:author="Willian" w:date="2017-01-03T23:40:00Z">
        <w:r w:rsidRPr="008A259A" w:rsidDel="00F366CA">
          <w:delText>Educador, n</w:delText>
        </w:r>
        <w:r w:rsidR="000278E0" w:rsidRPr="008A259A" w:rsidDel="00F366CA">
          <w:delText>est</w:delText>
        </w:r>
        <w:r w:rsidR="005C5E19" w:rsidDel="00F366CA">
          <w:delText xml:space="preserve">a aula é importante que você </w:delText>
        </w:r>
      </w:del>
      <w:del w:id="960" w:author="Willian" w:date="2016-10-21T10:14:00Z">
        <w:r w:rsidR="005C5E19" w:rsidDel="00BA7389">
          <w:delText xml:space="preserve">explique ao aluno que </w:delText>
        </w:r>
        <w:r w:rsidR="005C5E19" w:rsidRPr="008A259A" w:rsidDel="00BA7389">
          <w:delText xml:space="preserve">linguagem de programação é um método padronizado para comunicar instruções </w:delText>
        </w:r>
        <w:r w:rsidR="005C5E19" w:rsidDel="00BA7389">
          <w:delText>a</w:delText>
        </w:r>
        <w:r w:rsidR="005C5E19" w:rsidRPr="008A259A" w:rsidDel="00BA7389">
          <w:delText xml:space="preserve"> um computador</w:delText>
        </w:r>
        <w:r w:rsidR="005C5E19" w:rsidDel="00BA7389">
          <w:delText>,</w:delText>
        </w:r>
        <w:r w:rsidR="005C5E19" w:rsidRPr="008A259A" w:rsidDel="00BA7389">
          <w:delText xml:space="preserve"> um conjunto de regras sintáticas e semânticas usadas para definir um programa.</w:delText>
        </w:r>
        <w:r w:rsidR="00DB3A0F" w:rsidDel="00BA7389">
          <w:delText xml:space="preserve"> </w:delText>
        </w:r>
        <w:r w:rsidR="005C5E19" w:rsidDel="00BA7389">
          <w:delText xml:space="preserve">Ressalte que o </w:delText>
        </w:r>
        <w:r w:rsidR="00DB3A0F" w:rsidDel="00BA7389">
          <w:delText>termo</w:delText>
        </w:r>
        <w:r w:rsidR="002F1552" w:rsidRPr="008A259A" w:rsidDel="00BA7389">
          <w:delText xml:space="preserve"> mencionado “paradigma de programação” será abordado na seção seguinte.</w:delText>
        </w:r>
      </w:del>
    </w:p>
    <w:p w14:paraId="5AF7C318" w14:textId="5DA2F8D7" w:rsidR="002F1552" w:rsidRPr="008A259A" w:rsidDel="0065006D" w:rsidRDefault="00FC5179">
      <w:pPr>
        <w:pStyle w:val="Ttulo3"/>
        <w:spacing w:before="0" w:after="0"/>
        <w:rPr>
          <w:del w:id="961" w:author="Willian" w:date="2016-10-21T10:24:00Z"/>
        </w:rPr>
        <w:pPrChange w:id="962" w:author="Willian" w:date="2017-01-11T17:14:00Z">
          <w:pPr/>
        </w:pPrChange>
      </w:pPr>
      <w:del w:id="963" w:author="Willian" w:date="2016-10-21T10:24:00Z">
        <w:r w:rsidDel="0065006D">
          <w:delText xml:space="preserve">Explique ao aluno que </w:delText>
        </w:r>
        <w:r w:rsidR="000743ED" w:rsidDel="0065006D">
          <w:delText>a linguagem utilizada nos</w:delText>
        </w:r>
        <w:r w:rsidR="002F1552" w:rsidRPr="008A259A" w:rsidDel="0065006D">
          <w:delText xml:space="preserve"> computador</w:delText>
        </w:r>
        <w:r w:rsidR="000743ED" w:rsidDel="0065006D">
          <w:delText>es</w:delText>
        </w:r>
        <w:r w:rsidR="002F1552" w:rsidRPr="008A259A" w:rsidDel="0065006D">
          <w:delText xml:space="preserve"> </w:delText>
        </w:r>
        <w:r w:rsidR="000743ED" w:rsidDel="0065006D">
          <w:delText>é</w:delText>
        </w:r>
        <w:r w:rsidR="000743ED" w:rsidRPr="008A259A" w:rsidDel="0065006D">
          <w:delText xml:space="preserve"> </w:delText>
        </w:r>
        <w:r w:rsidR="00FA5F09" w:rsidDel="0065006D">
          <w:delText>a</w:delText>
        </w:r>
        <w:r w:rsidR="00FA5F09" w:rsidRPr="008A259A" w:rsidDel="0065006D">
          <w:delText xml:space="preserve"> </w:delText>
        </w:r>
        <w:r w:rsidR="002F1552" w:rsidRPr="008A259A" w:rsidDel="0065006D">
          <w:delText>linguagem binária</w:delText>
        </w:r>
        <w:r w:rsidR="00FA5F09" w:rsidDel="0065006D">
          <w:delText xml:space="preserve">, </w:delText>
        </w:r>
        <w:r w:rsidR="000743ED" w:rsidDel="0065006D">
          <w:delText xml:space="preserve">ela </w:delText>
        </w:r>
        <w:r w:rsidR="002F1552" w:rsidRPr="008A259A" w:rsidDel="0065006D">
          <w:delText>é composta de combinações de 0s (zeros) e 1s (uns)</w:delText>
        </w:r>
        <w:r w:rsidR="00FA5F09" w:rsidDel="0065006D">
          <w:delText xml:space="preserve">, </w:delText>
        </w:r>
        <w:r w:rsidR="002F1552" w:rsidRPr="008A259A" w:rsidDel="0065006D">
          <w:delText>pode</w:delText>
        </w:r>
        <w:r w:rsidR="00FA5F09" w:rsidDel="0065006D">
          <w:delText>ndo</w:delText>
        </w:r>
        <w:r w:rsidR="002F1552" w:rsidRPr="008A259A" w:rsidDel="0065006D">
          <w:delText xml:space="preserve"> ser chamada de palavra </w:delText>
        </w:r>
        <w:r w:rsidR="00D1373C" w:rsidRPr="008A259A" w:rsidDel="0065006D">
          <w:delText>e</w:delText>
        </w:r>
        <w:r w:rsidR="002F1552" w:rsidRPr="008A259A" w:rsidDel="0065006D">
          <w:delText xml:space="preserve"> é armazenada no hardware do computador </w:delText>
        </w:r>
        <w:r w:rsidR="00FA5F09" w:rsidDel="0065006D">
          <w:delText>por meio</w:delText>
        </w:r>
        <w:r w:rsidR="00FA5F09" w:rsidRPr="008A259A" w:rsidDel="0065006D">
          <w:delText xml:space="preserve"> </w:delText>
        </w:r>
        <w:r w:rsidR="002F1552" w:rsidRPr="008A259A" w:rsidDel="0065006D">
          <w:delText>de registradores, onde o zero significa ausência de energia e o um significa presença dela. Cada registrador armazena um bit (Zero ou Um) e uma palavra é o conjunto de 8 registradores, também chamado de byte. Estas combinações vão além</w:delText>
        </w:r>
        <w:r w:rsidR="00FA5F09" w:rsidDel="0065006D">
          <w:delText>:</w:delText>
        </w:r>
        <w:r w:rsidR="001D3AF1" w:rsidDel="0065006D">
          <w:delText xml:space="preserve"> </w:delText>
        </w:r>
        <w:r w:rsidR="00FA5F09" w:rsidDel="0065006D">
          <w:delText>q</w:delText>
        </w:r>
        <w:r w:rsidR="002F1552" w:rsidRPr="008A259A" w:rsidDel="0065006D">
          <w:delText>uanto maior o tamanho da palavra, maior o poder de processamento de cálculo do computador.</w:delText>
        </w:r>
      </w:del>
    </w:p>
    <w:p w14:paraId="6E0457DE" w14:textId="1937C2A3" w:rsidR="002F1552" w:rsidRPr="008A259A" w:rsidDel="0065006D" w:rsidRDefault="002F1552">
      <w:pPr>
        <w:pStyle w:val="Ttulo3"/>
        <w:spacing w:before="0" w:after="0"/>
        <w:rPr>
          <w:del w:id="964" w:author="Willian" w:date="2016-10-21T10:24:00Z"/>
        </w:rPr>
        <w:pPrChange w:id="965" w:author="Willian" w:date="2017-01-11T17:14:00Z">
          <w:pPr/>
        </w:pPrChange>
      </w:pPr>
      <w:del w:id="966" w:author="Willian" w:date="2016-10-21T10:24:00Z">
        <w:r w:rsidRPr="008A259A" w:rsidDel="0065006D">
          <w:delText>Os bytes podem ser convertidos para letras do nosso alfabeto. Repare que se permutarmos entre 0 e 1 os valores de um número de 8 dígitos, temos o número de letras do alfabeto e mais alguns caracteres especiais, ou seja, 8</w:delText>
        </w:r>
        <w:r w:rsidRPr="008A259A" w:rsidDel="0065006D">
          <w:rPr>
            <w:vertAlign w:val="superscript"/>
          </w:rPr>
          <w:delText xml:space="preserve">2 </w:delText>
        </w:r>
        <w:r w:rsidRPr="008A259A" w:rsidDel="0065006D">
          <w:delText>= 64 possibilidades de combinações.</w:delText>
        </w:r>
      </w:del>
    </w:p>
    <w:p w14:paraId="37ABCBEC" w14:textId="482E961C" w:rsidR="002F1552" w:rsidRPr="008A259A" w:rsidDel="0065006D" w:rsidRDefault="002F1552">
      <w:pPr>
        <w:pStyle w:val="Ttulo3"/>
        <w:spacing w:before="0" w:after="0"/>
        <w:rPr>
          <w:del w:id="967" w:author="Willian" w:date="2016-10-21T10:24:00Z"/>
        </w:rPr>
        <w:pPrChange w:id="968" w:author="Willian" w:date="2017-01-11T17:14:00Z">
          <w:pPr/>
        </w:pPrChange>
      </w:pPr>
      <w:del w:id="969" w:author="Willian" w:date="2016-10-21T10:24:00Z">
        <w:r w:rsidRPr="008A259A" w:rsidDel="0065006D">
          <w:delText xml:space="preserve">O computador entende </w:delText>
        </w:r>
        <w:r w:rsidR="004612E6" w:rsidDel="0065006D">
          <w:delText>desta maneira</w:delText>
        </w:r>
        <w:r w:rsidRPr="008A259A" w:rsidDel="0065006D">
          <w:delText xml:space="preserve">, mas seria quase impossível programarmos tarefas para ele executar usando esta linguagem de máquina, por isso foram criadas as linguagens de programação. </w:delText>
        </w:r>
      </w:del>
    </w:p>
    <w:p w14:paraId="54BAE258" w14:textId="71E87750" w:rsidR="002F1552" w:rsidRPr="008A259A" w:rsidDel="0065006D" w:rsidRDefault="002F1552">
      <w:pPr>
        <w:pStyle w:val="Ttulo3"/>
        <w:spacing w:before="0" w:after="0"/>
        <w:rPr>
          <w:del w:id="970" w:author="Willian" w:date="2016-10-21T10:24:00Z"/>
        </w:rPr>
        <w:pPrChange w:id="971" w:author="Willian" w:date="2017-01-11T17:14:00Z">
          <w:pPr/>
        </w:pPrChange>
      </w:pPr>
      <w:del w:id="972" w:author="Willian" w:date="2016-10-21T10:24:00Z">
        <w:r w:rsidRPr="008A259A" w:rsidDel="0065006D">
          <w:delText>Linguagem de programação abstrai a linguagem de máquina para um nível compreensível e intuitivo suficiente para os humanos. Existem vários níveis de abstração para a linguagens de programação, desde o nível baixo, como a VHDL que descreve rotinas e sinais eletrônicos de hardware, linguagens de médio, nível como Assembly, passando por linguagens de alto nível como C, Java, C#, Python, Ruby e Javascript.</w:delText>
        </w:r>
      </w:del>
    </w:p>
    <w:p w14:paraId="208A19FF" w14:textId="0BD460DD" w:rsidR="002F1552" w:rsidRPr="008A259A" w:rsidDel="0065006D" w:rsidRDefault="00927F69">
      <w:pPr>
        <w:pStyle w:val="Ttulo3"/>
        <w:spacing w:before="0" w:after="0"/>
        <w:rPr>
          <w:del w:id="973" w:author="Willian" w:date="2016-10-21T10:24:00Z"/>
        </w:rPr>
        <w:pPrChange w:id="974" w:author="Willian" w:date="2017-01-11T17:14:00Z">
          <w:pPr/>
        </w:pPrChange>
      </w:pPr>
      <w:del w:id="975" w:author="Willian" w:date="2016-10-21T10:24:00Z">
        <w:r w:rsidRPr="008A259A" w:rsidDel="0065006D">
          <w:delText>Resumindo, a linguagem de programação tem o objetivo de facilitar, ou abstrair, a programação de máquinas digitais.</w:delText>
        </w:r>
      </w:del>
    </w:p>
    <w:p w14:paraId="6D13FECF" w14:textId="4604772B" w:rsidR="002F1552" w:rsidRPr="008A259A" w:rsidDel="0065006D" w:rsidRDefault="002F1552">
      <w:pPr>
        <w:pStyle w:val="Ttulo3"/>
        <w:spacing w:before="0" w:after="0"/>
        <w:rPr>
          <w:del w:id="976" w:author="Willian" w:date="2016-10-21T10:24:00Z"/>
        </w:rPr>
        <w:pPrChange w:id="977" w:author="Willian" w:date="2017-01-11T17:14:00Z">
          <w:pPr/>
        </w:pPrChange>
      </w:pPr>
    </w:p>
    <w:p w14:paraId="534D5C9C" w14:textId="4DBF3C88" w:rsidR="00527AC4" w:rsidRPr="008A259A" w:rsidDel="00FE07AC" w:rsidRDefault="00527AC4">
      <w:pPr>
        <w:pStyle w:val="Ttulo3"/>
        <w:spacing w:before="0" w:after="0"/>
        <w:rPr>
          <w:del w:id="978" w:author="Willian" w:date="2016-10-21T10:29:00Z"/>
        </w:rPr>
        <w:pPrChange w:id="979" w:author="Willian" w:date="2017-01-11T17:14:00Z">
          <w:pPr/>
        </w:pPrChange>
      </w:pPr>
    </w:p>
    <w:p w14:paraId="59E6B712" w14:textId="2D499ACE" w:rsidR="000508D2" w:rsidDel="0038121B" w:rsidRDefault="000508D2">
      <w:pPr>
        <w:pStyle w:val="Ttulo3"/>
        <w:spacing w:before="0" w:after="0"/>
        <w:rPr>
          <w:del w:id="980" w:author="Willian" w:date="2017-01-09T14:14:00Z"/>
        </w:rPr>
        <w:pPrChange w:id="981" w:author="Willian" w:date="2017-01-11T17:14:00Z">
          <w:pPr>
            <w:pStyle w:val="Ttulo3"/>
          </w:pPr>
        </w:pPrChange>
      </w:pPr>
      <w:del w:id="982" w:author="Willian" w:date="2017-01-09T14:14:00Z">
        <w:r w:rsidDel="0038121B">
          <w:delText xml:space="preserve">1.2 </w:delText>
        </w:r>
      </w:del>
      <w:del w:id="983" w:author="Willian" w:date="2017-01-06T14:06:00Z">
        <w:r w:rsidDel="00E45DA4">
          <w:delText>-</w:delText>
        </w:r>
      </w:del>
      <w:del w:id="984" w:author="Willian" w:date="2017-01-09T14:14:00Z">
        <w:r w:rsidDel="0038121B">
          <w:delText xml:space="preserve"> </w:delText>
        </w:r>
      </w:del>
      <w:del w:id="985" w:author="Willian" w:date="2016-10-21T10:25:00Z">
        <w:r w:rsidDel="00FE07AC">
          <w:delText>Paradigmas de prog</w:delText>
        </w:r>
        <w:r w:rsidRPr="000508D2" w:rsidDel="00FE07AC">
          <w:delText>r</w:delText>
        </w:r>
        <w:r w:rsidDel="00FE07AC">
          <w:delText>amação</w:delText>
        </w:r>
      </w:del>
    </w:p>
    <w:p w14:paraId="2BDBE9F0" w14:textId="0E589D32" w:rsidR="00E416D3" w:rsidRPr="00523D83" w:rsidDel="00FE07AC" w:rsidRDefault="00C079C7">
      <w:pPr>
        <w:pStyle w:val="Ttulo3"/>
        <w:spacing w:before="0" w:after="0"/>
        <w:rPr>
          <w:del w:id="986" w:author="Willian" w:date="2016-10-21T10:29:00Z"/>
        </w:rPr>
        <w:pPrChange w:id="987" w:author="Willian" w:date="2017-01-11T17:14:00Z">
          <w:pPr/>
        </w:pPrChange>
      </w:pPr>
      <w:bookmarkStart w:id="988" w:name="h.ju7lf4z2rw7w" w:colFirst="0" w:colLast="0"/>
      <w:bookmarkEnd w:id="988"/>
      <w:del w:id="989" w:author="Willian" w:date="2017-01-03T23:40:00Z">
        <w:r w:rsidRPr="00523D83" w:rsidDel="00F366CA">
          <w:delText xml:space="preserve">Educador, </w:delText>
        </w:r>
      </w:del>
      <w:del w:id="990" w:author="Willian" w:date="2016-10-21T10:29:00Z">
        <w:r w:rsidRPr="00523D83" w:rsidDel="00FE07AC">
          <w:delText>explique que e</w:delText>
        </w:r>
        <w:r w:rsidR="00E416D3" w:rsidRPr="00523D83" w:rsidDel="00FE07AC">
          <w:delText>xistem muitas linguagens de programação</w:delText>
        </w:r>
        <w:r w:rsidR="009D4525" w:rsidRPr="00523D83" w:rsidDel="00FE07AC">
          <w:delText>, cada qual com sua vantagem e desvantagem</w:delText>
        </w:r>
        <w:r w:rsidR="00901C4F" w:rsidRPr="00523D83" w:rsidDel="00FE07AC">
          <w:delText>. E</w:delText>
        </w:r>
        <w:r w:rsidR="00E416D3" w:rsidRPr="00523D83" w:rsidDel="00FE07AC">
          <w:delText>ssa grande diversidade se dá devido a necessidade que cada tipo de projeto de software requer</w:delText>
        </w:r>
        <w:r w:rsidR="00901C4F" w:rsidRPr="00523D83" w:rsidDel="00FE07AC">
          <w:delText>,</w:delText>
        </w:r>
        <w:r w:rsidR="00E416D3" w:rsidRPr="00523D83" w:rsidDel="00FE07AC">
          <w:delText xml:space="preserve"> </w:delText>
        </w:r>
        <w:r w:rsidR="00901C4F" w:rsidRPr="00523D83" w:rsidDel="00FE07AC">
          <w:delText>a</w:delText>
        </w:r>
        <w:r w:rsidR="00E416D3" w:rsidRPr="00523D83" w:rsidDel="00FE07AC">
          <w:delText xml:space="preserve">lgumas linguagens se saem melhor para realização de um objetivo do que outras, </w:delText>
        </w:r>
        <w:r w:rsidR="009D4525" w:rsidRPr="00523D83" w:rsidDel="00FE07AC">
          <w:delText xml:space="preserve">como </w:delText>
        </w:r>
        <w:r w:rsidR="00E416D3" w:rsidRPr="00523D83" w:rsidDel="00FE07AC">
          <w:delText>por exemplo</w:delText>
        </w:r>
        <w:r w:rsidR="009D4525" w:rsidRPr="00523D83" w:rsidDel="00FE07AC">
          <w:delText xml:space="preserve"> as</w:delText>
        </w:r>
        <w:r w:rsidR="00E416D3" w:rsidRPr="00523D83" w:rsidDel="00FE07AC">
          <w:delText xml:space="preserve"> linguage</w:delText>
        </w:r>
        <w:r w:rsidR="009D4525" w:rsidRPr="00523D83" w:rsidDel="00FE07AC">
          <w:delText>ns</w:delText>
        </w:r>
        <w:r w:rsidR="00E416D3" w:rsidRPr="00523D83" w:rsidDel="00FE07AC">
          <w:delText xml:space="preserve"> C e Java. </w:delText>
        </w:r>
      </w:del>
    </w:p>
    <w:p w14:paraId="2EAA743B" w14:textId="06E54B4E" w:rsidR="00E416D3" w:rsidDel="00FE07AC" w:rsidRDefault="00E416D3">
      <w:pPr>
        <w:pStyle w:val="Ttulo3"/>
        <w:spacing w:before="0" w:after="0"/>
        <w:rPr>
          <w:del w:id="991" w:author="Willian" w:date="2016-10-21T10:29:00Z"/>
        </w:rPr>
        <w:pPrChange w:id="992" w:author="Willian" w:date="2017-01-11T17:14:00Z">
          <w:pPr/>
        </w:pPrChange>
      </w:pPr>
      <w:del w:id="993" w:author="Willian" w:date="2016-10-21T10:29:00Z">
        <w:r w:rsidRPr="008A259A" w:rsidDel="00FE07AC">
          <w:delText xml:space="preserve">Java se sai melhor em softwares comerciais, para uso em PCs e também celulares, </w:delText>
        </w:r>
        <w:r w:rsidR="00DE3628" w:rsidDel="00FE07AC">
          <w:delText xml:space="preserve">a linguagem </w:delText>
        </w:r>
        <w:r w:rsidRPr="008A259A" w:rsidDel="00FE07AC">
          <w:delText>C leva vantagem na hora de criar controladores embarcados, sistemas operacionais ou qualquer outro tipo de software que tenha que rodar em um computador de processamento limitado, como uma SmartHouse sendo controlada por um Arduino</w:delText>
        </w:r>
        <w:r w:rsidDel="00FE07AC">
          <w:delText>.</w:delText>
        </w:r>
        <w:r w:rsidR="00243A30" w:rsidDel="00FE07AC">
          <w:delText xml:space="preserve"> P</w:delText>
        </w:r>
        <w:r w:rsidR="00243A30" w:rsidRPr="008A259A" w:rsidDel="00FE07AC">
          <w:delText>esquise os termos que não são de seu conhecimento.</w:delText>
        </w:r>
      </w:del>
    </w:p>
    <w:p w14:paraId="5C39BF51" w14:textId="0057FEB8" w:rsidR="00E416D3" w:rsidRPr="008A259A" w:rsidDel="00FE07AC" w:rsidRDefault="00E416D3">
      <w:pPr>
        <w:pStyle w:val="Ttulo3"/>
        <w:spacing w:before="0" w:after="0"/>
        <w:rPr>
          <w:del w:id="994" w:author="Willian" w:date="2016-10-21T10:29:00Z"/>
        </w:rPr>
        <w:pPrChange w:id="995" w:author="Willian" w:date="2017-01-11T17:14:00Z">
          <w:pPr/>
        </w:pPrChange>
      </w:pPr>
      <w:del w:id="996" w:author="Willian" w:date="2016-10-21T10:29:00Z">
        <w:r w:rsidRPr="008A259A" w:rsidDel="00FE07AC">
          <w:delText xml:space="preserve">Esta diferença entre as duas linguagens é devida a diferença de abstração entre elas. </w:delText>
        </w:r>
        <w:r w:rsidDel="00FE07AC">
          <w:delText xml:space="preserve">A linguagem </w:delText>
        </w:r>
        <w:r w:rsidRPr="008A259A" w:rsidDel="00FE07AC">
          <w:delText>C é de baixo nível se comparado com Java. Nos tópicos seguintes, as diferenças entre linguagem procedural e orientada a objetos deixarão claro o que cada linguagem tem de vantagem sobre a outra.</w:delText>
        </w:r>
      </w:del>
    </w:p>
    <w:p w14:paraId="2F8B40BF" w14:textId="423375A7" w:rsidR="00192514" w:rsidDel="0038121B" w:rsidRDefault="00192514">
      <w:pPr>
        <w:pStyle w:val="Ttulo3"/>
        <w:spacing w:before="0" w:after="0"/>
        <w:rPr>
          <w:del w:id="997" w:author="Willian" w:date="2017-01-09T14:14:00Z"/>
        </w:rPr>
        <w:pPrChange w:id="998" w:author="Willian" w:date="2017-01-11T17:14:00Z">
          <w:pPr/>
        </w:pPrChange>
      </w:pPr>
      <w:del w:id="999" w:author="Willian" w:date="2016-10-21T10:29:00Z">
        <w:r w:rsidDel="00FE07AC">
          <w:delText>Este tópico faz um comparativo entre os dois principais paradigmas de programação: Procedural ou estrutural e Orientado a Objetos</w:delText>
        </w:r>
        <w:r w:rsidR="00DE3628" w:rsidDel="00FE07AC">
          <w:delText xml:space="preserve">, explique cada um deles e suas </w:delText>
        </w:r>
        <w:r w:rsidR="003B3DC5" w:rsidDel="00FE07AC">
          <w:delText>estruturas</w:delText>
        </w:r>
        <w:r w:rsidR="00DE3628" w:rsidDel="00FE07AC">
          <w:delText>.</w:delText>
        </w:r>
      </w:del>
    </w:p>
    <w:p w14:paraId="030A04AF" w14:textId="289443CD" w:rsidR="000508D2" w:rsidDel="0038121B" w:rsidRDefault="000508D2">
      <w:pPr>
        <w:pStyle w:val="Ttulo3"/>
        <w:spacing w:before="0" w:after="0"/>
        <w:rPr>
          <w:del w:id="1000" w:author="Willian" w:date="2017-01-09T14:14:00Z"/>
        </w:rPr>
        <w:pPrChange w:id="1001" w:author="Willian" w:date="2017-01-11T17:14:00Z">
          <w:pPr>
            <w:pStyle w:val="Ttulo3"/>
          </w:pPr>
        </w:pPrChange>
      </w:pPr>
      <w:del w:id="1002" w:author="Willian" w:date="2017-01-09T14:14:00Z">
        <w:r w:rsidDel="0038121B">
          <w:delText xml:space="preserve">1.3 </w:delText>
        </w:r>
        <w:r w:rsidR="0084444E" w:rsidDel="0038121B">
          <w:delText>–</w:delText>
        </w:r>
        <w:r w:rsidDel="0038121B">
          <w:delText xml:space="preserve"> </w:delText>
        </w:r>
      </w:del>
      <w:del w:id="1003" w:author="Willian" w:date="2017-01-06T15:06:00Z">
        <w:r w:rsidDel="00523D83">
          <w:delText>Históri</w:delText>
        </w:r>
      </w:del>
      <w:del w:id="1004" w:author="Willian" w:date="2016-10-21T10:33:00Z">
        <w:r w:rsidDel="00FE07AC">
          <w:delText>co</w:delText>
        </w:r>
      </w:del>
    </w:p>
    <w:p w14:paraId="1BF0FD9D" w14:textId="69E66236" w:rsidR="00905F7F" w:rsidRPr="0062127C" w:rsidDel="00F366CA" w:rsidRDefault="009C06DD">
      <w:pPr>
        <w:pStyle w:val="Ttulo3"/>
        <w:spacing w:before="0" w:after="0"/>
        <w:rPr>
          <w:del w:id="1005" w:author="Willian" w:date="2017-01-03T23:41:00Z"/>
        </w:rPr>
        <w:pPrChange w:id="1006" w:author="Willian" w:date="2017-01-11T17:14:00Z">
          <w:pPr/>
        </w:pPrChange>
      </w:pPr>
      <w:del w:id="1007" w:author="Willian" w:date="2017-01-03T23:40:00Z">
        <w:r w:rsidDel="00F366CA">
          <w:delText>Educador, faça um b</w:delText>
        </w:r>
        <w:r w:rsidR="00192514" w:rsidDel="00F366CA">
          <w:delText xml:space="preserve">reve resumo da história </w:delText>
        </w:r>
      </w:del>
      <w:del w:id="1008" w:author="Willian" w:date="2016-10-21T10:33:00Z">
        <w:r w:rsidR="00192514" w:rsidDel="00FE07AC">
          <w:delText xml:space="preserve">da programação </w:delText>
        </w:r>
        <w:r w:rsidR="00630AC1" w:rsidDel="00FE07AC">
          <w:delText>o</w:delText>
        </w:r>
        <w:r w:rsidR="00192514" w:rsidDel="00FE07AC">
          <w:delText xml:space="preserve">rientada a </w:delText>
        </w:r>
        <w:r w:rsidR="00630AC1" w:rsidDel="00FE07AC">
          <w:delText>o</w:delText>
        </w:r>
        <w:r w:rsidR="00192514" w:rsidDel="00FE07AC">
          <w:delText>bjeto</w:delText>
        </w:r>
        <w:r w:rsidR="00630AC1" w:rsidDel="00FE07AC">
          <w:delText>s</w:delText>
        </w:r>
        <w:r w:rsidR="00192514" w:rsidDel="00FE07AC">
          <w:delText xml:space="preserve">, mostrando alguns marcos durante este processo. </w:delText>
        </w:r>
        <w:r w:rsidR="003B0283" w:rsidDel="00FE07AC">
          <w:delText xml:space="preserve"> A seguir, </w:delText>
        </w:r>
        <w:r w:rsidR="00CC64CB" w:rsidDel="00FE07AC">
          <w:delText xml:space="preserve">exemplos de </w:delText>
        </w:r>
        <w:r w:rsidR="003B0283" w:rsidDel="00FE07AC">
          <w:delText xml:space="preserve">imagens </w:delText>
        </w:r>
        <w:r w:rsidR="00CC64CB" w:rsidDel="00FE07AC">
          <w:delText>que podem ser utilizados para demonstração.</w:delText>
        </w:r>
      </w:del>
    </w:p>
    <w:p w14:paraId="7ED6FE22" w14:textId="411E9397" w:rsidR="003B0283" w:rsidRPr="0062127C" w:rsidDel="00F366CA" w:rsidRDefault="003B0283">
      <w:pPr>
        <w:pStyle w:val="Ttulo3"/>
        <w:spacing w:before="0" w:after="0"/>
        <w:rPr>
          <w:del w:id="1009" w:author="Willian" w:date="2017-01-03T23:41:00Z"/>
        </w:rPr>
        <w:pPrChange w:id="1010" w:author="Willian" w:date="2017-01-11T17:14:00Z">
          <w:pPr/>
        </w:pPrChange>
      </w:pPr>
    </w:p>
    <w:p w14:paraId="743058F2" w14:textId="2D90B566" w:rsidR="00585512" w:rsidDel="0001296E" w:rsidRDefault="00585512">
      <w:pPr>
        <w:pStyle w:val="Ttulo3"/>
        <w:spacing w:before="0" w:after="0"/>
        <w:rPr>
          <w:del w:id="1011" w:author="Willian" w:date="2017-01-03T23:52:00Z"/>
        </w:rPr>
        <w:pPrChange w:id="1012" w:author="Willian" w:date="2017-01-11T17:14:00Z">
          <w:pPr>
            <w:keepNext/>
            <w:jc w:val="center"/>
          </w:pPr>
        </w:pPrChange>
      </w:pPr>
    </w:p>
    <w:p w14:paraId="246665E9" w14:textId="16CD8CD1" w:rsidR="003B0283" w:rsidRPr="00F10768" w:rsidDel="0038121B" w:rsidRDefault="003B0283">
      <w:pPr>
        <w:pStyle w:val="Ttulo3"/>
        <w:spacing w:before="0" w:after="0"/>
        <w:rPr>
          <w:del w:id="1013" w:author="Willian" w:date="2017-01-09T14:14:00Z"/>
        </w:rPr>
        <w:pPrChange w:id="1014" w:author="Willian" w:date="2017-01-11T17:14:00Z">
          <w:pPr>
            <w:keepNext/>
            <w:jc w:val="center"/>
          </w:pPr>
        </w:pPrChange>
      </w:pPr>
      <w:del w:id="1015" w:author="Willian" w:date="2016-10-21T10:35:00Z">
        <w:r w:rsidRPr="008A259A" w:rsidDel="00905F7F">
          <w:rPr>
            <w:b w:val="0"/>
            <w:noProof/>
          </w:rPr>
          <w:drawing>
            <wp:inline distT="0" distB="0" distL="0" distR="0" wp14:anchorId="3E6F3E3A" wp14:editId="0887821A">
              <wp:extent cx="5396230" cy="4560570"/>
              <wp:effectExtent l="0" t="0" r="0" b="1143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396230" cy="4560570"/>
                      </a:xfrm>
                      <a:prstGeom prst="rect">
                        <a:avLst/>
                      </a:prstGeom>
                    </pic:spPr>
                  </pic:pic>
                </a:graphicData>
              </a:graphic>
            </wp:inline>
          </w:drawing>
        </w:r>
      </w:del>
    </w:p>
    <w:p w14:paraId="07605784" w14:textId="09EF36F2" w:rsidR="003B0283" w:rsidDel="00905F7F" w:rsidRDefault="003B0283">
      <w:pPr>
        <w:pStyle w:val="Ttulo3"/>
        <w:spacing w:before="0" w:after="0"/>
        <w:rPr>
          <w:del w:id="1016" w:author="Willian" w:date="2016-10-21T10:35:00Z"/>
          <w:noProof/>
        </w:rPr>
        <w:pPrChange w:id="1017" w:author="Willian" w:date="2017-01-11T17:14:00Z">
          <w:pPr>
            <w:pStyle w:val="Legenda"/>
            <w:jc w:val="center"/>
          </w:pPr>
        </w:pPrChange>
      </w:pPr>
      <w:del w:id="1018" w:author="Willian" w:date="2016-10-21T10:35:00Z">
        <w:r w:rsidDel="00905F7F">
          <w:delText xml:space="preserve">Figura 1. </w:delText>
        </w:r>
        <w:r w:rsidR="00CF2989" w:rsidDel="00905F7F">
          <w:rPr>
            <w:b w:val="0"/>
          </w:rPr>
          <w:fldChar w:fldCharType="begin"/>
        </w:r>
        <w:r w:rsidR="00CF2989" w:rsidDel="00905F7F">
          <w:delInstrText xml:space="preserve"> SEQ Figura_1. \* ARABIC </w:delInstrText>
        </w:r>
        <w:r w:rsidR="00CF2989" w:rsidDel="00905F7F">
          <w:rPr>
            <w:b w:val="0"/>
          </w:rPr>
          <w:fldChar w:fldCharType="separate"/>
        </w:r>
        <w:r w:rsidDel="00905F7F">
          <w:rPr>
            <w:noProof/>
          </w:rPr>
          <w:delText>1</w:delText>
        </w:r>
        <w:r w:rsidR="00CF2989" w:rsidDel="00905F7F">
          <w:rPr>
            <w:b w:val="0"/>
            <w:noProof/>
          </w:rPr>
          <w:fldChar w:fldCharType="end"/>
        </w:r>
        <w:r w:rsidDel="00905F7F">
          <w:delText xml:space="preserve"> – Cartão perfurado usado para gerar holerite dos funcionários</w:delText>
        </w:r>
      </w:del>
    </w:p>
    <w:p w14:paraId="160A1B74" w14:textId="7628A057" w:rsidR="003B0283" w:rsidDel="00905F7F" w:rsidRDefault="00CF2989">
      <w:pPr>
        <w:pStyle w:val="Ttulo3"/>
        <w:spacing w:before="0" w:after="0"/>
        <w:rPr>
          <w:del w:id="1019" w:author="Willian" w:date="2016-10-21T10:36:00Z"/>
        </w:rPr>
        <w:pPrChange w:id="1020" w:author="Willian" w:date="2017-01-11T17:14:00Z">
          <w:pPr/>
        </w:pPrChange>
      </w:pPr>
      <w:del w:id="1021" w:author="Willian" w:date="2016-10-21T10:36:00Z">
        <w:r w:rsidDel="00905F7F">
          <w:fldChar w:fldCharType="begin"/>
        </w:r>
        <w:r w:rsidDel="00905F7F">
          <w:delInstrText xml:space="preserve"> HYPERLINK "https://judsoncanto.files.wordpress.com/2012/12/cartc3a3o-perfurado-ibm-e1355092834371.jpg" </w:delInstrText>
        </w:r>
        <w:r w:rsidDel="00905F7F">
          <w:fldChar w:fldCharType="separate"/>
        </w:r>
        <w:r w:rsidR="00440DF1" w:rsidRPr="002A075D" w:rsidDel="00905F7F">
          <w:rPr>
            <w:rStyle w:val="Hyperlink"/>
          </w:rPr>
          <w:delText>https://judsoncanto.files.wordpress.com/2012/12/cartc3a3o-perfurado-ibm-e1355092834371.jpg</w:delText>
        </w:r>
        <w:r w:rsidDel="00905F7F">
          <w:rPr>
            <w:rStyle w:val="Hyperlink"/>
            <w:b w:val="0"/>
          </w:rPr>
          <w:fldChar w:fldCharType="end"/>
        </w:r>
      </w:del>
    </w:p>
    <w:p w14:paraId="012EE22D" w14:textId="0F9C101C" w:rsidR="00440DF1" w:rsidRPr="00364C49" w:rsidDel="00905F7F" w:rsidRDefault="00440DF1">
      <w:pPr>
        <w:pStyle w:val="Ttulo3"/>
        <w:spacing w:before="0" w:after="0"/>
        <w:rPr>
          <w:del w:id="1022" w:author="Willian" w:date="2016-10-21T10:36:00Z"/>
        </w:rPr>
        <w:pPrChange w:id="1023" w:author="Willian" w:date="2017-01-11T17:14:00Z">
          <w:pPr/>
        </w:pPrChange>
      </w:pPr>
    </w:p>
    <w:p w14:paraId="1CCBE2F8" w14:textId="5E6852E7" w:rsidR="003B0283" w:rsidDel="00905F7F" w:rsidRDefault="003B0283">
      <w:pPr>
        <w:pStyle w:val="Ttulo3"/>
        <w:spacing w:before="0" w:after="0"/>
        <w:rPr>
          <w:del w:id="1024" w:author="Willian" w:date="2016-10-21T10:36:00Z"/>
        </w:rPr>
        <w:pPrChange w:id="1025" w:author="Willian" w:date="2017-01-11T17:14:00Z">
          <w:pPr>
            <w:pStyle w:val="Legenda"/>
            <w:keepNext/>
            <w:jc w:val="center"/>
          </w:pPr>
        </w:pPrChange>
      </w:pPr>
      <w:del w:id="1026" w:author="Willian" w:date="2016-10-21T10:36:00Z">
        <w:r w:rsidRPr="00C55994" w:rsidDel="00905F7F">
          <w:rPr>
            <w:b w:val="0"/>
            <w:noProof/>
          </w:rPr>
          <w:drawing>
            <wp:inline distT="0" distB="0" distL="0" distR="0" wp14:anchorId="0A9CE357" wp14:editId="3FCA3847">
              <wp:extent cx="3213100" cy="2527300"/>
              <wp:effectExtent l="0" t="0" r="12700" b="1270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213100" cy="2527300"/>
                      </a:xfrm>
                      <a:prstGeom prst="rect">
                        <a:avLst/>
                      </a:prstGeom>
                    </pic:spPr>
                  </pic:pic>
                </a:graphicData>
              </a:graphic>
            </wp:inline>
          </w:drawing>
        </w:r>
      </w:del>
    </w:p>
    <w:p w14:paraId="54CF15EA" w14:textId="6C5CC792" w:rsidR="003B0283" w:rsidDel="00905F7F" w:rsidRDefault="003B0283">
      <w:pPr>
        <w:pStyle w:val="Ttulo3"/>
        <w:spacing w:before="0" w:after="0"/>
        <w:rPr>
          <w:del w:id="1027" w:author="Willian" w:date="2016-10-21T10:36:00Z"/>
        </w:rPr>
        <w:pPrChange w:id="1028" w:author="Willian" w:date="2017-01-11T17:14:00Z">
          <w:pPr>
            <w:pStyle w:val="Legenda"/>
            <w:jc w:val="center"/>
          </w:pPr>
        </w:pPrChange>
      </w:pPr>
      <w:del w:id="1029" w:author="Willian" w:date="2016-10-21T10:36:00Z">
        <w:r w:rsidDel="00905F7F">
          <w:delText xml:space="preserve">Figura 1. </w:delText>
        </w:r>
        <w:r w:rsidR="00CF2989" w:rsidDel="00905F7F">
          <w:rPr>
            <w:b w:val="0"/>
          </w:rPr>
          <w:fldChar w:fldCharType="begin"/>
        </w:r>
        <w:r w:rsidR="00CF2989" w:rsidDel="00905F7F">
          <w:delInstrText xml:space="preserve"> SEQ Figura_1. \* ARABIC </w:delInstrText>
        </w:r>
        <w:r w:rsidR="00CF2989" w:rsidDel="00905F7F">
          <w:rPr>
            <w:b w:val="0"/>
          </w:rPr>
          <w:fldChar w:fldCharType="separate"/>
        </w:r>
        <w:r w:rsidDel="00905F7F">
          <w:rPr>
            <w:noProof/>
          </w:rPr>
          <w:delText>2</w:delText>
        </w:r>
        <w:r w:rsidR="00CF2989" w:rsidDel="00905F7F">
          <w:rPr>
            <w:b w:val="0"/>
            <w:noProof/>
          </w:rPr>
          <w:fldChar w:fldCharType="end"/>
        </w:r>
        <w:r w:rsidDel="00905F7F">
          <w:delText xml:space="preserve"> - Operadora de computador segurando uma fita magnética</w:delText>
        </w:r>
      </w:del>
    </w:p>
    <w:p w14:paraId="27889956" w14:textId="30D6D8A8" w:rsidR="003B0283" w:rsidDel="00905F7F" w:rsidRDefault="00CF2989">
      <w:pPr>
        <w:pStyle w:val="Ttulo3"/>
        <w:spacing w:before="0" w:after="0"/>
        <w:rPr>
          <w:del w:id="1030" w:author="Willian" w:date="2016-10-21T10:36:00Z"/>
        </w:rPr>
        <w:pPrChange w:id="1031" w:author="Willian" w:date="2017-01-11T17:14:00Z">
          <w:pPr/>
        </w:pPrChange>
      </w:pPr>
      <w:del w:id="1032" w:author="Willian" w:date="2016-10-21T10:36:00Z">
        <w:r w:rsidDel="00905F7F">
          <w:fldChar w:fldCharType="begin"/>
        </w:r>
        <w:r w:rsidDel="00905F7F">
          <w:delInstrText xml:space="preserve"> HYPERLINK "http://pcworld.com.br/idgimages/galerias/Evolucao-storage/03.jpg" </w:delInstrText>
        </w:r>
        <w:r w:rsidDel="00905F7F">
          <w:fldChar w:fldCharType="separate"/>
        </w:r>
        <w:r w:rsidR="003B0283" w:rsidRPr="002A075D" w:rsidDel="00905F7F">
          <w:rPr>
            <w:rStyle w:val="Hyperlink"/>
          </w:rPr>
          <w:delText>http://pcworld.com.br/idgimages/galerias/Evolucao-storage/03.jpg</w:delText>
        </w:r>
        <w:r w:rsidDel="00905F7F">
          <w:rPr>
            <w:rStyle w:val="Hyperlink"/>
            <w:b w:val="0"/>
          </w:rPr>
          <w:fldChar w:fldCharType="end"/>
        </w:r>
      </w:del>
    </w:p>
    <w:p w14:paraId="18E0642D" w14:textId="3D426120" w:rsidR="003B0283" w:rsidRPr="00192514" w:rsidDel="00905F7F" w:rsidRDefault="003B0283">
      <w:pPr>
        <w:pStyle w:val="Ttulo3"/>
        <w:spacing w:before="0" w:after="0"/>
        <w:rPr>
          <w:del w:id="1033" w:author="Willian" w:date="2016-10-21T10:36:00Z"/>
        </w:rPr>
        <w:pPrChange w:id="1034" w:author="Willian" w:date="2017-01-11T17:14:00Z">
          <w:pPr/>
        </w:pPrChange>
      </w:pPr>
    </w:p>
    <w:p w14:paraId="32626A91" w14:textId="28CEFED4" w:rsidR="0084444E" w:rsidDel="00951A6C" w:rsidRDefault="0084444E">
      <w:pPr>
        <w:pStyle w:val="Ttulo3"/>
        <w:spacing w:before="0" w:after="0"/>
        <w:rPr>
          <w:del w:id="1035" w:author="Willian" w:date="2016-10-24T16:26:00Z"/>
        </w:rPr>
        <w:pPrChange w:id="1036" w:author="Willian" w:date="2017-01-11T17:14:00Z">
          <w:pPr>
            <w:pStyle w:val="Ttulo4"/>
          </w:pPr>
        </w:pPrChange>
      </w:pPr>
      <w:del w:id="1037" w:author="Willian" w:date="2016-10-24T16:26:00Z">
        <w:r w:rsidDel="00951A6C">
          <w:delText>1.3.1 Simula</w:delText>
        </w:r>
      </w:del>
    </w:p>
    <w:p w14:paraId="512AB085" w14:textId="30211EE6" w:rsidR="00655795" w:rsidDel="009245C8" w:rsidRDefault="008256A4">
      <w:pPr>
        <w:pStyle w:val="Ttulo3"/>
        <w:spacing w:before="0" w:after="0"/>
        <w:rPr>
          <w:del w:id="1038" w:author="Willian" w:date="2016-10-24T16:27:00Z"/>
        </w:rPr>
        <w:pPrChange w:id="1039" w:author="Willian" w:date="2017-01-11T17:14:00Z">
          <w:pPr/>
        </w:pPrChange>
      </w:pPr>
      <w:del w:id="1040" w:author="Willian" w:date="2016-10-24T16:27:00Z">
        <w:r w:rsidDel="009245C8">
          <w:delText xml:space="preserve">Explique ao </w:delText>
        </w:r>
        <w:r w:rsidR="00DE3628" w:rsidDel="009245C8">
          <w:delText>aluno que</w:delText>
        </w:r>
        <w:r w:rsidDel="009245C8">
          <w:delText xml:space="preserve"> a linguagem de programação </w:delText>
        </w:r>
        <w:r w:rsidR="00192514" w:rsidDel="009245C8">
          <w:delText xml:space="preserve">Simula </w:delText>
        </w:r>
        <w:r w:rsidR="00B53230" w:rsidDel="009245C8">
          <w:delText xml:space="preserve">foi </w:delText>
        </w:r>
        <w:r w:rsidR="00192514" w:rsidDel="009245C8">
          <w:delText>o início da linguagem de programação</w:delText>
        </w:r>
        <w:r w:rsidR="007F7A71" w:rsidDel="009245C8">
          <w:delText>,</w:delText>
        </w:r>
        <w:r w:rsidR="00655795" w:rsidDel="009245C8">
          <w:delText xml:space="preserve"> sendo </w:delText>
        </w:r>
        <w:r w:rsidR="00655795" w:rsidRPr="008A259A" w:rsidDel="009245C8">
          <w:delText>primordial para o amadurecimento do conceito de linguagem orientada a objetos</w:delText>
        </w:r>
        <w:r w:rsidR="00655795" w:rsidDel="009245C8">
          <w:delText xml:space="preserve">. Muitos esquecem dessa etapa histórica e abordam apenas </w:delText>
        </w:r>
        <w:r w:rsidR="00655795" w:rsidRPr="008A259A" w:rsidDel="009245C8">
          <w:delText xml:space="preserve">a linguagem SmallTalk como sendo a primeira linguagem </w:delText>
        </w:r>
        <w:r w:rsidR="00655795" w:rsidDel="009245C8">
          <w:delText>P</w:delText>
        </w:r>
        <w:r w:rsidR="00655795" w:rsidRPr="008A259A" w:rsidDel="009245C8">
          <w:delText>OO</w:delText>
        </w:r>
        <w:r w:rsidR="00655795" w:rsidDel="009245C8">
          <w:delText xml:space="preserve">. </w:delText>
        </w:r>
      </w:del>
    </w:p>
    <w:p w14:paraId="0A58B24D" w14:textId="2263D6F4" w:rsidR="00C806DB" w:rsidDel="009245C8" w:rsidRDefault="00C806DB">
      <w:pPr>
        <w:pStyle w:val="Ttulo3"/>
        <w:spacing w:before="0" w:after="0"/>
        <w:rPr>
          <w:del w:id="1041" w:author="Willian" w:date="2016-10-24T16:27:00Z"/>
        </w:rPr>
        <w:pPrChange w:id="1042" w:author="Willian" w:date="2017-01-11T17:14:00Z">
          <w:pPr/>
        </w:pPrChange>
      </w:pPr>
      <w:del w:id="1043" w:author="Willian" w:date="2016-10-14T22:55:00Z">
        <w:r w:rsidRPr="008A259A" w:rsidDel="00DA0554">
          <w:delText>Ela</w:delText>
        </w:r>
      </w:del>
      <w:del w:id="1044" w:author="Willian" w:date="2016-10-24T16:27:00Z">
        <w:r w:rsidRPr="008A259A" w:rsidDel="009245C8">
          <w:delText xml:space="preserve"> é baseada em ALGOL 60 e está em desuso atualmente, mas é bastante intuitiva e conseguimos ver que ela tem um nível de abstração um pouco mais elevada do que a linguagem procedural C, pois com ela podemos definir classes.</w:delText>
        </w:r>
      </w:del>
    </w:p>
    <w:p w14:paraId="79ECD53F" w14:textId="7C38D094" w:rsidR="00192514" w:rsidDel="009245C8" w:rsidRDefault="00655795">
      <w:pPr>
        <w:pStyle w:val="Ttulo3"/>
        <w:spacing w:before="0" w:after="0"/>
        <w:rPr>
          <w:del w:id="1045" w:author="Willian" w:date="2016-10-24T16:27:00Z"/>
        </w:rPr>
        <w:pPrChange w:id="1046" w:author="Willian" w:date="2017-01-11T17:14:00Z">
          <w:pPr/>
        </w:pPrChange>
      </w:pPr>
      <w:del w:id="1047" w:author="Willian" w:date="2016-10-24T16:27:00Z">
        <w:r w:rsidDel="009245C8">
          <w:delText>A Programação Simula foi</w:delText>
        </w:r>
        <w:r w:rsidR="007F7A71" w:rsidDel="009245C8">
          <w:delText xml:space="preserve"> desenvolvida para simular eventos discretos</w:delText>
        </w:r>
        <w:r w:rsidR="008C7E80" w:rsidDel="009245C8">
          <w:delText xml:space="preserve"> e </w:delText>
        </w:r>
        <w:r w:rsidR="006E6525" w:rsidDel="009245C8">
          <w:delText xml:space="preserve">antigamente ela </w:delText>
        </w:r>
        <w:r w:rsidR="007F7A71" w:rsidDel="009245C8">
          <w:delText xml:space="preserve">foi </w:delText>
        </w:r>
        <w:r w:rsidR="00192514" w:rsidDel="009245C8">
          <w:delText>utilizada para fins matemáticos</w:delText>
        </w:r>
        <w:r w:rsidR="00195510" w:rsidDel="009245C8">
          <w:delText xml:space="preserve"> e</w:delText>
        </w:r>
        <w:r w:rsidR="00DE3628" w:rsidDel="009245C8">
          <w:delText xml:space="preserve"> </w:delText>
        </w:r>
        <w:r w:rsidR="00192514" w:rsidDel="009245C8">
          <w:delText>estatísticos</w:delText>
        </w:r>
        <w:r w:rsidR="007F7A71" w:rsidDel="009245C8">
          <w:delText xml:space="preserve">. </w:delText>
        </w:r>
        <w:r w:rsidDel="009245C8">
          <w:delText>Aproveite para d</w:delText>
        </w:r>
        <w:r w:rsidR="006E6525" w:rsidDel="009245C8">
          <w:delText>escrev</w:delText>
        </w:r>
        <w:r w:rsidDel="009245C8">
          <w:delText>er</w:delText>
        </w:r>
        <w:r w:rsidR="007F7A71" w:rsidDel="009245C8">
          <w:delText xml:space="preserve"> os dois tipos de simulações de eventos discretos: modelos contínuos e modelos discretos.</w:delText>
        </w:r>
      </w:del>
    </w:p>
    <w:p w14:paraId="19B3694E" w14:textId="697F29C8" w:rsidR="00655795" w:rsidRPr="00192514" w:rsidDel="00060BD8" w:rsidRDefault="00655795">
      <w:pPr>
        <w:pStyle w:val="Ttulo3"/>
        <w:spacing w:before="0" w:after="0"/>
        <w:rPr>
          <w:del w:id="1048" w:author="Willian" w:date="2017-01-11T17:13:00Z"/>
        </w:rPr>
        <w:pPrChange w:id="1049" w:author="Willian" w:date="2017-01-11T17:14:00Z">
          <w:pPr/>
        </w:pPrChange>
      </w:pPr>
    </w:p>
    <w:p w14:paraId="049F10FA" w14:textId="7EF1BAF5" w:rsidR="0084444E" w:rsidDel="009245C8" w:rsidRDefault="0084444E">
      <w:pPr>
        <w:pStyle w:val="Ttulo4"/>
        <w:spacing w:before="0" w:after="0"/>
        <w:rPr>
          <w:del w:id="1050" w:author="Willian" w:date="2016-10-24T16:32:00Z"/>
        </w:rPr>
        <w:pPrChange w:id="1051" w:author="Willian" w:date="2017-01-11T17:14:00Z">
          <w:pPr>
            <w:pStyle w:val="Ttulo4"/>
          </w:pPr>
        </w:pPrChange>
      </w:pPr>
      <w:del w:id="1052" w:author="Willian" w:date="2016-10-24T16:32:00Z">
        <w:r w:rsidDel="009245C8">
          <w:delText>1.3.2 Alan Kay</w:delText>
        </w:r>
      </w:del>
    </w:p>
    <w:p w14:paraId="2A8A77E9" w14:textId="3D6D0A78" w:rsidR="00192514" w:rsidDel="009245C8" w:rsidRDefault="0014626E">
      <w:pPr>
        <w:spacing w:before="0" w:after="0"/>
        <w:rPr>
          <w:del w:id="1053" w:author="Willian" w:date="2016-10-24T16:32:00Z"/>
        </w:rPr>
        <w:pPrChange w:id="1054" w:author="Willian" w:date="2017-01-11T17:14:00Z">
          <w:pPr/>
        </w:pPrChange>
      </w:pPr>
      <w:del w:id="1055" w:author="Willian" w:date="2016-10-24T16:32:00Z">
        <w:r w:rsidDel="009245C8">
          <w:delText xml:space="preserve">Educador, </w:delText>
        </w:r>
        <w:r w:rsidR="0069531E" w:rsidDel="009245C8">
          <w:delText>comente</w:delText>
        </w:r>
        <w:r w:rsidDel="009245C8">
          <w:delText xml:space="preserve"> sobre Alan Kay, o programador d</w:delText>
        </w:r>
        <w:r w:rsidR="00F13443" w:rsidDel="009245C8">
          <w:delText>a</w:delText>
        </w:r>
        <w:r w:rsidDel="009245C8">
          <w:delText xml:space="preserve"> Simula,</w:delText>
        </w:r>
        <w:r w:rsidR="00192514" w:rsidDel="009245C8">
          <w:delText xml:space="preserve"> um dos idealizadores</w:delText>
        </w:r>
        <w:r w:rsidDel="009245C8">
          <w:delText xml:space="preserve"> e formador </w:delText>
        </w:r>
        <w:r w:rsidR="00192514" w:rsidDel="009245C8">
          <w:delText>da linguagem orientada a objetos</w:delText>
        </w:r>
        <w:r w:rsidDel="009245C8">
          <w:delText xml:space="preserve">. Aproveite e </w:delText>
        </w:r>
        <w:r w:rsidR="00186026" w:rsidDel="009245C8">
          <w:delText xml:space="preserve">explique sobre polimorfismo, fale </w:delText>
        </w:r>
        <w:r w:rsidDel="009245C8">
          <w:delText>que verbos são propriedades, ou seja, ação, processo ou estado, dos substantivos</w:delText>
        </w:r>
        <w:r w:rsidR="00186026" w:rsidDel="009245C8">
          <w:delText xml:space="preserve">, o </w:delText>
        </w:r>
        <w:r w:rsidDel="009245C8">
          <w:delText>sujeito.</w:delText>
        </w:r>
      </w:del>
    </w:p>
    <w:p w14:paraId="7E27656E" w14:textId="534C4FD7" w:rsidR="00477C51" w:rsidRPr="008A259A" w:rsidDel="009245C8" w:rsidRDefault="00477C51">
      <w:pPr>
        <w:spacing w:before="0" w:after="0"/>
        <w:rPr>
          <w:del w:id="1056" w:author="Willian" w:date="2016-10-24T16:32:00Z"/>
        </w:rPr>
        <w:pPrChange w:id="1057" w:author="Willian" w:date="2017-01-11T17:14:00Z">
          <w:pPr/>
        </w:pPrChange>
      </w:pPr>
      <w:del w:id="1058" w:author="Willian" w:date="2016-10-24T16:32:00Z">
        <w:r w:rsidRPr="008A259A" w:rsidDel="009245C8">
          <w:delText>Além de ser considerado um dos pioneiros da computação</w:delText>
        </w:r>
        <w:r w:rsidDel="009245C8">
          <w:delText>,</w:delText>
        </w:r>
        <w:r w:rsidRPr="008A259A" w:rsidDel="009245C8">
          <w:delText xml:space="preserve"> hoje</w:delText>
        </w:r>
        <w:r w:rsidDel="009245C8">
          <w:delText xml:space="preserve"> Alan Kay</w:delText>
        </w:r>
        <w:r w:rsidRPr="008A259A" w:rsidDel="009245C8">
          <w:delText xml:space="preserve"> ele se dedica a educação de crianças. Tem como propósito mais profundo da computação criar máquinas inteligentes o suficiente que irão entender e captar padrões no mundo</w:delText>
        </w:r>
        <w:r w:rsidR="008C7E80" w:rsidDel="009245C8">
          <w:delText>.</w:delText>
        </w:r>
        <w:r w:rsidRPr="008A259A" w:rsidDel="009245C8">
          <w:delText xml:space="preserve"> </w:delText>
        </w:r>
      </w:del>
    </w:p>
    <w:p w14:paraId="486B1A48" w14:textId="0450AFB0" w:rsidR="00477C51" w:rsidRPr="008A259A" w:rsidDel="009245C8" w:rsidRDefault="00477C51">
      <w:pPr>
        <w:spacing w:before="0" w:after="0"/>
        <w:rPr>
          <w:del w:id="1059" w:author="Willian" w:date="2016-10-24T16:32:00Z"/>
        </w:rPr>
        <w:pPrChange w:id="1060" w:author="Willian" w:date="2017-01-11T17:14:00Z">
          <w:pPr/>
        </w:pPrChange>
      </w:pPr>
      <w:del w:id="1061" w:author="Willian" w:date="2016-10-24T16:32:00Z">
        <w:r w:rsidRPr="008A259A" w:rsidDel="009245C8">
          <w:delText xml:space="preserve">Veja o vídeo da palestra de Alan </w:delText>
        </w:r>
        <w:r w:rsidR="00630AC1" w:rsidDel="009245C8">
          <w:delText xml:space="preserve">Kay </w:delText>
        </w:r>
        <w:r w:rsidRPr="008A259A" w:rsidDel="009245C8">
          <w:delText>compartilhando uma ideia sobre ideias: https://www.ted.com/talks/alan_kay_shares_a_powerful_idea_about_ideas?language=pt-br#t-16094</w:delText>
        </w:r>
      </w:del>
    </w:p>
    <w:p w14:paraId="73EA4A0A" w14:textId="267092EF" w:rsidR="00477C51" w:rsidRPr="00192514" w:rsidDel="009245C8" w:rsidRDefault="00477C51">
      <w:pPr>
        <w:spacing w:before="0" w:after="0"/>
        <w:rPr>
          <w:del w:id="1062" w:author="Willian" w:date="2016-10-24T16:32:00Z"/>
        </w:rPr>
        <w:pPrChange w:id="1063" w:author="Willian" w:date="2017-01-11T17:14:00Z">
          <w:pPr/>
        </w:pPrChange>
      </w:pPr>
    </w:p>
    <w:p w14:paraId="655AF832" w14:textId="47C1A3CE" w:rsidR="0084444E" w:rsidDel="009245C8" w:rsidRDefault="0084444E">
      <w:pPr>
        <w:pStyle w:val="Ttulo4"/>
        <w:spacing w:before="0" w:after="0"/>
        <w:rPr>
          <w:del w:id="1064" w:author="Willian" w:date="2016-10-24T16:32:00Z"/>
        </w:rPr>
        <w:pPrChange w:id="1065" w:author="Willian" w:date="2017-01-11T17:14:00Z">
          <w:pPr>
            <w:pStyle w:val="Ttulo4"/>
          </w:pPr>
        </w:pPrChange>
      </w:pPr>
      <w:del w:id="1066" w:author="Willian" w:date="2016-10-24T16:32:00Z">
        <w:r w:rsidDel="009245C8">
          <w:delText>1.3.3 SmallTalk</w:delText>
        </w:r>
      </w:del>
    </w:p>
    <w:p w14:paraId="70EFD5DF" w14:textId="2C0BE977" w:rsidR="00C806DB" w:rsidDel="009245C8" w:rsidRDefault="00C806DB">
      <w:pPr>
        <w:spacing w:before="0" w:after="0"/>
        <w:rPr>
          <w:del w:id="1067" w:author="Willian" w:date="2016-10-24T16:32:00Z"/>
        </w:rPr>
        <w:pPrChange w:id="1068" w:author="Willian" w:date="2017-01-11T17:14:00Z">
          <w:pPr/>
        </w:pPrChange>
      </w:pPr>
      <w:del w:id="1069" w:author="Willian" w:date="2016-10-24T16:32:00Z">
        <w:r w:rsidDel="009245C8">
          <w:delText xml:space="preserve">Educador, informe que a </w:delText>
        </w:r>
        <w:r w:rsidR="00192514" w:rsidDel="009245C8">
          <w:delText>SmallTalk foi considerada oficialmente a primeira linguagem de programação orientada a objetos</w:delText>
        </w:r>
        <w:r w:rsidDel="009245C8">
          <w:delText>.</w:delText>
        </w:r>
      </w:del>
    </w:p>
    <w:p w14:paraId="6A9C38AF" w14:textId="53CC10EC" w:rsidR="0020711F" w:rsidRPr="008A259A" w:rsidDel="009245C8" w:rsidRDefault="00C806DB">
      <w:pPr>
        <w:spacing w:before="0" w:after="0"/>
        <w:rPr>
          <w:del w:id="1070" w:author="Willian" w:date="2016-10-24T16:32:00Z"/>
        </w:rPr>
        <w:pPrChange w:id="1071" w:author="Willian" w:date="2017-01-11T17:14:00Z">
          <w:pPr/>
        </w:pPrChange>
      </w:pPr>
      <w:del w:id="1072" w:author="Willian" w:date="2016-10-24T16:32:00Z">
        <w:r w:rsidDel="009245C8">
          <w:delText>M</w:delText>
        </w:r>
        <w:r w:rsidR="008239C0" w:rsidRPr="008A259A" w:rsidDel="009245C8">
          <w:delText>ostr</w:delText>
        </w:r>
        <w:r w:rsidR="008239C0" w:rsidDel="009245C8">
          <w:delText>e</w:delText>
        </w:r>
        <w:r w:rsidR="008239C0" w:rsidRPr="008A259A" w:rsidDel="009245C8">
          <w:delText xml:space="preserve"> </w:delText>
        </w:r>
        <w:r w:rsidR="0020711F" w:rsidRPr="008A259A" w:rsidDel="009245C8">
          <w:delText>brevemente o histórico das mídias de entrada e saída do computador</w:delText>
        </w:r>
        <w:r w:rsidR="00A32469" w:rsidRPr="008A259A" w:rsidDel="009245C8">
          <w:delText>, se houver tempo disponível em aula</w:delText>
        </w:r>
        <w:r w:rsidR="00B53230" w:rsidDel="009245C8">
          <w:delText>.</w:delText>
        </w:r>
      </w:del>
    </w:p>
    <w:p w14:paraId="51F2065F" w14:textId="06358B73" w:rsidR="008239C0" w:rsidRPr="008A259A" w:rsidDel="009245C8" w:rsidRDefault="0069531E">
      <w:pPr>
        <w:spacing w:before="0" w:after="0"/>
        <w:rPr>
          <w:del w:id="1073" w:author="Willian" w:date="2016-10-24T16:32:00Z"/>
        </w:rPr>
        <w:pPrChange w:id="1074" w:author="Willian" w:date="2017-01-11T17:14:00Z">
          <w:pPr/>
        </w:pPrChange>
      </w:pPr>
      <w:del w:id="1075" w:author="Willian" w:date="2016-10-24T16:32:00Z">
        <w:r w:rsidRPr="0069531E" w:rsidDel="009245C8">
          <w:delText>http://pcworld.com.br/galerias/evolucao-dos-dispositivos-de-armazenagem/#imagem0</w:delText>
        </w:r>
      </w:del>
    </w:p>
    <w:p w14:paraId="6155676D" w14:textId="4E72D278" w:rsidR="00A73F31" w:rsidDel="00060BD8" w:rsidRDefault="00A73F31">
      <w:pPr>
        <w:pStyle w:val="Ttulo4"/>
        <w:spacing w:before="0" w:after="0"/>
        <w:rPr>
          <w:del w:id="1076" w:author="Willian" w:date="2017-01-11T17:13:00Z"/>
        </w:rPr>
        <w:pPrChange w:id="1077" w:author="Willian" w:date="2017-01-11T17:14:00Z">
          <w:pPr>
            <w:pStyle w:val="Ttulo4"/>
          </w:pPr>
        </w:pPrChange>
      </w:pPr>
      <w:bookmarkStart w:id="1078" w:name="h.qti44jbq8ovo" w:colFirst="0" w:colLast="0"/>
      <w:bookmarkStart w:id="1079" w:name="h.m213xigyx2so" w:colFirst="0" w:colLast="0"/>
      <w:bookmarkEnd w:id="1078"/>
      <w:bookmarkEnd w:id="1079"/>
    </w:p>
    <w:p w14:paraId="246D9AE3" w14:textId="5119826C" w:rsidR="004C2391" w:rsidDel="009245C8" w:rsidRDefault="000508D2">
      <w:pPr>
        <w:pStyle w:val="Ttulo3"/>
        <w:spacing w:before="0" w:after="0"/>
        <w:rPr>
          <w:del w:id="1080" w:author="Willian" w:date="2016-10-24T16:32:00Z"/>
        </w:rPr>
        <w:pPrChange w:id="1081" w:author="Willian" w:date="2017-01-11T17:14:00Z">
          <w:pPr>
            <w:pStyle w:val="Ttulo3"/>
          </w:pPr>
        </w:pPrChange>
      </w:pPr>
      <w:bookmarkStart w:id="1082" w:name="h.hidv4ekbbof9" w:colFirst="0" w:colLast="0"/>
      <w:bookmarkEnd w:id="1082"/>
      <w:del w:id="1083" w:author="Willian" w:date="2016-10-24T16:32:00Z">
        <w:r w:rsidDel="009245C8">
          <w:delText>1.4 - Evolução das linguagens</w:delText>
        </w:r>
      </w:del>
    </w:p>
    <w:p w14:paraId="5A1DFA27" w14:textId="59DCC553" w:rsidR="004A7633" w:rsidDel="009245C8" w:rsidRDefault="00BF00C6">
      <w:pPr>
        <w:spacing w:before="0" w:after="0"/>
        <w:rPr>
          <w:del w:id="1084" w:author="Willian" w:date="2016-10-24T16:34:00Z"/>
        </w:rPr>
        <w:pPrChange w:id="1085" w:author="Willian" w:date="2017-01-11T17:14:00Z">
          <w:pPr/>
        </w:pPrChange>
      </w:pPr>
      <w:del w:id="1086" w:author="Willian" w:date="2016-10-24T16:34:00Z">
        <w:r w:rsidDel="009245C8">
          <w:delText>Educador, e</w:delText>
        </w:r>
        <w:r w:rsidR="00C806DB" w:rsidDel="009245C8">
          <w:delText xml:space="preserve">xplique </w:delText>
        </w:r>
        <w:r w:rsidR="000369A4" w:rsidDel="009245C8">
          <w:delText xml:space="preserve">a diferença entre as linguagens C, C++, C# e Objective C. </w:delText>
        </w:r>
        <w:r w:rsidR="006C4190" w:rsidDel="009245C8">
          <w:delText xml:space="preserve"> Informe que C é uma linguagem estrutural e</w:delText>
        </w:r>
        <w:r w:rsidR="000369A4" w:rsidDel="009245C8">
          <w:delText xml:space="preserve"> a</w:delText>
        </w:r>
        <w:r w:rsidR="004A7633" w:rsidDel="009245C8">
          <w:delText xml:space="preserve"> diferença entre as demais linguagens é que </w:delText>
        </w:r>
        <w:r w:rsidDel="009245C8">
          <w:delText>ela</w:delText>
        </w:r>
        <w:r w:rsidR="004A7633" w:rsidDel="009245C8">
          <w:delText xml:space="preserve"> não é orientada a objetos</w:delText>
        </w:r>
        <w:r w:rsidDel="009245C8">
          <w:delText xml:space="preserve"> e que d</w:delText>
        </w:r>
        <w:r w:rsidR="004A7633" w:rsidDel="009245C8">
          <w:delText>evido a sua fama e robustez a linguagem C derivou diversas outras linguagens</w:delText>
        </w:r>
        <w:r w:rsidR="006C4190" w:rsidDel="009245C8">
          <w:delText>, e</w:delText>
        </w:r>
        <w:r w:rsidR="004A7633" w:rsidDel="009245C8">
          <w:delText>ntre elas o C++, C# e Objective-C</w:delText>
        </w:r>
        <w:r w:rsidR="006C4190" w:rsidDel="009245C8">
          <w:delText xml:space="preserve">, </w:delText>
        </w:r>
        <w:r w:rsidR="004A7633" w:rsidDel="009245C8">
          <w:delText>todas orientadas a objetos.</w:delText>
        </w:r>
      </w:del>
    </w:p>
    <w:p w14:paraId="4B12A101" w14:textId="3B4510D8" w:rsidR="00B60B3D" w:rsidDel="009245C8" w:rsidRDefault="004A7633">
      <w:pPr>
        <w:spacing w:before="0" w:after="0"/>
        <w:rPr>
          <w:del w:id="1087" w:author="Willian" w:date="2016-10-24T16:34:00Z"/>
        </w:rPr>
        <w:pPrChange w:id="1088" w:author="Willian" w:date="2017-01-11T17:14:00Z">
          <w:pPr/>
        </w:pPrChange>
      </w:pPr>
      <w:del w:id="1089" w:author="Willian" w:date="2016-10-24T16:34:00Z">
        <w:r w:rsidDel="009245C8">
          <w:delText xml:space="preserve">A linguagem C++ é a extensão de C que adicionou recursos de orientação a objetos, ou seja, é a linguagem C orientada a objetos. </w:delText>
        </w:r>
      </w:del>
    </w:p>
    <w:p w14:paraId="617F248D" w14:textId="1A7F13AE" w:rsidR="00F4417F" w:rsidDel="009245C8" w:rsidRDefault="006C4190">
      <w:pPr>
        <w:spacing w:before="0" w:after="0"/>
        <w:rPr>
          <w:del w:id="1090" w:author="Willian" w:date="2016-10-24T16:34:00Z"/>
        </w:rPr>
        <w:pPrChange w:id="1091" w:author="Willian" w:date="2017-01-11T17:14:00Z">
          <w:pPr/>
        </w:pPrChange>
      </w:pPr>
      <w:del w:id="1092" w:author="Willian" w:date="2016-10-24T16:34:00Z">
        <w:r w:rsidDel="009245C8">
          <w:delText>A</w:delText>
        </w:r>
        <w:r w:rsidR="004A7633" w:rsidDel="009245C8">
          <w:delText xml:space="preserve"> Objective-C é uma linguagem adotada pela Apple para criação de seus aplicativos</w:delText>
        </w:r>
        <w:r w:rsidDel="009245C8">
          <w:delText>, sendo a principal e exclusiva</w:delText>
        </w:r>
        <w:r w:rsidR="00761529" w:rsidDel="009245C8">
          <w:delText>. T</w:delText>
        </w:r>
        <w:r w:rsidR="004A7633" w:rsidDel="009245C8">
          <w:delText>odos os aplicativos OSX, iOS, watchOS e demais sistemas operacionais eram escritos em Objective-C</w:delText>
        </w:r>
        <w:r w:rsidR="00F4417F" w:rsidDel="009245C8">
          <w:delText>, e</w:delText>
        </w:r>
        <w:r w:rsidR="00761529" w:rsidDel="009245C8">
          <w:delText>la</w:delText>
        </w:r>
        <w:r w:rsidR="004A7633" w:rsidDel="009245C8">
          <w:delText xml:space="preserve"> deriva diretamente do C++, então é possível utilizar recursos C++ para criação destes aplicativos. </w:delText>
        </w:r>
      </w:del>
    </w:p>
    <w:p w14:paraId="24B7805A" w14:textId="6D102F34" w:rsidR="00B60B3D" w:rsidDel="009245C8" w:rsidRDefault="004A7633">
      <w:pPr>
        <w:spacing w:before="0" w:after="0"/>
        <w:rPr>
          <w:del w:id="1093" w:author="Willian" w:date="2016-10-24T16:34:00Z"/>
        </w:rPr>
        <w:pPrChange w:id="1094" w:author="Willian" w:date="2017-01-11T17:14:00Z">
          <w:pPr/>
        </w:pPrChange>
      </w:pPr>
      <w:del w:id="1095" w:author="Willian" w:date="2016-10-24T16:34:00Z">
        <w:r w:rsidDel="009245C8">
          <w:delText xml:space="preserve">No ano de 2014, a linguagem Objective-C passou a ser substituída pela nova e moderna Swift, que agora é a linguagem oficial da Apple. Diferente de Objective-C, Swift não é exclusiva da Apple, ou seja, é de código aberto (open source), </w:delText>
        </w:r>
        <w:r w:rsidR="00C103D4" w:rsidDel="009245C8">
          <w:delText>ou seja,</w:delText>
        </w:r>
        <w:r w:rsidR="00B60B3D" w:rsidDel="009245C8">
          <w:delText xml:space="preserve"> outros desenvolvedores</w:delText>
        </w:r>
        <w:r w:rsidR="00F4417F" w:rsidDel="009245C8">
          <w:delText>,</w:delText>
        </w:r>
        <w:r w:rsidR="009E6E12" w:rsidDel="009245C8">
          <w:delText xml:space="preserve"> </w:delText>
        </w:r>
        <w:r w:rsidR="00B60B3D" w:rsidDel="009245C8">
          <w:delText>além da Apple</w:delText>
        </w:r>
        <w:r w:rsidR="00F4417F" w:rsidDel="009245C8">
          <w:delText>,</w:delText>
        </w:r>
        <w:r w:rsidR="00B60B3D" w:rsidDel="009245C8">
          <w:delText xml:space="preserve"> pode</w:delText>
        </w:r>
        <w:r w:rsidR="00C103D4" w:rsidDel="009245C8">
          <w:delText>m</w:delText>
        </w:r>
        <w:r w:rsidR="00B60B3D" w:rsidDel="009245C8">
          <w:delText xml:space="preserve"> criar produtos utilizando es</w:delText>
        </w:r>
        <w:r w:rsidR="00C10473" w:rsidDel="009245C8">
          <w:delText>s</w:delText>
        </w:r>
        <w:r w:rsidR="00B60B3D" w:rsidDel="009245C8">
          <w:delText>a linguagem.</w:delText>
        </w:r>
      </w:del>
    </w:p>
    <w:p w14:paraId="2EC3C022" w14:textId="60DDCF65" w:rsidR="00B60B3D" w:rsidDel="009245C8" w:rsidRDefault="00B60B3D">
      <w:pPr>
        <w:spacing w:before="0" w:after="0"/>
        <w:rPr>
          <w:del w:id="1096" w:author="Willian" w:date="2016-10-24T16:34:00Z"/>
        </w:rPr>
        <w:pPrChange w:id="1097" w:author="Willian" w:date="2017-01-11T17:14:00Z">
          <w:pPr/>
        </w:pPrChange>
      </w:pPr>
      <w:del w:id="1098" w:author="Willian" w:date="2016-10-24T16:34:00Z">
        <w:r w:rsidDel="009245C8">
          <w:delText>A linguagem C# é outra derivada de C e C++. Criada pela Microsoft, está presente na maioria dos seus produtos recentes, entre eles o Windows Phone</w:delText>
        </w:r>
        <w:r w:rsidR="00C10473" w:rsidDel="009245C8">
          <w:delText>,</w:delText>
        </w:r>
        <w:r w:rsidDel="009245C8">
          <w:delText xml:space="preserve"> </w:delText>
        </w:r>
        <w:r w:rsidR="00C10473" w:rsidDel="009245C8">
          <w:delText>e</w:delText>
        </w:r>
        <w:r w:rsidDel="009245C8">
          <w:delText>la também é open source e é utilizada para criação de jogos e animações 3D pela ferramenta Unity3D.</w:delText>
        </w:r>
      </w:del>
    </w:p>
    <w:p w14:paraId="26AE9E1D" w14:textId="386A421D" w:rsidR="004A7633" w:rsidRPr="007C1DE9" w:rsidDel="009245C8" w:rsidRDefault="004A7633">
      <w:pPr>
        <w:spacing w:before="0" w:after="0"/>
        <w:rPr>
          <w:del w:id="1099" w:author="Willian" w:date="2016-10-24T16:34:00Z"/>
        </w:rPr>
        <w:pPrChange w:id="1100" w:author="Willian" w:date="2017-01-11T17:14:00Z">
          <w:pPr/>
        </w:pPrChange>
      </w:pPr>
    </w:p>
    <w:p w14:paraId="13F47623" w14:textId="78F9DB89" w:rsidR="00D661CB" w:rsidRPr="00BA2934" w:rsidDel="009245C8" w:rsidRDefault="00C10473">
      <w:pPr>
        <w:spacing w:before="0" w:after="0"/>
        <w:rPr>
          <w:del w:id="1101" w:author="Willian" w:date="2016-10-24T16:34:00Z"/>
        </w:rPr>
        <w:pPrChange w:id="1102" w:author="Willian" w:date="2017-01-11T17:14:00Z">
          <w:pPr/>
        </w:pPrChange>
      </w:pPr>
      <w:del w:id="1103" w:author="Willian" w:date="2016-10-24T16:34:00Z">
        <w:r w:rsidRPr="00BA2934" w:rsidDel="009245C8">
          <w:delText xml:space="preserve">A seguir a ordem de lançamento das linguagens de programação. </w:delText>
        </w:r>
      </w:del>
    </w:p>
    <w:p w14:paraId="2464C7A7" w14:textId="0C12A6B6" w:rsidR="00D930E4" w:rsidRPr="008A259A" w:rsidDel="009245C8" w:rsidRDefault="00D661CB">
      <w:pPr>
        <w:pStyle w:val="PargrafodaLista"/>
        <w:numPr>
          <w:ilvl w:val="0"/>
          <w:numId w:val="41"/>
        </w:numPr>
        <w:spacing w:before="0" w:after="0"/>
        <w:rPr>
          <w:del w:id="1104" w:author="Willian" w:date="2016-10-24T16:34:00Z"/>
        </w:rPr>
        <w:pPrChange w:id="1105" w:author="Willian" w:date="2017-01-11T17:14:00Z">
          <w:pPr>
            <w:pStyle w:val="PargrafodaLista"/>
            <w:numPr>
              <w:numId w:val="41"/>
            </w:numPr>
            <w:ind w:hanging="360"/>
          </w:pPr>
        </w:pPrChange>
      </w:pPr>
      <w:del w:id="1106" w:author="Willian" w:date="2016-10-24T16:34:00Z">
        <w:r w:rsidRPr="008A259A" w:rsidDel="009245C8">
          <w:delText>1954 – Fortran</w:delText>
        </w:r>
        <w:r w:rsidR="00BA2934" w:rsidDel="009245C8">
          <w:delText>;</w:delText>
        </w:r>
      </w:del>
    </w:p>
    <w:p w14:paraId="494C0837" w14:textId="193406D2" w:rsidR="00D930E4" w:rsidRPr="008A259A" w:rsidDel="009245C8" w:rsidRDefault="00D930E4">
      <w:pPr>
        <w:pStyle w:val="PargrafodaLista"/>
        <w:numPr>
          <w:ilvl w:val="0"/>
          <w:numId w:val="41"/>
        </w:numPr>
        <w:spacing w:before="0" w:after="0"/>
        <w:rPr>
          <w:del w:id="1107" w:author="Willian" w:date="2016-10-24T16:34:00Z"/>
        </w:rPr>
        <w:pPrChange w:id="1108" w:author="Willian" w:date="2017-01-11T17:14:00Z">
          <w:pPr>
            <w:pStyle w:val="PargrafodaLista"/>
            <w:numPr>
              <w:numId w:val="41"/>
            </w:numPr>
            <w:ind w:hanging="360"/>
          </w:pPr>
        </w:pPrChange>
      </w:pPr>
      <w:del w:id="1109" w:author="Willian" w:date="2016-10-24T16:34:00Z">
        <w:r w:rsidRPr="008A259A" w:rsidDel="009245C8">
          <w:delText>1958 – Lisp</w:delText>
        </w:r>
        <w:r w:rsidR="00BA2934" w:rsidDel="009245C8">
          <w:delText>;</w:delText>
        </w:r>
      </w:del>
    </w:p>
    <w:p w14:paraId="04E408D1" w14:textId="1C0988FD" w:rsidR="00D930E4" w:rsidRPr="008A259A" w:rsidDel="009245C8" w:rsidRDefault="00D930E4">
      <w:pPr>
        <w:pStyle w:val="PargrafodaLista"/>
        <w:numPr>
          <w:ilvl w:val="0"/>
          <w:numId w:val="41"/>
        </w:numPr>
        <w:spacing w:before="0" w:after="0"/>
        <w:rPr>
          <w:del w:id="1110" w:author="Willian" w:date="2016-10-24T16:34:00Z"/>
        </w:rPr>
        <w:pPrChange w:id="1111" w:author="Willian" w:date="2017-01-11T17:14:00Z">
          <w:pPr>
            <w:pStyle w:val="PargrafodaLista"/>
            <w:numPr>
              <w:numId w:val="41"/>
            </w:numPr>
            <w:ind w:hanging="360"/>
          </w:pPr>
        </w:pPrChange>
      </w:pPr>
      <w:del w:id="1112" w:author="Willian" w:date="2016-10-24T16:34:00Z">
        <w:r w:rsidRPr="008A259A" w:rsidDel="009245C8">
          <w:delText>1958 – Algol 58</w:delText>
        </w:r>
        <w:r w:rsidR="00BA2934" w:rsidDel="009245C8">
          <w:delText>;</w:delText>
        </w:r>
      </w:del>
    </w:p>
    <w:p w14:paraId="3B32DD71" w14:textId="3D9AF6F9" w:rsidR="00D930E4" w:rsidRPr="008A259A" w:rsidDel="009245C8" w:rsidRDefault="00D930E4">
      <w:pPr>
        <w:pStyle w:val="PargrafodaLista"/>
        <w:numPr>
          <w:ilvl w:val="0"/>
          <w:numId w:val="41"/>
        </w:numPr>
        <w:spacing w:before="0" w:after="0"/>
        <w:rPr>
          <w:del w:id="1113" w:author="Willian" w:date="2016-10-24T16:34:00Z"/>
        </w:rPr>
        <w:pPrChange w:id="1114" w:author="Willian" w:date="2017-01-11T17:14:00Z">
          <w:pPr>
            <w:pStyle w:val="PargrafodaLista"/>
            <w:numPr>
              <w:numId w:val="41"/>
            </w:numPr>
            <w:ind w:hanging="360"/>
          </w:pPr>
        </w:pPrChange>
      </w:pPr>
      <w:del w:id="1115" w:author="Willian" w:date="2016-10-24T16:34:00Z">
        <w:r w:rsidRPr="008A259A" w:rsidDel="009245C8">
          <w:delText>1964 – Simula</w:delText>
        </w:r>
        <w:r w:rsidR="00BA2934" w:rsidDel="009245C8">
          <w:delText>;</w:delText>
        </w:r>
      </w:del>
    </w:p>
    <w:p w14:paraId="296615A3" w14:textId="1AC57974" w:rsidR="00D930E4" w:rsidRPr="008A259A" w:rsidDel="009245C8" w:rsidRDefault="00D930E4">
      <w:pPr>
        <w:pStyle w:val="PargrafodaLista"/>
        <w:numPr>
          <w:ilvl w:val="0"/>
          <w:numId w:val="41"/>
        </w:numPr>
        <w:spacing w:before="0" w:after="0"/>
        <w:rPr>
          <w:del w:id="1116" w:author="Willian" w:date="2016-10-24T16:34:00Z"/>
        </w:rPr>
        <w:pPrChange w:id="1117" w:author="Willian" w:date="2017-01-11T17:14:00Z">
          <w:pPr>
            <w:pStyle w:val="PargrafodaLista"/>
            <w:numPr>
              <w:numId w:val="41"/>
            </w:numPr>
            <w:ind w:hanging="360"/>
          </w:pPr>
        </w:pPrChange>
      </w:pPr>
      <w:del w:id="1118" w:author="Willian" w:date="2016-10-24T16:34:00Z">
        <w:r w:rsidRPr="008A259A" w:rsidDel="009245C8">
          <w:delText>1967 – BCPL</w:delText>
        </w:r>
        <w:r w:rsidR="00BA2934" w:rsidDel="009245C8">
          <w:delText>;</w:delText>
        </w:r>
      </w:del>
    </w:p>
    <w:p w14:paraId="4C58E309" w14:textId="746D934D" w:rsidR="00D930E4" w:rsidRPr="008A259A" w:rsidDel="009245C8" w:rsidRDefault="00D930E4">
      <w:pPr>
        <w:pStyle w:val="PargrafodaLista"/>
        <w:numPr>
          <w:ilvl w:val="0"/>
          <w:numId w:val="41"/>
        </w:numPr>
        <w:spacing w:before="0" w:after="0"/>
        <w:rPr>
          <w:del w:id="1119" w:author="Willian" w:date="2016-10-24T16:34:00Z"/>
        </w:rPr>
        <w:pPrChange w:id="1120" w:author="Willian" w:date="2017-01-11T17:14:00Z">
          <w:pPr>
            <w:pStyle w:val="PargrafodaLista"/>
            <w:numPr>
              <w:numId w:val="41"/>
            </w:numPr>
            <w:ind w:hanging="360"/>
          </w:pPr>
        </w:pPrChange>
      </w:pPr>
      <w:del w:id="1121" w:author="Willian" w:date="2016-10-24T16:34:00Z">
        <w:r w:rsidRPr="008A259A" w:rsidDel="009245C8">
          <w:delText>1969 – B</w:delText>
        </w:r>
        <w:r w:rsidR="00BA2934" w:rsidDel="009245C8">
          <w:delText>;</w:delText>
        </w:r>
      </w:del>
    </w:p>
    <w:p w14:paraId="090A9B6D" w14:textId="2377F8D2" w:rsidR="00D930E4" w:rsidRPr="008A259A" w:rsidDel="009245C8" w:rsidRDefault="00D930E4">
      <w:pPr>
        <w:pStyle w:val="PargrafodaLista"/>
        <w:numPr>
          <w:ilvl w:val="0"/>
          <w:numId w:val="41"/>
        </w:numPr>
        <w:spacing w:before="0" w:after="0"/>
        <w:rPr>
          <w:del w:id="1122" w:author="Willian" w:date="2016-10-24T16:34:00Z"/>
        </w:rPr>
        <w:pPrChange w:id="1123" w:author="Willian" w:date="2017-01-11T17:14:00Z">
          <w:pPr>
            <w:pStyle w:val="PargrafodaLista"/>
            <w:numPr>
              <w:numId w:val="41"/>
            </w:numPr>
            <w:ind w:hanging="360"/>
          </w:pPr>
        </w:pPrChange>
      </w:pPr>
      <w:del w:id="1124" w:author="Willian" w:date="2016-10-24T16:34:00Z">
        <w:r w:rsidRPr="008A259A" w:rsidDel="009245C8">
          <w:delText>1969 – SmallTalk</w:delText>
        </w:r>
        <w:r w:rsidR="00BA2934" w:rsidDel="009245C8">
          <w:delText>;</w:delText>
        </w:r>
      </w:del>
    </w:p>
    <w:p w14:paraId="76F95F30" w14:textId="48D0C27E" w:rsidR="00D930E4" w:rsidRPr="008A259A" w:rsidDel="009245C8" w:rsidRDefault="00D930E4">
      <w:pPr>
        <w:pStyle w:val="PargrafodaLista"/>
        <w:numPr>
          <w:ilvl w:val="0"/>
          <w:numId w:val="41"/>
        </w:numPr>
        <w:spacing w:before="0" w:after="0"/>
        <w:rPr>
          <w:del w:id="1125" w:author="Willian" w:date="2016-10-24T16:34:00Z"/>
        </w:rPr>
        <w:pPrChange w:id="1126" w:author="Willian" w:date="2017-01-11T17:14:00Z">
          <w:pPr>
            <w:pStyle w:val="PargrafodaLista"/>
            <w:numPr>
              <w:numId w:val="41"/>
            </w:numPr>
            <w:ind w:hanging="360"/>
          </w:pPr>
        </w:pPrChange>
      </w:pPr>
      <w:del w:id="1127" w:author="Willian" w:date="2016-10-24T16:34:00Z">
        <w:r w:rsidRPr="008A259A" w:rsidDel="009245C8">
          <w:delText>1971 – C</w:delText>
        </w:r>
        <w:r w:rsidR="00BA2934" w:rsidDel="009245C8">
          <w:delText>;</w:delText>
        </w:r>
      </w:del>
    </w:p>
    <w:p w14:paraId="57C5B649" w14:textId="1158CA98" w:rsidR="00D930E4" w:rsidRPr="008A259A" w:rsidDel="009245C8" w:rsidRDefault="00D930E4">
      <w:pPr>
        <w:pStyle w:val="PargrafodaLista"/>
        <w:numPr>
          <w:ilvl w:val="0"/>
          <w:numId w:val="41"/>
        </w:numPr>
        <w:spacing w:before="0" w:after="0"/>
        <w:rPr>
          <w:del w:id="1128" w:author="Willian" w:date="2016-10-24T16:34:00Z"/>
        </w:rPr>
        <w:pPrChange w:id="1129" w:author="Willian" w:date="2017-01-11T17:14:00Z">
          <w:pPr>
            <w:pStyle w:val="PargrafodaLista"/>
            <w:numPr>
              <w:numId w:val="41"/>
            </w:numPr>
            <w:ind w:hanging="360"/>
          </w:pPr>
        </w:pPrChange>
      </w:pPr>
      <w:del w:id="1130" w:author="Willian" w:date="2016-10-24T16:34:00Z">
        <w:r w:rsidRPr="008A259A" w:rsidDel="009245C8">
          <w:delText>1975 – Scheme</w:delText>
        </w:r>
        <w:r w:rsidR="00BA2934" w:rsidDel="009245C8">
          <w:delText>;</w:delText>
        </w:r>
      </w:del>
    </w:p>
    <w:p w14:paraId="56EF067B" w14:textId="71E6BFC6" w:rsidR="00D930E4" w:rsidRPr="008A259A" w:rsidDel="009245C8" w:rsidRDefault="00D930E4">
      <w:pPr>
        <w:pStyle w:val="PargrafodaLista"/>
        <w:numPr>
          <w:ilvl w:val="0"/>
          <w:numId w:val="41"/>
        </w:numPr>
        <w:spacing w:before="0" w:after="0"/>
        <w:rPr>
          <w:del w:id="1131" w:author="Willian" w:date="2016-10-24T16:34:00Z"/>
        </w:rPr>
        <w:pPrChange w:id="1132" w:author="Willian" w:date="2017-01-11T17:14:00Z">
          <w:pPr>
            <w:pStyle w:val="PargrafodaLista"/>
            <w:numPr>
              <w:numId w:val="41"/>
            </w:numPr>
            <w:ind w:hanging="360"/>
          </w:pPr>
        </w:pPrChange>
      </w:pPr>
      <w:del w:id="1133" w:author="Willian" w:date="2016-10-24T16:34:00Z">
        <w:r w:rsidRPr="008A259A" w:rsidDel="009245C8">
          <w:delText>1983 – C++</w:delText>
        </w:r>
        <w:r w:rsidR="00BA2934" w:rsidDel="009245C8">
          <w:delText>;</w:delText>
        </w:r>
      </w:del>
    </w:p>
    <w:p w14:paraId="2AD86F1B" w14:textId="52750916" w:rsidR="00D661CB" w:rsidRPr="008A259A" w:rsidDel="009245C8" w:rsidRDefault="00D930E4">
      <w:pPr>
        <w:pStyle w:val="PargrafodaLista"/>
        <w:numPr>
          <w:ilvl w:val="0"/>
          <w:numId w:val="41"/>
        </w:numPr>
        <w:spacing w:before="0" w:after="0"/>
        <w:rPr>
          <w:del w:id="1134" w:author="Willian" w:date="2016-10-24T16:34:00Z"/>
        </w:rPr>
        <w:pPrChange w:id="1135" w:author="Willian" w:date="2017-01-11T17:14:00Z">
          <w:pPr>
            <w:pStyle w:val="PargrafodaLista"/>
            <w:numPr>
              <w:numId w:val="41"/>
            </w:numPr>
            <w:ind w:hanging="360"/>
          </w:pPr>
        </w:pPrChange>
      </w:pPr>
      <w:del w:id="1136" w:author="Willian" w:date="2016-10-24T16:34:00Z">
        <w:r w:rsidRPr="008A259A" w:rsidDel="009245C8">
          <w:delText>1991 – Java</w:delText>
        </w:r>
        <w:r w:rsidR="00BA2934" w:rsidDel="009245C8">
          <w:delText>.</w:delText>
        </w:r>
      </w:del>
    </w:p>
    <w:p w14:paraId="4C2B3128" w14:textId="3C39F470" w:rsidR="00954C74" w:rsidRPr="008A259A" w:rsidDel="009245C8" w:rsidRDefault="00A32469">
      <w:pPr>
        <w:spacing w:before="0" w:after="0"/>
        <w:rPr>
          <w:del w:id="1137" w:author="Willian" w:date="2016-10-24T16:34:00Z"/>
        </w:rPr>
        <w:pPrChange w:id="1138" w:author="Willian" w:date="2017-01-11T17:14:00Z">
          <w:pPr/>
        </w:pPrChange>
      </w:pPr>
      <w:del w:id="1139" w:author="Willian" w:date="2016-10-24T16:34:00Z">
        <w:r w:rsidRPr="00BA2934" w:rsidDel="009245C8">
          <w:delText>Educador,</w:delText>
        </w:r>
        <w:r w:rsidRPr="008A259A" w:rsidDel="009245C8">
          <w:delText xml:space="preserve"> </w:delText>
        </w:r>
        <w:r w:rsidR="00C10473" w:rsidDel="009245C8">
          <w:delText>é</w:delText>
        </w:r>
        <w:r w:rsidR="00C10473" w:rsidRPr="008A259A" w:rsidDel="009245C8">
          <w:delText xml:space="preserve"> </w:delText>
        </w:r>
        <w:r w:rsidR="00954C74" w:rsidRPr="008A259A" w:rsidDel="009245C8">
          <w:delText xml:space="preserve">interessante tomar conhecimento dos diferenciais </w:delText>
        </w:r>
        <w:r w:rsidR="00C10473" w:rsidDel="009245C8">
          <w:delText>entre essas</w:delText>
        </w:r>
        <w:r w:rsidR="00C10473" w:rsidRPr="008A259A" w:rsidDel="009245C8">
          <w:delText xml:space="preserve"> </w:delText>
        </w:r>
        <w:r w:rsidR="00954C74" w:rsidRPr="008A259A" w:rsidDel="009245C8">
          <w:delText>linguagens</w:delText>
        </w:r>
        <w:r w:rsidR="00BA2934" w:rsidDel="009245C8">
          <w:delText>.</w:delText>
        </w:r>
        <w:r w:rsidR="00954C74" w:rsidRPr="008A259A" w:rsidDel="009245C8">
          <w:delText xml:space="preserve"> </w:delText>
        </w:r>
      </w:del>
    </w:p>
    <w:p w14:paraId="300996E9" w14:textId="5BDDE8BD" w:rsidR="000508D2" w:rsidDel="009245C8" w:rsidRDefault="000508D2">
      <w:pPr>
        <w:pStyle w:val="Ttulo3"/>
        <w:spacing w:before="0" w:after="0"/>
        <w:rPr>
          <w:del w:id="1140" w:author="Willian" w:date="2016-10-24T16:41:00Z"/>
        </w:rPr>
        <w:pPrChange w:id="1141" w:author="Willian" w:date="2017-01-11T17:14:00Z">
          <w:pPr>
            <w:pStyle w:val="Ttulo3"/>
          </w:pPr>
        </w:pPrChange>
      </w:pPr>
      <w:del w:id="1142" w:author="Willian" w:date="2016-10-24T16:41:00Z">
        <w:r w:rsidDel="009245C8">
          <w:delText>1.6 - Vantagens de POO</w:delText>
        </w:r>
      </w:del>
    </w:p>
    <w:p w14:paraId="7AEF3824" w14:textId="2A7C6635" w:rsidR="000508D2" w:rsidRPr="008A259A" w:rsidDel="009245C8" w:rsidRDefault="00BA2934">
      <w:pPr>
        <w:spacing w:before="0" w:after="0"/>
        <w:rPr>
          <w:del w:id="1143" w:author="Willian" w:date="2016-10-24T16:41:00Z"/>
        </w:rPr>
        <w:pPrChange w:id="1144" w:author="Willian" w:date="2017-01-11T17:14:00Z">
          <w:pPr/>
        </w:pPrChange>
      </w:pPr>
      <w:del w:id="1145" w:author="Willian" w:date="2016-10-24T16:41:00Z">
        <w:r w:rsidDel="009245C8">
          <w:delText>N</w:delText>
        </w:r>
        <w:r w:rsidR="00B805D6" w:rsidDel="009245C8">
          <w:delText xml:space="preserve">este item enumere todas as vantagens que </w:delText>
        </w:r>
        <w:r w:rsidDel="009245C8">
          <w:delText xml:space="preserve">a </w:delText>
        </w:r>
        <w:r w:rsidR="00B805D6" w:rsidDel="009245C8">
          <w:delText>POO possui</w:delText>
        </w:r>
        <w:r w:rsidDel="009245C8">
          <w:delText xml:space="preserve"> como abstração, reuso, manutenção e legibilidade.</w:delText>
        </w:r>
      </w:del>
    </w:p>
    <w:p w14:paraId="4649B291" w14:textId="533350FA" w:rsidR="00954C74" w:rsidDel="009245C8" w:rsidRDefault="000508D2">
      <w:pPr>
        <w:pStyle w:val="Ttulo3"/>
        <w:spacing w:before="0" w:after="0"/>
        <w:rPr>
          <w:del w:id="1146" w:author="Willian" w:date="2016-10-24T16:41:00Z"/>
        </w:rPr>
        <w:pPrChange w:id="1147" w:author="Willian" w:date="2017-01-11T17:14:00Z">
          <w:pPr>
            <w:pStyle w:val="Ttulo3"/>
          </w:pPr>
        </w:pPrChange>
      </w:pPr>
      <w:bookmarkStart w:id="1148" w:name="h.retb0dgxwoer" w:colFirst="0" w:colLast="0"/>
      <w:bookmarkEnd w:id="1148"/>
      <w:del w:id="1149" w:author="Willian" w:date="2016-10-24T16:41:00Z">
        <w:r w:rsidDel="009245C8">
          <w:delText>1.7 - Desvantagem</w:delText>
        </w:r>
      </w:del>
    </w:p>
    <w:p w14:paraId="14543753" w14:textId="495C9565" w:rsidR="00954C74" w:rsidRPr="008A259A" w:rsidDel="009245C8" w:rsidRDefault="00A32469">
      <w:pPr>
        <w:spacing w:before="0" w:after="0"/>
        <w:rPr>
          <w:del w:id="1150" w:author="Willian" w:date="2016-10-24T16:41:00Z"/>
        </w:rPr>
        <w:pPrChange w:id="1151" w:author="Willian" w:date="2017-01-11T17:14:00Z">
          <w:pPr/>
        </w:pPrChange>
      </w:pPr>
      <w:del w:id="1152" w:author="Willian" w:date="2016-10-24T16:41:00Z">
        <w:r w:rsidRPr="008A259A" w:rsidDel="009245C8">
          <w:rPr>
            <w:b/>
          </w:rPr>
          <w:delText xml:space="preserve">Educador, </w:delText>
        </w:r>
        <w:r w:rsidR="009010DF" w:rsidDel="009245C8">
          <w:delText>após explicado as vantagens, ressalte as desvantagens da utilização da POO</w:delText>
        </w:r>
        <w:r w:rsidR="00954C74" w:rsidRPr="008A259A" w:rsidDel="009245C8">
          <w:delText>.</w:delText>
        </w:r>
      </w:del>
    </w:p>
    <w:p w14:paraId="7DDB2C09" w14:textId="18F732AF" w:rsidR="000508D2" w:rsidRPr="008A259A" w:rsidDel="00A0639E" w:rsidRDefault="000508D2">
      <w:pPr>
        <w:spacing w:before="0" w:after="0"/>
        <w:rPr>
          <w:del w:id="1153" w:author="Willian" w:date="2017-01-06T17:42:00Z"/>
        </w:rPr>
        <w:pPrChange w:id="1154" w:author="Willian" w:date="2017-01-11T17:14:00Z">
          <w:pPr/>
        </w:pPrChange>
      </w:pPr>
    </w:p>
    <w:p w14:paraId="5C356102" w14:textId="16B36F69" w:rsidR="004A1935" w:rsidDel="00A0639E" w:rsidRDefault="000508D2">
      <w:pPr>
        <w:pStyle w:val="Ttulo3"/>
        <w:spacing w:before="0" w:after="0"/>
        <w:rPr>
          <w:del w:id="1155" w:author="Willian" w:date="2017-01-06T17:42:00Z"/>
        </w:rPr>
        <w:pPrChange w:id="1156" w:author="Willian" w:date="2017-01-11T17:14:00Z">
          <w:pPr>
            <w:pStyle w:val="Ttulo3"/>
          </w:pPr>
        </w:pPrChange>
      </w:pPr>
      <w:bookmarkStart w:id="1157" w:name="h.58jwzlgmi01s" w:colFirst="0" w:colLast="0"/>
      <w:bookmarkEnd w:id="1157"/>
      <w:del w:id="1158" w:author="Willian" w:date="2017-01-06T17:42:00Z">
        <w:r w:rsidDel="00A0639E">
          <w:delText xml:space="preserve">1.8 </w:delText>
        </w:r>
        <w:r w:rsidR="001D149F" w:rsidDel="00A0639E">
          <w:delText>–</w:delText>
        </w:r>
        <w:r w:rsidDel="00A0639E">
          <w:delText xml:space="preserve"> Exercícios</w:delText>
        </w:r>
      </w:del>
    </w:p>
    <w:p w14:paraId="463A8CCA" w14:textId="3CE0FF7F" w:rsidR="001D149F" w:rsidDel="009245C8" w:rsidRDefault="001D149F">
      <w:pPr>
        <w:autoSpaceDE w:val="0"/>
        <w:autoSpaceDN w:val="0"/>
        <w:adjustRightInd w:val="0"/>
        <w:spacing w:before="0" w:after="0"/>
        <w:rPr>
          <w:del w:id="1159" w:author="Willian" w:date="2016-10-24T16:41:00Z"/>
          <w:rFonts w:ascii="Tahoma" w:hAnsi="Tahoma" w:cs="Tahoma"/>
          <w:sz w:val="20"/>
          <w:szCs w:val="20"/>
        </w:rPr>
      </w:pPr>
      <w:del w:id="1160" w:author="Willian" w:date="2016-10-24T16:41:00Z">
        <w:r w:rsidDel="009245C8">
          <w:rPr>
            <w:rFonts w:ascii="Tahoma" w:hAnsi="Tahoma" w:cs="Tahoma"/>
            <w:sz w:val="20"/>
            <w:szCs w:val="20"/>
          </w:rPr>
          <w:delText>As perguntas têm por objetivo fixar os principais conceitos abordados durante a aula. Para isso, viabilize o tempo necessário para o aluno responder às perguntas, acompanhando-os nas dúvidas. Para correção das perguntas, considere as respostas a seguir:</w:delText>
        </w:r>
      </w:del>
    </w:p>
    <w:p w14:paraId="01C43FBA" w14:textId="1EB68E92" w:rsidR="009010DF" w:rsidRPr="001D149F" w:rsidDel="009245C8" w:rsidRDefault="009010DF">
      <w:pPr>
        <w:autoSpaceDE w:val="0"/>
        <w:autoSpaceDN w:val="0"/>
        <w:adjustRightInd w:val="0"/>
        <w:spacing w:before="0" w:after="0"/>
        <w:rPr>
          <w:del w:id="1161" w:author="Willian" w:date="2016-10-24T16:41:00Z"/>
        </w:rPr>
      </w:pPr>
    </w:p>
    <w:p w14:paraId="0258C07E" w14:textId="5C882BF0" w:rsidR="009010DF" w:rsidDel="009245C8" w:rsidRDefault="009010DF">
      <w:pPr>
        <w:pStyle w:val="Ttulo3"/>
        <w:spacing w:before="0" w:after="0"/>
        <w:rPr>
          <w:del w:id="1162" w:author="Willian" w:date="2016-10-24T16:41:00Z"/>
        </w:rPr>
        <w:pPrChange w:id="1163" w:author="Willian" w:date="2017-01-11T17:14:00Z">
          <w:pPr>
            <w:autoSpaceDE w:val="0"/>
            <w:autoSpaceDN w:val="0"/>
            <w:adjustRightInd w:val="0"/>
            <w:spacing w:before="0" w:after="0"/>
            <w:jc w:val="left"/>
          </w:pPr>
        </w:pPrChange>
      </w:pPr>
      <w:del w:id="1164" w:author="Willian" w:date="2016-10-24T16:41:00Z">
        <w:r w:rsidDel="009245C8">
          <w:delText>Lógica de programação</w:delText>
        </w:r>
      </w:del>
    </w:p>
    <w:p w14:paraId="078C0721" w14:textId="6F0A792A" w:rsidR="009010DF" w:rsidDel="009245C8" w:rsidRDefault="009010DF">
      <w:pPr>
        <w:autoSpaceDE w:val="0"/>
        <w:autoSpaceDN w:val="0"/>
        <w:adjustRightInd w:val="0"/>
        <w:spacing w:before="0" w:after="0"/>
        <w:jc w:val="left"/>
        <w:rPr>
          <w:del w:id="1165" w:author="Willian" w:date="2016-10-24T16:41:00Z"/>
          <w:rFonts w:ascii="Tahoma-Bold" w:hAnsi="Tahoma-Bold" w:cs="Tahoma-Bold"/>
          <w:b/>
          <w:bCs/>
          <w:color w:val="0048F3"/>
          <w:sz w:val="28"/>
          <w:szCs w:val="28"/>
        </w:rPr>
      </w:pPr>
    </w:p>
    <w:p w14:paraId="44EDF4F9" w14:textId="7F832407" w:rsidR="009010DF" w:rsidDel="009245C8" w:rsidRDefault="009010DF">
      <w:pPr>
        <w:autoSpaceDE w:val="0"/>
        <w:autoSpaceDN w:val="0"/>
        <w:adjustRightInd w:val="0"/>
        <w:spacing w:before="0" w:after="0"/>
        <w:rPr>
          <w:del w:id="1166" w:author="Willian" w:date="2016-10-24T16:41:00Z"/>
          <w:rFonts w:ascii="Tahoma" w:hAnsi="Tahoma" w:cs="Tahoma"/>
          <w:color w:val="000000"/>
          <w:sz w:val="20"/>
          <w:szCs w:val="20"/>
        </w:rPr>
      </w:pPr>
      <w:del w:id="1167" w:author="Willian" w:date="2016-10-24T16:41:00Z">
        <w:r w:rsidDel="009245C8">
          <w:rPr>
            <w:rFonts w:ascii="Tahoma" w:hAnsi="Tahoma" w:cs="Tahoma"/>
            <w:color w:val="000000"/>
            <w:sz w:val="20"/>
            <w:szCs w:val="20"/>
          </w:rPr>
          <w:delText>Se você nunca programou, saiba que é preciso exercitar o cérebro, de forma que ele pense “logicamente”. Serão feitos alguns exercícios de lógica de programação utilizando pseudocódigo.</w:delText>
        </w:r>
      </w:del>
    </w:p>
    <w:p w14:paraId="1CEC799E" w14:textId="650A1C8C" w:rsidR="009010DF" w:rsidDel="009245C8" w:rsidRDefault="009010DF">
      <w:pPr>
        <w:autoSpaceDE w:val="0"/>
        <w:autoSpaceDN w:val="0"/>
        <w:adjustRightInd w:val="0"/>
        <w:spacing w:before="0" w:after="0"/>
        <w:rPr>
          <w:del w:id="1168" w:author="Willian" w:date="2016-10-24T16:41:00Z"/>
          <w:rFonts w:ascii="Tahoma" w:hAnsi="Tahoma" w:cs="Tahoma"/>
          <w:color w:val="000000"/>
          <w:sz w:val="20"/>
          <w:szCs w:val="20"/>
        </w:rPr>
      </w:pPr>
    </w:p>
    <w:p w14:paraId="0B8CEE3D" w14:textId="2F11FBD5" w:rsidR="009010DF" w:rsidDel="009245C8" w:rsidRDefault="009010DF">
      <w:pPr>
        <w:autoSpaceDE w:val="0"/>
        <w:autoSpaceDN w:val="0"/>
        <w:adjustRightInd w:val="0"/>
        <w:spacing w:before="0" w:after="0"/>
        <w:rPr>
          <w:del w:id="1169" w:author="Willian" w:date="2016-10-24T16:41:00Z"/>
          <w:rFonts w:ascii="Tahoma" w:hAnsi="Tahoma" w:cs="Tahoma"/>
          <w:color w:val="000000"/>
          <w:sz w:val="20"/>
          <w:szCs w:val="20"/>
        </w:rPr>
      </w:pPr>
      <w:del w:id="1170" w:author="Willian" w:date="2016-10-24T16:41:00Z">
        <w:r w:rsidDel="009245C8">
          <w:rPr>
            <w:rFonts w:ascii="Tahoma" w:hAnsi="Tahoma" w:cs="Tahoma"/>
            <w:color w:val="000000"/>
            <w:sz w:val="20"/>
            <w:szCs w:val="20"/>
          </w:rPr>
          <w:delText>Pseudocódigo é uma modalidade de representação de algoritmos um pouco mais literal e semântica, quase próxima da linguagem natural do ser humano. É utilizado para prática de algoritmos e lógica de programação e é escrito como uma receita de bolo, ou como instruções para realizar algo. Veja um exemplo de algoritmo com pseudocódigo:</w:delText>
        </w:r>
      </w:del>
    </w:p>
    <w:p w14:paraId="1E5A4023" w14:textId="5FF6F5DD" w:rsidR="009010DF" w:rsidDel="009245C8" w:rsidRDefault="009010DF">
      <w:pPr>
        <w:autoSpaceDE w:val="0"/>
        <w:autoSpaceDN w:val="0"/>
        <w:adjustRightInd w:val="0"/>
        <w:spacing w:before="0" w:after="0"/>
        <w:rPr>
          <w:del w:id="1171" w:author="Willian" w:date="2016-10-24T16:41:00Z"/>
          <w:rFonts w:ascii="Tahoma" w:hAnsi="Tahoma" w:cs="Tahoma"/>
          <w:color w:val="000000"/>
          <w:sz w:val="20"/>
          <w:szCs w:val="20"/>
        </w:rPr>
      </w:pPr>
    </w:p>
    <w:p w14:paraId="389C4638" w14:textId="48DCBE70" w:rsidR="009010DF" w:rsidDel="009245C8" w:rsidRDefault="009010DF">
      <w:pPr>
        <w:autoSpaceDE w:val="0"/>
        <w:autoSpaceDN w:val="0"/>
        <w:adjustRightInd w:val="0"/>
        <w:spacing w:before="0" w:after="0"/>
        <w:jc w:val="left"/>
        <w:rPr>
          <w:ins w:id="1172" w:author="Oliveira, Sizue" w:date="2016-10-14T09:07:00Z"/>
          <w:del w:id="1173" w:author="Willian" w:date="2016-10-24T16:41:00Z"/>
          <w:rFonts w:ascii="Tahoma-Bold" w:hAnsi="Tahoma-Bold" w:cs="Tahoma-Bold"/>
          <w:b/>
          <w:bCs/>
          <w:color w:val="000000"/>
          <w:sz w:val="20"/>
          <w:szCs w:val="20"/>
        </w:rPr>
      </w:pPr>
      <w:del w:id="1174" w:author="Willian" w:date="2016-10-24T16:41:00Z">
        <w:r w:rsidDel="009245C8">
          <w:rPr>
            <w:rFonts w:ascii="Tahoma-Bold" w:hAnsi="Tahoma-Bold" w:cs="Tahoma-Bold"/>
            <w:b/>
            <w:bCs/>
            <w:color w:val="000000"/>
            <w:sz w:val="20"/>
            <w:szCs w:val="20"/>
          </w:rPr>
          <w:delText>Escreva um algoritmo que realize a soma de 1+2 e exiba o resultado.</w:delText>
        </w:r>
      </w:del>
    </w:p>
    <w:p w14:paraId="370253A1" w14:textId="5782A527" w:rsidR="009010DF" w:rsidDel="009245C8" w:rsidRDefault="009010DF">
      <w:pPr>
        <w:autoSpaceDE w:val="0"/>
        <w:autoSpaceDN w:val="0"/>
        <w:adjustRightInd w:val="0"/>
        <w:spacing w:before="0" w:after="0"/>
        <w:jc w:val="left"/>
        <w:rPr>
          <w:del w:id="1175" w:author="Willian" w:date="2016-10-24T16:41:00Z"/>
          <w:rFonts w:ascii="Tahoma-Bold" w:hAnsi="Tahoma-Bold" w:cs="Tahoma-Bold"/>
          <w:b/>
          <w:bCs/>
          <w:color w:val="000000"/>
          <w:sz w:val="20"/>
          <w:szCs w:val="20"/>
        </w:rPr>
      </w:pPr>
    </w:p>
    <w:p w14:paraId="5E3EA4B0" w14:textId="1085F739" w:rsidR="009010DF" w:rsidDel="00DA0554" w:rsidRDefault="009010DF">
      <w:pPr>
        <w:autoSpaceDE w:val="0"/>
        <w:autoSpaceDN w:val="0"/>
        <w:adjustRightInd w:val="0"/>
        <w:spacing w:before="0" w:after="0"/>
        <w:jc w:val="left"/>
        <w:rPr>
          <w:del w:id="1176" w:author="Willian" w:date="2016-10-14T22:59:00Z"/>
          <w:rFonts w:ascii="Consolas" w:hAnsi="Consolas" w:cs="Consolas"/>
          <w:color w:val="000000"/>
          <w:sz w:val="20"/>
          <w:szCs w:val="20"/>
        </w:rPr>
      </w:pPr>
      <w:del w:id="1177" w:author="Willian" w:date="2016-10-14T22:59:00Z">
        <w:r w:rsidDel="00DA0554">
          <w:rPr>
            <w:rFonts w:ascii="Consolas" w:hAnsi="Consolas" w:cs="Consolas"/>
            <w:color w:val="000000"/>
            <w:sz w:val="20"/>
            <w:szCs w:val="20"/>
          </w:rPr>
          <w:delText>Algoritmo Soma;</w:delText>
        </w:r>
      </w:del>
    </w:p>
    <w:p w14:paraId="2440E5AE" w14:textId="423E951C" w:rsidR="009010DF" w:rsidDel="00DA0554" w:rsidRDefault="009010DF">
      <w:pPr>
        <w:autoSpaceDE w:val="0"/>
        <w:autoSpaceDN w:val="0"/>
        <w:adjustRightInd w:val="0"/>
        <w:spacing w:before="0" w:after="0"/>
        <w:jc w:val="left"/>
        <w:rPr>
          <w:del w:id="1178" w:author="Willian" w:date="2016-10-14T22:59:00Z"/>
          <w:rFonts w:ascii="Consolas" w:hAnsi="Consolas" w:cs="Consolas"/>
          <w:color w:val="000000"/>
          <w:sz w:val="20"/>
          <w:szCs w:val="20"/>
        </w:rPr>
      </w:pPr>
      <w:del w:id="1179" w:author="Willian" w:date="2016-10-14T22:59:00Z">
        <w:r w:rsidDel="00DA0554">
          <w:rPr>
            <w:rFonts w:ascii="Consolas" w:hAnsi="Consolas" w:cs="Consolas"/>
            <w:color w:val="000000"/>
            <w:sz w:val="20"/>
            <w:szCs w:val="20"/>
          </w:rPr>
          <w:delText>VAR</w:delText>
        </w:r>
      </w:del>
    </w:p>
    <w:p w14:paraId="68B813B5" w14:textId="58E8AC3F" w:rsidR="009010DF" w:rsidDel="00DA0554" w:rsidRDefault="009010DF">
      <w:pPr>
        <w:autoSpaceDE w:val="0"/>
        <w:autoSpaceDN w:val="0"/>
        <w:adjustRightInd w:val="0"/>
        <w:spacing w:before="0" w:after="0"/>
        <w:jc w:val="left"/>
        <w:rPr>
          <w:del w:id="1180" w:author="Willian" w:date="2016-10-14T22:59:00Z"/>
          <w:rFonts w:ascii="Consolas" w:hAnsi="Consolas" w:cs="Consolas"/>
          <w:color w:val="000000"/>
          <w:sz w:val="20"/>
          <w:szCs w:val="20"/>
        </w:rPr>
      </w:pPr>
      <w:del w:id="1181" w:author="Willian" w:date="2016-10-14T22:59:00Z">
        <w:r w:rsidDel="00DA0554">
          <w:rPr>
            <w:rFonts w:ascii="Consolas" w:hAnsi="Consolas" w:cs="Consolas"/>
            <w:color w:val="000000"/>
            <w:sz w:val="20"/>
            <w:szCs w:val="20"/>
          </w:rPr>
          <w:delText>digito1, digito2, soma : INTEIRO;</w:delText>
        </w:r>
      </w:del>
    </w:p>
    <w:p w14:paraId="78D8FC3D" w14:textId="2B0B1DB1" w:rsidR="009010DF" w:rsidDel="00DA0554" w:rsidRDefault="009010DF">
      <w:pPr>
        <w:autoSpaceDE w:val="0"/>
        <w:autoSpaceDN w:val="0"/>
        <w:adjustRightInd w:val="0"/>
        <w:spacing w:before="0" w:after="0"/>
        <w:jc w:val="left"/>
        <w:rPr>
          <w:del w:id="1182" w:author="Willian" w:date="2016-10-14T22:59:00Z"/>
          <w:rFonts w:ascii="Consolas" w:hAnsi="Consolas" w:cs="Consolas"/>
          <w:color w:val="000000"/>
          <w:sz w:val="20"/>
          <w:szCs w:val="20"/>
        </w:rPr>
      </w:pPr>
      <w:del w:id="1183" w:author="Willian" w:date="2016-10-14T22:59:00Z">
        <w:r w:rsidDel="00DA0554">
          <w:rPr>
            <w:rFonts w:ascii="Consolas" w:hAnsi="Consolas" w:cs="Consolas"/>
            <w:color w:val="000000"/>
            <w:sz w:val="20"/>
            <w:szCs w:val="20"/>
          </w:rPr>
          <w:delText>INÍCIO</w:delText>
        </w:r>
      </w:del>
    </w:p>
    <w:p w14:paraId="3751A92C" w14:textId="720DEF68" w:rsidR="009010DF" w:rsidDel="00DA0554" w:rsidRDefault="009010DF">
      <w:pPr>
        <w:autoSpaceDE w:val="0"/>
        <w:autoSpaceDN w:val="0"/>
        <w:adjustRightInd w:val="0"/>
        <w:spacing w:before="0" w:after="0"/>
        <w:jc w:val="left"/>
        <w:rPr>
          <w:del w:id="1184" w:author="Willian" w:date="2016-10-14T22:59:00Z"/>
          <w:rFonts w:ascii="Consolas" w:hAnsi="Consolas" w:cs="Consolas"/>
          <w:color w:val="000000"/>
          <w:sz w:val="20"/>
          <w:szCs w:val="20"/>
        </w:rPr>
      </w:pPr>
      <w:del w:id="1185" w:author="Willian" w:date="2016-10-14T22:59:00Z">
        <w:r w:rsidDel="00DA0554">
          <w:rPr>
            <w:rFonts w:ascii="Consolas" w:hAnsi="Consolas" w:cs="Consolas"/>
            <w:color w:val="000000"/>
            <w:sz w:val="20"/>
            <w:szCs w:val="20"/>
          </w:rPr>
          <w:delText>digito1 &lt;- 1;</w:delText>
        </w:r>
      </w:del>
    </w:p>
    <w:p w14:paraId="52D3BDF2" w14:textId="62C120DF" w:rsidR="009010DF" w:rsidDel="00DA0554" w:rsidRDefault="009010DF">
      <w:pPr>
        <w:autoSpaceDE w:val="0"/>
        <w:autoSpaceDN w:val="0"/>
        <w:adjustRightInd w:val="0"/>
        <w:spacing w:before="0" w:after="0"/>
        <w:jc w:val="left"/>
        <w:rPr>
          <w:del w:id="1186" w:author="Willian" w:date="2016-10-14T22:59:00Z"/>
          <w:rFonts w:ascii="Consolas" w:hAnsi="Consolas" w:cs="Consolas"/>
          <w:color w:val="000000"/>
          <w:sz w:val="20"/>
          <w:szCs w:val="20"/>
        </w:rPr>
      </w:pPr>
      <w:del w:id="1187" w:author="Willian" w:date="2016-10-14T22:59:00Z">
        <w:r w:rsidDel="00DA0554">
          <w:rPr>
            <w:rFonts w:ascii="Consolas" w:hAnsi="Consolas" w:cs="Consolas"/>
            <w:color w:val="000000"/>
            <w:sz w:val="20"/>
            <w:szCs w:val="20"/>
          </w:rPr>
          <w:delText>digito2 &lt;- 2;</w:delText>
        </w:r>
      </w:del>
    </w:p>
    <w:p w14:paraId="202AD943" w14:textId="5853457C" w:rsidR="009010DF" w:rsidDel="00DA0554" w:rsidRDefault="009010DF">
      <w:pPr>
        <w:autoSpaceDE w:val="0"/>
        <w:autoSpaceDN w:val="0"/>
        <w:adjustRightInd w:val="0"/>
        <w:spacing w:before="0" w:after="0"/>
        <w:jc w:val="left"/>
        <w:rPr>
          <w:del w:id="1188" w:author="Willian" w:date="2016-10-14T22:59:00Z"/>
          <w:rFonts w:ascii="Consolas" w:hAnsi="Consolas" w:cs="Consolas"/>
          <w:color w:val="000000"/>
          <w:sz w:val="20"/>
          <w:szCs w:val="20"/>
        </w:rPr>
      </w:pPr>
      <w:del w:id="1189" w:author="Willian" w:date="2016-10-14T22:59:00Z">
        <w:r w:rsidDel="00DA0554">
          <w:rPr>
            <w:rFonts w:ascii="Consolas" w:hAnsi="Consolas" w:cs="Consolas"/>
            <w:color w:val="000000"/>
            <w:sz w:val="20"/>
            <w:szCs w:val="20"/>
          </w:rPr>
          <w:delText>soma &lt;- digito1 + digito2;</w:delText>
        </w:r>
      </w:del>
    </w:p>
    <w:p w14:paraId="26DDABD8" w14:textId="715395B3" w:rsidR="009010DF" w:rsidDel="00DA0554" w:rsidRDefault="009010DF">
      <w:pPr>
        <w:autoSpaceDE w:val="0"/>
        <w:autoSpaceDN w:val="0"/>
        <w:adjustRightInd w:val="0"/>
        <w:spacing w:before="0" w:after="0"/>
        <w:jc w:val="left"/>
        <w:rPr>
          <w:del w:id="1190" w:author="Willian" w:date="2016-10-14T22:59:00Z"/>
          <w:rFonts w:ascii="Consolas" w:hAnsi="Consolas" w:cs="Consolas"/>
          <w:color w:val="000000"/>
          <w:sz w:val="20"/>
          <w:szCs w:val="20"/>
        </w:rPr>
      </w:pPr>
      <w:del w:id="1191" w:author="Willian" w:date="2016-10-14T22:59:00Z">
        <w:r w:rsidDel="00DA0554">
          <w:rPr>
            <w:rFonts w:ascii="Consolas" w:hAnsi="Consolas" w:cs="Consolas"/>
            <w:color w:val="000000"/>
            <w:sz w:val="20"/>
            <w:szCs w:val="20"/>
          </w:rPr>
          <w:delText>ESCREVA(soma);</w:delText>
        </w:r>
      </w:del>
    </w:p>
    <w:p w14:paraId="21164268" w14:textId="6A676EFF" w:rsidR="009010DF" w:rsidDel="00DA0554" w:rsidRDefault="009010DF">
      <w:pPr>
        <w:autoSpaceDE w:val="0"/>
        <w:autoSpaceDN w:val="0"/>
        <w:adjustRightInd w:val="0"/>
        <w:spacing w:before="0" w:after="0"/>
        <w:jc w:val="left"/>
        <w:rPr>
          <w:ins w:id="1192" w:author="Oliveira, Sizue" w:date="2016-10-14T09:07:00Z"/>
          <w:del w:id="1193" w:author="Willian" w:date="2016-10-14T22:59:00Z"/>
          <w:rFonts w:ascii="Consolas" w:hAnsi="Consolas" w:cs="Consolas"/>
          <w:color w:val="000000"/>
          <w:sz w:val="20"/>
          <w:szCs w:val="20"/>
        </w:rPr>
      </w:pPr>
      <w:del w:id="1194" w:author="Willian" w:date="2016-10-14T22:59:00Z">
        <w:r w:rsidDel="00DA0554">
          <w:rPr>
            <w:rFonts w:ascii="Consolas" w:hAnsi="Consolas" w:cs="Consolas"/>
            <w:color w:val="000000"/>
            <w:sz w:val="20"/>
            <w:szCs w:val="20"/>
          </w:rPr>
          <w:delText>FIM</w:delText>
        </w:r>
      </w:del>
    </w:p>
    <w:p w14:paraId="6F4F07ED" w14:textId="286E4F5A" w:rsidR="009010DF" w:rsidDel="009245C8" w:rsidRDefault="009010DF">
      <w:pPr>
        <w:autoSpaceDE w:val="0"/>
        <w:autoSpaceDN w:val="0"/>
        <w:adjustRightInd w:val="0"/>
        <w:spacing w:before="0" w:after="0"/>
        <w:jc w:val="left"/>
        <w:rPr>
          <w:ins w:id="1195" w:author="Oliveira, Sizue" w:date="2016-10-14T09:07:00Z"/>
          <w:del w:id="1196" w:author="Willian" w:date="2016-10-24T16:41:00Z"/>
          <w:rFonts w:ascii="Consolas" w:hAnsi="Consolas" w:cs="Consolas"/>
          <w:color w:val="000000"/>
          <w:sz w:val="20"/>
          <w:szCs w:val="20"/>
        </w:rPr>
      </w:pPr>
    </w:p>
    <w:p w14:paraId="45EFF107" w14:textId="2AE6FB60" w:rsidR="009010DF" w:rsidDel="009245C8" w:rsidRDefault="009010DF">
      <w:pPr>
        <w:autoSpaceDE w:val="0"/>
        <w:autoSpaceDN w:val="0"/>
        <w:adjustRightInd w:val="0"/>
        <w:spacing w:before="0" w:after="0"/>
        <w:jc w:val="left"/>
        <w:rPr>
          <w:del w:id="1197" w:author="Willian" w:date="2016-10-24T16:41:00Z"/>
          <w:rFonts w:ascii="Consolas" w:hAnsi="Consolas" w:cs="Consolas"/>
          <w:color w:val="000000"/>
          <w:sz w:val="20"/>
          <w:szCs w:val="20"/>
        </w:rPr>
      </w:pPr>
    </w:p>
    <w:p w14:paraId="56E81814" w14:textId="10E1DF65" w:rsidR="004A1935" w:rsidDel="009245C8" w:rsidRDefault="009010DF">
      <w:pPr>
        <w:autoSpaceDE w:val="0"/>
        <w:autoSpaceDN w:val="0"/>
        <w:adjustRightInd w:val="0"/>
        <w:spacing w:before="0" w:after="0"/>
        <w:jc w:val="left"/>
        <w:rPr>
          <w:del w:id="1198" w:author="Willian" w:date="2016-10-24T16:41:00Z"/>
          <w:rFonts w:ascii="Tahoma" w:hAnsi="Tahoma" w:cs="Tahoma"/>
          <w:color w:val="000000"/>
          <w:sz w:val="20"/>
          <w:szCs w:val="20"/>
        </w:rPr>
        <w:pPrChange w:id="1199" w:author="Willian" w:date="2017-01-11T17:14:00Z">
          <w:pPr/>
        </w:pPrChange>
      </w:pPr>
      <w:del w:id="1200" w:author="Willian" w:date="2016-10-24T16:41:00Z">
        <w:r w:rsidDel="009245C8">
          <w:rPr>
            <w:rFonts w:ascii="Tahoma" w:hAnsi="Tahoma" w:cs="Tahoma"/>
            <w:color w:val="000000"/>
            <w:sz w:val="20"/>
            <w:szCs w:val="20"/>
          </w:rPr>
          <w:delText>Os ponto e vírgulas são características de algumas linguagens de programação como o Pascal, C++ e o Java, porém, em</w:delText>
        </w:r>
      </w:del>
      <w:ins w:id="1201" w:author="Oliveira, Sizue" w:date="2016-10-14T09:08:00Z">
        <w:del w:id="1202" w:author="Willian" w:date="2016-10-24T16:41:00Z">
          <w:r w:rsidDel="009245C8">
            <w:rPr>
              <w:rFonts w:ascii="Tahoma" w:hAnsi="Tahoma" w:cs="Tahoma"/>
              <w:color w:val="000000"/>
              <w:sz w:val="20"/>
              <w:szCs w:val="20"/>
            </w:rPr>
            <w:delText xml:space="preserve"> </w:delText>
          </w:r>
        </w:del>
      </w:ins>
      <w:del w:id="1203" w:author="Willian" w:date="2016-10-24T16:41:00Z">
        <w:r w:rsidDel="009245C8">
          <w:rPr>
            <w:rFonts w:ascii="Tahoma" w:hAnsi="Tahoma" w:cs="Tahoma"/>
            <w:color w:val="000000"/>
            <w:sz w:val="20"/>
            <w:szCs w:val="20"/>
          </w:rPr>
          <w:delText>outras linguagens de programação, eles podem não aparecer no pseudocódigo, pois essas podem adotar outra semântica.</w:delText>
        </w:r>
      </w:del>
    </w:p>
    <w:p w14:paraId="74276273" w14:textId="4443D353" w:rsidR="009010DF" w:rsidDel="009245C8" w:rsidRDefault="009010DF">
      <w:pPr>
        <w:autoSpaceDE w:val="0"/>
        <w:autoSpaceDN w:val="0"/>
        <w:adjustRightInd w:val="0"/>
        <w:spacing w:before="0" w:after="0"/>
        <w:jc w:val="left"/>
        <w:rPr>
          <w:del w:id="1204" w:author="Willian" w:date="2016-10-24T16:41:00Z"/>
          <w:rFonts w:ascii="Tahoma" w:hAnsi="Tahoma" w:cs="Tahoma"/>
          <w:color w:val="000000"/>
          <w:sz w:val="20"/>
          <w:szCs w:val="20"/>
        </w:rPr>
        <w:pPrChange w:id="1205" w:author="Willian" w:date="2017-01-11T17:14:00Z">
          <w:pPr/>
        </w:pPrChange>
      </w:pPr>
    </w:p>
    <w:p w14:paraId="522AFE7D" w14:textId="48CA2F72" w:rsidR="009010DF" w:rsidDel="009245C8" w:rsidRDefault="009010DF">
      <w:pPr>
        <w:autoSpaceDE w:val="0"/>
        <w:autoSpaceDN w:val="0"/>
        <w:adjustRightInd w:val="0"/>
        <w:spacing w:before="0" w:after="0"/>
        <w:jc w:val="left"/>
        <w:rPr>
          <w:del w:id="1206" w:author="Willian" w:date="2016-10-24T16:41:00Z"/>
          <w:rFonts w:ascii="Tahoma" w:hAnsi="Tahoma" w:cs="Tahoma"/>
          <w:color w:val="000000"/>
          <w:sz w:val="20"/>
          <w:szCs w:val="20"/>
        </w:rPr>
      </w:pPr>
    </w:p>
    <w:p w14:paraId="2927BBC4" w14:textId="5064ACC6" w:rsidR="009010DF" w:rsidRPr="00A33EB9" w:rsidDel="00DA0554" w:rsidRDefault="009010DF">
      <w:pPr>
        <w:pStyle w:val="PargrafodaLista"/>
        <w:numPr>
          <w:ilvl w:val="0"/>
          <w:numId w:val="52"/>
        </w:numPr>
        <w:autoSpaceDE w:val="0"/>
        <w:autoSpaceDN w:val="0"/>
        <w:adjustRightInd w:val="0"/>
        <w:spacing w:before="0" w:after="0"/>
        <w:jc w:val="left"/>
        <w:rPr>
          <w:del w:id="1207" w:author="Willian" w:date="2016-10-14T23:00:00Z"/>
          <w:rFonts w:ascii="Tahoma" w:hAnsi="Tahoma" w:cs="Tahoma"/>
          <w:color w:val="000000"/>
          <w:sz w:val="20"/>
          <w:szCs w:val="20"/>
        </w:rPr>
      </w:pPr>
      <w:del w:id="1208" w:author="Willian" w:date="2016-10-14T23:00:00Z">
        <w:r w:rsidRPr="00A33EB9" w:rsidDel="00DA0554">
          <w:rPr>
            <w:rFonts w:ascii="Tahoma-Bold" w:hAnsi="Tahoma-Bold" w:cs="Tahoma-Bold"/>
            <w:b/>
            <w:bCs/>
            <w:color w:val="FFFFFF"/>
            <w:sz w:val="20"/>
            <w:szCs w:val="20"/>
          </w:rPr>
          <w:delText xml:space="preserve">1 </w:delText>
        </w:r>
        <w:r w:rsidRPr="00A33EB9" w:rsidDel="00DA0554">
          <w:rPr>
            <w:rFonts w:ascii="Tahoma" w:hAnsi="Tahoma" w:cs="Tahoma"/>
            <w:color w:val="000000"/>
            <w:sz w:val="20"/>
            <w:szCs w:val="20"/>
          </w:rPr>
          <w:delText>Título do algoritmo. Geralmente mostra uma descrição breve e objetiva do que se trata o algoritmo, ou seja, o</w:delText>
        </w:r>
        <w:r w:rsidR="00A33EB9" w:rsidDel="00DA0554">
          <w:rPr>
            <w:rFonts w:ascii="Tahoma" w:hAnsi="Tahoma" w:cs="Tahoma"/>
            <w:color w:val="000000"/>
            <w:sz w:val="20"/>
            <w:szCs w:val="20"/>
          </w:rPr>
          <w:delText xml:space="preserve"> </w:delText>
        </w:r>
        <w:r w:rsidRPr="00A33EB9" w:rsidDel="00DA0554">
          <w:rPr>
            <w:rFonts w:ascii="Tahoma" w:hAnsi="Tahoma" w:cs="Tahoma"/>
            <w:color w:val="000000"/>
            <w:sz w:val="20"/>
            <w:szCs w:val="20"/>
          </w:rPr>
          <w:delText>que ele fará;</w:delText>
        </w:r>
      </w:del>
    </w:p>
    <w:p w14:paraId="775BD455" w14:textId="2422595B" w:rsidR="009010DF" w:rsidRPr="00A33EB9" w:rsidDel="00DA0554" w:rsidRDefault="009010DF">
      <w:pPr>
        <w:pStyle w:val="PargrafodaLista"/>
        <w:numPr>
          <w:ilvl w:val="0"/>
          <w:numId w:val="52"/>
        </w:numPr>
        <w:autoSpaceDE w:val="0"/>
        <w:autoSpaceDN w:val="0"/>
        <w:adjustRightInd w:val="0"/>
        <w:spacing w:before="0" w:after="0"/>
        <w:jc w:val="left"/>
        <w:rPr>
          <w:del w:id="1209" w:author="Willian" w:date="2016-10-14T23:00:00Z"/>
          <w:rFonts w:ascii="Tahoma" w:hAnsi="Tahoma" w:cs="Tahoma"/>
          <w:color w:val="000000"/>
          <w:sz w:val="20"/>
          <w:szCs w:val="20"/>
        </w:rPr>
      </w:pPr>
      <w:del w:id="1210" w:author="Willian" w:date="2016-10-14T23:00:00Z">
        <w:r w:rsidRPr="00A33EB9" w:rsidDel="00DA0554">
          <w:rPr>
            <w:rFonts w:ascii="Tahoma-Bold" w:hAnsi="Tahoma-Bold" w:cs="Tahoma-Bold"/>
            <w:b/>
            <w:bCs/>
            <w:color w:val="FFFFFF"/>
            <w:sz w:val="20"/>
            <w:szCs w:val="20"/>
          </w:rPr>
          <w:delText xml:space="preserve">2 </w:delText>
        </w:r>
        <w:r w:rsidRPr="00A33EB9" w:rsidDel="00DA0554">
          <w:rPr>
            <w:rFonts w:ascii="Tahoma" w:hAnsi="Tahoma" w:cs="Tahoma"/>
            <w:color w:val="000000"/>
            <w:sz w:val="20"/>
            <w:szCs w:val="20"/>
          </w:rPr>
          <w:delText>Área para declaração de variáveis a serem utilizadas no decorrer do algoritmo;</w:delText>
        </w:r>
      </w:del>
    </w:p>
    <w:p w14:paraId="184D81A9" w14:textId="1DCDA3D8" w:rsidR="009010DF" w:rsidRPr="00A33EB9" w:rsidDel="00DA0554" w:rsidRDefault="009010DF">
      <w:pPr>
        <w:pStyle w:val="PargrafodaLista"/>
        <w:numPr>
          <w:ilvl w:val="0"/>
          <w:numId w:val="52"/>
        </w:numPr>
        <w:autoSpaceDE w:val="0"/>
        <w:autoSpaceDN w:val="0"/>
        <w:adjustRightInd w:val="0"/>
        <w:spacing w:before="0" w:after="0"/>
        <w:jc w:val="left"/>
        <w:rPr>
          <w:del w:id="1211" w:author="Willian" w:date="2016-10-14T23:00:00Z"/>
          <w:rFonts w:ascii="Tahoma" w:hAnsi="Tahoma" w:cs="Tahoma"/>
          <w:color w:val="000000"/>
          <w:sz w:val="20"/>
          <w:szCs w:val="20"/>
        </w:rPr>
      </w:pPr>
      <w:del w:id="1212" w:author="Willian" w:date="2016-10-14T23:00:00Z">
        <w:r w:rsidRPr="00A33EB9" w:rsidDel="00DA0554">
          <w:rPr>
            <w:rFonts w:ascii="Tahoma-Bold" w:hAnsi="Tahoma-Bold" w:cs="Tahoma-Bold"/>
            <w:b/>
            <w:bCs/>
            <w:color w:val="FFFFFF"/>
            <w:sz w:val="20"/>
            <w:szCs w:val="20"/>
          </w:rPr>
          <w:delText xml:space="preserve">3 </w:delText>
        </w:r>
        <w:r w:rsidRPr="00A33EB9" w:rsidDel="00DA0554">
          <w:rPr>
            <w:rFonts w:ascii="Tahoma" w:hAnsi="Tahoma" w:cs="Tahoma"/>
            <w:color w:val="000000"/>
            <w:sz w:val="20"/>
            <w:szCs w:val="20"/>
          </w:rPr>
          <w:delText>Tipo que as variáveis vão aceitar. Possíveis valores: inteiro, booleano, texto ou decimal;</w:delText>
        </w:r>
      </w:del>
    </w:p>
    <w:p w14:paraId="2A0DA745" w14:textId="7B4E5AF0" w:rsidR="009010DF" w:rsidRPr="00A33EB9" w:rsidDel="00DA0554" w:rsidRDefault="009010DF">
      <w:pPr>
        <w:pStyle w:val="PargrafodaLista"/>
        <w:numPr>
          <w:ilvl w:val="0"/>
          <w:numId w:val="52"/>
        </w:numPr>
        <w:autoSpaceDE w:val="0"/>
        <w:autoSpaceDN w:val="0"/>
        <w:adjustRightInd w:val="0"/>
        <w:spacing w:before="0" w:after="0"/>
        <w:jc w:val="left"/>
        <w:rPr>
          <w:del w:id="1213" w:author="Willian" w:date="2016-10-14T23:00:00Z"/>
          <w:rFonts w:ascii="Tahoma" w:hAnsi="Tahoma" w:cs="Tahoma"/>
          <w:color w:val="000000"/>
          <w:sz w:val="20"/>
          <w:szCs w:val="20"/>
        </w:rPr>
      </w:pPr>
      <w:del w:id="1214" w:author="Willian" w:date="2016-10-14T23:00:00Z">
        <w:r w:rsidRPr="00A33EB9" w:rsidDel="00DA0554">
          <w:rPr>
            <w:rFonts w:ascii="Tahoma-Bold" w:hAnsi="Tahoma-Bold" w:cs="Tahoma-Bold"/>
            <w:b/>
            <w:bCs/>
            <w:color w:val="FFFFFF"/>
            <w:sz w:val="20"/>
            <w:szCs w:val="20"/>
          </w:rPr>
          <w:delText xml:space="preserve">4 </w:delText>
        </w:r>
        <w:r w:rsidRPr="00A33EB9" w:rsidDel="00DA0554">
          <w:rPr>
            <w:rFonts w:ascii="Tahoma" w:hAnsi="Tahoma" w:cs="Tahoma"/>
            <w:color w:val="000000"/>
            <w:sz w:val="20"/>
            <w:szCs w:val="20"/>
          </w:rPr>
          <w:delText>Indica o início da execução do código. O corpo do algoritmo está entre o INÍCIO e o FIM. É onde fica a lógica de</w:delText>
        </w:r>
        <w:r w:rsidR="00A33EB9" w:rsidDel="00DA0554">
          <w:rPr>
            <w:rFonts w:ascii="Tahoma" w:hAnsi="Tahoma" w:cs="Tahoma"/>
            <w:color w:val="000000"/>
            <w:sz w:val="20"/>
            <w:szCs w:val="20"/>
          </w:rPr>
          <w:delText xml:space="preserve"> </w:delText>
        </w:r>
        <w:r w:rsidRPr="00A33EB9" w:rsidDel="00DA0554">
          <w:rPr>
            <w:rFonts w:ascii="Tahoma" w:hAnsi="Tahoma" w:cs="Tahoma"/>
            <w:color w:val="000000"/>
            <w:sz w:val="20"/>
            <w:szCs w:val="20"/>
          </w:rPr>
          <w:delText>programação.</w:delText>
        </w:r>
      </w:del>
    </w:p>
    <w:p w14:paraId="68D6CF9D" w14:textId="0156A517" w:rsidR="009010DF" w:rsidRPr="00A33EB9" w:rsidDel="00DA0554" w:rsidRDefault="009010DF">
      <w:pPr>
        <w:pStyle w:val="PargrafodaLista"/>
        <w:numPr>
          <w:ilvl w:val="0"/>
          <w:numId w:val="52"/>
        </w:numPr>
        <w:autoSpaceDE w:val="0"/>
        <w:autoSpaceDN w:val="0"/>
        <w:adjustRightInd w:val="0"/>
        <w:spacing w:before="0" w:after="0"/>
        <w:jc w:val="left"/>
        <w:rPr>
          <w:del w:id="1215" w:author="Willian" w:date="2016-10-14T23:00:00Z"/>
          <w:rFonts w:ascii="Tahoma" w:hAnsi="Tahoma" w:cs="Tahoma"/>
          <w:color w:val="000000"/>
          <w:sz w:val="20"/>
          <w:szCs w:val="20"/>
        </w:rPr>
      </w:pPr>
      <w:del w:id="1216" w:author="Willian" w:date="2016-10-14T23:00:00Z">
        <w:r w:rsidRPr="00A33EB9" w:rsidDel="00DA0554">
          <w:rPr>
            <w:rFonts w:ascii="Tahoma-Bold" w:hAnsi="Tahoma-Bold" w:cs="Tahoma-Bold"/>
            <w:b/>
            <w:bCs/>
            <w:color w:val="FFFFFF"/>
            <w:sz w:val="20"/>
            <w:szCs w:val="20"/>
          </w:rPr>
          <w:delText xml:space="preserve">5 </w:delText>
        </w:r>
        <w:r w:rsidRPr="00A33EB9" w:rsidDel="00DA0554">
          <w:rPr>
            <w:rFonts w:ascii="Tahoma" w:hAnsi="Tahoma" w:cs="Tahoma"/>
            <w:color w:val="000000"/>
            <w:sz w:val="20"/>
            <w:szCs w:val="20"/>
          </w:rPr>
          <w:delText>“&lt;-” atribui um valor a uma variável.</w:delText>
        </w:r>
      </w:del>
    </w:p>
    <w:p w14:paraId="13E7BA2A" w14:textId="22CE911F" w:rsidR="009010DF" w:rsidRPr="00A33EB9" w:rsidDel="00DA0554" w:rsidRDefault="009010DF">
      <w:pPr>
        <w:pStyle w:val="PargrafodaLista"/>
        <w:numPr>
          <w:ilvl w:val="0"/>
          <w:numId w:val="52"/>
        </w:numPr>
        <w:autoSpaceDE w:val="0"/>
        <w:autoSpaceDN w:val="0"/>
        <w:adjustRightInd w:val="0"/>
        <w:spacing w:before="0" w:after="0"/>
        <w:jc w:val="left"/>
        <w:rPr>
          <w:del w:id="1217" w:author="Willian" w:date="2016-10-14T23:00:00Z"/>
          <w:rFonts w:ascii="Tahoma" w:hAnsi="Tahoma" w:cs="Tahoma"/>
          <w:color w:val="000000"/>
          <w:sz w:val="20"/>
          <w:szCs w:val="20"/>
        </w:rPr>
      </w:pPr>
      <w:del w:id="1218" w:author="Willian" w:date="2016-10-14T23:00:00Z">
        <w:r w:rsidRPr="00A33EB9" w:rsidDel="00DA0554">
          <w:rPr>
            <w:rFonts w:ascii="Tahoma-Bold" w:hAnsi="Tahoma-Bold" w:cs="Tahoma-Bold"/>
            <w:b/>
            <w:bCs/>
            <w:color w:val="FFFFFF"/>
            <w:sz w:val="20"/>
            <w:szCs w:val="20"/>
          </w:rPr>
          <w:delText xml:space="preserve">6 </w:delText>
        </w:r>
        <w:r w:rsidRPr="00A33EB9" w:rsidDel="00DA0554">
          <w:rPr>
            <w:rFonts w:ascii="Tahoma" w:hAnsi="Tahoma" w:cs="Tahoma"/>
            <w:color w:val="000000"/>
            <w:sz w:val="20"/>
            <w:szCs w:val="20"/>
          </w:rPr>
          <w:delText>Exibe um dado.</w:delText>
        </w:r>
      </w:del>
    </w:p>
    <w:p w14:paraId="663355A7" w14:textId="6703B43C" w:rsidR="009010DF" w:rsidDel="00DA0554" w:rsidRDefault="009010DF">
      <w:pPr>
        <w:pStyle w:val="PargrafodaLista"/>
        <w:numPr>
          <w:ilvl w:val="0"/>
          <w:numId w:val="52"/>
        </w:numPr>
        <w:autoSpaceDE w:val="0"/>
        <w:autoSpaceDN w:val="0"/>
        <w:adjustRightInd w:val="0"/>
        <w:spacing w:before="0" w:after="0"/>
        <w:jc w:val="left"/>
        <w:rPr>
          <w:del w:id="1219" w:author="Willian" w:date="2016-10-14T23:00:00Z"/>
          <w:rFonts w:ascii="Tahoma" w:hAnsi="Tahoma" w:cs="Tahoma"/>
          <w:color w:val="000000"/>
          <w:sz w:val="20"/>
          <w:szCs w:val="20"/>
        </w:rPr>
      </w:pPr>
      <w:del w:id="1220" w:author="Willian" w:date="2016-10-14T23:00:00Z">
        <w:r w:rsidRPr="00A33EB9" w:rsidDel="00DA0554">
          <w:rPr>
            <w:rFonts w:ascii="Tahoma-Bold" w:hAnsi="Tahoma-Bold" w:cs="Tahoma-Bold"/>
            <w:b/>
            <w:bCs/>
            <w:color w:val="FFFFFF"/>
            <w:sz w:val="20"/>
            <w:szCs w:val="20"/>
          </w:rPr>
          <w:delText xml:space="preserve">7 </w:delText>
        </w:r>
        <w:r w:rsidRPr="00A33EB9" w:rsidDel="00DA0554">
          <w:rPr>
            <w:rFonts w:ascii="Tahoma" w:hAnsi="Tahoma" w:cs="Tahoma"/>
            <w:color w:val="000000"/>
            <w:sz w:val="20"/>
            <w:szCs w:val="20"/>
          </w:rPr>
          <w:delText>Indica o final da execução do algoritmo.</w:delText>
        </w:r>
      </w:del>
    </w:p>
    <w:p w14:paraId="48A2884F" w14:textId="6C812D62" w:rsidR="00A33EB9" w:rsidRPr="00A33EB9" w:rsidDel="009245C8" w:rsidRDefault="00A33EB9">
      <w:pPr>
        <w:pStyle w:val="PargrafodaLista"/>
        <w:autoSpaceDE w:val="0"/>
        <w:autoSpaceDN w:val="0"/>
        <w:adjustRightInd w:val="0"/>
        <w:spacing w:before="0" w:after="0"/>
        <w:jc w:val="left"/>
        <w:rPr>
          <w:del w:id="1221" w:author="Willian" w:date="2016-10-24T16:41:00Z"/>
          <w:rFonts w:ascii="Tahoma" w:hAnsi="Tahoma" w:cs="Tahoma"/>
          <w:color w:val="000000"/>
          <w:sz w:val="20"/>
          <w:szCs w:val="20"/>
        </w:rPr>
      </w:pPr>
    </w:p>
    <w:p w14:paraId="680C2265" w14:textId="3197A712" w:rsidR="009010DF" w:rsidRPr="00A20C84" w:rsidDel="009245C8" w:rsidRDefault="00A20C84">
      <w:pPr>
        <w:autoSpaceDE w:val="0"/>
        <w:autoSpaceDN w:val="0"/>
        <w:adjustRightInd w:val="0"/>
        <w:spacing w:before="0" w:after="0"/>
        <w:jc w:val="left"/>
        <w:rPr>
          <w:del w:id="1222" w:author="Willian" w:date="2016-10-24T16:41:00Z"/>
        </w:rPr>
      </w:pPr>
      <w:del w:id="1223" w:author="Willian" w:date="2016-10-24T16:41:00Z">
        <w:r w:rsidRPr="00A20C84" w:rsidDel="009245C8">
          <w:rPr>
            <w:rFonts w:ascii="Tahoma-Bold" w:hAnsi="Tahoma-Bold" w:cs="Tahoma-Bold"/>
            <w:bCs/>
            <w:sz w:val="24"/>
            <w:rPrChange w:id="1224" w:author="Oliveira, Sizue" w:date="2016-10-14T09:13:00Z">
              <w:rPr>
                <w:rFonts w:ascii="Tahoma-Bold" w:hAnsi="Tahoma-Bold" w:cs="Tahoma-Bold"/>
                <w:b/>
                <w:bCs/>
                <w:color w:val="0048F3"/>
                <w:sz w:val="24"/>
              </w:rPr>
            </w:rPrChange>
          </w:rPr>
          <w:delText>Agora faça você mesmo</w:delText>
        </w:r>
      </w:del>
    </w:p>
    <w:p w14:paraId="625C970D" w14:textId="21F118BC" w:rsidR="00A20C84" w:rsidRPr="008A259A" w:rsidDel="009245C8" w:rsidRDefault="00A20C84">
      <w:pPr>
        <w:autoSpaceDE w:val="0"/>
        <w:autoSpaceDN w:val="0"/>
        <w:adjustRightInd w:val="0"/>
        <w:spacing w:before="0" w:after="0"/>
        <w:jc w:val="left"/>
        <w:rPr>
          <w:del w:id="1225" w:author="Willian" w:date="2016-10-24T16:41:00Z"/>
        </w:rPr>
      </w:pPr>
    </w:p>
    <w:p w14:paraId="20F0A483" w14:textId="394EAACE" w:rsidR="000508D2" w:rsidRPr="008A259A" w:rsidDel="009245C8" w:rsidRDefault="000508D2">
      <w:pPr>
        <w:numPr>
          <w:ilvl w:val="0"/>
          <w:numId w:val="30"/>
        </w:numPr>
        <w:spacing w:before="0" w:after="0"/>
        <w:ind w:hanging="360"/>
        <w:contextualSpacing/>
        <w:jc w:val="left"/>
        <w:rPr>
          <w:del w:id="1226" w:author="Willian" w:date="2016-10-24T16:41:00Z"/>
        </w:rPr>
      </w:pPr>
      <w:bookmarkStart w:id="1227" w:name="h.70ur0phbkgxg" w:colFirst="0" w:colLast="0"/>
      <w:bookmarkEnd w:id="1227"/>
      <w:del w:id="1228" w:author="Willian" w:date="2016-10-24T16:41:00Z">
        <w:r w:rsidRPr="008A259A" w:rsidDel="009245C8">
          <w:delText>Faça um algoritmo que receba dois números e ao final mostre a soma, a subtração, a multiplicação e a divisão dos números lidos.</w:delText>
        </w:r>
      </w:del>
    </w:p>
    <w:p w14:paraId="4AE408FC" w14:textId="19FB77C1" w:rsidR="00355011" w:rsidRPr="008A259A" w:rsidDel="009245C8" w:rsidRDefault="00355011">
      <w:pPr>
        <w:spacing w:before="0" w:after="0"/>
        <w:ind w:left="708"/>
        <w:rPr>
          <w:del w:id="1229" w:author="Willian" w:date="2016-10-24T16:41:00Z"/>
          <w:rFonts w:ascii="Courier New" w:hAnsi="Courier New" w:cs="Courier New"/>
        </w:rPr>
        <w:pPrChange w:id="1230" w:author="Willian" w:date="2017-01-11T17:14:00Z">
          <w:pPr>
            <w:ind w:left="708"/>
          </w:pPr>
        </w:pPrChange>
      </w:pPr>
      <w:del w:id="1231" w:author="Willian" w:date="2016-10-24T16:41:00Z">
        <w:r w:rsidRPr="008A259A" w:rsidDel="009245C8">
          <w:rPr>
            <w:rFonts w:ascii="Courier New" w:hAnsi="Courier New" w:cs="Courier New"/>
          </w:rPr>
          <w:delText xml:space="preserve">Resposta </w:delText>
        </w:r>
      </w:del>
    </w:p>
    <w:p w14:paraId="29398BC2" w14:textId="3C4B47ED" w:rsidR="00355011" w:rsidRPr="008A259A" w:rsidDel="009245C8" w:rsidRDefault="00665B19">
      <w:pPr>
        <w:spacing w:before="0" w:after="0"/>
        <w:ind w:left="708"/>
        <w:rPr>
          <w:del w:id="1232" w:author="Willian" w:date="2016-10-24T16:41:00Z"/>
          <w:rFonts w:ascii="Consolas" w:hAnsi="Consolas"/>
        </w:rPr>
        <w:pPrChange w:id="1233" w:author="Willian" w:date="2017-01-11T17:14:00Z">
          <w:pPr>
            <w:ind w:left="708"/>
          </w:pPr>
        </w:pPrChange>
      </w:pPr>
      <w:del w:id="1234" w:author="Willian" w:date="2016-10-14T23:03:00Z">
        <w:r w:rsidDel="004B13BA">
          <w:rPr>
            <w:noProof/>
          </w:rPr>
          <w:drawing>
            <wp:inline distT="114300" distB="114300" distL="114300" distR="114300" wp14:anchorId="2DE687EB" wp14:editId="406AA9F8">
              <wp:extent cx="4609673" cy="3795713"/>
              <wp:effectExtent l="0" t="0" r="0" b="0"/>
              <wp:docPr id="11" name="image02.png" descr="Alg-1.png"/>
              <wp:cNvGraphicFramePr/>
              <a:graphic xmlns:a="http://schemas.openxmlformats.org/drawingml/2006/main">
                <a:graphicData uri="http://schemas.openxmlformats.org/drawingml/2006/picture">
                  <pic:pic xmlns:pic="http://schemas.openxmlformats.org/drawingml/2006/picture">
                    <pic:nvPicPr>
                      <pic:cNvPr id="0" name="image02.png" descr="Alg-1.png"/>
                      <pic:cNvPicPr preferRelativeResize="0"/>
                    </pic:nvPicPr>
                    <pic:blipFill>
                      <a:blip r:embed="rId13" cstate="print"/>
                      <a:srcRect/>
                      <a:stretch>
                        <a:fillRect/>
                      </a:stretch>
                    </pic:blipFill>
                    <pic:spPr>
                      <a:xfrm>
                        <a:off x="0" y="0"/>
                        <a:ext cx="4609673" cy="3795713"/>
                      </a:xfrm>
                      <a:prstGeom prst="rect">
                        <a:avLst/>
                      </a:prstGeom>
                      <a:ln/>
                    </pic:spPr>
                  </pic:pic>
                </a:graphicData>
              </a:graphic>
            </wp:inline>
          </w:drawing>
        </w:r>
      </w:del>
    </w:p>
    <w:p w14:paraId="1E3F0544" w14:textId="118809A8" w:rsidR="001D149F" w:rsidRPr="008A259A" w:rsidDel="009245C8" w:rsidRDefault="000508D2">
      <w:pPr>
        <w:numPr>
          <w:ilvl w:val="0"/>
          <w:numId w:val="30"/>
        </w:numPr>
        <w:spacing w:before="0" w:after="0"/>
        <w:ind w:hanging="360"/>
        <w:contextualSpacing/>
        <w:jc w:val="left"/>
        <w:rPr>
          <w:del w:id="1235" w:author="Willian" w:date="2016-10-24T16:41:00Z"/>
        </w:rPr>
      </w:pPr>
      <w:del w:id="1236" w:author="Willian" w:date="2016-10-24T16:41:00Z">
        <w:r w:rsidRPr="008A259A" w:rsidDel="009245C8">
          <w:delText xml:space="preserve">Escrever um algoritmo para </w:delText>
        </w:r>
        <w:r w:rsidRPr="00FE35B7" w:rsidDel="009245C8">
          <w:delText>determinar</w:delText>
        </w:r>
        <w:r w:rsidRPr="008A259A" w:rsidDel="009245C8">
          <w:delText xml:space="preserve"> o consumo de um automóvel ao percorrer uma determinada distância. Será fornecida a distância total percorrida pelo automóvel e o total de combustível gasto.</w:delText>
        </w:r>
      </w:del>
    </w:p>
    <w:p w14:paraId="6B589521" w14:textId="2AE71B18" w:rsidR="001D149F" w:rsidDel="009245C8" w:rsidRDefault="001D149F">
      <w:pPr>
        <w:spacing w:before="0" w:after="0"/>
        <w:ind w:left="708"/>
        <w:rPr>
          <w:del w:id="1237" w:author="Willian" w:date="2016-10-24T16:41:00Z"/>
          <w:rFonts w:ascii="Courier New" w:hAnsi="Courier New" w:cs="Courier New"/>
          <w:b/>
        </w:rPr>
        <w:pPrChange w:id="1238" w:author="Willian" w:date="2017-01-11T17:14:00Z">
          <w:pPr>
            <w:ind w:left="708"/>
          </w:pPr>
        </w:pPrChange>
      </w:pPr>
      <w:del w:id="1239" w:author="Willian" w:date="2016-10-24T16:41:00Z">
        <w:r w:rsidDel="009245C8">
          <w:rPr>
            <w:rFonts w:ascii="Courier New" w:hAnsi="Courier New" w:cs="Courier New"/>
            <w:b/>
          </w:rPr>
          <w:delText>Resposta:</w:delText>
        </w:r>
      </w:del>
    </w:p>
    <w:p w14:paraId="712A91F7" w14:textId="7F072FDF" w:rsidR="001D149F" w:rsidDel="009245C8" w:rsidRDefault="001D149F">
      <w:pPr>
        <w:spacing w:before="0" w:after="0"/>
        <w:ind w:left="708"/>
        <w:rPr>
          <w:del w:id="1240" w:author="Willian" w:date="2016-10-24T16:41:00Z"/>
          <w:rFonts w:ascii="Courier New" w:hAnsi="Courier New" w:cs="Courier New"/>
          <w:b/>
        </w:rPr>
        <w:pPrChange w:id="1241" w:author="Willian" w:date="2017-01-11T17:14:00Z">
          <w:pPr>
            <w:ind w:left="708"/>
          </w:pPr>
        </w:pPrChange>
      </w:pPr>
    </w:p>
    <w:p w14:paraId="3CB68750" w14:textId="79B4FB1A" w:rsidR="00355011" w:rsidRPr="008A259A" w:rsidDel="009245C8" w:rsidRDefault="00355011">
      <w:pPr>
        <w:spacing w:before="0" w:after="0"/>
        <w:ind w:left="708"/>
        <w:rPr>
          <w:del w:id="1242" w:author="Willian" w:date="2016-10-24T16:41:00Z"/>
          <w:rFonts w:ascii="Courier New" w:hAnsi="Courier New" w:cs="Courier New"/>
        </w:rPr>
        <w:pPrChange w:id="1243" w:author="Willian" w:date="2017-01-11T17:14:00Z">
          <w:pPr>
            <w:ind w:left="708"/>
          </w:pPr>
        </w:pPrChange>
      </w:pPr>
      <w:del w:id="1244"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Consumo</w:delText>
        </w:r>
      </w:del>
    </w:p>
    <w:p w14:paraId="4171CFC5" w14:textId="2F120B48" w:rsidR="00355011" w:rsidRPr="008A259A" w:rsidDel="009245C8" w:rsidRDefault="00355011">
      <w:pPr>
        <w:spacing w:before="0" w:after="0"/>
        <w:ind w:left="708"/>
        <w:rPr>
          <w:del w:id="1245" w:author="Willian" w:date="2016-10-24T16:41:00Z"/>
          <w:rFonts w:ascii="Courier New" w:hAnsi="Courier New" w:cs="Courier New"/>
          <w:b/>
        </w:rPr>
        <w:pPrChange w:id="1246" w:author="Willian" w:date="2017-01-11T17:14:00Z">
          <w:pPr>
            <w:ind w:left="708"/>
          </w:pPr>
        </w:pPrChange>
      </w:pPr>
      <w:del w:id="1247" w:author="Willian" w:date="2016-10-24T16:41:00Z">
        <w:r w:rsidRPr="008A259A" w:rsidDel="009245C8">
          <w:rPr>
            <w:rFonts w:ascii="Courier New" w:hAnsi="Courier New" w:cs="Courier New"/>
            <w:b/>
          </w:rPr>
          <w:delText>VAR</w:delText>
        </w:r>
      </w:del>
    </w:p>
    <w:p w14:paraId="463C8BE3" w14:textId="4C86DF05" w:rsidR="00355011" w:rsidRPr="008A259A" w:rsidDel="009245C8" w:rsidRDefault="00355011">
      <w:pPr>
        <w:spacing w:before="0" w:after="0"/>
        <w:ind w:left="708"/>
        <w:rPr>
          <w:del w:id="1248" w:author="Willian" w:date="2016-10-24T16:41:00Z"/>
          <w:rFonts w:ascii="Courier New" w:hAnsi="Courier New" w:cs="Courier New"/>
        </w:rPr>
        <w:pPrChange w:id="1249" w:author="Willian" w:date="2017-01-11T17:14:00Z">
          <w:pPr>
            <w:ind w:left="708"/>
          </w:pPr>
        </w:pPrChange>
      </w:pPr>
      <w:del w:id="1250" w:author="Willian" w:date="2016-10-24T16:41:00Z">
        <w:r w:rsidRPr="008A259A" w:rsidDel="009245C8">
          <w:rPr>
            <w:rFonts w:ascii="Courier New" w:hAnsi="Courier New" w:cs="Courier New"/>
          </w:rPr>
          <w:tab/>
        </w:r>
        <w:r w:rsidR="00AC14BC" w:rsidRPr="008A259A" w:rsidDel="009245C8">
          <w:rPr>
            <w:rFonts w:ascii="Courier New" w:hAnsi="Courier New" w:cs="Courier New"/>
          </w:rPr>
          <w:delText>dist</w:delText>
        </w:r>
        <w:r w:rsidR="00AC14BC" w:rsidDel="009245C8">
          <w:rPr>
            <w:rFonts w:ascii="Courier New" w:hAnsi="Courier New" w:cs="Courier New"/>
          </w:rPr>
          <w:delText>â</w:delText>
        </w:r>
        <w:r w:rsidR="00AC14BC" w:rsidRPr="008A259A" w:rsidDel="009245C8">
          <w:rPr>
            <w:rFonts w:ascii="Courier New" w:hAnsi="Courier New" w:cs="Courier New"/>
          </w:rPr>
          <w:delText>ncia</w:delText>
        </w:r>
        <w:r w:rsidRPr="008A259A" w:rsidDel="009245C8">
          <w:rPr>
            <w:rFonts w:ascii="Courier New" w:hAnsi="Courier New" w:cs="Courier New"/>
          </w:rPr>
          <w:delText xml:space="preserve">, </w:delText>
        </w:r>
        <w:r w:rsidR="00AC14BC" w:rsidRPr="008A259A" w:rsidDel="009245C8">
          <w:rPr>
            <w:rFonts w:ascii="Courier New" w:hAnsi="Courier New" w:cs="Courier New"/>
          </w:rPr>
          <w:delText>combust</w:delText>
        </w:r>
        <w:r w:rsidR="00AC14BC" w:rsidDel="009245C8">
          <w:rPr>
            <w:rFonts w:ascii="Courier New" w:hAnsi="Courier New" w:cs="Courier New"/>
          </w:rPr>
          <w:delText>í</w:delText>
        </w:r>
        <w:r w:rsidR="00AC14BC" w:rsidRPr="008A259A" w:rsidDel="009245C8">
          <w:rPr>
            <w:rFonts w:ascii="Courier New" w:hAnsi="Courier New" w:cs="Courier New"/>
          </w:rPr>
          <w:delText>vel</w:delText>
        </w:r>
        <w:r w:rsidRPr="008A259A" w:rsidDel="009245C8">
          <w:rPr>
            <w:rFonts w:ascii="Courier New" w:hAnsi="Courier New" w:cs="Courier New"/>
          </w:rPr>
          <w:delText xml:space="preserve">, </w:delText>
        </w:r>
        <w:r w:rsidR="00AC14BC" w:rsidRPr="008A259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Pr="008A259A" w:rsidDel="009245C8">
          <w:rPr>
            <w:rFonts w:ascii="Courier New" w:hAnsi="Courier New" w:cs="Courier New"/>
          </w:rPr>
          <w:delText xml:space="preserve">: </w:delText>
        </w:r>
        <w:r w:rsidRPr="008A259A" w:rsidDel="009245C8">
          <w:rPr>
            <w:rFonts w:ascii="Courier New" w:hAnsi="Courier New" w:cs="Courier New"/>
            <w:b/>
          </w:rPr>
          <w:delText>decimal</w:delText>
        </w:r>
        <w:r w:rsidRPr="008A259A" w:rsidDel="009245C8">
          <w:rPr>
            <w:rFonts w:ascii="Courier New" w:hAnsi="Courier New" w:cs="Courier New"/>
          </w:rPr>
          <w:delText>;</w:delText>
        </w:r>
      </w:del>
    </w:p>
    <w:p w14:paraId="1BCF5CB5" w14:textId="6D269C6E" w:rsidR="00355011" w:rsidRPr="008A259A" w:rsidDel="009245C8" w:rsidRDefault="00355011">
      <w:pPr>
        <w:spacing w:before="0" w:after="0"/>
        <w:ind w:left="708"/>
        <w:rPr>
          <w:del w:id="1251" w:author="Willian" w:date="2016-10-24T16:41:00Z"/>
          <w:rFonts w:ascii="Courier New" w:hAnsi="Courier New" w:cs="Courier New"/>
          <w:b/>
        </w:rPr>
        <w:pPrChange w:id="1252" w:author="Willian" w:date="2017-01-11T17:14:00Z">
          <w:pPr>
            <w:ind w:left="708"/>
          </w:pPr>
        </w:pPrChange>
      </w:pPr>
      <w:del w:id="1253" w:author="Willian" w:date="2016-10-24T16:41:00Z">
        <w:r w:rsidRPr="008A259A" w:rsidDel="009245C8">
          <w:rPr>
            <w:rFonts w:ascii="Courier New" w:hAnsi="Courier New" w:cs="Courier New"/>
            <w:b/>
          </w:rPr>
          <w:delText xml:space="preserve">INÍCIO </w:delText>
        </w:r>
      </w:del>
    </w:p>
    <w:p w14:paraId="7D244C0A" w14:textId="624AF2B1" w:rsidR="00355011" w:rsidRPr="008A259A" w:rsidDel="009245C8" w:rsidRDefault="00355011">
      <w:pPr>
        <w:spacing w:before="0" w:after="0"/>
        <w:ind w:left="708"/>
        <w:rPr>
          <w:del w:id="1254" w:author="Willian" w:date="2016-10-24T16:41:00Z"/>
          <w:rFonts w:ascii="Courier New" w:hAnsi="Courier New" w:cs="Courier New"/>
        </w:rPr>
        <w:pPrChange w:id="1255" w:author="Willian" w:date="2017-01-11T17:14:00Z">
          <w:pPr>
            <w:ind w:left="708"/>
          </w:pPr>
        </w:pPrChange>
      </w:pPr>
      <w:del w:id="1256"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dist</w:delText>
        </w:r>
        <w:r w:rsidR="0023514A" w:rsidDel="009245C8">
          <w:rPr>
            <w:rFonts w:ascii="Courier New" w:hAnsi="Courier New" w:cs="Courier New"/>
          </w:rPr>
          <w:delText>â</w:delText>
        </w:r>
        <w:r w:rsidR="0023514A" w:rsidRPr="008A259A" w:rsidDel="009245C8">
          <w:rPr>
            <w:rFonts w:ascii="Courier New" w:hAnsi="Courier New" w:cs="Courier New"/>
          </w:rPr>
          <w:delText>ncia</w:delText>
        </w:r>
        <w:r w:rsidRPr="008A259A" w:rsidDel="009245C8">
          <w:rPr>
            <w:rFonts w:ascii="Courier New" w:hAnsi="Courier New" w:cs="Courier New"/>
          </w:rPr>
          <w:delText>);</w:delText>
        </w:r>
      </w:del>
    </w:p>
    <w:p w14:paraId="748615FD" w14:textId="26FDC16E" w:rsidR="00355011" w:rsidRPr="008A259A" w:rsidDel="009245C8" w:rsidRDefault="00355011">
      <w:pPr>
        <w:spacing w:before="0" w:after="0"/>
        <w:ind w:left="708"/>
        <w:rPr>
          <w:del w:id="1257" w:author="Willian" w:date="2016-10-24T16:41:00Z"/>
          <w:rFonts w:ascii="Courier New" w:hAnsi="Courier New" w:cs="Courier New"/>
        </w:rPr>
        <w:pPrChange w:id="1258" w:author="Willian" w:date="2017-01-11T17:14:00Z">
          <w:pPr>
            <w:ind w:left="708"/>
          </w:pPr>
        </w:pPrChange>
      </w:pPr>
      <w:del w:id="1259"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combust</w:delText>
        </w:r>
        <w:r w:rsidR="0023514A" w:rsidDel="009245C8">
          <w:rPr>
            <w:rFonts w:ascii="Courier New" w:hAnsi="Courier New" w:cs="Courier New"/>
          </w:rPr>
          <w:delText>í</w:delText>
        </w:r>
        <w:r w:rsidR="0023514A" w:rsidRPr="008A259A" w:rsidDel="009245C8">
          <w:rPr>
            <w:rFonts w:ascii="Courier New" w:hAnsi="Courier New" w:cs="Courier New"/>
          </w:rPr>
          <w:delText>vel</w:delText>
        </w:r>
        <w:r w:rsidRPr="008A259A" w:rsidDel="009245C8">
          <w:rPr>
            <w:rFonts w:ascii="Courier New" w:hAnsi="Courier New" w:cs="Courier New"/>
          </w:rPr>
          <w:delText>);</w:delText>
        </w:r>
      </w:del>
    </w:p>
    <w:p w14:paraId="57067C93" w14:textId="7D659DCA" w:rsidR="00355011" w:rsidRPr="008A259A" w:rsidDel="009245C8" w:rsidRDefault="00355011">
      <w:pPr>
        <w:spacing w:before="0" w:after="0"/>
        <w:ind w:left="708"/>
        <w:rPr>
          <w:del w:id="1260" w:author="Willian" w:date="2016-10-24T16:41:00Z"/>
          <w:rFonts w:ascii="Courier New" w:hAnsi="Courier New" w:cs="Courier New"/>
        </w:rPr>
        <w:pPrChange w:id="1261" w:author="Willian" w:date="2017-01-11T17:14:00Z">
          <w:pPr>
            <w:ind w:left="708"/>
          </w:pPr>
        </w:pPrChange>
      </w:pPr>
      <w:del w:id="1262" w:author="Willian" w:date="2016-10-24T16:41:00Z">
        <w:r w:rsidRPr="008A259A" w:rsidDel="009245C8">
          <w:rPr>
            <w:rFonts w:ascii="Courier New" w:hAnsi="Courier New" w:cs="Courier New"/>
          </w:rPr>
          <w:tab/>
          <w:delText>m</w:delText>
        </w:r>
        <w:r w:rsidR="0023514A" w:rsidDel="009245C8">
          <w:rPr>
            <w:rFonts w:ascii="Courier New" w:hAnsi="Courier New" w:cs="Courier New"/>
          </w:rPr>
          <w:delText>é</w:delText>
        </w:r>
        <w:r w:rsidRPr="008A259A" w:rsidDel="009245C8">
          <w:rPr>
            <w:rFonts w:ascii="Courier New" w:hAnsi="Courier New" w:cs="Courier New"/>
          </w:rPr>
          <w:delText xml:space="preserve">dia </w:delText>
        </w:r>
        <w:r w:rsidR="0023514A" w:rsidRPr="0023514A" w:rsidDel="009245C8">
          <w:rPr>
            <w:rFonts w:ascii="Courier New" w:hAnsi="Courier New" w:cs="Courier New"/>
          </w:rPr>
          <w:sym w:font="Wingdings" w:char="F0DF"/>
        </w:r>
        <w:r w:rsidR="00AC14BC" w:rsidRPr="008A259A" w:rsidDel="009245C8">
          <w:rPr>
            <w:rFonts w:ascii="Courier New" w:hAnsi="Courier New" w:cs="Courier New"/>
          </w:rPr>
          <w:delText>dist</w:delText>
        </w:r>
        <w:r w:rsidR="00AC14BC" w:rsidDel="009245C8">
          <w:rPr>
            <w:rFonts w:ascii="Courier New" w:hAnsi="Courier New" w:cs="Courier New"/>
          </w:rPr>
          <w:delText>â</w:delText>
        </w:r>
        <w:r w:rsidR="00AC14BC" w:rsidRPr="008A259A" w:rsidDel="009245C8">
          <w:rPr>
            <w:rFonts w:ascii="Courier New" w:hAnsi="Courier New" w:cs="Courier New"/>
          </w:rPr>
          <w:delText xml:space="preserve">ncia </w:delText>
        </w:r>
        <w:r w:rsidRPr="008A259A" w:rsidDel="009245C8">
          <w:rPr>
            <w:rFonts w:ascii="Courier New" w:hAnsi="Courier New" w:cs="Courier New"/>
          </w:rPr>
          <w:delText>/</w:delText>
        </w:r>
        <w:r w:rsidR="00AC14BC" w:rsidRPr="008A259A" w:rsidDel="009245C8">
          <w:rPr>
            <w:rFonts w:ascii="Courier New" w:hAnsi="Courier New" w:cs="Courier New"/>
          </w:rPr>
          <w:delText>combust</w:delText>
        </w:r>
        <w:r w:rsidR="00AC14BC" w:rsidDel="009245C8">
          <w:rPr>
            <w:rFonts w:ascii="Courier New" w:hAnsi="Courier New" w:cs="Courier New"/>
          </w:rPr>
          <w:delText>í</w:delText>
        </w:r>
        <w:r w:rsidR="00AC14BC" w:rsidRPr="008A259A" w:rsidDel="009245C8">
          <w:rPr>
            <w:rFonts w:ascii="Courier New" w:hAnsi="Courier New" w:cs="Courier New"/>
          </w:rPr>
          <w:delText>vel</w:delText>
        </w:r>
        <w:r w:rsidRPr="008A259A" w:rsidDel="009245C8">
          <w:rPr>
            <w:rFonts w:ascii="Courier New" w:hAnsi="Courier New" w:cs="Courier New"/>
          </w:rPr>
          <w:delText>;</w:delText>
        </w:r>
      </w:del>
    </w:p>
    <w:p w14:paraId="2EE6025F" w14:textId="5927F0FF" w:rsidR="00355011" w:rsidRPr="008A259A" w:rsidDel="009245C8" w:rsidRDefault="00355011">
      <w:pPr>
        <w:spacing w:before="0" w:after="0"/>
        <w:ind w:left="708"/>
        <w:rPr>
          <w:del w:id="1263" w:author="Willian" w:date="2016-10-24T16:41:00Z"/>
          <w:rFonts w:ascii="Courier New" w:hAnsi="Courier New" w:cs="Courier New"/>
        </w:rPr>
        <w:pPrChange w:id="1264" w:author="Willian" w:date="2017-01-11T17:14:00Z">
          <w:pPr>
            <w:ind w:left="708"/>
          </w:pPr>
        </w:pPrChange>
      </w:pPr>
      <w:del w:id="1265"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(m</w:delText>
        </w:r>
        <w:r w:rsidR="00AC14BC" w:rsidDel="009245C8">
          <w:rPr>
            <w:rFonts w:ascii="Courier New" w:hAnsi="Courier New" w:cs="Courier New"/>
          </w:rPr>
          <w:delText>é</w:delText>
        </w:r>
        <w:r w:rsidRPr="008A259A" w:rsidDel="009245C8">
          <w:rPr>
            <w:rFonts w:ascii="Courier New" w:hAnsi="Courier New" w:cs="Courier New"/>
          </w:rPr>
          <w:delText>dia);</w:delText>
        </w:r>
      </w:del>
    </w:p>
    <w:p w14:paraId="48F5D0BA" w14:textId="6C555DB2" w:rsidR="00355011" w:rsidRPr="008A259A" w:rsidDel="009245C8" w:rsidRDefault="00355011">
      <w:pPr>
        <w:spacing w:before="0" w:after="0"/>
        <w:ind w:left="708"/>
        <w:rPr>
          <w:del w:id="1266" w:author="Willian" w:date="2016-10-24T16:41:00Z"/>
          <w:rFonts w:ascii="Courier New" w:hAnsi="Courier New" w:cs="Courier New"/>
          <w:b/>
        </w:rPr>
        <w:pPrChange w:id="1267" w:author="Willian" w:date="2017-01-11T17:14:00Z">
          <w:pPr>
            <w:ind w:left="708"/>
          </w:pPr>
        </w:pPrChange>
      </w:pPr>
      <w:del w:id="1268" w:author="Willian" w:date="2016-10-24T16:41:00Z">
        <w:r w:rsidRPr="008A259A" w:rsidDel="009245C8">
          <w:rPr>
            <w:rFonts w:ascii="Courier New" w:hAnsi="Courier New" w:cs="Courier New"/>
            <w:b/>
          </w:rPr>
          <w:delText>FIM</w:delText>
        </w:r>
      </w:del>
    </w:p>
    <w:p w14:paraId="19553DB9" w14:textId="5C582B89" w:rsidR="000508D2" w:rsidRPr="008A259A" w:rsidDel="009245C8" w:rsidRDefault="000508D2">
      <w:pPr>
        <w:numPr>
          <w:ilvl w:val="0"/>
          <w:numId w:val="30"/>
        </w:numPr>
        <w:spacing w:before="0" w:after="0"/>
        <w:ind w:hanging="360"/>
        <w:contextualSpacing/>
        <w:rPr>
          <w:del w:id="1269" w:author="Willian" w:date="2016-10-24T16:41:00Z"/>
        </w:rPr>
        <w:pPrChange w:id="1270" w:author="Willian" w:date="2017-01-11T17:14:00Z">
          <w:pPr>
            <w:numPr>
              <w:numId w:val="30"/>
            </w:numPr>
            <w:spacing w:before="0" w:after="0"/>
            <w:ind w:left="720" w:hanging="360"/>
            <w:contextualSpacing/>
            <w:jc w:val="left"/>
          </w:pPr>
        </w:pPrChange>
      </w:pPr>
      <w:del w:id="1271" w:author="Willian" w:date="2016-10-24T16:41:00Z">
        <w:r w:rsidRPr="008A259A" w:rsidDel="009245C8">
          <w:delText>Escrever um algoritmo que leia o nome de um vendedor, o seu salário fixo e o total de vendas efetuadas por ele no mês (em dinheiro). Sabendo que este</w:delText>
        </w:r>
        <w:r w:rsidR="00E33202" w:rsidRPr="008A259A" w:rsidDel="009245C8">
          <w:delText xml:space="preserve"> vendedor ganha uma comissão de 15% do valor de seu salário para cada venda</w:delText>
        </w:r>
        <w:r w:rsidRPr="008A259A" w:rsidDel="009245C8">
          <w:delText xml:space="preserve"> efetuada no mês, informar o seu nome, o salário fixo e salário com as comissões ao final do mês.</w:delText>
        </w:r>
      </w:del>
    </w:p>
    <w:p w14:paraId="092EA9AB" w14:textId="3D8B1045" w:rsidR="001D149F" w:rsidDel="009245C8" w:rsidRDefault="001D149F">
      <w:pPr>
        <w:spacing w:before="0" w:after="0"/>
        <w:ind w:firstLine="708"/>
        <w:jc w:val="left"/>
        <w:rPr>
          <w:del w:id="1272" w:author="Willian" w:date="2016-10-24T16:41:00Z"/>
          <w:rFonts w:ascii="Courier New" w:hAnsi="Courier New" w:cs="Courier New"/>
          <w:b/>
        </w:rPr>
        <w:pPrChange w:id="1273" w:author="Willian" w:date="2017-01-11T17:14:00Z">
          <w:pPr>
            <w:ind w:firstLine="708"/>
            <w:jc w:val="left"/>
          </w:pPr>
        </w:pPrChange>
      </w:pPr>
      <w:del w:id="1274" w:author="Willian" w:date="2016-10-24T16:41:00Z">
        <w:r w:rsidDel="009245C8">
          <w:rPr>
            <w:rFonts w:ascii="Courier New" w:hAnsi="Courier New" w:cs="Courier New"/>
            <w:b/>
          </w:rPr>
          <w:delText>Resposta:</w:delText>
        </w:r>
      </w:del>
    </w:p>
    <w:p w14:paraId="762DA6FD" w14:textId="4F4BA682" w:rsidR="00355011" w:rsidRPr="008A259A" w:rsidDel="009245C8" w:rsidRDefault="00355011">
      <w:pPr>
        <w:spacing w:before="0" w:after="0"/>
        <w:ind w:firstLine="708"/>
        <w:jc w:val="left"/>
        <w:rPr>
          <w:del w:id="1275" w:author="Willian" w:date="2016-10-24T16:41:00Z"/>
          <w:rFonts w:ascii="Courier New" w:hAnsi="Courier New" w:cs="Courier New"/>
        </w:rPr>
        <w:pPrChange w:id="1276" w:author="Willian" w:date="2017-01-11T17:14:00Z">
          <w:pPr>
            <w:ind w:firstLine="708"/>
            <w:jc w:val="left"/>
          </w:pPr>
        </w:pPrChange>
      </w:pPr>
      <w:del w:id="1277"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Salário</w:delText>
        </w:r>
      </w:del>
    </w:p>
    <w:p w14:paraId="506C2E5F" w14:textId="243F9907" w:rsidR="00355011" w:rsidRPr="008A259A" w:rsidDel="009245C8" w:rsidRDefault="00355011">
      <w:pPr>
        <w:spacing w:before="0" w:after="0"/>
        <w:ind w:firstLine="708"/>
        <w:jc w:val="left"/>
        <w:rPr>
          <w:del w:id="1278" w:author="Willian" w:date="2016-10-24T16:41:00Z"/>
          <w:rFonts w:ascii="Courier New" w:hAnsi="Courier New" w:cs="Courier New"/>
          <w:b/>
        </w:rPr>
        <w:pPrChange w:id="1279" w:author="Willian" w:date="2017-01-11T17:14:00Z">
          <w:pPr>
            <w:ind w:firstLine="708"/>
            <w:jc w:val="left"/>
          </w:pPr>
        </w:pPrChange>
      </w:pPr>
      <w:del w:id="1280" w:author="Willian" w:date="2016-10-24T16:41:00Z">
        <w:r w:rsidRPr="008A259A" w:rsidDel="009245C8">
          <w:rPr>
            <w:rFonts w:ascii="Courier New" w:hAnsi="Courier New" w:cs="Courier New"/>
            <w:b/>
          </w:rPr>
          <w:delText>VAR</w:delText>
        </w:r>
      </w:del>
    </w:p>
    <w:p w14:paraId="613BD318" w14:textId="6DC6491A" w:rsidR="00355011" w:rsidRPr="008A259A" w:rsidDel="009245C8" w:rsidRDefault="00355011">
      <w:pPr>
        <w:spacing w:before="0" w:after="0"/>
        <w:ind w:left="708" w:firstLine="708"/>
        <w:jc w:val="left"/>
        <w:rPr>
          <w:del w:id="1281" w:author="Willian" w:date="2016-10-24T16:41:00Z"/>
          <w:rFonts w:ascii="Courier New" w:hAnsi="Courier New" w:cs="Courier New"/>
        </w:rPr>
        <w:pPrChange w:id="1282" w:author="Willian" w:date="2017-01-11T17:14:00Z">
          <w:pPr>
            <w:ind w:left="708" w:firstLine="708"/>
            <w:jc w:val="left"/>
          </w:pPr>
        </w:pPrChange>
      </w:pPr>
      <w:del w:id="1283" w:author="Willian" w:date="2016-10-24T16:41:00Z">
        <w:r w:rsidRPr="008A259A" w:rsidDel="009245C8">
          <w:rPr>
            <w:rFonts w:ascii="Courier New" w:hAnsi="Courier New" w:cs="Courier New"/>
          </w:rPr>
          <w:delText>nome, sal</w:delText>
        </w:r>
        <w:r w:rsidR="00AC14BC" w:rsidDel="009245C8">
          <w:rPr>
            <w:rFonts w:ascii="Courier New" w:hAnsi="Courier New" w:cs="Courier New"/>
          </w:rPr>
          <w:delText>á</w:delText>
        </w:r>
        <w:r w:rsidRPr="008A259A" w:rsidDel="009245C8">
          <w:rPr>
            <w:rFonts w:ascii="Courier New" w:hAnsi="Courier New" w:cs="Courier New"/>
          </w:rPr>
          <w:delText>rio, total, comiss</w:delText>
        </w:r>
        <w:r w:rsidR="00AC14BC" w:rsidDel="009245C8">
          <w:rPr>
            <w:rFonts w:ascii="Courier New" w:hAnsi="Courier New" w:cs="Courier New"/>
          </w:rPr>
          <w:delText>ã</w:delText>
        </w:r>
        <w:r w:rsidRPr="008A259A" w:rsidDel="009245C8">
          <w:rPr>
            <w:rFonts w:ascii="Courier New" w:hAnsi="Courier New" w:cs="Courier New"/>
          </w:rPr>
          <w:delText xml:space="preserve">o_por_venda: </w:delText>
        </w:r>
        <w:r w:rsidRPr="008A259A" w:rsidDel="009245C8">
          <w:rPr>
            <w:rFonts w:ascii="Courier New" w:hAnsi="Courier New" w:cs="Courier New"/>
            <w:b/>
          </w:rPr>
          <w:delText>decimal</w:delText>
        </w:r>
        <w:r w:rsidRPr="008A259A" w:rsidDel="009245C8">
          <w:rPr>
            <w:rFonts w:ascii="Courier New" w:hAnsi="Courier New" w:cs="Courier New"/>
          </w:rPr>
          <w:delText>;</w:delText>
        </w:r>
      </w:del>
    </w:p>
    <w:p w14:paraId="4F1E1EBA" w14:textId="16C098EF" w:rsidR="00355011" w:rsidRPr="008A259A" w:rsidDel="009245C8" w:rsidRDefault="00355011">
      <w:pPr>
        <w:spacing w:before="0" w:after="0"/>
        <w:ind w:left="708" w:firstLine="708"/>
        <w:jc w:val="left"/>
        <w:rPr>
          <w:del w:id="1284" w:author="Willian" w:date="2016-10-24T16:41:00Z"/>
          <w:rFonts w:ascii="Courier New" w:hAnsi="Courier New" w:cs="Courier New"/>
        </w:rPr>
        <w:pPrChange w:id="1285" w:author="Willian" w:date="2017-01-11T17:14:00Z">
          <w:pPr>
            <w:ind w:left="708" w:firstLine="708"/>
            <w:jc w:val="left"/>
          </w:pPr>
        </w:pPrChange>
      </w:pPr>
      <w:del w:id="1286" w:author="Willian" w:date="2016-10-24T16:41:00Z">
        <w:r w:rsidRPr="008A259A" w:rsidDel="009245C8">
          <w:rPr>
            <w:rFonts w:ascii="Courier New" w:hAnsi="Courier New" w:cs="Courier New"/>
          </w:rPr>
          <w:delText xml:space="preserve">vendas: </w:delText>
        </w:r>
        <w:r w:rsidRPr="008A259A" w:rsidDel="009245C8">
          <w:rPr>
            <w:rFonts w:ascii="Courier New" w:hAnsi="Courier New" w:cs="Courier New"/>
            <w:b/>
          </w:rPr>
          <w:delText>inteiro</w:delText>
        </w:r>
        <w:r w:rsidRPr="008A259A" w:rsidDel="009245C8">
          <w:rPr>
            <w:rFonts w:ascii="Courier New" w:hAnsi="Courier New" w:cs="Courier New"/>
          </w:rPr>
          <w:delText>;</w:delText>
        </w:r>
      </w:del>
    </w:p>
    <w:p w14:paraId="518DABB2" w14:textId="75B7D121" w:rsidR="00355011" w:rsidRPr="008A259A" w:rsidDel="009245C8" w:rsidRDefault="00355011">
      <w:pPr>
        <w:spacing w:before="0" w:after="0"/>
        <w:ind w:firstLine="708"/>
        <w:jc w:val="left"/>
        <w:rPr>
          <w:del w:id="1287" w:author="Willian" w:date="2016-10-24T16:41:00Z"/>
          <w:rFonts w:ascii="Courier New" w:hAnsi="Courier New" w:cs="Courier New"/>
          <w:b/>
        </w:rPr>
        <w:pPrChange w:id="1288" w:author="Willian" w:date="2017-01-11T17:14:00Z">
          <w:pPr>
            <w:ind w:firstLine="708"/>
            <w:jc w:val="left"/>
          </w:pPr>
        </w:pPrChange>
      </w:pPr>
      <w:del w:id="1289" w:author="Willian" w:date="2016-10-24T16:41:00Z">
        <w:r w:rsidRPr="008A259A" w:rsidDel="009245C8">
          <w:rPr>
            <w:rFonts w:ascii="Courier New" w:hAnsi="Courier New" w:cs="Courier New"/>
            <w:b/>
          </w:rPr>
          <w:delText xml:space="preserve">INÍCIO </w:delText>
        </w:r>
      </w:del>
    </w:p>
    <w:p w14:paraId="4300BB9B" w14:textId="4C4CA6B4" w:rsidR="00355011" w:rsidRPr="008A259A" w:rsidDel="009245C8" w:rsidRDefault="00355011">
      <w:pPr>
        <w:spacing w:before="0" w:after="0"/>
        <w:ind w:left="1080" w:firstLine="336"/>
        <w:jc w:val="left"/>
        <w:rPr>
          <w:del w:id="1290" w:author="Willian" w:date="2016-10-24T16:41:00Z"/>
          <w:rFonts w:ascii="Courier New" w:hAnsi="Courier New" w:cs="Courier New"/>
        </w:rPr>
        <w:pPrChange w:id="1291" w:author="Willian" w:date="2017-01-11T17:14:00Z">
          <w:pPr>
            <w:ind w:left="1080" w:firstLine="336"/>
            <w:jc w:val="left"/>
          </w:pPr>
        </w:pPrChange>
      </w:pPr>
      <w:del w:id="1292"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sal</w:delText>
        </w:r>
        <w:r w:rsidR="0023514A" w:rsidDel="009245C8">
          <w:rPr>
            <w:rFonts w:ascii="Courier New" w:hAnsi="Courier New" w:cs="Courier New"/>
          </w:rPr>
          <w:delText>á</w:delText>
        </w:r>
        <w:r w:rsidR="0023514A" w:rsidRPr="008A259A" w:rsidDel="009245C8">
          <w:rPr>
            <w:rFonts w:ascii="Courier New" w:hAnsi="Courier New" w:cs="Courier New"/>
          </w:rPr>
          <w:delText>rio</w:delText>
        </w:r>
        <w:r w:rsidRPr="008A259A" w:rsidDel="009245C8">
          <w:rPr>
            <w:rFonts w:ascii="Courier New" w:hAnsi="Courier New" w:cs="Courier New"/>
          </w:rPr>
          <w:delText>);</w:delText>
        </w:r>
      </w:del>
    </w:p>
    <w:p w14:paraId="0E2A1163" w14:textId="7A839553" w:rsidR="00355011" w:rsidRPr="008A259A" w:rsidDel="009245C8" w:rsidRDefault="00355011">
      <w:pPr>
        <w:spacing w:before="0" w:after="0"/>
        <w:ind w:left="1080" w:firstLine="336"/>
        <w:jc w:val="left"/>
        <w:rPr>
          <w:del w:id="1293" w:author="Willian" w:date="2016-10-24T16:41:00Z"/>
          <w:rFonts w:ascii="Courier New" w:hAnsi="Courier New" w:cs="Courier New"/>
        </w:rPr>
        <w:pPrChange w:id="1294" w:author="Willian" w:date="2017-01-11T17:14:00Z">
          <w:pPr>
            <w:ind w:left="1080" w:firstLine="336"/>
            <w:jc w:val="left"/>
          </w:pPr>
        </w:pPrChange>
      </w:pPr>
      <w:del w:id="1295"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nome</w:delText>
        </w:r>
        <w:r w:rsidRPr="008A259A" w:rsidDel="009245C8">
          <w:rPr>
            <w:rFonts w:ascii="Courier New" w:hAnsi="Courier New" w:cs="Courier New"/>
          </w:rPr>
          <w:delText>);</w:delText>
        </w:r>
      </w:del>
    </w:p>
    <w:p w14:paraId="7EE9C1E7" w14:textId="1BC263AE" w:rsidR="00355011" w:rsidRPr="008A259A" w:rsidDel="009245C8" w:rsidRDefault="00355011">
      <w:pPr>
        <w:spacing w:before="0" w:after="0"/>
        <w:ind w:left="1080" w:firstLine="336"/>
        <w:jc w:val="left"/>
        <w:rPr>
          <w:del w:id="1296" w:author="Willian" w:date="2016-10-24T16:41:00Z"/>
          <w:rFonts w:ascii="Courier New" w:hAnsi="Courier New" w:cs="Courier New"/>
        </w:rPr>
        <w:pPrChange w:id="1297" w:author="Willian" w:date="2017-01-11T17:14:00Z">
          <w:pPr>
            <w:ind w:left="1080" w:firstLine="336"/>
            <w:jc w:val="left"/>
          </w:pPr>
        </w:pPrChange>
      </w:pPr>
      <w:del w:id="1298"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vendas</w:delText>
        </w:r>
        <w:r w:rsidRPr="008A259A" w:rsidDel="009245C8">
          <w:rPr>
            <w:rFonts w:ascii="Courier New" w:hAnsi="Courier New" w:cs="Courier New"/>
          </w:rPr>
          <w:delText>);</w:delText>
        </w:r>
      </w:del>
    </w:p>
    <w:p w14:paraId="68C0AAEF" w14:textId="0B76D73E" w:rsidR="00355011" w:rsidRPr="008A259A" w:rsidDel="009245C8" w:rsidRDefault="00355011">
      <w:pPr>
        <w:spacing w:before="0" w:after="0"/>
        <w:ind w:left="1080" w:firstLine="336"/>
        <w:jc w:val="left"/>
        <w:rPr>
          <w:del w:id="1299" w:author="Willian" w:date="2016-10-24T16:41:00Z"/>
          <w:rFonts w:ascii="Courier New" w:hAnsi="Courier New" w:cs="Courier New"/>
        </w:rPr>
        <w:pPrChange w:id="1300" w:author="Willian" w:date="2017-01-11T17:14:00Z">
          <w:pPr>
            <w:ind w:left="1080" w:firstLine="336"/>
            <w:jc w:val="left"/>
          </w:pPr>
        </w:pPrChange>
      </w:pPr>
    </w:p>
    <w:p w14:paraId="426A81F1" w14:textId="7318639E" w:rsidR="00355011" w:rsidRPr="008A259A" w:rsidDel="009245C8" w:rsidRDefault="00355011">
      <w:pPr>
        <w:spacing w:before="0" w:after="0"/>
        <w:ind w:left="1080" w:firstLine="336"/>
        <w:jc w:val="left"/>
        <w:rPr>
          <w:del w:id="1301" w:author="Willian" w:date="2016-10-24T16:41:00Z"/>
          <w:rFonts w:ascii="Courier New" w:hAnsi="Courier New" w:cs="Courier New"/>
        </w:rPr>
        <w:pPrChange w:id="1302" w:author="Willian" w:date="2017-01-11T17:14:00Z">
          <w:pPr>
            <w:ind w:left="1080" w:firstLine="336"/>
            <w:jc w:val="left"/>
          </w:pPr>
        </w:pPrChange>
      </w:pPr>
      <w:del w:id="1303" w:author="Willian" w:date="2016-10-24T16:41:00Z">
        <w:r w:rsidRPr="008A259A" w:rsidDel="009245C8">
          <w:rPr>
            <w:rFonts w:ascii="Courier New" w:hAnsi="Courier New" w:cs="Courier New"/>
          </w:rPr>
          <w:delText>comiss</w:delText>
        </w:r>
        <w:r w:rsidR="00AC14BC" w:rsidDel="009245C8">
          <w:rPr>
            <w:rFonts w:ascii="Courier New" w:hAnsi="Courier New" w:cs="Courier New"/>
          </w:rPr>
          <w:delText>ã</w:delText>
        </w:r>
        <w:r w:rsidRPr="008A259A" w:rsidDel="009245C8">
          <w:rPr>
            <w:rFonts w:ascii="Courier New" w:hAnsi="Courier New" w:cs="Courier New"/>
          </w:rPr>
          <w:delText>o_por_venda &lt;- sal</w:delText>
        </w:r>
        <w:r w:rsidR="00D06AB8" w:rsidDel="009245C8">
          <w:rPr>
            <w:rFonts w:ascii="Courier New" w:hAnsi="Courier New" w:cs="Courier New"/>
          </w:rPr>
          <w:delText>a</w:delText>
        </w:r>
        <w:r w:rsidRPr="008A259A" w:rsidDel="009245C8">
          <w:rPr>
            <w:rFonts w:ascii="Courier New" w:hAnsi="Courier New" w:cs="Courier New"/>
          </w:rPr>
          <w:delText>rio * 0,15</w:delText>
        </w:r>
        <w:r w:rsidR="00174A84" w:rsidRPr="008A259A" w:rsidDel="009245C8">
          <w:rPr>
            <w:rFonts w:ascii="Courier New" w:hAnsi="Courier New" w:cs="Courier New"/>
          </w:rPr>
          <w:delText>;</w:delText>
        </w:r>
      </w:del>
    </w:p>
    <w:p w14:paraId="0B07E2B4" w14:textId="1FF81FC8" w:rsidR="00174A84" w:rsidRPr="008A259A" w:rsidDel="009245C8" w:rsidRDefault="00174A84">
      <w:pPr>
        <w:spacing w:before="0" w:after="0"/>
        <w:ind w:left="1080" w:firstLine="336"/>
        <w:jc w:val="left"/>
        <w:rPr>
          <w:del w:id="1304" w:author="Willian" w:date="2016-10-24T16:41:00Z"/>
          <w:rFonts w:ascii="Courier New" w:hAnsi="Courier New" w:cs="Courier New"/>
        </w:rPr>
        <w:pPrChange w:id="1305" w:author="Willian" w:date="2017-01-11T17:14:00Z">
          <w:pPr>
            <w:ind w:left="1080" w:firstLine="336"/>
            <w:jc w:val="left"/>
          </w:pPr>
        </w:pPrChange>
      </w:pPr>
      <w:del w:id="1306" w:author="Willian" w:date="2016-10-24T16:41:00Z">
        <w:r w:rsidRPr="008A259A" w:rsidDel="009245C8">
          <w:rPr>
            <w:rFonts w:ascii="Courier New" w:hAnsi="Courier New" w:cs="Courier New"/>
          </w:rPr>
          <w:delText xml:space="preserve">total </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 xml:space="preserve"> sal</w:delText>
        </w:r>
        <w:r w:rsidR="00D06AB8" w:rsidDel="009245C8">
          <w:rPr>
            <w:rFonts w:ascii="Courier New" w:hAnsi="Courier New" w:cs="Courier New"/>
          </w:rPr>
          <w:delText>a</w:delText>
        </w:r>
        <w:r w:rsidRPr="008A259A" w:rsidDel="009245C8">
          <w:rPr>
            <w:rFonts w:ascii="Courier New" w:hAnsi="Courier New" w:cs="Courier New"/>
          </w:rPr>
          <w:delText>rio + (</w:delText>
        </w:r>
        <w:r w:rsidR="00B54B20" w:rsidRPr="008A259A" w:rsidDel="009245C8">
          <w:rPr>
            <w:rFonts w:ascii="Courier New" w:hAnsi="Courier New" w:cs="Courier New"/>
          </w:rPr>
          <w:delText>comiss</w:delText>
        </w:r>
        <w:r w:rsidR="00B54B20" w:rsidDel="009245C8">
          <w:rPr>
            <w:rFonts w:ascii="Courier New" w:hAnsi="Courier New" w:cs="Courier New"/>
          </w:rPr>
          <w:delText>ã</w:delText>
        </w:r>
        <w:r w:rsidR="00B54B20" w:rsidRPr="008A259A" w:rsidDel="009245C8">
          <w:rPr>
            <w:rFonts w:ascii="Courier New" w:hAnsi="Courier New" w:cs="Courier New"/>
          </w:rPr>
          <w:delText>o</w:delText>
        </w:r>
        <w:r w:rsidRPr="008A259A" w:rsidDel="009245C8">
          <w:rPr>
            <w:rFonts w:ascii="Courier New" w:hAnsi="Courier New" w:cs="Courier New"/>
          </w:rPr>
          <w:delText>_por_venda * vendas);</w:delText>
        </w:r>
      </w:del>
    </w:p>
    <w:p w14:paraId="4890D94C" w14:textId="0CE7F188" w:rsidR="00174A84" w:rsidRPr="008A259A" w:rsidDel="009245C8" w:rsidRDefault="00174A84">
      <w:pPr>
        <w:spacing w:before="0" w:after="0"/>
        <w:ind w:left="1080" w:firstLine="336"/>
        <w:jc w:val="left"/>
        <w:rPr>
          <w:del w:id="1307" w:author="Willian" w:date="2016-10-24T16:41:00Z"/>
          <w:rFonts w:ascii="Courier New" w:hAnsi="Courier New" w:cs="Courier New"/>
        </w:rPr>
        <w:pPrChange w:id="1308" w:author="Willian" w:date="2017-01-11T17:14:00Z">
          <w:pPr>
            <w:ind w:left="1080" w:firstLine="336"/>
            <w:jc w:val="left"/>
          </w:pPr>
        </w:pPrChange>
      </w:pPr>
    </w:p>
    <w:p w14:paraId="77ED2481" w14:textId="180707A9" w:rsidR="00355011" w:rsidRPr="008A259A" w:rsidDel="009245C8" w:rsidRDefault="00355011">
      <w:pPr>
        <w:spacing w:before="0" w:after="0"/>
        <w:ind w:left="1080" w:firstLine="336"/>
        <w:jc w:val="left"/>
        <w:rPr>
          <w:del w:id="1309" w:author="Willian" w:date="2016-10-24T16:41:00Z"/>
          <w:rFonts w:ascii="Courier New" w:hAnsi="Courier New" w:cs="Courier New"/>
        </w:rPr>
        <w:pPrChange w:id="1310" w:author="Willian" w:date="2017-01-11T17:14:00Z">
          <w:pPr>
            <w:ind w:left="1080" w:firstLine="336"/>
            <w:jc w:val="left"/>
          </w:pPr>
        </w:pPrChange>
      </w:pPr>
      <w:del w:id="1311" w:author="Willian" w:date="2016-10-24T16:41:00Z">
        <w:r w:rsidRPr="008A259A" w:rsidDel="009245C8">
          <w:rPr>
            <w:rFonts w:ascii="Courier New" w:hAnsi="Courier New" w:cs="Courier New"/>
            <w:b/>
          </w:rPr>
          <w:delText>ESCREVA</w:delText>
        </w:r>
        <w:r w:rsidRPr="008A259A" w:rsidDel="009245C8">
          <w:rPr>
            <w:rFonts w:ascii="Courier New" w:hAnsi="Courier New" w:cs="Courier New"/>
          </w:rPr>
          <w:delText>(</w:delText>
        </w:r>
        <w:r w:rsidR="00174A84" w:rsidRPr="008A259A" w:rsidDel="009245C8">
          <w:rPr>
            <w:rFonts w:ascii="Courier New" w:hAnsi="Courier New" w:cs="Courier New"/>
          </w:rPr>
          <w:delText>“O funcionário ” + nome + “ de salário ” + sal</w:delText>
        </w:r>
        <w:r w:rsidR="00B54B20" w:rsidDel="009245C8">
          <w:rPr>
            <w:rFonts w:ascii="Courier New" w:hAnsi="Courier New" w:cs="Courier New"/>
          </w:rPr>
          <w:delText>á</w:delText>
        </w:r>
        <w:r w:rsidR="00174A84" w:rsidRPr="008A259A" w:rsidDel="009245C8">
          <w:rPr>
            <w:rFonts w:ascii="Courier New" w:hAnsi="Courier New" w:cs="Courier New"/>
          </w:rPr>
          <w:delText>rio + “ recebeu ” + total</w:delText>
        </w:r>
        <w:r w:rsidRPr="008A259A" w:rsidDel="009245C8">
          <w:rPr>
            <w:rFonts w:ascii="Courier New" w:hAnsi="Courier New" w:cs="Courier New"/>
          </w:rPr>
          <w:delText>);</w:delText>
        </w:r>
      </w:del>
    </w:p>
    <w:p w14:paraId="5F9E5848" w14:textId="60BDA679" w:rsidR="00355011" w:rsidRPr="008A259A" w:rsidDel="009245C8" w:rsidRDefault="00355011">
      <w:pPr>
        <w:spacing w:before="0" w:after="0"/>
        <w:ind w:firstLine="708"/>
        <w:jc w:val="left"/>
        <w:rPr>
          <w:del w:id="1312" w:author="Willian" w:date="2016-10-24T16:41:00Z"/>
          <w:rFonts w:ascii="Courier New" w:hAnsi="Courier New" w:cs="Courier New"/>
          <w:b/>
        </w:rPr>
        <w:pPrChange w:id="1313" w:author="Willian" w:date="2017-01-11T17:14:00Z">
          <w:pPr>
            <w:ind w:firstLine="708"/>
            <w:jc w:val="left"/>
          </w:pPr>
        </w:pPrChange>
      </w:pPr>
      <w:del w:id="1314" w:author="Willian" w:date="2016-10-24T16:41:00Z">
        <w:r w:rsidRPr="008A259A" w:rsidDel="009245C8">
          <w:rPr>
            <w:rFonts w:ascii="Courier New" w:hAnsi="Courier New" w:cs="Courier New"/>
            <w:b/>
          </w:rPr>
          <w:delText>FIM</w:delText>
        </w:r>
      </w:del>
    </w:p>
    <w:p w14:paraId="58AD9FE4" w14:textId="66A8661E" w:rsidR="000508D2" w:rsidRPr="008A259A" w:rsidDel="009245C8" w:rsidRDefault="000508D2">
      <w:pPr>
        <w:spacing w:before="0" w:after="0"/>
        <w:rPr>
          <w:del w:id="1315" w:author="Willian" w:date="2016-10-24T16:41:00Z"/>
        </w:rPr>
        <w:pPrChange w:id="1316" w:author="Willian" w:date="2017-01-11T17:14:00Z">
          <w:pPr/>
        </w:pPrChange>
      </w:pPr>
    </w:p>
    <w:p w14:paraId="17DBD096" w14:textId="656277E5" w:rsidR="00355011" w:rsidRPr="008A259A" w:rsidDel="009245C8" w:rsidRDefault="00355011">
      <w:pPr>
        <w:spacing w:before="0" w:after="0"/>
        <w:ind w:left="708"/>
        <w:rPr>
          <w:del w:id="1317" w:author="Willian" w:date="2016-10-24T16:41:00Z"/>
        </w:rPr>
        <w:pPrChange w:id="1318" w:author="Willian" w:date="2017-01-11T17:14:00Z">
          <w:pPr>
            <w:ind w:left="708"/>
          </w:pPr>
        </w:pPrChange>
      </w:pPr>
    </w:p>
    <w:p w14:paraId="66DDCD67" w14:textId="12F0793C" w:rsidR="000508D2" w:rsidRPr="008A259A" w:rsidDel="009245C8" w:rsidRDefault="000508D2">
      <w:pPr>
        <w:numPr>
          <w:ilvl w:val="0"/>
          <w:numId w:val="30"/>
        </w:numPr>
        <w:spacing w:before="0" w:after="0"/>
        <w:ind w:hanging="360"/>
        <w:contextualSpacing/>
        <w:jc w:val="left"/>
        <w:rPr>
          <w:del w:id="1319" w:author="Willian" w:date="2016-10-24T16:41:00Z"/>
        </w:rPr>
      </w:pPr>
      <w:del w:id="1320" w:author="Willian" w:date="2016-10-24T16:41:00Z">
        <w:r w:rsidRPr="008A259A" w:rsidDel="009245C8">
          <w:delText>Escrever um algoritmo que leia o nome de um aluno e as notas das três provas que ele obteve no semestre. No final informar o nome do aluno e a sua média (aritmética).</w:delText>
        </w:r>
      </w:del>
    </w:p>
    <w:p w14:paraId="37799B15" w14:textId="6241A0D6" w:rsidR="001D149F" w:rsidDel="009245C8" w:rsidRDefault="001D149F">
      <w:pPr>
        <w:spacing w:before="0" w:after="0"/>
        <w:ind w:left="709" w:hanging="1"/>
        <w:rPr>
          <w:del w:id="1321" w:author="Willian" w:date="2016-10-24T16:41:00Z"/>
        </w:rPr>
        <w:pPrChange w:id="1322" w:author="Willian" w:date="2017-01-11T17:14:00Z">
          <w:pPr>
            <w:ind w:firstLine="708"/>
            <w:jc w:val="left"/>
          </w:pPr>
        </w:pPrChange>
      </w:pPr>
      <w:del w:id="1323" w:author="Willian" w:date="2016-10-24T16:41:00Z">
        <w:r w:rsidDel="009245C8">
          <w:rPr>
            <w:rFonts w:ascii="Courier New" w:hAnsi="Courier New" w:cs="Courier New"/>
            <w:b/>
          </w:rPr>
          <w:delText>Resposta</w:delText>
        </w:r>
        <w:r w:rsidRPr="001D3AF1" w:rsidDel="009245C8">
          <w:rPr>
            <w:rFonts w:ascii="Courier New" w:hAnsi="Courier New" w:cs="Courier New"/>
          </w:rPr>
          <w:delText xml:space="preserve">: </w:delText>
        </w:r>
        <w:r w:rsidRPr="001D3AF1" w:rsidDel="009245C8">
          <w:delText>Educador, para responder essa questão é ne</w:delText>
        </w:r>
        <w:r w:rsidR="0050197E" w:rsidRPr="0050197E" w:rsidDel="009245C8">
          <w:delText>cessário explicar ao aluno que I</w:delText>
        </w:r>
        <w:r w:rsidRPr="001D3AF1" w:rsidDel="009245C8">
          <w:delText>terador</w:delText>
        </w:r>
        <w:r w:rsidR="0050197E" w:rsidRPr="0050197E" w:rsidDel="009245C8">
          <w:delText xml:space="preserve"> ou I</w:delText>
        </w:r>
        <w:r w:rsidRPr="001D3AF1" w:rsidDel="009245C8">
          <w:delText>teração</w:delText>
        </w:r>
        <w:r w:rsidDel="009245C8">
          <w:rPr>
            <w:rFonts w:ascii="Courier New" w:hAnsi="Courier New" w:cs="Courier New"/>
          </w:rPr>
          <w:delText xml:space="preserve"> </w:delText>
        </w:r>
        <w:r w:rsidRPr="008A259A" w:rsidDel="009245C8">
          <w:delText>são formas de repetições para solução de problemas onde cada nova repetição recebe o valor da operação anterior até que a iteração alcance um limite estabelecido ou a solução seja alcançada</w:delText>
        </w:r>
        <w:r w:rsidR="0050197E" w:rsidDel="009245C8">
          <w:delText xml:space="preserve">. Ressalte </w:delText>
        </w:r>
        <w:r w:rsidDel="009245C8">
          <w:delText xml:space="preserve">que este </w:delText>
        </w:r>
        <w:r w:rsidR="0050197E" w:rsidDel="009245C8">
          <w:delText>assunto</w:delText>
        </w:r>
        <w:r w:rsidDel="009245C8">
          <w:delText xml:space="preserve"> será </w:delText>
        </w:r>
        <w:r w:rsidR="0050197E" w:rsidDel="009245C8">
          <w:delText>abordado</w:delText>
        </w:r>
        <w:r w:rsidDel="009245C8">
          <w:delText xml:space="preserve"> mais adiante na aula sobre Loops.</w:delText>
        </w:r>
      </w:del>
    </w:p>
    <w:p w14:paraId="07226A09" w14:textId="1DC96722" w:rsidR="0050197E" w:rsidDel="009245C8" w:rsidRDefault="00402445">
      <w:pPr>
        <w:spacing w:before="0" w:after="0"/>
        <w:ind w:firstLine="708"/>
        <w:jc w:val="left"/>
        <w:rPr>
          <w:del w:id="1324" w:author="Willian" w:date="2016-10-24T16:41:00Z"/>
          <w:rFonts w:ascii="Courier New" w:hAnsi="Courier New" w:cs="Courier New"/>
          <w:b/>
        </w:rPr>
        <w:pPrChange w:id="1325" w:author="Willian" w:date="2017-01-11T17:14:00Z">
          <w:pPr>
            <w:ind w:firstLine="708"/>
            <w:jc w:val="left"/>
          </w:pPr>
        </w:pPrChange>
      </w:pPr>
      <w:del w:id="1326" w:author="Willian" w:date="2016-10-24T16:41:00Z">
        <w:r w:rsidDel="009245C8">
          <w:rPr>
            <w:rFonts w:ascii="Courier New" w:hAnsi="Courier New" w:cs="Courier New"/>
            <w:b/>
          </w:rPr>
          <w:delText>Resposta:</w:delText>
        </w:r>
      </w:del>
    </w:p>
    <w:p w14:paraId="661DCA1F" w14:textId="017F39DD" w:rsidR="00174A84" w:rsidRPr="008A259A" w:rsidDel="009245C8" w:rsidRDefault="00174A84">
      <w:pPr>
        <w:spacing w:before="0" w:after="0"/>
        <w:ind w:firstLine="708"/>
        <w:jc w:val="left"/>
        <w:rPr>
          <w:del w:id="1327" w:author="Willian" w:date="2016-10-24T16:41:00Z"/>
          <w:rFonts w:ascii="Courier New" w:hAnsi="Courier New" w:cs="Courier New"/>
        </w:rPr>
        <w:pPrChange w:id="1328" w:author="Willian" w:date="2017-01-11T17:14:00Z">
          <w:pPr>
            <w:ind w:firstLine="708"/>
            <w:jc w:val="left"/>
          </w:pPr>
        </w:pPrChange>
      </w:pPr>
      <w:del w:id="1329"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Aluno</w:delText>
        </w:r>
      </w:del>
    </w:p>
    <w:p w14:paraId="1FE00212" w14:textId="08DB91B4" w:rsidR="00174A84" w:rsidRPr="008A259A" w:rsidDel="009245C8" w:rsidRDefault="00174A84">
      <w:pPr>
        <w:spacing w:before="0" w:after="0"/>
        <w:ind w:left="372" w:firstLine="336"/>
        <w:jc w:val="left"/>
        <w:rPr>
          <w:del w:id="1330" w:author="Willian" w:date="2016-10-24T16:41:00Z"/>
          <w:rFonts w:ascii="Courier New" w:hAnsi="Courier New" w:cs="Courier New"/>
          <w:b/>
        </w:rPr>
        <w:pPrChange w:id="1331" w:author="Willian" w:date="2017-01-11T17:14:00Z">
          <w:pPr>
            <w:ind w:left="372" w:firstLine="336"/>
            <w:jc w:val="left"/>
          </w:pPr>
        </w:pPrChange>
      </w:pPr>
      <w:del w:id="1332" w:author="Willian" w:date="2016-10-24T16:41:00Z">
        <w:r w:rsidRPr="008A259A" w:rsidDel="009245C8">
          <w:rPr>
            <w:rFonts w:ascii="Courier New" w:hAnsi="Courier New" w:cs="Courier New"/>
            <w:b/>
          </w:rPr>
          <w:delText>VAR</w:delText>
        </w:r>
      </w:del>
    </w:p>
    <w:p w14:paraId="6FBC3B36" w14:textId="2A9A9100" w:rsidR="00174A84" w:rsidRPr="008A259A" w:rsidDel="009245C8" w:rsidRDefault="00174A84">
      <w:pPr>
        <w:spacing w:before="0" w:after="0"/>
        <w:ind w:left="708" w:firstLine="708"/>
        <w:jc w:val="left"/>
        <w:rPr>
          <w:del w:id="1333" w:author="Willian" w:date="2016-10-24T16:41:00Z"/>
          <w:rFonts w:ascii="Courier New" w:hAnsi="Courier New" w:cs="Courier New"/>
        </w:rPr>
        <w:pPrChange w:id="1334" w:author="Willian" w:date="2017-01-11T17:14:00Z">
          <w:pPr>
            <w:ind w:left="708" w:firstLine="708"/>
            <w:jc w:val="left"/>
          </w:pPr>
        </w:pPrChange>
      </w:pPr>
      <w:del w:id="1335" w:author="Willian" w:date="2016-10-24T16:41:00Z">
        <w:r w:rsidRPr="008A259A" w:rsidDel="009245C8">
          <w:rPr>
            <w:rFonts w:ascii="Courier New" w:hAnsi="Courier New" w:cs="Courier New"/>
          </w:rPr>
          <w:delText xml:space="preserve">nota, </w:delText>
        </w:r>
        <w:r w:rsidR="00AC14BC" w:rsidRPr="008A259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Pr="008A259A" w:rsidDel="009245C8">
          <w:rPr>
            <w:rFonts w:ascii="Courier New" w:hAnsi="Courier New" w:cs="Courier New"/>
          </w:rPr>
          <w:delText xml:space="preserve">: </w:delText>
        </w:r>
        <w:r w:rsidRPr="008A259A" w:rsidDel="009245C8">
          <w:rPr>
            <w:rFonts w:ascii="Courier New" w:hAnsi="Courier New" w:cs="Courier New"/>
            <w:b/>
          </w:rPr>
          <w:delText>decimal</w:delText>
        </w:r>
        <w:r w:rsidRPr="008A259A" w:rsidDel="009245C8">
          <w:rPr>
            <w:rFonts w:ascii="Courier New" w:hAnsi="Courier New" w:cs="Courier New"/>
          </w:rPr>
          <w:delText>;</w:delText>
        </w:r>
      </w:del>
    </w:p>
    <w:p w14:paraId="23387C2F" w14:textId="6D604DED" w:rsidR="00174A84" w:rsidRPr="008A259A" w:rsidDel="009245C8" w:rsidRDefault="00174A84">
      <w:pPr>
        <w:spacing w:before="0" w:after="0"/>
        <w:ind w:left="708" w:firstLine="708"/>
        <w:jc w:val="left"/>
        <w:rPr>
          <w:del w:id="1336" w:author="Willian" w:date="2016-10-24T16:41:00Z"/>
          <w:rFonts w:ascii="Courier New" w:hAnsi="Courier New" w:cs="Courier New"/>
        </w:rPr>
        <w:pPrChange w:id="1337" w:author="Willian" w:date="2017-01-11T17:14:00Z">
          <w:pPr>
            <w:ind w:left="708" w:firstLine="708"/>
            <w:jc w:val="left"/>
          </w:pPr>
        </w:pPrChange>
      </w:pPr>
      <w:del w:id="1338" w:author="Willian" w:date="2016-10-24T16:41:00Z">
        <w:r w:rsidRPr="008A259A" w:rsidDel="009245C8">
          <w:rPr>
            <w:rFonts w:ascii="Courier New" w:hAnsi="Courier New" w:cs="Courier New"/>
          </w:rPr>
          <w:delText xml:space="preserve">i: </w:delText>
        </w:r>
        <w:r w:rsidRPr="00FE35B7" w:rsidDel="009245C8">
          <w:rPr>
            <w:rFonts w:ascii="Courier New" w:hAnsi="Courier New" w:cs="Courier New"/>
            <w:b/>
          </w:rPr>
          <w:delText>inteiro</w:delText>
        </w:r>
        <w:r w:rsidRPr="008A259A" w:rsidDel="009245C8">
          <w:rPr>
            <w:rFonts w:ascii="Courier New" w:hAnsi="Courier New" w:cs="Courier New"/>
          </w:rPr>
          <w:delText xml:space="preserve">; </w:delText>
        </w:r>
        <w:r w:rsidR="00EB5002" w:rsidDel="009245C8">
          <w:rPr>
            <w:rFonts w:ascii="Courier New" w:hAnsi="Courier New" w:cs="Courier New"/>
          </w:rPr>
          <w:delText>// Iterador</w:delText>
        </w:r>
      </w:del>
    </w:p>
    <w:p w14:paraId="4900CA66" w14:textId="229A6EB2" w:rsidR="00174A84" w:rsidRPr="008A259A" w:rsidDel="009245C8" w:rsidRDefault="00174A84">
      <w:pPr>
        <w:spacing w:before="0" w:after="0"/>
        <w:ind w:firstLine="708"/>
        <w:jc w:val="left"/>
        <w:rPr>
          <w:del w:id="1339" w:author="Willian" w:date="2016-10-24T16:41:00Z"/>
          <w:rFonts w:ascii="Courier New" w:hAnsi="Courier New" w:cs="Courier New"/>
          <w:b/>
        </w:rPr>
        <w:pPrChange w:id="1340" w:author="Willian" w:date="2017-01-11T17:14:00Z">
          <w:pPr>
            <w:ind w:firstLine="708"/>
            <w:jc w:val="left"/>
          </w:pPr>
        </w:pPrChange>
      </w:pPr>
      <w:del w:id="1341" w:author="Willian" w:date="2016-10-24T16:41:00Z">
        <w:r w:rsidRPr="008A259A" w:rsidDel="009245C8">
          <w:rPr>
            <w:rFonts w:ascii="Courier New" w:hAnsi="Courier New" w:cs="Courier New"/>
            <w:b/>
          </w:rPr>
          <w:delText xml:space="preserve">INÍCIO </w:delText>
        </w:r>
      </w:del>
    </w:p>
    <w:p w14:paraId="3E619527" w14:textId="655AA82F" w:rsidR="00174A84" w:rsidRPr="008A259A" w:rsidDel="009245C8" w:rsidRDefault="00174A84">
      <w:pPr>
        <w:spacing w:before="0" w:after="0"/>
        <w:ind w:firstLine="708"/>
        <w:jc w:val="left"/>
        <w:rPr>
          <w:del w:id="1342" w:author="Willian" w:date="2016-10-24T16:41:00Z"/>
          <w:rFonts w:ascii="Courier New" w:hAnsi="Courier New" w:cs="Courier New"/>
        </w:rPr>
        <w:pPrChange w:id="1343" w:author="Willian" w:date="2017-01-11T17:14:00Z">
          <w:pPr>
            <w:ind w:firstLine="708"/>
            <w:jc w:val="left"/>
          </w:pPr>
        </w:pPrChange>
      </w:pPr>
      <w:del w:id="1344" w:author="Willian" w:date="2016-10-24T16:41:00Z">
        <w:r w:rsidRPr="008A259A" w:rsidDel="009245C8">
          <w:rPr>
            <w:rFonts w:ascii="Courier New" w:hAnsi="Courier New" w:cs="Courier New"/>
            <w:b/>
          </w:rPr>
          <w:tab/>
        </w:r>
        <w:r w:rsidR="00AC14BC" w:rsidDel="009245C8">
          <w:rPr>
            <w:rFonts w:ascii="Courier New" w:hAnsi="Courier New" w:cs="Courier New"/>
          </w:rPr>
          <w:delText>mé</w:delText>
        </w:r>
        <w:r w:rsidR="00AC14BC" w:rsidRPr="008A259A" w:rsidDel="009245C8">
          <w:rPr>
            <w:rFonts w:ascii="Courier New" w:hAnsi="Courier New" w:cs="Courier New"/>
          </w:rPr>
          <w:delText>dia</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0;</w:delText>
        </w:r>
      </w:del>
    </w:p>
    <w:p w14:paraId="40A3DACD" w14:textId="729ED403" w:rsidR="00174A84" w:rsidRPr="008A259A" w:rsidDel="009245C8" w:rsidRDefault="00174A84">
      <w:pPr>
        <w:spacing w:before="0" w:after="0"/>
        <w:ind w:firstLine="708"/>
        <w:jc w:val="left"/>
        <w:rPr>
          <w:del w:id="1345" w:author="Willian" w:date="2016-10-24T16:41:00Z"/>
          <w:rFonts w:ascii="Courier New" w:hAnsi="Courier New" w:cs="Courier New"/>
        </w:rPr>
        <w:pPrChange w:id="1346" w:author="Willian" w:date="2017-01-11T17:14:00Z">
          <w:pPr>
            <w:ind w:firstLine="708"/>
            <w:jc w:val="left"/>
          </w:pPr>
        </w:pPrChange>
      </w:pPr>
      <w:del w:id="1347" w:author="Willian" w:date="2016-10-24T16:41:00Z">
        <w:r w:rsidRPr="008A259A" w:rsidDel="009245C8">
          <w:rPr>
            <w:rFonts w:ascii="Courier New" w:hAnsi="Courier New" w:cs="Courier New"/>
            <w:b/>
          </w:rPr>
          <w:tab/>
        </w:r>
        <w:r w:rsidRPr="008A259A" w:rsidDel="009245C8">
          <w:rPr>
            <w:rFonts w:ascii="Courier New" w:hAnsi="Courier New" w:cs="Courier New"/>
          </w:rPr>
          <w:delText xml:space="preserve">i </w:delText>
        </w:r>
        <w:r w:rsidR="0023514A" w:rsidRPr="0023514A" w:rsidDel="009245C8">
          <w:rPr>
            <w:rFonts w:ascii="Courier New" w:hAnsi="Courier New" w:cs="Courier New"/>
          </w:rPr>
          <w:sym w:font="Wingdings" w:char="F0DF"/>
        </w:r>
        <w:r w:rsidR="0023514A" w:rsidDel="009245C8">
          <w:rPr>
            <w:rFonts w:ascii="Courier New" w:hAnsi="Courier New" w:cs="Courier New"/>
          </w:rPr>
          <w:delText>3</w:delText>
        </w:r>
        <w:r w:rsidRPr="008A259A" w:rsidDel="009245C8">
          <w:rPr>
            <w:rFonts w:ascii="Courier New" w:hAnsi="Courier New" w:cs="Courier New"/>
          </w:rPr>
          <w:delText>;</w:delText>
        </w:r>
      </w:del>
    </w:p>
    <w:p w14:paraId="690DB7F2" w14:textId="52387E69" w:rsidR="00174A84" w:rsidRPr="008A259A" w:rsidDel="009245C8" w:rsidRDefault="00174A84">
      <w:pPr>
        <w:spacing w:before="0" w:after="0"/>
        <w:ind w:firstLine="708"/>
        <w:jc w:val="left"/>
        <w:rPr>
          <w:del w:id="1348" w:author="Willian" w:date="2016-10-24T16:41:00Z"/>
          <w:rFonts w:ascii="Courier New" w:hAnsi="Courier New" w:cs="Courier New"/>
        </w:rPr>
        <w:pPrChange w:id="1349" w:author="Willian" w:date="2017-01-11T17:14:00Z">
          <w:pPr>
            <w:ind w:firstLine="708"/>
            <w:jc w:val="left"/>
          </w:pPr>
        </w:pPrChange>
      </w:pPr>
    </w:p>
    <w:p w14:paraId="4E56B813" w14:textId="706F81A7" w:rsidR="0023514A" w:rsidDel="009245C8" w:rsidRDefault="00174A84">
      <w:pPr>
        <w:spacing w:before="0" w:after="0"/>
        <w:ind w:firstLine="708"/>
        <w:jc w:val="left"/>
        <w:rPr>
          <w:del w:id="1350" w:author="Willian" w:date="2016-10-24T16:41:00Z"/>
          <w:rFonts w:ascii="Courier New" w:hAnsi="Courier New" w:cs="Courier New"/>
        </w:rPr>
        <w:pPrChange w:id="1351" w:author="Willian" w:date="2017-01-11T17:14:00Z">
          <w:pPr>
            <w:ind w:firstLine="708"/>
            <w:jc w:val="left"/>
          </w:pPr>
        </w:pPrChange>
      </w:pPr>
      <w:del w:id="1352" w:author="Willian" w:date="2016-10-24T16:41:00Z">
        <w:r w:rsidRPr="008A259A" w:rsidDel="009245C8">
          <w:rPr>
            <w:rFonts w:ascii="Courier New" w:hAnsi="Courier New" w:cs="Courier New"/>
            <w:b/>
          </w:rPr>
          <w:tab/>
          <w:delText xml:space="preserve">ENQUANTO </w:delText>
        </w:r>
        <w:r w:rsidR="00C349AE" w:rsidDel="009245C8">
          <w:rPr>
            <w:rFonts w:ascii="Courier New" w:hAnsi="Courier New" w:cs="Courier New"/>
            <w:b/>
          </w:rPr>
          <w:delText>(</w:delText>
        </w:r>
        <w:r w:rsidRPr="008A259A" w:rsidDel="009245C8">
          <w:rPr>
            <w:rFonts w:ascii="Courier New" w:hAnsi="Courier New" w:cs="Courier New"/>
          </w:rPr>
          <w:delText xml:space="preserve">i </w:delText>
        </w:r>
        <w:r w:rsidR="0023514A" w:rsidDel="009245C8">
          <w:rPr>
            <w:rFonts w:ascii="Courier New" w:hAnsi="Courier New" w:cs="Courier New"/>
          </w:rPr>
          <w:delText>&gt;0</w:delText>
        </w:r>
        <w:r w:rsidR="00C349AE" w:rsidDel="009245C8">
          <w:rPr>
            <w:rFonts w:ascii="Courier New" w:hAnsi="Courier New" w:cs="Courier New"/>
          </w:rPr>
          <w:delText>)</w:delText>
        </w:r>
        <w:r w:rsidR="0023514A" w:rsidDel="009245C8">
          <w:rPr>
            <w:rFonts w:ascii="Courier New" w:hAnsi="Courier New" w:cs="Courier New"/>
            <w:b/>
          </w:rPr>
          <w:delText>FAÇA</w:delText>
        </w:r>
      </w:del>
    </w:p>
    <w:p w14:paraId="6FE07FB9" w14:textId="5B86C40D" w:rsidR="00174A84" w:rsidRPr="008A259A" w:rsidDel="009245C8" w:rsidRDefault="00174A84">
      <w:pPr>
        <w:spacing w:before="0" w:after="0"/>
        <w:ind w:left="1080" w:firstLine="708"/>
        <w:jc w:val="left"/>
        <w:rPr>
          <w:del w:id="1353" w:author="Willian" w:date="2016-10-24T16:41:00Z"/>
          <w:rFonts w:ascii="Courier New" w:hAnsi="Courier New" w:cs="Courier New"/>
        </w:rPr>
        <w:pPrChange w:id="1354" w:author="Willian" w:date="2017-01-11T17:14:00Z">
          <w:pPr>
            <w:ind w:left="1080" w:firstLine="708"/>
            <w:jc w:val="left"/>
          </w:pPr>
        </w:pPrChange>
      </w:pPr>
      <w:del w:id="1355"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EB5002" w:rsidRPr="008A259A" w:rsidDel="009245C8">
          <w:rPr>
            <w:rFonts w:ascii="Courier New" w:hAnsi="Courier New" w:cs="Courier New"/>
          </w:rPr>
          <w:delText>nota</w:delText>
        </w:r>
        <w:r w:rsidRPr="008A259A" w:rsidDel="009245C8">
          <w:rPr>
            <w:rFonts w:ascii="Courier New" w:hAnsi="Courier New" w:cs="Courier New"/>
          </w:rPr>
          <w:delText>);</w:delText>
        </w:r>
      </w:del>
    </w:p>
    <w:p w14:paraId="1290DFB6" w14:textId="08A3188D" w:rsidR="00174A84" w:rsidDel="009245C8" w:rsidRDefault="00AC14BC">
      <w:pPr>
        <w:spacing w:before="0" w:after="0"/>
        <w:ind w:left="1452" w:firstLine="336"/>
        <w:jc w:val="left"/>
        <w:rPr>
          <w:del w:id="1356" w:author="Willian" w:date="2016-10-24T16:41:00Z"/>
          <w:rFonts w:ascii="Courier New" w:hAnsi="Courier New" w:cs="Courier New"/>
        </w:rPr>
        <w:pPrChange w:id="1357" w:author="Willian" w:date="2017-01-11T17:14:00Z">
          <w:pPr>
            <w:ind w:left="1452" w:firstLine="336"/>
            <w:jc w:val="left"/>
          </w:pPr>
        </w:pPrChange>
      </w:pPr>
      <w:del w:id="1358" w:author="Willian" w:date="2016-10-24T16:41:00Z">
        <w:r w:rsidRPr="008A259A" w:rsidDel="009245C8">
          <w:rPr>
            <w:rFonts w:ascii="Courier New" w:hAnsi="Courier New" w:cs="Courier New"/>
          </w:rPr>
          <w:delText>m</w:delText>
        </w:r>
        <w:r w:rsidDel="009245C8">
          <w:rPr>
            <w:rFonts w:ascii="Courier New" w:hAnsi="Courier New" w:cs="Courier New"/>
          </w:rPr>
          <w:delText>é</w:delText>
        </w:r>
        <w:r w:rsidRPr="008A259A" w:rsidDel="009245C8">
          <w:rPr>
            <w:rFonts w:ascii="Courier New" w:hAnsi="Courier New" w:cs="Courier New"/>
          </w:rPr>
          <w:delText>dia</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m</w:delText>
        </w:r>
        <w:r w:rsidDel="009245C8">
          <w:rPr>
            <w:rFonts w:ascii="Courier New" w:hAnsi="Courier New" w:cs="Courier New"/>
          </w:rPr>
          <w:delText>é</w:delText>
        </w:r>
        <w:r w:rsidRPr="008A259A" w:rsidDel="009245C8">
          <w:rPr>
            <w:rFonts w:ascii="Courier New" w:hAnsi="Courier New" w:cs="Courier New"/>
          </w:rPr>
          <w:delText>dia</w:delText>
        </w:r>
        <w:r w:rsidR="00174A84" w:rsidRPr="008A259A" w:rsidDel="009245C8">
          <w:rPr>
            <w:rFonts w:ascii="Courier New" w:hAnsi="Courier New" w:cs="Courier New"/>
          </w:rPr>
          <w:delText>+ nota</w:delText>
        </w:r>
        <w:r w:rsidR="00714DD0" w:rsidDel="009245C8">
          <w:rPr>
            <w:rFonts w:ascii="Courier New" w:hAnsi="Courier New" w:cs="Courier New"/>
          </w:rPr>
          <w:delText>;</w:delText>
        </w:r>
      </w:del>
    </w:p>
    <w:p w14:paraId="5AE2F433" w14:textId="7B4FA867" w:rsidR="00714DD0" w:rsidRPr="008A259A" w:rsidDel="009245C8" w:rsidRDefault="00714DD0">
      <w:pPr>
        <w:spacing w:before="0" w:after="0"/>
        <w:ind w:left="1452" w:firstLine="336"/>
        <w:jc w:val="left"/>
        <w:rPr>
          <w:del w:id="1359" w:author="Willian" w:date="2016-10-24T16:41:00Z"/>
          <w:rFonts w:ascii="Courier New" w:hAnsi="Courier New" w:cs="Courier New"/>
        </w:rPr>
        <w:pPrChange w:id="1360" w:author="Willian" w:date="2017-01-11T17:14:00Z">
          <w:pPr>
            <w:ind w:left="1452" w:firstLine="336"/>
            <w:jc w:val="left"/>
          </w:pPr>
        </w:pPrChange>
      </w:pPr>
      <w:del w:id="1361" w:author="Willian" w:date="2016-10-24T16:41:00Z">
        <w:r w:rsidDel="009245C8">
          <w:rPr>
            <w:rFonts w:ascii="Courier New" w:hAnsi="Courier New" w:cs="Courier New"/>
          </w:rPr>
          <w:delText xml:space="preserve">i </w:delText>
        </w:r>
        <w:r w:rsidRPr="0023514A" w:rsidDel="009245C8">
          <w:rPr>
            <w:rFonts w:ascii="Courier New" w:hAnsi="Courier New" w:cs="Courier New"/>
          </w:rPr>
          <w:sym w:font="Wingdings" w:char="F0DF"/>
        </w:r>
        <w:r w:rsidDel="009245C8">
          <w:rPr>
            <w:rFonts w:ascii="Courier New" w:hAnsi="Courier New" w:cs="Courier New"/>
          </w:rPr>
          <w:delText xml:space="preserve"> i - 1;</w:delText>
        </w:r>
      </w:del>
    </w:p>
    <w:p w14:paraId="4FBF3360" w14:textId="22F0BE41" w:rsidR="00174A84" w:rsidRPr="008A259A" w:rsidDel="009245C8" w:rsidRDefault="00174A84">
      <w:pPr>
        <w:spacing w:before="0" w:after="0"/>
        <w:jc w:val="left"/>
        <w:rPr>
          <w:del w:id="1362" w:author="Willian" w:date="2016-10-24T16:41:00Z"/>
          <w:rFonts w:ascii="Courier New" w:hAnsi="Courier New" w:cs="Courier New"/>
          <w:b/>
        </w:rPr>
        <w:pPrChange w:id="1363" w:author="Willian" w:date="2017-01-11T17:14:00Z">
          <w:pPr>
            <w:jc w:val="left"/>
          </w:pPr>
        </w:pPrChange>
      </w:pPr>
      <w:del w:id="1364"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FIM_ENQUANTO</w:delText>
        </w:r>
      </w:del>
    </w:p>
    <w:p w14:paraId="7522C476" w14:textId="08BF98BC" w:rsidR="00174A84" w:rsidRPr="008A259A" w:rsidDel="009245C8" w:rsidRDefault="00174A84">
      <w:pPr>
        <w:spacing w:before="0" w:after="0"/>
        <w:jc w:val="left"/>
        <w:rPr>
          <w:del w:id="1365" w:author="Willian" w:date="2016-10-24T16:41:00Z"/>
          <w:rFonts w:ascii="Courier New" w:hAnsi="Courier New" w:cs="Courier New"/>
        </w:rPr>
        <w:pPrChange w:id="1366" w:author="Willian" w:date="2017-01-11T17:14:00Z">
          <w:pPr>
            <w:jc w:val="left"/>
          </w:pPr>
        </w:pPrChange>
      </w:pPr>
    </w:p>
    <w:p w14:paraId="51D7D3DC" w14:textId="5A262E21" w:rsidR="00174A84" w:rsidRPr="008A259A" w:rsidDel="009245C8" w:rsidRDefault="00174A84">
      <w:pPr>
        <w:spacing w:before="0" w:after="0"/>
        <w:ind w:left="1080"/>
        <w:jc w:val="left"/>
        <w:rPr>
          <w:del w:id="1367" w:author="Willian" w:date="2016-10-24T16:41:00Z"/>
          <w:rFonts w:ascii="Courier New" w:hAnsi="Courier New" w:cs="Courier New"/>
        </w:rPr>
        <w:pPrChange w:id="1368" w:author="Willian" w:date="2017-01-11T17:14:00Z">
          <w:pPr>
            <w:ind w:left="1080"/>
            <w:jc w:val="left"/>
          </w:pPr>
        </w:pPrChange>
      </w:pPr>
      <w:del w:id="1369" w:author="Willian" w:date="2016-10-24T16:41:00Z">
        <w:r w:rsidRPr="008A259A" w:rsidDel="009245C8">
          <w:rPr>
            <w:rFonts w:ascii="Courier New" w:hAnsi="Courier New" w:cs="Courier New"/>
          </w:rPr>
          <w:tab/>
        </w:r>
        <w:r w:rsidR="0023514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0023514A" w:rsidRPr="0023514A" w:rsidDel="009245C8">
          <w:rPr>
            <w:rFonts w:ascii="Courier New" w:hAnsi="Courier New" w:cs="Courier New"/>
          </w:rPr>
          <w:sym w:font="Wingdings" w:char="F0DF"/>
        </w:r>
        <w:r w:rsidR="00AC14BC" w:rsidRPr="008A259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Pr="008A259A" w:rsidDel="009245C8">
          <w:rPr>
            <w:rFonts w:ascii="Courier New" w:hAnsi="Courier New" w:cs="Courier New"/>
          </w:rPr>
          <w:delText>/3</w:delText>
        </w:r>
        <w:r w:rsidR="00714DD0" w:rsidDel="009245C8">
          <w:rPr>
            <w:rFonts w:ascii="Courier New" w:hAnsi="Courier New" w:cs="Courier New"/>
          </w:rPr>
          <w:delText>;</w:delText>
        </w:r>
      </w:del>
    </w:p>
    <w:p w14:paraId="5FE77576" w14:textId="1235AB9A" w:rsidR="00174A84" w:rsidRPr="008A259A" w:rsidDel="009245C8" w:rsidRDefault="00174A84">
      <w:pPr>
        <w:spacing w:before="0" w:after="0"/>
        <w:ind w:left="1080"/>
        <w:jc w:val="left"/>
        <w:rPr>
          <w:del w:id="1370" w:author="Willian" w:date="2016-10-24T16:41:00Z"/>
          <w:rFonts w:ascii="Courier New" w:hAnsi="Courier New" w:cs="Courier New"/>
        </w:rPr>
        <w:pPrChange w:id="1371" w:author="Willian" w:date="2017-01-11T17:14:00Z">
          <w:pPr>
            <w:ind w:left="1080"/>
            <w:jc w:val="left"/>
          </w:pPr>
        </w:pPrChange>
      </w:pPr>
      <w:del w:id="1372"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AC14BC" w:rsidRPr="008A259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Pr="008A259A" w:rsidDel="009245C8">
          <w:rPr>
            <w:rFonts w:ascii="Courier New" w:hAnsi="Courier New" w:cs="Courier New"/>
          </w:rPr>
          <w:delText>);</w:delText>
        </w:r>
      </w:del>
    </w:p>
    <w:p w14:paraId="4D922834" w14:textId="3004FDF3" w:rsidR="00174A84" w:rsidRPr="008A259A" w:rsidDel="009245C8" w:rsidRDefault="00174A84">
      <w:pPr>
        <w:spacing w:before="0" w:after="0"/>
        <w:ind w:firstLine="708"/>
        <w:jc w:val="left"/>
        <w:rPr>
          <w:del w:id="1373" w:author="Willian" w:date="2016-10-24T16:41:00Z"/>
          <w:rFonts w:ascii="Courier New" w:hAnsi="Courier New" w:cs="Courier New"/>
          <w:b/>
        </w:rPr>
        <w:pPrChange w:id="1374" w:author="Willian" w:date="2017-01-11T17:14:00Z">
          <w:pPr>
            <w:ind w:firstLine="708"/>
            <w:jc w:val="left"/>
          </w:pPr>
        </w:pPrChange>
      </w:pPr>
      <w:del w:id="1375" w:author="Willian" w:date="2016-10-24T16:41:00Z">
        <w:r w:rsidRPr="008A259A" w:rsidDel="009245C8">
          <w:rPr>
            <w:rFonts w:ascii="Courier New" w:hAnsi="Courier New" w:cs="Courier New"/>
            <w:b/>
          </w:rPr>
          <w:delText>FIM</w:delText>
        </w:r>
      </w:del>
    </w:p>
    <w:p w14:paraId="27A6267D" w14:textId="4A8F264C" w:rsidR="00D06AB8" w:rsidRPr="008A259A" w:rsidDel="009245C8" w:rsidRDefault="00D06AB8">
      <w:pPr>
        <w:spacing w:before="0" w:after="0"/>
        <w:rPr>
          <w:del w:id="1376" w:author="Willian" w:date="2016-10-24T16:41:00Z"/>
        </w:rPr>
        <w:pPrChange w:id="1377" w:author="Willian" w:date="2017-01-11T17:14:00Z">
          <w:pPr/>
        </w:pPrChange>
      </w:pPr>
    </w:p>
    <w:p w14:paraId="2C1F56AA" w14:textId="20E87B61" w:rsidR="000508D2" w:rsidRPr="008A259A" w:rsidDel="009245C8" w:rsidRDefault="000508D2">
      <w:pPr>
        <w:numPr>
          <w:ilvl w:val="0"/>
          <w:numId w:val="30"/>
        </w:numPr>
        <w:spacing w:before="0" w:after="0"/>
        <w:ind w:hanging="360"/>
        <w:contextualSpacing/>
        <w:rPr>
          <w:del w:id="1378" w:author="Willian" w:date="2016-10-24T16:41:00Z"/>
        </w:rPr>
        <w:pPrChange w:id="1379" w:author="Willian" w:date="2017-01-11T17:14:00Z">
          <w:pPr>
            <w:numPr>
              <w:numId w:val="30"/>
            </w:numPr>
            <w:spacing w:before="0" w:after="0"/>
            <w:ind w:left="720" w:hanging="360"/>
            <w:contextualSpacing/>
            <w:jc w:val="left"/>
          </w:pPr>
        </w:pPrChange>
      </w:pPr>
      <w:del w:id="1380" w:author="Willian" w:date="2016-10-24T16:41:00Z">
        <w:r w:rsidRPr="008A259A" w:rsidDel="009245C8">
          <w:delText>Ler dois valores para as variáveis A e B, e efetuar as trocas dos valores de forma que a variável A passe a possuir o valor da variável B e a variável B passe a possuir o valor da variável A. Apresentar os valores trocados.</w:delText>
        </w:r>
      </w:del>
    </w:p>
    <w:p w14:paraId="494C75A6" w14:textId="41F8675A" w:rsidR="00D06AB8" w:rsidDel="009245C8" w:rsidRDefault="00402445">
      <w:pPr>
        <w:spacing w:before="0" w:after="0"/>
        <w:ind w:left="720"/>
        <w:rPr>
          <w:del w:id="1381" w:author="Willian" w:date="2016-10-24T16:41:00Z"/>
          <w:rFonts w:ascii="Courier New" w:hAnsi="Courier New" w:cs="Courier New"/>
          <w:b/>
        </w:rPr>
        <w:pPrChange w:id="1382" w:author="Willian" w:date="2017-01-11T17:14:00Z">
          <w:pPr>
            <w:ind w:left="720"/>
          </w:pPr>
        </w:pPrChange>
      </w:pPr>
      <w:del w:id="1383" w:author="Willian" w:date="2016-10-24T16:41:00Z">
        <w:r w:rsidDel="009245C8">
          <w:rPr>
            <w:rFonts w:ascii="Courier New" w:hAnsi="Courier New" w:cs="Courier New"/>
            <w:b/>
          </w:rPr>
          <w:delText>Resposta:</w:delText>
        </w:r>
      </w:del>
    </w:p>
    <w:p w14:paraId="154A3C7F" w14:textId="67452286" w:rsidR="00D1373C" w:rsidRPr="008A259A" w:rsidDel="009245C8" w:rsidRDefault="00D1373C">
      <w:pPr>
        <w:spacing w:before="0" w:after="0"/>
        <w:ind w:left="720"/>
        <w:rPr>
          <w:del w:id="1384" w:author="Willian" w:date="2016-10-24T16:41:00Z"/>
          <w:rFonts w:ascii="Courier New" w:hAnsi="Courier New" w:cs="Courier New"/>
        </w:rPr>
        <w:pPrChange w:id="1385" w:author="Willian" w:date="2017-01-11T17:14:00Z">
          <w:pPr>
            <w:ind w:left="720"/>
          </w:pPr>
        </w:pPrChange>
      </w:pPr>
      <w:del w:id="1386"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Troca</w:delText>
        </w:r>
      </w:del>
    </w:p>
    <w:p w14:paraId="5BFF89C9" w14:textId="624A599A" w:rsidR="00D1373C" w:rsidRPr="008A259A" w:rsidDel="009245C8" w:rsidRDefault="00D1373C">
      <w:pPr>
        <w:spacing w:before="0" w:after="0"/>
        <w:ind w:left="720"/>
        <w:rPr>
          <w:del w:id="1387" w:author="Willian" w:date="2016-10-24T16:41:00Z"/>
          <w:rFonts w:ascii="Courier New" w:hAnsi="Courier New" w:cs="Courier New"/>
          <w:b/>
        </w:rPr>
        <w:pPrChange w:id="1388" w:author="Willian" w:date="2017-01-11T17:14:00Z">
          <w:pPr>
            <w:ind w:left="720"/>
          </w:pPr>
        </w:pPrChange>
      </w:pPr>
      <w:del w:id="1389" w:author="Willian" w:date="2016-10-24T16:41:00Z">
        <w:r w:rsidRPr="008A259A" w:rsidDel="009245C8">
          <w:rPr>
            <w:rFonts w:ascii="Courier New" w:hAnsi="Courier New" w:cs="Courier New"/>
            <w:b/>
          </w:rPr>
          <w:delText>VAR</w:delText>
        </w:r>
      </w:del>
    </w:p>
    <w:p w14:paraId="7555BFF4" w14:textId="3BDEFC6E" w:rsidR="00D1373C" w:rsidRPr="008A259A" w:rsidDel="009245C8" w:rsidRDefault="00D1373C">
      <w:pPr>
        <w:spacing w:before="0" w:after="0"/>
        <w:ind w:left="720"/>
        <w:rPr>
          <w:del w:id="1390" w:author="Willian" w:date="2016-10-24T16:41:00Z"/>
          <w:rFonts w:ascii="Courier New" w:hAnsi="Courier New" w:cs="Courier New"/>
        </w:rPr>
        <w:pPrChange w:id="1391" w:author="Willian" w:date="2017-01-11T17:14:00Z">
          <w:pPr>
            <w:ind w:left="720"/>
          </w:pPr>
        </w:pPrChange>
      </w:pPr>
      <w:del w:id="1392" w:author="Willian" w:date="2016-10-24T16:41:00Z">
        <w:r w:rsidRPr="008A259A" w:rsidDel="009245C8">
          <w:rPr>
            <w:rFonts w:ascii="Courier New" w:hAnsi="Courier New" w:cs="Courier New"/>
          </w:rPr>
          <w:tab/>
          <w:delText xml:space="preserve">A, B, aux: </w:delText>
        </w:r>
        <w:r w:rsidRPr="008A259A" w:rsidDel="009245C8">
          <w:rPr>
            <w:rFonts w:ascii="Courier New" w:hAnsi="Courier New" w:cs="Courier New"/>
            <w:b/>
          </w:rPr>
          <w:delText>inteiro</w:delText>
        </w:r>
        <w:r w:rsidRPr="008A259A" w:rsidDel="009245C8">
          <w:rPr>
            <w:rFonts w:ascii="Courier New" w:hAnsi="Courier New" w:cs="Courier New"/>
          </w:rPr>
          <w:delText>;</w:delText>
        </w:r>
      </w:del>
    </w:p>
    <w:p w14:paraId="75B1EEF8" w14:textId="7486D668" w:rsidR="00D1373C" w:rsidRPr="008A259A" w:rsidDel="009245C8" w:rsidRDefault="00D1373C">
      <w:pPr>
        <w:spacing w:before="0" w:after="0"/>
        <w:ind w:left="720"/>
        <w:rPr>
          <w:del w:id="1393" w:author="Willian" w:date="2016-10-24T16:41:00Z"/>
          <w:rFonts w:ascii="Courier New" w:hAnsi="Courier New" w:cs="Courier New"/>
          <w:b/>
        </w:rPr>
        <w:pPrChange w:id="1394" w:author="Willian" w:date="2017-01-11T17:14:00Z">
          <w:pPr>
            <w:ind w:left="720"/>
          </w:pPr>
        </w:pPrChange>
      </w:pPr>
      <w:del w:id="1395" w:author="Willian" w:date="2016-10-24T16:41:00Z">
        <w:r w:rsidRPr="008A259A" w:rsidDel="009245C8">
          <w:rPr>
            <w:rFonts w:ascii="Courier New" w:hAnsi="Courier New" w:cs="Courier New"/>
            <w:b/>
          </w:rPr>
          <w:delText xml:space="preserve">INÍCIO </w:delText>
        </w:r>
      </w:del>
    </w:p>
    <w:p w14:paraId="46299FB2" w14:textId="4A8ADC4F" w:rsidR="00D1373C" w:rsidRPr="008A259A" w:rsidDel="009245C8" w:rsidRDefault="00D1373C">
      <w:pPr>
        <w:spacing w:before="0" w:after="0"/>
        <w:ind w:left="720"/>
        <w:rPr>
          <w:del w:id="1396" w:author="Willian" w:date="2016-10-24T16:41:00Z"/>
          <w:rFonts w:ascii="Courier New" w:hAnsi="Courier New" w:cs="Courier New"/>
        </w:rPr>
        <w:pPrChange w:id="1397" w:author="Willian" w:date="2017-01-11T17:14:00Z">
          <w:pPr>
            <w:ind w:left="720"/>
          </w:pPr>
        </w:pPrChange>
      </w:pPr>
      <w:del w:id="1398"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Del="009245C8">
          <w:rPr>
            <w:rFonts w:ascii="Courier New" w:hAnsi="Courier New" w:cs="Courier New"/>
          </w:rPr>
          <w:delText>A</w:delText>
        </w:r>
        <w:r w:rsidRPr="008A259A" w:rsidDel="009245C8">
          <w:rPr>
            <w:rFonts w:ascii="Courier New" w:hAnsi="Courier New" w:cs="Courier New"/>
          </w:rPr>
          <w:delText>);</w:delText>
        </w:r>
      </w:del>
    </w:p>
    <w:p w14:paraId="45E05664" w14:textId="02501E82" w:rsidR="00D1373C" w:rsidRPr="008A259A" w:rsidDel="009245C8" w:rsidRDefault="00D1373C">
      <w:pPr>
        <w:spacing w:before="0" w:after="0"/>
        <w:ind w:left="720"/>
        <w:rPr>
          <w:del w:id="1399" w:author="Willian" w:date="2016-10-24T16:41:00Z"/>
          <w:rFonts w:ascii="Courier New" w:hAnsi="Courier New" w:cs="Courier New"/>
        </w:rPr>
        <w:pPrChange w:id="1400" w:author="Willian" w:date="2017-01-11T17:14:00Z">
          <w:pPr>
            <w:ind w:left="720"/>
          </w:pPr>
        </w:pPrChange>
      </w:pPr>
      <w:del w:id="1401"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Del="009245C8">
          <w:rPr>
            <w:rFonts w:ascii="Courier New" w:hAnsi="Courier New" w:cs="Courier New"/>
          </w:rPr>
          <w:delText>B</w:delText>
        </w:r>
        <w:r w:rsidRPr="008A259A" w:rsidDel="009245C8">
          <w:rPr>
            <w:rFonts w:ascii="Courier New" w:hAnsi="Courier New" w:cs="Courier New"/>
          </w:rPr>
          <w:delText>);</w:delText>
        </w:r>
      </w:del>
    </w:p>
    <w:p w14:paraId="4A5F154A" w14:textId="7B7C282D" w:rsidR="00D1373C" w:rsidRPr="008A259A" w:rsidDel="009245C8" w:rsidRDefault="00D1373C">
      <w:pPr>
        <w:spacing w:before="0" w:after="0"/>
        <w:ind w:left="720"/>
        <w:rPr>
          <w:del w:id="1402" w:author="Willian" w:date="2016-10-24T16:41:00Z"/>
          <w:rFonts w:ascii="Courier New" w:hAnsi="Courier New" w:cs="Courier New"/>
        </w:rPr>
        <w:pPrChange w:id="1403" w:author="Willian" w:date="2017-01-11T17:14:00Z">
          <w:pPr>
            <w:ind w:left="720"/>
          </w:pPr>
        </w:pPrChange>
      </w:pPr>
      <w:del w:id="1404" w:author="Willian" w:date="2016-10-24T16:41:00Z">
        <w:r w:rsidRPr="008A259A" w:rsidDel="009245C8">
          <w:rPr>
            <w:rFonts w:ascii="Courier New" w:hAnsi="Courier New" w:cs="Courier New"/>
          </w:rPr>
          <w:tab/>
          <w:delText xml:space="preserve">aux </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 xml:space="preserve"> A</w:delText>
        </w:r>
        <w:r w:rsidR="00714DD0" w:rsidDel="009245C8">
          <w:rPr>
            <w:rFonts w:ascii="Courier New" w:hAnsi="Courier New" w:cs="Courier New"/>
          </w:rPr>
          <w:delText>;</w:delText>
        </w:r>
      </w:del>
    </w:p>
    <w:p w14:paraId="3CC0A55B" w14:textId="3DFE388E" w:rsidR="00D1373C" w:rsidRPr="008A259A" w:rsidDel="009245C8" w:rsidRDefault="00D1373C">
      <w:pPr>
        <w:spacing w:before="0" w:after="0"/>
        <w:ind w:left="720"/>
        <w:rPr>
          <w:del w:id="1405" w:author="Willian" w:date="2016-10-24T16:41:00Z"/>
          <w:rFonts w:ascii="Courier New" w:hAnsi="Courier New" w:cs="Courier New"/>
        </w:rPr>
        <w:pPrChange w:id="1406" w:author="Willian" w:date="2017-01-11T17:14:00Z">
          <w:pPr>
            <w:ind w:left="720"/>
          </w:pPr>
        </w:pPrChange>
      </w:pPr>
      <w:del w:id="1407" w:author="Willian" w:date="2016-10-24T16:41:00Z">
        <w:r w:rsidRPr="008A259A" w:rsidDel="009245C8">
          <w:rPr>
            <w:rFonts w:ascii="Courier New" w:hAnsi="Courier New" w:cs="Courier New"/>
          </w:rPr>
          <w:tab/>
          <w:delText xml:space="preserve">A </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 xml:space="preserve"> B</w:delText>
        </w:r>
        <w:r w:rsidR="00714DD0" w:rsidDel="009245C8">
          <w:rPr>
            <w:rFonts w:ascii="Courier New" w:hAnsi="Courier New" w:cs="Courier New"/>
          </w:rPr>
          <w:delText>;</w:delText>
        </w:r>
      </w:del>
    </w:p>
    <w:p w14:paraId="459455FF" w14:textId="7E46A591" w:rsidR="00D1373C" w:rsidRPr="008A259A" w:rsidDel="009245C8" w:rsidRDefault="00D1373C">
      <w:pPr>
        <w:spacing w:before="0" w:after="0"/>
        <w:ind w:left="720"/>
        <w:rPr>
          <w:del w:id="1408" w:author="Willian" w:date="2016-10-24T16:41:00Z"/>
          <w:rFonts w:ascii="Courier New" w:hAnsi="Courier New" w:cs="Courier New"/>
        </w:rPr>
        <w:pPrChange w:id="1409" w:author="Willian" w:date="2017-01-11T17:14:00Z">
          <w:pPr>
            <w:ind w:left="720"/>
          </w:pPr>
        </w:pPrChange>
      </w:pPr>
      <w:del w:id="1410" w:author="Willian" w:date="2016-10-24T16:41:00Z">
        <w:r w:rsidRPr="008A259A" w:rsidDel="009245C8">
          <w:rPr>
            <w:rFonts w:ascii="Courier New" w:hAnsi="Courier New" w:cs="Courier New"/>
          </w:rPr>
          <w:tab/>
          <w:delText xml:space="preserve">B </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 xml:space="preserve"> aux</w:delText>
        </w:r>
        <w:r w:rsidR="00714DD0" w:rsidDel="009245C8">
          <w:rPr>
            <w:rFonts w:ascii="Courier New" w:hAnsi="Courier New" w:cs="Courier New"/>
          </w:rPr>
          <w:delText>;</w:delText>
        </w:r>
      </w:del>
    </w:p>
    <w:p w14:paraId="66B3EB7B" w14:textId="79913DF4" w:rsidR="00D1373C" w:rsidRPr="008A259A" w:rsidDel="009245C8" w:rsidRDefault="00D1373C">
      <w:pPr>
        <w:spacing w:before="0" w:after="0"/>
        <w:ind w:left="720"/>
        <w:rPr>
          <w:del w:id="1411" w:author="Willian" w:date="2016-10-24T16:41:00Z"/>
          <w:rFonts w:ascii="Courier New" w:hAnsi="Courier New" w:cs="Courier New"/>
        </w:rPr>
        <w:pPrChange w:id="1412" w:author="Willian" w:date="2017-01-11T17:14:00Z">
          <w:pPr>
            <w:ind w:left="720"/>
          </w:pPr>
        </w:pPrChange>
      </w:pPr>
      <w:del w:id="1413"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(“A: ” + A + “ B: ” + B);</w:delText>
        </w:r>
      </w:del>
    </w:p>
    <w:p w14:paraId="1F5DB157" w14:textId="5402AEFA" w:rsidR="00D1373C" w:rsidRPr="008A259A" w:rsidDel="009245C8" w:rsidRDefault="00D1373C">
      <w:pPr>
        <w:spacing w:before="0" w:after="0"/>
        <w:ind w:left="720"/>
        <w:rPr>
          <w:del w:id="1414" w:author="Willian" w:date="2016-10-24T16:41:00Z"/>
          <w:rFonts w:ascii="Courier New" w:hAnsi="Courier New" w:cs="Courier New"/>
          <w:b/>
        </w:rPr>
        <w:pPrChange w:id="1415" w:author="Willian" w:date="2017-01-11T17:14:00Z">
          <w:pPr>
            <w:ind w:left="720"/>
          </w:pPr>
        </w:pPrChange>
      </w:pPr>
      <w:del w:id="1416" w:author="Willian" w:date="2016-10-24T16:41:00Z">
        <w:r w:rsidRPr="008A259A" w:rsidDel="009245C8">
          <w:rPr>
            <w:rFonts w:ascii="Courier New" w:hAnsi="Courier New" w:cs="Courier New"/>
            <w:b/>
          </w:rPr>
          <w:delText>FIM</w:delText>
        </w:r>
      </w:del>
    </w:p>
    <w:p w14:paraId="68692068" w14:textId="05FF980C" w:rsidR="00D06AB8" w:rsidDel="009245C8" w:rsidRDefault="00D06AB8">
      <w:pPr>
        <w:spacing w:before="0" w:after="0"/>
        <w:rPr>
          <w:del w:id="1417" w:author="Willian" w:date="2016-10-24T16:41:00Z"/>
          <w:b/>
        </w:rPr>
        <w:pPrChange w:id="1418" w:author="Willian" w:date="2017-01-11T17:14:00Z">
          <w:pPr/>
        </w:pPrChange>
      </w:pPr>
    </w:p>
    <w:p w14:paraId="29613BC8" w14:textId="3433917E" w:rsidR="00E33202" w:rsidRPr="008A259A" w:rsidDel="009245C8" w:rsidRDefault="00E33202">
      <w:pPr>
        <w:spacing w:before="0" w:after="0"/>
        <w:rPr>
          <w:del w:id="1419" w:author="Willian" w:date="2016-10-24T16:41:00Z"/>
        </w:rPr>
        <w:pPrChange w:id="1420" w:author="Willian" w:date="2017-01-11T17:14:00Z">
          <w:pPr/>
        </w:pPrChange>
      </w:pPr>
      <w:del w:id="1421" w:author="Willian" w:date="2016-10-24T16:41:00Z">
        <w:r w:rsidRPr="008A259A" w:rsidDel="009245C8">
          <w:delText xml:space="preserve">ara que os dois valores se mantenham conservados é preciso que um deles fique guardado. A </w:delText>
        </w:r>
        <w:r w:rsidR="006C611D" w:rsidRPr="008A259A" w:rsidDel="009245C8">
          <w:delText>variável</w:delText>
        </w:r>
        <w:r w:rsidRPr="008A259A" w:rsidDel="009245C8">
          <w:rPr>
            <w:rFonts w:ascii="Courier New" w:hAnsi="Courier New" w:cs="Courier New"/>
          </w:rPr>
          <w:delText>aux</w:delText>
        </w:r>
        <w:r w:rsidRPr="008A259A" w:rsidDel="009245C8">
          <w:delText xml:space="preserve">, neste caso, guarda o valor de </w:delText>
        </w:r>
        <w:r w:rsidRPr="008A259A" w:rsidDel="009245C8">
          <w:rPr>
            <w:rFonts w:ascii="Courier New" w:hAnsi="Courier New" w:cs="Courier New"/>
          </w:rPr>
          <w:delText>A</w:delText>
        </w:r>
        <w:r w:rsidRPr="008A259A" w:rsidDel="009245C8">
          <w:delText xml:space="preserve">, para que </w:delText>
        </w:r>
        <w:r w:rsidRPr="008A259A" w:rsidDel="009245C8">
          <w:rPr>
            <w:rFonts w:ascii="Courier New" w:hAnsi="Courier New" w:cs="Courier New"/>
          </w:rPr>
          <w:delText xml:space="preserve">A </w:delText>
        </w:r>
        <w:r w:rsidRPr="008A259A" w:rsidDel="009245C8">
          <w:delText xml:space="preserve">possa ser atribuído com o valor de </w:delText>
        </w:r>
        <w:r w:rsidRPr="008A259A" w:rsidDel="009245C8">
          <w:rPr>
            <w:rFonts w:ascii="Courier New" w:hAnsi="Courier New" w:cs="Courier New"/>
          </w:rPr>
          <w:delText>B</w:delText>
        </w:r>
        <w:r w:rsidRPr="008A259A" w:rsidDel="009245C8">
          <w:delText xml:space="preserve">. Após </w:delText>
        </w:r>
        <w:r w:rsidRPr="008A259A" w:rsidDel="009245C8">
          <w:rPr>
            <w:rFonts w:ascii="Courier New" w:hAnsi="Courier New" w:cs="Courier New"/>
          </w:rPr>
          <w:delText>A</w:delText>
        </w:r>
        <w:r w:rsidRPr="008A259A" w:rsidDel="009245C8">
          <w:delText xml:space="preserve"> receber o valor de </w:delText>
        </w:r>
        <w:r w:rsidRPr="008A259A" w:rsidDel="009245C8">
          <w:rPr>
            <w:rFonts w:ascii="Courier New" w:hAnsi="Courier New" w:cs="Courier New"/>
          </w:rPr>
          <w:delText>B</w:delText>
        </w:r>
        <w:r w:rsidR="002E412A" w:rsidRPr="008A259A" w:rsidDel="009245C8">
          <w:rPr>
            <w:rFonts w:ascii="Courier New" w:hAnsi="Courier New" w:cs="Courier New"/>
          </w:rPr>
          <w:delText>,</w:delText>
        </w:r>
        <w:r w:rsidR="002E412A" w:rsidRPr="008A259A" w:rsidDel="009245C8">
          <w:delText xml:space="preserve"> ambas terão os mesmos valores. Neste momento, se não tivéssemos uma variável auxiliar (</w:delText>
        </w:r>
        <w:r w:rsidR="002E412A" w:rsidRPr="008A259A" w:rsidDel="009245C8">
          <w:rPr>
            <w:rFonts w:ascii="Courier New" w:hAnsi="Courier New" w:cs="Courier New"/>
          </w:rPr>
          <w:delText>aux</w:delText>
        </w:r>
        <w:r w:rsidR="002E412A" w:rsidRPr="008A259A" w:rsidDel="009245C8">
          <w:delText xml:space="preserve">) que preservasse o valor original de </w:delText>
        </w:r>
        <w:r w:rsidR="002E412A" w:rsidRPr="008A259A" w:rsidDel="009245C8">
          <w:rPr>
            <w:rFonts w:ascii="Courier New" w:hAnsi="Courier New" w:cs="Courier New"/>
          </w:rPr>
          <w:delText>A</w:delText>
        </w:r>
        <w:r w:rsidR="006C611D" w:rsidRPr="008A259A" w:rsidDel="009245C8">
          <w:delText xml:space="preserve">, este seria perdido. Então </w:delText>
        </w:r>
        <w:r w:rsidR="006C611D" w:rsidRPr="008A259A" w:rsidDel="009245C8">
          <w:rPr>
            <w:rFonts w:ascii="Courier New" w:hAnsi="Courier New" w:cs="Courier New"/>
          </w:rPr>
          <w:delText>aux</w:delText>
        </w:r>
        <w:r w:rsidR="006C611D" w:rsidRPr="008A259A" w:rsidDel="009245C8">
          <w:delText xml:space="preserve"> seria uma variável backup de um dos valores (</w:delText>
        </w:r>
        <w:r w:rsidR="006C611D" w:rsidRPr="008A259A" w:rsidDel="009245C8">
          <w:rPr>
            <w:rFonts w:ascii="Courier New" w:hAnsi="Courier New" w:cs="Courier New"/>
          </w:rPr>
          <w:delText xml:space="preserve">A </w:delText>
        </w:r>
        <w:r w:rsidR="006C611D" w:rsidRPr="008A259A" w:rsidDel="009245C8">
          <w:delText xml:space="preserve">ou </w:delText>
        </w:r>
        <w:r w:rsidR="006C611D" w:rsidRPr="008A259A" w:rsidDel="009245C8">
          <w:rPr>
            <w:rFonts w:ascii="Courier New" w:hAnsi="Courier New" w:cs="Courier New"/>
          </w:rPr>
          <w:delText>B)</w:delText>
        </w:r>
        <w:r w:rsidR="006C611D" w:rsidRPr="008A259A" w:rsidDel="009245C8">
          <w:delText>.</w:delText>
        </w:r>
      </w:del>
    </w:p>
    <w:p w14:paraId="123F3270" w14:textId="39615608" w:rsidR="00E33202" w:rsidRPr="008A259A" w:rsidDel="009245C8" w:rsidRDefault="00E33202">
      <w:pPr>
        <w:spacing w:before="0" w:after="0"/>
        <w:rPr>
          <w:del w:id="1422" w:author="Willian" w:date="2016-10-24T16:41:00Z"/>
          <w:b/>
        </w:rPr>
        <w:pPrChange w:id="1423" w:author="Willian" w:date="2017-01-11T17:14:00Z">
          <w:pPr/>
        </w:pPrChange>
      </w:pPr>
    </w:p>
    <w:p w14:paraId="1D7EB0CE" w14:textId="17780443" w:rsidR="000508D2" w:rsidRPr="008A259A" w:rsidDel="009245C8" w:rsidRDefault="000508D2">
      <w:pPr>
        <w:numPr>
          <w:ilvl w:val="0"/>
          <w:numId w:val="30"/>
        </w:numPr>
        <w:spacing w:before="0" w:after="0"/>
        <w:ind w:hanging="360"/>
        <w:contextualSpacing/>
        <w:jc w:val="left"/>
        <w:rPr>
          <w:del w:id="1424" w:author="Willian" w:date="2016-10-24T16:41:00Z"/>
        </w:rPr>
      </w:pPr>
      <w:del w:id="1425" w:author="Willian" w:date="2016-10-24T16:41:00Z">
        <w:r w:rsidRPr="008A259A" w:rsidDel="009245C8">
          <w:delText>Ler uma temperatura em graus Celsius e apresentá-la convertida em graus Fahrenheit. A fórmula de conversão é: F=(9*C+160) / 5, sendo F a temperatura em Fahrenheit e C a temperatura em Celsius.</w:delText>
        </w:r>
      </w:del>
    </w:p>
    <w:p w14:paraId="00566435" w14:textId="72483C61" w:rsidR="00402445" w:rsidDel="009245C8" w:rsidRDefault="00402445">
      <w:pPr>
        <w:spacing w:before="0" w:after="0"/>
        <w:ind w:left="720"/>
        <w:jc w:val="left"/>
        <w:rPr>
          <w:del w:id="1426" w:author="Willian" w:date="2016-10-24T16:41:00Z"/>
          <w:rFonts w:ascii="Courier New" w:hAnsi="Courier New" w:cs="Courier New"/>
          <w:b/>
        </w:rPr>
        <w:pPrChange w:id="1427" w:author="Willian" w:date="2017-01-11T17:14:00Z">
          <w:pPr>
            <w:ind w:left="720"/>
            <w:jc w:val="left"/>
          </w:pPr>
        </w:pPrChange>
      </w:pPr>
      <w:del w:id="1428" w:author="Willian" w:date="2016-10-24T16:41:00Z">
        <w:r w:rsidDel="009245C8">
          <w:rPr>
            <w:rFonts w:ascii="Courier New" w:hAnsi="Courier New" w:cs="Courier New"/>
            <w:b/>
          </w:rPr>
          <w:delText>Resposta:</w:delText>
        </w:r>
      </w:del>
    </w:p>
    <w:p w14:paraId="20519891" w14:textId="5A0249A1" w:rsidR="008538BC" w:rsidRPr="008A259A" w:rsidDel="009245C8" w:rsidRDefault="008538BC">
      <w:pPr>
        <w:spacing w:before="0" w:after="0"/>
        <w:ind w:left="720"/>
        <w:jc w:val="left"/>
        <w:rPr>
          <w:del w:id="1429" w:author="Willian" w:date="2016-10-24T16:41:00Z"/>
          <w:rFonts w:ascii="Courier New" w:hAnsi="Courier New" w:cs="Courier New"/>
        </w:rPr>
        <w:pPrChange w:id="1430" w:author="Willian" w:date="2017-01-11T17:14:00Z">
          <w:pPr>
            <w:ind w:left="720"/>
            <w:jc w:val="left"/>
          </w:pPr>
        </w:pPrChange>
      </w:pPr>
      <w:del w:id="1431"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Conversão</w:delText>
        </w:r>
      </w:del>
    </w:p>
    <w:p w14:paraId="7556C252" w14:textId="24CF8925" w:rsidR="008538BC" w:rsidRPr="008A259A" w:rsidDel="009245C8" w:rsidRDefault="008538BC">
      <w:pPr>
        <w:spacing w:before="0" w:after="0"/>
        <w:ind w:left="720"/>
        <w:jc w:val="left"/>
        <w:rPr>
          <w:del w:id="1432" w:author="Willian" w:date="2016-10-24T16:41:00Z"/>
          <w:rFonts w:ascii="Courier New" w:hAnsi="Courier New" w:cs="Courier New"/>
          <w:b/>
        </w:rPr>
        <w:pPrChange w:id="1433" w:author="Willian" w:date="2017-01-11T17:14:00Z">
          <w:pPr>
            <w:ind w:left="720"/>
            <w:jc w:val="left"/>
          </w:pPr>
        </w:pPrChange>
      </w:pPr>
      <w:del w:id="1434" w:author="Willian" w:date="2016-10-24T16:41:00Z">
        <w:r w:rsidRPr="008A259A" w:rsidDel="009245C8">
          <w:rPr>
            <w:rFonts w:ascii="Courier New" w:hAnsi="Courier New" w:cs="Courier New"/>
            <w:b/>
          </w:rPr>
          <w:delText>VAR</w:delText>
        </w:r>
      </w:del>
    </w:p>
    <w:p w14:paraId="1C69C737" w14:textId="5C137593" w:rsidR="008538BC" w:rsidRPr="008A259A" w:rsidDel="009245C8" w:rsidRDefault="008538BC">
      <w:pPr>
        <w:spacing w:before="0" w:after="0"/>
        <w:ind w:left="720"/>
        <w:jc w:val="left"/>
        <w:rPr>
          <w:del w:id="1435" w:author="Willian" w:date="2016-10-24T16:41:00Z"/>
          <w:rFonts w:ascii="Courier New" w:hAnsi="Courier New" w:cs="Courier New"/>
        </w:rPr>
        <w:pPrChange w:id="1436" w:author="Willian" w:date="2017-01-11T17:14:00Z">
          <w:pPr>
            <w:ind w:left="720"/>
            <w:jc w:val="left"/>
          </w:pPr>
        </w:pPrChange>
      </w:pPr>
      <w:del w:id="1437" w:author="Willian" w:date="2016-10-24T16:41:00Z">
        <w:r w:rsidRPr="008A259A" w:rsidDel="009245C8">
          <w:rPr>
            <w:rFonts w:ascii="Courier New" w:hAnsi="Courier New" w:cs="Courier New"/>
          </w:rPr>
          <w:tab/>
          <w:delText>C, F</w:delText>
        </w:r>
        <w:r w:rsidR="0010355A" w:rsidRPr="00C8132D" w:rsidDel="009245C8">
          <w:rPr>
            <w:rFonts w:ascii="Courier New" w:hAnsi="Courier New" w:cs="Courier New"/>
            <w:b/>
            <w:color w:val="FF0000"/>
          </w:rPr>
          <w:delText xml:space="preserve"> : </w:delText>
        </w:r>
        <w:r w:rsidR="0010355A" w:rsidDel="009245C8">
          <w:rPr>
            <w:rFonts w:ascii="Courier New" w:hAnsi="Courier New" w:cs="Courier New"/>
            <w:b/>
            <w:color w:val="FF0000"/>
          </w:rPr>
          <w:delText>DECIMAL</w:delText>
        </w:r>
        <w:r w:rsidRPr="008A259A" w:rsidDel="009245C8">
          <w:rPr>
            <w:rFonts w:ascii="Courier New" w:hAnsi="Courier New" w:cs="Courier New"/>
          </w:rPr>
          <w:delText>;</w:delText>
        </w:r>
        <w:r w:rsidR="0010355A" w:rsidDel="009245C8">
          <w:rPr>
            <w:rFonts w:ascii="Courier New" w:hAnsi="Courier New" w:cs="Courier New"/>
          </w:rPr>
          <w:delText xml:space="preserve"> //Já havia apontado essa alteração em outras oportunidades.</w:delText>
        </w:r>
      </w:del>
    </w:p>
    <w:p w14:paraId="210C5389" w14:textId="71926F6D" w:rsidR="008538BC" w:rsidRPr="008A259A" w:rsidDel="009245C8" w:rsidRDefault="008538BC">
      <w:pPr>
        <w:spacing w:before="0" w:after="0"/>
        <w:ind w:left="720"/>
        <w:jc w:val="left"/>
        <w:rPr>
          <w:del w:id="1438" w:author="Willian" w:date="2016-10-24T16:41:00Z"/>
          <w:rFonts w:ascii="Courier New" w:hAnsi="Courier New" w:cs="Courier New"/>
          <w:b/>
        </w:rPr>
        <w:pPrChange w:id="1439" w:author="Willian" w:date="2017-01-11T17:14:00Z">
          <w:pPr>
            <w:ind w:left="720"/>
            <w:jc w:val="left"/>
          </w:pPr>
        </w:pPrChange>
      </w:pPr>
      <w:del w:id="1440" w:author="Willian" w:date="2016-10-24T16:41:00Z">
        <w:r w:rsidRPr="008A259A" w:rsidDel="009245C8">
          <w:rPr>
            <w:rFonts w:ascii="Courier New" w:hAnsi="Courier New" w:cs="Courier New"/>
            <w:b/>
          </w:rPr>
          <w:delText xml:space="preserve">INÍCIO </w:delText>
        </w:r>
      </w:del>
    </w:p>
    <w:p w14:paraId="70ED7E57" w14:textId="53111057" w:rsidR="008538BC" w:rsidRPr="008A259A" w:rsidDel="009245C8" w:rsidRDefault="008538BC">
      <w:pPr>
        <w:spacing w:before="0" w:after="0"/>
        <w:ind w:left="720"/>
        <w:jc w:val="left"/>
        <w:rPr>
          <w:del w:id="1441" w:author="Willian" w:date="2016-10-24T16:41:00Z"/>
          <w:rFonts w:ascii="Courier New" w:hAnsi="Courier New" w:cs="Courier New"/>
        </w:rPr>
        <w:pPrChange w:id="1442" w:author="Willian" w:date="2017-01-11T17:14:00Z">
          <w:pPr>
            <w:ind w:left="720"/>
            <w:jc w:val="left"/>
          </w:pPr>
        </w:pPrChange>
      </w:pPr>
      <w:del w:id="1443"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Del="009245C8">
          <w:rPr>
            <w:rFonts w:ascii="Courier New" w:hAnsi="Courier New" w:cs="Courier New"/>
          </w:rPr>
          <w:delText>C</w:delText>
        </w:r>
        <w:r w:rsidRPr="008A259A" w:rsidDel="009245C8">
          <w:rPr>
            <w:rFonts w:ascii="Courier New" w:hAnsi="Courier New" w:cs="Courier New"/>
          </w:rPr>
          <w:delText>);</w:delText>
        </w:r>
      </w:del>
    </w:p>
    <w:p w14:paraId="6214CC0F" w14:textId="7F530A77" w:rsidR="008538BC" w:rsidRPr="008A259A" w:rsidDel="009245C8" w:rsidRDefault="008538BC">
      <w:pPr>
        <w:spacing w:before="0" w:after="0"/>
        <w:ind w:left="720"/>
        <w:jc w:val="left"/>
        <w:rPr>
          <w:del w:id="1444" w:author="Willian" w:date="2016-10-24T16:41:00Z"/>
          <w:rFonts w:ascii="Courier New" w:hAnsi="Courier New" w:cs="Courier New"/>
        </w:rPr>
        <w:pPrChange w:id="1445" w:author="Willian" w:date="2017-01-11T17:14:00Z">
          <w:pPr>
            <w:ind w:left="720"/>
            <w:jc w:val="left"/>
          </w:pPr>
        </w:pPrChange>
      </w:pPr>
      <w:del w:id="1446" w:author="Willian" w:date="2016-10-24T16:41:00Z">
        <w:r w:rsidRPr="008A259A" w:rsidDel="009245C8">
          <w:rPr>
            <w:rFonts w:ascii="Courier New" w:hAnsi="Courier New" w:cs="Courier New"/>
          </w:rPr>
          <w:tab/>
          <w:delText xml:space="preserve">F </w:delText>
        </w:r>
        <w:r w:rsidR="0023514A" w:rsidRPr="0023514A" w:rsidDel="009245C8">
          <w:rPr>
            <w:rFonts w:ascii="Courier New" w:hAnsi="Courier New" w:cs="Courier New"/>
          </w:rPr>
          <w:sym w:font="Wingdings" w:char="F0DF"/>
        </w:r>
        <w:r w:rsidR="0023514A" w:rsidDel="009245C8">
          <w:rPr>
            <w:rFonts w:ascii="Courier New" w:hAnsi="Courier New" w:cs="Courier New"/>
          </w:rPr>
          <w:delText xml:space="preserve"> (</w:delText>
        </w:r>
        <w:r w:rsidRPr="008A259A" w:rsidDel="009245C8">
          <w:rPr>
            <w:rFonts w:ascii="Courier New" w:hAnsi="Courier New" w:cs="Courier New"/>
          </w:rPr>
          <w:delText>9*C + 160)/5;</w:delText>
        </w:r>
      </w:del>
    </w:p>
    <w:p w14:paraId="52E55069" w14:textId="2FC56CF2" w:rsidR="008538BC" w:rsidRPr="008A259A" w:rsidDel="009245C8" w:rsidRDefault="008538BC">
      <w:pPr>
        <w:spacing w:before="0" w:after="0"/>
        <w:ind w:left="720"/>
        <w:jc w:val="left"/>
        <w:rPr>
          <w:del w:id="1447" w:author="Willian" w:date="2016-10-24T16:41:00Z"/>
          <w:rFonts w:ascii="Courier New" w:hAnsi="Courier New" w:cs="Courier New"/>
        </w:rPr>
        <w:pPrChange w:id="1448" w:author="Willian" w:date="2017-01-11T17:14:00Z">
          <w:pPr>
            <w:ind w:left="720"/>
            <w:jc w:val="left"/>
          </w:pPr>
        </w:pPrChange>
      </w:pPr>
    </w:p>
    <w:p w14:paraId="424ABABD" w14:textId="40DE0F5E" w:rsidR="008538BC" w:rsidRPr="008A259A" w:rsidDel="009245C8" w:rsidRDefault="008538BC">
      <w:pPr>
        <w:spacing w:before="0" w:after="0"/>
        <w:ind w:left="720"/>
        <w:jc w:val="left"/>
        <w:rPr>
          <w:del w:id="1449" w:author="Willian" w:date="2016-10-24T16:41:00Z"/>
          <w:rFonts w:ascii="Courier New" w:hAnsi="Courier New" w:cs="Courier New"/>
        </w:rPr>
        <w:pPrChange w:id="1450" w:author="Willian" w:date="2017-01-11T17:14:00Z">
          <w:pPr>
            <w:ind w:left="720"/>
            <w:jc w:val="left"/>
          </w:pPr>
        </w:pPrChange>
      </w:pPr>
      <w:del w:id="1451"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 xml:space="preserve">(“A temperatura em Fahrenheit </w:delText>
        </w:r>
        <w:r w:rsidR="00D06AB8" w:rsidDel="009245C8">
          <w:rPr>
            <w:rFonts w:ascii="Courier New" w:hAnsi="Courier New" w:cs="Courier New"/>
          </w:rPr>
          <w:delText>é</w:delText>
        </w:r>
        <w:r w:rsidRPr="008A259A" w:rsidDel="009245C8">
          <w:rPr>
            <w:rFonts w:ascii="Courier New" w:hAnsi="Courier New" w:cs="Courier New"/>
          </w:rPr>
          <w:delText>: “ + F);</w:delText>
        </w:r>
      </w:del>
    </w:p>
    <w:p w14:paraId="47EAC265" w14:textId="2200696F" w:rsidR="008538BC" w:rsidRPr="008A259A" w:rsidDel="009245C8" w:rsidRDefault="008538BC">
      <w:pPr>
        <w:spacing w:before="0" w:after="0"/>
        <w:ind w:left="720"/>
        <w:jc w:val="left"/>
        <w:rPr>
          <w:del w:id="1452" w:author="Willian" w:date="2016-10-24T16:41:00Z"/>
          <w:rFonts w:ascii="Courier New" w:hAnsi="Courier New" w:cs="Courier New"/>
          <w:b/>
        </w:rPr>
        <w:pPrChange w:id="1453" w:author="Willian" w:date="2017-01-11T17:14:00Z">
          <w:pPr>
            <w:ind w:left="720"/>
            <w:jc w:val="left"/>
          </w:pPr>
        </w:pPrChange>
      </w:pPr>
      <w:del w:id="1454" w:author="Willian" w:date="2016-10-24T16:41:00Z">
        <w:r w:rsidRPr="008A259A" w:rsidDel="009245C8">
          <w:rPr>
            <w:rFonts w:ascii="Courier New" w:hAnsi="Courier New" w:cs="Courier New"/>
            <w:b/>
          </w:rPr>
          <w:delText>FIM</w:delText>
        </w:r>
      </w:del>
    </w:p>
    <w:p w14:paraId="14307F73" w14:textId="04D98A77" w:rsidR="000508D2" w:rsidRPr="008A259A" w:rsidDel="009245C8" w:rsidRDefault="000508D2">
      <w:pPr>
        <w:spacing w:before="0" w:after="0"/>
        <w:rPr>
          <w:del w:id="1455" w:author="Willian" w:date="2016-10-24T16:41:00Z"/>
        </w:rPr>
        <w:pPrChange w:id="1456" w:author="Willian" w:date="2017-01-11T17:14:00Z">
          <w:pPr/>
        </w:pPrChange>
      </w:pPr>
    </w:p>
    <w:p w14:paraId="239621B1" w14:textId="5BAEC3FA" w:rsidR="000508D2" w:rsidRPr="008A259A" w:rsidDel="009245C8" w:rsidRDefault="000508D2">
      <w:pPr>
        <w:numPr>
          <w:ilvl w:val="0"/>
          <w:numId w:val="30"/>
        </w:numPr>
        <w:spacing w:before="0" w:after="0"/>
        <w:ind w:hanging="360"/>
        <w:contextualSpacing/>
        <w:jc w:val="left"/>
        <w:rPr>
          <w:del w:id="1457" w:author="Willian" w:date="2016-10-24T16:41:00Z"/>
        </w:rPr>
      </w:pPr>
      <w:del w:id="1458" w:author="Willian" w:date="2016-10-24T16:41:00Z">
        <w:r w:rsidRPr="008A259A" w:rsidDel="009245C8">
          <w:delText>Elaborar um algoritmo que efetue a apresentação do valor da conversão em real (R$) de um valor lido em dólar (US$). O algoritmo deverá solicitar o valor da cotação do dólar e também a quantidade de dólares que o usuário possui.</w:delText>
        </w:r>
      </w:del>
    </w:p>
    <w:p w14:paraId="2B6F1B2D" w14:textId="5AA143FB" w:rsidR="00402445" w:rsidDel="009245C8" w:rsidRDefault="00402445">
      <w:pPr>
        <w:spacing w:before="0" w:after="0"/>
        <w:ind w:left="720"/>
        <w:rPr>
          <w:del w:id="1459" w:author="Willian" w:date="2016-10-24T16:41:00Z"/>
          <w:rFonts w:ascii="Courier New" w:hAnsi="Courier New" w:cs="Courier New"/>
          <w:b/>
        </w:rPr>
        <w:pPrChange w:id="1460" w:author="Willian" w:date="2017-01-11T17:14:00Z">
          <w:pPr>
            <w:ind w:left="720"/>
          </w:pPr>
        </w:pPrChange>
      </w:pPr>
      <w:del w:id="1461" w:author="Willian" w:date="2016-10-24T16:41:00Z">
        <w:r w:rsidDel="009245C8">
          <w:rPr>
            <w:rFonts w:ascii="Courier New" w:hAnsi="Courier New" w:cs="Courier New"/>
            <w:b/>
          </w:rPr>
          <w:delText>Resposta:</w:delText>
        </w:r>
      </w:del>
    </w:p>
    <w:p w14:paraId="51973EA5" w14:textId="5FFB9005" w:rsidR="008538BC" w:rsidRPr="008A259A" w:rsidDel="009245C8" w:rsidRDefault="008538BC">
      <w:pPr>
        <w:spacing w:before="0" w:after="0"/>
        <w:ind w:left="720"/>
        <w:rPr>
          <w:del w:id="1462" w:author="Willian" w:date="2016-10-24T16:41:00Z"/>
          <w:rFonts w:ascii="Courier New" w:hAnsi="Courier New" w:cs="Courier New"/>
        </w:rPr>
        <w:pPrChange w:id="1463" w:author="Willian" w:date="2017-01-11T17:14:00Z">
          <w:pPr>
            <w:ind w:left="720"/>
          </w:pPr>
        </w:pPrChange>
      </w:pPr>
      <w:del w:id="1464"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C</w:delText>
        </w:r>
        <w:r w:rsidR="00AC14BC" w:rsidDel="009245C8">
          <w:rPr>
            <w:rFonts w:ascii="Courier New" w:hAnsi="Courier New" w:cs="Courier New"/>
          </w:rPr>
          <w:delText>â</w:delText>
        </w:r>
        <w:r w:rsidRPr="008A259A" w:rsidDel="009245C8">
          <w:rPr>
            <w:rFonts w:ascii="Courier New" w:hAnsi="Courier New" w:cs="Courier New"/>
          </w:rPr>
          <w:delText>mbio</w:delText>
        </w:r>
      </w:del>
    </w:p>
    <w:p w14:paraId="324B1463" w14:textId="50D0FD23" w:rsidR="008538BC" w:rsidRPr="008A259A" w:rsidDel="009245C8" w:rsidRDefault="008538BC">
      <w:pPr>
        <w:spacing w:before="0" w:after="0"/>
        <w:ind w:left="720"/>
        <w:rPr>
          <w:del w:id="1465" w:author="Willian" w:date="2016-10-24T16:41:00Z"/>
          <w:rFonts w:ascii="Courier New" w:hAnsi="Courier New" w:cs="Courier New"/>
          <w:b/>
        </w:rPr>
        <w:pPrChange w:id="1466" w:author="Willian" w:date="2017-01-11T17:14:00Z">
          <w:pPr>
            <w:ind w:left="720"/>
          </w:pPr>
        </w:pPrChange>
      </w:pPr>
      <w:del w:id="1467" w:author="Willian" w:date="2016-10-24T16:41:00Z">
        <w:r w:rsidRPr="008A259A" w:rsidDel="009245C8">
          <w:rPr>
            <w:rFonts w:ascii="Courier New" w:hAnsi="Courier New" w:cs="Courier New"/>
            <w:b/>
          </w:rPr>
          <w:delText>VAR</w:delText>
        </w:r>
      </w:del>
    </w:p>
    <w:p w14:paraId="0559E8A5" w14:textId="7A627C91" w:rsidR="008538BC" w:rsidRPr="008A259A" w:rsidDel="009245C8" w:rsidRDefault="008538BC">
      <w:pPr>
        <w:spacing w:before="0" w:after="0"/>
        <w:ind w:left="720"/>
        <w:rPr>
          <w:del w:id="1468" w:author="Willian" w:date="2016-10-24T16:41:00Z"/>
          <w:rFonts w:ascii="Courier New" w:hAnsi="Courier New" w:cs="Courier New"/>
        </w:rPr>
        <w:pPrChange w:id="1469" w:author="Willian" w:date="2017-01-11T17:14:00Z">
          <w:pPr>
            <w:ind w:left="720"/>
          </w:pPr>
        </w:pPrChange>
      </w:pPr>
      <w:del w:id="1470" w:author="Willian" w:date="2016-10-24T16:41:00Z">
        <w:r w:rsidRPr="008A259A" w:rsidDel="009245C8">
          <w:rPr>
            <w:rFonts w:ascii="Courier New" w:hAnsi="Courier New" w:cs="Courier New"/>
          </w:rPr>
          <w:tab/>
        </w:r>
        <w:r w:rsidR="008E1CDC" w:rsidRPr="008A259A" w:rsidDel="009245C8">
          <w:rPr>
            <w:rFonts w:ascii="Courier New" w:hAnsi="Courier New" w:cs="Courier New"/>
          </w:rPr>
          <w:delText>c</w:delText>
        </w:r>
        <w:r w:rsidRPr="008A259A" w:rsidDel="009245C8">
          <w:rPr>
            <w:rFonts w:ascii="Courier New" w:hAnsi="Courier New" w:cs="Courier New"/>
          </w:rPr>
          <w:delText>ota</w:delText>
        </w:r>
        <w:r w:rsidR="00AC14BC" w:rsidDel="009245C8">
          <w:rPr>
            <w:rFonts w:ascii="Courier New" w:hAnsi="Courier New" w:cs="Courier New"/>
          </w:rPr>
          <w:delText>çã</w:delText>
        </w:r>
        <w:r w:rsidRPr="008A259A" w:rsidDel="009245C8">
          <w:rPr>
            <w:rFonts w:ascii="Courier New" w:hAnsi="Courier New" w:cs="Courier New"/>
          </w:rPr>
          <w:delText>o, d</w:delText>
        </w:r>
        <w:r w:rsidR="00AC14BC" w:rsidDel="009245C8">
          <w:rPr>
            <w:rFonts w:ascii="Courier New" w:hAnsi="Courier New" w:cs="Courier New"/>
          </w:rPr>
          <w:delText>ó</w:delText>
        </w:r>
        <w:r w:rsidRPr="008A259A" w:rsidDel="009245C8">
          <w:rPr>
            <w:rFonts w:ascii="Courier New" w:hAnsi="Courier New" w:cs="Courier New"/>
          </w:rPr>
          <w:delText>lares, reais</w:delText>
        </w:r>
        <w:r w:rsidR="0010355A" w:rsidRPr="0010355A" w:rsidDel="009245C8">
          <w:rPr>
            <w:rFonts w:ascii="Courier New" w:hAnsi="Courier New" w:cs="Courier New"/>
            <w:b/>
            <w:color w:val="FF0000"/>
          </w:rPr>
          <w:delText xml:space="preserve">: </w:delText>
        </w:r>
        <w:r w:rsidR="0010355A" w:rsidDel="009245C8">
          <w:rPr>
            <w:rFonts w:ascii="Courier New" w:hAnsi="Courier New" w:cs="Courier New"/>
            <w:b/>
            <w:color w:val="FF0000"/>
          </w:rPr>
          <w:delText>DECIMAL</w:delText>
        </w:r>
        <w:r w:rsidR="0010355A" w:rsidRPr="008A259A" w:rsidDel="009245C8">
          <w:rPr>
            <w:rFonts w:ascii="Courier New" w:hAnsi="Courier New" w:cs="Courier New"/>
          </w:rPr>
          <w:delText>;</w:delText>
        </w:r>
        <w:r w:rsidR="0010355A" w:rsidDel="009245C8">
          <w:rPr>
            <w:rFonts w:ascii="Courier New" w:hAnsi="Courier New" w:cs="Courier New"/>
          </w:rPr>
          <w:delText xml:space="preserve"> //Já havia apontado essa alteração em outras oportunidades.</w:delText>
        </w:r>
        <w:r w:rsidRPr="008A259A" w:rsidDel="009245C8">
          <w:rPr>
            <w:rFonts w:ascii="Courier New" w:hAnsi="Courier New" w:cs="Courier New"/>
          </w:rPr>
          <w:delText>;</w:delText>
        </w:r>
      </w:del>
    </w:p>
    <w:p w14:paraId="653EAAC6" w14:textId="2F51C7C7" w:rsidR="008538BC" w:rsidRPr="008A259A" w:rsidDel="009245C8" w:rsidRDefault="008538BC">
      <w:pPr>
        <w:spacing w:before="0" w:after="0"/>
        <w:ind w:left="720"/>
        <w:rPr>
          <w:del w:id="1471" w:author="Willian" w:date="2016-10-24T16:41:00Z"/>
          <w:rFonts w:ascii="Courier New" w:hAnsi="Courier New" w:cs="Courier New"/>
          <w:b/>
        </w:rPr>
        <w:pPrChange w:id="1472" w:author="Willian" w:date="2017-01-11T17:14:00Z">
          <w:pPr>
            <w:ind w:left="720"/>
          </w:pPr>
        </w:pPrChange>
      </w:pPr>
      <w:del w:id="1473" w:author="Willian" w:date="2016-10-24T16:41:00Z">
        <w:r w:rsidRPr="008A259A" w:rsidDel="009245C8">
          <w:rPr>
            <w:rFonts w:ascii="Courier New" w:hAnsi="Courier New" w:cs="Courier New"/>
            <w:b/>
          </w:rPr>
          <w:delText xml:space="preserve">INÍCIO </w:delText>
        </w:r>
      </w:del>
    </w:p>
    <w:p w14:paraId="302A6DE9" w14:textId="13B6A851" w:rsidR="00D06AB8" w:rsidRPr="008A259A" w:rsidDel="009245C8" w:rsidRDefault="008538BC">
      <w:pPr>
        <w:spacing w:before="0" w:after="0"/>
        <w:ind w:left="720"/>
        <w:rPr>
          <w:del w:id="1474" w:author="Willian" w:date="2016-10-24T16:41:00Z"/>
          <w:rFonts w:ascii="Courier New" w:hAnsi="Courier New" w:cs="Courier New"/>
        </w:rPr>
        <w:pPrChange w:id="1475" w:author="Willian" w:date="2017-01-11T17:14:00Z">
          <w:pPr>
            <w:ind w:left="720"/>
          </w:pPr>
        </w:pPrChange>
      </w:pPr>
      <w:del w:id="1476"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cota</w:delText>
        </w:r>
        <w:r w:rsidR="00714DD0" w:rsidDel="009245C8">
          <w:rPr>
            <w:rFonts w:ascii="Courier New" w:hAnsi="Courier New" w:cs="Courier New"/>
          </w:rPr>
          <w:delText>çã</w:delText>
        </w:r>
        <w:r w:rsidR="00714DD0" w:rsidRPr="008A259A" w:rsidDel="009245C8">
          <w:rPr>
            <w:rFonts w:ascii="Courier New" w:hAnsi="Courier New" w:cs="Courier New"/>
          </w:rPr>
          <w:delText>o</w:delText>
        </w:r>
        <w:r w:rsidRPr="008A259A" w:rsidDel="009245C8">
          <w:rPr>
            <w:rFonts w:ascii="Courier New" w:hAnsi="Courier New" w:cs="Courier New"/>
          </w:rPr>
          <w:delText>);</w:delText>
        </w:r>
      </w:del>
    </w:p>
    <w:p w14:paraId="66C74069" w14:textId="2728CCDB" w:rsidR="008538BC" w:rsidRPr="008A259A" w:rsidDel="009245C8" w:rsidRDefault="008538BC">
      <w:pPr>
        <w:spacing w:before="0" w:after="0"/>
        <w:ind w:left="720"/>
        <w:rPr>
          <w:del w:id="1477" w:author="Willian" w:date="2016-10-24T16:41:00Z"/>
          <w:rFonts w:ascii="Courier New" w:hAnsi="Courier New" w:cs="Courier New"/>
        </w:rPr>
        <w:pPrChange w:id="1478" w:author="Willian" w:date="2017-01-11T17:14:00Z">
          <w:pPr>
            <w:ind w:left="720"/>
          </w:pPr>
        </w:pPrChange>
      </w:pPr>
      <w:del w:id="1479"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Del="009245C8">
          <w:rPr>
            <w:rFonts w:ascii="Courier New" w:hAnsi="Courier New" w:cs="Courier New"/>
          </w:rPr>
          <w:delText>dólares</w:delText>
        </w:r>
        <w:r w:rsidRPr="008A259A" w:rsidDel="009245C8">
          <w:rPr>
            <w:rFonts w:ascii="Courier New" w:hAnsi="Courier New" w:cs="Courier New"/>
          </w:rPr>
          <w:delText>);</w:delText>
        </w:r>
      </w:del>
    </w:p>
    <w:p w14:paraId="04FEE1E7" w14:textId="538887ED" w:rsidR="008E1CDC" w:rsidRPr="008A259A" w:rsidDel="009245C8" w:rsidRDefault="008538BC">
      <w:pPr>
        <w:spacing w:before="0" w:after="0"/>
        <w:ind w:left="720"/>
        <w:rPr>
          <w:del w:id="1480" w:author="Willian" w:date="2016-10-24T16:41:00Z"/>
          <w:rFonts w:ascii="Courier New" w:hAnsi="Courier New" w:cs="Courier New"/>
        </w:rPr>
        <w:pPrChange w:id="1481" w:author="Willian" w:date="2017-01-11T17:14:00Z">
          <w:pPr>
            <w:ind w:left="720"/>
          </w:pPr>
        </w:pPrChange>
      </w:pPr>
      <w:del w:id="1482" w:author="Willian" w:date="2016-10-24T16:41:00Z">
        <w:r w:rsidRPr="008A259A" w:rsidDel="009245C8">
          <w:rPr>
            <w:rFonts w:ascii="Courier New" w:hAnsi="Courier New" w:cs="Courier New"/>
          </w:rPr>
          <w:tab/>
        </w:r>
      </w:del>
    </w:p>
    <w:p w14:paraId="412D01A8" w14:textId="2FAD8795" w:rsidR="008538BC" w:rsidRPr="008A259A" w:rsidDel="009245C8" w:rsidRDefault="008E1CDC">
      <w:pPr>
        <w:spacing w:before="0" w:after="0"/>
        <w:ind w:left="720" w:firstLine="696"/>
        <w:rPr>
          <w:del w:id="1483" w:author="Willian" w:date="2016-10-24T16:41:00Z"/>
          <w:rFonts w:ascii="Courier New" w:hAnsi="Courier New" w:cs="Courier New"/>
        </w:rPr>
        <w:pPrChange w:id="1484" w:author="Willian" w:date="2017-01-11T17:14:00Z">
          <w:pPr>
            <w:ind w:left="720" w:firstLine="696"/>
          </w:pPr>
        </w:pPrChange>
      </w:pPr>
      <w:del w:id="1485" w:author="Willian" w:date="2016-10-24T16:41:00Z">
        <w:r w:rsidRPr="008A259A" w:rsidDel="009245C8">
          <w:rPr>
            <w:rFonts w:ascii="Courier New" w:hAnsi="Courier New" w:cs="Courier New"/>
          </w:rPr>
          <w:delText>reais</w:delText>
        </w:r>
        <w:r w:rsidR="0023514A" w:rsidRPr="0023514A" w:rsidDel="009245C8">
          <w:rPr>
            <w:rFonts w:ascii="Courier New" w:hAnsi="Courier New" w:cs="Courier New"/>
          </w:rPr>
          <w:sym w:font="Wingdings" w:char="F0DF"/>
        </w:r>
        <w:r w:rsidR="00AC14BC" w:rsidRPr="008A259A" w:rsidDel="009245C8">
          <w:rPr>
            <w:rFonts w:ascii="Courier New" w:hAnsi="Courier New" w:cs="Courier New"/>
          </w:rPr>
          <w:delText>d</w:delText>
        </w:r>
        <w:r w:rsidR="00AC14BC" w:rsidDel="009245C8">
          <w:rPr>
            <w:rFonts w:ascii="Courier New" w:hAnsi="Courier New" w:cs="Courier New"/>
          </w:rPr>
          <w:delText>ó</w:delText>
        </w:r>
        <w:r w:rsidR="00AC14BC" w:rsidRPr="008A259A" w:rsidDel="009245C8">
          <w:rPr>
            <w:rFonts w:ascii="Courier New" w:hAnsi="Courier New" w:cs="Courier New"/>
          </w:rPr>
          <w:delText>lares</w:delText>
        </w:r>
        <w:r w:rsidRPr="008A259A" w:rsidDel="009245C8">
          <w:rPr>
            <w:rFonts w:ascii="Courier New" w:hAnsi="Courier New" w:cs="Courier New"/>
          </w:rPr>
          <w:delText xml:space="preserve">* </w:delText>
        </w:r>
        <w:r w:rsidR="00AC14BC" w:rsidRPr="008A259A" w:rsidDel="009245C8">
          <w:rPr>
            <w:rFonts w:ascii="Courier New" w:hAnsi="Courier New" w:cs="Courier New"/>
          </w:rPr>
          <w:delText>cota</w:delText>
        </w:r>
        <w:r w:rsidR="00AC14BC" w:rsidDel="009245C8">
          <w:rPr>
            <w:rFonts w:ascii="Courier New" w:hAnsi="Courier New" w:cs="Courier New"/>
          </w:rPr>
          <w:delText>çã</w:delText>
        </w:r>
        <w:r w:rsidR="00AC14BC" w:rsidRPr="008A259A" w:rsidDel="009245C8">
          <w:rPr>
            <w:rFonts w:ascii="Courier New" w:hAnsi="Courier New" w:cs="Courier New"/>
          </w:rPr>
          <w:delText>o</w:delText>
        </w:r>
        <w:r w:rsidRPr="008A259A" w:rsidDel="009245C8">
          <w:rPr>
            <w:rFonts w:ascii="Courier New" w:hAnsi="Courier New" w:cs="Courier New"/>
          </w:rPr>
          <w:delText>;</w:delText>
        </w:r>
      </w:del>
    </w:p>
    <w:p w14:paraId="76A56058" w14:textId="2F37311A" w:rsidR="008538BC" w:rsidRPr="008A259A" w:rsidDel="009245C8" w:rsidRDefault="008538BC">
      <w:pPr>
        <w:spacing w:before="0" w:after="0"/>
        <w:ind w:left="720"/>
        <w:rPr>
          <w:del w:id="1486" w:author="Willian" w:date="2016-10-24T16:41:00Z"/>
          <w:rFonts w:ascii="Courier New" w:hAnsi="Courier New" w:cs="Courier New"/>
        </w:rPr>
        <w:pPrChange w:id="1487" w:author="Willian" w:date="2017-01-11T17:14:00Z">
          <w:pPr>
            <w:ind w:left="720"/>
          </w:pPr>
        </w:pPrChange>
      </w:pPr>
      <w:del w:id="1488" w:author="Willian" w:date="2016-10-24T16:41:00Z">
        <w:r w:rsidRPr="008A259A" w:rsidDel="009245C8">
          <w:rPr>
            <w:rFonts w:ascii="Courier New" w:hAnsi="Courier New" w:cs="Courier New"/>
          </w:rPr>
          <w:tab/>
        </w:r>
      </w:del>
    </w:p>
    <w:p w14:paraId="416E19C3" w14:textId="1FF0616D" w:rsidR="008538BC" w:rsidRPr="008A259A" w:rsidDel="009245C8" w:rsidRDefault="008538BC">
      <w:pPr>
        <w:spacing w:before="0" w:after="0"/>
        <w:ind w:left="720"/>
        <w:rPr>
          <w:del w:id="1489" w:author="Willian" w:date="2016-10-24T16:41:00Z"/>
          <w:rFonts w:ascii="Courier New" w:hAnsi="Courier New" w:cs="Courier New"/>
        </w:rPr>
        <w:pPrChange w:id="1490" w:author="Willian" w:date="2017-01-11T17:14:00Z">
          <w:pPr>
            <w:ind w:left="720"/>
          </w:pPr>
        </w:pPrChange>
      </w:pPr>
      <w:del w:id="1491"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8E1CDC" w:rsidRPr="008A259A" w:rsidDel="009245C8">
          <w:rPr>
            <w:rFonts w:ascii="Courier New" w:hAnsi="Courier New" w:cs="Courier New"/>
          </w:rPr>
          <w:delText>Valor em reais: R$“ + reais</w:delText>
        </w:r>
        <w:r w:rsidRPr="008A259A" w:rsidDel="009245C8">
          <w:rPr>
            <w:rFonts w:ascii="Courier New" w:hAnsi="Courier New" w:cs="Courier New"/>
          </w:rPr>
          <w:delText>);</w:delText>
        </w:r>
      </w:del>
    </w:p>
    <w:p w14:paraId="37DF292E" w14:textId="63D6483F" w:rsidR="008538BC" w:rsidRPr="008A259A" w:rsidDel="009245C8" w:rsidRDefault="008538BC">
      <w:pPr>
        <w:spacing w:before="0" w:after="0"/>
        <w:ind w:left="720"/>
        <w:rPr>
          <w:del w:id="1492" w:author="Willian" w:date="2016-10-24T16:41:00Z"/>
          <w:rFonts w:ascii="Courier New" w:hAnsi="Courier New" w:cs="Courier New"/>
          <w:b/>
        </w:rPr>
        <w:pPrChange w:id="1493" w:author="Willian" w:date="2017-01-11T17:14:00Z">
          <w:pPr>
            <w:ind w:left="720"/>
          </w:pPr>
        </w:pPrChange>
      </w:pPr>
      <w:del w:id="1494" w:author="Willian" w:date="2016-10-24T16:41:00Z">
        <w:r w:rsidRPr="008A259A" w:rsidDel="009245C8">
          <w:rPr>
            <w:rFonts w:ascii="Courier New" w:hAnsi="Courier New" w:cs="Courier New"/>
            <w:b/>
          </w:rPr>
          <w:delText>FIM</w:delText>
        </w:r>
      </w:del>
    </w:p>
    <w:p w14:paraId="073B8D4D" w14:textId="2E9E74D3" w:rsidR="000508D2" w:rsidRPr="008A259A" w:rsidDel="009245C8" w:rsidRDefault="000508D2">
      <w:pPr>
        <w:spacing w:before="0" w:after="0"/>
        <w:rPr>
          <w:del w:id="1495" w:author="Willian" w:date="2016-10-24T16:41:00Z"/>
        </w:rPr>
        <w:pPrChange w:id="1496" w:author="Willian" w:date="2017-01-11T17:14:00Z">
          <w:pPr/>
        </w:pPrChange>
      </w:pPr>
    </w:p>
    <w:p w14:paraId="12A8704F" w14:textId="0FF497A0" w:rsidR="000508D2" w:rsidRPr="008A259A" w:rsidDel="009245C8" w:rsidRDefault="000508D2">
      <w:pPr>
        <w:numPr>
          <w:ilvl w:val="0"/>
          <w:numId w:val="30"/>
        </w:numPr>
        <w:spacing w:before="0" w:after="0"/>
        <w:ind w:hanging="360"/>
        <w:contextualSpacing/>
        <w:jc w:val="left"/>
        <w:rPr>
          <w:del w:id="1497" w:author="Willian" w:date="2016-10-24T16:41:00Z"/>
        </w:rPr>
      </w:pPr>
      <w:del w:id="1498" w:author="Willian" w:date="2016-10-24T16:41:00Z">
        <w:r w:rsidRPr="008A259A" w:rsidDel="009245C8">
          <w:delText>A Loja Mamão com Açúcar está vendendo seus produtos em 5 (cinco) prestações sem juros. Faça um algoritmo que receba um valor de uma compra efetuada pelo cliente e mostre o valor de cada um das prestações que ele pagará.</w:delText>
        </w:r>
      </w:del>
    </w:p>
    <w:p w14:paraId="1C6C3A7D" w14:textId="356987DA" w:rsidR="00402445" w:rsidDel="009245C8" w:rsidRDefault="00402445">
      <w:pPr>
        <w:spacing w:before="0" w:after="0"/>
        <w:ind w:left="720"/>
        <w:rPr>
          <w:del w:id="1499" w:author="Willian" w:date="2016-10-24T16:41:00Z"/>
          <w:rFonts w:ascii="Courier New" w:hAnsi="Courier New" w:cs="Courier New"/>
          <w:b/>
        </w:rPr>
        <w:pPrChange w:id="1500" w:author="Willian" w:date="2017-01-11T17:14:00Z">
          <w:pPr>
            <w:ind w:left="720"/>
          </w:pPr>
        </w:pPrChange>
      </w:pPr>
      <w:del w:id="1501" w:author="Willian" w:date="2016-10-24T16:41:00Z">
        <w:r w:rsidDel="009245C8">
          <w:rPr>
            <w:rFonts w:ascii="Courier New" w:hAnsi="Courier New" w:cs="Courier New"/>
            <w:b/>
          </w:rPr>
          <w:delText>Resposta</w:delText>
        </w:r>
      </w:del>
    </w:p>
    <w:p w14:paraId="62E9360D" w14:textId="4DB05CE1" w:rsidR="008E1CDC" w:rsidRPr="008A259A" w:rsidDel="009245C8" w:rsidRDefault="008E1CDC">
      <w:pPr>
        <w:spacing w:before="0" w:after="0"/>
        <w:ind w:left="720"/>
        <w:rPr>
          <w:del w:id="1502" w:author="Willian" w:date="2016-10-24T16:41:00Z"/>
          <w:rFonts w:ascii="Courier New" w:hAnsi="Courier New" w:cs="Courier New"/>
        </w:rPr>
        <w:pPrChange w:id="1503" w:author="Willian" w:date="2017-01-11T17:14:00Z">
          <w:pPr>
            <w:ind w:left="720"/>
          </w:pPr>
        </w:pPrChange>
      </w:pPr>
      <w:del w:id="1504"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Prestação</w:delText>
        </w:r>
      </w:del>
    </w:p>
    <w:p w14:paraId="27CB8922" w14:textId="3F6A60BC" w:rsidR="008E1CDC" w:rsidRPr="008A259A" w:rsidDel="009245C8" w:rsidRDefault="008E1CDC">
      <w:pPr>
        <w:spacing w:before="0" w:after="0"/>
        <w:ind w:left="720"/>
        <w:rPr>
          <w:del w:id="1505" w:author="Willian" w:date="2016-10-24T16:41:00Z"/>
          <w:rFonts w:ascii="Courier New" w:hAnsi="Courier New" w:cs="Courier New"/>
          <w:b/>
        </w:rPr>
        <w:pPrChange w:id="1506" w:author="Willian" w:date="2017-01-11T17:14:00Z">
          <w:pPr>
            <w:ind w:left="720"/>
          </w:pPr>
        </w:pPrChange>
      </w:pPr>
      <w:del w:id="1507" w:author="Willian" w:date="2016-10-24T16:41:00Z">
        <w:r w:rsidRPr="008A259A" w:rsidDel="009245C8">
          <w:rPr>
            <w:rFonts w:ascii="Courier New" w:hAnsi="Courier New" w:cs="Courier New"/>
            <w:b/>
          </w:rPr>
          <w:delText>VAR</w:delText>
        </w:r>
      </w:del>
    </w:p>
    <w:p w14:paraId="4658B338" w14:textId="491699F6" w:rsidR="008E1CDC" w:rsidRPr="008A259A" w:rsidDel="009245C8" w:rsidRDefault="008E1CDC">
      <w:pPr>
        <w:spacing w:before="0" w:after="0"/>
        <w:ind w:left="720"/>
        <w:rPr>
          <w:del w:id="1508" w:author="Willian" w:date="2016-10-24T16:41:00Z"/>
          <w:rFonts w:ascii="Courier New" w:hAnsi="Courier New" w:cs="Courier New"/>
        </w:rPr>
        <w:pPrChange w:id="1509" w:author="Willian" w:date="2017-01-11T17:14:00Z">
          <w:pPr>
            <w:ind w:left="720"/>
          </w:pPr>
        </w:pPrChange>
      </w:pPr>
      <w:del w:id="1510" w:author="Willian" w:date="2016-10-24T16:41:00Z">
        <w:r w:rsidRPr="008A259A" w:rsidDel="009245C8">
          <w:rPr>
            <w:rFonts w:ascii="Courier New" w:hAnsi="Courier New" w:cs="Courier New"/>
          </w:rPr>
          <w:tab/>
          <w:delText>pre</w:delText>
        </w:r>
        <w:r w:rsidR="00AC14BC" w:rsidDel="009245C8">
          <w:rPr>
            <w:rFonts w:ascii="Courier New" w:hAnsi="Courier New" w:cs="Courier New"/>
          </w:rPr>
          <w:delText>ç</w:delText>
        </w:r>
        <w:r w:rsidRPr="008A259A" w:rsidDel="009245C8">
          <w:rPr>
            <w:rFonts w:ascii="Courier New" w:hAnsi="Courier New" w:cs="Courier New"/>
          </w:rPr>
          <w:delText>o, presta</w:delText>
        </w:r>
        <w:r w:rsidR="00AC14BC" w:rsidDel="009245C8">
          <w:rPr>
            <w:rFonts w:ascii="Courier New" w:hAnsi="Courier New" w:cs="Courier New"/>
          </w:rPr>
          <w:delText>çã</w:delText>
        </w:r>
        <w:r w:rsidRPr="008A259A" w:rsidDel="009245C8">
          <w:rPr>
            <w:rFonts w:ascii="Courier New" w:hAnsi="Courier New" w:cs="Courier New"/>
          </w:rPr>
          <w:delText>o</w:delText>
        </w:r>
        <w:r w:rsidR="0010355A" w:rsidDel="009245C8">
          <w:rPr>
            <w:rFonts w:ascii="Courier New" w:hAnsi="Courier New" w:cs="Courier New"/>
          </w:rPr>
          <w:delText xml:space="preserve"> : DECIMAL</w:delText>
        </w:r>
        <w:r w:rsidRPr="008A259A" w:rsidDel="009245C8">
          <w:rPr>
            <w:rFonts w:ascii="Courier New" w:hAnsi="Courier New" w:cs="Courier New"/>
          </w:rPr>
          <w:delText>;</w:delText>
        </w:r>
      </w:del>
    </w:p>
    <w:p w14:paraId="53E04B53" w14:textId="031D3F3F" w:rsidR="008E1CDC" w:rsidRPr="008A259A" w:rsidDel="009245C8" w:rsidRDefault="008E1CDC">
      <w:pPr>
        <w:spacing w:before="0" w:after="0"/>
        <w:ind w:left="720"/>
        <w:rPr>
          <w:del w:id="1511" w:author="Willian" w:date="2016-10-24T16:41:00Z"/>
          <w:rFonts w:ascii="Courier New" w:hAnsi="Courier New" w:cs="Courier New"/>
          <w:b/>
        </w:rPr>
        <w:pPrChange w:id="1512" w:author="Willian" w:date="2017-01-11T17:14:00Z">
          <w:pPr>
            <w:ind w:left="720"/>
          </w:pPr>
        </w:pPrChange>
      </w:pPr>
      <w:del w:id="1513" w:author="Willian" w:date="2016-10-24T16:41:00Z">
        <w:r w:rsidRPr="008A259A" w:rsidDel="009245C8">
          <w:rPr>
            <w:rFonts w:ascii="Courier New" w:hAnsi="Courier New" w:cs="Courier New"/>
            <w:b/>
          </w:rPr>
          <w:delText xml:space="preserve">INÍCIO </w:delText>
        </w:r>
      </w:del>
    </w:p>
    <w:p w14:paraId="5EB6A324" w14:textId="76A63356" w:rsidR="008E1CDC" w:rsidRPr="008A259A" w:rsidDel="009245C8" w:rsidRDefault="008E1CDC">
      <w:pPr>
        <w:spacing w:before="0" w:after="0"/>
        <w:ind w:left="720"/>
        <w:rPr>
          <w:del w:id="1514" w:author="Willian" w:date="2016-10-24T16:41:00Z"/>
          <w:rFonts w:ascii="Courier New" w:hAnsi="Courier New" w:cs="Courier New"/>
        </w:rPr>
        <w:pPrChange w:id="1515" w:author="Willian" w:date="2017-01-11T17:14:00Z">
          <w:pPr>
            <w:ind w:left="720"/>
          </w:pPr>
        </w:pPrChange>
      </w:pPr>
      <w:del w:id="1516"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pre</w:delText>
        </w:r>
        <w:r w:rsidR="00714DD0" w:rsidDel="009245C8">
          <w:rPr>
            <w:rFonts w:ascii="Courier New" w:hAnsi="Courier New" w:cs="Courier New"/>
          </w:rPr>
          <w:delText>ç</w:delText>
        </w:r>
        <w:r w:rsidR="00714DD0" w:rsidRPr="008A259A" w:rsidDel="009245C8">
          <w:rPr>
            <w:rFonts w:ascii="Courier New" w:hAnsi="Courier New" w:cs="Courier New"/>
          </w:rPr>
          <w:delText>o</w:delText>
        </w:r>
        <w:r w:rsidRPr="008A259A" w:rsidDel="009245C8">
          <w:rPr>
            <w:rFonts w:ascii="Courier New" w:hAnsi="Courier New" w:cs="Courier New"/>
          </w:rPr>
          <w:delText>);</w:delText>
        </w:r>
      </w:del>
    </w:p>
    <w:p w14:paraId="1F9D7CD0" w14:textId="709AA8B0" w:rsidR="008E1CDC" w:rsidRPr="008A259A" w:rsidDel="009245C8" w:rsidRDefault="008E1CDC">
      <w:pPr>
        <w:spacing w:before="0" w:after="0"/>
        <w:ind w:left="720"/>
        <w:rPr>
          <w:del w:id="1517" w:author="Willian" w:date="2016-10-24T16:41:00Z"/>
          <w:rFonts w:ascii="Courier New" w:hAnsi="Courier New" w:cs="Courier New"/>
        </w:rPr>
        <w:pPrChange w:id="1518" w:author="Willian" w:date="2017-01-11T17:14:00Z">
          <w:pPr>
            <w:ind w:left="720"/>
          </w:pPr>
        </w:pPrChange>
      </w:pPr>
      <w:del w:id="1519" w:author="Willian" w:date="2016-10-24T16:41:00Z">
        <w:r w:rsidRPr="008A259A" w:rsidDel="009245C8">
          <w:rPr>
            <w:rFonts w:ascii="Courier New" w:hAnsi="Courier New" w:cs="Courier New"/>
          </w:rPr>
          <w:tab/>
        </w:r>
        <w:r w:rsidR="00D06AB8" w:rsidRPr="008A259A" w:rsidDel="009245C8">
          <w:rPr>
            <w:rFonts w:ascii="Courier New" w:hAnsi="Courier New" w:cs="Courier New"/>
          </w:rPr>
          <w:delText>presta</w:delText>
        </w:r>
        <w:r w:rsidR="00AC14BC" w:rsidDel="009245C8">
          <w:rPr>
            <w:rFonts w:ascii="Courier New" w:hAnsi="Courier New" w:cs="Courier New"/>
          </w:rPr>
          <w:delText>çã</w:delText>
        </w:r>
        <w:r w:rsidR="00D06AB8" w:rsidRPr="008A259A" w:rsidDel="009245C8">
          <w:rPr>
            <w:rFonts w:ascii="Courier New" w:hAnsi="Courier New" w:cs="Courier New"/>
          </w:rPr>
          <w:delText>o</w:delText>
        </w:r>
        <w:r w:rsidR="0023514A" w:rsidRPr="0023514A" w:rsidDel="009245C8">
          <w:rPr>
            <w:rFonts w:ascii="Courier New" w:hAnsi="Courier New" w:cs="Courier New"/>
          </w:rPr>
          <w:sym w:font="Wingdings" w:char="F0DF"/>
        </w:r>
        <w:r w:rsidR="00D06AB8" w:rsidRPr="008A259A" w:rsidDel="009245C8">
          <w:rPr>
            <w:rFonts w:ascii="Courier New" w:hAnsi="Courier New" w:cs="Courier New"/>
          </w:rPr>
          <w:delText>pre</w:delText>
        </w:r>
        <w:r w:rsidR="00AC14BC" w:rsidDel="009245C8">
          <w:rPr>
            <w:rFonts w:ascii="Courier New" w:hAnsi="Courier New" w:cs="Courier New"/>
          </w:rPr>
          <w:delText>ç</w:delText>
        </w:r>
        <w:r w:rsidR="00D06AB8" w:rsidRPr="008A259A" w:rsidDel="009245C8">
          <w:rPr>
            <w:rFonts w:ascii="Courier New" w:hAnsi="Courier New" w:cs="Courier New"/>
          </w:rPr>
          <w:delText>o</w:delText>
        </w:r>
        <w:r w:rsidRPr="008A259A" w:rsidDel="009245C8">
          <w:rPr>
            <w:rFonts w:ascii="Courier New" w:hAnsi="Courier New" w:cs="Courier New"/>
          </w:rPr>
          <w:delText>/ 5;</w:delText>
        </w:r>
      </w:del>
    </w:p>
    <w:p w14:paraId="77C9FE24" w14:textId="78465A33" w:rsidR="008E1CDC" w:rsidRPr="008A259A" w:rsidDel="009245C8" w:rsidRDefault="008E1CDC">
      <w:pPr>
        <w:spacing w:before="0" w:after="0"/>
        <w:ind w:left="720"/>
        <w:rPr>
          <w:del w:id="1520" w:author="Willian" w:date="2016-10-24T16:41:00Z"/>
          <w:rFonts w:ascii="Courier New" w:hAnsi="Courier New" w:cs="Courier New"/>
        </w:rPr>
        <w:pPrChange w:id="1521" w:author="Willian" w:date="2017-01-11T17:14:00Z">
          <w:pPr>
            <w:ind w:left="720"/>
          </w:pPr>
        </w:pPrChange>
      </w:pPr>
      <w:del w:id="1522" w:author="Willian" w:date="2016-10-24T16:41:00Z">
        <w:r w:rsidRPr="008A259A" w:rsidDel="009245C8">
          <w:rPr>
            <w:rFonts w:ascii="Courier New" w:hAnsi="Courier New" w:cs="Courier New"/>
          </w:rPr>
          <w:tab/>
        </w:r>
      </w:del>
    </w:p>
    <w:p w14:paraId="1B27AF54" w14:textId="01F133BA" w:rsidR="008E1CDC" w:rsidRPr="008A259A" w:rsidDel="009245C8" w:rsidRDefault="008E1CDC">
      <w:pPr>
        <w:spacing w:before="0" w:after="0"/>
        <w:ind w:left="720"/>
        <w:rPr>
          <w:del w:id="1523" w:author="Willian" w:date="2016-10-24T16:41:00Z"/>
          <w:rFonts w:ascii="Courier New" w:hAnsi="Courier New" w:cs="Courier New"/>
        </w:rPr>
        <w:pPrChange w:id="1524" w:author="Willian" w:date="2017-01-11T17:14:00Z">
          <w:pPr>
            <w:ind w:left="720"/>
          </w:pPr>
        </w:pPrChange>
      </w:pPr>
      <w:del w:id="1525"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 xml:space="preserve">(“5x de “ + </w:delText>
        </w:r>
        <w:r w:rsidR="00D06AB8" w:rsidRPr="008A259A" w:rsidDel="009245C8">
          <w:rPr>
            <w:rFonts w:ascii="Courier New" w:hAnsi="Courier New" w:cs="Courier New"/>
          </w:rPr>
          <w:delText>presta</w:delText>
        </w:r>
        <w:r w:rsidR="00AC14BC" w:rsidDel="009245C8">
          <w:rPr>
            <w:rFonts w:ascii="Courier New" w:hAnsi="Courier New" w:cs="Courier New"/>
          </w:rPr>
          <w:delText>çã</w:delText>
        </w:r>
        <w:r w:rsidR="00D06AB8" w:rsidRPr="008A259A" w:rsidDel="009245C8">
          <w:rPr>
            <w:rFonts w:ascii="Courier New" w:hAnsi="Courier New" w:cs="Courier New"/>
          </w:rPr>
          <w:delText>o</w:delText>
        </w:r>
        <w:r w:rsidRPr="008A259A" w:rsidDel="009245C8">
          <w:rPr>
            <w:rFonts w:ascii="Courier New" w:hAnsi="Courier New" w:cs="Courier New"/>
          </w:rPr>
          <w:delText>);</w:delText>
        </w:r>
      </w:del>
    </w:p>
    <w:p w14:paraId="5C7DF3EB" w14:textId="1D5A19C0" w:rsidR="008E1CDC" w:rsidRPr="008A259A" w:rsidDel="009245C8" w:rsidRDefault="008E1CDC">
      <w:pPr>
        <w:spacing w:before="0" w:after="0"/>
        <w:ind w:left="720"/>
        <w:rPr>
          <w:del w:id="1526" w:author="Willian" w:date="2016-10-24T16:41:00Z"/>
          <w:rFonts w:ascii="Courier New" w:hAnsi="Courier New" w:cs="Courier New"/>
          <w:b/>
        </w:rPr>
        <w:pPrChange w:id="1527" w:author="Willian" w:date="2017-01-11T17:14:00Z">
          <w:pPr>
            <w:ind w:left="720"/>
          </w:pPr>
        </w:pPrChange>
      </w:pPr>
      <w:del w:id="1528" w:author="Willian" w:date="2016-10-24T16:41:00Z">
        <w:r w:rsidRPr="008A259A" w:rsidDel="009245C8">
          <w:rPr>
            <w:rFonts w:ascii="Courier New" w:hAnsi="Courier New" w:cs="Courier New"/>
            <w:b/>
          </w:rPr>
          <w:delText>FIM</w:delText>
        </w:r>
      </w:del>
    </w:p>
    <w:p w14:paraId="6703665F" w14:textId="249A908E" w:rsidR="000508D2" w:rsidRPr="008A259A" w:rsidDel="009245C8" w:rsidRDefault="000508D2">
      <w:pPr>
        <w:spacing w:before="0" w:after="0"/>
        <w:rPr>
          <w:del w:id="1529" w:author="Willian" w:date="2016-10-24T16:41:00Z"/>
        </w:rPr>
        <w:pPrChange w:id="1530" w:author="Willian" w:date="2017-01-11T17:14:00Z">
          <w:pPr/>
        </w:pPrChange>
      </w:pPr>
    </w:p>
    <w:p w14:paraId="087B28DA" w14:textId="62CC0573" w:rsidR="000508D2" w:rsidRPr="008A259A" w:rsidDel="009245C8" w:rsidRDefault="000508D2">
      <w:pPr>
        <w:numPr>
          <w:ilvl w:val="0"/>
          <w:numId w:val="30"/>
        </w:numPr>
        <w:spacing w:before="0" w:after="0"/>
        <w:ind w:hanging="360"/>
        <w:contextualSpacing/>
        <w:jc w:val="left"/>
        <w:rPr>
          <w:del w:id="1531" w:author="Willian" w:date="2016-10-24T16:41:00Z"/>
        </w:rPr>
      </w:pPr>
      <w:del w:id="1532" w:author="Willian" w:date="2016-10-24T16:41:00Z">
        <w:r w:rsidRPr="008A259A" w:rsidDel="009245C8">
          <w:delText>O custo ao consumidor de um carro novo é a soma do custo de fábrica com a percentagem do distribuidor e dos impostos (aplicados, primeiro os impostos sobre o custo de fábrica, e depois a percentagem do distribuidor sobre o resultado). Supondo que a percentagem do distribuidor seja de 28% e os impostos 45%. Escrever um algoritmo que leia o custo de fábrica de um carro e informe o custo ao consumidor do mesmo.</w:delText>
        </w:r>
      </w:del>
    </w:p>
    <w:p w14:paraId="1DF5B36C" w14:textId="47FA04BD" w:rsidR="00402445" w:rsidDel="009245C8" w:rsidRDefault="00402445">
      <w:pPr>
        <w:spacing w:before="0" w:after="0"/>
        <w:ind w:left="720"/>
        <w:jc w:val="left"/>
        <w:rPr>
          <w:del w:id="1533" w:author="Willian" w:date="2016-10-24T16:41:00Z"/>
          <w:rFonts w:ascii="Courier New" w:hAnsi="Courier New" w:cs="Courier New"/>
          <w:b/>
        </w:rPr>
        <w:pPrChange w:id="1534" w:author="Willian" w:date="2017-01-11T17:14:00Z">
          <w:pPr>
            <w:ind w:left="720"/>
            <w:jc w:val="left"/>
          </w:pPr>
        </w:pPrChange>
      </w:pPr>
      <w:del w:id="1535" w:author="Willian" w:date="2016-10-24T16:41:00Z">
        <w:r w:rsidDel="009245C8">
          <w:rPr>
            <w:rFonts w:ascii="Courier New" w:hAnsi="Courier New" w:cs="Courier New"/>
            <w:b/>
          </w:rPr>
          <w:delText>Resposta:</w:delText>
        </w:r>
      </w:del>
    </w:p>
    <w:p w14:paraId="77DADA9B" w14:textId="28C18CFA" w:rsidR="004C589F" w:rsidRPr="008A259A" w:rsidDel="009245C8" w:rsidRDefault="004C589F">
      <w:pPr>
        <w:spacing w:before="0" w:after="0"/>
        <w:ind w:left="720"/>
        <w:jc w:val="left"/>
        <w:rPr>
          <w:del w:id="1536" w:author="Willian" w:date="2016-10-24T16:41:00Z"/>
          <w:rFonts w:ascii="Courier New" w:hAnsi="Courier New" w:cs="Courier New"/>
        </w:rPr>
        <w:pPrChange w:id="1537" w:author="Willian" w:date="2017-01-11T17:14:00Z">
          <w:pPr>
            <w:ind w:left="720"/>
            <w:jc w:val="left"/>
          </w:pPr>
        </w:pPrChange>
      </w:pPr>
      <w:del w:id="1538"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Custo</w:delText>
        </w:r>
      </w:del>
    </w:p>
    <w:p w14:paraId="22015AFB" w14:textId="244A1E33" w:rsidR="004C589F" w:rsidRPr="008A259A" w:rsidDel="009245C8" w:rsidRDefault="004C589F">
      <w:pPr>
        <w:spacing w:before="0" w:after="0"/>
        <w:ind w:left="720"/>
        <w:jc w:val="left"/>
        <w:rPr>
          <w:del w:id="1539" w:author="Willian" w:date="2016-10-24T16:41:00Z"/>
          <w:rFonts w:ascii="Courier New" w:hAnsi="Courier New" w:cs="Courier New"/>
          <w:b/>
        </w:rPr>
        <w:pPrChange w:id="1540" w:author="Willian" w:date="2017-01-11T17:14:00Z">
          <w:pPr>
            <w:ind w:left="720"/>
            <w:jc w:val="left"/>
          </w:pPr>
        </w:pPrChange>
      </w:pPr>
      <w:del w:id="1541" w:author="Willian" w:date="2016-10-24T16:41:00Z">
        <w:r w:rsidRPr="008A259A" w:rsidDel="009245C8">
          <w:rPr>
            <w:rFonts w:ascii="Courier New" w:hAnsi="Courier New" w:cs="Courier New"/>
            <w:b/>
          </w:rPr>
          <w:delText>VAR</w:delText>
        </w:r>
      </w:del>
    </w:p>
    <w:p w14:paraId="290C0D9A" w14:textId="761733BA" w:rsidR="004C589F" w:rsidRPr="008A259A" w:rsidDel="009245C8" w:rsidRDefault="004C589F">
      <w:pPr>
        <w:spacing w:before="0" w:after="0"/>
        <w:ind w:left="720"/>
        <w:jc w:val="left"/>
        <w:rPr>
          <w:del w:id="1542" w:author="Willian" w:date="2016-10-24T16:41:00Z"/>
          <w:rFonts w:ascii="Courier New" w:hAnsi="Courier New" w:cs="Courier New"/>
        </w:rPr>
        <w:pPrChange w:id="1543" w:author="Willian" w:date="2017-01-11T17:14:00Z">
          <w:pPr>
            <w:ind w:left="720"/>
            <w:jc w:val="left"/>
          </w:pPr>
        </w:pPrChange>
      </w:pPr>
      <w:del w:id="1544" w:author="Willian" w:date="2016-10-24T16:41:00Z">
        <w:r w:rsidRPr="008A259A" w:rsidDel="009245C8">
          <w:rPr>
            <w:rFonts w:ascii="Courier New" w:hAnsi="Courier New" w:cs="Courier New"/>
          </w:rPr>
          <w:tab/>
          <w:delText>f</w:delText>
        </w:r>
        <w:r w:rsidR="00AC14BC" w:rsidDel="009245C8">
          <w:rPr>
            <w:rFonts w:ascii="Courier New" w:hAnsi="Courier New" w:cs="Courier New"/>
          </w:rPr>
          <w:delText>á</w:delText>
        </w:r>
        <w:r w:rsidRPr="008A259A" w:rsidDel="009245C8">
          <w:rPr>
            <w:rFonts w:ascii="Courier New" w:hAnsi="Courier New" w:cs="Courier New"/>
          </w:rPr>
          <w:delText>brica, consumidor</w:delText>
        </w:r>
        <w:r w:rsidR="0010355A" w:rsidRPr="0010355A" w:rsidDel="009245C8">
          <w:rPr>
            <w:rFonts w:ascii="Courier New" w:hAnsi="Courier New" w:cs="Courier New"/>
            <w:b/>
            <w:color w:val="FF0000"/>
          </w:rPr>
          <w:delText xml:space="preserve">: </w:delText>
        </w:r>
        <w:r w:rsidR="0010355A" w:rsidDel="009245C8">
          <w:rPr>
            <w:rFonts w:ascii="Courier New" w:hAnsi="Courier New" w:cs="Courier New"/>
            <w:b/>
            <w:color w:val="FF0000"/>
          </w:rPr>
          <w:delText>DECIMAL</w:delText>
        </w:r>
        <w:r w:rsidR="0010355A" w:rsidRPr="008A259A" w:rsidDel="009245C8">
          <w:rPr>
            <w:rFonts w:ascii="Courier New" w:hAnsi="Courier New" w:cs="Courier New"/>
          </w:rPr>
          <w:delText>;</w:delText>
        </w:r>
        <w:r w:rsidR="0010355A" w:rsidDel="009245C8">
          <w:rPr>
            <w:rFonts w:ascii="Courier New" w:hAnsi="Courier New" w:cs="Courier New"/>
          </w:rPr>
          <w:delText xml:space="preserve"> //Já havia apontado essa alteração em outras oportunidades.</w:delText>
        </w:r>
        <w:r w:rsidRPr="008A259A" w:rsidDel="009245C8">
          <w:rPr>
            <w:rFonts w:ascii="Courier New" w:hAnsi="Courier New" w:cs="Courier New"/>
          </w:rPr>
          <w:delText>;</w:delText>
        </w:r>
      </w:del>
    </w:p>
    <w:p w14:paraId="4E728C2F" w14:textId="73285370" w:rsidR="004C589F" w:rsidRPr="008A259A" w:rsidDel="009245C8" w:rsidRDefault="004C589F">
      <w:pPr>
        <w:spacing w:before="0" w:after="0"/>
        <w:ind w:left="720"/>
        <w:jc w:val="left"/>
        <w:rPr>
          <w:del w:id="1545" w:author="Willian" w:date="2016-10-24T16:41:00Z"/>
          <w:rFonts w:ascii="Courier New" w:hAnsi="Courier New" w:cs="Courier New"/>
          <w:b/>
        </w:rPr>
        <w:pPrChange w:id="1546" w:author="Willian" w:date="2017-01-11T17:14:00Z">
          <w:pPr>
            <w:ind w:left="720"/>
            <w:jc w:val="left"/>
          </w:pPr>
        </w:pPrChange>
      </w:pPr>
      <w:del w:id="1547" w:author="Willian" w:date="2016-10-24T16:41:00Z">
        <w:r w:rsidRPr="008A259A" w:rsidDel="009245C8">
          <w:rPr>
            <w:rFonts w:ascii="Courier New" w:hAnsi="Courier New" w:cs="Courier New"/>
            <w:b/>
          </w:rPr>
          <w:delText xml:space="preserve">INÍCIO </w:delText>
        </w:r>
      </w:del>
    </w:p>
    <w:p w14:paraId="1B78CC9B" w14:textId="04939A20" w:rsidR="004C589F" w:rsidRPr="008A259A" w:rsidDel="009245C8" w:rsidRDefault="004C589F">
      <w:pPr>
        <w:spacing w:before="0" w:after="0"/>
        <w:ind w:left="720"/>
        <w:jc w:val="left"/>
        <w:rPr>
          <w:del w:id="1548" w:author="Willian" w:date="2016-10-24T16:41:00Z"/>
          <w:rFonts w:ascii="Courier New" w:hAnsi="Courier New" w:cs="Courier New"/>
        </w:rPr>
        <w:pPrChange w:id="1549" w:author="Willian" w:date="2017-01-11T17:14:00Z">
          <w:pPr>
            <w:ind w:left="720"/>
            <w:jc w:val="left"/>
          </w:pPr>
        </w:pPrChange>
      </w:pPr>
      <w:del w:id="1550"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f</w:delText>
        </w:r>
        <w:r w:rsidR="00714DD0" w:rsidDel="009245C8">
          <w:rPr>
            <w:rFonts w:ascii="Courier New" w:hAnsi="Courier New" w:cs="Courier New"/>
          </w:rPr>
          <w:delText>á</w:delText>
        </w:r>
        <w:r w:rsidR="00714DD0" w:rsidRPr="008A259A" w:rsidDel="009245C8">
          <w:rPr>
            <w:rFonts w:ascii="Courier New" w:hAnsi="Courier New" w:cs="Courier New"/>
          </w:rPr>
          <w:delText>brica</w:delText>
        </w:r>
        <w:r w:rsidRPr="008A259A" w:rsidDel="009245C8">
          <w:rPr>
            <w:rFonts w:ascii="Courier New" w:hAnsi="Courier New" w:cs="Courier New"/>
          </w:rPr>
          <w:delText>);</w:delText>
        </w:r>
      </w:del>
    </w:p>
    <w:p w14:paraId="044E0E82" w14:textId="762D6659" w:rsidR="004C589F" w:rsidRPr="008A259A" w:rsidDel="009245C8" w:rsidRDefault="004C589F">
      <w:pPr>
        <w:spacing w:before="0" w:after="0"/>
        <w:ind w:left="720"/>
        <w:jc w:val="left"/>
        <w:rPr>
          <w:del w:id="1551" w:author="Willian" w:date="2016-10-24T16:41:00Z"/>
          <w:rFonts w:ascii="Courier New" w:hAnsi="Courier New" w:cs="Courier New"/>
        </w:rPr>
        <w:pPrChange w:id="1552" w:author="Willian" w:date="2017-01-11T17:14:00Z">
          <w:pPr>
            <w:ind w:left="720"/>
            <w:jc w:val="left"/>
          </w:pPr>
        </w:pPrChange>
      </w:pPr>
      <w:del w:id="1553" w:author="Willian" w:date="2016-10-24T16:41:00Z">
        <w:r w:rsidRPr="008A259A" w:rsidDel="009245C8">
          <w:rPr>
            <w:rFonts w:ascii="Courier New" w:hAnsi="Courier New" w:cs="Courier New"/>
          </w:rPr>
          <w:tab/>
          <w:delText xml:space="preserve">consumidor </w:delText>
        </w:r>
        <w:r w:rsidR="00714DD0" w:rsidRPr="0023514A" w:rsidDel="009245C8">
          <w:rPr>
            <w:rFonts w:ascii="Courier New" w:hAnsi="Courier New" w:cs="Courier New"/>
          </w:rPr>
          <w:sym w:font="Wingdings" w:char="F0DF"/>
        </w:r>
        <w:r w:rsidR="00B54B20" w:rsidRPr="008A259A" w:rsidDel="009245C8">
          <w:rPr>
            <w:rFonts w:ascii="Courier New" w:hAnsi="Courier New" w:cs="Courier New"/>
          </w:rPr>
          <w:delText>f</w:delText>
        </w:r>
        <w:r w:rsidR="00B54B20" w:rsidDel="009245C8">
          <w:rPr>
            <w:rFonts w:ascii="Courier New" w:hAnsi="Courier New" w:cs="Courier New"/>
          </w:rPr>
          <w:delText>á</w:delText>
        </w:r>
        <w:r w:rsidR="00B54B20" w:rsidRPr="008A259A" w:rsidDel="009245C8">
          <w:rPr>
            <w:rFonts w:ascii="Courier New" w:hAnsi="Courier New" w:cs="Courier New"/>
          </w:rPr>
          <w:delText>brica</w:delText>
        </w:r>
        <w:r w:rsidRPr="0023514A" w:rsidDel="009245C8">
          <w:rPr>
            <w:rFonts w:ascii="Courier New" w:hAnsi="Courier New" w:cs="Courier New"/>
          </w:rPr>
          <w:delText>*1.45*1,28</w:delText>
        </w:r>
        <w:r w:rsidRPr="008A259A" w:rsidDel="009245C8">
          <w:rPr>
            <w:rFonts w:ascii="Courier New" w:hAnsi="Courier New" w:cs="Courier New"/>
          </w:rPr>
          <w:delText>;</w:delText>
        </w:r>
      </w:del>
    </w:p>
    <w:p w14:paraId="418F4D8B" w14:textId="46BC6343" w:rsidR="004C589F" w:rsidRPr="008A259A" w:rsidDel="009245C8" w:rsidRDefault="004C589F">
      <w:pPr>
        <w:spacing w:before="0" w:after="0"/>
        <w:ind w:left="720"/>
        <w:jc w:val="left"/>
        <w:rPr>
          <w:del w:id="1554" w:author="Willian" w:date="2016-10-24T16:41:00Z"/>
          <w:rFonts w:ascii="Courier New" w:hAnsi="Courier New" w:cs="Courier New"/>
        </w:rPr>
        <w:pPrChange w:id="1555" w:author="Willian" w:date="2017-01-11T17:14:00Z">
          <w:pPr>
            <w:ind w:left="720"/>
            <w:jc w:val="left"/>
          </w:pPr>
        </w:pPrChange>
      </w:pPr>
      <w:del w:id="1556" w:author="Willian" w:date="2016-10-24T16:41:00Z">
        <w:r w:rsidRPr="008A259A" w:rsidDel="009245C8">
          <w:rPr>
            <w:rFonts w:ascii="Courier New" w:hAnsi="Courier New" w:cs="Courier New"/>
          </w:rPr>
          <w:tab/>
        </w:r>
      </w:del>
    </w:p>
    <w:p w14:paraId="319EAFCE" w14:textId="23601440" w:rsidR="004C589F" w:rsidRPr="008A259A" w:rsidDel="009245C8" w:rsidRDefault="004C589F">
      <w:pPr>
        <w:spacing w:before="0" w:after="0"/>
        <w:ind w:left="720"/>
        <w:jc w:val="left"/>
        <w:rPr>
          <w:del w:id="1557" w:author="Willian" w:date="2016-10-24T16:41:00Z"/>
          <w:rFonts w:ascii="Courier New" w:hAnsi="Courier New" w:cs="Courier New"/>
        </w:rPr>
        <w:pPrChange w:id="1558" w:author="Willian" w:date="2017-01-11T17:14:00Z">
          <w:pPr>
            <w:ind w:left="720"/>
            <w:jc w:val="left"/>
          </w:pPr>
        </w:pPrChange>
      </w:pPr>
      <w:del w:id="1559"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6C611D" w:rsidRPr="008A259A" w:rsidDel="009245C8">
          <w:rPr>
            <w:rFonts w:ascii="Courier New" w:hAnsi="Courier New" w:cs="Courier New"/>
          </w:rPr>
          <w:delText>“Preç</w:delText>
        </w:r>
        <w:r w:rsidRPr="008A259A" w:rsidDel="009245C8">
          <w:rPr>
            <w:rFonts w:ascii="Courier New" w:hAnsi="Courier New" w:cs="Courier New"/>
          </w:rPr>
          <w:delText>o de</w:delText>
        </w:r>
        <w:r w:rsidR="006C611D" w:rsidRPr="008A259A" w:rsidDel="009245C8">
          <w:rPr>
            <w:rFonts w:ascii="Courier New" w:hAnsi="Courier New" w:cs="Courier New"/>
          </w:rPr>
          <w:delText xml:space="preserve"> f</w:delText>
        </w:r>
        <w:r w:rsidR="00D06AB8" w:rsidDel="009245C8">
          <w:rPr>
            <w:rFonts w:ascii="Courier New" w:hAnsi="Courier New" w:cs="Courier New"/>
          </w:rPr>
          <w:delText>á</w:delText>
        </w:r>
        <w:r w:rsidR="006C611D" w:rsidRPr="008A259A" w:rsidDel="009245C8">
          <w:rPr>
            <w:rFonts w:ascii="Courier New" w:hAnsi="Courier New" w:cs="Courier New"/>
          </w:rPr>
          <w:delText xml:space="preserve">brica: “ + </w:delText>
        </w:r>
        <w:r w:rsidR="00AC14BC" w:rsidRPr="008A259A" w:rsidDel="009245C8">
          <w:rPr>
            <w:rFonts w:ascii="Courier New" w:hAnsi="Courier New" w:cs="Courier New"/>
          </w:rPr>
          <w:delText>f</w:delText>
        </w:r>
        <w:r w:rsidR="00AC14BC" w:rsidDel="009245C8">
          <w:rPr>
            <w:rFonts w:ascii="Courier New" w:hAnsi="Courier New" w:cs="Courier New"/>
          </w:rPr>
          <w:delText>á</w:delText>
        </w:r>
        <w:r w:rsidR="00AC14BC" w:rsidRPr="008A259A" w:rsidDel="009245C8">
          <w:rPr>
            <w:rFonts w:ascii="Courier New" w:hAnsi="Courier New" w:cs="Courier New"/>
          </w:rPr>
          <w:delText>brica</w:delText>
        </w:r>
        <w:r w:rsidR="006C611D" w:rsidRPr="008A259A" w:rsidDel="009245C8">
          <w:rPr>
            <w:rFonts w:ascii="Courier New" w:hAnsi="Courier New" w:cs="Courier New"/>
          </w:rPr>
          <w:delText>+ “ e Preç</w:delText>
        </w:r>
        <w:r w:rsidRPr="008A259A" w:rsidDel="009245C8">
          <w:rPr>
            <w:rFonts w:ascii="Courier New" w:hAnsi="Courier New" w:cs="Courier New"/>
          </w:rPr>
          <w:delText>o de consumidor: “ + consumidor);</w:delText>
        </w:r>
      </w:del>
    </w:p>
    <w:p w14:paraId="2FCB314D" w14:textId="37F5B158" w:rsidR="004C589F" w:rsidRPr="008A259A" w:rsidDel="009245C8" w:rsidRDefault="004C589F">
      <w:pPr>
        <w:spacing w:before="0" w:after="0"/>
        <w:ind w:left="720"/>
        <w:jc w:val="left"/>
        <w:rPr>
          <w:del w:id="1560" w:author="Willian" w:date="2016-10-24T16:41:00Z"/>
          <w:rFonts w:ascii="Courier New" w:hAnsi="Courier New" w:cs="Courier New"/>
          <w:b/>
        </w:rPr>
        <w:pPrChange w:id="1561" w:author="Willian" w:date="2017-01-11T17:14:00Z">
          <w:pPr>
            <w:ind w:left="720"/>
            <w:jc w:val="left"/>
          </w:pPr>
        </w:pPrChange>
      </w:pPr>
      <w:del w:id="1562" w:author="Willian" w:date="2016-10-24T16:41:00Z">
        <w:r w:rsidRPr="008A259A" w:rsidDel="009245C8">
          <w:rPr>
            <w:rFonts w:ascii="Courier New" w:hAnsi="Courier New" w:cs="Courier New"/>
            <w:b/>
          </w:rPr>
          <w:delText>FIM</w:delText>
        </w:r>
      </w:del>
    </w:p>
    <w:p w14:paraId="212F2B0B" w14:textId="67A14B7E" w:rsidR="000508D2" w:rsidRPr="008A259A" w:rsidDel="009245C8" w:rsidRDefault="000508D2">
      <w:pPr>
        <w:spacing w:before="0" w:after="0"/>
        <w:rPr>
          <w:del w:id="1563" w:author="Willian" w:date="2016-10-24T16:41:00Z"/>
        </w:rPr>
        <w:pPrChange w:id="1564" w:author="Willian" w:date="2017-01-11T17:14:00Z">
          <w:pPr/>
        </w:pPrChange>
      </w:pPr>
    </w:p>
    <w:p w14:paraId="29931732" w14:textId="31DA0867" w:rsidR="000508D2" w:rsidRPr="008A259A" w:rsidDel="009245C8" w:rsidRDefault="000508D2">
      <w:pPr>
        <w:numPr>
          <w:ilvl w:val="0"/>
          <w:numId w:val="30"/>
        </w:numPr>
        <w:spacing w:before="0" w:after="0"/>
        <w:ind w:hanging="360"/>
        <w:contextualSpacing/>
        <w:jc w:val="left"/>
        <w:rPr>
          <w:del w:id="1565" w:author="Willian" w:date="2016-10-24T16:41:00Z"/>
        </w:rPr>
      </w:pPr>
      <w:del w:id="1566" w:author="Willian" w:date="2016-10-24T16:41:00Z">
        <w:r w:rsidRPr="008A259A" w:rsidDel="009245C8">
          <w:delText>Faça um algoritmo que receba um número e diga se este número está no intervalo entre 100 e 200.</w:delText>
        </w:r>
      </w:del>
    </w:p>
    <w:p w14:paraId="3A7B8C2A" w14:textId="148112EA" w:rsidR="00402445" w:rsidDel="009245C8" w:rsidRDefault="00402445">
      <w:pPr>
        <w:spacing w:before="0" w:after="0"/>
        <w:ind w:left="720"/>
        <w:jc w:val="left"/>
        <w:rPr>
          <w:del w:id="1567" w:author="Willian" w:date="2016-10-24T16:41:00Z"/>
          <w:rFonts w:ascii="Courier New" w:hAnsi="Courier New" w:cs="Courier New"/>
          <w:b/>
        </w:rPr>
        <w:pPrChange w:id="1568" w:author="Willian" w:date="2017-01-11T17:14:00Z">
          <w:pPr>
            <w:ind w:left="720"/>
            <w:jc w:val="left"/>
          </w:pPr>
        </w:pPrChange>
      </w:pPr>
      <w:del w:id="1569" w:author="Willian" w:date="2016-10-24T16:41:00Z">
        <w:r w:rsidDel="009245C8">
          <w:rPr>
            <w:rFonts w:ascii="Courier New" w:hAnsi="Courier New" w:cs="Courier New"/>
            <w:b/>
          </w:rPr>
          <w:delText>Resposta</w:delText>
        </w:r>
      </w:del>
    </w:p>
    <w:p w14:paraId="0AED969C" w14:textId="657A6DF9" w:rsidR="004C589F" w:rsidRPr="008A259A" w:rsidDel="009245C8" w:rsidRDefault="004C589F">
      <w:pPr>
        <w:spacing w:before="0" w:after="0"/>
        <w:ind w:left="720"/>
        <w:jc w:val="left"/>
        <w:rPr>
          <w:del w:id="1570" w:author="Willian" w:date="2016-10-24T16:41:00Z"/>
          <w:rFonts w:ascii="Courier New" w:hAnsi="Courier New" w:cs="Courier New"/>
        </w:rPr>
        <w:pPrChange w:id="1571" w:author="Willian" w:date="2017-01-11T17:14:00Z">
          <w:pPr>
            <w:ind w:left="720"/>
            <w:jc w:val="left"/>
          </w:pPr>
        </w:pPrChange>
      </w:pPr>
      <w:del w:id="1572"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Intervalo</w:delText>
        </w:r>
      </w:del>
    </w:p>
    <w:p w14:paraId="57B7900C" w14:textId="24D9DFC5" w:rsidR="004C589F" w:rsidRPr="008A259A" w:rsidDel="009245C8" w:rsidRDefault="004C589F">
      <w:pPr>
        <w:spacing w:before="0" w:after="0"/>
        <w:ind w:left="720"/>
        <w:jc w:val="left"/>
        <w:rPr>
          <w:del w:id="1573" w:author="Willian" w:date="2016-10-24T16:41:00Z"/>
          <w:rFonts w:ascii="Courier New" w:hAnsi="Courier New" w:cs="Courier New"/>
          <w:b/>
        </w:rPr>
        <w:pPrChange w:id="1574" w:author="Willian" w:date="2017-01-11T17:14:00Z">
          <w:pPr>
            <w:ind w:left="720"/>
            <w:jc w:val="left"/>
          </w:pPr>
        </w:pPrChange>
      </w:pPr>
      <w:del w:id="1575" w:author="Willian" w:date="2016-10-24T16:41:00Z">
        <w:r w:rsidRPr="008A259A" w:rsidDel="009245C8">
          <w:rPr>
            <w:rFonts w:ascii="Courier New" w:hAnsi="Courier New" w:cs="Courier New"/>
            <w:b/>
          </w:rPr>
          <w:delText>VAR</w:delText>
        </w:r>
      </w:del>
    </w:p>
    <w:p w14:paraId="381E1119" w14:textId="1BEC7923" w:rsidR="004C589F" w:rsidRPr="008A259A" w:rsidDel="009245C8" w:rsidRDefault="004C589F">
      <w:pPr>
        <w:spacing w:before="0" w:after="0"/>
        <w:ind w:left="720"/>
        <w:jc w:val="left"/>
        <w:rPr>
          <w:del w:id="1576" w:author="Willian" w:date="2016-10-24T16:41:00Z"/>
          <w:rFonts w:ascii="Courier New" w:hAnsi="Courier New" w:cs="Courier New"/>
        </w:rPr>
        <w:pPrChange w:id="1577" w:author="Willian" w:date="2017-01-11T17:14:00Z">
          <w:pPr>
            <w:ind w:left="720"/>
            <w:jc w:val="left"/>
          </w:pPr>
        </w:pPrChange>
      </w:pPr>
      <w:del w:id="1578" w:author="Willian" w:date="2016-10-24T16:41:00Z">
        <w:r w:rsidRPr="008A259A" w:rsidDel="009245C8">
          <w:rPr>
            <w:rFonts w:ascii="Courier New" w:hAnsi="Courier New" w:cs="Courier New"/>
          </w:rPr>
          <w:tab/>
        </w:r>
        <w:r w:rsidR="00D06AB8" w:rsidDel="009245C8">
          <w:rPr>
            <w:rFonts w:ascii="Courier New" w:hAnsi="Courier New" w:cs="Courier New"/>
          </w:rPr>
          <w:delText>n</w:delText>
        </w:r>
        <w:r w:rsidRPr="008A259A" w:rsidDel="009245C8">
          <w:rPr>
            <w:rFonts w:ascii="Courier New" w:hAnsi="Courier New" w:cs="Courier New"/>
          </w:rPr>
          <w:delText>um: inteiro;</w:delText>
        </w:r>
      </w:del>
    </w:p>
    <w:p w14:paraId="7482C5C5" w14:textId="59F003F6" w:rsidR="004C589F" w:rsidRPr="008A259A" w:rsidDel="009245C8" w:rsidRDefault="004C589F">
      <w:pPr>
        <w:spacing w:before="0" w:after="0"/>
        <w:ind w:left="720"/>
        <w:jc w:val="left"/>
        <w:rPr>
          <w:del w:id="1579" w:author="Willian" w:date="2016-10-24T16:41:00Z"/>
          <w:rFonts w:ascii="Courier New" w:hAnsi="Courier New" w:cs="Courier New"/>
          <w:b/>
        </w:rPr>
        <w:pPrChange w:id="1580" w:author="Willian" w:date="2017-01-11T17:14:00Z">
          <w:pPr>
            <w:ind w:left="720"/>
            <w:jc w:val="left"/>
          </w:pPr>
        </w:pPrChange>
      </w:pPr>
      <w:del w:id="1581" w:author="Willian" w:date="2016-10-24T16:41:00Z">
        <w:r w:rsidRPr="008A259A" w:rsidDel="009245C8">
          <w:rPr>
            <w:rFonts w:ascii="Courier New" w:hAnsi="Courier New" w:cs="Courier New"/>
            <w:b/>
          </w:rPr>
          <w:delText xml:space="preserve">INÍCIO </w:delText>
        </w:r>
      </w:del>
    </w:p>
    <w:p w14:paraId="57EA00AA" w14:textId="7BEF5570" w:rsidR="004C589F" w:rsidRPr="008A259A" w:rsidDel="009245C8" w:rsidRDefault="004C589F">
      <w:pPr>
        <w:spacing w:before="0" w:after="0"/>
        <w:ind w:left="720"/>
        <w:jc w:val="left"/>
        <w:rPr>
          <w:del w:id="1582" w:author="Willian" w:date="2016-10-24T16:41:00Z"/>
          <w:rFonts w:ascii="Courier New" w:hAnsi="Courier New" w:cs="Courier New"/>
        </w:rPr>
        <w:pPrChange w:id="1583" w:author="Willian" w:date="2017-01-11T17:14:00Z">
          <w:pPr>
            <w:ind w:left="720"/>
            <w:jc w:val="left"/>
          </w:pPr>
        </w:pPrChange>
      </w:pPr>
      <w:del w:id="1584"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num</w:delText>
        </w:r>
        <w:r w:rsidRPr="008A259A" w:rsidDel="009245C8">
          <w:rPr>
            <w:rFonts w:ascii="Courier New" w:hAnsi="Courier New" w:cs="Courier New"/>
          </w:rPr>
          <w:delText>);</w:delText>
        </w:r>
      </w:del>
    </w:p>
    <w:p w14:paraId="47285B64" w14:textId="27ADA758" w:rsidR="00641701" w:rsidRPr="008A259A" w:rsidDel="009245C8" w:rsidRDefault="00641701">
      <w:pPr>
        <w:spacing w:before="0" w:after="0"/>
        <w:ind w:left="720"/>
        <w:jc w:val="left"/>
        <w:rPr>
          <w:del w:id="1585" w:author="Willian" w:date="2016-10-24T16:41:00Z"/>
          <w:rFonts w:ascii="Courier New" w:hAnsi="Courier New" w:cs="Courier New"/>
        </w:rPr>
        <w:pPrChange w:id="1586" w:author="Willian" w:date="2017-01-11T17:14:00Z">
          <w:pPr>
            <w:ind w:left="720"/>
            <w:jc w:val="left"/>
          </w:pPr>
        </w:pPrChange>
      </w:pPr>
    </w:p>
    <w:p w14:paraId="7246D8CD" w14:textId="5C5F574B" w:rsidR="00641701" w:rsidRPr="008A259A" w:rsidDel="009245C8" w:rsidRDefault="004C589F">
      <w:pPr>
        <w:spacing w:before="0" w:after="0"/>
        <w:jc w:val="left"/>
        <w:rPr>
          <w:del w:id="1587" w:author="Willian" w:date="2016-10-24T16:41:00Z"/>
          <w:rFonts w:ascii="Courier New" w:hAnsi="Courier New" w:cs="Courier New"/>
          <w:b/>
        </w:rPr>
        <w:pPrChange w:id="1588" w:author="Willian" w:date="2017-01-11T17:14:00Z">
          <w:pPr>
            <w:jc w:val="left"/>
          </w:pPr>
        </w:pPrChange>
      </w:pPr>
      <w:del w:id="1589" w:author="Willian" w:date="2016-10-24T16:41:00Z">
        <w:r w:rsidRPr="008A259A" w:rsidDel="009245C8">
          <w:rPr>
            <w:rFonts w:ascii="Courier New" w:hAnsi="Courier New" w:cs="Courier New"/>
          </w:rPr>
          <w:tab/>
        </w:r>
        <w:r w:rsidR="00641701" w:rsidRPr="008A259A" w:rsidDel="009245C8">
          <w:rPr>
            <w:rFonts w:ascii="Courier New" w:hAnsi="Courier New" w:cs="Courier New"/>
          </w:rPr>
          <w:tab/>
        </w:r>
        <w:r w:rsidR="00641701" w:rsidRPr="008A259A" w:rsidDel="009245C8">
          <w:rPr>
            <w:rFonts w:ascii="Courier New" w:hAnsi="Courier New" w:cs="Courier New"/>
            <w:b/>
          </w:rPr>
          <w:delText>SE</w:delText>
        </w:r>
        <w:r w:rsidR="00C349AE" w:rsidDel="009245C8">
          <w:rPr>
            <w:rFonts w:ascii="Courier New" w:hAnsi="Courier New" w:cs="Courier New"/>
          </w:rPr>
          <w:delText>((</w:delText>
        </w:r>
        <w:r w:rsidR="00641701" w:rsidRPr="008A259A" w:rsidDel="009245C8">
          <w:rPr>
            <w:rFonts w:ascii="Courier New" w:hAnsi="Courier New" w:cs="Courier New"/>
          </w:rPr>
          <w:delText>num &gt;= 100</w:delText>
        </w:r>
        <w:r w:rsidR="00C349AE" w:rsidDel="009245C8">
          <w:rPr>
            <w:rFonts w:ascii="Courier New" w:hAnsi="Courier New" w:cs="Courier New"/>
          </w:rPr>
          <w:delText>)</w:delText>
        </w:r>
        <w:r w:rsidR="00714DD0" w:rsidDel="009245C8">
          <w:rPr>
            <w:rFonts w:ascii="Courier New" w:hAnsi="Courier New" w:cs="Courier New"/>
            <w:b/>
          </w:rPr>
          <w:delText>E</w:delText>
        </w:r>
        <w:r w:rsidR="00C349AE" w:rsidDel="009245C8">
          <w:rPr>
            <w:rFonts w:ascii="Courier New" w:hAnsi="Courier New" w:cs="Courier New"/>
          </w:rPr>
          <w:delText>(</w:delText>
        </w:r>
        <w:r w:rsidR="00641701" w:rsidRPr="008A259A" w:rsidDel="009245C8">
          <w:rPr>
            <w:rFonts w:ascii="Courier New" w:hAnsi="Courier New" w:cs="Courier New"/>
          </w:rPr>
          <w:delText>num &lt;= 200</w:delText>
        </w:r>
        <w:r w:rsidR="00C349AE" w:rsidDel="009245C8">
          <w:rPr>
            <w:rFonts w:ascii="Courier New" w:hAnsi="Courier New" w:cs="Courier New"/>
          </w:rPr>
          <w:delText>))</w:delText>
        </w:r>
        <w:r w:rsidR="00714DD0" w:rsidDel="009245C8">
          <w:rPr>
            <w:rFonts w:ascii="Courier New" w:hAnsi="Courier New" w:cs="Courier New"/>
            <w:b/>
          </w:rPr>
          <w:delText>ENTÃO</w:delText>
        </w:r>
      </w:del>
    </w:p>
    <w:p w14:paraId="22F829A2" w14:textId="5C806238" w:rsidR="004C589F" w:rsidRPr="008A259A" w:rsidDel="009245C8" w:rsidRDefault="004C589F">
      <w:pPr>
        <w:spacing w:before="0" w:after="0"/>
        <w:ind w:left="720"/>
        <w:jc w:val="left"/>
        <w:rPr>
          <w:del w:id="1590" w:author="Willian" w:date="2016-10-24T16:41:00Z"/>
          <w:rFonts w:ascii="Courier New" w:hAnsi="Courier New" w:cs="Courier New"/>
        </w:rPr>
        <w:pPrChange w:id="1591" w:author="Willian" w:date="2017-01-11T17:14:00Z">
          <w:pPr>
            <w:ind w:left="720"/>
            <w:jc w:val="left"/>
          </w:pPr>
        </w:pPrChange>
      </w:pPr>
      <w:del w:id="1592" w:author="Willian" w:date="2016-10-24T16:41:00Z">
        <w:r w:rsidRPr="008A259A" w:rsidDel="009245C8">
          <w:rPr>
            <w:rFonts w:ascii="Courier New" w:hAnsi="Courier New" w:cs="Courier New"/>
          </w:rPr>
          <w:tab/>
        </w:r>
        <w:r w:rsidR="00641701"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641701" w:rsidRPr="008A259A" w:rsidDel="009245C8">
          <w:rPr>
            <w:rFonts w:ascii="Courier New" w:hAnsi="Courier New" w:cs="Courier New"/>
          </w:rPr>
          <w:delText>O n</w:delText>
        </w:r>
        <w:r w:rsidR="00B54B20" w:rsidDel="009245C8">
          <w:rPr>
            <w:rFonts w:ascii="Courier New" w:hAnsi="Courier New" w:cs="Courier New"/>
          </w:rPr>
          <w:delText>ú</w:delText>
        </w:r>
        <w:r w:rsidR="00641701" w:rsidRPr="008A259A" w:rsidDel="009245C8">
          <w:rPr>
            <w:rFonts w:ascii="Courier New" w:hAnsi="Courier New" w:cs="Courier New"/>
          </w:rPr>
          <w:delText>mero est</w:delText>
        </w:r>
        <w:r w:rsidR="00B54B20" w:rsidDel="009245C8">
          <w:rPr>
            <w:rFonts w:ascii="Courier New" w:hAnsi="Courier New" w:cs="Courier New"/>
          </w:rPr>
          <w:delText>á</w:delText>
        </w:r>
        <w:r w:rsidR="00641701" w:rsidRPr="008A259A" w:rsidDel="009245C8">
          <w:rPr>
            <w:rFonts w:ascii="Courier New" w:hAnsi="Courier New" w:cs="Courier New"/>
          </w:rPr>
          <w:delText xml:space="preserve"> dentro do intervalo”</w:delText>
        </w:r>
        <w:r w:rsidRPr="008A259A" w:rsidDel="009245C8">
          <w:rPr>
            <w:rFonts w:ascii="Courier New" w:hAnsi="Courier New" w:cs="Courier New"/>
          </w:rPr>
          <w:delText>);</w:delText>
        </w:r>
      </w:del>
    </w:p>
    <w:p w14:paraId="2561FAC1" w14:textId="54F01378" w:rsidR="00641701" w:rsidRPr="008A259A" w:rsidDel="009245C8" w:rsidRDefault="00714DD0">
      <w:pPr>
        <w:spacing w:before="0" w:after="0"/>
        <w:jc w:val="left"/>
        <w:rPr>
          <w:del w:id="1593" w:author="Willian" w:date="2016-10-24T16:41:00Z"/>
          <w:rFonts w:ascii="Courier New" w:hAnsi="Courier New" w:cs="Courier New"/>
          <w:b/>
        </w:rPr>
        <w:pPrChange w:id="1594" w:author="Willian" w:date="2017-01-11T17:14:00Z">
          <w:pPr>
            <w:jc w:val="left"/>
          </w:pPr>
        </w:pPrChange>
      </w:pPr>
      <w:del w:id="1595" w:author="Willian" w:date="2016-10-24T16:41:00Z">
        <w:r w:rsidDel="009245C8">
          <w:rPr>
            <w:rFonts w:ascii="Courier New" w:hAnsi="Courier New" w:cs="Courier New"/>
            <w:b/>
          </w:rPr>
          <w:tab/>
        </w:r>
        <w:r w:rsidDel="009245C8">
          <w:rPr>
            <w:rFonts w:ascii="Courier New" w:hAnsi="Courier New" w:cs="Courier New"/>
            <w:b/>
          </w:rPr>
          <w:tab/>
        </w:r>
        <w:r w:rsidR="00641701" w:rsidRPr="008A259A" w:rsidDel="009245C8">
          <w:rPr>
            <w:rFonts w:ascii="Courier New" w:hAnsi="Courier New" w:cs="Courier New"/>
            <w:b/>
          </w:rPr>
          <w:delText>SEN</w:delText>
        </w:r>
        <w:r w:rsidDel="009245C8">
          <w:rPr>
            <w:rFonts w:ascii="Courier New" w:hAnsi="Courier New" w:cs="Courier New"/>
            <w:b/>
          </w:rPr>
          <w:delText>Ã</w:delText>
        </w:r>
        <w:r w:rsidR="00641701" w:rsidRPr="008A259A" w:rsidDel="009245C8">
          <w:rPr>
            <w:rFonts w:ascii="Courier New" w:hAnsi="Courier New" w:cs="Courier New"/>
            <w:b/>
          </w:rPr>
          <w:delText>O</w:delText>
        </w:r>
      </w:del>
    </w:p>
    <w:p w14:paraId="3ADD7BDB" w14:textId="05317421" w:rsidR="00641701" w:rsidRPr="008A259A" w:rsidDel="009245C8" w:rsidRDefault="00641701">
      <w:pPr>
        <w:spacing w:before="0" w:after="0"/>
        <w:ind w:left="720"/>
        <w:jc w:val="left"/>
        <w:rPr>
          <w:del w:id="1596" w:author="Willian" w:date="2016-10-24T16:41:00Z"/>
          <w:rFonts w:ascii="Courier New" w:hAnsi="Courier New" w:cs="Courier New"/>
        </w:rPr>
        <w:pPrChange w:id="1597" w:author="Willian" w:date="2017-01-11T17:14:00Z">
          <w:pPr>
            <w:ind w:left="720"/>
            <w:jc w:val="left"/>
          </w:pPr>
        </w:pPrChange>
      </w:pPr>
      <w:del w:id="1598" w:author="Willian" w:date="2016-10-24T16:41:00Z">
        <w:r w:rsidRPr="008A259A" w:rsidDel="009245C8">
          <w:rPr>
            <w:rFonts w:ascii="Courier New" w:hAnsi="Courier New" w:cs="Courier New"/>
            <w:b/>
          </w:rPr>
          <w:tab/>
        </w:r>
        <w:r w:rsidR="00714DD0"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(“O n</w:delText>
        </w:r>
        <w:r w:rsidR="00D06AB8" w:rsidDel="009245C8">
          <w:rPr>
            <w:rFonts w:ascii="Courier New" w:hAnsi="Courier New" w:cs="Courier New"/>
          </w:rPr>
          <w:delText>ú</w:delText>
        </w:r>
        <w:r w:rsidRPr="008A259A" w:rsidDel="009245C8">
          <w:rPr>
            <w:rFonts w:ascii="Courier New" w:hAnsi="Courier New" w:cs="Courier New"/>
          </w:rPr>
          <w:delText>mero não est</w:delText>
        </w:r>
        <w:r w:rsidR="00B54B20" w:rsidDel="009245C8">
          <w:rPr>
            <w:rFonts w:ascii="Courier New" w:hAnsi="Courier New" w:cs="Courier New"/>
          </w:rPr>
          <w:delText>á</w:delText>
        </w:r>
        <w:r w:rsidRPr="008A259A" w:rsidDel="009245C8">
          <w:rPr>
            <w:rFonts w:ascii="Courier New" w:hAnsi="Courier New" w:cs="Courier New"/>
          </w:rPr>
          <w:delText xml:space="preserve"> dentro do intervalo”);</w:delText>
        </w:r>
      </w:del>
    </w:p>
    <w:p w14:paraId="5DE54DCF" w14:textId="5540B981" w:rsidR="00641701" w:rsidRPr="008A259A" w:rsidDel="009245C8" w:rsidRDefault="00641701">
      <w:pPr>
        <w:spacing w:before="0" w:after="0"/>
        <w:ind w:left="1416"/>
        <w:jc w:val="left"/>
        <w:rPr>
          <w:del w:id="1599" w:author="Willian" w:date="2016-10-24T16:41:00Z"/>
          <w:rFonts w:ascii="Courier New" w:hAnsi="Courier New" w:cs="Courier New"/>
          <w:b/>
        </w:rPr>
        <w:pPrChange w:id="1600" w:author="Willian" w:date="2017-01-11T17:14:00Z">
          <w:pPr>
            <w:ind w:left="1416"/>
            <w:jc w:val="left"/>
          </w:pPr>
        </w:pPrChange>
      </w:pPr>
      <w:del w:id="1601" w:author="Willian" w:date="2016-10-24T16:41:00Z">
        <w:r w:rsidRPr="008A259A" w:rsidDel="009245C8">
          <w:rPr>
            <w:rFonts w:ascii="Courier New" w:hAnsi="Courier New" w:cs="Courier New"/>
            <w:b/>
          </w:rPr>
          <w:delText>FIM_SE</w:delText>
        </w:r>
      </w:del>
    </w:p>
    <w:p w14:paraId="40E6E274" w14:textId="2F196773" w:rsidR="004C589F" w:rsidRPr="008A259A" w:rsidDel="009245C8" w:rsidRDefault="004C589F">
      <w:pPr>
        <w:spacing w:before="0" w:after="0"/>
        <w:ind w:left="720"/>
        <w:jc w:val="left"/>
        <w:rPr>
          <w:del w:id="1602" w:author="Willian" w:date="2016-10-24T16:41:00Z"/>
          <w:rFonts w:ascii="Courier New" w:hAnsi="Courier New" w:cs="Courier New"/>
          <w:b/>
        </w:rPr>
        <w:pPrChange w:id="1603" w:author="Willian" w:date="2017-01-11T17:14:00Z">
          <w:pPr>
            <w:ind w:left="720"/>
            <w:jc w:val="left"/>
          </w:pPr>
        </w:pPrChange>
      </w:pPr>
      <w:del w:id="1604" w:author="Willian" w:date="2016-10-24T16:41:00Z">
        <w:r w:rsidRPr="008A259A" w:rsidDel="009245C8">
          <w:rPr>
            <w:rFonts w:ascii="Courier New" w:hAnsi="Courier New" w:cs="Courier New"/>
            <w:b/>
          </w:rPr>
          <w:delText>FIM</w:delText>
        </w:r>
      </w:del>
    </w:p>
    <w:p w14:paraId="748A5753" w14:textId="7CA27B98" w:rsidR="000508D2" w:rsidRPr="008A259A" w:rsidDel="009245C8" w:rsidRDefault="000508D2">
      <w:pPr>
        <w:spacing w:before="0" w:after="0"/>
        <w:rPr>
          <w:del w:id="1605" w:author="Willian" w:date="2016-10-24T16:41:00Z"/>
        </w:rPr>
        <w:pPrChange w:id="1606" w:author="Willian" w:date="2017-01-11T17:14:00Z">
          <w:pPr/>
        </w:pPrChange>
      </w:pPr>
    </w:p>
    <w:p w14:paraId="7A450D86" w14:textId="27ACF953" w:rsidR="000508D2" w:rsidRPr="008A259A" w:rsidDel="009245C8" w:rsidRDefault="000508D2">
      <w:pPr>
        <w:numPr>
          <w:ilvl w:val="0"/>
          <w:numId w:val="30"/>
        </w:numPr>
        <w:spacing w:before="0" w:after="0"/>
        <w:ind w:hanging="360"/>
        <w:contextualSpacing/>
        <w:jc w:val="left"/>
        <w:rPr>
          <w:del w:id="1607" w:author="Willian" w:date="2016-10-24T16:41:00Z"/>
        </w:rPr>
      </w:pPr>
      <w:del w:id="1608" w:author="Willian" w:date="2016-10-24T16:41:00Z">
        <w:r w:rsidRPr="008A259A" w:rsidDel="009245C8">
          <w:delText>Escrever um algoritmo que leia o nome e as três notas obtidas por um aluno durante o semestre. Calcular a sua média (aritmética), informar o nome e sua menção: aprovado (media &gt;= 7.0</w:delText>
        </w:r>
        <w:r w:rsidR="00CD0568" w:rsidRPr="008A259A" w:rsidDel="009245C8">
          <w:delText>), reprovado (media &lt;</w:delText>
        </w:r>
        <w:r w:rsidRPr="008A259A" w:rsidDel="009245C8">
          <w:delText xml:space="preserve"> 5.0) ou recuperação (média entre 5 a 6.9).</w:delText>
        </w:r>
      </w:del>
    </w:p>
    <w:p w14:paraId="5B958823" w14:textId="31E5A8F7" w:rsidR="00402445" w:rsidDel="009245C8" w:rsidRDefault="00402445">
      <w:pPr>
        <w:spacing w:before="0" w:after="0"/>
        <w:ind w:firstLine="708"/>
        <w:jc w:val="left"/>
        <w:rPr>
          <w:del w:id="1609" w:author="Willian" w:date="2016-10-24T16:41:00Z"/>
          <w:rFonts w:ascii="Courier New" w:hAnsi="Courier New" w:cs="Courier New"/>
          <w:b/>
        </w:rPr>
        <w:pPrChange w:id="1610" w:author="Willian" w:date="2017-01-11T17:14:00Z">
          <w:pPr>
            <w:ind w:firstLine="708"/>
            <w:jc w:val="left"/>
          </w:pPr>
        </w:pPrChange>
      </w:pPr>
      <w:del w:id="1611" w:author="Willian" w:date="2016-10-24T16:41:00Z">
        <w:r w:rsidDel="009245C8">
          <w:rPr>
            <w:rFonts w:ascii="Courier New" w:hAnsi="Courier New" w:cs="Courier New"/>
            <w:b/>
          </w:rPr>
          <w:delText>Resposta:</w:delText>
        </w:r>
      </w:del>
    </w:p>
    <w:p w14:paraId="4624CFFB" w14:textId="5EC617BB" w:rsidR="00641701" w:rsidRPr="008A259A" w:rsidDel="009245C8" w:rsidRDefault="00641701">
      <w:pPr>
        <w:spacing w:before="0" w:after="0"/>
        <w:ind w:firstLine="708"/>
        <w:jc w:val="left"/>
        <w:rPr>
          <w:del w:id="1612" w:author="Willian" w:date="2016-10-24T16:41:00Z"/>
          <w:rFonts w:ascii="Courier New" w:hAnsi="Courier New" w:cs="Courier New"/>
        </w:rPr>
        <w:pPrChange w:id="1613" w:author="Willian" w:date="2017-01-11T17:14:00Z">
          <w:pPr>
            <w:ind w:firstLine="708"/>
            <w:jc w:val="left"/>
          </w:pPr>
        </w:pPrChange>
      </w:pPr>
      <w:del w:id="1614"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Aprova</w:delText>
        </w:r>
        <w:r w:rsidR="00B54B20" w:rsidDel="009245C8">
          <w:rPr>
            <w:rFonts w:ascii="Courier New" w:hAnsi="Courier New" w:cs="Courier New"/>
          </w:rPr>
          <w:delText>çã</w:delText>
        </w:r>
        <w:r w:rsidRPr="008A259A" w:rsidDel="009245C8">
          <w:rPr>
            <w:rFonts w:ascii="Courier New" w:hAnsi="Courier New" w:cs="Courier New"/>
          </w:rPr>
          <w:delText>o</w:delText>
        </w:r>
      </w:del>
    </w:p>
    <w:p w14:paraId="0D4BA53B" w14:textId="70893766" w:rsidR="00641701" w:rsidRPr="008A259A" w:rsidDel="009245C8" w:rsidRDefault="00641701">
      <w:pPr>
        <w:spacing w:before="0" w:after="0"/>
        <w:ind w:left="372" w:firstLine="336"/>
        <w:jc w:val="left"/>
        <w:rPr>
          <w:del w:id="1615" w:author="Willian" w:date="2016-10-24T16:41:00Z"/>
          <w:rFonts w:ascii="Courier New" w:hAnsi="Courier New" w:cs="Courier New"/>
          <w:b/>
        </w:rPr>
        <w:pPrChange w:id="1616" w:author="Willian" w:date="2017-01-11T17:14:00Z">
          <w:pPr>
            <w:ind w:left="372" w:firstLine="336"/>
            <w:jc w:val="left"/>
          </w:pPr>
        </w:pPrChange>
      </w:pPr>
      <w:del w:id="1617" w:author="Willian" w:date="2016-10-24T16:41:00Z">
        <w:r w:rsidRPr="008A259A" w:rsidDel="009245C8">
          <w:rPr>
            <w:rFonts w:ascii="Courier New" w:hAnsi="Courier New" w:cs="Courier New"/>
            <w:b/>
          </w:rPr>
          <w:delText>VAR</w:delText>
        </w:r>
      </w:del>
    </w:p>
    <w:p w14:paraId="2A0E8221" w14:textId="557753B9" w:rsidR="00641701" w:rsidRPr="008A259A" w:rsidDel="009245C8" w:rsidRDefault="00641701">
      <w:pPr>
        <w:spacing w:before="0" w:after="0"/>
        <w:ind w:left="708" w:firstLine="708"/>
        <w:jc w:val="left"/>
        <w:rPr>
          <w:del w:id="1618" w:author="Willian" w:date="2016-10-24T16:41:00Z"/>
          <w:rFonts w:ascii="Courier New" w:hAnsi="Courier New" w:cs="Courier New"/>
        </w:rPr>
        <w:pPrChange w:id="1619" w:author="Willian" w:date="2017-01-11T17:14:00Z">
          <w:pPr>
            <w:ind w:left="708" w:firstLine="708"/>
            <w:jc w:val="left"/>
          </w:pPr>
        </w:pPrChange>
      </w:pPr>
      <w:del w:id="1620" w:author="Willian" w:date="2016-10-24T16:41:00Z">
        <w:r w:rsidRPr="008A259A" w:rsidDel="009245C8">
          <w:rPr>
            <w:rFonts w:ascii="Courier New" w:hAnsi="Courier New" w:cs="Courier New"/>
          </w:rPr>
          <w:delText>nome, nota, m</w:delText>
        </w:r>
        <w:r w:rsidR="00B54B20" w:rsidDel="009245C8">
          <w:rPr>
            <w:rFonts w:ascii="Courier New" w:hAnsi="Courier New" w:cs="Courier New"/>
          </w:rPr>
          <w:delText>é</w:delText>
        </w:r>
        <w:r w:rsidRPr="008A259A" w:rsidDel="009245C8">
          <w:rPr>
            <w:rFonts w:ascii="Courier New" w:hAnsi="Courier New" w:cs="Courier New"/>
          </w:rPr>
          <w:delText xml:space="preserve">dia: </w:delText>
        </w:r>
        <w:r w:rsidRPr="008A259A" w:rsidDel="009245C8">
          <w:rPr>
            <w:rFonts w:ascii="Courier New" w:hAnsi="Courier New" w:cs="Courier New"/>
            <w:b/>
          </w:rPr>
          <w:delText>decimal</w:delText>
        </w:r>
        <w:r w:rsidRPr="008A259A" w:rsidDel="009245C8">
          <w:rPr>
            <w:rFonts w:ascii="Courier New" w:hAnsi="Courier New" w:cs="Courier New"/>
          </w:rPr>
          <w:delText>;</w:delText>
        </w:r>
      </w:del>
    </w:p>
    <w:p w14:paraId="09A30096" w14:textId="19862634" w:rsidR="00641701" w:rsidRPr="008A259A" w:rsidDel="009245C8" w:rsidRDefault="00641701">
      <w:pPr>
        <w:spacing w:before="0" w:after="0"/>
        <w:ind w:left="708" w:firstLine="708"/>
        <w:jc w:val="left"/>
        <w:rPr>
          <w:del w:id="1621" w:author="Willian" w:date="2016-10-24T16:41:00Z"/>
          <w:rFonts w:ascii="Courier New" w:hAnsi="Courier New" w:cs="Courier New"/>
        </w:rPr>
        <w:pPrChange w:id="1622" w:author="Willian" w:date="2017-01-11T17:14:00Z">
          <w:pPr>
            <w:ind w:left="708" w:firstLine="708"/>
            <w:jc w:val="left"/>
          </w:pPr>
        </w:pPrChange>
      </w:pPr>
      <w:del w:id="1623" w:author="Willian" w:date="2016-10-24T16:41:00Z">
        <w:r w:rsidRPr="008A259A" w:rsidDel="009245C8">
          <w:rPr>
            <w:rFonts w:ascii="Courier New" w:hAnsi="Courier New" w:cs="Courier New"/>
          </w:rPr>
          <w:delText xml:space="preserve">i: </w:delText>
        </w:r>
        <w:r w:rsidR="00C424AC" w:rsidRPr="00165FA8" w:rsidDel="009245C8">
          <w:rPr>
            <w:rFonts w:ascii="Courier New" w:hAnsi="Courier New" w:cs="Courier New"/>
            <w:b/>
          </w:rPr>
          <w:delText>inteiro</w:delText>
        </w:r>
        <w:r w:rsidRPr="008A259A" w:rsidDel="009245C8">
          <w:rPr>
            <w:rFonts w:ascii="Courier New" w:hAnsi="Courier New" w:cs="Courier New"/>
          </w:rPr>
          <w:delText>; // Iterador</w:delText>
        </w:r>
      </w:del>
    </w:p>
    <w:p w14:paraId="4D5A30BD" w14:textId="4A7452E3" w:rsidR="00641701" w:rsidRPr="008A259A" w:rsidDel="009245C8" w:rsidRDefault="00641701">
      <w:pPr>
        <w:spacing w:before="0" w:after="0"/>
        <w:ind w:firstLine="708"/>
        <w:jc w:val="left"/>
        <w:rPr>
          <w:del w:id="1624" w:author="Willian" w:date="2016-10-24T16:41:00Z"/>
          <w:rFonts w:ascii="Courier New" w:hAnsi="Courier New" w:cs="Courier New"/>
          <w:b/>
        </w:rPr>
        <w:pPrChange w:id="1625" w:author="Willian" w:date="2017-01-11T17:14:00Z">
          <w:pPr>
            <w:ind w:firstLine="708"/>
            <w:jc w:val="left"/>
          </w:pPr>
        </w:pPrChange>
      </w:pPr>
      <w:del w:id="1626" w:author="Willian" w:date="2016-10-24T16:41:00Z">
        <w:r w:rsidRPr="008A259A" w:rsidDel="009245C8">
          <w:rPr>
            <w:rFonts w:ascii="Courier New" w:hAnsi="Courier New" w:cs="Courier New"/>
            <w:b/>
          </w:rPr>
          <w:delText xml:space="preserve">INÍCIO </w:delText>
        </w:r>
      </w:del>
    </w:p>
    <w:p w14:paraId="180CAFFC" w14:textId="466494E7" w:rsidR="00641701" w:rsidRPr="008A259A" w:rsidDel="009245C8" w:rsidRDefault="00641701">
      <w:pPr>
        <w:spacing w:before="0" w:after="0"/>
        <w:ind w:firstLine="708"/>
        <w:jc w:val="left"/>
        <w:rPr>
          <w:del w:id="1627" w:author="Willian" w:date="2016-10-24T16:41:00Z"/>
          <w:rFonts w:ascii="Courier New" w:hAnsi="Courier New" w:cs="Courier New"/>
          <w:b/>
        </w:rPr>
        <w:pPrChange w:id="1628" w:author="Willian" w:date="2017-01-11T17:14:00Z">
          <w:pPr>
            <w:ind w:firstLine="708"/>
            <w:jc w:val="left"/>
          </w:pPr>
        </w:pPrChange>
      </w:pPr>
      <w:del w:id="1629" w:author="Willian" w:date="2016-10-24T16:41:00Z">
        <w:r w:rsidRPr="008A259A" w:rsidDel="009245C8">
          <w:rPr>
            <w:rFonts w:ascii="Courier New" w:hAnsi="Courier New" w:cs="Courier New"/>
            <w:b/>
          </w:rPr>
          <w:tab/>
        </w:r>
        <w:r w:rsidR="00EB5002" w:rsidDel="009245C8">
          <w:rPr>
            <w:rFonts w:ascii="Courier New" w:hAnsi="Courier New" w:cs="Courier New"/>
            <w:b/>
          </w:rPr>
          <w:delText>LEIA</w:delText>
        </w:r>
        <w:r w:rsidRPr="008A259A" w:rsidDel="009245C8">
          <w:rPr>
            <w:rFonts w:ascii="Courier New" w:hAnsi="Courier New" w:cs="Courier New"/>
          </w:rPr>
          <w:delText>(</w:delText>
        </w:r>
        <w:r w:rsidR="00EB5002" w:rsidRPr="008A259A" w:rsidDel="009245C8">
          <w:rPr>
            <w:rFonts w:ascii="Courier New" w:hAnsi="Courier New" w:cs="Courier New"/>
          </w:rPr>
          <w:delText>nome</w:delText>
        </w:r>
        <w:r w:rsidRPr="008A259A" w:rsidDel="009245C8">
          <w:rPr>
            <w:rFonts w:ascii="Courier New" w:hAnsi="Courier New" w:cs="Courier New"/>
          </w:rPr>
          <w:delText>);</w:delText>
        </w:r>
      </w:del>
    </w:p>
    <w:p w14:paraId="39C80A8C" w14:textId="5E19421A" w:rsidR="00641701" w:rsidRPr="008A259A" w:rsidDel="009245C8" w:rsidRDefault="00641701">
      <w:pPr>
        <w:spacing w:before="0" w:after="0"/>
        <w:ind w:firstLine="708"/>
        <w:jc w:val="left"/>
        <w:rPr>
          <w:del w:id="1630" w:author="Willian" w:date="2016-10-24T16:41:00Z"/>
          <w:rFonts w:ascii="Courier New" w:hAnsi="Courier New" w:cs="Courier New"/>
        </w:rPr>
        <w:pPrChange w:id="1631" w:author="Willian" w:date="2017-01-11T17:14:00Z">
          <w:pPr>
            <w:ind w:firstLine="708"/>
            <w:jc w:val="left"/>
          </w:pPr>
        </w:pPrChange>
      </w:pPr>
      <w:del w:id="1632" w:author="Willian" w:date="2016-10-24T16:41:00Z">
        <w:r w:rsidRPr="008A259A" w:rsidDel="009245C8">
          <w:rPr>
            <w:rFonts w:ascii="Courier New" w:hAnsi="Courier New" w:cs="Courier New"/>
            <w:b/>
          </w:rPr>
          <w:tab/>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00714DD0" w:rsidRPr="0023514A" w:rsidDel="009245C8">
          <w:rPr>
            <w:rFonts w:ascii="Courier New" w:hAnsi="Courier New" w:cs="Courier New"/>
          </w:rPr>
          <w:sym w:font="Wingdings" w:char="F0DF"/>
        </w:r>
        <w:r w:rsidRPr="008A259A" w:rsidDel="009245C8">
          <w:rPr>
            <w:rFonts w:ascii="Courier New" w:hAnsi="Courier New" w:cs="Courier New"/>
          </w:rPr>
          <w:delText xml:space="preserve"> 0;</w:delText>
        </w:r>
      </w:del>
    </w:p>
    <w:p w14:paraId="4A4978F2" w14:textId="3A0E8017" w:rsidR="00641701" w:rsidRPr="008A259A" w:rsidDel="009245C8" w:rsidRDefault="00641701">
      <w:pPr>
        <w:spacing w:before="0" w:after="0"/>
        <w:ind w:firstLine="708"/>
        <w:jc w:val="left"/>
        <w:rPr>
          <w:del w:id="1633" w:author="Willian" w:date="2016-10-24T16:41:00Z"/>
          <w:rFonts w:ascii="Courier New" w:hAnsi="Courier New" w:cs="Courier New"/>
        </w:rPr>
        <w:pPrChange w:id="1634" w:author="Willian" w:date="2017-01-11T17:14:00Z">
          <w:pPr>
            <w:ind w:firstLine="708"/>
            <w:jc w:val="left"/>
          </w:pPr>
        </w:pPrChange>
      </w:pPr>
      <w:del w:id="1635" w:author="Willian" w:date="2016-10-24T16:41:00Z">
        <w:r w:rsidRPr="008A259A" w:rsidDel="009245C8">
          <w:rPr>
            <w:rFonts w:ascii="Courier New" w:hAnsi="Courier New" w:cs="Courier New"/>
            <w:b/>
          </w:rPr>
          <w:tab/>
        </w:r>
        <w:r w:rsidRPr="008A259A" w:rsidDel="009245C8">
          <w:rPr>
            <w:rFonts w:ascii="Courier New" w:hAnsi="Courier New" w:cs="Courier New"/>
          </w:rPr>
          <w:delText xml:space="preserve">i </w:delText>
        </w:r>
        <w:r w:rsidR="00714DD0" w:rsidRPr="0023514A" w:rsidDel="009245C8">
          <w:rPr>
            <w:rFonts w:ascii="Courier New" w:hAnsi="Courier New" w:cs="Courier New"/>
          </w:rPr>
          <w:sym w:font="Wingdings" w:char="F0DF"/>
        </w:r>
        <w:r w:rsidRPr="008A259A" w:rsidDel="009245C8">
          <w:rPr>
            <w:rFonts w:ascii="Courier New" w:hAnsi="Courier New" w:cs="Courier New"/>
          </w:rPr>
          <w:delText xml:space="preserve"> 1;</w:delText>
        </w:r>
      </w:del>
    </w:p>
    <w:p w14:paraId="7FB1BED1" w14:textId="5954D75C" w:rsidR="00641701" w:rsidRPr="008A259A" w:rsidDel="009245C8" w:rsidRDefault="00641701">
      <w:pPr>
        <w:spacing w:before="0" w:after="0"/>
        <w:ind w:firstLine="708"/>
        <w:jc w:val="left"/>
        <w:rPr>
          <w:del w:id="1636" w:author="Willian" w:date="2016-10-24T16:41:00Z"/>
          <w:rFonts w:ascii="Courier New" w:hAnsi="Courier New" w:cs="Courier New"/>
        </w:rPr>
        <w:pPrChange w:id="1637" w:author="Willian" w:date="2017-01-11T17:14:00Z">
          <w:pPr>
            <w:ind w:firstLine="708"/>
            <w:jc w:val="left"/>
          </w:pPr>
        </w:pPrChange>
      </w:pPr>
    </w:p>
    <w:p w14:paraId="60F24F23" w14:textId="5C117024" w:rsidR="00641701" w:rsidRPr="00714DD0" w:rsidDel="009245C8" w:rsidRDefault="00641701">
      <w:pPr>
        <w:spacing w:before="0" w:after="0"/>
        <w:ind w:firstLine="708"/>
        <w:jc w:val="left"/>
        <w:rPr>
          <w:del w:id="1638" w:author="Willian" w:date="2016-10-24T16:41:00Z"/>
          <w:rFonts w:ascii="Courier New" w:hAnsi="Courier New" w:cs="Courier New"/>
          <w:b/>
        </w:rPr>
        <w:pPrChange w:id="1639" w:author="Willian" w:date="2017-01-11T17:14:00Z">
          <w:pPr>
            <w:ind w:firstLine="708"/>
            <w:jc w:val="left"/>
          </w:pPr>
        </w:pPrChange>
      </w:pPr>
      <w:del w:id="1640" w:author="Willian" w:date="2016-10-24T16:41:00Z">
        <w:r w:rsidRPr="008A259A" w:rsidDel="009245C8">
          <w:rPr>
            <w:rFonts w:ascii="Courier New" w:hAnsi="Courier New" w:cs="Courier New"/>
            <w:b/>
          </w:rPr>
          <w:tab/>
          <w:delText xml:space="preserve">ENQUANTO </w:delText>
        </w:r>
        <w:r w:rsidR="00C424AC" w:rsidRPr="00165FA8" w:rsidDel="009245C8">
          <w:rPr>
            <w:rFonts w:ascii="Courier New" w:hAnsi="Courier New" w:cs="Courier New"/>
          </w:rPr>
          <w:delText>(</w:delText>
        </w:r>
        <w:r w:rsidRPr="008A259A" w:rsidDel="009245C8">
          <w:rPr>
            <w:rFonts w:ascii="Courier New" w:hAnsi="Courier New" w:cs="Courier New"/>
          </w:rPr>
          <w:delText>i &lt;= 3</w:delText>
        </w:r>
        <w:r w:rsidR="00C349AE" w:rsidDel="009245C8">
          <w:rPr>
            <w:rFonts w:ascii="Courier New" w:hAnsi="Courier New" w:cs="Courier New"/>
          </w:rPr>
          <w:delText>)</w:delText>
        </w:r>
        <w:r w:rsidR="00714DD0" w:rsidDel="009245C8">
          <w:rPr>
            <w:rFonts w:ascii="Courier New" w:hAnsi="Courier New" w:cs="Courier New"/>
            <w:b/>
          </w:rPr>
          <w:delText xml:space="preserve"> FAÇA</w:delText>
        </w:r>
      </w:del>
    </w:p>
    <w:p w14:paraId="4AD2CB41" w14:textId="5169EFAA" w:rsidR="00641701" w:rsidRPr="008A259A" w:rsidDel="009245C8" w:rsidRDefault="00641701">
      <w:pPr>
        <w:spacing w:before="0" w:after="0"/>
        <w:ind w:left="1080" w:firstLine="708"/>
        <w:jc w:val="left"/>
        <w:rPr>
          <w:del w:id="1641" w:author="Willian" w:date="2016-10-24T16:41:00Z"/>
          <w:rFonts w:ascii="Courier New" w:hAnsi="Courier New" w:cs="Courier New"/>
        </w:rPr>
        <w:pPrChange w:id="1642" w:author="Willian" w:date="2017-01-11T17:14:00Z">
          <w:pPr>
            <w:ind w:left="1080" w:firstLine="708"/>
            <w:jc w:val="left"/>
          </w:pPr>
        </w:pPrChange>
      </w:pPr>
      <w:del w:id="1643"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nota</w:delText>
        </w:r>
        <w:r w:rsidRPr="008A259A" w:rsidDel="009245C8">
          <w:rPr>
            <w:rFonts w:ascii="Courier New" w:hAnsi="Courier New" w:cs="Courier New"/>
          </w:rPr>
          <w:delText>);</w:delText>
        </w:r>
      </w:del>
    </w:p>
    <w:p w14:paraId="13CC58C7" w14:textId="24694853" w:rsidR="00641701" w:rsidRPr="008A259A" w:rsidDel="009245C8" w:rsidRDefault="00B54B20">
      <w:pPr>
        <w:spacing w:before="0" w:after="0"/>
        <w:ind w:left="1452" w:firstLine="336"/>
        <w:jc w:val="left"/>
        <w:rPr>
          <w:del w:id="1644" w:author="Willian" w:date="2016-10-24T16:41:00Z"/>
          <w:rFonts w:ascii="Courier New" w:hAnsi="Courier New" w:cs="Courier New"/>
        </w:rPr>
        <w:pPrChange w:id="1645" w:author="Willian" w:date="2017-01-11T17:14:00Z">
          <w:pPr>
            <w:ind w:left="1452" w:firstLine="336"/>
            <w:jc w:val="left"/>
          </w:pPr>
        </w:pPrChange>
      </w:pPr>
      <w:del w:id="1646" w:author="Willian" w:date="2016-10-24T16:41:00Z">
        <w:r w:rsidRPr="008A259A" w:rsidDel="009245C8">
          <w:rPr>
            <w:rFonts w:ascii="Courier New" w:hAnsi="Courier New" w:cs="Courier New"/>
          </w:rPr>
          <w:delText>m</w:delText>
        </w:r>
        <w:r w:rsidDel="009245C8">
          <w:rPr>
            <w:rFonts w:ascii="Courier New" w:hAnsi="Courier New" w:cs="Courier New"/>
          </w:rPr>
          <w:delText>é</w:delText>
        </w:r>
        <w:r w:rsidRPr="008A259A" w:rsidDel="009245C8">
          <w:rPr>
            <w:rFonts w:ascii="Courier New" w:hAnsi="Courier New" w:cs="Courier New"/>
          </w:rPr>
          <w:delText>dia</w:delText>
        </w:r>
        <w:r w:rsidR="00714DD0" w:rsidRPr="0023514A" w:rsidDel="009245C8">
          <w:rPr>
            <w:rFonts w:ascii="Courier New" w:hAnsi="Courier New" w:cs="Courier New"/>
          </w:rPr>
          <w:sym w:font="Wingdings" w:char="F0DF"/>
        </w:r>
        <w:r w:rsidRPr="008A259A" w:rsidDel="009245C8">
          <w:rPr>
            <w:rFonts w:ascii="Courier New" w:hAnsi="Courier New" w:cs="Courier New"/>
          </w:rPr>
          <w:delText>m</w:delText>
        </w:r>
        <w:r w:rsidDel="009245C8">
          <w:rPr>
            <w:rFonts w:ascii="Courier New" w:hAnsi="Courier New" w:cs="Courier New"/>
          </w:rPr>
          <w:delText>é</w:delText>
        </w:r>
        <w:r w:rsidRPr="008A259A" w:rsidDel="009245C8">
          <w:rPr>
            <w:rFonts w:ascii="Courier New" w:hAnsi="Courier New" w:cs="Courier New"/>
          </w:rPr>
          <w:delText>dia</w:delText>
        </w:r>
        <w:r w:rsidR="00641701" w:rsidRPr="008A259A" w:rsidDel="009245C8">
          <w:rPr>
            <w:rFonts w:ascii="Courier New" w:hAnsi="Courier New" w:cs="Courier New"/>
          </w:rPr>
          <w:delText>+ nota</w:delText>
        </w:r>
        <w:r w:rsidR="00714DD0" w:rsidDel="009245C8">
          <w:rPr>
            <w:rFonts w:ascii="Courier New" w:hAnsi="Courier New" w:cs="Courier New"/>
          </w:rPr>
          <w:delText>;</w:delText>
        </w:r>
      </w:del>
    </w:p>
    <w:p w14:paraId="21768DCE" w14:textId="3ADF27E8" w:rsidR="00641701" w:rsidRPr="008A259A" w:rsidDel="009245C8" w:rsidRDefault="00641701">
      <w:pPr>
        <w:spacing w:before="0" w:after="0"/>
        <w:jc w:val="left"/>
        <w:rPr>
          <w:del w:id="1647" w:author="Willian" w:date="2016-10-24T16:41:00Z"/>
          <w:rFonts w:ascii="Courier New" w:hAnsi="Courier New" w:cs="Courier New"/>
          <w:b/>
        </w:rPr>
        <w:pPrChange w:id="1648" w:author="Willian" w:date="2017-01-11T17:14:00Z">
          <w:pPr>
            <w:jc w:val="left"/>
          </w:pPr>
        </w:pPrChange>
      </w:pPr>
      <w:del w:id="1649"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FIM_ENQUANTO</w:delText>
        </w:r>
      </w:del>
    </w:p>
    <w:p w14:paraId="5C2AE490" w14:textId="1E0ABE7C" w:rsidR="00641701" w:rsidRPr="008A259A" w:rsidDel="009245C8" w:rsidRDefault="00641701">
      <w:pPr>
        <w:spacing w:before="0" w:after="0"/>
        <w:jc w:val="left"/>
        <w:rPr>
          <w:del w:id="1650" w:author="Willian" w:date="2016-10-24T16:41:00Z"/>
          <w:rFonts w:ascii="Courier New" w:hAnsi="Courier New" w:cs="Courier New"/>
        </w:rPr>
        <w:pPrChange w:id="1651" w:author="Willian" w:date="2017-01-11T17:14:00Z">
          <w:pPr>
            <w:jc w:val="left"/>
          </w:pPr>
        </w:pPrChange>
      </w:pPr>
    </w:p>
    <w:p w14:paraId="748F4226" w14:textId="1A90D508" w:rsidR="00641701" w:rsidRPr="008A259A" w:rsidDel="009245C8" w:rsidRDefault="00641701">
      <w:pPr>
        <w:spacing w:before="0" w:after="0"/>
        <w:ind w:left="1080"/>
        <w:jc w:val="left"/>
        <w:rPr>
          <w:del w:id="1652" w:author="Willian" w:date="2016-10-24T16:41:00Z"/>
          <w:rFonts w:ascii="Courier New" w:hAnsi="Courier New" w:cs="Courier New"/>
        </w:rPr>
        <w:pPrChange w:id="1653" w:author="Willian" w:date="2017-01-11T17:14:00Z">
          <w:pPr>
            <w:ind w:left="1080"/>
            <w:jc w:val="left"/>
          </w:pPr>
        </w:pPrChange>
      </w:pPr>
      <w:del w:id="1654" w:author="Willian" w:date="2016-10-24T16:41:00Z">
        <w:r w:rsidRPr="008A259A" w:rsidDel="009245C8">
          <w:rPr>
            <w:rFonts w:ascii="Courier New" w:hAnsi="Courier New" w:cs="Courier New"/>
          </w:rPr>
          <w:tab/>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00714DD0" w:rsidRPr="0023514A" w:rsidDel="009245C8">
          <w:rPr>
            <w:rFonts w:ascii="Courier New" w:hAnsi="Courier New" w:cs="Courier New"/>
          </w:rPr>
          <w:sym w:font="Wingdings" w:char="F0DF"/>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Pr="008A259A" w:rsidDel="009245C8">
          <w:rPr>
            <w:rFonts w:ascii="Courier New" w:hAnsi="Courier New" w:cs="Courier New"/>
          </w:rPr>
          <w:delText>/3</w:delText>
        </w:r>
        <w:r w:rsidR="00714DD0" w:rsidDel="009245C8">
          <w:rPr>
            <w:rFonts w:ascii="Courier New" w:hAnsi="Courier New" w:cs="Courier New"/>
          </w:rPr>
          <w:delText>;</w:delText>
        </w:r>
      </w:del>
    </w:p>
    <w:p w14:paraId="36E9A3D7" w14:textId="447114C4" w:rsidR="00641701" w:rsidRPr="008A259A" w:rsidDel="009245C8" w:rsidRDefault="00641701">
      <w:pPr>
        <w:spacing w:before="0" w:after="0"/>
        <w:ind w:left="1080"/>
        <w:jc w:val="left"/>
        <w:rPr>
          <w:del w:id="1655" w:author="Willian" w:date="2016-10-24T16:41:00Z"/>
          <w:rFonts w:ascii="Courier New" w:hAnsi="Courier New" w:cs="Courier New"/>
        </w:rPr>
        <w:pPrChange w:id="1656" w:author="Willian" w:date="2017-01-11T17:14:00Z">
          <w:pPr>
            <w:ind w:left="1080"/>
            <w:jc w:val="left"/>
          </w:pPr>
        </w:pPrChange>
      </w:pPr>
      <w:del w:id="1657"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Pr="008A259A" w:rsidDel="009245C8">
          <w:rPr>
            <w:rFonts w:ascii="Courier New" w:hAnsi="Courier New" w:cs="Courier New"/>
          </w:rPr>
          <w:delText>);</w:delText>
        </w:r>
      </w:del>
    </w:p>
    <w:p w14:paraId="3C3F48A5" w14:textId="41368057" w:rsidR="00CD0568" w:rsidRPr="008A259A" w:rsidDel="009245C8" w:rsidRDefault="00CD0568">
      <w:pPr>
        <w:spacing w:before="0" w:after="0"/>
        <w:ind w:left="1080"/>
        <w:jc w:val="left"/>
        <w:rPr>
          <w:del w:id="1658" w:author="Willian" w:date="2016-10-24T16:41:00Z"/>
          <w:rFonts w:ascii="Courier New" w:hAnsi="Courier New" w:cs="Courier New"/>
        </w:rPr>
        <w:pPrChange w:id="1659" w:author="Willian" w:date="2017-01-11T17:14:00Z">
          <w:pPr>
            <w:ind w:left="1080"/>
            <w:jc w:val="left"/>
          </w:pPr>
        </w:pPrChange>
      </w:pPr>
    </w:p>
    <w:p w14:paraId="62D2BE1A" w14:textId="12BE79DC" w:rsidR="00CD0568" w:rsidRPr="00714DD0" w:rsidDel="009245C8" w:rsidRDefault="00CD0568">
      <w:pPr>
        <w:spacing w:before="0" w:after="0"/>
        <w:ind w:left="708" w:firstLine="708"/>
        <w:jc w:val="left"/>
        <w:rPr>
          <w:del w:id="1660" w:author="Willian" w:date="2016-10-24T16:41:00Z"/>
          <w:rFonts w:ascii="Courier New" w:hAnsi="Courier New" w:cs="Courier New"/>
          <w:b/>
        </w:rPr>
        <w:pPrChange w:id="1661" w:author="Willian" w:date="2017-01-11T17:14:00Z">
          <w:pPr>
            <w:ind w:left="708" w:firstLine="708"/>
            <w:jc w:val="left"/>
          </w:pPr>
        </w:pPrChange>
      </w:pPr>
      <w:del w:id="1662" w:author="Willian" w:date="2016-10-24T16:41:00Z">
        <w:r w:rsidRPr="008A259A" w:rsidDel="009245C8">
          <w:rPr>
            <w:rFonts w:ascii="Courier New" w:hAnsi="Courier New" w:cs="Courier New"/>
            <w:b/>
          </w:rPr>
          <w:delText>SE</w:delText>
        </w:r>
        <w:r w:rsidR="00C349AE" w:rsidDel="009245C8">
          <w:rPr>
            <w:rFonts w:ascii="Courier New" w:hAnsi="Courier New" w:cs="Courier New"/>
          </w:rPr>
          <w:delText>(</w:delText>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Pr="008A259A" w:rsidDel="009245C8">
          <w:rPr>
            <w:rFonts w:ascii="Courier New" w:hAnsi="Courier New" w:cs="Courier New"/>
          </w:rPr>
          <w:delText>&lt; 5</w:delText>
        </w:r>
        <w:r w:rsidR="00C349AE" w:rsidDel="009245C8">
          <w:rPr>
            <w:rFonts w:ascii="Courier New" w:hAnsi="Courier New" w:cs="Courier New"/>
          </w:rPr>
          <w:delText>)</w:delText>
        </w:r>
        <w:r w:rsidR="00714DD0" w:rsidDel="009245C8">
          <w:rPr>
            <w:rFonts w:ascii="Courier New" w:hAnsi="Courier New" w:cs="Courier New"/>
            <w:b/>
          </w:rPr>
          <w:delText>ENTÃO</w:delText>
        </w:r>
      </w:del>
    </w:p>
    <w:p w14:paraId="49D3D552" w14:textId="59CEA6E2" w:rsidR="00CD0568" w:rsidRPr="008A259A" w:rsidDel="009245C8" w:rsidRDefault="00CD0568">
      <w:pPr>
        <w:spacing w:before="0" w:after="0"/>
        <w:ind w:left="720"/>
        <w:jc w:val="left"/>
        <w:rPr>
          <w:del w:id="1663" w:author="Willian" w:date="2016-10-24T16:41:00Z"/>
          <w:rFonts w:ascii="Courier New" w:hAnsi="Courier New" w:cs="Courier New"/>
        </w:rPr>
        <w:pPrChange w:id="1664" w:author="Willian" w:date="2017-01-11T17:14:00Z">
          <w:pPr>
            <w:ind w:left="720"/>
            <w:jc w:val="left"/>
          </w:pPr>
        </w:pPrChange>
      </w:pPr>
      <w:del w:id="1665"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(nome + “reprovado”);</w:delText>
        </w:r>
      </w:del>
    </w:p>
    <w:p w14:paraId="5EAB7784" w14:textId="6E4514AD" w:rsidR="00CD0568" w:rsidRPr="008A259A" w:rsidDel="009245C8" w:rsidRDefault="00CD0568">
      <w:pPr>
        <w:spacing w:before="0" w:after="0"/>
        <w:ind w:left="720"/>
        <w:jc w:val="left"/>
        <w:rPr>
          <w:del w:id="1666" w:author="Willian" w:date="2016-10-24T16:41:00Z"/>
          <w:rFonts w:ascii="Courier New" w:hAnsi="Courier New" w:cs="Courier New"/>
          <w:b/>
        </w:rPr>
        <w:pPrChange w:id="1667" w:author="Willian" w:date="2017-01-11T17:14:00Z">
          <w:pPr>
            <w:ind w:left="720"/>
            <w:jc w:val="left"/>
          </w:pPr>
        </w:pPrChange>
      </w:pPr>
      <w:del w:id="1668" w:author="Willian" w:date="2016-10-24T16:41:00Z">
        <w:r w:rsidRPr="008A259A" w:rsidDel="009245C8">
          <w:rPr>
            <w:rFonts w:ascii="Courier New" w:hAnsi="Courier New" w:cs="Courier New"/>
            <w:b/>
          </w:rPr>
          <w:tab/>
          <w:delText>SEN</w:delText>
        </w:r>
        <w:r w:rsidR="00EB5002" w:rsidDel="009245C8">
          <w:rPr>
            <w:rFonts w:ascii="Courier New" w:hAnsi="Courier New" w:cs="Courier New"/>
            <w:b/>
          </w:rPr>
          <w:delText>Ã</w:delText>
        </w:r>
        <w:r w:rsidRPr="008A259A" w:rsidDel="009245C8">
          <w:rPr>
            <w:rFonts w:ascii="Courier New" w:hAnsi="Courier New" w:cs="Courier New"/>
            <w:b/>
          </w:rPr>
          <w:delText>O</w:delText>
        </w:r>
        <w:r w:rsidR="00714DD0" w:rsidDel="009245C8">
          <w:rPr>
            <w:rFonts w:ascii="Courier New" w:hAnsi="Courier New" w:cs="Courier New"/>
            <w:b/>
          </w:rPr>
          <w:delText xml:space="preserve"> SE </w:delText>
        </w:r>
        <w:r w:rsidR="00C424AC" w:rsidRPr="00165FA8" w:rsidDel="009245C8">
          <w:rPr>
            <w:rFonts w:ascii="Courier New" w:hAnsi="Courier New" w:cs="Courier New"/>
          </w:rPr>
          <w:delText>((</w:delText>
        </w:r>
        <w:r w:rsidRPr="00FE35B7" w:rsidDel="009245C8">
          <w:rPr>
            <w:rFonts w:ascii="Courier New" w:hAnsi="Courier New" w:cs="Courier New"/>
          </w:rPr>
          <w:delText>media &gt;= 5</w:delText>
        </w:r>
        <w:r w:rsidR="00C349AE" w:rsidDel="009245C8">
          <w:rPr>
            <w:rFonts w:ascii="Courier New" w:hAnsi="Courier New" w:cs="Courier New"/>
          </w:rPr>
          <w:delText>)</w:delText>
        </w:r>
        <w:r w:rsidR="000E39C0" w:rsidDel="009245C8">
          <w:rPr>
            <w:rFonts w:ascii="Courier New" w:hAnsi="Courier New" w:cs="Courier New"/>
            <w:b/>
          </w:rPr>
          <w:delText>E</w:delText>
        </w:r>
        <w:r w:rsidR="00C349AE" w:rsidDel="009245C8">
          <w:rPr>
            <w:rFonts w:ascii="Courier New" w:hAnsi="Courier New" w:cs="Courier New"/>
          </w:rPr>
          <w:delText>(</w:delText>
        </w:r>
        <w:r w:rsidR="000E39C0" w:rsidDel="009245C8">
          <w:rPr>
            <w:rFonts w:ascii="Courier New" w:hAnsi="Courier New" w:cs="Courier New"/>
          </w:rPr>
          <w:delText xml:space="preserve">média </w:delText>
        </w:r>
        <w:r w:rsidRPr="00FE35B7" w:rsidDel="009245C8">
          <w:rPr>
            <w:rFonts w:ascii="Courier New" w:hAnsi="Courier New" w:cs="Courier New"/>
          </w:rPr>
          <w:delText>&lt;7</w:delText>
        </w:r>
        <w:r w:rsidR="00C349AE" w:rsidDel="009245C8">
          <w:rPr>
            <w:rFonts w:ascii="Courier New" w:hAnsi="Courier New" w:cs="Courier New"/>
          </w:rPr>
          <w:delText>))</w:delText>
        </w:r>
        <w:r w:rsidR="00714DD0" w:rsidDel="009245C8">
          <w:rPr>
            <w:rFonts w:ascii="Courier New" w:hAnsi="Courier New" w:cs="Courier New"/>
            <w:b/>
          </w:rPr>
          <w:delText>ENTÃO</w:delText>
        </w:r>
      </w:del>
    </w:p>
    <w:p w14:paraId="7314DCCA" w14:textId="1E7B10DB" w:rsidR="00CD0568" w:rsidRPr="008A259A" w:rsidDel="009245C8" w:rsidRDefault="00CD0568">
      <w:pPr>
        <w:spacing w:before="0" w:after="0"/>
        <w:ind w:left="1416"/>
        <w:jc w:val="left"/>
        <w:rPr>
          <w:del w:id="1669" w:author="Willian" w:date="2016-10-24T16:41:00Z"/>
          <w:rFonts w:ascii="Courier New" w:hAnsi="Courier New" w:cs="Courier New"/>
          <w:b/>
        </w:rPr>
        <w:pPrChange w:id="1670" w:author="Willian" w:date="2017-01-11T17:14:00Z">
          <w:pPr>
            <w:ind w:left="1416"/>
            <w:jc w:val="left"/>
          </w:pPr>
        </w:pPrChange>
      </w:pPr>
      <w:del w:id="1671" w:author="Willian" w:date="2016-10-24T16:41:00Z">
        <w:r w:rsidRPr="008A259A" w:rsidDel="009245C8">
          <w:rPr>
            <w:rFonts w:ascii="Courier New" w:hAnsi="Courier New" w:cs="Courier New"/>
            <w:b/>
          </w:rPr>
          <w:tab/>
          <w:delText>ESCREVA</w:delText>
        </w:r>
        <w:r w:rsidRPr="008A259A" w:rsidDel="009245C8">
          <w:rPr>
            <w:rFonts w:ascii="Courier New" w:hAnsi="Courier New" w:cs="Courier New"/>
          </w:rPr>
          <w:delText>(nome + “recupera</w:delText>
        </w:r>
        <w:r w:rsidR="00B54B20" w:rsidDel="009245C8">
          <w:rPr>
            <w:rFonts w:ascii="Courier New" w:hAnsi="Courier New" w:cs="Courier New"/>
          </w:rPr>
          <w:delText>çã</w:delText>
        </w:r>
        <w:r w:rsidRPr="008A259A" w:rsidDel="009245C8">
          <w:rPr>
            <w:rFonts w:ascii="Courier New" w:hAnsi="Courier New" w:cs="Courier New"/>
          </w:rPr>
          <w:delText>o”);</w:delText>
        </w:r>
      </w:del>
    </w:p>
    <w:p w14:paraId="0267296C" w14:textId="7FC1A51B" w:rsidR="00CD0568" w:rsidRPr="008A259A" w:rsidDel="009245C8" w:rsidRDefault="000E39C0">
      <w:pPr>
        <w:spacing w:before="0" w:after="0"/>
        <w:jc w:val="left"/>
        <w:rPr>
          <w:del w:id="1672" w:author="Willian" w:date="2016-10-24T16:41:00Z"/>
          <w:rFonts w:ascii="Courier New" w:hAnsi="Courier New" w:cs="Courier New"/>
          <w:b/>
        </w:rPr>
        <w:pPrChange w:id="1673" w:author="Willian" w:date="2017-01-11T17:14:00Z">
          <w:pPr>
            <w:jc w:val="left"/>
          </w:pPr>
        </w:pPrChange>
      </w:pPr>
      <w:del w:id="1674" w:author="Willian" w:date="2016-10-24T16:41:00Z">
        <w:r w:rsidDel="009245C8">
          <w:rPr>
            <w:rFonts w:ascii="Courier New" w:hAnsi="Courier New" w:cs="Courier New"/>
            <w:b/>
          </w:rPr>
          <w:tab/>
        </w:r>
        <w:r w:rsidDel="009245C8">
          <w:rPr>
            <w:rFonts w:ascii="Courier New" w:hAnsi="Courier New" w:cs="Courier New"/>
            <w:b/>
          </w:rPr>
          <w:tab/>
        </w:r>
        <w:r w:rsidR="00CD0568" w:rsidRPr="008A259A" w:rsidDel="009245C8">
          <w:rPr>
            <w:rFonts w:ascii="Courier New" w:hAnsi="Courier New" w:cs="Courier New"/>
            <w:b/>
          </w:rPr>
          <w:delText>SEN</w:delText>
        </w:r>
        <w:r w:rsidR="00EB5002" w:rsidDel="009245C8">
          <w:rPr>
            <w:rFonts w:ascii="Courier New" w:hAnsi="Courier New" w:cs="Courier New"/>
            <w:b/>
          </w:rPr>
          <w:delText>Ã</w:delText>
        </w:r>
        <w:r w:rsidR="00CD0568" w:rsidRPr="008A259A" w:rsidDel="009245C8">
          <w:rPr>
            <w:rFonts w:ascii="Courier New" w:hAnsi="Courier New" w:cs="Courier New"/>
            <w:b/>
          </w:rPr>
          <w:delText>O</w:delText>
        </w:r>
      </w:del>
    </w:p>
    <w:p w14:paraId="4AACC769" w14:textId="2F380E9A" w:rsidR="00CD0568" w:rsidRPr="008A259A" w:rsidDel="009245C8" w:rsidRDefault="00CD0568">
      <w:pPr>
        <w:spacing w:before="0" w:after="0"/>
        <w:ind w:left="720"/>
        <w:jc w:val="left"/>
        <w:rPr>
          <w:del w:id="1675" w:author="Willian" w:date="2016-10-24T16:41:00Z"/>
          <w:rFonts w:ascii="Courier New" w:hAnsi="Courier New" w:cs="Courier New"/>
        </w:rPr>
        <w:pPrChange w:id="1676" w:author="Willian" w:date="2017-01-11T17:14:00Z">
          <w:pPr>
            <w:ind w:left="720"/>
            <w:jc w:val="left"/>
          </w:pPr>
        </w:pPrChange>
      </w:pPr>
      <w:del w:id="1677"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(nome + “aprovado”);</w:delText>
        </w:r>
      </w:del>
    </w:p>
    <w:p w14:paraId="616AE34F" w14:textId="2F97778B" w:rsidR="00CD0568" w:rsidRPr="008A259A" w:rsidDel="009245C8" w:rsidRDefault="00CD0568">
      <w:pPr>
        <w:spacing w:before="0" w:after="0"/>
        <w:ind w:left="1080" w:firstLine="336"/>
        <w:jc w:val="left"/>
        <w:rPr>
          <w:del w:id="1678" w:author="Willian" w:date="2016-10-24T16:41:00Z"/>
          <w:rFonts w:ascii="Courier New" w:hAnsi="Courier New" w:cs="Courier New"/>
        </w:rPr>
        <w:pPrChange w:id="1679" w:author="Willian" w:date="2017-01-11T17:14:00Z">
          <w:pPr>
            <w:ind w:left="1080" w:firstLine="336"/>
            <w:jc w:val="left"/>
          </w:pPr>
        </w:pPrChange>
      </w:pPr>
      <w:del w:id="1680" w:author="Willian" w:date="2016-10-24T16:41:00Z">
        <w:r w:rsidRPr="008A259A" w:rsidDel="009245C8">
          <w:rPr>
            <w:rFonts w:ascii="Courier New" w:hAnsi="Courier New" w:cs="Courier New"/>
            <w:b/>
          </w:rPr>
          <w:delText>FIM_SE</w:delText>
        </w:r>
      </w:del>
    </w:p>
    <w:p w14:paraId="5C9F2836" w14:textId="60D1DF25" w:rsidR="00641701" w:rsidRPr="008A259A" w:rsidDel="009245C8" w:rsidRDefault="00641701">
      <w:pPr>
        <w:spacing w:before="0" w:after="0"/>
        <w:ind w:left="1080"/>
        <w:jc w:val="left"/>
        <w:rPr>
          <w:del w:id="1681" w:author="Willian" w:date="2016-10-24T16:41:00Z"/>
          <w:rFonts w:ascii="Courier New" w:hAnsi="Courier New" w:cs="Courier New"/>
        </w:rPr>
        <w:pPrChange w:id="1682" w:author="Willian" w:date="2017-01-11T17:14:00Z">
          <w:pPr>
            <w:ind w:left="1080"/>
            <w:jc w:val="left"/>
          </w:pPr>
        </w:pPrChange>
      </w:pPr>
    </w:p>
    <w:p w14:paraId="60D689A4" w14:textId="03AAFE45" w:rsidR="000508D2" w:rsidRPr="008A259A" w:rsidDel="009245C8" w:rsidRDefault="00641701">
      <w:pPr>
        <w:spacing w:before="0" w:after="0"/>
        <w:ind w:firstLine="708"/>
        <w:jc w:val="left"/>
        <w:rPr>
          <w:del w:id="1683" w:author="Willian" w:date="2016-10-24T16:41:00Z"/>
        </w:rPr>
        <w:pPrChange w:id="1684" w:author="Willian" w:date="2017-01-11T17:14:00Z">
          <w:pPr>
            <w:ind w:firstLine="708"/>
            <w:jc w:val="left"/>
          </w:pPr>
        </w:pPrChange>
      </w:pPr>
      <w:del w:id="1685" w:author="Willian" w:date="2016-10-24T16:41:00Z">
        <w:r w:rsidRPr="008A259A" w:rsidDel="009245C8">
          <w:rPr>
            <w:rFonts w:ascii="Courier New" w:hAnsi="Courier New" w:cs="Courier New"/>
            <w:b/>
          </w:rPr>
          <w:delText>FIM</w:delText>
        </w:r>
      </w:del>
    </w:p>
    <w:p w14:paraId="216B333E" w14:textId="00E5DD9A" w:rsidR="000508D2" w:rsidRPr="008A259A" w:rsidDel="009245C8" w:rsidRDefault="000508D2">
      <w:pPr>
        <w:numPr>
          <w:ilvl w:val="0"/>
          <w:numId w:val="30"/>
        </w:numPr>
        <w:spacing w:before="0" w:after="0"/>
        <w:ind w:hanging="360"/>
        <w:contextualSpacing/>
        <w:jc w:val="left"/>
        <w:rPr>
          <w:del w:id="1686" w:author="Willian" w:date="2016-10-24T16:41:00Z"/>
        </w:rPr>
      </w:pPr>
      <w:del w:id="1687" w:author="Willian" w:date="2016-10-24T16:41:00Z">
        <w:r w:rsidRPr="008A259A" w:rsidDel="009245C8">
          <w:delText>Ler 80 números e ao final informar quantos desses números estão no intervalo entre 10 (inclusive) e 150 (inclusive).</w:delText>
        </w:r>
      </w:del>
    </w:p>
    <w:p w14:paraId="6584DFB9" w14:textId="0D73003D" w:rsidR="00402445" w:rsidDel="009245C8" w:rsidRDefault="00402445">
      <w:pPr>
        <w:spacing w:before="0" w:after="0"/>
        <w:ind w:firstLine="708"/>
        <w:jc w:val="left"/>
        <w:rPr>
          <w:del w:id="1688" w:author="Willian" w:date="2016-10-24T16:41:00Z"/>
          <w:rFonts w:ascii="Courier New" w:hAnsi="Courier New" w:cs="Courier New"/>
          <w:b/>
        </w:rPr>
        <w:pPrChange w:id="1689" w:author="Willian" w:date="2017-01-11T17:14:00Z">
          <w:pPr>
            <w:ind w:firstLine="708"/>
            <w:jc w:val="left"/>
          </w:pPr>
        </w:pPrChange>
      </w:pPr>
      <w:del w:id="1690" w:author="Willian" w:date="2016-10-24T16:41:00Z">
        <w:r w:rsidDel="009245C8">
          <w:rPr>
            <w:rFonts w:ascii="Courier New" w:hAnsi="Courier New" w:cs="Courier New"/>
            <w:b/>
          </w:rPr>
          <w:delText>Resposta:</w:delText>
        </w:r>
      </w:del>
    </w:p>
    <w:p w14:paraId="2899A31F" w14:textId="2976E0CA" w:rsidR="00113F9A" w:rsidRPr="008A259A" w:rsidDel="009245C8" w:rsidRDefault="00113F9A">
      <w:pPr>
        <w:spacing w:before="0" w:after="0"/>
        <w:ind w:firstLine="708"/>
        <w:jc w:val="left"/>
        <w:rPr>
          <w:del w:id="1691" w:author="Willian" w:date="2016-10-24T16:41:00Z"/>
          <w:rFonts w:ascii="Courier New" w:hAnsi="Courier New" w:cs="Courier New"/>
        </w:rPr>
        <w:pPrChange w:id="1692" w:author="Willian" w:date="2017-01-11T17:14:00Z">
          <w:pPr>
            <w:ind w:firstLine="708"/>
            <w:jc w:val="left"/>
          </w:pPr>
        </w:pPrChange>
      </w:pPr>
      <w:del w:id="1693"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Lista</w:delText>
        </w:r>
      </w:del>
    </w:p>
    <w:p w14:paraId="2913AEAF" w14:textId="509A7E0F" w:rsidR="00113F9A" w:rsidRPr="008A259A" w:rsidDel="009245C8" w:rsidRDefault="00113F9A">
      <w:pPr>
        <w:spacing w:before="0" w:after="0"/>
        <w:ind w:left="372" w:firstLine="336"/>
        <w:jc w:val="left"/>
        <w:rPr>
          <w:del w:id="1694" w:author="Willian" w:date="2016-10-24T16:41:00Z"/>
          <w:rFonts w:ascii="Courier New" w:hAnsi="Courier New" w:cs="Courier New"/>
          <w:b/>
        </w:rPr>
        <w:pPrChange w:id="1695" w:author="Willian" w:date="2017-01-11T17:14:00Z">
          <w:pPr>
            <w:ind w:left="372" w:firstLine="336"/>
            <w:jc w:val="left"/>
          </w:pPr>
        </w:pPrChange>
      </w:pPr>
      <w:del w:id="1696" w:author="Willian" w:date="2016-10-24T16:41:00Z">
        <w:r w:rsidRPr="008A259A" w:rsidDel="009245C8">
          <w:rPr>
            <w:rFonts w:ascii="Courier New" w:hAnsi="Courier New" w:cs="Courier New"/>
            <w:b/>
          </w:rPr>
          <w:delText>VAR</w:delText>
        </w:r>
      </w:del>
    </w:p>
    <w:p w14:paraId="732141EB" w14:textId="4304B3D3" w:rsidR="00113F9A" w:rsidRPr="008A259A" w:rsidDel="009245C8" w:rsidRDefault="00113F9A">
      <w:pPr>
        <w:spacing w:before="0" w:after="0"/>
        <w:ind w:left="708" w:firstLine="708"/>
        <w:jc w:val="left"/>
        <w:rPr>
          <w:del w:id="1697" w:author="Willian" w:date="2016-10-24T16:41:00Z"/>
          <w:rFonts w:ascii="Courier New" w:hAnsi="Courier New" w:cs="Courier New"/>
        </w:rPr>
        <w:pPrChange w:id="1698" w:author="Willian" w:date="2017-01-11T17:14:00Z">
          <w:pPr>
            <w:ind w:left="708" w:firstLine="708"/>
            <w:jc w:val="left"/>
          </w:pPr>
        </w:pPrChange>
      </w:pPr>
      <w:del w:id="1699" w:author="Willian" w:date="2016-10-24T16:41:00Z">
        <w:r w:rsidRPr="008A259A" w:rsidDel="009245C8">
          <w:rPr>
            <w:rFonts w:ascii="Courier New" w:hAnsi="Courier New" w:cs="Courier New"/>
          </w:rPr>
          <w:delText>lista[</w:delText>
        </w:r>
        <w:r w:rsidR="00D06AB8" w:rsidDel="009245C8">
          <w:rPr>
            <w:rFonts w:ascii="Courier New" w:hAnsi="Courier New" w:cs="Courier New"/>
          </w:rPr>
          <w:delText>80</w:delText>
        </w:r>
        <w:r w:rsidRPr="008A259A" w:rsidDel="009245C8">
          <w:rPr>
            <w:rFonts w:ascii="Courier New" w:hAnsi="Courier New" w:cs="Courier New"/>
          </w:rPr>
          <w:delText>]:</w:delText>
        </w:r>
        <w:r w:rsidR="00C424AC" w:rsidRPr="00165FA8" w:rsidDel="009245C8">
          <w:rPr>
            <w:rFonts w:ascii="Courier New" w:hAnsi="Courier New" w:cs="Courier New"/>
            <w:b/>
          </w:rPr>
          <w:delText>inteiro</w:delText>
        </w:r>
      </w:del>
    </w:p>
    <w:p w14:paraId="5DEAC61C" w14:textId="13727B69" w:rsidR="00113F9A" w:rsidRPr="008A259A" w:rsidDel="009245C8" w:rsidRDefault="00113F9A">
      <w:pPr>
        <w:spacing w:before="0" w:after="0"/>
        <w:ind w:left="708" w:firstLine="708"/>
        <w:jc w:val="left"/>
        <w:rPr>
          <w:del w:id="1700" w:author="Willian" w:date="2016-10-24T16:41:00Z"/>
          <w:rFonts w:ascii="Courier New" w:hAnsi="Courier New" w:cs="Courier New"/>
        </w:rPr>
        <w:pPrChange w:id="1701" w:author="Willian" w:date="2017-01-11T17:14:00Z">
          <w:pPr>
            <w:ind w:left="708" w:firstLine="708"/>
            <w:jc w:val="left"/>
          </w:pPr>
        </w:pPrChange>
      </w:pPr>
      <w:del w:id="1702" w:author="Willian" w:date="2016-10-24T16:41:00Z">
        <w:r w:rsidRPr="008A259A" w:rsidDel="009245C8">
          <w:rPr>
            <w:rFonts w:ascii="Courier New" w:hAnsi="Courier New" w:cs="Courier New"/>
          </w:rPr>
          <w:delText>i</w:delText>
        </w:r>
        <w:r w:rsidR="000E39C0" w:rsidDel="009245C8">
          <w:rPr>
            <w:rFonts w:ascii="Courier New" w:hAnsi="Courier New" w:cs="Courier New"/>
          </w:rPr>
          <w:delText xml:space="preserve">, </w:delText>
        </w:r>
        <w:r w:rsidR="000E39C0" w:rsidRPr="008A259A" w:rsidDel="009245C8">
          <w:rPr>
            <w:rFonts w:ascii="Courier New" w:hAnsi="Courier New" w:cs="Courier New"/>
          </w:rPr>
          <w:delText>quantidade</w:delText>
        </w:r>
        <w:r w:rsidRPr="008A259A" w:rsidDel="009245C8">
          <w:rPr>
            <w:rFonts w:ascii="Courier New" w:hAnsi="Courier New" w:cs="Courier New"/>
          </w:rPr>
          <w:delText xml:space="preserve">: </w:delText>
        </w:r>
        <w:r w:rsidR="00C424AC" w:rsidRPr="00165FA8" w:rsidDel="009245C8">
          <w:rPr>
            <w:rFonts w:ascii="Courier New" w:hAnsi="Courier New" w:cs="Courier New"/>
            <w:b/>
          </w:rPr>
          <w:delText>inteiro</w:delText>
        </w:r>
        <w:r w:rsidRPr="008A259A" w:rsidDel="009245C8">
          <w:rPr>
            <w:rFonts w:ascii="Courier New" w:hAnsi="Courier New" w:cs="Courier New"/>
          </w:rPr>
          <w:delText>;</w:delText>
        </w:r>
      </w:del>
    </w:p>
    <w:p w14:paraId="12BF1630" w14:textId="29F539AC" w:rsidR="00113F9A" w:rsidRPr="008A259A" w:rsidDel="009245C8" w:rsidRDefault="00113F9A">
      <w:pPr>
        <w:spacing w:before="0" w:after="0"/>
        <w:ind w:firstLine="708"/>
        <w:jc w:val="left"/>
        <w:rPr>
          <w:del w:id="1703" w:author="Willian" w:date="2016-10-24T16:41:00Z"/>
          <w:rFonts w:ascii="Courier New" w:hAnsi="Courier New" w:cs="Courier New"/>
          <w:b/>
        </w:rPr>
        <w:pPrChange w:id="1704" w:author="Willian" w:date="2017-01-11T17:14:00Z">
          <w:pPr>
            <w:ind w:firstLine="708"/>
            <w:jc w:val="left"/>
          </w:pPr>
        </w:pPrChange>
      </w:pPr>
      <w:del w:id="1705" w:author="Willian" w:date="2016-10-24T16:41:00Z">
        <w:r w:rsidRPr="008A259A" w:rsidDel="009245C8">
          <w:rPr>
            <w:rFonts w:ascii="Courier New" w:hAnsi="Courier New" w:cs="Courier New"/>
            <w:b/>
          </w:rPr>
          <w:delText xml:space="preserve">INÍCIO </w:delText>
        </w:r>
      </w:del>
    </w:p>
    <w:p w14:paraId="47C2E623" w14:textId="64F3FBB6" w:rsidR="00113F9A" w:rsidRPr="008A259A" w:rsidDel="009245C8" w:rsidRDefault="00113F9A">
      <w:pPr>
        <w:spacing w:before="0" w:after="0"/>
        <w:ind w:firstLine="708"/>
        <w:jc w:val="left"/>
        <w:rPr>
          <w:del w:id="1706" w:author="Willian" w:date="2016-10-24T16:41:00Z"/>
          <w:rFonts w:ascii="Courier New" w:hAnsi="Courier New" w:cs="Courier New"/>
        </w:rPr>
        <w:pPrChange w:id="1707" w:author="Willian" w:date="2017-01-11T17:14:00Z">
          <w:pPr>
            <w:ind w:firstLine="708"/>
            <w:jc w:val="left"/>
          </w:pPr>
        </w:pPrChange>
      </w:pPr>
      <w:del w:id="1708" w:author="Willian" w:date="2016-10-24T16:41:00Z">
        <w:r w:rsidRPr="008A259A" w:rsidDel="009245C8">
          <w:rPr>
            <w:rFonts w:ascii="Courier New" w:hAnsi="Courier New" w:cs="Courier New"/>
            <w:b/>
          </w:rPr>
          <w:tab/>
        </w:r>
        <w:r w:rsidRPr="008A259A" w:rsidDel="009245C8">
          <w:rPr>
            <w:rFonts w:ascii="Courier New" w:hAnsi="Courier New" w:cs="Courier New"/>
          </w:rPr>
          <w:delText xml:space="preserve">i </w:delText>
        </w:r>
        <w:r w:rsidR="000E39C0" w:rsidRPr="0023514A" w:rsidDel="009245C8">
          <w:rPr>
            <w:rFonts w:ascii="Courier New" w:hAnsi="Courier New" w:cs="Courier New"/>
          </w:rPr>
          <w:sym w:font="Wingdings" w:char="F0DF"/>
        </w:r>
        <w:r w:rsidRPr="008A259A" w:rsidDel="009245C8">
          <w:rPr>
            <w:rFonts w:ascii="Courier New" w:hAnsi="Courier New" w:cs="Courier New"/>
          </w:rPr>
          <w:delText xml:space="preserve"> 1;</w:delText>
        </w:r>
      </w:del>
    </w:p>
    <w:p w14:paraId="1B03971F" w14:textId="6455FB2D" w:rsidR="00113F9A" w:rsidDel="009245C8" w:rsidRDefault="000E39C0">
      <w:pPr>
        <w:spacing w:before="0" w:after="0"/>
        <w:ind w:firstLine="708"/>
        <w:jc w:val="left"/>
        <w:rPr>
          <w:del w:id="1709" w:author="Willian" w:date="2016-10-24T16:41:00Z"/>
          <w:rFonts w:ascii="Courier New" w:hAnsi="Courier New" w:cs="Courier New"/>
        </w:rPr>
        <w:pPrChange w:id="1710" w:author="Willian" w:date="2017-01-11T17:14:00Z">
          <w:pPr>
            <w:ind w:firstLine="708"/>
            <w:jc w:val="left"/>
          </w:pPr>
        </w:pPrChange>
      </w:pPr>
      <w:del w:id="1711" w:author="Willian" w:date="2016-10-24T16:41:00Z">
        <w:r w:rsidDel="009245C8">
          <w:rPr>
            <w:rFonts w:ascii="Courier New" w:hAnsi="Courier New" w:cs="Courier New"/>
          </w:rPr>
          <w:tab/>
          <w:delText xml:space="preserve">quantidade </w:delText>
        </w:r>
        <w:r w:rsidRPr="0023514A" w:rsidDel="009245C8">
          <w:rPr>
            <w:rFonts w:ascii="Courier New" w:hAnsi="Courier New" w:cs="Courier New"/>
          </w:rPr>
          <w:sym w:font="Wingdings" w:char="F0DF"/>
        </w:r>
        <w:r w:rsidDel="009245C8">
          <w:rPr>
            <w:rFonts w:ascii="Courier New" w:hAnsi="Courier New" w:cs="Courier New"/>
          </w:rPr>
          <w:delText xml:space="preserve"> 0;</w:delText>
        </w:r>
      </w:del>
    </w:p>
    <w:p w14:paraId="73C941E5" w14:textId="5191DBB7" w:rsidR="00EB5002" w:rsidRPr="008A259A" w:rsidDel="009245C8" w:rsidRDefault="00EB5002">
      <w:pPr>
        <w:spacing w:before="0" w:after="0"/>
        <w:ind w:firstLine="708"/>
        <w:jc w:val="left"/>
        <w:rPr>
          <w:del w:id="1712" w:author="Willian" w:date="2016-10-24T16:41:00Z"/>
          <w:rFonts w:ascii="Courier New" w:hAnsi="Courier New" w:cs="Courier New"/>
        </w:rPr>
        <w:pPrChange w:id="1713" w:author="Willian" w:date="2017-01-11T17:14:00Z">
          <w:pPr>
            <w:ind w:firstLine="708"/>
            <w:jc w:val="left"/>
          </w:pPr>
        </w:pPrChange>
      </w:pPr>
    </w:p>
    <w:p w14:paraId="0AF1F2E5" w14:textId="0D0C2642" w:rsidR="00113F9A" w:rsidRPr="000E39C0" w:rsidDel="009245C8" w:rsidRDefault="00113F9A">
      <w:pPr>
        <w:spacing w:before="0" w:after="0"/>
        <w:ind w:firstLine="708"/>
        <w:jc w:val="left"/>
        <w:rPr>
          <w:del w:id="1714" w:author="Willian" w:date="2016-10-24T16:41:00Z"/>
          <w:rFonts w:ascii="Courier New" w:hAnsi="Courier New" w:cs="Courier New"/>
          <w:b/>
        </w:rPr>
        <w:pPrChange w:id="1715" w:author="Willian" w:date="2017-01-11T17:14:00Z">
          <w:pPr>
            <w:ind w:firstLine="708"/>
            <w:jc w:val="left"/>
          </w:pPr>
        </w:pPrChange>
      </w:pPr>
      <w:del w:id="1716" w:author="Willian" w:date="2016-10-24T16:41:00Z">
        <w:r w:rsidRPr="008A259A" w:rsidDel="009245C8">
          <w:rPr>
            <w:rFonts w:ascii="Courier New" w:hAnsi="Courier New" w:cs="Courier New"/>
            <w:b/>
          </w:rPr>
          <w:tab/>
          <w:delText xml:space="preserve">ENQUANTO </w:delText>
        </w:r>
        <w:r w:rsidR="00C424AC" w:rsidRPr="00165FA8" w:rsidDel="009245C8">
          <w:rPr>
            <w:rFonts w:ascii="Courier New" w:hAnsi="Courier New" w:cs="Courier New"/>
          </w:rPr>
          <w:delText>(</w:delText>
        </w:r>
        <w:r w:rsidRPr="008A259A" w:rsidDel="009245C8">
          <w:rPr>
            <w:rFonts w:ascii="Courier New" w:hAnsi="Courier New" w:cs="Courier New"/>
          </w:rPr>
          <w:delText>i &lt;= 80</w:delText>
        </w:r>
        <w:r w:rsidR="00C349AE" w:rsidDel="009245C8">
          <w:rPr>
            <w:rFonts w:ascii="Courier New" w:hAnsi="Courier New" w:cs="Courier New"/>
          </w:rPr>
          <w:delText>)</w:delText>
        </w:r>
        <w:r w:rsidR="000E39C0" w:rsidDel="009245C8">
          <w:rPr>
            <w:rFonts w:ascii="Courier New" w:hAnsi="Courier New" w:cs="Courier New"/>
            <w:b/>
          </w:rPr>
          <w:delText>ENTÃO</w:delText>
        </w:r>
      </w:del>
    </w:p>
    <w:p w14:paraId="7EFFE2AD" w14:textId="0A088D98" w:rsidR="000E39C0" w:rsidDel="009245C8" w:rsidRDefault="00113F9A">
      <w:pPr>
        <w:spacing w:before="0" w:after="0"/>
        <w:ind w:left="1416" w:firstLine="708"/>
        <w:jc w:val="left"/>
        <w:rPr>
          <w:del w:id="1717" w:author="Willian" w:date="2016-10-24T16:41:00Z"/>
          <w:rFonts w:ascii="Courier New" w:hAnsi="Courier New" w:cs="Courier New"/>
        </w:rPr>
        <w:pPrChange w:id="1718" w:author="Willian" w:date="2017-01-11T17:14:00Z">
          <w:pPr>
            <w:ind w:left="1416" w:firstLine="708"/>
            <w:jc w:val="left"/>
          </w:pPr>
        </w:pPrChange>
      </w:pPr>
      <w:del w:id="1719"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EB5002" w:rsidRPr="008A259A" w:rsidDel="009245C8">
          <w:rPr>
            <w:rFonts w:ascii="Courier New" w:hAnsi="Courier New" w:cs="Courier New"/>
          </w:rPr>
          <w:delText>lista[i]</w:delText>
        </w:r>
        <w:r w:rsidRPr="008A259A" w:rsidDel="009245C8">
          <w:rPr>
            <w:rFonts w:ascii="Courier New" w:hAnsi="Courier New" w:cs="Courier New"/>
          </w:rPr>
          <w:delText>);</w:delText>
        </w:r>
      </w:del>
    </w:p>
    <w:p w14:paraId="39A7FC7C" w14:textId="052CBF89" w:rsidR="000E39C0" w:rsidDel="009245C8" w:rsidRDefault="000E39C0">
      <w:pPr>
        <w:spacing w:before="0" w:after="0"/>
        <w:ind w:left="1080" w:firstLine="708"/>
        <w:jc w:val="left"/>
        <w:rPr>
          <w:del w:id="1720" w:author="Willian" w:date="2016-10-24T16:41:00Z"/>
          <w:rFonts w:ascii="Courier New" w:hAnsi="Courier New" w:cs="Courier New"/>
        </w:rPr>
        <w:pPrChange w:id="1721" w:author="Willian" w:date="2017-01-11T17:14:00Z">
          <w:pPr>
            <w:ind w:left="1080" w:firstLine="708"/>
            <w:jc w:val="left"/>
          </w:pPr>
        </w:pPrChange>
      </w:pPr>
    </w:p>
    <w:p w14:paraId="7C8E01C7" w14:textId="33C8CA51" w:rsidR="000E39C0" w:rsidRPr="00FE35B7" w:rsidDel="009245C8" w:rsidRDefault="000E39C0">
      <w:pPr>
        <w:spacing w:before="0" w:after="0"/>
        <w:jc w:val="left"/>
        <w:rPr>
          <w:del w:id="1722" w:author="Willian" w:date="2016-10-24T16:41:00Z"/>
          <w:rFonts w:ascii="Courier New" w:hAnsi="Courier New" w:cs="Courier New"/>
          <w:b/>
        </w:rPr>
        <w:pPrChange w:id="1723" w:author="Willian" w:date="2017-01-11T17:14:00Z">
          <w:pPr>
            <w:jc w:val="left"/>
          </w:pPr>
        </w:pPrChange>
      </w:pPr>
      <w:del w:id="1724" w:author="Willian" w:date="2016-10-24T16:41:00Z">
        <w:r w:rsidDel="009245C8">
          <w:rPr>
            <w:rFonts w:ascii="Courier New" w:hAnsi="Courier New" w:cs="Courier New"/>
          </w:rPr>
          <w:tab/>
        </w:r>
        <w:r w:rsidDel="009245C8">
          <w:rPr>
            <w:rFonts w:ascii="Courier New" w:hAnsi="Courier New" w:cs="Courier New"/>
          </w:rPr>
          <w:tab/>
        </w:r>
        <w:r w:rsidDel="009245C8">
          <w:rPr>
            <w:rFonts w:ascii="Courier New" w:hAnsi="Courier New" w:cs="Courier New"/>
          </w:rPr>
          <w:tab/>
        </w:r>
        <w:r w:rsidRPr="008A259A" w:rsidDel="009245C8">
          <w:rPr>
            <w:rFonts w:ascii="Courier New" w:hAnsi="Courier New" w:cs="Courier New"/>
            <w:b/>
          </w:rPr>
          <w:delText>SE</w:delText>
        </w:r>
        <w:r w:rsidR="00C424AC" w:rsidRPr="00165FA8" w:rsidDel="009245C8">
          <w:rPr>
            <w:rFonts w:ascii="Courier New" w:hAnsi="Courier New" w:cs="Courier New"/>
          </w:rPr>
          <w:delText>((</w:delText>
        </w:r>
        <w:r w:rsidRPr="00971932" w:rsidDel="009245C8">
          <w:rPr>
            <w:rFonts w:ascii="Courier New" w:hAnsi="Courier New" w:cs="Courier New"/>
          </w:rPr>
          <w:delText>lista[i]&gt;=10</w:delText>
        </w:r>
        <w:r w:rsidR="00C349AE" w:rsidDel="009245C8">
          <w:rPr>
            <w:rFonts w:ascii="Courier New" w:hAnsi="Courier New" w:cs="Courier New"/>
          </w:rPr>
          <w:delText>)</w:delText>
        </w:r>
        <w:r w:rsidRPr="00FE35B7" w:rsidDel="009245C8">
          <w:rPr>
            <w:rFonts w:ascii="Courier New" w:hAnsi="Courier New" w:cs="Courier New"/>
            <w:b/>
          </w:rPr>
          <w:delText>E</w:delText>
        </w:r>
        <w:r w:rsidR="00C424AC" w:rsidRPr="00165FA8" w:rsidDel="009245C8">
          <w:rPr>
            <w:rFonts w:ascii="Courier New" w:hAnsi="Courier New" w:cs="Courier New"/>
          </w:rPr>
          <w:delText>(lista[i]</w:delText>
        </w:r>
        <w:r w:rsidRPr="00971932" w:rsidDel="009245C8">
          <w:rPr>
            <w:rFonts w:ascii="Courier New" w:hAnsi="Courier New" w:cs="Courier New"/>
          </w:rPr>
          <w:delText>&lt;= 150</w:delText>
        </w:r>
        <w:r w:rsidR="00C349AE" w:rsidDel="009245C8">
          <w:rPr>
            <w:rFonts w:ascii="Courier New" w:hAnsi="Courier New" w:cs="Courier New"/>
          </w:rPr>
          <w:delText>))</w:delText>
        </w:r>
        <w:r w:rsidDel="009245C8">
          <w:rPr>
            <w:rFonts w:ascii="Courier New" w:hAnsi="Courier New" w:cs="Courier New"/>
            <w:b/>
          </w:rPr>
          <w:delText xml:space="preserve"> ENTÃO</w:delText>
        </w:r>
      </w:del>
    </w:p>
    <w:p w14:paraId="6EE71C3C" w14:textId="57542EC0" w:rsidR="000E39C0" w:rsidRPr="008A259A" w:rsidDel="009245C8" w:rsidRDefault="000E39C0">
      <w:pPr>
        <w:spacing w:before="0" w:after="0"/>
        <w:jc w:val="left"/>
        <w:rPr>
          <w:del w:id="1725" w:author="Willian" w:date="2016-10-24T16:41:00Z"/>
          <w:rFonts w:ascii="Courier New" w:hAnsi="Courier New" w:cs="Courier New"/>
        </w:rPr>
        <w:pPrChange w:id="1726" w:author="Willian" w:date="2017-01-11T17:14:00Z">
          <w:pPr>
            <w:jc w:val="left"/>
          </w:pPr>
        </w:pPrChange>
      </w:pPr>
      <w:del w:id="1727" w:author="Willian" w:date="2016-10-24T16:41:00Z">
        <w:r w:rsidRPr="008A259A" w:rsidDel="009245C8">
          <w:rPr>
            <w:rFonts w:ascii="Courier New" w:hAnsi="Courier New" w:cs="Courier New"/>
            <w:b/>
          </w:rPr>
          <w:tab/>
        </w:r>
        <w:r w:rsidRPr="008A259A" w:rsidDel="009245C8">
          <w:rPr>
            <w:rFonts w:ascii="Courier New" w:hAnsi="Courier New" w:cs="Courier New"/>
            <w:b/>
          </w:rPr>
          <w:tab/>
        </w:r>
        <w:r w:rsidRPr="008A259A" w:rsidDel="009245C8">
          <w:rPr>
            <w:rFonts w:ascii="Courier New" w:hAnsi="Courier New" w:cs="Courier New"/>
            <w:b/>
          </w:rPr>
          <w:tab/>
        </w:r>
        <w:r w:rsidDel="009245C8">
          <w:rPr>
            <w:rFonts w:ascii="Courier New" w:hAnsi="Courier New" w:cs="Courier New"/>
            <w:b/>
          </w:rPr>
          <w:tab/>
        </w:r>
        <w:r w:rsidRPr="008A259A" w:rsidDel="009245C8">
          <w:rPr>
            <w:rFonts w:ascii="Courier New" w:hAnsi="Courier New" w:cs="Courier New"/>
          </w:rPr>
          <w:delText xml:space="preserve">quantidade </w:delText>
        </w:r>
        <w:r w:rsidRPr="0023514A" w:rsidDel="009245C8">
          <w:rPr>
            <w:rFonts w:ascii="Courier New" w:hAnsi="Courier New" w:cs="Courier New"/>
          </w:rPr>
          <w:sym w:font="Wingdings" w:char="F0DF"/>
        </w:r>
        <w:r w:rsidDel="009245C8">
          <w:rPr>
            <w:rFonts w:ascii="Courier New" w:hAnsi="Courier New" w:cs="Courier New"/>
          </w:rPr>
          <w:delText>quantidade + 1;</w:delText>
        </w:r>
      </w:del>
    </w:p>
    <w:p w14:paraId="33332E32" w14:textId="0C67905C" w:rsidR="000E39C0" w:rsidRPr="00FE35B7" w:rsidDel="009245C8" w:rsidRDefault="000E39C0">
      <w:pPr>
        <w:spacing w:before="0" w:after="0"/>
        <w:ind w:left="1080" w:firstLine="708"/>
        <w:jc w:val="left"/>
        <w:rPr>
          <w:del w:id="1728" w:author="Willian" w:date="2016-10-24T16:41:00Z"/>
          <w:rFonts w:ascii="Courier New" w:hAnsi="Courier New" w:cs="Courier New"/>
          <w:b/>
        </w:rPr>
        <w:pPrChange w:id="1729" w:author="Willian" w:date="2017-01-11T17:14:00Z">
          <w:pPr>
            <w:ind w:left="1080" w:firstLine="708"/>
            <w:jc w:val="left"/>
          </w:pPr>
        </w:pPrChange>
      </w:pPr>
      <w:del w:id="1730" w:author="Willian" w:date="2016-10-24T16:41:00Z">
        <w:r w:rsidDel="009245C8">
          <w:rPr>
            <w:rFonts w:ascii="Courier New" w:hAnsi="Courier New" w:cs="Courier New"/>
          </w:rPr>
          <w:tab/>
        </w:r>
        <w:r w:rsidDel="009245C8">
          <w:rPr>
            <w:rFonts w:ascii="Courier New" w:hAnsi="Courier New" w:cs="Courier New"/>
            <w:b/>
          </w:rPr>
          <w:delText>FIM_SE</w:delText>
        </w:r>
      </w:del>
    </w:p>
    <w:p w14:paraId="4D800C81" w14:textId="7C19E060" w:rsidR="000E39C0" w:rsidDel="009245C8" w:rsidRDefault="000E39C0">
      <w:pPr>
        <w:spacing w:before="0" w:after="0"/>
        <w:jc w:val="left"/>
        <w:rPr>
          <w:del w:id="1731" w:author="Willian" w:date="2016-10-24T16:41:00Z"/>
          <w:rFonts w:ascii="Courier New" w:hAnsi="Courier New" w:cs="Courier New"/>
        </w:rPr>
        <w:pPrChange w:id="1732" w:author="Willian" w:date="2017-01-11T17:14:00Z">
          <w:pPr>
            <w:jc w:val="left"/>
          </w:pPr>
        </w:pPrChange>
      </w:pPr>
      <w:del w:id="1733" w:author="Willian" w:date="2016-10-24T16:41:00Z">
        <w:r w:rsidDel="009245C8">
          <w:rPr>
            <w:rFonts w:ascii="Courier New" w:hAnsi="Courier New" w:cs="Courier New"/>
          </w:rPr>
          <w:tab/>
        </w:r>
        <w:r w:rsidDel="009245C8">
          <w:rPr>
            <w:rFonts w:ascii="Courier New" w:hAnsi="Courier New" w:cs="Courier New"/>
          </w:rPr>
          <w:tab/>
        </w:r>
        <w:r w:rsidDel="009245C8">
          <w:rPr>
            <w:rFonts w:ascii="Courier New" w:hAnsi="Courier New" w:cs="Courier New"/>
          </w:rPr>
          <w:tab/>
        </w:r>
      </w:del>
    </w:p>
    <w:p w14:paraId="446C909F" w14:textId="0A7CB032" w:rsidR="000E39C0" w:rsidRPr="008A259A" w:rsidDel="009245C8" w:rsidRDefault="000E39C0">
      <w:pPr>
        <w:spacing w:before="0" w:after="0"/>
        <w:ind w:left="1416" w:firstLine="708"/>
        <w:jc w:val="left"/>
        <w:rPr>
          <w:del w:id="1734" w:author="Willian" w:date="2016-10-24T16:41:00Z"/>
          <w:rFonts w:ascii="Courier New" w:hAnsi="Courier New" w:cs="Courier New"/>
        </w:rPr>
        <w:pPrChange w:id="1735" w:author="Willian" w:date="2017-01-11T17:14:00Z">
          <w:pPr>
            <w:ind w:left="1416" w:firstLine="708"/>
            <w:jc w:val="left"/>
          </w:pPr>
        </w:pPrChange>
      </w:pPr>
      <w:del w:id="1736" w:author="Willian" w:date="2016-10-24T16:41:00Z">
        <w:r w:rsidDel="009245C8">
          <w:rPr>
            <w:rFonts w:ascii="Courier New" w:hAnsi="Courier New" w:cs="Courier New"/>
          </w:rPr>
          <w:delText xml:space="preserve">i </w:delText>
        </w:r>
        <w:r w:rsidRPr="0023514A" w:rsidDel="009245C8">
          <w:rPr>
            <w:rFonts w:ascii="Courier New" w:hAnsi="Courier New" w:cs="Courier New"/>
          </w:rPr>
          <w:sym w:font="Wingdings" w:char="F0DF"/>
        </w:r>
        <w:r w:rsidDel="009245C8">
          <w:rPr>
            <w:rFonts w:ascii="Courier New" w:hAnsi="Courier New" w:cs="Courier New"/>
          </w:rPr>
          <w:delText xml:space="preserve"> i + 1;</w:delText>
        </w:r>
      </w:del>
    </w:p>
    <w:p w14:paraId="13F502D9" w14:textId="024785FD" w:rsidR="000508D2" w:rsidRPr="008A259A" w:rsidDel="009245C8" w:rsidRDefault="00113F9A">
      <w:pPr>
        <w:spacing w:before="0" w:after="0"/>
        <w:jc w:val="left"/>
        <w:rPr>
          <w:del w:id="1737" w:author="Willian" w:date="2016-10-24T16:41:00Z"/>
          <w:rFonts w:ascii="Courier New" w:hAnsi="Courier New" w:cs="Courier New"/>
          <w:b/>
        </w:rPr>
        <w:pPrChange w:id="1738" w:author="Willian" w:date="2017-01-11T17:14:00Z">
          <w:pPr>
            <w:jc w:val="left"/>
          </w:pPr>
        </w:pPrChange>
      </w:pPr>
      <w:del w:id="1739"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FIM_ENQUANTO</w:delText>
        </w:r>
      </w:del>
    </w:p>
    <w:p w14:paraId="397B0591" w14:textId="50BDCDCE" w:rsidR="00113F9A" w:rsidDel="009245C8" w:rsidRDefault="00113F9A">
      <w:pPr>
        <w:spacing w:before="0" w:after="0"/>
        <w:jc w:val="left"/>
        <w:rPr>
          <w:del w:id="1740" w:author="Willian" w:date="2016-10-24T16:41:00Z"/>
          <w:rFonts w:ascii="Courier New" w:hAnsi="Courier New" w:cs="Courier New"/>
          <w:b/>
        </w:rPr>
        <w:pPrChange w:id="1741" w:author="Willian" w:date="2017-01-11T17:14:00Z">
          <w:pPr>
            <w:jc w:val="left"/>
          </w:pPr>
        </w:pPrChange>
      </w:pPr>
      <w:del w:id="1742" w:author="Willian" w:date="2016-10-24T16:41:00Z">
        <w:r w:rsidRPr="008A259A" w:rsidDel="009245C8">
          <w:rPr>
            <w:rFonts w:ascii="Courier New" w:hAnsi="Courier New" w:cs="Courier New"/>
            <w:b/>
          </w:rPr>
          <w:tab/>
        </w:r>
        <w:r w:rsidRPr="008A259A" w:rsidDel="009245C8">
          <w:rPr>
            <w:rFonts w:ascii="Courier New" w:hAnsi="Courier New" w:cs="Courier New"/>
            <w:b/>
          </w:rPr>
          <w:tab/>
        </w:r>
      </w:del>
    </w:p>
    <w:p w14:paraId="3F915122" w14:textId="1C8D3244" w:rsidR="000E39C0" w:rsidRPr="008A259A" w:rsidDel="009245C8" w:rsidRDefault="000E39C0">
      <w:pPr>
        <w:spacing w:before="0" w:after="0"/>
        <w:jc w:val="left"/>
        <w:rPr>
          <w:del w:id="1743" w:author="Willian" w:date="2016-10-24T16:41:00Z"/>
          <w:rFonts w:ascii="Courier New" w:hAnsi="Courier New" w:cs="Courier New"/>
          <w:b/>
        </w:rPr>
        <w:pPrChange w:id="1744" w:author="Willian" w:date="2017-01-11T17:14:00Z">
          <w:pPr>
            <w:jc w:val="left"/>
          </w:pPr>
        </w:pPrChange>
      </w:pPr>
    </w:p>
    <w:p w14:paraId="44E26DCD" w14:textId="46EE24AD" w:rsidR="00D46515" w:rsidRPr="008A259A" w:rsidDel="009245C8" w:rsidRDefault="00113F9A">
      <w:pPr>
        <w:spacing w:before="0" w:after="0"/>
        <w:jc w:val="left"/>
        <w:rPr>
          <w:del w:id="1745" w:author="Willian" w:date="2016-10-24T16:41:00Z"/>
          <w:rFonts w:ascii="Courier New" w:hAnsi="Courier New" w:cs="Courier New"/>
          <w:b/>
        </w:rPr>
        <w:pPrChange w:id="1746" w:author="Willian" w:date="2017-01-11T17:14:00Z">
          <w:pPr>
            <w:jc w:val="left"/>
          </w:pPr>
        </w:pPrChange>
      </w:pPr>
      <w:del w:id="1747" w:author="Willian" w:date="2016-10-24T16:41:00Z">
        <w:r w:rsidRPr="008A259A" w:rsidDel="009245C8">
          <w:rPr>
            <w:rFonts w:ascii="Courier New" w:hAnsi="Courier New" w:cs="Courier New"/>
            <w:b/>
          </w:rPr>
          <w:tab/>
        </w:r>
        <w:r w:rsidRPr="008A259A" w:rsidDel="009245C8">
          <w:rPr>
            <w:rFonts w:ascii="Courier New" w:hAnsi="Courier New" w:cs="Courier New"/>
            <w:b/>
          </w:rPr>
          <w:tab/>
        </w:r>
        <w:r w:rsidR="000E39C0" w:rsidRPr="008A259A" w:rsidDel="009245C8">
          <w:rPr>
            <w:rFonts w:ascii="Courier New" w:hAnsi="Courier New" w:cs="Courier New"/>
            <w:b/>
          </w:rPr>
          <w:delText>SE</w:delText>
        </w:r>
        <w:r w:rsidR="00C424AC" w:rsidRPr="00165FA8" w:rsidDel="009245C8">
          <w:rPr>
            <w:rFonts w:ascii="Courier New" w:hAnsi="Courier New" w:cs="Courier New"/>
          </w:rPr>
          <w:delText>(</w:delText>
        </w:r>
        <w:r w:rsidR="000E39C0" w:rsidDel="009245C8">
          <w:rPr>
            <w:rFonts w:ascii="Courier New" w:hAnsi="Courier New" w:cs="Courier New"/>
          </w:rPr>
          <w:delText>quantidade &gt; 0</w:delText>
        </w:r>
        <w:r w:rsidR="00C349AE" w:rsidDel="009245C8">
          <w:rPr>
            <w:rFonts w:ascii="Courier New" w:hAnsi="Courier New" w:cs="Courier New"/>
          </w:rPr>
          <w:delText>)</w:delText>
        </w:r>
        <w:r w:rsidR="000E39C0" w:rsidDel="009245C8">
          <w:rPr>
            <w:rFonts w:ascii="Courier New" w:hAnsi="Courier New" w:cs="Courier New"/>
            <w:b/>
          </w:rPr>
          <w:delText>ENTÃO</w:delText>
        </w:r>
      </w:del>
    </w:p>
    <w:p w14:paraId="3D9B3341" w14:textId="1A122260" w:rsidR="00D46515" w:rsidRPr="008A259A" w:rsidDel="009245C8" w:rsidRDefault="00D46515">
      <w:pPr>
        <w:spacing w:before="0" w:after="0"/>
        <w:jc w:val="left"/>
        <w:rPr>
          <w:del w:id="1748" w:author="Willian" w:date="2016-10-24T16:41:00Z"/>
          <w:rFonts w:ascii="Courier New" w:hAnsi="Courier New" w:cs="Courier New"/>
        </w:rPr>
        <w:pPrChange w:id="1749" w:author="Willian" w:date="2017-01-11T17:14:00Z">
          <w:pPr>
            <w:jc w:val="left"/>
          </w:pPr>
        </w:pPrChange>
      </w:pPr>
      <w:del w:id="1750" w:author="Willian" w:date="2016-10-24T16:41:00Z">
        <w:r w:rsidRPr="008A259A" w:rsidDel="009245C8">
          <w:rPr>
            <w:rFonts w:ascii="Courier New" w:hAnsi="Courier New" w:cs="Courier New"/>
            <w:b/>
          </w:rPr>
          <w:tab/>
        </w:r>
        <w:r w:rsidRPr="008A259A" w:rsidDel="009245C8">
          <w:rPr>
            <w:rFonts w:ascii="Courier New" w:hAnsi="Courier New" w:cs="Courier New"/>
            <w:b/>
          </w:rPr>
          <w:tab/>
        </w:r>
        <w:r w:rsidRPr="008A259A" w:rsidDel="009245C8">
          <w:rPr>
            <w:rFonts w:ascii="Courier New" w:hAnsi="Courier New" w:cs="Courier New"/>
            <w:b/>
          </w:rPr>
          <w:tab/>
          <w:delText>ESCREVA</w:delText>
        </w:r>
        <w:r w:rsidRPr="008A259A" w:rsidDel="009245C8">
          <w:rPr>
            <w:rFonts w:ascii="Courier New" w:hAnsi="Courier New" w:cs="Courier New"/>
          </w:rPr>
          <w:delText>(“Quantidade de números no intervalo: “ + quantidade);</w:delText>
        </w:r>
      </w:del>
    </w:p>
    <w:p w14:paraId="060A2008" w14:textId="3F4CDE38" w:rsidR="00D46515" w:rsidRPr="008A259A" w:rsidDel="009245C8" w:rsidRDefault="00D46515">
      <w:pPr>
        <w:spacing w:before="0" w:after="0"/>
        <w:jc w:val="left"/>
        <w:rPr>
          <w:del w:id="1751" w:author="Willian" w:date="2016-10-24T16:41:00Z"/>
          <w:rFonts w:ascii="Courier New" w:hAnsi="Courier New" w:cs="Courier New"/>
          <w:b/>
        </w:rPr>
        <w:pPrChange w:id="1752" w:author="Willian" w:date="2017-01-11T17:14:00Z">
          <w:pPr>
            <w:jc w:val="left"/>
          </w:pPr>
        </w:pPrChange>
      </w:pPr>
      <w:del w:id="1753" w:author="Willian" w:date="2016-10-24T16:41:00Z">
        <w:r w:rsidRPr="008A259A" w:rsidDel="009245C8">
          <w:rPr>
            <w:rFonts w:ascii="Courier New" w:hAnsi="Courier New" w:cs="Courier New"/>
            <w:b/>
          </w:rPr>
          <w:tab/>
        </w:r>
        <w:r w:rsidRPr="008A259A" w:rsidDel="009245C8">
          <w:rPr>
            <w:rFonts w:ascii="Courier New" w:hAnsi="Courier New" w:cs="Courier New"/>
            <w:b/>
          </w:rPr>
          <w:tab/>
          <w:delText>SEN</w:delText>
        </w:r>
        <w:r w:rsidR="00EB5002" w:rsidDel="009245C8">
          <w:rPr>
            <w:rFonts w:ascii="Courier New" w:hAnsi="Courier New" w:cs="Courier New"/>
            <w:b/>
          </w:rPr>
          <w:delText>Ã</w:delText>
        </w:r>
        <w:r w:rsidRPr="008A259A" w:rsidDel="009245C8">
          <w:rPr>
            <w:rFonts w:ascii="Courier New" w:hAnsi="Courier New" w:cs="Courier New"/>
            <w:b/>
          </w:rPr>
          <w:delText>O</w:delText>
        </w:r>
      </w:del>
    </w:p>
    <w:p w14:paraId="4D7B7719" w14:textId="7C500714" w:rsidR="00D46515" w:rsidRPr="008A259A" w:rsidDel="009245C8" w:rsidRDefault="00D46515">
      <w:pPr>
        <w:spacing w:before="0" w:after="0"/>
        <w:jc w:val="left"/>
        <w:rPr>
          <w:del w:id="1754" w:author="Willian" w:date="2016-10-24T16:41:00Z"/>
          <w:rFonts w:ascii="Courier New" w:hAnsi="Courier New" w:cs="Courier New"/>
        </w:rPr>
        <w:pPrChange w:id="1755" w:author="Willian" w:date="2017-01-11T17:14:00Z">
          <w:pPr>
            <w:jc w:val="left"/>
          </w:pPr>
        </w:pPrChange>
      </w:pPr>
      <w:del w:id="1756" w:author="Willian" w:date="2016-10-24T16:41:00Z">
        <w:r w:rsidRPr="008A259A" w:rsidDel="009245C8">
          <w:rPr>
            <w:rFonts w:ascii="Courier New" w:hAnsi="Courier New" w:cs="Courier New"/>
            <w:b/>
          </w:rPr>
          <w:tab/>
        </w:r>
        <w:r w:rsidRPr="008A259A" w:rsidDel="009245C8">
          <w:rPr>
            <w:rFonts w:ascii="Courier New" w:hAnsi="Courier New" w:cs="Courier New"/>
            <w:b/>
          </w:rPr>
          <w:tab/>
        </w:r>
        <w:r w:rsidRPr="008A259A" w:rsidDel="009245C8">
          <w:rPr>
            <w:rFonts w:ascii="Courier New" w:hAnsi="Courier New" w:cs="Courier New"/>
            <w:b/>
          </w:rPr>
          <w:tab/>
          <w:delText>ESCREVA</w:delText>
        </w:r>
        <w:r w:rsidR="00C424AC" w:rsidRPr="00165FA8" w:rsidDel="009245C8">
          <w:rPr>
            <w:rFonts w:ascii="Courier New" w:hAnsi="Courier New" w:cs="Courier New"/>
          </w:rPr>
          <w:delText>(</w:delText>
        </w:r>
        <w:r w:rsidRPr="008A259A" w:rsidDel="009245C8">
          <w:rPr>
            <w:rFonts w:ascii="Courier New" w:hAnsi="Courier New" w:cs="Courier New"/>
          </w:rPr>
          <w:delText>“Todos estão fora do intervalo”);</w:delText>
        </w:r>
      </w:del>
    </w:p>
    <w:p w14:paraId="1494C9A9" w14:textId="3A895B2B" w:rsidR="00D46515" w:rsidRPr="008A259A" w:rsidDel="009245C8" w:rsidRDefault="00D46515">
      <w:pPr>
        <w:spacing w:before="0" w:after="0"/>
        <w:jc w:val="left"/>
        <w:rPr>
          <w:del w:id="1757" w:author="Willian" w:date="2016-10-24T16:41:00Z"/>
          <w:rFonts w:ascii="Courier New" w:hAnsi="Courier New" w:cs="Courier New"/>
          <w:b/>
        </w:rPr>
        <w:pPrChange w:id="1758" w:author="Willian" w:date="2017-01-11T17:14:00Z">
          <w:pPr>
            <w:jc w:val="left"/>
          </w:pPr>
        </w:pPrChange>
      </w:pPr>
      <w:del w:id="1759"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FIM_SE</w:delText>
        </w:r>
      </w:del>
    </w:p>
    <w:p w14:paraId="2B090820" w14:textId="0DE8F978" w:rsidR="00D46515" w:rsidRPr="008A259A" w:rsidDel="009245C8" w:rsidRDefault="00D46515">
      <w:pPr>
        <w:spacing w:before="0" w:after="0"/>
        <w:ind w:firstLine="708"/>
        <w:jc w:val="left"/>
        <w:rPr>
          <w:del w:id="1760" w:author="Willian" w:date="2016-10-24T16:41:00Z"/>
          <w:rFonts w:ascii="Courier New" w:hAnsi="Courier New" w:cs="Courier New"/>
          <w:b/>
        </w:rPr>
        <w:pPrChange w:id="1761" w:author="Willian" w:date="2017-01-11T17:14:00Z">
          <w:pPr>
            <w:ind w:firstLine="708"/>
            <w:jc w:val="left"/>
          </w:pPr>
        </w:pPrChange>
      </w:pPr>
      <w:del w:id="1762" w:author="Willian" w:date="2016-10-24T16:41:00Z">
        <w:r w:rsidRPr="008A259A" w:rsidDel="009245C8">
          <w:rPr>
            <w:rFonts w:ascii="Courier New" w:hAnsi="Courier New" w:cs="Courier New"/>
            <w:b/>
          </w:rPr>
          <w:delText>FIM</w:delText>
        </w:r>
      </w:del>
    </w:p>
    <w:p w14:paraId="14898227" w14:textId="3DB7306F" w:rsidR="00D46515" w:rsidRPr="008A259A" w:rsidDel="009245C8" w:rsidRDefault="00D46515">
      <w:pPr>
        <w:spacing w:before="0" w:after="0"/>
        <w:rPr>
          <w:del w:id="1763" w:author="Willian" w:date="2016-10-24T16:41:00Z"/>
          <w:rFonts w:ascii="Courier New" w:hAnsi="Courier New" w:cs="Courier New"/>
          <w:b/>
        </w:rPr>
        <w:pPrChange w:id="1764" w:author="Willian" w:date="2017-01-11T17:14:00Z">
          <w:pPr/>
        </w:pPrChange>
      </w:pPr>
    </w:p>
    <w:p w14:paraId="7A52D36D" w14:textId="37C9E2DF" w:rsidR="00113F9A" w:rsidRPr="008A259A" w:rsidDel="009245C8" w:rsidRDefault="00113F9A">
      <w:pPr>
        <w:spacing w:before="0" w:after="0"/>
        <w:rPr>
          <w:del w:id="1765" w:author="Willian" w:date="2016-10-24T16:41:00Z"/>
        </w:rPr>
        <w:pPrChange w:id="1766" w:author="Willian" w:date="2017-01-11T17:14:00Z">
          <w:pPr/>
        </w:pPrChange>
      </w:pPr>
    </w:p>
    <w:p w14:paraId="568604D1" w14:textId="571168F7" w:rsidR="000508D2" w:rsidRPr="008A259A" w:rsidDel="009245C8" w:rsidRDefault="000508D2">
      <w:pPr>
        <w:numPr>
          <w:ilvl w:val="0"/>
          <w:numId w:val="30"/>
        </w:numPr>
        <w:spacing w:before="0" w:after="0"/>
        <w:ind w:hanging="360"/>
        <w:contextualSpacing/>
        <w:jc w:val="left"/>
        <w:rPr>
          <w:del w:id="1767" w:author="Willian" w:date="2016-10-24T16:41:00Z"/>
        </w:rPr>
      </w:pPr>
      <w:del w:id="1768" w:author="Willian" w:date="2016-10-24T16:41:00Z">
        <w:r w:rsidRPr="008A259A" w:rsidDel="009245C8">
          <w:delText>Faça um algoritmo que receba a idade de 75 pessoas e mostre uma mensagem informando "maior de idade" ou "menor de idade" para cada uma dessas pessoas. Considere a idade a partir de 18 anos como maior de idade.</w:delText>
        </w:r>
      </w:del>
    </w:p>
    <w:p w14:paraId="2FA5043D" w14:textId="51F4B168" w:rsidR="00402445" w:rsidDel="009245C8" w:rsidRDefault="00402445">
      <w:pPr>
        <w:spacing w:before="0" w:after="0"/>
        <w:ind w:firstLine="708"/>
        <w:jc w:val="left"/>
        <w:rPr>
          <w:del w:id="1769" w:author="Willian" w:date="2016-10-24T16:41:00Z"/>
          <w:rFonts w:ascii="Courier New" w:hAnsi="Courier New" w:cs="Courier New"/>
          <w:b/>
        </w:rPr>
        <w:pPrChange w:id="1770" w:author="Willian" w:date="2017-01-11T17:14:00Z">
          <w:pPr>
            <w:ind w:firstLine="708"/>
            <w:jc w:val="left"/>
          </w:pPr>
        </w:pPrChange>
      </w:pPr>
      <w:del w:id="1771" w:author="Willian" w:date="2016-10-24T16:41:00Z">
        <w:r w:rsidDel="009245C8">
          <w:rPr>
            <w:rFonts w:ascii="Courier New" w:hAnsi="Courier New" w:cs="Courier New"/>
            <w:b/>
          </w:rPr>
          <w:delText>Resposta:</w:delText>
        </w:r>
      </w:del>
    </w:p>
    <w:p w14:paraId="6E73A874" w14:textId="3E8AB13B" w:rsidR="00D46515" w:rsidRPr="008A259A" w:rsidDel="009245C8" w:rsidRDefault="00D46515">
      <w:pPr>
        <w:spacing w:before="0" w:after="0"/>
        <w:ind w:firstLine="708"/>
        <w:jc w:val="left"/>
        <w:rPr>
          <w:del w:id="1772" w:author="Willian" w:date="2016-10-24T16:41:00Z"/>
          <w:rFonts w:ascii="Courier New" w:hAnsi="Courier New" w:cs="Courier New"/>
        </w:rPr>
        <w:pPrChange w:id="1773" w:author="Willian" w:date="2017-01-11T17:14:00Z">
          <w:pPr>
            <w:ind w:firstLine="708"/>
            <w:jc w:val="left"/>
          </w:pPr>
        </w:pPrChange>
      </w:pPr>
      <w:del w:id="1774"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Idade</w:delText>
        </w:r>
      </w:del>
    </w:p>
    <w:p w14:paraId="661264DF" w14:textId="69BE077D" w:rsidR="00D46515" w:rsidRPr="008A259A" w:rsidDel="009245C8" w:rsidRDefault="00D46515">
      <w:pPr>
        <w:spacing w:before="0" w:after="0"/>
        <w:ind w:left="372" w:firstLine="336"/>
        <w:jc w:val="left"/>
        <w:rPr>
          <w:del w:id="1775" w:author="Willian" w:date="2016-10-24T16:41:00Z"/>
          <w:rFonts w:ascii="Courier New" w:hAnsi="Courier New" w:cs="Courier New"/>
          <w:b/>
        </w:rPr>
        <w:pPrChange w:id="1776" w:author="Willian" w:date="2017-01-11T17:14:00Z">
          <w:pPr>
            <w:ind w:left="372" w:firstLine="336"/>
            <w:jc w:val="left"/>
          </w:pPr>
        </w:pPrChange>
      </w:pPr>
      <w:del w:id="1777" w:author="Willian" w:date="2016-10-24T16:41:00Z">
        <w:r w:rsidRPr="008A259A" w:rsidDel="009245C8">
          <w:rPr>
            <w:rFonts w:ascii="Courier New" w:hAnsi="Courier New" w:cs="Courier New"/>
            <w:b/>
          </w:rPr>
          <w:delText>VAR</w:delText>
        </w:r>
      </w:del>
    </w:p>
    <w:p w14:paraId="6AB4AD3B" w14:textId="63501014" w:rsidR="00D46515" w:rsidRPr="008A259A" w:rsidDel="009245C8" w:rsidRDefault="00D46515">
      <w:pPr>
        <w:spacing w:before="0" w:after="0"/>
        <w:ind w:left="708" w:firstLine="708"/>
        <w:jc w:val="left"/>
        <w:rPr>
          <w:del w:id="1778" w:author="Willian" w:date="2016-10-24T16:41:00Z"/>
          <w:rFonts w:ascii="Courier New" w:hAnsi="Courier New" w:cs="Courier New"/>
        </w:rPr>
        <w:pPrChange w:id="1779" w:author="Willian" w:date="2017-01-11T17:14:00Z">
          <w:pPr>
            <w:ind w:left="708" w:firstLine="708"/>
            <w:jc w:val="left"/>
          </w:pPr>
        </w:pPrChange>
      </w:pPr>
      <w:del w:id="1780" w:author="Willian" w:date="2016-10-24T16:41:00Z">
        <w:r w:rsidRPr="008A259A" w:rsidDel="009245C8">
          <w:rPr>
            <w:rFonts w:ascii="Courier New" w:hAnsi="Courier New" w:cs="Courier New"/>
          </w:rPr>
          <w:delText>idade[</w:delText>
        </w:r>
        <w:r w:rsidR="00D06AB8" w:rsidDel="009245C8">
          <w:rPr>
            <w:rFonts w:ascii="Courier New" w:hAnsi="Courier New" w:cs="Courier New"/>
          </w:rPr>
          <w:delText>75</w:delText>
        </w:r>
        <w:r w:rsidRPr="008A259A" w:rsidDel="009245C8">
          <w:rPr>
            <w:rFonts w:ascii="Courier New" w:hAnsi="Courier New" w:cs="Courier New"/>
          </w:rPr>
          <w:delText>]:</w:delText>
        </w:r>
        <w:r w:rsidR="00C424AC" w:rsidRPr="00165FA8" w:rsidDel="009245C8">
          <w:rPr>
            <w:rFonts w:ascii="Courier New" w:hAnsi="Courier New" w:cs="Courier New"/>
            <w:b/>
          </w:rPr>
          <w:delText>inteiro</w:delText>
        </w:r>
      </w:del>
    </w:p>
    <w:p w14:paraId="306691B1" w14:textId="10FA4B56" w:rsidR="00D46515" w:rsidRPr="008A259A" w:rsidDel="009245C8" w:rsidRDefault="00D46515">
      <w:pPr>
        <w:spacing w:before="0" w:after="0"/>
        <w:ind w:left="708" w:firstLine="708"/>
        <w:jc w:val="left"/>
        <w:rPr>
          <w:del w:id="1781" w:author="Willian" w:date="2016-10-24T16:41:00Z"/>
          <w:rFonts w:ascii="Courier New" w:hAnsi="Courier New" w:cs="Courier New"/>
        </w:rPr>
        <w:pPrChange w:id="1782" w:author="Willian" w:date="2017-01-11T17:14:00Z">
          <w:pPr>
            <w:ind w:left="708" w:firstLine="708"/>
            <w:jc w:val="left"/>
          </w:pPr>
        </w:pPrChange>
      </w:pPr>
      <w:del w:id="1783" w:author="Willian" w:date="2016-10-24T16:41:00Z">
        <w:r w:rsidRPr="008A259A" w:rsidDel="009245C8">
          <w:rPr>
            <w:rFonts w:ascii="Courier New" w:hAnsi="Courier New" w:cs="Courier New"/>
          </w:rPr>
          <w:delText xml:space="preserve">i: </w:delText>
        </w:r>
        <w:r w:rsidR="00C424AC" w:rsidRPr="00165FA8" w:rsidDel="009245C8">
          <w:rPr>
            <w:rFonts w:ascii="Courier New" w:hAnsi="Courier New" w:cs="Courier New"/>
            <w:b/>
          </w:rPr>
          <w:delText>inteiro</w:delText>
        </w:r>
        <w:r w:rsidRPr="008A259A" w:rsidDel="009245C8">
          <w:rPr>
            <w:rFonts w:ascii="Courier New" w:hAnsi="Courier New" w:cs="Courier New"/>
          </w:rPr>
          <w:delText>; // Iterador</w:delText>
        </w:r>
      </w:del>
    </w:p>
    <w:p w14:paraId="69F0044C" w14:textId="6D28CB4D" w:rsidR="00D46515" w:rsidRPr="008A259A" w:rsidDel="009245C8" w:rsidRDefault="00D46515">
      <w:pPr>
        <w:spacing w:before="0" w:after="0"/>
        <w:ind w:firstLine="708"/>
        <w:jc w:val="left"/>
        <w:rPr>
          <w:del w:id="1784" w:author="Willian" w:date="2016-10-24T16:41:00Z"/>
          <w:rFonts w:ascii="Courier New" w:hAnsi="Courier New" w:cs="Courier New"/>
          <w:b/>
        </w:rPr>
        <w:pPrChange w:id="1785" w:author="Willian" w:date="2017-01-11T17:14:00Z">
          <w:pPr>
            <w:ind w:firstLine="708"/>
            <w:jc w:val="left"/>
          </w:pPr>
        </w:pPrChange>
      </w:pPr>
      <w:del w:id="1786" w:author="Willian" w:date="2016-10-24T16:41:00Z">
        <w:r w:rsidRPr="008A259A" w:rsidDel="009245C8">
          <w:rPr>
            <w:rFonts w:ascii="Courier New" w:hAnsi="Courier New" w:cs="Courier New"/>
            <w:b/>
          </w:rPr>
          <w:delText xml:space="preserve">INÍCIO </w:delText>
        </w:r>
      </w:del>
    </w:p>
    <w:p w14:paraId="37E1BF03" w14:textId="5CB9B39D" w:rsidR="00D46515" w:rsidRPr="008A259A" w:rsidDel="009245C8" w:rsidRDefault="00D46515">
      <w:pPr>
        <w:spacing w:before="0" w:after="0"/>
        <w:ind w:firstLine="708"/>
        <w:jc w:val="left"/>
        <w:rPr>
          <w:del w:id="1787" w:author="Willian" w:date="2016-10-24T16:41:00Z"/>
          <w:rFonts w:ascii="Courier New" w:hAnsi="Courier New" w:cs="Courier New"/>
        </w:rPr>
        <w:pPrChange w:id="1788" w:author="Willian" w:date="2017-01-11T17:14:00Z">
          <w:pPr>
            <w:ind w:firstLine="708"/>
            <w:jc w:val="left"/>
          </w:pPr>
        </w:pPrChange>
      </w:pPr>
      <w:del w:id="1789" w:author="Willian" w:date="2016-10-24T16:41:00Z">
        <w:r w:rsidRPr="008A259A" w:rsidDel="009245C8">
          <w:rPr>
            <w:rFonts w:ascii="Courier New" w:hAnsi="Courier New" w:cs="Courier New"/>
            <w:b/>
          </w:rPr>
          <w:tab/>
        </w:r>
        <w:r w:rsidRPr="008A259A" w:rsidDel="009245C8">
          <w:rPr>
            <w:rFonts w:ascii="Courier New" w:hAnsi="Courier New" w:cs="Courier New"/>
          </w:rPr>
          <w:delText>i&lt;- 1;</w:delText>
        </w:r>
      </w:del>
    </w:p>
    <w:p w14:paraId="6A69A30A" w14:textId="5B2C7BE1" w:rsidR="00D46515" w:rsidRPr="008A259A" w:rsidDel="009245C8" w:rsidRDefault="00D46515">
      <w:pPr>
        <w:spacing w:before="0" w:after="0"/>
        <w:ind w:firstLine="708"/>
        <w:jc w:val="left"/>
        <w:rPr>
          <w:del w:id="1790" w:author="Willian" w:date="2016-10-24T16:41:00Z"/>
          <w:rFonts w:ascii="Courier New" w:hAnsi="Courier New" w:cs="Courier New"/>
        </w:rPr>
        <w:pPrChange w:id="1791" w:author="Willian" w:date="2017-01-11T17:14:00Z">
          <w:pPr>
            <w:ind w:firstLine="708"/>
            <w:jc w:val="left"/>
          </w:pPr>
        </w:pPrChange>
      </w:pPr>
    </w:p>
    <w:p w14:paraId="71A0A560" w14:textId="7D93965B" w:rsidR="00D46515" w:rsidRPr="00EB5002" w:rsidDel="009245C8" w:rsidRDefault="00D46515">
      <w:pPr>
        <w:spacing w:before="0" w:after="0"/>
        <w:ind w:firstLine="708"/>
        <w:jc w:val="left"/>
        <w:rPr>
          <w:del w:id="1792" w:author="Willian" w:date="2016-10-24T16:41:00Z"/>
          <w:rFonts w:ascii="Courier New" w:hAnsi="Courier New" w:cs="Courier New"/>
          <w:b/>
        </w:rPr>
        <w:pPrChange w:id="1793" w:author="Willian" w:date="2017-01-11T17:14:00Z">
          <w:pPr>
            <w:ind w:firstLine="708"/>
            <w:jc w:val="left"/>
          </w:pPr>
        </w:pPrChange>
      </w:pPr>
      <w:del w:id="1794" w:author="Willian" w:date="2016-10-24T16:41:00Z">
        <w:r w:rsidRPr="008A259A" w:rsidDel="009245C8">
          <w:rPr>
            <w:rFonts w:ascii="Courier New" w:hAnsi="Courier New" w:cs="Courier New"/>
            <w:b/>
          </w:rPr>
          <w:tab/>
          <w:delText xml:space="preserve">ENQUANTO </w:delText>
        </w:r>
        <w:r w:rsidR="00C424AC" w:rsidRPr="00165FA8" w:rsidDel="009245C8">
          <w:rPr>
            <w:rFonts w:ascii="Courier New" w:hAnsi="Courier New" w:cs="Courier New"/>
          </w:rPr>
          <w:delText>(</w:delText>
        </w:r>
        <w:r w:rsidRPr="008A259A" w:rsidDel="009245C8">
          <w:rPr>
            <w:rFonts w:ascii="Courier New" w:hAnsi="Courier New" w:cs="Courier New"/>
          </w:rPr>
          <w:delText>i &lt;= 75</w:delText>
        </w:r>
        <w:r w:rsidR="00C349AE" w:rsidDel="009245C8">
          <w:rPr>
            <w:rFonts w:ascii="Courier New" w:hAnsi="Courier New" w:cs="Courier New"/>
          </w:rPr>
          <w:delText>)</w:delText>
        </w:r>
        <w:r w:rsidR="00EB5002" w:rsidDel="009245C8">
          <w:rPr>
            <w:rFonts w:ascii="Courier New" w:hAnsi="Courier New" w:cs="Courier New"/>
            <w:b/>
          </w:rPr>
          <w:delText>FAÇA</w:delText>
        </w:r>
      </w:del>
    </w:p>
    <w:p w14:paraId="3AF53F8C" w14:textId="0647C43F" w:rsidR="00D46515" w:rsidRPr="008A259A" w:rsidDel="009245C8" w:rsidRDefault="00D46515">
      <w:pPr>
        <w:spacing w:before="0" w:after="0"/>
        <w:ind w:left="1080" w:firstLine="708"/>
        <w:jc w:val="left"/>
        <w:rPr>
          <w:del w:id="1795" w:author="Willian" w:date="2016-10-24T16:41:00Z"/>
          <w:rFonts w:ascii="Courier New" w:hAnsi="Courier New" w:cs="Courier New"/>
        </w:rPr>
        <w:pPrChange w:id="1796" w:author="Willian" w:date="2017-01-11T17:14:00Z">
          <w:pPr>
            <w:ind w:left="1080" w:firstLine="708"/>
            <w:jc w:val="left"/>
          </w:pPr>
        </w:pPrChange>
      </w:pPr>
      <w:del w:id="1797"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EB5002" w:rsidRPr="008A259A" w:rsidDel="009245C8">
          <w:rPr>
            <w:rFonts w:ascii="Courier New" w:hAnsi="Courier New" w:cs="Courier New"/>
          </w:rPr>
          <w:delText>idade[i]</w:delText>
        </w:r>
        <w:r w:rsidRPr="008A259A" w:rsidDel="009245C8">
          <w:rPr>
            <w:rFonts w:ascii="Courier New" w:hAnsi="Courier New" w:cs="Courier New"/>
          </w:rPr>
          <w:delText>);</w:delText>
        </w:r>
      </w:del>
    </w:p>
    <w:p w14:paraId="6D93B872" w14:textId="0A4056A5" w:rsidR="00E07B7F" w:rsidRPr="008A259A" w:rsidDel="009245C8" w:rsidRDefault="00E07B7F">
      <w:pPr>
        <w:spacing w:before="0" w:after="0"/>
        <w:ind w:left="1080" w:firstLine="708"/>
        <w:jc w:val="left"/>
        <w:rPr>
          <w:del w:id="1798" w:author="Willian" w:date="2016-10-24T16:41:00Z"/>
          <w:rFonts w:ascii="Courier New" w:hAnsi="Courier New" w:cs="Courier New"/>
        </w:rPr>
        <w:pPrChange w:id="1799" w:author="Willian" w:date="2017-01-11T17:14:00Z">
          <w:pPr>
            <w:ind w:left="1080" w:firstLine="708"/>
            <w:jc w:val="left"/>
          </w:pPr>
        </w:pPrChange>
      </w:pPr>
    </w:p>
    <w:p w14:paraId="5717DE68" w14:textId="695AF5C6" w:rsidR="00D46515" w:rsidRPr="008A259A" w:rsidDel="009245C8" w:rsidRDefault="00D46515">
      <w:pPr>
        <w:spacing w:before="0" w:after="0"/>
        <w:ind w:left="1080" w:firstLine="708"/>
        <w:jc w:val="left"/>
        <w:rPr>
          <w:del w:id="1800" w:author="Willian" w:date="2016-10-24T16:41:00Z"/>
          <w:rFonts w:ascii="Courier New" w:hAnsi="Courier New" w:cs="Courier New"/>
          <w:b/>
        </w:rPr>
        <w:pPrChange w:id="1801" w:author="Willian" w:date="2017-01-11T17:14:00Z">
          <w:pPr>
            <w:ind w:left="1080" w:firstLine="708"/>
            <w:jc w:val="left"/>
          </w:pPr>
        </w:pPrChange>
      </w:pPr>
      <w:del w:id="1802" w:author="Willian" w:date="2016-10-24T16:41:00Z">
        <w:r w:rsidRPr="008A259A" w:rsidDel="009245C8">
          <w:rPr>
            <w:rFonts w:ascii="Courier New" w:hAnsi="Courier New" w:cs="Courier New"/>
            <w:b/>
          </w:rPr>
          <w:delText>SE</w:delText>
        </w:r>
        <w:r w:rsidR="00C349AE" w:rsidDel="009245C8">
          <w:rPr>
            <w:rFonts w:ascii="Courier New" w:hAnsi="Courier New" w:cs="Courier New"/>
          </w:rPr>
          <w:delText>(</w:delText>
        </w:r>
        <w:r w:rsidRPr="008A259A" w:rsidDel="009245C8">
          <w:rPr>
            <w:rFonts w:ascii="Courier New" w:hAnsi="Courier New" w:cs="Courier New"/>
          </w:rPr>
          <w:delText>idade[i] &gt;=18</w:delText>
        </w:r>
        <w:r w:rsidR="00C349AE" w:rsidDel="009245C8">
          <w:rPr>
            <w:rFonts w:ascii="Courier New" w:hAnsi="Courier New" w:cs="Courier New"/>
          </w:rPr>
          <w:delText>)</w:delText>
        </w:r>
        <w:r w:rsidR="00EB5002" w:rsidDel="009245C8">
          <w:rPr>
            <w:rFonts w:ascii="Courier New" w:hAnsi="Courier New" w:cs="Courier New"/>
            <w:b/>
          </w:rPr>
          <w:delText>ENTÃO</w:delText>
        </w:r>
      </w:del>
    </w:p>
    <w:p w14:paraId="49BC1253" w14:textId="760D298F" w:rsidR="00D46515" w:rsidRPr="008A259A" w:rsidDel="009245C8" w:rsidRDefault="00D46515">
      <w:pPr>
        <w:spacing w:before="0" w:after="0"/>
        <w:ind w:left="1416" w:firstLine="708"/>
        <w:jc w:val="left"/>
        <w:rPr>
          <w:del w:id="1803" w:author="Willian" w:date="2016-10-24T16:41:00Z"/>
          <w:rFonts w:ascii="Courier New" w:hAnsi="Courier New" w:cs="Courier New"/>
        </w:rPr>
        <w:pPrChange w:id="1804" w:author="Willian" w:date="2017-01-11T17:14:00Z">
          <w:pPr>
            <w:ind w:left="1416" w:firstLine="708"/>
            <w:jc w:val="left"/>
          </w:pPr>
        </w:pPrChange>
      </w:pPr>
      <w:del w:id="1805" w:author="Willian" w:date="2016-10-24T16:41:00Z">
        <w:r w:rsidRPr="008A259A" w:rsidDel="009245C8">
          <w:rPr>
            <w:rFonts w:ascii="Courier New" w:hAnsi="Courier New" w:cs="Courier New"/>
            <w:b/>
          </w:rPr>
          <w:delText>ESCREVA</w:delText>
        </w:r>
        <w:r w:rsidRPr="008A259A" w:rsidDel="009245C8">
          <w:rPr>
            <w:rFonts w:ascii="Courier New" w:hAnsi="Courier New" w:cs="Courier New"/>
          </w:rPr>
          <w:delText>(“Maior de idade”);</w:delText>
        </w:r>
      </w:del>
    </w:p>
    <w:p w14:paraId="4F17CC20" w14:textId="62958170" w:rsidR="00E07B7F" w:rsidRPr="008A259A" w:rsidDel="009245C8" w:rsidRDefault="00E07B7F">
      <w:pPr>
        <w:spacing w:before="0" w:after="0"/>
        <w:ind w:left="1080" w:firstLine="708"/>
        <w:jc w:val="left"/>
        <w:rPr>
          <w:del w:id="1806" w:author="Willian" w:date="2016-10-24T16:41:00Z"/>
          <w:rFonts w:ascii="Courier New" w:hAnsi="Courier New" w:cs="Courier New"/>
          <w:b/>
        </w:rPr>
        <w:pPrChange w:id="1807" w:author="Willian" w:date="2017-01-11T17:14:00Z">
          <w:pPr>
            <w:ind w:left="1080" w:firstLine="708"/>
            <w:jc w:val="left"/>
          </w:pPr>
        </w:pPrChange>
      </w:pPr>
      <w:del w:id="1808" w:author="Willian" w:date="2016-10-24T16:41:00Z">
        <w:r w:rsidRPr="008A259A" w:rsidDel="009245C8">
          <w:rPr>
            <w:rFonts w:ascii="Courier New" w:hAnsi="Courier New" w:cs="Courier New"/>
            <w:b/>
          </w:rPr>
          <w:delText>SEN</w:delText>
        </w:r>
        <w:r w:rsidR="00EB5002" w:rsidDel="009245C8">
          <w:rPr>
            <w:rFonts w:ascii="Courier New" w:hAnsi="Courier New" w:cs="Courier New"/>
            <w:b/>
          </w:rPr>
          <w:delText>Ã</w:delText>
        </w:r>
        <w:r w:rsidRPr="008A259A" w:rsidDel="009245C8">
          <w:rPr>
            <w:rFonts w:ascii="Courier New" w:hAnsi="Courier New" w:cs="Courier New"/>
            <w:b/>
          </w:rPr>
          <w:delText>O</w:delText>
        </w:r>
      </w:del>
    </w:p>
    <w:p w14:paraId="5EFEB686" w14:textId="65FF9CA1" w:rsidR="00E07B7F" w:rsidRPr="008A259A" w:rsidDel="009245C8" w:rsidRDefault="00E07B7F">
      <w:pPr>
        <w:spacing w:before="0" w:after="0"/>
        <w:ind w:left="1416" w:firstLine="708"/>
        <w:jc w:val="left"/>
        <w:rPr>
          <w:del w:id="1809" w:author="Willian" w:date="2016-10-24T16:41:00Z"/>
          <w:rFonts w:ascii="Courier New" w:hAnsi="Courier New" w:cs="Courier New"/>
        </w:rPr>
        <w:pPrChange w:id="1810" w:author="Willian" w:date="2017-01-11T17:14:00Z">
          <w:pPr>
            <w:ind w:left="1416" w:firstLine="708"/>
            <w:jc w:val="left"/>
          </w:pPr>
        </w:pPrChange>
      </w:pPr>
      <w:del w:id="1811" w:author="Willian" w:date="2016-10-24T16:41:00Z">
        <w:r w:rsidRPr="008A259A" w:rsidDel="009245C8">
          <w:rPr>
            <w:rFonts w:ascii="Courier New" w:hAnsi="Courier New" w:cs="Courier New"/>
            <w:b/>
          </w:rPr>
          <w:delText>ESCREVA</w:delText>
        </w:r>
        <w:r w:rsidRPr="008A259A" w:rsidDel="009245C8">
          <w:rPr>
            <w:rFonts w:ascii="Courier New" w:hAnsi="Courier New" w:cs="Courier New"/>
          </w:rPr>
          <w:delText>(“Menor de idade”);</w:delText>
        </w:r>
      </w:del>
    </w:p>
    <w:p w14:paraId="6CAD16C8" w14:textId="639B0BAA" w:rsidR="00E07B7F" w:rsidRPr="008A259A" w:rsidDel="009245C8" w:rsidRDefault="00E07B7F">
      <w:pPr>
        <w:spacing w:before="0" w:after="0"/>
        <w:ind w:left="1080" w:firstLine="708"/>
        <w:jc w:val="left"/>
        <w:rPr>
          <w:del w:id="1812" w:author="Willian" w:date="2016-10-24T16:41:00Z"/>
          <w:rFonts w:ascii="Courier New" w:hAnsi="Courier New" w:cs="Courier New"/>
          <w:b/>
        </w:rPr>
        <w:pPrChange w:id="1813" w:author="Willian" w:date="2017-01-11T17:14:00Z">
          <w:pPr>
            <w:ind w:left="1080" w:firstLine="708"/>
            <w:jc w:val="left"/>
          </w:pPr>
        </w:pPrChange>
      </w:pPr>
      <w:del w:id="1814" w:author="Willian" w:date="2016-10-24T16:41:00Z">
        <w:r w:rsidRPr="008A259A" w:rsidDel="009245C8">
          <w:rPr>
            <w:rFonts w:ascii="Courier New" w:hAnsi="Courier New" w:cs="Courier New"/>
            <w:b/>
          </w:rPr>
          <w:delText>FIM_SEN</w:delText>
        </w:r>
        <w:r w:rsidR="00EB5002" w:rsidDel="009245C8">
          <w:rPr>
            <w:rFonts w:ascii="Courier New" w:hAnsi="Courier New" w:cs="Courier New"/>
            <w:b/>
          </w:rPr>
          <w:delText>Ã</w:delText>
        </w:r>
        <w:r w:rsidRPr="008A259A" w:rsidDel="009245C8">
          <w:rPr>
            <w:rFonts w:ascii="Courier New" w:hAnsi="Courier New" w:cs="Courier New"/>
            <w:b/>
          </w:rPr>
          <w:delText>O</w:delText>
        </w:r>
      </w:del>
    </w:p>
    <w:p w14:paraId="474FEA45" w14:textId="0BFFA971" w:rsidR="00E07B7F" w:rsidRPr="008A259A" w:rsidDel="009245C8" w:rsidRDefault="00D46515">
      <w:pPr>
        <w:spacing w:before="0" w:after="0"/>
        <w:jc w:val="left"/>
        <w:rPr>
          <w:del w:id="1815" w:author="Willian" w:date="2016-10-24T16:41:00Z"/>
          <w:rFonts w:ascii="Courier New" w:hAnsi="Courier New" w:cs="Courier New"/>
        </w:rPr>
        <w:pPrChange w:id="1816" w:author="Willian" w:date="2017-01-11T17:14:00Z">
          <w:pPr>
            <w:jc w:val="left"/>
          </w:pPr>
        </w:pPrChange>
      </w:pPr>
      <w:del w:id="1817" w:author="Willian" w:date="2016-10-24T16:41:00Z">
        <w:r w:rsidRPr="008A259A" w:rsidDel="009245C8">
          <w:rPr>
            <w:rFonts w:ascii="Courier New" w:hAnsi="Courier New" w:cs="Courier New"/>
          </w:rPr>
          <w:tab/>
        </w:r>
        <w:r w:rsidRPr="008A259A" w:rsidDel="009245C8">
          <w:rPr>
            <w:rFonts w:ascii="Courier New" w:hAnsi="Courier New" w:cs="Courier New"/>
          </w:rPr>
          <w:tab/>
        </w:r>
      </w:del>
    </w:p>
    <w:p w14:paraId="5FDB3D65" w14:textId="6A141D1B" w:rsidR="00D46515" w:rsidRPr="008A259A" w:rsidDel="009245C8" w:rsidRDefault="00D46515">
      <w:pPr>
        <w:spacing w:before="0" w:after="0"/>
        <w:ind w:left="708" w:firstLine="708"/>
        <w:jc w:val="left"/>
        <w:rPr>
          <w:del w:id="1818" w:author="Willian" w:date="2016-10-24T16:41:00Z"/>
          <w:rFonts w:ascii="Courier New" w:hAnsi="Courier New" w:cs="Courier New"/>
          <w:b/>
        </w:rPr>
        <w:pPrChange w:id="1819" w:author="Willian" w:date="2017-01-11T17:14:00Z">
          <w:pPr>
            <w:ind w:left="708" w:firstLine="708"/>
            <w:jc w:val="left"/>
          </w:pPr>
        </w:pPrChange>
      </w:pPr>
      <w:del w:id="1820" w:author="Willian" w:date="2016-10-24T16:41:00Z">
        <w:r w:rsidRPr="008A259A" w:rsidDel="009245C8">
          <w:rPr>
            <w:rFonts w:ascii="Courier New" w:hAnsi="Courier New" w:cs="Courier New"/>
            <w:b/>
          </w:rPr>
          <w:delText>FIM_ENQUANTO</w:delText>
        </w:r>
      </w:del>
    </w:p>
    <w:p w14:paraId="78CF2DD8" w14:textId="20AD7279" w:rsidR="00D46515" w:rsidRPr="008A259A" w:rsidDel="009245C8" w:rsidRDefault="00D46515">
      <w:pPr>
        <w:spacing w:before="0" w:after="0"/>
        <w:jc w:val="left"/>
        <w:rPr>
          <w:del w:id="1821" w:author="Willian" w:date="2016-10-24T16:41:00Z"/>
          <w:rFonts w:ascii="Courier New" w:hAnsi="Courier New" w:cs="Courier New"/>
          <w:b/>
        </w:rPr>
        <w:pPrChange w:id="1822" w:author="Willian" w:date="2017-01-11T17:14:00Z">
          <w:pPr>
            <w:jc w:val="left"/>
          </w:pPr>
        </w:pPrChange>
      </w:pPr>
      <w:del w:id="1823" w:author="Willian" w:date="2016-10-24T16:41:00Z">
        <w:r w:rsidRPr="008A259A" w:rsidDel="009245C8">
          <w:rPr>
            <w:rFonts w:ascii="Courier New" w:hAnsi="Courier New" w:cs="Courier New"/>
            <w:b/>
          </w:rPr>
          <w:tab/>
        </w:r>
        <w:r w:rsidRPr="008A259A" w:rsidDel="009245C8">
          <w:rPr>
            <w:rFonts w:ascii="Courier New" w:hAnsi="Courier New" w:cs="Courier New"/>
            <w:b/>
          </w:rPr>
          <w:tab/>
        </w:r>
      </w:del>
    </w:p>
    <w:p w14:paraId="3F1EB5B9" w14:textId="390D4162" w:rsidR="00D46515" w:rsidRPr="008A259A" w:rsidDel="009245C8" w:rsidRDefault="00D46515">
      <w:pPr>
        <w:spacing w:before="0" w:after="0"/>
        <w:ind w:firstLine="708"/>
        <w:rPr>
          <w:del w:id="1824" w:author="Willian" w:date="2016-10-24T16:41:00Z"/>
          <w:rFonts w:ascii="Courier New" w:hAnsi="Courier New" w:cs="Courier New"/>
          <w:b/>
        </w:rPr>
        <w:pPrChange w:id="1825" w:author="Willian" w:date="2017-01-11T17:14:00Z">
          <w:pPr>
            <w:ind w:firstLine="708"/>
          </w:pPr>
        </w:pPrChange>
      </w:pPr>
      <w:del w:id="1826" w:author="Willian" w:date="2016-10-24T16:41:00Z">
        <w:r w:rsidRPr="008A259A" w:rsidDel="009245C8">
          <w:rPr>
            <w:rFonts w:ascii="Courier New" w:hAnsi="Courier New" w:cs="Courier New"/>
            <w:b/>
          </w:rPr>
          <w:delText>FIM</w:delText>
        </w:r>
      </w:del>
    </w:p>
    <w:p w14:paraId="182E5699" w14:textId="7CC5D2F4" w:rsidR="000508D2" w:rsidRPr="008A259A" w:rsidDel="00A0639E" w:rsidRDefault="000508D2">
      <w:pPr>
        <w:spacing w:before="0" w:after="0"/>
        <w:rPr>
          <w:del w:id="1827" w:author="Willian" w:date="2017-01-06T17:42:00Z"/>
        </w:rPr>
        <w:pPrChange w:id="1828" w:author="Willian" w:date="2017-01-11T17:14:00Z">
          <w:pPr/>
        </w:pPrChange>
      </w:pPr>
    </w:p>
    <w:p w14:paraId="48808433" w14:textId="13037C05" w:rsidR="00851E74" w:rsidRDefault="000508D2">
      <w:pPr>
        <w:pStyle w:val="Ttulo2"/>
        <w:pBdr>
          <w:top w:val="single" w:sz="4" w:space="1" w:color="auto"/>
        </w:pBdr>
        <w:spacing w:before="0" w:after="0"/>
        <w:rPr>
          <w:ins w:id="1829" w:author="Willian" w:date="2017-01-04T00:13:00Z"/>
        </w:rPr>
        <w:pPrChange w:id="1830" w:author="Willian" w:date="2017-01-11T17:14:00Z">
          <w:pPr>
            <w:pStyle w:val="Cabealho1"/>
            <w:ind w:left="0" w:firstLine="0"/>
          </w:pPr>
        </w:pPrChange>
      </w:pPr>
      <w:del w:id="1831" w:author="Willian" w:date="2017-01-06T17:42:00Z">
        <w:r w:rsidDel="00A0639E">
          <w:delText>1.9 - TDP</w:delText>
        </w:r>
      </w:del>
      <w:ins w:id="1832" w:author="Willian" w:date="2017-01-15T02:26:00Z">
        <w:r w:rsidR="00012747">
          <w:t>A</w:t>
        </w:r>
      </w:ins>
      <w:commentRangeStart w:id="1833"/>
      <w:ins w:id="1834" w:author="Willian" w:date="2017-01-04T00:13:00Z">
        <w:r w:rsidR="00851E74">
          <w:t>ula 2</w:t>
        </w:r>
        <w:commentRangeEnd w:id="1833"/>
        <w:r w:rsidR="00851E74" w:rsidRPr="00C82F67">
          <w:rPr>
            <w:rPrChange w:id="1835" w:author="Willian" w:date="2017-01-04T00:35:00Z">
              <w:rPr>
                <w:rStyle w:val="Refdecomentrio"/>
                <w:color w:val="000000"/>
              </w:rPr>
            </w:rPrChange>
          </w:rPr>
          <w:commentReference w:id="1833"/>
        </w:r>
      </w:ins>
    </w:p>
    <w:p w14:paraId="473D4A94" w14:textId="452DEF7C" w:rsidR="00851E74" w:rsidRDefault="00851E74">
      <w:pPr>
        <w:pStyle w:val="Ttulo3"/>
        <w:spacing w:before="0" w:after="0"/>
        <w:rPr>
          <w:ins w:id="1836" w:author="Willian" w:date="2017-01-10T23:22:00Z"/>
        </w:rPr>
        <w:pPrChange w:id="1837" w:author="Willian" w:date="2017-01-11T17:14:00Z">
          <w:pPr>
            <w:pStyle w:val="Ttulo1"/>
            <w:numPr>
              <w:numId w:val="53"/>
            </w:numPr>
            <w:spacing w:before="200" w:after="200"/>
            <w:ind w:left="-360" w:firstLine="360"/>
            <w:contextualSpacing/>
            <w:jc w:val="both"/>
          </w:pPr>
        </w:pPrChange>
      </w:pPr>
      <w:ins w:id="1838" w:author="Willian" w:date="2017-01-04T00:14:00Z">
        <w:r>
          <w:t xml:space="preserve">2. </w:t>
        </w:r>
      </w:ins>
      <w:ins w:id="1839" w:author="Willian" w:date="2017-01-14T14:34:00Z">
        <w:r w:rsidR="00BE55EF">
          <w:t>Delegates e gerenciamento de dependências</w:t>
        </w:r>
      </w:ins>
    </w:p>
    <w:p w14:paraId="7B7552E8" w14:textId="46115ACD" w:rsidR="00D4796F" w:rsidRDefault="00D4796F" w:rsidP="00D4796F">
      <w:pPr>
        <w:rPr>
          <w:ins w:id="1840" w:author="Willian" w:date="2017-01-14T22:01:00Z"/>
        </w:rPr>
        <w:pPrChange w:id="1841" w:author="Willian" w:date="2017-01-14T22:00:00Z">
          <w:pPr>
            <w:pStyle w:val="Ttulo3"/>
          </w:pPr>
        </w:pPrChange>
      </w:pPr>
      <w:ins w:id="1842" w:author="Willian" w:date="2017-01-14T22:00:00Z">
        <w:r>
          <w:t>Vamos conhecer o nosso</w:t>
        </w:r>
      </w:ins>
      <w:ins w:id="1843" w:author="Willian" w:date="2017-01-14T22:11:00Z">
        <w:r>
          <w:t xml:space="preserve"> </w:t>
        </w:r>
      </w:ins>
      <w:ins w:id="1844" w:author="Willian" w:date="2017-01-14T22:01:00Z">
        <w:r>
          <w:t>primeiro padrão de projeto</w:t>
        </w:r>
      </w:ins>
      <w:ins w:id="1845" w:author="Willian" w:date="2017-01-14T22:30:00Z">
        <w:r w:rsidR="00F7425E">
          <w:t xml:space="preserve">, o delegate. </w:t>
        </w:r>
      </w:ins>
      <w:ins w:id="1846" w:author="Willian" w:date="2017-01-14T22:31:00Z">
        <w:r w:rsidR="00F7425E">
          <w:t>Um mecanismo mui</w:t>
        </w:r>
      </w:ins>
      <w:ins w:id="1847" w:author="Willian" w:date="2017-01-14T22:32:00Z">
        <w:r w:rsidR="00F7425E">
          <w:t>to importante no qual um objeto age em nome de ou em coordenação com outro objeto. Também vamos aprender a utilizar bibliotecas de terceiros, poupando muito de nosso tempo de trabalho.</w:t>
        </w:r>
      </w:ins>
    </w:p>
    <w:p w14:paraId="754725AA" w14:textId="77777777" w:rsidR="00D4796F" w:rsidRDefault="00D4796F" w:rsidP="00D4796F">
      <w:pPr>
        <w:rPr>
          <w:ins w:id="1848" w:author="Willian" w:date="2017-01-14T22:00:00Z"/>
        </w:rPr>
        <w:pPrChange w:id="1849" w:author="Willian" w:date="2017-01-14T22:00:00Z">
          <w:pPr>
            <w:pStyle w:val="Ttulo3"/>
          </w:pPr>
        </w:pPrChange>
      </w:pPr>
    </w:p>
    <w:p w14:paraId="392E03B8" w14:textId="77777777" w:rsidR="00C82F67" w:rsidRDefault="00C82F67">
      <w:pPr>
        <w:pStyle w:val="Ttulo3"/>
        <w:spacing w:before="0" w:after="0"/>
        <w:rPr>
          <w:ins w:id="1850" w:author="Willian" w:date="2017-01-04T00:37:00Z"/>
        </w:rPr>
        <w:pPrChange w:id="1851" w:author="Willian" w:date="2017-01-11T17:14:00Z">
          <w:pPr>
            <w:pStyle w:val="Ttulo3"/>
          </w:pPr>
        </w:pPrChange>
      </w:pPr>
      <w:ins w:id="1852" w:author="Willian" w:date="2017-01-04T00:37:00Z">
        <w:r>
          <w:rPr>
            <w:color w:val="7F7F7F"/>
          </w:rPr>
          <w:t>CARGA HORÁRIA</w:t>
        </w:r>
      </w:ins>
    </w:p>
    <w:p w14:paraId="355185A2" w14:textId="77777777" w:rsidR="00C82F67" w:rsidRDefault="00C82F67">
      <w:pPr>
        <w:spacing w:before="0" w:after="0"/>
        <w:jc w:val="left"/>
        <w:rPr>
          <w:ins w:id="1853" w:author="Willian" w:date="2017-01-04T00:37:00Z"/>
        </w:rPr>
      </w:pPr>
      <w:ins w:id="1854" w:author="Willian" w:date="2017-01-04T00:37:00Z">
        <w:r>
          <w:t>Conforme o plano de aula, esta aula terá duração de 1h30 e deverá ser conduzida de acordo com as orientações pedagógicas.</w:t>
        </w:r>
      </w:ins>
    </w:p>
    <w:p w14:paraId="13805EE3" w14:textId="77777777" w:rsidR="00C82F67" w:rsidRDefault="00C82F67">
      <w:pPr>
        <w:spacing w:before="0" w:after="0"/>
        <w:jc w:val="left"/>
        <w:rPr>
          <w:ins w:id="1855" w:author="Willian" w:date="2017-01-04T00:37:00Z"/>
        </w:rPr>
      </w:pPr>
      <w:ins w:id="1856" w:author="Willian" w:date="2017-01-04T00:37:00Z">
        <w:r>
          <w:t xml:space="preserve"> </w:t>
        </w:r>
      </w:ins>
    </w:p>
    <w:p w14:paraId="3EC4E56F" w14:textId="77777777" w:rsidR="00C82F67" w:rsidRDefault="00C82F67">
      <w:pPr>
        <w:pStyle w:val="Ttulo3"/>
        <w:spacing w:before="0" w:after="0"/>
        <w:rPr>
          <w:ins w:id="1857" w:author="Willian" w:date="2017-01-04T00:37:00Z"/>
        </w:rPr>
        <w:pPrChange w:id="1858" w:author="Willian" w:date="2017-01-11T17:14:00Z">
          <w:pPr>
            <w:pStyle w:val="Ttulo3"/>
          </w:pPr>
        </w:pPrChange>
      </w:pPr>
      <w:ins w:id="1859" w:author="Willian" w:date="2017-01-04T00:37:00Z">
        <w:r>
          <w:rPr>
            <w:color w:val="7F7F7F"/>
          </w:rPr>
          <w:t>OBJETIVO DA AULA</w:t>
        </w:r>
      </w:ins>
    </w:p>
    <w:p w14:paraId="22A2AB4B" w14:textId="77777777" w:rsidR="00C82F67" w:rsidRDefault="00C82F67">
      <w:pPr>
        <w:spacing w:before="0" w:after="0"/>
        <w:rPr>
          <w:ins w:id="1860" w:author="Willian" w:date="2017-01-04T00:37:00Z"/>
        </w:rPr>
        <w:pPrChange w:id="1861" w:author="Willian" w:date="2017-01-11T17:14:00Z">
          <w:pPr/>
        </w:pPrChange>
      </w:pPr>
      <w:ins w:id="1862" w:author="Willian" w:date="2017-01-04T00:37:00Z">
        <w:r>
          <w:t>Ao final da aula, você deverá garantir que o aluno tenha subsídios para</w:t>
        </w:r>
      </w:ins>
    </w:p>
    <w:p w14:paraId="09BF9F8B" w14:textId="680C39C3" w:rsidR="00E132DC" w:rsidRDefault="005D1BA3">
      <w:pPr>
        <w:numPr>
          <w:ilvl w:val="0"/>
          <w:numId w:val="59"/>
        </w:numPr>
        <w:spacing w:before="0" w:after="0"/>
        <w:ind w:hanging="360"/>
        <w:contextualSpacing/>
        <w:rPr>
          <w:ins w:id="1863" w:author="Willian" w:date="2017-01-15T02:13:00Z"/>
        </w:rPr>
        <w:pPrChange w:id="1864" w:author="Willian" w:date="2017-01-11T17:14:00Z">
          <w:pPr>
            <w:numPr>
              <w:numId w:val="59"/>
            </w:numPr>
            <w:spacing w:before="0"/>
            <w:ind w:left="720" w:hanging="360"/>
            <w:contextualSpacing/>
          </w:pPr>
        </w:pPrChange>
      </w:pPr>
      <w:ins w:id="1865" w:author="Willian" w:date="2017-01-15T02:12:00Z">
        <w:r>
          <w:t xml:space="preserve">Vizualizar as vantagens de uso de bibliotecas e gerenciadores de </w:t>
        </w:r>
      </w:ins>
      <w:ins w:id="1866" w:author="Willian" w:date="2017-01-15T02:13:00Z">
        <w:r>
          <w:t>dependência</w:t>
        </w:r>
      </w:ins>
      <w:ins w:id="1867" w:author="Willian" w:date="2017-01-15T02:12:00Z">
        <w:r>
          <w:t>;</w:t>
        </w:r>
      </w:ins>
    </w:p>
    <w:p w14:paraId="3810DB63" w14:textId="2A517754" w:rsidR="005D1BA3" w:rsidRDefault="005D1BA3">
      <w:pPr>
        <w:numPr>
          <w:ilvl w:val="0"/>
          <w:numId w:val="59"/>
        </w:numPr>
        <w:spacing w:before="0" w:after="0"/>
        <w:ind w:hanging="360"/>
        <w:contextualSpacing/>
        <w:rPr>
          <w:ins w:id="1868" w:author="Willian" w:date="2017-01-15T02:13:00Z"/>
        </w:rPr>
        <w:pPrChange w:id="1869" w:author="Willian" w:date="2017-01-11T17:14:00Z">
          <w:pPr>
            <w:numPr>
              <w:numId w:val="59"/>
            </w:numPr>
            <w:spacing w:before="0"/>
            <w:ind w:left="720" w:hanging="360"/>
            <w:contextualSpacing/>
          </w:pPr>
        </w:pPrChange>
      </w:pPr>
      <w:ins w:id="1870" w:author="Willian" w:date="2017-01-15T02:13:00Z">
        <w:r>
          <w:t>Definir o significado de gerenciadores de dependência;</w:t>
        </w:r>
      </w:ins>
    </w:p>
    <w:p w14:paraId="125B97CD" w14:textId="1F6B50DD" w:rsidR="005D1BA3" w:rsidRPr="005D323C" w:rsidRDefault="005D1BA3">
      <w:pPr>
        <w:numPr>
          <w:ilvl w:val="0"/>
          <w:numId w:val="59"/>
        </w:numPr>
        <w:spacing w:before="0" w:after="0"/>
        <w:ind w:hanging="360"/>
        <w:contextualSpacing/>
        <w:rPr>
          <w:ins w:id="1871" w:author="Willian" w:date="2017-01-04T00:37:00Z"/>
        </w:rPr>
        <w:pPrChange w:id="1872" w:author="Willian" w:date="2017-01-11T17:14:00Z">
          <w:pPr>
            <w:numPr>
              <w:numId w:val="59"/>
            </w:numPr>
            <w:spacing w:before="0"/>
            <w:ind w:left="720" w:hanging="360"/>
            <w:contextualSpacing/>
          </w:pPr>
        </w:pPrChange>
      </w:pPr>
      <w:ins w:id="1873" w:author="Willian" w:date="2017-01-15T02:13:00Z">
        <w:r>
          <w:t>Instalar e configurar o CocoaPods e a biblioteca Fire</w:t>
        </w:r>
      </w:ins>
      <w:ins w:id="1874" w:author="Willian" w:date="2017-01-15T02:14:00Z">
        <w:r>
          <w:t>base.</w:t>
        </w:r>
      </w:ins>
    </w:p>
    <w:p w14:paraId="5F5A8BC3" w14:textId="77777777" w:rsidR="00C82F67" w:rsidRDefault="00C82F67">
      <w:pPr>
        <w:spacing w:before="0" w:after="0"/>
        <w:rPr>
          <w:ins w:id="1875" w:author="Willian" w:date="2017-01-04T00:37:00Z"/>
        </w:rPr>
        <w:pPrChange w:id="1876" w:author="Willian" w:date="2017-01-11T17:14:00Z">
          <w:pPr/>
        </w:pPrChange>
      </w:pPr>
    </w:p>
    <w:p w14:paraId="2FB09461" w14:textId="77777777" w:rsidR="00C82F67" w:rsidRDefault="00C82F67">
      <w:pPr>
        <w:pStyle w:val="Ttulo3"/>
        <w:spacing w:before="0" w:after="0"/>
        <w:rPr>
          <w:ins w:id="1877" w:author="Willian" w:date="2017-01-04T00:37:00Z"/>
        </w:rPr>
        <w:pPrChange w:id="1878" w:author="Willian" w:date="2017-01-11T17:14:00Z">
          <w:pPr>
            <w:pStyle w:val="Ttulo3"/>
          </w:pPr>
        </w:pPrChange>
      </w:pPr>
      <w:ins w:id="1879" w:author="Willian" w:date="2017-01-04T00:37:00Z">
        <w:r>
          <w:rPr>
            <w:color w:val="7F7F7F"/>
          </w:rPr>
          <w:t>ORIENTAÇÕES PEDAGÓGICAS</w:t>
        </w:r>
      </w:ins>
    </w:p>
    <w:p w14:paraId="24390D3B" w14:textId="77777777" w:rsidR="00C82F67" w:rsidRDefault="00C82F67">
      <w:pPr>
        <w:spacing w:before="0" w:after="0"/>
        <w:rPr>
          <w:ins w:id="1880" w:author="Willian" w:date="2017-01-04T00:37:00Z"/>
        </w:rPr>
        <w:pPrChange w:id="1881" w:author="Willian" w:date="2017-01-11T17:14:00Z">
          <w:pPr/>
        </w:pPrChange>
      </w:pPr>
      <w:ins w:id="1882" w:author="Willian" w:date="2017-01-04T00:37:00Z">
        <w:r>
          <w:t xml:space="preserve">Para atender os objetivos de aprendizagem, você deverá conduzir o processo de ensino considerando a organização didática apresentada a seguir: </w:t>
        </w:r>
      </w:ins>
    </w:p>
    <w:p w14:paraId="3BBD488E" w14:textId="77777777" w:rsidR="00C82F67" w:rsidRDefault="00C82F67">
      <w:pPr>
        <w:numPr>
          <w:ilvl w:val="0"/>
          <w:numId w:val="60"/>
        </w:numPr>
        <w:spacing w:before="0" w:after="0"/>
        <w:ind w:hanging="360"/>
        <w:contextualSpacing/>
        <w:rPr>
          <w:ins w:id="1883" w:author="Willian" w:date="2017-01-04T00:37:00Z"/>
        </w:rPr>
        <w:pPrChange w:id="1884" w:author="Willian" w:date="2017-01-11T17:14:00Z">
          <w:pPr>
            <w:numPr>
              <w:numId w:val="60"/>
            </w:numPr>
            <w:spacing w:after="0"/>
            <w:ind w:left="720" w:hanging="360"/>
            <w:contextualSpacing/>
          </w:pPr>
        </w:pPrChange>
      </w:pPr>
      <w:ins w:id="1885" w:author="Willian" w:date="2017-01-04T00:37:00Z">
        <w:r>
          <w:t>40 minutos de aula expositiva;</w:t>
        </w:r>
      </w:ins>
    </w:p>
    <w:p w14:paraId="67954B4C" w14:textId="77777777" w:rsidR="00C82F67" w:rsidRDefault="00C82F67">
      <w:pPr>
        <w:numPr>
          <w:ilvl w:val="0"/>
          <w:numId w:val="60"/>
        </w:numPr>
        <w:spacing w:before="0" w:after="0"/>
        <w:ind w:hanging="360"/>
        <w:contextualSpacing/>
        <w:rPr>
          <w:ins w:id="1886" w:author="Willian" w:date="2017-01-04T00:37:00Z"/>
        </w:rPr>
      </w:pPr>
      <w:ins w:id="1887" w:author="Willian" w:date="2017-01-04T00:37:00Z">
        <w:r>
          <w:t>10 minutos para tirar as dúvidas dos alunos;</w:t>
        </w:r>
      </w:ins>
    </w:p>
    <w:p w14:paraId="65768909" w14:textId="77777777" w:rsidR="00C82F67" w:rsidRDefault="00C82F67">
      <w:pPr>
        <w:numPr>
          <w:ilvl w:val="0"/>
          <w:numId w:val="60"/>
        </w:numPr>
        <w:spacing w:before="0" w:after="0"/>
        <w:ind w:hanging="360"/>
        <w:contextualSpacing/>
        <w:rPr>
          <w:ins w:id="1888" w:author="Willian" w:date="2017-01-04T00:37:00Z"/>
        </w:rPr>
        <w:pPrChange w:id="1889" w:author="Willian" w:date="2017-01-11T17:14:00Z">
          <w:pPr>
            <w:numPr>
              <w:numId w:val="60"/>
            </w:numPr>
            <w:spacing w:before="0"/>
            <w:ind w:left="720" w:hanging="360"/>
            <w:contextualSpacing/>
          </w:pPr>
        </w:pPrChange>
      </w:pPr>
      <w:ins w:id="1890" w:author="Willian" w:date="2017-01-04T00:37:00Z">
        <w:r>
          <w:t>40 minutos para desenvolver as atividades propostas para a turma e apresentação da TDP.</w:t>
        </w:r>
      </w:ins>
    </w:p>
    <w:p w14:paraId="0F7403BA" w14:textId="77777777" w:rsidR="00C82F67" w:rsidRDefault="00C82F67">
      <w:pPr>
        <w:spacing w:before="0" w:after="0"/>
        <w:rPr>
          <w:ins w:id="1891" w:author="Willian" w:date="2017-01-04T00:37:00Z"/>
        </w:rPr>
        <w:pPrChange w:id="1892" w:author="Willian" w:date="2017-01-11T17:14:00Z">
          <w:pPr/>
        </w:pPrChange>
      </w:pPr>
    </w:p>
    <w:p w14:paraId="70BFA7CC" w14:textId="77777777" w:rsidR="00C82F67" w:rsidRDefault="00C82F67">
      <w:pPr>
        <w:pStyle w:val="Ttulo3"/>
        <w:spacing w:before="0" w:after="0"/>
        <w:rPr>
          <w:ins w:id="1893" w:author="Willian" w:date="2017-01-04T00:37:00Z"/>
        </w:rPr>
        <w:pPrChange w:id="1894" w:author="Willian" w:date="2017-01-11T17:14:00Z">
          <w:pPr>
            <w:pStyle w:val="Ttulo3"/>
          </w:pPr>
        </w:pPrChange>
      </w:pPr>
      <w:ins w:id="1895" w:author="Willian" w:date="2017-01-04T00:37:00Z">
        <w:r>
          <w:rPr>
            <w:color w:val="7F7F7F"/>
          </w:rPr>
          <w:t>TÓPICOS DE ESTUDO</w:t>
        </w:r>
      </w:ins>
    </w:p>
    <w:p w14:paraId="039523EA" w14:textId="77777777" w:rsidR="00C82F67" w:rsidRDefault="00C82F67">
      <w:pPr>
        <w:spacing w:before="0" w:after="0"/>
        <w:rPr>
          <w:ins w:id="1896" w:author="Willian" w:date="2017-01-04T00:37:00Z"/>
        </w:rPr>
        <w:pPrChange w:id="1897" w:author="Willian" w:date="2017-01-11T17:14:00Z">
          <w:pPr/>
        </w:pPrChange>
      </w:pPr>
      <w:ins w:id="1898" w:author="Willian" w:date="2017-01-04T00:37:00Z">
        <w:r>
          <w:t>Todos os tópicos a seguir, conforme livro do aluno, devem ser trabalhados de forma dinâmica, criativa, com embasamento teórico e prático voltado ao mercado de trabalho.</w:t>
        </w:r>
      </w:ins>
    </w:p>
    <w:p w14:paraId="39792841" w14:textId="75B47D33" w:rsidR="00CA0618" w:rsidRDefault="005D1BA3">
      <w:pPr>
        <w:pStyle w:val="PargrafodaLista"/>
        <w:numPr>
          <w:ilvl w:val="0"/>
          <w:numId w:val="69"/>
        </w:numPr>
        <w:spacing w:before="0" w:after="0"/>
        <w:rPr>
          <w:ins w:id="1899" w:author="Willian" w:date="2017-01-15T02:12:00Z"/>
        </w:rPr>
        <w:pPrChange w:id="1900" w:author="Willian" w:date="2017-01-11T17:14:00Z">
          <w:pPr/>
        </w:pPrChange>
      </w:pPr>
      <w:ins w:id="1901" w:author="Willian" w:date="2017-01-15T02:12:00Z">
        <w:r>
          <w:t>Padrão de projeto Delegate;</w:t>
        </w:r>
      </w:ins>
    </w:p>
    <w:p w14:paraId="28340DA8" w14:textId="4C1AB98C" w:rsidR="005D1BA3" w:rsidRDefault="005D1BA3">
      <w:pPr>
        <w:pStyle w:val="PargrafodaLista"/>
        <w:numPr>
          <w:ilvl w:val="0"/>
          <w:numId w:val="69"/>
        </w:numPr>
        <w:spacing w:before="0" w:after="0"/>
        <w:rPr>
          <w:ins w:id="1902" w:author="Willian" w:date="2017-01-11T17:14:00Z"/>
        </w:rPr>
        <w:pPrChange w:id="1903" w:author="Willian" w:date="2017-01-11T17:14:00Z">
          <w:pPr/>
        </w:pPrChange>
      </w:pPr>
      <w:ins w:id="1904" w:author="Willian" w:date="2017-01-15T02:12:00Z">
        <w:r>
          <w:t>CocoaPods.</w:t>
        </w:r>
      </w:ins>
    </w:p>
    <w:p w14:paraId="3D5F1338" w14:textId="77777777" w:rsidR="00060BD8" w:rsidRDefault="00060BD8">
      <w:pPr>
        <w:pStyle w:val="PargrafodaLista"/>
        <w:spacing w:before="0" w:after="0"/>
        <w:rPr>
          <w:ins w:id="1905" w:author="Willian" w:date="2017-01-09T18:04:00Z"/>
        </w:rPr>
        <w:pPrChange w:id="1906" w:author="Willian" w:date="2017-01-11T17:14:00Z">
          <w:pPr/>
        </w:pPrChange>
      </w:pPr>
    </w:p>
    <w:p w14:paraId="4557E809" w14:textId="77777777" w:rsidR="00C82F67" w:rsidRDefault="00C82F67">
      <w:pPr>
        <w:pStyle w:val="Ttulo3"/>
        <w:spacing w:before="0" w:after="0"/>
        <w:rPr>
          <w:ins w:id="1907" w:author="Willian" w:date="2017-01-04T00:37:00Z"/>
        </w:rPr>
        <w:pPrChange w:id="1908" w:author="Willian" w:date="2017-01-11T17:14:00Z">
          <w:pPr>
            <w:pStyle w:val="Ttulo3"/>
          </w:pPr>
        </w:pPrChange>
      </w:pPr>
      <w:ins w:id="1909" w:author="Willian" w:date="2017-01-04T00:37:00Z">
        <w:r>
          <w:rPr>
            <w:color w:val="7F7F7F"/>
          </w:rPr>
          <w:t>PONTOS IMPORTANTES</w:t>
        </w:r>
      </w:ins>
    </w:p>
    <w:p w14:paraId="5DD4B292" w14:textId="5255093E" w:rsidR="005D323C" w:rsidRDefault="005D1BA3">
      <w:pPr>
        <w:spacing w:before="0" w:after="0"/>
        <w:rPr>
          <w:ins w:id="1910" w:author="Willian" w:date="2017-01-13T16:59:00Z"/>
        </w:rPr>
        <w:pPrChange w:id="1911" w:author="Willian" w:date="2017-01-11T17:14:00Z">
          <w:pPr/>
        </w:pPrChange>
      </w:pPr>
      <w:ins w:id="1912" w:author="Willian" w:date="2017-01-15T02:09:00Z">
        <w:r>
          <w:t>É interessante traçar paralelos entre as aulas de Android e iOS e ressaltar semelhanças entre o uso de bibliotecas dos dois. Tamb</w:t>
        </w:r>
      </w:ins>
      <w:ins w:id="1913" w:author="Willian" w:date="2017-01-15T02:10:00Z">
        <w:r>
          <w:t>ém se atente a ressaltar as vatagens de utilizá-las e enfatizar ao aluno que o uso de bibliotecas de terceiros não envolve nada parecido com c</w:t>
        </w:r>
      </w:ins>
      <w:ins w:id="1914" w:author="Willian" w:date="2017-01-15T02:11:00Z">
        <w:r>
          <w:t>ópia, plágio ou pirataria. O uso delas deve ser visto como algo positivo para a produtividade.</w:t>
        </w:r>
      </w:ins>
    </w:p>
    <w:p w14:paraId="11A6F453" w14:textId="77777777" w:rsidR="00E132DC" w:rsidRDefault="00E132DC">
      <w:pPr>
        <w:spacing w:before="0" w:after="0"/>
        <w:rPr>
          <w:ins w:id="1915" w:author="Willian" w:date="2017-01-13T16:59:00Z"/>
        </w:rPr>
        <w:pPrChange w:id="1916" w:author="Willian" w:date="2017-01-11T17:14:00Z">
          <w:pPr/>
        </w:pPrChange>
      </w:pPr>
    </w:p>
    <w:p w14:paraId="4CF7C35B" w14:textId="77777777" w:rsidR="00E132DC" w:rsidRDefault="00E132DC">
      <w:pPr>
        <w:spacing w:before="0" w:after="0"/>
        <w:rPr>
          <w:ins w:id="1917" w:author="Willian" w:date="2017-01-13T16:59:00Z"/>
        </w:rPr>
        <w:pPrChange w:id="1918" w:author="Willian" w:date="2017-01-11T17:14:00Z">
          <w:pPr/>
        </w:pPrChange>
      </w:pPr>
    </w:p>
    <w:p w14:paraId="580E6488" w14:textId="77777777" w:rsidR="00E132DC" w:rsidRPr="00E132DC" w:rsidRDefault="00E132DC">
      <w:pPr>
        <w:spacing w:before="0" w:after="0"/>
        <w:rPr>
          <w:ins w:id="1919" w:author="Willian" w:date="2017-01-04T00:37:00Z"/>
        </w:rPr>
        <w:pPrChange w:id="1920" w:author="Willian" w:date="2017-01-11T17:14:00Z">
          <w:pPr/>
        </w:pPrChange>
      </w:pPr>
    </w:p>
    <w:p w14:paraId="43C35F5B" w14:textId="77777777" w:rsidR="00C82F67" w:rsidRDefault="00C82F67">
      <w:pPr>
        <w:rPr>
          <w:ins w:id="1921" w:author="Willian" w:date="2017-01-14T14:37:00Z"/>
        </w:rPr>
        <w:pPrChange w:id="1922" w:author="Willian" w:date="2017-01-04T00:37:00Z">
          <w:pPr>
            <w:pStyle w:val="Ttulo1"/>
            <w:numPr>
              <w:numId w:val="53"/>
            </w:numPr>
            <w:spacing w:before="200" w:after="200"/>
            <w:ind w:left="-360" w:firstLine="360"/>
            <w:contextualSpacing/>
            <w:jc w:val="both"/>
          </w:pPr>
        </w:pPrChange>
      </w:pPr>
    </w:p>
    <w:p w14:paraId="55F81890" w14:textId="77777777" w:rsidR="00BE55EF" w:rsidRDefault="00BE55EF">
      <w:pPr>
        <w:rPr>
          <w:ins w:id="1923" w:author="Willian" w:date="2017-01-14T14:37:00Z"/>
        </w:rPr>
        <w:pPrChange w:id="1924" w:author="Willian" w:date="2017-01-04T00:37:00Z">
          <w:pPr>
            <w:pStyle w:val="Ttulo1"/>
            <w:numPr>
              <w:numId w:val="53"/>
            </w:numPr>
            <w:spacing w:before="200" w:after="200"/>
            <w:ind w:left="-360" w:firstLine="360"/>
            <w:contextualSpacing/>
            <w:jc w:val="both"/>
          </w:pPr>
        </w:pPrChange>
      </w:pPr>
    </w:p>
    <w:p w14:paraId="29D3410D" w14:textId="77777777" w:rsidR="00BE55EF" w:rsidRDefault="00BE55EF">
      <w:pPr>
        <w:rPr>
          <w:ins w:id="1925" w:author="Willian" w:date="2017-01-14T14:37:00Z"/>
        </w:rPr>
        <w:pPrChange w:id="1926" w:author="Willian" w:date="2017-01-04T00:37:00Z">
          <w:pPr>
            <w:pStyle w:val="Ttulo1"/>
            <w:numPr>
              <w:numId w:val="53"/>
            </w:numPr>
            <w:spacing w:before="200" w:after="200"/>
            <w:ind w:left="-360" w:firstLine="360"/>
            <w:contextualSpacing/>
            <w:jc w:val="both"/>
          </w:pPr>
        </w:pPrChange>
      </w:pPr>
    </w:p>
    <w:p w14:paraId="2873696A" w14:textId="77777777" w:rsidR="00BE55EF" w:rsidRDefault="00BE55EF">
      <w:pPr>
        <w:rPr>
          <w:ins w:id="1927" w:author="Willian" w:date="2017-01-14T14:37:00Z"/>
        </w:rPr>
        <w:pPrChange w:id="1928" w:author="Willian" w:date="2017-01-04T00:37:00Z">
          <w:pPr>
            <w:pStyle w:val="Ttulo1"/>
            <w:numPr>
              <w:numId w:val="53"/>
            </w:numPr>
            <w:spacing w:before="200" w:after="200"/>
            <w:ind w:left="-360" w:firstLine="360"/>
            <w:contextualSpacing/>
            <w:jc w:val="both"/>
          </w:pPr>
        </w:pPrChange>
      </w:pPr>
    </w:p>
    <w:p w14:paraId="6E9FCB3E" w14:textId="77777777" w:rsidR="00BE55EF" w:rsidRDefault="00BE55EF">
      <w:pPr>
        <w:rPr>
          <w:ins w:id="1929" w:author="Willian" w:date="2017-01-14T14:37:00Z"/>
        </w:rPr>
        <w:pPrChange w:id="1930" w:author="Willian" w:date="2017-01-04T00:37:00Z">
          <w:pPr>
            <w:pStyle w:val="Ttulo1"/>
            <w:numPr>
              <w:numId w:val="53"/>
            </w:numPr>
            <w:spacing w:before="200" w:after="200"/>
            <w:ind w:left="-360" w:firstLine="360"/>
            <w:contextualSpacing/>
            <w:jc w:val="both"/>
          </w:pPr>
        </w:pPrChange>
      </w:pPr>
    </w:p>
    <w:p w14:paraId="0344EB29" w14:textId="77777777" w:rsidR="00BE55EF" w:rsidRDefault="00BE55EF">
      <w:pPr>
        <w:rPr>
          <w:ins w:id="1931" w:author="Willian" w:date="2017-01-14T14:37:00Z"/>
        </w:rPr>
        <w:pPrChange w:id="1932" w:author="Willian" w:date="2017-01-04T00:37:00Z">
          <w:pPr>
            <w:pStyle w:val="Ttulo1"/>
            <w:numPr>
              <w:numId w:val="53"/>
            </w:numPr>
            <w:spacing w:before="200" w:after="200"/>
            <w:ind w:left="-360" w:firstLine="360"/>
            <w:contextualSpacing/>
            <w:jc w:val="both"/>
          </w:pPr>
        </w:pPrChange>
      </w:pPr>
    </w:p>
    <w:p w14:paraId="02C79E66" w14:textId="77777777" w:rsidR="00BE55EF" w:rsidRDefault="00BE55EF" w:rsidP="00BE55EF">
      <w:pPr>
        <w:pStyle w:val="Ttulo3"/>
        <w:rPr>
          <w:ins w:id="1933" w:author="Willian" w:date="2017-01-14T22:40:00Z"/>
        </w:rPr>
      </w:pPr>
      <w:ins w:id="1934" w:author="Willian" w:date="2017-01-14T14:37:00Z">
        <w:r>
          <w:lastRenderedPageBreak/>
          <w:t>2.1.</w:t>
        </w:r>
        <w:r>
          <w:tab/>
          <w:t>Padrão de projeto Delegate</w:t>
        </w:r>
      </w:ins>
    </w:p>
    <w:p w14:paraId="1F5DFFAD" w14:textId="65E3C8D5" w:rsidR="00F32F84" w:rsidRDefault="00537203" w:rsidP="00F32F84">
      <w:pPr>
        <w:rPr>
          <w:ins w:id="1935" w:author="Willian" w:date="2017-01-14T23:06:00Z"/>
        </w:rPr>
        <w:pPrChange w:id="1936" w:author="Willian" w:date="2017-01-14T22:40:00Z">
          <w:pPr>
            <w:pStyle w:val="Ttulo3"/>
          </w:pPr>
        </w:pPrChange>
      </w:pPr>
      <w:ins w:id="1937" w:author="Willian" w:date="2017-01-14T23:05:00Z">
        <w:r>
          <w:t>Educador defina, em iOS, o que delegaç</w:t>
        </w:r>
      </w:ins>
      <w:ins w:id="1938" w:author="Willian" w:date="2017-01-14T23:06:00Z">
        <w:r>
          <w:t>ão é um mecanismo no qual um objeto age em nome de, ou em coordenação com, outro objeto.</w:t>
        </w:r>
      </w:ins>
    </w:p>
    <w:p w14:paraId="4189FE0B" w14:textId="07A6FBA8" w:rsidR="00537203" w:rsidRDefault="00537203" w:rsidP="00F32F84">
      <w:pPr>
        <w:rPr>
          <w:ins w:id="1939" w:author="Willian" w:date="2017-01-14T23:55:00Z"/>
        </w:rPr>
        <w:pPrChange w:id="1940" w:author="Willian" w:date="2017-01-14T22:40:00Z">
          <w:pPr>
            <w:pStyle w:val="Ttulo3"/>
          </w:pPr>
        </w:pPrChange>
      </w:pPr>
      <w:ins w:id="1941" w:author="Willian" w:date="2017-01-14T23:06:00Z">
        <w:r>
          <w:t>Dê o exemplo do m</w:t>
        </w:r>
      </w:ins>
      <w:ins w:id="1942" w:author="Willian" w:date="2017-01-14T23:07:00Z">
        <w:r>
          <w:t xml:space="preserve">étodo em que definimos a quantidade de linhas em cada seção numa Table Views, </w:t>
        </w:r>
      </w:ins>
      <w:ins w:id="1943" w:author="Willian" w:date="2017-01-14T23:08:00Z">
        <w:r>
          <w:t>que não é capaz de realizar este c</w:t>
        </w:r>
      </w:ins>
      <w:ins w:id="1944" w:author="Willian" w:date="2017-01-14T23:09:00Z">
        <w:r>
          <w:t>álculo de linhas, mas</w:t>
        </w:r>
      </w:ins>
      <w:ins w:id="1945" w:author="Willian" w:date="2017-01-14T23:08:00Z">
        <w:r>
          <w:t xml:space="preserve"> essa tarefa pode ser realizada</w:t>
        </w:r>
      </w:ins>
      <w:ins w:id="1946" w:author="Willian" w:date="2017-01-14T23:09:00Z">
        <w:r>
          <w:t xml:space="preserve"> pelo protocolo </w:t>
        </w:r>
        <w:r w:rsidRPr="00537203">
          <w:rPr>
            <w:b/>
            <w:rPrChange w:id="1947" w:author="Willian" w:date="2017-01-14T23:10:00Z">
              <w:rPr/>
            </w:rPrChange>
          </w:rPr>
          <w:t>UITableViewDelegate</w:t>
        </w:r>
        <w:r>
          <w:t>, tornando a classe</w:t>
        </w:r>
      </w:ins>
      <w:ins w:id="1948" w:author="Willian" w:date="2017-01-14T23:10:00Z">
        <w:r>
          <w:t xml:space="preserve"> UITableView independente dos dados que ela exibe</w:t>
        </w:r>
      </w:ins>
      <w:ins w:id="1949" w:author="Willian" w:date="2017-01-14T23:33:00Z">
        <w:r w:rsidR="001A1A1E">
          <w:t>, ela só terá o trabalho de exibi-lo e não precisará buscar informação que não tem</w:t>
        </w:r>
      </w:ins>
      <w:ins w:id="1950" w:author="Willian" w:date="2017-01-14T23:34:00Z">
        <w:r w:rsidR="001A1A1E">
          <w:t>, ela passa essa responsabilidade para o delegate</w:t>
        </w:r>
      </w:ins>
      <w:ins w:id="1951" w:author="Willian" w:date="2017-01-14T23:10:00Z">
        <w:r>
          <w:t>.</w:t>
        </w:r>
      </w:ins>
      <w:ins w:id="1952" w:author="Willian" w:date="2017-01-14T23:35:00Z">
        <w:r w:rsidR="001A1A1E">
          <w:t xml:space="preserve"> Explique, por que é vantajoso utilizar este padrão e</w:t>
        </w:r>
        <w:r w:rsidR="00D522F3">
          <w:t xml:space="preserve"> cite algumas classes que ele </w:t>
        </w:r>
      </w:ins>
      <w:ins w:id="1953" w:author="Willian" w:date="2017-01-14T23:36:00Z">
        <w:r w:rsidR="00D522F3">
          <w:t>é empregado.</w:t>
        </w:r>
      </w:ins>
    </w:p>
    <w:p w14:paraId="6ECFEEB8" w14:textId="77777777" w:rsidR="006C2B89" w:rsidRPr="00F32F84" w:rsidRDefault="006C2B89" w:rsidP="00F32F84">
      <w:pPr>
        <w:rPr>
          <w:ins w:id="1954" w:author="Willian" w:date="2017-01-14T14:37:00Z"/>
          <w:rPrChange w:id="1955" w:author="Willian" w:date="2017-01-14T22:40:00Z">
            <w:rPr>
              <w:ins w:id="1956" w:author="Willian" w:date="2017-01-14T14:37:00Z"/>
            </w:rPr>
          </w:rPrChange>
        </w:rPr>
        <w:pPrChange w:id="1957" w:author="Willian" w:date="2017-01-14T22:40:00Z">
          <w:pPr>
            <w:pStyle w:val="Ttulo3"/>
          </w:pPr>
        </w:pPrChange>
      </w:pPr>
    </w:p>
    <w:p w14:paraId="3F146A64" w14:textId="77777777" w:rsidR="00BE55EF" w:rsidRDefault="00BE55EF" w:rsidP="00BE55EF">
      <w:pPr>
        <w:pStyle w:val="Ttulo4"/>
        <w:rPr>
          <w:ins w:id="1958" w:author="Willian" w:date="2017-01-14T23:36:00Z"/>
        </w:rPr>
      </w:pPr>
      <w:ins w:id="1959" w:author="Willian" w:date="2017-01-14T14:37:00Z">
        <w:r>
          <w:t>2.1.1.</w:t>
        </w:r>
        <w:r>
          <w:tab/>
          <w:t>Delegates e DataSources</w:t>
        </w:r>
      </w:ins>
    </w:p>
    <w:p w14:paraId="2C111C65" w14:textId="619BBC43" w:rsidR="00D522F3" w:rsidRDefault="00D522F3" w:rsidP="00D522F3">
      <w:pPr>
        <w:rPr>
          <w:ins w:id="1960" w:author="Willian" w:date="2017-01-14T23:55:00Z"/>
        </w:rPr>
        <w:pPrChange w:id="1961" w:author="Willian" w:date="2017-01-14T23:36:00Z">
          <w:pPr>
            <w:pStyle w:val="Ttulo4"/>
          </w:pPr>
        </w:pPrChange>
      </w:pPr>
      <w:ins w:id="1962" w:author="Willian" w:date="2017-01-14T23:37:00Z">
        <w:r>
          <w:t>Educador, explique a diferença destes dois objetos criados no padr</w:t>
        </w:r>
      </w:ins>
      <w:ins w:id="1963" w:author="Willian" w:date="2017-01-14T23:38:00Z">
        <w:r>
          <w:t>ão Delegate. O primeiro cuida da manipulação de interface quanto o segundo usa o padr</w:t>
        </w:r>
      </w:ins>
      <w:ins w:id="1964" w:author="Willian" w:date="2017-01-14T23:39:00Z">
        <w:r>
          <w:t>ão para obter dados para a aplicação.</w:t>
        </w:r>
      </w:ins>
    </w:p>
    <w:p w14:paraId="3A0602FA" w14:textId="77777777" w:rsidR="006C2B89" w:rsidRDefault="006C2B89" w:rsidP="00D522F3">
      <w:pPr>
        <w:rPr>
          <w:ins w:id="1965" w:author="Willian" w:date="2017-01-14T23:55:00Z"/>
        </w:rPr>
        <w:pPrChange w:id="1966" w:author="Willian" w:date="2017-01-14T23:36:00Z">
          <w:pPr>
            <w:pStyle w:val="Ttulo4"/>
          </w:pPr>
        </w:pPrChange>
      </w:pPr>
    </w:p>
    <w:p w14:paraId="05A83C32" w14:textId="77777777" w:rsidR="006C2B89" w:rsidRPr="00D522F3" w:rsidRDefault="006C2B89" w:rsidP="00D522F3">
      <w:pPr>
        <w:rPr>
          <w:ins w:id="1967" w:author="Willian" w:date="2017-01-14T14:37:00Z"/>
          <w:rPrChange w:id="1968" w:author="Willian" w:date="2017-01-14T23:36:00Z">
            <w:rPr>
              <w:ins w:id="1969" w:author="Willian" w:date="2017-01-14T14:37:00Z"/>
            </w:rPr>
          </w:rPrChange>
        </w:rPr>
        <w:pPrChange w:id="1970" w:author="Willian" w:date="2017-01-14T23:36:00Z">
          <w:pPr>
            <w:pStyle w:val="Ttulo4"/>
          </w:pPr>
        </w:pPrChange>
      </w:pPr>
    </w:p>
    <w:p w14:paraId="0D424385" w14:textId="77777777" w:rsidR="00BE55EF" w:rsidRDefault="00BE55EF" w:rsidP="00BE55EF">
      <w:pPr>
        <w:pStyle w:val="Ttulo3"/>
        <w:rPr>
          <w:ins w:id="1971" w:author="Willian" w:date="2017-01-14T23:39:00Z"/>
        </w:rPr>
      </w:pPr>
      <w:ins w:id="1972" w:author="Willian" w:date="2017-01-14T14:37:00Z">
        <w:r>
          <w:t>2.2.</w:t>
        </w:r>
        <w:r>
          <w:tab/>
          <w:t>CocoaPods</w:t>
        </w:r>
      </w:ins>
    </w:p>
    <w:p w14:paraId="2E924682" w14:textId="6876F08C" w:rsidR="00D522F3" w:rsidRDefault="00D522F3" w:rsidP="00D522F3">
      <w:pPr>
        <w:rPr>
          <w:ins w:id="1973" w:author="Willian" w:date="2017-01-14T23:42:00Z"/>
        </w:rPr>
        <w:pPrChange w:id="1974" w:author="Willian" w:date="2017-01-14T23:39:00Z">
          <w:pPr>
            <w:pStyle w:val="Ttulo3"/>
          </w:pPr>
        </w:pPrChange>
      </w:pPr>
      <w:ins w:id="1975" w:author="Willian" w:date="2017-01-14T23:40:00Z">
        <w:r>
          <w:t>Educador, iniciando o assunto sobre gerenciadores de depend</w:t>
        </w:r>
      </w:ins>
      <w:ins w:id="1976" w:author="Willian" w:date="2017-01-14T23:41:00Z">
        <w:r>
          <w:t>ências, apresente ao aluno o CocoaPods, oferecendo a definição dada pelo time desenvolvedor</w:t>
        </w:r>
      </w:ins>
      <w:ins w:id="1977" w:author="Willian" w:date="2017-01-14T23:42:00Z">
        <w:r>
          <w:t>.</w:t>
        </w:r>
      </w:ins>
    </w:p>
    <w:p w14:paraId="13AD0DA9" w14:textId="70F1C1E4" w:rsidR="006C2B89" w:rsidRDefault="00D522F3" w:rsidP="00D522F3">
      <w:pPr>
        <w:rPr>
          <w:ins w:id="1978" w:author="Willian" w:date="2017-01-14T23:55:00Z"/>
        </w:rPr>
        <w:pPrChange w:id="1979" w:author="Willian" w:date="2017-01-14T23:39:00Z">
          <w:pPr>
            <w:pStyle w:val="Ttulo3"/>
          </w:pPr>
        </w:pPrChange>
      </w:pPr>
      <w:ins w:id="1980" w:author="Willian" w:date="2017-01-14T23:42:00Z">
        <w:r>
          <w:t xml:space="preserve">Dê uma explicação básica sobre o que é gerenciamento de dependências em iOS. </w:t>
        </w:r>
      </w:ins>
      <w:ins w:id="1981" w:author="Willian" w:date="2017-01-14T23:43:00Z">
        <w:r>
          <w:t xml:space="preserve">As </w:t>
        </w:r>
      </w:ins>
      <w:ins w:id="1982" w:author="Willian" w:date="2017-01-14T23:44:00Z">
        <w:r>
          <w:t>dependências</w:t>
        </w:r>
      </w:ins>
      <w:ins w:id="1983" w:author="Willian" w:date="2017-01-14T23:43:00Z">
        <w:r>
          <w:t xml:space="preserve"> </w:t>
        </w:r>
      </w:ins>
      <w:ins w:id="1984" w:author="Willian" w:date="2017-01-14T23:44:00Z">
        <w:r>
          <w:t>são partes do projeto que está sendo resolvida por métodos de terceiros (frameworks ou bibliotecas de terceiros)</w:t>
        </w:r>
      </w:ins>
      <w:ins w:id="1985" w:author="Willian" w:date="2017-01-14T23:50:00Z">
        <w:r w:rsidR="006C2B89">
          <w:t xml:space="preserve"> e não está necessariamente no local do seu projeto. </w:t>
        </w:r>
      </w:ins>
      <w:ins w:id="1986" w:author="Willian" w:date="2017-01-14T23:51:00Z">
        <w:r w:rsidR="006C2B89">
          <w:t>É chamada dependência, pois sem ela o seu projeto simplesmente não funciona</w:t>
        </w:r>
      </w:ins>
      <w:ins w:id="1987" w:author="Willian" w:date="2017-01-14T23:54:00Z">
        <w:r w:rsidR="006C2B89">
          <w:t xml:space="preserve">. O gerenciador de dependências é </w:t>
        </w:r>
      </w:ins>
      <w:ins w:id="1988" w:author="Willian" w:date="2017-01-14T23:55:00Z">
        <w:r w:rsidR="006C2B89">
          <w:t>responsável</w:t>
        </w:r>
      </w:ins>
      <w:ins w:id="1989" w:author="Willian" w:date="2017-01-14T23:54:00Z">
        <w:r w:rsidR="006C2B89">
          <w:t xml:space="preserve"> por instalar estes códigos de terceiros.</w:t>
        </w:r>
      </w:ins>
    </w:p>
    <w:p w14:paraId="0BF2706E" w14:textId="77777777" w:rsidR="006C2B89" w:rsidRPr="00D522F3" w:rsidRDefault="006C2B89" w:rsidP="00D522F3">
      <w:pPr>
        <w:rPr>
          <w:ins w:id="1990" w:author="Willian" w:date="2017-01-14T14:37:00Z"/>
          <w:rPrChange w:id="1991" w:author="Willian" w:date="2017-01-14T23:39:00Z">
            <w:rPr>
              <w:ins w:id="1992" w:author="Willian" w:date="2017-01-14T14:37:00Z"/>
            </w:rPr>
          </w:rPrChange>
        </w:rPr>
        <w:pPrChange w:id="1993" w:author="Willian" w:date="2017-01-14T23:39:00Z">
          <w:pPr>
            <w:pStyle w:val="Ttulo3"/>
          </w:pPr>
        </w:pPrChange>
      </w:pPr>
    </w:p>
    <w:p w14:paraId="422509F3" w14:textId="77777777" w:rsidR="00BE55EF" w:rsidRDefault="00BE55EF" w:rsidP="00BE55EF">
      <w:pPr>
        <w:pStyle w:val="Ttulo4"/>
        <w:rPr>
          <w:ins w:id="1994" w:author="Willian" w:date="2017-01-14T23:55:00Z"/>
        </w:rPr>
      </w:pPr>
      <w:ins w:id="1995" w:author="Willian" w:date="2017-01-14T14:37:00Z">
        <w:r>
          <w:t>2.2.1.</w:t>
        </w:r>
        <w:r>
          <w:tab/>
          <w:t>Porque utilizar bibliotecas de terceiros</w:t>
        </w:r>
      </w:ins>
    </w:p>
    <w:p w14:paraId="221A0117" w14:textId="77D98E69" w:rsidR="006C2B89" w:rsidRDefault="006C2B89" w:rsidP="006C2B89">
      <w:pPr>
        <w:rPr>
          <w:ins w:id="1996" w:author="Willian" w:date="2017-01-15T00:01:00Z"/>
        </w:rPr>
        <w:pPrChange w:id="1997" w:author="Willian" w:date="2017-01-14T23:55:00Z">
          <w:pPr>
            <w:pStyle w:val="Ttulo4"/>
          </w:pPr>
        </w:pPrChange>
      </w:pPr>
      <w:ins w:id="1998" w:author="Willian" w:date="2017-01-14T23:57:00Z">
        <w:r>
          <w:t xml:space="preserve">Educador, explique que </w:t>
        </w:r>
      </w:ins>
      <w:ins w:id="1999" w:author="Willian" w:date="2017-01-15T00:05:00Z">
        <w:r w:rsidR="00E442ED">
          <w:t xml:space="preserve">uma das vantagens é que, </w:t>
        </w:r>
      </w:ins>
      <w:ins w:id="2000" w:author="Willian" w:date="2017-01-14T23:57:00Z">
        <w:r>
          <w:t xml:space="preserve">ao </w:t>
        </w:r>
      </w:ins>
      <w:ins w:id="2001" w:author="Willian" w:date="2017-01-14T23:58:00Z">
        <w:r>
          <w:t>invés de ficarmos escrevendo incontáveis linhas de código que j</w:t>
        </w:r>
      </w:ins>
      <w:ins w:id="2002" w:author="Willian" w:date="2017-01-14T23:59:00Z">
        <w:r>
          <w:t>á foi escrita por alguém, e convenientemente funcionam muito bem, podemos utilizar estes códigos já escritos e gastarmos nosso tempo com outras coisas, como dar um polimento maior</w:t>
        </w:r>
      </w:ins>
      <w:ins w:id="2003" w:author="Willian" w:date="2017-01-15T00:00:00Z">
        <w:r w:rsidR="00E442ED">
          <w:t xml:space="preserve"> para nosso app.</w:t>
        </w:r>
      </w:ins>
    </w:p>
    <w:p w14:paraId="06FB602A" w14:textId="703937BF" w:rsidR="00E442ED" w:rsidRDefault="00E442ED" w:rsidP="006C2B89">
      <w:pPr>
        <w:rPr>
          <w:ins w:id="2004" w:author="Willian" w:date="2017-01-15T00:05:00Z"/>
        </w:rPr>
        <w:pPrChange w:id="2005" w:author="Willian" w:date="2017-01-14T23:55:00Z">
          <w:pPr>
            <w:pStyle w:val="Ttulo4"/>
          </w:pPr>
        </w:pPrChange>
      </w:pPr>
      <w:ins w:id="2006" w:author="Willian" w:date="2017-01-15T00:01:00Z">
        <w:r>
          <w:t xml:space="preserve">Além disso, ao usarmos bibliotecas </w:t>
        </w:r>
      </w:ins>
      <w:ins w:id="2007" w:author="Willian" w:date="2017-01-15T00:03:00Z">
        <w:r>
          <w:t xml:space="preserve">podemos </w:t>
        </w:r>
      </w:ins>
      <w:ins w:id="2008" w:author="Willian" w:date="2017-01-15T00:02:00Z">
        <w:r>
          <w:t>mantê-las</w:t>
        </w:r>
      </w:ins>
      <w:ins w:id="2009" w:author="Willian" w:date="2017-01-15T00:01:00Z">
        <w:r>
          <w:t xml:space="preserve"> atualiz</w:t>
        </w:r>
      </w:ins>
      <w:ins w:id="2010" w:author="Willian" w:date="2017-01-15T00:02:00Z">
        <w:r>
          <w:t>adas</w:t>
        </w:r>
      </w:ins>
      <w:ins w:id="2011" w:author="Willian" w:date="2017-01-15T00:01:00Z">
        <w:r>
          <w:t xml:space="preserve"> </w:t>
        </w:r>
      </w:ins>
      <w:ins w:id="2012" w:author="Willian" w:date="2017-01-15T00:02:00Z">
        <w:r>
          <w:t>nas</w:t>
        </w:r>
      </w:ins>
      <w:ins w:id="2013" w:author="Willian" w:date="2017-01-15T00:01:00Z">
        <w:r>
          <w:t xml:space="preserve"> sua</w:t>
        </w:r>
      </w:ins>
      <w:ins w:id="2014" w:author="Willian" w:date="2017-01-15T00:02:00Z">
        <w:r>
          <w:t>s</w:t>
        </w:r>
      </w:ins>
      <w:ins w:id="2015" w:author="Willian" w:date="2017-01-15T00:01:00Z">
        <w:r>
          <w:t xml:space="preserve"> vers</w:t>
        </w:r>
      </w:ins>
      <w:ins w:id="2016" w:author="Willian" w:date="2017-01-15T00:02:00Z">
        <w:r>
          <w:t>ões</w:t>
        </w:r>
      </w:ins>
      <w:ins w:id="2017" w:author="Willian" w:date="2017-01-15T00:01:00Z">
        <w:r>
          <w:t xml:space="preserve"> mais recente</w:t>
        </w:r>
      </w:ins>
      <w:ins w:id="2018" w:author="Willian" w:date="2017-01-15T00:02:00Z">
        <w:r>
          <w:t>s</w:t>
        </w:r>
      </w:ins>
      <w:ins w:id="2019" w:author="Willian" w:date="2017-01-15T00:01:00Z">
        <w:r>
          <w:t xml:space="preserve"> com muito mais facilidade do que atualizar nossos códigos manualmente.</w:t>
        </w:r>
      </w:ins>
      <w:ins w:id="2020" w:author="Willian" w:date="2017-01-15T00:04:00Z">
        <w:r>
          <w:t xml:space="preserve"> Além de ser muito mais fácil encontrar bibliotecas em um site que centraliza todas elas disponíveis como o CocoaPo</w:t>
        </w:r>
      </w:ins>
      <w:ins w:id="2021" w:author="Willian" w:date="2017-01-15T00:05:00Z">
        <w:r>
          <w:t>d</w:t>
        </w:r>
      </w:ins>
      <w:ins w:id="2022" w:author="Willian" w:date="2017-01-15T00:04:00Z">
        <w:r>
          <w:t>s. Entre outras vantagens</w:t>
        </w:r>
      </w:ins>
    </w:p>
    <w:p w14:paraId="5E1C7FEA" w14:textId="5C1E1A41" w:rsidR="00E442ED" w:rsidRDefault="00E442ED" w:rsidP="006C2B89">
      <w:pPr>
        <w:rPr>
          <w:ins w:id="2023" w:author="Willian" w:date="2017-01-15T00:06:00Z"/>
        </w:rPr>
        <w:pPrChange w:id="2024" w:author="Willian" w:date="2017-01-14T23:55:00Z">
          <w:pPr>
            <w:pStyle w:val="Ttulo4"/>
          </w:pPr>
        </w:pPrChange>
      </w:pPr>
      <w:ins w:id="2025" w:author="Willian" w:date="2017-01-15T00:05:00Z">
        <w:r>
          <w:t xml:space="preserve"> O CocoaPods</w:t>
        </w:r>
      </w:ins>
      <w:ins w:id="2026" w:author="Willian" w:date="2017-01-15T00:06:00Z">
        <w:r>
          <w:t>:</w:t>
        </w:r>
      </w:ins>
    </w:p>
    <w:p w14:paraId="79C5BC52" w14:textId="77777777" w:rsidR="00E442ED" w:rsidRDefault="00E442ED" w:rsidP="00E442ED">
      <w:pPr>
        <w:pStyle w:val="PargrafodaLista"/>
        <w:numPr>
          <w:ilvl w:val="0"/>
          <w:numId w:val="78"/>
        </w:numPr>
        <w:rPr>
          <w:ins w:id="2027" w:author="Willian" w:date="2017-01-15T00:06:00Z"/>
        </w:rPr>
        <w:pPrChange w:id="2028" w:author="Willian" w:date="2017-01-15T00:07:00Z">
          <w:pPr>
            <w:pStyle w:val="Ttulo4"/>
          </w:pPr>
        </w:pPrChange>
      </w:pPr>
      <w:ins w:id="2029" w:author="Willian" w:date="2017-01-15T00:06:00Z">
        <w:r>
          <w:t>in</w:t>
        </w:r>
        <w:r>
          <w:t>stala as bibliotecas no projeto;</w:t>
        </w:r>
      </w:ins>
    </w:p>
    <w:p w14:paraId="1980343C" w14:textId="77777777" w:rsidR="00E442ED" w:rsidRDefault="00E442ED" w:rsidP="00E442ED">
      <w:pPr>
        <w:pStyle w:val="PargrafodaLista"/>
        <w:numPr>
          <w:ilvl w:val="0"/>
          <w:numId w:val="78"/>
        </w:numPr>
        <w:rPr>
          <w:ins w:id="2030" w:author="Willian" w:date="2017-01-15T00:06:00Z"/>
        </w:rPr>
        <w:pPrChange w:id="2031" w:author="Willian" w:date="2017-01-15T00:07:00Z">
          <w:pPr>
            <w:pStyle w:val="Ttulo4"/>
          </w:pPr>
        </w:pPrChange>
      </w:pPr>
      <w:ins w:id="2032" w:author="Willian" w:date="2017-01-15T00:06:00Z">
        <w:r>
          <w:t>resolve a questão das sub</w:t>
        </w:r>
        <w:r>
          <w:t xml:space="preserve">dependências entre bibliotecas; </w:t>
        </w:r>
      </w:ins>
    </w:p>
    <w:p w14:paraId="542B398E" w14:textId="77777777" w:rsidR="00E442ED" w:rsidRDefault="00E442ED" w:rsidP="00E442ED">
      <w:pPr>
        <w:pStyle w:val="PargrafodaLista"/>
        <w:numPr>
          <w:ilvl w:val="0"/>
          <w:numId w:val="78"/>
        </w:numPr>
        <w:rPr>
          <w:ins w:id="2033" w:author="Willian" w:date="2017-01-15T00:06:00Z"/>
        </w:rPr>
        <w:pPrChange w:id="2034" w:author="Willian" w:date="2017-01-15T00:07:00Z">
          <w:pPr>
            <w:pStyle w:val="Ttulo4"/>
          </w:pPr>
        </w:pPrChange>
      </w:pPr>
      <w:ins w:id="2035" w:author="Willian" w:date="2017-01-15T00:06:00Z">
        <w:r>
          <w:t>auxilia na busca de novas bibliotecas;</w:t>
        </w:r>
      </w:ins>
    </w:p>
    <w:p w14:paraId="482C073A" w14:textId="255656FE" w:rsidR="00E442ED" w:rsidRDefault="00E442ED" w:rsidP="00E442ED">
      <w:pPr>
        <w:pStyle w:val="PargrafodaLista"/>
        <w:numPr>
          <w:ilvl w:val="0"/>
          <w:numId w:val="78"/>
        </w:numPr>
        <w:rPr>
          <w:ins w:id="2036" w:author="Willian" w:date="2017-01-15T02:27:00Z"/>
        </w:rPr>
        <w:pPrChange w:id="2037" w:author="Willian" w:date="2017-01-15T00:07:00Z">
          <w:pPr>
            <w:pStyle w:val="Ttulo4"/>
          </w:pPr>
        </w:pPrChange>
      </w:pPr>
      <w:ins w:id="2038" w:author="Willian" w:date="2017-01-15T00:06:00Z">
        <w:r>
          <w:t>configura o ambiente de desenvolvimento apropriado para o uso destas bibliotecas.</w:t>
        </w:r>
      </w:ins>
    </w:p>
    <w:p w14:paraId="399AA6C8" w14:textId="77777777" w:rsidR="00FD36C0" w:rsidRDefault="00FD36C0" w:rsidP="00FD36C0">
      <w:pPr>
        <w:rPr>
          <w:ins w:id="2039" w:author="Willian" w:date="2017-01-15T02:27:00Z"/>
        </w:rPr>
        <w:pPrChange w:id="2040" w:author="Willian" w:date="2017-01-15T02:27:00Z">
          <w:pPr>
            <w:pStyle w:val="Ttulo4"/>
          </w:pPr>
        </w:pPrChange>
      </w:pPr>
    </w:p>
    <w:p w14:paraId="0308507D" w14:textId="77777777" w:rsidR="00FD36C0" w:rsidRPr="006C2B89" w:rsidRDefault="00FD36C0" w:rsidP="00FD36C0">
      <w:pPr>
        <w:rPr>
          <w:ins w:id="2041" w:author="Willian" w:date="2017-01-14T14:37:00Z"/>
          <w:rPrChange w:id="2042" w:author="Willian" w:date="2017-01-14T23:55:00Z">
            <w:rPr>
              <w:ins w:id="2043" w:author="Willian" w:date="2017-01-14T14:37:00Z"/>
            </w:rPr>
          </w:rPrChange>
        </w:rPr>
        <w:pPrChange w:id="2044" w:author="Willian" w:date="2017-01-15T02:27:00Z">
          <w:pPr>
            <w:pStyle w:val="Ttulo4"/>
          </w:pPr>
        </w:pPrChange>
      </w:pPr>
    </w:p>
    <w:p w14:paraId="21FB97CE" w14:textId="77777777" w:rsidR="00BE55EF" w:rsidRDefault="00BE55EF" w:rsidP="00BE55EF">
      <w:pPr>
        <w:pStyle w:val="Ttulo4"/>
        <w:rPr>
          <w:ins w:id="2045" w:author="Willian" w:date="2017-01-15T00:07:00Z"/>
        </w:rPr>
      </w:pPr>
      <w:ins w:id="2046" w:author="Willian" w:date="2017-01-14T14:37:00Z">
        <w:r>
          <w:lastRenderedPageBreak/>
          <w:t>2.2.2.</w:t>
        </w:r>
        <w:r>
          <w:tab/>
          <w:t>Instalando o CocoaPods</w:t>
        </w:r>
      </w:ins>
    </w:p>
    <w:p w14:paraId="5B5A7E29" w14:textId="675827F8" w:rsidR="00E442ED" w:rsidRDefault="00E442ED" w:rsidP="005D14A2">
      <w:pPr>
        <w:pBdr>
          <w:bottom w:val="single" w:sz="4" w:space="1" w:color="auto"/>
        </w:pBdr>
        <w:rPr>
          <w:ins w:id="2047" w:author="Willian" w:date="2017-01-15T00:08:00Z"/>
        </w:rPr>
        <w:pPrChange w:id="2048" w:author="Willian" w:date="2017-01-15T00:13:00Z">
          <w:pPr>
            <w:pStyle w:val="Ttulo4"/>
          </w:pPr>
        </w:pPrChange>
      </w:pPr>
      <w:ins w:id="2049" w:author="Willian" w:date="2017-01-15T00:08:00Z">
        <w:r>
          <w:t>Para instalar o CocoaPods utilizamos o seguinte método:</w:t>
        </w:r>
      </w:ins>
    </w:p>
    <w:p w14:paraId="74C93DE3" w14:textId="44E52E85" w:rsidR="00E442ED" w:rsidRDefault="00E442ED" w:rsidP="005D14A2">
      <w:pPr>
        <w:pStyle w:val="PargrafodaLista"/>
        <w:numPr>
          <w:ilvl w:val="0"/>
          <w:numId w:val="79"/>
        </w:numPr>
        <w:rPr>
          <w:ins w:id="2050" w:author="Willian" w:date="2017-01-15T00:12:00Z"/>
        </w:rPr>
        <w:pPrChange w:id="2051" w:author="Willian" w:date="2017-01-15T00:13:00Z">
          <w:pPr>
            <w:pStyle w:val="Ttulo4"/>
          </w:pPr>
        </w:pPrChange>
      </w:pPr>
      <w:ins w:id="2052" w:author="Willian" w:date="2017-01-15T00:09:00Z">
        <w:r>
          <w:t>No terminal do Mac, digitar o comando como no passo 1 e inserir a senha de usuário do Mac (se necessário, forneça a senha da escola). A instalaç</w:t>
        </w:r>
      </w:ins>
      <w:ins w:id="2053" w:author="Willian" w:date="2017-01-15T00:10:00Z">
        <w:r>
          <w:t>ão começará.</w:t>
        </w:r>
      </w:ins>
      <w:ins w:id="2054" w:author="Willian" w:date="2017-01-15T00:11:00Z">
        <w:r w:rsidR="005D14A2">
          <w:t xml:space="preserve"> Executar o segundo comoandono terminal, como no passo 3 para concluir a instalação.</w:t>
        </w:r>
      </w:ins>
    </w:p>
    <w:p w14:paraId="414CA2A1" w14:textId="77777777" w:rsidR="005D14A2" w:rsidRPr="00E442ED" w:rsidRDefault="005D14A2" w:rsidP="00E442ED">
      <w:pPr>
        <w:rPr>
          <w:ins w:id="2055" w:author="Willian" w:date="2017-01-14T14:37:00Z"/>
          <w:rPrChange w:id="2056" w:author="Willian" w:date="2017-01-15T00:07:00Z">
            <w:rPr>
              <w:ins w:id="2057" w:author="Willian" w:date="2017-01-14T14:37:00Z"/>
            </w:rPr>
          </w:rPrChange>
        </w:rPr>
        <w:pPrChange w:id="2058" w:author="Willian" w:date="2017-01-15T00:07:00Z">
          <w:pPr>
            <w:pStyle w:val="Ttulo4"/>
          </w:pPr>
        </w:pPrChange>
      </w:pPr>
    </w:p>
    <w:p w14:paraId="4BFB7C39" w14:textId="77777777" w:rsidR="00BE55EF" w:rsidRDefault="00BE55EF" w:rsidP="00BE55EF">
      <w:pPr>
        <w:pStyle w:val="Ttulo4"/>
        <w:rPr>
          <w:ins w:id="2059" w:author="Willian" w:date="2017-01-15T00:13:00Z"/>
        </w:rPr>
      </w:pPr>
      <w:ins w:id="2060" w:author="Willian" w:date="2017-01-14T14:37:00Z">
        <w:r>
          <w:t>2.2.3.</w:t>
        </w:r>
        <w:r>
          <w:tab/>
          <w:t>Configurando nosso projeto</w:t>
        </w:r>
      </w:ins>
    </w:p>
    <w:p w14:paraId="3407D873" w14:textId="378906D0" w:rsidR="005D14A2" w:rsidRDefault="005D14A2" w:rsidP="00FD36C0">
      <w:pPr>
        <w:pBdr>
          <w:bottom w:val="single" w:sz="4" w:space="1" w:color="auto"/>
        </w:pBdr>
        <w:rPr>
          <w:ins w:id="2061" w:author="Willian" w:date="2017-01-15T00:13:00Z"/>
        </w:rPr>
        <w:pPrChange w:id="2062" w:author="Willian" w:date="2017-01-15T02:27:00Z">
          <w:pPr>
            <w:pStyle w:val="Ttulo4"/>
          </w:pPr>
        </w:pPrChange>
      </w:pPr>
      <w:ins w:id="2063" w:author="Willian" w:date="2017-01-15T00:13:00Z">
        <w:r>
          <w:t>Para que o projeto receba as bibliotecas:</w:t>
        </w:r>
      </w:ins>
    </w:p>
    <w:p w14:paraId="72B2EFE9" w14:textId="6F5B830F" w:rsidR="005D14A2" w:rsidRDefault="005D14A2" w:rsidP="00FD36C0">
      <w:pPr>
        <w:pStyle w:val="PargrafodaLista"/>
        <w:numPr>
          <w:ilvl w:val="0"/>
          <w:numId w:val="79"/>
        </w:numPr>
        <w:rPr>
          <w:ins w:id="2064" w:author="Willian" w:date="2017-01-15T00:15:00Z"/>
        </w:rPr>
        <w:pPrChange w:id="2065" w:author="Willian" w:date="2017-01-15T02:27:00Z">
          <w:pPr>
            <w:pStyle w:val="Ttulo4"/>
          </w:pPr>
        </w:pPrChange>
      </w:pPr>
      <w:ins w:id="2066" w:author="Willian" w:date="2017-01-15T00:14:00Z">
        <w:r>
          <w:t>Abrir o terminal e inserir o comando como no passo 1 e executar o comando, no passo 2. O arquivo Podfile ser</w:t>
        </w:r>
      </w:ins>
      <w:ins w:id="2067" w:author="Willian" w:date="2017-01-15T00:15:00Z">
        <w:r>
          <w:t>á criado.</w:t>
        </w:r>
      </w:ins>
    </w:p>
    <w:p w14:paraId="4698CF75" w14:textId="56288A56" w:rsidR="005D14A2" w:rsidRDefault="005D14A2" w:rsidP="00FD36C0">
      <w:pPr>
        <w:pStyle w:val="PargrafodaLista"/>
        <w:numPr>
          <w:ilvl w:val="0"/>
          <w:numId w:val="79"/>
        </w:numPr>
        <w:rPr>
          <w:ins w:id="2068" w:author="Willian" w:date="2017-01-15T00:16:00Z"/>
        </w:rPr>
        <w:pPrChange w:id="2069" w:author="Willian" w:date="2017-01-15T02:27:00Z">
          <w:pPr>
            <w:pStyle w:val="Ttulo4"/>
          </w:pPr>
        </w:pPrChange>
      </w:pPr>
      <w:ins w:id="2070" w:author="Willian" w:date="2017-01-15T00:15:00Z">
        <w:r>
          <w:t>Abrir o Podfile com o comando mostrado no passo 3 e verificar seu conteúdo que ser</w:t>
        </w:r>
      </w:ins>
      <w:ins w:id="2071" w:author="Willian" w:date="2017-01-15T00:16:00Z">
        <w:r>
          <w:t>á semelhante ao código mostrado no passo 4.</w:t>
        </w:r>
      </w:ins>
    </w:p>
    <w:p w14:paraId="6CB77C4D" w14:textId="4FB2345A" w:rsidR="005D14A2" w:rsidRDefault="005D14A2" w:rsidP="00FD36C0">
      <w:pPr>
        <w:pStyle w:val="PargrafodaLista"/>
        <w:numPr>
          <w:ilvl w:val="0"/>
          <w:numId w:val="79"/>
        </w:numPr>
        <w:rPr>
          <w:ins w:id="2072" w:author="Willian" w:date="2017-01-15T00:16:00Z"/>
        </w:rPr>
        <w:pPrChange w:id="2073" w:author="Willian" w:date="2017-01-15T02:27:00Z">
          <w:pPr>
            <w:pStyle w:val="Ttulo4"/>
          </w:pPr>
        </w:pPrChange>
      </w:pPr>
      <w:ins w:id="2074" w:author="Willian" w:date="2017-01-15T00:16:00Z">
        <w:r>
          <w:t>Para utilizar a biblioteca Firebase:</w:t>
        </w:r>
      </w:ins>
    </w:p>
    <w:p w14:paraId="6C4FE287" w14:textId="42C70425" w:rsidR="005D14A2" w:rsidRDefault="005D14A2" w:rsidP="00FD36C0">
      <w:pPr>
        <w:pStyle w:val="PargrafodaLista"/>
        <w:numPr>
          <w:ilvl w:val="0"/>
          <w:numId w:val="79"/>
        </w:numPr>
        <w:rPr>
          <w:ins w:id="2075" w:author="Willian" w:date="2017-01-15T00:18:00Z"/>
        </w:rPr>
        <w:pPrChange w:id="2076" w:author="Willian" w:date="2017-01-15T02:27:00Z">
          <w:pPr>
            <w:pStyle w:val="Ttulo4"/>
          </w:pPr>
        </w:pPrChange>
      </w:pPr>
      <w:ins w:id="2077" w:author="Willian" w:date="2017-01-15T00:17:00Z">
        <w:r>
          <w:t>Inserir no bloco target a instrução mostrada no passo 1 e verificar o resultado no terminal.</w:t>
        </w:r>
      </w:ins>
    </w:p>
    <w:p w14:paraId="67F6E0B2" w14:textId="146E2CF5" w:rsidR="005D14A2" w:rsidRDefault="005D14A2" w:rsidP="00FD36C0">
      <w:pPr>
        <w:pStyle w:val="PargrafodaLista"/>
        <w:numPr>
          <w:ilvl w:val="0"/>
          <w:numId w:val="79"/>
        </w:numPr>
        <w:rPr>
          <w:ins w:id="2078" w:author="Willian" w:date="2017-01-15T02:27:00Z"/>
        </w:rPr>
        <w:pPrChange w:id="2079" w:author="Willian" w:date="2017-01-15T02:27:00Z">
          <w:pPr>
            <w:pStyle w:val="Ttulo4"/>
          </w:pPr>
        </w:pPrChange>
      </w:pPr>
      <w:ins w:id="2080" w:author="Willian" w:date="2017-01-15T00:18:00Z">
        <w:r>
          <w:t xml:space="preserve">Verificar que o arquivo </w:t>
        </w:r>
        <w:r w:rsidRPr="00FD36C0">
          <w:rPr>
            <w:b/>
            <w:rPrChange w:id="2081" w:author="Willian" w:date="2017-01-15T02:27:00Z">
              <w:rPr/>
            </w:rPrChange>
          </w:rPr>
          <w:t>MusicProject.xcworkspace</w:t>
        </w:r>
        <w:r>
          <w:t xml:space="preserve"> foi criado</w:t>
        </w:r>
        <w:r>
          <w:t>, que é o que deveremos abrir daqui para frente</w:t>
        </w:r>
      </w:ins>
      <w:ins w:id="2082" w:author="Willian" w:date="2017-01-15T00:19:00Z">
        <w:r>
          <w:t>. Não usar mais o arquivo</w:t>
        </w:r>
        <w:r w:rsidRPr="005D14A2">
          <w:t xml:space="preserve"> </w:t>
        </w:r>
        <w:r>
          <w:t>o arquivo</w:t>
        </w:r>
        <w:r>
          <w:t>.xcodeproj</w:t>
        </w:r>
        <w:r>
          <w:t>.</w:t>
        </w:r>
      </w:ins>
    </w:p>
    <w:p w14:paraId="01955A8B" w14:textId="77777777" w:rsidR="00FD36C0" w:rsidRDefault="00FD36C0" w:rsidP="00FD36C0">
      <w:pPr>
        <w:rPr>
          <w:ins w:id="2083" w:author="Willian" w:date="2017-01-15T02:27:00Z"/>
        </w:rPr>
        <w:pPrChange w:id="2084" w:author="Willian" w:date="2017-01-15T02:27:00Z">
          <w:pPr>
            <w:pStyle w:val="Ttulo4"/>
          </w:pPr>
        </w:pPrChange>
      </w:pPr>
    </w:p>
    <w:p w14:paraId="021DDA94" w14:textId="77777777" w:rsidR="00FD36C0" w:rsidRPr="005D14A2" w:rsidRDefault="00FD36C0" w:rsidP="00FD36C0">
      <w:pPr>
        <w:rPr>
          <w:ins w:id="2085" w:author="Willian" w:date="2017-01-14T14:37:00Z"/>
          <w:rPrChange w:id="2086" w:author="Willian" w:date="2017-01-15T00:13:00Z">
            <w:rPr>
              <w:ins w:id="2087" w:author="Willian" w:date="2017-01-14T14:37:00Z"/>
            </w:rPr>
          </w:rPrChange>
        </w:rPr>
        <w:pPrChange w:id="2088" w:author="Willian" w:date="2017-01-15T02:27:00Z">
          <w:pPr>
            <w:pStyle w:val="Ttulo4"/>
          </w:pPr>
        </w:pPrChange>
      </w:pPr>
    </w:p>
    <w:p w14:paraId="7D5F27B1" w14:textId="77777777" w:rsidR="005D1BA3" w:rsidRDefault="00BE55EF" w:rsidP="005D1BA3">
      <w:pPr>
        <w:pStyle w:val="Ttulo3"/>
        <w:rPr>
          <w:ins w:id="2089" w:author="Willian" w:date="2017-01-15T02:06:00Z"/>
        </w:rPr>
        <w:pPrChange w:id="2090" w:author="Willian" w:date="2017-01-15T02:06:00Z">
          <w:pPr/>
        </w:pPrChange>
      </w:pPr>
      <w:ins w:id="2091" w:author="Willian" w:date="2017-01-14T14:37:00Z">
        <w:r>
          <w:t>2.3.</w:t>
        </w:r>
        <w:r>
          <w:tab/>
          <w:t>Resumo</w:t>
        </w:r>
      </w:ins>
    </w:p>
    <w:p w14:paraId="40DD8F82" w14:textId="418EF829" w:rsidR="005D1BA3" w:rsidRPr="005D1BA3" w:rsidRDefault="005D1BA3" w:rsidP="005D1BA3">
      <w:pPr>
        <w:rPr>
          <w:ins w:id="2092" w:author="Willian" w:date="2017-01-14T14:37:00Z"/>
          <w:rPrChange w:id="2093" w:author="Willian" w:date="2017-01-15T02:06:00Z">
            <w:rPr>
              <w:ins w:id="2094" w:author="Willian" w:date="2017-01-14T14:37:00Z"/>
            </w:rPr>
          </w:rPrChange>
        </w:rPr>
        <w:sectPr w:rsidR="005D1BA3" w:rsidRPr="005D1BA3" w:rsidSect="000D5EE7">
          <w:pgSz w:w="11900" w:h="16840"/>
          <w:pgMar w:top="1417" w:right="1701" w:bottom="1417" w:left="1701" w:header="708" w:footer="708" w:gutter="0"/>
          <w:cols w:space="708"/>
          <w:docGrid w:linePitch="360"/>
        </w:sectPr>
        <w:pPrChange w:id="2095" w:author="Willian" w:date="2017-01-15T02:06:00Z">
          <w:pPr/>
        </w:pPrChange>
      </w:pPr>
      <w:ins w:id="2096" w:author="Willian" w:date="2017-01-15T02:06:00Z">
        <w:r>
          <w:t xml:space="preserve">O aluno aprendeu nessa </w:t>
        </w:r>
      </w:ins>
      <w:ins w:id="2097" w:author="Willian" w:date="2017-01-15T02:08:00Z">
        <w:r>
          <w:t>aula como</w:t>
        </w:r>
      </w:ins>
      <w:ins w:id="2098" w:author="Willian" w:date="2017-01-15T02:07:00Z">
        <w:r>
          <w:t xml:space="preserve"> é possível economizar tempo utilizando bibliotecas de terceiros. Conheceu  o CocoaPod e como ele funciona para gerenciar </w:t>
        </w:r>
      </w:ins>
      <w:ins w:id="2099" w:author="Willian" w:date="2017-01-15T02:08:00Z">
        <w:r>
          <w:t>dependências e também ficou a par de  algumas de suas vantagens de uso e por fim aprendeu a instalar e configurar bibliotecas.</w:t>
        </w:r>
      </w:ins>
    </w:p>
    <w:p w14:paraId="44BCDDA2" w14:textId="218804C1" w:rsidR="000508D2" w:rsidDel="005D323C" w:rsidRDefault="000508D2">
      <w:pPr>
        <w:keepNext/>
        <w:rPr>
          <w:del w:id="2100" w:author="Willian" w:date="2017-01-08T00:21:00Z"/>
        </w:rPr>
        <w:pPrChange w:id="2101" w:author="Willian" w:date="2017-01-09T18:16:00Z">
          <w:pPr/>
        </w:pPrChange>
      </w:pPr>
    </w:p>
    <w:p w14:paraId="53EA1B66" w14:textId="7EDD12F7" w:rsidR="005D323C" w:rsidRDefault="005D323C" w:rsidP="005D323C">
      <w:pPr>
        <w:pStyle w:val="Ttulo2"/>
        <w:pBdr>
          <w:top w:val="single" w:sz="4" w:space="1" w:color="auto"/>
        </w:pBdr>
        <w:rPr>
          <w:ins w:id="2102" w:author="Willian" w:date="2017-01-10T23:12:00Z"/>
        </w:rPr>
      </w:pPr>
      <w:ins w:id="2103" w:author="Willian" w:date="2017-01-10T23:12:00Z">
        <w:r>
          <w:t>Aula 3</w:t>
        </w:r>
      </w:ins>
    </w:p>
    <w:p w14:paraId="5729F4BD" w14:textId="7D5A05C0" w:rsidR="005D323C" w:rsidRDefault="005D323C" w:rsidP="005D323C">
      <w:pPr>
        <w:pStyle w:val="Ttulo3"/>
        <w:rPr>
          <w:ins w:id="2104" w:author="Willian" w:date="2017-01-10T23:12:00Z"/>
        </w:rPr>
      </w:pPr>
      <w:ins w:id="2105" w:author="Willian" w:date="2017-01-10T23:12:00Z">
        <w:r>
          <w:t xml:space="preserve">3. </w:t>
        </w:r>
      </w:ins>
      <w:ins w:id="2106" w:author="Willian" w:date="2017-01-14T14:34:00Z">
        <w:r w:rsidR="00BE55EF">
          <w:t>Closures</w:t>
        </w:r>
      </w:ins>
    </w:p>
    <w:p w14:paraId="0EA84286" w14:textId="55E9EE57" w:rsidR="005D323C" w:rsidRPr="00F1524C" w:rsidRDefault="005D14A2" w:rsidP="005D323C">
      <w:pPr>
        <w:rPr>
          <w:ins w:id="2107" w:author="Willian" w:date="2017-01-10T23:12:00Z"/>
        </w:rPr>
      </w:pPr>
      <w:ins w:id="2108" w:author="Willian" w:date="2017-01-15T00:20:00Z">
        <w:r>
          <w:rPr>
            <w:color w:val="000000" w:themeColor="text1"/>
          </w:rPr>
          <w:t xml:space="preserve">Para criarmos métodos e passarmos ele via parâmetro em </w:t>
        </w:r>
      </w:ins>
      <w:ins w:id="2109" w:author="Willian" w:date="2017-01-15T02:28:00Z">
        <w:r w:rsidR="00FD36C0">
          <w:rPr>
            <w:color w:val="000000" w:themeColor="text1"/>
          </w:rPr>
          <w:t>alguns métodos</w:t>
        </w:r>
      </w:ins>
      <w:ins w:id="2110" w:author="Willian" w:date="2017-01-15T00:21:00Z">
        <w:r w:rsidR="00B86645">
          <w:rPr>
            <w:color w:val="000000" w:themeColor="text1"/>
          </w:rPr>
          <w:t xml:space="preserve"> ou atribuí-lo em alguma variável ou constante, utilizamos os </w:t>
        </w:r>
        <w:r w:rsidR="00B86645" w:rsidRPr="00B86645">
          <w:rPr>
            <w:b/>
            <w:color w:val="000000" w:themeColor="text1"/>
            <w:rPrChange w:id="2111" w:author="Willian" w:date="2017-01-15T00:21:00Z">
              <w:rPr>
                <w:color w:val="000000" w:themeColor="text1"/>
              </w:rPr>
            </w:rPrChange>
          </w:rPr>
          <w:t>closures</w:t>
        </w:r>
      </w:ins>
      <w:ins w:id="2112" w:author="Willian" w:date="2017-01-15T02:27:00Z">
        <w:r w:rsidR="00FD36C0">
          <w:rPr>
            <w:b/>
            <w:color w:val="000000" w:themeColor="text1"/>
          </w:rPr>
          <w:t>.</w:t>
        </w:r>
      </w:ins>
    </w:p>
    <w:p w14:paraId="680CC4DA" w14:textId="77777777" w:rsidR="005D323C" w:rsidRDefault="005D323C" w:rsidP="005D323C">
      <w:pPr>
        <w:pStyle w:val="Ttulo3"/>
        <w:rPr>
          <w:ins w:id="2113" w:author="Willian" w:date="2017-01-10T23:12:00Z"/>
        </w:rPr>
      </w:pPr>
      <w:ins w:id="2114" w:author="Willian" w:date="2017-01-10T23:12:00Z">
        <w:r>
          <w:rPr>
            <w:color w:val="7F7F7F"/>
          </w:rPr>
          <w:t>CARGA HORÁRIA</w:t>
        </w:r>
      </w:ins>
    </w:p>
    <w:p w14:paraId="4CE8C58C" w14:textId="77777777" w:rsidR="005D323C" w:rsidRDefault="005D323C" w:rsidP="005D323C">
      <w:pPr>
        <w:spacing w:before="0" w:after="0"/>
        <w:jc w:val="left"/>
        <w:rPr>
          <w:ins w:id="2115" w:author="Willian" w:date="2017-01-10T23:12:00Z"/>
        </w:rPr>
      </w:pPr>
      <w:ins w:id="2116" w:author="Willian" w:date="2017-01-10T23:12:00Z">
        <w:r>
          <w:t>Conforme o plano de aula, esta aula terá duração de 1h30 e deverá ser conduzida de acordo com as orientações pedagógicas.</w:t>
        </w:r>
      </w:ins>
    </w:p>
    <w:p w14:paraId="18EF6A59" w14:textId="77777777" w:rsidR="005D323C" w:rsidRDefault="005D323C" w:rsidP="005D323C">
      <w:pPr>
        <w:spacing w:before="0" w:after="0"/>
        <w:jc w:val="left"/>
        <w:rPr>
          <w:ins w:id="2117" w:author="Willian" w:date="2017-01-10T23:12:00Z"/>
        </w:rPr>
      </w:pPr>
      <w:ins w:id="2118" w:author="Willian" w:date="2017-01-10T23:12:00Z">
        <w:r>
          <w:t xml:space="preserve"> </w:t>
        </w:r>
      </w:ins>
    </w:p>
    <w:p w14:paraId="33CF8DAF" w14:textId="77777777" w:rsidR="005D323C" w:rsidRDefault="005D323C" w:rsidP="005D323C">
      <w:pPr>
        <w:pStyle w:val="Ttulo3"/>
        <w:rPr>
          <w:ins w:id="2119" w:author="Willian" w:date="2017-01-10T23:12:00Z"/>
        </w:rPr>
      </w:pPr>
      <w:ins w:id="2120" w:author="Willian" w:date="2017-01-10T23:12:00Z">
        <w:r>
          <w:rPr>
            <w:color w:val="7F7F7F"/>
          </w:rPr>
          <w:t>OBJETIVO DA AULA</w:t>
        </w:r>
      </w:ins>
    </w:p>
    <w:p w14:paraId="3C7B32A3" w14:textId="77777777" w:rsidR="005D323C" w:rsidRDefault="005D323C" w:rsidP="005D323C">
      <w:pPr>
        <w:rPr>
          <w:ins w:id="2121" w:author="Willian" w:date="2017-01-10T23:12:00Z"/>
        </w:rPr>
      </w:pPr>
      <w:ins w:id="2122" w:author="Willian" w:date="2017-01-10T23:12:00Z">
        <w:r>
          <w:t>Ao final da aula, você deverá garantir que o aluno tenha subsídios para</w:t>
        </w:r>
      </w:ins>
    </w:p>
    <w:p w14:paraId="5417E896" w14:textId="4D0B7783" w:rsidR="001E7020" w:rsidRDefault="0049561E" w:rsidP="005D323C">
      <w:pPr>
        <w:numPr>
          <w:ilvl w:val="0"/>
          <w:numId w:val="59"/>
        </w:numPr>
        <w:spacing w:before="0"/>
        <w:ind w:hanging="360"/>
        <w:contextualSpacing/>
        <w:rPr>
          <w:ins w:id="2123" w:author="Willian" w:date="2017-01-15T02:04:00Z"/>
          <w:color w:val="000000" w:themeColor="text1"/>
        </w:rPr>
      </w:pPr>
      <w:ins w:id="2124" w:author="Willian" w:date="2017-01-15T02:04:00Z">
        <w:r>
          <w:rPr>
            <w:color w:val="000000" w:themeColor="text1"/>
          </w:rPr>
          <w:t>Fazer uso e ter os closures como simplificadores e organizadores;</w:t>
        </w:r>
      </w:ins>
    </w:p>
    <w:p w14:paraId="08735EE0" w14:textId="0FBE6A7E" w:rsidR="0049561E" w:rsidRDefault="005D1BA3" w:rsidP="005D323C">
      <w:pPr>
        <w:numPr>
          <w:ilvl w:val="0"/>
          <w:numId w:val="59"/>
        </w:numPr>
        <w:spacing w:before="0"/>
        <w:ind w:hanging="360"/>
        <w:contextualSpacing/>
        <w:rPr>
          <w:ins w:id="2125" w:author="Willian" w:date="2017-01-15T02:05:00Z"/>
          <w:color w:val="000000" w:themeColor="text1"/>
        </w:rPr>
      </w:pPr>
      <w:ins w:id="2126" w:author="Willian" w:date="2017-01-15T02:05:00Z">
        <w:r>
          <w:rPr>
            <w:color w:val="000000" w:themeColor="text1"/>
          </w:rPr>
          <w:t>S</w:t>
        </w:r>
        <w:r w:rsidR="0049561E">
          <w:rPr>
            <w:color w:val="000000" w:themeColor="text1"/>
          </w:rPr>
          <w:t>implificar closures o máximo que for necessário;</w:t>
        </w:r>
      </w:ins>
    </w:p>
    <w:p w14:paraId="74B671A3" w14:textId="24784436" w:rsidR="0049561E" w:rsidRPr="003060AF" w:rsidRDefault="005D1BA3" w:rsidP="005D323C">
      <w:pPr>
        <w:numPr>
          <w:ilvl w:val="0"/>
          <w:numId w:val="59"/>
        </w:numPr>
        <w:spacing w:before="0"/>
        <w:ind w:hanging="360"/>
        <w:contextualSpacing/>
        <w:rPr>
          <w:ins w:id="2127" w:author="Willian" w:date="2017-01-10T23:12:00Z"/>
          <w:color w:val="000000" w:themeColor="text1"/>
          <w:rPrChange w:id="2128" w:author="Willian" w:date="2017-01-11T17:03:00Z">
            <w:rPr>
              <w:ins w:id="2129" w:author="Willian" w:date="2017-01-10T23:12:00Z"/>
            </w:rPr>
          </w:rPrChange>
        </w:rPr>
      </w:pPr>
      <w:ins w:id="2130" w:author="Willian" w:date="2017-01-15T02:05:00Z">
        <w:r>
          <w:rPr>
            <w:color w:val="000000" w:themeColor="text1"/>
          </w:rPr>
          <w:t xml:space="preserve">Utilizar método de </w:t>
        </w:r>
      </w:ins>
      <w:ins w:id="2131" w:author="Willian" w:date="2017-01-15T02:06:00Z">
        <w:r>
          <w:rPr>
            <w:color w:val="000000" w:themeColor="text1"/>
          </w:rPr>
          <w:t>ordenação.</w:t>
        </w:r>
      </w:ins>
    </w:p>
    <w:p w14:paraId="7841A352" w14:textId="77777777" w:rsidR="005D323C" w:rsidRDefault="005D323C" w:rsidP="005D323C">
      <w:pPr>
        <w:pStyle w:val="Ttulo3"/>
        <w:rPr>
          <w:ins w:id="2132" w:author="Willian" w:date="2017-01-10T23:12:00Z"/>
        </w:rPr>
      </w:pPr>
      <w:ins w:id="2133" w:author="Willian" w:date="2017-01-10T23:12:00Z">
        <w:r>
          <w:rPr>
            <w:color w:val="7F7F7F"/>
          </w:rPr>
          <w:t>ORIENTAÇÕES PEDAGÓGICAS</w:t>
        </w:r>
      </w:ins>
    </w:p>
    <w:p w14:paraId="09236978" w14:textId="77777777" w:rsidR="005D323C" w:rsidRDefault="005D323C" w:rsidP="005D323C">
      <w:pPr>
        <w:rPr>
          <w:ins w:id="2134" w:author="Willian" w:date="2017-01-10T23:12:00Z"/>
        </w:rPr>
      </w:pPr>
      <w:ins w:id="2135" w:author="Willian" w:date="2017-01-10T23:12:00Z">
        <w:r>
          <w:t xml:space="preserve">Para atender os objetivos de aprendizagem, você deverá conduzir o processo de ensino considerando a organização didática apresentada a seguir: </w:t>
        </w:r>
      </w:ins>
    </w:p>
    <w:p w14:paraId="2E91CAA1" w14:textId="77777777" w:rsidR="005D323C" w:rsidRDefault="005D323C" w:rsidP="005D323C">
      <w:pPr>
        <w:numPr>
          <w:ilvl w:val="0"/>
          <w:numId w:val="60"/>
        </w:numPr>
        <w:spacing w:after="0"/>
        <w:ind w:hanging="360"/>
        <w:contextualSpacing/>
        <w:rPr>
          <w:ins w:id="2136" w:author="Willian" w:date="2017-01-10T23:12:00Z"/>
        </w:rPr>
      </w:pPr>
      <w:ins w:id="2137" w:author="Willian" w:date="2017-01-10T23:12:00Z">
        <w:r>
          <w:t>40 minutos de aula expositiva;</w:t>
        </w:r>
      </w:ins>
    </w:p>
    <w:p w14:paraId="2A175882" w14:textId="77777777" w:rsidR="005D323C" w:rsidRDefault="005D323C" w:rsidP="005D323C">
      <w:pPr>
        <w:numPr>
          <w:ilvl w:val="0"/>
          <w:numId w:val="60"/>
        </w:numPr>
        <w:spacing w:before="0" w:after="0"/>
        <w:ind w:hanging="360"/>
        <w:contextualSpacing/>
        <w:rPr>
          <w:ins w:id="2138" w:author="Willian" w:date="2017-01-10T23:12:00Z"/>
        </w:rPr>
      </w:pPr>
      <w:ins w:id="2139" w:author="Willian" w:date="2017-01-10T23:12:00Z">
        <w:r>
          <w:t>10 minutos para tirar as dúvidas dos alunos;</w:t>
        </w:r>
      </w:ins>
    </w:p>
    <w:p w14:paraId="5CAB3AC8" w14:textId="77777777" w:rsidR="005D323C" w:rsidRDefault="005D323C" w:rsidP="005D323C">
      <w:pPr>
        <w:numPr>
          <w:ilvl w:val="0"/>
          <w:numId w:val="60"/>
        </w:numPr>
        <w:spacing w:before="0"/>
        <w:ind w:hanging="360"/>
        <w:contextualSpacing/>
        <w:rPr>
          <w:ins w:id="2140" w:author="Willian" w:date="2017-01-10T23:12:00Z"/>
        </w:rPr>
      </w:pPr>
      <w:ins w:id="2141" w:author="Willian" w:date="2017-01-10T23:12:00Z">
        <w:r>
          <w:t>40 minutos para desenvolver as atividades propostas para a turma e apresentação da TDP.</w:t>
        </w:r>
      </w:ins>
    </w:p>
    <w:p w14:paraId="2FFAF668" w14:textId="77777777" w:rsidR="005D323C" w:rsidRDefault="005D323C" w:rsidP="005D323C">
      <w:pPr>
        <w:rPr>
          <w:ins w:id="2142" w:author="Willian" w:date="2017-01-10T23:12:00Z"/>
        </w:rPr>
      </w:pPr>
    </w:p>
    <w:p w14:paraId="49CBAEE6" w14:textId="77777777" w:rsidR="005D323C" w:rsidRDefault="005D323C" w:rsidP="005D323C">
      <w:pPr>
        <w:pStyle w:val="Ttulo3"/>
        <w:rPr>
          <w:ins w:id="2143" w:author="Willian" w:date="2017-01-10T23:12:00Z"/>
        </w:rPr>
      </w:pPr>
      <w:ins w:id="2144" w:author="Willian" w:date="2017-01-10T23:12:00Z">
        <w:r>
          <w:rPr>
            <w:color w:val="7F7F7F"/>
          </w:rPr>
          <w:t>TÓPICOS DE ESTUDO</w:t>
        </w:r>
      </w:ins>
    </w:p>
    <w:p w14:paraId="26019376" w14:textId="77777777" w:rsidR="005D323C" w:rsidRDefault="005D323C" w:rsidP="005D323C">
      <w:pPr>
        <w:rPr>
          <w:ins w:id="2145" w:author="Willian" w:date="2017-01-10T23:12:00Z"/>
        </w:rPr>
      </w:pPr>
      <w:ins w:id="2146" w:author="Willian" w:date="2017-01-10T23:12:00Z">
        <w:r>
          <w:t>Todos os tópicos a seguir, conforme livro do aluno, devem ser trabalhados de forma dinâmica, criativa, com embasamento teórico e prático voltado ao mercado de trabalho.</w:t>
        </w:r>
      </w:ins>
    </w:p>
    <w:p w14:paraId="2582CA8B" w14:textId="23BEDC3B" w:rsidR="005D323C" w:rsidRDefault="0049561E" w:rsidP="005D323C">
      <w:pPr>
        <w:pStyle w:val="PargrafodaLista"/>
        <w:numPr>
          <w:ilvl w:val="0"/>
          <w:numId w:val="69"/>
        </w:numPr>
        <w:rPr>
          <w:ins w:id="2147" w:author="Willian" w:date="2017-01-10T23:12:00Z"/>
        </w:rPr>
      </w:pPr>
      <w:ins w:id="2148" w:author="Willian" w:date="2017-01-15T02:03:00Z">
        <w:r>
          <w:t>Expressões closure;</w:t>
        </w:r>
      </w:ins>
    </w:p>
    <w:p w14:paraId="25A10493" w14:textId="46A8020F" w:rsidR="005D323C" w:rsidRDefault="0049561E" w:rsidP="005D323C">
      <w:pPr>
        <w:pStyle w:val="PargrafodaLista"/>
        <w:numPr>
          <w:ilvl w:val="0"/>
          <w:numId w:val="69"/>
        </w:numPr>
        <w:rPr>
          <w:ins w:id="2149" w:author="Willian" w:date="2017-01-10T23:12:00Z"/>
        </w:rPr>
      </w:pPr>
      <w:ins w:id="2150" w:author="Willian" w:date="2017-01-15T02:04:00Z">
        <w:r>
          <w:t>Sintaxe de um Closure</w:t>
        </w:r>
      </w:ins>
      <w:ins w:id="2151" w:author="Willian" w:date="2017-01-10T23:12:00Z">
        <w:r w:rsidR="005D323C">
          <w:t>;</w:t>
        </w:r>
      </w:ins>
    </w:p>
    <w:p w14:paraId="2D393938" w14:textId="302EBE3A" w:rsidR="005D323C" w:rsidRDefault="0049561E" w:rsidP="005D323C">
      <w:pPr>
        <w:pStyle w:val="PargrafodaLista"/>
        <w:numPr>
          <w:ilvl w:val="0"/>
          <w:numId w:val="69"/>
        </w:numPr>
        <w:rPr>
          <w:ins w:id="2152" w:author="Willian" w:date="2017-01-10T23:14:00Z"/>
        </w:rPr>
      </w:pPr>
      <w:ins w:id="2153" w:author="Willian" w:date="2017-01-15T02:04:00Z">
        <w:r>
          <w:t>Trailling Closure</w:t>
        </w:r>
      </w:ins>
      <w:ins w:id="2154" w:author="Willian" w:date="2017-01-10T23:12:00Z">
        <w:r w:rsidR="00A93B7D">
          <w:t>.</w:t>
        </w:r>
      </w:ins>
    </w:p>
    <w:p w14:paraId="0E0E18C7" w14:textId="77777777" w:rsidR="005D323C" w:rsidRDefault="005D323C">
      <w:pPr>
        <w:pStyle w:val="PargrafodaLista"/>
        <w:rPr>
          <w:ins w:id="2155" w:author="Willian" w:date="2017-01-10T23:12:00Z"/>
        </w:rPr>
        <w:pPrChange w:id="2156" w:author="Willian" w:date="2017-01-11T17:03:00Z">
          <w:pPr>
            <w:pStyle w:val="PargrafodaLista"/>
            <w:numPr>
              <w:numId w:val="69"/>
            </w:numPr>
            <w:ind w:hanging="360"/>
          </w:pPr>
        </w:pPrChange>
      </w:pPr>
    </w:p>
    <w:p w14:paraId="602A8D72" w14:textId="77777777" w:rsidR="005D323C" w:rsidRDefault="005D323C" w:rsidP="005D323C">
      <w:pPr>
        <w:pStyle w:val="Ttulo3"/>
        <w:rPr>
          <w:ins w:id="2157" w:author="Willian" w:date="2017-01-10T23:12:00Z"/>
        </w:rPr>
      </w:pPr>
      <w:ins w:id="2158" w:author="Willian" w:date="2017-01-10T23:12:00Z">
        <w:r>
          <w:rPr>
            <w:color w:val="7F7F7F"/>
          </w:rPr>
          <w:t>PONTOS IMPORTANTES</w:t>
        </w:r>
      </w:ins>
    </w:p>
    <w:p w14:paraId="094379A1" w14:textId="74CFB3B5" w:rsidR="00FD36C0" w:rsidRDefault="0049561E">
      <w:pPr>
        <w:rPr>
          <w:ins w:id="2159" w:author="Willian" w:date="2017-01-15T02:28:00Z"/>
          <w:color w:val="000000" w:themeColor="text1"/>
        </w:rPr>
      </w:pPr>
      <w:ins w:id="2160" w:author="Willian" w:date="2017-01-15T02:02:00Z">
        <w:r>
          <w:rPr>
            <w:color w:val="000000" w:themeColor="text1"/>
          </w:rPr>
          <w:t>Professor, esta aula é bem acessível ao aluno, mas cuidado para que ele n</w:t>
        </w:r>
      </w:ins>
      <w:ins w:id="2161" w:author="Willian" w:date="2017-01-15T02:03:00Z">
        <w:r>
          <w:rPr>
            <w:color w:val="000000" w:themeColor="text1"/>
          </w:rPr>
          <w:t>ão tenha um conceito de que podemos usar sempre os closures da maneira mais simplificada possível.</w:t>
        </w:r>
      </w:ins>
      <w:ins w:id="2162" w:author="Willian" w:date="2017-01-15T02:28:00Z">
        <w:r w:rsidR="00FD36C0">
          <w:rPr>
            <w:color w:val="000000" w:themeColor="text1"/>
          </w:rPr>
          <w:br w:type="page"/>
        </w:r>
      </w:ins>
    </w:p>
    <w:p w14:paraId="1C8F7695" w14:textId="0A575552" w:rsidR="0084444E" w:rsidRPr="007A5AFD" w:rsidDel="00F3227C" w:rsidRDefault="00A32469" w:rsidP="00BE55EF">
      <w:pPr>
        <w:pStyle w:val="Ttulo3"/>
        <w:rPr>
          <w:del w:id="2163" w:author="Willian" w:date="2017-01-04T00:01:00Z"/>
          <w:b w:val="0"/>
          <w:rPrChange w:id="2164" w:author="Willian" w:date="2017-01-11T16:56:00Z">
            <w:rPr>
              <w:del w:id="2165" w:author="Willian" w:date="2017-01-04T00:01:00Z"/>
              <w:b/>
            </w:rPr>
          </w:rPrChange>
        </w:rPr>
        <w:pPrChange w:id="2166" w:author="Willian" w:date="2017-01-14T14:37:00Z">
          <w:pPr/>
        </w:pPrChange>
      </w:pPr>
      <w:del w:id="2167" w:author="Willian" w:date="2017-01-04T00:01:00Z">
        <w:r w:rsidRPr="007A5AFD" w:rsidDel="00F3227C">
          <w:rPr>
            <w:b w:val="0"/>
            <w:rPrChange w:id="2168" w:author="Willian" w:date="2017-01-11T16:56:00Z">
              <w:rPr>
                <w:b/>
              </w:rPr>
            </w:rPrChange>
          </w:rPr>
          <w:lastRenderedPageBreak/>
          <w:delText>Educador,</w:delText>
        </w:r>
        <w:r w:rsidR="0084444E" w:rsidRPr="007A5AFD" w:rsidDel="00F3227C">
          <w:rPr>
            <w:b w:val="0"/>
            <w:rPrChange w:id="2169" w:author="Willian" w:date="2017-01-11T16:56:00Z">
              <w:rPr>
                <w:b/>
              </w:rPr>
            </w:rPrChange>
          </w:rPr>
          <w:delText xml:space="preserve"> é neste momento que o aluno começará a desenvolver seu projeto.</w:delText>
        </w:r>
      </w:del>
    </w:p>
    <w:p w14:paraId="19BD0478" w14:textId="74DE792C" w:rsidR="00AD42F6" w:rsidDel="00F3227C" w:rsidRDefault="00AD42F6" w:rsidP="00BE55EF">
      <w:pPr>
        <w:pStyle w:val="Ttulo3"/>
        <w:rPr>
          <w:del w:id="2170" w:author="Willian" w:date="2017-01-04T00:01:00Z"/>
        </w:rPr>
        <w:pPrChange w:id="2171" w:author="Willian" w:date="2017-01-14T14:37:00Z">
          <w:pPr>
            <w:autoSpaceDE w:val="0"/>
            <w:autoSpaceDN w:val="0"/>
            <w:adjustRightInd w:val="0"/>
            <w:spacing w:before="0" w:after="0"/>
          </w:pPr>
        </w:pPrChange>
      </w:pPr>
      <w:del w:id="2172" w:author="Willian" w:date="2017-01-04T00:01:00Z">
        <w:r w:rsidRPr="001D3AF1" w:rsidDel="00F3227C">
          <w:delText>Ainda considerando a teoria relacionada à prática, é necessário que você seja um</w:delText>
        </w:r>
        <w:r w:rsidR="004F68A3" w:rsidDel="00F3227C">
          <w:delText xml:space="preserve"> </w:delText>
        </w:r>
        <w:r w:rsidRPr="001D3AF1" w:rsidDel="00F3227C">
          <w:delText>orientador do processo de desenvolvimento desta atividade, garantindo que o aluno</w:delText>
        </w:r>
        <w:r w:rsidR="004F68A3" w:rsidDel="00F3227C">
          <w:delText xml:space="preserve"> </w:delText>
        </w:r>
        <w:r w:rsidRPr="001D3AF1" w:rsidDel="00F3227C">
          <w:delText>tenha o conhecimento necessário para tornar-se um profissional qualificado para o</w:delText>
        </w:r>
        <w:r w:rsidR="004F68A3" w:rsidDel="00F3227C">
          <w:delText xml:space="preserve"> </w:delText>
        </w:r>
        <w:r w:rsidRPr="001D3AF1" w:rsidDel="00F3227C">
          <w:delText>mercado de trabalho.</w:delText>
        </w:r>
      </w:del>
    </w:p>
    <w:p w14:paraId="05ED917B" w14:textId="15DB7716" w:rsidR="00607EAD" w:rsidDel="00F3227C" w:rsidRDefault="00607EAD" w:rsidP="00BE55EF">
      <w:pPr>
        <w:pStyle w:val="Ttulo3"/>
        <w:rPr>
          <w:del w:id="2173" w:author="Willian" w:date="2017-01-04T00:01:00Z"/>
        </w:rPr>
        <w:pPrChange w:id="2174" w:author="Willian" w:date="2017-01-14T14:37:00Z">
          <w:pPr>
            <w:autoSpaceDE w:val="0"/>
            <w:autoSpaceDN w:val="0"/>
            <w:adjustRightInd w:val="0"/>
            <w:spacing w:before="0" w:after="0"/>
            <w:jc w:val="left"/>
          </w:pPr>
        </w:pPrChange>
      </w:pPr>
    </w:p>
    <w:p w14:paraId="795F85A1" w14:textId="7601645E" w:rsidR="00607EAD" w:rsidRPr="001D3AF1" w:rsidDel="00F3227C" w:rsidRDefault="00607EAD" w:rsidP="00BE55EF">
      <w:pPr>
        <w:pStyle w:val="Ttulo3"/>
        <w:rPr>
          <w:del w:id="2175" w:author="Willian" w:date="2017-01-04T00:01:00Z"/>
        </w:rPr>
        <w:pPrChange w:id="2176" w:author="Willian" w:date="2017-01-14T14:37:00Z">
          <w:pPr>
            <w:autoSpaceDE w:val="0"/>
            <w:autoSpaceDN w:val="0"/>
            <w:adjustRightInd w:val="0"/>
            <w:spacing w:before="0" w:after="0"/>
            <w:jc w:val="left"/>
          </w:pPr>
        </w:pPrChange>
      </w:pPr>
      <w:del w:id="2177" w:author="Willian" w:date="2017-01-04T00:01:00Z">
        <w:r w:rsidDel="00F3227C">
          <w:delText xml:space="preserve">O </w:delText>
        </w:r>
        <w:r w:rsidDel="00F3227C">
          <w:rPr>
            <w:rFonts w:ascii="Tahoma-Bold" w:hAnsi="Tahoma-Bold" w:cs="Tahoma-Bold"/>
            <w:bCs/>
          </w:rPr>
          <w:delText xml:space="preserve">TDP, </w:delText>
        </w:r>
        <w:r w:rsidDel="00F3227C">
          <w:delText xml:space="preserve">ou </w:delText>
        </w:r>
        <w:r w:rsidDel="00F3227C">
          <w:rPr>
            <w:rFonts w:ascii="Tahoma-Bold" w:hAnsi="Tahoma-Bold" w:cs="Tahoma-Bold"/>
            <w:bCs/>
          </w:rPr>
          <w:delText>Trabalho de Desenvolvimento Prático</w:delText>
        </w:r>
        <w:r w:rsidDel="00F3227C">
          <w:delText>, é um projeto prático no qual você criará uma aplicação orientada a objetos completa, do início ao fim.</w:delText>
        </w:r>
      </w:del>
    </w:p>
    <w:p w14:paraId="1BBB9270" w14:textId="2E744E07" w:rsidR="00607EAD" w:rsidDel="00F3227C" w:rsidRDefault="00607EAD" w:rsidP="00BE55EF">
      <w:pPr>
        <w:pStyle w:val="Ttulo3"/>
        <w:rPr>
          <w:del w:id="2178" w:author="Willian" w:date="2017-01-04T00:01:00Z"/>
        </w:rPr>
        <w:pPrChange w:id="2179" w:author="Willian" w:date="2017-01-14T14:37:00Z">
          <w:pPr>
            <w:autoSpaceDE w:val="0"/>
            <w:autoSpaceDN w:val="0"/>
            <w:adjustRightInd w:val="0"/>
            <w:spacing w:before="0" w:after="0"/>
          </w:pPr>
        </w:pPrChange>
      </w:pPr>
    </w:p>
    <w:p w14:paraId="014CD7EA" w14:textId="0637A6E7" w:rsidR="00AD42F6" w:rsidDel="00F3227C" w:rsidRDefault="00AD42F6" w:rsidP="00BE55EF">
      <w:pPr>
        <w:pStyle w:val="Ttulo3"/>
        <w:rPr>
          <w:del w:id="2180" w:author="Willian" w:date="2017-01-04T00:01:00Z"/>
        </w:rPr>
        <w:pPrChange w:id="2181" w:author="Willian" w:date="2017-01-14T14:37:00Z">
          <w:pPr>
            <w:autoSpaceDE w:val="0"/>
            <w:autoSpaceDN w:val="0"/>
            <w:adjustRightInd w:val="0"/>
            <w:spacing w:before="0" w:after="0"/>
          </w:pPr>
        </w:pPrChange>
      </w:pPr>
      <w:del w:id="2182" w:author="Willian" w:date="2017-01-04T00:01:00Z">
        <w:r w:rsidDel="00F3227C">
          <w:delText xml:space="preserve">Este projeto não se trata de simples programação. Você conhecerá diversas etapas da concepção de um aplicativo. Desde o amadurecimento da ideia, passando pela fase de análise, modelagem, até a fase de desenvolvimento em si. </w:delText>
        </w:r>
      </w:del>
      <w:del w:id="2183" w:author="Willian" w:date="2016-10-24T16:43:00Z">
        <w:r w:rsidDel="00661ED2">
          <w:delText xml:space="preserve">Nas primeiras aulas, enquanto os conhecimentos em programação orientada a objetos não estiverem maduros, você participará da fase analítica do projeto, logo após isso, você passará para a fase de programação, arquitetura e assim por diante. </w:delText>
        </w:r>
      </w:del>
      <w:del w:id="2184" w:author="Willian" w:date="2017-01-04T00:01:00Z">
        <w:r w:rsidDel="00F3227C">
          <w:delText>Serão mostradas competências suficientes para que você possa criar um programa independente.</w:delText>
        </w:r>
      </w:del>
    </w:p>
    <w:p w14:paraId="38C2942F" w14:textId="200A8F10" w:rsidR="00607EAD" w:rsidDel="00F3227C" w:rsidRDefault="00607EAD" w:rsidP="00BE55EF">
      <w:pPr>
        <w:pStyle w:val="Ttulo3"/>
        <w:rPr>
          <w:del w:id="2185" w:author="Willian" w:date="2017-01-04T00:01:00Z"/>
        </w:rPr>
        <w:pPrChange w:id="2186" w:author="Willian" w:date="2017-01-14T14:37:00Z">
          <w:pPr/>
        </w:pPrChange>
      </w:pPr>
    </w:p>
    <w:p w14:paraId="76D66AC7" w14:textId="501F138E" w:rsidR="007C70F1" w:rsidRPr="007C70F1" w:rsidDel="00F3227C" w:rsidRDefault="007C70F1" w:rsidP="00BE55EF">
      <w:pPr>
        <w:pStyle w:val="Ttulo3"/>
        <w:rPr>
          <w:del w:id="2187" w:author="Willian" w:date="2017-01-04T00:01:00Z"/>
          <w:rFonts w:ascii="Tahoma-Bold" w:hAnsi="Tahoma-Bold" w:cs="Tahoma-Bold"/>
          <w:bCs/>
          <w:sz w:val="28"/>
          <w:szCs w:val="28"/>
        </w:rPr>
        <w:pPrChange w:id="2188" w:author="Willian" w:date="2017-01-14T14:37:00Z">
          <w:pPr>
            <w:autoSpaceDE w:val="0"/>
            <w:autoSpaceDN w:val="0"/>
            <w:adjustRightInd w:val="0"/>
            <w:spacing w:before="0" w:after="0"/>
            <w:jc w:val="left"/>
          </w:pPr>
        </w:pPrChange>
      </w:pPr>
      <w:del w:id="2189" w:author="Willian" w:date="2017-01-04T00:01:00Z">
        <w:r w:rsidRPr="007C70F1" w:rsidDel="00F3227C">
          <w:rPr>
            <w:rFonts w:ascii="Tahoma-Bold" w:hAnsi="Tahoma-Bold" w:cs="Tahoma-Bold"/>
            <w:bCs/>
            <w:sz w:val="28"/>
            <w:szCs w:val="28"/>
          </w:rPr>
          <w:delText>Definição inicial do trabalho</w:delText>
        </w:r>
      </w:del>
    </w:p>
    <w:p w14:paraId="1A198B89" w14:textId="533E1802" w:rsidR="007C70F1" w:rsidRPr="007C70F1" w:rsidDel="00F3227C" w:rsidRDefault="007C70F1" w:rsidP="00BE55EF">
      <w:pPr>
        <w:pStyle w:val="Ttulo3"/>
        <w:rPr>
          <w:del w:id="2190" w:author="Willian" w:date="2017-01-04T00:01:00Z"/>
          <w:rFonts w:ascii="Tahoma-Bold" w:hAnsi="Tahoma-Bold" w:cs="Tahoma-Bold"/>
          <w:bCs/>
          <w:color w:val="0048F3"/>
          <w:sz w:val="28"/>
          <w:szCs w:val="28"/>
        </w:rPr>
        <w:pPrChange w:id="2191" w:author="Willian" w:date="2017-01-14T14:37:00Z">
          <w:pPr>
            <w:autoSpaceDE w:val="0"/>
            <w:autoSpaceDN w:val="0"/>
            <w:adjustRightInd w:val="0"/>
            <w:spacing w:before="0" w:after="0"/>
            <w:jc w:val="left"/>
          </w:pPr>
        </w:pPrChange>
      </w:pPr>
    </w:p>
    <w:p w14:paraId="1ACB3B66" w14:textId="160864C0" w:rsidR="007C70F1" w:rsidRPr="007C70F1" w:rsidDel="00661ED2" w:rsidRDefault="007C70F1" w:rsidP="00BE55EF">
      <w:pPr>
        <w:pStyle w:val="Ttulo3"/>
        <w:rPr>
          <w:del w:id="2192" w:author="Willian" w:date="2016-10-24T16:43:00Z"/>
          <w:rFonts w:ascii="Tahoma-Bold" w:hAnsi="Tahoma-Bold" w:cs="Tahoma-Bold"/>
          <w:bCs/>
          <w:sz w:val="24"/>
        </w:rPr>
        <w:pPrChange w:id="2193" w:author="Willian" w:date="2017-01-14T14:37:00Z">
          <w:pPr>
            <w:autoSpaceDE w:val="0"/>
            <w:autoSpaceDN w:val="0"/>
            <w:adjustRightInd w:val="0"/>
            <w:spacing w:before="0" w:after="0"/>
            <w:jc w:val="left"/>
          </w:pPr>
        </w:pPrChange>
      </w:pPr>
      <w:del w:id="2194" w:author="Willian" w:date="2016-10-24T16:43:00Z">
        <w:r w:rsidRPr="007C70F1" w:rsidDel="00661ED2">
          <w:rPr>
            <w:rFonts w:ascii="Tahoma-Bold" w:hAnsi="Tahoma-Bold" w:cs="Tahoma-Bold"/>
            <w:bCs/>
            <w:sz w:val="24"/>
          </w:rPr>
          <w:delText>Você foi alocado no projeto Filmes</w:delText>
        </w:r>
      </w:del>
    </w:p>
    <w:p w14:paraId="610AD059" w14:textId="3F864DB4" w:rsidR="007C70F1" w:rsidDel="00661ED2" w:rsidRDefault="007C70F1" w:rsidP="00BE55EF">
      <w:pPr>
        <w:pStyle w:val="Ttulo3"/>
        <w:rPr>
          <w:del w:id="2195" w:author="Willian" w:date="2016-10-24T16:43:00Z"/>
          <w:rFonts w:ascii="Tahoma-Bold" w:hAnsi="Tahoma-Bold" w:cs="Tahoma-Bold"/>
          <w:bCs/>
          <w:color w:val="0048F3"/>
          <w:sz w:val="24"/>
        </w:rPr>
        <w:pPrChange w:id="2196" w:author="Willian" w:date="2017-01-14T14:37:00Z">
          <w:pPr>
            <w:autoSpaceDE w:val="0"/>
            <w:autoSpaceDN w:val="0"/>
            <w:adjustRightInd w:val="0"/>
            <w:spacing w:before="0" w:after="0"/>
            <w:jc w:val="left"/>
          </w:pPr>
        </w:pPrChange>
      </w:pPr>
    </w:p>
    <w:p w14:paraId="34781638" w14:textId="5AB515EB" w:rsidR="007C70F1" w:rsidDel="00661ED2" w:rsidRDefault="007C70F1" w:rsidP="00BE55EF">
      <w:pPr>
        <w:pStyle w:val="Ttulo3"/>
        <w:rPr>
          <w:del w:id="2197" w:author="Willian" w:date="2016-10-24T16:43:00Z"/>
          <w:color w:val="000000"/>
        </w:rPr>
        <w:pPrChange w:id="2198" w:author="Willian" w:date="2017-01-14T14:37:00Z">
          <w:pPr>
            <w:autoSpaceDE w:val="0"/>
            <w:autoSpaceDN w:val="0"/>
            <w:adjustRightInd w:val="0"/>
            <w:spacing w:before="0" w:after="0"/>
          </w:pPr>
        </w:pPrChange>
      </w:pPr>
      <w:del w:id="2199" w:author="Willian" w:date="2016-10-24T16:43:00Z">
        <w:r w:rsidDel="00661ED2">
          <w:rPr>
            <w:color w:val="000000"/>
          </w:rPr>
          <w:delText>Você é um programador iniciante em uma grande empresa de software. Essa empresa gosta de colocar seus novos funcionários à prova para avaliá-los na capacidade de tomada de decisão. Você será avaliado.</w:delText>
        </w:r>
      </w:del>
    </w:p>
    <w:p w14:paraId="70995D4A" w14:textId="317A9665" w:rsidR="007C70F1" w:rsidDel="00661ED2" w:rsidRDefault="007C70F1" w:rsidP="00BE55EF">
      <w:pPr>
        <w:pStyle w:val="Ttulo3"/>
        <w:rPr>
          <w:del w:id="2200" w:author="Willian" w:date="2016-10-24T16:43:00Z"/>
          <w:color w:val="000000"/>
        </w:rPr>
        <w:pPrChange w:id="2201" w:author="Willian" w:date="2017-01-14T14:37:00Z">
          <w:pPr>
            <w:autoSpaceDE w:val="0"/>
            <w:autoSpaceDN w:val="0"/>
            <w:adjustRightInd w:val="0"/>
            <w:spacing w:before="0" w:after="0"/>
          </w:pPr>
        </w:pPrChange>
      </w:pPr>
      <w:del w:id="2202" w:author="Willian" w:date="2016-10-24T16:43:00Z">
        <w:r w:rsidDel="00661ED2">
          <w:rPr>
            <w:color w:val="000000"/>
          </w:rPr>
          <w:delText>Na hierarquia de uma empresa comum, sempre há um gerente de projetos liderando um grupo de programadores. O trabalho de um gerente de projetos consiste também em coletar informações do cliente sobre o projeto, delegar atividades ao time e criar métricas para alocação de recursos (humanos) nos projetos futuros.</w:delText>
        </w:r>
      </w:del>
    </w:p>
    <w:p w14:paraId="0B789BE1" w14:textId="5D392187" w:rsidR="007C70F1" w:rsidDel="00661ED2" w:rsidRDefault="007C70F1" w:rsidP="00BE55EF">
      <w:pPr>
        <w:pStyle w:val="Ttulo3"/>
        <w:rPr>
          <w:del w:id="2203" w:author="Willian" w:date="2016-10-24T16:43:00Z"/>
          <w:color w:val="000000"/>
        </w:rPr>
        <w:pPrChange w:id="2204" w:author="Willian" w:date="2017-01-14T14:37:00Z">
          <w:pPr>
            <w:autoSpaceDE w:val="0"/>
            <w:autoSpaceDN w:val="0"/>
            <w:adjustRightInd w:val="0"/>
            <w:spacing w:before="0" w:after="0"/>
          </w:pPr>
        </w:pPrChange>
      </w:pPr>
      <w:del w:id="2205" w:author="Willian" w:date="2016-10-24T16:43:00Z">
        <w:r w:rsidDel="00661ED2">
          <w:rPr>
            <w:color w:val="000000"/>
          </w:rPr>
          <w:delText>Certo dia, você ouviu Nelson, seu gerente de projetos, conversando sobre um novo projeto com o diretor da empresa. Você não ouviu muito bem, mas conseguiu entender que se tratava de algo envolvendo filmes.</w:delText>
        </w:r>
      </w:del>
    </w:p>
    <w:p w14:paraId="3D2444BD" w14:textId="73C829B5" w:rsidR="007C70F1" w:rsidDel="00661ED2" w:rsidRDefault="007C70F1" w:rsidP="00BE55EF">
      <w:pPr>
        <w:pStyle w:val="Ttulo3"/>
        <w:rPr>
          <w:del w:id="2206" w:author="Willian" w:date="2016-10-24T16:43:00Z"/>
          <w:color w:val="000000"/>
        </w:rPr>
        <w:pPrChange w:id="2207" w:author="Willian" w:date="2017-01-14T14:37:00Z">
          <w:pPr>
            <w:autoSpaceDE w:val="0"/>
            <w:autoSpaceDN w:val="0"/>
            <w:adjustRightInd w:val="0"/>
            <w:spacing w:before="0" w:after="0"/>
          </w:pPr>
        </w:pPrChange>
      </w:pPr>
    </w:p>
    <w:p w14:paraId="2D00B040" w14:textId="60F4F3A5" w:rsidR="007C70F1" w:rsidDel="00661ED2" w:rsidRDefault="007C70F1" w:rsidP="00BE55EF">
      <w:pPr>
        <w:pStyle w:val="Ttulo3"/>
        <w:rPr>
          <w:del w:id="2208" w:author="Willian" w:date="2016-10-24T16:43:00Z"/>
          <w:rFonts w:ascii="Tahoma-Bold" w:hAnsi="Tahoma-Bold" w:cs="Tahoma-Bold"/>
          <w:bCs/>
          <w:color w:val="000000"/>
        </w:rPr>
        <w:pPrChange w:id="2209" w:author="Willian" w:date="2017-01-14T14:37:00Z">
          <w:pPr>
            <w:autoSpaceDE w:val="0"/>
            <w:autoSpaceDN w:val="0"/>
            <w:adjustRightInd w:val="0"/>
            <w:spacing w:before="0" w:after="0"/>
          </w:pPr>
        </w:pPrChange>
      </w:pPr>
      <w:del w:id="2210" w:author="Willian" w:date="2016-10-24T16:43:00Z">
        <w:r w:rsidDel="00661ED2">
          <w:rPr>
            <w:rFonts w:ascii="Tahoma-Bold" w:hAnsi="Tahoma-Bold" w:cs="Tahoma-Bold"/>
            <w:bCs/>
            <w:color w:val="000000"/>
          </w:rPr>
          <w:delText>Nelson está doente e precisa de um substituto</w:delText>
        </w:r>
      </w:del>
    </w:p>
    <w:p w14:paraId="6C555999" w14:textId="551FC57E" w:rsidR="007C70F1" w:rsidDel="00661ED2" w:rsidRDefault="007C70F1" w:rsidP="00BE55EF">
      <w:pPr>
        <w:pStyle w:val="Ttulo3"/>
        <w:rPr>
          <w:del w:id="2211" w:author="Willian" w:date="2016-10-24T16:43:00Z"/>
          <w:color w:val="000000"/>
        </w:rPr>
        <w:pPrChange w:id="2212" w:author="Willian" w:date="2017-01-14T14:37:00Z">
          <w:pPr>
            <w:autoSpaceDE w:val="0"/>
            <w:autoSpaceDN w:val="0"/>
            <w:adjustRightInd w:val="0"/>
            <w:spacing w:before="0" w:after="0"/>
          </w:pPr>
        </w:pPrChange>
      </w:pPr>
      <w:del w:id="2213" w:author="Willian" w:date="2016-10-24T16:43:00Z">
        <w:r w:rsidDel="00661ED2">
          <w:rPr>
            <w:color w:val="000000"/>
          </w:rPr>
          <w:delText>Nelson agendou uma reunião para a semana seguinte para conversar com os desenvolvedores da empresa sobre o novo projeto e sobre a situação de saúde dele. Ele precisará de um substituto.</w:delText>
        </w:r>
      </w:del>
    </w:p>
    <w:p w14:paraId="41A89299" w14:textId="3EE85D8C" w:rsidR="007C70F1" w:rsidDel="00661ED2" w:rsidRDefault="007C70F1" w:rsidP="00BE55EF">
      <w:pPr>
        <w:pStyle w:val="Ttulo3"/>
        <w:rPr>
          <w:del w:id="2214" w:author="Willian" w:date="2016-10-24T16:43:00Z"/>
          <w:color w:val="000000"/>
        </w:rPr>
        <w:pPrChange w:id="2215" w:author="Willian" w:date="2017-01-14T14:37:00Z">
          <w:pPr>
            <w:autoSpaceDE w:val="0"/>
            <w:autoSpaceDN w:val="0"/>
            <w:adjustRightInd w:val="0"/>
            <w:spacing w:before="0" w:after="0"/>
          </w:pPr>
        </w:pPrChange>
      </w:pPr>
      <w:del w:id="2216" w:author="Willian" w:date="2016-10-24T16:43:00Z">
        <w:r w:rsidDel="00661ED2">
          <w:rPr>
            <w:color w:val="000000"/>
          </w:rPr>
          <w:delText>Que tal pesquisar um pouco mais sobre o assunto e ganhar destaque aos olhos de Nelson? Quem sabe você não o substitui no período de licença médica?</w:delText>
        </w:r>
      </w:del>
    </w:p>
    <w:p w14:paraId="331DE66C" w14:textId="7359977A" w:rsidR="007C70F1" w:rsidDel="00661ED2" w:rsidRDefault="007C70F1" w:rsidP="00BE55EF">
      <w:pPr>
        <w:pStyle w:val="Ttulo3"/>
        <w:rPr>
          <w:del w:id="2217" w:author="Willian" w:date="2016-10-24T16:43:00Z"/>
          <w:color w:val="000000"/>
        </w:rPr>
        <w:pPrChange w:id="2218" w:author="Willian" w:date="2017-01-14T14:37:00Z">
          <w:pPr>
            <w:autoSpaceDE w:val="0"/>
            <w:autoSpaceDN w:val="0"/>
            <w:adjustRightInd w:val="0"/>
            <w:spacing w:before="0" w:after="0"/>
            <w:jc w:val="left"/>
          </w:pPr>
        </w:pPrChange>
      </w:pPr>
    </w:p>
    <w:p w14:paraId="7B0CDB3C" w14:textId="102BF45F" w:rsidR="007C70F1" w:rsidRPr="007C70F1" w:rsidDel="00F3227C" w:rsidRDefault="007C70F1" w:rsidP="00BE55EF">
      <w:pPr>
        <w:pStyle w:val="Ttulo3"/>
        <w:rPr>
          <w:del w:id="2219" w:author="Willian" w:date="2017-01-04T00:01:00Z"/>
          <w:rFonts w:ascii="Tahoma-Bold" w:hAnsi="Tahoma-Bold" w:cs="Tahoma-Bold"/>
          <w:bCs/>
          <w:sz w:val="28"/>
          <w:szCs w:val="28"/>
        </w:rPr>
        <w:pPrChange w:id="2220" w:author="Willian" w:date="2017-01-14T14:37:00Z">
          <w:pPr>
            <w:autoSpaceDE w:val="0"/>
            <w:autoSpaceDN w:val="0"/>
            <w:adjustRightInd w:val="0"/>
            <w:spacing w:before="0" w:after="0"/>
            <w:jc w:val="left"/>
          </w:pPr>
        </w:pPrChange>
      </w:pPr>
      <w:del w:id="2221" w:author="Willian" w:date="2017-01-04T00:01:00Z">
        <w:r w:rsidRPr="007C70F1" w:rsidDel="00F3227C">
          <w:rPr>
            <w:rFonts w:ascii="Tahoma-Bold" w:hAnsi="Tahoma-Bold" w:cs="Tahoma-Bold"/>
            <w:bCs/>
            <w:sz w:val="28"/>
            <w:szCs w:val="28"/>
          </w:rPr>
          <w:delText>Tarefa</w:delText>
        </w:r>
      </w:del>
    </w:p>
    <w:p w14:paraId="20910F1A" w14:textId="77573090" w:rsidR="007C70F1" w:rsidDel="00661ED2" w:rsidRDefault="007C70F1" w:rsidP="00BE55EF">
      <w:pPr>
        <w:pStyle w:val="Ttulo3"/>
        <w:rPr>
          <w:del w:id="2222" w:author="Willian" w:date="2016-10-24T16:43:00Z"/>
          <w:color w:val="000000"/>
        </w:rPr>
        <w:pPrChange w:id="2223" w:author="Willian" w:date="2017-01-14T14:37:00Z">
          <w:pPr/>
        </w:pPrChange>
      </w:pPr>
      <w:del w:id="2224" w:author="Willian" w:date="2016-10-24T16:43:00Z">
        <w:r w:rsidDel="00661ED2">
          <w:rPr>
            <w:color w:val="000000"/>
          </w:rPr>
          <w:delText>Pesquise na internet sites que falam sobre filmes. Tente procurar aplicativos (móveis ou desktop) relacionados a filmes.</w:delText>
        </w:r>
      </w:del>
    </w:p>
    <w:p w14:paraId="5FC182A5" w14:textId="66EF0723" w:rsidR="007C70F1" w:rsidDel="00661ED2" w:rsidRDefault="007C70F1" w:rsidP="00BE55EF">
      <w:pPr>
        <w:pStyle w:val="Ttulo3"/>
        <w:rPr>
          <w:del w:id="2225" w:author="Willian" w:date="2016-10-24T16:43:00Z"/>
        </w:rPr>
        <w:pPrChange w:id="2226" w:author="Willian" w:date="2017-01-14T14:37:00Z">
          <w:pPr/>
        </w:pPrChange>
      </w:pPr>
    </w:p>
    <w:p w14:paraId="46C4E6BA" w14:textId="280DD1D1" w:rsidR="0084444E" w:rsidRPr="00AE24FE" w:rsidDel="00661ED2" w:rsidRDefault="00A824C1" w:rsidP="00BE55EF">
      <w:pPr>
        <w:pStyle w:val="Ttulo3"/>
        <w:rPr>
          <w:del w:id="2227" w:author="Willian" w:date="2016-10-24T16:43:00Z"/>
        </w:rPr>
        <w:pPrChange w:id="2228" w:author="Willian" w:date="2017-01-14T14:37:00Z">
          <w:pPr/>
        </w:pPrChange>
      </w:pPr>
      <w:del w:id="2229" w:author="Willian" w:date="2016-10-24T16:43:00Z">
        <w:r w:rsidDel="00661ED2">
          <w:delText>Educador, o</w:delText>
        </w:r>
        <w:r w:rsidR="0084444E" w:rsidRPr="00B805D6" w:rsidDel="00661ED2">
          <w:delText xml:space="preserve"> projeto do livro de POO consiste em</w:delText>
        </w:r>
        <w:r w:rsidR="00AE24FE" w:rsidDel="00661ED2">
          <w:delText xml:space="preserve"> criar uma aplicação desktop utilizando Java e os conceitos de POO. O projeto prático será um pequeno sistema que gerencia um catálogo de filmes. O usuário poderá consultar, adicionar, editar e deletar filmes, atores, produtores</w:delText>
        </w:r>
      </w:del>
      <w:ins w:id="2230" w:author="Oliveira, Sizue" w:date="2016-10-14T10:17:00Z">
        <w:del w:id="2231" w:author="Willian" w:date="2016-10-24T16:43:00Z">
          <w:r w:rsidR="00B0516E" w:rsidDel="00661ED2">
            <w:delText xml:space="preserve"> e</w:delText>
          </w:r>
        </w:del>
      </w:ins>
      <w:del w:id="2232" w:author="Willian" w:date="2016-10-24T16:43:00Z">
        <w:r w:rsidR="00AE24FE" w:rsidDel="00661ED2">
          <w:delText>, produtoras</w:delText>
        </w:r>
      </w:del>
      <w:ins w:id="2233" w:author="Oliveira, Sizue" w:date="2016-10-14T10:18:00Z">
        <w:del w:id="2234" w:author="Willian" w:date="2016-10-24T16:43:00Z">
          <w:r w:rsidR="00B0516E" w:rsidDel="00661ED2">
            <w:delText>,</w:delText>
          </w:r>
        </w:del>
      </w:ins>
      <w:del w:id="2235" w:author="Willian" w:date="2016-10-24T16:43:00Z">
        <w:r w:rsidR="00AE24FE" w:rsidDel="00661ED2">
          <w:delText xml:space="preserve"> que estarão relacionados entre si. A unidade 4 apresenta imagens de como o sistema deverá se aparentar. </w:delText>
        </w:r>
        <w:r w:rsidR="000D6CC2" w:rsidDel="00661ED2">
          <w:delText>As demais unidades possuem o passo</w:delText>
        </w:r>
        <w:r w:rsidR="00B0516E" w:rsidDel="00661ED2">
          <w:delText xml:space="preserve"> </w:delText>
        </w:r>
        <w:r w:rsidR="000D6CC2" w:rsidDel="00661ED2">
          <w:delText>a</w:delText>
        </w:r>
        <w:r w:rsidR="00B0516E" w:rsidDel="00661ED2">
          <w:delText xml:space="preserve"> </w:delText>
        </w:r>
        <w:r w:rsidR="000D6CC2" w:rsidDel="00661ED2">
          <w:delText xml:space="preserve">passo </w:delText>
        </w:r>
        <w:r w:rsidR="00AE24FE" w:rsidDel="00661ED2">
          <w:delText>para a reprodução deste sistema. Consulte-as e reproduza o passo</w:delText>
        </w:r>
        <w:r w:rsidR="00B0516E" w:rsidDel="00661ED2">
          <w:delText xml:space="preserve"> </w:delText>
        </w:r>
        <w:r w:rsidR="00AE24FE" w:rsidDel="00661ED2">
          <w:delText>a</w:delText>
        </w:r>
        <w:r w:rsidR="00B0516E" w:rsidDel="00661ED2">
          <w:delText xml:space="preserve"> </w:delText>
        </w:r>
        <w:r w:rsidR="00AE24FE" w:rsidDel="00661ED2">
          <w:delText xml:space="preserve">passo com antecedência para que não haja problemas durante a aula. </w:delText>
        </w:r>
        <w:r w:rsidR="00B0516E" w:rsidDel="00661ED2">
          <w:delText>T</w:delText>
        </w:r>
        <w:r w:rsidDel="00661ED2">
          <w:delText>enha</w:delText>
        </w:r>
        <w:r w:rsidR="000D6CC2" w:rsidDel="00661ED2">
          <w:delText xml:space="preserve"> domínio total sobre es</w:delText>
        </w:r>
        <w:r w:rsidR="00B0516E" w:rsidDel="00661ED2">
          <w:delText>s</w:delText>
        </w:r>
        <w:r w:rsidR="000D6CC2" w:rsidDel="00661ED2">
          <w:delText>e projeto</w:delText>
        </w:r>
        <w:r w:rsidR="00B0516E" w:rsidDel="00661ED2">
          <w:delText>!</w:delText>
        </w:r>
      </w:del>
    </w:p>
    <w:p w14:paraId="0AD45B0B" w14:textId="292C898D" w:rsidR="00A32469" w:rsidDel="00661ED2" w:rsidRDefault="00A824C1" w:rsidP="00BE55EF">
      <w:pPr>
        <w:pStyle w:val="Ttulo3"/>
        <w:rPr>
          <w:del w:id="2236" w:author="Willian" w:date="2016-10-24T16:43:00Z"/>
        </w:rPr>
        <w:pPrChange w:id="2237" w:author="Willian" w:date="2017-01-14T14:37:00Z">
          <w:pPr/>
        </w:pPrChange>
      </w:pPr>
      <w:del w:id="2238" w:author="Willian" w:date="2016-10-24T16:43:00Z">
        <w:r w:rsidDel="00661ED2">
          <w:delText>O</w:delText>
        </w:r>
        <w:r w:rsidR="00A32469" w:rsidRPr="008A259A" w:rsidDel="00661ED2">
          <w:delText xml:space="preserve"> aluno ainda não tem </w:delText>
        </w:r>
        <w:r w:rsidDel="00661ED2">
          <w:delText>conhecimento</w:delText>
        </w:r>
        <w:r w:rsidRPr="008A259A" w:rsidDel="00661ED2">
          <w:delText xml:space="preserve"> </w:delText>
        </w:r>
        <w:r w:rsidR="00A32469" w:rsidRPr="008A259A" w:rsidDel="00661ED2">
          <w:delText>suficiente para programar</w:delText>
        </w:r>
        <w:r w:rsidR="00B0516E" w:rsidDel="00661ED2">
          <w:delText xml:space="preserve">, sendo assim, ele deverá pesquisar </w:delText>
        </w:r>
        <w:r w:rsidR="00B0516E" w:rsidRPr="008A259A" w:rsidDel="00661ED2">
          <w:delText>refer</w:delText>
        </w:r>
        <w:r w:rsidR="00B0516E" w:rsidDel="00661ED2">
          <w:delText>ê</w:delText>
        </w:r>
        <w:r w:rsidR="00B0516E" w:rsidRPr="008A259A" w:rsidDel="00661ED2">
          <w:delText>ncias e utilitários famosos que falem sobre filmes</w:delText>
        </w:r>
        <w:r w:rsidR="00B0516E" w:rsidDel="00661ED2">
          <w:delText xml:space="preserve"> em </w:delText>
        </w:r>
        <w:r w:rsidR="00B0516E" w:rsidRPr="008A259A" w:rsidDel="00661ED2">
          <w:delText>sites, aplicativos, canais do Youtube, páginas do Facebook, blogs, fóruns e etc</w:delText>
        </w:r>
        <w:r w:rsidR="00B0516E" w:rsidDel="00661ED2">
          <w:delText xml:space="preserve">. </w:delText>
        </w:r>
        <w:r w:rsidR="00B0516E" w:rsidRPr="008A259A" w:rsidDel="00661ED2">
          <w:delText>O intuito principal é coletar padrões evidentes des</w:delText>
        </w:r>
        <w:r w:rsidR="00031B39" w:rsidDel="00661ED2">
          <w:delText>s</w:delText>
        </w:r>
        <w:r w:rsidR="00B0516E" w:rsidRPr="008A259A" w:rsidDel="00661ED2">
          <w:delText>es canais na hora de apresentar informações de um filme</w:delText>
        </w:r>
        <w:r w:rsidR="00B0516E" w:rsidDel="00661ED2">
          <w:delText xml:space="preserve">, como os </w:delText>
        </w:r>
        <w:r w:rsidR="00B0516E" w:rsidRPr="008A259A" w:rsidDel="00661ED2">
          <w:delText>catálogos de filmes</w:delText>
        </w:r>
        <w:r w:rsidR="00B0516E" w:rsidDel="00661ED2">
          <w:delText xml:space="preserve"> que</w:delText>
        </w:r>
        <w:r w:rsidR="00B0516E" w:rsidRPr="008A259A" w:rsidDel="00661ED2">
          <w:delText xml:space="preserve"> apresentam o </w:delText>
        </w:r>
        <w:r w:rsidR="00B0516E" w:rsidDel="00661ED2">
          <w:delText>t</w:delText>
        </w:r>
        <w:r w:rsidR="00B0516E" w:rsidRPr="008A259A" w:rsidDel="00661ED2">
          <w:delText>ítulo do filme, ano de lançamento, sinopse e elenco principal.</w:delText>
        </w:r>
        <w:r w:rsidR="00B0516E" w:rsidDel="00661ED2">
          <w:delText xml:space="preserve"> </w:delText>
        </w:r>
        <w:r w:rsidR="00A32469" w:rsidRPr="008A259A" w:rsidDel="00661ED2">
          <w:delText xml:space="preserve"> Esta parte do projeto deve ser como uma dinâmica em grupo. </w:delText>
        </w:r>
      </w:del>
    </w:p>
    <w:p w14:paraId="2CD98BD6" w14:textId="014AACB8" w:rsidR="00561E8D" w:rsidDel="00F3227C" w:rsidRDefault="00561E8D" w:rsidP="00BE55EF">
      <w:pPr>
        <w:pStyle w:val="Ttulo3"/>
        <w:rPr>
          <w:del w:id="2239" w:author="Willian" w:date="2017-01-04T00:01:00Z"/>
        </w:rPr>
        <w:pPrChange w:id="2240" w:author="Willian" w:date="2017-01-14T14:37:00Z">
          <w:pPr/>
        </w:pPrChange>
      </w:pPr>
    </w:p>
    <w:p w14:paraId="30D64AD0" w14:textId="28D0B7E8" w:rsidR="00561E8D" w:rsidRPr="008A259A" w:rsidDel="00F3227C" w:rsidRDefault="00561E8D" w:rsidP="00BE55EF">
      <w:pPr>
        <w:pStyle w:val="Ttulo3"/>
        <w:rPr>
          <w:del w:id="2241" w:author="Willian" w:date="2017-01-04T00:01:00Z"/>
          <w:rFonts w:eastAsia="Times New Roman"/>
        </w:rPr>
        <w:pPrChange w:id="2242" w:author="Willian" w:date="2017-01-14T14:37:00Z">
          <w:pPr>
            <w:pBdr>
              <w:bottom w:val="single" w:sz="4" w:space="1" w:color="auto"/>
            </w:pBdr>
          </w:pPr>
        </w:pPrChange>
      </w:pPr>
    </w:p>
    <w:p w14:paraId="0FB576F0" w14:textId="6A2C0770" w:rsidR="000508D2" w:rsidRPr="008A259A" w:rsidDel="00F3227C" w:rsidRDefault="000508D2" w:rsidP="00BE55EF">
      <w:pPr>
        <w:pStyle w:val="Ttulo3"/>
        <w:rPr>
          <w:del w:id="2243" w:author="Willian" w:date="2017-01-04T00:01:00Z"/>
        </w:rPr>
        <w:pPrChange w:id="2244" w:author="Willian" w:date="2017-01-14T14:37:00Z">
          <w:pPr>
            <w:spacing w:line="300" w:lineRule="auto"/>
          </w:pPr>
        </w:pPrChange>
      </w:pPr>
    </w:p>
    <w:p w14:paraId="3F9EA6F3" w14:textId="362635F5" w:rsidR="00561E8D" w:rsidDel="00F3227C" w:rsidRDefault="00561E8D" w:rsidP="00BE55EF">
      <w:pPr>
        <w:pStyle w:val="Ttulo3"/>
        <w:rPr>
          <w:del w:id="2245" w:author="Willian" w:date="2017-01-04T00:01:00Z"/>
          <w:color w:val="7F7F7F" w:themeColor="text1" w:themeTint="80"/>
        </w:rPr>
        <w:pPrChange w:id="2246" w:author="Willian" w:date="2017-01-14T14:37:00Z">
          <w:pPr>
            <w:pStyle w:val="Ttulo3"/>
          </w:pPr>
        </w:pPrChange>
      </w:pPr>
      <w:del w:id="2247" w:author="Willian" w:date="2017-01-04T00:01:00Z">
        <w:r w:rsidDel="00F3227C">
          <w:rPr>
            <w:color w:val="7F7F7F" w:themeColor="text1" w:themeTint="80"/>
          </w:rPr>
          <w:delText>COTEÚDOS COMPLEMENTARES</w:delText>
        </w:r>
      </w:del>
    </w:p>
    <w:p w14:paraId="2898764A" w14:textId="656100C9" w:rsidR="00561E8D" w:rsidRPr="00561E8D" w:rsidDel="00F3227C" w:rsidRDefault="00561E8D" w:rsidP="00BE55EF">
      <w:pPr>
        <w:pStyle w:val="Ttulo3"/>
        <w:rPr>
          <w:del w:id="2248" w:author="Willian" w:date="2017-01-04T00:01:00Z"/>
        </w:rPr>
        <w:pPrChange w:id="2249" w:author="Willian" w:date="2017-01-14T14:37:00Z">
          <w:pPr/>
        </w:pPrChange>
      </w:pPr>
      <w:del w:id="2250" w:author="Willian" w:date="2017-01-04T00:01:00Z">
        <w:r w:rsidRPr="00561E8D" w:rsidDel="00F3227C">
          <w:delText xml:space="preserve">Educador, </w:delText>
        </w:r>
        <w:r w:rsidR="002347D6" w:rsidDel="00F3227C">
          <w:delText>para</w:delText>
        </w:r>
        <w:r w:rsidR="002347D6" w:rsidRPr="00561E8D" w:rsidDel="00F3227C">
          <w:delText xml:space="preserve"> </w:delText>
        </w:r>
        <w:r w:rsidRPr="00561E8D" w:rsidDel="00F3227C">
          <w:delText>agregar novos conhecimentos sobre os assuntos desta aula</w:delText>
        </w:r>
        <w:r w:rsidR="002347D6" w:rsidDel="00F3227C">
          <w:delText>, c</w:delText>
        </w:r>
        <w:r w:rsidRPr="00561E8D" w:rsidDel="00F3227C">
          <w:delText xml:space="preserve">onheça algumas sugestões de </w:delText>
        </w:r>
      </w:del>
      <w:del w:id="2251" w:author="Willian" w:date="2016-10-24T16:44:00Z">
        <w:r w:rsidRPr="00561E8D" w:rsidDel="00661ED2">
          <w:delText>conteúdos</w:delText>
        </w:r>
      </w:del>
      <w:del w:id="2252" w:author="Willian" w:date="2017-01-04T00:01:00Z">
        <w:r w:rsidRPr="00561E8D" w:rsidDel="00F3227C">
          <w:delText>:</w:delText>
        </w:r>
      </w:del>
    </w:p>
    <w:p w14:paraId="794682AA" w14:textId="5103E3C4" w:rsidR="00900C90" w:rsidDel="00661ED2" w:rsidRDefault="0013512C" w:rsidP="00BE55EF">
      <w:pPr>
        <w:pStyle w:val="Ttulo3"/>
        <w:rPr>
          <w:del w:id="2253" w:author="Willian" w:date="2016-10-24T16:43:00Z"/>
        </w:rPr>
        <w:pPrChange w:id="2254" w:author="Willian" w:date="2017-01-14T14:37:00Z">
          <w:pPr>
            <w:pStyle w:val="PargrafodaLista"/>
            <w:numPr>
              <w:numId w:val="50"/>
            </w:numPr>
            <w:ind w:hanging="360"/>
          </w:pPr>
        </w:pPrChange>
      </w:pPr>
      <w:del w:id="2255" w:author="Willian" w:date="2016-10-24T16:43:00Z">
        <w:r w:rsidRPr="00EC5055" w:rsidDel="00661ED2">
          <w:rPr>
            <w:rPrChange w:id="2256" w:author="Willian" w:date="2017-01-04T00:08:00Z">
              <w:rPr>
                <w:lang w:val="en-US"/>
              </w:rPr>
            </w:rPrChange>
          </w:rPr>
          <w:delText>Leia o livro “</w:delText>
        </w:r>
        <w:r w:rsidR="00900C90" w:rsidRPr="00EC5055" w:rsidDel="00661ED2">
          <w:rPr>
            <w:b w:val="0"/>
            <w:rPrChange w:id="2257" w:author="Willian" w:date="2017-01-04T00:08:00Z">
              <w:rPr>
                <w:b/>
                <w:lang w:val="en-US"/>
              </w:rPr>
            </w:rPrChange>
          </w:rPr>
          <w:delText xml:space="preserve">History of </w:delText>
        </w:r>
        <w:r w:rsidR="00900C90" w:rsidRPr="00EC5055" w:rsidDel="00661ED2">
          <w:rPr>
            <w:b w:val="0"/>
            <w:i/>
            <w:rPrChange w:id="2258" w:author="Willian" w:date="2017-01-04T00:08:00Z">
              <w:rPr>
                <w:b/>
                <w:i/>
                <w:lang w:val="en-US"/>
              </w:rPr>
            </w:rPrChange>
          </w:rPr>
          <w:delText>Programming Languages (Acm Monograph Series</w:delText>
        </w:r>
        <w:r w:rsidR="00900C90" w:rsidRPr="00EC5055" w:rsidDel="00661ED2">
          <w:rPr>
            <w:b w:val="0"/>
            <w:rPrChange w:id="2259" w:author="Willian" w:date="2017-01-04T00:08:00Z">
              <w:rPr>
                <w:b/>
                <w:lang w:val="en-US"/>
              </w:rPr>
            </w:rPrChange>
          </w:rPr>
          <w:delText>)</w:delText>
        </w:r>
        <w:r w:rsidRPr="00EC5055" w:rsidDel="00661ED2">
          <w:rPr>
            <w:b w:val="0"/>
            <w:rPrChange w:id="2260" w:author="Willian" w:date="2017-01-04T00:08:00Z">
              <w:rPr>
                <w:b/>
                <w:lang w:val="en-US"/>
              </w:rPr>
            </w:rPrChange>
          </w:rPr>
          <w:delText>”</w:delText>
        </w:r>
        <w:r w:rsidR="00900C90" w:rsidRPr="00EC5055" w:rsidDel="00661ED2">
          <w:rPr>
            <w:b w:val="0"/>
            <w:rPrChange w:id="2261" w:author="Willian" w:date="2017-01-04T00:08:00Z">
              <w:rPr>
                <w:b/>
                <w:lang w:val="en-US"/>
              </w:rPr>
            </w:rPrChange>
          </w:rPr>
          <w:delText xml:space="preserve"> </w:delText>
        </w:r>
        <w:r w:rsidR="00900C90" w:rsidRPr="00EC5055" w:rsidDel="00661ED2">
          <w:rPr>
            <w:rPrChange w:id="2262" w:author="Willian" w:date="2017-01-04T00:08:00Z">
              <w:rPr>
                <w:lang w:val="en-US"/>
              </w:rPr>
            </w:rPrChange>
          </w:rPr>
          <w:delText>d</w:delText>
        </w:r>
        <w:r w:rsidRPr="00EC5055" w:rsidDel="00661ED2">
          <w:rPr>
            <w:rPrChange w:id="2263" w:author="Willian" w:date="2017-01-04T00:08:00Z">
              <w:rPr>
                <w:lang w:val="en-US"/>
              </w:rPr>
            </w:rPrChange>
          </w:rPr>
          <w:delText>o</w:delText>
        </w:r>
        <w:r w:rsidR="00900C90" w:rsidRPr="00EC5055" w:rsidDel="00661ED2">
          <w:rPr>
            <w:rPrChange w:id="2264" w:author="Willian" w:date="2017-01-04T00:08:00Z">
              <w:rPr>
                <w:lang w:val="en-US"/>
              </w:rPr>
            </w:rPrChange>
          </w:rPr>
          <w:delText xml:space="preserve"> Richard L. Wexelblat. </w:delText>
        </w:r>
        <w:r w:rsidR="00900C90" w:rsidDel="00661ED2">
          <w:delText xml:space="preserve">É uma leitura </w:delText>
        </w:r>
        <w:r w:rsidDel="00661ED2">
          <w:delText xml:space="preserve">aprofundada sobre o </w:delText>
        </w:r>
        <w:r w:rsidR="00900C90" w:rsidDel="00661ED2">
          <w:delText>conhecimento do histórico da programação.</w:delText>
        </w:r>
      </w:del>
    </w:p>
    <w:p w14:paraId="7BFB9DB7" w14:textId="08B7D091" w:rsidR="00900C90" w:rsidRPr="00900C90" w:rsidDel="00661ED2" w:rsidRDefault="00900C90" w:rsidP="00BE55EF">
      <w:pPr>
        <w:pStyle w:val="Ttulo3"/>
        <w:rPr>
          <w:del w:id="2265" w:author="Willian" w:date="2016-10-24T16:43:00Z"/>
        </w:rPr>
        <w:pPrChange w:id="2266" w:author="Willian" w:date="2017-01-14T14:37:00Z">
          <w:pPr>
            <w:pStyle w:val="PargrafodaLista"/>
            <w:numPr>
              <w:numId w:val="50"/>
            </w:numPr>
            <w:ind w:hanging="360"/>
          </w:pPr>
        </w:pPrChange>
      </w:pPr>
      <w:del w:id="2267" w:author="Willian" w:date="2016-10-24T16:43:00Z">
        <w:r w:rsidDel="00661ED2">
          <w:delText>Uma leitura mais leve é o resumo na Wikipédia (</w:delText>
        </w:r>
        <w:r w:rsidRPr="00900C90" w:rsidDel="00661ED2">
          <w:delText>https://pt.wikipedia.org/wiki/Linguagem_de_programa%C3%A7%C3%A3o</w:delText>
        </w:r>
        <w:r w:rsidDel="00661ED2">
          <w:delText xml:space="preserve"> - acessado em 03/10/2016) da obra </w:delText>
        </w:r>
        <w:r w:rsidRPr="00900C90" w:rsidDel="00661ED2">
          <w:rPr>
            <w:rFonts w:ascii="Helvetica" w:eastAsia="Times New Roman" w:hAnsi="Helvetica"/>
            <w:i/>
            <w:color w:val="252525"/>
            <w:sz w:val="21"/>
            <w:szCs w:val="21"/>
            <w:shd w:val="clear" w:color="auto" w:fill="FFFFFF"/>
          </w:rPr>
          <w:delText xml:space="preserve">Programming Language Structures </w:delText>
        </w:r>
        <w:r w:rsidRPr="00900C90" w:rsidDel="00661ED2">
          <w:rPr>
            <w:rFonts w:ascii="Helvetica" w:eastAsia="Times New Roman" w:hAnsi="Helvetica"/>
            <w:color w:val="252525"/>
            <w:sz w:val="21"/>
            <w:szCs w:val="21"/>
            <w:shd w:val="clear" w:color="auto" w:fill="FFFFFF"/>
          </w:rPr>
          <w:delText>(ORGANICK, E. I.;FORSYTHE, A. I.;PLUMMER, R. P. (1978))</w:delText>
        </w:r>
        <w:r w:rsidDel="00661ED2">
          <w:rPr>
            <w:rFonts w:ascii="Helvetica" w:eastAsia="Times New Roman" w:hAnsi="Helvetica"/>
            <w:color w:val="252525"/>
            <w:sz w:val="21"/>
            <w:szCs w:val="21"/>
            <w:shd w:val="clear" w:color="auto" w:fill="FFFFFF"/>
          </w:rPr>
          <w:delText>, que te mostrará os diferentes paradigmas de programação.</w:delText>
        </w:r>
      </w:del>
    </w:p>
    <w:p w14:paraId="3599E1F4" w14:textId="0EC8FB4F" w:rsidR="00900C90" w:rsidRPr="00561E8D" w:rsidDel="00661ED2" w:rsidRDefault="00900C90" w:rsidP="00BE55EF">
      <w:pPr>
        <w:pStyle w:val="Ttulo3"/>
        <w:rPr>
          <w:del w:id="2268" w:author="Willian" w:date="2016-10-24T16:43:00Z"/>
        </w:rPr>
        <w:pPrChange w:id="2269" w:author="Willian" w:date="2017-01-14T14:37:00Z">
          <w:pPr>
            <w:pStyle w:val="PargrafodaLista"/>
          </w:pPr>
        </w:pPrChange>
      </w:pPr>
    </w:p>
    <w:p w14:paraId="425A64D3" w14:textId="55681A6D" w:rsidR="00900C90" w:rsidDel="00F3227C" w:rsidRDefault="00900C90" w:rsidP="00BE55EF">
      <w:pPr>
        <w:pStyle w:val="Ttulo3"/>
        <w:rPr>
          <w:del w:id="2270" w:author="Willian" w:date="2017-01-04T00:01:00Z"/>
          <w:color w:val="7F7F7F" w:themeColor="text1" w:themeTint="80"/>
        </w:rPr>
        <w:pPrChange w:id="2271" w:author="Willian" w:date="2017-01-14T14:37:00Z">
          <w:pPr>
            <w:pStyle w:val="Ttulo3"/>
          </w:pPr>
        </w:pPrChange>
      </w:pPr>
      <w:del w:id="2272" w:author="Willian" w:date="2017-01-04T00:01:00Z">
        <w:r w:rsidDel="00F3227C">
          <w:rPr>
            <w:color w:val="7F7F7F" w:themeColor="text1" w:themeTint="80"/>
          </w:rPr>
          <w:delText>REFERÊNCIAS</w:delText>
        </w:r>
      </w:del>
    </w:p>
    <w:p w14:paraId="2F30DBF4" w14:textId="4F5DB4C1" w:rsidR="00900C90" w:rsidDel="00661ED2" w:rsidRDefault="00900C90" w:rsidP="00BE55EF">
      <w:pPr>
        <w:pStyle w:val="Ttulo3"/>
        <w:rPr>
          <w:del w:id="2273" w:author="Willian" w:date="2016-10-24T16:44:00Z"/>
        </w:rPr>
        <w:pPrChange w:id="2274" w:author="Willian" w:date="2017-01-14T14:37:00Z">
          <w:pPr/>
        </w:pPrChange>
      </w:pPr>
    </w:p>
    <w:p w14:paraId="034F2BCD" w14:textId="58EC2CA6" w:rsidR="00900C90" w:rsidDel="00661ED2" w:rsidRDefault="00900C90" w:rsidP="00BE55EF">
      <w:pPr>
        <w:pStyle w:val="Ttulo3"/>
        <w:rPr>
          <w:del w:id="2275" w:author="Willian" w:date="2016-10-24T16:44:00Z"/>
        </w:rPr>
        <w:pPrChange w:id="2276" w:author="Willian" w:date="2017-01-14T14:37:00Z">
          <w:pPr/>
        </w:pPrChange>
      </w:pPr>
      <w:del w:id="2277" w:author="Willian" w:date="2016-10-24T16:44:00Z">
        <w:r w:rsidDel="00661ED2">
          <w:delText>Pendente</w:delText>
        </w:r>
      </w:del>
    </w:p>
    <w:p w14:paraId="53E1ADC5" w14:textId="7779C2A7" w:rsidR="00E416D3" w:rsidRPr="008A259A" w:rsidDel="00661ED2" w:rsidRDefault="00E416D3" w:rsidP="00BE55EF">
      <w:pPr>
        <w:pStyle w:val="Ttulo3"/>
        <w:rPr>
          <w:del w:id="2278" w:author="Willian" w:date="2016-10-24T16:44:00Z"/>
        </w:rPr>
        <w:pPrChange w:id="2279" w:author="Willian" w:date="2017-01-14T14:37:00Z">
          <w:pPr/>
        </w:pPrChange>
      </w:pPr>
      <w:del w:id="2280" w:author="Willian" w:date="2016-10-24T16:44:00Z">
        <w:r w:rsidRPr="008A259A" w:rsidDel="00661ED2">
          <w:delText xml:space="preserve">Referências indicadas: </w:delText>
        </w:r>
      </w:del>
    </w:p>
    <w:p w14:paraId="13D43DE1" w14:textId="75419A81" w:rsidR="00E416D3" w:rsidRPr="00C8132D" w:rsidDel="00661ED2" w:rsidRDefault="00E416D3" w:rsidP="00BE55EF">
      <w:pPr>
        <w:pStyle w:val="Ttulo3"/>
        <w:rPr>
          <w:del w:id="2281" w:author="Willian" w:date="2016-10-24T16:44:00Z"/>
        </w:rPr>
        <w:pPrChange w:id="2282" w:author="Willian" w:date="2017-01-14T14:37:00Z">
          <w:pPr>
            <w:pStyle w:val="PargrafodaLista"/>
            <w:numPr>
              <w:numId w:val="38"/>
            </w:numPr>
            <w:ind w:hanging="360"/>
          </w:pPr>
        </w:pPrChange>
      </w:pPr>
      <w:del w:id="2283" w:author="Willian" w:date="2016-10-24T16:44:00Z">
        <w:r w:rsidRPr="00C8132D" w:rsidDel="00661ED2">
          <w:delText>StackOverflow:</w:delText>
        </w:r>
        <w:r w:rsidR="006F40A3" w:rsidDel="00661ED2">
          <w:fldChar w:fldCharType="begin"/>
        </w:r>
        <w:r w:rsidR="006F40A3" w:rsidDel="00661ED2">
          <w:delInstrText xml:space="preserve"> HYPERLINK "http://stackoverflow.com/questions/tagged/java" </w:delInstrText>
        </w:r>
        <w:r w:rsidR="006F40A3" w:rsidDel="00661ED2">
          <w:fldChar w:fldCharType="separate"/>
        </w:r>
        <w:r w:rsidRPr="00C8132D" w:rsidDel="00661ED2">
          <w:rPr>
            <w:rStyle w:val="Hyperlink"/>
            <w:color w:val="auto"/>
          </w:rPr>
          <w:delText>http://stackoverflow.com/questions/tagged/java</w:delText>
        </w:r>
        <w:r w:rsidR="006F40A3" w:rsidDel="00661ED2">
          <w:rPr>
            <w:rStyle w:val="Hyperlink"/>
            <w:color w:val="auto"/>
          </w:rPr>
          <w:fldChar w:fldCharType="end"/>
        </w:r>
      </w:del>
    </w:p>
    <w:p w14:paraId="50569603" w14:textId="1BDF2178" w:rsidR="00E416D3" w:rsidRPr="008A259A" w:rsidDel="00661ED2" w:rsidRDefault="00E416D3" w:rsidP="00BE55EF">
      <w:pPr>
        <w:pStyle w:val="Ttulo3"/>
        <w:rPr>
          <w:del w:id="2284" w:author="Willian" w:date="2016-10-24T16:44:00Z"/>
        </w:rPr>
        <w:pPrChange w:id="2285" w:author="Willian" w:date="2017-01-14T14:37:00Z">
          <w:pPr>
            <w:pStyle w:val="PargrafodaLista"/>
            <w:numPr>
              <w:numId w:val="38"/>
            </w:numPr>
            <w:ind w:hanging="360"/>
          </w:pPr>
        </w:pPrChange>
      </w:pPr>
      <w:del w:id="2286" w:author="Willian" w:date="2016-10-24T16:44:00Z">
        <w:r w:rsidRPr="008A259A" w:rsidDel="00661ED2">
          <w:delText xml:space="preserve">GUJ: </w:delText>
        </w:r>
        <w:r w:rsidR="006F40A3" w:rsidDel="00661ED2">
          <w:fldChar w:fldCharType="begin"/>
        </w:r>
        <w:r w:rsidR="006F40A3" w:rsidDel="00661ED2">
          <w:delInstrText xml:space="preserve"> HYPERLINK "http://www.guj.com.br/c/programacao/java" </w:delInstrText>
        </w:r>
        <w:r w:rsidR="006F40A3" w:rsidDel="00661ED2">
          <w:fldChar w:fldCharType="separate"/>
        </w:r>
        <w:r w:rsidRPr="008A259A" w:rsidDel="00661ED2">
          <w:rPr>
            <w:rStyle w:val="Hyperlink"/>
            <w:color w:val="auto"/>
          </w:rPr>
          <w:delText>http://www.guj.com.br/c/programacao/java</w:delText>
        </w:r>
        <w:r w:rsidR="006F40A3" w:rsidDel="00661ED2">
          <w:rPr>
            <w:rStyle w:val="Hyperlink"/>
            <w:color w:val="auto"/>
          </w:rPr>
          <w:fldChar w:fldCharType="end"/>
        </w:r>
      </w:del>
    </w:p>
    <w:p w14:paraId="24C5D08D" w14:textId="252922EC" w:rsidR="00E416D3" w:rsidRPr="008A259A" w:rsidDel="00661ED2" w:rsidRDefault="00E416D3" w:rsidP="00BE55EF">
      <w:pPr>
        <w:pStyle w:val="Ttulo3"/>
        <w:rPr>
          <w:del w:id="2287" w:author="Willian" w:date="2016-10-24T16:44:00Z"/>
        </w:rPr>
        <w:pPrChange w:id="2288" w:author="Willian" w:date="2017-01-14T14:37:00Z">
          <w:pPr>
            <w:pStyle w:val="PargrafodaLista"/>
            <w:numPr>
              <w:numId w:val="38"/>
            </w:numPr>
            <w:ind w:hanging="360"/>
          </w:pPr>
        </w:pPrChange>
      </w:pPr>
      <w:del w:id="2289" w:author="Willian" w:date="2016-10-24T16:44:00Z">
        <w:r w:rsidRPr="008A259A" w:rsidDel="00661ED2">
          <w:delText xml:space="preserve">Devmedia: </w:delText>
        </w:r>
        <w:r w:rsidR="006F40A3" w:rsidDel="00661ED2">
          <w:fldChar w:fldCharType="begin"/>
        </w:r>
        <w:r w:rsidR="006F40A3" w:rsidDel="00661ED2">
          <w:delInstrText xml:space="preserve"> HYPERLINK "http://www.devmedia.com.br/java/" </w:delInstrText>
        </w:r>
        <w:r w:rsidR="006F40A3" w:rsidDel="00661ED2">
          <w:fldChar w:fldCharType="separate"/>
        </w:r>
        <w:r w:rsidRPr="008A259A" w:rsidDel="00661ED2">
          <w:rPr>
            <w:rStyle w:val="Hyperlink"/>
            <w:color w:val="auto"/>
          </w:rPr>
          <w:delText>http://www.devmedia.com.br/java/</w:delText>
        </w:r>
        <w:r w:rsidR="006F40A3" w:rsidDel="00661ED2">
          <w:rPr>
            <w:rStyle w:val="Hyperlink"/>
            <w:color w:val="auto"/>
          </w:rPr>
          <w:fldChar w:fldCharType="end"/>
        </w:r>
      </w:del>
    </w:p>
    <w:p w14:paraId="53DE746F" w14:textId="7619259D" w:rsidR="00E416D3" w:rsidRPr="00B92C3C" w:rsidDel="00661ED2" w:rsidRDefault="00E416D3" w:rsidP="00BE55EF">
      <w:pPr>
        <w:pStyle w:val="Ttulo3"/>
        <w:rPr>
          <w:del w:id="2290" w:author="Willian" w:date="2016-10-24T16:44:00Z"/>
          <w:rPrChange w:id="2291" w:author="Willian" w:date="2017-01-03T22:51:00Z">
            <w:rPr>
              <w:del w:id="2292" w:author="Willian" w:date="2016-10-24T16:44:00Z"/>
              <w:lang w:val="en-US"/>
            </w:rPr>
          </w:rPrChange>
        </w:rPr>
        <w:pPrChange w:id="2293" w:author="Willian" w:date="2017-01-14T14:37:00Z">
          <w:pPr>
            <w:pStyle w:val="PargrafodaLista"/>
            <w:numPr>
              <w:numId w:val="38"/>
            </w:numPr>
            <w:ind w:hanging="360"/>
          </w:pPr>
        </w:pPrChange>
      </w:pPr>
      <w:del w:id="2294" w:author="Willian" w:date="2016-10-24T16:44:00Z">
        <w:r w:rsidRPr="00B92C3C" w:rsidDel="00661ED2">
          <w:rPr>
            <w:rPrChange w:id="2295" w:author="Willian" w:date="2017-01-03T22:51:00Z">
              <w:rPr>
                <w:lang w:val="en-US"/>
              </w:rPr>
            </w:rPrChange>
          </w:rPr>
          <w:delText xml:space="preserve">Javafree: </w:delText>
        </w:r>
        <w:r w:rsidR="001510EA" w:rsidDel="00661ED2">
          <w:fldChar w:fldCharType="begin"/>
        </w:r>
        <w:r w:rsidR="001510EA" w:rsidRPr="00B92C3C" w:rsidDel="00661ED2">
          <w:delInstrText xml:space="preserve"> HYPERLINK "http://javafree.uol.com.br/" </w:delInstrText>
        </w:r>
        <w:r w:rsidR="001510EA" w:rsidDel="00661ED2">
          <w:fldChar w:fldCharType="separate"/>
        </w:r>
        <w:r w:rsidRPr="00B92C3C" w:rsidDel="00661ED2">
          <w:rPr>
            <w:rStyle w:val="Hyperlink"/>
            <w:color w:val="auto"/>
            <w:rPrChange w:id="2296" w:author="Willian" w:date="2017-01-03T22:51:00Z">
              <w:rPr>
                <w:rStyle w:val="Hyperlink"/>
                <w:color w:val="auto"/>
                <w:lang w:val="en-US"/>
              </w:rPr>
            </w:rPrChange>
          </w:rPr>
          <w:delText>http://javafree.uol.com.br/</w:delText>
        </w:r>
        <w:r w:rsidR="001510EA" w:rsidDel="00661ED2">
          <w:rPr>
            <w:rStyle w:val="Hyperlink"/>
            <w:color w:val="auto"/>
            <w:lang w:val="en-US"/>
          </w:rPr>
          <w:fldChar w:fldCharType="end"/>
        </w:r>
      </w:del>
    </w:p>
    <w:p w14:paraId="18259D8B" w14:textId="1FE45293" w:rsidR="00E416D3" w:rsidRPr="008A259A" w:rsidDel="00661ED2" w:rsidRDefault="00E416D3" w:rsidP="00BE55EF">
      <w:pPr>
        <w:pStyle w:val="Ttulo3"/>
        <w:rPr>
          <w:del w:id="2297" w:author="Willian" w:date="2016-10-24T16:44:00Z"/>
        </w:rPr>
        <w:pPrChange w:id="2298" w:author="Willian" w:date="2017-01-14T14:37:00Z">
          <w:pPr>
            <w:pStyle w:val="PargrafodaLista"/>
            <w:numPr>
              <w:numId w:val="38"/>
            </w:numPr>
            <w:ind w:hanging="360"/>
          </w:pPr>
        </w:pPrChange>
      </w:pPr>
      <w:del w:id="2299" w:author="Willian" w:date="2016-10-24T16:44:00Z">
        <w:r w:rsidRPr="008A259A" w:rsidDel="00661ED2">
          <w:delText xml:space="preserve">Documentação oficial do Java: </w:delText>
        </w:r>
        <w:r w:rsidR="006F40A3" w:rsidDel="00661ED2">
          <w:fldChar w:fldCharType="begin"/>
        </w:r>
        <w:r w:rsidR="006F40A3" w:rsidDel="00661ED2">
          <w:delInstrText xml:space="preserve"> HYPERLINK "https://docs.oracle.com/javase/7/docs/api/overview-summary.html" </w:delInstrText>
        </w:r>
        <w:r w:rsidR="006F40A3" w:rsidDel="00661ED2">
          <w:fldChar w:fldCharType="separate"/>
        </w:r>
        <w:r w:rsidRPr="008A259A" w:rsidDel="00661ED2">
          <w:rPr>
            <w:rStyle w:val="Hyperlink"/>
            <w:color w:val="auto"/>
          </w:rPr>
          <w:delText>https://docs.oracle.com/javase/7/docs/api/overview-summary.html</w:delText>
        </w:r>
        <w:r w:rsidR="006F40A3" w:rsidDel="00661ED2">
          <w:rPr>
            <w:rStyle w:val="Hyperlink"/>
            <w:color w:val="auto"/>
          </w:rPr>
          <w:fldChar w:fldCharType="end"/>
        </w:r>
      </w:del>
    </w:p>
    <w:p w14:paraId="6A4BAD87" w14:textId="154099A3" w:rsidR="00E416D3" w:rsidRPr="008A259A" w:rsidDel="00661ED2" w:rsidRDefault="00E416D3" w:rsidP="00BE55EF">
      <w:pPr>
        <w:pStyle w:val="Ttulo3"/>
        <w:rPr>
          <w:del w:id="2300" w:author="Willian" w:date="2016-10-24T16:44:00Z"/>
          <w:sz w:val="21"/>
          <w:szCs w:val="21"/>
        </w:rPr>
        <w:pPrChange w:id="2301" w:author="Willian" w:date="2017-01-14T14:37:00Z">
          <w:pPr>
            <w:ind w:right="560"/>
          </w:pPr>
        </w:pPrChange>
      </w:pPr>
      <w:del w:id="2302" w:author="Willian" w:date="2016-10-24T16:44:00Z">
        <w:r w:rsidRPr="008A259A" w:rsidDel="00661ED2">
          <w:rPr>
            <w:sz w:val="21"/>
            <w:szCs w:val="21"/>
          </w:rPr>
          <w:delText>Referências indicadas:</w:delText>
        </w:r>
      </w:del>
    </w:p>
    <w:p w14:paraId="744CFBE4" w14:textId="14A65496" w:rsidR="00E416D3" w:rsidRPr="008A259A" w:rsidDel="00661ED2" w:rsidRDefault="00E416D3" w:rsidP="00BE55EF">
      <w:pPr>
        <w:pStyle w:val="Ttulo3"/>
        <w:rPr>
          <w:del w:id="2303" w:author="Willian" w:date="2016-10-24T16:44:00Z"/>
          <w:sz w:val="21"/>
          <w:szCs w:val="21"/>
        </w:rPr>
        <w:pPrChange w:id="2304" w:author="Willian" w:date="2017-01-14T14:37:00Z">
          <w:pPr>
            <w:pStyle w:val="PargrafodaLista"/>
            <w:numPr>
              <w:numId w:val="40"/>
            </w:numPr>
            <w:ind w:right="560" w:hanging="360"/>
            <w:jc w:val="left"/>
          </w:pPr>
        </w:pPrChange>
      </w:pPr>
      <w:del w:id="2305" w:author="Willian" w:date="2016-10-24T16:44:00Z">
        <w:r w:rsidRPr="008A259A" w:rsidDel="00661ED2">
          <w:rPr>
            <w:sz w:val="21"/>
            <w:szCs w:val="21"/>
          </w:rPr>
          <w:delText xml:space="preserve">Algumas imagens de cartões perfurados: </w:delText>
        </w:r>
        <w:r w:rsidR="006F40A3" w:rsidDel="00661ED2">
          <w:rPr>
            <w:sz w:val="22"/>
          </w:rPr>
          <w:fldChar w:fldCharType="begin"/>
        </w:r>
        <w:r w:rsidR="006F40A3" w:rsidDel="00661ED2">
          <w:delInstrText xml:space="preserve"> HYPERLINK "https://www.google.com.br/search?q=cart%C3%A3o+perfurado&amp;espv=2&amp;biw=1280&amp;bih=614&amp;source=lnms&amp;tbm=isch&amp;sa=X&amp;ved=0ahUKEwib-8aeoe_NAhUIGx4KHdnCD-YQ_AUIBigB" \l "imgrc=B8lBLGQA3QD-5M%3A" </w:delInstrText>
        </w:r>
        <w:r w:rsidR="006F40A3" w:rsidDel="00661ED2">
          <w:rPr>
            <w:sz w:val="22"/>
          </w:rPr>
          <w:fldChar w:fldCharType="separate"/>
        </w:r>
        <w:r w:rsidRPr="008A259A" w:rsidDel="00661ED2">
          <w:rPr>
            <w:rStyle w:val="Hyperlink"/>
            <w:color w:val="auto"/>
            <w:sz w:val="21"/>
            <w:szCs w:val="21"/>
          </w:rPr>
          <w:delText>https://www.google.com.br/search?q=cart%C3%A3o+perfurado&amp;espv=2&amp;biw=1280&amp;bih=614&amp;source=lnms&amp;tbm=isch&amp;sa=X&amp;ved=0ahUKEwib-8aeoe_NAhUIGx4KHdnCD-YQ_AUIBigB#imgrc=B8lBLGQA3QD-5M%3A</w:delText>
        </w:r>
        <w:r w:rsidR="006F40A3" w:rsidDel="00661ED2">
          <w:rPr>
            <w:rStyle w:val="Hyperlink"/>
            <w:color w:val="auto"/>
            <w:sz w:val="21"/>
            <w:szCs w:val="21"/>
          </w:rPr>
          <w:fldChar w:fldCharType="end"/>
        </w:r>
      </w:del>
    </w:p>
    <w:p w14:paraId="48685097" w14:textId="37CA5780" w:rsidR="00E416D3" w:rsidRPr="008A259A" w:rsidDel="00661ED2" w:rsidRDefault="00E416D3" w:rsidP="00BE55EF">
      <w:pPr>
        <w:pStyle w:val="Ttulo3"/>
        <w:rPr>
          <w:del w:id="2306" w:author="Willian" w:date="2016-10-24T16:44:00Z"/>
          <w:sz w:val="21"/>
          <w:szCs w:val="21"/>
        </w:rPr>
        <w:pPrChange w:id="2307" w:author="Willian" w:date="2017-01-14T14:37:00Z">
          <w:pPr>
            <w:pStyle w:val="PargrafodaLista"/>
            <w:numPr>
              <w:numId w:val="40"/>
            </w:numPr>
            <w:ind w:right="560" w:hanging="360"/>
            <w:jc w:val="left"/>
          </w:pPr>
        </w:pPrChange>
      </w:pPr>
      <w:del w:id="2308" w:author="Willian" w:date="2016-10-24T16:44:00Z">
        <w:r w:rsidRPr="008A259A" w:rsidDel="00661ED2">
          <w:rPr>
            <w:sz w:val="21"/>
            <w:szCs w:val="21"/>
          </w:rPr>
          <w:delText xml:space="preserve">Algumas imagens de fitas magnéticas: </w:delText>
        </w:r>
        <w:r w:rsidR="006F40A3" w:rsidDel="00661ED2">
          <w:rPr>
            <w:sz w:val="22"/>
          </w:rPr>
          <w:fldChar w:fldCharType="begin"/>
        </w:r>
        <w:r w:rsidR="006F40A3" w:rsidDel="00661ED2">
          <w:delInstrText xml:space="preserve"> HYPERLINK "https://www.google.com.br/search?q=computador+fita+magn%C3%A9tica&amp;source=lnms&amp;tbm=isch&amp;sa=X&amp;ved=0ahUKEwi14MTgpO_NAhWK1h4KHcPMA70Q_AUICSgC&amp;biw=1280&amp;bih=614" \l "imgrc=O8QwSh0DunKt_M%3A" </w:delInstrText>
        </w:r>
        <w:r w:rsidR="006F40A3" w:rsidDel="00661ED2">
          <w:rPr>
            <w:sz w:val="22"/>
          </w:rPr>
          <w:fldChar w:fldCharType="separate"/>
        </w:r>
        <w:r w:rsidRPr="008A259A" w:rsidDel="00661ED2">
          <w:rPr>
            <w:rStyle w:val="Hyperlink"/>
            <w:color w:val="auto"/>
            <w:sz w:val="21"/>
            <w:szCs w:val="21"/>
          </w:rPr>
          <w:delText>https://www.google.com.br/search?q=computador+fita+magn%C3%A9tica&amp;source=lnms&amp;tbm=isch&amp;sa=X&amp;ved=0ahUKEwi14MTgpO_NAhWK1h4KHcPMA70Q_AUICSgC&amp;biw=1280&amp;bih=614#imgrc=O8QwSh0DunKt_M%3A</w:delText>
        </w:r>
        <w:r w:rsidR="006F40A3" w:rsidDel="00661ED2">
          <w:rPr>
            <w:rStyle w:val="Hyperlink"/>
            <w:color w:val="auto"/>
            <w:sz w:val="21"/>
            <w:szCs w:val="21"/>
          </w:rPr>
          <w:fldChar w:fldCharType="end"/>
        </w:r>
      </w:del>
    </w:p>
    <w:p w14:paraId="480E87F2" w14:textId="4E87C37A" w:rsidR="00C806DB" w:rsidRPr="008A259A" w:rsidDel="00661ED2" w:rsidRDefault="00C806DB" w:rsidP="00BE55EF">
      <w:pPr>
        <w:pStyle w:val="Ttulo3"/>
        <w:rPr>
          <w:del w:id="2309" w:author="Willian" w:date="2016-10-24T16:44:00Z"/>
        </w:rPr>
        <w:pPrChange w:id="2310" w:author="Willian" w:date="2017-01-14T14:37:00Z">
          <w:pPr>
            <w:pStyle w:val="PargrafodaLista"/>
            <w:numPr>
              <w:numId w:val="40"/>
            </w:numPr>
            <w:ind w:hanging="360"/>
          </w:pPr>
        </w:pPrChange>
      </w:pPr>
      <w:del w:id="2311" w:author="Willian" w:date="2016-10-24T16:44:00Z">
        <w:r w:rsidRPr="008A259A" w:rsidDel="00661ED2">
          <w:delText>Veja o artigo completo da Wikipédia: https://pt.wikipedia.org/wiki/Simula</w:delText>
        </w:r>
      </w:del>
    </w:p>
    <w:p w14:paraId="14CC791E" w14:textId="15CAA7A9" w:rsidR="00900C90" w:rsidDel="00F3227C" w:rsidRDefault="00900C90" w:rsidP="00BE55EF">
      <w:pPr>
        <w:pStyle w:val="Ttulo3"/>
        <w:rPr>
          <w:del w:id="2312" w:author="Willian" w:date="2017-01-04T00:01:00Z"/>
        </w:rPr>
        <w:pPrChange w:id="2313" w:author="Willian" w:date="2017-01-14T14:37:00Z">
          <w:pPr/>
        </w:pPrChange>
      </w:pPr>
    </w:p>
    <w:p w14:paraId="0072EFF8" w14:textId="7DDBFED5" w:rsidR="00900C90" w:rsidDel="00F3227C" w:rsidRDefault="00900C90" w:rsidP="00BE55EF">
      <w:pPr>
        <w:pStyle w:val="Ttulo3"/>
        <w:rPr>
          <w:del w:id="2314" w:author="Willian" w:date="2017-01-04T00:01:00Z"/>
          <w:color w:val="7F7F7F" w:themeColor="text1" w:themeTint="80"/>
          <w:sz w:val="24"/>
        </w:rPr>
        <w:pPrChange w:id="2315" w:author="Willian" w:date="2017-01-14T14:37:00Z">
          <w:pPr>
            <w:pStyle w:val="Ttulo3"/>
          </w:pPr>
        </w:pPrChange>
      </w:pPr>
      <w:del w:id="2316" w:author="Willian" w:date="2017-01-04T00:01:00Z">
        <w:r w:rsidRPr="00900C90" w:rsidDel="00F3227C">
          <w:rPr>
            <w:color w:val="7F7F7F" w:themeColor="text1" w:themeTint="80"/>
            <w:sz w:val="24"/>
          </w:rPr>
          <w:delText>Conheça todas as referências utilizadas pelo autor para elaboração dessa aula no Livro do Aluno</w:delText>
        </w:r>
      </w:del>
    </w:p>
    <w:p w14:paraId="534F2F24" w14:textId="59DAF704" w:rsidR="00900C90" w:rsidRPr="00900C90" w:rsidDel="00E02F61" w:rsidRDefault="00900C90" w:rsidP="00BE55EF">
      <w:pPr>
        <w:pStyle w:val="Ttulo3"/>
        <w:rPr>
          <w:del w:id="2317" w:author="Willian" w:date="2017-01-08T00:21:00Z"/>
        </w:rPr>
        <w:pPrChange w:id="2318" w:author="Willian" w:date="2017-01-14T14:37:00Z">
          <w:pPr/>
        </w:pPrChange>
      </w:pPr>
    </w:p>
    <w:p w14:paraId="3FA082AB" w14:textId="7692B954" w:rsidR="000508D2" w:rsidRPr="008A259A" w:rsidDel="00661ED2" w:rsidRDefault="00900C90" w:rsidP="00BE55EF">
      <w:pPr>
        <w:pStyle w:val="Ttulo3"/>
        <w:rPr>
          <w:del w:id="2319" w:author="Willian" w:date="2016-10-24T16:44:00Z"/>
        </w:rPr>
        <w:pPrChange w:id="2320" w:author="Willian" w:date="2017-01-14T14:37:00Z">
          <w:pPr>
            <w:spacing w:line="300" w:lineRule="auto"/>
          </w:pPr>
        </w:pPrChange>
      </w:pPr>
      <w:del w:id="2321" w:author="Willian" w:date="2016-10-24T16:44:00Z">
        <w:r w:rsidDel="00661ED2">
          <w:delText>Pendente</w:delText>
        </w:r>
      </w:del>
    </w:p>
    <w:p w14:paraId="0BC1BDC7" w14:textId="40433137" w:rsidR="000508D2" w:rsidRPr="008A259A" w:rsidDel="00E02F61" w:rsidRDefault="000508D2" w:rsidP="00BE55EF">
      <w:pPr>
        <w:pStyle w:val="Ttulo3"/>
        <w:rPr>
          <w:del w:id="2322" w:author="Willian" w:date="2017-01-08T00:21:00Z"/>
        </w:rPr>
        <w:pPrChange w:id="2323" w:author="Willian" w:date="2017-01-14T14:37:00Z">
          <w:pPr>
            <w:spacing w:line="300" w:lineRule="auto"/>
          </w:pPr>
        </w:pPrChange>
      </w:pPr>
    </w:p>
    <w:p w14:paraId="229A4519" w14:textId="6CC3DFDF" w:rsidR="000508D2" w:rsidRPr="008A259A" w:rsidDel="00E02F61" w:rsidRDefault="000508D2" w:rsidP="00BE55EF">
      <w:pPr>
        <w:pStyle w:val="Ttulo3"/>
        <w:rPr>
          <w:del w:id="2324" w:author="Willian" w:date="2017-01-08T00:21:00Z"/>
        </w:rPr>
        <w:pPrChange w:id="2325" w:author="Willian" w:date="2017-01-14T14:37:00Z">
          <w:pPr>
            <w:spacing w:line="300" w:lineRule="auto"/>
          </w:pPr>
        </w:pPrChange>
      </w:pPr>
    </w:p>
    <w:p w14:paraId="1359A6B4" w14:textId="3170667F" w:rsidR="000508D2" w:rsidRPr="008A259A" w:rsidDel="00E02F61" w:rsidRDefault="000508D2" w:rsidP="00BE55EF">
      <w:pPr>
        <w:pStyle w:val="Ttulo3"/>
        <w:rPr>
          <w:del w:id="2326" w:author="Willian" w:date="2017-01-08T00:21:00Z"/>
        </w:rPr>
        <w:pPrChange w:id="2327" w:author="Willian" w:date="2017-01-14T14:37:00Z">
          <w:pPr>
            <w:spacing w:line="300" w:lineRule="auto"/>
          </w:pPr>
        </w:pPrChange>
      </w:pPr>
    </w:p>
    <w:p w14:paraId="715CF9F7" w14:textId="4018F2F9" w:rsidR="000508D2" w:rsidRPr="008A259A" w:rsidDel="00E02F61" w:rsidRDefault="000508D2" w:rsidP="00BE55EF">
      <w:pPr>
        <w:pStyle w:val="Ttulo3"/>
        <w:rPr>
          <w:del w:id="2328" w:author="Willian" w:date="2017-01-08T00:21:00Z"/>
        </w:rPr>
        <w:pPrChange w:id="2329" w:author="Willian" w:date="2017-01-14T14:37:00Z">
          <w:pPr>
            <w:spacing w:line="300" w:lineRule="auto"/>
          </w:pPr>
        </w:pPrChange>
      </w:pPr>
    </w:p>
    <w:p w14:paraId="16EE69E0" w14:textId="182E1652" w:rsidR="000508D2" w:rsidRPr="008A259A" w:rsidDel="00E02F61" w:rsidRDefault="000508D2" w:rsidP="00BE55EF">
      <w:pPr>
        <w:pStyle w:val="Ttulo3"/>
        <w:rPr>
          <w:del w:id="2330" w:author="Willian" w:date="2017-01-08T00:21:00Z"/>
        </w:rPr>
        <w:pPrChange w:id="2331" w:author="Willian" w:date="2017-01-14T14:37:00Z">
          <w:pPr/>
        </w:pPrChange>
      </w:pPr>
    </w:p>
    <w:p w14:paraId="7614FD2E" w14:textId="7F369E8A" w:rsidR="00BE55EF" w:rsidRDefault="00BE55EF" w:rsidP="00BE55EF">
      <w:pPr>
        <w:pStyle w:val="Ttulo3"/>
        <w:rPr>
          <w:ins w:id="2332" w:author="Willian" w:date="2017-01-15T00:22:00Z"/>
        </w:rPr>
      </w:pPr>
      <w:ins w:id="2333" w:author="Willian" w:date="2017-01-14T14:38:00Z">
        <w:r>
          <w:t>3.1.</w:t>
        </w:r>
        <w:r>
          <w:tab/>
          <w:t>Expressões Closure</w:t>
        </w:r>
      </w:ins>
    </w:p>
    <w:p w14:paraId="7C7FE819" w14:textId="2F2B3965" w:rsidR="00B86645" w:rsidRDefault="00B86645" w:rsidP="00B86645">
      <w:pPr>
        <w:rPr>
          <w:ins w:id="2334" w:author="Willian" w:date="2017-01-15T00:28:00Z"/>
        </w:rPr>
        <w:pPrChange w:id="2335" w:author="Willian" w:date="2017-01-15T00:22:00Z">
          <w:pPr>
            <w:pStyle w:val="Ttulo3"/>
          </w:pPr>
        </w:pPrChange>
      </w:pPr>
      <w:ins w:id="2336" w:author="Willian" w:date="2017-01-15T00:24:00Z">
        <w:r>
          <w:t>Educador, para explicar o que são closures, comece explicando que o</w:t>
        </w:r>
      </w:ins>
      <w:ins w:id="2337" w:author="Willian" w:date="2017-01-15T00:22:00Z">
        <w:r>
          <w:t xml:space="preserve"> aninhamento de funções </w:t>
        </w:r>
      </w:ins>
      <w:ins w:id="2338" w:author="Willian" w:date="2017-01-15T00:23:00Z">
        <w:r>
          <w:t>é possível em Swift, mas o problema é que o código fique complexo e pouco legível. Ao invés de fazer estes aninhamentos</w:t>
        </w:r>
      </w:ins>
      <w:ins w:id="2339" w:author="Willian" w:date="2017-01-15T00:24:00Z">
        <w:r>
          <w:t xml:space="preserve"> </w:t>
        </w:r>
      </w:ins>
      <w:ins w:id="2340" w:author="Willian" w:date="2017-01-15T00:25:00Z">
        <w:r>
          <w:t>utiliza</w:t>
        </w:r>
      </w:ins>
      <w:ins w:id="2341" w:author="Willian" w:date="2017-01-15T00:24:00Z">
        <w:r>
          <w:t>-</w:t>
        </w:r>
      </w:ins>
      <w:ins w:id="2342" w:author="Willian" w:date="2017-01-15T00:25:00Z">
        <w:r>
          <w:t xml:space="preserve">se os </w:t>
        </w:r>
        <w:r w:rsidRPr="00B86645">
          <w:rPr>
            <w:b/>
            <w:rPrChange w:id="2343" w:author="Willian" w:date="2017-01-15T00:25:00Z">
              <w:rPr/>
            </w:rPrChange>
          </w:rPr>
          <w:t>closures</w:t>
        </w:r>
        <w:r>
          <w:t>, que</w:t>
        </w:r>
      </w:ins>
      <w:ins w:id="2344" w:author="Willian" w:date="2017-01-15T00:26:00Z">
        <w:r>
          <w:t xml:space="preserve"> </w:t>
        </w:r>
        <w:r w:rsidRPr="00B86645">
          <w:rPr>
            <w:b/>
            <w:rPrChange w:id="2345" w:author="Willian" w:date="2017-01-15T00:27:00Z">
              <w:rPr/>
            </w:rPrChange>
          </w:rPr>
          <w:t>otimizam a escrita</w:t>
        </w:r>
        <w:r>
          <w:t xml:space="preserve"> de certos algoritmos  sem diminuir sua clareza ou intenção, isso atrav</w:t>
        </w:r>
      </w:ins>
      <w:ins w:id="2346" w:author="Willian" w:date="2017-01-15T00:27:00Z">
        <w:r>
          <w:t>és de blocos de códigos escritos inline em uma sintaxe breve e focada.</w:t>
        </w:r>
      </w:ins>
      <w:ins w:id="2347" w:author="Willian" w:date="2017-01-15T00:28:00Z">
        <w:r>
          <w:t xml:space="preserve"> Vejamos exemplos mais a frente.</w:t>
        </w:r>
      </w:ins>
    </w:p>
    <w:p w14:paraId="336E727F" w14:textId="77777777" w:rsidR="00B86645" w:rsidRPr="00B86645" w:rsidRDefault="00B86645" w:rsidP="00B86645">
      <w:pPr>
        <w:rPr>
          <w:ins w:id="2348" w:author="Willian" w:date="2017-01-14T14:38:00Z"/>
          <w:rPrChange w:id="2349" w:author="Willian" w:date="2017-01-15T00:25:00Z">
            <w:rPr>
              <w:ins w:id="2350" w:author="Willian" w:date="2017-01-14T14:38:00Z"/>
            </w:rPr>
          </w:rPrChange>
        </w:rPr>
        <w:pPrChange w:id="2351" w:author="Willian" w:date="2017-01-15T00:22:00Z">
          <w:pPr>
            <w:pStyle w:val="Ttulo3"/>
          </w:pPr>
        </w:pPrChange>
      </w:pPr>
    </w:p>
    <w:p w14:paraId="1E41D76E" w14:textId="77777777" w:rsidR="00BE55EF" w:rsidRDefault="00BE55EF" w:rsidP="00BE55EF">
      <w:pPr>
        <w:pStyle w:val="Ttulo4"/>
        <w:rPr>
          <w:ins w:id="2352" w:author="Willian" w:date="2017-01-15T00:28:00Z"/>
        </w:rPr>
      </w:pPr>
      <w:ins w:id="2353" w:author="Willian" w:date="2017-01-14T14:38:00Z">
        <w:r>
          <w:t>3.1.1.</w:t>
        </w:r>
        <w:r>
          <w:tab/>
          <w:t>O método de ordenação</w:t>
        </w:r>
      </w:ins>
    </w:p>
    <w:p w14:paraId="2845A791" w14:textId="4C2651E0" w:rsidR="00B86645" w:rsidRDefault="00CD2D64" w:rsidP="00B86645">
      <w:pPr>
        <w:rPr>
          <w:ins w:id="2354" w:author="Willian" w:date="2017-01-15T00:55:00Z"/>
        </w:rPr>
        <w:pPrChange w:id="2355" w:author="Willian" w:date="2017-01-15T00:28:00Z">
          <w:pPr>
            <w:pStyle w:val="Ttulo4"/>
          </w:pPr>
        </w:pPrChange>
      </w:pPr>
      <w:ins w:id="2356" w:author="Willian" w:date="2017-01-15T00:31:00Z">
        <w:r>
          <w:t xml:space="preserve">O método </w:t>
        </w:r>
        <w:r>
          <w:rPr>
            <w:b/>
          </w:rPr>
          <w:t>sorted(by:)</w:t>
        </w:r>
        <w:r>
          <w:rPr>
            <w:b/>
          </w:rPr>
          <w:t xml:space="preserve"> </w:t>
        </w:r>
        <w:r>
          <w:t>é um método de ordenação que classifica um array de valores de um tipo espec</w:t>
        </w:r>
      </w:ins>
      <w:ins w:id="2357" w:author="Willian" w:date="2017-01-15T00:32:00Z">
        <w:r>
          <w:t xml:space="preserve">ífico, com base numa saída ordenada por um closure. No caso do exemplo, </w:t>
        </w:r>
      </w:ins>
      <w:ins w:id="2358" w:author="Willian" w:date="2017-01-15T00:33:00Z">
        <w:r>
          <w:t>é um array de Strings de nomes que queremos ordenar em ordem alfabética reversa</w:t>
        </w:r>
      </w:ins>
      <w:ins w:id="2359" w:author="Willian" w:date="2017-01-15T00:38:00Z">
        <w:r>
          <w:t xml:space="preserve">. Então </w:t>
        </w:r>
      </w:ins>
      <w:ins w:id="2360" w:author="Willian" w:date="2017-01-15T00:39:00Z">
        <w:r>
          <w:t>definimos uma função que retorna um valor true se uma String 1 for maior que uma String 2</w:t>
        </w:r>
      </w:ins>
      <w:ins w:id="2361" w:author="Willian" w:date="2017-01-15T00:41:00Z">
        <w:r w:rsidR="00A00AB0">
          <w:t>, significa um caractere aparece ante</w:t>
        </w:r>
      </w:ins>
      <w:ins w:id="2362" w:author="Willian" w:date="2017-01-15T00:42:00Z">
        <w:r w:rsidR="00A00AB0">
          <w:t>s no alfabeto do que outro,</w:t>
        </w:r>
      </w:ins>
      <w:ins w:id="2363" w:author="Willian" w:date="2017-01-15T00:43:00Z">
        <w:r w:rsidR="00A00AB0">
          <w:t xml:space="preserve"> então esse segundo é maior que o primeiro. E </w:t>
        </w:r>
      </w:ins>
      <w:ins w:id="2364" w:author="Willian" w:date="2017-01-15T00:44:00Z">
        <w:r w:rsidR="00A00AB0">
          <w:t xml:space="preserve">colocamos esta função na definição do método de ordenação, assim uma </w:t>
        </w:r>
      </w:ins>
      <w:ins w:id="2365" w:author="Willian" w:date="2017-01-15T00:45:00Z">
        <w:r w:rsidR="00A00AB0">
          <w:t>variável receberá um array de strings em ordem alfabética reversa.</w:t>
        </w:r>
      </w:ins>
    </w:p>
    <w:p w14:paraId="02C831A4" w14:textId="77777777" w:rsidR="006404D1" w:rsidRDefault="006404D1" w:rsidP="00B86645">
      <w:pPr>
        <w:rPr>
          <w:ins w:id="2366" w:author="Willian" w:date="2017-01-15T00:55:00Z"/>
        </w:rPr>
        <w:pPrChange w:id="2367" w:author="Willian" w:date="2017-01-15T00:28:00Z">
          <w:pPr>
            <w:pStyle w:val="Ttulo4"/>
          </w:pPr>
        </w:pPrChange>
      </w:pPr>
    </w:p>
    <w:p w14:paraId="55250165" w14:textId="77777777" w:rsidR="006404D1" w:rsidRPr="00CD2D64" w:rsidRDefault="006404D1" w:rsidP="00B86645">
      <w:pPr>
        <w:rPr>
          <w:ins w:id="2368" w:author="Willian" w:date="2017-01-14T14:38:00Z"/>
          <w:rPrChange w:id="2369" w:author="Willian" w:date="2017-01-15T00:31:00Z">
            <w:rPr>
              <w:ins w:id="2370" w:author="Willian" w:date="2017-01-14T14:38:00Z"/>
            </w:rPr>
          </w:rPrChange>
        </w:rPr>
        <w:pPrChange w:id="2371" w:author="Willian" w:date="2017-01-15T00:28:00Z">
          <w:pPr>
            <w:pStyle w:val="Ttulo4"/>
          </w:pPr>
        </w:pPrChange>
      </w:pPr>
    </w:p>
    <w:p w14:paraId="5EF26B67" w14:textId="77777777" w:rsidR="00BE55EF" w:rsidRDefault="00BE55EF" w:rsidP="00BE55EF">
      <w:pPr>
        <w:pStyle w:val="Ttulo3"/>
        <w:rPr>
          <w:ins w:id="2372" w:author="Willian" w:date="2017-01-15T00:48:00Z"/>
        </w:rPr>
      </w:pPr>
      <w:ins w:id="2373" w:author="Willian" w:date="2017-01-14T14:38:00Z">
        <w:r>
          <w:t>3.2.</w:t>
        </w:r>
        <w:r>
          <w:tab/>
          <w:t>Sintaxe de um closure</w:t>
        </w:r>
      </w:ins>
    </w:p>
    <w:p w14:paraId="79D86183" w14:textId="1D380749" w:rsidR="00A00AB0" w:rsidRDefault="00A00AB0" w:rsidP="00A00AB0">
      <w:pPr>
        <w:rPr>
          <w:ins w:id="2374" w:author="Willian" w:date="2017-01-15T00:54:00Z"/>
        </w:rPr>
        <w:pPrChange w:id="2375" w:author="Willian" w:date="2017-01-15T00:48:00Z">
          <w:pPr>
            <w:pStyle w:val="Ttulo3"/>
          </w:pPr>
        </w:pPrChange>
      </w:pPr>
      <w:ins w:id="2376" w:author="Willian" w:date="2017-01-15T00:48:00Z">
        <w:r>
          <w:t>Dado o exemplo anterior, agora vamos substitur a funç</w:t>
        </w:r>
      </w:ins>
      <w:ins w:id="2377" w:author="Willian" w:date="2017-01-15T00:49:00Z">
        <w:r>
          <w:t>ão por um closure, onde os parâmetros e retorno</w:t>
        </w:r>
      </w:ins>
      <w:ins w:id="2378" w:author="Willian" w:date="2017-01-15T00:50:00Z">
        <w:r>
          <w:t xml:space="preserve"> </w:t>
        </w:r>
        <w:r>
          <w:t xml:space="preserve">(que antes foi a função backward) </w:t>
        </w:r>
      </w:ins>
      <w:ins w:id="2379" w:author="Willian" w:date="2017-01-15T00:49:00Z">
        <w:r>
          <w:t>deste closure</w:t>
        </w:r>
      </w:ins>
      <w:ins w:id="2380" w:author="Willian" w:date="2017-01-15T00:50:00Z">
        <w:r>
          <w:t xml:space="preserve"> inline</w:t>
        </w:r>
      </w:ins>
      <w:ins w:id="2381" w:author="Willian" w:date="2017-01-15T00:51:00Z">
        <w:r>
          <w:t>, agora escritos dentro das chaves</w:t>
        </w:r>
      </w:ins>
      <w:ins w:id="2382" w:author="Willian" w:date="2017-01-15T00:52:00Z">
        <w:r w:rsidR="006404D1">
          <w:t xml:space="preserve">. A palavra reservada </w:t>
        </w:r>
        <w:r w:rsidR="006404D1" w:rsidRPr="006404D1">
          <w:rPr>
            <w:b/>
            <w:rPrChange w:id="2383" w:author="Willian" w:date="2017-01-15T00:52:00Z">
              <w:rPr/>
            </w:rPrChange>
          </w:rPr>
          <w:t>in</w:t>
        </w:r>
        <w:r w:rsidR="006404D1">
          <w:rPr>
            <w:b/>
          </w:rPr>
          <w:t xml:space="preserve"> </w:t>
        </w:r>
        <w:r w:rsidR="006404D1">
          <w:t>indica que a definiç</w:t>
        </w:r>
      </w:ins>
      <w:ins w:id="2384" w:author="Willian" w:date="2017-01-15T00:53:00Z">
        <w:r w:rsidR="006404D1">
          <w:t xml:space="preserve">ão dos parâmetros e tipo de retorno terminou e dali </w:t>
        </w:r>
      </w:ins>
      <w:ins w:id="2385" w:author="Willian" w:date="2017-01-15T00:54:00Z">
        <w:r w:rsidR="006404D1">
          <w:t>para</w:t>
        </w:r>
      </w:ins>
      <w:ins w:id="2386" w:author="Willian" w:date="2017-01-15T00:53:00Z">
        <w:r w:rsidR="006404D1">
          <w:t xml:space="preserve"> frente tem se o corpo do closure.</w:t>
        </w:r>
      </w:ins>
    </w:p>
    <w:p w14:paraId="17FF2DA1" w14:textId="16F6AE5A" w:rsidR="006404D1" w:rsidRDefault="006404D1" w:rsidP="00A00AB0">
      <w:pPr>
        <w:rPr>
          <w:ins w:id="2387" w:author="Willian" w:date="2017-01-15T00:54:00Z"/>
        </w:rPr>
        <w:pPrChange w:id="2388" w:author="Willian" w:date="2017-01-15T00:48:00Z">
          <w:pPr>
            <w:pStyle w:val="Ttulo3"/>
          </w:pPr>
        </w:pPrChange>
      </w:pPr>
      <w:ins w:id="2389" w:author="Willian" w:date="2017-01-15T00:54:00Z">
        <w:r>
          <w:t xml:space="preserve">Com este último exemplo vemos que o closure é capaz de simplificar </w:t>
        </w:r>
      </w:ins>
      <w:ins w:id="2390" w:author="Willian" w:date="2017-01-15T01:08:00Z">
        <w:r w:rsidR="00EB371C">
          <w:t>a quantidade de código que no caso uma função poderia requere</w:t>
        </w:r>
      </w:ins>
      <w:ins w:id="2391" w:author="Willian" w:date="2017-01-15T01:09:00Z">
        <w:r w:rsidR="00EB371C">
          <w:t>r.</w:t>
        </w:r>
      </w:ins>
    </w:p>
    <w:p w14:paraId="09B4BA19" w14:textId="77777777" w:rsidR="006404D1" w:rsidRPr="006404D1" w:rsidRDefault="006404D1" w:rsidP="00A00AB0">
      <w:pPr>
        <w:rPr>
          <w:ins w:id="2392" w:author="Willian" w:date="2017-01-14T14:38:00Z"/>
          <w:rPrChange w:id="2393" w:author="Willian" w:date="2017-01-15T00:52:00Z">
            <w:rPr>
              <w:ins w:id="2394" w:author="Willian" w:date="2017-01-14T14:38:00Z"/>
            </w:rPr>
          </w:rPrChange>
        </w:rPr>
        <w:pPrChange w:id="2395" w:author="Willian" w:date="2017-01-15T00:48:00Z">
          <w:pPr>
            <w:pStyle w:val="Ttulo3"/>
          </w:pPr>
        </w:pPrChange>
      </w:pPr>
    </w:p>
    <w:p w14:paraId="150F4375" w14:textId="77777777" w:rsidR="00BE55EF" w:rsidRDefault="00BE55EF" w:rsidP="00BE55EF">
      <w:pPr>
        <w:pStyle w:val="Ttulo4"/>
        <w:rPr>
          <w:ins w:id="2396" w:author="Willian" w:date="2017-01-15T00:55:00Z"/>
        </w:rPr>
      </w:pPr>
      <w:ins w:id="2397" w:author="Willian" w:date="2017-01-14T14:38:00Z">
        <w:r>
          <w:t>3.2.1.</w:t>
        </w:r>
        <w:r>
          <w:tab/>
          <w:t>Inferindo tipo pelo contexto</w:t>
        </w:r>
      </w:ins>
    </w:p>
    <w:p w14:paraId="14725F8C" w14:textId="0D404C57" w:rsidR="006404D1" w:rsidRPr="00EB371C" w:rsidRDefault="006404D1" w:rsidP="006404D1">
      <w:pPr>
        <w:rPr>
          <w:ins w:id="2398" w:author="Willian" w:date="2017-01-15T00:56:00Z"/>
          <w:rPrChange w:id="2399" w:author="Willian" w:date="2017-01-15T01:05:00Z">
            <w:rPr>
              <w:ins w:id="2400" w:author="Willian" w:date="2017-01-15T00:56:00Z"/>
            </w:rPr>
          </w:rPrChange>
        </w:rPr>
        <w:pPrChange w:id="2401" w:author="Willian" w:date="2017-01-15T00:55:00Z">
          <w:pPr>
            <w:pStyle w:val="Ttulo4"/>
          </w:pPr>
        </w:pPrChange>
      </w:pPr>
      <w:ins w:id="2402" w:author="Willian" w:date="2017-01-15T01:01:00Z">
        <w:r>
          <w:t xml:space="preserve">Educador, </w:t>
        </w:r>
      </w:ins>
      <w:ins w:id="2403" w:author="Willian" w:date="2017-01-15T01:02:00Z">
        <w:r w:rsidR="00EB371C">
          <w:t xml:space="preserve">ainda utilizando o exemplo do método </w:t>
        </w:r>
      </w:ins>
      <w:ins w:id="2404" w:author="Willian" w:date="2017-01-15T01:03:00Z">
        <w:r w:rsidR="00EB371C">
          <w:rPr>
            <w:b/>
          </w:rPr>
          <w:t>sorted(by:)</w:t>
        </w:r>
        <w:r w:rsidR="00EB371C">
          <w:t xml:space="preserve"> vemos que não é necessário </w:t>
        </w:r>
      </w:ins>
      <w:ins w:id="2405" w:author="Willian" w:date="2017-01-15T01:06:00Z">
        <w:r w:rsidR="00EB371C">
          <w:t>definir</w:t>
        </w:r>
      </w:ins>
      <w:ins w:id="2406" w:author="Willian" w:date="2017-01-15T01:03:00Z">
        <w:r w:rsidR="00EB371C">
          <w:t xml:space="preserve"> o tipo de retorno, pois ele é chamad</w:t>
        </w:r>
      </w:ins>
      <w:ins w:id="2407" w:author="Willian" w:date="2017-01-15T01:04:00Z">
        <w:r w:rsidR="00EB371C">
          <w:t>o de um array de Strings, então o tipo de</w:t>
        </w:r>
      </w:ins>
      <w:ins w:id="2408" w:author="Willian" w:date="2017-01-15T01:06:00Z">
        <w:r w:rsidR="00EB371C">
          <w:t xml:space="preserve"> </w:t>
        </w:r>
      </w:ins>
      <w:ins w:id="2409" w:author="Willian" w:date="2017-01-15T01:07:00Z">
        <w:r w:rsidR="00EB371C">
          <w:t>parâmetros e</w:t>
        </w:r>
      </w:ins>
      <w:ins w:id="2410" w:author="Willian" w:date="2017-01-15T01:04:00Z">
        <w:r w:rsidR="00EB371C">
          <w:t xml:space="preserve"> retorno do closure</w:t>
        </w:r>
      </w:ins>
      <w:ins w:id="2411" w:author="Willian" w:date="2017-01-15T01:07:00Z">
        <w:r w:rsidR="00EB371C">
          <w:t>, não precisam ser escritos em seu argumento pois</w:t>
        </w:r>
      </w:ins>
      <w:ins w:id="2412" w:author="Willian" w:date="2017-01-15T01:04:00Z">
        <w:r w:rsidR="00EB371C">
          <w:t xml:space="preserve"> </w:t>
        </w:r>
      </w:ins>
      <w:ins w:id="2413" w:author="Willian" w:date="2017-01-15T01:07:00Z">
        <w:r w:rsidR="00EB371C">
          <w:t>são</w:t>
        </w:r>
      </w:ins>
      <w:ins w:id="2414" w:author="Willian" w:date="2017-01-15T01:04:00Z">
        <w:r w:rsidR="00EB371C">
          <w:t xml:space="preserve"> definido</w:t>
        </w:r>
      </w:ins>
      <w:ins w:id="2415" w:author="Willian" w:date="2017-01-15T01:07:00Z">
        <w:r w:rsidR="00EB371C">
          <w:t>s</w:t>
        </w:r>
      </w:ins>
      <w:ins w:id="2416" w:author="Willian" w:date="2017-01-15T01:04:00Z">
        <w:r w:rsidR="00EB371C">
          <w:t xml:space="preserve"> pelo contexto, logo </w:t>
        </w:r>
      </w:ins>
      <w:ins w:id="2417" w:author="Willian" w:date="2017-01-15T01:05:00Z">
        <w:r w:rsidR="00EB371C">
          <w:t>o argumento deste método</w:t>
        </w:r>
      </w:ins>
      <w:ins w:id="2418" w:author="Willian" w:date="2017-01-15T01:04:00Z">
        <w:r w:rsidR="00EB371C">
          <w:t xml:space="preserve"> será do tipo </w:t>
        </w:r>
      </w:ins>
      <w:ins w:id="2419" w:author="Willian" w:date="2017-01-15T01:05:00Z">
        <w:r w:rsidR="00EB371C">
          <w:rPr>
            <w:b/>
          </w:rPr>
          <w:t>(String, String) -&gt; Bool</w:t>
        </w:r>
        <w:r w:rsidR="00EB371C">
          <w:t>.</w:t>
        </w:r>
      </w:ins>
    </w:p>
    <w:p w14:paraId="108B5F95" w14:textId="77777777" w:rsidR="00EB371C" w:rsidRDefault="00EB371C" w:rsidP="00BE55EF">
      <w:pPr>
        <w:pStyle w:val="Ttulo4"/>
        <w:rPr>
          <w:ins w:id="2420" w:author="Willian" w:date="2017-01-15T01:09:00Z"/>
        </w:rPr>
      </w:pPr>
    </w:p>
    <w:p w14:paraId="059BAEB5" w14:textId="77777777" w:rsidR="00BE55EF" w:rsidRDefault="00BE55EF" w:rsidP="00BE55EF">
      <w:pPr>
        <w:pStyle w:val="Ttulo4"/>
        <w:rPr>
          <w:ins w:id="2421" w:author="Willian" w:date="2017-01-15T01:09:00Z"/>
        </w:rPr>
      </w:pPr>
      <w:ins w:id="2422" w:author="Willian" w:date="2017-01-14T14:38:00Z">
        <w:r>
          <w:t>3.2.2.</w:t>
        </w:r>
        <w:r>
          <w:tab/>
          <w:t>Retornos implícitos em closures com uma única expressão</w:t>
        </w:r>
      </w:ins>
    </w:p>
    <w:p w14:paraId="4DDE8309" w14:textId="24C9255D" w:rsidR="00EB371C" w:rsidRDefault="00EB371C" w:rsidP="00EB371C">
      <w:pPr>
        <w:rPr>
          <w:ins w:id="2423" w:author="Willian" w:date="2017-01-15T01:13:00Z"/>
        </w:rPr>
        <w:pPrChange w:id="2424" w:author="Willian" w:date="2017-01-15T01:09:00Z">
          <w:pPr>
            <w:pStyle w:val="Ttulo4"/>
          </w:pPr>
        </w:pPrChange>
      </w:pPr>
      <w:ins w:id="2425" w:author="Willian" w:date="2017-01-15T01:11:00Z">
        <w:r>
          <w:t xml:space="preserve">Educador, a palavra reservada </w:t>
        </w:r>
        <w:r>
          <w:rPr>
            <w:b/>
          </w:rPr>
          <w:t>in</w:t>
        </w:r>
        <w:r>
          <w:t xml:space="preserve"> pode ser omitida da declaração do closure, como visto no exemplo. No caso deste método de </w:t>
        </w:r>
      </w:ins>
      <w:ins w:id="2426" w:author="Willian" w:date="2017-01-15T01:12:00Z">
        <w:r>
          <w:t xml:space="preserve">ordenação, está claro que o closure deve devolver um </w:t>
        </w:r>
        <w:r w:rsidR="00A4737A">
          <w:t xml:space="preserve">valor </w:t>
        </w:r>
        <w:r w:rsidR="00976259">
          <w:rPr>
            <w:b/>
          </w:rPr>
          <w:t>Bool</w:t>
        </w:r>
        <w:r w:rsidR="00976259">
          <w:t xml:space="preserve"> para o método, pois n</w:t>
        </w:r>
      </w:ins>
      <w:ins w:id="2427" w:author="Willian" w:date="2017-01-15T01:13:00Z">
        <w:r w:rsidR="00976259">
          <w:t>ão possui expressão ambígua. Ainda é possível reduzir o closure ainda mais.</w:t>
        </w:r>
      </w:ins>
    </w:p>
    <w:p w14:paraId="65F2D779" w14:textId="77777777" w:rsidR="00976259" w:rsidRPr="00976259" w:rsidRDefault="00976259" w:rsidP="00EB371C">
      <w:pPr>
        <w:rPr>
          <w:ins w:id="2428" w:author="Willian" w:date="2017-01-14T14:38:00Z"/>
          <w:rPrChange w:id="2429" w:author="Willian" w:date="2017-01-15T01:12:00Z">
            <w:rPr>
              <w:ins w:id="2430" w:author="Willian" w:date="2017-01-14T14:38:00Z"/>
            </w:rPr>
          </w:rPrChange>
        </w:rPr>
        <w:pPrChange w:id="2431" w:author="Willian" w:date="2017-01-15T01:09:00Z">
          <w:pPr>
            <w:pStyle w:val="Ttulo4"/>
          </w:pPr>
        </w:pPrChange>
      </w:pPr>
    </w:p>
    <w:p w14:paraId="408A0901" w14:textId="77777777" w:rsidR="00BE55EF" w:rsidRDefault="00BE55EF" w:rsidP="00BE55EF">
      <w:pPr>
        <w:pStyle w:val="Ttulo4"/>
        <w:rPr>
          <w:ins w:id="2432" w:author="Willian" w:date="2017-01-15T01:13:00Z"/>
        </w:rPr>
      </w:pPr>
      <w:ins w:id="2433" w:author="Willian" w:date="2017-01-14T14:38:00Z">
        <w:r>
          <w:t>3.2.3.</w:t>
        </w:r>
        <w:r>
          <w:tab/>
          <w:t>Nomes de argumentos taquigráficos</w:t>
        </w:r>
      </w:ins>
    </w:p>
    <w:p w14:paraId="53AB1935" w14:textId="5C4736B4" w:rsidR="00976259" w:rsidRDefault="00976259" w:rsidP="00976259">
      <w:pPr>
        <w:rPr>
          <w:ins w:id="2434" w:author="Willian" w:date="2017-01-15T01:18:00Z"/>
        </w:rPr>
        <w:pPrChange w:id="2435" w:author="Willian" w:date="2017-01-15T01:13:00Z">
          <w:pPr>
            <w:pStyle w:val="Ttulo4"/>
          </w:pPr>
        </w:pPrChange>
      </w:pPr>
      <w:ins w:id="2436" w:author="Willian" w:date="2017-01-15T01:15:00Z">
        <w:r>
          <w:t xml:space="preserve">Educador, é possível ainda omitir a lista de argumentos e como </w:t>
        </w:r>
      </w:ins>
      <w:ins w:id="2437" w:author="Willian" w:date="2017-01-15T01:16:00Z">
        <w:r>
          <w:t>consequência</w:t>
        </w:r>
      </w:ins>
      <w:ins w:id="2438" w:author="Willian" w:date="2017-01-15T01:15:00Z">
        <w:r>
          <w:t xml:space="preserve"> </w:t>
        </w:r>
      </w:ins>
      <w:ins w:id="2439" w:author="Willian" w:date="2017-01-15T01:16:00Z">
        <w:r>
          <w:t xml:space="preserve">a palavra reservada </w:t>
        </w:r>
        <w:r>
          <w:rPr>
            <w:b/>
          </w:rPr>
          <w:t>in</w:t>
        </w:r>
        <w:r>
          <w:t>, utilizando argumentos taquigráficos, que são abrevia</w:t>
        </w:r>
      </w:ins>
      <w:ins w:id="2440" w:author="Willian" w:date="2017-01-15T01:17:00Z">
        <w:r>
          <w:t xml:space="preserve">ções do nome dos argumentos dos métodos. Ele utiliza $0, $1, </w:t>
        </w:r>
      </w:ins>
      <w:ins w:id="2441" w:author="Willian" w:date="2017-01-15T01:18:00Z">
        <w:r>
          <w:t>..., para representar os argumentos do método.</w:t>
        </w:r>
      </w:ins>
    </w:p>
    <w:p w14:paraId="330A84A3" w14:textId="01036171" w:rsidR="00976259" w:rsidRDefault="00976259" w:rsidP="00976259">
      <w:pPr>
        <w:rPr>
          <w:ins w:id="2442" w:author="Willian" w:date="2017-01-15T01:18:00Z"/>
        </w:rPr>
        <w:pPrChange w:id="2443" w:author="Willian" w:date="2017-01-15T01:13:00Z">
          <w:pPr>
            <w:pStyle w:val="Ttulo4"/>
          </w:pPr>
        </w:pPrChange>
      </w:pPr>
      <w:ins w:id="2444" w:author="Willian" w:date="2017-01-15T01:18:00Z">
        <w:r>
          <w:lastRenderedPageBreak/>
          <w:t>Ainda há mais uma simplificação.</w:t>
        </w:r>
      </w:ins>
    </w:p>
    <w:p w14:paraId="6BADAE44" w14:textId="77777777" w:rsidR="00976259" w:rsidRPr="00976259" w:rsidRDefault="00976259" w:rsidP="00976259">
      <w:pPr>
        <w:rPr>
          <w:ins w:id="2445" w:author="Willian" w:date="2017-01-14T14:38:00Z"/>
          <w:rPrChange w:id="2446" w:author="Willian" w:date="2017-01-15T01:16:00Z">
            <w:rPr>
              <w:ins w:id="2447" w:author="Willian" w:date="2017-01-14T14:38:00Z"/>
            </w:rPr>
          </w:rPrChange>
        </w:rPr>
        <w:pPrChange w:id="2448" w:author="Willian" w:date="2017-01-15T01:13:00Z">
          <w:pPr>
            <w:pStyle w:val="Ttulo4"/>
          </w:pPr>
        </w:pPrChange>
      </w:pPr>
    </w:p>
    <w:p w14:paraId="0A884E7F" w14:textId="77777777" w:rsidR="00BE55EF" w:rsidRDefault="00BE55EF" w:rsidP="00BE55EF">
      <w:pPr>
        <w:pStyle w:val="Ttulo4"/>
        <w:rPr>
          <w:ins w:id="2449" w:author="Willian" w:date="2017-01-15T01:18:00Z"/>
        </w:rPr>
      </w:pPr>
      <w:ins w:id="2450" w:author="Willian" w:date="2017-01-14T14:38:00Z">
        <w:r>
          <w:t>3.2.4.</w:t>
        </w:r>
        <w:r>
          <w:tab/>
          <w:t>Métodos de operador</w:t>
        </w:r>
      </w:ins>
    </w:p>
    <w:p w14:paraId="049B1D1A" w14:textId="48F5A69A" w:rsidR="0056224C" w:rsidRDefault="00976259" w:rsidP="00976259">
      <w:pPr>
        <w:rPr>
          <w:ins w:id="2451" w:author="Willian" w:date="2017-01-15T01:24:00Z"/>
        </w:rPr>
        <w:pPrChange w:id="2452" w:author="Willian" w:date="2017-01-15T01:18:00Z">
          <w:pPr>
            <w:pStyle w:val="Ttulo4"/>
          </w:pPr>
        </w:pPrChange>
      </w:pPr>
      <w:ins w:id="2453" w:author="Willian" w:date="2017-01-15T01:19:00Z">
        <w:r>
          <w:t>Educador, explique o comportamento dos operadores de comparação como métodos</w:t>
        </w:r>
      </w:ins>
      <w:ins w:id="2454" w:author="Willian" w:date="2017-01-15T01:20:00Z">
        <w:r>
          <w:t>. Operações de comparação de</w:t>
        </w:r>
      </w:ins>
      <w:ins w:id="2455" w:author="Willian" w:date="2017-01-15T01:21:00Z">
        <w:r>
          <w:t xml:space="preserve">vem emitir um sinal </w:t>
        </w:r>
        <w:r w:rsidRPr="00976259">
          <w:rPr>
            <w:b/>
            <w:rPrChange w:id="2456" w:author="Willian" w:date="2017-01-15T01:21:00Z">
              <w:rPr/>
            </w:rPrChange>
          </w:rPr>
          <w:t>true</w:t>
        </w:r>
        <w:r>
          <w:rPr>
            <w:b/>
          </w:rPr>
          <w:t xml:space="preserve"> </w:t>
        </w:r>
        <w:r>
          <w:t>se a comparação for verdadeira e logicamente, uma comparaç</w:t>
        </w:r>
      </w:ins>
      <w:ins w:id="2457" w:author="Willian" w:date="2017-01-15T01:22:00Z">
        <w:r>
          <w:t>ão é feita sempre entre dois valores, um de cada lado do operador.</w:t>
        </w:r>
        <w:r w:rsidR="0056224C">
          <w:t xml:space="preserve"> No caso do &gt;, o Swift j</w:t>
        </w:r>
      </w:ins>
      <w:ins w:id="2458" w:author="Willian" w:date="2017-01-15T01:23:00Z">
        <w:r w:rsidR="0056224C">
          <w:t>á prevê que os valores estarão do lado esquerdo e direito do comparador</w:t>
        </w:r>
      </w:ins>
      <w:ins w:id="2459" w:author="Willian" w:date="2017-01-15T01:24:00Z">
        <w:r w:rsidR="0056224C">
          <w:t>, sendo desnecessário, para este método de ordenação declarar que há um valor dos dois lados do comparador.</w:t>
        </w:r>
      </w:ins>
    </w:p>
    <w:p w14:paraId="63297836" w14:textId="6C89A1AE" w:rsidR="0056224C" w:rsidRDefault="0056224C" w:rsidP="00976259">
      <w:pPr>
        <w:rPr>
          <w:ins w:id="2460" w:author="Willian" w:date="2017-01-15T01:35:00Z"/>
        </w:rPr>
        <w:pPrChange w:id="2461" w:author="Willian" w:date="2017-01-15T01:18:00Z">
          <w:pPr>
            <w:pStyle w:val="Ttulo4"/>
          </w:pPr>
        </w:pPrChange>
      </w:pPr>
      <w:ins w:id="2462" w:author="Willian" w:date="2017-01-15T01:25:00Z">
        <w:r>
          <w:t xml:space="preserve">Assim concluímos que o método </w:t>
        </w:r>
        <w:r>
          <w:rPr>
            <w:b/>
          </w:rPr>
          <w:t>sorted(by:)</w:t>
        </w:r>
      </w:ins>
      <w:ins w:id="2463" w:author="Willian" w:date="2017-01-15T01:35:00Z">
        <w:r w:rsidR="00BE4861">
          <w:rPr>
            <w:b/>
          </w:rPr>
          <w:t xml:space="preserve"> </w:t>
        </w:r>
        <w:r w:rsidR="00BE4861">
          <w:t xml:space="preserve">necessita apenas do operador &gt; como parâmetro do método. </w:t>
        </w:r>
      </w:ins>
    </w:p>
    <w:p w14:paraId="786241F7" w14:textId="4DAEDE79" w:rsidR="00BE4861" w:rsidRDefault="00BE4861" w:rsidP="00976259">
      <w:pPr>
        <w:rPr>
          <w:ins w:id="2464" w:author="Willian" w:date="2017-01-15T01:44:00Z"/>
        </w:rPr>
        <w:pPrChange w:id="2465" w:author="Willian" w:date="2017-01-15T01:18:00Z">
          <w:pPr>
            <w:pStyle w:val="Ttulo4"/>
          </w:pPr>
        </w:pPrChange>
      </w:pPr>
      <w:ins w:id="2466" w:author="Willian" w:date="2017-01-15T01:35:00Z">
        <w:r>
          <w:t>Mas mesmo tendo todas essas formas de simplificaç</w:t>
        </w:r>
      </w:ins>
      <w:ins w:id="2467" w:author="Willian" w:date="2017-01-15T01:36:00Z">
        <w:r>
          <w:t>ão é sempre melhor fazer a declaração completa para evitar erros.</w:t>
        </w:r>
      </w:ins>
    </w:p>
    <w:p w14:paraId="4899A4CB" w14:textId="77777777" w:rsidR="00BE4861" w:rsidRDefault="00BE4861" w:rsidP="00976259">
      <w:pPr>
        <w:rPr>
          <w:ins w:id="2468" w:author="Willian" w:date="2017-01-15T01:44:00Z"/>
        </w:rPr>
        <w:pPrChange w:id="2469" w:author="Willian" w:date="2017-01-15T01:18:00Z">
          <w:pPr>
            <w:pStyle w:val="Ttulo4"/>
          </w:pPr>
        </w:pPrChange>
      </w:pPr>
    </w:p>
    <w:p w14:paraId="4953DB9C" w14:textId="77777777" w:rsidR="00BE4861" w:rsidRPr="00BE4861" w:rsidRDefault="00BE4861" w:rsidP="00976259">
      <w:pPr>
        <w:rPr>
          <w:ins w:id="2470" w:author="Willian" w:date="2017-01-14T14:38:00Z"/>
          <w:rPrChange w:id="2471" w:author="Willian" w:date="2017-01-15T01:35:00Z">
            <w:rPr>
              <w:ins w:id="2472" w:author="Willian" w:date="2017-01-14T14:38:00Z"/>
            </w:rPr>
          </w:rPrChange>
        </w:rPr>
        <w:pPrChange w:id="2473" w:author="Willian" w:date="2017-01-15T01:18:00Z">
          <w:pPr>
            <w:pStyle w:val="Ttulo4"/>
          </w:pPr>
        </w:pPrChange>
      </w:pPr>
    </w:p>
    <w:p w14:paraId="2A381D87" w14:textId="77777777" w:rsidR="00BE55EF" w:rsidRDefault="00BE55EF" w:rsidP="00BE55EF">
      <w:pPr>
        <w:pStyle w:val="Ttulo3"/>
        <w:rPr>
          <w:ins w:id="2474" w:author="Willian" w:date="2017-01-15T01:44:00Z"/>
        </w:rPr>
      </w:pPr>
      <w:ins w:id="2475" w:author="Willian" w:date="2017-01-14T14:38:00Z">
        <w:r>
          <w:t>3.3.</w:t>
        </w:r>
        <w:r>
          <w:tab/>
          <w:t>Trailling Closures</w:t>
        </w:r>
      </w:ins>
    </w:p>
    <w:p w14:paraId="311CBDAC" w14:textId="78727514" w:rsidR="00BE4861" w:rsidRDefault="00B40B16" w:rsidP="00BE4861">
      <w:pPr>
        <w:rPr>
          <w:ins w:id="2476" w:author="Willian" w:date="2017-01-15T01:54:00Z"/>
        </w:rPr>
        <w:pPrChange w:id="2477" w:author="Willian" w:date="2017-01-15T01:44:00Z">
          <w:pPr>
            <w:pStyle w:val="Ttulo3"/>
          </w:pPr>
        </w:pPrChange>
      </w:pPr>
      <w:ins w:id="2478" w:author="Willian" w:date="2017-01-15T01:45:00Z">
        <w:r>
          <w:t xml:space="preserve">Educador, Trailling Closurer é um closure que pode ser arrastado para fora do método </w:t>
        </w:r>
      </w:ins>
      <w:ins w:id="2479" w:author="Willian" w:date="2017-01-15T01:47:00Z">
        <w:r>
          <w:t>e reaproveita-lo em lugares diferentes. É</w:t>
        </w:r>
      </w:ins>
      <w:ins w:id="2480" w:author="Willian" w:date="2017-01-15T01:45:00Z">
        <w:r>
          <w:t xml:space="preserve"> escrito de</w:t>
        </w:r>
      </w:ins>
      <w:ins w:id="2481" w:author="Willian" w:date="2017-01-15T01:46:00Z">
        <w:r>
          <w:t>pois dos parênteses da chamada da função e não é necessário escrever o rótulo do argumento para a parte do closure na chamada da funç</w:t>
        </w:r>
      </w:ins>
      <w:ins w:id="2482" w:author="Willian" w:date="2017-01-15T01:47:00Z">
        <w:r>
          <w:t>ão. Compare uma chamada de closure convencional e uma de trailling</w:t>
        </w:r>
      </w:ins>
      <w:ins w:id="2483" w:author="Willian" w:date="2017-01-15T01:50:00Z">
        <w:r>
          <w:t xml:space="preserve"> closure</w:t>
        </w:r>
      </w:ins>
      <w:ins w:id="2484" w:author="Willian" w:date="2017-01-15T01:51:00Z">
        <w:r>
          <w:t>. Notar que na chamada convencional, o closure é o único argumento do método, então é possível fornecer essa função como trailling closure</w:t>
        </w:r>
      </w:ins>
      <w:ins w:id="2485" w:author="Willian" w:date="2017-01-15T01:52:00Z">
        <w:r>
          <w:t xml:space="preserve">, sem mesmo os </w:t>
        </w:r>
      </w:ins>
      <w:ins w:id="2486" w:author="Willian" w:date="2017-01-15T01:53:00Z">
        <w:r>
          <w:t xml:space="preserve">“( )” após o nome do método. A função </w:t>
        </w:r>
        <w:r>
          <w:rPr>
            <w:b/>
          </w:rPr>
          <w:t xml:space="preserve">sorted(by:) </w:t>
        </w:r>
        <w:r>
          <w:t xml:space="preserve"> </w:t>
        </w:r>
        <w:r>
          <w:t>se enquadra neste caso. Mostre os exemplos e partamos pa</w:t>
        </w:r>
      </w:ins>
      <w:ins w:id="2487" w:author="Willian" w:date="2017-01-15T01:54:00Z">
        <w:r>
          <w:t>ra as aplicações.</w:t>
        </w:r>
      </w:ins>
    </w:p>
    <w:p w14:paraId="561B82B6" w14:textId="77777777" w:rsidR="00B40B16" w:rsidRPr="00BE4861" w:rsidRDefault="00B40B16" w:rsidP="00BE4861">
      <w:pPr>
        <w:rPr>
          <w:ins w:id="2488" w:author="Willian" w:date="2017-01-14T14:38:00Z"/>
          <w:rPrChange w:id="2489" w:author="Willian" w:date="2017-01-15T01:44:00Z">
            <w:rPr>
              <w:ins w:id="2490" w:author="Willian" w:date="2017-01-14T14:38:00Z"/>
            </w:rPr>
          </w:rPrChange>
        </w:rPr>
        <w:pPrChange w:id="2491" w:author="Willian" w:date="2017-01-15T01:44:00Z">
          <w:pPr>
            <w:pStyle w:val="Ttulo3"/>
          </w:pPr>
        </w:pPrChange>
      </w:pPr>
    </w:p>
    <w:p w14:paraId="45D19125" w14:textId="77777777" w:rsidR="00BE55EF" w:rsidRDefault="00BE55EF" w:rsidP="00BE55EF">
      <w:pPr>
        <w:pStyle w:val="Ttulo4"/>
        <w:rPr>
          <w:ins w:id="2492" w:author="Willian" w:date="2017-01-15T01:54:00Z"/>
        </w:rPr>
      </w:pPr>
      <w:ins w:id="2493" w:author="Willian" w:date="2017-01-14T14:38:00Z">
        <w:r>
          <w:t>3.3.1.</w:t>
        </w:r>
        <w:r>
          <w:tab/>
          <w:t>Preparando a camada de serviço</w:t>
        </w:r>
      </w:ins>
    </w:p>
    <w:p w14:paraId="5A026EDC" w14:textId="4B64D0E8" w:rsidR="00B40B16" w:rsidRDefault="00B40B16" w:rsidP="00B40B16">
      <w:pPr>
        <w:rPr>
          <w:ins w:id="2494" w:author="Willian" w:date="2017-01-15T02:28:00Z"/>
        </w:rPr>
        <w:pPrChange w:id="2495" w:author="Willian" w:date="2017-01-15T01:54:00Z">
          <w:pPr>
            <w:pStyle w:val="Ttulo4"/>
          </w:pPr>
        </w:pPrChange>
      </w:pPr>
      <w:ins w:id="2496" w:author="Willian" w:date="2017-01-15T01:55:00Z">
        <w:r>
          <w:t xml:space="preserve">Como vimos no começo da aula, não é </w:t>
        </w:r>
        <w:r w:rsidR="0049561E">
          <w:t>fácil trabalhar com conceitos de Networking no iOS</w:t>
        </w:r>
      </w:ins>
      <w:ins w:id="2497" w:author="Willian" w:date="2017-01-15T01:56:00Z">
        <w:r w:rsidR="0049561E">
          <w:t>. Para o aluno refrescar a memória, relembre um pouco dos conceitos vistos em Android sobre REST e HTTP e como usamos a biblioteca Ion para fazer requisiç</w:t>
        </w:r>
      </w:ins>
      <w:ins w:id="2498" w:author="Willian" w:date="2017-01-15T01:57:00Z">
        <w:r w:rsidR="0049561E">
          <w:t>ões GET de uma determinada URL</w:t>
        </w:r>
      </w:ins>
      <w:ins w:id="2499" w:author="Willian" w:date="2017-01-15T01:58:00Z">
        <w:r w:rsidR="0049561E">
          <w:t>, que vem no formato JSON</w:t>
        </w:r>
      </w:ins>
      <w:ins w:id="2500" w:author="Willian" w:date="2017-01-15T01:59:00Z">
        <w:r w:rsidR="0049561E">
          <w:t>. Relembre também a maneira assíncrona que estas requisições eram trabalhadas e como podemos reproduzir isso com chamadas ass</w:t>
        </w:r>
      </w:ins>
      <w:ins w:id="2501" w:author="Willian" w:date="2017-01-15T02:00:00Z">
        <w:r w:rsidR="0049561E">
          <w:t>íncronas utilizando os closures em Swift.</w:t>
        </w:r>
      </w:ins>
    </w:p>
    <w:p w14:paraId="06B0ACBD" w14:textId="77777777" w:rsidR="00FD36C0" w:rsidRDefault="00FD36C0" w:rsidP="00B40B16">
      <w:pPr>
        <w:rPr>
          <w:ins w:id="2502" w:author="Willian" w:date="2017-01-15T02:28:00Z"/>
        </w:rPr>
        <w:pPrChange w:id="2503" w:author="Willian" w:date="2017-01-15T01:54:00Z">
          <w:pPr>
            <w:pStyle w:val="Ttulo4"/>
          </w:pPr>
        </w:pPrChange>
      </w:pPr>
    </w:p>
    <w:p w14:paraId="42DF92B2" w14:textId="77777777" w:rsidR="00FD36C0" w:rsidRPr="00B40B16" w:rsidRDefault="00FD36C0" w:rsidP="00B40B16">
      <w:pPr>
        <w:rPr>
          <w:ins w:id="2504" w:author="Willian" w:date="2017-01-14T14:38:00Z"/>
          <w:rPrChange w:id="2505" w:author="Willian" w:date="2017-01-15T01:54:00Z">
            <w:rPr>
              <w:ins w:id="2506" w:author="Willian" w:date="2017-01-14T14:38:00Z"/>
            </w:rPr>
          </w:rPrChange>
        </w:rPr>
        <w:pPrChange w:id="2507" w:author="Willian" w:date="2017-01-15T01:54:00Z">
          <w:pPr>
            <w:pStyle w:val="Ttulo4"/>
          </w:pPr>
        </w:pPrChange>
      </w:pPr>
      <w:bookmarkStart w:id="2508" w:name="_GoBack"/>
      <w:bookmarkEnd w:id="2508"/>
    </w:p>
    <w:p w14:paraId="13BA0EC3" w14:textId="77777777" w:rsidR="00BE55EF" w:rsidRDefault="00BE55EF" w:rsidP="00BE55EF">
      <w:pPr>
        <w:pStyle w:val="Ttulo3"/>
        <w:rPr>
          <w:ins w:id="2509" w:author="Willian" w:date="2017-01-15T02:01:00Z"/>
        </w:rPr>
      </w:pPr>
      <w:ins w:id="2510" w:author="Willian" w:date="2017-01-14T14:38:00Z">
        <w:r>
          <w:t>3.4.</w:t>
        </w:r>
        <w:r>
          <w:tab/>
          <w:t>Resumo</w:t>
        </w:r>
      </w:ins>
    </w:p>
    <w:p w14:paraId="75AF3C81" w14:textId="26AAEA98" w:rsidR="0049561E" w:rsidRPr="0049561E" w:rsidRDefault="0049561E" w:rsidP="0049561E">
      <w:pPr>
        <w:rPr>
          <w:ins w:id="2511" w:author="Willian" w:date="2017-01-14T14:38:00Z"/>
          <w:rPrChange w:id="2512" w:author="Willian" w:date="2017-01-15T02:01:00Z">
            <w:rPr>
              <w:ins w:id="2513" w:author="Willian" w:date="2017-01-14T14:38:00Z"/>
            </w:rPr>
          </w:rPrChange>
        </w:rPr>
        <w:pPrChange w:id="2514" w:author="Willian" w:date="2017-01-15T02:01:00Z">
          <w:pPr>
            <w:pStyle w:val="Ttulo3"/>
          </w:pPr>
        </w:pPrChange>
      </w:pPr>
      <w:ins w:id="2515" w:author="Willian" w:date="2017-01-15T02:01:00Z">
        <w:r>
          <w:t xml:space="preserve">Nesta aula, o aluno aprendeu sobre os </w:t>
        </w:r>
        <w:r w:rsidRPr="0049561E">
          <w:rPr>
            <w:b/>
            <w:rPrChange w:id="2516" w:author="Willian" w:date="2017-01-15T02:02:00Z">
              <w:rPr/>
            </w:rPrChange>
          </w:rPr>
          <w:t>closures</w:t>
        </w:r>
        <w:r>
          <w:t xml:space="preserve"> e seu grande potencial para organizar e limpar o código, evitando funções desnecessárias e também</w:t>
        </w:r>
      </w:ins>
      <w:ins w:id="2517" w:author="Willian" w:date="2017-01-15T02:02:00Z">
        <w:r>
          <w:t xml:space="preserve"> </w:t>
        </w:r>
      </w:ins>
      <w:ins w:id="2518" w:author="Willian" w:date="2017-01-15T02:01:00Z">
        <w:r>
          <w:t>simplificando ao m</w:t>
        </w:r>
      </w:ins>
      <w:ins w:id="2519" w:author="Willian" w:date="2017-01-15T02:02:00Z">
        <w:r>
          <w:t>áximo sua declaração.</w:t>
        </w:r>
      </w:ins>
    </w:p>
    <w:p w14:paraId="5E09C4C4" w14:textId="77777777" w:rsidR="00BE55EF" w:rsidRPr="00BE55EF" w:rsidRDefault="00BE55EF" w:rsidP="00BE55EF">
      <w:pPr>
        <w:rPr>
          <w:rPrChange w:id="2520" w:author="Willian" w:date="2017-01-14T14:37:00Z">
            <w:rPr/>
          </w:rPrChange>
        </w:rPr>
        <w:pPrChange w:id="2521" w:author="Willian" w:date="2017-01-14T14:37:00Z">
          <w:pPr/>
        </w:pPrChange>
      </w:pPr>
    </w:p>
    <w:sectPr w:rsidR="00BE55EF" w:rsidRPr="00BE55EF" w:rsidSect="000D5EE7">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Willian" w:date="2016-10-21T01:02:00Z" w:initials="DP">
    <w:p w14:paraId="5396BF7C" w14:textId="593CDCD4" w:rsidR="00BE55EF" w:rsidRDefault="00BE55EF">
      <w:pPr>
        <w:pStyle w:val="Textodecomentrio"/>
      </w:pPr>
      <w:r>
        <w:rPr>
          <w:rStyle w:val="Refdecomentrio"/>
        </w:rPr>
        <w:annotationRef/>
      </w:r>
      <w:r>
        <w:rPr>
          <w:noProof/>
        </w:rPr>
        <w:t>não alterado do POO</w:t>
      </w:r>
    </w:p>
  </w:comment>
  <w:comment w:id="1833" w:author="Vicente da Silva, Mayara" w:date="2016-11-01T11:38:00Z" w:initials="VdSM">
    <w:p w14:paraId="10E4F259" w14:textId="77777777" w:rsidR="00BE55EF" w:rsidRDefault="00BE55EF" w:rsidP="00851E74">
      <w:pPr>
        <w:pStyle w:val="Textodecomentrio"/>
      </w:pPr>
      <w:r>
        <w:rPr>
          <w:rStyle w:val="Refdecomentrio"/>
        </w:rPr>
        <w:annotationRef/>
      </w:r>
      <w:r>
        <w:rPr>
          <w:rStyle w:val="Refdecomentrio"/>
        </w:rPr>
        <w:annotationRef/>
      </w:r>
      <w:r>
        <w:t>Colocar um texto resumo, de até três linhas, introdutório sobre o que será visto no capítulo</w:t>
      </w:r>
    </w:p>
    <w:p w14:paraId="3A31F010" w14:textId="77777777" w:rsidR="00BE55EF" w:rsidRDefault="00BE55EF" w:rsidP="00851E74">
      <w:pPr>
        <w:pStyle w:val="Textodecomentrio"/>
      </w:pPr>
    </w:p>
    <w:p w14:paraId="28D36457" w14:textId="77777777" w:rsidR="00BE55EF" w:rsidRDefault="00BE55EF" w:rsidP="00851E74">
      <w:pPr>
        <w:pStyle w:val="Textodecomentrio"/>
      </w:pPr>
      <w:r>
        <w:t>Este texto vai na capa da aula no material diagramado, antes de o conteúdo iniciar.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96BF7C" w15:done="0"/>
  <w15:commentEx w15:paraId="28D364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1A8EF" w14:textId="77777777" w:rsidR="00E85436" w:rsidRDefault="00E85436" w:rsidP="00D06AB8">
      <w:pPr>
        <w:spacing w:before="0" w:after="0"/>
      </w:pPr>
      <w:r>
        <w:separator/>
      </w:r>
    </w:p>
  </w:endnote>
  <w:endnote w:type="continuationSeparator" w:id="0">
    <w:p w14:paraId="02B7C080" w14:textId="77777777" w:rsidR="00E85436" w:rsidRDefault="00E85436" w:rsidP="00D06A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enlo">
    <w:altName w:val="Arial"/>
    <w:charset w:val="00"/>
    <w:family w:val="auto"/>
    <w:pitch w:val="variable"/>
    <w:sig w:usb0="00000000"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Tahoma-Bold">
    <w:altName w:val="Tahoma"/>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800000AF" w:usb1="40000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A5B14" w14:textId="77777777" w:rsidR="00E85436" w:rsidRDefault="00E85436" w:rsidP="00D06AB8">
      <w:pPr>
        <w:spacing w:before="0" w:after="0"/>
      </w:pPr>
      <w:r>
        <w:separator/>
      </w:r>
    </w:p>
  </w:footnote>
  <w:footnote w:type="continuationSeparator" w:id="0">
    <w:p w14:paraId="348DBAE1" w14:textId="77777777" w:rsidR="00E85436" w:rsidRDefault="00E85436" w:rsidP="00D06AB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8CB9" w14:textId="77777777" w:rsidR="00BE55EF" w:rsidRDefault="00BE55EF">
    <w:pPr>
      <w:pStyle w:val="Cabealho"/>
    </w:pPr>
    <w:r>
      <w:t>Educador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A2869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15CAE"/>
    <w:multiLevelType w:val="hybridMultilevel"/>
    <w:tmpl w:val="9AFC5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0BB44F8"/>
    <w:multiLevelType w:val="multilevel"/>
    <w:tmpl w:val="29CE1F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1C21257"/>
    <w:multiLevelType w:val="hybridMultilevel"/>
    <w:tmpl w:val="7DC6B5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3A91857"/>
    <w:multiLevelType w:val="multilevel"/>
    <w:tmpl w:val="D00C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A73462"/>
    <w:multiLevelType w:val="multilevel"/>
    <w:tmpl w:val="B0F8A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071E497E"/>
    <w:multiLevelType w:val="hybridMultilevel"/>
    <w:tmpl w:val="57EED4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7225BF3"/>
    <w:multiLevelType w:val="hybridMultilevel"/>
    <w:tmpl w:val="9BF48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8B65A97"/>
    <w:multiLevelType w:val="multilevel"/>
    <w:tmpl w:val="2CE6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7CA4"/>
    <w:multiLevelType w:val="multilevel"/>
    <w:tmpl w:val="E3442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CB11EA"/>
    <w:multiLevelType w:val="multilevel"/>
    <w:tmpl w:val="DBAA83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33630E9"/>
    <w:multiLevelType w:val="multilevel"/>
    <w:tmpl w:val="CF860226"/>
    <w:lvl w:ilvl="0">
      <w:start w:val="1"/>
      <w:numFmt w:val="decimal"/>
      <w:lvlText w:val="%1."/>
      <w:lvlJc w:val="right"/>
      <w:pPr>
        <w:ind w:left="-36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15:restartNumberingAfterBreak="0">
    <w:nsid w:val="147E4B4B"/>
    <w:multiLevelType w:val="multilevel"/>
    <w:tmpl w:val="79A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103F4D"/>
    <w:multiLevelType w:val="multilevel"/>
    <w:tmpl w:val="3A18F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6172BDD"/>
    <w:multiLevelType w:val="hybridMultilevel"/>
    <w:tmpl w:val="E3025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D86515B"/>
    <w:multiLevelType w:val="multilevel"/>
    <w:tmpl w:val="CC10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D64234"/>
    <w:multiLevelType w:val="hybridMultilevel"/>
    <w:tmpl w:val="E206A3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F5A7DAA"/>
    <w:multiLevelType w:val="multilevel"/>
    <w:tmpl w:val="696E0E5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1F8F7B52"/>
    <w:multiLevelType w:val="hybridMultilevel"/>
    <w:tmpl w:val="B17EAC40"/>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19" w15:restartNumberingAfterBreak="0">
    <w:nsid w:val="21E047B0"/>
    <w:multiLevelType w:val="multilevel"/>
    <w:tmpl w:val="CFF0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1A56B3"/>
    <w:multiLevelType w:val="multilevel"/>
    <w:tmpl w:val="A69E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6E6AB0"/>
    <w:multiLevelType w:val="multilevel"/>
    <w:tmpl w:val="66F68B4C"/>
    <w:lvl w:ilvl="0">
      <w:start w:val="1"/>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4021E6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55E3866"/>
    <w:multiLevelType w:val="hybridMultilevel"/>
    <w:tmpl w:val="A07681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25850BD9"/>
    <w:multiLevelType w:val="hybridMultilevel"/>
    <w:tmpl w:val="1E8C33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290D067C"/>
    <w:multiLevelType w:val="multilevel"/>
    <w:tmpl w:val="E2706F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15:restartNumberingAfterBreak="0">
    <w:nsid w:val="2C6B5265"/>
    <w:multiLevelType w:val="multilevel"/>
    <w:tmpl w:val="78C4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DF198D"/>
    <w:multiLevelType w:val="multilevel"/>
    <w:tmpl w:val="C5C4928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2D024EAB"/>
    <w:multiLevelType w:val="multilevel"/>
    <w:tmpl w:val="6F62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B976D5"/>
    <w:multiLevelType w:val="hybridMultilevel"/>
    <w:tmpl w:val="5A444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2FCA0381"/>
    <w:multiLevelType w:val="multilevel"/>
    <w:tmpl w:val="5A9E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377CBA"/>
    <w:multiLevelType w:val="multilevel"/>
    <w:tmpl w:val="7312F2C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49324D6"/>
    <w:multiLevelType w:val="multilevel"/>
    <w:tmpl w:val="9D46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EE5B97"/>
    <w:multiLevelType w:val="multilevel"/>
    <w:tmpl w:val="DD104E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8CE77E4"/>
    <w:multiLevelType w:val="hybridMultilevel"/>
    <w:tmpl w:val="62E0A2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3A2A0E5F"/>
    <w:multiLevelType w:val="hybridMultilevel"/>
    <w:tmpl w:val="58A05BB4"/>
    <w:lvl w:ilvl="0" w:tplc="FADA4200">
      <w:start w:val="2"/>
      <w:numFmt w:val="decimal"/>
      <w:lvlText w:val="%1."/>
      <w:lvlJc w:val="left"/>
      <w:pPr>
        <w:ind w:left="1440" w:hanging="10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3B057E29"/>
    <w:multiLevelType w:val="multilevel"/>
    <w:tmpl w:val="6798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8C3B13"/>
    <w:multiLevelType w:val="hybridMultilevel"/>
    <w:tmpl w:val="ECC60E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3F561247"/>
    <w:multiLevelType w:val="hybridMultilevel"/>
    <w:tmpl w:val="D5E8D5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408208A2"/>
    <w:multiLevelType w:val="hybridMultilevel"/>
    <w:tmpl w:val="9F1A55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4093763E"/>
    <w:multiLevelType w:val="multilevel"/>
    <w:tmpl w:val="19A8C8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1" w15:restartNumberingAfterBreak="0">
    <w:nsid w:val="41B87D2A"/>
    <w:multiLevelType w:val="multilevel"/>
    <w:tmpl w:val="F6B8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3F2043"/>
    <w:multiLevelType w:val="multilevel"/>
    <w:tmpl w:val="D83E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A23AFD"/>
    <w:multiLevelType w:val="hybridMultilevel"/>
    <w:tmpl w:val="95D806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460D13C0"/>
    <w:multiLevelType w:val="multilevel"/>
    <w:tmpl w:val="A3C0A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46185880"/>
    <w:multiLevelType w:val="multilevel"/>
    <w:tmpl w:val="F858E22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472E66B9"/>
    <w:multiLevelType w:val="multilevel"/>
    <w:tmpl w:val="29D2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D219C3"/>
    <w:multiLevelType w:val="multilevel"/>
    <w:tmpl w:val="F536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1E5E17"/>
    <w:multiLevelType w:val="hybridMultilevel"/>
    <w:tmpl w:val="C5862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4B136B85"/>
    <w:multiLevelType w:val="hybridMultilevel"/>
    <w:tmpl w:val="217627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4B9267BC"/>
    <w:multiLevelType w:val="multilevel"/>
    <w:tmpl w:val="B226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E039A4"/>
    <w:multiLevelType w:val="multilevel"/>
    <w:tmpl w:val="26C81B1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4F071256"/>
    <w:multiLevelType w:val="hybridMultilevel"/>
    <w:tmpl w:val="1DDE4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15:restartNumberingAfterBreak="0">
    <w:nsid w:val="4FE5579D"/>
    <w:multiLevelType w:val="multilevel"/>
    <w:tmpl w:val="C4FEC480"/>
    <w:lvl w:ilvl="0">
      <w:start w:val="2"/>
      <w:numFmt w:val="decimal"/>
      <w:lvlText w:val="%1."/>
      <w:lvlJc w:val="left"/>
      <w:pPr>
        <w:ind w:left="630" w:hanging="630"/>
      </w:pPr>
      <w:rPr>
        <w:rFonts w:hint="default"/>
      </w:rPr>
    </w:lvl>
    <w:lvl w:ilvl="1">
      <w:start w:val="2"/>
      <w:numFmt w:val="decimal"/>
      <w:lvlText w:val="%1.%2."/>
      <w:lvlJc w:val="left"/>
      <w:pPr>
        <w:ind w:left="3240" w:hanging="720"/>
      </w:pPr>
      <w:rPr>
        <w:rFonts w:hint="default"/>
      </w:rPr>
    </w:lvl>
    <w:lvl w:ilvl="2">
      <w:start w:val="1"/>
      <w:numFmt w:val="decimal"/>
      <w:lvlText w:val="%1.%2.%3."/>
      <w:lvlJc w:val="left"/>
      <w:pPr>
        <w:ind w:left="6120" w:hanging="1080"/>
      </w:pPr>
      <w:rPr>
        <w:rFonts w:hint="default"/>
      </w:rPr>
    </w:lvl>
    <w:lvl w:ilvl="3">
      <w:start w:val="1"/>
      <w:numFmt w:val="decimal"/>
      <w:lvlText w:val="%1.%2.%3.%4."/>
      <w:lvlJc w:val="left"/>
      <w:pPr>
        <w:ind w:left="9000" w:hanging="1440"/>
      </w:pPr>
      <w:rPr>
        <w:rFonts w:hint="default"/>
      </w:rPr>
    </w:lvl>
    <w:lvl w:ilvl="4">
      <w:start w:val="1"/>
      <w:numFmt w:val="decimal"/>
      <w:lvlText w:val="%1.%2.%3.%4.%5."/>
      <w:lvlJc w:val="left"/>
      <w:pPr>
        <w:ind w:left="11880" w:hanging="180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7280" w:hanging="2160"/>
      </w:pPr>
      <w:rPr>
        <w:rFonts w:hint="default"/>
      </w:rPr>
    </w:lvl>
    <w:lvl w:ilvl="7">
      <w:start w:val="1"/>
      <w:numFmt w:val="decimal"/>
      <w:lvlText w:val="%1.%2.%3.%4.%5.%6.%7.%8."/>
      <w:lvlJc w:val="left"/>
      <w:pPr>
        <w:ind w:left="20160" w:hanging="2520"/>
      </w:pPr>
      <w:rPr>
        <w:rFonts w:hint="default"/>
      </w:rPr>
    </w:lvl>
    <w:lvl w:ilvl="8">
      <w:start w:val="1"/>
      <w:numFmt w:val="decimal"/>
      <w:lvlText w:val="%1.%2.%3.%4.%5.%6.%7.%8.%9."/>
      <w:lvlJc w:val="left"/>
      <w:pPr>
        <w:ind w:left="23040" w:hanging="2880"/>
      </w:pPr>
      <w:rPr>
        <w:rFonts w:hint="default"/>
      </w:rPr>
    </w:lvl>
  </w:abstractNum>
  <w:abstractNum w:abstractNumId="54" w15:restartNumberingAfterBreak="0">
    <w:nsid w:val="50F63B6D"/>
    <w:multiLevelType w:val="multilevel"/>
    <w:tmpl w:val="E5105A2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516D09FB"/>
    <w:multiLevelType w:val="hybridMultilevel"/>
    <w:tmpl w:val="17F09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6" w15:restartNumberingAfterBreak="0">
    <w:nsid w:val="59107897"/>
    <w:multiLevelType w:val="multilevel"/>
    <w:tmpl w:val="3456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52555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FD407A7"/>
    <w:multiLevelType w:val="hybridMultilevel"/>
    <w:tmpl w:val="98FA1C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9" w15:restartNumberingAfterBreak="0">
    <w:nsid w:val="607A75ED"/>
    <w:multiLevelType w:val="hybridMultilevel"/>
    <w:tmpl w:val="96D622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0" w15:restartNumberingAfterBreak="0">
    <w:nsid w:val="60A61857"/>
    <w:multiLevelType w:val="multilevel"/>
    <w:tmpl w:val="ECAA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025C36"/>
    <w:multiLevelType w:val="hybridMultilevel"/>
    <w:tmpl w:val="7E6435C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2" w15:restartNumberingAfterBreak="0">
    <w:nsid w:val="631A256E"/>
    <w:multiLevelType w:val="multilevel"/>
    <w:tmpl w:val="6D04A5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3" w15:restartNumberingAfterBreak="0">
    <w:nsid w:val="653E3957"/>
    <w:multiLevelType w:val="hybridMultilevel"/>
    <w:tmpl w:val="CAC22B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F">
      <w:start w:val="1"/>
      <w:numFmt w:val="decimal"/>
      <w:lvlText w:val="%3."/>
      <w:lvlJc w:val="left"/>
      <w:pPr>
        <w:ind w:left="2160" w:hanging="360"/>
      </w:pPr>
      <w:rPr>
        <w:rFont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4" w15:restartNumberingAfterBreak="0">
    <w:nsid w:val="674331C0"/>
    <w:multiLevelType w:val="multilevel"/>
    <w:tmpl w:val="9CB0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D9E1404"/>
    <w:multiLevelType w:val="hybridMultilevel"/>
    <w:tmpl w:val="F1AA9584"/>
    <w:lvl w:ilvl="0" w:tplc="E9365D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6E016E57"/>
    <w:multiLevelType w:val="multilevel"/>
    <w:tmpl w:val="7D7C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DF7DC4"/>
    <w:multiLevelType w:val="multilevel"/>
    <w:tmpl w:val="153039BA"/>
    <w:lvl w:ilvl="0">
      <w:start w:val="1"/>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717F5CC9"/>
    <w:multiLevelType w:val="hybridMultilevel"/>
    <w:tmpl w:val="94865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9" w15:restartNumberingAfterBreak="0">
    <w:nsid w:val="718A10B3"/>
    <w:multiLevelType w:val="multilevel"/>
    <w:tmpl w:val="AB8A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AA6B2D"/>
    <w:multiLevelType w:val="hybridMultilevel"/>
    <w:tmpl w:val="E8AEF5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1" w15:restartNumberingAfterBreak="0">
    <w:nsid w:val="75621384"/>
    <w:multiLevelType w:val="hybridMultilevel"/>
    <w:tmpl w:val="E318A1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2" w15:restartNumberingAfterBreak="0">
    <w:nsid w:val="781F0101"/>
    <w:multiLevelType w:val="hybridMultilevel"/>
    <w:tmpl w:val="860635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3" w15:restartNumberingAfterBreak="0">
    <w:nsid w:val="78E52D20"/>
    <w:multiLevelType w:val="hybridMultilevel"/>
    <w:tmpl w:val="FB848C5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4" w15:restartNumberingAfterBreak="0">
    <w:nsid w:val="794F23C9"/>
    <w:multiLevelType w:val="multilevel"/>
    <w:tmpl w:val="2402C34E"/>
    <w:lvl w:ilvl="0">
      <w:start w:val="1"/>
      <w:numFmt w:val="decimal"/>
      <w:lvlText w:val="%1"/>
      <w:lvlJc w:val="left"/>
      <w:pPr>
        <w:ind w:left="800" w:hanging="800"/>
      </w:pPr>
      <w:rPr>
        <w:rFonts w:hint="default"/>
      </w:rPr>
    </w:lvl>
    <w:lvl w:ilvl="1">
      <w:start w:val="1"/>
      <w:numFmt w:val="decimal"/>
      <w:lvlText w:val="%1.%2"/>
      <w:lvlJc w:val="left"/>
      <w:pPr>
        <w:ind w:left="800" w:hanging="800"/>
      </w:pPr>
      <w:rPr>
        <w:rFonts w:hint="default"/>
      </w:rPr>
    </w:lvl>
    <w:lvl w:ilvl="2">
      <w:start w:val="1"/>
      <w:numFmt w:val="decimal"/>
      <w:lvlText w:val="%1.%2.%3"/>
      <w:lvlJc w:val="left"/>
      <w:pPr>
        <w:ind w:left="800" w:hanging="800"/>
      </w:pPr>
      <w:rPr>
        <w:rFonts w:hint="default"/>
      </w:rPr>
    </w:lvl>
    <w:lvl w:ilvl="3">
      <w:start w:val="1"/>
      <w:numFmt w:val="decimal"/>
      <w:lvlText w:val="%1.%2.%3.%4"/>
      <w:lvlJc w:val="left"/>
      <w:pPr>
        <w:ind w:left="800" w:hanging="8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7BFD7610"/>
    <w:multiLevelType w:val="hybridMultilevel"/>
    <w:tmpl w:val="32A6589A"/>
    <w:lvl w:ilvl="0" w:tplc="04160001">
      <w:start w:val="1"/>
      <w:numFmt w:val="bullet"/>
      <w:lvlText w:val=""/>
      <w:lvlJc w:val="left"/>
      <w:pPr>
        <w:ind w:left="791" w:hanging="360"/>
      </w:pPr>
      <w:rPr>
        <w:rFonts w:ascii="Symbol" w:hAnsi="Symbol" w:hint="default"/>
      </w:rPr>
    </w:lvl>
    <w:lvl w:ilvl="1" w:tplc="04160003" w:tentative="1">
      <w:start w:val="1"/>
      <w:numFmt w:val="bullet"/>
      <w:lvlText w:val="o"/>
      <w:lvlJc w:val="left"/>
      <w:pPr>
        <w:ind w:left="1511" w:hanging="360"/>
      </w:pPr>
      <w:rPr>
        <w:rFonts w:ascii="Courier New" w:hAnsi="Courier New" w:cs="Courier New" w:hint="default"/>
      </w:rPr>
    </w:lvl>
    <w:lvl w:ilvl="2" w:tplc="04160005" w:tentative="1">
      <w:start w:val="1"/>
      <w:numFmt w:val="bullet"/>
      <w:lvlText w:val=""/>
      <w:lvlJc w:val="left"/>
      <w:pPr>
        <w:ind w:left="2231" w:hanging="360"/>
      </w:pPr>
      <w:rPr>
        <w:rFonts w:ascii="Wingdings" w:hAnsi="Wingdings" w:hint="default"/>
      </w:rPr>
    </w:lvl>
    <w:lvl w:ilvl="3" w:tplc="04160001" w:tentative="1">
      <w:start w:val="1"/>
      <w:numFmt w:val="bullet"/>
      <w:lvlText w:val=""/>
      <w:lvlJc w:val="left"/>
      <w:pPr>
        <w:ind w:left="2951" w:hanging="360"/>
      </w:pPr>
      <w:rPr>
        <w:rFonts w:ascii="Symbol" w:hAnsi="Symbol" w:hint="default"/>
      </w:rPr>
    </w:lvl>
    <w:lvl w:ilvl="4" w:tplc="04160003" w:tentative="1">
      <w:start w:val="1"/>
      <w:numFmt w:val="bullet"/>
      <w:lvlText w:val="o"/>
      <w:lvlJc w:val="left"/>
      <w:pPr>
        <w:ind w:left="3671" w:hanging="360"/>
      </w:pPr>
      <w:rPr>
        <w:rFonts w:ascii="Courier New" w:hAnsi="Courier New" w:cs="Courier New" w:hint="default"/>
      </w:rPr>
    </w:lvl>
    <w:lvl w:ilvl="5" w:tplc="04160005" w:tentative="1">
      <w:start w:val="1"/>
      <w:numFmt w:val="bullet"/>
      <w:lvlText w:val=""/>
      <w:lvlJc w:val="left"/>
      <w:pPr>
        <w:ind w:left="4391" w:hanging="360"/>
      </w:pPr>
      <w:rPr>
        <w:rFonts w:ascii="Wingdings" w:hAnsi="Wingdings" w:hint="default"/>
      </w:rPr>
    </w:lvl>
    <w:lvl w:ilvl="6" w:tplc="04160001" w:tentative="1">
      <w:start w:val="1"/>
      <w:numFmt w:val="bullet"/>
      <w:lvlText w:val=""/>
      <w:lvlJc w:val="left"/>
      <w:pPr>
        <w:ind w:left="5111" w:hanging="360"/>
      </w:pPr>
      <w:rPr>
        <w:rFonts w:ascii="Symbol" w:hAnsi="Symbol" w:hint="default"/>
      </w:rPr>
    </w:lvl>
    <w:lvl w:ilvl="7" w:tplc="04160003" w:tentative="1">
      <w:start w:val="1"/>
      <w:numFmt w:val="bullet"/>
      <w:lvlText w:val="o"/>
      <w:lvlJc w:val="left"/>
      <w:pPr>
        <w:ind w:left="5831" w:hanging="360"/>
      </w:pPr>
      <w:rPr>
        <w:rFonts w:ascii="Courier New" w:hAnsi="Courier New" w:cs="Courier New" w:hint="default"/>
      </w:rPr>
    </w:lvl>
    <w:lvl w:ilvl="8" w:tplc="04160005" w:tentative="1">
      <w:start w:val="1"/>
      <w:numFmt w:val="bullet"/>
      <w:lvlText w:val=""/>
      <w:lvlJc w:val="left"/>
      <w:pPr>
        <w:ind w:left="6551" w:hanging="360"/>
      </w:pPr>
      <w:rPr>
        <w:rFonts w:ascii="Wingdings" w:hAnsi="Wingdings" w:hint="default"/>
      </w:rPr>
    </w:lvl>
  </w:abstractNum>
  <w:abstractNum w:abstractNumId="76" w15:restartNumberingAfterBreak="0">
    <w:nsid w:val="7C534311"/>
    <w:multiLevelType w:val="hybridMultilevel"/>
    <w:tmpl w:val="638EB5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7" w15:restartNumberingAfterBreak="0">
    <w:nsid w:val="7C714759"/>
    <w:multiLevelType w:val="hybridMultilevel"/>
    <w:tmpl w:val="C4A45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8" w15:restartNumberingAfterBreak="0">
    <w:nsid w:val="7EA671A7"/>
    <w:multiLevelType w:val="multilevel"/>
    <w:tmpl w:val="BDFE4E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68"/>
  </w:num>
  <w:num w:numId="3">
    <w:abstractNumId w:val="74"/>
  </w:num>
  <w:num w:numId="4">
    <w:abstractNumId w:val="9"/>
  </w:num>
  <w:num w:numId="5">
    <w:abstractNumId w:val="0"/>
  </w:num>
  <w:num w:numId="6">
    <w:abstractNumId w:val="64"/>
  </w:num>
  <w:num w:numId="7">
    <w:abstractNumId w:val="46"/>
  </w:num>
  <w:num w:numId="8">
    <w:abstractNumId w:val="15"/>
  </w:num>
  <w:num w:numId="9">
    <w:abstractNumId w:val="19"/>
  </w:num>
  <w:num w:numId="10">
    <w:abstractNumId w:val="28"/>
  </w:num>
  <w:num w:numId="11">
    <w:abstractNumId w:val="30"/>
  </w:num>
  <w:num w:numId="12">
    <w:abstractNumId w:val="47"/>
  </w:num>
  <w:num w:numId="13">
    <w:abstractNumId w:val="32"/>
  </w:num>
  <w:num w:numId="14">
    <w:abstractNumId w:val="20"/>
  </w:num>
  <w:num w:numId="15">
    <w:abstractNumId w:val="26"/>
  </w:num>
  <w:num w:numId="16">
    <w:abstractNumId w:val="56"/>
  </w:num>
  <w:num w:numId="17">
    <w:abstractNumId w:val="10"/>
  </w:num>
  <w:num w:numId="18">
    <w:abstractNumId w:val="50"/>
  </w:num>
  <w:num w:numId="19">
    <w:abstractNumId w:val="8"/>
  </w:num>
  <w:num w:numId="20">
    <w:abstractNumId w:val="36"/>
  </w:num>
  <w:num w:numId="21">
    <w:abstractNumId w:val="66"/>
  </w:num>
  <w:num w:numId="22">
    <w:abstractNumId w:val="60"/>
  </w:num>
  <w:num w:numId="23">
    <w:abstractNumId w:val="4"/>
  </w:num>
  <w:num w:numId="24">
    <w:abstractNumId w:val="69"/>
  </w:num>
  <w:num w:numId="25">
    <w:abstractNumId w:val="42"/>
  </w:num>
  <w:num w:numId="26">
    <w:abstractNumId w:val="41"/>
  </w:num>
  <w:num w:numId="27">
    <w:abstractNumId w:val="12"/>
  </w:num>
  <w:num w:numId="28">
    <w:abstractNumId w:val="38"/>
  </w:num>
  <w:num w:numId="29">
    <w:abstractNumId w:val="5"/>
  </w:num>
  <w:num w:numId="30">
    <w:abstractNumId w:val="78"/>
  </w:num>
  <w:num w:numId="31">
    <w:abstractNumId w:val="13"/>
  </w:num>
  <w:num w:numId="32">
    <w:abstractNumId w:val="2"/>
  </w:num>
  <w:num w:numId="33">
    <w:abstractNumId w:val="63"/>
  </w:num>
  <w:num w:numId="34">
    <w:abstractNumId w:val="21"/>
  </w:num>
  <w:num w:numId="35">
    <w:abstractNumId w:val="27"/>
  </w:num>
  <w:num w:numId="36">
    <w:abstractNumId w:val="51"/>
  </w:num>
  <w:num w:numId="37">
    <w:abstractNumId w:val="54"/>
  </w:num>
  <w:num w:numId="38">
    <w:abstractNumId w:val="55"/>
  </w:num>
  <w:num w:numId="39">
    <w:abstractNumId w:val="70"/>
  </w:num>
  <w:num w:numId="40">
    <w:abstractNumId w:val="39"/>
  </w:num>
  <w:num w:numId="41">
    <w:abstractNumId w:val="77"/>
  </w:num>
  <w:num w:numId="42">
    <w:abstractNumId w:val="22"/>
  </w:num>
  <w:num w:numId="43">
    <w:abstractNumId w:val="57"/>
  </w:num>
  <w:num w:numId="44">
    <w:abstractNumId w:val="29"/>
  </w:num>
  <w:num w:numId="45">
    <w:abstractNumId w:val="73"/>
  </w:num>
  <w:num w:numId="46">
    <w:abstractNumId w:val="37"/>
  </w:num>
  <w:num w:numId="47">
    <w:abstractNumId w:val="1"/>
  </w:num>
  <w:num w:numId="48">
    <w:abstractNumId w:val="71"/>
  </w:num>
  <w:num w:numId="49">
    <w:abstractNumId w:val="75"/>
  </w:num>
  <w:num w:numId="50">
    <w:abstractNumId w:val="43"/>
  </w:num>
  <w:num w:numId="51">
    <w:abstractNumId w:val="61"/>
  </w:num>
  <w:num w:numId="52">
    <w:abstractNumId w:val="49"/>
  </w:num>
  <w:num w:numId="53">
    <w:abstractNumId w:val="11"/>
  </w:num>
  <w:num w:numId="54">
    <w:abstractNumId w:val="65"/>
  </w:num>
  <w:num w:numId="55">
    <w:abstractNumId w:val="14"/>
  </w:num>
  <w:num w:numId="56">
    <w:abstractNumId w:val="48"/>
  </w:num>
  <w:num w:numId="57">
    <w:abstractNumId w:val="35"/>
  </w:num>
  <w:num w:numId="58">
    <w:abstractNumId w:val="53"/>
  </w:num>
  <w:num w:numId="59">
    <w:abstractNumId w:val="62"/>
  </w:num>
  <w:num w:numId="60">
    <w:abstractNumId w:val="25"/>
  </w:num>
  <w:num w:numId="61">
    <w:abstractNumId w:val="40"/>
  </w:num>
  <w:num w:numId="62">
    <w:abstractNumId w:val="33"/>
  </w:num>
  <w:num w:numId="63">
    <w:abstractNumId w:val="67"/>
  </w:num>
  <w:num w:numId="64">
    <w:abstractNumId w:val="44"/>
  </w:num>
  <w:num w:numId="65">
    <w:abstractNumId w:val="18"/>
  </w:num>
  <w:num w:numId="66">
    <w:abstractNumId w:val="17"/>
  </w:num>
  <w:num w:numId="67">
    <w:abstractNumId w:val="6"/>
  </w:num>
  <w:num w:numId="68">
    <w:abstractNumId w:val="58"/>
  </w:num>
  <w:num w:numId="69">
    <w:abstractNumId w:val="3"/>
  </w:num>
  <w:num w:numId="70">
    <w:abstractNumId w:val="24"/>
  </w:num>
  <w:num w:numId="71">
    <w:abstractNumId w:val="52"/>
  </w:num>
  <w:num w:numId="72">
    <w:abstractNumId w:val="72"/>
  </w:num>
  <w:num w:numId="73">
    <w:abstractNumId w:val="59"/>
  </w:num>
  <w:num w:numId="74">
    <w:abstractNumId w:val="45"/>
  </w:num>
  <w:num w:numId="75">
    <w:abstractNumId w:val="23"/>
  </w:num>
  <w:num w:numId="76">
    <w:abstractNumId w:val="34"/>
  </w:num>
  <w:num w:numId="77">
    <w:abstractNumId w:val="31"/>
  </w:num>
  <w:num w:numId="78">
    <w:abstractNumId w:val="76"/>
  </w:num>
  <w:num w:numId="79">
    <w:abstractNumId w:val="16"/>
  </w:num>
  <w:numIdMacAtCleanup w:val="7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n">
    <w15:presenceInfo w15:providerId="None" w15:userId="Willian"/>
  </w15:person>
  <w15:person w15:author="Oliveira, Sizue">
    <w15:presenceInfo w15:providerId="AD" w15:userId="S-1-5-21-1085031214-2000478354-839522115-5766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06"/>
    <w:rsid w:val="0000165D"/>
    <w:rsid w:val="0000356B"/>
    <w:rsid w:val="00004FF2"/>
    <w:rsid w:val="00007C53"/>
    <w:rsid w:val="000123B4"/>
    <w:rsid w:val="00012747"/>
    <w:rsid w:val="0001296E"/>
    <w:rsid w:val="00013FED"/>
    <w:rsid w:val="000278E0"/>
    <w:rsid w:val="000304FB"/>
    <w:rsid w:val="00031B39"/>
    <w:rsid w:val="000335EB"/>
    <w:rsid w:val="000369A4"/>
    <w:rsid w:val="000472E4"/>
    <w:rsid w:val="000508D2"/>
    <w:rsid w:val="0006090F"/>
    <w:rsid w:val="00060BD8"/>
    <w:rsid w:val="00066024"/>
    <w:rsid w:val="000678CD"/>
    <w:rsid w:val="000743ED"/>
    <w:rsid w:val="000824C1"/>
    <w:rsid w:val="00084FBB"/>
    <w:rsid w:val="000863DA"/>
    <w:rsid w:val="000920AA"/>
    <w:rsid w:val="0009673A"/>
    <w:rsid w:val="000B0112"/>
    <w:rsid w:val="000B124B"/>
    <w:rsid w:val="000C582B"/>
    <w:rsid w:val="000D330D"/>
    <w:rsid w:val="000D5EE7"/>
    <w:rsid w:val="000D6CC2"/>
    <w:rsid w:val="000D75CF"/>
    <w:rsid w:val="000D799B"/>
    <w:rsid w:val="000E176C"/>
    <w:rsid w:val="000E39C0"/>
    <w:rsid w:val="000E5374"/>
    <w:rsid w:val="000E698D"/>
    <w:rsid w:val="000F501E"/>
    <w:rsid w:val="000F70DE"/>
    <w:rsid w:val="00102B72"/>
    <w:rsid w:val="0010355A"/>
    <w:rsid w:val="00113F9A"/>
    <w:rsid w:val="0011599B"/>
    <w:rsid w:val="0011737B"/>
    <w:rsid w:val="0011777C"/>
    <w:rsid w:val="00120FB4"/>
    <w:rsid w:val="00124E62"/>
    <w:rsid w:val="00127D7E"/>
    <w:rsid w:val="0013512C"/>
    <w:rsid w:val="00136716"/>
    <w:rsid w:val="0014016D"/>
    <w:rsid w:val="00144F8E"/>
    <w:rsid w:val="0014607E"/>
    <w:rsid w:val="0014626E"/>
    <w:rsid w:val="001510EA"/>
    <w:rsid w:val="001578A0"/>
    <w:rsid w:val="00160BF7"/>
    <w:rsid w:val="00162152"/>
    <w:rsid w:val="00165FA8"/>
    <w:rsid w:val="00174A84"/>
    <w:rsid w:val="0017639C"/>
    <w:rsid w:val="001770F5"/>
    <w:rsid w:val="00177616"/>
    <w:rsid w:val="00182C02"/>
    <w:rsid w:val="00185BDB"/>
    <w:rsid w:val="00186000"/>
    <w:rsid w:val="00186026"/>
    <w:rsid w:val="00192514"/>
    <w:rsid w:val="00195510"/>
    <w:rsid w:val="00197DB9"/>
    <w:rsid w:val="001A0439"/>
    <w:rsid w:val="001A0E2E"/>
    <w:rsid w:val="001A1A1E"/>
    <w:rsid w:val="001A1C81"/>
    <w:rsid w:val="001A4EBB"/>
    <w:rsid w:val="001B6B49"/>
    <w:rsid w:val="001C0DFC"/>
    <w:rsid w:val="001C2894"/>
    <w:rsid w:val="001D0450"/>
    <w:rsid w:val="001D149F"/>
    <w:rsid w:val="001D3AF1"/>
    <w:rsid w:val="001D5520"/>
    <w:rsid w:val="001D7EC9"/>
    <w:rsid w:val="001E1277"/>
    <w:rsid w:val="001E50A2"/>
    <w:rsid w:val="001E6E27"/>
    <w:rsid w:val="001E7020"/>
    <w:rsid w:val="001F31B2"/>
    <w:rsid w:val="001F3566"/>
    <w:rsid w:val="001F37A5"/>
    <w:rsid w:val="001F5C26"/>
    <w:rsid w:val="002026A4"/>
    <w:rsid w:val="002038EE"/>
    <w:rsid w:val="00203A00"/>
    <w:rsid w:val="00205EAE"/>
    <w:rsid w:val="0020711F"/>
    <w:rsid w:val="00214D9C"/>
    <w:rsid w:val="002158FD"/>
    <w:rsid w:val="0021791D"/>
    <w:rsid w:val="00231F21"/>
    <w:rsid w:val="002347D6"/>
    <w:rsid w:val="0023514A"/>
    <w:rsid w:val="00243A30"/>
    <w:rsid w:val="0024708B"/>
    <w:rsid w:val="00253BB9"/>
    <w:rsid w:val="002613B7"/>
    <w:rsid w:val="002A218F"/>
    <w:rsid w:val="002A3278"/>
    <w:rsid w:val="002A377E"/>
    <w:rsid w:val="002A7303"/>
    <w:rsid w:val="002B0F30"/>
    <w:rsid w:val="002B4EA3"/>
    <w:rsid w:val="002C0CBC"/>
    <w:rsid w:val="002C70E7"/>
    <w:rsid w:val="002E0CAD"/>
    <w:rsid w:val="002E1BAD"/>
    <w:rsid w:val="002E412A"/>
    <w:rsid w:val="002E6F99"/>
    <w:rsid w:val="002E7172"/>
    <w:rsid w:val="002F1552"/>
    <w:rsid w:val="002F2E8A"/>
    <w:rsid w:val="002F3398"/>
    <w:rsid w:val="002F57F5"/>
    <w:rsid w:val="003060AF"/>
    <w:rsid w:val="00307243"/>
    <w:rsid w:val="003147D4"/>
    <w:rsid w:val="00317DD0"/>
    <w:rsid w:val="003322FE"/>
    <w:rsid w:val="00343A1E"/>
    <w:rsid w:val="003446EE"/>
    <w:rsid w:val="00344D19"/>
    <w:rsid w:val="00346816"/>
    <w:rsid w:val="0034701D"/>
    <w:rsid w:val="00347327"/>
    <w:rsid w:val="003473BB"/>
    <w:rsid w:val="00355011"/>
    <w:rsid w:val="0035759F"/>
    <w:rsid w:val="00357D6F"/>
    <w:rsid w:val="00364C49"/>
    <w:rsid w:val="0038029D"/>
    <w:rsid w:val="0038121B"/>
    <w:rsid w:val="00384594"/>
    <w:rsid w:val="003A1D30"/>
    <w:rsid w:val="003B0283"/>
    <w:rsid w:val="003B38BD"/>
    <w:rsid w:val="003B3DC5"/>
    <w:rsid w:val="003B6A8A"/>
    <w:rsid w:val="003C2976"/>
    <w:rsid w:val="003C4576"/>
    <w:rsid w:val="003C46F1"/>
    <w:rsid w:val="003C5DCC"/>
    <w:rsid w:val="003C60EE"/>
    <w:rsid w:val="003C7A40"/>
    <w:rsid w:val="003D2BD3"/>
    <w:rsid w:val="003E6A46"/>
    <w:rsid w:val="003F2AD1"/>
    <w:rsid w:val="0040210C"/>
    <w:rsid w:val="00402445"/>
    <w:rsid w:val="00411C7A"/>
    <w:rsid w:val="00414591"/>
    <w:rsid w:val="00421C20"/>
    <w:rsid w:val="0043215B"/>
    <w:rsid w:val="00434098"/>
    <w:rsid w:val="00440DF1"/>
    <w:rsid w:val="004424DD"/>
    <w:rsid w:val="00442A3C"/>
    <w:rsid w:val="004524FE"/>
    <w:rsid w:val="00452605"/>
    <w:rsid w:val="00457B45"/>
    <w:rsid w:val="004612E6"/>
    <w:rsid w:val="004644E8"/>
    <w:rsid w:val="00466F2D"/>
    <w:rsid w:val="00467BEF"/>
    <w:rsid w:val="0047240A"/>
    <w:rsid w:val="00477C51"/>
    <w:rsid w:val="004817CE"/>
    <w:rsid w:val="004832F9"/>
    <w:rsid w:val="004854CE"/>
    <w:rsid w:val="004936B7"/>
    <w:rsid w:val="00493A11"/>
    <w:rsid w:val="0049561E"/>
    <w:rsid w:val="0049590C"/>
    <w:rsid w:val="004968CE"/>
    <w:rsid w:val="004968D1"/>
    <w:rsid w:val="00497C71"/>
    <w:rsid w:val="004A1935"/>
    <w:rsid w:val="004A3CEC"/>
    <w:rsid w:val="004A7633"/>
    <w:rsid w:val="004A7DC3"/>
    <w:rsid w:val="004B13BA"/>
    <w:rsid w:val="004B309F"/>
    <w:rsid w:val="004C08A9"/>
    <w:rsid w:val="004C0D58"/>
    <w:rsid w:val="004C2391"/>
    <w:rsid w:val="004C589F"/>
    <w:rsid w:val="004C71E8"/>
    <w:rsid w:val="004D6FA3"/>
    <w:rsid w:val="004E3287"/>
    <w:rsid w:val="004E7DC7"/>
    <w:rsid w:val="004F2027"/>
    <w:rsid w:val="004F2DD0"/>
    <w:rsid w:val="004F3D7E"/>
    <w:rsid w:val="004F6189"/>
    <w:rsid w:val="004F68A3"/>
    <w:rsid w:val="004F7473"/>
    <w:rsid w:val="0050197E"/>
    <w:rsid w:val="00515E84"/>
    <w:rsid w:val="00521E20"/>
    <w:rsid w:val="00523D83"/>
    <w:rsid w:val="00527AC4"/>
    <w:rsid w:val="0053136B"/>
    <w:rsid w:val="00535DE6"/>
    <w:rsid w:val="00537203"/>
    <w:rsid w:val="00545C58"/>
    <w:rsid w:val="00550073"/>
    <w:rsid w:val="00550D7F"/>
    <w:rsid w:val="00551B69"/>
    <w:rsid w:val="00552EDB"/>
    <w:rsid w:val="00557B73"/>
    <w:rsid w:val="00557C4B"/>
    <w:rsid w:val="00560304"/>
    <w:rsid w:val="00560FCD"/>
    <w:rsid w:val="00561E8D"/>
    <w:rsid w:val="0056224C"/>
    <w:rsid w:val="0056672A"/>
    <w:rsid w:val="005740EB"/>
    <w:rsid w:val="00583D5A"/>
    <w:rsid w:val="00585512"/>
    <w:rsid w:val="00593A76"/>
    <w:rsid w:val="005950F6"/>
    <w:rsid w:val="005A03D9"/>
    <w:rsid w:val="005A10E1"/>
    <w:rsid w:val="005A6687"/>
    <w:rsid w:val="005A71DF"/>
    <w:rsid w:val="005B1800"/>
    <w:rsid w:val="005B25E2"/>
    <w:rsid w:val="005C1E6D"/>
    <w:rsid w:val="005C5E19"/>
    <w:rsid w:val="005C6465"/>
    <w:rsid w:val="005C7C3D"/>
    <w:rsid w:val="005D14A2"/>
    <w:rsid w:val="005D1BA3"/>
    <w:rsid w:val="005D323C"/>
    <w:rsid w:val="005D781C"/>
    <w:rsid w:val="005D7E89"/>
    <w:rsid w:val="005E1437"/>
    <w:rsid w:val="005E401F"/>
    <w:rsid w:val="005F3BFC"/>
    <w:rsid w:val="005F68CA"/>
    <w:rsid w:val="005F70ED"/>
    <w:rsid w:val="006004DB"/>
    <w:rsid w:val="00606162"/>
    <w:rsid w:val="00607EAD"/>
    <w:rsid w:val="006113CB"/>
    <w:rsid w:val="006116D7"/>
    <w:rsid w:val="00617194"/>
    <w:rsid w:val="0062127C"/>
    <w:rsid w:val="00622A0B"/>
    <w:rsid w:val="00630AC1"/>
    <w:rsid w:val="00637BDD"/>
    <w:rsid w:val="006404D1"/>
    <w:rsid w:val="00641701"/>
    <w:rsid w:val="0065006D"/>
    <w:rsid w:val="00655795"/>
    <w:rsid w:val="006605C3"/>
    <w:rsid w:val="00661B1A"/>
    <w:rsid w:val="00661ED2"/>
    <w:rsid w:val="006623A4"/>
    <w:rsid w:val="00665B19"/>
    <w:rsid w:val="00676D9D"/>
    <w:rsid w:val="00690A68"/>
    <w:rsid w:val="0069531E"/>
    <w:rsid w:val="006A2DCD"/>
    <w:rsid w:val="006A3CA7"/>
    <w:rsid w:val="006B4C3C"/>
    <w:rsid w:val="006B6084"/>
    <w:rsid w:val="006B60CD"/>
    <w:rsid w:val="006C2B89"/>
    <w:rsid w:val="006C3ED2"/>
    <w:rsid w:val="006C4190"/>
    <w:rsid w:val="006C611D"/>
    <w:rsid w:val="006D31D4"/>
    <w:rsid w:val="006D4F62"/>
    <w:rsid w:val="006D566A"/>
    <w:rsid w:val="006D5CC3"/>
    <w:rsid w:val="006D6F45"/>
    <w:rsid w:val="006E6525"/>
    <w:rsid w:val="006F1D21"/>
    <w:rsid w:val="006F40A3"/>
    <w:rsid w:val="006F4E14"/>
    <w:rsid w:val="006F602A"/>
    <w:rsid w:val="007017CB"/>
    <w:rsid w:val="007130CF"/>
    <w:rsid w:val="00714DD0"/>
    <w:rsid w:val="00721509"/>
    <w:rsid w:val="0072687F"/>
    <w:rsid w:val="00740DCB"/>
    <w:rsid w:val="007455AC"/>
    <w:rsid w:val="00745781"/>
    <w:rsid w:val="007549BD"/>
    <w:rsid w:val="00756D26"/>
    <w:rsid w:val="007605D0"/>
    <w:rsid w:val="00761529"/>
    <w:rsid w:val="00763962"/>
    <w:rsid w:val="00767231"/>
    <w:rsid w:val="00771463"/>
    <w:rsid w:val="00773B11"/>
    <w:rsid w:val="00773E33"/>
    <w:rsid w:val="00776022"/>
    <w:rsid w:val="0079488E"/>
    <w:rsid w:val="00796093"/>
    <w:rsid w:val="0079650E"/>
    <w:rsid w:val="007A5AFD"/>
    <w:rsid w:val="007C1DE9"/>
    <w:rsid w:val="007C306D"/>
    <w:rsid w:val="007C3691"/>
    <w:rsid w:val="007C41FC"/>
    <w:rsid w:val="007C5D5D"/>
    <w:rsid w:val="007C70F1"/>
    <w:rsid w:val="007C7A1B"/>
    <w:rsid w:val="007D015F"/>
    <w:rsid w:val="007D1B05"/>
    <w:rsid w:val="007D2646"/>
    <w:rsid w:val="007D6A8A"/>
    <w:rsid w:val="007E2F7B"/>
    <w:rsid w:val="007E6476"/>
    <w:rsid w:val="007F238C"/>
    <w:rsid w:val="007F7A71"/>
    <w:rsid w:val="008044BB"/>
    <w:rsid w:val="00807237"/>
    <w:rsid w:val="00810E33"/>
    <w:rsid w:val="0081118E"/>
    <w:rsid w:val="00815B8A"/>
    <w:rsid w:val="00816B8A"/>
    <w:rsid w:val="008239C0"/>
    <w:rsid w:val="008256A4"/>
    <w:rsid w:val="00827B5F"/>
    <w:rsid w:val="008354EA"/>
    <w:rsid w:val="0084444E"/>
    <w:rsid w:val="0084775E"/>
    <w:rsid w:val="00851E74"/>
    <w:rsid w:val="008538BC"/>
    <w:rsid w:val="00864045"/>
    <w:rsid w:val="0087399C"/>
    <w:rsid w:val="00876D6E"/>
    <w:rsid w:val="008A0CD3"/>
    <w:rsid w:val="008A1E29"/>
    <w:rsid w:val="008A259A"/>
    <w:rsid w:val="008A53D4"/>
    <w:rsid w:val="008A6684"/>
    <w:rsid w:val="008A7F9E"/>
    <w:rsid w:val="008B51F0"/>
    <w:rsid w:val="008B7CB7"/>
    <w:rsid w:val="008C2612"/>
    <w:rsid w:val="008C51D7"/>
    <w:rsid w:val="008C5CE6"/>
    <w:rsid w:val="008C7E80"/>
    <w:rsid w:val="008D0644"/>
    <w:rsid w:val="008D63C6"/>
    <w:rsid w:val="008E000D"/>
    <w:rsid w:val="008E1CDC"/>
    <w:rsid w:val="008E65F8"/>
    <w:rsid w:val="008F1C5B"/>
    <w:rsid w:val="008F30CF"/>
    <w:rsid w:val="008F52F4"/>
    <w:rsid w:val="00900C90"/>
    <w:rsid w:val="009010DF"/>
    <w:rsid w:val="00901C4F"/>
    <w:rsid w:val="00905A35"/>
    <w:rsid w:val="00905F7F"/>
    <w:rsid w:val="00914289"/>
    <w:rsid w:val="00916659"/>
    <w:rsid w:val="00920FD4"/>
    <w:rsid w:val="009245C8"/>
    <w:rsid w:val="00926BD8"/>
    <w:rsid w:val="009272AC"/>
    <w:rsid w:val="00927CA5"/>
    <w:rsid w:val="00927F69"/>
    <w:rsid w:val="00937061"/>
    <w:rsid w:val="00941C52"/>
    <w:rsid w:val="0094304B"/>
    <w:rsid w:val="00943C45"/>
    <w:rsid w:val="00944399"/>
    <w:rsid w:val="00945922"/>
    <w:rsid w:val="00947425"/>
    <w:rsid w:val="00951A6C"/>
    <w:rsid w:val="00951BFA"/>
    <w:rsid w:val="00954C74"/>
    <w:rsid w:val="00957634"/>
    <w:rsid w:val="00962C3D"/>
    <w:rsid w:val="00965EAD"/>
    <w:rsid w:val="00966CF8"/>
    <w:rsid w:val="0097180B"/>
    <w:rsid w:val="009749BF"/>
    <w:rsid w:val="00976259"/>
    <w:rsid w:val="00985646"/>
    <w:rsid w:val="00990E36"/>
    <w:rsid w:val="00993E38"/>
    <w:rsid w:val="00995476"/>
    <w:rsid w:val="0099716E"/>
    <w:rsid w:val="009A3977"/>
    <w:rsid w:val="009B0EDF"/>
    <w:rsid w:val="009B1327"/>
    <w:rsid w:val="009B4FE4"/>
    <w:rsid w:val="009C06DD"/>
    <w:rsid w:val="009D13AB"/>
    <w:rsid w:val="009D4525"/>
    <w:rsid w:val="009E19A6"/>
    <w:rsid w:val="009E6E12"/>
    <w:rsid w:val="00A00AB0"/>
    <w:rsid w:val="00A03E78"/>
    <w:rsid w:val="00A0639E"/>
    <w:rsid w:val="00A113F1"/>
    <w:rsid w:val="00A11A90"/>
    <w:rsid w:val="00A11C09"/>
    <w:rsid w:val="00A11C27"/>
    <w:rsid w:val="00A13C09"/>
    <w:rsid w:val="00A143CF"/>
    <w:rsid w:val="00A17026"/>
    <w:rsid w:val="00A20C84"/>
    <w:rsid w:val="00A244EC"/>
    <w:rsid w:val="00A27A8F"/>
    <w:rsid w:val="00A32469"/>
    <w:rsid w:val="00A33CAD"/>
    <w:rsid w:val="00A33EB9"/>
    <w:rsid w:val="00A3661C"/>
    <w:rsid w:val="00A36AAA"/>
    <w:rsid w:val="00A42A32"/>
    <w:rsid w:val="00A4737A"/>
    <w:rsid w:val="00A51FDF"/>
    <w:rsid w:val="00A562A4"/>
    <w:rsid w:val="00A57034"/>
    <w:rsid w:val="00A5795A"/>
    <w:rsid w:val="00A609F4"/>
    <w:rsid w:val="00A64E53"/>
    <w:rsid w:val="00A715A0"/>
    <w:rsid w:val="00A71F05"/>
    <w:rsid w:val="00A73F31"/>
    <w:rsid w:val="00A824C1"/>
    <w:rsid w:val="00A93B7D"/>
    <w:rsid w:val="00AA53E0"/>
    <w:rsid w:val="00AB7EB1"/>
    <w:rsid w:val="00AC14BC"/>
    <w:rsid w:val="00AC6BB8"/>
    <w:rsid w:val="00AC7E43"/>
    <w:rsid w:val="00AD1F0A"/>
    <w:rsid w:val="00AD42F6"/>
    <w:rsid w:val="00AD42FB"/>
    <w:rsid w:val="00AD50D0"/>
    <w:rsid w:val="00AE24FE"/>
    <w:rsid w:val="00AE5620"/>
    <w:rsid w:val="00AE77FA"/>
    <w:rsid w:val="00AF15AB"/>
    <w:rsid w:val="00AF3978"/>
    <w:rsid w:val="00AF6D00"/>
    <w:rsid w:val="00B00793"/>
    <w:rsid w:val="00B01837"/>
    <w:rsid w:val="00B02040"/>
    <w:rsid w:val="00B0370E"/>
    <w:rsid w:val="00B03900"/>
    <w:rsid w:val="00B0416E"/>
    <w:rsid w:val="00B0516E"/>
    <w:rsid w:val="00B07429"/>
    <w:rsid w:val="00B11329"/>
    <w:rsid w:val="00B11F0E"/>
    <w:rsid w:val="00B15023"/>
    <w:rsid w:val="00B17AF4"/>
    <w:rsid w:val="00B23610"/>
    <w:rsid w:val="00B2471C"/>
    <w:rsid w:val="00B25888"/>
    <w:rsid w:val="00B264C8"/>
    <w:rsid w:val="00B32300"/>
    <w:rsid w:val="00B32C7F"/>
    <w:rsid w:val="00B400B2"/>
    <w:rsid w:val="00B40B16"/>
    <w:rsid w:val="00B41328"/>
    <w:rsid w:val="00B46F66"/>
    <w:rsid w:val="00B53230"/>
    <w:rsid w:val="00B549C1"/>
    <w:rsid w:val="00B54B20"/>
    <w:rsid w:val="00B5729D"/>
    <w:rsid w:val="00B601AF"/>
    <w:rsid w:val="00B60B3D"/>
    <w:rsid w:val="00B61482"/>
    <w:rsid w:val="00B618C5"/>
    <w:rsid w:val="00B641C1"/>
    <w:rsid w:val="00B711F1"/>
    <w:rsid w:val="00B719D7"/>
    <w:rsid w:val="00B77E3F"/>
    <w:rsid w:val="00B805D6"/>
    <w:rsid w:val="00B86645"/>
    <w:rsid w:val="00B86C1B"/>
    <w:rsid w:val="00B92C3C"/>
    <w:rsid w:val="00B97EA8"/>
    <w:rsid w:val="00BA2934"/>
    <w:rsid w:val="00BA391A"/>
    <w:rsid w:val="00BA3E55"/>
    <w:rsid w:val="00BA7389"/>
    <w:rsid w:val="00BB1D79"/>
    <w:rsid w:val="00BB432A"/>
    <w:rsid w:val="00BC5A65"/>
    <w:rsid w:val="00BC6477"/>
    <w:rsid w:val="00BC6D24"/>
    <w:rsid w:val="00BC77F2"/>
    <w:rsid w:val="00BE4861"/>
    <w:rsid w:val="00BE55EF"/>
    <w:rsid w:val="00BF00C6"/>
    <w:rsid w:val="00BF413D"/>
    <w:rsid w:val="00C079C7"/>
    <w:rsid w:val="00C103D4"/>
    <w:rsid w:val="00C10403"/>
    <w:rsid w:val="00C10473"/>
    <w:rsid w:val="00C105DF"/>
    <w:rsid w:val="00C20B0E"/>
    <w:rsid w:val="00C24EAE"/>
    <w:rsid w:val="00C26131"/>
    <w:rsid w:val="00C2639D"/>
    <w:rsid w:val="00C301C3"/>
    <w:rsid w:val="00C349AE"/>
    <w:rsid w:val="00C424AC"/>
    <w:rsid w:val="00C43F15"/>
    <w:rsid w:val="00C44E35"/>
    <w:rsid w:val="00C50F0D"/>
    <w:rsid w:val="00C55994"/>
    <w:rsid w:val="00C661A9"/>
    <w:rsid w:val="00C73034"/>
    <w:rsid w:val="00C73BA1"/>
    <w:rsid w:val="00C76740"/>
    <w:rsid w:val="00C769CC"/>
    <w:rsid w:val="00C7762D"/>
    <w:rsid w:val="00C77BC1"/>
    <w:rsid w:val="00C806DB"/>
    <w:rsid w:val="00C8132D"/>
    <w:rsid w:val="00C82F67"/>
    <w:rsid w:val="00C86A63"/>
    <w:rsid w:val="00C878DA"/>
    <w:rsid w:val="00C93120"/>
    <w:rsid w:val="00C97C6D"/>
    <w:rsid w:val="00CA0618"/>
    <w:rsid w:val="00CB119E"/>
    <w:rsid w:val="00CB37D2"/>
    <w:rsid w:val="00CB5E06"/>
    <w:rsid w:val="00CC64CB"/>
    <w:rsid w:val="00CC751A"/>
    <w:rsid w:val="00CD0568"/>
    <w:rsid w:val="00CD24E9"/>
    <w:rsid w:val="00CD2D64"/>
    <w:rsid w:val="00CD4C19"/>
    <w:rsid w:val="00CD6167"/>
    <w:rsid w:val="00CE449A"/>
    <w:rsid w:val="00CF2989"/>
    <w:rsid w:val="00D06AB8"/>
    <w:rsid w:val="00D1373C"/>
    <w:rsid w:val="00D13E79"/>
    <w:rsid w:val="00D15070"/>
    <w:rsid w:val="00D20825"/>
    <w:rsid w:val="00D227B0"/>
    <w:rsid w:val="00D40421"/>
    <w:rsid w:val="00D46515"/>
    <w:rsid w:val="00D4796F"/>
    <w:rsid w:val="00D522F3"/>
    <w:rsid w:val="00D55792"/>
    <w:rsid w:val="00D661CB"/>
    <w:rsid w:val="00D67282"/>
    <w:rsid w:val="00D776B8"/>
    <w:rsid w:val="00D816DA"/>
    <w:rsid w:val="00D84EF0"/>
    <w:rsid w:val="00D930E4"/>
    <w:rsid w:val="00D93A8C"/>
    <w:rsid w:val="00DA0554"/>
    <w:rsid w:val="00DB3A0F"/>
    <w:rsid w:val="00DB4A62"/>
    <w:rsid w:val="00DC1C30"/>
    <w:rsid w:val="00DC1FBE"/>
    <w:rsid w:val="00DC2459"/>
    <w:rsid w:val="00DC2DBE"/>
    <w:rsid w:val="00DD0568"/>
    <w:rsid w:val="00DD5D3C"/>
    <w:rsid w:val="00DE3628"/>
    <w:rsid w:val="00DF4998"/>
    <w:rsid w:val="00DF691F"/>
    <w:rsid w:val="00E02F61"/>
    <w:rsid w:val="00E04309"/>
    <w:rsid w:val="00E05D73"/>
    <w:rsid w:val="00E07B7F"/>
    <w:rsid w:val="00E10DFF"/>
    <w:rsid w:val="00E132DC"/>
    <w:rsid w:val="00E1353C"/>
    <w:rsid w:val="00E2149D"/>
    <w:rsid w:val="00E22FCC"/>
    <w:rsid w:val="00E33068"/>
    <w:rsid w:val="00E33202"/>
    <w:rsid w:val="00E340C5"/>
    <w:rsid w:val="00E4125D"/>
    <w:rsid w:val="00E416D3"/>
    <w:rsid w:val="00E442ED"/>
    <w:rsid w:val="00E45DA4"/>
    <w:rsid w:val="00E478E0"/>
    <w:rsid w:val="00E53D13"/>
    <w:rsid w:val="00E61BC9"/>
    <w:rsid w:val="00E626D9"/>
    <w:rsid w:val="00E65268"/>
    <w:rsid w:val="00E662B7"/>
    <w:rsid w:val="00E72E26"/>
    <w:rsid w:val="00E85436"/>
    <w:rsid w:val="00E8791A"/>
    <w:rsid w:val="00E90AF2"/>
    <w:rsid w:val="00E94E2E"/>
    <w:rsid w:val="00E94FC5"/>
    <w:rsid w:val="00E95249"/>
    <w:rsid w:val="00E97108"/>
    <w:rsid w:val="00EA6EAB"/>
    <w:rsid w:val="00EB1585"/>
    <w:rsid w:val="00EB3653"/>
    <w:rsid w:val="00EB371C"/>
    <w:rsid w:val="00EB5002"/>
    <w:rsid w:val="00EC1E7D"/>
    <w:rsid w:val="00EC5055"/>
    <w:rsid w:val="00ED10C4"/>
    <w:rsid w:val="00ED256E"/>
    <w:rsid w:val="00EE6D1C"/>
    <w:rsid w:val="00EE78C4"/>
    <w:rsid w:val="00EF0F00"/>
    <w:rsid w:val="00EF3E89"/>
    <w:rsid w:val="00EF5018"/>
    <w:rsid w:val="00EF5289"/>
    <w:rsid w:val="00F00ADA"/>
    <w:rsid w:val="00F01705"/>
    <w:rsid w:val="00F078EE"/>
    <w:rsid w:val="00F07FA0"/>
    <w:rsid w:val="00F10768"/>
    <w:rsid w:val="00F13443"/>
    <w:rsid w:val="00F13CB9"/>
    <w:rsid w:val="00F15EA5"/>
    <w:rsid w:val="00F164C5"/>
    <w:rsid w:val="00F175A9"/>
    <w:rsid w:val="00F225F8"/>
    <w:rsid w:val="00F25017"/>
    <w:rsid w:val="00F3227C"/>
    <w:rsid w:val="00F32F84"/>
    <w:rsid w:val="00F366CA"/>
    <w:rsid w:val="00F42812"/>
    <w:rsid w:val="00F4417F"/>
    <w:rsid w:val="00F519F7"/>
    <w:rsid w:val="00F51EA2"/>
    <w:rsid w:val="00F52DC0"/>
    <w:rsid w:val="00F568DB"/>
    <w:rsid w:val="00F7102B"/>
    <w:rsid w:val="00F7425E"/>
    <w:rsid w:val="00F77B06"/>
    <w:rsid w:val="00F802DA"/>
    <w:rsid w:val="00F86827"/>
    <w:rsid w:val="00FA5F09"/>
    <w:rsid w:val="00FA73A5"/>
    <w:rsid w:val="00FB3AAB"/>
    <w:rsid w:val="00FC5179"/>
    <w:rsid w:val="00FD36C0"/>
    <w:rsid w:val="00FE07AC"/>
    <w:rsid w:val="00FE2E44"/>
    <w:rsid w:val="00FE35B7"/>
    <w:rsid w:val="00FE5996"/>
    <w:rsid w:val="00FE6F79"/>
    <w:rsid w:val="00FF1946"/>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A739"/>
  <w15:docId w15:val="{F9AEEC36-A922-4A3C-8827-7195D4F5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0CD"/>
    <w:pPr>
      <w:spacing w:before="120" w:after="120"/>
      <w:jc w:val="both"/>
    </w:pPr>
    <w:rPr>
      <w:rFonts w:cs="Times New Roman"/>
      <w:sz w:val="22"/>
    </w:rPr>
  </w:style>
  <w:style w:type="paragraph" w:styleId="Ttulo1">
    <w:name w:val="heading 1"/>
    <w:basedOn w:val="Normal"/>
    <w:next w:val="Normal"/>
    <w:link w:val="Ttulo1Char"/>
    <w:qFormat/>
    <w:rsid w:val="00D06AB8"/>
    <w:pPr>
      <w:keepNext/>
      <w:keepLines/>
      <w:spacing w:before="240"/>
      <w:jc w:val="left"/>
      <w:outlineLvl w:val="0"/>
    </w:pPr>
    <w:rPr>
      <w:rFonts w:asciiTheme="majorHAnsi" w:eastAsiaTheme="majorEastAsia" w:hAnsiTheme="majorHAnsi" w:cstheme="majorBidi"/>
      <w:b/>
      <w:color w:val="00B050"/>
      <w:sz w:val="96"/>
      <w:szCs w:val="32"/>
    </w:rPr>
  </w:style>
  <w:style w:type="paragraph" w:styleId="Ttulo2">
    <w:name w:val="heading 2"/>
    <w:basedOn w:val="Normal"/>
    <w:next w:val="Normal"/>
    <w:link w:val="Ttulo2Char"/>
    <w:autoRedefine/>
    <w:unhideWhenUsed/>
    <w:qFormat/>
    <w:rsid w:val="00945922"/>
    <w:pPr>
      <w:keepNext/>
      <w:keepLines/>
      <w:spacing w:before="40"/>
      <w:jc w:val="left"/>
      <w:outlineLvl w:val="1"/>
    </w:pPr>
    <w:rPr>
      <w:rFonts w:eastAsiaTheme="majorEastAsia" w:cstheme="majorBidi"/>
      <w:color w:val="00B050"/>
      <w:sz w:val="40"/>
      <w:szCs w:val="26"/>
    </w:rPr>
  </w:style>
  <w:style w:type="paragraph" w:styleId="Ttulo3">
    <w:name w:val="heading 3"/>
    <w:basedOn w:val="Normal"/>
    <w:next w:val="Normal"/>
    <w:link w:val="Ttulo3Char"/>
    <w:unhideWhenUsed/>
    <w:qFormat/>
    <w:rsid w:val="00A143CF"/>
    <w:pPr>
      <w:keepNext/>
      <w:keepLines/>
      <w:spacing w:before="160" w:after="240"/>
      <w:outlineLvl w:val="2"/>
    </w:pPr>
    <w:rPr>
      <w:rFonts w:eastAsiaTheme="majorEastAsia" w:cstheme="majorBidi"/>
      <w:b/>
      <w:color w:val="00B050"/>
      <w:sz w:val="32"/>
    </w:rPr>
  </w:style>
  <w:style w:type="paragraph" w:styleId="Ttulo4">
    <w:name w:val="heading 4"/>
    <w:basedOn w:val="Normal"/>
    <w:next w:val="Normal"/>
    <w:link w:val="Ttulo4Char"/>
    <w:uiPriority w:val="9"/>
    <w:unhideWhenUsed/>
    <w:qFormat/>
    <w:rsid w:val="00D06AB8"/>
    <w:pPr>
      <w:keepNext/>
      <w:keepLines/>
      <w:spacing w:before="40"/>
      <w:outlineLvl w:val="3"/>
    </w:pPr>
    <w:rPr>
      <w:rFonts w:eastAsiaTheme="majorEastAsia" w:cstheme="majorBidi"/>
      <w:b/>
      <w:iCs/>
      <w:color w:val="00B050"/>
    </w:rPr>
  </w:style>
  <w:style w:type="paragraph" w:styleId="Ttulo5">
    <w:name w:val="heading 5"/>
    <w:basedOn w:val="Normal"/>
    <w:next w:val="Normal"/>
    <w:link w:val="Ttulo5Char"/>
    <w:uiPriority w:val="9"/>
    <w:unhideWhenUsed/>
    <w:qFormat/>
    <w:rsid w:val="00CB5E06"/>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6AB8"/>
    <w:rPr>
      <w:rFonts w:asciiTheme="majorHAnsi" w:eastAsiaTheme="majorEastAsia" w:hAnsiTheme="majorHAnsi" w:cstheme="majorBidi"/>
      <w:b/>
      <w:color w:val="00B050"/>
      <w:sz w:val="96"/>
      <w:szCs w:val="32"/>
    </w:rPr>
  </w:style>
  <w:style w:type="character" w:customStyle="1" w:styleId="Ttulo2Char">
    <w:name w:val="Título 2 Char"/>
    <w:basedOn w:val="Fontepargpadro"/>
    <w:link w:val="Ttulo2"/>
    <w:uiPriority w:val="9"/>
    <w:rsid w:val="00945922"/>
    <w:rPr>
      <w:rFonts w:eastAsiaTheme="majorEastAsia" w:cstheme="majorBidi"/>
      <w:color w:val="00B050"/>
      <w:sz w:val="40"/>
      <w:szCs w:val="26"/>
    </w:rPr>
  </w:style>
  <w:style w:type="character" w:customStyle="1" w:styleId="Ttulo3Char">
    <w:name w:val="Título 3 Char"/>
    <w:basedOn w:val="Fontepargpadro"/>
    <w:link w:val="Ttulo3"/>
    <w:uiPriority w:val="9"/>
    <w:rsid w:val="00A143CF"/>
    <w:rPr>
      <w:rFonts w:eastAsiaTheme="majorEastAsia" w:cstheme="majorBidi"/>
      <w:b/>
      <w:color w:val="00B050"/>
      <w:sz w:val="32"/>
    </w:rPr>
  </w:style>
  <w:style w:type="character" w:customStyle="1" w:styleId="Ttulo4Char">
    <w:name w:val="Título 4 Char"/>
    <w:basedOn w:val="Fontepargpadro"/>
    <w:link w:val="Ttulo4"/>
    <w:uiPriority w:val="9"/>
    <w:rsid w:val="00D06AB8"/>
    <w:rPr>
      <w:rFonts w:eastAsiaTheme="majorEastAsia" w:cstheme="majorBidi"/>
      <w:b/>
      <w:iCs/>
      <w:color w:val="00B050"/>
      <w:sz w:val="22"/>
    </w:rPr>
  </w:style>
  <w:style w:type="character" w:customStyle="1" w:styleId="Ttulo5Char">
    <w:name w:val="Título 5 Char"/>
    <w:basedOn w:val="Fontepargpadro"/>
    <w:link w:val="Ttulo5"/>
    <w:uiPriority w:val="9"/>
    <w:rsid w:val="00CB5E06"/>
    <w:rPr>
      <w:rFonts w:asciiTheme="majorHAnsi" w:eastAsiaTheme="majorEastAsia" w:hAnsiTheme="majorHAnsi" w:cstheme="majorBidi"/>
      <w:color w:val="2E74B5" w:themeColor="accent1" w:themeShade="BF"/>
    </w:rPr>
  </w:style>
  <w:style w:type="paragraph" w:styleId="PargrafodaLista">
    <w:name w:val="List Paragraph"/>
    <w:basedOn w:val="Normal"/>
    <w:uiPriority w:val="34"/>
    <w:qFormat/>
    <w:rsid w:val="00CB5E06"/>
    <w:pPr>
      <w:ind w:left="720"/>
      <w:contextualSpacing/>
    </w:pPr>
  </w:style>
  <w:style w:type="paragraph" w:styleId="Ttulo">
    <w:name w:val="Title"/>
    <w:basedOn w:val="Normal"/>
    <w:next w:val="Normal"/>
    <w:link w:val="TtuloChar"/>
    <w:qFormat/>
    <w:rsid w:val="00CB5E06"/>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5E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5E06"/>
    <w:pPr>
      <w:numPr>
        <w:ilvl w:val="1"/>
      </w:numPr>
      <w:spacing w:after="160"/>
    </w:pPr>
    <w:rPr>
      <w:color w:val="5A5A5A" w:themeColor="text1" w:themeTint="A5"/>
      <w:spacing w:val="15"/>
      <w:szCs w:val="22"/>
    </w:rPr>
  </w:style>
  <w:style w:type="character" w:customStyle="1" w:styleId="SubttuloChar">
    <w:name w:val="Subtítulo Char"/>
    <w:basedOn w:val="Fontepargpadro"/>
    <w:link w:val="Subttulo"/>
    <w:uiPriority w:val="11"/>
    <w:rsid w:val="00CB5E06"/>
    <w:rPr>
      <w:rFonts w:ascii="Times New Roman" w:hAnsi="Times New Roman" w:cs="Times New Roman"/>
      <w:color w:val="5A5A5A" w:themeColor="text1" w:themeTint="A5"/>
      <w:spacing w:val="15"/>
      <w:sz w:val="22"/>
      <w:szCs w:val="22"/>
    </w:rPr>
  </w:style>
  <w:style w:type="paragraph" w:styleId="CitaoIntensa">
    <w:name w:val="Intense Quote"/>
    <w:basedOn w:val="Normal"/>
    <w:next w:val="Normal"/>
    <w:link w:val="CitaoIntensaChar"/>
    <w:uiPriority w:val="30"/>
    <w:qFormat/>
    <w:rsid w:val="00CB5E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CB5E06"/>
    <w:rPr>
      <w:rFonts w:ascii="Times New Roman" w:hAnsi="Times New Roman" w:cs="Times New Roman"/>
      <w:i/>
      <w:iCs/>
      <w:color w:val="5B9BD5" w:themeColor="accent1"/>
    </w:rPr>
  </w:style>
  <w:style w:type="character" w:styleId="Forte">
    <w:name w:val="Strong"/>
    <w:basedOn w:val="Fontepargpadro"/>
    <w:uiPriority w:val="22"/>
    <w:qFormat/>
    <w:rsid w:val="00CB5E06"/>
    <w:rPr>
      <w:b/>
      <w:bCs/>
    </w:rPr>
  </w:style>
  <w:style w:type="character" w:styleId="RefernciaSutil">
    <w:name w:val="Subtle Reference"/>
    <w:basedOn w:val="Fontepargpadro"/>
    <w:uiPriority w:val="31"/>
    <w:qFormat/>
    <w:rsid w:val="00CB5E06"/>
    <w:rPr>
      <w:smallCaps/>
      <w:color w:val="5A5A5A" w:themeColor="text1" w:themeTint="A5"/>
    </w:rPr>
  </w:style>
  <w:style w:type="character" w:styleId="RefernciaIntensa">
    <w:name w:val="Intense Reference"/>
    <w:basedOn w:val="Fontepargpadro"/>
    <w:uiPriority w:val="32"/>
    <w:qFormat/>
    <w:rsid w:val="00CB5E06"/>
    <w:rPr>
      <w:b/>
      <w:bCs/>
      <w:smallCaps/>
      <w:color w:val="5B9BD5" w:themeColor="accent1"/>
      <w:spacing w:val="5"/>
    </w:rPr>
  </w:style>
  <w:style w:type="character" w:styleId="Hyperlink">
    <w:name w:val="Hyperlink"/>
    <w:basedOn w:val="Fontepargpadro"/>
    <w:uiPriority w:val="99"/>
    <w:unhideWhenUsed/>
    <w:rsid w:val="00CB5E06"/>
    <w:rPr>
      <w:color w:val="0563C1" w:themeColor="hyperlink"/>
      <w:u w:val="single"/>
    </w:rPr>
  </w:style>
  <w:style w:type="paragraph" w:customStyle="1" w:styleId="Code">
    <w:name w:val="Code"/>
    <w:basedOn w:val="Normal"/>
    <w:qFormat/>
    <w:rsid w:val="00CB5E06"/>
    <w:rPr>
      <w:rFonts w:ascii="Consolas" w:hAnsi="Consolas"/>
      <w:sz w:val="20"/>
    </w:rPr>
  </w:style>
  <w:style w:type="character" w:styleId="Refdecomentrio">
    <w:name w:val="annotation reference"/>
    <w:basedOn w:val="Fontepargpadro"/>
    <w:uiPriority w:val="99"/>
    <w:semiHidden/>
    <w:unhideWhenUsed/>
    <w:rsid w:val="00CB5E06"/>
    <w:rPr>
      <w:sz w:val="16"/>
      <w:szCs w:val="16"/>
    </w:rPr>
  </w:style>
  <w:style w:type="paragraph" w:styleId="Textodecomentrio">
    <w:name w:val="annotation text"/>
    <w:basedOn w:val="Normal"/>
    <w:link w:val="TextodecomentrioChar"/>
    <w:uiPriority w:val="99"/>
    <w:semiHidden/>
    <w:unhideWhenUsed/>
    <w:rsid w:val="00CB5E06"/>
    <w:rPr>
      <w:sz w:val="20"/>
      <w:szCs w:val="20"/>
    </w:rPr>
  </w:style>
  <w:style w:type="character" w:customStyle="1" w:styleId="TextodecomentrioChar">
    <w:name w:val="Texto de comentário Char"/>
    <w:basedOn w:val="Fontepargpadro"/>
    <w:link w:val="Textodecomentrio"/>
    <w:uiPriority w:val="99"/>
    <w:semiHidden/>
    <w:rsid w:val="00CB5E06"/>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B5E06"/>
    <w:rPr>
      <w:b/>
      <w:bCs/>
    </w:rPr>
  </w:style>
  <w:style w:type="character" w:customStyle="1" w:styleId="AssuntodocomentrioChar">
    <w:name w:val="Assunto do comentário Char"/>
    <w:basedOn w:val="TextodecomentrioChar"/>
    <w:link w:val="Assuntodocomentrio"/>
    <w:uiPriority w:val="99"/>
    <w:semiHidden/>
    <w:rsid w:val="00CB5E06"/>
    <w:rPr>
      <w:rFonts w:ascii="Times New Roman" w:hAnsi="Times New Roman" w:cs="Times New Roman"/>
      <w:b/>
      <w:bCs/>
      <w:sz w:val="20"/>
      <w:szCs w:val="20"/>
    </w:rPr>
  </w:style>
  <w:style w:type="paragraph" w:styleId="Textodebalo">
    <w:name w:val="Balloon Text"/>
    <w:basedOn w:val="Normal"/>
    <w:link w:val="TextodebaloChar"/>
    <w:uiPriority w:val="99"/>
    <w:semiHidden/>
    <w:unhideWhenUsed/>
    <w:rsid w:val="00CB5E06"/>
    <w:rPr>
      <w:rFonts w:ascii="Segoe UI" w:hAnsi="Segoe UI" w:cs="Segoe UI"/>
      <w:sz w:val="18"/>
      <w:szCs w:val="18"/>
    </w:rPr>
  </w:style>
  <w:style w:type="character" w:customStyle="1" w:styleId="TextodebaloChar">
    <w:name w:val="Texto de balão Char"/>
    <w:basedOn w:val="Fontepargpadro"/>
    <w:link w:val="Textodebalo"/>
    <w:uiPriority w:val="99"/>
    <w:semiHidden/>
    <w:rsid w:val="00CB5E06"/>
    <w:rPr>
      <w:rFonts w:ascii="Segoe UI" w:hAnsi="Segoe UI" w:cs="Segoe UI"/>
      <w:sz w:val="18"/>
      <w:szCs w:val="18"/>
    </w:rPr>
  </w:style>
  <w:style w:type="character" w:styleId="HiperlinkVisitado">
    <w:name w:val="FollowedHyperlink"/>
    <w:basedOn w:val="Fontepargpadro"/>
    <w:uiPriority w:val="99"/>
    <w:semiHidden/>
    <w:unhideWhenUsed/>
    <w:rsid w:val="00CB5E06"/>
    <w:rPr>
      <w:color w:val="954F72" w:themeColor="followedHyperlink"/>
      <w:u w:val="single"/>
    </w:rPr>
  </w:style>
  <w:style w:type="character" w:customStyle="1" w:styleId="comment">
    <w:name w:val="comment"/>
    <w:basedOn w:val="Fontepargpadro"/>
    <w:rsid w:val="00CB5E06"/>
  </w:style>
  <w:style w:type="character" w:customStyle="1" w:styleId="keyword">
    <w:name w:val="keyword"/>
    <w:basedOn w:val="Fontepargpadro"/>
    <w:rsid w:val="00CB5E06"/>
  </w:style>
  <w:style w:type="paragraph" w:customStyle="1" w:styleId="Listagem-Imagem-Tabela">
    <w:name w:val="Listagem - Imagem - Tabela"/>
    <w:basedOn w:val="Normal"/>
    <w:qFormat/>
    <w:rsid w:val="0079488E"/>
    <w:pPr>
      <w:jc w:val="center"/>
    </w:pPr>
    <w:rPr>
      <w:i/>
      <w:sz w:val="18"/>
    </w:rPr>
  </w:style>
  <w:style w:type="character" w:customStyle="1" w:styleId="apple-converted-space">
    <w:name w:val="apple-converted-space"/>
    <w:basedOn w:val="Fontepargpadro"/>
    <w:rsid w:val="00CB5E06"/>
  </w:style>
  <w:style w:type="character" w:styleId="CdigoHTML">
    <w:name w:val="HTML Code"/>
    <w:basedOn w:val="Fontepargpadro"/>
    <w:uiPriority w:val="99"/>
    <w:semiHidden/>
    <w:unhideWhenUsed/>
    <w:rsid w:val="00CB5E06"/>
    <w:rPr>
      <w:rFonts w:ascii="Courier New" w:eastAsiaTheme="minorEastAsia" w:hAnsi="Courier New" w:cs="Courier New"/>
      <w:sz w:val="20"/>
      <w:szCs w:val="20"/>
    </w:rPr>
  </w:style>
  <w:style w:type="character" w:customStyle="1" w:styleId="string">
    <w:name w:val="string"/>
    <w:basedOn w:val="Fontepargpadro"/>
    <w:rsid w:val="00CB5E06"/>
  </w:style>
  <w:style w:type="character" w:customStyle="1" w:styleId="number">
    <w:name w:val="number"/>
    <w:basedOn w:val="Fontepargpadro"/>
    <w:rsid w:val="00CB5E06"/>
  </w:style>
  <w:style w:type="character" w:customStyle="1" w:styleId="annotation">
    <w:name w:val="annotation"/>
    <w:basedOn w:val="Fontepargpadro"/>
    <w:rsid w:val="00CB5E06"/>
  </w:style>
  <w:style w:type="table" w:styleId="Tabelacomgrade">
    <w:name w:val="Table Grid"/>
    <w:basedOn w:val="Tabelanormal"/>
    <w:uiPriority w:val="39"/>
    <w:rsid w:val="000D5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0D5EE7"/>
    <w:rPr>
      <w:i/>
      <w:iCs/>
    </w:rPr>
  </w:style>
  <w:style w:type="paragraph" w:styleId="Legenda">
    <w:name w:val="caption"/>
    <w:basedOn w:val="Normal"/>
    <w:next w:val="Normal"/>
    <w:uiPriority w:val="35"/>
    <w:unhideWhenUsed/>
    <w:qFormat/>
    <w:rsid w:val="00807237"/>
    <w:pPr>
      <w:spacing w:after="200"/>
    </w:pPr>
    <w:rPr>
      <w:i/>
      <w:iCs/>
      <w:color w:val="44546A" w:themeColor="text2"/>
      <w:sz w:val="18"/>
      <w:szCs w:val="18"/>
    </w:rPr>
  </w:style>
  <w:style w:type="paragraph" w:styleId="SemEspaamento">
    <w:name w:val="No Spacing"/>
    <w:uiPriority w:val="1"/>
    <w:qFormat/>
    <w:rsid w:val="005A6687"/>
    <w:rPr>
      <w:rFonts w:cs="Times New Roman"/>
      <w:sz w:val="22"/>
    </w:rPr>
  </w:style>
  <w:style w:type="paragraph" w:styleId="Cabealho">
    <w:name w:val="header"/>
    <w:basedOn w:val="Normal"/>
    <w:link w:val="CabealhoChar"/>
    <w:uiPriority w:val="99"/>
    <w:unhideWhenUsed/>
    <w:rsid w:val="00D06AB8"/>
    <w:pPr>
      <w:tabs>
        <w:tab w:val="center" w:pos="4419"/>
        <w:tab w:val="right" w:pos="8838"/>
      </w:tabs>
      <w:spacing w:before="0" w:after="0"/>
    </w:pPr>
  </w:style>
  <w:style w:type="character" w:customStyle="1" w:styleId="CabealhoChar">
    <w:name w:val="Cabeçalho Char"/>
    <w:basedOn w:val="Fontepargpadro"/>
    <w:link w:val="Cabealho"/>
    <w:uiPriority w:val="99"/>
    <w:rsid w:val="00D06AB8"/>
    <w:rPr>
      <w:rFonts w:cs="Times New Roman"/>
      <w:sz w:val="22"/>
    </w:rPr>
  </w:style>
  <w:style w:type="paragraph" w:styleId="Rodap">
    <w:name w:val="footer"/>
    <w:basedOn w:val="Normal"/>
    <w:link w:val="RodapChar"/>
    <w:uiPriority w:val="99"/>
    <w:unhideWhenUsed/>
    <w:rsid w:val="00D06AB8"/>
    <w:pPr>
      <w:tabs>
        <w:tab w:val="center" w:pos="4419"/>
        <w:tab w:val="right" w:pos="8838"/>
      </w:tabs>
      <w:spacing w:before="0" w:after="0"/>
    </w:pPr>
  </w:style>
  <w:style w:type="character" w:customStyle="1" w:styleId="RodapChar">
    <w:name w:val="Rodapé Char"/>
    <w:basedOn w:val="Fontepargpadro"/>
    <w:link w:val="Rodap"/>
    <w:uiPriority w:val="99"/>
    <w:rsid w:val="00D06AB8"/>
    <w:rPr>
      <w:rFonts w:cs="Times New Roman"/>
      <w:sz w:val="22"/>
    </w:rPr>
  </w:style>
  <w:style w:type="paragraph" w:styleId="Reviso">
    <w:name w:val="Revision"/>
    <w:hidden/>
    <w:uiPriority w:val="99"/>
    <w:semiHidden/>
    <w:rsid w:val="00D06AB8"/>
    <w:rPr>
      <w:rFonts w:cs="Times New Roman"/>
      <w:sz w:val="22"/>
    </w:rPr>
  </w:style>
  <w:style w:type="table" w:styleId="TabelaSimples4">
    <w:name w:val="Plain Table 4"/>
    <w:basedOn w:val="Tabelanormal"/>
    <w:uiPriority w:val="44"/>
    <w:rsid w:val="00F366CA"/>
    <w:pPr>
      <w:jc w:val="both"/>
    </w:pPr>
    <w:rPr>
      <w:rFonts w:ascii="Arial" w:eastAsia="Arial" w:hAnsi="Arial" w:cs="Arial"/>
      <w:color w:val="00000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abealho1">
    <w:name w:val="Cabeçalho1"/>
    <w:basedOn w:val="Ttulo1"/>
    <w:rsid w:val="00851E74"/>
    <w:pPr>
      <w:spacing w:before="200" w:after="200"/>
      <w:ind w:left="720" w:hanging="360"/>
      <w:contextualSpacing/>
      <w:jc w:val="both"/>
    </w:pPr>
    <w:rPr>
      <w:rFonts w:asciiTheme="minorHAnsi" w:eastAsia="Arial" w:hAnsiTheme="minorHAnsi" w:cs="Arial"/>
      <w:b w:val="0"/>
      <w:color w:val="7030A0"/>
      <w:sz w:val="40"/>
    </w:rPr>
  </w:style>
  <w:style w:type="paragraph" w:styleId="NormalWeb">
    <w:name w:val="Normal (Web)"/>
    <w:basedOn w:val="Normal"/>
    <w:uiPriority w:val="99"/>
    <w:unhideWhenUsed/>
    <w:rsid w:val="0047240A"/>
    <w:pPr>
      <w:spacing w:before="100" w:beforeAutospacing="1" w:after="100" w:afterAutospacing="1"/>
      <w:jc w:val="left"/>
    </w:pPr>
    <w:rPr>
      <w:rFonts w:ascii="Times New Roman" w:eastAsia="Arial"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621">
      <w:bodyDiv w:val="1"/>
      <w:marLeft w:val="0"/>
      <w:marRight w:val="0"/>
      <w:marTop w:val="0"/>
      <w:marBottom w:val="0"/>
      <w:divBdr>
        <w:top w:val="none" w:sz="0" w:space="0" w:color="auto"/>
        <w:left w:val="none" w:sz="0" w:space="0" w:color="auto"/>
        <w:bottom w:val="none" w:sz="0" w:space="0" w:color="auto"/>
        <w:right w:val="none" w:sz="0" w:space="0" w:color="auto"/>
      </w:divBdr>
    </w:div>
    <w:div w:id="195235448">
      <w:bodyDiv w:val="1"/>
      <w:marLeft w:val="0"/>
      <w:marRight w:val="0"/>
      <w:marTop w:val="0"/>
      <w:marBottom w:val="0"/>
      <w:divBdr>
        <w:top w:val="none" w:sz="0" w:space="0" w:color="auto"/>
        <w:left w:val="none" w:sz="0" w:space="0" w:color="auto"/>
        <w:bottom w:val="none" w:sz="0" w:space="0" w:color="auto"/>
        <w:right w:val="none" w:sz="0" w:space="0" w:color="auto"/>
      </w:divBdr>
    </w:div>
    <w:div w:id="232665609">
      <w:bodyDiv w:val="1"/>
      <w:marLeft w:val="0"/>
      <w:marRight w:val="0"/>
      <w:marTop w:val="0"/>
      <w:marBottom w:val="0"/>
      <w:divBdr>
        <w:top w:val="none" w:sz="0" w:space="0" w:color="auto"/>
        <w:left w:val="none" w:sz="0" w:space="0" w:color="auto"/>
        <w:bottom w:val="none" w:sz="0" w:space="0" w:color="auto"/>
        <w:right w:val="none" w:sz="0" w:space="0" w:color="auto"/>
      </w:divBdr>
    </w:div>
    <w:div w:id="233324010">
      <w:bodyDiv w:val="1"/>
      <w:marLeft w:val="0"/>
      <w:marRight w:val="0"/>
      <w:marTop w:val="0"/>
      <w:marBottom w:val="0"/>
      <w:divBdr>
        <w:top w:val="none" w:sz="0" w:space="0" w:color="auto"/>
        <w:left w:val="none" w:sz="0" w:space="0" w:color="auto"/>
        <w:bottom w:val="none" w:sz="0" w:space="0" w:color="auto"/>
        <w:right w:val="none" w:sz="0" w:space="0" w:color="auto"/>
      </w:divBdr>
    </w:div>
    <w:div w:id="250968097">
      <w:bodyDiv w:val="1"/>
      <w:marLeft w:val="0"/>
      <w:marRight w:val="0"/>
      <w:marTop w:val="0"/>
      <w:marBottom w:val="0"/>
      <w:divBdr>
        <w:top w:val="none" w:sz="0" w:space="0" w:color="auto"/>
        <w:left w:val="none" w:sz="0" w:space="0" w:color="auto"/>
        <w:bottom w:val="none" w:sz="0" w:space="0" w:color="auto"/>
        <w:right w:val="none" w:sz="0" w:space="0" w:color="auto"/>
      </w:divBdr>
    </w:div>
    <w:div w:id="293682964">
      <w:bodyDiv w:val="1"/>
      <w:marLeft w:val="0"/>
      <w:marRight w:val="0"/>
      <w:marTop w:val="0"/>
      <w:marBottom w:val="0"/>
      <w:divBdr>
        <w:top w:val="none" w:sz="0" w:space="0" w:color="auto"/>
        <w:left w:val="none" w:sz="0" w:space="0" w:color="auto"/>
        <w:bottom w:val="none" w:sz="0" w:space="0" w:color="auto"/>
        <w:right w:val="none" w:sz="0" w:space="0" w:color="auto"/>
      </w:divBdr>
    </w:div>
    <w:div w:id="366761847">
      <w:bodyDiv w:val="1"/>
      <w:marLeft w:val="0"/>
      <w:marRight w:val="0"/>
      <w:marTop w:val="0"/>
      <w:marBottom w:val="0"/>
      <w:divBdr>
        <w:top w:val="none" w:sz="0" w:space="0" w:color="auto"/>
        <w:left w:val="none" w:sz="0" w:space="0" w:color="auto"/>
        <w:bottom w:val="none" w:sz="0" w:space="0" w:color="auto"/>
        <w:right w:val="none" w:sz="0" w:space="0" w:color="auto"/>
      </w:divBdr>
    </w:div>
    <w:div w:id="375812928">
      <w:bodyDiv w:val="1"/>
      <w:marLeft w:val="0"/>
      <w:marRight w:val="0"/>
      <w:marTop w:val="0"/>
      <w:marBottom w:val="0"/>
      <w:divBdr>
        <w:top w:val="none" w:sz="0" w:space="0" w:color="auto"/>
        <w:left w:val="none" w:sz="0" w:space="0" w:color="auto"/>
        <w:bottom w:val="none" w:sz="0" w:space="0" w:color="auto"/>
        <w:right w:val="none" w:sz="0" w:space="0" w:color="auto"/>
      </w:divBdr>
    </w:div>
    <w:div w:id="411507842">
      <w:bodyDiv w:val="1"/>
      <w:marLeft w:val="0"/>
      <w:marRight w:val="0"/>
      <w:marTop w:val="0"/>
      <w:marBottom w:val="0"/>
      <w:divBdr>
        <w:top w:val="none" w:sz="0" w:space="0" w:color="auto"/>
        <w:left w:val="none" w:sz="0" w:space="0" w:color="auto"/>
        <w:bottom w:val="none" w:sz="0" w:space="0" w:color="auto"/>
        <w:right w:val="none" w:sz="0" w:space="0" w:color="auto"/>
      </w:divBdr>
    </w:div>
    <w:div w:id="416679621">
      <w:bodyDiv w:val="1"/>
      <w:marLeft w:val="0"/>
      <w:marRight w:val="0"/>
      <w:marTop w:val="0"/>
      <w:marBottom w:val="0"/>
      <w:divBdr>
        <w:top w:val="none" w:sz="0" w:space="0" w:color="auto"/>
        <w:left w:val="none" w:sz="0" w:space="0" w:color="auto"/>
        <w:bottom w:val="none" w:sz="0" w:space="0" w:color="auto"/>
        <w:right w:val="none" w:sz="0" w:space="0" w:color="auto"/>
      </w:divBdr>
    </w:div>
    <w:div w:id="423306212">
      <w:bodyDiv w:val="1"/>
      <w:marLeft w:val="0"/>
      <w:marRight w:val="0"/>
      <w:marTop w:val="0"/>
      <w:marBottom w:val="0"/>
      <w:divBdr>
        <w:top w:val="none" w:sz="0" w:space="0" w:color="auto"/>
        <w:left w:val="none" w:sz="0" w:space="0" w:color="auto"/>
        <w:bottom w:val="none" w:sz="0" w:space="0" w:color="auto"/>
        <w:right w:val="none" w:sz="0" w:space="0" w:color="auto"/>
      </w:divBdr>
    </w:div>
    <w:div w:id="474683696">
      <w:bodyDiv w:val="1"/>
      <w:marLeft w:val="0"/>
      <w:marRight w:val="0"/>
      <w:marTop w:val="0"/>
      <w:marBottom w:val="0"/>
      <w:divBdr>
        <w:top w:val="none" w:sz="0" w:space="0" w:color="auto"/>
        <w:left w:val="none" w:sz="0" w:space="0" w:color="auto"/>
        <w:bottom w:val="none" w:sz="0" w:space="0" w:color="auto"/>
        <w:right w:val="none" w:sz="0" w:space="0" w:color="auto"/>
      </w:divBdr>
    </w:div>
    <w:div w:id="492794606">
      <w:bodyDiv w:val="1"/>
      <w:marLeft w:val="0"/>
      <w:marRight w:val="0"/>
      <w:marTop w:val="0"/>
      <w:marBottom w:val="0"/>
      <w:divBdr>
        <w:top w:val="none" w:sz="0" w:space="0" w:color="auto"/>
        <w:left w:val="none" w:sz="0" w:space="0" w:color="auto"/>
        <w:bottom w:val="none" w:sz="0" w:space="0" w:color="auto"/>
        <w:right w:val="none" w:sz="0" w:space="0" w:color="auto"/>
      </w:divBdr>
    </w:div>
    <w:div w:id="542787852">
      <w:bodyDiv w:val="1"/>
      <w:marLeft w:val="0"/>
      <w:marRight w:val="0"/>
      <w:marTop w:val="0"/>
      <w:marBottom w:val="0"/>
      <w:divBdr>
        <w:top w:val="none" w:sz="0" w:space="0" w:color="auto"/>
        <w:left w:val="none" w:sz="0" w:space="0" w:color="auto"/>
        <w:bottom w:val="none" w:sz="0" w:space="0" w:color="auto"/>
        <w:right w:val="none" w:sz="0" w:space="0" w:color="auto"/>
      </w:divBdr>
    </w:div>
    <w:div w:id="546642176">
      <w:bodyDiv w:val="1"/>
      <w:marLeft w:val="0"/>
      <w:marRight w:val="0"/>
      <w:marTop w:val="0"/>
      <w:marBottom w:val="0"/>
      <w:divBdr>
        <w:top w:val="none" w:sz="0" w:space="0" w:color="auto"/>
        <w:left w:val="none" w:sz="0" w:space="0" w:color="auto"/>
        <w:bottom w:val="none" w:sz="0" w:space="0" w:color="auto"/>
        <w:right w:val="none" w:sz="0" w:space="0" w:color="auto"/>
      </w:divBdr>
    </w:div>
    <w:div w:id="548610971">
      <w:bodyDiv w:val="1"/>
      <w:marLeft w:val="0"/>
      <w:marRight w:val="0"/>
      <w:marTop w:val="0"/>
      <w:marBottom w:val="0"/>
      <w:divBdr>
        <w:top w:val="none" w:sz="0" w:space="0" w:color="auto"/>
        <w:left w:val="none" w:sz="0" w:space="0" w:color="auto"/>
        <w:bottom w:val="none" w:sz="0" w:space="0" w:color="auto"/>
        <w:right w:val="none" w:sz="0" w:space="0" w:color="auto"/>
      </w:divBdr>
    </w:div>
    <w:div w:id="609627407">
      <w:bodyDiv w:val="1"/>
      <w:marLeft w:val="0"/>
      <w:marRight w:val="0"/>
      <w:marTop w:val="0"/>
      <w:marBottom w:val="0"/>
      <w:divBdr>
        <w:top w:val="none" w:sz="0" w:space="0" w:color="auto"/>
        <w:left w:val="none" w:sz="0" w:space="0" w:color="auto"/>
        <w:bottom w:val="none" w:sz="0" w:space="0" w:color="auto"/>
        <w:right w:val="none" w:sz="0" w:space="0" w:color="auto"/>
      </w:divBdr>
    </w:div>
    <w:div w:id="676687220">
      <w:bodyDiv w:val="1"/>
      <w:marLeft w:val="0"/>
      <w:marRight w:val="0"/>
      <w:marTop w:val="0"/>
      <w:marBottom w:val="0"/>
      <w:divBdr>
        <w:top w:val="none" w:sz="0" w:space="0" w:color="auto"/>
        <w:left w:val="none" w:sz="0" w:space="0" w:color="auto"/>
        <w:bottom w:val="none" w:sz="0" w:space="0" w:color="auto"/>
        <w:right w:val="none" w:sz="0" w:space="0" w:color="auto"/>
      </w:divBdr>
    </w:div>
    <w:div w:id="682588791">
      <w:bodyDiv w:val="1"/>
      <w:marLeft w:val="0"/>
      <w:marRight w:val="0"/>
      <w:marTop w:val="0"/>
      <w:marBottom w:val="0"/>
      <w:divBdr>
        <w:top w:val="none" w:sz="0" w:space="0" w:color="auto"/>
        <w:left w:val="none" w:sz="0" w:space="0" w:color="auto"/>
        <w:bottom w:val="none" w:sz="0" w:space="0" w:color="auto"/>
        <w:right w:val="none" w:sz="0" w:space="0" w:color="auto"/>
      </w:divBdr>
    </w:div>
    <w:div w:id="683900104">
      <w:bodyDiv w:val="1"/>
      <w:marLeft w:val="0"/>
      <w:marRight w:val="0"/>
      <w:marTop w:val="0"/>
      <w:marBottom w:val="0"/>
      <w:divBdr>
        <w:top w:val="none" w:sz="0" w:space="0" w:color="auto"/>
        <w:left w:val="none" w:sz="0" w:space="0" w:color="auto"/>
        <w:bottom w:val="none" w:sz="0" w:space="0" w:color="auto"/>
        <w:right w:val="none" w:sz="0" w:space="0" w:color="auto"/>
      </w:divBdr>
    </w:div>
    <w:div w:id="697001178">
      <w:bodyDiv w:val="1"/>
      <w:marLeft w:val="0"/>
      <w:marRight w:val="0"/>
      <w:marTop w:val="0"/>
      <w:marBottom w:val="0"/>
      <w:divBdr>
        <w:top w:val="none" w:sz="0" w:space="0" w:color="auto"/>
        <w:left w:val="none" w:sz="0" w:space="0" w:color="auto"/>
        <w:bottom w:val="none" w:sz="0" w:space="0" w:color="auto"/>
        <w:right w:val="none" w:sz="0" w:space="0" w:color="auto"/>
      </w:divBdr>
    </w:div>
    <w:div w:id="700520487">
      <w:bodyDiv w:val="1"/>
      <w:marLeft w:val="0"/>
      <w:marRight w:val="0"/>
      <w:marTop w:val="0"/>
      <w:marBottom w:val="0"/>
      <w:divBdr>
        <w:top w:val="none" w:sz="0" w:space="0" w:color="auto"/>
        <w:left w:val="none" w:sz="0" w:space="0" w:color="auto"/>
        <w:bottom w:val="none" w:sz="0" w:space="0" w:color="auto"/>
        <w:right w:val="none" w:sz="0" w:space="0" w:color="auto"/>
      </w:divBdr>
    </w:div>
    <w:div w:id="718747210">
      <w:bodyDiv w:val="1"/>
      <w:marLeft w:val="0"/>
      <w:marRight w:val="0"/>
      <w:marTop w:val="0"/>
      <w:marBottom w:val="0"/>
      <w:divBdr>
        <w:top w:val="none" w:sz="0" w:space="0" w:color="auto"/>
        <w:left w:val="none" w:sz="0" w:space="0" w:color="auto"/>
        <w:bottom w:val="none" w:sz="0" w:space="0" w:color="auto"/>
        <w:right w:val="none" w:sz="0" w:space="0" w:color="auto"/>
      </w:divBdr>
    </w:div>
    <w:div w:id="743986783">
      <w:bodyDiv w:val="1"/>
      <w:marLeft w:val="0"/>
      <w:marRight w:val="0"/>
      <w:marTop w:val="0"/>
      <w:marBottom w:val="0"/>
      <w:divBdr>
        <w:top w:val="none" w:sz="0" w:space="0" w:color="auto"/>
        <w:left w:val="none" w:sz="0" w:space="0" w:color="auto"/>
        <w:bottom w:val="none" w:sz="0" w:space="0" w:color="auto"/>
        <w:right w:val="none" w:sz="0" w:space="0" w:color="auto"/>
      </w:divBdr>
    </w:div>
    <w:div w:id="760957323">
      <w:bodyDiv w:val="1"/>
      <w:marLeft w:val="0"/>
      <w:marRight w:val="0"/>
      <w:marTop w:val="0"/>
      <w:marBottom w:val="0"/>
      <w:divBdr>
        <w:top w:val="none" w:sz="0" w:space="0" w:color="auto"/>
        <w:left w:val="none" w:sz="0" w:space="0" w:color="auto"/>
        <w:bottom w:val="none" w:sz="0" w:space="0" w:color="auto"/>
        <w:right w:val="none" w:sz="0" w:space="0" w:color="auto"/>
      </w:divBdr>
    </w:div>
    <w:div w:id="770199864">
      <w:bodyDiv w:val="1"/>
      <w:marLeft w:val="0"/>
      <w:marRight w:val="0"/>
      <w:marTop w:val="0"/>
      <w:marBottom w:val="0"/>
      <w:divBdr>
        <w:top w:val="none" w:sz="0" w:space="0" w:color="auto"/>
        <w:left w:val="none" w:sz="0" w:space="0" w:color="auto"/>
        <w:bottom w:val="none" w:sz="0" w:space="0" w:color="auto"/>
        <w:right w:val="none" w:sz="0" w:space="0" w:color="auto"/>
      </w:divBdr>
    </w:div>
    <w:div w:id="785201830">
      <w:bodyDiv w:val="1"/>
      <w:marLeft w:val="0"/>
      <w:marRight w:val="0"/>
      <w:marTop w:val="0"/>
      <w:marBottom w:val="0"/>
      <w:divBdr>
        <w:top w:val="none" w:sz="0" w:space="0" w:color="auto"/>
        <w:left w:val="none" w:sz="0" w:space="0" w:color="auto"/>
        <w:bottom w:val="none" w:sz="0" w:space="0" w:color="auto"/>
        <w:right w:val="none" w:sz="0" w:space="0" w:color="auto"/>
      </w:divBdr>
    </w:div>
    <w:div w:id="873425666">
      <w:bodyDiv w:val="1"/>
      <w:marLeft w:val="0"/>
      <w:marRight w:val="0"/>
      <w:marTop w:val="0"/>
      <w:marBottom w:val="0"/>
      <w:divBdr>
        <w:top w:val="none" w:sz="0" w:space="0" w:color="auto"/>
        <w:left w:val="none" w:sz="0" w:space="0" w:color="auto"/>
        <w:bottom w:val="none" w:sz="0" w:space="0" w:color="auto"/>
        <w:right w:val="none" w:sz="0" w:space="0" w:color="auto"/>
      </w:divBdr>
    </w:div>
    <w:div w:id="920483372">
      <w:bodyDiv w:val="1"/>
      <w:marLeft w:val="0"/>
      <w:marRight w:val="0"/>
      <w:marTop w:val="0"/>
      <w:marBottom w:val="0"/>
      <w:divBdr>
        <w:top w:val="none" w:sz="0" w:space="0" w:color="auto"/>
        <w:left w:val="none" w:sz="0" w:space="0" w:color="auto"/>
        <w:bottom w:val="none" w:sz="0" w:space="0" w:color="auto"/>
        <w:right w:val="none" w:sz="0" w:space="0" w:color="auto"/>
      </w:divBdr>
    </w:div>
    <w:div w:id="984511983">
      <w:bodyDiv w:val="1"/>
      <w:marLeft w:val="0"/>
      <w:marRight w:val="0"/>
      <w:marTop w:val="0"/>
      <w:marBottom w:val="0"/>
      <w:divBdr>
        <w:top w:val="none" w:sz="0" w:space="0" w:color="auto"/>
        <w:left w:val="none" w:sz="0" w:space="0" w:color="auto"/>
        <w:bottom w:val="none" w:sz="0" w:space="0" w:color="auto"/>
        <w:right w:val="none" w:sz="0" w:space="0" w:color="auto"/>
      </w:divBdr>
    </w:div>
    <w:div w:id="1079596427">
      <w:bodyDiv w:val="1"/>
      <w:marLeft w:val="0"/>
      <w:marRight w:val="0"/>
      <w:marTop w:val="0"/>
      <w:marBottom w:val="0"/>
      <w:divBdr>
        <w:top w:val="none" w:sz="0" w:space="0" w:color="auto"/>
        <w:left w:val="none" w:sz="0" w:space="0" w:color="auto"/>
        <w:bottom w:val="none" w:sz="0" w:space="0" w:color="auto"/>
        <w:right w:val="none" w:sz="0" w:space="0" w:color="auto"/>
      </w:divBdr>
    </w:div>
    <w:div w:id="1081953298">
      <w:bodyDiv w:val="1"/>
      <w:marLeft w:val="0"/>
      <w:marRight w:val="0"/>
      <w:marTop w:val="0"/>
      <w:marBottom w:val="0"/>
      <w:divBdr>
        <w:top w:val="none" w:sz="0" w:space="0" w:color="auto"/>
        <w:left w:val="none" w:sz="0" w:space="0" w:color="auto"/>
        <w:bottom w:val="none" w:sz="0" w:space="0" w:color="auto"/>
        <w:right w:val="none" w:sz="0" w:space="0" w:color="auto"/>
      </w:divBdr>
    </w:div>
    <w:div w:id="1107196900">
      <w:bodyDiv w:val="1"/>
      <w:marLeft w:val="0"/>
      <w:marRight w:val="0"/>
      <w:marTop w:val="0"/>
      <w:marBottom w:val="0"/>
      <w:divBdr>
        <w:top w:val="none" w:sz="0" w:space="0" w:color="auto"/>
        <w:left w:val="none" w:sz="0" w:space="0" w:color="auto"/>
        <w:bottom w:val="none" w:sz="0" w:space="0" w:color="auto"/>
        <w:right w:val="none" w:sz="0" w:space="0" w:color="auto"/>
      </w:divBdr>
    </w:div>
    <w:div w:id="1128276703">
      <w:bodyDiv w:val="1"/>
      <w:marLeft w:val="0"/>
      <w:marRight w:val="0"/>
      <w:marTop w:val="0"/>
      <w:marBottom w:val="0"/>
      <w:divBdr>
        <w:top w:val="none" w:sz="0" w:space="0" w:color="auto"/>
        <w:left w:val="none" w:sz="0" w:space="0" w:color="auto"/>
        <w:bottom w:val="none" w:sz="0" w:space="0" w:color="auto"/>
        <w:right w:val="none" w:sz="0" w:space="0" w:color="auto"/>
      </w:divBdr>
    </w:div>
    <w:div w:id="1129200698">
      <w:bodyDiv w:val="1"/>
      <w:marLeft w:val="0"/>
      <w:marRight w:val="0"/>
      <w:marTop w:val="0"/>
      <w:marBottom w:val="0"/>
      <w:divBdr>
        <w:top w:val="none" w:sz="0" w:space="0" w:color="auto"/>
        <w:left w:val="none" w:sz="0" w:space="0" w:color="auto"/>
        <w:bottom w:val="none" w:sz="0" w:space="0" w:color="auto"/>
        <w:right w:val="none" w:sz="0" w:space="0" w:color="auto"/>
      </w:divBdr>
    </w:div>
    <w:div w:id="1150243545">
      <w:bodyDiv w:val="1"/>
      <w:marLeft w:val="0"/>
      <w:marRight w:val="0"/>
      <w:marTop w:val="0"/>
      <w:marBottom w:val="0"/>
      <w:divBdr>
        <w:top w:val="none" w:sz="0" w:space="0" w:color="auto"/>
        <w:left w:val="none" w:sz="0" w:space="0" w:color="auto"/>
        <w:bottom w:val="none" w:sz="0" w:space="0" w:color="auto"/>
        <w:right w:val="none" w:sz="0" w:space="0" w:color="auto"/>
      </w:divBdr>
    </w:div>
    <w:div w:id="1211921395">
      <w:bodyDiv w:val="1"/>
      <w:marLeft w:val="0"/>
      <w:marRight w:val="0"/>
      <w:marTop w:val="0"/>
      <w:marBottom w:val="0"/>
      <w:divBdr>
        <w:top w:val="none" w:sz="0" w:space="0" w:color="auto"/>
        <w:left w:val="none" w:sz="0" w:space="0" w:color="auto"/>
        <w:bottom w:val="none" w:sz="0" w:space="0" w:color="auto"/>
        <w:right w:val="none" w:sz="0" w:space="0" w:color="auto"/>
      </w:divBdr>
    </w:div>
    <w:div w:id="1256592348">
      <w:bodyDiv w:val="1"/>
      <w:marLeft w:val="0"/>
      <w:marRight w:val="0"/>
      <w:marTop w:val="0"/>
      <w:marBottom w:val="0"/>
      <w:divBdr>
        <w:top w:val="none" w:sz="0" w:space="0" w:color="auto"/>
        <w:left w:val="none" w:sz="0" w:space="0" w:color="auto"/>
        <w:bottom w:val="none" w:sz="0" w:space="0" w:color="auto"/>
        <w:right w:val="none" w:sz="0" w:space="0" w:color="auto"/>
      </w:divBdr>
    </w:div>
    <w:div w:id="1326324122">
      <w:bodyDiv w:val="1"/>
      <w:marLeft w:val="0"/>
      <w:marRight w:val="0"/>
      <w:marTop w:val="0"/>
      <w:marBottom w:val="0"/>
      <w:divBdr>
        <w:top w:val="none" w:sz="0" w:space="0" w:color="auto"/>
        <w:left w:val="none" w:sz="0" w:space="0" w:color="auto"/>
        <w:bottom w:val="none" w:sz="0" w:space="0" w:color="auto"/>
        <w:right w:val="none" w:sz="0" w:space="0" w:color="auto"/>
      </w:divBdr>
    </w:div>
    <w:div w:id="1384868464">
      <w:bodyDiv w:val="1"/>
      <w:marLeft w:val="0"/>
      <w:marRight w:val="0"/>
      <w:marTop w:val="0"/>
      <w:marBottom w:val="0"/>
      <w:divBdr>
        <w:top w:val="none" w:sz="0" w:space="0" w:color="auto"/>
        <w:left w:val="none" w:sz="0" w:space="0" w:color="auto"/>
        <w:bottom w:val="none" w:sz="0" w:space="0" w:color="auto"/>
        <w:right w:val="none" w:sz="0" w:space="0" w:color="auto"/>
      </w:divBdr>
    </w:div>
    <w:div w:id="1469087653">
      <w:bodyDiv w:val="1"/>
      <w:marLeft w:val="0"/>
      <w:marRight w:val="0"/>
      <w:marTop w:val="0"/>
      <w:marBottom w:val="0"/>
      <w:divBdr>
        <w:top w:val="none" w:sz="0" w:space="0" w:color="auto"/>
        <w:left w:val="none" w:sz="0" w:space="0" w:color="auto"/>
        <w:bottom w:val="none" w:sz="0" w:space="0" w:color="auto"/>
        <w:right w:val="none" w:sz="0" w:space="0" w:color="auto"/>
      </w:divBdr>
    </w:div>
    <w:div w:id="1571497337">
      <w:bodyDiv w:val="1"/>
      <w:marLeft w:val="0"/>
      <w:marRight w:val="0"/>
      <w:marTop w:val="0"/>
      <w:marBottom w:val="0"/>
      <w:divBdr>
        <w:top w:val="none" w:sz="0" w:space="0" w:color="auto"/>
        <w:left w:val="none" w:sz="0" w:space="0" w:color="auto"/>
        <w:bottom w:val="none" w:sz="0" w:space="0" w:color="auto"/>
        <w:right w:val="none" w:sz="0" w:space="0" w:color="auto"/>
      </w:divBdr>
    </w:div>
    <w:div w:id="1589266644">
      <w:bodyDiv w:val="1"/>
      <w:marLeft w:val="0"/>
      <w:marRight w:val="0"/>
      <w:marTop w:val="0"/>
      <w:marBottom w:val="0"/>
      <w:divBdr>
        <w:top w:val="none" w:sz="0" w:space="0" w:color="auto"/>
        <w:left w:val="none" w:sz="0" w:space="0" w:color="auto"/>
        <w:bottom w:val="none" w:sz="0" w:space="0" w:color="auto"/>
        <w:right w:val="none" w:sz="0" w:space="0" w:color="auto"/>
      </w:divBdr>
    </w:div>
    <w:div w:id="1664236075">
      <w:bodyDiv w:val="1"/>
      <w:marLeft w:val="0"/>
      <w:marRight w:val="0"/>
      <w:marTop w:val="0"/>
      <w:marBottom w:val="0"/>
      <w:divBdr>
        <w:top w:val="none" w:sz="0" w:space="0" w:color="auto"/>
        <w:left w:val="none" w:sz="0" w:space="0" w:color="auto"/>
        <w:bottom w:val="none" w:sz="0" w:space="0" w:color="auto"/>
        <w:right w:val="none" w:sz="0" w:space="0" w:color="auto"/>
      </w:divBdr>
    </w:div>
    <w:div w:id="1689676020">
      <w:bodyDiv w:val="1"/>
      <w:marLeft w:val="0"/>
      <w:marRight w:val="0"/>
      <w:marTop w:val="0"/>
      <w:marBottom w:val="0"/>
      <w:divBdr>
        <w:top w:val="none" w:sz="0" w:space="0" w:color="auto"/>
        <w:left w:val="none" w:sz="0" w:space="0" w:color="auto"/>
        <w:bottom w:val="none" w:sz="0" w:space="0" w:color="auto"/>
        <w:right w:val="none" w:sz="0" w:space="0" w:color="auto"/>
      </w:divBdr>
    </w:div>
    <w:div w:id="1710955322">
      <w:bodyDiv w:val="1"/>
      <w:marLeft w:val="0"/>
      <w:marRight w:val="0"/>
      <w:marTop w:val="0"/>
      <w:marBottom w:val="0"/>
      <w:divBdr>
        <w:top w:val="none" w:sz="0" w:space="0" w:color="auto"/>
        <w:left w:val="none" w:sz="0" w:space="0" w:color="auto"/>
        <w:bottom w:val="none" w:sz="0" w:space="0" w:color="auto"/>
        <w:right w:val="none" w:sz="0" w:space="0" w:color="auto"/>
      </w:divBdr>
    </w:div>
    <w:div w:id="1826123103">
      <w:bodyDiv w:val="1"/>
      <w:marLeft w:val="0"/>
      <w:marRight w:val="0"/>
      <w:marTop w:val="0"/>
      <w:marBottom w:val="0"/>
      <w:divBdr>
        <w:top w:val="none" w:sz="0" w:space="0" w:color="auto"/>
        <w:left w:val="none" w:sz="0" w:space="0" w:color="auto"/>
        <w:bottom w:val="none" w:sz="0" w:space="0" w:color="auto"/>
        <w:right w:val="none" w:sz="0" w:space="0" w:color="auto"/>
      </w:divBdr>
    </w:div>
    <w:div w:id="1855217990">
      <w:bodyDiv w:val="1"/>
      <w:marLeft w:val="0"/>
      <w:marRight w:val="0"/>
      <w:marTop w:val="0"/>
      <w:marBottom w:val="0"/>
      <w:divBdr>
        <w:top w:val="none" w:sz="0" w:space="0" w:color="auto"/>
        <w:left w:val="none" w:sz="0" w:space="0" w:color="auto"/>
        <w:bottom w:val="none" w:sz="0" w:space="0" w:color="auto"/>
        <w:right w:val="none" w:sz="0" w:space="0" w:color="auto"/>
      </w:divBdr>
    </w:div>
    <w:div w:id="1886528295">
      <w:bodyDiv w:val="1"/>
      <w:marLeft w:val="0"/>
      <w:marRight w:val="0"/>
      <w:marTop w:val="0"/>
      <w:marBottom w:val="0"/>
      <w:divBdr>
        <w:top w:val="none" w:sz="0" w:space="0" w:color="auto"/>
        <w:left w:val="none" w:sz="0" w:space="0" w:color="auto"/>
        <w:bottom w:val="none" w:sz="0" w:space="0" w:color="auto"/>
        <w:right w:val="none" w:sz="0" w:space="0" w:color="auto"/>
      </w:divBdr>
    </w:div>
    <w:div w:id="1892424216">
      <w:bodyDiv w:val="1"/>
      <w:marLeft w:val="0"/>
      <w:marRight w:val="0"/>
      <w:marTop w:val="0"/>
      <w:marBottom w:val="0"/>
      <w:divBdr>
        <w:top w:val="none" w:sz="0" w:space="0" w:color="auto"/>
        <w:left w:val="none" w:sz="0" w:space="0" w:color="auto"/>
        <w:bottom w:val="none" w:sz="0" w:space="0" w:color="auto"/>
        <w:right w:val="none" w:sz="0" w:space="0" w:color="auto"/>
      </w:divBdr>
    </w:div>
    <w:div w:id="1897934736">
      <w:bodyDiv w:val="1"/>
      <w:marLeft w:val="0"/>
      <w:marRight w:val="0"/>
      <w:marTop w:val="0"/>
      <w:marBottom w:val="0"/>
      <w:divBdr>
        <w:top w:val="none" w:sz="0" w:space="0" w:color="auto"/>
        <w:left w:val="none" w:sz="0" w:space="0" w:color="auto"/>
        <w:bottom w:val="none" w:sz="0" w:space="0" w:color="auto"/>
        <w:right w:val="none" w:sz="0" w:space="0" w:color="auto"/>
      </w:divBdr>
    </w:div>
    <w:div w:id="1901088158">
      <w:bodyDiv w:val="1"/>
      <w:marLeft w:val="0"/>
      <w:marRight w:val="0"/>
      <w:marTop w:val="0"/>
      <w:marBottom w:val="0"/>
      <w:divBdr>
        <w:top w:val="none" w:sz="0" w:space="0" w:color="auto"/>
        <w:left w:val="none" w:sz="0" w:space="0" w:color="auto"/>
        <w:bottom w:val="none" w:sz="0" w:space="0" w:color="auto"/>
        <w:right w:val="none" w:sz="0" w:space="0" w:color="auto"/>
      </w:divBdr>
    </w:div>
    <w:div w:id="1906836123">
      <w:bodyDiv w:val="1"/>
      <w:marLeft w:val="0"/>
      <w:marRight w:val="0"/>
      <w:marTop w:val="0"/>
      <w:marBottom w:val="0"/>
      <w:divBdr>
        <w:top w:val="none" w:sz="0" w:space="0" w:color="auto"/>
        <w:left w:val="none" w:sz="0" w:space="0" w:color="auto"/>
        <w:bottom w:val="none" w:sz="0" w:space="0" w:color="auto"/>
        <w:right w:val="none" w:sz="0" w:space="0" w:color="auto"/>
      </w:divBdr>
    </w:div>
    <w:div w:id="1973250457">
      <w:bodyDiv w:val="1"/>
      <w:marLeft w:val="0"/>
      <w:marRight w:val="0"/>
      <w:marTop w:val="0"/>
      <w:marBottom w:val="0"/>
      <w:divBdr>
        <w:top w:val="none" w:sz="0" w:space="0" w:color="auto"/>
        <w:left w:val="none" w:sz="0" w:space="0" w:color="auto"/>
        <w:bottom w:val="none" w:sz="0" w:space="0" w:color="auto"/>
        <w:right w:val="none" w:sz="0" w:space="0" w:color="auto"/>
      </w:divBdr>
    </w:div>
    <w:div w:id="1974358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066FB-B84A-497D-9B5E-5F3A207BC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12</Pages>
  <Words>7482</Words>
  <Characters>40404</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47791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Willian</cp:lastModifiedBy>
  <cp:revision>7</cp:revision>
  <dcterms:created xsi:type="dcterms:W3CDTF">2017-01-14T16:30:00Z</dcterms:created>
  <dcterms:modified xsi:type="dcterms:W3CDTF">2017-01-15T04:30:00Z</dcterms:modified>
</cp:coreProperties>
</file>