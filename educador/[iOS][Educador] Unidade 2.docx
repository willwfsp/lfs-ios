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ins w:id="0" w:author="Willian" w:date="2016-10-21T00:21:00Z">
        <w:r>
          <w:t>iOS</w:t>
        </w:r>
      </w:ins>
    </w:p>
    <w:p w14:paraId="5E84FACB" w14:textId="77777777" w:rsidR="00945922" w:rsidRDefault="00945922">
      <w:pPr>
        <w:spacing w:before="0" w:after="0"/>
        <w:jc w:val="left"/>
        <w:rPr>
          <w:rFonts w:eastAsiaTheme="majorEastAsia" w:cstheme="majorBidi"/>
          <w:b/>
          <w:color w:val="00B050"/>
          <w:sz w:val="32"/>
        </w:rPr>
      </w:pPr>
      <w:r>
        <w:br w:type="page"/>
      </w:r>
    </w:p>
    <w:p w14:paraId="21FA1A0D" w14:textId="67964AFF" w:rsidR="00945922" w:rsidRPr="00561E8D" w:rsidDel="00B5729D" w:rsidRDefault="00561E8D" w:rsidP="00561E8D">
      <w:pPr>
        <w:pStyle w:val="Ttulo3"/>
        <w:rPr>
          <w:del w:id="1" w:author="Willian" w:date="2017-01-06T11:50:00Z"/>
          <w:color w:val="7F7F7F" w:themeColor="text1" w:themeTint="80"/>
        </w:rPr>
      </w:pPr>
      <w:del w:id="2" w:author="Willian" w:date="2017-01-06T11:50:00Z">
        <w:r w:rsidDel="00B5729D">
          <w:rPr>
            <w:color w:val="7F7F7F" w:themeColor="text1" w:themeTint="80"/>
          </w:rPr>
          <w:delText>APRESENTAÇÃO DO LIVRO DO EDUCADOR</w:delText>
        </w:r>
        <w:r w:rsidR="00945922" w:rsidRPr="00561E8D" w:rsidDel="00B5729D">
          <w:rPr>
            <w:color w:val="7F7F7F" w:themeColor="text1" w:themeTint="80"/>
          </w:rPr>
          <w:delText xml:space="preserve"> </w:delText>
        </w:r>
      </w:del>
    </w:p>
    <w:p w14:paraId="12C618CD" w14:textId="37D75C6F" w:rsidR="00945922" w:rsidDel="00F00ADA" w:rsidRDefault="00945922" w:rsidP="00945922">
      <w:pPr>
        <w:rPr>
          <w:del w:id="3" w:author="Willian" w:date="2017-01-03T22:55:00Z"/>
        </w:rPr>
      </w:pPr>
      <w:del w:id="4" w:author="Willian" w:date="2017-01-03T22:55:00Z">
        <w:r w:rsidRPr="00945922" w:rsidDel="00F00ADA">
          <w:delText xml:space="preserve">Com os avanços tecnológicos, cada vez mais a utilização dos dispositivos móveis torna-se indispensável para as pessoas. Consequentemente, o mercado de trabalho necessita cada vez mais de profissionais desta área. Esperamos que, com este material, você possa desenvolver com seus alunos os conceitos e práticas essenciais para quem decide atuar na área de </w:delText>
        </w:r>
        <w:r w:rsidDel="00F00ADA">
          <w:delText>desenvolvimento de aplicativos móveis</w:delText>
        </w:r>
        <w:r w:rsidRPr="00945922" w:rsidDel="00F00ADA">
          <w:delText xml:space="preserve">. </w:delText>
        </w:r>
      </w:del>
    </w:p>
    <w:p w14:paraId="527B830B" w14:textId="31CA63FD" w:rsidR="00945922" w:rsidDel="00F00ADA" w:rsidRDefault="00945922" w:rsidP="00945922">
      <w:pPr>
        <w:rPr>
          <w:del w:id="5" w:author="Willian" w:date="2017-01-03T22:55:00Z"/>
        </w:rPr>
      </w:pPr>
      <w:del w:id="6" w:author="Willian" w:date="2017-01-03T22:55:00Z">
        <w:r w:rsidRPr="00945922" w:rsidDel="00F00ADA">
          <w:delText xml:space="preserve">Assim, este livro foi desenvolvido para ajudá-lo a proporcionar uma base teórica e prática aos alunos, para formar profissionais capazes de exercer atividades relacionadas à </w:delText>
        </w:r>
        <w:r w:rsidDel="00F00ADA">
          <w:delText>desenvolvimento de aplicativos móveis</w:delText>
        </w:r>
        <w:r w:rsidRPr="00945922" w:rsidDel="00F00ADA">
          <w:delText xml:space="preserve">. </w:delText>
        </w:r>
      </w:del>
    </w:p>
    <w:p w14:paraId="22A54DFA" w14:textId="6ED42BDA" w:rsidR="00945922" w:rsidDel="00B5729D" w:rsidRDefault="00945922" w:rsidP="00945922">
      <w:pPr>
        <w:rPr>
          <w:del w:id="7" w:author="Willian" w:date="2017-01-06T11:50:00Z"/>
        </w:rPr>
      </w:pPr>
    </w:p>
    <w:p w14:paraId="44B15049" w14:textId="7D19D770" w:rsidR="00945922" w:rsidDel="00B5729D" w:rsidRDefault="00945922" w:rsidP="00561E8D">
      <w:pPr>
        <w:rPr>
          <w:del w:id="8" w:author="Willian" w:date="2017-01-06T11:50:00Z"/>
        </w:rPr>
      </w:pPr>
      <w:del w:id="9" w:author="Willian" w:date="2017-01-06T11:50:00Z">
        <w:r w:rsidRPr="00945922" w:rsidDel="00B5729D">
          <w:delText xml:space="preserve">Boa aula! </w:delText>
        </w:r>
      </w:del>
    </w:p>
    <w:p w14:paraId="03F9D677" w14:textId="636AEF5A" w:rsidR="00945922" w:rsidDel="00B5729D" w:rsidRDefault="00945922" w:rsidP="00945922">
      <w:pPr>
        <w:spacing w:before="0" w:after="0"/>
        <w:jc w:val="left"/>
        <w:rPr>
          <w:del w:id="10" w:author="Willian" w:date="2017-01-06T11:50:00Z"/>
          <w:rFonts w:ascii="Times New Roman" w:eastAsia="Times New Roman" w:hAnsi="Times New Roman"/>
          <w:sz w:val="24"/>
        </w:rPr>
      </w:pPr>
    </w:p>
    <w:p w14:paraId="2185D162" w14:textId="46D5BE14" w:rsidR="00945922" w:rsidRPr="00561E8D" w:rsidDel="00B5729D" w:rsidRDefault="00561E8D" w:rsidP="00561E8D">
      <w:pPr>
        <w:pStyle w:val="Ttulo3"/>
        <w:rPr>
          <w:del w:id="11" w:author="Willian" w:date="2017-01-06T11:50:00Z"/>
          <w:color w:val="7F7F7F" w:themeColor="text1" w:themeTint="80"/>
        </w:rPr>
      </w:pPr>
      <w:del w:id="12" w:author="Willian" w:date="2017-01-06T11:50:00Z">
        <w:r w:rsidRPr="00561E8D" w:rsidDel="00B5729D">
          <w:rPr>
            <w:color w:val="7F7F7F" w:themeColor="text1" w:themeTint="80"/>
          </w:rPr>
          <w:delText>OBJETIVO</w:delText>
        </w:r>
        <w:r w:rsidR="00945922" w:rsidRPr="00561E8D" w:rsidDel="00B5729D">
          <w:rPr>
            <w:color w:val="7F7F7F" w:themeColor="text1" w:themeTint="80"/>
          </w:rPr>
          <w:delText xml:space="preserve"> </w:delText>
        </w:r>
      </w:del>
    </w:p>
    <w:p w14:paraId="14C77643" w14:textId="22314502" w:rsidR="00945922" w:rsidRPr="00561E8D" w:rsidDel="00F07FA0" w:rsidRDefault="00945922">
      <w:pPr>
        <w:rPr>
          <w:del w:id="13" w:author="Willian" w:date="2016-10-21T01:00:00Z"/>
          <w:b/>
        </w:rPr>
      </w:pPr>
    </w:p>
    <w:p w14:paraId="7AC15ACB" w14:textId="57312B34" w:rsidR="00945922" w:rsidDel="00B5729D" w:rsidRDefault="00945922" w:rsidP="00945922">
      <w:pPr>
        <w:spacing w:before="0" w:after="0"/>
        <w:jc w:val="left"/>
        <w:rPr>
          <w:del w:id="14" w:author="Willian" w:date="2017-01-06T11:50:00Z"/>
          <w:rFonts w:ascii="Times New Roman" w:eastAsia="Times New Roman" w:hAnsi="Times New Roman"/>
          <w:sz w:val="24"/>
        </w:rPr>
      </w:pPr>
    </w:p>
    <w:p w14:paraId="1BC11D6F" w14:textId="75DFE7F9" w:rsidR="00945922" w:rsidRPr="00561E8D" w:rsidDel="00B5729D" w:rsidRDefault="00561E8D" w:rsidP="00561E8D">
      <w:pPr>
        <w:pStyle w:val="Ttulo3"/>
        <w:rPr>
          <w:del w:id="15" w:author="Willian" w:date="2017-01-06T11:50:00Z"/>
          <w:color w:val="7F7F7F" w:themeColor="text1" w:themeTint="80"/>
        </w:rPr>
      </w:pPr>
      <w:del w:id="16" w:author="Willian" w:date="2017-01-06T11:50:00Z">
        <w:r w:rsidRPr="00561E8D" w:rsidDel="00B5729D">
          <w:rPr>
            <w:color w:val="7F7F7F" w:themeColor="text1" w:themeTint="80"/>
          </w:rPr>
          <w:delText>ORIENTAÇÕES AO EDUCADOR</w:delText>
        </w:r>
        <w:r w:rsidR="00945922" w:rsidRPr="00561E8D" w:rsidDel="00B5729D">
          <w:rPr>
            <w:color w:val="7F7F7F" w:themeColor="text1" w:themeTint="80"/>
          </w:rPr>
          <w:delText xml:space="preserve"> </w:delText>
        </w:r>
      </w:del>
    </w:p>
    <w:p w14:paraId="4DECF800" w14:textId="42C22BA9" w:rsidR="00945922" w:rsidDel="00B5729D" w:rsidRDefault="00945922" w:rsidP="005D781C">
      <w:pPr>
        <w:rPr>
          <w:del w:id="17" w:author="Willian" w:date="2017-01-06T11:50:00Z"/>
        </w:rPr>
      </w:pPr>
      <w:commentRangeStart w:id="18"/>
      <w:del w:id="19" w:author="Willian" w:date="2017-01-06T11:50:00Z">
        <w:r w:rsidRPr="00945922" w:rsidDel="00B5729D">
          <w:delText xml:space="preserve">Este manual está dividido de acordo com as aulas que serão ministradas por você. Nele, você encontrará a melhor forma de trabalhar em aula cada conteúdo do curso. Para que você possa aproveitar bem o material, observe algumas instruções: </w:delText>
        </w:r>
      </w:del>
    </w:p>
    <w:p w14:paraId="025409D9" w14:textId="7E029260" w:rsidR="00945922" w:rsidDel="00B5729D" w:rsidRDefault="00945922" w:rsidP="005D781C">
      <w:pPr>
        <w:pStyle w:val="PargrafodaLista"/>
        <w:numPr>
          <w:ilvl w:val="0"/>
          <w:numId w:val="44"/>
        </w:numPr>
        <w:rPr>
          <w:del w:id="20" w:author="Willian" w:date="2017-01-06T11:50:00Z"/>
        </w:rPr>
      </w:pPr>
      <w:del w:id="21" w:author="Willian" w:date="2017-01-06T11:50:00Z">
        <w:r w:rsidRPr="00945922" w:rsidDel="00B5729D">
          <w:delText xml:space="preserve">observe os pontos importantes abordados em cada aula para conhecer dicas que te auxiliarão no desenvolvimento dos conteúdos; </w:delText>
        </w:r>
      </w:del>
    </w:p>
    <w:p w14:paraId="47E04114" w14:textId="316E4524" w:rsidR="00945922" w:rsidDel="00B5729D" w:rsidRDefault="00945922" w:rsidP="005D781C">
      <w:pPr>
        <w:pStyle w:val="PargrafodaLista"/>
        <w:numPr>
          <w:ilvl w:val="0"/>
          <w:numId w:val="44"/>
        </w:numPr>
        <w:rPr>
          <w:del w:id="22" w:author="Willian" w:date="2017-01-06T11:50:00Z"/>
        </w:rPr>
      </w:pPr>
      <w:del w:id="23" w:author="Willian" w:date="2017-01-06T11:50:00Z">
        <w:r w:rsidRPr="00945922" w:rsidDel="00B5729D">
          <w:delText xml:space="preserve">nos conteúdos complementares, você encontrará sugestões, como links de vídeos ou textos, que complementam o material e poderão te auxiliar no desenvolvimento das aulas; </w:delText>
        </w:r>
      </w:del>
    </w:p>
    <w:p w14:paraId="486937DC" w14:textId="55B2A845" w:rsidR="00945922" w:rsidDel="00B5729D" w:rsidRDefault="00945922" w:rsidP="005D781C">
      <w:pPr>
        <w:pStyle w:val="PargrafodaLista"/>
        <w:numPr>
          <w:ilvl w:val="0"/>
          <w:numId w:val="44"/>
        </w:numPr>
        <w:rPr>
          <w:del w:id="24" w:author="Willian" w:date="2017-01-06T11:50:00Z"/>
        </w:rPr>
      </w:pPr>
      <w:del w:id="25" w:author="Willian" w:date="2017-01-06T11:50:00Z">
        <w:r w:rsidRPr="00945922" w:rsidDel="00B5729D">
          <w:delText xml:space="preserve">em cada aula são apresentadas estratégias para auxiliar o aluno no desenvolvimento das atividades; </w:delText>
        </w:r>
      </w:del>
    </w:p>
    <w:p w14:paraId="5A92F461" w14:textId="3F71F13E" w:rsidR="00945922" w:rsidDel="00B5729D" w:rsidRDefault="00945922" w:rsidP="005D781C">
      <w:pPr>
        <w:pStyle w:val="PargrafodaLista"/>
        <w:numPr>
          <w:ilvl w:val="0"/>
          <w:numId w:val="44"/>
        </w:numPr>
        <w:rPr>
          <w:del w:id="26" w:author="Willian" w:date="2017-01-06T11:50:00Z"/>
        </w:rPr>
      </w:pPr>
      <w:del w:id="27" w:author="Willian" w:date="2017-01-06T11:50:00Z">
        <w:r w:rsidRPr="00945922" w:rsidDel="00B5729D">
          <w:delText xml:space="preserve">no TPD, você também encontrará dicas e estratégias para auxiliar os alunos. </w:delText>
        </w:r>
        <w:commentRangeEnd w:id="18"/>
        <w:r w:rsidR="00560304" w:rsidDel="00B5729D">
          <w:rPr>
            <w:rStyle w:val="Refdecomentrio"/>
          </w:rPr>
          <w:commentReference w:id="18"/>
        </w:r>
      </w:del>
    </w:p>
    <w:p w14:paraId="5A697766" w14:textId="1140A6E0" w:rsidR="005D781C" w:rsidDel="00B5729D" w:rsidRDefault="005D781C" w:rsidP="005D781C">
      <w:pPr>
        <w:pStyle w:val="PargrafodaLista"/>
        <w:rPr>
          <w:del w:id="28" w:author="Willian" w:date="2017-01-06T11:50:00Z"/>
        </w:rPr>
      </w:pPr>
    </w:p>
    <w:p w14:paraId="2CCCF558" w14:textId="784EA08F" w:rsidR="00945922" w:rsidDel="00B5729D" w:rsidRDefault="00945922" w:rsidP="00945922">
      <w:pPr>
        <w:spacing w:before="0" w:after="0"/>
        <w:jc w:val="left"/>
        <w:rPr>
          <w:del w:id="29" w:author="Willian" w:date="2017-01-06T11:50:00Z"/>
          <w:rFonts w:ascii="Times New Roman" w:eastAsia="Times New Roman" w:hAnsi="Times New Roman"/>
          <w:sz w:val="24"/>
        </w:rPr>
      </w:pPr>
    </w:p>
    <w:p w14:paraId="47CEA151" w14:textId="2FAE9EE9" w:rsidR="005D781C" w:rsidRPr="00561E8D" w:rsidDel="00B5729D" w:rsidRDefault="00561E8D" w:rsidP="00561E8D">
      <w:pPr>
        <w:pStyle w:val="Ttulo3"/>
        <w:rPr>
          <w:del w:id="30" w:author="Willian" w:date="2017-01-06T11:50:00Z"/>
          <w:color w:val="7F7F7F" w:themeColor="text1" w:themeTint="80"/>
        </w:rPr>
      </w:pPr>
      <w:del w:id="31" w:author="Willian" w:date="2017-01-06T11:50:00Z">
        <w:r w:rsidDel="00B5729D">
          <w:rPr>
            <w:color w:val="7F7F7F" w:themeColor="text1" w:themeTint="80"/>
          </w:rPr>
          <w:delText>FICHA TÉCNICA</w:delText>
        </w:r>
        <w:r w:rsidR="00945922" w:rsidRPr="00561E8D" w:rsidDel="00B5729D">
          <w:rPr>
            <w:color w:val="7F7F7F" w:themeColor="text1" w:themeTint="80"/>
          </w:rPr>
          <w:delText xml:space="preserve"> </w:delText>
        </w:r>
      </w:del>
    </w:p>
    <w:p w14:paraId="019852AD" w14:textId="59132709" w:rsidR="005B1800" w:rsidRPr="001D3AF1" w:rsidDel="006F40A3" w:rsidRDefault="005D781C" w:rsidP="006F40A3">
      <w:pPr>
        <w:pStyle w:val="PargrafodaLista"/>
        <w:numPr>
          <w:ilvl w:val="0"/>
          <w:numId w:val="45"/>
        </w:numPr>
        <w:rPr>
          <w:del w:id="32" w:author="Willian" w:date="2016-10-22T14:48:00Z"/>
        </w:rPr>
      </w:pPr>
      <w:del w:id="33" w:author="Willian" w:date="2017-01-06T11:50:00Z">
        <w:r w:rsidRPr="006F40A3" w:rsidDel="00B5729D">
          <w:rPr>
            <w:b/>
          </w:rPr>
          <w:delText>Público Alvo</w:delText>
        </w:r>
      </w:del>
    </w:p>
    <w:p w14:paraId="6E48BB99" w14:textId="0BAB2EF6" w:rsidR="005D781C" w:rsidDel="006F40A3" w:rsidRDefault="005D781C">
      <w:pPr>
        <w:rPr>
          <w:del w:id="34" w:author="Willian" w:date="2016-10-22T14:44:00Z"/>
        </w:rPr>
        <w:pPrChange w:id="35" w:author="Willian" w:date="2017-01-03T22:57:00Z">
          <w:pPr>
            <w:pStyle w:val="PargrafodaLista"/>
          </w:pPr>
        </w:pPrChange>
      </w:pPr>
      <w:del w:id="36" w:author="Willian" w:date="2016-10-22T14:48:00Z">
        <w:r w:rsidDel="006F40A3">
          <w:delText xml:space="preserve"> </w:delText>
        </w:r>
      </w:del>
      <w:del w:id="37" w:author="Willian" w:date="2017-01-06T11:50:00Z">
        <w:r w:rsidDel="00B5729D">
          <w:delText xml:space="preserve">Jovens, acima de 16 anos, com Ensino Médio concluído ou em andamento, </w:delText>
        </w:r>
      </w:del>
      <w:del w:id="38" w:author="Willian" w:date="2016-10-21T01:03:00Z">
        <w:r w:rsidDel="00560304">
          <w:delText xml:space="preserve">e </w:delText>
        </w:r>
      </w:del>
      <w:del w:id="39" w:author="Willian" w:date="2017-01-06T11:50:00Z">
        <w:r w:rsidDel="00B5729D">
          <w:delText xml:space="preserve">que desejam atuar na área de Programação ou Desenvolvimento de </w:delText>
        </w:r>
      </w:del>
      <w:del w:id="40" w:author="Willian" w:date="2016-10-22T14:44:00Z">
        <w:r w:rsidDel="006F40A3">
          <w:delText>App's</w:delText>
        </w:r>
        <w:r w:rsidR="001D3AF1" w:rsidDel="006F40A3">
          <w:delText>.</w:delText>
        </w:r>
      </w:del>
    </w:p>
    <w:p w14:paraId="17378180" w14:textId="565E5E95" w:rsidR="005B1800" w:rsidDel="006F40A3" w:rsidRDefault="005B1800">
      <w:pPr>
        <w:rPr>
          <w:del w:id="41" w:author="Willian" w:date="2016-10-22T14:44:00Z"/>
        </w:rPr>
        <w:pPrChange w:id="42" w:author="Willian" w:date="2017-01-03T22:57:00Z">
          <w:pPr>
            <w:pStyle w:val="PargrafodaLista"/>
          </w:pPr>
        </w:pPrChange>
      </w:pPr>
    </w:p>
    <w:p w14:paraId="476FCC8A" w14:textId="35E86740" w:rsidR="005B1800" w:rsidRPr="001D3AF1" w:rsidDel="00B5729D" w:rsidRDefault="005D781C">
      <w:pPr>
        <w:rPr>
          <w:del w:id="43" w:author="Willian" w:date="2017-01-06T11:50:00Z"/>
        </w:rPr>
        <w:pPrChange w:id="44" w:author="Willian" w:date="2017-01-03T22:57:00Z">
          <w:pPr>
            <w:pStyle w:val="PargrafodaLista"/>
            <w:numPr>
              <w:numId w:val="45"/>
            </w:numPr>
            <w:ind w:left="360" w:hanging="360"/>
          </w:pPr>
        </w:pPrChange>
      </w:pPr>
      <w:del w:id="45" w:author="Willian" w:date="2017-01-06T11:50:00Z">
        <w:r w:rsidRPr="005D781C" w:rsidDel="00B5729D">
          <w:rPr>
            <w:b/>
          </w:rPr>
          <w:delText>Pré requisitos educador</w:delText>
        </w:r>
      </w:del>
    </w:p>
    <w:p w14:paraId="64544DD3" w14:textId="075BD1B6" w:rsidR="005B1800" w:rsidDel="00B5729D" w:rsidRDefault="005D781C" w:rsidP="001D3AF1">
      <w:pPr>
        <w:pStyle w:val="PargrafodaLista"/>
        <w:rPr>
          <w:del w:id="46" w:author="Willian" w:date="2017-01-06T11:50:00Z"/>
        </w:rPr>
      </w:pPr>
      <w:del w:id="47" w:author="Willian" w:date="2017-01-06T11:50:00Z">
        <w:r w:rsidDel="00B5729D">
          <w:delText xml:space="preserve">Formação Mínima: Técnico em Informática; preferencialmente com experiência em desenvolvimento de App, plataformas IOS e Android. </w:delText>
        </w:r>
      </w:del>
    </w:p>
    <w:p w14:paraId="7751C6C1" w14:textId="69396D69" w:rsidR="005D781C" w:rsidDel="00B5729D" w:rsidRDefault="005D781C" w:rsidP="001D3AF1">
      <w:pPr>
        <w:pStyle w:val="PargrafodaLista"/>
        <w:rPr>
          <w:del w:id="48" w:author="Willian" w:date="2017-01-06T11:50:00Z"/>
        </w:rPr>
      </w:pPr>
      <w:del w:id="49" w:author="Willian" w:date="2017-01-06T11:50:00Z">
        <w:r w:rsidDel="00B5729D">
          <w:delText>Formação Ideal: Graduação em Ciência da Computação, Engenharia da Computação, Sistemas de Informação ou áreas afins.</w:delText>
        </w:r>
      </w:del>
    </w:p>
    <w:p w14:paraId="7D91FB2E" w14:textId="5B274EAD" w:rsidR="005B1800" w:rsidDel="00B5729D" w:rsidRDefault="005B1800" w:rsidP="001D3AF1">
      <w:pPr>
        <w:rPr>
          <w:del w:id="50" w:author="Willian" w:date="2017-01-06T11:50:00Z"/>
        </w:rPr>
      </w:pPr>
    </w:p>
    <w:p w14:paraId="645E1496" w14:textId="37728C4B" w:rsidR="005B1800" w:rsidDel="00B5729D" w:rsidRDefault="005D781C" w:rsidP="005D781C">
      <w:pPr>
        <w:pStyle w:val="PargrafodaLista"/>
        <w:numPr>
          <w:ilvl w:val="0"/>
          <w:numId w:val="45"/>
        </w:numPr>
        <w:rPr>
          <w:del w:id="51" w:author="Willian" w:date="2017-01-06T11:50:00Z"/>
        </w:rPr>
      </w:pPr>
      <w:del w:id="52" w:author="Willian" w:date="2017-01-06T11:50:00Z">
        <w:r w:rsidRPr="005D781C" w:rsidDel="00B5729D">
          <w:rPr>
            <w:b/>
          </w:rPr>
          <w:delText>Pré-requisitos do aluno</w:delText>
        </w:r>
      </w:del>
    </w:p>
    <w:p w14:paraId="1742C2CA" w14:textId="136411BB" w:rsidR="005D781C" w:rsidDel="006F40A3" w:rsidRDefault="005D781C" w:rsidP="005D781C">
      <w:pPr>
        <w:pStyle w:val="PargrafodaLista"/>
        <w:numPr>
          <w:ilvl w:val="0"/>
          <w:numId w:val="45"/>
        </w:numPr>
        <w:rPr>
          <w:del w:id="53" w:author="Willian" w:date="2016-10-22T14:46:00Z"/>
        </w:rPr>
      </w:pPr>
      <w:del w:id="54" w:author="Willian" w:date="2017-01-06T11:50:00Z">
        <w:r w:rsidDel="00B5729D">
          <w:delText>Ter conhecimento básico em Windows e raciocínio lógico</w:delText>
        </w:r>
      </w:del>
    </w:p>
    <w:p w14:paraId="33292E37" w14:textId="7B4F1511" w:rsidR="005B1800" w:rsidDel="006F40A3" w:rsidRDefault="005B1800">
      <w:pPr>
        <w:rPr>
          <w:del w:id="55" w:author="Willian" w:date="2016-10-22T14:46:00Z"/>
        </w:rPr>
        <w:pPrChange w:id="56" w:author="Willian" w:date="2016-10-22T14:46:00Z">
          <w:pPr>
            <w:pStyle w:val="PargrafodaLista"/>
          </w:pPr>
        </w:pPrChange>
      </w:pPr>
    </w:p>
    <w:p w14:paraId="4DDEB4DE" w14:textId="4C8D868D" w:rsidR="005B1800" w:rsidRPr="001D3AF1" w:rsidDel="00B5729D" w:rsidRDefault="005D781C" w:rsidP="005D781C">
      <w:pPr>
        <w:pStyle w:val="PargrafodaLista"/>
        <w:numPr>
          <w:ilvl w:val="0"/>
          <w:numId w:val="45"/>
        </w:numPr>
        <w:rPr>
          <w:del w:id="57" w:author="Willian" w:date="2017-01-06T11:50:00Z"/>
        </w:rPr>
      </w:pPr>
      <w:del w:id="58" w:author="Willian" w:date="2017-01-06T11:50:00Z">
        <w:r w:rsidRPr="005D781C" w:rsidDel="00B5729D">
          <w:rPr>
            <w:b/>
          </w:rPr>
          <w:delText>Hardware mínimo dos computadores</w:delText>
        </w:r>
      </w:del>
    </w:p>
    <w:p w14:paraId="77378FC7" w14:textId="427EA228" w:rsidR="005D781C" w:rsidDel="00B5729D" w:rsidRDefault="005D781C" w:rsidP="001D3AF1">
      <w:pPr>
        <w:pStyle w:val="PargrafodaLista"/>
        <w:rPr>
          <w:del w:id="59" w:author="Willian" w:date="2017-01-06T11:50:00Z"/>
        </w:rPr>
      </w:pPr>
      <w:del w:id="60" w:author="Willian" w:date="2017-01-06T11:50:00Z">
        <w:r w:rsidDel="00B5729D">
          <w:delText xml:space="preserve">Microcomputador (desktop ou laptop) com processador de 2 gigahertz (GHz); memória RAM de 2 gigabyte (GB) para sistema operacional 32 bits, ou 4 GB para sistema operacional 64 bits; espaço em disco rígido de 20 GB; conectado à internet banda larga de alta velocidade. </w:delText>
        </w:r>
      </w:del>
    </w:p>
    <w:p w14:paraId="1E24FD2F" w14:textId="0F1FB7FE" w:rsidR="005B1800" w:rsidDel="00B5729D" w:rsidRDefault="005B1800" w:rsidP="001D3AF1">
      <w:pPr>
        <w:pStyle w:val="PargrafodaLista"/>
        <w:rPr>
          <w:del w:id="61" w:author="Willian" w:date="2017-01-06T11:50:00Z"/>
        </w:rPr>
      </w:pPr>
    </w:p>
    <w:p w14:paraId="0C11AF45" w14:textId="5AE9C243" w:rsidR="005B1800" w:rsidRPr="001D3AF1" w:rsidDel="00B5729D" w:rsidRDefault="005D781C" w:rsidP="005D781C">
      <w:pPr>
        <w:pStyle w:val="PargrafodaLista"/>
        <w:numPr>
          <w:ilvl w:val="0"/>
          <w:numId w:val="45"/>
        </w:numPr>
        <w:rPr>
          <w:del w:id="62" w:author="Willian" w:date="2017-01-06T11:50:00Z"/>
        </w:rPr>
      </w:pPr>
      <w:del w:id="63" w:author="Willian" w:date="2017-01-06T11:50:00Z">
        <w:r w:rsidRPr="005D781C" w:rsidDel="00B5729D">
          <w:rPr>
            <w:b/>
          </w:rPr>
          <w:delText>Software das máquinas</w:delText>
        </w:r>
      </w:del>
    </w:p>
    <w:p w14:paraId="4558A0FB" w14:textId="1DA9C531" w:rsidR="00560304" w:rsidDel="00B5729D" w:rsidRDefault="005D781C" w:rsidP="001D3AF1">
      <w:pPr>
        <w:pStyle w:val="PargrafodaLista"/>
        <w:rPr>
          <w:del w:id="64" w:author="Willian" w:date="2017-01-06T11:50:00Z"/>
        </w:rPr>
      </w:pPr>
      <w:del w:id="65" w:author="Willian" w:date="2017-01-06T11:50:00Z">
        <w:r w:rsidDel="00B5729D">
          <w:delText xml:space="preserve">As máquinas </w:delText>
        </w:r>
        <w:r w:rsidR="005B1800" w:rsidDel="00B5729D">
          <w:delText xml:space="preserve">dos alunos </w:delText>
        </w:r>
        <w:r w:rsidDel="00B5729D">
          <w:delText xml:space="preserve">devem possuir a instalação do Sistema Operacional </w:delText>
        </w:r>
      </w:del>
      <w:del w:id="66" w:author="Willian" w:date="2017-01-03T22:59:00Z">
        <w:r w:rsidDel="00F00ADA">
          <w:delText xml:space="preserve">Windows 7 (ou superior), Ubuntu 16 ou </w:delText>
        </w:r>
      </w:del>
      <w:del w:id="67" w:author="Willian" w:date="2017-01-06T11:50:00Z">
        <w:r w:rsidDel="00B5729D">
          <w:delText>OSX (10 ou superior)</w:delText>
        </w:r>
        <w:r w:rsidR="005B1800" w:rsidDel="00B5729D">
          <w:delText>,</w:delText>
        </w:r>
        <w:r w:rsidR="001D3AF1" w:rsidDel="00B5729D">
          <w:delText xml:space="preserve"> </w:delText>
        </w:r>
        <w:r w:rsidDel="00B5729D">
          <w:delText>um navegador para internet</w:delText>
        </w:r>
        <w:r w:rsidR="005B1800" w:rsidDel="00B5729D">
          <w:delText xml:space="preserve">, de preferência o </w:delText>
        </w:r>
        <w:r w:rsidDel="00B5729D">
          <w:delText>Google Chrome. Na máquina do educador além dos softwares citados acima,</w:delText>
        </w:r>
        <w:r w:rsidR="005B1800" w:rsidDel="00B5729D">
          <w:delText xml:space="preserve"> é necessário ter instalado</w:delText>
        </w:r>
        <w:r w:rsidDel="00B5729D">
          <w:delText xml:space="preserve"> o Microsoft Office 2013 ou superior</w:delText>
        </w:r>
      </w:del>
      <w:del w:id="68" w:author="Willian" w:date="2017-01-03T23:00:00Z">
        <w:r w:rsidDel="00F00ADA">
          <w:delText xml:space="preserve"> para o caso de sistemas operacionais Windows e OSX</w:delText>
        </w:r>
      </w:del>
      <w:del w:id="69" w:author="Willian" w:date="2017-01-06T11:50:00Z">
        <w:r w:rsidDel="00B5729D">
          <w:delText>, um leitor de PDF</w:delText>
        </w:r>
        <w:r w:rsidR="005B1800" w:rsidDel="00B5729D">
          <w:delText>, de preferência o</w:delText>
        </w:r>
        <w:r w:rsidR="006623A4" w:rsidDel="00B5729D">
          <w:delText xml:space="preserve"> </w:delText>
        </w:r>
        <w:r w:rsidDel="00B5729D">
          <w:delText>Adobe Reader</w:delText>
        </w:r>
        <w:r w:rsidR="005B1800" w:rsidDel="00B5729D">
          <w:delText xml:space="preserve">, também </w:delText>
        </w:r>
        <w:r w:rsidDel="00B5729D">
          <w:delText xml:space="preserve">o programa Git e SourceTree </w:delText>
        </w:r>
      </w:del>
      <w:del w:id="70" w:author="Willian" w:date="2017-01-03T23:00:00Z">
        <w:r w:rsidDel="00F00ADA">
          <w:delText>(Windows e OSX).</w:delText>
        </w:r>
      </w:del>
    </w:p>
    <w:p w14:paraId="6389BD8A" w14:textId="14FEAF3D" w:rsidR="00763962" w:rsidDel="00B5729D" w:rsidRDefault="00763962" w:rsidP="001D3AF1">
      <w:pPr>
        <w:pStyle w:val="PargrafodaLista"/>
        <w:rPr>
          <w:del w:id="71" w:author="Willian" w:date="2017-01-06T11:50:00Z"/>
        </w:rPr>
      </w:pPr>
    </w:p>
    <w:p w14:paraId="36393FA9" w14:textId="42AD51F5" w:rsidR="00763962" w:rsidRPr="009C10D6" w:rsidDel="00B5729D" w:rsidRDefault="00763962" w:rsidP="00763962">
      <w:pPr>
        <w:pStyle w:val="PargrafodaLista"/>
        <w:numPr>
          <w:ilvl w:val="0"/>
          <w:numId w:val="45"/>
        </w:numPr>
        <w:rPr>
          <w:del w:id="72" w:author="Willian" w:date="2017-01-06T11:50:00Z"/>
        </w:rPr>
      </w:pPr>
      <w:del w:id="73" w:author="Willian" w:date="2017-01-06T11:50:00Z">
        <w:r w:rsidDel="00B5729D">
          <w:rPr>
            <w:b/>
          </w:rPr>
          <w:delText>Recomendações específicas</w:delText>
        </w:r>
      </w:del>
    </w:p>
    <w:p w14:paraId="4D4BF8C8" w14:textId="0E2E044A" w:rsidR="00763962" w:rsidDel="00B5729D" w:rsidRDefault="00763962" w:rsidP="00763962">
      <w:pPr>
        <w:pStyle w:val="PargrafodaLista"/>
        <w:ind w:left="360"/>
        <w:rPr>
          <w:del w:id="74" w:author="Willian" w:date="2017-01-06T11:50:00Z"/>
        </w:rPr>
      </w:pPr>
    </w:p>
    <w:p w14:paraId="7693E7F2" w14:textId="560ACDC6" w:rsidR="00763962" w:rsidDel="00B5729D" w:rsidRDefault="00763962" w:rsidP="00763962">
      <w:pPr>
        <w:pStyle w:val="PargrafodaLista"/>
        <w:numPr>
          <w:ilvl w:val="0"/>
          <w:numId w:val="51"/>
        </w:numPr>
        <w:rPr>
          <w:del w:id="75" w:author="Willian" w:date="2017-01-06T11:50:00Z"/>
        </w:rPr>
      </w:pPr>
      <w:del w:id="76" w:author="Willian" w:date="2017-01-06T11:50:00Z">
        <w:r w:rsidRPr="009C10D6" w:rsidDel="00B5729D">
          <w:delText>S</w:delText>
        </w:r>
        <w:r w:rsidRPr="00124E62" w:rsidDel="00B5729D">
          <w:delText>a</w:delText>
        </w:r>
        <w:r w:rsidDel="00B5729D">
          <w:delText>las de aula equipadas com um computador por aluno.</w:delText>
        </w:r>
      </w:del>
    </w:p>
    <w:p w14:paraId="23362035" w14:textId="46C0ED42" w:rsidR="00763962" w:rsidDel="00B5729D" w:rsidRDefault="00763962" w:rsidP="00763962">
      <w:pPr>
        <w:pStyle w:val="PargrafodaLista"/>
        <w:numPr>
          <w:ilvl w:val="0"/>
          <w:numId w:val="51"/>
        </w:numPr>
        <w:rPr>
          <w:del w:id="77" w:author="Willian" w:date="2017-01-06T11:50:00Z"/>
        </w:rPr>
      </w:pPr>
      <w:del w:id="78" w:author="Willian" w:date="2017-01-06T11:50:00Z">
        <w:r w:rsidDel="00B5729D">
          <w:delText>Iluminação adequada.</w:delText>
        </w:r>
      </w:del>
    </w:p>
    <w:p w14:paraId="6E7E5D4E" w14:textId="1DF1A6D4" w:rsidR="00763962" w:rsidDel="00B5729D" w:rsidRDefault="00763962" w:rsidP="00763962">
      <w:pPr>
        <w:pStyle w:val="PargrafodaLista"/>
        <w:numPr>
          <w:ilvl w:val="0"/>
          <w:numId w:val="51"/>
        </w:numPr>
        <w:rPr>
          <w:del w:id="79" w:author="Willian" w:date="2017-01-06T11:50:00Z"/>
        </w:rPr>
      </w:pPr>
      <w:del w:id="80" w:author="Willian" w:date="2017-01-06T11:50:00Z">
        <w:r w:rsidDel="00B5729D">
          <w:delText>Aparelho de ar condicionado, com potência que atenda aos requisitos mínimos para a correta climatização do cliente.</w:delText>
        </w:r>
      </w:del>
    </w:p>
    <w:p w14:paraId="00CE6131" w14:textId="580D4532" w:rsidR="00763962" w:rsidDel="00B5729D" w:rsidRDefault="00763962" w:rsidP="0056672A">
      <w:pPr>
        <w:pStyle w:val="PargrafodaLista"/>
        <w:rPr>
          <w:del w:id="81" w:author="Willian" w:date="2017-01-06T11:50:00Z"/>
        </w:rPr>
      </w:pPr>
      <w:del w:id="82" w:author="Willian" w:date="2017-01-06T11:50:00Z">
        <w:r w:rsidDel="00B5729D">
          <w:delText>O aparelho pode ser adaptado de acordo com a região do país.</w:delText>
        </w:r>
      </w:del>
    </w:p>
    <w:p w14:paraId="08733EFD" w14:textId="6075762E" w:rsidR="00763962" w:rsidDel="00B5729D" w:rsidRDefault="00763962" w:rsidP="00763962">
      <w:pPr>
        <w:pStyle w:val="PargrafodaLista"/>
        <w:numPr>
          <w:ilvl w:val="0"/>
          <w:numId w:val="51"/>
        </w:numPr>
        <w:rPr>
          <w:del w:id="83" w:author="Willian" w:date="2017-01-06T11:50:00Z"/>
        </w:rPr>
      </w:pPr>
      <w:del w:id="84" w:author="Willian" w:date="2017-01-06T11:50:00Z">
        <w:r w:rsidDel="00B5729D">
          <w:delText xml:space="preserve"> Quadro branco em ótimo estado de uso, com pincéis e apagador.</w:delText>
        </w:r>
      </w:del>
    </w:p>
    <w:p w14:paraId="48442D81" w14:textId="5F8BAB5D" w:rsidR="00763962" w:rsidDel="00B5729D" w:rsidRDefault="00763962" w:rsidP="00763962">
      <w:pPr>
        <w:pStyle w:val="PargrafodaLista"/>
        <w:numPr>
          <w:ilvl w:val="0"/>
          <w:numId w:val="51"/>
        </w:numPr>
        <w:rPr>
          <w:del w:id="85" w:author="Willian" w:date="2017-01-06T11:50:00Z"/>
        </w:rPr>
      </w:pPr>
      <w:del w:id="86" w:author="Willian" w:date="2017-01-06T11:50:00Z">
        <w:r w:rsidDel="00B5729D">
          <w:delText>Mesas e cadeiras conservadas.</w:delText>
        </w:r>
      </w:del>
    </w:p>
    <w:p w14:paraId="7A9278AD" w14:textId="2982E188" w:rsidR="00763962" w:rsidDel="00B5729D" w:rsidRDefault="00763962" w:rsidP="00763962">
      <w:pPr>
        <w:pStyle w:val="PargrafodaLista"/>
        <w:numPr>
          <w:ilvl w:val="0"/>
          <w:numId w:val="51"/>
        </w:numPr>
        <w:rPr>
          <w:del w:id="87" w:author="Willian" w:date="2017-01-06T11:50:00Z"/>
        </w:rPr>
      </w:pPr>
      <w:del w:id="88" w:author="Willian" w:date="2017-01-06T11:50:00Z">
        <w:r w:rsidDel="00B5729D">
          <w:delText xml:space="preserve">Um computador conectado à internet banda larga (100Mb ou similar) e outros equipamentos de apoio para vídeo, como televisor 42” para projeção ou projetor, e aparelho de som em perfeito estado de funcionamento. </w:delText>
        </w:r>
      </w:del>
    </w:p>
    <w:p w14:paraId="3E627E08" w14:textId="791E3956" w:rsidR="00763962" w:rsidDel="00B5729D" w:rsidRDefault="00763962" w:rsidP="00763962">
      <w:pPr>
        <w:pStyle w:val="PargrafodaLista"/>
        <w:numPr>
          <w:ilvl w:val="0"/>
          <w:numId w:val="51"/>
        </w:numPr>
        <w:rPr>
          <w:del w:id="89" w:author="Willian" w:date="2017-01-06T11:50:00Z"/>
        </w:rPr>
      </w:pPr>
      <w:del w:id="90" w:author="Willian" w:date="2017-01-03T23:01:00Z">
        <w:r w:rsidDel="00F00ADA">
          <w:delText>Tablet ou smartphone com sistema operacional Android 4.4 ou superior para a realização das atividades práticas.</w:delText>
        </w:r>
      </w:del>
    </w:p>
    <w:p w14:paraId="3C77EB0F" w14:textId="178A875D" w:rsidR="003C60EE" w:rsidDel="00B5729D" w:rsidRDefault="003C60EE" w:rsidP="001D3AF1">
      <w:pPr>
        <w:rPr>
          <w:del w:id="91" w:author="Willian" w:date="2017-01-06T11:50:00Z"/>
        </w:rPr>
      </w:pPr>
    </w:p>
    <w:p w14:paraId="002D0E17" w14:textId="648CF92E" w:rsidR="005B1800" w:rsidDel="00B5729D" w:rsidRDefault="005D781C" w:rsidP="005D781C">
      <w:pPr>
        <w:pStyle w:val="PargrafodaLista"/>
        <w:numPr>
          <w:ilvl w:val="0"/>
          <w:numId w:val="45"/>
        </w:numPr>
        <w:rPr>
          <w:del w:id="92" w:author="Willian" w:date="2017-01-06T11:50:00Z"/>
        </w:rPr>
      </w:pPr>
      <w:del w:id="93" w:author="Willian" w:date="2017-01-06T11:50:00Z">
        <w:r w:rsidRPr="001D3AF1" w:rsidDel="00B5729D">
          <w:rPr>
            <w:b/>
          </w:rPr>
          <w:delText>Áreas de atuação do profissional</w:delText>
        </w:r>
      </w:del>
    </w:p>
    <w:p w14:paraId="4A3D03E6" w14:textId="2F1D21D7" w:rsidR="005D781C" w:rsidDel="00B5729D" w:rsidRDefault="005D781C" w:rsidP="001D3AF1">
      <w:pPr>
        <w:pStyle w:val="PargrafodaLista"/>
        <w:rPr>
          <w:del w:id="94" w:author="Willian" w:date="2017-01-06T11:50:00Z"/>
        </w:rPr>
      </w:pPr>
      <w:del w:id="95" w:author="Willian" w:date="2017-01-06T11:50:00Z">
        <w:r w:rsidDel="00B5729D">
          <w:delText xml:space="preserve"> Atuar em empresas públicas e privadas, instituições, indústrias, prestar serviços como profissional liberal, entre outros.</w:delText>
        </w:r>
      </w:del>
    </w:p>
    <w:p w14:paraId="5C325241" w14:textId="0BA80F3F" w:rsidR="005B1800" w:rsidDel="00B5729D" w:rsidRDefault="005B1800" w:rsidP="001D3AF1">
      <w:pPr>
        <w:pStyle w:val="PargrafodaLista"/>
        <w:rPr>
          <w:del w:id="96" w:author="Willian" w:date="2017-01-06T11:50:00Z"/>
        </w:rPr>
      </w:pPr>
    </w:p>
    <w:p w14:paraId="05DD6467" w14:textId="12C9D724" w:rsidR="005B1800" w:rsidRPr="001D3AF1" w:rsidDel="00B5729D" w:rsidRDefault="005D781C" w:rsidP="005D781C">
      <w:pPr>
        <w:pStyle w:val="PargrafodaLista"/>
        <w:numPr>
          <w:ilvl w:val="0"/>
          <w:numId w:val="45"/>
        </w:numPr>
        <w:rPr>
          <w:del w:id="97" w:author="Willian" w:date="2017-01-06T11:50:00Z"/>
        </w:rPr>
      </w:pPr>
      <w:del w:id="98" w:author="Willian" w:date="2017-01-06T11:50:00Z">
        <w:r w:rsidRPr="005D781C" w:rsidDel="00B5729D">
          <w:rPr>
            <w:b/>
          </w:rPr>
          <w:delText>Faixa salarial da profissão</w:delText>
        </w:r>
      </w:del>
    </w:p>
    <w:p w14:paraId="40B44F7E" w14:textId="48318220" w:rsidR="00945922" w:rsidRPr="005D781C" w:rsidRDefault="00B32C7F" w:rsidP="001D3AF1">
      <w:pPr>
        <w:pStyle w:val="PargrafodaLista"/>
      </w:pPr>
      <w:del w:id="99" w:author="Willian" w:date="2017-01-06T11:50:00Z">
        <w:r w:rsidDel="00B5729D">
          <w:delText>A faixa salaria</w:delText>
        </w:r>
        <w:r w:rsidR="0056672A" w:rsidDel="00B5729D">
          <w:delText>l</w:delText>
        </w:r>
        <w:r w:rsidDel="00B5729D">
          <w:delText xml:space="preserve"> pode variar dependendo da experiência do profissional e da região na qual atua. O </w:delText>
        </w:r>
        <w:r w:rsidR="00944399" w:rsidDel="00B5729D">
          <w:delText xml:space="preserve">profissional </w:delText>
        </w:r>
        <w:r w:rsidDel="00B5729D">
          <w:delText xml:space="preserve">de Programação </w:delText>
        </w:r>
      </w:del>
      <w:del w:id="100" w:author="Willian" w:date="2017-01-03T23:02:00Z">
        <w:r w:rsidDel="00203A00">
          <w:delText>Orientada a Objetos</w:delText>
        </w:r>
      </w:del>
      <w:del w:id="101" w:author="Willian" w:date="2017-01-06T11:50:00Z">
        <w:r w:rsidDel="00B5729D">
          <w:delText xml:space="preserve"> possuí a média </w:delText>
        </w:r>
        <w:r w:rsidR="00944399" w:rsidDel="00B5729D">
          <w:delText xml:space="preserve">salarial de R$ </w:delText>
        </w:r>
      </w:del>
      <w:del w:id="102" w:author="Willian" w:date="2017-01-03T23:05:00Z">
        <w:r w:rsidR="00944399" w:rsidDel="00203A00">
          <w:delText>1.200,00</w:delText>
        </w:r>
      </w:del>
      <w:del w:id="103" w:author="Willian" w:date="2017-01-06T11:50:00Z">
        <w:r w:rsidR="00944399" w:rsidDel="00B5729D">
          <w:delText xml:space="preserve"> a R$ </w:delText>
        </w:r>
      </w:del>
      <w:del w:id="104" w:author="Willian" w:date="2017-01-03T23:06:00Z">
        <w:r w:rsidR="00944399" w:rsidDel="00203A00">
          <w:delText>3.000,00</w:delText>
        </w:r>
      </w:del>
      <w:del w:id="105" w:author="Willian" w:date="2017-01-06T11:50:00Z">
        <w:r w:rsidR="005D781C" w:rsidDel="00B5729D">
          <w:delText>.</w:delText>
        </w:r>
        <w:r w:rsidR="005D781C" w:rsidRPr="00945922" w:rsidDel="00B5729D">
          <w:delText xml:space="preserve"> </w:delText>
        </w:r>
      </w:del>
      <w:r w:rsidR="00945922" w:rsidRPr="00945922">
        <w:br w:type="page"/>
      </w:r>
    </w:p>
    <w:p w14:paraId="2497F5C5" w14:textId="5A3C6FFB" w:rsidR="00945922" w:rsidRPr="00945922" w:rsidRDefault="00D06AB8" w:rsidP="00561E8D">
      <w:pPr>
        <w:pStyle w:val="Ttulo1"/>
      </w:pPr>
      <w:r>
        <w:t xml:space="preserve">Unidade </w:t>
      </w:r>
      <w:ins w:id="106" w:author="Willian" w:date="2017-01-06T11:50:00Z">
        <w:r w:rsidR="00B5729D">
          <w:t>2</w:t>
        </w:r>
      </w:ins>
      <w:del w:id="107" w:author="Willian" w:date="2017-01-06T11:50:00Z">
        <w:r w:rsidR="000508D2" w:rsidDel="00B5729D">
          <w:delText>1</w:delText>
        </w:r>
      </w:del>
      <w:bookmarkStart w:id="108" w:name="h.3n0jqqdaieip" w:colFirst="0" w:colLast="0"/>
      <w:bookmarkEnd w:id="108"/>
    </w:p>
    <w:p w14:paraId="49F8E7C8" w14:textId="68A77054" w:rsidR="005D781C" w:rsidRDefault="000508D2" w:rsidP="00945922">
      <w:pPr>
        <w:pStyle w:val="Ttulo2"/>
        <w:rPr>
          <w:ins w:id="109" w:author="Willian" w:date="2016-10-14T23:13:00Z"/>
        </w:rPr>
      </w:pPr>
      <w:r>
        <w:t xml:space="preserve">Aula 1 – </w:t>
      </w:r>
      <w:ins w:id="110" w:author="Willian" w:date="2017-01-06T11:52:00Z">
        <w:r w:rsidR="00B5729D">
          <w:t>Swift – Parte 1</w:t>
        </w:r>
      </w:ins>
      <w:del w:id="111" w:author="Willian" w:date="2017-01-06T11:52:00Z">
        <w:r w:rsidDel="00B5729D">
          <w:delText>Introdução</w:delText>
        </w:r>
      </w:del>
    </w:p>
    <w:p w14:paraId="5CD1848E" w14:textId="2393CC78" w:rsidR="00E2149D" w:rsidRDefault="00E05D73" w:rsidP="00B5729D">
      <w:pPr>
        <w:rPr>
          <w:ins w:id="112" w:author="Willian" w:date="2017-01-06T12:01:00Z"/>
        </w:rPr>
        <w:pPrChange w:id="113" w:author="Willian" w:date="2017-01-06T11:55:00Z">
          <w:pPr>
            <w:pStyle w:val="Ttulo2"/>
          </w:pPr>
        </w:pPrChange>
      </w:pPr>
      <w:ins w:id="114" w:author="Willian" w:date="2017-01-03T23:33:00Z">
        <w:r>
          <w:t xml:space="preserve">Educador, </w:t>
        </w:r>
      </w:ins>
      <w:ins w:id="115" w:author="Willian" w:date="2017-01-06T11:55:00Z">
        <w:r w:rsidR="00B5729D">
          <w:t>nesta unidade, o intuito é apresentar o básico da linguagem Swift ao aluno. O aluno aprenderá o que é a linguagem Swift, suas caracter</w:t>
        </w:r>
      </w:ins>
      <w:ins w:id="116" w:author="Willian" w:date="2017-01-06T11:56:00Z">
        <w:r w:rsidR="00B5729D">
          <w:t>ísticas, alguns tipos b</w:t>
        </w:r>
      </w:ins>
      <w:ins w:id="117" w:author="Willian" w:date="2017-01-06T11:57:00Z">
        <w:r w:rsidR="00B5729D">
          <w:t>ásicos, arrays, Controle de fluxo, condicionais, loops, métodos</w:t>
        </w:r>
      </w:ins>
      <w:ins w:id="118" w:author="Willian" w:date="2017-01-06T11:58:00Z">
        <w:r w:rsidR="00B5729D">
          <w:t xml:space="preserve"> e tudo mais num primeiro momento, o que pode ser traçado um paralelo com a linguagem Java. </w:t>
        </w:r>
      </w:ins>
      <w:ins w:id="119" w:author="Willian" w:date="2017-01-06T11:59:00Z">
        <w:r w:rsidR="00B5729D">
          <w:t xml:space="preserve">Num segundo momento, serão </w:t>
        </w:r>
      </w:ins>
      <w:ins w:id="120" w:author="Willian" w:date="2017-01-06T12:03:00Z">
        <w:r w:rsidR="00905A35">
          <w:t>apresentadas</w:t>
        </w:r>
      </w:ins>
      <w:ins w:id="121" w:author="Willian" w:date="2017-01-06T11:59:00Z">
        <w:r w:rsidR="00B5729D">
          <w:t xml:space="preserve"> algumas </w:t>
        </w:r>
      </w:ins>
      <w:ins w:id="122" w:author="Willian" w:date="2017-01-06T12:00:00Z">
        <w:r w:rsidR="00B5729D">
          <w:t>peculiaridades</w:t>
        </w:r>
      </w:ins>
      <w:ins w:id="123" w:author="Willian" w:date="2017-01-06T11:59:00Z">
        <w:r w:rsidR="00B5729D">
          <w:t xml:space="preserve"> da linguagem Swift</w:t>
        </w:r>
      </w:ins>
      <w:ins w:id="124" w:author="Willian" w:date="2017-01-06T12:00:00Z">
        <w:r w:rsidR="00905A35">
          <w:t>, como o Initializer, Casting, Structs</w:t>
        </w:r>
      </w:ins>
      <w:ins w:id="125" w:author="Willian" w:date="2017-01-06T12:01:00Z">
        <w:r w:rsidR="00905A35">
          <w:t>, Protocol, Closures e algumas funções mais avançadas.</w:t>
        </w:r>
      </w:ins>
    </w:p>
    <w:p w14:paraId="6942479E" w14:textId="02F6A73A" w:rsidR="00905A35" w:rsidRDefault="00905A35" w:rsidP="00B5729D">
      <w:pPr>
        <w:rPr>
          <w:ins w:id="126" w:author="Willian" w:date="2016-10-14T23:17:00Z"/>
        </w:rPr>
        <w:pPrChange w:id="127" w:author="Willian" w:date="2017-01-06T11:55:00Z">
          <w:pPr>
            <w:pStyle w:val="Ttulo2"/>
          </w:pPr>
        </w:pPrChange>
      </w:pPr>
      <w:ins w:id="128" w:author="Willian" w:date="2017-01-06T12:02:00Z">
        <w:r>
          <w:t>Esta aula é muito importante para o decorrer do curso, é essencial que o aluno conheça todo o conteúdo.</w:t>
        </w:r>
      </w:ins>
    </w:p>
    <w:p w14:paraId="0EF53F32" w14:textId="74A58676" w:rsidR="00EB3653" w:rsidRPr="00BB1D79" w:rsidDel="00E2149D" w:rsidRDefault="00EB3653">
      <w:pPr>
        <w:rPr>
          <w:del w:id="129" w:author="Willian" w:date="2016-10-21T01:31:00Z"/>
        </w:rPr>
        <w:pPrChange w:id="130" w:author="Willian" w:date="2016-10-14T23:13:00Z">
          <w:pPr>
            <w:pStyle w:val="Ttulo2"/>
          </w:pPr>
        </w:pPrChange>
      </w:pP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6BF58D1E" w:rsidR="001C2894" w:rsidRDefault="001C2894" w:rsidP="001C2894">
      <w:pPr>
        <w:pStyle w:val="PargrafodaLista"/>
        <w:numPr>
          <w:ilvl w:val="0"/>
          <w:numId w:val="46"/>
        </w:numPr>
      </w:pPr>
      <w:del w:id="131" w:author="Willian" w:date="2017-01-06T12:03:00Z">
        <w:r w:rsidDel="00905A35">
          <w:delText xml:space="preserve">Compreender </w:delText>
        </w:r>
      </w:del>
      <w:del w:id="132" w:author="Willian" w:date="2016-10-21T01:33:00Z">
        <w:r w:rsidDel="00B11329">
          <w:delText>o mercado de trabalho em programação</w:delText>
        </w:r>
      </w:del>
      <w:ins w:id="133" w:author="Willian" w:date="2017-01-06T12:03:00Z">
        <w:r w:rsidR="00905A35">
          <w:t>Descobrir a linguagem Swift, seus usos e caracter</w:t>
        </w:r>
      </w:ins>
      <w:ins w:id="134" w:author="Willian" w:date="2017-01-06T12:04:00Z">
        <w:r w:rsidR="00905A35">
          <w:t>ísticas</w:t>
        </w:r>
      </w:ins>
      <w:r w:rsidR="00561E8D">
        <w:t>;</w:t>
      </w:r>
    </w:p>
    <w:p w14:paraId="5031CA88" w14:textId="4E2BDE04" w:rsidR="001C2894" w:rsidRDefault="001C2894" w:rsidP="001C2894">
      <w:pPr>
        <w:pStyle w:val="PargrafodaLista"/>
        <w:numPr>
          <w:ilvl w:val="0"/>
          <w:numId w:val="46"/>
        </w:numPr>
      </w:pPr>
      <w:del w:id="135" w:author="Willian" w:date="2016-10-21T01:35:00Z">
        <w:r w:rsidDel="00B11329">
          <w:delText>Conhecer o histórico da Programação Orientada a Objetos (POO)</w:delText>
        </w:r>
        <w:r w:rsidR="00561E8D" w:rsidDel="00B11329">
          <w:delText>;</w:delText>
        </w:r>
      </w:del>
      <w:ins w:id="136" w:author="Willian" w:date="2017-01-06T12:04:00Z">
        <w:r w:rsidR="00905A35">
          <w:t>Aprender sobre a sintaxe básica da linguagem Swift</w:t>
        </w:r>
      </w:ins>
      <w:ins w:id="137" w:author="Willian" w:date="2016-10-21T01:36:00Z">
        <w:r w:rsidR="00B11329">
          <w:t>;</w:t>
        </w:r>
      </w:ins>
    </w:p>
    <w:p w14:paraId="49F2AF33" w14:textId="16F4D44A" w:rsidR="001C2894" w:rsidRPr="001C2894" w:rsidRDefault="001C2894" w:rsidP="001C2894">
      <w:pPr>
        <w:pStyle w:val="PargrafodaLista"/>
        <w:numPr>
          <w:ilvl w:val="0"/>
          <w:numId w:val="46"/>
        </w:numPr>
      </w:pPr>
      <w:del w:id="138" w:author="Willian" w:date="2016-10-21T01:36:00Z">
        <w:r w:rsidDel="00B11329">
          <w:delText>Ter o primeiro contato ou revisar lógica de programação com os exercícios</w:delText>
        </w:r>
      </w:del>
      <w:ins w:id="139" w:author="Willian" w:date="2017-01-06T12:04:00Z">
        <w:r w:rsidR="00905A35" w:rsidRPr="00905A35">
          <w:t xml:space="preserve"> </w:t>
        </w:r>
        <w:r w:rsidR="00905A35">
          <w:t>Fixar os conc</w:t>
        </w:r>
      </w:ins>
      <w:ins w:id="140" w:author="Willian" w:date="2017-01-06T12:05:00Z">
        <w:r w:rsidR="00905A35">
          <w:t>eitos de T</w:t>
        </w:r>
      </w:ins>
      <w:ins w:id="141" w:author="Willian" w:date="2017-01-06T12:04:00Z">
        <w:r w:rsidR="00905A35">
          <w:t xml:space="preserve">ipos Básicos, Arrays, Controle de Fluxo, Condicionais, </w:t>
        </w:r>
      </w:ins>
      <w:ins w:id="142" w:author="Willian" w:date="2017-01-06T12:05:00Z">
        <w:r w:rsidR="00905A35">
          <w:t>L</w:t>
        </w:r>
      </w:ins>
      <w:ins w:id="143" w:author="Willian" w:date="2017-01-06T12:04:00Z">
        <w:r w:rsidR="00905A35">
          <w:t>oops, Métodos</w:t>
        </w:r>
      </w:ins>
      <w:ins w:id="144" w:author="Willian" w:date="2017-01-06T12:05:00Z">
        <w:r w:rsidR="00905A35">
          <w:t>, e mais</w:t>
        </w:r>
      </w:ins>
      <w:r w:rsidR="00561E8D">
        <w:t>.</w:t>
      </w:r>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ins w:id="145" w:author="Willian" w:date="2016-10-21T01:38:00Z">
        <w:r w:rsidR="00B11329">
          <w:t xml:space="preserve"> e apresentação da TDP</w:t>
        </w:r>
      </w:ins>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7B6838BB" w:rsidR="001C2894" w:rsidRDefault="001C2894" w:rsidP="001C2894">
      <w:pPr>
        <w:pStyle w:val="PargrafodaLista"/>
        <w:numPr>
          <w:ilvl w:val="0"/>
          <w:numId w:val="48"/>
        </w:numPr>
      </w:pPr>
      <w:del w:id="146" w:author="Willian" w:date="2017-01-06T12:28:00Z">
        <w:r w:rsidDel="00B00793">
          <w:delText>Para quem é este livro</w:delText>
        </w:r>
      </w:del>
      <w:ins w:id="147" w:author="Willian" w:date="2017-01-06T12:28:00Z">
        <w:r w:rsidR="00B00793">
          <w:t>O que é Swift?</w:t>
        </w:r>
      </w:ins>
      <w:r w:rsidR="0013512C">
        <w:t>;</w:t>
      </w:r>
    </w:p>
    <w:p w14:paraId="169E80BF" w14:textId="5D5BFBEE" w:rsidR="001C2894" w:rsidRDefault="001C2894" w:rsidP="001C2894">
      <w:pPr>
        <w:pStyle w:val="PargrafodaLista"/>
        <w:numPr>
          <w:ilvl w:val="0"/>
          <w:numId w:val="48"/>
        </w:numPr>
      </w:pPr>
      <w:del w:id="148" w:author="Willian" w:date="2016-10-21T01:39:00Z">
        <w:r w:rsidDel="00B11329">
          <w:delText>Paradigmas de programação</w:delText>
        </w:r>
      </w:del>
      <w:ins w:id="149" w:author="Willian" w:date="2016-10-21T01:39:00Z">
        <w:r w:rsidR="006004DB">
          <w:t>Tipos B</w:t>
        </w:r>
      </w:ins>
      <w:ins w:id="150" w:author="Willian" w:date="2017-01-06T12:31:00Z">
        <w:r w:rsidR="006004DB">
          <w:t>ásicos</w:t>
        </w:r>
      </w:ins>
      <w:r w:rsidR="0013512C">
        <w:t>;</w:t>
      </w:r>
    </w:p>
    <w:p w14:paraId="76DE3CB6" w14:textId="15B0503E" w:rsidR="001C2894" w:rsidRDefault="001C2894" w:rsidP="001C2894">
      <w:pPr>
        <w:pStyle w:val="PargrafodaLista"/>
        <w:numPr>
          <w:ilvl w:val="0"/>
          <w:numId w:val="48"/>
        </w:numPr>
      </w:pPr>
      <w:del w:id="151" w:author="Willian" w:date="2017-01-06T12:31:00Z">
        <w:r w:rsidDel="006004DB">
          <w:delText>Históri</w:delText>
        </w:r>
      </w:del>
      <w:ins w:id="152" w:author="Willian" w:date="2017-01-06T12:31:00Z">
        <w:r w:rsidR="006004DB">
          <w:t>Controle de Fluxo</w:t>
        </w:r>
      </w:ins>
      <w:del w:id="153" w:author="Willian" w:date="2016-10-21T01:39:00Z">
        <w:r w:rsidDel="00B11329">
          <w:delText>co</w:delText>
        </w:r>
      </w:del>
      <w:r w:rsidR="0013512C">
        <w:t>;</w:t>
      </w:r>
    </w:p>
    <w:p w14:paraId="33472A91" w14:textId="6968CD5D" w:rsidR="001C2894" w:rsidRDefault="001C2894" w:rsidP="001C2894">
      <w:pPr>
        <w:pStyle w:val="PargrafodaLista"/>
        <w:numPr>
          <w:ilvl w:val="0"/>
          <w:numId w:val="48"/>
        </w:numPr>
      </w:pPr>
      <w:del w:id="154" w:author="Willian" w:date="2016-10-21T01:49:00Z">
        <w:r w:rsidDel="00515E84">
          <w:delText>Evolução das linguagens</w:delText>
        </w:r>
      </w:del>
      <w:ins w:id="155" w:author="Willian" w:date="2017-01-06T12:31:00Z">
        <w:r w:rsidR="006004DB">
          <w:t>Funções e Métodos</w:t>
        </w:r>
      </w:ins>
      <w:ins w:id="156" w:author="Willian" w:date="2017-01-06T13:26:00Z">
        <w:r w:rsidR="00FE5996">
          <w:t>.</w:t>
        </w:r>
      </w:ins>
      <w:del w:id="157" w:author="Willian" w:date="2017-01-06T13:26:00Z">
        <w:r w:rsidR="0013512C" w:rsidDel="00FE5996">
          <w:delText>;</w:delText>
        </w:r>
      </w:del>
    </w:p>
    <w:p w14:paraId="6280BE6D" w14:textId="257A8C65" w:rsidR="001C2894" w:rsidDel="00FE5996" w:rsidRDefault="001C2894" w:rsidP="001C2894">
      <w:pPr>
        <w:pStyle w:val="PargrafodaLista"/>
        <w:numPr>
          <w:ilvl w:val="0"/>
          <w:numId w:val="48"/>
        </w:numPr>
        <w:rPr>
          <w:del w:id="158" w:author="Willian" w:date="2017-01-06T13:26:00Z"/>
        </w:rPr>
      </w:pPr>
      <w:del w:id="159" w:author="Willian" w:date="2016-10-21T01:49:00Z">
        <w:r w:rsidDel="00515E84">
          <w:delText>Vantagens de POO</w:delText>
        </w:r>
      </w:del>
      <w:del w:id="160" w:author="Willian" w:date="2017-01-03T23:31:00Z">
        <w:r w:rsidR="0013512C" w:rsidDel="00E05D73">
          <w:delText>;</w:delText>
        </w:r>
      </w:del>
    </w:p>
    <w:p w14:paraId="712F02C9" w14:textId="7DDDB9F5" w:rsidR="001C2894" w:rsidDel="00E05D73" w:rsidRDefault="001C2894" w:rsidP="001C2894">
      <w:pPr>
        <w:pStyle w:val="PargrafodaLista"/>
        <w:numPr>
          <w:ilvl w:val="0"/>
          <w:numId w:val="48"/>
        </w:numPr>
        <w:rPr>
          <w:del w:id="161" w:author="Willian" w:date="2017-01-03T23:31:00Z"/>
        </w:rPr>
      </w:pPr>
      <w:del w:id="162" w:author="Willian" w:date="2016-10-21T01:50:00Z">
        <w:r w:rsidDel="00515E84">
          <w:delText>Desvantagens</w:delText>
        </w:r>
      </w:del>
      <w:del w:id="163" w:author="Willian" w:date="2017-01-03T23:31:00Z">
        <w:r w:rsidR="0013512C" w:rsidDel="00E05D73">
          <w:delText>.</w:delText>
        </w:r>
      </w:del>
    </w:p>
    <w:p w14:paraId="3296B0B1" w14:textId="77777777" w:rsidR="001C2894" w:rsidRPr="001C2894" w:rsidRDefault="001C2894" w:rsidP="001C2894"/>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7F935C3E" w14:textId="749B5E58" w:rsidR="00561E8D" w:rsidRPr="00561E8D" w:rsidDel="008B51F0" w:rsidRDefault="00561E8D" w:rsidP="00561E8D">
      <w:pPr>
        <w:rPr>
          <w:del w:id="164" w:author="Willian" w:date="2017-01-04T00:38:00Z"/>
        </w:rPr>
      </w:pPr>
      <w:del w:id="165" w:author="Willian" w:date="2017-01-06T12:31:00Z">
        <w:r w:rsidRPr="00561E8D" w:rsidDel="006004DB">
          <w:delText xml:space="preserve">Para garantir </w:delText>
        </w:r>
        <w:r w:rsidDel="006004DB">
          <w:delText>ao aluno um aprendizado signifi</w:delText>
        </w:r>
        <w:r w:rsidRPr="00561E8D" w:rsidDel="006004DB">
          <w:delText>cativo, resgate os principais conceitos de cada tópico abordado na aula. Neste momento, é importante que você utilize dicas e sugestões para reforçar os temas trabalhados, oferecendo também exemplos</w:delText>
        </w:r>
      </w:del>
      <w:del w:id="166" w:author="Willian" w:date="2017-01-04T00:38:00Z">
        <w:r w:rsidRPr="00561E8D" w:rsidDel="008B51F0">
          <w:delText xml:space="preserve"> que possibilitem a relação entre teoria e prática. </w:delText>
        </w:r>
      </w:del>
      <w:ins w:id="167" w:author="Willian" w:date="2017-01-06T12:31:00Z">
        <w:r w:rsidR="006004DB">
          <w:t xml:space="preserve">Esta aula é muito semelhante as primeiras aulas de POO, por isso </w:t>
        </w:r>
      </w:ins>
      <w:ins w:id="168" w:author="Willian" w:date="2017-01-06T12:32:00Z">
        <w:r w:rsidR="006004DB">
          <w:t>é importante que se faça uma associação da linguagem Swift com a Java, pois será mais fácil a assimilação do aluno</w:t>
        </w:r>
      </w:ins>
      <w:ins w:id="169" w:author="Willian" w:date="2017-01-06T13:26:00Z">
        <w:r w:rsidR="00FE5996">
          <w:t>.</w:t>
        </w:r>
      </w:ins>
    </w:p>
    <w:p w14:paraId="62D3D4EE" w14:textId="77777777" w:rsidR="001C2894" w:rsidRPr="001C2894" w:rsidRDefault="001C2894">
      <w:pPr>
        <w:pPrChange w:id="170" w:author="Willian" w:date="2017-01-04T00:38:00Z">
          <w:pPr>
            <w:pBdr>
              <w:bottom w:val="single" w:sz="4" w:space="1" w:color="auto"/>
            </w:pBdr>
          </w:pPr>
        </w:pPrChange>
      </w:pPr>
    </w:p>
    <w:p w14:paraId="1C826C21" w14:textId="77777777" w:rsidR="00EB3653" w:rsidRDefault="00EB3653" w:rsidP="00561E8D">
      <w:pPr>
        <w:pStyle w:val="Ttulo3"/>
        <w:rPr>
          <w:ins w:id="171" w:author="Willian" w:date="2016-10-14T23:12:00Z"/>
        </w:rPr>
      </w:pPr>
    </w:p>
    <w:p w14:paraId="527AE343" w14:textId="77777777" w:rsidR="00EB3653" w:rsidRDefault="00EB3653" w:rsidP="00561E8D">
      <w:pPr>
        <w:pStyle w:val="Ttulo3"/>
        <w:rPr>
          <w:ins w:id="172" w:author="Willian" w:date="2016-10-14T23:12:00Z"/>
        </w:rPr>
      </w:pPr>
    </w:p>
    <w:p w14:paraId="6CE0BB05" w14:textId="035B59DB" w:rsidR="000508D2" w:rsidRDefault="0084444E" w:rsidP="00561E8D">
      <w:pPr>
        <w:pStyle w:val="Ttulo3"/>
      </w:pPr>
      <w:r>
        <w:t xml:space="preserve">1.1 </w:t>
      </w:r>
      <w:del w:id="173" w:author="Willian" w:date="2017-01-06T13:29:00Z">
        <w:r w:rsidR="000508D2" w:rsidDel="00FE5996">
          <w:delText>Para quem é este livro</w:delText>
        </w:r>
      </w:del>
      <w:ins w:id="174" w:author="Willian" w:date="2017-01-06T13:29:00Z">
        <w:r w:rsidR="00FE5996">
          <w:t>O que é Swift?</w:t>
        </w:r>
      </w:ins>
      <w:r w:rsidR="000508D2">
        <w:t xml:space="preserve"> </w:t>
      </w:r>
    </w:p>
    <w:p w14:paraId="7C59BF61" w14:textId="3D8036E4" w:rsidR="00F366CA" w:rsidRDefault="00E95249" w:rsidP="00F366CA">
      <w:pPr>
        <w:rPr>
          <w:ins w:id="175" w:author="Willian" w:date="2017-01-06T13:43:00Z"/>
        </w:rPr>
      </w:pPr>
      <w:ins w:id="176" w:author="Willian" w:date="2017-01-03T23:40:00Z">
        <w:r>
          <w:t>Educador, iremos iniciar as explicaç</w:t>
        </w:r>
      </w:ins>
      <w:ins w:id="177" w:author="Willian" w:date="2017-01-06T13:39:00Z">
        <w:r>
          <w:t xml:space="preserve">ões sobre a linguagem Swift, começando por diferenciá-la de outras linguagens de programação. No curso o aluno verá que a linguagem Swift </w:t>
        </w:r>
      </w:ins>
      <w:ins w:id="178" w:author="Willian" w:date="2017-01-06T13:40:00Z">
        <w:r>
          <w:t>é uma linguagem bastante moderna e eficiente, pois ela possui o melhor das linguagens baseadas em C, muito mais aprimorada, objetiva e r</w:t>
        </w:r>
      </w:ins>
      <w:ins w:id="179" w:author="Willian" w:date="2017-01-06T13:41:00Z">
        <w:r>
          <w:t xml:space="preserve">ápida. Ela é uma linguagem muito fácil de escrever e interpretar e muito mais estável e segura. </w:t>
        </w:r>
      </w:ins>
      <w:ins w:id="180" w:author="Willian" w:date="2017-01-06T13:42:00Z">
        <w:r>
          <w:t>A linguagem Swift é muito moderna e ainda está em constante aprimoramento, hoje, temos a versão Swift 3 como a mais avançada.</w:t>
        </w:r>
      </w:ins>
    </w:p>
    <w:p w14:paraId="7AC69900" w14:textId="77777777" w:rsidR="00E95249" w:rsidRDefault="00E95249" w:rsidP="00F366CA">
      <w:pPr>
        <w:rPr>
          <w:ins w:id="181" w:author="Willian" w:date="2017-01-06T13:43:00Z"/>
        </w:rPr>
      </w:pPr>
    </w:p>
    <w:p w14:paraId="2FE87C7A" w14:textId="666E6A42" w:rsidR="00E95249" w:rsidRDefault="00E95249" w:rsidP="00E95249">
      <w:pPr>
        <w:pStyle w:val="Ttulo4"/>
        <w:numPr>
          <w:ilvl w:val="2"/>
          <w:numId w:val="62"/>
        </w:numPr>
        <w:rPr>
          <w:ins w:id="182" w:author="Willian" w:date="2017-01-06T13:43:00Z"/>
        </w:rPr>
        <w:pPrChange w:id="183" w:author="Willian" w:date="2017-01-06T13:43:00Z">
          <w:pPr/>
        </w:pPrChange>
      </w:pPr>
      <w:ins w:id="184" w:author="Willian" w:date="2017-01-06T13:43:00Z">
        <w:r>
          <w:t>Características</w:t>
        </w:r>
      </w:ins>
    </w:p>
    <w:p w14:paraId="0D96062D" w14:textId="2CA8D01C" w:rsidR="00E95249" w:rsidRDefault="008E65F8" w:rsidP="00E95249">
      <w:pPr>
        <w:rPr>
          <w:ins w:id="185" w:author="Willian" w:date="2017-01-06T14:00:00Z"/>
        </w:rPr>
        <w:pPrChange w:id="186" w:author="Willian" w:date="2017-01-06T13:43:00Z">
          <w:pPr/>
        </w:pPrChange>
      </w:pPr>
      <w:ins w:id="187" w:author="Willian" w:date="2017-01-06T13:52:00Z">
        <w:r>
          <w:t xml:space="preserve">Educador, algumas </w:t>
        </w:r>
      </w:ins>
      <w:ins w:id="188" w:author="Willian" w:date="2017-01-06T13:53:00Z">
        <w:r>
          <w:t>características</w:t>
        </w:r>
      </w:ins>
      <w:ins w:id="189" w:author="Willian" w:date="2017-01-06T13:52:00Z">
        <w:r>
          <w:t xml:space="preserve"> interessantes da linguagem </w:t>
        </w:r>
      </w:ins>
      <w:ins w:id="190" w:author="Willian" w:date="2017-01-06T13:53:00Z">
        <w:r>
          <w:t xml:space="preserve">Swift devem ser </w:t>
        </w:r>
      </w:ins>
      <w:ins w:id="191" w:author="Willian" w:date="2017-01-06T13:54:00Z">
        <w:r>
          <w:t>apresentadas</w:t>
        </w:r>
      </w:ins>
      <w:ins w:id="192" w:author="Willian" w:date="2017-01-06T13:53:00Z">
        <w:r>
          <w:t xml:space="preserve"> ao aluno</w:t>
        </w:r>
      </w:ins>
      <w:ins w:id="193" w:author="Willian" w:date="2017-01-06T13:54:00Z">
        <w:r>
          <w:t>, como os “tipos” que tornam o código mais limpo e menos propenso a erros</w:t>
        </w:r>
      </w:ins>
      <w:ins w:id="194" w:author="Willian" w:date="2017-01-06T13:55:00Z">
        <w:r>
          <w:t xml:space="preserve">, também há modos de eliminar cabeçalhos e fornecer “namespaces”, </w:t>
        </w:r>
        <w:r w:rsidR="00E45DA4">
          <w:t>que são análogos aos pacotes Jav</w:t>
        </w:r>
        <w:r>
          <w:t xml:space="preserve">a, ou seja, </w:t>
        </w:r>
      </w:ins>
      <w:ins w:id="195" w:author="Willian" w:date="2017-01-06T13:56:00Z">
        <w:r>
          <w:t>é um diretório que separa um conjunto comum de classes do projeto.</w:t>
        </w:r>
        <w:r w:rsidR="00E45DA4">
          <w:t xml:space="preserve"> Outra característica que facilita a digitação e diminui a </w:t>
        </w:r>
      </w:ins>
      <w:ins w:id="196" w:author="Willian" w:date="2017-01-06T13:57:00Z">
        <w:r w:rsidR="00E45DA4">
          <w:t>incidência</w:t>
        </w:r>
      </w:ins>
      <w:ins w:id="197" w:author="Willian" w:date="2017-01-06T13:56:00Z">
        <w:r w:rsidR="00E45DA4">
          <w:t xml:space="preserve"> </w:t>
        </w:r>
      </w:ins>
      <w:ins w:id="198" w:author="Willian" w:date="2017-01-06T13:57:00Z">
        <w:r w:rsidR="00E45DA4">
          <w:t xml:space="preserve">de erros, é a não necessidade de inserção de ponto e vírgula “ ; ” no final dos </w:t>
        </w:r>
      </w:ins>
      <w:ins w:id="199" w:author="Willian" w:date="2017-01-06T13:58:00Z">
        <w:r w:rsidR="00E45DA4">
          <w:t>códigos. A linguagem Swift também traz bastante parâmetros de outras linguagens C, s</w:t>
        </w:r>
      </w:ins>
      <w:ins w:id="200" w:author="Willian" w:date="2017-01-06T13:59:00Z">
        <w:r w:rsidR="00E45DA4">
          <w:t>ó que numa sintaxe mais limpa e objetiva.</w:t>
        </w:r>
      </w:ins>
    </w:p>
    <w:p w14:paraId="634480F6" w14:textId="57534DC3" w:rsidR="00E45DA4" w:rsidRPr="00E95249" w:rsidRDefault="00E45DA4" w:rsidP="00E95249">
      <w:pPr>
        <w:rPr>
          <w:ins w:id="201" w:author="Willian" w:date="2017-01-04T00:03:00Z"/>
          <w:rPrChange w:id="202" w:author="Willian" w:date="2017-01-06T13:43:00Z">
            <w:rPr>
              <w:ins w:id="203" w:author="Willian" w:date="2017-01-04T00:03:00Z"/>
            </w:rPr>
          </w:rPrChange>
        </w:rPr>
        <w:pPrChange w:id="204" w:author="Willian" w:date="2017-01-06T13:43:00Z">
          <w:pPr/>
        </w:pPrChange>
      </w:pPr>
      <w:ins w:id="205" w:author="Willian" w:date="2017-01-06T14:00:00Z">
        <w:r>
          <w:t>No decorrer do cur</w:t>
        </w:r>
      </w:ins>
      <w:ins w:id="206" w:author="Willian" w:date="2017-01-06T14:03:00Z">
        <w:r>
          <w:t>so veremos outras caracter</w:t>
        </w:r>
      </w:ins>
      <w:ins w:id="207" w:author="Willian" w:date="2017-01-06T14:04:00Z">
        <w:r>
          <w:t xml:space="preserve">ísticas. </w:t>
        </w:r>
      </w:ins>
      <w:ins w:id="208" w:author="Willian" w:date="2017-01-06T14:05:00Z">
        <w:r>
          <w:t>Agora, auxilie o aluno a abrir um Playground e siga os exemplos seguintes.</w:t>
        </w:r>
      </w:ins>
    </w:p>
    <w:p w14:paraId="5AAD38A9" w14:textId="77777777" w:rsidR="00F3227C" w:rsidRDefault="00F3227C" w:rsidP="00F366CA">
      <w:pPr>
        <w:rPr>
          <w:ins w:id="209" w:author="Willian" w:date="2017-01-03T23:40:00Z"/>
        </w:rPr>
      </w:pPr>
    </w:p>
    <w:p w14:paraId="0473A715" w14:textId="41A54520" w:rsidR="005E401F" w:rsidRPr="008A259A" w:rsidDel="00FE07AC" w:rsidRDefault="008A259A" w:rsidP="000508D2">
      <w:pPr>
        <w:rPr>
          <w:del w:id="210" w:author="Willian" w:date="2016-10-21T10:29:00Z"/>
        </w:rPr>
      </w:pPr>
      <w:del w:id="211" w:author="Willian" w:date="2017-01-03T23:40:00Z">
        <w:r w:rsidRPr="008A259A" w:rsidDel="00F366CA">
          <w:delText>Educador, n</w:delText>
        </w:r>
        <w:r w:rsidR="000278E0" w:rsidRPr="008A259A" w:rsidDel="00F366CA">
          <w:delText>est</w:delText>
        </w:r>
        <w:r w:rsidR="005C5E19" w:rsidDel="00F366CA">
          <w:delText xml:space="preserve">a aula é importante que você </w:delText>
        </w:r>
      </w:del>
      <w:del w:id="212" w:author="Willian" w:date="2016-10-21T10:14:00Z">
        <w:r w:rsidR="005C5E19" w:rsidDel="00BA7389">
          <w:delText xml:space="preserve">explique ao aluno que </w:delText>
        </w:r>
        <w:r w:rsidR="005C5E19" w:rsidRPr="008A259A" w:rsidDel="00BA7389">
          <w:delText xml:space="preserve">linguagem de programação é um método padronizado para comunicar instruções </w:delText>
        </w:r>
        <w:r w:rsidR="005C5E19" w:rsidDel="00BA7389">
          <w:delText>a</w:delText>
        </w:r>
        <w:r w:rsidR="005C5E19" w:rsidRPr="008A259A" w:rsidDel="00BA7389">
          <w:delText xml:space="preserve"> um computador</w:delText>
        </w:r>
        <w:r w:rsidR="005C5E19" w:rsidDel="00BA7389">
          <w:delText>,</w:delText>
        </w:r>
        <w:r w:rsidR="005C5E19" w:rsidRPr="008A259A" w:rsidDel="00BA7389">
          <w:delText xml:space="preserve"> um conjunto de regras sintáticas e semânticas usadas para definir um programa.</w:delText>
        </w:r>
        <w:r w:rsidR="00DB3A0F" w:rsidDel="00BA7389">
          <w:delText xml:space="preserve"> </w:delText>
        </w:r>
        <w:r w:rsidR="005C5E19" w:rsidDel="00BA7389">
          <w:delText xml:space="preserve">Ressalte que o </w:delText>
        </w:r>
        <w:r w:rsidR="00DB3A0F" w:rsidDel="00BA7389">
          <w:delText>termo</w:delText>
        </w:r>
        <w:r w:rsidR="002F1552" w:rsidRPr="008A259A" w:rsidDel="00BA7389">
          <w:delText xml:space="preserve"> mencionado “paradigma de programação” será abordado na seção seguinte.</w:delText>
        </w:r>
      </w:del>
    </w:p>
    <w:p w14:paraId="5AF7C318" w14:textId="5DA2F8D7" w:rsidR="002F1552" w:rsidRPr="008A259A" w:rsidDel="0065006D" w:rsidRDefault="00FC5179" w:rsidP="002F1552">
      <w:pPr>
        <w:rPr>
          <w:del w:id="213" w:author="Willian" w:date="2016-10-21T10:24:00Z"/>
        </w:rPr>
      </w:pPr>
      <w:del w:id="214" w:author="Willian" w:date="2016-10-21T10:24:00Z">
        <w:r w:rsidDel="0065006D">
          <w:delText xml:space="preserve">Explique ao aluno que </w:delText>
        </w:r>
        <w:r w:rsidR="000743ED" w:rsidDel="0065006D">
          <w:delText>a linguagem utilizada nos</w:delText>
        </w:r>
        <w:r w:rsidR="002F1552" w:rsidRPr="008A259A" w:rsidDel="0065006D">
          <w:delText xml:space="preserve"> computador</w:delText>
        </w:r>
        <w:r w:rsidR="000743ED" w:rsidDel="0065006D">
          <w:delText>es</w:delText>
        </w:r>
        <w:r w:rsidR="002F1552" w:rsidRPr="008A259A" w:rsidDel="0065006D">
          <w:delText xml:space="preserve"> </w:delText>
        </w:r>
        <w:r w:rsidR="000743ED" w:rsidDel="0065006D">
          <w:delText>é</w:delText>
        </w:r>
        <w:r w:rsidR="000743ED" w:rsidRPr="008A259A" w:rsidDel="0065006D">
          <w:delText xml:space="preserve"> </w:delText>
        </w:r>
        <w:r w:rsidR="00FA5F09" w:rsidDel="0065006D">
          <w:delText>a</w:delText>
        </w:r>
        <w:r w:rsidR="00FA5F09" w:rsidRPr="008A259A" w:rsidDel="0065006D">
          <w:delText xml:space="preserve"> </w:delText>
        </w:r>
        <w:r w:rsidR="002F1552" w:rsidRPr="008A259A" w:rsidDel="0065006D">
          <w:delText>linguagem binária</w:delText>
        </w:r>
        <w:r w:rsidR="00FA5F09" w:rsidDel="0065006D">
          <w:delText xml:space="preserve">, </w:delText>
        </w:r>
        <w:r w:rsidR="000743ED" w:rsidDel="0065006D">
          <w:delText xml:space="preserve">ela </w:delText>
        </w:r>
        <w:r w:rsidR="002F1552" w:rsidRPr="008A259A" w:rsidDel="0065006D">
          <w:delText>é composta de combinações de 0s (zeros) e 1s (uns)</w:delText>
        </w:r>
        <w:r w:rsidR="00FA5F09" w:rsidDel="0065006D">
          <w:delText xml:space="preserve">, </w:delText>
        </w:r>
        <w:r w:rsidR="002F1552" w:rsidRPr="008A259A" w:rsidDel="0065006D">
          <w:delText>pode</w:delText>
        </w:r>
        <w:r w:rsidR="00FA5F09" w:rsidDel="0065006D">
          <w:delText>ndo</w:delText>
        </w:r>
        <w:r w:rsidR="002F1552" w:rsidRPr="008A259A" w:rsidDel="0065006D">
          <w:delText xml:space="preserve"> ser chamada de palavra </w:delText>
        </w:r>
        <w:r w:rsidR="00D1373C" w:rsidRPr="008A259A" w:rsidDel="0065006D">
          <w:delText>e</w:delText>
        </w:r>
        <w:r w:rsidR="002F1552" w:rsidRPr="008A259A" w:rsidDel="0065006D">
          <w:delText xml:space="preserve"> é armazenada no hardware do computador </w:delText>
        </w:r>
        <w:r w:rsidR="00FA5F09" w:rsidDel="0065006D">
          <w:delText>por meio</w:delText>
        </w:r>
        <w:r w:rsidR="00FA5F09" w:rsidRPr="008A259A" w:rsidDel="0065006D">
          <w:delText xml:space="preserve"> </w:delText>
        </w:r>
        <w:r w:rsidR="002F1552" w:rsidRPr="008A259A" w:rsidDel="0065006D">
          <w:delText>de registradores, onde o zero significa ausência de energia e o um significa presença dela. Cada registrador armazena um bit (Zero ou Um) e uma palavra é o conjunto de 8 registradores, também chamado de byte. Estas combinações vão além</w:delText>
        </w:r>
        <w:r w:rsidR="00FA5F09" w:rsidDel="0065006D">
          <w:delText>:</w:delText>
        </w:r>
        <w:r w:rsidR="001D3AF1" w:rsidDel="0065006D">
          <w:delText xml:space="preserve"> </w:delText>
        </w:r>
        <w:r w:rsidR="00FA5F09" w:rsidDel="0065006D">
          <w:delText>q</w:delText>
        </w:r>
        <w:r w:rsidR="002F1552" w:rsidRPr="008A259A" w:rsidDel="0065006D">
          <w:delText>uanto maior o tamanho da palavra, maior o poder de processamento de cálculo do computador.</w:delText>
        </w:r>
      </w:del>
    </w:p>
    <w:p w14:paraId="6E0457DE" w14:textId="1937C2A3" w:rsidR="002F1552" w:rsidRPr="008A259A" w:rsidDel="0065006D" w:rsidRDefault="002F1552" w:rsidP="002F1552">
      <w:pPr>
        <w:rPr>
          <w:del w:id="215" w:author="Willian" w:date="2016-10-21T10:24:00Z"/>
        </w:rPr>
      </w:pPr>
      <w:del w:id="216" w:author="Willian" w:date="2016-10-21T10:24:00Z">
        <w:r w:rsidRPr="008A259A" w:rsidDel="0065006D">
          <w:delText>Os bytes podem ser convertidos para letras do nosso alfabeto. Repare que se permutarmos entre 0 e 1 os valores de um número de 8 dígitos, temos o número de letras do alfabeto e mais alguns caracteres especiais, ou seja, 8</w:delText>
        </w:r>
        <w:r w:rsidRPr="008A259A" w:rsidDel="0065006D">
          <w:rPr>
            <w:vertAlign w:val="superscript"/>
          </w:rPr>
          <w:delText xml:space="preserve">2 </w:delText>
        </w:r>
        <w:r w:rsidRPr="008A259A" w:rsidDel="0065006D">
          <w:delText>= 64 possibilidades de combinações.</w:delText>
        </w:r>
      </w:del>
    </w:p>
    <w:p w14:paraId="37ABCBEC" w14:textId="482E961C" w:rsidR="002F1552" w:rsidRPr="008A259A" w:rsidDel="0065006D" w:rsidRDefault="002F1552" w:rsidP="002F1552">
      <w:pPr>
        <w:rPr>
          <w:del w:id="217" w:author="Willian" w:date="2016-10-21T10:24:00Z"/>
        </w:rPr>
      </w:pPr>
      <w:del w:id="218" w:author="Willian" w:date="2016-10-21T10:24:00Z">
        <w:r w:rsidRPr="008A259A" w:rsidDel="0065006D">
          <w:delText xml:space="preserve">O computador entende </w:delText>
        </w:r>
        <w:r w:rsidR="004612E6" w:rsidDel="0065006D">
          <w:delText>desta maneira</w:delText>
        </w:r>
        <w:r w:rsidRPr="008A259A" w:rsidDel="0065006D">
          <w:delText xml:space="preserve">, mas seria quase impossível programarmos tarefas para ele executar usando esta linguagem de máquina, por isso foram criadas as linguagens de programação. </w:delText>
        </w:r>
      </w:del>
    </w:p>
    <w:p w14:paraId="54BAE258" w14:textId="71E87750" w:rsidR="002F1552" w:rsidRPr="008A259A" w:rsidDel="0065006D" w:rsidRDefault="002F1552" w:rsidP="002F1552">
      <w:pPr>
        <w:rPr>
          <w:del w:id="219" w:author="Willian" w:date="2016-10-21T10:24:00Z"/>
        </w:rPr>
      </w:pPr>
      <w:del w:id="220" w:author="Willian" w:date="2016-10-21T10:24:00Z">
        <w:r w:rsidRPr="008A259A" w:rsidDel="0065006D">
          <w:delText>Linguagem de programação abstrai a linguagem de máquina para um nível compreensível e intuitivo suficiente para os humanos. Existem vários níveis de abstração para a linguagens de programação, desde o nível baixo, como a VHDL que descreve rotinas e sinais eletrônicos de hardware, linguagens de médio, nível como Assembly, passando por linguagens de alto nível como C, Java, C#, Python, Ruby e Javascript.</w:delText>
        </w:r>
      </w:del>
    </w:p>
    <w:p w14:paraId="208A19FF" w14:textId="0BD460DD" w:rsidR="002F1552" w:rsidRPr="008A259A" w:rsidDel="0065006D" w:rsidRDefault="00927F69" w:rsidP="002F1552">
      <w:pPr>
        <w:rPr>
          <w:del w:id="221" w:author="Willian" w:date="2016-10-21T10:24:00Z"/>
        </w:rPr>
      </w:pPr>
      <w:del w:id="222" w:author="Willian" w:date="2016-10-21T10:24:00Z">
        <w:r w:rsidRPr="008A259A" w:rsidDel="0065006D">
          <w:delText>Resumindo, a linguagem de programação tem o objetivo de facilitar, ou abstrair, a programação de máquinas digitais.</w:delText>
        </w:r>
      </w:del>
    </w:p>
    <w:p w14:paraId="6D13FECF" w14:textId="4604772B" w:rsidR="002F1552" w:rsidRPr="008A259A" w:rsidDel="0065006D" w:rsidRDefault="002F1552" w:rsidP="002F1552">
      <w:pPr>
        <w:rPr>
          <w:del w:id="223" w:author="Willian" w:date="2016-10-21T10:24:00Z"/>
        </w:rPr>
      </w:pPr>
    </w:p>
    <w:p w14:paraId="534D5C9C" w14:textId="4DBF3C88" w:rsidR="00527AC4" w:rsidRPr="008A259A" w:rsidDel="00FE07AC" w:rsidRDefault="00527AC4" w:rsidP="000508D2">
      <w:pPr>
        <w:rPr>
          <w:del w:id="224" w:author="Willian" w:date="2016-10-21T10:29:00Z"/>
        </w:rPr>
      </w:pPr>
    </w:p>
    <w:p w14:paraId="59E6B712" w14:textId="025D92CA" w:rsidR="000508D2" w:rsidRDefault="000508D2" w:rsidP="000508D2">
      <w:pPr>
        <w:pStyle w:val="Ttulo3"/>
      </w:pPr>
      <w:r>
        <w:t xml:space="preserve">1.2 </w:t>
      </w:r>
      <w:del w:id="225" w:author="Willian" w:date="2017-01-06T14:06:00Z">
        <w:r w:rsidDel="00E45DA4">
          <w:delText>-</w:delText>
        </w:r>
      </w:del>
      <w:ins w:id="226" w:author="Willian" w:date="2017-01-06T14:06:00Z">
        <w:r w:rsidR="00E45DA4">
          <w:t>–</w:t>
        </w:r>
      </w:ins>
      <w:r>
        <w:t xml:space="preserve"> </w:t>
      </w:r>
      <w:del w:id="227" w:author="Willian" w:date="2016-10-21T10:25:00Z">
        <w:r w:rsidDel="00FE07AC">
          <w:delText>Paradigmas de prog</w:delText>
        </w:r>
        <w:r w:rsidRPr="000508D2" w:rsidDel="00FE07AC">
          <w:delText>r</w:delText>
        </w:r>
        <w:r w:rsidDel="00FE07AC">
          <w:delText>amação</w:delText>
        </w:r>
      </w:del>
      <w:ins w:id="228" w:author="Willian" w:date="2017-01-06T14:06:00Z">
        <w:r w:rsidR="00E45DA4">
          <w:t>Tipos Básicos</w:t>
        </w:r>
      </w:ins>
    </w:p>
    <w:p w14:paraId="2DFA7698" w14:textId="214DF555" w:rsidR="00F366CA" w:rsidRDefault="00F366CA" w:rsidP="00F366CA">
      <w:pPr>
        <w:rPr>
          <w:ins w:id="229" w:author="Willian" w:date="2017-01-06T14:14:00Z"/>
        </w:rPr>
      </w:pPr>
      <w:bookmarkStart w:id="230" w:name="h.ju7lf4z2rw7w" w:colFirst="0" w:colLast="0"/>
      <w:bookmarkEnd w:id="230"/>
      <w:ins w:id="231" w:author="Willian" w:date="2017-01-03T23:40:00Z">
        <w:r>
          <w:t xml:space="preserve">Educador, </w:t>
        </w:r>
      </w:ins>
      <w:ins w:id="232" w:author="Willian" w:date="2017-01-06T14:06:00Z">
        <w:r w:rsidR="00A715A0">
          <w:t xml:space="preserve">explique a diferença </w:t>
        </w:r>
      </w:ins>
      <w:ins w:id="233" w:author="Willian" w:date="2017-01-06T14:23:00Z">
        <w:r w:rsidR="00EF5289">
          <w:t>na digitação entre constante e variável</w:t>
        </w:r>
      </w:ins>
      <w:ins w:id="234" w:author="Willian" w:date="2017-01-06T14:08:00Z">
        <w:r w:rsidR="00A715A0">
          <w:t>.</w:t>
        </w:r>
      </w:ins>
      <w:ins w:id="235" w:author="Willian" w:date="2017-01-06T14:09:00Z">
        <w:r w:rsidR="00A715A0">
          <w:t xml:space="preserve"> Explique também que não é necessário definir o tipo de variável ou constante, pois é definida por padrão como </w:t>
        </w:r>
        <w:r w:rsidR="00A715A0" w:rsidRPr="00A715A0">
          <w:rPr>
            <w:color w:val="6600CC"/>
            <w:rPrChange w:id="236" w:author="Willian" w:date="2017-01-06T14:12:00Z">
              <w:rPr/>
            </w:rPrChange>
          </w:rPr>
          <w:t>int</w:t>
        </w:r>
        <w:r w:rsidR="00A715A0">
          <w:t xml:space="preserve">, </w:t>
        </w:r>
      </w:ins>
      <w:ins w:id="237" w:author="Willian" w:date="2017-01-06T14:10:00Z">
        <w:r w:rsidR="00A715A0">
          <w:t>e ao definir um tipo apara uma variável ou constante, não é possível mais alterá-lo.</w:t>
        </w:r>
      </w:ins>
      <w:ins w:id="238" w:author="Willian" w:date="2017-01-06T14:12:00Z">
        <w:r w:rsidR="00A715A0">
          <w:t xml:space="preserve"> Uma dica é usar o atalho “Option + click” </w:t>
        </w:r>
      </w:ins>
      <w:ins w:id="239" w:author="Willian" w:date="2017-01-06T14:13:00Z">
        <w:r w:rsidR="00A715A0">
          <w:t>sobre o nome de uma constante ou variável, para ver seu tipo inferido.</w:t>
        </w:r>
      </w:ins>
    </w:p>
    <w:p w14:paraId="1C615F76" w14:textId="1FF75735" w:rsidR="00A715A0" w:rsidRDefault="00A715A0" w:rsidP="00F366CA">
      <w:pPr>
        <w:rPr>
          <w:ins w:id="240" w:author="Willian" w:date="2017-01-06T14:29:00Z"/>
        </w:rPr>
      </w:pPr>
      <w:ins w:id="241" w:author="Willian" w:date="2017-01-06T14:14:00Z">
        <w:r>
          <w:t xml:space="preserve">Mostre a forma de conversão explícita de valores, como por exemplo de </w:t>
        </w:r>
      </w:ins>
      <w:ins w:id="242" w:author="Willian" w:date="2017-01-06T14:15:00Z">
        <w:r>
          <w:t>“int” para “String”</w:t>
        </w:r>
      </w:ins>
      <w:ins w:id="243" w:author="Willian" w:date="2017-01-06T14:14:00Z">
        <w:r w:rsidR="00EF5289">
          <w:t>.</w:t>
        </w:r>
      </w:ins>
      <w:ins w:id="244" w:author="Willian" w:date="2017-01-06T14:15:00Z">
        <w:r>
          <w:t xml:space="preserve"> </w:t>
        </w:r>
      </w:ins>
    </w:p>
    <w:p w14:paraId="54DF8E2F" w14:textId="77777777" w:rsidR="00B32300" w:rsidRDefault="00B32300" w:rsidP="00F366CA">
      <w:pPr>
        <w:rPr>
          <w:ins w:id="245" w:author="Willian" w:date="2017-01-06T14:29:00Z"/>
        </w:rPr>
      </w:pPr>
    </w:p>
    <w:p w14:paraId="1F5E8E9F" w14:textId="77777777" w:rsidR="00B32300" w:rsidRDefault="00B32300" w:rsidP="00F366CA">
      <w:pPr>
        <w:rPr>
          <w:ins w:id="246" w:author="Willian" w:date="2017-01-06T14:29:00Z"/>
        </w:rPr>
      </w:pPr>
    </w:p>
    <w:p w14:paraId="099232AC" w14:textId="77777777" w:rsidR="00B32300" w:rsidRDefault="00B32300" w:rsidP="00F366CA">
      <w:pPr>
        <w:rPr>
          <w:ins w:id="247" w:author="Willian" w:date="2017-01-06T14:23:00Z"/>
        </w:rPr>
      </w:pPr>
    </w:p>
    <w:p w14:paraId="6ED9407A" w14:textId="2651B448" w:rsidR="00EF5289" w:rsidRDefault="00EF5289" w:rsidP="00F366CA">
      <w:pPr>
        <w:rPr>
          <w:ins w:id="248" w:author="Willian" w:date="2017-01-06T14:24:00Z"/>
        </w:rPr>
      </w:pPr>
      <w:ins w:id="249" w:author="Willian" w:date="2017-01-06T14:23:00Z">
        <w:r>
          <w:t>O</w:t>
        </w:r>
      </w:ins>
      <w:ins w:id="250" w:author="Willian" w:date="2017-01-06T14:24:00Z">
        <w:r>
          <w:t>u seja:</w:t>
        </w:r>
      </w:ins>
    </w:p>
    <w:tbl>
      <w:tblPr>
        <w:tblStyle w:val="Tabelacomgrade"/>
        <w:tblW w:w="0" w:type="auto"/>
        <w:tblLook w:val="04A0" w:firstRow="1" w:lastRow="0" w:firstColumn="1" w:lastColumn="0" w:noHBand="0" w:noVBand="1"/>
        <w:tblPrChange w:id="251" w:author="Willian" w:date="2017-01-06T14:28:00Z">
          <w:tblPr>
            <w:tblStyle w:val="Tabelacomgrade"/>
            <w:tblW w:w="0" w:type="auto"/>
            <w:tblLook w:val="04A0" w:firstRow="1" w:lastRow="0" w:firstColumn="1" w:lastColumn="0" w:noHBand="0" w:noVBand="1"/>
          </w:tblPr>
        </w:tblPrChange>
      </w:tblPr>
      <w:tblGrid>
        <w:gridCol w:w="4244"/>
        <w:gridCol w:w="4244"/>
        <w:tblGridChange w:id="252">
          <w:tblGrid>
            <w:gridCol w:w="4244"/>
            <w:gridCol w:w="4244"/>
          </w:tblGrid>
        </w:tblGridChange>
      </w:tblGrid>
      <w:tr w:rsidR="00EF5289" w:rsidRPr="00B32300" w14:paraId="6F0E1D1E" w14:textId="77777777" w:rsidTr="00B32300">
        <w:trPr>
          <w:trHeight w:val="418"/>
          <w:ins w:id="253" w:author="Willian" w:date="2017-01-06T14:24:00Z"/>
        </w:trPr>
        <w:tc>
          <w:tcPr>
            <w:tcW w:w="4244" w:type="dxa"/>
            <w:tcPrChange w:id="254" w:author="Willian" w:date="2017-01-06T14:28:00Z">
              <w:tcPr>
                <w:tcW w:w="4244" w:type="dxa"/>
              </w:tcPr>
            </w:tcPrChange>
          </w:tcPr>
          <w:p w14:paraId="104E2DB3" w14:textId="2CE34EA1" w:rsidR="00EF5289" w:rsidRPr="00B32300" w:rsidRDefault="00EF5289" w:rsidP="00B32300">
            <w:pPr>
              <w:jc w:val="center"/>
              <w:rPr>
                <w:ins w:id="255" w:author="Willian" w:date="2017-01-06T14:24:00Z"/>
                <w:b/>
                <w:sz w:val="18"/>
                <w:rPrChange w:id="256" w:author="Willian" w:date="2017-01-06T14:28:00Z">
                  <w:rPr>
                    <w:ins w:id="257" w:author="Willian" w:date="2017-01-06T14:24:00Z"/>
                  </w:rPr>
                </w:rPrChange>
              </w:rPr>
              <w:pPrChange w:id="258" w:author="Willian" w:date="2017-01-06T14:28:00Z">
                <w:pPr/>
              </w:pPrChange>
            </w:pPr>
            <w:ins w:id="259" w:author="Willian" w:date="2017-01-06T14:24:00Z">
              <w:r w:rsidRPr="00B32300">
                <w:rPr>
                  <w:b/>
                  <w:sz w:val="18"/>
                  <w:rPrChange w:id="260" w:author="Willian" w:date="2017-01-06T14:28:00Z">
                    <w:rPr/>
                  </w:rPrChange>
                </w:rPr>
                <w:t>Nomenclatura</w:t>
              </w:r>
            </w:ins>
          </w:p>
        </w:tc>
        <w:tc>
          <w:tcPr>
            <w:tcW w:w="4244" w:type="dxa"/>
            <w:tcPrChange w:id="261" w:author="Willian" w:date="2017-01-06T14:28:00Z">
              <w:tcPr>
                <w:tcW w:w="4244" w:type="dxa"/>
              </w:tcPr>
            </w:tcPrChange>
          </w:tcPr>
          <w:p w14:paraId="223BE6B3" w14:textId="34EC211D" w:rsidR="00EF5289" w:rsidRPr="00B32300" w:rsidRDefault="00EF5289" w:rsidP="00B32300">
            <w:pPr>
              <w:jc w:val="center"/>
              <w:rPr>
                <w:ins w:id="262" w:author="Willian" w:date="2017-01-06T14:24:00Z"/>
                <w:b/>
                <w:sz w:val="18"/>
                <w:rPrChange w:id="263" w:author="Willian" w:date="2017-01-06T14:28:00Z">
                  <w:rPr>
                    <w:ins w:id="264" w:author="Willian" w:date="2017-01-06T14:24:00Z"/>
                  </w:rPr>
                </w:rPrChange>
              </w:rPr>
              <w:pPrChange w:id="265" w:author="Willian" w:date="2017-01-06T14:28:00Z">
                <w:pPr/>
              </w:pPrChange>
            </w:pPr>
            <w:ins w:id="266" w:author="Willian" w:date="2017-01-06T14:24:00Z">
              <w:r w:rsidRPr="00B32300">
                <w:rPr>
                  <w:b/>
                  <w:sz w:val="18"/>
                  <w:rPrChange w:id="267" w:author="Willian" w:date="2017-01-06T14:28:00Z">
                    <w:rPr/>
                  </w:rPrChange>
                </w:rPr>
                <w:t>Descrição</w:t>
              </w:r>
            </w:ins>
          </w:p>
        </w:tc>
      </w:tr>
      <w:tr w:rsidR="00EF5289" w:rsidRPr="00B32300" w14:paraId="6F16514E" w14:textId="77777777" w:rsidTr="00EF5289">
        <w:trPr>
          <w:ins w:id="268" w:author="Willian" w:date="2017-01-06T14:24:00Z"/>
        </w:trPr>
        <w:tc>
          <w:tcPr>
            <w:tcW w:w="4244" w:type="dxa"/>
          </w:tcPr>
          <w:p w14:paraId="0B7FFBAB" w14:textId="6F5E8F02" w:rsidR="00EF5289" w:rsidRPr="00B32300" w:rsidRDefault="00EF5289" w:rsidP="00EF5289">
            <w:pPr>
              <w:shd w:val="clear" w:color="auto" w:fill="FFFFFF"/>
              <w:spacing w:after="0"/>
              <w:textAlignment w:val="baseline"/>
              <w:rPr>
                <w:ins w:id="269" w:author="Willian" w:date="2017-01-06T14:24:00Z"/>
                <w:sz w:val="18"/>
                <w:rPrChange w:id="270" w:author="Willian" w:date="2017-01-06T14:28:00Z">
                  <w:rPr>
                    <w:ins w:id="271" w:author="Willian" w:date="2017-01-06T14:24:00Z"/>
                  </w:rPr>
                </w:rPrChange>
              </w:rPr>
              <w:pPrChange w:id="272" w:author="Willian" w:date="2017-01-06T14:26:00Z">
                <w:pPr/>
              </w:pPrChange>
            </w:pPr>
            <w:ins w:id="273" w:author="Willian" w:date="2017-01-06T14:24:00Z">
              <w:r w:rsidRPr="00B32300">
                <w:rPr>
                  <w:rFonts w:ascii="Menlo" w:hAnsi="Menlo" w:cs="Menlo"/>
                  <w:noProof/>
                  <w:color w:val="AA3391"/>
                  <w:sz w:val="18"/>
                  <w:szCs w:val="18"/>
                  <w:shd w:val="clear" w:color="auto" w:fill="FFFFFF"/>
                  <w:lang w:val="en-US"/>
                  <w:rPrChange w:id="274" w:author="Willian" w:date="2017-01-06T14:28:00Z">
                    <w:rPr/>
                  </w:rPrChange>
                </w:rPr>
                <w:t>var</w:t>
              </w:r>
            </w:ins>
            <w:ins w:id="275" w:author="Willian" w:date="2017-01-06T14:26:00Z">
              <w:r w:rsidRPr="00B32300">
                <w:rPr>
                  <w:rFonts w:ascii="Menlo" w:hAnsi="Menlo" w:cs="Menlo"/>
                  <w:noProof/>
                  <w:color w:val="AA3391"/>
                  <w:sz w:val="18"/>
                  <w:szCs w:val="18"/>
                  <w:shd w:val="clear" w:color="auto" w:fill="FFFFFF"/>
                  <w:lang w:val="en-US"/>
                  <w:rPrChange w:id="276" w:author="Willian" w:date="2017-01-06T14:28:00Z">
                    <w:rPr>
                      <w:rFonts w:ascii="Menlo" w:hAnsi="Menlo" w:cs="Menlo"/>
                      <w:noProof/>
                      <w:color w:val="AA3391"/>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277" w:author="Willian" w:date="2017-01-06T14:28:00Z">
                    <w:rPr>
                      <w:rFonts w:ascii="Menlo" w:hAnsi="Menlo" w:cs="Menlo"/>
                      <w:noProof/>
                      <w:color w:val="C9C9C9" w:themeColor="accent3" w:themeTint="99"/>
                      <w:sz w:val="18"/>
                      <w:szCs w:val="18"/>
                      <w:shd w:val="clear" w:color="auto" w:fill="FFFFFF"/>
                      <w:lang w:val="en-US"/>
                    </w:rPr>
                  </w:rPrChange>
                </w:rPr>
                <w:t>explicitDouble: Double = 70</w:t>
              </w:r>
            </w:ins>
          </w:p>
        </w:tc>
        <w:tc>
          <w:tcPr>
            <w:tcW w:w="4244" w:type="dxa"/>
          </w:tcPr>
          <w:p w14:paraId="47E674A9" w14:textId="1792D99D" w:rsidR="00EF5289" w:rsidRPr="00B32300" w:rsidRDefault="00EF5289" w:rsidP="00F366CA">
            <w:pPr>
              <w:rPr>
                <w:ins w:id="278" w:author="Willian" w:date="2017-01-06T14:24:00Z"/>
                <w:sz w:val="18"/>
                <w:rPrChange w:id="279" w:author="Willian" w:date="2017-01-06T14:28:00Z">
                  <w:rPr>
                    <w:ins w:id="280" w:author="Willian" w:date="2017-01-06T14:24:00Z"/>
                  </w:rPr>
                </w:rPrChange>
              </w:rPr>
            </w:pPr>
            <w:ins w:id="281" w:author="Willian" w:date="2017-01-06T14:24:00Z">
              <w:r w:rsidRPr="00B32300">
                <w:rPr>
                  <w:sz w:val="18"/>
                  <w:rPrChange w:id="282" w:author="Willian" w:date="2017-01-06T14:28:00Z">
                    <w:rPr/>
                  </w:rPrChange>
                </w:rPr>
                <w:t xml:space="preserve">Indica </w:t>
              </w:r>
            </w:ins>
            <w:ins w:id="283" w:author="Willian" w:date="2017-01-06T14:25:00Z">
              <w:r w:rsidRPr="00B32300">
                <w:rPr>
                  <w:sz w:val="18"/>
                  <w:rPrChange w:id="284" w:author="Willian" w:date="2017-01-06T14:28:00Z">
                    <w:rPr/>
                  </w:rPrChange>
                </w:rPr>
                <w:t>que um valor é variável</w:t>
              </w:r>
            </w:ins>
          </w:p>
        </w:tc>
      </w:tr>
      <w:tr w:rsidR="00EF5289" w:rsidRPr="00B32300" w14:paraId="38D6E1D9" w14:textId="77777777" w:rsidTr="00EF5289">
        <w:trPr>
          <w:ins w:id="285" w:author="Willian" w:date="2017-01-06T14:24:00Z"/>
        </w:trPr>
        <w:tc>
          <w:tcPr>
            <w:tcW w:w="4244" w:type="dxa"/>
          </w:tcPr>
          <w:p w14:paraId="463A1C57" w14:textId="63DC8CF4" w:rsidR="00EF5289" w:rsidRPr="00B32300" w:rsidRDefault="00EF5289" w:rsidP="00EF5289">
            <w:pPr>
              <w:shd w:val="clear" w:color="auto" w:fill="FFFFFF"/>
              <w:spacing w:after="0"/>
              <w:textAlignment w:val="baseline"/>
              <w:rPr>
                <w:ins w:id="286" w:author="Willian" w:date="2017-01-06T14:24:00Z"/>
                <w:rFonts w:ascii="Menlo" w:hAnsi="Menlo" w:cs="Menlo"/>
                <w:noProof/>
                <w:sz w:val="18"/>
                <w:szCs w:val="21"/>
                <w:lang w:val="en-US"/>
                <w:rPrChange w:id="287" w:author="Willian" w:date="2017-01-06T14:28:00Z">
                  <w:rPr>
                    <w:ins w:id="288" w:author="Willian" w:date="2017-01-06T14:24:00Z"/>
                  </w:rPr>
                </w:rPrChange>
              </w:rPr>
              <w:pPrChange w:id="289" w:author="Willian" w:date="2017-01-06T14:26:00Z">
                <w:pPr/>
              </w:pPrChange>
            </w:pPr>
            <w:ins w:id="290" w:author="Willian" w:date="2017-01-06T14:26:00Z">
              <w:r w:rsidRPr="00B32300">
                <w:rPr>
                  <w:rFonts w:ascii="Menlo" w:hAnsi="Menlo" w:cs="Menlo"/>
                  <w:noProof/>
                  <w:color w:val="AA3391"/>
                  <w:sz w:val="18"/>
                  <w:szCs w:val="18"/>
                  <w:shd w:val="clear" w:color="auto" w:fill="FFFFFF"/>
                  <w:lang w:val="en-US"/>
                  <w:rPrChange w:id="291" w:author="Willian" w:date="2017-01-06T14:28:00Z">
                    <w:rPr>
                      <w:rFonts w:ascii="Menlo" w:hAnsi="Menlo" w:cs="Menlo"/>
                      <w:noProof/>
                      <w:color w:val="C9C9C9" w:themeColor="accent3" w:themeTint="99"/>
                      <w:sz w:val="18"/>
                      <w:szCs w:val="18"/>
                      <w:shd w:val="clear" w:color="auto" w:fill="FFFFFF"/>
                      <w:lang w:val="en-US"/>
                    </w:rPr>
                  </w:rPrChange>
                </w:rPr>
                <w:t>let</w:t>
              </w:r>
              <w:r w:rsidRPr="00B32300">
                <w:rPr>
                  <w:rFonts w:ascii="Menlo" w:hAnsi="Menlo" w:cs="Menlo"/>
                  <w:noProof/>
                  <w:color w:val="C9C9C9" w:themeColor="accent3" w:themeTint="99"/>
                  <w:sz w:val="18"/>
                  <w:szCs w:val="18"/>
                  <w:shd w:val="clear" w:color="auto" w:fill="FFFFFF"/>
                  <w:lang w:val="en-US"/>
                  <w:rPrChange w:id="292" w:author="Willian" w:date="2017-01-06T14:28:00Z">
                    <w:rPr>
                      <w:rFonts w:ascii="Menlo" w:hAnsi="Menlo" w:cs="Menlo"/>
                      <w:noProof/>
                      <w:color w:val="C9C9C9" w:themeColor="accent3" w:themeTint="99"/>
                      <w:sz w:val="18"/>
                      <w:szCs w:val="18"/>
                      <w:shd w:val="clear" w:color="auto" w:fill="FFFFFF"/>
                      <w:lang w:val="en-US"/>
                    </w:rPr>
                  </w:rPrChange>
                </w:rPr>
                <w:t xml:space="preserve"> explicitDouble: </w:t>
              </w:r>
              <w:r w:rsidRPr="00B32300">
                <w:rPr>
                  <w:rFonts w:ascii="Menlo" w:hAnsi="Menlo" w:cs="Menlo"/>
                  <w:noProof/>
                  <w:color w:val="C9C9C9" w:themeColor="accent3" w:themeTint="99"/>
                  <w:sz w:val="18"/>
                  <w:szCs w:val="18"/>
                  <w:shd w:val="clear" w:color="auto" w:fill="FFFFFF"/>
                  <w:lang w:val="en-US"/>
                  <w:rPrChange w:id="293" w:author="Willian" w:date="2017-01-06T14:28:00Z">
                    <w:rPr>
                      <w:rFonts w:ascii="Menlo" w:hAnsi="Menlo" w:cs="Menlo"/>
                      <w:noProof/>
                      <w:color w:val="5C2699"/>
                      <w:sz w:val="18"/>
                      <w:szCs w:val="18"/>
                      <w:shd w:val="clear" w:color="auto" w:fill="FFFFFF"/>
                      <w:lang w:val="en-US"/>
                    </w:rPr>
                  </w:rPrChange>
                </w:rPr>
                <w:t>Double</w:t>
              </w:r>
              <w:r w:rsidRPr="00B32300">
                <w:rPr>
                  <w:rFonts w:ascii="Menlo" w:hAnsi="Menlo" w:cs="Menlo"/>
                  <w:noProof/>
                  <w:color w:val="C9C9C9" w:themeColor="accent3" w:themeTint="99"/>
                  <w:sz w:val="18"/>
                  <w:szCs w:val="18"/>
                  <w:shd w:val="clear" w:color="auto" w:fill="FFFFFF"/>
                  <w:lang w:val="en-US"/>
                  <w:rPrChange w:id="294" w:author="Willian" w:date="2017-01-06T14:28: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295" w:author="Willian" w:date="2017-01-06T14:28:00Z">
                    <w:rPr>
                      <w:rFonts w:ascii="Menlo" w:hAnsi="Menlo" w:cs="Menlo"/>
                      <w:noProof/>
                      <w:color w:val="C9C9C9" w:themeColor="accent3" w:themeTint="99"/>
                      <w:sz w:val="18"/>
                      <w:szCs w:val="18"/>
                      <w:shd w:val="clear" w:color="auto" w:fill="FFFFFF"/>
                      <w:lang w:val="en-US"/>
                    </w:rPr>
                  </w:rPrChange>
                </w:rPr>
                <w:t>= 70</w:t>
              </w:r>
            </w:ins>
          </w:p>
        </w:tc>
        <w:tc>
          <w:tcPr>
            <w:tcW w:w="4244" w:type="dxa"/>
          </w:tcPr>
          <w:p w14:paraId="3E5E0AF3" w14:textId="5CCEA998" w:rsidR="00EF5289" w:rsidRPr="00B32300" w:rsidRDefault="00EF5289" w:rsidP="00F366CA">
            <w:pPr>
              <w:rPr>
                <w:ins w:id="296" w:author="Willian" w:date="2017-01-06T14:24:00Z"/>
                <w:sz w:val="18"/>
                <w:rPrChange w:id="297" w:author="Willian" w:date="2017-01-06T14:28:00Z">
                  <w:rPr>
                    <w:ins w:id="298" w:author="Willian" w:date="2017-01-06T14:24:00Z"/>
                  </w:rPr>
                </w:rPrChange>
              </w:rPr>
            </w:pPr>
            <w:ins w:id="299" w:author="Willian" w:date="2017-01-06T14:25:00Z">
              <w:r w:rsidRPr="00B32300">
                <w:rPr>
                  <w:sz w:val="18"/>
                  <w:rPrChange w:id="300" w:author="Willian" w:date="2017-01-06T14:28:00Z">
                    <w:rPr/>
                  </w:rPrChange>
                </w:rPr>
                <w:t>Indica que um valor é constante</w:t>
              </w:r>
            </w:ins>
          </w:p>
        </w:tc>
      </w:tr>
      <w:tr w:rsidR="00EF5289" w:rsidRPr="00B32300" w14:paraId="6C00EDF2" w14:textId="77777777" w:rsidTr="00B32300">
        <w:trPr>
          <w:trHeight w:val="301"/>
          <w:ins w:id="301" w:author="Willian" w:date="2017-01-06T14:25:00Z"/>
        </w:trPr>
        <w:tc>
          <w:tcPr>
            <w:tcW w:w="4244" w:type="dxa"/>
            <w:tcPrChange w:id="302" w:author="Willian" w:date="2017-01-06T14:28:00Z">
              <w:tcPr>
                <w:tcW w:w="4244" w:type="dxa"/>
              </w:tcPr>
            </w:tcPrChange>
          </w:tcPr>
          <w:p w14:paraId="11D714C3" w14:textId="1F186996" w:rsidR="00EF5289" w:rsidRPr="00B32300" w:rsidRDefault="00EF5289" w:rsidP="00B32300">
            <w:pPr>
              <w:shd w:val="clear" w:color="auto" w:fill="FFFFFF"/>
              <w:spacing w:after="0"/>
              <w:textAlignment w:val="baseline"/>
              <w:rPr>
                <w:ins w:id="303" w:author="Willian" w:date="2017-01-06T14:25:00Z"/>
                <w:sz w:val="18"/>
                <w:rPrChange w:id="304" w:author="Willian" w:date="2017-01-06T14:28:00Z">
                  <w:rPr>
                    <w:ins w:id="305" w:author="Willian" w:date="2017-01-06T14:25:00Z"/>
                  </w:rPr>
                </w:rPrChange>
              </w:rPr>
              <w:pPrChange w:id="306" w:author="Willian" w:date="2017-01-06T14:27:00Z">
                <w:pPr/>
              </w:pPrChange>
            </w:pPr>
            <w:ins w:id="307" w:author="Willian" w:date="2017-01-06T14:25:00Z">
              <w:r w:rsidRPr="00B32300">
                <w:rPr>
                  <w:rFonts w:ascii="Menlo" w:hAnsi="Menlo" w:cs="Menlo"/>
                  <w:noProof/>
                  <w:color w:val="C9C9C9" w:themeColor="accent3" w:themeTint="99"/>
                  <w:sz w:val="18"/>
                  <w:szCs w:val="18"/>
                  <w:shd w:val="clear" w:color="auto" w:fill="FFFFFF"/>
                  <w:lang w:val="en-US"/>
                  <w:rPrChange w:id="308" w:author="Willian" w:date="2017-01-06T14:28:00Z">
                    <w:rPr>
                      <w:rFonts w:ascii="Menlo" w:hAnsi="Menlo" w:cs="Menlo"/>
                      <w:noProof/>
                      <w:color w:val="AA3391"/>
                      <w:sz w:val="18"/>
                      <w:szCs w:val="18"/>
                      <w:shd w:val="clear" w:color="auto" w:fill="FFFFFF"/>
                      <w:lang w:val="en-US"/>
                    </w:rPr>
                  </w:rPrChange>
                </w:rPr>
                <w:t>let</w:t>
              </w:r>
              <w:r w:rsidRPr="00B32300">
                <w:rPr>
                  <w:rFonts w:ascii="Menlo" w:hAnsi="Menlo" w:cs="Menlo"/>
                  <w:noProof/>
                  <w:color w:val="C9C9C9" w:themeColor="accent3" w:themeTint="99"/>
                  <w:sz w:val="18"/>
                  <w:szCs w:val="18"/>
                  <w:shd w:val="clear" w:color="auto" w:fill="FFFFFF"/>
                  <w:lang w:val="en-US"/>
                  <w:rPrChange w:id="309" w:author="Willian" w:date="2017-01-06T14:28: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10" w:author="Willian" w:date="2017-01-06T14:28:00Z">
                    <w:rPr>
                      <w:rFonts w:ascii="Menlo" w:hAnsi="Menlo" w:cs="Menlo"/>
                      <w:noProof/>
                      <w:color w:val="3F6E74"/>
                      <w:sz w:val="18"/>
                      <w:szCs w:val="18"/>
                      <w:shd w:val="clear" w:color="auto" w:fill="FFFFFF"/>
                      <w:lang w:val="en-US"/>
                    </w:rPr>
                  </w:rPrChange>
                </w:rPr>
                <w:t>explicitDouble</w:t>
              </w:r>
              <w:r w:rsidRPr="00B32300">
                <w:rPr>
                  <w:rFonts w:ascii="Menlo" w:hAnsi="Menlo" w:cs="Menlo"/>
                  <w:noProof/>
                  <w:color w:val="C9C9C9" w:themeColor="accent3" w:themeTint="99"/>
                  <w:sz w:val="18"/>
                  <w:szCs w:val="18"/>
                  <w:shd w:val="clear" w:color="auto" w:fill="FFFFFF"/>
                  <w:lang w:val="en-US"/>
                  <w:rPrChange w:id="311" w:author="Willian" w:date="2017-01-06T14:28:00Z">
                    <w:rPr>
                      <w:rFonts w:ascii="Menlo" w:hAnsi="Menlo" w:cs="Menlo"/>
                      <w:noProof/>
                      <w:sz w:val="18"/>
                      <w:szCs w:val="18"/>
                      <w:shd w:val="clear" w:color="auto" w:fill="FFFFFF"/>
                      <w:lang w:val="en-US"/>
                    </w:rPr>
                  </w:rPrChange>
                </w:rPr>
                <w:t xml:space="preserve">: </w:t>
              </w:r>
              <w:r w:rsidRPr="00B32300">
                <w:rPr>
                  <w:rFonts w:ascii="Menlo" w:hAnsi="Menlo" w:cs="Menlo"/>
                  <w:noProof/>
                  <w:color w:val="5C2699"/>
                  <w:sz w:val="18"/>
                  <w:szCs w:val="18"/>
                  <w:shd w:val="clear" w:color="auto" w:fill="FFFFFF"/>
                  <w:lang w:val="en-US"/>
                  <w:rPrChange w:id="312" w:author="Willian" w:date="2017-01-06T14:28:00Z">
                    <w:rPr>
                      <w:rFonts w:ascii="Menlo" w:hAnsi="Menlo" w:cs="Menlo"/>
                      <w:noProof/>
                      <w:color w:val="5C2699"/>
                      <w:sz w:val="18"/>
                      <w:szCs w:val="18"/>
                      <w:shd w:val="clear" w:color="auto" w:fill="FFFFFF"/>
                      <w:lang w:val="en-US"/>
                    </w:rPr>
                  </w:rPrChange>
                </w:rPr>
                <w:t>Double</w:t>
              </w:r>
              <w:r w:rsidRPr="00B32300">
                <w:rPr>
                  <w:rFonts w:ascii="Menlo" w:hAnsi="Menlo" w:cs="Menlo"/>
                  <w:noProof/>
                  <w:sz w:val="18"/>
                  <w:szCs w:val="18"/>
                  <w:shd w:val="clear" w:color="auto" w:fill="FFFFFF"/>
                  <w:lang w:val="en-US"/>
                  <w:rPrChange w:id="313" w:author="Willian" w:date="2017-01-06T14:28: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14" w:author="Willian" w:date="2017-01-06T14:28: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15" w:author="Willian" w:date="2017-01-06T14:28:00Z">
                    <w:rPr>
                      <w:rFonts w:ascii="Menlo" w:hAnsi="Menlo" w:cs="Menlo"/>
                      <w:noProof/>
                      <w:color w:val="1C00CF"/>
                      <w:sz w:val="18"/>
                      <w:szCs w:val="18"/>
                      <w:shd w:val="clear" w:color="auto" w:fill="FFFFFF"/>
                      <w:lang w:val="en-US"/>
                    </w:rPr>
                  </w:rPrChange>
                </w:rPr>
                <w:t>70</w:t>
              </w:r>
            </w:ins>
          </w:p>
        </w:tc>
        <w:tc>
          <w:tcPr>
            <w:tcW w:w="4244" w:type="dxa"/>
            <w:tcPrChange w:id="316" w:author="Willian" w:date="2017-01-06T14:28:00Z">
              <w:tcPr>
                <w:tcW w:w="4244" w:type="dxa"/>
              </w:tcPr>
            </w:tcPrChange>
          </w:tcPr>
          <w:p w14:paraId="03443DBB" w14:textId="1B464457" w:rsidR="00EF5289" w:rsidRPr="00B32300" w:rsidRDefault="00B32300" w:rsidP="00F366CA">
            <w:pPr>
              <w:rPr>
                <w:ins w:id="317" w:author="Willian" w:date="2017-01-06T14:25:00Z"/>
                <w:sz w:val="18"/>
                <w:rPrChange w:id="318" w:author="Willian" w:date="2017-01-06T14:28:00Z">
                  <w:rPr>
                    <w:ins w:id="319" w:author="Willian" w:date="2017-01-06T14:25:00Z"/>
                  </w:rPr>
                </w:rPrChange>
              </w:rPr>
            </w:pPr>
            <w:ins w:id="320" w:author="Willian" w:date="2017-01-06T14:27:00Z">
              <w:r w:rsidRPr="00B32300">
                <w:rPr>
                  <w:sz w:val="18"/>
                  <w:rPrChange w:id="321" w:author="Willian" w:date="2017-01-06T14:28:00Z">
                    <w:rPr/>
                  </w:rPrChange>
                </w:rPr>
                <w:t>Definição explicita do tipo da constante</w:t>
              </w:r>
            </w:ins>
            <w:ins w:id="322" w:author="Willian" w:date="2017-01-06T14:28:00Z">
              <w:r w:rsidRPr="00B32300">
                <w:rPr>
                  <w:sz w:val="18"/>
                  <w:rPrChange w:id="323" w:author="Willian" w:date="2017-01-06T14:28:00Z">
                    <w:rPr/>
                  </w:rPrChange>
                </w:rPr>
                <w:t xml:space="preserve"> como Double</w:t>
              </w:r>
            </w:ins>
          </w:p>
        </w:tc>
      </w:tr>
      <w:tr w:rsidR="00B32300" w:rsidRPr="00B32300" w14:paraId="45D45176" w14:textId="77777777" w:rsidTr="00B32300">
        <w:trPr>
          <w:trHeight w:val="301"/>
          <w:ins w:id="324" w:author="Willian" w:date="2017-01-06T14:29:00Z"/>
        </w:trPr>
        <w:tc>
          <w:tcPr>
            <w:tcW w:w="4244" w:type="dxa"/>
          </w:tcPr>
          <w:p w14:paraId="008CC952" w14:textId="77777777" w:rsidR="00B32300" w:rsidRPr="00B32300" w:rsidRDefault="00B32300" w:rsidP="00B32300">
            <w:pPr>
              <w:shd w:val="clear" w:color="auto" w:fill="FFFFFF"/>
              <w:spacing w:after="0"/>
              <w:textAlignment w:val="baseline"/>
              <w:rPr>
                <w:ins w:id="325" w:author="Willian" w:date="2017-01-06T14:29:00Z"/>
                <w:rFonts w:ascii="Menlo" w:hAnsi="Menlo" w:cs="Menlo"/>
                <w:noProof/>
                <w:color w:val="C9C9C9" w:themeColor="accent3" w:themeTint="99"/>
                <w:sz w:val="21"/>
                <w:szCs w:val="21"/>
                <w:lang w:val="en-US"/>
                <w:rPrChange w:id="326" w:author="Willian" w:date="2017-01-06T14:29:00Z">
                  <w:rPr>
                    <w:ins w:id="327" w:author="Willian" w:date="2017-01-06T14:29:00Z"/>
                    <w:rFonts w:ascii="Menlo" w:hAnsi="Menlo" w:cs="Menlo"/>
                    <w:noProof/>
                    <w:sz w:val="21"/>
                    <w:szCs w:val="21"/>
                    <w:lang w:val="en-US"/>
                  </w:rPr>
                </w:rPrChange>
              </w:rPr>
              <w:pPrChange w:id="328" w:author="Willian" w:date="2017-01-06T14:29:00Z">
                <w:pPr>
                  <w:shd w:val="clear" w:color="auto" w:fill="FFFFFF"/>
                  <w:spacing w:after="0"/>
                  <w:ind w:left="567"/>
                  <w:textAlignment w:val="baseline"/>
                </w:pPr>
              </w:pPrChange>
            </w:pPr>
            <w:ins w:id="329" w:author="Willian" w:date="2017-01-06T14:29:00Z">
              <w:r w:rsidRPr="00B32300">
                <w:rPr>
                  <w:rFonts w:ascii="Menlo" w:hAnsi="Menlo" w:cs="Menlo"/>
                  <w:noProof/>
                  <w:color w:val="C9C9C9" w:themeColor="accent3" w:themeTint="99"/>
                  <w:sz w:val="18"/>
                  <w:szCs w:val="18"/>
                  <w:shd w:val="clear" w:color="auto" w:fill="FFFFFF"/>
                  <w:lang w:val="en-US"/>
                  <w:rPrChange w:id="330" w:author="Willian" w:date="2017-01-06T14:29:00Z">
                    <w:rPr>
                      <w:rFonts w:ascii="Menlo" w:hAnsi="Menlo" w:cs="Menlo"/>
                      <w:noProof/>
                      <w:color w:val="AA3391"/>
                      <w:sz w:val="18"/>
                      <w:szCs w:val="18"/>
                      <w:shd w:val="clear" w:color="auto" w:fill="FFFFFF"/>
                      <w:lang w:val="en-US"/>
                    </w:rPr>
                  </w:rPrChange>
                </w:rPr>
                <w:t>let</w:t>
              </w:r>
              <w:r w:rsidRPr="00B32300">
                <w:rPr>
                  <w:rFonts w:ascii="Menlo" w:hAnsi="Menlo" w:cs="Menlo"/>
                  <w:noProof/>
                  <w:color w:val="C9C9C9" w:themeColor="accent3" w:themeTint="99"/>
                  <w:sz w:val="18"/>
                  <w:szCs w:val="18"/>
                  <w:shd w:val="clear" w:color="auto" w:fill="FFFFFF"/>
                  <w:lang w:val="en-US"/>
                  <w:rPrChange w:id="331" w:author="Willian" w:date="2017-01-06T14:29: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32" w:author="Willian" w:date="2017-01-06T14:29:00Z">
                    <w:rPr>
                      <w:rFonts w:ascii="Menlo" w:hAnsi="Menlo" w:cs="Menlo"/>
                      <w:noProof/>
                      <w:color w:val="3F6E74"/>
                      <w:sz w:val="18"/>
                      <w:szCs w:val="18"/>
                      <w:shd w:val="clear" w:color="auto" w:fill="FFFFFF"/>
                      <w:lang w:val="en-US"/>
                    </w:rPr>
                  </w:rPrChange>
                </w:rPr>
                <w:t>width</w:t>
              </w:r>
              <w:r w:rsidRPr="00B32300">
                <w:rPr>
                  <w:rFonts w:ascii="Menlo" w:hAnsi="Menlo" w:cs="Menlo"/>
                  <w:noProof/>
                  <w:color w:val="C9C9C9" w:themeColor="accent3" w:themeTint="99"/>
                  <w:sz w:val="18"/>
                  <w:szCs w:val="18"/>
                  <w:shd w:val="clear" w:color="auto" w:fill="FFFFFF"/>
                  <w:lang w:val="en-US"/>
                  <w:rPrChange w:id="333" w:author="Willian" w:date="2017-01-06T14:29:00Z">
                    <w:rPr>
                      <w:rFonts w:ascii="Menlo" w:hAnsi="Menlo" w:cs="Menlo"/>
                      <w:noProof/>
                      <w:sz w:val="18"/>
                      <w:szCs w:val="18"/>
                      <w:shd w:val="clear" w:color="auto" w:fill="FFFFFF"/>
                      <w:lang w:val="en-US"/>
                    </w:rPr>
                  </w:rPrChange>
                </w:rPr>
                <w:t xml:space="preserve"> = </w:t>
              </w:r>
              <w:r w:rsidRPr="00B32300">
                <w:rPr>
                  <w:rFonts w:ascii="Menlo" w:hAnsi="Menlo" w:cs="Menlo"/>
                  <w:noProof/>
                  <w:color w:val="C9C9C9" w:themeColor="accent3" w:themeTint="99"/>
                  <w:sz w:val="18"/>
                  <w:szCs w:val="18"/>
                  <w:shd w:val="clear" w:color="auto" w:fill="FFFFFF"/>
                  <w:lang w:val="en-US"/>
                  <w:rPrChange w:id="334" w:author="Willian" w:date="2017-01-06T14:29:00Z">
                    <w:rPr>
                      <w:rFonts w:ascii="Menlo" w:hAnsi="Menlo" w:cs="Menlo"/>
                      <w:noProof/>
                      <w:color w:val="1C00CF"/>
                      <w:sz w:val="18"/>
                      <w:szCs w:val="18"/>
                      <w:shd w:val="clear" w:color="auto" w:fill="FFFFFF"/>
                      <w:lang w:val="en-US"/>
                    </w:rPr>
                  </w:rPrChange>
                </w:rPr>
                <w:t>94</w:t>
              </w:r>
            </w:ins>
          </w:p>
          <w:p w14:paraId="51680FC8" w14:textId="1EFBEBF5" w:rsidR="00B32300" w:rsidRPr="00B32300" w:rsidRDefault="00B32300" w:rsidP="00B32300">
            <w:pPr>
              <w:shd w:val="clear" w:color="auto" w:fill="FFFFFF"/>
              <w:spacing w:after="0"/>
              <w:textAlignment w:val="baseline"/>
              <w:rPr>
                <w:ins w:id="335" w:author="Willian" w:date="2017-01-06T14:29:00Z"/>
                <w:rFonts w:ascii="Menlo" w:hAnsi="Menlo" w:cs="Menlo"/>
                <w:noProof/>
                <w:color w:val="C9C9C9" w:themeColor="accent3" w:themeTint="99"/>
                <w:sz w:val="18"/>
                <w:szCs w:val="18"/>
                <w:shd w:val="clear" w:color="auto" w:fill="FFFFFF"/>
                <w:lang w:val="en-US"/>
                <w:rPrChange w:id="336" w:author="Willian" w:date="2017-01-06T14:28:00Z">
                  <w:rPr>
                    <w:ins w:id="337" w:author="Willian" w:date="2017-01-06T14:29:00Z"/>
                    <w:rFonts w:ascii="Menlo" w:hAnsi="Menlo" w:cs="Menlo"/>
                    <w:noProof/>
                    <w:color w:val="C9C9C9" w:themeColor="accent3" w:themeTint="99"/>
                    <w:sz w:val="18"/>
                    <w:szCs w:val="18"/>
                    <w:shd w:val="clear" w:color="auto" w:fill="FFFFFF"/>
                    <w:lang w:val="en-US"/>
                  </w:rPr>
                </w:rPrChange>
              </w:rPr>
              <w:pPrChange w:id="338" w:author="Willian" w:date="2017-01-06T14:29:00Z">
                <w:pPr>
                  <w:shd w:val="clear" w:color="auto" w:fill="FFFFFF"/>
                  <w:spacing w:after="0"/>
                  <w:textAlignment w:val="baseline"/>
                </w:pPr>
              </w:pPrChange>
            </w:pPr>
            <w:ins w:id="339" w:author="Willian" w:date="2017-01-06T14:29:00Z">
              <w:r w:rsidRPr="00B32300">
                <w:rPr>
                  <w:rFonts w:ascii="Menlo" w:hAnsi="Menlo" w:cs="Menlo"/>
                  <w:noProof/>
                  <w:color w:val="C9C9C9" w:themeColor="accent3" w:themeTint="99"/>
                  <w:sz w:val="18"/>
                  <w:szCs w:val="18"/>
                  <w:shd w:val="clear" w:color="auto" w:fill="FFFFFF"/>
                  <w:lang w:val="en-US"/>
                  <w:rPrChange w:id="340" w:author="Willian" w:date="2017-01-06T14:29:00Z">
                    <w:rPr>
                      <w:rFonts w:ascii="Menlo" w:hAnsi="Menlo" w:cs="Menlo"/>
                      <w:noProof/>
                      <w:color w:val="AA3391"/>
                      <w:sz w:val="18"/>
                      <w:szCs w:val="18"/>
                      <w:shd w:val="clear" w:color="auto" w:fill="FFFFFF"/>
                      <w:lang w:val="en-US"/>
                    </w:rPr>
                  </w:rPrChange>
                </w:rPr>
                <w:t>let</w:t>
              </w:r>
              <w:r w:rsidRPr="00B32300">
                <w:rPr>
                  <w:rFonts w:ascii="Menlo" w:hAnsi="Menlo" w:cs="Menlo"/>
                  <w:noProof/>
                  <w:color w:val="C9C9C9" w:themeColor="accent3" w:themeTint="99"/>
                  <w:sz w:val="18"/>
                  <w:szCs w:val="18"/>
                  <w:shd w:val="clear" w:color="auto" w:fill="FFFFFF"/>
                  <w:lang w:val="en-US"/>
                  <w:rPrChange w:id="341" w:author="Willian" w:date="2017-01-06T14:29:00Z">
                    <w:rPr>
                      <w:rFonts w:ascii="Menlo" w:hAnsi="Menlo" w:cs="Menlo"/>
                      <w:noProof/>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42" w:author="Willian" w:date="2017-01-06T14:29:00Z">
                    <w:rPr>
                      <w:rFonts w:ascii="Menlo" w:hAnsi="Menlo" w:cs="Menlo"/>
                      <w:noProof/>
                      <w:color w:val="3F6E74"/>
                      <w:sz w:val="18"/>
                      <w:szCs w:val="18"/>
                      <w:shd w:val="clear" w:color="auto" w:fill="FFFFFF"/>
                      <w:lang w:val="en-US"/>
                    </w:rPr>
                  </w:rPrChange>
                </w:rPr>
                <w:t>widthLabel</w:t>
              </w:r>
              <w:r w:rsidRPr="00B32300">
                <w:rPr>
                  <w:rFonts w:ascii="Menlo" w:hAnsi="Menlo" w:cs="Menlo"/>
                  <w:noProof/>
                  <w:color w:val="C9C9C9" w:themeColor="accent3" w:themeTint="99"/>
                  <w:sz w:val="18"/>
                  <w:szCs w:val="18"/>
                  <w:shd w:val="clear" w:color="auto" w:fill="FFFFFF"/>
                  <w:lang w:val="en-US"/>
                  <w:rPrChange w:id="343" w:author="Willian" w:date="2017-01-06T14:29:00Z">
                    <w:rPr>
                      <w:rFonts w:ascii="Menlo" w:hAnsi="Menlo" w:cs="Menlo"/>
                      <w:noProof/>
                      <w:sz w:val="18"/>
                      <w:szCs w:val="18"/>
                      <w:shd w:val="clear" w:color="auto" w:fill="FFFFFF"/>
                      <w:lang w:val="en-US"/>
                    </w:rPr>
                  </w:rPrChange>
                </w:rPr>
                <w:t xml:space="preserve"> = </w:t>
              </w:r>
            </w:ins>
            <w:ins w:id="344" w:author="Willian" w:date="2017-01-06T14:30:00Z">
              <w:r>
                <w:rPr>
                  <w:rFonts w:ascii="Menlo" w:hAnsi="Menlo" w:cs="Menlo"/>
                  <w:noProof/>
                  <w:color w:val="C9C9C9" w:themeColor="accent3" w:themeTint="99"/>
                  <w:sz w:val="18"/>
                  <w:szCs w:val="18"/>
                  <w:shd w:val="clear" w:color="auto" w:fill="FFFFFF"/>
                  <w:lang w:val="en-US"/>
                </w:rPr>
                <w:t>“Any text”</w:t>
              </w:r>
            </w:ins>
            <w:ins w:id="345" w:author="Willian" w:date="2017-01-06T14:29:00Z">
              <w:r w:rsidRPr="00B32300">
                <w:rPr>
                  <w:rFonts w:ascii="Menlo" w:hAnsi="Menlo" w:cs="Menlo"/>
                  <w:noProof/>
                  <w:color w:val="C9C9C9" w:themeColor="accent3" w:themeTint="99"/>
                  <w:sz w:val="18"/>
                  <w:szCs w:val="18"/>
                  <w:shd w:val="clear" w:color="auto" w:fill="FFFFFF"/>
                  <w:lang w:val="en-US"/>
                  <w:rPrChange w:id="346" w:author="Willian" w:date="2017-01-06T14:29:00Z">
                    <w:rPr>
                      <w:rFonts w:ascii="Menlo" w:hAnsi="Menlo" w:cs="Menlo"/>
                      <w:noProof/>
                      <w:sz w:val="18"/>
                      <w:szCs w:val="18"/>
                      <w:shd w:val="clear" w:color="auto" w:fill="FFFFFF"/>
                      <w:lang w:val="en-US"/>
                    </w:rPr>
                  </w:rPrChange>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ins>
          </w:p>
        </w:tc>
        <w:tc>
          <w:tcPr>
            <w:tcW w:w="4244" w:type="dxa"/>
          </w:tcPr>
          <w:p w14:paraId="2032542F" w14:textId="4166E84C" w:rsidR="00B32300" w:rsidRPr="00B32300" w:rsidRDefault="00B32300" w:rsidP="00B32300">
            <w:pPr>
              <w:shd w:val="clear" w:color="auto" w:fill="FFFFFF"/>
              <w:spacing w:after="0"/>
              <w:textAlignment w:val="baseline"/>
              <w:rPr>
                <w:ins w:id="347" w:author="Willian" w:date="2017-01-06T14:29:00Z"/>
                <w:sz w:val="18"/>
                <w:rPrChange w:id="348" w:author="Willian" w:date="2017-01-06T14:30:00Z">
                  <w:rPr>
                    <w:ins w:id="349" w:author="Willian" w:date="2017-01-06T14:29:00Z"/>
                    <w:sz w:val="18"/>
                  </w:rPr>
                </w:rPrChange>
              </w:rPr>
              <w:pPrChange w:id="350" w:author="Willian" w:date="2017-01-06T14:31:00Z">
                <w:pPr/>
              </w:pPrChange>
            </w:pPr>
            <w:ins w:id="351" w:author="Willian" w:date="2017-01-06T14:30:00Z">
              <w:r w:rsidRPr="00B32300">
                <w:rPr>
                  <w:sz w:val="18"/>
                  <w:rPrChange w:id="352" w:author="Willian" w:date="2017-01-06T14:30:00Z">
                    <w:rPr>
                      <w:sz w:val="18"/>
                      <w:lang w:val="en-US"/>
                    </w:rPr>
                  </w:rPrChange>
                </w:rPr>
                <w:t xml:space="preserve">Conversão da constate </w:t>
              </w:r>
              <w:r w:rsidRPr="00B32300">
                <w:rPr>
                  <w:rFonts w:ascii="Menlo" w:hAnsi="Menlo" w:cs="Menlo"/>
                  <w:noProof/>
                  <w:color w:val="3F6E74"/>
                  <w:sz w:val="18"/>
                  <w:szCs w:val="18"/>
                  <w:shd w:val="clear" w:color="auto" w:fill="FFFFFF"/>
                  <w:rPrChange w:id="353" w:author="Willian" w:date="2017-01-06T14:31:00Z">
                    <w:rPr>
                      <w:sz w:val="18"/>
                      <w:lang w:val="en-US"/>
                    </w:rPr>
                  </w:rPrChange>
                </w:rPr>
                <w:t>width</w:t>
              </w:r>
              <w:r w:rsidRPr="00B32300">
                <w:rPr>
                  <w:sz w:val="18"/>
                  <w:rPrChange w:id="354" w:author="Willian" w:date="2017-01-06T14:30:00Z">
                    <w:rPr>
                      <w:sz w:val="18"/>
                      <w:lang w:val="en-US"/>
                    </w:rPr>
                  </w:rPrChange>
                </w:rPr>
                <w:t xml:space="preserve"> </w:t>
              </w:r>
              <w:r>
                <w:rPr>
                  <w:sz w:val="18"/>
                  <w:rPrChange w:id="355" w:author="Willian" w:date="2017-01-06T14:30:00Z">
                    <w:rPr>
                      <w:sz w:val="18"/>
                    </w:rPr>
                  </w:rPrChange>
                </w:rPr>
                <w:t>e</w:t>
              </w:r>
              <w:r w:rsidRPr="00B32300">
                <w:rPr>
                  <w:sz w:val="18"/>
                  <w:rPrChange w:id="356" w:author="Willian" w:date="2017-01-06T14:30:00Z">
                    <w:rPr>
                      <w:sz w:val="18"/>
                      <w:lang w:val="en-US"/>
                    </w:rPr>
                  </w:rPrChange>
                </w:rPr>
                <w:t>m</w:t>
              </w:r>
            </w:ins>
            <w:ins w:id="357" w:author="Willian" w:date="2017-01-06T14:31:00Z">
              <w:r>
                <w:rPr>
                  <w:sz w:val="18"/>
                </w:rPr>
                <w:t xml:space="preserve"> </w:t>
              </w:r>
            </w:ins>
            <w:ins w:id="358" w:author="Willian" w:date="2017-01-06T14:30:00Z">
              <w:r w:rsidRPr="00B32300">
                <w:rPr>
                  <w:rFonts w:ascii="Menlo" w:hAnsi="Menlo" w:cs="Menlo"/>
                  <w:noProof/>
                  <w:color w:val="5C2699"/>
                  <w:sz w:val="18"/>
                  <w:szCs w:val="18"/>
                  <w:shd w:val="clear" w:color="auto" w:fill="FFFFFF"/>
                  <w:lang w:val="en-US"/>
                  <w:rPrChange w:id="359" w:author="Willian" w:date="2017-01-06T14:31:00Z">
                    <w:rPr>
                      <w:sz w:val="18"/>
                      <w:lang w:val="en-US"/>
                    </w:rPr>
                  </w:rPrChange>
                </w:rPr>
                <w:t>int</w:t>
              </w:r>
              <w:r w:rsidRPr="00B32300">
                <w:rPr>
                  <w:sz w:val="18"/>
                  <w:rPrChange w:id="360" w:author="Willian" w:date="2017-01-06T14:30:00Z">
                    <w:rPr>
                      <w:sz w:val="18"/>
                      <w:lang w:val="en-US"/>
                    </w:rPr>
                  </w:rPrChange>
                </w:rPr>
                <w:t xml:space="preserve"> </w:t>
              </w:r>
              <w:r>
                <w:rPr>
                  <w:sz w:val="18"/>
                </w:rPr>
                <w:t xml:space="preserve">para </w:t>
              </w:r>
              <w:r w:rsidRPr="00B32300">
                <w:rPr>
                  <w:rFonts w:ascii="Menlo" w:hAnsi="Menlo" w:cs="Menlo"/>
                  <w:noProof/>
                  <w:color w:val="3F6E74"/>
                  <w:sz w:val="18"/>
                  <w:szCs w:val="18"/>
                  <w:shd w:val="clear" w:color="auto" w:fill="FFFFFF"/>
                  <w:rPrChange w:id="361" w:author="Willian" w:date="2017-01-06T14:31:00Z">
                    <w:rPr>
                      <w:sz w:val="18"/>
                    </w:rPr>
                  </w:rPrChange>
                </w:rPr>
                <w:t>String</w:t>
              </w:r>
            </w:ins>
          </w:p>
        </w:tc>
      </w:tr>
      <w:tr w:rsidR="00B32300" w:rsidRPr="00B32300" w14:paraId="46F7F5FC" w14:textId="77777777" w:rsidTr="00B32300">
        <w:trPr>
          <w:trHeight w:val="301"/>
          <w:ins w:id="362" w:author="Willian" w:date="2017-01-06T14:31:00Z"/>
        </w:trPr>
        <w:tc>
          <w:tcPr>
            <w:tcW w:w="4244" w:type="dxa"/>
          </w:tcPr>
          <w:p w14:paraId="3809B544" w14:textId="77777777" w:rsidR="00B32300" w:rsidRPr="00B32300" w:rsidRDefault="00B32300" w:rsidP="00B32300">
            <w:pPr>
              <w:shd w:val="clear" w:color="auto" w:fill="FFFFFF"/>
              <w:spacing w:after="0"/>
              <w:jc w:val="left"/>
              <w:textAlignment w:val="baseline"/>
              <w:rPr>
                <w:ins w:id="363" w:author="Willian" w:date="2017-01-06T14:31:00Z"/>
                <w:rFonts w:ascii="Menlo" w:hAnsi="Menlo" w:cs="Menlo"/>
                <w:noProof/>
                <w:color w:val="C9C9C9" w:themeColor="accent3" w:themeTint="99"/>
                <w:sz w:val="21"/>
                <w:szCs w:val="21"/>
                <w:lang w:val="en-US"/>
                <w:rPrChange w:id="364" w:author="Willian" w:date="2017-01-06T14:32:00Z">
                  <w:rPr>
                    <w:ins w:id="365" w:author="Willian" w:date="2017-01-06T14:31:00Z"/>
                    <w:rFonts w:ascii="Menlo" w:hAnsi="Menlo" w:cs="Menlo"/>
                    <w:noProof/>
                    <w:color w:val="414141"/>
                    <w:sz w:val="21"/>
                    <w:szCs w:val="21"/>
                  </w:rPr>
                </w:rPrChange>
              </w:rPr>
              <w:pPrChange w:id="366" w:author="Willian" w:date="2017-01-06T14:31:00Z">
                <w:pPr>
                  <w:shd w:val="clear" w:color="auto" w:fill="FFFFFF"/>
                  <w:spacing w:after="0"/>
                  <w:ind w:left="567"/>
                  <w:textAlignment w:val="baseline"/>
                </w:pPr>
              </w:pPrChange>
            </w:pPr>
            <w:ins w:id="367" w:author="Willian" w:date="2017-01-06T14:31:00Z">
              <w:r w:rsidRPr="00B32300">
                <w:rPr>
                  <w:rFonts w:ascii="Menlo" w:hAnsi="Menlo" w:cs="Menlo"/>
                  <w:noProof/>
                  <w:color w:val="C9C9C9" w:themeColor="accent3" w:themeTint="99"/>
                  <w:sz w:val="18"/>
                  <w:szCs w:val="18"/>
                  <w:shd w:val="clear" w:color="auto" w:fill="FFFFFF"/>
                  <w:lang w:val="en-US"/>
                  <w:rPrChange w:id="368" w:author="Willian" w:date="2017-01-06T14:32:00Z">
                    <w:rPr>
                      <w:rFonts w:ascii="Menlo" w:hAnsi="Menlo" w:cs="Menlo"/>
                      <w:noProof/>
                      <w:color w:val="AA3391"/>
                      <w:sz w:val="18"/>
                      <w:szCs w:val="18"/>
                      <w:shd w:val="clear" w:color="auto" w:fill="FFFFFF"/>
                    </w:rPr>
                  </w:rPrChange>
                </w:rPr>
                <w:t>let</w:t>
              </w:r>
              <w:r w:rsidRPr="00B32300">
                <w:rPr>
                  <w:rFonts w:ascii="Menlo" w:hAnsi="Menlo" w:cs="Menlo"/>
                  <w:noProof/>
                  <w:color w:val="C9C9C9" w:themeColor="accent3" w:themeTint="99"/>
                  <w:sz w:val="18"/>
                  <w:szCs w:val="18"/>
                  <w:shd w:val="clear" w:color="auto" w:fill="FFFFFF"/>
                  <w:lang w:val="en-US"/>
                  <w:rPrChange w:id="369" w:author="Willian" w:date="2017-01-06T14:32:00Z">
                    <w:rPr>
                      <w:rFonts w:ascii="Menlo" w:hAnsi="Menlo" w:cs="Menlo"/>
                      <w:noProof/>
                      <w:color w:val="414141"/>
                      <w:sz w:val="18"/>
                      <w:szCs w:val="18"/>
                      <w:shd w:val="clear" w:color="auto" w:fill="FFFFFF"/>
                    </w:rPr>
                  </w:rPrChange>
                </w:rPr>
                <w:t xml:space="preserve"> </w:t>
              </w:r>
              <w:r w:rsidRPr="00B32300">
                <w:rPr>
                  <w:rFonts w:ascii="Menlo" w:hAnsi="Menlo" w:cs="Menlo"/>
                  <w:noProof/>
                  <w:color w:val="C9C9C9" w:themeColor="accent3" w:themeTint="99"/>
                  <w:sz w:val="18"/>
                  <w:szCs w:val="18"/>
                  <w:shd w:val="clear" w:color="auto" w:fill="FFFFFF"/>
                  <w:lang w:val="en-US"/>
                  <w:rPrChange w:id="370" w:author="Willian" w:date="2017-01-06T14:32:00Z">
                    <w:rPr>
                      <w:rFonts w:ascii="Menlo" w:hAnsi="Menlo" w:cs="Menlo"/>
                      <w:noProof/>
                      <w:color w:val="3F6E74"/>
                      <w:sz w:val="18"/>
                      <w:szCs w:val="18"/>
                      <w:shd w:val="clear" w:color="auto" w:fill="FFFFFF"/>
                    </w:rPr>
                  </w:rPrChange>
                </w:rPr>
                <w:t>apples</w:t>
              </w:r>
              <w:r w:rsidRPr="00B32300">
                <w:rPr>
                  <w:rFonts w:ascii="Menlo" w:hAnsi="Menlo" w:cs="Menlo"/>
                  <w:noProof/>
                  <w:color w:val="C9C9C9" w:themeColor="accent3" w:themeTint="99"/>
                  <w:sz w:val="18"/>
                  <w:szCs w:val="18"/>
                  <w:shd w:val="clear" w:color="auto" w:fill="FFFFFF"/>
                  <w:lang w:val="en-US"/>
                  <w:rPrChange w:id="371" w:author="Willian" w:date="2017-01-06T14:32:00Z">
                    <w:rPr>
                      <w:rFonts w:ascii="Menlo" w:hAnsi="Menlo" w:cs="Menlo"/>
                      <w:noProof/>
                      <w:color w:val="414141"/>
                      <w:sz w:val="18"/>
                      <w:szCs w:val="18"/>
                      <w:shd w:val="clear" w:color="auto" w:fill="FFFFFF"/>
                    </w:rPr>
                  </w:rPrChange>
                </w:rPr>
                <w:t xml:space="preserve"> = </w:t>
              </w:r>
              <w:r w:rsidRPr="00B32300">
                <w:rPr>
                  <w:rFonts w:ascii="Menlo" w:hAnsi="Menlo" w:cs="Menlo"/>
                  <w:noProof/>
                  <w:color w:val="C9C9C9" w:themeColor="accent3" w:themeTint="99"/>
                  <w:sz w:val="18"/>
                  <w:szCs w:val="18"/>
                  <w:shd w:val="clear" w:color="auto" w:fill="FFFFFF"/>
                  <w:lang w:val="en-US"/>
                  <w:rPrChange w:id="372" w:author="Willian" w:date="2017-01-06T14:32:00Z">
                    <w:rPr>
                      <w:rFonts w:ascii="Menlo" w:hAnsi="Menlo" w:cs="Menlo"/>
                      <w:noProof/>
                      <w:color w:val="1C00CF"/>
                      <w:sz w:val="18"/>
                      <w:szCs w:val="18"/>
                      <w:shd w:val="clear" w:color="auto" w:fill="FFFFFF"/>
                    </w:rPr>
                  </w:rPrChange>
                </w:rPr>
                <w:t>3</w:t>
              </w:r>
            </w:ins>
          </w:p>
          <w:p w14:paraId="666BAAFD" w14:textId="16821FE4" w:rsidR="00B32300" w:rsidRPr="00B32300" w:rsidRDefault="00B32300" w:rsidP="00B32300">
            <w:pPr>
              <w:shd w:val="clear" w:color="auto" w:fill="FFFFFF"/>
              <w:spacing w:after="0"/>
              <w:jc w:val="left"/>
              <w:textAlignment w:val="baseline"/>
              <w:rPr>
                <w:ins w:id="373" w:author="Willian" w:date="2017-01-06T14:31:00Z"/>
                <w:rFonts w:ascii="Menlo" w:hAnsi="Menlo" w:cs="Menlo"/>
                <w:noProof/>
                <w:color w:val="C9C9C9" w:themeColor="accent3" w:themeTint="99"/>
                <w:sz w:val="18"/>
                <w:szCs w:val="18"/>
                <w:shd w:val="clear" w:color="auto" w:fill="FFFFFF"/>
                <w:lang w:val="en-US"/>
                <w:rPrChange w:id="374" w:author="Willian" w:date="2017-01-06T14:29:00Z">
                  <w:rPr>
                    <w:ins w:id="375" w:author="Willian" w:date="2017-01-06T14:31:00Z"/>
                    <w:rFonts w:ascii="Menlo" w:hAnsi="Menlo" w:cs="Menlo"/>
                    <w:noProof/>
                    <w:color w:val="C9C9C9" w:themeColor="accent3" w:themeTint="99"/>
                    <w:sz w:val="18"/>
                    <w:szCs w:val="18"/>
                    <w:shd w:val="clear" w:color="auto" w:fill="FFFFFF"/>
                    <w:lang w:val="en-US"/>
                  </w:rPr>
                </w:rPrChange>
              </w:rPr>
              <w:pPrChange w:id="376" w:author="Willian" w:date="2017-01-06T14:31:00Z">
                <w:pPr>
                  <w:shd w:val="clear" w:color="auto" w:fill="FFFFFF"/>
                  <w:spacing w:after="0"/>
                  <w:textAlignment w:val="baseline"/>
                </w:pPr>
              </w:pPrChange>
            </w:pPr>
            <w:ins w:id="377" w:author="Willian" w:date="2017-01-06T14:31:00Z">
              <w:r w:rsidRPr="00B32300">
                <w:rPr>
                  <w:rFonts w:ascii="Menlo" w:hAnsi="Menlo" w:cs="Menlo"/>
                  <w:noProof/>
                  <w:color w:val="C9C9C9" w:themeColor="accent3" w:themeTint="99"/>
                  <w:sz w:val="18"/>
                  <w:szCs w:val="18"/>
                  <w:shd w:val="clear" w:color="auto" w:fill="FFFFFF"/>
                  <w:lang w:val="en-US"/>
                  <w:rPrChange w:id="378" w:author="Willian" w:date="2017-01-06T14:32:00Z">
                    <w:rPr>
                      <w:rFonts w:ascii="Menlo" w:hAnsi="Menlo" w:cs="Menlo"/>
                      <w:noProof/>
                      <w:color w:val="AA3391"/>
                      <w:sz w:val="18"/>
                      <w:szCs w:val="18"/>
                      <w:shd w:val="clear" w:color="auto" w:fill="FFFFFF"/>
                      <w:lang w:val="en-US"/>
                    </w:rPr>
                  </w:rPrChange>
                </w:rPr>
                <w:t>let</w:t>
              </w:r>
              <w:r w:rsidRPr="00B32300">
                <w:rPr>
                  <w:rFonts w:ascii="Menlo" w:hAnsi="Menlo" w:cs="Menlo"/>
                  <w:noProof/>
                  <w:color w:val="C9C9C9" w:themeColor="accent3" w:themeTint="99"/>
                  <w:sz w:val="18"/>
                  <w:szCs w:val="18"/>
                  <w:shd w:val="clear" w:color="auto" w:fill="FFFFFF"/>
                  <w:lang w:val="en-US"/>
                  <w:rPrChange w:id="379" w:author="Willian" w:date="2017-01-06T14:32:00Z">
                    <w:rPr>
                      <w:rFonts w:ascii="Menlo" w:hAnsi="Menlo" w:cs="Menlo"/>
                      <w:noProof/>
                      <w:color w:val="414141"/>
                      <w:sz w:val="18"/>
                      <w:szCs w:val="18"/>
                      <w:shd w:val="clear" w:color="auto" w:fill="FFFFFF"/>
                      <w:lang w:val="en-US"/>
                    </w:rPr>
                  </w:rPrChange>
                </w:rPr>
                <w:t xml:space="preserve"> </w:t>
              </w:r>
              <w:r w:rsidRPr="00B32300">
                <w:rPr>
                  <w:rFonts w:ascii="Menlo" w:hAnsi="Menlo" w:cs="Menlo"/>
                  <w:noProof/>
                  <w:color w:val="C9C9C9" w:themeColor="accent3" w:themeTint="99"/>
                  <w:sz w:val="18"/>
                  <w:szCs w:val="18"/>
                  <w:shd w:val="clear" w:color="auto" w:fill="FFFFFF"/>
                  <w:lang w:val="en-US"/>
                  <w:rPrChange w:id="380" w:author="Willian" w:date="2017-01-06T14:32:00Z">
                    <w:rPr>
                      <w:rFonts w:ascii="Menlo" w:hAnsi="Menlo" w:cs="Menlo"/>
                      <w:noProof/>
                      <w:color w:val="3F6E74"/>
                      <w:sz w:val="18"/>
                      <w:szCs w:val="18"/>
                      <w:shd w:val="clear" w:color="auto" w:fill="FFFFFF"/>
                      <w:lang w:val="en-US"/>
                    </w:rPr>
                  </w:rPrChange>
                </w:rPr>
                <w:t>appleSummary</w:t>
              </w:r>
              <w:r w:rsidRPr="00B32300">
                <w:rPr>
                  <w:rFonts w:ascii="Menlo" w:hAnsi="Menlo" w:cs="Menlo"/>
                  <w:noProof/>
                  <w:color w:val="C9C9C9" w:themeColor="accent3" w:themeTint="99"/>
                  <w:sz w:val="18"/>
                  <w:szCs w:val="18"/>
                  <w:shd w:val="clear" w:color="auto" w:fill="FFFFFF"/>
                  <w:lang w:val="en-US"/>
                  <w:rPrChange w:id="381" w:author="Willian" w:date="2017-01-06T14:32:00Z">
                    <w:rPr>
                      <w:rFonts w:ascii="Menlo" w:hAnsi="Menlo" w:cs="Menlo"/>
                      <w:noProof/>
                      <w:color w:val="414141"/>
                      <w:sz w:val="18"/>
                      <w:szCs w:val="18"/>
                      <w:shd w:val="clear" w:color="auto" w:fill="FFFFFF"/>
                      <w:lang w:val="en-US"/>
                    </w:rPr>
                  </w:rPrChange>
                </w:rPr>
                <w:t xml:space="preserve"> = </w:t>
              </w:r>
              <w:r w:rsidRPr="00B32300">
                <w:rPr>
                  <w:rFonts w:ascii="Menlo" w:hAnsi="Menlo" w:cs="Menlo"/>
                  <w:noProof/>
                  <w:color w:val="C9C9C9" w:themeColor="accent3" w:themeTint="99"/>
                  <w:sz w:val="18"/>
                  <w:szCs w:val="18"/>
                  <w:shd w:val="clear" w:color="auto" w:fill="FFFFFF"/>
                  <w:lang w:val="en-US"/>
                  <w:rPrChange w:id="382" w:author="Willian" w:date="2017-01-06T14:32:00Z">
                    <w:rPr>
                      <w:rFonts w:ascii="Menlo" w:hAnsi="Menlo" w:cs="Menlo"/>
                      <w:noProof/>
                      <w:color w:val="C41A16"/>
                      <w:sz w:val="18"/>
                      <w:szCs w:val="18"/>
                      <w:shd w:val="clear" w:color="auto" w:fill="FFFFFF"/>
                      <w:lang w:val="en-US"/>
                    </w:rPr>
                  </w:rPrChange>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w:t>
              </w:r>
              <w:r w:rsidRPr="00B32300">
                <w:rPr>
                  <w:rFonts w:ascii="Menlo" w:hAnsi="Menlo" w:cs="Menlo"/>
                  <w:noProof/>
                  <w:color w:val="C9C9C9" w:themeColor="accent3" w:themeTint="99"/>
                  <w:sz w:val="18"/>
                  <w:szCs w:val="18"/>
                  <w:shd w:val="clear" w:color="auto" w:fill="FFFFFF"/>
                  <w:lang w:val="en-US"/>
                  <w:rPrChange w:id="383" w:author="Willian" w:date="2017-01-06T14:32:00Z">
                    <w:rPr>
                      <w:rFonts w:ascii="Menlo" w:hAnsi="Menlo" w:cs="Menlo"/>
                      <w:noProof/>
                      <w:color w:val="C41A16"/>
                      <w:sz w:val="18"/>
                      <w:szCs w:val="18"/>
                      <w:shd w:val="clear" w:color="auto" w:fill="FFFFFF"/>
                      <w:lang w:val="en-US"/>
                    </w:rPr>
                  </w:rPrChange>
                </w:rPr>
                <w:t>apples."</w:t>
              </w:r>
            </w:ins>
          </w:p>
        </w:tc>
        <w:tc>
          <w:tcPr>
            <w:tcW w:w="4244" w:type="dxa"/>
          </w:tcPr>
          <w:p w14:paraId="4B8BA2F9" w14:textId="57FD0F37" w:rsidR="00B32300" w:rsidRPr="00B32300" w:rsidRDefault="00B32300" w:rsidP="00B32300">
            <w:pPr>
              <w:shd w:val="clear" w:color="auto" w:fill="FFFFFF"/>
              <w:spacing w:after="0"/>
              <w:textAlignment w:val="baseline"/>
              <w:rPr>
                <w:ins w:id="384" w:author="Willian" w:date="2017-01-06T14:31:00Z"/>
                <w:sz w:val="18"/>
                <w:rPrChange w:id="385" w:author="Willian" w:date="2017-01-06T14:32:00Z">
                  <w:rPr>
                    <w:ins w:id="386" w:author="Willian" w:date="2017-01-06T14:31:00Z"/>
                    <w:sz w:val="18"/>
                  </w:rPr>
                </w:rPrChange>
              </w:rPr>
              <w:pPrChange w:id="387" w:author="Willian" w:date="2017-01-06T14:33:00Z">
                <w:pPr>
                  <w:shd w:val="clear" w:color="auto" w:fill="FFFFFF"/>
                  <w:spacing w:after="0"/>
                  <w:textAlignment w:val="baseline"/>
                </w:pPr>
              </w:pPrChange>
            </w:pPr>
            <w:ins w:id="388" w:author="Willian" w:date="2017-01-06T14:32:00Z">
              <w:r w:rsidRPr="00B32300">
                <w:rPr>
                  <w:sz w:val="18"/>
                  <w:rPrChange w:id="389" w:author="Willian" w:date="2017-01-06T14:32:00Z">
                    <w:rPr>
                      <w:sz w:val="18"/>
                      <w:lang w:val="en-US"/>
                    </w:rPr>
                  </w:rPrChange>
                </w:rPr>
                <w:t xml:space="preserve">Conversão da </w:t>
              </w:r>
            </w:ins>
            <w:ins w:id="390" w:author="Willian" w:date="2017-01-06T14:33:00Z">
              <w:r>
                <w:rPr>
                  <w:sz w:val="18"/>
                </w:rPr>
                <w:t>constante</w:t>
              </w:r>
            </w:ins>
            <w:ins w:id="391" w:author="Willian" w:date="2017-01-06T14:32:00Z">
              <w:r w:rsidRPr="00B32300">
                <w:rPr>
                  <w:sz w:val="18"/>
                  <w:rPrChange w:id="392" w:author="Willian" w:date="2017-01-06T14:32:00Z">
                    <w:rPr>
                      <w:sz w:val="18"/>
                      <w:lang w:val="en-US"/>
                    </w:rPr>
                  </w:rPrChange>
                </w:rPr>
                <w:t xml:space="preserve"> </w:t>
              </w:r>
              <w:r w:rsidRPr="00B32300">
                <w:rPr>
                  <w:rFonts w:ascii="Menlo" w:hAnsi="Menlo" w:cs="Menlo"/>
                  <w:noProof/>
                  <w:color w:val="3F6E74"/>
                  <w:sz w:val="18"/>
                  <w:szCs w:val="18"/>
                  <w:shd w:val="clear" w:color="auto" w:fill="FFFFFF"/>
                  <w:rPrChange w:id="393" w:author="Willian" w:date="2017-01-06T14:32:00Z">
                    <w:rPr>
                      <w:sz w:val="18"/>
                      <w:lang w:val="en-US"/>
                    </w:rPr>
                  </w:rPrChange>
                </w:rPr>
                <w:t>apples</w:t>
              </w:r>
              <w:r w:rsidRPr="00B32300">
                <w:rPr>
                  <w:sz w:val="18"/>
                  <w:rPrChange w:id="394" w:author="Willian" w:date="2017-01-06T14:32:00Z">
                    <w:rPr>
                      <w:sz w:val="18"/>
                      <w:lang w:val="en-US"/>
                    </w:rPr>
                  </w:rPrChange>
                </w:rPr>
                <w:t xml:space="preserve"> </w:t>
              </w:r>
              <w:r>
                <w:rPr>
                  <w:sz w:val="18"/>
                  <w:rPrChange w:id="395" w:author="Willian" w:date="2017-01-06T14:32:00Z">
                    <w:rPr>
                      <w:sz w:val="18"/>
                    </w:rPr>
                  </w:rPrChange>
                </w:rPr>
                <w:t xml:space="preserve">em </w:t>
              </w:r>
              <w:r w:rsidRPr="00B32300">
                <w:rPr>
                  <w:rFonts w:ascii="Menlo" w:hAnsi="Menlo" w:cs="Menlo"/>
                  <w:noProof/>
                  <w:color w:val="5C2699"/>
                  <w:sz w:val="18"/>
                  <w:szCs w:val="18"/>
                  <w:shd w:val="clear" w:color="auto" w:fill="FFFFFF"/>
                  <w:rPrChange w:id="396" w:author="Willian" w:date="2017-01-06T14:33:00Z">
                    <w:rPr>
                      <w:sz w:val="18"/>
                      <w:lang w:val="en-US"/>
                    </w:rPr>
                  </w:rPrChange>
                </w:rPr>
                <w:t>int</w:t>
              </w:r>
              <w:r w:rsidRPr="00B32300">
                <w:rPr>
                  <w:sz w:val="18"/>
                  <w:rPrChange w:id="397" w:author="Willian" w:date="2017-01-06T14:32:00Z">
                    <w:rPr>
                      <w:sz w:val="18"/>
                      <w:lang w:val="en-US"/>
                    </w:rPr>
                  </w:rPrChange>
                </w:rPr>
                <w:t xml:space="preserve"> para </w:t>
              </w:r>
              <w:r w:rsidRPr="00B32300">
                <w:rPr>
                  <w:rFonts w:ascii="Menlo" w:hAnsi="Menlo" w:cs="Menlo"/>
                  <w:noProof/>
                  <w:color w:val="3F6E74"/>
                  <w:sz w:val="18"/>
                  <w:szCs w:val="18"/>
                  <w:shd w:val="clear" w:color="auto" w:fill="FFFFFF"/>
                  <w:rPrChange w:id="398" w:author="Willian" w:date="2017-01-06T14:33:00Z">
                    <w:rPr>
                      <w:sz w:val="18"/>
                      <w:lang w:val="en-US"/>
                    </w:rPr>
                  </w:rPrChange>
                </w:rPr>
                <w:t>String</w:t>
              </w:r>
              <w:r>
                <w:rPr>
                  <w:sz w:val="18"/>
                </w:rPr>
                <w:t xml:space="preserve"> utilizando “</w:t>
              </w:r>
              <w:r w:rsidRPr="00B32300">
                <w:rPr>
                  <w:rFonts w:ascii="Menlo" w:hAnsi="Menlo" w:cs="Menlo"/>
                  <w:noProof/>
                  <w:color w:val="414141"/>
                  <w:sz w:val="18"/>
                  <w:szCs w:val="18"/>
                  <w:shd w:val="clear" w:color="auto" w:fill="FFFFFF"/>
                  <w:rPrChange w:id="399" w:author="Willian" w:date="2017-01-06T14:33:00Z">
                    <w:rPr>
                      <w:sz w:val="18"/>
                    </w:rPr>
                  </w:rPrChange>
                </w:rPr>
                <w:t>\</w:t>
              </w:r>
            </w:ins>
            <w:ins w:id="400" w:author="Willian" w:date="2017-01-06T14:33:00Z">
              <w:r w:rsidRPr="00B32300">
                <w:rPr>
                  <w:rFonts w:ascii="Menlo" w:hAnsi="Menlo" w:cs="Menlo"/>
                  <w:noProof/>
                  <w:color w:val="414141"/>
                  <w:sz w:val="18"/>
                  <w:szCs w:val="18"/>
                  <w:shd w:val="clear" w:color="auto" w:fill="FFFFFF"/>
                  <w:rPrChange w:id="401" w:author="Willian" w:date="2017-01-06T14:33:00Z">
                    <w:rPr>
                      <w:rFonts w:ascii="Menlo" w:hAnsi="Menlo" w:cs="Menlo"/>
                      <w:noProof/>
                      <w:color w:val="414141"/>
                      <w:sz w:val="18"/>
                      <w:szCs w:val="18"/>
                      <w:shd w:val="clear" w:color="auto" w:fill="FFFFFF"/>
                      <w:lang w:val="en-US"/>
                    </w:rPr>
                  </w:rPrChange>
                </w:rPr>
                <w:t>(</w:t>
              </w:r>
              <w:r>
                <w:rPr>
                  <w:rFonts w:ascii="Menlo" w:hAnsi="Menlo" w:cs="Menlo"/>
                  <w:noProof/>
                  <w:color w:val="414141"/>
                  <w:sz w:val="18"/>
                  <w:szCs w:val="18"/>
                  <w:shd w:val="clear" w:color="auto" w:fill="FFFFFF"/>
                </w:rPr>
                <w:t>cte</w:t>
              </w:r>
              <w:r w:rsidRPr="00B32300">
                <w:rPr>
                  <w:rFonts w:ascii="Menlo" w:hAnsi="Menlo" w:cs="Menlo"/>
                  <w:noProof/>
                  <w:color w:val="414141"/>
                  <w:sz w:val="18"/>
                  <w:szCs w:val="18"/>
                  <w:shd w:val="clear" w:color="auto" w:fill="FFFFFF"/>
                  <w:rPrChange w:id="402" w:author="Willian" w:date="2017-01-06T14:33:00Z">
                    <w:rPr>
                      <w:rFonts w:ascii="Menlo" w:hAnsi="Menlo" w:cs="Menlo"/>
                      <w:noProof/>
                      <w:color w:val="414141"/>
                      <w:sz w:val="18"/>
                      <w:szCs w:val="18"/>
                      <w:shd w:val="clear" w:color="auto" w:fill="FFFFFF"/>
                      <w:lang w:val="en-US"/>
                    </w:rPr>
                  </w:rPrChange>
                </w:rPr>
                <w:t>)</w:t>
              </w:r>
            </w:ins>
            <w:ins w:id="403" w:author="Willian" w:date="2017-01-06T14:32:00Z">
              <w:r>
                <w:rPr>
                  <w:sz w:val="18"/>
                </w:rPr>
                <w:t>”</w:t>
              </w:r>
            </w:ins>
          </w:p>
        </w:tc>
      </w:tr>
    </w:tbl>
    <w:p w14:paraId="44B9C89B" w14:textId="77777777" w:rsidR="00EF5289" w:rsidRPr="00B32300" w:rsidRDefault="00EF5289" w:rsidP="00F366CA">
      <w:pPr>
        <w:rPr>
          <w:ins w:id="404" w:author="Willian" w:date="2017-01-06T14:18:00Z"/>
          <w:rPrChange w:id="405" w:author="Willian" w:date="2017-01-06T14:32:00Z">
            <w:rPr>
              <w:ins w:id="406" w:author="Willian" w:date="2017-01-06T14:18:00Z"/>
            </w:rPr>
          </w:rPrChange>
        </w:rPr>
      </w:pPr>
    </w:p>
    <w:p w14:paraId="242F52D6" w14:textId="77777777" w:rsidR="00EF5289" w:rsidRPr="00B32300" w:rsidRDefault="00EF5289" w:rsidP="00F366CA">
      <w:pPr>
        <w:rPr>
          <w:ins w:id="407" w:author="Willian" w:date="2017-01-06T14:18:00Z"/>
          <w:rPrChange w:id="408" w:author="Willian" w:date="2017-01-06T14:32:00Z">
            <w:rPr>
              <w:ins w:id="409" w:author="Willian" w:date="2017-01-06T14:18:00Z"/>
            </w:rPr>
          </w:rPrChange>
        </w:rPr>
      </w:pPr>
    </w:p>
    <w:p w14:paraId="4689A027" w14:textId="6E41DD9E" w:rsidR="00EF5289" w:rsidRDefault="00EF5289" w:rsidP="00EF5289">
      <w:pPr>
        <w:pStyle w:val="Ttulo4"/>
        <w:numPr>
          <w:ilvl w:val="2"/>
          <w:numId w:val="63"/>
        </w:numPr>
        <w:rPr>
          <w:ins w:id="410" w:author="Willian" w:date="2017-01-06T14:18:00Z"/>
        </w:rPr>
        <w:pPrChange w:id="411" w:author="Willian" w:date="2017-01-06T14:18:00Z">
          <w:pPr/>
        </w:pPrChange>
      </w:pPr>
      <w:ins w:id="412" w:author="Willian" w:date="2017-01-06T14:18:00Z">
        <w:r>
          <w:t>Opcionais</w:t>
        </w:r>
      </w:ins>
    </w:p>
    <w:p w14:paraId="0267B046" w14:textId="4EF6E56F" w:rsidR="00EF5289" w:rsidRDefault="00B32300" w:rsidP="00EF5289">
      <w:pPr>
        <w:rPr>
          <w:ins w:id="413" w:author="Willian" w:date="2017-01-06T14:38:00Z"/>
        </w:rPr>
        <w:pPrChange w:id="414" w:author="Willian" w:date="2017-01-06T14:18:00Z">
          <w:pPr/>
        </w:pPrChange>
      </w:pPr>
      <w:ins w:id="415" w:author="Willian" w:date="2017-01-06T14:35:00Z">
        <w:r>
          <w:t xml:space="preserve">Eduacador, defina </w:t>
        </w:r>
      </w:ins>
      <w:ins w:id="416" w:author="Willian" w:date="2017-01-06T14:36:00Z">
        <w:r>
          <w:t>a função dos</w:t>
        </w:r>
      </w:ins>
      <w:ins w:id="417" w:author="Willian" w:date="2017-01-06T14:35:00Z">
        <w:r>
          <w:t xml:space="preserve"> </w:t>
        </w:r>
      </w:ins>
      <w:ins w:id="418" w:author="Willian" w:date="2017-01-06T14:22:00Z">
        <w:r w:rsidR="00EF5289">
          <w:t xml:space="preserve">optionals </w:t>
        </w:r>
      </w:ins>
      <w:ins w:id="419" w:author="Willian" w:date="2017-01-06T14:36:00Z">
        <w:r w:rsidR="00523D83">
          <w:t>como</w:t>
        </w:r>
      </w:ins>
      <w:ins w:id="420" w:author="Willian" w:date="2017-01-06T14:22:00Z">
        <w:r>
          <w:t xml:space="preserve"> marcador</w:t>
        </w:r>
      </w:ins>
      <w:ins w:id="421" w:author="Willian" w:date="2017-01-06T14:37:00Z">
        <w:r>
          <w:t>es</w:t>
        </w:r>
      </w:ins>
      <w:ins w:id="422" w:author="Willian" w:date="2017-01-06T14:22:00Z">
        <w:r>
          <w:t xml:space="preserve"> </w:t>
        </w:r>
      </w:ins>
      <w:ins w:id="423" w:author="Willian" w:date="2017-01-06T14:37:00Z">
        <w:r>
          <w:t>à</w:t>
        </w:r>
      </w:ins>
      <w:ins w:id="424" w:author="Willian" w:date="2017-01-06T14:22:00Z">
        <w:r w:rsidR="00EF5289">
          <w:t xml:space="preserve"> ser</w:t>
        </w:r>
      </w:ins>
      <w:ins w:id="425" w:author="Willian" w:date="2017-01-06T14:37:00Z">
        <w:r>
          <w:t>em</w:t>
        </w:r>
      </w:ins>
      <w:ins w:id="426" w:author="Willian" w:date="2017-01-06T14:22:00Z">
        <w:r w:rsidR="00EF5289">
          <w:t xml:space="preserve"> usados para trabalhar com valores que podem estar ausentes</w:t>
        </w:r>
      </w:ins>
      <w:ins w:id="427" w:author="Willian" w:date="2017-01-06T14:40:00Z">
        <w:r w:rsidR="0040210C">
          <w:t xml:space="preserve"> e tentativas de conversões</w:t>
        </w:r>
      </w:ins>
      <w:ins w:id="428" w:author="Willian" w:date="2017-01-06T14:37:00Z">
        <w:r w:rsidR="0040210C">
          <w:t>,</w:t>
        </w:r>
      </w:ins>
      <w:ins w:id="429" w:author="Willian" w:date="2017-01-06T14:22:00Z">
        <w:r>
          <w:t xml:space="preserve"> utilizando </w:t>
        </w:r>
      </w:ins>
      <w:ins w:id="430" w:author="Willian" w:date="2017-01-06T14:34:00Z">
        <w:r>
          <w:t xml:space="preserve">“?” para marcar um valor como “optional” e </w:t>
        </w:r>
      </w:ins>
      <w:ins w:id="431" w:author="Willian" w:date="2017-01-06T14:35:00Z">
        <w:r>
          <w:t>“nil” para indicar o valor como ausente.</w:t>
        </w:r>
      </w:ins>
    </w:p>
    <w:p w14:paraId="23650D27" w14:textId="482AA1B1" w:rsidR="0040210C" w:rsidRDefault="0040210C" w:rsidP="00EF5289">
      <w:pPr>
        <w:rPr>
          <w:ins w:id="432" w:author="Willian" w:date="2017-01-06T14:41:00Z"/>
        </w:rPr>
        <w:pPrChange w:id="433" w:author="Willian" w:date="2017-01-06T14:18:00Z">
          <w:pPr/>
        </w:pPrChange>
      </w:pPr>
      <w:ins w:id="434" w:author="Willian" w:date="2017-01-06T14:38:00Z">
        <w:r>
          <w:t>Explique também que em Swift, os valores de uma constante/vari</w:t>
        </w:r>
      </w:ins>
      <w:ins w:id="435" w:author="Willian" w:date="2017-01-06T14:39:00Z">
        <w:r>
          <w:t xml:space="preserve">ável podem ser </w:t>
        </w:r>
      </w:ins>
      <w:ins w:id="436" w:author="Willian" w:date="2017-01-06T14:45:00Z">
        <w:r>
          <w:t>embrulhados</w:t>
        </w:r>
      </w:ins>
      <w:ins w:id="437" w:author="Willian" w:date="2017-01-06T14:39:00Z">
        <w:r>
          <w:t xml:space="preserve"> e desem</w:t>
        </w:r>
      </w:ins>
      <w:ins w:id="438" w:author="Willian" w:date="2017-01-06T14:45:00Z">
        <w:r>
          <w:t>brulhados</w:t>
        </w:r>
      </w:ins>
      <w:ins w:id="439" w:author="Willian" w:date="2017-01-06T14:39:00Z">
        <w:r>
          <w:t xml:space="preserve"> através de </w:t>
        </w:r>
      </w:ins>
      <w:ins w:id="440" w:author="Willian" w:date="2017-01-06T14:41:00Z">
        <w:r>
          <w:t>código especial.</w:t>
        </w:r>
      </w:ins>
    </w:p>
    <w:p w14:paraId="4DE1D872" w14:textId="3FF16556" w:rsidR="0040210C" w:rsidRDefault="0040210C" w:rsidP="00EF5289">
      <w:pPr>
        <w:rPr>
          <w:ins w:id="441" w:author="Willian" w:date="2017-01-06T14:41:00Z"/>
        </w:rPr>
        <w:pPrChange w:id="442" w:author="Willian" w:date="2017-01-06T14:18:00Z">
          <w:pPr/>
        </w:pPrChange>
      </w:pPr>
      <w:ins w:id="443" w:author="Willian" w:date="2017-01-06T14:41:00Z">
        <w:r>
          <w:t>Ou seja:</w:t>
        </w:r>
      </w:ins>
    </w:p>
    <w:tbl>
      <w:tblPr>
        <w:tblStyle w:val="Tabelacomgrade"/>
        <w:tblW w:w="0" w:type="auto"/>
        <w:tblLook w:val="04A0" w:firstRow="1" w:lastRow="0" w:firstColumn="1" w:lastColumn="0" w:noHBand="0" w:noVBand="1"/>
      </w:tblPr>
      <w:tblGrid>
        <w:gridCol w:w="4244"/>
        <w:gridCol w:w="4244"/>
        <w:tblGridChange w:id="444">
          <w:tblGrid>
            <w:gridCol w:w="4244"/>
            <w:gridCol w:w="4244"/>
          </w:tblGrid>
        </w:tblGridChange>
      </w:tblGrid>
      <w:tr w:rsidR="0040210C" w:rsidRPr="00F1524C" w14:paraId="4A6952B6" w14:textId="77777777" w:rsidTr="001A4EBB">
        <w:trPr>
          <w:trHeight w:val="418"/>
          <w:ins w:id="445" w:author="Willian" w:date="2017-01-06T14:41:00Z"/>
        </w:trPr>
        <w:tc>
          <w:tcPr>
            <w:tcW w:w="4244" w:type="dxa"/>
          </w:tcPr>
          <w:p w14:paraId="0835BC04" w14:textId="77777777" w:rsidR="0040210C" w:rsidRPr="00F1524C" w:rsidRDefault="0040210C" w:rsidP="001A4EBB">
            <w:pPr>
              <w:jc w:val="center"/>
              <w:rPr>
                <w:ins w:id="446" w:author="Willian" w:date="2017-01-06T14:41:00Z"/>
                <w:b/>
                <w:sz w:val="18"/>
              </w:rPr>
            </w:pPr>
            <w:ins w:id="447" w:author="Willian" w:date="2017-01-06T14:41:00Z">
              <w:r w:rsidRPr="00F1524C">
                <w:rPr>
                  <w:b/>
                  <w:sz w:val="18"/>
                </w:rPr>
                <w:t>Nomenclatura</w:t>
              </w:r>
            </w:ins>
          </w:p>
        </w:tc>
        <w:tc>
          <w:tcPr>
            <w:tcW w:w="4244" w:type="dxa"/>
          </w:tcPr>
          <w:p w14:paraId="107A99C2" w14:textId="77777777" w:rsidR="0040210C" w:rsidRPr="00F1524C" w:rsidRDefault="0040210C" w:rsidP="001A4EBB">
            <w:pPr>
              <w:jc w:val="center"/>
              <w:rPr>
                <w:ins w:id="448" w:author="Willian" w:date="2017-01-06T14:41:00Z"/>
                <w:b/>
                <w:sz w:val="18"/>
              </w:rPr>
            </w:pPr>
            <w:ins w:id="449" w:author="Willian" w:date="2017-01-06T14:41:00Z">
              <w:r w:rsidRPr="00F1524C">
                <w:rPr>
                  <w:b/>
                  <w:sz w:val="18"/>
                </w:rPr>
                <w:t>Descrição</w:t>
              </w:r>
            </w:ins>
          </w:p>
        </w:tc>
      </w:tr>
      <w:tr w:rsidR="0040210C" w:rsidRPr="00F1524C" w14:paraId="159C2C10" w14:textId="77777777" w:rsidTr="0040210C">
        <w:tblPrEx>
          <w:tblW w:w="0" w:type="auto"/>
          <w:tblPrExChange w:id="450" w:author="Willian" w:date="2017-01-06T14:42:00Z">
            <w:tblPrEx>
              <w:tblW w:w="0" w:type="auto"/>
            </w:tblPrEx>
          </w:tblPrExChange>
        </w:tblPrEx>
        <w:trPr>
          <w:trHeight w:val="56"/>
          <w:ins w:id="451" w:author="Willian" w:date="2017-01-06T14:41:00Z"/>
        </w:trPr>
        <w:tc>
          <w:tcPr>
            <w:tcW w:w="4244" w:type="dxa"/>
            <w:vAlign w:val="center"/>
            <w:tcPrChange w:id="452" w:author="Willian" w:date="2017-01-06T14:42:00Z">
              <w:tcPr>
                <w:tcW w:w="4244" w:type="dxa"/>
              </w:tcPr>
            </w:tcPrChange>
          </w:tcPr>
          <w:p w14:paraId="4596E28A" w14:textId="3AD95E79" w:rsidR="0040210C" w:rsidRPr="0040210C" w:rsidRDefault="0040210C" w:rsidP="0040210C">
            <w:pPr>
              <w:shd w:val="clear" w:color="auto" w:fill="FFFFFF"/>
              <w:spacing w:before="0" w:after="0"/>
              <w:jc w:val="left"/>
              <w:textAlignment w:val="baseline"/>
              <w:rPr>
                <w:ins w:id="453" w:author="Willian" w:date="2017-01-06T14:41:00Z"/>
                <w:rFonts w:ascii="Menlo" w:hAnsi="Menlo" w:cs="Menlo"/>
                <w:noProof/>
                <w:color w:val="FFFFFF"/>
                <w:sz w:val="21"/>
                <w:szCs w:val="21"/>
                <w:rPrChange w:id="454" w:author="Willian" w:date="2017-01-06T14:41:00Z">
                  <w:rPr>
                    <w:ins w:id="455" w:author="Willian" w:date="2017-01-06T14:41:00Z"/>
                    <w:sz w:val="18"/>
                  </w:rPr>
                </w:rPrChange>
              </w:rPr>
              <w:pPrChange w:id="456" w:author="Willian" w:date="2017-01-06T14:42:00Z">
                <w:pPr>
                  <w:shd w:val="clear" w:color="auto" w:fill="FFFFFF"/>
                  <w:spacing w:after="0"/>
                  <w:textAlignment w:val="baseline"/>
                </w:pPr>
              </w:pPrChange>
            </w:pPr>
            <w:ins w:id="457" w:author="Willian" w:date="2017-01-06T14:41:00Z">
              <w:r w:rsidRPr="0040210C">
                <w:rPr>
                  <w:rFonts w:ascii="Menlo" w:hAnsi="Menlo" w:cs="Menlo"/>
                  <w:noProof/>
                  <w:color w:val="C9C9C9" w:themeColor="accent3" w:themeTint="99"/>
                  <w:sz w:val="18"/>
                  <w:szCs w:val="18"/>
                  <w:shd w:val="clear" w:color="auto" w:fill="FFFFFF"/>
                  <w:rPrChange w:id="458" w:author="Willian" w:date="2017-01-06T14:42:00Z">
                    <w:rPr>
                      <w:rFonts w:ascii="Menlo" w:hAnsi="Menlo" w:cs="Menlo"/>
                      <w:noProof/>
                      <w:color w:val="AA3391"/>
                      <w:sz w:val="18"/>
                      <w:szCs w:val="18"/>
                      <w:shd w:val="clear" w:color="auto" w:fill="FFFFFF"/>
                    </w:rPr>
                  </w:rPrChange>
                </w:rPr>
                <w:t>let</w:t>
              </w:r>
              <w:r w:rsidRPr="0040210C">
                <w:rPr>
                  <w:rFonts w:ascii="Menlo" w:hAnsi="Menlo" w:cs="Menlo"/>
                  <w:noProof/>
                  <w:color w:val="C9C9C9" w:themeColor="accent3" w:themeTint="99"/>
                  <w:sz w:val="19"/>
                  <w:szCs w:val="19"/>
                  <w:shd w:val="clear" w:color="auto" w:fill="FFFFFF"/>
                  <w:rPrChange w:id="459" w:author="Willian" w:date="2017-01-06T14:42:00Z">
                    <w:rPr>
                      <w:rFonts w:ascii="Menlo" w:hAnsi="Menlo" w:cs="Menlo"/>
                      <w:noProof/>
                      <w:sz w:val="19"/>
                      <w:szCs w:val="19"/>
                      <w:shd w:val="clear" w:color="auto" w:fill="FFFFFF"/>
                    </w:rPr>
                  </w:rPrChange>
                </w:rPr>
                <w:t xml:space="preserve"> </w:t>
              </w:r>
              <w:r w:rsidRPr="0040210C">
                <w:rPr>
                  <w:rFonts w:ascii="Menlo" w:hAnsi="Menlo" w:cs="Menlo"/>
                  <w:noProof/>
                  <w:color w:val="C9C9C9" w:themeColor="accent3" w:themeTint="99"/>
                  <w:sz w:val="18"/>
                  <w:szCs w:val="18"/>
                  <w:shd w:val="clear" w:color="auto" w:fill="FFFFFF"/>
                  <w:rPrChange w:id="460" w:author="Willian" w:date="2017-01-06T14:42:00Z">
                    <w:rPr>
                      <w:rFonts w:ascii="Menlo" w:hAnsi="Menlo" w:cs="Menlo"/>
                      <w:noProof/>
                      <w:color w:val="3F6E74"/>
                      <w:sz w:val="18"/>
                      <w:szCs w:val="18"/>
                      <w:shd w:val="clear" w:color="auto" w:fill="FFFFFF"/>
                    </w:rPr>
                  </w:rPrChange>
                </w:rPr>
                <w:t>optionalInt</w:t>
              </w:r>
              <w:r w:rsidRPr="0040210C">
                <w:rPr>
                  <w:rFonts w:ascii="Menlo" w:hAnsi="Menlo" w:cs="Menlo"/>
                  <w:noProof/>
                  <w:color w:val="C9C9C9" w:themeColor="accent3" w:themeTint="99"/>
                  <w:sz w:val="19"/>
                  <w:szCs w:val="19"/>
                  <w:shd w:val="clear" w:color="auto" w:fill="FFFFFF"/>
                  <w:rPrChange w:id="461" w:author="Willian" w:date="2017-01-06T14:42:00Z">
                    <w:rPr>
                      <w:rFonts w:ascii="Menlo" w:hAnsi="Menlo" w:cs="Menlo"/>
                      <w:noProof/>
                      <w:sz w:val="19"/>
                      <w:szCs w:val="19"/>
                      <w:shd w:val="clear" w:color="auto" w:fill="FFFFFF"/>
                    </w:rPr>
                  </w:rPrChange>
                </w:rPr>
                <w:t xml:space="preserve">: </w:t>
              </w:r>
              <w:r w:rsidRPr="0040210C">
                <w:rPr>
                  <w:rFonts w:ascii="Menlo" w:hAnsi="Menlo" w:cs="Menlo"/>
                  <w:noProof/>
                  <w:color w:val="C9C9C9" w:themeColor="accent3" w:themeTint="99"/>
                  <w:sz w:val="18"/>
                  <w:szCs w:val="18"/>
                  <w:shd w:val="clear" w:color="auto" w:fill="FFFFFF"/>
                  <w:rPrChange w:id="462" w:author="Willian" w:date="2017-01-06T14:42:00Z">
                    <w:rPr>
                      <w:rFonts w:ascii="Menlo" w:hAnsi="Menlo" w:cs="Menlo"/>
                      <w:noProof/>
                      <w:color w:val="5C2699"/>
                      <w:sz w:val="18"/>
                      <w:szCs w:val="18"/>
                      <w:shd w:val="clear" w:color="auto" w:fill="FFFFFF"/>
                    </w:rPr>
                  </w:rPrChange>
                </w:rPr>
                <w:t>Int</w:t>
              </w:r>
              <w:r w:rsidRPr="008313E9">
                <w:rPr>
                  <w:rFonts w:ascii="Menlo" w:hAnsi="Menlo" w:cs="Menlo"/>
                  <w:noProof/>
                  <w:sz w:val="19"/>
                  <w:szCs w:val="19"/>
                  <w:shd w:val="clear" w:color="auto" w:fill="FFFFFF"/>
                </w:rPr>
                <w:t xml:space="preserve">? </w:t>
              </w:r>
              <w:r w:rsidRPr="0040210C">
                <w:rPr>
                  <w:rFonts w:ascii="Menlo" w:hAnsi="Menlo" w:cs="Menlo"/>
                  <w:noProof/>
                  <w:color w:val="C9C9C9" w:themeColor="accent3" w:themeTint="99"/>
                  <w:sz w:val="19"/>
                  <w:szCs w:val="19"/>
                  <w:shd w:val="clear" w:color="auto" w:fill="FFFFFF"/>
                  <w:rPrChange w:id="463" w:author="Willian" w:date="2017-01-06T14:42:00Z">
                    <w:rPr>
                      <w:rFonts w:ascii="Menlo" w:hAnsi="Menlo" w:cs="Menlo"/>
                      <w:noProof/>
                      <w:sz w:val="19"/>
                      <w:szCs w:val="19"/>
                      <w:shd w:val="clear" w:color="auto" w:fill="FFFFFF"/>
                    </w:rPr>
                  </w:rPrChange>
                </w:rPr>
                <w:t xml:space="preserve">= </w:t>
              </w:r>
              <w:r w:rsidRPr="0040210C">
                <w:rPr>
                  <w:rFonts w:ascii="Menlo" w:hAnsi="Menlo" w:cs="Menlo"/>
                  <w:noProof/>
                  <w:color w:val="C9C9C9" w:themeColor="accent3" w:themeTint="99"/>
                  <w:sz w:val="18"/>
                  <w:szCs w:val="18"/>
                  <w:shd w:val="clear" w:color="auto" w:fill="FFFFFF"/>
                  <w:rPrChange w:id="464" w:author="Willian" w:date="2017-01-06T14:42:00Z">
                    <w:rPr>
                      <w:rFonts w:ascii="Menlo" w:hAnsi="Menlo" w:cs="Menlo"/>
                      <w:noProof/>
                      <w:color w:val="1C00CF"/>
                      <w:sz w:val="18"/>
                      <w:szCs w:val="18"/>
                      <w:shd w:val="clear" w:color="auto" w:fill="FFFFFF"/>
                    </w:rPr>
                  </w:rPrChange>
                </w:rPr>
                <w:t>9</w:t>
              </w:r>
            </w:ins>
          </w:p>
        </w:tc>
        <w:tc>
          <w:tcPr>
            <w:tcW w:w="4244" w:type="dxa"/>
            <w:vAlign w:val="center"/>
            <w:tcPrChange w:id="465" w:author="Willian" w:date="2017-01-06T14:42:00Z">
              <w:tcPr>
                <w:tcW w:w="4244" w:type="dxa"/>
              </w:tcPr>
            </w:tcPrChange>
          </w:tcPr>
          <w:p w14:paraId="487D9A7B" w14:textId="08680DC6" w:rsidR="0040210C" w:rsidRPr="00F1524C" w:rsidRDefault="0040210C" w:rsidP="0040210C">
            <w:pPr>
              <w:jc w:val="center"/>
              <w:rPr>
                <w:ins w:id="466" w:author="Willian" w:date="2017-01-06T14:41:00Z"/>
                <w:sz w:val="18"/>
              </w:rPr>
              <w:pPrChange w:id="467" w:author="Willian" w:date="2017-01-06T14:42:00Z">
                <w:pPr/>
              </w:pPrChange>
            </w:pPr>
            <w:ins w:id="468" w:author="Willian" w:date="2017-01-06T14:43:00Z">
              <w:r>
                <w:rPr>
                  <w:sz w:val="18"/>
                </w:rPr>
                <w:t>Marca um valor como opcional</w:t>
              </w:r>
            </w:ins>
          </w:p>
        </w:tc>
      </w:tr>
      <w:tr w:rsidR="0040210C" w:rsidRPr="00F1524C" w14:paraId="0495E67F" w14:textId="77777777" w:rsidTr="0040210C">
        <w:trPr>
          <w:trHeight w:val="56"/>
          <w:ins w:id="469" w:author="Willian" w:date="2017-01-06T14:43:00Z"/>
        </w:trPr>
        <w:tc>
          <w:tcPr>
            <w:tcW w:w="4244" w:type="dxa"/>
            <w:vAlign w:val="center"/>
          </w:tcPr>
          <w:p w14:paraId="2B29A61F" w14:textId="3DAE2D7D" w:rsidR="0040210C" w:rsidRPr="0040210C" w:rsidRDefault="0040210C" w:rsidP="0040210C">
            <w:pPr>
              <w:shd w:val="clear" w:color="auto" w:fill="FFFFFF"/>
              <w:spacing w:before="0" w:after="0"/>
              <w:jc w:val="left"/>
              <w:textAlignment w:val="baseline"/>
              <w:rPr>
                <w:ins w:id="470" w:author="Willian" w:date="2017-01-06T14:43:00Z"/>
                <w:rFonts w:ascii="Menlo" w:hAnsi="Menlo" w:cs="Menlo"/>
                <w:noProof/>
                <w:sz w:val="18"/>
                <w:szCs w:val="18"/>
                <w:shd w:val="clear" w:color="auto" w:fill="FFFFFF"/>
                <w:rPrChange w:id="471" w:author="Willian" w:date="2017-01-06T14:43:00Z">
                  <w:rPr>
                    <w:ins w:id="472" w:author="Willian" w:date="2017-01-06T14:43:00Z"/>
                    <w:rFonts w:ascii="Menlo" w:hAnsi="Menlo" w:cs="Menlo"/>
                    <w:noProof/>
                    <w:color w:val="C9C9C9" w:themeColor="accent3" w:themeTint="99"/>
                    <w:sz w:val="18"/>
                    <w:szCs w:val="18"/>
                    <w:shd w:val="clear" w:color="auto" w:fill="FFFFFF"/>
                  </w:rPr>
                </w:rPrChange>
              </w:rPr>
            </w:pPr>
            <w:ins w:id="473" w:author="Willian" w:date="2017-01-06T14:43:00Z">
              <w:r w:rsidRPr="00F1524C">
                <w:rPr>
                  <w:rFonts w:ascii="Menlo" w:hAnsi="Menlo" w:cs="Menlo"/>
                  <w:noProof/>
                  <w:color w:val="C9C9C9" w:themeColor="accent3" w:themeTint="99"/>
                  <w:sz w:val="18"/>
                  <w:szCs w:val="18"/>
                  <w:shd w:val="clear" w:color="auto" w:fill="FFFFFF"/>
                </w:rPr>
                <w:t>let</w:t>
              </w:r>
              <w:r w:rsidRPr="00F1524C">
                <w:rPr>
                  <w:rFonts w:ascii="Menlo" w:hAnsi="Menlo" w:cs="Menlo"/>
                  <w:noProof/>
                  <w:color w:val="C9C9C9" w:themeColor="accent3" w:themeTint="99"/>
                  <w:sz w:val="19"/>
                  <w:szCs w:val="19"/>
                  <w:shd w:val="clear" w:color="auto" w:fill="FFFFFF"/>
                </w:rPr>
                <w:t xml:space="preserve"> </w:t>
              </w:r>
              <w:r w:rsidRPr="0040210C">
                <w:rPr>
                  <w:rFonts w:ascii="Menlo" w:hAnsi="Menlo" w:cs="Menlo"/>
                  <w:noProof/>
                  <w:color w:val="C9C9C9" w:themeColor="accent3" w:themeTint="99"/>
                  <w:sz w:val="18"/>
                  <w:szCs w:val="18"/>
                  <w:shd w:val="clear" w:color="auto" w:fill="FFFFFF"/>
                  <w:rPrChange w:id="474" w:author="Willian" w:date="2017-01-06T14:43:00Z">
                    <w:rPr>
                      <w:rFonts w:ascii="Menlo" w:hAnsi="Menlo" w:cs="Menlo"/>
                      <w:noProof/>
                      <w:color w:val="C9C9C9" w:themeColor="accent3" w:themeTint="99"/>
                      <w:sz w:val="18"/>
                      <w:szCs w:val="18"/>
                      <w:shd w:val="clear" w:color="auto" w:fill="FFFFFF"/>
                    </w:rPr>
                  </w:rPrChange>
                </w:rPr>
                <w:t>optionalInt</w:t>
              </w:r>
              <w:r w:rsidRPr="0040210C">
                <w:rPr>
                  <w:rFonts w:ascii="Menlo" w:hAnsi="Menlo" w:cs="Menlo"/>
                  <w:noProof/>
                  <w:color w:val="C9C9C9" w:themeColor="accent3" w:themeTint="99"/>
                  <w:sz w:val="19"/>
                  <w:szCs w:val="19"/>
                  <w:shd w:val="clear" w:color="auto" w:fill="FFFFFF"/>
                  <w:rPrChange w:id="475" w:author="Willian" w:date="2017-01-06T14:43:00Z">
                    <w:rPr>
                      <w:rFonts w:ascii="Menlo" w:hAnsi="Menlo" w:cs="Menlo"/>
                      <w:noProof/>
                      <w:color w:val="C9C9C9" w:themeColor="accent3" w:themeTint="99"/>
                      <w:sz w:val="19"/>
                      <w:szCs w:val="19"/>
                      <w:shd w:val="clear" w:color="auto" w:fill="FFFFFF"/>
                    </w:rPr>
                  </w:rPrChange>
                </w:rPr>
                <w:t xml:space="preserve">: </w:t>
              </w:r>
              <w:r w:rsidRPr="0040210C">
                <w:rPr>
                  <w:rFonts w:ascii="Menlo" w:hAnsi="Menlo" w:cs="Menlo"/>
                  <w:noProof/>
                  <w:color w:val="C9C9C9" w:themeColor="accent3" w:themeTint="99"/>
                  <w:sz w:val="18"/>
                  <w:szCs w:val="18"/>
                  <w:shd w:val="clear" w:color="auto" w:fill="FFFFFF"/>
                  <w:rPrChange w:id="476" w:author="Willian" w:date="2017-01-06T14:43:00Z">
                    <w:rPr>
                      <w:rFonts w:ascii="Menlo" w:hAnsi="Menlo" w:cs="Menlo"/>
                      <w:noProof/>
                      <w:color w:val="C9C9C9" w:themeColor="accent3" w:themeTint="99"/>
                      <w:sz w:val="18"/>
                      <w:szCs w:val="18"/>
                      <w:shd w:val="clear" w:color="auto" w:fill="FFFFFF"/>
                    </w:rPr>
                  </w:rPrChange>
                </w:rPr>
                <w:t>Int</w:t>
              </w:r>
              <w:r w:rsidRPr="0040210C">
                <w:rPr>
                  <w:rFonts w:ascii="Menlo" w:hAnsi="Menlo" w:cs="Menlo"/>
                  <w:noProof/>
                  <w:color w:val="C9C9C9" w:themeColor="accent3" w:themeTint="99"/>
                  <w:sz w:val="19"/>
                  <w:szCs w:val="19"/>
                  <w:shd w:val="clear" w:color="auto" w:fill="FFFFFF"/>
                  <w:rPrChange w:id="477" w:author="Willian" w:date="2017-01-06T14:43:00Z">
                    <w:rPr>
                      <w:rFonts w:ascii="Menlo" w:hAnsi="Menlo" w:cs="Menlo"/>
                      <w:noProof/>
                      <w:sz w:val="19"/>
                      <w:szCs w:val="19"/>
                      <w:shd w:val="clear" w:color="auto" w:fill="FFFFFF"/>
                    </w:rPr>
                  </w:rPrChange>
                </w:rPr>
                <w:t xml:space="preserve">? </w:t>
              </w:r>
              <w:r w:rsidRPr="0040210C">
                <w:rPr>
                  <w:rFonts w:ascii="Menlo" w:hAnsi="Menlo" w:cs="Menlo"/>
                  <w:noProof/>
                  <w:color w:val="C9C9C9" w:themeColor="accent3" w:themeTint="99"/>
                  <w:sz w:val="19"/>
                  <w:szCs w:val="19"/>
                  <w:shd w:val="clear" w:color="auto" w:fill="FFFFFF"/>
                  <w:rPrChange w:id="478" w:author="Willian" w:date="2017-01-06T14:43:00Z">
                    <w:rPr>
                      <w:rFonts w:ascii="Menlo" w:hAnsi="Menlo" w:cs="Menlo"/>
                      <w:noProof/>
                      <w:color w:val="C9C9C9" w:themeColor="accent3" w:themeTint="99"/>
                      <w:sz w:val="19"/>
                      <w:szCs w:val="19"/>
                      <w:shd w:val="clear" w:color="auto" w:fill="FFFFFF"/>
                    </w:rPr>
                  </w:rPrChange>
                </w:rPr>
                <w:t xml:space="preserve">= </w:t>
              </w:r>
              <w:r>
                <w:rPr>
                  <w:rFonts w:ascii="Menlo" w:hAnsi="Menlo" w:cs="Menlo"/>
                  <w:noProof/>
                  <w:sz w:val="18"/>
                  <w:szCs w:val="18"/>
                  <w:shd w:val="clear" w:color="auto" w:fill="FFFFFF"/>
                </w:rPr>
                <w:t>nil</w:t>
              </w:r>
            </w:ins>
          </w:p>
        </w:tc>
        <w:tc>
          <w:tcPr>
            <w:tcW w:w="4244" w:type="dxa"/>
            <w:vAlign w:val="center"/>
          </w:tcPr>
          <w:p w14:paraId="77D6C023" w14:textId="6DC886F9" w:rsidR="0040210C" w:rsidRDefault="0040210C" w:rsidP="0040210C">
            <w:pPr>
              <w:jc w:val="center"/>
              <w:rPr>
                <w:ins w:id="479" w:author="Willian" w:date="2017-01-06T14:43:00Z"/>
                <w:sz w:val="18"/>
              </w:rPr>
            </w:pPr>
            <w:ins w:id="480" w:author="Willian" w:date="2017-01-06T14:43:00Z">
              <w:r>
                <w:rPr>
                  <w:sz w:val="18"/>
                </w:rPr>
                <w:t>Indica que o valor est</w:t>
              </w:r>
            </w:ins>
            <w:ins w:id="481" w:author="Willian" w:date="2017-01-06T14:44:00Z">
              <w:r>
                <w:rPr>
                  <w:sz w:val="18"/>
                </w:rPr>
                <w:t>á ausente</w:t>
              </w:r>
            </w:ins>
          </w:p>
        </w:tc>
      </w:tr>
      <w:tr w:rsidR="0040210C" w:rsidRPr="00F1524C" w14:paraId="4ADB3A4C" w14:textId="77777777" w:rsidTr="0040210C">
        <w:trPr>
          <w:trHeight w:val="56"/>
          <w:ins w:id="482" w:author="Willian" w:date="2017-01-06T14:44:00Z"/>
        </w:trPr>
        <w:tc>
          <w:tcPr>
            <w:tcW w:w="4244" w:type="dxa"/>
            <w:vAlign w:val="center"/>
          </w:tcPr>
          <w:p w14:paraId="7723C6A0" w14:textId="4EFB14B9" w:rsidR="0040210C" w:rsidRDefault="0040210C" w:rsidP="0040210C">
            <w:pPr>
              <w:shd w:val="clear" w:color="auto" w:fill="FFFFFF"/>
              <w:spacing w:after="0"/>
              <w:textAlignment w:val="baseline"/>
              <w:rPr>
                <w:ins w:id="483" w:author="Willian" w:date="2017-01-06T14:44:00Z"/>
                <w:rFonts w:ascii="Menlo" w:hAnsi="Menlo" w:cs="Menlo"/>
                <w:noProof/>
                <w:sz w:val="18"/>
                <w:szCs w:val="18"/>
                <w:shd w:val="clear" w:color="auto" w:fill="FFFFFF"/>
              </w:rPr>
              <w:pPrChange w:id="484" w:author="Willian" w:date="2017-01-06T14:44:00Z">
                <w:pPr>
                  <w:shd w:val="clear" w:color="auto" w:fill="FFFFFF"/>
                  <w:spacing w:after="0"/>
                  <w:ind w:left="567"/>
                  <w:textAlignment w:val="baseline"/>
                </w:pPr>
              </w:pPrChange>
            </w:pPr>
            <w:ins w:id="485" w:author="Willian" w:date="2017-01-06T14:44:00Z">
              <w:r>
                <w:rPr>
                  <w:rFonts w:ascii="Menlo" w:hAnsi="Menlo" w:cs="Menlo"/>
                  <w:noProof/>
                  <w:color w:val="BFBFBF" w:themeColor="background1" w:themeShade="BF"/>
                  <w:sz w:val="18"/>
                  <w:szCs w:val="18"/>
                  <w:shd w:val="clear" w:color="auto" w:fill="FFFFFF"/>
                  <w:rPrChange w:id="486" w:author="Willian" w:date="2017-01-06T14:44:00Z">
                    <w:rPr>
                      <w:rFonts w:ascii="Menlo" w:hAnsi="Menlo" w:cs="Menlo"/>
                      <w:noProof/>
                      <w:color w:val="BFBFBF" w:themeColor="background1" w:themeShade="BF"/>
                      <w:sz w:val="18"/>
                      <w:szCs w:val="18"/>
                      <w:shd w:val="clear" w:color="auto" w:fill="FFFFFF"/>
                    </w:rPr>
                  </w:rPrChange>
                </w:rPr>
                <w:t>var</w:t>
              </w:r>
              <w:r w:rsidRPr="0040210C">
                <w:rPr>
                  <w:rFonts w:ascii="Menlo" w:hAnsi="Menlo" w:cs="Menlo"/>
                  <w:noProof/>
                  <w:color w:val="BFBFBF" w:themeColor="background1" w:themeShade="BF"/>
                  <w:sz w:val="18"/>
                  <w:szCs w:val="18"/>
                  <w:shd w:val="clear" w:color="auto" w:fill="FFFFFF"/>
                  <w:rPrChange w:id="487" w:author="Willian" w:date="2017-01-06T14:44:00Z">
                    <w:rPr>
                      <w:rFonts w:ascii="Menlo" w:hAnsi="Menlo" w:cs="Menlo"/>
                      <w:noProof/>
                      <w:sz w:val="18"/>
                      <w:szCs w:val="18"/>
                      <w:shd w:val="clear" w:color="auto" w:fill="FFFFFF"/>
                    </w:rPr>
                  </w:rPrChange>
                </w:rPr>
                <w:t xml:space="preserve"> </w:t>
              </w:r>
              <w:r w:rsidRPr="0040210C">
                <w:rPr>
                  <w:rFonts w:ascii="Menlo" w:hAnsi="Menlo" w:cs="Menlo"/>
                  <w:noProof/>
                  <w:color w:val="BFBFBF" w:themeColor="background1" w:themeShade="BF"/>
                  <w:sz w:val="18"/>
                  <w:szCs w:val="18"/>
                  <w:shd w:val="clear" w:color="auto" w:fill="FFFFFF"/>
                  <w:rPrChange w:id="488" w:author="Willian" w:date="2017-01-06T14:44:00Z">
                    <w:rPr>
                      <w:rFonts w:ascii="Menlo" w:hAnsi="Menlo" w:cs="Menlo"/>
                      <w:noProof/>
                      <w:color w:val="3F6E74"/>
                      <w:sz w:val="18"/>
                      <w:szCs w:val="18"/>
                      <w:shd w:val="clear" w:color="auto" w:fill="FFFFFF"/>
                    </w:rPr>
                  </w:rPrChange>
                </w:rPr>
                <w:t>actualInt</w:t>
              </w:r>
              <w:r w:rsidRPr="0040210C">
                <w:rPr>
                  <w:rFonts w:ascii="Menlo" w:hAnsi="Menlo" w:cs="Menlo"/>
                  <w:noProof/>
                  <w:color w:val="BFBFBF" w:themeColor="background1" w:themeShade="BF"/>
                  <w:sz w:val="18"/>
                  <w:szCs w:val="18"/>
                  <w:shd w:val="clear" w:color="auto" w:fill="FFFFFF"/>
                  <w:rPrChange w:id="489" w:author="Willian" w:date="2017-01-06T14:44:00Z">
                    <w:rPr>
                      <w:rFonts w:ascii="Menlo" w:hAnsi="Menlo" w:cs="Menlo"/>
                      <w:noProof/>
                      <w:sz w:val="18"/>
                      <w:szCs w:val="18"/>
                      <w:shd w:val="clear" w:color="auto" w:fill="FFFFFF"/>
                    </w:rPr>
                  </w:rPrChange>
                </w:rPr>
                <w:t xml:space="preserve">: </w:t>
              </w:r>
              <w:r w:rsidRPr="0040210C">
                <w:rPr>
                  <w:rFonts w:ascii="Menlo" w:hAnsi="Menlo" w:cs="Menlo"/>
                  <w:noProof/>
                  <w:color w:val="BFBFBF" w:themeColor="background1" w:themeShade="BF"/>
                  <w:sz w:val="18"/>
                  <w:szCs w:val="18"/>
                  <w:shd w:val="clear" w:color="auto" w:fill="FFFFFF"/>
                  <w:rPrChange w:id="490" w:author="Willian" w:date="2017-01-06T14:44:00Z">
                    <w:rPr>
                      <w:rFonts w:ascii="Menlo" w:hAnsi="Menlo" w:cs="Menlo"/>
                      <w:noProof/>
                      <w:color w:val="5C2699"/>
                      <w:sz w:val="18"/>
                      <w:szCs w:val="18"/>
                      <w:shd w:val="clear" w:color="auto" w:fill="FFFFFF"/>
                    </w:rPr>
                  </w:rPrChange>
                </w:rPr>
                <w:t>Int</w:t>
              </w:r>
              <w:r w:rsidRPr="0040210C">
                <w:rPr>
                  <w:rFonts w:ascii="Menlo" w:hAnsi="Menlo" w:cs="Menlo"/>
                  <w:noProof/>
                  <w:color w:val="BFBFBF" w:themeColor="background1" w:themeShade="BF"/>
                  <w:sz w:val="18"/>
                  <w:szCs w:val="18"/>
                  <w:shd w:val="clear" w:color="auto" w:fill="FFFFFF"/>
                  <w:rPrChange w:id="491" w:author="Willian" w:date="2017-01-06T14:44:00Z">
                    <w:rPr>
                      <w:rFonts w:ascii="Menlo" w:hAnsi="Menlo" w:cs="Menlo"/>
                      <w:noProof/>
                      <w:sz w:val="18"/>
                      <w:szCs w:val="18"/>
                      <w:shd w:val="clear" w:color="auto" w:fill="FFFFFF"/>
                    </w:rPr>
                  </w:rPrChange>
                </w:rPr>
                <w:t xml:space="preserve"> = </w:t>
              </w:r>
              <w:r w:rsidRPr="0040210C">
                <w:rPr>
                  <w:rFonts w:ascii="Menlo" w:hAnsi="Menlo" w:cs="Menlo"/>
                  <w:noProof/>
                  <w:color w:val="BFBFBF" w:themeColor="background1" w:themeShade="BF"/>
                  <w:sz w:val="18"/>
                  <w:szCs w:val="18"/>
                  <w:shd w:val="clear" w:color="auto" w:fill="FFFFFF"/>
                  <w:rPrChange w:id="492" w:author="Willian" w:date="2017-01-06T14:44:00Z">
                    <w:rPr>
                      <w:rFonts w:ascii="Menlo" w:hAnsi="Menlo" w:cs="Menlo"/>
                      <w:noProof/>
                      <w:color w:val="3F6E74"/>
                      <w:sz w:val="18"/>
                      <w:szCs w:val="18"/>
                      <w:shd w:val="clear" w:color="auto" w:fill="FFFFFF"/>
                    </w:rPr>
                  </w:rPrChange>
                </w:rPr>
                <w:t>optionalInt</w:t>
              </w:r>
              <w:r w:rsidRPr="008313E9">
                <w:rPr>
                  <w:rFonts w:ascii="Menlo" w:hAnsi="Menlo" w:cs="Menlo"/>
                  <w:noProof/>
                  <w:sz w:val="18"/>
                  <w:szCs w:val="18"/>
                  <w:shd w:val="clear" w:color="auto" w:fill="FFFFFF"/>
                </w:rPr>
                <w:t>!</w:t>
              </w:r>
            </w:ins>
          </w:p>
          <w:p w14:paraId="3A9BA877" w14:textId="77777777" w:rsidR="0040210C" w:rsidRPr="00F1524C" w:rsidRDefault="0040210C" w:rsidP="0040210C">
            <w:pPr>
              <w:shd w:val="clear" w:color="auto" w:fill="FFFFFF"/>
              <w:spacing w:before="0" w:after="0"/>
              <w:jc w:val="left"/>
              <w:textAlignment w:val="baseline"/>
              <w:rPr>
                <w:ins w:id="493" w:author="Willian" w:date="2017-01-06T14:44:00Z"/>
                <w:rFonts w:ascii="Menlo" w:hAnsi="Menlo" w:cs="Menlo"/>
                <w:noProof/>
                <w:color w:val="C9C9C9" w:themeColor="accent3" w:themeTint="99"/>
                <w:sz w:val="18"/>
                <w:szCs w:val="18"/>
                <w:shd w:val="clear" w:color="auto" w:fill="FFFFFF"/>
              </w:rPr>
            </w:pPr>
          </w:p>
        </w:tc>
        <w:tc>
          <w:tcPr>
            <w:tcW w:w="4244" w:type="dxa"/>
            <w:vAlign w:val="center"/>
          </w:tcPr>
          <w:p w14:paraId="009AB9EC" w14:textId="3C1FAB84" w:rsidR="0040210C" w:rsidRDefault="0040210C" w:rsidP="0040210C">
            <w:pPr>
              <w:jc w:val="center"/>
              <w:rPr>
                <w:ins w:id="494" w:author="Willian" w:date="2017-01-06T14:44:00Z"/>
                <w:sz w:val="18"/>
              </w:rPr>
              <w:pPrChange w:id="495" w:author="Willian" w:date="2017-01-06T14:45:00Z">
                <w:pPr>
                  <w:jc w:val="center"/>
                </w:pPr>
              </w:pPrChange>
            </w:pPr>
            <w:ins w:id="496" w:author="Willian" w:date="2017-01-06T14:45:00Z">
              <w:r>
                <w:rPr>
                  <w:sz w:val="18"/>
                </w:rPr>
                <w:t>Utilizado para desembrulhar uma variável</w:t>
              </w:r>
            </w:ins>
          </w:p>
        </w:tc>
      </w:tr>
    </w:tbl>
    <w:p w14:paraId="6F3E312C" w14:textId="77777777" w:rsidR="0040210C" w:rsidRPr="00EF5289" w:rsidRDefault="0040210C" w:rsidP="00EF5289">
      <w:pPr>
        <w:rPr>
          <w:ins w:id="497" w:author="Willian" w:date="2017-01-03T23:40:00Z"/>
          <w:rPrChange w:id="498" w:author="Willian" w:date="2017-01-06T14:18:00Z">
            <w:rPr>
              <w:ins w:id="499" w:author="Willian" w:date="2017-01-03T23:40:00Z"/>
            </w:rPr>
          </w:rPrChange>
        </w:rPr>
        <w:pPrChange w:id="500" w:author="Willian" w:date="2017-01-06T14:18:00Z">
          <w:pPr/>
        </w:pPrChange>
      </w:pPr>
    </w:p>
    <w:p w14:paraId="261F003B" w14:textId="78933EC2" w:rsidR="0040210C" w:rsidRDefault="0040210C" w:rsidP="0040210C">
      <w:pPr>
        <w:pStyle w:val="PargrafodaLista"/>
        <w:numPr>
          <w:ilvl w:val="2"/>
          <w:numId w:val="63"/>
        </w:numPr>
        <w:rPr>
          <w:ins w:id="501" w:author="Willian" w:date="2017-01-06T14:47:00Z"/>
          <w:rFonts w:eastAsiaTheme="majorEastAsia" w:cstheme="majorBidi"/>
          <w:b/>
          <w:iCs/>
          <w:color w:val="00B050"/>
        </w:rPr>
        <w:pPrChange w:id="502" w:author="Willian" w:date="2017-01-06T14:47:00Z">
          <w:pPr/>
        </w:pPrChange>
      </w:pPr>
      <w:ins w:id="503" w:author="Willian" w:date="2017-01-06T14:46:00Z">
        <w:r w:rsidRPr="0040210C">
          <w:rPr>
            <w:rFonts w:eastAsiaTheme="majorEastAsia" w:cstheme="majorBidi"/>
            <w:b/>
            <w:iCs/>
            <w:color w:val="00B050"/>
            <w:rPrChange w:id="504" w:author="Willian" w:date="2017-01-06T14:47:00Z">
              <w:rPr/>
            </w:rPrChange>
          </w:rPr>
          <w:t>Arrays</w:t>
        </w:r>
      </w:ins>
    </w:p>
    <w:p w14:paraId="19AC6DFD" w14:textId="6E1C8B44" w:rsidR="001D0450" w:rsidRDefault="00523D83" w:rsidP="001D0450">
      <w:pPr>
        <w:rPr>
          <w:ins w:id="505" w:author="Willian" w:date="2017-01-06T15:02:00Z"/>
        </w:rPr>
        <w:pPrChange w:id="506" w:author="Willian" w:date="2017-01-06T14:47:00Z">
          <w:pPr/>
        </w:pPrChange>
      </w:pPr>
      <w:ins w:id="507" w:author="Willian" w:date="2017-01-06T14:58:00Z">
        <w:r>
          <w:t xml:space="preserve">Também conhecido como matriz, é um tipo de dado que mantém uma coleção ordenada de </w:t>
        </w:r>
      </w:ins>
      <w:ins w:id="508" w:author="Willian" w:date="2017-01-06T15:00:00Z">
        <w:r>
          <w:t>itens. Podem ser criados utilizando [] e também podem ser vazios.</w:t>
        </w:r>
      </w:ins>
    </w:p>
    <w:tbl>
      <w:tblPr>
        <w:tblStyle w:val="Tabelacomgrade"/>
        <w:tblW w:w="0" w:type="auto"/>
        <w:tblLook w:val="04A0" w:firstRow="1" w:lastRow="0" w:firstColumn="1" w:lastColumn="0" w:noHBand="0" w:noVBand="1"/>
        <w:tblPrChange w:id="509" w:author="Willian" w:date="2017-01-06T15:03:00Z">
          <w:tblPr>
            <w:tblStyle w:val="Tabelacomgrade"/>
            <w:tblW w:w="0" w:type="auto"/>
            <w:tblLook w:val="04A0" w:firstRow="1" w:lastRow="0" w:firstColumn="1" w:lastColumn="0" w:noHBand="0" w:noVBand="1"/>
          </w:tblPr>
        </w:tblPrChange>
      </w:tblPr>
      <w:tblGrid>
        <w:gridCol w:w="4405"/>
        <w:gridCol w:w="4083"/>
        <w:tblGridChange w:id="510">
          <w:tblGrid>
            <w:gridCol w:w="4244"/>
            <w:gridCol w:w="161"/>
            <w:gridCol w:w="4083"/>
          </w:tblGrid>
        </w:tblGridChange>
      </w:tblGrid>
      <w:tr w:rsidR="00523D83" w:rsidRPr="00F1524C" w14:paraId="7CC22F4B" w14:textId="77777777" w:rsidTr="00523D83">
        <w:trPr>
          <w:trHeight w:val="418"/>
          <w:ins w:id="511" w:author="Willian" w:date="2017-01-06T15:02:00Z"/>
          <w:trPrChange w:id="512" w:author="Willian" w:date="2017-01-06T15:03:00Z">
            <w:trPr>
              <w:trHeight w:val="418"/>
            </w:trPr>
          </w:trPrChange>
        </w:trPr>
        <w:tc>
          <w:tcPr>
            <w:tcW w:w="4405" w:type="dxa"/>
            <w:tcPrChange w:id="513" w:author="Willian" w:date="2017-01-06T15:03:00Z">
              <w:tcPr>
                <w:tcW w:w="4244" w:type="dxa"/>
              </w:tcPr>
            </w:tcPrChange>
          </w:tcPr>
          <w:p w14:paraId="77CC3938" w14:textId="77777777" w:rsidR="00523D83" w:rsidRPr="00F1524C" w:rsidRDefault="00523D83" w:rsidP="001A4EBB">
            <w:pPr>
              <w:jc w:val="center"/>
              <w:rPr>
                <w:ins w:id="514" w:author="Willian" w:date="2017-01-06T15:02:00Z"/>
                <w:b/>
                <w:sz w:val="18"/>
              </w:rPr>
            </w:pPr>
            <w:ins w:id="515" w:author="Willian" w:date="2017-01-06T15:02:00Z">
              <w:r w:rsidRPr="00F1524C">
                <w:rPr>
                  <w:b/>
                  <w:sz w:val="18"/>
                </w:rPr>
                <w:t>Nomenclatura</w:t>
              </w:r>
            </w:ins>
          </w:p>
        </w:tc>
        <w:tc>
          <w:tcPr>
            <w:tcW w:w="4083" w:type="dxa"/>
            <w:tcPrChange w:id="516" w:author="Willian" w:date="2017-01-06T15:03:00Z">
              <w:tcPr>
                <w:tcW w:w="4244" w:type="dxa"/>
                <w:gridSpan w:val="2"/>
              </w:tcPr>
            </w:tcPrChange>
          </w:tcPr>
          <w:p w14:paraId="70BC241C" w14:textId="77777777" w:rsidR="00523D83" w:rsidRPr="00F1524C" w:rsidRDefault="00523D83" w:rsidP="001A4EBB">
            <w:pPr>
              <w:jc w:val="center"/>
              <w:rPr>
                <w:ins w:id="517" w:author="Willian" w:date="2017-01-06T15:02:00Z"/>
                <w:b/>
                <w:sz w:val="18"/>
              </w:rPr>
            </w:pPr>
            <w:ins w:id="518" w:author="Willian" w:date="2017-01-06T15:02:00Z">
              <w:r w:rsidRPr="00F1524C">
                <w:rPr>
                  <w:b/>
                  <w:sz w:val="18"/>
                </w:rPr>
                <w:t>Descrição</w:t>
              </w:r>
            </w:ins>
          </w:p>
        </w:tc>
      </w:tr>
      <w:tr w:rsidR="00523D83" w:rsidRPr="00F1524C" w14:paraId="048C66CA" w14:textId="77777777" w:rsidTr="00523D83">
        <w:trPr>
          <w:trHeight w:val="56"/>
          <w:ins w:id="519" w:author="Willian" w:date="2017-01-06T15:02:00Z"/>
          <w:trPrChange w:id="520" w:author="Willian" w:date="2017-01-06T15:03:00Z">
            <w:trPr>
              <w:trHeight w:val="56"/>
            </w:trPr>
          </w:trPrChange>
        </w:trPr>
        <w:tc>
          <w:tcPr>
            <w:tcW w:w="4405" w:type="dxa"/>
            <w:vAlign w:val="center"/>
            <w:tcPrChange w:id="521" w:author="Willian" w:date="2017-01-06T15:03:00Z">
              <w:tcPr>
                <w:tcW w:w="4244" w:type="dxa"/>
                <w:vAlign w:val="center"/>
              </w:tcPr>
            </w:tcPrChange>
          </w:tcPr>
          <w:p w14:paraId="76920A59" w14:textId="77777777" w:rsidR="00523D83" w:rsidRPr="00523D83" w:rsidRDefault="00523D83" w:rsidP="00523D83">
            <w:pPr>
              <w:spacing w:before="0" w:after="0"/>
              <w:jc w:val="left"/>
              <w:textAlignment w:val="baseline"/>
              <w:rPr>
                <w:ins w:id="522" w:author="Willian" w:date="2017-01-06T15:02:00Z"/>
                <w:rFonts w:ascii="Menlo" w:hAnsi="Menlo" w:cs="Menlo"/>
                <w:noProof/>
                <w:sz w:val="21"/>
                <w:szCs w:val="21"/>
                <w:lang w:val="en-US"/>
                <w:rPrChange w:id="523" w:author="Willian" w:date="2017-01-06T15:02:00Z">
                  <w:rPr>
                    <w:ins w:id="524" w:author="Willian" w:date="2017-01-06T15:02:00Z"/>
                    <w:rFonts w:ascii="Menlo" w:hAnsi="Menlo" w:cs="Menlo"/>
                    <w:noProof/>
                    <w:sz w:val="21"/>
                    <w:szCs w:val="21"/>
                  </w:rPr>
                </w:rPrChange>
              </w:rPr>
              <w:pPrChange w:id="525" w:author="Willian" w:date="2017-01-06T15:03:00Z">
                <w:pPr>
                  <w:spacing w:before="460" w:after="0"/>
                  <w:ind w:left="567"/>
                  <w:textAlignment w:val="baseline"/>
                </w:pPr>
              </w:pPrChange>
            </w:pPr>
            <w:ins w:id="526" w:author="Willian" w:date="2017-01-06T15:02:00Z">
              <w:r w:rsidRPr="00523D83">
                <w:rPr>
                  <w:rFonts w:ascii="Menlo" w:hAnsi="Menlo" w:cs="Menlo"/>
                  <w:noProof/>
                  <w:color w:val="BFBFBF" w:themeColor="background1" w:themeShade="BF"/>
                  <w:sz w:val="18"/>
                  <w:szCs w:val="18"/>
                  <w:lang w:val="en-US"/>
                  <w:rPrChange w:id="527" w:author="Willian" w:date="2017-01-06T15:04:00Z">
                    <w:rPr>
                      <w:rFonts w:ascii="Menlo" w:hAnsi="Menlo" w:cs="Menlo"/>
                      <w:noProof/>
                      <w:color w:val="AA3391"/>
                      <w:sz w:val="18"/>
                      <w:szCs w:val="18"/>
                    </w:rPr>
                  </w:rPrChange>
                </w:rPr>
                <w:t>var</w:t>
              </w:r>
              <w:r w:rsidRPr="00523D83">
                <w:rPr>
                  <w:rFonts w:ascii="Menlo" w:hAnsi="Menlo" w:cs="Menlo"/>
                  <w:noProof/>
                  <w:color w:val="BFBFBF" w:themeColor="background1" w:themeShade="BF"/>
                  <w:sz w:val="18"/>
                  <w:szCs w:val="18"/>
                  <w:lang w:val="en-US"/>
                  <w:rPrChange w:id="528" w:author="Willian" w:date="2017-01-06T15:04:00Z">
                    <w:rPr>
                      <w:rFonts w:ascii="Menlo" w:hAnsi="Menlo" w:cs="Menlo"/>
                      <w:noProof/>
                      <w:sz w:val="18"/>
                      <w:szCs w:val="18"/>
                    </w:rPr>
                  </w:rPrChange>
                </w:rPr>
                <w:t xml:space="preserve"> </w:t>
              </w:r>
              <w:r w:rsidRPr="00523D83">
                <w:rPr>
                  <w:rFonts w:ascii="Menlo" w:hAnsi="Menlo" w:cs="Menlo"/>
                  <w:noProof/>
                  <w:color w:val="BFBFBF" w:themeColor="background1" w:themeShade="BF"/>
                  <w:sz w:val="18"/>
                  <w:szCs w:val="18"/>
                  <w:lang w:val="en-US"/>
                  <w:rPrChange w:id="529" w:author="Willian" w:date="2017-01-06T15:04:00Z">
                    <w:rPr>
                      <w:rFonts w:ascii="Menlo" w:hAnsi="Menlo" w:cs="Menlo"/>
                      <w:noProof/>
                      <w:color w:val="3F6E74"/>
                      <w:sz w:val="18"/>
                      <w:szCs w:val="18"/>
                    </w:rPr>
                  </w:rPrChange>
                </w:rPr>
                <w:t>ratingList</w:t>
              </w:r>
              <w:r w:rsidRPr="00523D83">
                <w:rPr>
                  <w:rFonts w:ascii="Menlo" w:hAnsi="Menlo" w:cs="Menlo"/>
                  <w:noProof/>
                  <w:color w:val="BFBFBF" w:themeColor="background1" w:themeShade="BF"/>
                  <w:sz w:val="18"/>
                  <w:szCs w:val="18"/>
                  <w:lang w:val="en-US"/>
                  <w:rPrChange w:id="530" w:author="Willian" w:date="2017-01-06T15:04:00Z">
                    <w:rPr>
                      <w:rFonts w:ascii="Menlo" w:hAnsi="Menlo" w:cs="Menlo"/>
                      <w:noProof/>
                      <w:sz w:val="18"/>
                      <w:szCs w:val="18"/>
                    </w:rPr>
                  </w:rPrChange>
                </w:rPr>
                <w:t xml:space="preserve"> = </w:t>
              </w:r>
              <w:r w:rsidRPr="00523D83">
                <w:rPr>
                  <w:rFonts w:ascii="Menlo" w:hAnsi="Menlo" w:cs="Menlo"/>
                  <w:noProof/>
                  <w:sz w:val="18"/>
                  <w:szCs w:val="18"/>
                  <w:lang w:val="en-US"/>
                  <w:rPrChange w:id="531" w:author="Willian" w:date="2017-01-06T15:02:00Z">
                    <w:rPr>
                      <w:rFonts w:ascii="Menlo" w:hAnsi="Menlo" w:cs="Menlo"/>
                      <w:noProof/>
                      <w:sz w:val="18"/>
                      <w:szCs w:val="18"/>
                    </w:rPr>
                  </w:rPrChange>
                </w:rPr>
                <w:t>[</w:t>
              </w:r>
              <w:r w:rsidRPr="00523D83">
                <w:rPr>
                  <w:rFonts w:ascii="Menlo" w:hAnsi="Menlo" w:cs="Menlo"/>
                  <w:noProof/>
                  <w:color w:val="C41A16"/>
                  <w:sz w:val="18"/>
                  <w:szCs w:val="18"/>
                  <w:lang w:val="en-US"/>
                  <w:rPrChange w:id="532" w:author="Willian" w:date="2017-01-06T15:02:00Z">
                    <w:rPr>
                      <w:rFonts w:ascii="Menlo" w:hAnsi="Menlo" w:cs="Menlo"/>
                      <w:noProof/>
                      <w:color w:val="C41A16"/>
                      <w:sz w:val="18"/>
                      <w:szCs w:val="18"/>
                    </w:rPr>
                  </w:rPrChange>
                </w:rPr>
                <w:t>"Poor"</w:t>
              </w:r>
              <w:r w:rsidRPr="00523D83">
                <w:rPr>
                  <w:rFonts w:ascii="Menlo" w:hAnsi="Menlo" w:cs="Menlo"/>
                  <w:noProof/>
                  <w:sz w:val="18"/>
                  <w:szCs w:val="18"/>
                  <w:lang w:val="en-US"/>
                  <w:rPrChange w:id="533" w:author="Willian" w:date="2017-01-06T15:02:00Z">
                    <w:rPr>
                      <w:rFonts w:ascii="Menlo" w:hAnsi="Menlo" w:cs="Menlo"/>
                      <w:noProof/>
                      <w:sz w:val="18"/>
                      <w:szCs w:val="18"/>
                    </w:rPr>
                  </w:rPrChange>
                </w:rPr>
                <w:t xml:space="preserve">, </w:t>
              </w:r>
              <w:r w:rsidRPr="00523D83">
                <w:rPr>
                  <w:rFonts w:ascii="Menlo" w:hAnsi="Menlo" w:cs="Menlo"/>
                  <w:noProof/>
                  <w:color w:val="C41A16"/>
                  <w:sz w:val="18"/>
                  <w:szCs w:val="18"/>
                  <w:lang w:val="en-US"/>
                  <w:rPrChange w:id="534" w:author="Willian" w:date="2017-01-06T15:02:00Z">
                    <w:rPr>
                      <w:rFonts w:ascii="Menlo" w:hAnsi="Menlo" w:cs="Menlo"/>
                      <w:noProof/>
                      <w:color w:val="C41A16"/>
                      <w:sz w:val="18"/>
                      <w:szCs w:val="18"/>
                    </w:rPr>
                  </w:rPrChange>
                </w:rPr>
                <w:t>"Fine"</w:t>
              </w:r>
              <w:r w:rsidRPr="00523D83">
                <w:rPr>
                  <w:rFonts w:ascii="Menlo" w:hAnsi="Menlo" w:cs="Menlo"/>
                  <w:noProof/>
                  <w:sz w:val="18"/>
                  <w:szCs w:val="18"/>
                  <w:lang w:val="en-US"/>
                  <w:rPrChange w:id="535" w:author="Willian" w:date="2017-01-06T15:02:00Z">
                    <w:rPr>
                      <w:rFonts w:ascii="Menlo" w:hAnsi="Menlo" w:cs="Menlo"/>
                      <w:noProof/>
                      <w:sz w:val="18"/>
                      <w:szCs w:val="18"/>
                    </w:rPr>
                  </w:rPrChange>
                </w:rPr>
                <w:t xml:space="preserve">, </w:t>
              </w:r>
              <w:r w:rsidRPr="00523D83">
                <w:rPr>
                  <w:rFonts w:ascii="Menlo" w:hAnsi="Menlo" w:cs="Menlo"/>
                  <w:noProof/>
                  <w:color w:val="C41A16"/>
                  <w:sz w:val="18"/>
                  <w:szCs w:val="18"/>
                  <w:lang w:val="en-US"/>
                  <w:rPrChange w:id="536" w:author="Willian" w:date="2017-01-06T15:02:00Z">
                    <w:rPr>
                      <w:rFonts w:ascii="Menlo" w:hAnsi="Menlo" w:cs="Menlo"/>
                      <w:noProof/>
                      <w:color w:val="C41A16"/>
                      <w:sz w:val="18"/>
                      <w:szCs w:val="18"/>
                    </w:rPr>
                  </w:rPrChange>
                </w:rPr>
                <w:t>"Good"</w:t>
              </w:r>
              <w:r w:rsidRPr="00523D83">
                <w:rPr>
                  <w:rFonts w:ascii="Menlo" w:hAnsi="Menlo" w:cs="Menlo"/>
                  <w:noProof/>
                  <w:sz w:val="18"/>
                  <w:szCs w:val="18"/>
                  <w:lang w:val="en-US"/>
                  <w:rPrChange w:id="537" w:author="Willian" w:date="2017-01-06T15:02:00Z">
                    <w:rPr>
                      <w:rFonts w:ascii="Menlo" w:hAnsi="Menlo" w:cs="Menlo"/>
                      <w:noProof/>
                      <w:sz w:val="18"/>
                      <w:szCs w:val="18"/>
                    </w:rPr>
                  </w:rPrChange>
                </w:rPr>
                <w:t xml:space="preserve">, </w:t>
              </w:r>
              <w:r w:rsidRPr="00523D83">
                <w:rPr>
                  <w:rFonts w:ascii="Menlo" w:hAnsi="Menlo" w:cs="Menlo"/>
                  <w:noProof/>
                  <w:color w:val="C41A16"/>
                  <w:sz w:val="18"/>
                  <w:szCs w:val="18"/>
                  <w:lang w:val="en-US"/>
                  <w:rPrChange w:id="538" w:author="Willian" w:date="2017-01-06T15:02:00Z">
                    <w:rPr>
                      <w:rFonts w:ascii="Menlo" w:hAnsi="Menlo" w:cs="Menlo"/>
                      <w:noProof/>
                      <w:color w:val="C41A16"/>
                      <w:sz w:val="18"/>
                      <w:szCs w:val="18"/>
                    </w:rPr>
                  </w:rPrChange>
                </w:rPr>
                <w:t>"Excellent"</w:t>
              </w:r>
              <w:r w:rsidRPr="00523D83">
                <w:rPr>
                  <w:rFonts w:ascii="Menlo" w:hAnsi="Menlo" w:cs="Menlo"/>
                  <w:noProof/>
                  <w:sz w:val="18"/>
                  <w:szCs w:val="18"/>
                  <w:lang w:val="en-US"/>
                  <w:rPrChange w:id="539" w:author="Willian" w:date="2017-01-06T15:02:00Z">
                    <w:rPr>
                      <w:rFonts w:ascii="Menlo" w:hAnsi="Menlo" w:cs="Menlo"/>
                      <w:noProof/>
                      <w:sz w:val="18"/>
                      <w:szCs w:val="18"/>
                    </w:rPr>
                  </w:rPrChange>
                </w:rPr>
                <w:t>]</w:t>
              </w:r>
            </w:ins>
          </w:p>
          <w:p w14:paraId="409D4A74" w14:textId="42D16810" w:rsidR="00523D83" w:rsidRPr="00523D83" w:rsidRDefault="00523D83" w:rsidP="001A4EBB">
            <w:pPr>
              <w:shd w:val="clear" w:color="auto" w:fill="FFFFFF"/>
              <w:spacing w:before="0" w:after="0"/>
              <w:jc w:val="left"/>
              <w:textAlignment w:val="baseline"/>
              <w:rPr>
                <w:ins w:id="540" w:author="Willian" w:date="2017-01-06T15:02:00Z"/>
                <w:rFonts w:ascii="Menlo" w:hAnsi="Menlo" w:cs="Menlo"/>
                <w:noProof/>
                <w:color w:val="FFFFFF"/>
                <w:sz w:val="21"/>
                <w:szCs w:val="21"/>
                <w:lang w:val="en-US"/>
                <w:rPrChange w:id="541" w:author="Willian" w:date="2017-01-06T15:02:00Z">
                  <w:rPr>
                    <w:ins w:id="542" w:author="Willian" w:date="2017-01-06T15:02:00Z"/>
                    <w:rFonts w:ascii="Menlo" w:hAnsi="Menlo" w:cs="Menlo"/>
                    <w:noProof/>
                    <w:color w:val="FFFFFF"/>
                    <w:sz w:val="21"/>
                    <w:szCs w:val="21"/>
                  </w:rPr>
                </w:rPrChange>
              </w:rPr>
            </w:pPr>
          </w:p>
        </w:tc>
        <w:tc>
          <w:tcPr>
            <w:tcW w:w="4083" w:type="dxa"/>
            <w:vAlign w:val="center"/>
            <w:tcPrChange w:id="543" w:author="Willian" w:date="2017-01-06T15:03:00Z">
              <w:tcPr>
                <w:tcW w:w="4244" w:type="dxa"/>
                <w:gridSpan w:val="2"/>
                <w:vAlign w:val="center"/>
              </w:tcPr>
            </w:tcPrChange>
          </w:tcPr>
          <w:p w14:paraId="6D3E27DE" w14:textId="634BF91F" w:rsidR="00523D83" w:rsidRPr="00F1524C" w:rsidRDefault="00523D83" w:rsidP="001A4EBB">
            <w:pPr>
              <w:jc w:val="center"/>
              <w:rPr>
                <w:ins w:id="544" w:author="Willian" w:date="2017-01-06T15:02:00Z"/>
                <w:sz w:val="18"/>
              </w:rPr>
            </w:pPr>
            <w:ins w:id="545" w:author="Willian" w:date="2017-01-06T15:03:00Z">
              <w:r>
                <w:rPr>
                  <w:sz w:val="18"/>
                </w:rPr>
                <w:t>Uma lista ordenada de dados entre [] (Array).</w:t>
              </w:r>
            </w:ins>
          </w:p>
        </w:tc>
      </w:tr>
      <w:tr w:rsidR="00523D83" w:rsidRPr="00F1524C" w14:paraId="30956393" w14:textId="77777777" w:rsidTr="00523D83">
        <w:trPr>
          <w:trHeight w:val="56"/>
          <w:ins w:id="546" w:author="Willian" w:date="2017-01-06T15:04:00Z"/>
        </w:trPr>
        <w:tc>
          <w:tcPr>
            <w:tcW w:w="4405" w:type="dxa"/>
            <w:vAlign w:val="center"/>
          </w:tcPr>
          <w:p w14:paraId="6D56590D" w14:textId="77777777" w:rsidR="00523D83" w:rsidRPr="00A66496" w:rsidRDefault="00523D83" w:rsidP="00523D83">
            <w:pPr>
              <w:spacing w:before="0" w:after="0"/>
              <w:jc w:val="left"/>
              <w:textAlignment w:val="baseline"/>
              <w:rPr>
                <w:ins w:id="547" w:author="Willian" w:date="2017-01-06T15:04:00Z"/>
                <w:rFonts w:ascii="Menlo" w:hAnsi="Menlo" w:cs="Menlo"/>
                <w:noProof/>
                <w:sz w:val="21"/>
                <w:szCs w:val="21"/>
                <w:lang w:val="en-US"/>
              </w:rPr>
              <w:pPrChange w:id="548" w:author="Willian" w:date="2017-01-06T15:05:00Z">
                <w:pPr>
                  <w:spacing w:before="460" w:after="0"/>
                  <w:ind w:left="567"/>
                  <w:textAlignment w:val="baseline"/>
                </w:pPr>
              </w:pPrChange>
            </w:pPr>
            <w:ins w:id="549" w:author="Willian" w:date="2017-01-06T15:04:00Z">
              <w:r w:rsidRPr="00A66496">
                <w:rPr>
                  <w:rFonts w:ascii="Menlo" w:hAnsi="Menlo" w:cs="Menlo"/>
                  <w:noProof/>
                  <w:color w:val="008312"/>
                  <w:sz w:val="18"/>
                  <w:szCs w:val="18"/>
                  <w:lang w:val="en-US"/>
                </w:rPr>
                <w:t>// Cria um array vazio</w:t>
              </w:r>
            </w:ins>
          </w:p>
          <w:p w14:paraId="755EC6B1" w14:textId="77777777" w:rsidR="00523D83" w:rsidRPr="00523D83" w:rsidRDefault="00523D83" w:rsidP="00523D83">
            <w:pPr>
              <w:spacing w:before="0" w:after="0"/>
              <w:jc w:val="left"/>
              <w:textAlignment w:val="baseline"/>
              <w:rPr>
                <w:ins w:id="550" w:author="Willian" w:date="2017-01-06T15:04:00Z"/>
                <w:rFonts w:ascii="Menlo" w:hAnsi="Menlo" w:cs="Menlo"/>
                <w:noProof/>
                <w:color w:val="BFBFBF" w:themeColor="background1" w:themeShade="BF"/>
                <w:sz w:val="18"/>
                <w:szCs w:val="18"/>
                <w:lang w:val="en-US"/>
                <w:rPrChange w:id="551" w:author="Willian" w:date="2017-01-06T15:04:00Z">
                  <w:rPr>
                    <w:ins w:id="552" w:author="Willian" w:date="2017-01-06T15:04:00Z"/>
                    <w:rFonts w:ascii="Menlo" w:hAnsi="Menlo" w:cs="Menlo"/>
                    <w:noProof/>
                    <w:color w:val="BFBFBF" w:themeColor="background1" w:themeShade="BF"/>
                    <w:sz w:val="18"/>
                    <w:szCs w:val="18"/>
                    <w:lang w:val="en-US"/>
                  </w:rPr>
                </w:rPrChange>
              </w:rPr>
            </w:pPr>
          </w:p>
        </w:tc>
        <w:tc>
          <w:tcPr>
            <w:tcW w:w="4083" w:type="dxa"/>
            <w:vAlign w:val="center"/>
          </w:tcPr>
          <w:p w14:paraId="4FF978A0" w14:textId="3CA3ABFD" w:rsidR="00523D83" w:rsidRDefault="00523D83" w:rsidP="00523D83">
            <w:pPr>
              <w:jc w:val="center"/>
              <w:rPr>
                <w:ins w:id="553" w:author="Willian" w:date="2017-01-06T15:04:00Z"/>
                <w:sz w:val="18"/>
              </w:rPr>
              <w:pPrChange w:id="554" w:author="Willian" w:date="2017-01-06T15:05:00Z">
                <w:pPr>
                  <w:jc w:val="center"/>
                </w:pPr>
              </w:pPrChange>
            </w:pPr>
            <w:ins w:id="555" w:author="Willian" w:date="2017-01-06T15:05:00Z">
              <w:r>
                <w:rPr>
                  <w:sz w:val="18"/>
                </w:rPr>
                <w:t>Comentário de uma só linha</w:t>
              </w:r>
            </w:ins>
          </w:p>
        </w:tc>
      </w:tr>
      <w:tr w:rsidR="00523D83" w:rsidRPr="00F1524C" w14:paraId="3D902302" w14:textId="77777777" w:rsidTr="00523D83">
        <w:trPr>
          <w:trHeight w:val="56"/>
          <w:ins w:id="556" w:author="Willian" w:date="2017-01-06T15:05:00Z"/>
        </w:trPr>
        <w:tc>
          <w:tcPr>
            <w:tcW w:w="4405" w:type="dxa"/>
            <w:vAlign w:val="center"/>
          </w:tcPr>
          <w:p w14:paraId="5F3EA77B" w14:textId="3C14D471" w:rsidR="00523D83" w:rsidRPr="00A66496" w:rsidRDefault="00523D83" w:rsidP="00523D83">
            <w:pPr>
              <w:spacing w:before="0" w:after="0"/>
              <w:jc w:val="left"/>
              <w:textAlignment w:val="baseline"/>
              <w:rPr>
                <w:ins w:id="557" w:author="Willian" w:date="2017-01-06T15:05:00Z"/>
                <w:rFonts w:ascii="Menlo" w:hAnsi="Menlo" w:cs="Menlo"/>
                <w:noProof/>
                <w:color w:val="008312"/>
                <w:sz w:val="18"/>
                <w:szCs w:val="18"/>
                <w:lang w:val="en-US"/>
              </w:rPr>
            </w:pPr>
            <w:ins w:id="558" w:author="Willian" w:date="2017-01-06T15:06:00Z">
              <w:r w:rsidRPr="008313E9">
                <w:rPr>
                  <w:rFonts w:ascii="Menlo" w:hAnsi="Menlo" w:cs="Menlo"/>
                  <w:color w:val="008312"/>
                  <w:sz w:val="18"/>
                  <w:szCs w:val="18"/>
                </w:rPr>
                <w:t>/</w:t>
              </w:r>
              <w:r>
                <w:rPr>
                  <w:rFonts w:ascii="Menlo" w:hAnsi="Menlo" w:cs="Menlo"/>
                  <w:color w:val="008312"/>
                  <w:sz w:val="18"/>
                  <w:szCs w:val="18"/>
                </w:rPr>
                <w:t>* ... */</w:t>
              </w:r>
            </w:ins>
          </w:p>
        </w:tc>
        <w:tc>
          <w:tcPr>
            <w:tcW w:w="4083" w:type="dxa"/>
            <w:vAlign w:val="center"/>
          </w:tcPr>
          <w:p w14:paraId="01ABF985" w14:textId="4318EAF0" w:rsidR="00523D83" w:rsidRDefault="00523D83" w:rsidP="00523D83">
            <w:pPr>
              <w:jc w:val="center"/>
              <w:rPr>
                <w:ins w:id="559" w:author="Willian" w:date="2017-01-06T15:05:00Z"/>
                <w:sz w:val="18"/>
              </w:rPr>
            </w:pPr>
            <w:ins w:id="560" w:author="Willian" w:date="2017-01-06T15:06:00Z">
              <w:r>
                <w:rPr>
                  <w:sz w:val="18"/>
                </w:rPr>
                <w:t>Comentário de várias linhas</w:t>
              </w:r>
            </w:ins>
          </w:p>
        </w:tc>
      </w:tr>
    </w:tbl>
    <w:p w14:paraId="6A952C2A" w14:textId="77777777" w:rsidR="00523D83" w:rsidRPr="00523D83" w:rsidRDefault="00523D83" w:rsidP="001D0450">
      <w:pPr>
        <w:rPr>
          <w:ins w:id="561" w:author="Willian" w:date="2017-01-06T14:47:00Z"/>
          <w:rPrChange w:id="562" w:author="Willian" w:date="2017-01-06T14:58:00Z">
            <w:rPr>
              <w:ins w:id="563" w:author="Willian" w:date="2017-01-06T14:47:00Z"/>
            </w:rPr>
          </w:rPrChange>
        </w:rPr>
        <w:pPrChange w:id="564" w:author="Willian" w:date="2017-01-06T14:47:00Z">
          <w:pPr/>
        </w:pPrChange>
      </w:pPr>
    </w:p>
    <w:p w14:paraId="5707DE01" w14:textId="77777777" w:rsidR="0040210C" w:rsidRPr="00523D83" w:rsidRDefault="0040210C" w:rsidP="00523D83">
      <w:pPr>
        <w:rPr>
          <w:ins w:id="565" w:author="Willian" w:date="2017-01-06T14:47:00Z"/>
          <w:rPrChange w:id="566" w:author="Willian" w:date="2017-01-06T14:58:00Z">
            <w:rPr>
              <w:ins w:id="567" w:author="Willian" w:date="2017-01-06T14:47:00Z"/>
              <w:rFonts w:eastAsiaTheme="majorEastAsia" w:cstheme="majorBidi"/>
              <w:b/>
              <w:iCs/>
              <w:color w:val="00B050"/>
            </w:rPr>
          </w:rPrChange>
        </w:rPr>
        <w:pPrChange w:id="568" w:author="Willian" w:date="2017-01-06T14:58:00Z">
          <w:pPr/>
        </w:pPrChange>
      </w:pPr>
    </w:p>
    <w:p w14:paraId="2BDBE9F0" w14:textId="0E589D32" w:rsidR="00E416D3" w:rsidRPr="00523D83" w:rsidDel="00FE07AC" w:rsidRDefault="00C079C7" w:rsidP="00523D83">
      <w:pPr>
        <w:rPr>
          <w:del w:id="569" w:author="Willian" w:date="2016-10-21T10:29:00Z"/>
          <w:rPrChange w:id="570" w:author="Willian" w:date="2017-01-06T14:58:00Z">
            <w:rPr>
              <w:del w:id="571" w:author="Willian" w:date="2016-10-21T10:29:00Z"/>
            </w:rPr>
          </w:rPrChange>
        </w:rPr>
        <w:pPrChange w:id="572" w:author="Willian" w:date="2017-01-06T14:58:00Z">
          <w:pPr/>
        </w:pPrChange>
      </w:pPr>
      <w:del w:id="573" w:author="Willian" w:date="2017-01-03T23:40:00Z">
        <w:r w:rsidRPr="00523D83" w:rsidDel="00F366CA">
          <w:rPr>
            <w:rPrChange w:id="574" w:author="Willian" w:date="2017-01-06T14:58:00Z">
              <w:rPr/>
            </w:rPrChange>
          </w:rPr>
          <w:delText xml:space="preserve">Educador, </w:delText>
        </w:r>
      </w:del>
      <w:del w:id="575" w:author="Willian" w:date="2016-10-21T10:29:00Z">
        <w:r w:rsidRPr="00523D83" w:rsidDel="00FE07AC">
          <w:rPr>
            <w:rPrChange w:id="576" w:author="Willian" w:date="2017-01-06T14:58:00Z">
              <w:rPr/>
            </w:rPrChange>
          </w:rPr>
          <w:delText>explique que e</w:delText>
        </w:r>
        <w:r w:rsidR="00E416D3" w:rsidRPr="00523D83" w:rsidDel="00FE07AC">
          <w:rPr>
            <w:rPrChange w:id="577" w:author="Willian" w:date="2017-01-06T14:58:00Z">
              <w:rPr/>
            </w:rPrChange>
          </w:rPr>
          <w:delText>xistem muitas linguagens de programação</w:delText>
        </w:r>
        <w:r w:rsidR="009D4525" w:rsidRPr="00523D83" w:rsidDel="00FE07AC">
          <w:rPr>
            <w:rPrChange w:id="578" w:author="Willian" w:date="2017-01-06T14:58:00Z">
              <w:rPr/>
            </w:rPrChange>
          </w:rPr>
          <w:delText>, cada qual com sua vantagem e desvantagem</w:delText>
        </w:r>
        <w:r w:rsidR="00901C4F" w:rsidRPr="00523D83" w:rsidDel="00FE07AC">
          <w:rPr>
            <w:rPrChange w:id="579" w:author="Willian" w:date="2017-01-06T14:58:00Z">
              <w:rPr/>
            </w:rPrChange>
          </w:rPr>
          <w:delText>. E</w:delText>
        </w:r>
        <w:r w:rsidR="00E416D3" w:rsidRPr="00523D83" w:rsidDel="00FE07AC">
          <w:rPr>
            <w:rPrChange w:id="580" w:author="Willian" w:date="2017-01-06T14:58:00Z">
              <w:rPr/>
            </w:rPrChange>
          </w:rPr>
          <w:delText>ssa grande diversidade se dá devido a necessidade que cada tipo de projeto de software requer</w:delText>
        </w:r>
        <w:r w:rsidR="00901C4F" w:rsidRPr="00523D83" w:rsidDel="00FE07AC">
          <w:rPr>
            <w:rPrChange w:id="581" w:author="Willian" w:date="2017-01-06T14:58:00Z">
              <w:rPr/>
            </w:rPrChange>
          </w:rPr>
          <w:delText>,</w:delText>
        </w:r>
        <w:r w:rsidR="00E416D3" w:rsidRPr="00523D83" w:rsidDel="00FE07AC">
          <w:rPr>
            <w:rPrChange w:id="582" w:author="Willian" w:date="2017-01-06T14:58:00Z">
              <w:rPr/>
            </w:rPrChange>
          </w:rPr>
          <w:delText xml:space="preserve"> </w:delText>
        </w:r>
        <w:r w:rsidR="00901C4F" w:rsidRPr="00523D83" w:rsidDel="00FE07AC">
          <w:rPr>
            <w:rPrChange w:id="583" w:author="Willian" w:date="2017-01-06T14:58:00Z">
              <w:rPr/>
            </w:rPrChange>
          </w:rPr>
          <w:delText>a</w:delText>
        </w:r>
        <w:r w:rsidR="00E416D3" w:rsidRPr="00523D83" w:rsidDel="00FE07AC">
          <w:rPr>
            <w:rPrChange w:id="584" w:author="Willian" w:date="2017-01-06T14:58:00Z">
              <w:rPr/>
            </w:rPrChange>
          </w:rPr>
          <w:delText xml:space="preserve">lgumas linguagens se saem melhor para realização de um objetivo do que outras, </w:delText>
        </w:r>
        <w:r w:rsidR="009D4525" w:rsidRPr="00523D83" w:rsidDel="00FE07AC">
          <w:rPr>
            <w:rPrChange w:id="585" w:author="Willian" w:date="2017-01-06T14:58:00Z">
              <w:rPr/>
            </w:rPrChange>
          </w:rPr>
          <w:delText xml:space="preserve">como </w:delText>
        </w:r>
        <w:r w:rsidR="00E416D3" w:rsidRPr="00523D83" w:rsidDel="00FE07AC">
          <w:rPr>
            <w:rPrChange w:id="586" w:author="Willian" w:date="2017-01-06T14:58:00Z">
              <w:rPr/>
            </w:rPrChange>
          </w:rPr>
          <w:delText>por exemplo</w:delText>
        </w:r>
        <w:r w:rsidR="009D4525" w:rsidRPr="00523D83" w:rsidDel="00FE07AC">
          <w:rPr>
            <w:rPrChange w:id="587" w:author="Willian" w:date="2017-01-06T14:58:00Z">
              <w:rPr/>
            </w:rPrChange>
          </w:rPr>
          <w:delText xml:space="preserve"> as</w:delText>
        </w:r>
        <w:r w:rsidR="00E416D3" w:rsidRPr="00523D83" w:rsidDel="00FE07AC">
          <w:rPr>
            <w:rPrChange w:id="588" w:author="Willian" w:date="2017-01-06T14:58:00Z">
              <w:rPr/>
            </w:rPrChange>
          </w:rPr>
          <w:delText xml:space="preserve"> linguage</w:delText>
        </w:r>
        <w:r w:rsidR="009D4525" w:rsidRPr="00523D83" w:rsidDel="00FE07AC">
          <w:rPr>
            <w:rPrChange w:id="589" w:author="Willian" w:date="2017-01-06T14:58:00Z">
              <w:rPr/>
            </w:rPrChange>
          </w:rPr>
          <w:delText>ns</w:delText>
        </w:r>
        <w:r w:rsidR="00E416D3" w:rsidRPr="00523D83" w:rsidDel="00FE07AC">
          <w:rPr>
            <w:rPrChange w:id="590" w:author="Willian" w:date="2017-01-06T14:58:00Z">
              <w:rPr/>
            </w:rPrChange>
          </w:rPr>
          <w:delText xml:space="preserve"> C e Java. </w:delText>
        </w:r>
      </w:del>
    </w:p>
    <w:p w14:paraId="2EAA743B" w14:textId="06E54B4E" w:rsidR="00E416D3" w:rsidDel="00FE07AC" w:rsidRDefault="00E416D3" w:rsidP="00523D83">
      <w:pPr>
        <w:rPr>
          <w:del w:id="591" w:author="Willian" w:date="2016-10-21T10:29:00Z"/>
        </w:rPr>
        <w:pPrChange w:id="592" w:author="Willian" w:date="2017-01-06T14:58:00Z">
          <w:pPr/>
        </w:pPrChange>
      </w:pPr>
      <w:del w:id="593" w:author="Willian" w:date="2016-10-21T10:29:00Z">
        <w:r w:rsidRPr="008A259A" w:rsidDel="00FE07AC">
          <w:delText xml:space="preserve">Java se sai melhor em softwares comerciais, para uso em PCs e também celulares, </w:delText>
        </w:r>
        <w:r w:rsidR="00DE3628" w:rsidDel="00FE07AC">
          <w:delText xml:space="preserve">a linguagem </w:delText>
        </w:r>
        <w:r w:rsidRPr="008A259A" w:rsidDel="00FE07AC">
          <w:delText>C leva vantagem na hora de criar controladores embarcados, sistemas operacionais ou qualquer outro tipo de software que tenha que rodar em um computador de processamento limitado, como uma SmartHouse sendo controlada por um Arduino</w:delText>
        </w:r>
        <w:r w:rsidDel="00FE07AC">
          <w:delText>.</w:delText>
        </w:r>
        <w:r w:rsidR="00243A30" w:rsidDel="00FE07AC">
          <w:delText xml:space="preserve"> P</w:delText>
        </w:r>
        <w:r w:rsidR="00243A30" w:rsidRPr="008A259A" w:rsidDel="00FE07AC">
          <w:delText>esquise os termos que não são de seu conhecimento.</w:delText>
        </w:r>
      </w:del>
    </w:p>
    <w:p w14:paraId="5C39BF51" w14:textId="0057FEB8" w:rsidR="00E416D3" w:rsidRPr="008A259A" w:rsidDel="00FE07AC" w:rsidRDefault="00E416D3" w:rsidP="00523D83">
      <w:pPr>
        <w:rPr>
          <w:del w:id="594" w:author="Willian" w:date="2016-10-21T10:29:00Z"/>
        </w:rPr>
        <w:pPrChange w:id="595" w:author="Willian" w:date="2017-01-06T14:58:00Z">
          <w:pPr/>
        </w:pPrChange>
      </w:pPr>
      <w:del w:id="596" w:author="Willian" w:date="2016-10-21T10:29:00Z">
        <w:r w:rsidRPr="008A259A" w:rsidDel="00FE07AC">
          <w:delText xml:space="preserve">Esta diferença entre as duas linguagens é devida a diferença de abstração entre elas. </w:delText>
        </w:r>
        <w:r w:rsidDel="00FE07AC">
          <w:delText xml:space="preserve">A linguagem </w:delText>
        </w:r>
        <w:r w:rsidRPr="008A259A" w:rsidDel="00FE07AC">
          <w:delText>C é de baixo nível se comparado com Java. Nos tópicos seguintes, as diferenças entre linguagem procedural e orientada a objetos deixarão claro o que cada linguagem tem de vantagem sobre a outra.</w:delText>
        </w:r>
      </w:del>
    </w:p>
    <w:p w14:paraId="2F8B40BF" w14:textId="42638A8E" w:rsidR="00192514" w:rsidRDefault="00192514" w:rsidP="00523D83">
      <w:pPr>
        <w:pPrChange w:id="597" w:author="Willian" w:date="2017-01-06T14:58:00Z">
          <w:pPr/>
        </w:pPrChange>
      </w:pPr>
      <w:del w:id="598" w:author="Willian" w:date="2016-10-21T10:29:00Z">
        <w:r w:rsidDel="00FE07AC">
          <w:delText>Este tópico faz um comparativo entre os dois principais paradigmas de programação: Procedural ou estrutural e Orientado a Objetos</w:delText>
        </w:r>
        <w:r w:rsidR="00DE3628" w:rsidDel="00FE07AC">
          <w:delText xml:space="preserve">, explique cada um deles e suas </w:delText>
        </w:r>
        <w:r w:rsidR="003B3DC5" w:rsidDel="00FE07AC">
          <w:delText>estruturas</w:delText>
        </w:r>
        <w:r w:rsidR="00DE3628" w:rsidDel="00FE07AC">
          <w:delText>.</w:delText>
        </w:r>
      </w:del>
    </w:p>
    <w:p w14:paraId="030A04AF" w14:textId="5780228E" w:rsidR="000508D2" w:rsidRDefault="000508D2" w:rsidP="000508D2">
      <w:pPr>
        <w:pStyle w:val="Ttulo3"/>
      </w:pPr>
      <w:r>
        <w:t xml:space="preserve">1.3 </w:t>
      </w:r>
      <w:r w:rsidR="0084444E">
        <w:t>–</w:t>
      </w:r>
      <w:r>
        <w:t xml:space="preserve"> </w:t>
      </w:r>
      <w:del w:id="599" w:author="Willian" w:date="2017-01-06T15:06:00Z">
        <w:r w:rsidDel="00523D83">
          <w:delText>Históri</w:delText>
        </w:r>
      </w:del>
      <w:ins w:id="600" w:author="Willian" w:date="2017-01-06T15:06:00Z">
        <w:r w:rsidR="00523D83">
          <w:t>Controle de fluxo</w:t>
        </w:r>
      </w:ins>
      <w:del w:id="601" w:author="Willian" w:date="2016-10-21T10:33:00Z">
        <w:r w:rsidDel="00FE07AC">
          <w:delText>co</w:delText>
        </w:r>
      </w:del>
    </w:p>
    <w:p w14:paraId="44A984F7" w14:textId="6DC6E409" w:rsidR="00F164C5" w:rsidRDefault="001B6B49" w:rsidP="001D3AF1">
      <w:pPr>
        <w:rPr>
          <w:ins w:id="602" w:author="Willian" w:date="2016-10-22T15:41:00Z"/>
        </w:rPr>
      </w:pPr>
      <w:ins w:id="603" w:author="Willian" w:date="2017-01-06T15:18:00Z">
        <w:r>
          <w:t>Educador, daqui em diante, voc</w:t>
        </w:r>
      </w:ins>
      <w:ins w:id="604" w:author="Willian" w:date="2017-01-06T15:19:00Z">
        <w:r>
          <w:t>ê irá ministrar sobre indicações condicionais e Loops.</w:t>
        </w:r>
      </w:ins>
      <w:del w:id="605" w:author="Willian" w:date="2017-01-03T23:40:00Z">
        <w:r w:rsidR="009C06DD" w:rsidDel="00F366CA">
          <w:delText>Educador, faça um b</w:delText>
        </w:r>
        <w:r w:rsidR="00192514" w:rsidDel="00F366CA">
          <w:delText xml:space="preserve">reve resumo da história </w:delText>
        </w:r>
      </w:del>
      <w:del w:id="606" w:author="Willian" w:date="2016-10-21T10:33:00Z">
        <w:r w:rsidR="00192514" w:rsidDel="00FE07AC">
          <w:delText xml:space="preserve">da programação </w:delText>
        </w:r>
        <w:r w:rsidR="00630AC1" w:rsidDel="00FE07AC">
          <w:delText>o</w:delText>
        </w:r>
        <w:r w:rsidR="00192514" w:rsidDel="00FE07AC">
          <w:delText xml:space="preserve">rientada a </w:delText>
        </w:r>
        <w:r w:rsidR="00630AC1" w:rsidDel="00FE07AC">
          <w:delText>o</w:delText>
        </w:r>
        <w:r w:rsidR="00192514" w:rsidDel="00FE07AC">
          <w:delText>bjeto</w:delText>
        </w:r>
        <w:r w:rsidR="00630AC1" w:rsidDel="00FE07AC">
          <w:delText>s</w:delText>
        </w:r>
        <w:r w:rsidR="00192514" w:rsidDel="00FE07AC">
          <w:delText xml:space="preserve">, mostrando alguns marcos durante este processo. </w:delText>
        </w:r>
        <w:r w:rsidR="003B0283" w:rsidDel="00FE07AC">
          <w:delText xml:space="preserve"> A seguir, </w:delText>
        </w:r>
        <w:r w:rsidR="00CC64CB" w:rsidDel="00FE07AC">
          <w:delText xml:space="preserve">exemplos de </w:delText>
        </w:r>
        <w:r w:rsidR="003B0283" w:rsidDel="00FE07AC">
          <w:delText xml:space="preserve">imagens </w:delText>
        </w:r>
        <w:r w:rsidR="00CC64CB" w:rsidDel="00FE07AC">
          <w:delText>que podem ser utilizados para demonstração.</w:delText>
        </w:r>
      </w:del>
    </w:p>
    <w:p w14:paraId="269F386F" w14:textId="4034C12B" w:rsidR="00F164C5" w:rsidRDefault="00F164C5">
      <w:pPr>
        <w:pStyle w:val="Ttulo4"/>
        <w:rPr>
          <w:ins w:id="607" w:author="Willian" w:date="2016-10-22T16:12:00Z"/>
        </w:rPr>
        <w:pPrChange w:id="608" w:author="Willian" w:date="2016-10-22T15:43:00Z">
          <w:pPr>
            <w:pStyle w:val="Ttulo3"/>
          </w:pPr>
        </w:pPrChange>
      </w:pPr>
      <w:ins w:id="609" w:author="Willian" w:date="2016-10-22T15:43:00Z">
        <w:r>
          <w:t xml:space="preserve">1.3.1 </w:t>
        </w:r>
      </w:ins>
      <w:ins w:id="610" w:author="Willian" w:date="2017-01-06T15:20:00Z">
        <w:r w:rsidR="001B6B49">
          <w:t>–</w:t>
        </w:r>
      </w:ins>
      <w:ins w:id="611" w:author="Willian" w:date="2016-10-22T15:43:00Z">
        <w:r>
          <w:t xml:space="preserve"> </w:t>
        </w:r>
      </w:ins>
      <w:ins w:id="612" w:author="Willian" w:date="2017-01-06T15:20:00Z">
        <w:r w:rsidR="001B6B49">
          <w:t>If, else</w:t>
        </w:r>
      </w:ins>
    </w:p>
    <w:p w14:paraId="043A43B5" w14:textId="2BD205E4" w:rsidR="00F366CA" w:rsidRDefault="00F366CA" w:rsidP="00F366CA">
      <w:pPr>
        <w:rPr>
          <w:ins w:id="613" w:author="Willian" w:date="2017-01-06T15:26:00Z"/>
        </w:rPr>
      </w:pPr>
      <w:ins w:id="614" w:author="Willian" w:date="2017-01-03T23:41:00Z">
        <w:r>
          <w:t xml:space="preserve">Educador, </w:t>
        </w:r>
      </w:ins>
      <w:ins w:id="615" w:author="Willian" w:date="2017-01-06T15:21:00Z">
        <w:r w:rsidR="001B6B49">
          <w:t>como em POO, “if” verifica se uma condição é verdadeira, se for, seu pedaço de código será executado, se n</w:t>
        </w:r>
      </w:ins>
      <w:ins w:id="616" w:author="Willian" w:date="2017-01-06T15:22:00Z">
        <w:r w:rsidR="001B6B49">
          <w:t>ão, o seu pedaço de código será ignorado.</w:t>
        </w:r>
      </w:ins>
      <w:ins w:id="617" w:author="Willian" w:date="2017-01-06T15:24:00Z">
        <w:r w:rsidR="001B6B49">
          <w:t xml:space="preserve"> Já o else é utilizado </w:t>
        </w:r>
      </w:ins>
      <w:ins w:id="618" w:author="Willian" w:date="2017-01-06T15:36:00Z">
        <w:r w:rsidR="0062127C">
          <w:t xml:space="preserve">para atribuir uma ação </w:t>
        </w:r>
      </w:ins>
      <w:ins w:id="619" w:author="Willian" w:date="2017-01-06T15:37:00Z">
        <w:r w:rsidR="0062127C">
          <w:t xml:space="preserve">caso a condição retorne falsa. O else if é utilizada para avaliarmos mais condições </w:t>
        </w:r>
      </w:ins>
      <w:ins w:id="620" w:author="Willian" w:date="2017-01-06T15:38:00Z">
        <w:r w:rsidR="0062127C">
          <w:t>em casos mais complexos.</w:t>
        </w:r>
      </w:ins>
      <w:ins w:id="621" w:author="Willian" w:date="2017-01-06T15:24:00Z">
        <w:r w:rsidR="001B6B49">
          <w:t xml:space="preserve"> Na linguagem Swift, </w:t>
        </w:r>
      </w:ins>
      <w:ins w:id="622" w:author="Willian" w:date="2017-01-06T15:25:00Z">
        <w:r w:rsidR="001B6B49">
          <w:t>os condicionais têm</w:t>
        </w:r>
      </w:ins>
      <w:ins w:id="623" w:author="Willian" w:date="2017-01-06T15:24:00Z">
        <w:r w:rsidR="001B6B49">
          <w:t xml:space="preserve"> sua estrutura com pequenas diferenças da linguagem Java, vide exemplos.</w:t>
        </w:r>
      </w:ins>
    </w:p>
    <w:tbl>
      <w:tblPr>
        <w:tblStyle w:val="Tabelacomgrade"/>
        <w:tblW w:w="0" w:type="auto"/>
        <w:tblLook w:val="04A0" w:firstRow="1" w:lastRow="0" w:firstColumn="1" w:lastColumn="0" w:noHBand="0" w:noVBand="1"/>
      </w:tblPr>
      <w:tblGrid>
        <w:gridCol w:w="4405"/>
        <w:gridCol w:w="4083"/>
        <w:tblGridChange w:id="624">
          <w:tblGrid>
            <w:gridCol w:w="4405"/>
            <w:gridCol w:w="4083"/>
          </w:tblGrid>
        </w:tblGridChange>
      </w:tblGrid>
      <w:tr w:rsidR="001B6B49" w:rsidRPr="00F1524C" w14:paraId="3E19D198" w14:textId="77777777" w:rsidTr="001A4EBB">
        <w:trPr>
          <w:trHeight w:val="418"/>
          <w:ins w:id="625" w:author="Willian" w:date="2017-01-06T15:26:00Z"/>
        </w:trPr>
        <w:tc>
          <w:tcPr>
            <w:tcW w:w="4405" w:type="dxa"/>
          </w:tcPr>
          <w:p w14:paraId="28F0F60F" w14:textId="77777777" w:rsidR="001B6B49" w:rsidRPr="00F1524C" w:rsidRDefault="001B6B49" w:rsidP="001A4EBB">
            <w:pPr>
              <w:jc w:val="center"/>
              <w:rPr>
                <w:ins w:id="626" w:author="Willian" w:date="2017-01-06T15:26:00Z"/>
                <w:b/>
                <w:sz w:val="18"/>
              </w:rPr>
            </w:pPr>
            <w:ins w:id="627" w:author="Willian" w:date="2017-01-06T15:26:00Z">
              <w:r w:rsidRPr="00F1524C">
                <w:rPr>
                  <w:b/>
                  <w:sz w:val="18"/>
                </w:rPr>
                <w:t>Nomenclatura</w:t>
              </w:r>
            </w:ins>
          </w:p>
        </w:tc>
        <w:tc>
          <w:tcPr>
            <w:tcW w:w="4083" w:type="dxa"/>
          </w:tcPr>
          <w:p w14:paraId="3F1C5C9D" w14:textId="77777777" w:rsidR="001B6B49" w:rsidRPr="00F1524C" w:rsidRDefault="001B6B49" w:rsidP="001A4EBB">
            <w:pPr>
              <w:jc w:val="center"/>
              <w:rPr>
                <w:ins w:id="628" w:author="Willian" w:date="2017-01-06T15:26:00Z"/>
                <w:b/>
                <w:sz w:val="18"/>
              </w:rPr>
            </w:pPr>
            <w:ins w:id="629" w:author="Willian" w:date="2017-01-06T15:26:00Z">
              <w:r w:rsidRPr="00F1524C">
                <w:rPr>
                  <w:b/>
                  <w:sz w:val="18"/>
                </w:rPr>
                <w:t>Descrição</w:t>
              </w:r>
            </w:ins>
          </w:p>
        </w:tc>
      </w:tr>
      <w:tr w:rsidR="001B6B49" w:rsidRPr="00F1524C" w14:paraId="6267B1D2" w14:textId="77777777" w:rsidTr="001A4EBB">
        <w:trPr>
          <w:trHeight w:val="56"/>
          <w:ins w:id="630" w:author="Willian" w:date="2017-01-06T15:26:00Z"/>
        </w:trPr>
        <w:tc>
          <w:tcPr>
            <w:tcW w:w="4405" w:type="dxa"/>
            <w:vAlign w:val="center"/>
          </w:tcPr>
          <w:p w14:paraId="6A128263" w14:textId="77777777" w:rsidR="001B6B49" w:rsidRPr="001B6B49" w:rsidRDefault="001B6B49" w:rsidP="001B6B49">
            <w:pPr>
              <w:spacing w:before="0" w:after="0"/>
              <w:jc w:val="left"/>
              <w:textAlignment w:val="baseline"/>
              <w:rPr>
                <w:ins w:id="631" w:author="Willian" w:date="2017-01-06T15:26:00Z"/>
                <w:rFonts w:ascii="Menlo" w:hAnsi="Menlo" w:cs="Menlo"/>
                <w:noProof/>
                <w:color w:val="BFBFBF" w:themeColor="background1" w:themeShade="BF"/>
                <w:sz w:val="21"/>
                <w:szCs w:val="21"/>
                <w:lang w:val="en-US"/>
                <w:rPrChange w:id="632" w:author="Willian" w:date="2017-01-06T15:27:00Z">
                  <w:rPr>
                    <w:ins w:id="633" w:author="Willian" w:date="2017-01-06T15:26:00Z"/>
                    <w:rFonts w:ascii="Menlo" w:hAnsi="Menlo" w:cs="Menlo"/>
                    <w:noProof/>
                    <w:sz w:val="21"/>
                    <w:szCs w:val="21"/>
                    <w:lang w:val="en-US"/>
                  </w:rPr>
                </w:rPrChange>
              </w:rPr>
              <w:pPrChange w:id="634" w:author="Willian" w:date="2017-01-06T15:26:00Z">
                <w:pPr>
                  <w:spacing w:before="460" w:after="0"/>
                  <w:ind w:left="567"/>
                  <w:textAlignment w:val="baseline"/>
                </w:pPr>
              </w:pPrChange>
            </w:pPr>
            <w:ins w:id="635" w:author="Willian" w:date="2017-01-06T15:26:00Z">
              <w:r w:rsidRPr="001B6B49">
                <w:rPr>
                  <w:rFonts w:ascii="Menlo" w:hAnsi="Menlo" w:cs="Menlo"/>
                  <w:noProof/>
                  <w:color w:val="BFBFBF" w:themeColor="background1" w:themeShade="BF"/>
                  <w:sz w:val="18"/>
                  <w:szCs w:val="18"/>
                  <w:lang w:val="en-US"/>
                  <w:rPrChange w:id="636" w:author="Willian" w:date="2017-01-06T15:27:00Z">
                    <w:rPr>
                      <w:rFonts w:ascii="Menlo" w:hAnsi="Menlo" w:cs="Menlo"/>
                      <w:noProof/>
                      <w:color w:val="AA3391"/>
                      <w:sz w:val="18"/>
                      <w:szCs w:val="18"/>
                      <w:lang w:val="en-US"/>
                    </w:rPr>
                  </w:rPrChange>
                </w:rPr>
                <w:t>let</w:t>
              </w:r>
              <w:r w:rsidRPr="001B6B49">
                <w:rPr>
                  <w:rFonts w:ascii="Menlo" w:hAnsi="Menlo" w:cs="Menlo"/>
                  <w:noProof/>
                  <w:color w:val="BFBFBF" w:themeColor="background1" w:themeShade="BF"/>
                  <w:sz w:val="18"/>
                  <w:szCs w:val="18"/>
                  <w:lang w:val="en-US"/>
                  <w:rPrChange w:id="637" w:author="Willian" w:date="2017-01-06T15:27:00Z">
                    <w:rPr>
                      <w:rFonts w:ascii="Menlo" w:hAnsi="Menlo" w:cs="Menlo"/>
                      <w:noProof/>
                      <w:sz w:val="18"/>
                      <w:szCs w:val="18"/>
                      <w:lang w:val="en-US"/>
                    </w:rPr>
                  </w:rPrChange>
                </w:rPr>
                <w:t xml:space="preserve"> </w:t>
              </w:r>
              <w:r w:rsidRPr="001B6B49">
                <w:rPr>
                  <w:rFonts w:ascii="Menlo" w:hAnsi="Menlo" w:cs="Menlo"/>
                  <w:noProof/>
                  <w:color w:val="BFBFBF" w:themeColor="background1" w:themeShade="BF"/>
                  <w:sz w:val="18"/>
                  <w:szCs w:val="18"/>
                  <w:lang w:val="en-US"/>
                  <w:rPrChange w:id="638" w:author="Willian" w:date="2017-01-06T15:27:00Z">
                    <w:rPr>
                      <w:rFonts w:ascii="Menlo" w:hAnsi="Menlo" w:cs="Menlo"/>
                      <w:noProof/>
                      <w:color w:val="3F6E74"/>
                      <w:sz w:val="18"/>
                      <w:szCs w:val="18"/>
                      <w:lang w:val="en-US"/>
                    </w:rPr>
                  </w:rPrChange>
                </w:rPr>
                <w:t>number</w:t>
              </w:r>
              <w:r w:rsidRPr="001B6B49">
                <w:rPr>
                  <w:rFonts w:ascii="Menlo" w:hAnsi="Menlo" w:cs="Menlo"/>
                  <w:noProof/>
                  <w:color w:val="BFBFBF" w:themeColor="background1" w:themeShade="BF"/>
                  <w:sz w:val="18"/>
                  <w:szCs w:val="18"/>
                  <w:lang w:val="en-US"/>
                  <w:rPrChange w:id="639" w:author="Willian" w:date="2017-01-06T15:27:00Z">
                    <w:rPr>
                      <w:rFonts w:ascii="Menlo" w:hAnsi="Menlo" w:cs="Menlo"/>
                      <w:noProof/>
                      <w:sz w:val="18"/>
                      <w:szCs w:val="18"/>
                      <w:lang w:val="en-US"/>
                    </w:rPr>
                  </w:rPrChange>
                </w:rPr>
                <w:t xml:space="preserve"> = </w:t>
              </w:r>
              <w:r w:rsidRPr="001B6B49">
                <w:rPr>
                  <w:rFonts w:ascii="Menlo" w:hAnsi="Menlo" w:cs="Menlo"/>
                  <w:noProof/>
                  <w:color w:val="BFBFBF" w:themeColor="background1" w:themeShade="BF"/>
                  <w:sz w:val="18"/>
                  <w:szCs w:val="18"/>
                  <w:lang w:val="en-US"/>
                  <w:rPrChange w:id="640" w:author="Willian" w:date="2017-01-06T15:27:00Z">
                    <w:rPr>
                      <w:rFonts w:ascii="Menlo" w:hAnsi="Menlo" w:cs="Menlo"/>
                      <w:noProof/>
                      <w:color w:val="1C00CF"/>
                      <w:sz w:val="18"/>
                      <w:szCs w:val="18"/>
                      <w:lang w:val="en-US"/>
                    </w:rPr>
                  </w:rPrChange>
                </w:rPr>
                <w:t>23</w:t>
              </w:r>
            </w:ins>
          </w:p>
          <w:p w14:paraId="02CBD7DD" w14:textId="475911D6" w:rsidR="001B6B49" w:rsidRPr="00F1524C" w:rsidRDefault="001B6B49" w:rsidP="001B6B49">
            <w:pPr>
              <w:spacing w:before="0" w:after="0"/>
              <w:jc w:val="left"/>
              <w:textAlignment w:val="baseline"/>
              <w:rPr>
                <w:ins w:id="641" w:author="Willian" w:date="2017-01-06T15:26:00Z"/>
                <w:rFonts w:ascii="Menlo" w:hAnsi="Menlo" w:cs="Menlo"/>
                <w:noProof/>
                <w:color w:val="FFFFFF"/>
                <w:sz w:val="21"/>
                <w:szCs w:val="21"/>
                <w:lang w:val="en-US"/>
              </w:rPr>
              <w:pPrChange w:id="642" w:author="Willian" w:date="2017-01-06T15:27:00Z">
                <w:pPr>
                  <w:shd w:val="clear" w:color="auto" w:fill="FFFFFF"/>
                  <w:spacing w:before="0" w:after="0"/>
                  <w:jc w:val="left"/>
                  <w:textAlignment w:val="baseline"/>
                </w:pPr>
              </w:pPrChange>
            </w:pPr>
            <w:ins w:id="643" w:author="Willian" w:date="2017-01-06T15:26:00Z">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1B6B49">
                <w:rPr>
                  <w:rFonts w:ascii="Menlo" w:hAnsi="Menlo" w:cs="Menlo"/>
                  <w:noProof/>
                  <w:color w:val="BFBFBF" w:themeColor="background1" w:themeShade="BF"/>
                  <w:sz w:val="18"/>
                  <w:szCs w:val="18"/>
                  <w:lang w:val="en-US"/>
                  <w:rPrChange w:id="644" w:author="Willian" w:date="2017-01-06T15:27:00Z">
                    <w:rPr>
                      <w:rFonts w:ascii="Menlo" w:hAnsi="Menlo" w:cs="Menlo"/>
                      <w:noProof/>
                      <w:color w:val="3F6E74"/>
                      <w:sz w:val="18"/>
                      <w:szCs w:val="18"/>
                      <w:lang w:val="en-US"/>
                    </w:rPr>
                  </w:rPrChange>
                </w:rPr>
                <w:t>number</w:t>
              </w:r>
              <w:r w:rsidRPr="001B6B49">
                <w:rPr>
                  <w:rFonts w:ascii="Menlo" w:hAnsi="Menlo" w:cs="Menlo"/>
                  <w:noProof/>
                  <w:color w:val="BFBFBF" w:themeColor="background1" w:themeShade="BF"/>
                  <w:sz w:val="18"/>
                  <w:szCs w:val="18"/>
                  <w:lang w:val="en-US"/>
                  <w:rPrChange w:id="645" w:author="Willian" w:date="2017-01-06T15:27:00Z">
                    <w:rPr>
                      <w:rFonts w:ascii="Menlo" w:hAnsi="Menlo" w:cs="Menlo"/>
                      <w:noProof/>
                      <w:sz w:val="18"/>
                      <w:szCs w:val="18"/>
                      <w:lang w:val="en-US"/>
                    </w:rPr>
                  </w:rPrChange>
                </w:rPr>
                <w:t xml:space="preserve"> &lt; </w:t>
              </w:r>
              <w:r w:rsidRPr="001B6B49">
                <w:rPr>
                  <w:rFonts w:ascii="Menlo" w:hAnsi="Menlo" w:cs="Menlo"/>
                  <w:noProof/>
                  <w:color w:val="BFBFBF" w:themeColor="background1" w:themeShade="BF"/>
                  <w:sz w:val="18"/>
                  <w:szCs w:val="18"/>
                  <w:lang w:val="en-US"/>
                  <w:rPrChange w:id="646" w:author="Willian" w:date="2017-01-06T15:27:00Z">
                    <w:rPr>
                      <w:rFonts w:ascii="Menlo" w:hAnsi="Menlo" w:cs="Menlo"/>
                      <w:noProof/>
                      <w:color w:val="1C00CF"/>
                      <w:sz w:val="18"/>
                      <w:szCs w:val="18"/>
                      <w:lang w:val="en-US"/>
                    </w:rPr>
                  </w:rPrChange>
                </w:rPr>
                <w:t>10</w:t>
              </w:r>
              <w:r w:rsidRPr="001B6B49">
                <w:rPr>
                  <w:rFonts w:ascii="Menlo" w:hAnsi="Menlo" w:cs="Menlo"/>
                  <w:noProof/>
                  <w:color w:val="BFBFBF" w:themeColor="background1" w:themeShade="BF"/>
                  <w:sz w:val="18"/>
                  <w:szCs w:val="18"/>
                  <w:lang w:val="en-US"/>
                  <w:rPrChange w:id="647" w:author="Willian" w:date="2017-01-06T15:27:00Z">
                    <w:rPr>
                      <w:rFonts w:ascii="Menlo" w:hAnsi="Menlo" w:cs="Menlo"/>
                      <w:noProof/>
                      <w:sz w:val="18"/>
                      <w:szCs w:val="18"/>
                      <w:lang w:val="en-US"/>
                    </w:rPr>
                  </w:rPrChange>
                </w:rPr>
                <w:t xml:space="preserve"> {}</w:t>
              </w:r>
            </w:ins>
          </w:p>
        </w:tc>
        <w:tc>
          <w:tcPr>
            <w:tcW w:w="4083" w:type="dxa"/>
            <w:vAlign w:val="center"/>
          </w:tcPr>
          <w:p w14:paraId="6124F8BF" w14:textId="476C9AFB" w:rsidR="001B6B49" w:rsidRPr="00F1524C" w:rsidRDefault="001B6B49" w:rsidP="001A4EBB">
            <w:pPr>
              <w:jc w:val="center"/>
              <w:rPr>
                <w:ins w:id="648" w:author="Willian" w:date="2017-01-06T15:26:00Z"/>
                <w:sz w:val="18"/>
              </w:rPr>
            </w:pPr>
            <w:ins w:id="649" w:author="Willian" w:date="2017-01-06T15:27:00Z">
              <w:r>
                <w:rPr>
                  <w:sz w:val="18"/>
                </w:rPr>
                <w:t>Cl</w:t>
              </w:r>
            </w:ins>
            <w:ins w:id="650" w:author="Willian" w:date="2017-01-06T15:28:00Z">
              <w:r>
                <w:rPr>
                  <w:sz w:val="18"/>
                </w:rPr>
                <w:t>áusula que verifica se uma condição é verificada</w:t>
              </w:r>
            </w:ins>
          </w:p>
        </w:tc>
      </w:tr>
      <w:tr w:rsidR="001B6B49" w14:paraId="0E6258F7" w14:textId="77777777" w:rsidTr="001A4EBB">
        <w:trPr>
          <w:trHeight w:val="56"/>
          <w:ins w:id="651" w:author="Willian" w:date="2017-01-06T15:26:00Z"/>
        </w:trPr>
        <w:tc>
          <w:tcPr>
            <w:tcW w:w="4405" w:type="dxa"/>
            <w:vAlign w:val="center"/>
          </w:tcPr>
          <w:p w14:paraId="5AA5E070" w14:textId="77777777" w:rsidR="0062127C" w:rsidRPr="00F1524C" w:rsidRDefault="0062127C" w:rsidP="0062127C">
            <w:pPr>
              <w:spacing w:before="0" w:after="0"/>
              <w:jc w:val="left"/>
              <w:textAlignment w:val="baseline"/>
              <w:rPr>
                <w:ins w:id="652" w:author="Willian" w:date="2017-01-06T15:28:00Z"/>
                <w:rFonts w:ascii="Menlo" w:hAnsi="Menlo" w:cs="Menlo"/>
                <w:noProof/>
                <w:color w:val="BFBFBF" w:themeColor="background1" w:themeShade="BF"/>
                <w:sz w:val="21"/>
                <w:szCs w:val="21"/>
                <w:lang w:val="en-US"/>
              </w:rPr>
            </w:pPr>
            <w:ins w:id="653" w:author="Willian" w:date="2017-01-06T15:28:00Z">
              <w:r w:rsidRPr="00F1524C">
                <w:rPr>
                  <w:rFonts w:ascii="Menlo" w:hAnsi="Menlo" w:cs="Menlo"/>
                  <w:noProof/>
                  <w:color w:val="BFBFBF" w:themeColor="background1" w:themeShade="BF"/>
                  <w:sz w:val="18"/>
                  <w:szCs w:val="18"/>
                  <w:lang w:val="en-US"/>
                </w:rPr>
                <w:t>let number = 23</w:t>
              </w:r>
            </w:ins>
          </w:p>
          <w:p w14:paraId="70BBCC25" w14:textId="44AAF593" w:rsidR="001B6B49" w:rsidRPr="00F1524C" w:rsidRDefault="0062127C" w:rsidP="0062127C">
            <w:pPr>
              <w:spacing w:before="0" w:after="0"/>
              <w:jc w:val="left"/>
              <w:textAlignment w:val="baseline"/>
              <w:rPr>
                <w:ins w:id="654" w:author="Willian" w:date="2017-01-06T15:26:00Z"/>
                <w:rFonts w:ascii="Menlo" w:hAnsi="Menlo" w:cs="Menlo"/>
                <w:noProof/>
                <w:color w:val="BFBFBF" w:themeColor="background1" w:themeShade="BF"/>
                <w:sz w:val="18"/>
                <w:szCs w:val="18"/>
                <w:lang w:val="en-US"/>
              </w:rPr>
            </w:pPr>
            <w:ins w:id="655" w:author="Willian" w:date="2017-01-06T15:28:00Z">
              <w:r w:rsidRPr="0062127C">
                <w:rPr>
                  <w:rFonts w:ascii="Menlo" w:hAnsi="Menlo" w:cs="Menlo"/>
                  <w:noProof/>
                  <w:color w:val="BFBFBF" w:themeColor="background1" w:themeShade="BF"/>
                  <w:sz w:val="18"/>
                  <w:szCs w:val="18"/>
                  <w:lang w:val="en-US"/>
                  <w:rPrChange w:id="656" w:author="Willian" w:date="2017-01-06T15:29:00Z">
                    <w:rPr>
                      <w:rFonts w:ascii="Menlo" w:hAnsi="Menlo" w:cs="Menlo"/>
                      <w:noProof/>
                      <w:color w:val="AA3391"/>
                      <w:sz w:val="18"/>
                      <w:szCs w:val="18"/>
                      <w:lang w:val="en-US"/>
                    </w:rPr>
                  </w:rPrChange>
                </w:rPr>
                <w:t>if</w:t>
              </w:r>
              <w:r w:rsidRPr="0062127C">
                <w:rPr>
                  <w:rFonts w:ascii="Menlo" w:hAnsi="Menlo" w:cs="Menlo"/>
                  <w:noProof/>
                  <w:color w:val="BFBFBF" w:themeColor="background1" w:themeShade="BF"/>
                  <w:sz w:val="18"/>
                  <w:szCs w:val="18"/>
                  <w:lang w:val="en-US"/>
                  <w:rPrChange w:id="657" w:author="Willian" w:date="2017-01-06T15:29:00Z">
                    <w:rPr>
                      <w:rFonts w:ascii="Menlo" w:hAnsi="Menlo" w:cs="Menlo"/>
                      <w:noProof/>
                      <w:sz w:val="18"/>
                      <w:szCs w:val="18"/>
                      <w:lang w:val="en-US"/>
                    </w:rPr>
                  </w:rPrChange>
                </w:rPr>
                <w:t xml:space="preserve"> </w:t>
              </w:r>
            </w:ins>
            <w:ins w:id="658" w:author="Willian" w:date="2017-01-06T15:29:00Z">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ins>
            <w:ins w:id="659" w:author="Willian" w:date="2017-01-06T15:28:00Z">
              <w:r w:rsidRPr="00F1524C">
                <w:rPr>
                  <w:rFonts w:ascii="Menlo" w:hAnsi="Menlo" w:cs="Menlo"/>
                  <w:noProof/>
                  <w:color w:val="BFBFBF" w:themeColor="background1" w:themeShade="BF"/>
                  <w:sz w:val="18"/>
                  <w:szCs w:val="18"/>
                  <w:lang w:val="en-US"/>
                </w:rPr>
                <w:t xml:space="preserve"> {}</w:t>
              </w:r>
            </w:ins>
          </w:p>
        </w:tc>
        <w:tc>
          <w:tcPr>
            <w:tcW w:w="4083" w:type="dxa"/>
            <w:vAlign w:val="center"/>
          </w:tcPr>
          <w:p w14:paraId="6F93A65E" w14:textId="5F0734DC" w:rsidR="001B6B49" w:rsidRDefault="0062127C" w:rsidP="001A4EBB">
            <w:pPr>
              <w:jc w:val="center"/>
              <w:rPr>
                <w:ins w:id="660" w:author="Willian" w:date="2017-01-06T15:26:00Z"/>
                <w:sz w:val="18"/>
              </w:rPr>
            </w:pPr>
            <w:ins w:id="661" w:author="Willian" w:date="2017-01-06T15:29:00Z">
              <w:r>
                <w:rPr>
                  <w:sz w:val="18"/>
                </w:rPr>
                <w:t>Condição a verificar</w:t>
              </w:r>
            </w:ins>
          </w:p>
        </w:tc>
      </w:tr>
      <w:tr w:rsidR="001B6B49" w14:paraId="63A44C93" w14:textId="77777777" w:rsidTr="001A4EBB">
        <w:trPr>
          <w:trHeight w:val="56"/>
          <w:ins w:id="662" w:author="Willian" w:date="2017-01-06T15:26:00Z"/>
        </w:trPr>
        <w:tc>
          <w:tcPr>
            <w:tcW w:w="4405" w:type="dxa"/>
            <w:vAlign w:val="center"/>
          </w:tcPr>
          <w:p w14:paraId="52F3465A" w14:textId="77777777" w:rsidR="0062127C" w:rsidRPr="00A66496" w:rsidRDefault="0062127C" w:rsidP="0062127C">
            <w:pPr>
              <w:spacing w:before="0" w:after="0"/>
              <w:textAlignment w:val="baseline"/>
              <w:rPr>
                <w:ins w:id="663" w:author="Willian" w:date="2017-01-06T15:30:00Z"/>
                <w:rFonts w:ascii="Menlo" w:hAnsi="Menlo" w:cs="Menlo"/>
                <w:noProof/>
                <w:sz w:val="21"/>
                <w:szCs w:val="21"/>
                <w:lang w:val="en-US"/>
              </w:rPr>
              <w:pPrChange w:id="664" w:author="Willian" w:date="2017-01-06T15:30:00Z">
                <w:pPr>
                  <w:spacing w:before="460" w:after="0"/>
                  <w:ind w:left="567"/>
                  <w:textAlignment w:val="baseline"/>
                </w:pPr>
              </w:pPrChange>
            </w:pPr>
            <w:ins w:id="665" w:author="Willian" w:date="2017-01-06T15:30:00Z">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ins>
          </w:p>
          <w:p w14:paraId="6DFBB619" w14:textId="459C6598" w:rsidR="001B6B49" w:rsidRPr="00A66496" w:rsidRDefault="0062127C" w:rsidP="0062127C">
            <w:pPr>
              <w:spacing w:before="0" w:after="0"/>
              <w:jc w:val="left"/>
              <w:textAlignment w:val="baseline"/>
              <w:rPr>
                <w:ins w:id="666" w:author="Willian" w:date="2017-01-06T15:26:00Z"/>
                <w:rFonts w:ascii="Menlo" w:hAnsi="Menlo" w:cs="Menlo"/>
                <w:noProof/>
                <w:color w:val="008312"/>
                <w:sz w:val="18"/>
                <w:szCs w:val="18"/>
                <w:lang w:val="en-US"/>
              </w:rPr>
            </w:pPr>
            <w:ins w:id="667" w:author="Willian" w:date="2017-01-06T15:30:00Z">
              <w:r w:rsidRPr="0062127C">
                <w:rPr>
                  <w:rFonts w:ascii="Menlo" w:hAnsi="Menlo" w:cs="Menlo"/>
                  <w:noProof/>
                  <w:color w:val="BFBFBF" w:themeColor="background1" w:themeShade="BF"/>
                  <w:sz w:val="18"/>
                  <w:szCs w:val="18"/>
                  <w:lang w:val="en-US"/>
                  <w:rPrChange w:id="668" w:author="Willian" w:date="2017-01-06T15:30:00Z">
                    <w:rPr>
                      <w:rFonts w:ascii="Menlo" w:hAnsi="Menlo" w:cs="Menlo"/>
                      <w:noProof/>
                      <w:color w:val="AA3391"/>
                      <w:sz w:val="18"/>
                      <w:szCs w:val="18"/>
                      <w:lang w:val="en-US"/>
                    </w:rPr>
                  </w:rPrChange>
                </w:rPr>
                <w:t>if</w:t>
              </w:r>
              <w:r w:rsidRPr="0062127C">
                <w:rPr>
                  <w:rFonts w:ascii="Menlo" w:hAnsi="Menlo" w:cs="Menlo"/>
                  <w:noProof/>
                  <w:color w:val="BFBFBF" w:themeColor="background1" w:themeShade="BF"/>
                  <w:sz w:val="18"/>
                  <w:szCs w:val="18"/>
                  <w:lang w:val="en-US"/>
                  <w:rPrChange w:id="669" w:author="Willian" w:date="2017-01-06T15:30:00Z">
                    <w:rPr>
                      <w:rFonts w:ascii="Menlo" w:hAnsi="Menlo" w:cs="Menlo"/>
                      <w:noProof/>
                      <w:sz w:val="18"/>
                      <w:szCs w:val="18"/>
                      <w:lang w:val="en-US"/>
                    </w:rPr>
                  </w:rPrChange>
                </w:rPr>
                <w:t xml:space="preserve"> </w:t>
              </w:r>
              <w:r w:rsidRPr="00F1524C">
                <w:rPr>
                  <w:rFonts w:ascii="Menlo" w:hAnsi="Menlo" w:cs="Menlo"/>
                  <w:noProof/>
                  <w:color w:val="BFBFBF" w:themeColor="background1" w:themeShade="BF"/>
                  <w:sz w:val="18"/>
                  <w:szCs w:val="18"/>
                  <w:lang w:val="en-US"/>
                </w:rPr>
                <w:t>number &lt; 10 {}</w:t>
              </w:r>
            </w:ins>
          </w:p>
        </w:tc>
        <w:tc>
          <w:tcPr>
            <w:tcW w:w="4083" w:type="dxa"/>
            <w:vAlign w:val="center"/>
          </w:tcPr>
          <w:p w14:paraId="6C85CA06" w14:textId="7F0EA392" w:rsidR="001B6B49" w:rsidRDefault="0062127C" w:rsidP="001A4EBB">
            <w:pPr>
              <w:jc w:val="center"/>
              <w:rPr>
                <w:ins w:id="670" w:author="Willian" w:date="2017-01-06T15:26:00Z"/>
                <w:sz w:val="18"/>
              </w:rPr>
            </w:pPr>
            <w:ins w:id="671" w:author="Willian" w:date="2017-01-06T15:30:00Z">
              <w:r>
                <w:rPr>
                  <w:sz w:val="18"/>
                </w:rPr>
                <w:t>Elemento a ser verificado, no c</w:t>
              </w:r>
            </w:ins>
            <w:ins w:id="672" w:author="Willian" w:date="2017-01-06T15:31:00Z">
              <w:r>
                <w:rPr>
                  <w:sz w:val="18"/>
                </w:rPr>
                <w:t>aso</w:t>
              </w:r>
            </w:ins>
          </w:p>
        </w:tc>
      </w:tr>
      <w:tr w:rsidR="0062127C" w14:paraId="35EA9D58" w14:textId="77777777" w:rsidTr="001A4EBB">
        <w:trPr>
          <w:trHeight w:val="56"/>
          <w:ins w:id="673" w:author="Willian" w:date="2017-01-06T15:31:00Z"/>
        </w:trPr>
        <w:tc>
          <w:tcPr>
            <w:tcW w:w="4405" w:type="dxa"/>
            <w:vAlign w:val="center"/>
          </w:tcPr>
          <w:p w14:paraId="5CAAC62A" w14:textId="77777777" w:rsidR="0062127C" w:rsidRPr="00F1524C" w:rsidRDefault="0062127C" w:rsidP="0062127C">
            <w:pPr>
              <w:spacing w:before="0" w:after="0"/>
              <w:jc w:val="left"/>
              <w:textAlignment w:val="baseline"/>
              <w:rPr>
                <w:ins w:id="674" w:author="Willian" w:date="2017-01-06T15:31:00Z"/>
                <w:rFonts w:ascii="Menlo" w:hAnsi="Menlo" w:cs="Menlo"/>
                <w:noProof/>
                <w:color w:val="BFBFBF" w:themeColor="background1" w:themeShade="BF"/>
                <w:sz w:val="21"/>
                <w:szCs w:val="21"/>
                <w:lang w:val="en-US"/>
              </w:rPr>
            </w:pPr>
            <w:ins w:id="675" w:author="Willian" w:date="2017-01-06T15:31:00Z">
              <w:r w:rsidRPr="00F1524C">
                <w:rPr>
                  <w:rFonts w:ascii="Menlo" w:hAnsi="Menlo" w:cs="Menlo"/>
                  <w:noProof/>
                  <w:color w:val="BFBFBF" w:themeColor="background1" w:themeShade="BF"/>
                  <w:sz w:val="18"/>
                  <w:szCs w:val="18"/>
                  <w:lang w:val="en-US"/>
                </w:rPr>
                <w:t>let number = 23</w:t>
              </w:r>
            </w:ins>
          </w:p>
          <w:p w14:paraId="3676D384" w14:textId="7ED46EFF" w:rsidR="0062127C" w:rsidRPr="00A66496" w:rsidRDefault="0062127C" w:rsidP="0062127C">
            <w:pPr>
              <w:spacing w:before="0" w:after="0"/>
              <w:textAlignment w:val="baseline"/>
              <w:rPr>
                <w:ins w:id="676" w:author="Willian" w:date="2017-01-06T15:31:00Z"/>
                <w:rFonts w:ascii="Menlo" w:hAnsi="Menlo" w:cs="Menlo"/>
                <w:noProof/>
                <w:color w:val="AA3391"/>
                <w:sz w:val="18"/>
                <w:szCs w:val="18"/>
                <w:lang w:val="en-US"/>
              </w:rPr>
              <w:pPrChange w:id="677" w:author="Willian" w:date="2017-01-06T15:33:00Z">
                <w:pPr>
                  <w:spacing w:before="0" w:after="0"/>
                  <w:textAlignment w:val="baseline"/>
                </w:pPr>
              </w:pPrChange>
            </w:pPr>
            <w:ins w:id="678" w:author="Willian" w:date="2017-01-06T15:31:00Z">
              <w:r w:rsidRPr="0062127C">
                <w:rPr>
                  <w:rFonts w:ascii="Menlo" w:hAnsi="Menlo" w:cs="Menlo"/>
                  <w:noProof/>
                  <w:color w:val="BFBFBF" w:themeColor="background1" w:themeShade="BF"/>
                  <w:sz w:val="18"/>
                  <w:szCs w:val="18"/>
                  <w:lang w:val="en-US"/>
                  <w:rPrChange w:id="679" w:author="Willian" w:date="2017-01-06T15:31:00Z">
                    <w:rPr>
                      <w:rFonts w:ascii="Menlo" w:hAnsi="Menlo" w:cs="Menlo"/>
                      <w:noProof/>
                      <w:color w:val="AA3391"/>
                      <w:sz w:val="18"/>
                      <w:szCs w:val="18"/>
                      <w:lang w:val="en-US"/>
                    </w:rPr>
                  </w:rPrChange>
                </w:rPr>
                <w:t>if</w:t>
              </w:r>
              <w:r w:rsidRPr="0062127C">
                <w:rPr>
                  <w:rFonts w:ascii="Menlo" w:hAnsi="Menlo" w:cs="Menlo"/>
                  <w:noProof/>
                  <w:color w:val="BFBFBF" w:themeColor="background1" w:themeShade="BF"/>
                  <w:sz w:val="18"/>
                  <w:szCs w:val="18"/>
                  <w:lang w:val="en-US"/>
                  <w:rPrChange w:id="680" w:author="Willian" w:date="2017-01-06T15:31:00Z">
                    <w:rPr>
                      <w:rFonts w:ascii="Menlo" w:hAnsi="Menlo" w:cs="Menlo"/>
                      <w:noProof/>
                      <w:sz w:val="18"/>
                      <w:szCs w:val="18"/>
                      <w:lang w:val="en-US"/>
                    </w:rPr>
                  </w:rPrChange>
                </w:rPr>
                <w:t xml:space="preserve"> </w:t>
              </w:r>
              <w:r w:rsidRPr="00F1524C">
                <w:rPr>
                  <w:rFonts w:ascii="Menlo" w:hAnsi="Menlo" w:cs="Menlo"/>
                  <w:noProof/>
                  <w:color w:val="BFBFBF" w:themeColor="background1" w:themeShade="BF"/>
                  <w:sz w:val="18"/>
                  <w:szCs w:val="18"/>
                  <w:lang w:val="en-US"/>
                </w:rPr>
                <w:t xml:space="preserve">number &lt; 10 </w:t>
              </w:r>
              <w:r w:rsidRPr="0062127C">
                <w:rPr>
                  <w:rFonts w:ascii="Menlo" w:hAnsi="Menlo" w:cs="Menlo"/>
                  <w:noProof/>
                  <w:sz w:val="18"/>
                  <w:szCs w:val="18"/>
                  <w:lang w:val="en-US"/>
                  <w:rPrChange w:id="681" w:author="Willian" w:date="2017-01-06T15:31:00Z">
                    <w:rPr>
                      <w:rFonts w:ascii="Menlo" w:hAnsi="Menlo" w:cs="Menlo"/>
                      <w:noProof/>
                      <w:color w:val="BFBFBF" w:themeColor="background1" w:themeShade="BF"/>
                      <w:sz w:val="18"/>
                      <w:szCs w:val="18"/>
                      <w:lang w:val="en-US"/>
                    </w:rPr>
                  </w:rPrChange>
                </w:rPr>
                <w:t>{</w:t>
              </w:r>
              <w:r>
                <w:rPr>
                  <w:rFonts w:ascii="Menlo" w:hAnsi="Menlo" w:cs="Menlo"/>
                  <w:noProof/>
                  <w:sz w:val="18"/>
                  <w:szCs w:val="18"/>
                  <w:lang w:val="en-US"/>
                </w:rPr>
                <w:t xml:space="preserve"> </w:t>
              </w:r>
            </w:ins>
            <w:ins w:id="682" w:author="Willian" w:date="2017-01-06T15:33:00Z">
              <w:r>
                <w:rPr>
                  <w:rFonts w:ascii="Menlo" w:hAnsi="Menlo" w:cs="Menlo"/>
                  <w:noProof/>
                  <w:sz w:val="18"/>
                  <w:szCs w:val="18"/>
                  <w:lang w:val="en-US"/>
                </w:rPr>
                <w:t>comando</w:t>
              </w:r>
            </w:ins>
            <w:ins w:id="683" w:author="Willian" w:date="2017-01-06T15:31:00Z">
              <w:r>
                <w:rPr>
                  <w:rFonts w:ascii="Menlo" w:hAnsi="Menlo" w:cs="Menlo"/>
                  <w:noProof/>
                  <w:sz w:val="18"/>
                  <w:szCs w:val="18"/>
                  <w:lang w:val="en-US"/>
                </w:rPr>
                <w:t xml:space="preserve"> </w:t>
              </w:r>
              <w:r w:rsidRPr="0062127C">
                <w:rPr>
                  <w:rFonts w:ascii="Menlo" w:hAnsi="Menlo" w:cs="Menlo"/>
                  <w:noProof/>
                  <w:sz w:val="18"/>
                  <w:szCs w:val="18"/>
                  <w:lang w:val="en-US"/>
                  <w:rPrChange w:id="684" w:author="Willian" w:date="2017-01-06T15:31:00Z">
                    <w:rPr>
                      <w:rFonts w:ascii="Menlo" w:hAnsi="Menlo" w:cs="Menlo"/>
                      <w:noProof/>
                      <w:color w:val="BFBFBF" w:themeColor="background1" w:themeShade="BF"/>
                      <w:sz w:val="18"/>
                      <w:szCs w:val="18"/>
                      <w:lang w:val="en-US"/>
                    </w:rPr>
                  </w:rPrChange>
                </w:rPr>
                <w:t>}</w:t>
              </w:r>
            </w:ins>
          </w:p>
        </w:tc>
        <w:tc>
          <w:tcPr>
            <w:tcW w:w="4083" w:type="dxa"/>
            <w:vAlign w:val="center"/>
          </w:tcPr>
          <w:p w14:paraId="079D3AEF" w14:textId="1C34264F" w:rsidR="0062127C" w:rsidRDefault="0062127C" w:rsidP="001A4EBB">
            <w:pPr>
              <w:jc w:val="center"/>
              <w:rPr>
                <w:ins w:id="685" w:author="Willian" w:date="2017-01-06T15:31:00Z"/>
                <w:sz w:val="18"/>
              </w:rPr>
            </w:pPr>
            <w:ins w:id="686" w:author="Willian" w:date="2017-01-06T15:31:00Z">
              <w:r>
                <w:rPr>
                  <w:sz w:val="18"/>
                </w:rPr>
                <w:t>Código a ser executado se a condiç</w:t>
              </w:r>
            </w:ins>
            <w:ins w:id="687" w:author="Willian" w:date="2017-01-06T15:32:00Z">
              <w:r>
                <w:rPr>
                  <w:sz w:val="18"/>
                </w:rPr>
                <w:t>ão verdadeira</w:t>
              </w:r>
            </w:ins>
          </w:p>
        </w:tc>
      </w:tr>
      <w:tr w:rsidR="0062127C" w14:paraId="0ACD4FBD" w14:textId="77777777" w:rsidTr="001A4EBB">
        <w:trPr>
          <w:trHeight w:val="56"/>
          <w:ins w:id="688" w:author="Willian" w:date="2017-01-06T15:32:00Z"/>
        </w:trPr>
        <w:tc>
          <w:tcPr>
            <w:tcW w:w="4405" w:type="dxa"/>
            <w:vAlign w:val="center"/>
          </w:tcPr>
          <w:p w14:paraId="5B68537E" w14:textId="77777777" w:rsidR="0062127C" w:rsidRPr="00F1524C" w:rsidRDefault="0062127C" w:rsidP="0062127C">
            <w:pPr>
              <w:spacing w:before="0" w:after="0"/>
              <w:jc w:val="left"/>
              <w:textAlignment w:val="baseline"/>
              <w:rPr>
                <w:ins w:id="689" w:author="Willian" w:date="2017-01-06T15:32:00Z"/>
                <w:rFonts w:ascii="Menlo" w:hAnsi="Menlo" w:cs="Menlo"/>
                <w:noProof/>
                <w:color w:val="BFBFBF" w:themeColor="background1" w:themeShade="BF"/>
                <w:sz w:val="21"/>
                <w:szCs w:val="21"/>
                <w:lang w:val="en-US"/>
              </w:rPr>
            </w:pPr>
            <w:ins w:id="690" w:author="Willian" w:date="2017-01-06T15:32:00Z">
              <w:r w:rsidRPr="00F1524C">
                <w:rPr>
                  <w:rFonts w:ascii="Menlo" w:hAnsi="Menlo" w:cs="Menlo"/>
                  <w:noProof/>
                  <w:color w:val="BFBFBF" w:themeColor="background1" w:themeShade="BF"/>
                  <w:sz w:val="18"/>
                  <w:szCs w:val="18"/>
                  <w:lang w:val="en-US"/>
                </w:rPr>
                <w:t>let number = 23</w:t>
              </w:r>
            </w:ins>
          </w:p>
          <w:p w14:paraId="24F38B09" w14:textId="77777777" w:rsidR="0062127C" w:rsidRDefault="0062127C" w:rsidP="0062127C">
            <w:pPr>
              <w:spacing w:before="0" w:after="0"/>
              <w:jc w:val="left"/>
              <w:textAlignment w:val="baseline"/>
              <w:rPr>
                <w:ins w:id="691" w:author="Willian" w:date="2017-01-06T15:33:00Z"/>
                <w:rFonts w:ascii="Menlo" w:hAnsi="Menlo" w:cs="Menlo"/>
                <w:noProof/>
                <w:sz w:val="18"/>
                <w:szCs w:val="18"/>
                <w:lang w:val="en-US"/>
              </w:rPr>
            </w:pPr>
            <w:ins w:id="692" w:author="Willian" w:date="2017-01-06T15:32:00Z">
              <w:r w:rsidRPr="00F1524C">
                <w:rPr>
                  <w:rFonts w:ascii="Menlo" w:hAnsi="Menlo" w:cs="Menlo"/>
                  <w:noProof/>
                  <w:color w:val="BFBFBF" w:themeColor="background1" w:themeShade="BF"/>
                  <w:sz w:val="18"/>
                  <w:szCs w:val="18"/>
                  <w:lang w:val="en-US"/>
                </w:rPr>
                <w:t xml:space="preserve">if number &lt; 10 </w:t>
              </w:r>
              <w:r w:rsidRPr="00F1524C">
                <w:rPr>
                  <w:rFonts w:ascii="Menlo" w:hAnsi="Menlo" w:cs="Menlo"/>
                  <w:noProof/>
                  <w:sz w:val="18"/>
                  <w:szCs w:val="18"/>
                  <w:lang w:val="en-US"/>
                </w:rPr>
                <w:t>{</w:t>
              </w:r>
              <w:r>
                <w:rPr>
                  <w:rFonts w:ascii="Menlo" w:hAnsi="Menlo" w:cs="Menlo"/>
                  <w:noProof/>
                  <w:sz w:val="18"/>
                  <w:szCs w:val="18"/>
                  <w:lang w:val="en-US"/>
                </w:rPr>
                <w:t xml:space="preserve">  </w:t>
              </w:r>
              <w:r w:rsidRPr="00F1524C">
                <w:rPr>
                  <w:rFonts w:ascii="Menlo" w:hAnsi="Menlo" w:cs="Menlo"/>
                  <w:noProof/>
                  <w:sz w:val="18"/>
                  <w:szCs w:val="18"/>
                  <w:lang w:val="en-US"/>
                </w:rPr>
                <w:t>}</w:t>
              </w:r>
            </w:ins>
          </w:p>
          <w:p w14:paraId="1B63744E" w14:textId="136A1ED1" w:rsidR="0062127C" w:rsidRPr="0062127C" w:rsidRDefault="0062127C" w:rsidP="0062127C">
            <w:pPr>
              <w:spacing w:before="0" w:after="0"/>
              <w:jc w:val="left"/>
              <w:textAlignment w:val="baseline"/>
              <w:rPr>
                <w:ins w:id="693" w:author="Willian" w:date="2017-01-06T15:32:00Z"/>
                <w:rFonts w:ascii="Menlo" w:hAnsi="Menlo" w:cs="Menlo"/>
                <w:noProof/>
                <w:color w:val="BFBFBF" w:themeColor="background1" w:themeShade="BF"/>
                <w:sz w:val="18"/>
                <w:szCs w:val="18"/>
                <w:rPrChange w:id="694" w:author="Willian" w:date="2017-01-06T15:32:00Z">
                  <w:rPr>
                    <w:ins w:id="695" w:author="Willian" w:date="2017-01-06T15:32:00Z"/>
                    <w:rFonts w:ascii="Menlo" w:hAnsi="Menlo" w:cs="Menlo"/>
                    <w:noProof/>
                    <w:color w:val="BFBFBF" w:themeColor="background1" w:themeShade="BF"/>
                    <w:sz w:val="18"/>
                    <w:szCs w:val="18"/>
                    <w:lang w:val="en-US"/>
                  </w:rPr>
                </w:rPrChange>
              </w:rPr>
              <w:pPrChange w:id="696" w:author="Willian" w:date="2017-01-06T15:33:00Z">
                <w:pPr>
                  <w:spacing w:before="0" w:after="0"/>
                  <w:jc w:val="left"/>
                  <w:textAlignment w:val="baseline"/>
                </w:pPr>
              </w:pPrChange>
            </w:pPr>
            <w:ins w:id="697" w:author="Willian" w:date="2017-01-06T15:33:00Z">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r>
                <w:rPr>
                  <w:rFonts w:ascii="Menlo" w:hAnsi="Menlo" w:cs="Menlo"/>
                  <w:noProof/>
                  <w:sz w:val="18"/>
                  <w:szCs w:val="18"/>
                  <w:lang w:val="en-US"/>
                </w:rPr>
                <w:t xml:space="preserve"> comando }</w:t>
              </w:r>
            </w:ins>
          </w:p>
        </w:tc>
        <w:tc>
          <w:tcPr>
            <w:tcW w:w="4083" w:type="dxa"/>
            <w:vAlign w:val="center"/>
          </w:tcPr>
          <w:p w14:paraId="51718377" w14:textId="10867559" w:rsidR="0062127C" w:rsidRDefault="0062127C" w:rsidP="001A4EBB">
            <w:pPr>
              <w:jc w:val="center"/>
              <w:rPr>
                <w:ins w:id="698" w:author="Willian" w:date="2017-01-06T15:32:00Z"/>
                <w:sz w:val="18"/>
              </w:rPr>
            </w:pPr>
            <w:ins w:id="699" w:author="Willian" w:date="2017-01-06T15:34:00Z">
              <w:r>
                <w:rPr>
                  <w:sz w:val="18"/>
                </w:rPr>
                <w:t>Encadeamento de condições a ser avaliada antes de ser executado o c</w:t>
              </w:r>
            </w:ins>
            <w:ins w:id="700" w:author="Willian" w:date="2017-01-06T15:35:00Z">
              <w:r>
                <w:rPr>
                  <w:sz w:val="18"/>
                </w:rPr>
                <w:t>ódigo para a condição falsa</w:t>
              </w:r>
            </w:ins>
          </w:p>
        </w:tc>
      </w:tr>
      <w:tr w:rsidR="0062127C" w:rsidRPr="0062127C" w14:paraId="2F7B7946" w14:textId="77777777" w:rsidTr="001A4EBB">
        <w:trPr>
          <w:trHeight w:val="56"/>
          <w:ins w:id="701" w:author="Willian" w:date="2017-01-06T15:35:00Z"/>
        </w:trPr>
        <w:tc>
          <w:tcPr>
            <w:tcW w:w="4405" w:type="dxa"/>
            <w:vAlign w:val="center"/>
          </w:tcPr>
          <w:p w14:paraId="5D23B303" w14:textId="77777777" w:rsidR="0062127C" w:rsidRPr="0062127C" w:rsidRDefault="0062127C" w:rsidP="0062127C">
            <w:pPr>
              <w:spacing w:before="0" w:after="0"/>
              <w:jc w:val="left"/>
              <w:textAlignment w:val="baseline"/>
              <w:rPr>
                <w:ins w:id="702" w:author="Willian" w:date="2017-01-06T15:35:00Z"/>
                <w:rFonts w:ascii="Menlo" w:hAnsi="Menlo" w:cs="Menlo"/>
                <w:noProof/>
                <w:color w:val="BFBFBF" w:themeColor="background1" w:themeShade="BF"/>
                <w:sz w:val="21"/>
                <w:szCs w:val="21"/>
                <w:lang w:val="en-US"/>
                <w:rPrChange w:id="703" w:author="Willian" w:date="2017-01-06T15:35:00Z">
                  <w:rPr>
                    <w:ins w:id="704" w:author="Willian" w:date="2017-01-06T15:35:00Z"/>
                    <w:rFonts w:ascii="Menlo" w:hAnsi="Menlo" w:cs="Menlo"/>
                    <w:noProof/>
                    <w:color w:val="BFBFBF" w:themeColor="background1" w:themeShade="BF"/>
                    <w:sz w:val="21"/>
                    <w:szCs w:val="21"/>
                    <w:lang w:val="en-US"/>
                  </w:rPr>
                </w:rPrChange>
              </w:rPr>
            </w:pPr>
            <w:ins w:id="705" w:author="Willian" w:date="2017-01-06T15:35:00Z">
              <w:r w:rsidRPr="0062127C">
                <w:rPr>
                  <w:rFonts w:ascii="Menlo" w:hAnsi="Menlo" w:cs="Menlo"/>
                  <w:noProof/>
                  <w:color w:val="BFBFBF" w:themeColor="background1" w:themeShade="BF"/>
                  <w:sz w:val="18"/>
                  <w:szCs w:val="18"/>
                  <w:lang w:val="en-US"/>
                  <w:rPrChange w:id="706" w:author="Willian" w:date="2017-01-06T15:35:00Z">
                    <w:rPr>
                      <w:rFonts w:ascii="Menlo" w:hAnsi="Menlo" w:cs="Menlo"/>
                      <w:noProof/>
                      <w:color w:val="BFBFBF" w:themeColor="background1" w:themeShade="BF"/>
                      <w:sz w:val="18"/>
                      <w:szCs w:val="18"/>
                      <w:lang w:val="en-US"/>
                    </w:rPr>
                  </w:rPrChange>
                </w:rPr>
                <w:t>let number = 23</w:t>
              </w:r>
            </w:ins>
          </w:p>
          <w:p w14:paraId="3D975A4C" w14:textId="77777777" w:rsidR="0062127C" w:rsidRPr="0062127C" w:rsidRDefault="0062127C" w:rsidP="0062127C">
            <w:pPr>
              <w:spacing w:before="0" w:after="0"/>
              <w:jc w:val="left"/>
              <w:textAlignment w:val="baseline"/>
              <w:rPr>
                <w:ins w:id="707" w:author="Willian" w:date="2017-01-06T15:35:00Z"/>
                <w:rFonts w:ascii="Menlo" w:hAnsi="Menlo" w:cs="Menlo"/>
                <w:noProof/>
                <w:color w:val="BFBFBF" w:themeColor="background1" w:themeShade="BF"/>
                <w:sz w:val="18"/>
                <w:szCs w:val="18"/>
                <w:lang w:val="en-US"/>
                <w:rPrChange w:id="708" w:author="Willian" w:date="2017-01-06T15:35:00Z">
                  <w:rPr>
                    <w:ins w:id="709" w:author="Willian" w:date="2017-01-06T15:35:00Z"/>
                    <w:rFonts w:ascii="Menlo" w:hAnsi="Menlo" w:cs="Menlo"/>
                    <w:noProof/>
                    <w:sz w:val="18"/>
                    <w:szCs w:val="18"/>
                    <w:lang w:val="en-US"/>
                  </w:rPr>
                </w:rPrChange>
              </w:rPr>
            </w:pPr>
            <w:ins w:id="710" w:author="Willian" w:date="2017-01-06T15:35:00Z">
              <w:r w:rsidRPr="0062127C">
                <w:rPr>
                  <w:rFonts w:ascii="Menlo" w:hAnsi="Menlo" w:cs="Menlo"/>
                  <w:noProof/>
                  <w:color w:val="BFBFBF" w:themeColor="background1" w:themeShade="BF"/>
                  <w:sz w:val="18"/>
                  <w:szCs w:val="18"/>
                  <w:lang w:val="en-US"/>
                  <w:rPrChange w:id="711" w:author="Willian" w:date="2017-01-06T15:35:00Z">
                    <w:rPr>
                      <w:rFonts w:ascii="Menlo" w:hAnsi="Menlo" w:cs="Menlo"/>
                      <w:noProof/>
                      <w:color w:val="BFBFBF" w:themeColor="background1" w:themeShade="BF"/>
                      <w:sz w:val="18"/>
                      <w:szCs w:val="18"/>
                      <w:lang w:val="en-US"/>
                    </w:rPr>
                  </w:rPrChange>
                </w:rPr>
                <w:t xml:space="preserve">if number &lt; 10 </w:t>
              </w:r>
              <w:r w:rsidRPr="0062127C">
                <w:rPr>
                  <w:rFonts w:ascii="Menlo" w:hAnsi="Menlo" w:cs="Menlo"/>
                  <w:noProof/>
                  <w:color w:val="BFBFBF" w:themeColor="background1" w:themeShade="BF"/>
                  <w:sz w:val="18"/>
                  <w:szCs w:val="18"/>
                  <w:lang w:val="en-US"/>
                  <w:rPrChange w:id="712" w:author="Willian" w:date="2017-01-06T15:35:00Z">
                    <w:rPr>
                      <w:rFonts w:ascii="Menlo" w:hAnsi="Menlo" w:cs="Menlo"/>
                      <w:noProof/>
                      <w:sz w:val="18"/>
                      <w:szCs w:val="18"/>
                      <w:lang w:val="en-US"/>
                    </w:rPr>
                  </w:rPrChange>
                </w:rPr>
                <w:t>{  }</w:t>
              </w:r>
            </w:ins>
          </w:p>
          <w:p w14:paraId="4C515895" w14:textId="77777777" w:rsidR="0062127C" w:rsidRDefault="0062127C" w:rsidP="0062127C">
            <w:pPr>
              <w:spacing w:before="0" w:after="0"/>
              <w:jc w:val="left"/>
              <w:textAlignment w:val="baseline"/>
              <w:rPr>
                <w:ins w:id="713" w:author="Willian" w:date="2017-01-06T15:35:00Z"/>
                <w:rFonts w:ascii="Menlo" w:hAnsi="Menlo" w:cs="Menlo"/>
                <w:noProof/>
                <w:color w:val="BFBFBF" w:themeColor="background1" w:themeShade="BF"/>
                <w:sz w:val="18"/>
                <w:szCs w:val="18"/>
                <w:lang w:val="en-US"/>
              </w:rPr>
              <w:pPrChange w:id="714" w:author="Willian" w:date="2017-01-06T15:35:00Z">
                <w:pPr>
                  <w:spacing w:before="0" w:after="0"/>
                  <w:jc w:val="left"/>
                  <w:textAlignment w:val="baseline"/>
                </w:pPr>
              </w:pPrChange>
            </w:pPr>
            <w:ins w:id="715" w:author="Willian" w:date="2017-01-06T15:35:00Z">
              <w:r w:rsidRPr="0062127C">
                <w:rPr>
                  <w:rFonts w:ascii="Menlo" w:hAnsi="Menlo" w:cs="Menlo"/>
                  <w:noProof/>
                  <w:color w:val="BFBFBF" w:themeColor="background1" w:themeShade="BF"/>
                  <w:sz w:val="18"/>
                  <w:szCs w:val="18"/>
                  <w:lang w:val="en-US"/>
                  <w:rPrChange w:id="716" w:author="Willian" w:date="2017-01-06T15:35:00Z">
                    <w:rPr>
                      <w:rFonts w:ascii="Menlo" w:hAnsi="Menlo" w:cs="Menlo"/>
                      <w:noProof/>
                      <w:color w:val="AA3391"/>
                      <w:sz w:val="18"/>
                      <w:szCs w:val="18"/>
                      <w:lang w:val="en-US"/>
                    </w:rPr>
                  </w:rPrChange>
                </w:rPr>
                <w:t>else</w:t>
              </w:r>
              <w:r w:rsidRPr="0062127C">
                <w:rPr>
                  <w:rFonts w:ascii="Menlo" w:hAnsi="Menlo" w:cs="Menlo"/>
                  <w:noProof/>
                  <w:color w:val="BFBFBF" w:themeColor="background1" w:themeShade="BF"/>
                  <w:sz w:val="18"/>
                  <w:szCs w:val="18"/>
                  <w:lang w:val="en-US"/>
                  <w:rPrChange w:id="717" w:author="Willian" w:date="2017-01-06T15:35:00Z">
                    <w:rPr>
                      <w:rFonts w:ascii="Menlo" w:hAnsi="Menlo" w:cs="Menlo"/>
                      <w:noProof/>
                      <w:sz w:val="18"/>
                      <w:szCs w:val="18"/>
                      <w:lang w:val="en-US"/>
                    </w:rPr>
                  </w:rPrChange>
                </w:rPr>
                <w:t xml:space="preserve"> </w:t>
              </w:r>
              <w:r w:rsidRPr="0062127C">
                <w:rPr>
                  <w:rFonts w:ascii="Menlo" w:hAnsi="Menlo" w:cs="Menlo"/>
                  <w:noProof/>
                  <w:color w:val="BFBFBF" w:themeColor="background1" w:themeShade="BF"/>
                  <w:sz w:val="18"/>
                  <w:szCs w:val="18"/>
                  <w:lang w:val="en-US"/>
                  <w:rPrChange w:id="718" w:author="Willian" w:date="2017-01-06T15:35:00Z">
                    <w:rPr>
                      <w:rFonts w:ascii="Menlo" w:hAnsi="Menlo" w:cs="Menlo"/>
                      <w:noProof/>
                      <w:color w:val="AA3391"/>
                      <w:sz w:val="18"/>
                      <w:szCs w:val="18"/>
                      <w:lang w:val="en-US"/>
                    </w:rPr>
                  </w:rPrChange>
                </w:rPr>
                <w:t>if</w:t>
              </w:r>
              <w:r w:rsidRPr="0062127C">
                <w:rPr>
                  <w:rFonts w:ascii="Menlo" w:hAnsi="Menlo" w:cs="Menlo"/>
                  <w:noProof/>
                  <w:color w:val="BFBFBF" w:themeColor="background1" w:themeShade="BF"/>
                  <w:sz w:val="18"/>
                  <w:szCs w:val="18"/>
                  <w:lang w:val="en-US"/>
                  <w:rPrChange w:id="719" w:author="Willian" w:date="2017-01-06T15:35:00Z">
                    <w:rPr>
                      <w:rFonts w:ascii="Menlo" w:hAnsi="Menlo" w:cs="Menlo"/>
                      <w:noProof/>
                      <w:sz w:val="18"/>
                      <w:szCs w:val="18"/>
                      <w:lang w:val="en-US"/>
                    </w:rPr>
                  </w:rPrChange>
                </w:rPr>
                <w:t xml:space="preserve"> </w:t>
              </w:r>
              <w:r w:rsidRPr="0062127C">
                <w:rPr>
                  <w:rFonts w:ascii="Menlo" w:hAnsi="Menlo" w:cs="Menlo"/>
                  <w:noProof/>
                  <w:color w:val="BFBFBF" w:themeColor="background1" w:themeShade="BF"/>
                  <w:sz w:val="18"/>
                  <w:szCs w:val="18"/>
                  <w:lang w:val="en-US"/>
                  <w:rPrChange w:id="720" w:author="Willian" w:date="2017-01-06T15:35:00Z">
                    <w:rPr>
                      <w:rFonts w:ascii="Menlo" w:hAnsi="Menlo" w:cs="Menlo"/>
                      <w:noProof/>
                      <w:color w:val="3F6E74"/>
                      <w:sz w:val="18"/>
                      <w:szCs w:val="18"/>
                      <w:lang w:val="en-US"/>
                    </w:rPr>
                  </w:rPrChange>
                </w:rPr>
                <w:t>number</w:t>
              </w:r>
              <w:r w:rsidRPr="0062127C">
                <w:rPr>
                  <w:rFonts w:ascii="Menlo" w:hAnsi="Menlo" w:cs="Menlo"/>
                  <w:noProof/>
                  <w:color w:val="BFBFBF" w:themeColor="background1" w:themeShade="BF"/>
                  <w:sz w:val="18"/>
                  <w:szCs w:val="18"/>
                  <w:lang w:val="en-US"/>
                  <w:rPrChange w:id="721" w:author="Willian" w:date="2017-01-06T15:35:00Z">
                    <w:rPr>
                      <w:rFonts w:ascii="Menlo" w:hAnsi="Menlo" w:cs="Menlo"/>
                      <w:noProof/>
                      <w:sz w:val="18"/>
                      <w:szCs w:val="18"/>
                      <w:lang w:val="en-US"/>
                    </w:rPr>
                  </w:rPrChange>
                </w:rPr>
                <w:t xml:space="preserve"> &gt; </w:t>
              </w:r>
              <w:r w:rsidRPr="0062127C">
                <w:rPr>
                  <w:rFonts w:ascii="Menlo" w:hAnsi="Menlo" w:cs="Menlo"/>
                  <w:noProof/>
                  <w:color w:val="BFBFBF" w:themeColor="background1" w:themeShade="BF"/>
                  <w:sz w:val="18"/>
                  <w:szCs w:val="18"/>
                  <w:lang w:val="en-US"/>
                  <w:rPrChange w:id="722" w:author="Willian" w:date="2017-01-06T15:35:00Z">
                    <w:rPr>
                      <w:rFonts w:ascii="Menlo" w:hAnsi="Menlo" w:cs="Menlo"/>
                      <w:noProof/>
                      <w:color w:val="1C00CF"/>
                      <w:sz w:val="18"/>
                      <w:szCs w:val="18"/>
                      <w:lang w:val="en-US"/>
                    </w:rPr>
                  </w:rPrChange>
                </w:rPr>
                <w:t>100</w:t>
              </w:r>
              <w:r w:rsidRPr="0062127C">
                <w:rPr>
                  <w:rFonts w:ascii="Menlo" w:hAnsi="Menlo" w:cs="Menlo"/>
                  <w:noProof/>
                  <w:color w:val="BFBFBF" w:themeColor="background1" w:themeShade="BF"/>
                  <w:sz w:val="18"/>
                  <w:szCs w:val="18"/>
                  <w:lang w:val="en-US"/>
                  <w:rPrChange w:id="723" w:author="Willian" w:date="2017-01-06T15:35:00Z">
                    <w:rPr>
                      <w:rFonts w:ascii="Menlo" w:hAnsi="Menlo" w:cs="Menlo"/>
                      <w:noProof/>
                      <w:sz w:val="18"/>
                      <w:szCs w:val="18"/>
                      <w:lang w:val="en-US"/>
                    </w:rPr>
                  </w:rPrChange>
                </w:rPr>
                <w:t xml:space="preserve"> { }</w:t>
              </w:r>
            </w:ins>
          </w:p>
          <w:p w14:paraId="33050074" w14:textId="67C0346D" w:rsidR="0062127C" w:rsidRPr="0062127C" w:rsidRDefault="0062127C" w:rsidP="0062127C">
            <w:pPr>
              <w:spacing w:before="0" w:after="0"/>
              <w:jc w:val="left"/>
              <w:textAlignment w:val="baseline"/>
              <w:rPr>
                <w:ins w:id="724" w:author="Willian" w:date="2017-01-06T15:35:00Z"/>
                <w:rFonts w:ascii="Menlo" w:hAnsi="Menlo" w:cs="Menlo"/>
                <w:noProof/>
                <w:color w:val="BFBFBF" w:themeColor="background1" w:themeShade="BF"/>
                <w:sz w:val="18"/>
                <w:szCs w:val="18"/>
                <w:lang w:val="en-US"/>
                <w:rPrChange w:id="725" w:author="Willian" w:date="2017-01-06T15:35:00Z">
                  <w:rPr>
                    <w:ins w:id="726" w:author="Willian" w:date="2017-01-06T15:35:00Z"/>
                    <w:rFonts w:ascii="Menlo" w:hAnsi="Menlo" w:cs="Menlo"/>
                    <w:noProof/>
                    <w:color w:val="BFBFBF" w:themeColor="background1" w:themeShade="BF"/>
                    <w:sz w:val="18"/>
                    <w:szCs w:val="18"/>
                    <w:lang w:val="en-US"/>
                  </w:rPr>
                </w:rPrChange>
              </w:rPr>
              <w:pPrChange w:id="727" w:author="Willian" w:date="2017-01-06T15:35:00Z">
                <w:pPr>
                  <w:spacing w:before="0" w:after="0"/>
                  <w:jc w:val="left"/>
                  <w:textAlignment w:val="baseline"/>
                </w:pPr>
              </w:pPrChange>
            </w:pPr>
            <w:ins w:id="728" w:author="Willian" w:date="2017-01-06T15:35:00Z">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  </w:t>
              </w:r>
              <w:r>
                <w:rPr>
                  <w:rFonts w:ascii="Menlo" w:hAnsi="Menlo" w:cs="Menlo"/>
                  <w:noProof/>
                  <w:sz w:val="18"/>
                  <w:szCs w:val="18"/>
                  <w:lang w:val="en-US"/>
                </w:rPr>
                <w:t xml:space="preserve">comando </w:t>
              </w:r>
              <w:r w:rsidRPr="0062127C">
                <w:rPr>
                  <w:rFonts w:ascii="Menlo" w:hAnsi="Menlo" w:cs="Menlo"/>
                  <w:noProof/>
                  <w:sz w:val="18"/>
                  <w:szCs w:val="18"/>
                  <w:lang w:val="en-US"/>
                  <w:rPrChange w:id="729" w:author="Willian" w:date="2017-01-06T15:36:00Z">
                    <w:rPr>
                      <w:rFonts w:ascii="Menlo" w:hAnsi="Menlo" w:cs="Menlo"/>
                      <w:noProof/>
                      <w:sz w:val="18"/>
                      <w:szCs w:val="18"/>
                    </w:rPr>
                  </w:rPrChange>
                </w:rPr>
                <w:t>}</w:t>
              </w:r>
            </w:ins>
          </w:p>
        </w:tc>
        <w:tc>
          <w:tcPr>
            <w:tcW w:w="4083" w:type="dxa"/>
            <w:vAlign w:val="center"/>
          </w:tcPr>
          <w:p w14:paraId="61EF2C18" w14:textId="62883093" w:rsidR="0062127C" w:rsidRPr="0062127C" w:rsidRDefault="0062127C" w:rsidP="001A4EBB">
            <w:pPr>
              <w:jc w:val="center"/>
              <w:rPr>
                <w:ins w:id="730" w:author="Willian" w:date="2017-01-06T15:35:00Z"/>
                <w:sz w:val="18"/>
                <w:rPrChange w:id="731" w:author="Willian" w:date="2017-01-06T15:36:00Z">
                  <w:rPr>
                    <w:ins w:id="732" w:author="Willian" w:date="2017-01-06T15:35:00Z"/>
                    <w:sz w:val="18"/>
                  </w:rPr>
                </w:rPrChange>
              </w:rPr>
            </w:pPr>
            <w:ins w:id="733" w:author="Willian" w:date="2017-01-06T15:36:00Z">
              <w:r w:rsidRPr="0062127C">
                <w:rPr>
                  <w:sz w:val="18"/>
                  <w:rPrChange w:id="734" w:author="Willian" w:date="2017-01-06T15:36:00Z">
                    <w:rPr>
                      <w:sz w:val="18"/>
                      <w:lang w:val="en-US"/>
                    </w:rPr>
                  </w:rPrChange>
                </w:rPr>
                <w:t>Comando executado caso as condiç</w:t>
              </w:r>
              <w:r>
                <w:rPr>
                  <w:sz w:val="18"/>
                </w:rPr>
                <w:t>ões retornarem falsas</w:t>
              </w:r>
            </w:ins>
          </w:p>
        </w:tc>
      </w:tr>
    </w:tbl>
    <w:p w14:paraId="3F6BE304" w14:textId="77777777" w:rsidR="001B6B49" w:rsidRPr="0062127C" w:rsidRDefault="001B6B49" w:rsidP="00F366CA">
      <w:pPr>
        <w:rPr>
          <w:ins w:id="735" w:author="Willian" w:date="2017-01-03T23:41:00Z"/>
          <w:rPrChange w:id="736" w:author="Willian" w:date="2017-01-06T15:36:00Z">
            <w:rPr>
              <w:ins w:id="737" w:author="Willian" w:date="2017-01-03T23:41:00Z"/>
            </w:rPr>
          </w:rPrChange>
        </w:rPr>
      </w:pPr>
    </w:p>
    <w:p w14:paraId="1BF0FD9D" w14:textId="20539241" w:rsidR="00905F7F" w:rsidRPr="0062127C" w:rsidDel="00F366CA" w:rsidRDefault="00905F7F">
      <w:pPr>
        <w:jc w:val="center"/>
        <w:rPr>
          <w:del w:id="738" w:author="Willian" w:date="2017-01-03T23:41:00Z"/>
          <w:rPrChange w:id="739" w:author="Willian" w:date="2017-01-06T15:36:00Z">
            <w:rPr>
              <w:del w:id="740" w:author="Willian" w:date="2017-01-03T23:41:00Z"/>
            </w:rPr>
          </w:rPrChange>
        </w:rPr>
        <w:pPrChange w:id="741" w:author="Willian" w:date="2016-10-21T10:37:00Z">
          <w:pPr/>
        </w:pPrChange>
      </w:pPr>
    </w:p>
    <w:p w14:paraId="7ED6FE22" w14:textId="411E9397" w:rsidR="003B0283" w:rsidRPr="0062127C" w:rsidDel="00F366CA" w:rsidRDefault="003B0283" w:rsidP="001D3AF1">
      <w:pPr>
        <w:rPr>
          <w:del w:id="742" w:author="Willian" w:date="2017-01-03T23:41:00Z"/>
          <w:rPrChange w:id="743" w:author="Willian" w:date="2017-01-06T15:36:00Z">
            <w:rPr>
              <w:del w:id="744" w:author="Willian" w:date="2017-01-03T23:41:00Z"/>
            </w:rPr>
          </w:rPrChange>
        </w:rPr>
      </w:pPr>
    </w:p>
    <w:p w14:paraId="1241EED8" w14:textId="1B902724" w:rsidR="00905F7F" w:rsidRPr="0062127C" w:rsidRDefault="00905F7F">
      <w:pPr>
        <w:pStyle w:val="Legenda"/>
        <w:jc w:val="center"/>
        <w:rPr>
          <w:ins w:id="745" w:author="Willian" w:date="2016-10-22T17:39:00Z"/>
          <w:rPrChange w:id="746" w:author="Willian" w:date="2017-01-06T15:36:00Z">
            <w:rPr>
              <w:ins w:id="747" w:author="Willian" w:date="2016-10-22T17:39:00Z"/>
            </w:rPr>
          </w:rPrChange>
        </w:rPr>
        <w:pPrChange w:id="748" w:author="Willian" w:date="2016-10-21T10:37:00Z">
          <w:pPr>
            <w:pStyle w:val="Legenda"/>
          </w:pPr>
        </w:pPrChange>
      </w:pPr>
    </w:p>
    <w:p w14:paraId="2640B4B3" w14:textId="77777777" w:rsidR="00796093" w:rsidRPr="0062127C" w:rsidRDefault="00796093">
      <w:pPr>
        <w:rPr>
          <w:ins w:id="749" w:author="Willian" w:date="2016-10-22T17:39:00Z"/>
          <w:rPrChange w:id="750" w:author="Willian" w:date="2017-01-06T15:36:00Z">
            <w:rPr>
              <w:ins w:id="751" w:author="Willian" w:date="2016-10-22T17:39:00Z"/>
            </w:rPr>
          </w:rPrChange>
        </w:rPr>
        <w:pPrChange w:id="752" w:author="Willian" w:date="2016-10-22T17:39:00Z">
          <w:pPr>
            <w:pStyle w:val="Legenda"/>
          </w:pPr>
        </w:pPrChange>
      </w:pPr>
    </w:p>
    <w:p w14:paraId="4B28AC7D" w14:textId="55CDD856" w:rsidR="00796093" w:rsidRDefault="00796093">
      <w:pPr>
        <w:pStyle w:val="Ttulo4"/>
        <w:rPr>
          <w:ins w:id="753" w:author="Willian" w:date="2016-10-22T17:39:00Z"/>
        </w:rPr>
        <w:pPrChange w:id="754" w:author="Willian" w:date="2016-10-22T17:39:00Z">
          <w:pPr>
            <w:pStyle w:val="Ttulo3"/>
          </w:pPr>
        </w:pPrChange>
      </w:pPr>
      <w:ins w:id="755" w:author="Willian" w:date="2016-10-22T17:39:00Z">
        <w:r>
          <w:t xml:space="preserve">1.3.2 </w:t>
        </w:r>
      </w:ins>
      <w:ins w:id="756" w:author="Willian" w:date="2017-01-03T23:43:00Z">
        <w:r w:rsidR="00F366CA">
          <w:t>–</w:t>
        </w:r>
      </w:ins>
      <w:ins w:id="757" w:author="Willian" w:date="2016-10-22T17:39:00Z">
        <w:r>
          <w:t xml:space="preserve"> </w:t>
        </w:r>
      </w:ins>
      <w:ins w:id="758" w:author="Willian" w:date="2017-01-06T15:40:00Z">
        <w:r w:rsidR="0047240A">
          <w:t>If - let</w:t>
        </w:r>
      </w:ins>
    </w:p>
    <w:p w14:paraId="1EC6DC54" w14:textId="2AA95A77" w:rsidR="00F366CA" w:rsidRDefault="0047240A" w:rsidP="00F366CA">
      <w:pPr>
        <w:rPr>
          <w:ins w:id="759" w:author="Willian" w:date="2017-01-06T15:42:00Z"/>
        </w:rPr>
      </w:pPr>
      <w:ins w:id="760" w:author="Willian" w:date="2017-01-06T15:41:00Z">
        <w:r>
          <w:t xml:space="preserve">If-let </w:t>
        </w:r>
      </w:ins>
      <w:ins w:id="761" w:author="Willian" w:date="2017-01-06T15:42:00Z">
        <w:r>
          <w:t>é usado em uma declaração if para verificar se um optional contém um valor</w:t>
        </w:r>
      </w:ins>
      <w:ins w:id="762" w:author="Willian" w:date="2017-01-06T15:48:00Z">
        <w:r>
          <w:t xml:space="preserve"> ou é nil (vazia)</w:t>
        </w:r>
      </w:ins>
      <w:ins w:id="763" w:author="Willian" w:date="2017-01-06T15:42:00Z">
        <w:r>
          <w:t>.</w:t>
        </w:r>
      </w:ins>
    </w:p>
    <w:tbl>
      <w:tblPr>
        <w:tblStyle w:val="Tabelacomgrade"/>
        <w:tblW w:w="0" w:type="auto"/>
        <w:tblLook w:val="04A0" w:firstRow="1" w:lastRow="0" w:firstColumn="1" w:lastColumn="0" w:noHBand="0" w:noVBand="1"/>
      </w:tblPr>
      <w:tblGrid>
        <w:gridCol w:w="4405"/>
        <w:gridCol w:w="4083"/>
        <w:tblGridChange w:id="764">
          <w:tblGrid>
            <w:gridCol w:w="4405"/>
            <w:gridCol w:w="4083"/>
          </w:tblGrid>
        </w:tblGridChange>
      </w:tblGrid>
      <w:tr w:rsidR="0047240A" w:rsidRPr="00F1524C" w14:paraId="6E34BF57" w14:textId="77777777" w:rsidTr="001A4EBB">
        <w:trPr>
          <w:trHeight w:val="418"/>
          <w:ins w:id="765" w:author="Willian" w:date="2017-01-06T15:42:00Z"/>
        </w:trPr>
        <w:tc>
          <w:tcPr>
            <w:tcW w:w="4405" w:type="dxa"/>
          </w:tcPr>
          <w:p w14:paraId="21127C84" w14:textId="77777777" w:rsidR="0047240A" w:rsidRPr="00F1524C" w:rsidRDefault="0047240A" w:rsidP="001A4EBB">
            <w:pPr>
              <w:jc w:val="center"/>
              <w:rPr>
                <w:ins w:id="766" w:author="Willian" w:date="2017-01-06T15:42:00Z"/>
                <w:b/>
                <w:sz w:val="18"/>
              </w:rPr>
            </w:pPr>
            <w:ins w:id="767" w:author="Willian" w:date="2017-01-06T15:42:00Z">
              <w:r w:rsidRPr="00F1524C">
                <w:rPr>
                  <w:b/>
                  <w:sz w:val="18"/>
                </w:rPr>
                <w:t>Nomenclatura</w:t>
              </w:r>
            </w:ins>
          </w:p>
        </w:tc>
        <w:tc>
          <w:tcPr>
            <w:tcW w:w="4083" w:type="dxa"/>
          </w:tcPr>
          <w:p w14:paraId="5D3FA89F" w14:textId="77777777" w:rsidR="0047240A" w:rsidRPr="00F1524C" w:rsidRDefault="0047240A" w:rsidP="001A4EBB">
            <w:pPr>
              <w:jc w:val="center"/>
              <w:rPr>
                <w:ins w:id="768" w:author="Willian" w:date="2017-01-06T15:42:00Z"/>
                <w:b/>
                <w:sz w:val="18"/>
              </w:rPr>
            </w:pPr>
            <w:ins w:id="769" w:author="Willian" w:date="2017-01-06T15:42:00Z">
              <w:r w:rsidRPr="00F1524C">
                <w:rPr>
                  <w:b/>
                  <w:sz w:val="18"/>
                </w:rPr>
                <w:t>Descrição</w:t>
              </w:r>
            </w:ins>
          </w:p>
        </w:tc>
      </w:tr>
      <w:tr w:rsidR="0047240A" w:rsidRPr="00F1524C" w14:paraId="1C5DC544" w14:textId="77777777" w:rsidTr="001A4EBB">
        <w:trPr>
          <w:trHeight w:val="56"/>
          <w:ins w:id="770" w:author="Willian" w:date="2017-01-06T15:42:00Z"/>
        </w:trPr>
        <w:tc>
          <w:tcPr>
            <w:tcW w:w="4405" w:type="dxa"/>
            <w:vAlign w:val="center"/>
          </w:tcPr>
          <w:p w14:paraId="45D22638" w14:textId="77777777" w:rsidR="0047240A" w:rsidRPr="0047240A" w:rsidRDefault="0047240A" w:rsidP="0047240A">
            <w:pPr>
              <w:pStyle w:val="NormalWeb"/>
              <w:spacing w:before="0" w:beforeAutospacing="0" w:after="0" w:afterAutospacing="0"/>
              <w:textAlignment w:val="baseline"/>
              <w:rPr>
                <w:ins w:id="771" w:author="Willian" w:date="2017-01-06T15:43:00Z"/>
                <w:rFonts w:ascii="Menlo" w:hAnsi="Menlo" w:cs="Menlo"/>
                <w:noProof/>
                <w:color w:val="BFBFBF" w:themeColor="background1" w:themeShade="BF"/>
                <w:sz w:val="21"/>
                <w:szCs w:val="21"/>
                <w:lang w:val="en-US"/>
                <w:rPrChange w:id="772" w:author="Willian" w:date="2017-01-06T15:44:00Z">
                  <w:rPr>
                    <w:ins w:id="773" w:author="Willian" w:date="2017-01-06T15:43:00Z"/>
                    <w:rFonts w:ascii="Menlo" w:hAnsi="Menlo" w:cs="Menlo"/>
                    <w:noProof/>
                    <w:color w:val="000000"/>
                    <w:sz w:val="21"/>
                    <w:szCs w:val="21"/>
                    <w:lang w:val="en-US"/>
                  </w:rPr>
                </w:rPrChange>
              </w:rPr>
              <w:pPrChange w:id="774" w:author="Willian" w:date="2017-01-06T15:43:00Z">
                <w:pPr>
                  <w:pStyle w:val="NormalWeb"/>
                  <w:spacing w:before="460" w:beforeAutospacing="0" w:after="0" w:afterAutospacing="0"/>
                  <w:ind w:left="567"/>
                  <w:jc w:val="both"/>
                  <w:textAlignment w:val="baseline"/>
                </w:pPr>
              </w:pPrChange>
            </w:pPr>
            <w:ins w:id="775" w:author="Willian" w:date="2017-01-06T15:43:00Z">
              <w:r w:rsidRPr="0047240A">
                <w:rPr>
                  <w:rFonts w:ascii="Menlo" w:hAnsi="Menlo" w:cs="Menlo"/>
                  <w:noProof/>
                  <w:color w:val="BFBFBF" w:themeColor="background1" w:themeShade="BF"/>
                  <w:sz w:val="18"/>
                  <w:szCs w:val="18"/>
                  <w:lang w:val="en-US"/>
                  <w:rPrChange w:id="776" w:author="Willian" w:date="2017-01-06T15:44:00Z">
                    <w:rPr>
                      <w:rFonts w:ascii="Menlo" w:hAnsi="Menlo" w:cs="Menlo"/>
                      <w:noProof/>
                      <w:color w:val="AA3391"/>
                      <w:sz w:val="18"/>
                      <w:szCs w:val="18"/>
                      <w:lang w:val="en-US"/>
                    </w:rPr>
                  </w:rPrChange>
                </w:rPr>
                <w:t>var</w:t>
              </w:r>
              <w:r w:rsidRPr="0047240A">
                <w:rPr>
                  <w:rFonts w:ascii="Menlo" w:hAnsi="Menlo" w:cs="Menlo"/>
                  <w:noProof/>
                  <w:color w:val="BFBFBF" w:themeColor="background1" w:themeShade="BF"/>
                  <w:sz w:val="18"/>
                  <w:szCs w:val="18"/>
                  <w:lang w:val="en-US"/>
                  <w:rPrChange w:id="777" w:author="Willian" w:date="2017-01-06T15:44:00Z">
                    <w:rPr>
                      <w:rFonts w:ascii="Menlo" w:hAnsi="Menlo" w:cs="Menlo"/>
                      <w:noProof/>
                      <w:color w:val="000000"/>
                      <w:sz w:val="18"/>
                      <w:szCs w:val="18"/>
                      <w:lang w:val="en-US"/>
                    </w:rPr>
                  </w:rPrChange>
                </w:rPr>
                <w:t xml:space="preserve"> </w:t>
              </w:r>
              <w:r w:rsidRPr="0047240A">
                <w:rPr>
                  <w:rFonts w:ascii="Menlo" w:hAnsi="Menlo" w:cs="Menlo"/>
                  <w:noProof/>
                  <w:color w:val="BFBFBF" w:themeColor="background1" w:themeShade="BF"/>
                  <w:sz w:val="18"/>
                  <w:szCs w:val="18"/>
                  <w:lang w:val="en-US"/>
                  <w:rPrChange w:id="778" w:author="Willian" w:date="2017-01-06T15:44:00Z">
                    <w:rPr>
                      <w:rFonts w:ascii="Menlo" w:hAnsi="Menlo" w:cs="Menlo"/>
                      <w:noProof/>
                      <w:color w:val="3F6E74"/>
                      <w:sz w:val="18"/>
                      <w:szCs w:val="18"/>
                      <w:lang w:val="en-US"/>
                    </w:rPr>
                  </w:rPrChange>
                </w:rPr>
                <w:t>optionalName</w:t>
              </w:r>
              <w:r w:rsidRPr="0047240A">
                <w:rPr>
                  <w:rFonts w:ascii="Menlo" w:hAnsi="Menlo" w:cs="Menlo"/>
                  <w:noProof/>
                  <w:color w:val="BFBFBF" w:themeColor="background1" w:themeShade="BF"/>
                  <w:sz w:val="18"/>
                  <w:szCs w:val="18"/>
                  <w:lang w:val="en-US"/>
                  <w:rPrChange w:id="779" w:author="Willian" w:date="2017-01-06T15:44:00Z">
                    <w:rPr>
                      <w:rFonts w:ascii="Menlo" w:hAnsi="Menlo" w:cs="Menlo"/>
                      <w:noProof/>
                      <w:color w:val="000000"/>
                      <w:sz w:val="18"/>
                      <w:szCs w:val="18"/>
                      <w:lang w:val="en-US"/>
                    </w:rPr>
                  </w:rPrChange>
                </w:rPr>
                <w:t xml:space="preserve">: </w:t>
              </w:r>
              <w:r w:rsidRPr="0047240A">
                <w:rPr>
                  <w:rFonts w:ascii="Menlo" w:hAnsi="Menlo" w:cs="Menlo"/>
                  <w:noProof/>
                  <w:color w:val="BFBFBF" w:themeColor="background1" w:themeShade="BF"/>
                  <w:sz w:val="18"/>
                  <w:szCs w:val="18"/>
                  <w:lang w:val="en-US"/>
                  <w:rPrChange w:id="780" w:author="Willian" w:date="2017-01-06T15:44:00Z">
                    <w:rPr>
                      <w:rFonts w:ascii="Menlo" w:hAnsi="Menlo" w:cs="Menlo"/>
                      <w:noProof/>
                      <w:color w:val="5C2699"/>
                      <w:sz w:val="18"/>
                      <w:szCs w:val="18"/>
                      <w:lang w:val="en-US"/>
                    </w:rPr>
                  </w:rPrChange>
                </w:rPr>
                <w:t>String</w:t>
              </w:r>
              <w:r w:rsidRPr="0047240A">
                <w:rPr>
                  <w:rFonts w:ascii="Menlo" w:hAnsi="Menlo" w:cs="Menlo"/>
                  <w:noProof/>
                  <w:color w:val="BFBFBF" w:themeColor="background1" w:themeShade="BF"/>
                  <w:sz w:val="18"/>
                  <w:szCs w:val="18"/>
                  <w:lang w:val="en-US"/>
                  <w:rPrChange w:id="781" w:author="Willian" w:date="2017-01-06T15:44:00Z">
                    <w:rPr>
                      <w:rFonts w:ascii="Menlo" w:hAnsi="Menlo" w:cs="Menlo"/>
                      <w:noProof/>
                      <w:color w:val="000000"/>
                      <w:sz w:val="18"/>
                      <w:szCs w:val="18"/>
                      <w:lang w:val="en-US"/>
                    </w:rPr>
                  </w:rPrChange>
                </w:rPr>
                <w:t xml:space="preserve">? = </w:t>
              </w:r>
              <w:r w:rsidRPr="0047240A">
                <w:rPr>
                  <w:rFonts w:ascii="Menlo" w:hAnsi="Menlo" w:cs="Menlo"/>
                  <w:noProof/>
                  <w:color w:val="BFBFBF" w:themeColor="background1" w:themeShade="BF"/>
                  <w:sz w:val="18"/>
                  <w:szCs w:val="18"/>
                  <w:lang w:val="en-US"/>
                  <w:rPrChange w:id="782" w:author="Willian" w:date="2017-01-06T15:44:00Z">
                    <w:rPr>
                      <w:rFonts w:ascii="Menlo" w:hAnsi="Menlo" w:cs="Menlo"/>
                      <w:noProof/>
                      <w:color w:val="C41A16"/>
                      <w:sz w:val="18"/>
                      <w:szCs w:val="18"/>
                      <w:lang w:val="en-US"/>
                    </w:rPr>
                  </w:rPrChange>
                </w:rPr>
                <w:t>"John Appleseed"</w:t>
              </w:r>
            </w:ins>
          </w:p>
          <w:p w14:paraId="697ACAD9" w14:textId="77777777" w:rsidR="0047240A" w:rsidRPr="00A66496" w:rsidRDefault="0047240A" w:rsidP="0047240A">
            <w:pPr>
              <w:pStyle w:val="NormalWeb"/>
              <w:spacing w:before="0" w:beforeAutospacing="0" w:after="0" w:afterAutospacing="0"/>
              <w:textAlignment w:val="baseline"/>
              <w:rPr>
                <w:ins w:id="783" w:author="Willian" w:date="2017-01-06T15:43:00Z"/>
                <w:rFonts w:ascii="Menlo" w:hAnsi="Menlo" w:cs="Menlo"/>
                <w:noProof/>
                <w:color w:val="000000"/>
                <w:sz w:val="21"/>
                <w:szCs w:val="21"/>
                <w:lang w:val="en-US"/>
              </w:rPr>
              <w:pPrChange w:id="784" w:author="Willian" w:date="2017-01-06T15:43:00Z">
                <w:pPr>
                  <w:pStyle w:val="NormalWeb"/>
                  <w:spacing w:before="0" w:beforeAutospacing="0" w:after="0" w:afterAutospacing="0"/>
                  <w:ind w:left="567"/>
                  <w:jc w:val="both"/>
                  <w:textAlignment w:val="baseline"/>
                </w:pPr>
              </w:pPrChange>
            </w:pPr>
            <w:ins w:id="785" w:author="Willian" w:date="2017-01-06T15:43:00Z">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ins>
          </w:p>
          <w:p w14:paraId="26C4E816" w14:textId="65BF37B0" w:rsidR="0047240A" w:rsidRPr="0047240A" w:rsidRDefault="0047240A" w:rsidP="0047240A">
            <w:pPr>
              <w:pStyle w:val="NormalWeb"/>
              <w:spacing w:before="0" w:beforeAutospacing="0" w:after="0" w:afterAutospacing="0"/>
              <w:textAlignment w:val="baseline"/>
              <w:rPr>
                <w:ins w:id="786" w:author="Willian" w:date="2017-01-06T15:43:00Z"/>
                <w:rFonts w:ascii="Menlo" w:hAnsi="Menlo" w:cs="Menlo"/>
                <w:noProof/>
                <w:color w:val="BFBFBF" w:themeColor="background1" w:themeShade="BF"/>
                <w:sz w:val="21"/>
                <w:szCs w:val="21"/>
                <w:lang w:val="en-US"/>
                <w:rPrChange w:id="787" w:author="Willian" w:date="2017-01-06T15:44:00Z">
                  <w:rPr>
                    <w:ins w:id="788" w:author="Willian" w:date="2017-01-06T15:43:00Z"/>
                    <w:rFonts w:ascii="Menlo" w:hAnsi="Menlo" w:cs="Menlo"/>
                    <w:noProof/>
                    <w:color w:val="000000"/>
                    <w:sz w:val="21"/>
                    <w:szCs w:val="21"/>
                  </w:rPr>
                </w:rPrChange>
              </w:rPr>
              <w:pPrChange w:id="789" w:author="Willian" w:date="2017-01-06T15:43:00Z">
                <w:pPr>
                  <w:pStyle w:val="NormalWeb"/>
                  <w:spacing w:before="0" w:beforeAutospacing="0" w:after="0" w:afterAutospacing="0"/>
                  <w:ind w:left="567"/>
                  <w:jc w:val="both"/>
                  <w:textAlignment w:val="baseline"/>
                </w:pPr>
              </w:pPrChange>
            </w:pPr>
            <w:ins w:id="790" w:author="Willian" w:date="2017-01-06T15:43:00Z">
              <w:r w:rsidRPr="0047240A">
                <w:rPr>
                  <w:rFonts w:ascii="Menlo" w:hAnsi="Menlo" w:cs="Menlo"/>
                  <w:noProof/>
                  <w:color w:val="BFBFBF" w:themeColor="background1" w:themeShade="BF"/>
                  <w:sz w:val="18"/>
                  <w:szCs w:val="18"/>
                  <w:lang w:val="en-US"/>
                  <w:rPrChange w:id="791" w:author="Willian" w:date="2017-01-06T15:44:00Z">
                    <w:rPr>
                      <w:rFonts w:ascii="Menlo" w:hAnsi="Menlo" w:cs="Menlo"/>
                      <w:noProof/>
                      <w:color w:val="000000"/>
                      <w:sz w:val="18"/>
                      <w:szCs w:val="18"/>
                      <w:lang w:val="en-US"/>
                    </w:rPr>
                  </w:rPrChange>
                </w:rPr>
                <w:t>  </w:t>
              </w:r>
              <w:r>
                <w:rPr>
                  <w:rFonts w:ascii="Menlo" w:hAnsi="Menlo" w:cs="Menlo"/>
                  <w:noProof/>
                  <w:color w:val="BFBFBF" w:themeColor="background1" w:themeShade="BF"/>
                  <w:sz w:val="18"/>
                  <w:szCs w:val="18"/>
                  <w:lang w:val="en-US"/>
                  <w:rPrChange w:id="792" w:author="Willian" w:date="2017-01-06T15:44:00Z">
                    <w:rPr>
                      <w:rFonts w:ascii="Menlo" w:hAnsi="Menlo" w:cs="Menlo"/>
                      <w:noProof/>
                      <w:color w:val="BFBFBF" w:themeColor="background1" w:themeShade="BF"/>
                      <w:sz w:val="18"/>
                      <w:szCs w:val="18"/>
                      <w:lang w:val="en-US"/>
                    </w:rPr>
                  </w:rPrChange>
                </w:rPr>
                <w:t>"</w:t>
              </w:r>
              <w:r w:rsidRPr="0047240A">
                <w:rPr>
                  <w:rFonts w:ascii="Menlo" w:hAnsi="Menlo" w:cs="Menlo"/>
                  <w:noProof/>
                  <w:color w:val="BFBFBF" w:themeColor="background1" w:themeShade="BF"/>
                  <w:sz w:val="18"/>
                  <w:szCs w:val="18"/>
                  <w:lang w:val="en-US"/>
                  <w:rPrChange w:id="793" w:author="Willian" w:date="2017-01-06T15:44:00Z">
                    <w:rPr>
                      <w:rFonts w:ascii="Menlo" w:hAnsi="Menlo" w:cs="Menlo"/>
                      <w:noProof/>
                      <w:color w:val="000000"/>
                      <w:sz w:val="18"/>
                      <w:szCs w:val="18"/>
                    </w:rPr>
                  </w:rPrChange>
                </w:rPr>
                <w:t>\(</w:t>
              </w:r>
              <w:r w:rsidRPr="0047240A">
                <w:rPr>
                  <w:rFonts w:ascii="Menlo" w:hAnsi="Menlo" w:cs="Menlo"/>
                  <w:noProof/>
                  <w:color w:val="BFBFBF" w:themeColor="background1" w:themeShade="BF"/>
                  <w:sz w:val="18"/>
                  <w:szCs w:val="18"/>
                  <w:lang w:val="en-US"/>
                  <w:rPrChange w:id="794" w:author="Willian" w:date="2017-01-06T15:44:00Z">
                    <w:rPr>
                      <w:rFonts w:ascii="Menlo" w:hAnsi="Menlo" w:cs="Menlo"/>
                      <w:noProof/>
                      <w:color w:val="3F6E74"/>
                      <w:sz w:val="18"/>
                      <w:szCs w:val="18"/>
                    </w:rPr>
                  </w:rPrChange>
                </w:rPr>
                <w:t>name</w:t>
              </w:r>
              <w:r w:rsidRPr="0047240A">
                <w:rPr>
                  <w:rFonts w:ascii="Menlo" w:hAnsi="Menlo" w:cs="Menlo"/>
                  <w:noProof/>
                  <w:color w:val="BFBFBF" w:themeColor="background1" w:themeShade="BF"/>
                  <w:sz w:val="18"/>
                  <w:szCs w:val="18"/>
                  <w:lang w:val="en-US"/>
                  <w:rPrChange w:id="795" w:author="Willian" w:date="2017-01-06T15:44:00Z">
                    <w:rPr>
                      <w:rFonts w:ascii="Menlo" w:hAnsi="Menlo" w:cs="Menlo"/>
                      <w:noProof/>
                      <w:color w:val="000000"/>
                      <w:sz w:val="18"/>
                      <w:szCs w:val="18"/>
                    </w:rPr>
                  </w:rPrChange>
                </w:rPr>
                <w:t>)</w:t>
              </w:r>
              <w:r w:rsidRPr="0047240A">
                <w:rPr>
                  <w:rFonts w:ascii="Menlo" w:hAnsi="Menlo" w:cs="Menlo"/>
                  <w:noProof/>
                  <w:color w:val="BFBFBF" w:themeColor="background1" w:themeShade="BF"/>
                  <w:sz w:val="18"/>
                  <w:szCs w:val="18"/>
                  <w:lang w:val="en-US"/>
                  <w:rPrChange w:id="796" w:author="Willian" w:date="2017-01-06T15:44:00Z">
                    <w:rPr>
                      <w:rFonts w:ascii="Menlo" w:hAnsi="Menlo" w:cs="Menlo"/>
                      <w:noProof/>
                      <w:color w:val="C41A16"/>
                      <w:sz w:val="18"/>
                      <w:szCs w:val="18"/>
                    </w:rPr>
                  </w:rPrChange>
                </w:rPr>
                <w:t>"</w:t>
              </w:r>
            </w:ins>
          </w:p>
          <w:p w14:paraId="46F19A93" w14:textId="62E67A3B" w:rsidR="0047240A" w:rsidRPr="0047240A" w:rsidRDefault="0047240A" w:rsidP="0047240A">
            <w:pPr>
              <w:pStyle w:val="NormalWeb"/>
              <w:spacing w:before="0" w:beforeAutospacing="0" w:after="0" w:afterAutospacing="0"/>
              <w:textAlignment w:val="baseline"/>
              <w:rPr>
                <w:ins w:id="797" w:author="Willian" w:date="2017-01-06T15:42:00Z"/>
                <w:rFonts w:ascii="Menlo" w:hAnsi="Menlo" w:cs="Menlo"/>
                <w:noProof/>
                <w:color w:val="000000"/>
                <w:sz w:val="21"/>
                <w:szCs w:val="21"/>
                <w:lang w:val="en-US"/>
                <w:rPrChange w:id="798" w:author="Willian" w:date="2017-01-06T15:44:00Z">
                  <w:rPr>
                    <w:ins w:id="799" w:author="Willian" w:date="2017-01-06T15:42:00Z"/>
                    <w:rFonts w:ascii="Menlo" w:hAnsi="Menlo" w:cs="Menlo"/>
                    <w:noProof/>
                    <w:color w:val="FFFFFF"/>
                    <w:sz w:val="21"/>
                    <w:szCs w:val="21"/>
                    <w:lang w:val="en-US"/>
                  </w:rPr>
                </w:rPrChange>
              </w:rPr>
              <w:pPrChange w:id="800" w:author="Willian" w:date="2017-01-06T15:43:00Z">
                <w:pPr>
                  <w:spacing w:before="0" w:after="0"/>
                  <w:jc w:val="left"/>
                  <w:textAlignment w:val="baseline"/>
                </w:pPr>
              </w:pPrChange>
            </w:pPr>
            <w:ins w:id="801" w:author="Willian" w:date="2017-01-06T15:43:00Z">
              <w:r w:rsidRPr="0047240A">
                <w:rPr>
                  <w:rFonts w:ascii="Menlo" w:hAnsi="Menlo" w:cs="Menlo"/>
                  <w:noProof/>
                  <w:color w:val="000000"/>
                  <w:sz w:val="18"/>
                  <w:szCs w:val="18"/>
                  <w:lang w:val="en-US"/>
                  <w:rPrChange w:id="802" w:author="Willian" w:date="2017-01-06T15:44:00Z">
                    <w:rPr>
                      <w:rFonts w:ascii="Menlo" w:hAnsi="Menlo" w:cs="Menlo"/>
                      <w:noProof/>
                      <w:color w:val="000000"/>
                      <w:sz w:val="18"/>
                      <w:szCs w:val="18"/>
                    </w:rPr>
                  </w:rPrChange>
                </w:rPr>
                <w:t>}</w:t>
              </w:r>
            </w:ins>
          </w:p>
        </w:tc>
        <w:tc>
          <w:tcPr>
            <w:tcW w:w="4083" w:type="dxa"/>
            <w:vAlign w:val="center"/>
          </w:tcPr>
          <w:p w14:paraId="3DC3D20B" w14:textId="52D61380" w:rsidR="0047240A" w:rsidRPr="00F1524C" w:rsidRDefault="0047240A" w:rsidP="008C51D7">
            <w:pPr>
              <w:jc w:val="center"/>
              <w:rPr>
                <w:ins w:id="803" w:author="Willian" w:date="2017-01-06T15:42:00Z"/>
                <w:sz w:val="18"/>
              </w:rPr>
              <w:pPrChange w:id="804" w:author="Willian" w:date="2017-01-06T15:49:00Z">
                <w:pPr>
                  <w:jc w:val="center"/>
                </w:pPr>
              </w:pPrChange>
            </w:pPr>
            <w:ins w:id="805" w:author="Willian" w:date="2017-01-06T15:45:00Z">
              <w:r>
                <w:rPr>
                  <w:sz w:val="18"/>
                </w:rPr>
                <w:t xml:space="preserve">Se a var </w:t>
              </w:r>
              <w:r w:rsidRPr="0047240A">
                <w:rPr>
                  <w:b/>
                  <w:sz w:val="18"/>
                  <w:rPrChange w:id="806" w:author="Willian" w:date="2017-01-06T15:47:00Z">
                    <w:rPr>
                      <w:sz w:val="18"/>
                    </w:rPr>
                  </w:rPrChange>
                </w:rPr>
                <w:t>optionalName</w:t>
              </w:r>
              <w:r w:rsidR="008C51D7">
                <w:rPr>
                  <w:sz w:val="18"/>
                </w:rPr>
                <w:t xml:space="preserve"> </w:t>
              </w:r>
            </w:ins>
            <w:ins w:id="807" w:author="Willian" w:date="2017-01-06T15:49:00Z">
              <w:r w:rsidR="008C51D7">
                <w:rPr>
                  <w:sz w:val="18"/>
                </w:rPr>
                <w:t>não é vazia</w:t>
              </w:r>
            </w:ins>
            <w:ins w:id="808" w:author="Willian" w:date="2017-01-06T15:45:00Z">
              <w:r>
                <w:rPr>
                  <w:sz w:val="18"/>
                </w:rPr>
                <w:t xml:space="preserve">, </w:t>
              </w:r>
            </w:ins>
            <w:ins w:id="809" w:author="Willian" w:date="2017-01-06T15:46:00Z">
              <w:r>
                <w:rPr>
                  <w:sz w:val="18"/>
                </w:rPr>
                <w:t xml:space="preserve">atribuir </w:t>
              </w:r>
            </w:ins>
            <w:ins w:id="810" w:author="Willian" w:date="2017-01-06T15:49:00Z">
              <w:r w:rsidR="008C51D7">
                <w:rPr>
                  <w:sz w:val="18"/>
                </w:rPr>
                <w:t xml:space="preserve">e desembrulhar </w:t>
              </w:r>
            </w:ins>
            <w:ins w:id="811" w:author="Willian" w:date="2017-01-06T15:46:00Z">
              <w:r>
                <w:rPr>
                  <w:sz w:val="18"/>
                </w:rPr>
                <w:t xml:space="preserve">o valor desta, à constante </w:t>
              </w:r>
              <w:r w:rsidRPr="0047240A">
                <w:rPr>
                  <w:b/>
                  <w:sz w:val="18"/>
                  <w:rPrChange w:id="812" w:author="Willian" w:date="2017-01-06T15:47:00Z">
                    <w:rPr>
                      <w:sz w:val="18"/>
                    </w:rPr>
                  </w:rPrChange>
                </w:rPr>
                <w:t>name</w:t>
              </w:r>
              <w:r>
                <w:rPr>
                  <w:sz w:val="18"/>
                </w:rPr>
                <w:t xml:space="preserve"> e converter esta</w:t>
              </w:r>
            </w:ins>
            <w:ins w:id="813" w:author="Willian" w:date="2017-01-06T15:47:00Z">
              <w:r>
                <w:rPr>
                  <w:sz w:val="18"/>
                </w:rPr>
                <w:t>,</w:t>
              </w:r>
            </w:ins>
            <w:ins w:id="814" w:author="Willian" w:date="2017-01-06T15:46:00Z">
              <w:r>
                <w:rPr>
                  <w:sz w:val="18"/>
                </w:rPr>
                <w:t xml:space="preserve"> para</w:t>
              </w:r>
            </w:ins>
            <w:ins w:id="815" w:author="Willian" w:date="2017-01-06T15:47:00Z">
              <w:r>
                <w:rPr>
                  <w:sz w:val="18"/>
                </w:rPr>
                <w:t xml:space="preserve"> </w:t>
              </w:r>
              <w:r w:rsidRPr="0047240A">
                <w:rPr>
                  <w:b/>
                  <w:sz w:val="18"/>
                  <w:rPrChange w:id="816" w:author="Willian" w:date="2017-01-06T15:47:00Z">
                    <w:rPr>
                      <w:sz w:val="18"/>
                    </w:rPr>
                  </w:rPrChange>
                </w:rPr>
                <w:t>String</w:t>
              </w:r>
              <w:r>
                <w:rPr>
                  <w:sz w:val="18"/>
                </w:rPr>
                <w:t xml:space="preserve"> </w:t>
              </w:r>
            </w:ins>
          </w:p>
        </w:tc>
      </w:tr>
    </w:tbl>
    <w:p w14:paraId="306EADE8" w14:textId="77777777" w:rsidR="0047240A" w:rsidRDefault="0047240A" w:rsidP="00F366CA">
      <w:pPr>
        <w:rPr>
          <w:ins w:id="817" w:author="Willian" w:date="2017-01-06T15:40:00Z"/>
        </w:rPr>
      </w:pPr>
    </w:p>
    <w:p w14:paraId="5F6A9BDC" w14:textId="77777777" w:rsidR="0047240A" w:rsidRDefault="0047240A" w:rsidP="00F366CA">
      <w:pPr>
        <w:rPr>
          <w:ins w:id="818" w:author="Willian" w:date="2017-01-03T23:41:00Z"/>
        </w:rPr>
      </w:pPr>
    </w:p>
    <w:p w14:paraId="3B7AB0E1" w14:textId="7DD7226F" w:rsidR="00F366CA" w:rsidRDefault="00F366CA" w:rsidP="00F366CA">
      <w:pPr>
        <w:pStyle w:val="Ttulo4"/>
        <w:rPr>
          <w:ins w:id="819" w:author="Willian" w:date="2017-01-03T23:44:00Z"/>
        </w:rPr>
      </w:pPr>
      <w:ins w:id="820" w:author="Willian" w:date="2017-01-03T23:44:00Z">
        <w:r>
          <w:t xml:space="preserve">1.3.3 – </w:t>
        </w:r>
      </w:ins>
      <w:ins w:id="821" w:author="Willian" w:date="2017-01-06T15:50:00Z">
        <w:r w:rsidR="008C51D7">
          <w:t>Where</w:t>
        </w:r>
      </w:ins>
    </w:p>
    <w:p w14:paraId="7A0A9CDD" w14:textId="2C600897" w:rsidR="00F366CA" w:rsidRDefault="008C51D7">
      <w:pPr>
        <w:rPr>
          <w:ins w:id="822" w:author="Willian" w:date="2017-01-06T15:55:00Z"/>
        </w:rPr>
        <w:pPrChange w:id="823" w:author="Willian" w:date="2017-01-03T23:44:00Z">
          <w:pPr>
            <w:pStyle w:val="Ttulo4"/>
          </w:pPr>
        </w:pPrChange>
      </w:pPr>
      <w:ins w:id="824" w:author="Willian" w:date="2017-01-06T15:52:00Z">
        <w:r>
          <w:t>Where é usado para aumentar o escopo da instrução condicional de if</w:t>
        </w:r>
      </w:ins>
      <w:ins w:id="825" w:author="Willian" w:date="2017-01-06T15:54:00Z">
        <w:r>
          <w:t>. Ou seja, if é executado somente se a condiç</w:t>
        </w:r>
      </w:ins>
      <w:ins w:id="826" w:author="Willian" w:date="2017-01-06T15:55:00Z">
        <w:r>
          <w:t>ão de where for satisfeita também.</w:t>
        </w:r>
      </w:ins>
    </w:p>
    <w:p w14:paraId="3266C9FF" w14:textId="77777777" w:rsidR="008C51D7" w:rsidRPr="00F366CA" w:rsidRDefault="008C51D7">
      <w:pPr>
        <w:rPr>
          <w:ins w:id="827" w:author="Willian" w:date="2017-01-03T23:44:00Z"/>
          <w:rPrChange w:id="828" w:author="Willian" w:date="2017-01-03T23:44:00Z">
            <w:rPr>
              <w:ins w:id="829" w:author="Willian" w:date="2017-01-03T23:44:00Z"/>
            </w:rPr>
          </w:rPrChange>
        </w:rPr>
        <w:pPrChange w:id="830" w:author="Willian" w:date="2017-01-03T23:44:00Z">
          <w:pPr>
            <w:pStyle w:val="Ttulo4"/>
          </w:pPr>
        </w:pPrChange>
      </w:pPr>
    </w:p>
    <w:p w14:paraId="5901F757" w14:textId="6DD75677" w:rsidR="00F366CA" w:rsidRPr="00F366CA" w:rsidRDefault="0001296E">
      <w:pPr>
        <w:pStyle w:val="Ttulo4"/>
        <w:rPr>
          <w:ins w:id="831" w:author="Willian" w:date="2016-10-22T15:19:00Z"/>
        </w:rPr>
      </w:pPr>
      <w:ins w:id="832" w:author="Willian" w:date="2017-01-03T23:51:00Z">
        <w:r>
          <w:t xml:space="preserve">1.3.4 – </w:t>
        </w:r>
      </w:ins>
      <w:ins w:id="833" w:author="Willian" w:date="2017-01-06T15:55:00Z">
        <w:r w:rsidR="008C51D7">
          <w:t>Switch</w:t>
        </w:r>
      </w:ins>
    </w:p>
    <w:p w14:paraId="53B5B561" w14:textId="143BA39E" w:rsidR="00951A6C" w:rsidRDefault="008C51D7">
      <w:pPr>
        <w:rPr>
          <w:ins w:id="834" w:author="Willian" w:date="2017-01-06T16:00:00Z"/>
        </w:rPr>
        <w:pPrChange w:id="835" w:author="Willian" w:date="2016-10-24T16:17:00Z">
          <w:pPr>
            <w:pStyle w:val="Legenda"/>
          </w:pPr>
        </w:pPrChange>
      </w:pPr>
      <w:ins w:id="836" w:author="Willian" w:date="2017-01-06T15:55:00Z">
        <w:r>
          <w:t xml:space="preserve">Educador, este </w:t>
        </w:r>
      </w:ins>
      <w:ins w:id="837" w:author="Willian" w:date="2017-01-06T15:56:00Z">
        <w:r>
          <w:t>é um elemento muito importante na linguagem em questão pos suporta uma grande variedade de comparação e qualquer tipo de dados</w:t>
        </w:r>
      </w:ins>
      <w:ins w:id="838" w:author="Willian" w:date="2017-01-06T16:00:00Z">
        <w:r w:rsidR="000C582B">
          <w:t>.</w:t>
        </w:r>
      </w:ins>
    </w:p>
    <w:tbl>
      <w:tblPr>
        <w:tblStyle w:val="Tabelacomgrade"/>
        <w:tblW w:w="8725" w:type="dxa"/>
        <w:tblLayout w:type="fixed"/>
        <w:tblLook w:val="04A0" w:firstRow="1" w:lastRow="0" w:firstColumn="1" w:lastColumn="0" w:noHBand="0" w:noVBand="1"/>
        <w:tblPrChange w:id="839" w:author="Willian" w:date="2017-01-06T16:08:00Z">
          <w:tblPr>
            <w:tblStyle w:val="Tabelacomgrade"/>
            <w:tblW w:w="0" w:type="auto"/>
            <w:tblLook w:val="04A0" w:firstRow="1" w:lastRow="0" w:firstColumn="1" w:lastColumn="0" w:noHBand="0" w:noVBand="1"/>
          </w:tblPr>
        </w:tblPrChange>
      </w:tblPr>
      <w:tblGrid>
        <w:gridCol w:w="5665"/>
        <w:gridCol w:w="3060"/>
        <w:tblGridChange w:id="840">
          <w:tblGrid>
            <w:gridCol w:w="8007"/>
            <w:gridCol w:w="481"/>
          </w:tblGrid>
        </w:tblGridChange>
      </w:tblGrid>
      <w:tr w:rsidR="000C582B" w:rsidRPr="00F1524C" w14:paraId="0971F890" w14:textId="77777777" w:rsidTr="000C582B">
        <w:trPr>
          <w:trHeight w:val="418"/>
          <w:ins w:id="841" w:author="Willian" w:date="2017-01-06T16:00:00Z"/>
          <w:trPrChange w:id="842" w:author="Willian" w:date="2017-01-06T16:08:00Z">
            <w:trPr>
              <w:trHeight w:val="418"/>
            </w:trPr>
          </w:trPrChange>
        </w:trPr>
        <w:tc>
          <w:tcPr>
            <w:tcW w:w="5665" w:type="dxa"/>
            <w:tcPrChange w:id="843" w:author="Willian" w:date="2017-01-06T16:08:00Z">
              <w:tcPr>
                <w:tcW w:w="4405" w:type="dxa"/>
              </w:tcPr>
            </w:tcPrChange>
          </w:tcPr>
          <w:p w14:paraId="4F009494" w14:textId="77777777" w:rsidR="000C582B" w:rsidRPr="00F1524C" w:rsidRDefault="000C582B" w:rsidP="001A4EBB">
            <w:pPr>
              <w:jc w:val="center"/>
              <w:rPr>
                <w:ins w:id="844" w:author="Willian" w:date="2017-01-06T16:00:00Z"/>
                <w:b/>
                <w:sz w:val="18"/>
              </w:rPr>
            </w:pPr>
            <w:ins w:id="845" w:author="Willian" w:date="2017-01-06T16:00:00Z">
              <w:r w:rsidRPr="00F1524C">
                <w:rPr>
                  <w:b/>
                  <w:sz w:val="18"/>
                </w:rPr>
                <w:t>Nomenclatura</w:t>
              </w:r>
            </w:ins>
          </w:p>
        </w:tc>
        <w:tc>
          <w:tcPr>
            <w:tcW w:w="3060" w:type="dxa"/>
            <w:tcPrChange w:id="846" w:author="Willian" w:date="2017-01-06T16:08:00Z">
              <w:tcPr>
                <w:tcW w:w="4083" w:type="dxa"/>
              </w:tcPr>
            </w:tcPrChange>
          </w:tcPr>
          <w:p w14:paraId="6450C3BC" w14:textId="77777777" w:rsidR="000C582B" w:rsidRPr="00F1524C" w:rsidRDefault="000C582B" w:rsidP="001A4EBB">
            <w:pPr>
              <w:jc w:val="center"/>
              <w:rPr>
                <w:ins w:id="847" w:author="Willian" w:date="2017-01-06T16:00:00Z"/>
                <w:b/>
                <w:sz w:val="18"/>
              </w:rPr>
            </w:pPr>
            <w:ins w:id="848" w:author="Willian" w:date="2017-01-06T16:00:00Z">
              <w:r w:rsidRPr="00F1524C">
                <w:rPr>
                  <w:b/>
                  <w:sz w:val="18"/>
                </w:rPr>
                <w:t>Descrição</w:t>
              </w:r>
            </w:ins>
          </w:p>
        </w:tc>
      </w:tr>
      <w:tr w:rsidR="000C582B" w:rsidRPr="00F1524C" w14:paraId="5DC41965" w14:textId="77777777" w:rsidTr="000C582B">
        <w:trPr>
          <w:trHeight w:val="56"/>
          <w:ins w:id="849" w:author="Willian" w:date="2017-01-06T16:00:00Z"/>
          <w:trPrChange w:id="850" w:author="Willian" w:date="2017-01-06T16:08:00Z">
            <w:trPr>
              <w:trHeight w:val="56"/>
            </w:trPr>
          </w:trPrChange>
        </w:trPr>
        <w:tc>
          <w:tcPr>
            <w:tcW w:w="5665" w:type="dxa"/>
            <w:vAlign w:val="center"/>
            <w:tcPrChange w:id="851" w:author="Willian" w:date="2017-01-06T16:08:00Z">
              <w:tcPr>
                <w:tcW w:w="4405" w:type="dxa"/>
                <w:vAlign w:val="center"/>
              </w:tcPr>
            </w:tcPrChange>
          </w:tcPr>
          <w:p w14:paraId="1DCA5AE4" w14:textId="77777777" w:rsidR="000C582B" w:rsidRPr="000C582B" w:rsidRDefault="000C582B" w:rsidP="000C582B">
            <w:pPr>
              <w:pStyle w:val="NormalWeb"/>
              <w:spacing w:before="0" w:beforeAutospacing="0" w:after="0" w:afterAutospacing="0"/>
              <w:jc w:val="both"/>
              <w:textAlignment w:val="baseline"/>
              <w:rPr>
                <w:ins w:id="852" w:author="Willian" w:date="2017-01-06T16:00:00Z"/>
                <w:rFonts w:ascii="Menlo" w:hAnsi="Menlo" w:cs="Menlo"/>
                <w:noProof/>
                <w:color w:val="BFBFBF" w:themeColor="background1" w:themeShade="BF"/>
                <w:sz w:val="18"/>
                <w:szCs w:val="18"/>
                <w:lang w:val="en-US"/>
                <w:rPrChange w:id="853" w:author="Willian" w:date="2017-01-06T16:01:00Z">
                  <w:rPr>
                    <w:ins w:id="854" w:author="Willian" w:date="2017-01-06T16:00:00Z"/>
                    <w:rFonts w:ascii="Menlo" w:hAnsi="Menlo" w:cs="Menlo"/>
                    <w:noProof/>
                    <w:color w:val="C41A16"/>
                    <w:sz w:val="18"/>
                    <w:szCs w:val="18"/>
                    <w:lang w:val="en-US"/>
                  </w:rPr>
                </w:rPrChange>
              </w:rPr>
              <w:pPrChange w:id="855" w:author="Willian" w:date="2017-01-06T16:07:00Z">
                <w:pPr>
                  <w:pStyle w:val="NormalWeb"/>
                  <w:spacing w:before="460" w:beforeAutospacing="0" w:after="0" w:afterAutospacing="0"/>
                  <w:ind w:left="567"/>
                  <w:jc w:val="both"/>
                  <w:textAlignment w:val="baseline"/>
                </w:pPr>
              </w:pPrChange>
            </w:pPr>
            <w:ins w:id="856" w:author="Willian" w:date="2017-01-06T16:00:00Z">
              <w:r w:rsidRPr="000C582B">
                <w:rPr>
                  <w:rFonts w:ascii="Menlo" w:hAnsi="Menlo" w:cs="Menlo"/>
                  <w:noProof/>
                  <w:color w:val="BFBFBF" w:themeColor="background1" w:themeShade="BF"/>
                  <w:sz w:val="18"/>
                  <w:szCs w:val="18"/>
                  <w:lang w:val="en-US"/>
                  <w:rPrChange w:id="857" w:author="Willian" w:date="2017-01-06T16:01:00Z">
                    <w:rPr>
                      <w:rFonts w:ascii="Menlo" w:hAnsi="Menlo" w:cs="Menlo"/>
                      <w:noProof/>
                      <w:color w:val="AA3391"/>
                      <w:sz w:val="18"/>
                      <w:szCs w:val="18"/>
                      <w:lang w:val="en-US"/>
                    </w:rPr>
                  </w:rPrChange>
                </w:rPr>
                <w:t>let</w:t>
              </w:r>
              <w:r w:rsidRPr="000C582B">
                <w:rPr>
                  <w:rFonts w:ascii="Menlo" w:hAnsi="Menlo" w:cs="Menlo"/>
                  <w:noProof/>
                  <w:color w:val="BFBFBF" w:themeColor="background1" w:themeShade="BF"/>
                  <w:sz w:val="18"/>
                  <w:szCs w:val="18"/>
                  <w:lang w:val="en-US"/>
                  <w:rPrChange w:id="858" w:author="Willian" w:date="2017-01-06T16:01:00Z">
                    <w:rPr>
                      <w:rFonts w:ascii="Menlo" w:hAnsi="Menlo" w:cs="Menlo"/>
                      <w:noProof/>
                      <w:color w:val="000000"/>
                      <w:sz w:val="18"/>
                      <w:szCs w:val="18"/>
                      <w:lang w:val="en-US"/>
                    </w:rPr>
                  </w:rPrChange>
                </w:rPr>
                <w:t xml:space="preserve"> </w:t>
              </w:r>
              <w:r w:rsidRPr="000C582B">
                <w:rPr>
                  <w:rFonts w:ascii="Menlo" w:hAnsi="Menlo" w:cs="Menlo"/>
                  <w:noProof/>
                  <w:color w:val="BFBFBF" w:themeColor="background1" w:themeShade="BF"/>
                  <w:sz w:val="18"/>
                  <w:szCs w:val="18"/>
                  <w:lang w:val="en-US"/>
                  <w:rPrChange w:id="859" w:author="Willian" w:date="2017-01-06T16:01:00Z">
                    <w:rPr>
                      <w:rFonts w:ascii="Menlo" w:hAnsi="Menlo" w:cs="Menlo"/>
                      <w:noProof/>
                      <w:color w:val="3F6E74"/>
                      <w:sz w:val="18"/>
                      <w:szCs w:val="18"/>
                      <w:lang w:val="en-US"/>
                    </w:rPr>
                  </w:rPrChange>
                </w:rPr>
                <w:t>vegetable</w:t>
              </w:r>
              <w:r w:rsidRPr="000C582B">
                <w:rPr>
                  <w:rFonts w:ascii="Menlo" w:hAnsi="Menlo" w:cs="Menlo"/>
                  <w:noProof/>
                  <w:color w:val="BFBFBF" w:themeColor="background1" w:themeShade="BF"/>
                  <w:sz w:val="18"/>
                  <w:szCs w:val="18"/>
                  <w:lang w:val="en-US"/>
                  <w:rPrChange w:id="860" w:author="Willian" w:date="2017-01-06T16:01:00Z">
                    <w:rPr>
                      <w:rFonts w:ascii="Menlo" w:hAnsi="Menlo" w:cs="Menlo"/>
                      <w:noProof/>
                      <w:color w:val="000000"/>
                      <w:sz w:val="18"/>
                      <w:szCs w:val="18"/>
                      <w:lang w:val="en-US"/>
                    </w:rPr>
                  </w:rPrChange>
                </w:rPr>
                <w:t xml:space="preserve"> = </w:t>
              </w:r>
              <w:r w:rsidRPr="000C582B">
                <w:rPr>
                  <w:rFonts w:ascii="Menlo" w:hAnsi="Menlo" w:cs="Menlo"/>
                  <w:noProof/>
                  <w:color w:val="BFBFBF" w:themeColor="background1" w:themeShade="BF"/>
                  <w:sz w:val="18"/>
                  <w:szCs w:val="18"/>
                  <w:lang w:val="en-US"/>
                  <w:rPrChange w:id="861" w:author="Willian" w:date="2017-01-06T16:01:00Z">
                    <w:rPr>
                      <w:rFonts w:ascii="Menlo" w:hAnsi="Menlo" w:cs="Menlo"/>
                      <w:noProof/>
                      <w:color w:val="C41A16"/>
                      <w:sz w:val="18"/>
                      <w:szCs w:val="18"/>
                      <w:lang w:val="en-US"/>
                    </w:rPr>
                  </w:rPrChange>
                </w:rPr>
                <w:t>"red pepper"</w:t>
              </w:r>
            </w:ins>
          </w:p>
          <w:p w14:paraId="770D959F" w14:textId="77777777" w:rsidR="000C582B" w:rsidRPr="000C582B" w:rsidRDefault="000C582B" w:rsidP="000C582B">
            <w:pPr>
              <w:pStyle w:val="NormalWeb"/>
              <w:spacing w:before="0" w:beforeAutospacing="0" w:after="0" w:afterAutospacing="0"/>
              <w:jc w:val="both"/>
              <w:textAlignment w:val="baseline"/>
              <w:rPr>
                <w:ins w:id="862" w:author="Willian" w:date="2017-01-06T16:00:00Z"/>
                <w:rFonts w:ascii="Menlo" w:hAnsi="Menlo" w:cs="Menlo"/>
                <w:noProof/>
                <w:color w:val="BFBFBF" w:themeColor="background1" w:themeShade="BF"/>
                <w:sz w:val="21"/>
                <w:szCs w:val="21"/>
                <w:lang w:val="en-US"/>
                <w:rPrChange w:id="863" w:author="Willian" w:date="2017-01-06T16:01:00Z">
                  <w:rPr>
                    <w:ins w:id="864" w:author="Willian" w:date="2017-01-06T16:00:00Z"/>
                    <w:rFonts w:ascii="Menlo" w:hAnsi="Menlo" w:cs="Menlo"/>
                    <w:noProof/>
                    <w:color w:val="000000"/>
                    <w:sz w:val="21"/>
                    <w:szCs w:val="21"/>
                    <w:lang w:val="en-US"/>
                  </w:rPr>
                </w:rPrChange>
              </w:rPr>
              <w:pPrChange w:id="865" w:author="Willian" w:date="2017-01-06T16:07:00Z">
                <w:pPr>
                  <w:pStyle w:val="NormalWeb"/>
                  <w:spacing w:before="0" w:beforeAutospacing="0" w:after="0" w:afterAutospacing="0"/>
                  <w:ind w:left="567"/>
                  <w:jc w:val="both"/>
                  <w:textAlignment w:val="baseline"/>
                </w:pPr>
              </w:pPrChange>
            </w:pPr>
            <w:ins w:id="866" w:author="Willian" w:date="2017-01-06T16:00:00Z">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r w:rsidRPr="000C582B">
                <w:rPr>
                  <w:rFonts w:ascii="Menlo" w:hAnsi="Menlo" w:cs="Menlo"/>
                  <w:noProof/>
                  <w:color w:val="BFBFBF" w:themeColor="background1" w:themeShade="BF"/>
                  <w:sz w:val="18"/>
                  <w:szCs w:val="18"/>
                  <w:lang w:val="en-US"/>
                  <w:rPrChange w:id="867" w:author="Willian" w:date="2017-01-06T16:01:00Z">
                    <w:rPr>
                      <w:rFonts w:ascii="Menlo" w:hAnsi="Menlo" w:cs="Menlo"/>
                      <w:noProof/>
                      <w:color w:val="000000"/>
                      <w:sz w:val="18"/>
                      <w:szCs w:val="18"/>
                      <w:lang w:val="en-US"/>
                    </w:rPr>
                  </w:rPrChange>
                </w:rPr>
                <w:t>{</w:t>
              </w:r>
            </w:ins>
          </w:p>
          <w:p w14:paraId="1E19B633" w14:textId="18232F1B" w:rsidR="000C582B" w:rsidRPr="00F1524C" w:rsidRDefault="000C582B" w:rsidP="000C582B">
            <w:pPr>
              <w:pStyle w:val="NormalWeb"/>
              <w:spacing w:before="0" w:beforeAutospacing="0" w:after="0" w:afterAutospacing="0"/>
              <w:textAlignment w:val="baseline"/>
              <w:rPr>
                <w:ins w:id="868" w:author="Willian" w:date="2017-01-06T16:00:00Z"/>
                <w:rFonts w:ascii="Menlo" w:hAnsi="Menlo" w:cs="Menlo"/>
                <w:noProof/>
                <w:color w:val="000000"/>
                <w:sz w:val="21"/>
                <w:szCs w:val="21"/>
                <w:lang w:val="en-US"/>
              </w:rPr>
              <w:pPrChange w:id="869" w:author="Willian" w:date="2017-01-06T16:07:00Z">
                <w:pPr>
                  <w:pStyle w:val="NormalWeb"/>
                  <w:spacing w:before="0" w:beforeAutospacing="0" w:after="0" w:afterAutospacing="0"/>
                  <w:textAlignment w:val="baseline"/>
                </w:pPr>
              </w:pPrChange>
            </w:pPr>
          </w:p>
        </w:tc>
        <w:tc>
          <w:tcPr>
            <w:tcW w:w="3060" w:type="dxa"/>
            <w:vAlign w:val="center"/>
            <w:tcPrChange w:id="870" w:author="Willian" w:date="2017-01-06T16:08:00Z">
              <w:tcPr>
                <w:tcW w:w="4083" w:type="dxa"/>
                <w:vAlign w:val="center"/>
              </w:tcPr>
            </w:tcPrChange>
          </w:tcPr>
          <w:p w14:paraId="5B6F740E" w14:textId="0D4535B6" w:rsidR="000C582B" w:rsidRPr="00F1524C" w:rsidRDefault="000C582B" w:rsidP="001A4EBB">
            <w:pPr>
              <w:jc w:val="center"/>
              <w:rPr>
                <w:ins w:id="871" w:author="Willian" w:date="2017-01-06T16:00:00Z"/>
                <w:sz w:val="18"/>
              </w:rPr>
            </w:pPr>
            <w:ins w:id="872" w:author="Willian" w:date="2017-01-06T16:01:00Z">
              <w:r>
                <w:rPr>
                  <w:sz w:val="18"/>
                </w:rPr>
                <w:t xml:space="preserve">Função </w:t>
              </w:r>
              <w:r w:rsidRPr="000C582B">
                <w:rPr>
                  <w:b/>
                  <w:sz w:val="18"/>
                  <w:rPrChange w:id="873" w:author="Willian" w:date="2017-01-06T16:08:00Z">
                    <w:rPr>
                      <w:sz w:val="18"/>
                    </w:rPr>
                  </w:rPrChange>
                </w:rPr>
                <w:t>switch</w:t>
              </w:r>
              <w:r>
                <w:rPr>
                  <w:sz w:val="18"/>
                </w:rPr>
                <w:t xml:space="preserve"> que comparará o valor da constante </w:t>
              </w:r>
              <w:r w:rsidRPr="000C582B">
                <w:rPr>
                  <w:b/>
                  <w:sz w:val="18"/>
                  <w:rPrChange w:id="874" w:author="Willian" w:date="2017-01-06T16:08:00Z">
                    <w:rPr>
                      <w:sz w:val="18"/>
                    </w:rPr>
                  </w:rPrChange>
                </w:rPr>
                <w:t>vegetable</w:t>
              </w:r>
            </w:ins>
            <w:ins w:id="875" w:author="Willian" w:date="2017-01-06T16:00:00Z">
              <w:r>
                <w:rPr>
                  <w:sz w:val="18"/>
                </w:rPr>
                <w:t xml:space="preserve"> </w:t>
              </w:r>
            </w:ins>
          </w:p>
        </w:tc>
      </w:tr>
      <w:tr w:rsidR="000C582B" w:rsidRPr="000C582B" w14:paraId="0B4A8DDB" w14:textId="77777777" w:rsidTr="000C582B">
        <w:trPr>
          <w:trHeight w:val="56"/>
          <w:ins w:id="876" w:author="Willian" w:date="2017-01-06T16:01:00Z"/>
          <w:trPrChange w:id="877" w:author="Willian" w:date="2017-01-06T16:08:00Z">
            <w:trPr>
              <w:trHeight w:val="56"/>
            </w:trPr>
          </w:trPrChange>
        </w:trPr>
        <w:tc>
          <w:tcPr>
            <w:tcW w:w="5665" w:type="dxa"/>
            <w:vAlign w:val="center"/>
            <w:tcPrChange w:id="878" w:author="Willian" w:date="2017-01-06T16:08:00Z">
              <w:tcPr>
                <w:tcW w:w="4405" w:type="dxa"/>
                <w:vAlign w:val="center"/>
              </w:tcPr>
            </w:tcPrChange>
          </w:tcPr>
          <w:p w14:paraId="72285207" w14:textId="77777777" w:rsidR="000C582B" w:rsidRPr="001824AA" w:rsidRDefault="000C582B" w:rsidP="000C582B">
            <w:pPr>
              <w:pStyle w:val="NormalWeb"/>
              <w:spacing w:before="0" w:beforeAutospacing="0" w:after="0" w:afterAutospacing="0"/>
              <w:jc w:val="both"/>
              <w:textAlignment w:val="baseline"/>
              <w:rPr>
                <w:ins w:id="879" w:author="Willian" w:date="2017-01-06T16:02:00Z"/>
                <w:rFonts w:ascii="Menlo" w:hAnsi="Menlo" w:cs="Menlo"/>
                <w:noProof/>
                <w:color w:val="000000"/>
                <w:sz w:val="21"/>
                <w:szCs w:val="21"/>
                <w:lang w:val="en-US"/>
              </w:rPr>
              <w:pPrChange w:id="880" w:author="Willian" w:date="2017-01-06T16:07:00Z">
                <w:pPr>
                  <w:pStyle w:val="NormalWeb"/>
                  <w:spacing w:before="0" w:beforeAutospacing="0" w:after="0" w:afterAutospacing="0"/>
                  <w:ind w:left="567"/>
                  <w:jc w:val="both"/>
                  <w:textAlignment w:val="baseline"/>
                </w:pPr>
              </w:pPrChange>
            </w:pPr>
            <w:ins w:id="881" w:author="Willian" w:date="2017-01-06T16:02:00Z">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ins>
          </w:p>
          <w:p w14:paraId="0FDFBDCC" w14:textId="77777777" w:rsidR="000C582B" w:rsidRPr="001824AA" w:rsidRDefault="000C582B" w:rsidP="000C582B">
            <w:pPr>
              <w:pStyle w:val="NormalWeb"/>
              <w:spacing w:before="0" w:beforeAutospacing="0" w:after="0" w:afterAutospacing="0"/>
              <w:jc w:val="both"/>
              <w:textAlignment w:val="baseline"/>
              <w:rPr>
                <w:ins w:id="882" w:author="Willian" w:date="2017-01-06T16:02:00Z"/>
                <w:rFonts w:ascii="Menlo" w:hAnsi="Menlo" w:cs="Menlo"/>
                <w:noProof/>
                <w:color w:val="000000"/>
                <w:sz w:val="21"/>
                <w:szCs w:val="21"/>
                <w:lang w:val="en-US"/>
              </w:rPr>
              <w:pPrChange w:id="883" w:author="Willian" w:date="2017-01-06T16:07:00Z">
                <w:pPr>
                  <w:pStyle w:val="NormalWeb"/>
                  <w:spacing w:before="0" w:beforeAutospacing="0" w:after="0" w:afterAutospacing="0"/>
                  <w:ind w:left="567"/>
                  <w:jc w:val="both"/>
                  <w:textAlignment w:val="baseline"/>
                </w:pPr>
              </w:pPrChange>
            </w:pPr>
            <w:ins w:id="884" w:author="Willian" w:date="2017-01-06T16:02:00Z">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ins>
          </w:p>
          <w:p w14:paraId="1BAD5304" w14:textId="77777777" w:rsidR="000C582B" w:rsidRPr="000C582B" w:rsidRDefault="000C582B" w:rsidP="000C582B">
            <w:pPr>
              <w:pStyle w:val="NormalWeb"/>
              <w:spacing w:before="0" w:beforeAutospacing="0" w:after="0" w:afterAutospacing="0"/>
              <w:jc w:val="both"/>
              <w:textAlignment w:val="baseline"/>
              <w:rPr>
                <w:ins w:id="885" w:author="Willian" w:date="2017-01-06T16:01:00Z"/>
                <w:rFonts w:ascii="Menlo" w:hAnsi="Menlo" w:cs="Menlo"/>
                <w:noProof/>
                <w:color w:val="BFBFBF" w:themeColor="background1" w:themeShade="BF"/>
                <w:sz w:val="18"/>
                <w:szCs w:val="18"/>
                <w:lang w:val="en-US"/>
                <w:rPrChange w:id="886" w:author="Willian" w:date="2017-01-06T16:01:00Z">
                  <w:rPr>
                    <w:ins w:id="887" w:author="Willian" w:date="2017-01-06T16:01:00Z"/>
                    <w:rFonts w:ascii="Menlo" w:hAnsi="Menlo" w:cs="Menlo"/>
                    <w:noProof/>
                    <w:color w:val="BFBFBF" w:themeColor="background1" w:themeShade="BF"/>
                    <w:sz w:val="18"/>
                    <w:szCs w:val="18"/>
                    <w:lang w:val="en-US"/>
                  </w:rPr>
                </w:rPrChange>
              </w:rPr>
              <w:pPrChange w:id="888" w:author="Willian" w:date="2017-01-06T16:07:00Z">
                <w:pPr>
                  <w:pStyle w:val="NormalWeb"/>
                  <w:spacing w:before="460" w:beforeAutospacing="0" w:after="0" w:afterAutospacing="0"/>
                  <w:ind w:left="567"/>
                  <w:jc w:val="both"/>
                  <w:textAlignment w:val="baseline"/>
                </w:pPr>
              </w:pPrChange>
            </w:pPr>
          </w:p>
        </w:tc>
        <w:tc>
          <w:tcPr>
            <w:tcW w:w="3060" w:type="dxa"/>
            <w:vAlign w:val="center"/>
            <w:tcPrChange w:id="889" w:author="Willian" w:date="2017-01-06T16:08:00Z">
              <w:tcPr>
                <w:tcW w:w="4083" w:type="dxa"/>
                <w:vAlign w:val="center"/>
              </w:tcPr>
            </w:tcPrChange>
          </w:tcPr>
          <w:p w14:paraId="635692CC" w14:textId="575AA530" w:rsidR="000C582B" w:rsidRPr="000C582B" w:rsidRDefault="000C582B" w:rsidP="001A4EBB">
            <w:pPr>
              <w:jc w:val="center"/>
              <w:rPr>
                <w:ins w:id="890" w:author="Willian" w:date="2017-01-06T16:01:00Z"/>
                <w:sz w:val="18"/>
                <w:rPrChange w:id="891" w:author="Willian" w:date="2017-01-06T16:02:00Z">
                  <w:rPr>
                    <w:ins w:id="892" w:author="Willian" w:date="2017-01-06T16:01:00Z"/>
                    <w:sz w:val="18"/>
                  </w:rPr>
                </w:rPrChange>
              </w:rPr>
            </w:pPr>
            <w:ins w:id="893" w:author="Willian" w:date="2017-01-06T16:02:00Z">
              <w:r w:rsidRPr="000C582B">
                <w:rPr>
                  <w:b/>
                  <w:sz w:val="18"/>
                  <w:rPrChange w:id="894" w:author="Willian" w:date="2017-01-06T16:08:00Z">
                    <w:rPr>
                      <w:sz w:val="18"/>
                      <w:lang w:val="en-US"/>
                    </w:rPr>
                  </w:rPrChange>
                </w:rPr>
                <w:t>Case</w:t>
              </w:r>
              <w:r w:rsidRPr="000C582B">
                <w:rPr>
                  <w:sz w:val="18"/>
                  <w:rPrChange w:id="895" w:author="Willian" w:date="2017-01-06T16:02:00Z">
                    <w:rPr>
                      <w:sz w:val="18"/>
                      <w:lang w:val="en-US"/>
                    </w:rPr>
                  </w:rPrChange>
                </w:rPr>
                <w:t xml:space="preserve"> indica se caso a vari</w:t>
              </w:r>
              <w:r>
                <w:rPr>
                  <w:sz w:val="18"/>
                </w:rPr>
                <w:t xml:space="preserve">ável atribuída anteriormente na declaração </w:t>
              </w:r>
              <w:r w:rsidRPr="000C582B">
                <w:rPr>
                  <w:b/>
                  <w:sz w:val="18"/>
                  <w:rPrChange w:id="896" w:author="Willian" w:date="2017-01-06T16:08:00Z">
                    <w:rPr>
                      <w:sz w:val="18"/>
                    </w:rPr>
                  </w:rPrChange>
                </w:rPr>
                <w:t>switch</w:t>
              </w:r>
              <w:r>
                <w:rPr>
                  <w:sz w:val="18"/>
                </w:rPr>
                <w:t xml:space="preserve"> tiver valor igual ao valor</w:t>
              </w:r>
            </w:ins>
            <w:ins w:id="897" w:author="Willian" w:date="2017-01-06T16:03:00Z">
              <w:r>
                <w:rPr>
                  <w:sz w:val="18"/>
                </w:rPr>
                <w:t xml:space="preserve"> descrito (no caso, </w:t>
              </w:r>
              <w:r w:rsidRPr="000C582B">
                <w:rPr>
                  <w:b/>
                  <w:sz w:val="18"/>
                  <w:rPrChange w:id="898" w:author="Willian" w:date="2017-01-06T16:08:00Z">
                    <w:rPr>
                      <w:sz w:val="18"/>
                    </w:rPr>
                  </w:rPrChange>
                </w:rPr>
                <w:t>celery</w:t>
              </w:r>
              <w:r>
                <w:rPr>
                  <w:sz w:val="18"/>
                </w:rPr>
                <w:t>), realizar a ação em seu escopo</w:t>
              </w:r>
            </w:ins>
          </w:p>
        </w:tc>
      </w:tr>
      <w:tr w:rsidR="000C582B" w:rsidRPr="000C582B" w14:paraId="487A1F97" w14:textId="77777777" w:rsidTr="000C582B">
        <w:trPr>
          <w:trHeight w:val="56"/>
          <w:ins w:id="899" w:author="Willian" w:date="2017-01-06T16:04:00Z"/>
          <w:trPrChange w:id="900" w:author="Willian" w:date="2017-01-06T16:08:00Z">
            <w:trPr>
              <w:trHeight w:val="56"/>
            </w:trPr>
          </w:trPrChange>
        </w:trPr>
        <w:tc>
          <w:tcPr>
            <w:tcW w:w="5665" w:type="dxa"/>
            <w:vAlign w:val="center"/>
            <w:tcPrChange w:id="901" w:author="Willian" w:date="2017-01-06T16:08:00Z">
              <w:tcPr>
                <w:tcW w:w="4405" w:type="dxa"/>
                <w:vAlign w:val="center"/>
              </w:tcPr>
            </w:tcPrChange>
          </w:tcPr>
          <w:p w14:paraId="2C1E6F10" w14:textId="77777777" w:rsidR="000C582B" w:rsidRPr="001824AA" w:rsidRDefault="000C582B" w:rsidP="000C582B">
            <w:pPr>
              <w:pStyle w:val="NormalWeb"/>
              <w:spacing w:before="0" w:beforeAutospacing="0" w:after="0" w:afterAutospacing="0"/>
              <w:jc w:val="both"/>
              <w:textAlignment w:val="baseline"/>
              <w:rPr>
                <w:ins w:id="902" w:author="Willian" w:date="2017-01-06T16:04:00Z"/>
                <w:rFonts w:ascii="Menlo" w:hAnsi="Menlo" w:cs="Menlo"/>
                <w:noProof/>
                <w:color w:val="000000"/>
                <w:sz w:val="21"/>
                <w:szCs w:val="21"/>
                <w:lang w:val="en-US"/>
              </w:rPr>
              <w:pPrChange w:id="903" w:author="Willian" w:date="2017-01-06T16:07:00Z">
                <w:pPr>
                  <w:pStyle w:val="NormalWeb"/>
                  <w:spacing w:before="0" w:beforeAutospacing="0" w:after="0" w:afterAutospacing="0"/>
                  <w:ind w:left="567"/>
                  <w:jc w:val="both"/>
                  <w:textAlignment w:val="baseline"/>
                </w:pPr>
              </w:pPrChange>
            </w:pPr>
            <w:ins w:id="904" w:author="Willian" w:date="2017-01-06T16:04:00Z">
              <w:r w:rsidRPr="001824AA">
                <w:rPr>
                  <w:rFonts w:ascii="Menlo" w:hAnsi="Menlo" w:cs="Menlo"/>
                  <w:noProof/>
                  <w:color w:val="AA3391"/>
                  <w:sz w:val="18"/>
                  <w:szCs w:val="18"/>
                  <w:lang w:val="en-US"/>
                </w:rPr>
                <w:t>default</w:t>
              </w:r>
              <w:r w:rsidRPr="001824AA">
                <w:rPr>
                  <w:rFonts w:ascii="Menlo" w:hAnsi="Menlo" w:cs="Menlo"/>
                  <w:noProof/>
                  <w:color w:val="000000"/>
                  <w:sz w:val="18"/>
                  <w:szCs w:val="18"/>
                  <w:lang w:val="en-US"/>
                </w:rPr>
                <w:t>:</w:t>
              </w:r>
            </w:ins>
          </w:p>
          <w:p w14:paraId="2697962D" w14:textId="77777777" w:rsidR="000C582B" w:rsidRPr="001824AA" w:rsidRDefault="000C582B" w:rsidP="000C582B">
            <w:pPr>
              <w:pStyle w:val="NormalWeb"/>
              <w:spacing w:before="0" w:beforeAutospacing="0" w:after="0" w:afterAutospacing="0"/>
              <w:jc w:val="both"/>
              <w:textAlignment w:val="baseline"/>
              <w:rPr>
                <w:ins w:id="905" w:author="Willian" w:date="2017-01-06T16:04:00Z"/>
                <w:rFonts w:ascii="Menlo" w:hAnsi="Menlo" w:cs="Menlo"/>
                <w:noProof/>
                <w:color w:val="000000"/>
                <w:sz w:val="21"/>
                <w:szCs w:val="21"/>
                <w:lang w:val="en-US"/>
              </w:rPr>
              <w:pPrChange w:id="906" w:author="Willian" w:date="2017-01-06T16:07:00Z">
                <w:pPr>
                  <w:pStyle w:val="NormalWeb"/>
                  <w:spacing w:before="0" w:beforeAutospacing="0" w:after="0" w:afterAutospacing="0"/>
                  <w:ind w:left="567"/>
                  <w:jc w:val="both"/>
                  <w:textAlignment w:val="baseline"/>
                </w:pPr>
              </w:pPrChange>
            </w:pPr>
            <w:ins w:id="907" w:author="Willian" w:date="2017-01-06T16:04:00Z">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ins>
          </w:p>
          <w:p w14:paraId="2068FC44" w14:textId="77777777" w:rsidR="000C582B" w:rsidRPr="00A66496" w:rsidRDefault="000C582B" w:rsidP="000C582B">
            <w:pPr>
              <w:pStyle w:val="NormalWeb"/>
              <w:spacing w:before="0" w:beforeAutospacing="0" w:after="0" w:afterAutospacing="0"/>
              <w:jc w:val="both"/>
              <w:textAlignment w:val="baseline"/>
              <w:rPr>
                <w:ins w:id="908" w:author="Willian" w:date="2017-01-06T16:04:00Z"/>
                <w:rFonts w:ascii="Menlo" w:hAnsi="Menlo" w:cs="Menlo"/>
                <w:noProof/>
                <w:color w:val="000000"/>
                <w:sz w:val="21"/>
                <w:szCs w:val="21"/>
              </w:rPr>
              <w:pPrChange w:id="909" w:author="Willian" w:date="2017-01-06T16:07:00Z">
                <w:pPr>
                  <w:pStyle w:val="NormalWeb"/>
                  <w:spacing w:before="0" w:beforeAutospacing="0" w:after="620" w:afterAutospacing="0"/>
                  <w:ind w:left="567"/>
                  <w:jc w:val="both"/>
                  <w:textAlignment w:val="baseline"/>
                </w:pPr>
              </w:pPrChange>
            </w:pPr>
            <w:ins w:id="910" w:author="Willian" w:date="2017-01-06T16:04:00Z">
              <w:r w:rsidRPr="00A66496">
                <w:rPr>
                  <w:rFonts w:ascii="Menlo" w:hAnsi="Menlo" w:cs="Menlo"/>
                  <w:noProof/>
                  <w:color w:val="000000"/>
                  <w:sz w:val="18"/>
                  <w:szCs w:val="18"/>
                </w:rPr>
                <w:t>}</w:t>
              </w:r>
            </w:ins>
          </w:p>
          <w:p w14:paraId="7F1A0DE7" w14:textId="77777777" w:rsidR="000C582B" w:rsidRPr="001824AA" w:rsidRDefault="000C582B" w:rsidP="000C582B">
            <w:pPr>
              <w:pStyle w:val="NormalWeb"/>
              <w:spacing w:before="0" w:beforeAutospacing="0" w:after="0" w:afterAutospacing="0"/>
              <w:jc w:val="both"/>
              <w:textAlignment w:val="baseline"/>
              <w:rPr>
                <w:ins w:id="911" w:author="Willian" w:date="2017-01-06T16:04:00Z"/>
                <w:rFonts w:ascii="Menlo" w:hAnsi="Menlo" w:cs="Menlo"/>
                <w:noProof/>
                <w:color w:val="AA3391"/>
                <w:sz w:val="18"/>
                <w:szCs w:val="18"/>
                <w:lang w:val="en-US"/>
              </w:rPr>
              <w:pPrChange w:id="912" w:author="Willian" w:date="2017-01-06T16:07:00Z">
                <w:pPr>
                  <w:pStyle w:val="NormalWeb"/>
                  <w:spacing w:before="0" w:beforeAutospacing="0" w:after="0" w:afterAutospacing="0"/>
                  <w:ind w:left="567"/>
                  <w:jc w:val="both"/>
                  <w:textAlignment w:val="baseline"/>
                </w:pPr>
              </w:pPrChange>
            </w:pPr>
          </w:p>
        </w:tc>
        <w:tc>
          <w:tcPr>
            <w:tcW w:w="3060" w:type="dxa"/>
            <w:vAlign w:val="center"/>
            <w:tcPrChange w:id="913" w:author="Willian" w:date="2017-01-06T16:08:00Z">
              <w:tcPr>
                <w:tcW w:w="4083" w:type="dxa"/>
                <w:vAlign w:val="center"/>
              </w:tcPr>
            </w:tcPrChange>
          </w:tcPr>
          <w:p w14:paraId="259461D6" w14:textId="505D4A64" w:rsidR="000C582B" w:rsidRPr="000C582B" w:rsidRDefault="000C582B" w:rsidP="001A4EBB">
            <w:pPr>
              <w:jc w:val="center"/>
              <w:rPr>
                <w:ins w:id="914" w:author="Willian" w:date="2017-01-06T16:04:00Z"/>
                <w:sz w:val="18"/>
                <w:rPrChange w:id="915" w:author="Willian" w:date="2017-01-06T16:02:00Z">
                  <w:rPr>
                    <w:ins w:id="916" w:author="Willian" w:date="2017-01-06T16:04:00Z"/>
                    <w:sz w:val="18"/>
                  </w:rPr>
                </w:rPrChange>
              </w:rPr>
            </w:pPr>
            <w:ins w:id="917" w:author="Willian" w:date="2017-01-06T16:04:00Z">
              <w:r>
                <w:rPr>
                  <w:sz w:val="18"/>
                </w:rPr>
                <w:t xml:space="preserve">O caso </w:t>
              </w:r>
              <w:r w:rsidRPr="000C582B">
                <w:rPr>
                  <w:b/>
                  <w:sz w:val="18"/>
                  <w:rPrChange w:id="918" w:author="Willian" w:date="2017-01-06T16:08:00Z">
                    <w:rPr>
                      <w:sz w:val="18"/>
                    </w:rPr>
                  </w:rPrChange>
                </w:rPr>
                <w:t>defaut</w:t>
              </w:r>
              <w:r>
                <w:rPr>
                  <w:sz w:val="18"/>
                </w:rPr>
                <w:t xml:space="preserve"> deve ser instanciado para atribuir uma aç</w:t>
              </w:r>
            </w:ins>
            <w:ins w:id="919" w:author="Willian" w:date="2017-01-06T16:05:00Z">
              <w:r>
                <w:rPr>
                  <w:sz w:val="18"/>
                </w:rPr>
                <w:t xml:space="preserve">ão para caso nenhum dos </w:t>
              </w:r>
              <w:r w:rsidRPr="000C582B">
                <w:rPr>
                  <w:b/>
                  <w:sz w:val="18"/>
                  <w:rPrChange w:id="920" w:author="Willian" w:date="2017-01-06T16:08:00Z">
                    <w:rPr>
                      <w:sz w:val="18"/>
                    </w:rPr>
                  </w:rPrChange>
                </w:rPr>
                <w:t>cases</w:t>
              </w:r>
              <w:r>
                <w:rPr>
                  <w:sz w:val="18"/>
                </w:rPr>
                <w:t xml:space="preserve"> sejam satisfeitos</w:t>
              </w:r>
            </w:ins>
          </w:p>
        </w:tc>
      </w:tr>
    </w:tbl>
    <w:p w14:paraId="54A3352B" w14:textId="77777777" w:rsidR="000C582B" w:rsidRDefault="000C582B">
      <w:pPr>
        <w:rPr>
          <w:ins w:id="921" w:author="Willian" w:date="2017-01-06T16:08:00Z"/>
        </w:rPr>
        <w:pPrChange w:id="922" w:author="Willian" w:date="2016-10-24T16:17:00Z">
          <w:pPr>
            <w:pStyle w:val="Legenda"/>
          </w:pPr>
        </w:pPrChange>
      </w:pPr>
    </w:p>
    <w:p w14:paraId="45106354" w14:textId="6C9B925C" w:rsidR="000C582B" w:rsidRDefault="000C582B" w:rsidP="000C582B">
      <w:pPr>
        <w:pStyle w:val="Ttulo4"/>
        <w:rPr>
          <w:ins w:id="923" w:author="Willian" w:date="2017-01-06T16:54:00Z"/>
        </w:rPr>
      </w:pPr>
      <w:ins w:id="924" w:author="Willian" w:date="2017-01-06T16:08:00Z">
        <w:r>
          <w:t>1.3.5 – Loops</w:t>
        </w:r>
      </w:ins>
    </w:p>
    <w:p w14:paraId="41109A5C" w14:textId="74A529E0" w:rsidR="005950F6" w:rsidRDefault="005950F6" w:rsidP="005950F6">
      <w:pPr>
        <w:rPr>
          <w:ins w:id="925" w:author="Willian" w:date="2017-01-06T16:55:00Z"/>
        </w:rPr>
        <w:pPrChange w:id="926" w:author="Willian" w:date="2017-01-06T16:54:00Z">
          <w:pPr>
            <w:pStyle w:val="Ttulo4"/>
          </w:pPr>
        </w:pPrChange>
      </w:pPr>
      <w:ins w:id="927" w:author="Willian" w:date="2017-01-06T16:54:00Z">
        <w:r>
          <w:t xml:space="preserve">No </w:t>
        </w:r>
      </w:ins>
      <w:ins w:id="928" w:author="Willian" w:date="2017-01-06T16:55:00Z">
        <w:r>
          <w:t>operador de repetição for em Swift, vemos algumas diferenças com Java:</w:t>
        </w:r>
      </w:ins>
    </w:p>
    <w:tbl>
      <w:tblPr>
        <w:tblStyle w:val="Tabelacomgrade"/>
        <w:tblW w:w="8725" w:type="dxa"/>
        <w:tblLayout w:type="fixed"/>
        <w:tblLook w:val="04A0" w:firstRow="1" w:lastRow="0" w:firstColumn="1" w:lastColumn="0" w:noHBand="0" w:noVBand="1"/>
        <w:tblPrChange w:id="929" w:author="Willian" w:date="2017-01-06T17:00:00Z">
          <w:tblPr>
            <w:tblStyle w:val="Tabelacomgrade"/>
            <w:tblW w:w="8725" w:type="dxa"/>
            <w:tblLayout w:type="fixed"/>
            <w:tblLook w:val="04A0" w:firstRow="1" w:lastRow="0" w:firstColumn="1" w:lastColumn="0" w:noHBand="0" w:noVBand="1"/>
          </w:tblPr>
        </w:tblPrChange>
      </w:tblPr>
      <w:tblGrid>
        <w:gridCol w:w="4495"/>
        <w:gridCol w:w="4230"/>
        <w:tblGridChange w:id="930">
          <w:tblGrid>
            <w:gridCol w:w="5665"/>
            <w:gridCol w:w="3060"/>
          </w:tblGrid>
        </w:tblGridChange>
      </w:tblGrid>
      <w:tr w:rsidR="005950F6" w:rsidRPr="00F1524C" w14:paraId="69071F4E" w14:textId="77777777" w:rsidTr="005950F6">
        <w:trPr>
          <w:trHeight w:val="418"/>
          <w:ins w:id="931" w:author="Willian" w:date="2017-01-06T16:55:00Z"/>
          <w:trPrChange w:id="932" w:author="Willian" w:date="2017-01-06T17:00:00Z">
            <w:trPr>
              <w:trHeight w:val="418"/>
            </w:trPr>
          </w:trPrChange>
        </w:trPr>
        <w:tc>
          <w:tcPr>
            <w:tcW w:w="4495" w:type="dxa"/>
            <w:tcPrChange w:id="933" w:author="Willian" w:date="2017-01-06T17:00:00Z">
              <w:tcPr>
                <w:tcW w:w="5665" w:type="dxa"/>
              </w:tcPr>
            </w:tcPrChange>
          </w:tcPr>
          <w:p w14:paraId="08C8CA4E" w14:textId="77777777" w:rsidR="005950F6" w:rsidRPr="00F1524C" w:rsidRDefault="005950F6" w:rsidP="001A4EBB">
            <w:pPr>
              <w:jc w:val="center"/>
              <w:rPr>
                <w:ins w:id="934" w:author="Willian" w:date="2017-01-06T16:55:00Z"/>
                <w:b/>
                <w:sz w:val="18"/>
              </w:rPr>
            </w:pPr>
            <w:ins w:id="935" w:author="Willian" w:date="2017-01-06T16:55:00Z">
              <w:r w:rsidRPr="00F1524C">
                <w:rPr>
                  <w:b/>
                  <w:sz w:val="18"/>
                </w:rPr>
                <w:t>Nomenclatura</w:t>
              </w:r>
            </w:ins>
          </w:p>
        </w:tc>
        <w:tc>
          <w:tcPr>
            <w:tcW w:w="4230" w:type="dxa"/>
            <w:tcPrChange w:id="936" w:author="Willian" w:date="2017-01-06T17:00:00Z">
              <w:tcPr>
                <w:tcW w:w="3060" w:type="dxa"/>
              </w:tcPr>
            </w:tcPrChange>
          </w:tcPr>
          <w:p w14:paraId="1A05BBEC" w14:textId="77777777" w:rsidR="005950F6" w:rsidRPr="00F1524C" w:rsidRDefault="005950F6" w:rsidP="001A4EBB">
            <w:pPr>
              <w:jc w:val="center"/>
              <w:rPr>
                <w:ins w:id="937" w:author="Willian" w:date="2017-01-06T16:55:00Z"/>
                <w:b/>
                <w:sz w:val="18"/>
              </w:rPr>
            </w:pPr>
            <w:ins w:id="938" w:author="Willian" w:date="2017-01-06T16:55:00Z">
              <w:r w:rsidRPr="00F1524C">
                <w:rPr>
                  <w:b/>
                  <w:sz w:val="18"/>
                </w:rPr>
                <w:t>Descrição</w:t>
              </w:r>
            </w:ins>
          </w:p>
        </w:tc>
      </w:tr>
      <w:tr w:rsidR="005950F6" w:rsidRPr="00F1524C" w14:paraId="757C250A" w14:textId="77777777" w:rsidTr="005950F6">
        <w:trPr>
          <w:trHeight w:val="56"/>
          <w:ins w:id="939" w:author="Willian" w:date="2017-01-06T16:55:00Z"/>
          <w:trPrChange w:id="940" w:author="Willian" w:date="2017-01-06T17:00:00Z">
            <w:trPr>
              <w:trHeight w:val="56"/>
            </w:trPr>
          </w:trPrChange>
        </w:trPr>
        <w:tc>
          <w:tcPr>
            <w:tcW w:w="4495" w:type="dxa"/>
            <w:vAlign w:val="center"/>
            <w:tcPrChange w:id="941" w:author="Willian" w:date="2017-01-06T17:00:00Z">
              <w:tcPr>
                <w:tcW w:w="5665" w:type="dxa"/>
                <w:vAlign w:val="center"/>
              </w:tcPr>
            </w:tcPrChange>
          </w:tcPr>
          <w:p w14:paraId="1ABEA00D" w14:textId="1E0EE2E6" w:rsidR="005950F6" w:rsidRPr="00A66496" w:rsidRDefault="005950F6" w:rsidP="005950F6">
            <w:pPr>
              <w:pStyle w:val="NormalWeb"/>
              <w:spacing w:before="0" w:beforeAutospacing="0" w:after="0" w:afterAutospacing="0"/>
              <w:textAlignment w:val="baseline"/>
              <w:rPr>
                <w:ins w:id="942" w:author="Willian" w:date="2017-01-06T16:56:00Z"/>
                <w:rFonts w:ascii="Menlo" w:hAnsi="Menlo" w:cs="Menlo"/>
                <w:color w:val="000000"/>
                <w:sz w:val="21"/>
                <w:szCs w:val="21"/>
                <w:lang w:val="en-US"/>
              </w:rPr>
              <w:pPrChange w:id="943" w:author="Willian" w:date="2017-01-06T17:00:00Z">
                <w:pPr>
                  <w:pStyle w:val="NormalWeb"/>
                  <w:spacing w:before="0" w:beforeAutospacing="0" w:after="0" w:afterAutospacing="0"/>
                  <w:ind w:left="567"/>
                  <w:jc w:val="both"/>
                  <w:textAlignment w:val="baseline"/>
                </w:pPr>
              </w:pPrChange>
            </w:pPr>
            <w:ins w:id="944" w:author="Willian" w:date="2017-01-06T16:56:00Z">
              <w:r w:rsidRPr="005950F6">
                <w:rPr>
                  <w:rFonts w:ascii="Menlo" w:hAnsi="Menlo" w:cs="Menlo"/>
                  <w:color w:val="BFBFBF" w:themeColor="background1" w:themeShade="BF"/>
                  <w:sz w:val="18"/>
                  <w:szCs w:val="18"/>
                  <w:lang w:val="en-US"/>
                  <w:rPrChange w:id="945" w:author="Willian" w:date="2017-01-06T16:56:00Z">
                    <w:rPr>
                      <w:rFonts w:ascii="Menlo" w:hAnsi="Menlo" w:cs="Menlo"/>
                      <w:color w:val="AA3391"/>
                      <w:sz w:val="18"/>
                      <w:szCs w:val="18"/>
                      <w:lang w:val="en-US"/>
                    </w:rPr>
                  </w:rPrChange>
                </w:rPr>
                <w:t>for</w:t>
              </w:r>
              <w:r w:rsidRPr="005950F6">
                <w:rPr>
                  <w:rFonts w:ascii="Menlo" w:hAnsi="Menlo" w:cs="Menlo"/>
                  <w:color w:val="BFBFBF" w:themeColor="background1" w:themeShade="BF"/>
                  <w:sz w:val="18"/>
                  <w:szCs w:val="18"/>
                  <w:lang w:val="en-US"/>
                  <w:rPrChange w:id="946" w:author="Willian" w:date="2017-01-06T16:56:00Z">
                    <w:rPr>
                      <w:rFonts w:ascii="Menlo" w:hAnsi="Menlo" w:cs="Menlo"/>
                      <w:color w:val="000000"/>
                      <w:sz w:val="18"/>
                      <w:szCs w:val="18"/>
                      <w:lang w:val="en-US"/>
                    </w:rPr>
                  </w:rPrChange>
                </w:rPr>
                <w:t xml:space="preserve"> </w:t>
              </w:r>
              <w:r w:rsidRPr="005950F6">
                <w:rPr>
                  <w:rFonts w:ascii="Menlo" w:hAnsi="Menlo" w:cs="Menlo"/>
                  <w:color w:val="BFBFBF" w:themeColor="background1" w:themeShade="BF"/>
                  <w:sz w:val="18"/>
                  <w:szCs w:val="18"/>
                  <w:lang w:val="en-US"/>
                  <w:rPrChange w:id="947" w:author="Willian" w:date="2017-01-06T16:56:00Z">
                    <w:rPr>
                      <w:rFonts w:ascii="Menlo" w:hAnsi="Menlo" w:cs="Menlo"/>
                      <w:color w:val="3F6E74"/>
                      <w:sz w:val="18"/>
                      <w:szCs w:val="18"/>
                      <w:lang w:val="en-US"/>
                    </w:rPr>
                  </w:rPrChange>
                </w:rPr>
                <w:t>i</w:t>
              </w:r>
              <w:r w:rsidRPr="005950F6">
                <w:rPr>
                  <w:rFonts w:ascii="Menlo" w:hAnsi="Menlo" w:cs="Menlo"/>
                  <w:color w:val="BFBFBF" w:themeColor="background1" w:themeShade="BF"/>
                  <w:sz w:val="18"/>
                  <w:szCs w:val="18"/>
                  <w:lang w:val="en-US"/>
                  <w:rPrChange w:id="948" w:author="Willian" w:date="2017-01-06T16:56:00Z">
                    <w:rPr>
                      <w:rFonts w:ascii="Menlo" w:hAnsi="Menlo" w:cs="Menlo"/>
                      <w:color w:val="000000"/>
                      <w:sz w:val="18"/>
                      <w:szCs w:val="18"/>
                      <w:lang w:val="en-US"/>
                    </w:rPr>
                  </w:rPrChange>
                </w:rPr>
                <w:t xml:space="preserve"> </w:t>
              </w:r>
              <w:r w:rsidRPr="005950F6">
                <w:rPr>
                  <w:rFonts w:ascii="Menlo" w:hAnsi="Menlo" w:cs="Menlo"/>
                  <w:color w:val="BFBFBF" w:themeColor="background1" w:themeShade="BF"/>
                  <w:sz w:val="18"/>
                  <w:szCs w:val="18"/>
                  <w:lang w:val="en-US"/>
                  <w:rPrChange w:id="949" w:author="Willian" w:date="2017-01-06T16:56:00Z">
                    <w:rPr>
                      <w:rFonts w:ascii="Menlo" w:hAnsi="Menlo" w:cs="Menlo"/>
                      <w:color w:val="AA3391"/>
                      <w:sz w:val="18"/>
                      <w:szCs w:val="18"/>
                      <w:lang w:val="en-US"/>
                    </w:rPr>
                  </w:rPrChange>
                </w:rPr>
                <w:t>in</w:t>
              </w:r>
              <w:r w:rsidRPr="005950F6">
                <w:rPr>
                  <w:rFonts w:ascii="Menlo" w:hAnsi="Menlo" w:cs="Menlo"/>
                  <w:color w:val="BFBFBF" w:themeColor="background1" w:themeShade="BF"/>
                  <w:sz w:val="18"/>
                  <w:szCs w:val="18"/>
                  <w:lang w:val="en-US"/>
                  <w:rPrChange w:id="950" w:author="Willian" w:date="2017-01-06T16:56:00Z">
                    <w:rPr>
                      <w:rFonts w:ascii="Menlo" w:hAnsi="Menlo" w:cs="Menlo"/>
                      <w:color w:val="000000"/>
                      <w:sz w:val="18"/>
                      <w:szCs w:val="18"/>
                      <w:lang w:val="en-US"/>
                    </w:rPr>
                  </w:rPrChange>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r w:rsidRPr="005950F6">
                <w:rPr>
                  <w:rFonts w:ascii="Menlo" w:hAnsi="Menlo" w:cs="Menlo"/>
                  <w:color w:val="BFBFBF" w:themeColor="background1" w:themeShade="BF"/>
                  <w:sz w:val="18"/>
                  <w:szCs w:val="18"/>
                  <w:lang w:val="en-US"/>
                  <w:rPrChange w:id="951" w:author="Willian" w:date="2017-01-06T16:56:00Z">
                    <w:rPr>
                      <w:rFonts w:ascii="Menlo" w:hAnsi="Menlo" w:cs="Menlo"/>
                      <w:color w:val="000000"/>
                      <w:sz w:val="18"/>
                      <w:szCs w:val="18"/>
                      <w:lang w:val="en-US"/>
                    </w:rPr>
                  </w:rPrChange>
                </w:rPr>
                <w:t>{</w:t>
              </w:r>
              <w:r>
                <w:rPr>
                  <w:rFonts w:ascii="Menlo" w:hAnsi="Menlo" w:cs="Menlo"/>
                  <w:color w:val="BFBFBF" w:themeColor="background1" w:themeShade="BF"/>
                  <w:sz w:val="18"/>
                  <w:szCs w:val="18"/>
                  <w:lang w:val="en-US"/>
                </w:rPr>
                <w:t xml:space="preserve"> }</w:t>
              </w:r>
            </w:ins>
          </w:p>
          <w:p w14:paraId="68B270CD" w14:textId="77777777" w:rsidR="005950F6" w:rsidRPr="00F1524C" w:rsidRDefault="005950F6" w:rsidP="005950F6">
            <w:pPr>
              <w:pStyle w:val="NormalWeb"/>
              <w:spacing w:before="0" w:beforeAutospacing="0" w:after="0" w:afterAutospacing="0"/>
              <w:textAlignment w:val="baseline"/>
              <w:rPr>
                <w:ins w:id="952" w:author="Willian" w:date="2017-01-06T16:55:00Z"/>
                <w:rFonts w:ascii="Menlo" w:hAnsi="Menlo" w:cs="Menlo"/>
                <w:noProof/>
                <w:color w:val="000000"/>
                <w:sz w:val="21"/>
                <w:szCs w:val="21"/>
                <w:lang w:val="en-US"/>
              </w:rPr>
              <w:pPrChange w:id="953" w:author="Willian" w:date="2017-01-06T17:00:00Z">
                <w:pPr>
                  <w:pStyle w:val="NormalWeb"/>
                  <w:spacing w:before="0" w:beforeAutospacing="0" w:after="0" w:afterAutospacing="0"/>
                  <w:textAlignment w:val="baseline"/>
                </w:pPr>
              </w:pPrChange>
            </w:pPr>
          </w:p>
        </w:tc>
        <w:tc>
          <w:tcPr>
            <w:tcW w:w="4230" w:type="dxa"/>
            <w:vAlign w:val="center"/>
            <w:tcPrChange w:id="954" w:author="Willian" w:date="2017-01-06T17:00:00Z">
              <w:tcPr>
                <w:tcW w:w="3060" w:type="dxa"/>
                <w:vAlign w:val="center"/>
              </w:tcPr>
            </w:tcPrChange>
          </w:tcPr>
          <w:p w14:paraId="209E56FE" w14:textId="33C07CA4" w:rsidR="005950F6" w:rsidRPr="005950F6" w:rsidRDefault="005950F6" w:rsidP="005950F6">
            <w:pPr>
              <w:jc w:val="center"/>
              <w:rPr>
                <w:ins w:id="955" w:author="Willian" w:date="2017-01-06T16:55:00Z"/>
                <w:sz w:val="18"/>
                <w:rPrChange w:id="956" w:author="Willian" w:date="2017-01-06T16:57:00Z">
                  <w:rPr>
                    <w:ins w:id="957" w:author="Willian" w:date="2017-01-06T16:55:00Z"/>
                    <w:sz w:val="18"/>
                  </w:rPr>
                </w:rPrChange>
              </w:rPr>
              <w:pPrChange w:id="958" w:author="Willian" w:date="2017-01-06T16:59:00Z">
                <w:pPr>
                  <w:jc w:val="center"/>
                </w:pPr>
              </w:pPrChange>
            </w:pPr>
            <w:ins w:id="959" w:author="Willian" w:date="2017-01-06T16:56:00Z">
              <w:r>
                <w:rPr>
                  <w:sz w:val="18"/>
                </w:rPr>
                <w:t>Realiza uma s</w:t>
              </w:r>
            </w:ins>
            <w:ins w:id="960" w:author="Willian" w:date="2017-01-06T16:57:00Z">
              <w:r>
                <w:rPr>
                  <w:sz w:val="18"/>
                </w:rPr>
                <w:t xml:space="preserve">érie de repetições sem incluir o </w:t>
              </w:r>
            </w:ins>
            <w:ins w:id="961" w:author="Willian" w:date="2017-01-06T16:59:00Z">
              <w:r>
                <w:rPr>
                  <w:sz w:val="18"/>
                </w:rPr>
                <w:t>índice</w:t>
              </w:r>
            </w:ins>
            <w:ins w:id="962" w:author="Willian" w:date="2017-01-06T16:57:00Z">
              <w:r>
                <w:rPr>
                  <w:sz w:val="18"/>
                </w:rPr>
                <w:t xml:space="preserve"> superior. No caso, o operador irá repetir do índice </w:t>
              </w:r>
            </w:ins>
            <w:ins w:id="963" w:author="Willian" w:date="2017-01-06T16:55:00Z">
              <w:r>
                <w:rPr>
                  <w:sz w:val="18"/>
                </w:rPr>
                <w:t xml:space="preserve"> </w:t>
              </w:r>
            </w:ins>
            <w:ins w:id="964" w:author="Willian" w:date="2017-01-06T16:57:00Z">
              <w:r w:rsidRPr="005950F6">
                <w:rPr>
                  <w:rFonts w:ascii="Menlo" w:hAnsi="Menlo" w:cs="Menlo"/>
                  <w:color w:val="1C00CF"/>
                  <w:sz w:val="18"/>
                  <w:szCs w:val="18"/>
                  <w:rPrChange w:id="965" w:author="Willian" w:date="2017-01-06T16:57:00Z">
                    <w:rPr>
                      <w:rFonts w:ascii="Menlo" w:hAnsi="Menlo" w:cs="Menlo"/>
                      <w:color w:val="1C00CF"/>
                      <w:sz w:val="18"/>
                      <w:szCs w:val="18"/>
                      <w:lang w:val="en-US"/>
                    </w:rPr>
                  </w:rPrChange>
                </w:rPr>
                <w:t>0</w:t>
              </w:r>
            </w:ins>
            <w:ins w:id="966" w:author="Willian" w:date="2017-01-06T16:58:00Z">
              <w:r>
                <w:rPr>
                  <w:rFonts w:ascii="Menlo" w:hAnsi="Menlo" w:cs="Menlo"/>
                  <w:color w:val="1C00CF"/>
                  <w:sz w:val="18"/>
                  <w:szCs w:val="18"/>
                </w:rPr>
                <w:t xml:space="preserve"> </w:t>
              </w:r>
              <w:r>
                <w:rPr>
                  <w:sz w:val="18"/>
                </w:rPr>
                <w:t>até o</w:t>
              </w:r>
            </w:ins>
            <w:ins w:id="967" w:author="Willian" w:date="2017-01-06T16:57:00Z">
              <w:r>
                <w:rPr>
                  <w:rFonts w:ascii="Menlo" w:hAnsi="Menlo" w:cs="Menlo"/>
                  <w:color w:val="1C00CF"/>
                  <w:sz w:val="18"/>
                  <w:szCs w:val="18"/>
                </w:rPr>
                <w:t xml:space="preserve"> 3</w:t>
              </w:r>
            </w:ins>
            <w:ins w:id="968" w:author="Willian" w:date="2017-01-06T16:58:00Z">
              <w:r w:rsidRPr="005950F6">
                <w:rPr>
                  <w:sz w:val="18"/>
                  <w:rPrChange w:id="969" w:author="Willian" w:date="2017-01-06T16:58:00Z">
                    <w:rPr>
                      <w:rFonts w:ascii="Menlo" w:hAnsi="Menlo" w:cs="Menlo"/>
                      <w:color w:val="1C00CF"/>
                      <w:sz w:val="18"/>
                      <w:szCs w:val="18"/>
                    </w:rPr>
                  </w:rPrChange>
                </w:rPr>
                <w:t xml:space="preserve">, </w:t>
              </w:r>
              <w:r>
                <w:rPr>
                  <w:sz w:val="18"/>
                </w:rPr>
                <w:t>num total de 4 repetições</w:t>
              </w:r>
            </w:ins>
          </w:p>
        </w:tc>
      </w:tr>
      <w:tr w:rsidR="005950F6" w:rsidRPr="00F1524C" w14:paraId="2991EC02" w14:textId="77777777" w:rsidTr="005950F6">
        <w:trPr>
          <w:trHeight w:val="56"/>
          <w:ins w:id="970" w:author="Willian" w:date="2017-01-06T16:59:00Z"/>
          <w:trPrChange w:id="971" w:author="Willian" w:date="2017-01-06T17:00:00Z">
            <w:trPr>
              <w:trHeight w:val="56"/>
            </w:trPr>
          </w:trPrChange>
        </w:trPr>
        <w:tc>
          <w:tcPr>
            <w:tcW w:w="4495" w:type="dxa"/>
            <w:vAlign w:val="center"/>
            <w:tcPrChange w:id="972" w:author="Willian" w:date="2017-01-06T17:00:00Z">
              <w:tcPr>
                <w:tcW w:w="5665" w:type="dxa"/>
                <w:vAlign w:val="center"/>
              </w:tcPr>
            </w:tcPrChange>
          </w:tcPr>
          <w:p w14:paraId="149B3B71" w14:textId="57ED1C06" w:rsidR="005950F6" w:rsidRPr="005950F6" w:rsidRDefault="005950F6" w:rsidP="005950F6">
            <w:pPr>
              <w:pStyle w:val="NormalWeb"/>
              <w:spacing w:before="0" w:beforeAutospacing="0" w:after="0" w:afterAutospacing="0"/>
              <w:textAlignment w:val="baseline"/>
              <w:rPr>
                <w:ins w:id="973" w:author="Willian" w:date="2017-01-06T16:59:00Z"/>
                <w:rFonts w:ascii="Menlo" w:hAnsi="Menlo" w:cs="Menlo"/>
                <w:color w:val="BFBFBF" w:themeColor="background1" w:themeShade="BF"/>
                <w:sz w:val="18"/>
                <w:szCs w:val="18"/>
                <w:lang w:val="en-US"/>
                <w:rPrChange w:id="974" w:author="Willian" w:date="2017-01-06T16:56:00Z">
                  <w:rPr>
                    <w:ins w:id="975" w:author="Willian" w:date="2017-01-06T16:59:00Z"/>
                    <w:rFonts w:ascii="Menlo" w:hAnsi="Menlo" w:cs="Menlo"/>
                    <w:color w:val="BFBFBF" w:themeColor="background1" w:themeShade="BF"/>
                    <w:sz w:val="18"/>
                    <w:szCs w:val="18"/>
                    <w:lang w:val="en-US"/>
                  </w:rPr>
                </w:rPrChange>
              </w:rPr>
              <w:pPrChange w:id="976" w:author="Willian" w:date="2017-01-06T17:00:00Z">
                <w:pPr>
                  <w:pStyle w:val="NormalWeb"/>
                  <w:spacing w:before="0" w:beforeAutospacing="0" w:after="0" w:afterAutospacing="0"/>
                  <w:ind w:left="567"/>
                  <w:jc w:val="both"/>
                  <w:textAlignment w:val="baseline"/>
                </w:pPr>
              </w:pPrChange>
            </w:pPr>
            <w:ins w:id="977" w:author="Willian" w:date="2017-01-06T16:59:00Z">
              <w:r w:rsidRPr="005950F6">
                <w:rPr>
                  <w:rFonts w:ascii="Menlo" w:hAnsi="Menlo" w:cs="Menlo"/>
                  <w:color w:val="BFBFBF" w:themeColor="background1" w:themeShade="BF"/>
                  <w:sz w:val="18"/>
                  <w:szCs w:val="18"/>
                  <w:lang w:val="en-US"/>
                  <w:rPrChange w:id="978" w:author="Willian" w:date="2017-01-06T16:59:00Z">
                    <w:rPr>
                      <w:rFonts w:ascii="Menlo" w:hAnsi="Menlo" w:cs="Menlo"/>
                      <w:color w:val="AA3391"/>
                      <w:sz w:val="18"/>
                      <w:szCs w:val="18"/>
                      <w:lang w:val="en-US"/>
                    </w:rPr>
                  </w:rPrChange>
                </w:rPr>
                <w:t>for</w:t>
              </w:r>
              <w:r w:rsidRPr="005950F6">
                <w:rPr>
                  <w:rFonts w:ascii="Menlo" w:hAnsi="Menlo" w:cs="Menlo"/>
                  <w:color w:val="BFBFBF" w:themeColor="background1" w:themeShade="BF"/>
                  <w:sz w:val="18"/>
                  <w:szCs w:val="18"/>
                  <w:lang w:val="en-US"/>
                  <w:rPrChange w:id="979" w:author="Willian" w:date="2017-01-06T16:59:00Z">
                    <w:rPr>
                      <w:rFonts w:ascii="Menlo" w:hAnsi="Menlo" w:cs="Menlo"/>
                      <w:color w:val="000000"/>
                      <w:sz w:val="18"/>
                      <w:szCs w:val="18"/>
                      <w:lang w:val="en-US"/>
                    </w:rPr>
                  </w:rPrChange>
                </w:rPr>
                <w:t xml:space="preserve"> </w:t>
              </w:r>
              <w:r w:rsidRPr="005950F6">
                <w:rPr>
                  <w:rFonts w:ascii="Menlo" w:hAnsi="Menlo" w:cs="Menlo"/>
                  <w:color w:val="BFBFBF" w:themeColor="background1" w:themeShade="BF"/>
                  <w:sz w:val="18"/>
                  <w:szCs w:val="18"/>
                  <w:lang w:val="en-US"/>
                  <w:rPrChange w:id="980" w:author="Willian" w:date="2017-01-06T16:59:00Z">
                    <w:rPr>
                      <w:rFonts w:ascii="Menlo" w:hAnsi="Menlo" w:cs="Menlo"/>
                      <w:color w:val="AA3391"/>
                      <w:sz w:val="18"/>
                      <w:szCs w:val="18"/>
                      <w:lang w:val="en-US"/>
                    </w:rPr>
                  </w:rPrChange>
                </w:rPr>
                <w:t>_</w:t>
              </w:r>
              <w:r w:rsidRPr="005950F6">
                <w:rPr>
                  <w:rFonts w:ascii="Menlo" w:hAnsi="Menlo" w:cs="Menlo"/>
                  <w:color w:val="BFBFBF" w:themeColor="background1" w:themeShade="BF"/>
                  <w:sz w:val="18"/>
                  <w:szCs w:val="18"/>
                  <w:lang w:val="en-US"/>
                  <w:rPrChange w:id="981" w:author="Willian" w:date="2017-01-06T16:59:00Z">
                    <w:rPr>
                      <w:rFonts w:ascii="Menlo" w:hAnsi="Menlo" w:cs="Menlo"/>
                      <w:color w:val="000000"/>
                      <w:sz w:val="18"/>
                      <w:szCs w:val="18"/>
                      <w:lang w:val="en-US"/>
                    </w:rPr>
                  </w:rPrChange>
                </w:rPr>
                <w:t xml:space="preserve"> </w:t>
              </w:r>
              <w:r w:rsidRPr="005950F6">
                <w:rPr>
                  <w:rFonts w:ascii="Menlo" w:hAnsi="Menlo" w:cs="Menlo"/>
                  <w:color w:val="BFBFBF" w:themeColor="background1" w:themeShade="BF"/>
                  <w:sz w:val="18"/>
                  <w:szCs w:val="18"/>
                  <w:lang w:val="en-US"/>
                  <w:rPrChange w:id="982" w:author="Willian" w:date="2017-01-06T16:59:00Z">
                    <w:rPr>
                      <w:rFonts w:ascii="Menlo" w:hAnsi="Menlo" w:cs="Menlo"/>
                      <w:color w:val="AA3391"/>
                      <w:sz w:val="18"/>
                      <w:szCs w:val="18"/>
                      <w:lang w:val="en-US"/>
                    </w:rPr>
                  </w:rPrChange>
                </w:rPr>
                <w:t>in</w:t>
              </w:r>
              <w:r w:rsidRPr="005950F6">
                <w:rPr>
                  <w:rFonts w:ascii="Menlo" w:hAnsi="Menlo" w:cs="Menlo"/>
                  <w:color w:val="BFBFBF" w:themeColor="background1" w:themeShade="BF"/>
                  <w:sz w:val="18"/>
                  <w:szCs w:val="18"/>
                  <w:lang w:val="en-US"/>
                  <w:rPrChange w:id="983" w:author="Willian" w:date="2017-01-06T16:59:00Z">
                    <w:rPr>
                      <w:rFonts w:ascii="Menlo" w:hAnsi="Menlo" w:cs="Menlo"/>
                      <w:color w:val="000000"/>
                      <w:sz w:val="18"/>
                      <w:szCs w:val="18"/>
                      <w:lang w:val="en-US"/>
                    </w:rPr>
                  </w:rPrChange>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Pr>
                  <w:rFonts w:ascii="Menlo" w:hAnsi="Menlo" w:cs="Menlo"/>
                  <w:color w:val="1C00CF"/>
                  <w:sz w:val="18"/>
                  <w:szCs w:val="18"/>
                  <w:lang w:val="en-US"/>
                </w:rPr>
                <w:t xml:space="preserve"> </w:t>
              </w:r>
              <w:r w:rsidRPr="005950F6">
                <w:rPr>
                  <w:rFonts w:ascii="Menlo" w:hAnsi="Menlo" w:cs="Menlo"/>
                  <w:color w:val="BFBFBF" w:themeColor="background1" w:themeShade="BF"/>
                  <w:sz w:val="18"/>
                  <w:szCs w:val="18"/>
                  <w:lang w:val="en-US"/>
                  <w:rPrChange w:id="984" w:author="Willian" w:date="2017-01-06T16:59:00Z">
                    <w:rPr>
                      <w:rFonts w:ascii="Menlo" w:hAnsi="Menlo" w:cs="Menlo"/>
                      <w:color w:val="1C00CF"/>
                      <w:sz w:val="18"/>
                      <w:szCs w:val="18"/>
                      <w:lang w:val="en-US"/>
                    </w:rPr>
                  </w:rPrChange>
                </w:rPr>
                <w:t>{ }</w:t>
              </w:r>
            </w:ins>
          </w:p>
        </w:tc>
        <w:tc>
          <w:tcPr>
            <w:tcW w:w="4230" w:type="dxa"/>
            <w:vAlign w:val="center"/>
            <w:tcPrChange w:id="985" w:author="Willian" w:date="2017-01-06T17:00:00Z">
              <w:tcPr>
                <w:tcW w:w="3060" w:type="dxa"/>
                <w:vAlign w:val="center"/>
              </w:tcPr>
            </w:tcPrChange>
          </w:tcPr>
          <w:p w14:paraId="22441979" w14:textId="41E83683" w:rsidR="005950F6" w:rsidRDefault="005950F6" w:rsidP="005950F6">
            <w:pPr>
              <w:jc w:val="center"/>
              <w:rPr>
                <w:ins w:id="986" w:author="Willian" w:date="2017-01-06T16:59:00Z"/>
                <w:sz w:val="18"/>
              </w:rPr>
            </w:pPr>
            <w:ins w:id="987" w:author="Willian" w:date="2017-01-06T16:59:00Z">
              <w:r>
                <w:rPr>
                  <w:sz w:val="18"/>
                </w:rPr>
                <w:t>Realiza uma série de repetições incluindo o índice superior, no caso 5 repetiç</w:t>
              </w:r>
            </w:ins>
            <w:ins w:id="988" w:author="Willian" w:date="2017-01-06T17:00:00Z">
              <w:r>
                <w:rPr>
                  <w:sz w:val="18"/>
                </w:rPr>
                <w:t>ões</w:t>
              </w:r>
            </w:ins>
          </w:p>
        </w:tc>
      </w:tr>
    </w:tbl>
    <w:p w14:paraId="6E107797" w14:textId="77777777" w:rsidR="005950F6" w:rsidRPr="005950F6" w:rsidRDefault="005950F6" w:rsidP="005950F6">
      <w:pPr>
        <w:rPr>
          <w:ins w:id="989" w:author="Willian" w:date="2017-01-06T16:08:00Z"/>
          <w:rPrChange w:id="990" w:author="Willian" w:date="2017-01-06T16:54:00Z">
            <w:rPr>
              <w:ins w:id="991" w:author="Willian" w:date="2017-01-06T16:08:00Z"/>
            </w:rPr>
          </w:rPrChange>
        </w:rPr>
        <w:pPrChange w:id="992" w:author="Willian" w:date="2017-01-06T16:54:00Z">
          <w:pPr>
            <w:pStyle w:val="Ttulo4"/>
          </w:pPr>
        </w:pPrChange>
      </w:pPr>
    </w:p>
    <w:p w14:paraId="27CED6BA" w14:textId="77777777" w:rsidR="000C582B" w:rsidRPr="000C582B" w:rsidRDefault="000C582B">
      <w:pPr>
        <w:rPr>
          <w:ins w:id="993" w:author="Willian" w:date="2017-01-03T23:51:00Z"/>
          <w:rPrChange w:id="994" w:author="Willian" w:date="2017-01-06T16:02:00Z">
            <w:rPr>
              <w:ins w:id="995" w:author="Willian" w:date="2017-01-03T23:51:00Z"/>
            </w:rPr>
          </w:rPrChange>
        </w:rPr>
        <w:pPrChange w:id="996" w:author="Willian" w:date="2016-10-24T16:17:00Z">
          <w:pPr>
            <w:pStyle w:val="Legenda"/>
          </w:pPr>
        </w:pPrChange>
      </w:pPr>
    </w:p>
    <w:p w14:paraId="74A57BEC" w14:textId="77777777" w:rsidR="0001296E" w:rsidRPr="000C582B" w:rsidRDefault="0001296E">
      <w:pPr>
        <w:rPr>
          <w:ins w:id="997" w:author="Willian" w:date="2016-10-24T16:17:00Z"/>
          <w:rPrChange w:id="998" w:author="Willian" w:date="2017-01-06T16:02:00Z">
            <w:rPr>
              <w:ins w:id="999" w:author="Willian" w:date="2016-10-24T16:17:00Z"/>
            </w:rPr>
          </w:rPrChange>
        </w:rPr>
        <w:pPrChange w:id="1000" w:author="Willian" w:date="2016-10-24T16:17:00Z">
          <w:pPr>
            <w:pStyle w:val="Legenda"/>
          </w:pPr>
        </w:pPrChange>
      </w:pPr>
    </w:p>
    <w:p w14:paraId="737EDCB7" w14:textId="28638B58" w:rsidR="00951A6C" w:rsidRDefault="00951A6C" w:rsidP="00951A6C">
      <w:pPr>
        <w:pStyle w:val="Ttulo3"/>
        <w:rPr>
          <w:ins w:id="1001" w:author="Willian" w:date="2017-01-06T17:11:00Z"/>
        </w:rPr>
      </w:pPr>
      <w:ins w:id="1002" w:author="Willian" w:date="2016-10-24T16:17:00Z">
        <w:r>
          <w:t xml:space="preserve">1.4 – </w:t>
        </w:r>
      </w:ins>
      <w:ins w:id="1003" w:author="Willian" w:date="2017-01-06T17:11:00Z">
        <w:r w:rsidR="0043215B">
          <w:t>Funções e Métodos</w:t>
        </w:r>
      </w:ins>
    </w:p>
    <w:p w14:paraId="0DE58464" w14:textId="229123AF" w:rsidR="0043215B" w:rsidRDefault="0043215B" w:rsidP="0043215B">
      <w:pPr>
        <w:rPr>
          <w:ins w:id="1004" w:author="Willian" w:date="2017-01-06T17:26:00Z"/>
        </w:rPr>
        <w:pPrChange w:id="1005" w:author="Willian" w:date="2017-01-06T17:11:00Z">
          <w:pPr>
            <w:pStyle w:val="Ttulo3"/>
          </w:pPr>
        </w:pPrChange>
      </w:pPr>
      <w:ins w:id="1006" w:author="Willian" w:date="2017-01-06T17:12:00Z">
        <w:r>
          <w:t>Educador, a princípio relembre ao aluno algumas definições.</w:t>
        </w:r>
      </w:ins>
    </w:p>
    <w:p w14:paraId="2755D9EA" w14:textId="77777777" w:rsidR="00550073" w:rsidRDefault="00550073" w:rsidP="0043215B">
      <w:pPr>
        <w:rPr>
          <w:ins w:id="1007" w:author="Willian" w:date="2017-01-06T17:12:00Z"/>
        </w:rPr>
        <w:pPrChange w:id="1008" w:author="Willian" w:date="2017-01-06T17:11:00Z">
          <w:pPr>
            <w:pStyle w:val="Ttulo3"/>
          </w:pPr>
        </w:pPrChange>
      </w:pPr>
    </w:p>
    <w:p w14:paraId="14DF6CED" w14:textId="25661EE9" w:rsidR="0043215B" w:rsidRDefault="0043215B" w:rsidP="0043215B">
      <w:pPr>
        <w:pStyle w:val="Ttulo4"/>
        <w:rPr>
          <w:ins w:id="1009" w:author="Willian" w:date="2017-01-06T17:13:00Z"/>
        </w:rPr>
      </w:pPr>
      <w:ins w:id="1010" w:author="Willian" w:date="2017-01-06T17:12:00Z">
        <w:r>
          <w:t>1.4.1. – Funções</w:t>
        </w:r>
      </w:ins>
    </w:p>
    <w:p w14:paraId="33C5E12A" w14:textId="14B46132" w:rsidR="0043215B" w:rsidRPr="0043215B" w:rsidRDefault="0043215B" w:rsidP="0043215B">
      <w:pPr>
        <w:rPr>
          <w:ins w:id="1011" w:author="Willian" w:date="2017-01-06T17:13:00Z"/>
          <w:rPrChange w:id="1012" w:author="Willian" w:date="2017-01-06T17:21:00Z">
            <w:rPr>
              <w:ins w:id="1013" w:author="Willian" w:date="2017-01-06T17:13:00Z"/>
              <w:rFonts w:cs="Arial"/>
              <w:color w:val="414141"/>
              <w:szCs w:val="22"/>
            </w:rPr>
          </w:rPrChange>
        </w:rPr>
        <w:pPrChange w:id="1014" w:author="Willian" w:date="2017-01-06T17:13:00Z">
          <w:pPr>
            <w:pStyle w:val="Ttulo4"/>
          </w:pPr>
        </w:pPrChange>
      </w:pPr>
      <w:ins w:id="1015" w:author="Willian" w:date="2017-01-06T17:13:00Z">
        <w:r w:rsidRPr="0043215B">
          <w:rPr>
            <w:rPrChange w:id="1016" w:author="Willian" w:date="2017-01-06T17:21:00Z">
              <w:rPr>
                <w:rFonts w:cs="Arial"/>
                <w:color w:val="414141"/>
                <w:szCs w:val="22"/>
              </w:rPr>
            </w:rPrChange>
          </w:rPr>
          <w:t xml:space="preserve">Uma </w:t>
        </w:r>
        <w:r w:rsidRPr="0043215B">
          <w:rPr>
            <w:rPrChange w:id="1017" w:author="Willian" w:date="2017-01-06T17:21:00Z">
              <w:rPr>
                <w:rFonts w:cs="Arial"/>
                <w:i/>
                <w:color w:val="414141"/>
                <w:szCs w:val="22"/>
              </w:rPr>
            </w:rPrChange>
          </w:rPr>
          <w:t>função</w:t>
        </w:r>
        <w:r w:rsidRPr="0043215B">
          <w:rPr>
            <w:rPrChange w:id="1018" w:author="Willian" w:date="2017-01-06T17:21:00Z">
              <w:rPr>
                <w:rFonts w:cs="Arial"/>
                <w:color w:val="414141"/>
                <w:szCs w:val="22"/>
              </w:rPr>
            </w:rPrChange>
          </w:rPr>
          <w:t xml:space="preserve"> é uma peça reutilizável, com um nome que pode ser referido a partir de muitos lugares em um programa.</w:t>
        </w:r>
      </w:ins>
    </w:p>
    <w:p w14:paraId="60EA39B3" w14:textId="08D757F6" w:rsidR="0043215B" w:rsidRDefault="0043215B" w:rsidP="0043215B">
      <w:pPr>
        <w:rPr>
          <w:ins w:id="1019" w:author="Willian" w:date="2017-01-06T17:22:00Z"/>
        </w:rPr>
        <w:pPrChange w:id="1020" w:author="Willian" w:date="2017-01-06T17:13:00Z">
          <w:pPr>
            <w:pStyle w:val="Ttulo4"/>
          </w:pPr>
        </w:pPrChange>
      </w:pPr>
      <w:ins w:id="1021" w:author="Willian" w:date="2017-01-06T17:13:00Z">
        <w:r w:rsidRPr="0043215B">
          <w:rPr>
            <w:rPrChange w:id="1022" w:author="Willian" w:date="2017-01-06T17:21:00Z">
              <w:rPr>
                <w:rFonts w:cs="Arial"/>
                <w:color w:val="414141"/>
                <w:szCs w:val="22"/>
              </w:rPr>
            </w:rPrChange>
          </w:rPr>
          <w:t>Em Swift é representada por func</w:t>
        </w:r>
      </w:ins>
      <w:ins w:id="1023" w:author="Willian" w:date="2017-01-06T17:15:00Z">
        <w:r w:rsidRPr="0043215B">
          <w:rPr>
            <w:rPrChange w:id="1024" w:author="Willian" w:date="2017-01-06T17:21:00Z">
              <w:rPr>
                <w:rFonts w:cs="Arial"/>
                <w:color w:val="414141"/>
                <w:szCs w:val="22"/>
              </w:rPr>
            </w:rPrChange>
          </w:rPr>
          <w:t xml:space="preserve"> seguido de uma lista de argumentos</w:t>
        </w:r>
      </w:ins>
      <w:ins w:id="1025" w:author="Willian" w:date="2017-01-06T17:13:00Z">
        <w:r w:rsidRPr="0043215B">
          <w:rPr>
            <w:rPrChange w:id="1026" w:author="Willian" w:date="2017-01-06T17:21:00Z">
              <w:rPr>
                <w:rFonts w:cs="Arial"/>
                <w:color w:val="414141"/>
                <w:szCs w:val="22"/>
              </w:rPr>
            </w:rPrChange>
          </w:rPr>
          <w:t xml:space="preserve"> e não estão diretamente relacionadas a classes ou objetos</w:t>
        </w:r>
      </w:ins>
      <w:ins w:id="1027" w:author="Willian" w:date="2017-01-06T17:14:00Z">
        <w:r w:rsidRPr="0043215B">
          <w:rPr>
            <w:rPrChange w:id="1028" w:author="Willian" w:date="2017-01-06T17:21:00Z">
              <w:rPr>
                <w:rFonts w:cs="Arial"/>
                <w:color w:val="414141"/>
                <w:szCs w:val="22"/>
              </w:rPr>
            </w:rPrChange>
          </w:rPr>
          <w:t>, que faz com que sejam acessadas de qualquer objeto.</w:t>
        </w:r>
      </w:ins>
      <w:ins w:id="1029" w:author="Willian" w:date="2017-01-06T17:21:00Z">
        <w:r w:rsidR="00550073">
          <w:t xml:space="preserve"> Depois de chamar uma função, deve-se passar cada valor subsequente com seu nome.</w:t>
        </w:r>
      </w:ins>
    </w:p>
    <w:tbl>
      <w:tblPr>
        <w:tblStyle w:val="Tabelacomgrade"/>
        <w:tblW w:w="8725" w:type="dxa"/>
        <w:tblLayout w:type="fixed"/>
        <w:tblLook w:val="04A0" w:firstRow="1" w:lastRow="0" w:firstColumn="1" w:lastColumn="0" w:noHBand="0" w:noVBand="1"/>
      </w:tblPr>
      <w:tblGrid>
        <w:gridCol w:w="4495"/>
        <w:gridCol w:w="4230"/>
      </w:tblGrid>
      <w:tr w:rsidR="00550073" w:rsidRPr="00F1524C" w14:paraId="0FBCA53C" w14:textId="77777777" w:rsidTr="001A4EBB">
        <w:trPr>
          <w:trHeight w:val="418"/>
          <w:ins w:id="1030" w:author="Willian" w:date="2017-01-06T17:22:00Z"/>
        </w:trPr>
        <w:tc>
          <w:tcPr>
            <w:tcW w:w="4495" w:type="dxa"/>
          </w:tcPr>
          <w:p w14:paraId="019D636C" w14:textId="77777777" w:rsidR="00550073" w:rsidRPr="00F1524C" w:rsidRDefault="00550073" w:rsidP="001A4EBB">
            <w:pPr>
              <w:jc w:val="center"/>
              <w:rPr>
                <w:ins w:id="1031" w:author="Willian" w:date="2017-01-06T17:22:00Z"/>
                <w:b/>
                <w:sz w:val="18"/>
              </w:rPr>
            </w:pPr>
            <w:ins w:id="1032" w:author="Willian" w:date="2017-01-06T17:22:00Z">
              <w:r w:rsidRPr="00F1524C">
                <w:rPr>
                  <w:b/>
                  <w:sz w:val="18"/>
                </w:rPr>
                <w:t>Nomenclatura</w:t>
              </w:r>
            </w:ins>
          </w:p>
        </w:tc>
        <w:tc>
          <w:tcPr>
            <w:tcW w:w="4230" w:type="dxa"/>
          </w:tcPr>
          <w:p w14:paraId="0DFBCB8D" w14:textId="77777777" w:rsidR="00550073" w:rsidRPr="00F1524C" w:rsidRDefault="00550073" w:rsidP="001A4EBB">
            <w:pPr>
              <w:jc w:val="center"/>
              <w:rPr>
                <w:ins w:id="1033" w:author="Willian" w:date="2017-01-06T17:22:00Z"/>
                <w:b/>
                <w:sz w:val="18"/>
              </w:rPr>
            </w:pPr>
            <w:ins w:id="1034" w:author="Willian" w:date="2017-01-06T17:22:00Z">
              <w:r w:rsidRPr="00F1524C">
                <w:rPr>
                  <w:b/>
                  <w:sz w:val="18"/>
                </w:rPr>
                <w:t>Descrição</w:t>
              </w:r>
            </w:ins>
          </w:p>
        </w:tc>
      </w:tr>
      <w:tr w:rsidR="00550073" w:rsidRPr="00F1524C" w14:paraId="39DE4C3D" w14:textId="77777777" w:rsidTr="001A4EBB">
        <w:trPr>
          <w:trHeight w:val="56"/>
          <w:ins w:id="1035" w:author="Willian" w:date="2017-01-06T17:22:00Z"/>
        </w:trPr>
        <w:tc>
          <w:tcPr>
            <w:tcW w:w="4495" w:type="dxa"/>
            <w:vAlign w:val="center"/>
          </w:tcPr>
          <w:p w14:paraId="11DEDE08" w14:textId="77777777" w:rsidR="00550073" w:rsidRPr="00550073" w:rsidRDefault="00550073" w:rsidP="00550073">
            <w:pPr>
              <w:pStyle w:val="NormalWeb"/>
              <w:spacing w:before="0" w:beforeAutospacing="0" w:after="0" w:afterAutospacing="0"/>
              <w:jc w:val="both"/>
              <w:textAlignment w:val="baseline"/>
              <w:rPr>
                <w:ins w:id="1036" w:author="Willian" w:date="2017-01-06T17:22:00Z"/>
                <w:rFonts w:ascii="Menlo" w:hAnsi="Menlo" w:cs="Menlo"/>
                <w:noProof/>
                <w:color w:val="BFBFBF" w:themeColor="background1" w:themeShade="BF"/>
                <w:sz w:val="21"/>
                <w:szCs w:val="21"/>
                <w:lang w:val="en-US"/>
                <w:rPrChange w:id="1037" w:author="Willian" w:date="2017-01-06T17:23:00Z">
                  <w:rPr>
                    <w:ins w:id="1038" w:author="Willian" w:date="2017-01-06T17:22:00Z"/>
                    <w:rFonts w:ascii="Menlo" w:hAnsi="Menlo" w:cs="Menlo"/>
                    <w:noProof/>
                    <w:color w:val="000000"/>
                    <w:sz w:val="21"/>
                    <w:szCs w:val="21"/>
                    <w:lang w:val="en-US"/>
                  </w:rPr>
                </w:rPrChange>
              </w:rPr>
              <w:pPrChange w:id="1039" w:author="Willian" w:date="2017-01-06T17:23:00Z">
                <w:pPr>
                  <w:pStyle w:val="NormalWeb"/>
                  <w:spacing w:before="460" w:beforeAutospacing="0" w:after="0" w:afterAutospacing="0"/>
                  <w:ind w:left="567"/>
                  <w:jc w:val="both"/>
                  <w:textAlignment w:val="baseline"/>
                </w:pPr>
              </w:pPrChange>
            </w:pPr>
            <w:ins w:id="1040" w:author="Willian" w:date="2017-01-06T17:22:00Z">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550073">
                <w:rPr>
                  <w:rFonts w:ascii="Menlo" w:hAnsi="Menlo" w:cs="Menlo"/>
                  <w:noProof/>
                  <w:color w:val="3F6E74"/>
                  <w:sz w:val="18"/>
                  <w:szCs w:val="18"/>
                  <w:lang w:val="en-US"/>
                  <w:rPrChange w:id="1041" w:author="Willian" w:date="2017-01-06T17:23:00Z">
                    <w:rPr>
                      <w:rFonts w:ascii="Menlo" w:hAnsi="Menlo" w:cs="Menlo"/>
                      <w:noProof/>
                      <w:color w:val="3F6E74"/>
                      <w:sz w:val="18"/>
                      <w:szCs w:val="18"/>
                      <w:lang w:val="en-US"/>
                    </w:rPr>
                  </w:rPrChange>
                </w:rPr>
                <w:t>greet</w:t>
              </w:r>
              <w:r w:rsidRPr="00550073">
                <w:rPr>
                  <w:rFonts w:ascii="Menlo" w:hAnsi="Menlo" w:cs="Menlo"/>
                  <w:noProof/>
                  <w:color w:val="000000" w:themeColor="text1"/>
                  <w:sz w:val="18"/>
                  <w:szCs w:val="18"/>
                  <w:lang w:val="en-US"/>
                  <w:rPrChange w:id="1042"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43" w:author="Willian" w:date="2017-01-06T17:23:00Z">
                    <w:rPr>
                      <w:rFonts w:ascii="Menlo" w:hAnsi="Menlo" w:cs="Menlo"/>
                      <w:noProof/>
                      <w:color w:val="3F6E74"/>
                      <w:sz w:val="18"/>
                      <w:szCs w:val="18"/>
                      <w:lang w:val="en-US"/>
                    </w:rPr>
                  </w:rPrChange>
                </w:rPr>
                <w:t>name</w:t>
              </w:r>
              <w:r w:rsidRPr="00550073">
                <w:rPr>
                  <w:rFonts w:ascii="Menlo" w:hAnsi="Menlo" w:cs="Menlo"/>
                  <w:noProof/>
                  <w:color w:val="BFBFBF" w:themeColor="background1" w:themeShade="BF"/>
                  <w:sz w:val="18"/>
                  <w:szCs w:val="18"/>
                  <w:lang w:val="en-US"/>
                  <w:rPrChange w:id="1044" w:author="Willian" w:date="2017-01-06T17:23:00Z">
                    <w:rPr>
                      <w:rFonts w:ascii="Menlo" w:hAnsi="Menlo" w:cs="Menlo"/>
                      <w:noProof/>
                      <w:color w:val="000000"/>
                      <w:sz w:val="18"/>
                      <w:szCs w:val="18"/>
                      <w:lang w:val="en-US"/>
                    </w:rPr>
                  </w:rPrChange>
                </w:rPr>
                <w:t xml:space="preserve">: </w:t>
              </w:r>
              <w:r w:rsidRPr="00550073">
                <w:rPr>
                  <w:rFonts w:ascii="Menlo" w:hAnsi="Menlo" w:cs="Menlo"/>
                  <w:noProof/>
                  <w:color w:val="BFBFBF" w:themeColor="background1" w:themeShade="BF"/>
                  <w:sz w:val="18"/>
                  <w:szCs w:val="18"/>
                  <w:lang w:val="en-US"/>
                  <w:rPrChange w:id="1045" w:author="Willian" w:date="2017-01-06T17:23:00Z">
                    <w:rPr>
                      <w:rFonts w:ascii="Menlo" w:hAnsi="Menlo" w:cs="Menlo"/>
                      <w:noProof/>
                      <w:color w:val="5C2699"/>
                      <w:sz w:val="18"/>
                      <w:szCs w:val="18"/>
                      <w:lang w:val="en-US"/>
                    </w:rPr>
                  </w:rPrChange>
                </w:rPr>
                <w:t>String</w:t>
              </w:r>
              <w:r w:rsidRPr="00550073">
                <w:rPr>
                  <w:rFonts w:ascii="Menlo" w:hAnsi="Menlo" w:cs="Menlo"/>
                  <w:noProof/>
                  <w:color w:val="BFBFBF" w:themeColor="background1" w:themeShade="BF"/>
                  <w:sz w:val="18"/>
                  <w:szCs w:val="18"/>
                  <w:lang w:val="en-US"/>
                  <w:rPrChange w:id="1046" w:author="Willian" w:date="2017-01-06T17:23:00Z">
                    <w:rPr>
                      <w:rFonts w:ascii="Menlo" w:hAnsi="Menlo" w:cs="Menlo"/>
                      <w:noProof/>
                      <w:color w:val="000000"/>
                      <w:sz w:val="18"/>
                      <w:szCs w:val="18"/>
                      <w:lang w:val="en-US"/>
                    </w:rPr>
                  </w:rPrChange>
                </w:rPr>
                <w:t xml:space="preserve">, </w:t>
              </w:r>
              <w:r w:rsidRPr="00550073">
                <w:rPr>
                  <w:rFonts w:ascii="Menlo" w:hAnsi="Menlo" w:cs="Menlo"/>
                  <w:noProof/>
                  <w:color w:val="BFBFBF" w:themeColor="background1" w:themeShade="BF"/>
                  <w:sz w:val="18"/>
                  <w:szCs w:val="18"/>
                  <w:lang w:val="en-US"/>
                  <w:rPrChange w:id="1047" w:author="Willian" w:date="2017-01-06T17:23:00Z">
                    <w:rPr>
                      <w:rFonts w:ascii="Menlo" w:hAnsi="Menlo" w:cs="Menlo"/>
                      <w:noProof/>
                      <w:color w:val="3F6E74"/>
                      <w:sz w:val="18"/>
                      <w:szCs w:val="18"/>
                      <w:lang w:val="en-US"/>
                    </w:rPr>
                  </w:rPrChange>
                </w:rPr>
                <w:t>day</w:t>
              </w:r>
              <w:r w:rsidRPr="00550073">
                <w:rPr>
                  <w:rFonts w:ascii="Menlo" w:hAnsi="Menlo" w:cs="Menlo"/>
                  <w:noProof/>
                  <w:color w:val="BFBFBF" w:themeColor="background1" w:themeShade="BF"/>
                  <w:sz w:val="18"/>
                  <w:szCs w:val="18"/>
                  <w:lang w:val="en-US"/>
                  <w:rPrChange w:id="1048" w:author="Willian" w:date="2017-01-06T17:23:00Z">
                    <w:rPr>
                      <w:rFonts w:ascii="Menlo" w:hAnsi="Menlo" w:cs="Menlo"/>
                      <w:noProof/>
                      <w:color w:val="000000"/>
                      <w:sz w:val="18"/>
                      <w:szCs w:val="18"/>
                      <w:lang w:val="en-US"/>
                    </w:rPr>
                  </w:rPrChange>
                </w:rPr>
                <w:t xml:space="preserve">: </w:t>
              </w:r>
              <w:r w:rsidRPr="00550073">
                <w:rPr>
                  <w:rFonts w:ascii="Menlo" w:hAnsi="Menlo" w:cs="Menlo"/>
                  <w:noProof/>
                  <w:color w:val="BFBFBF" w:themeColor="background1" w:themeShade="BF"/>
                  <w:sz w:val="18"/>
                  <w:szCs w:val="18"/>
                  <w:lang w:val="en-US"/>
                  <w:rPrChange w:id="1049" w:author="Willian" w:date="2017-01-06T17:23:00Z">
                    <w:rPr>
                      <w:rFonts w:ascii="Menlo" w:hAnsi="Menlo" w:cs="Menlo"/>
                      <w:noProof/>
                      <w:color w:val="5C2699"/>
                      <w:sz w:val="18"/>
                      <w:szCs w:val="18"/>
                      <w:lang w:val="en-US"/>
                    </w:rPr>
                  </w:rPrChange>
                </w:rPr>
                <w:t>String</w:t>
              </w:r>
              <w:r w:rsidRPr="00550073">
                <w:rPr>
                  <w:rFonts w:ascii="Menlo" w:hAnsi="Menlo" w:cs="Menlo"/>
                  <w:noProof/>
                  <w:color w:val="000000" w:themeColor="text1"/>
                  <w:sz w:val="18"/>
                  <w:szCs w:val="18"/>
                  <w:lang w:val="en-US"/>
                  <w:rPrChange w:id="1050"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51" w:author="Willian" w:date="2017-01-06T17:23:00Z">
                    <w:rPr>
                      <w:rFonts w:ascii="Menlo" w:hAnsi="Menlo" w:cs="Menlo"/>
                      <w:noProof/>
                      <w:color w:val="000000"/>
                      <w:sz w:val="18"/>
                      <w:szCs w:val="18"/>
                      <w:lang w:val="en-US"/>
                    </w:rPr>
                  </w:rPrChange>
                </w:rPr>
                <w:t xml:space="preserve"> </w:t>
              </w:r>
              <w:r w:rsidRPr="00550073">
                <w:rPr>
                  <w:rFonts w:ascii="Menlo" w:hAnsi="Menlo" w:cs="Menlo"/>
                  <w:noProof/>
                  <w:color w:val="000000" w:themeColor="text1"/>
                  <w:sz w:val="18"/>
                  <w:szCs w:val="18"/>
                  <w:lang w:val="en-US"/>
                  <w:rPrChange w:id="1052" w:author="Willian" w:date="2017-01-06T17:23:00Z">
                    <w:rPr>
                      <w:rFonts w:ascii="Menlo" w:hAnsi="Menlo" w:cs="Menlo"/>
                      <w:noProof/>
                      <w:color w:val="000000"/>
                      <w:sz w:val="18"/>
                      <w:szCs w:val="18"/>
                      <w:lang w:val="en-US"/>
                    </w:rPr>
                  </w:rPrChange>
                </w:rPr>
                <w:t xml:space="preserve">-&gt; </w:t>
              </w:r>
              <w:r w:rsidRPr="00550073">
                <w:rPr>
                  <w:rFonts w:ascii="Menlo" w:hAnsi="Menlo" w:cs="Menlo"/>
                  <w:noProof/>
                  <w:color w:val="000000" w:themeColor="text1"/>
                  <w:sz w:val="18"/>
                  <w:szCs w:val="18"/>
                  <w:lang w:val="en-US"/>
                  <w:rPrChange w:id="1053" w:author="Willian" w:date="2017-01-06T17:23:00Z">
                    <w:rPr>
                      <w:rFonts w:ascii="Menlo" w:hAnsi="Menlo" w:cs="Menlo"/>
                      <w:noProof/>
                      <w:color w:val="5C2699"/>
                      <w:sz w:val="18"/>
                      <w:szCs w:val="18"/>
                      <w:lang w:val="en-US"/>
                    </w:rPr>
                  </w:rPrChange>
                </w:rPr>
                <w:t>String</w:t>
              </w:r>
              <w:r w:rsidRPr="00550073">
                <w:rPr>
                  <w:rFonts w:ascii="Menlo" w:hAnsi="Menlo" w:cs="Menlo"/>
                  <w:noProof/>
                  <w:color w:val="000000" w:themeColor="text1"/>
                  <w:sz w:val="18"/>
                  <w:szCs w:val="18"/>
                  <w:lang w:val="en-US"/>
                  <w:rPrChange w:id="1054" w:author="Willian" w:date="2017-01-06T17:23:00Z">
                    <w:rPr>
                      <w:rFonts w:ascii="Menlo" w:hAnsi="Menlo" w:cs="Menlo"/>
                      <w:noProof/>
                      <w:color w:val="000000"/>
                      <w:sz w:val="18"/>
                      <w:szCs w:val="18"/>
                      <w:lang w:val="en-US"/>
                    </w:rPr>
                  </w:rPrChange>
                </w:rPr>
                <w:t xml:space="preserve"> {</w:t>
              </w:r>
            </w:ins>
          </w:p>
          <w:p w14:paraId="2DF8A0EA" w14:textId="77777777" w:rsidR="00550073" w:rsidRPr="00550073" w:rsidRDefault="00550073" w:rsidP="00550073">
            <w:pPr>
              <w:pStyle w:val="NormalWeb"/>
              <w:spacing w:before="0" w:beforeAutospacing="0" w:after="0" w:afterAutospacing="0"/>
              <w:textAlignment w:val="baseline"/>
              <w:rPr>
                <w:ins w:id="1055" w:author="Willian" w:date="2017-01-06T17:22:00Z"/>
                <w:rFonts w:ascii="Menlo" w:hAnsi="Menlo" w:cs="Menlo"/>
                <w:noProof/>
                <w:color w:val="BFBFBF" w:themeColor="background1" w:themeShade="BF"/>
                <w:sz w:val="21"/>
                <w:szCs w:val="21"/>
                <w:lang w:val="en-US"/>
                <w:rPrChange w:id="1056" w:author="Willian" w:date="2017-01-06T17:23:00Z">
                  <w:rPr>
                    <w:ins w:id="1057" w:author="Willian" w:date="2017-01-06T17:22:00Z"/>
                    <w:rFonts w:ascii="Menlo" w:hAnsi="Menlo" w:cs="Menlo"/>
                    <w:noProof/>
                    <w:color w:val="000000"/>
                    <w:sz w:val="21"/>
                    <w:szCs w:val="21"/>
                    <w:lang w:val="en-US"/>
                  </w:rPr>
                </w:rPrChange>
              </w:rPr>
              <w:pPrChange w:id="1058" w:author="Willian" w:date="2017-01-06T17:22:00Z">
                <w:pPr>
                  <w:pStyle w:val="NormalWeb"/>
                  <w:spacing w:before="0" w:beforeAutospacing="0" w:after="0" w:afterAutospacing="0"/>
                  <w:ind w:left="567"/>
                  <w:jc w:val="both"/>
                  <w:textAlignment w:val="baseline"/>
                </w:pPr>
              </w:pPrChange>
            </w:pPr>
            <w:ins w:id="1059" w:author="Willian" w:date="2017-01-06T17:22:00Z">
              <w:r w:rsidRPr="00550073">
                <w:rPr>
                  <w:rFonts w:ascii="Menlo" w:hAnsi="Menlo" w:cs="Menlo"/>
                  <w:noProof/>
                  <w:color w:val="BFBFBF" w:themeColor="background1" w:themeShade="BF"/>
                  <w:sz w:val="18"/>
                  <w:szCs w:val="18"/>
                  <w:lang w:val="en-US"/>
                  <w:rPrChange w:id="1060" w:author="Willian" w:date="2017-01-06T17:23:00Z">
                    <w:rPr>
                      <w:rFonts w:ascii="Menlo" w:hAnsi="Menlo" w:cs="Menlo"/>
                      <w:noProof/>
                      <w:color w:val="000000"/>
                      <w:sz w:val="18"/>
                      <w:szCs w:val="18"/>
                      <w:lang w:val="en-US"/>
                    </w:rPr>
                  </w:rPrChange>
                </w:rPr>
                <w:t>  </w:t>
              </w:r>
              <w:r w:rsidRPr="00550073">
                <w:rPr>
                  <w:rFonts w:ascii="Menlo" w:hAnsi="Menlo" w:cs="Menlo"/>
                  <w:noProof/>
                  <w:color w:val="AA3391"/>
                  <w:sz w:val="18"/>
                  <w:szCs w:val="18"/>
                  <w:lang w:val="en-US"/>
                  <w:rPrChange w:id="1061" w:author="Willian" w:date="2017-01-06T17:23:00Z">
                    <w:rPr>
                      <w:rFonts w:ascii="Menlo" w:hAnsi="Menlo" w:cs="Menlo"/>
                      <w:noProof/>
                      <w:color w:val="AA3391"/>
                      <w:sz w:val="18"/>
                      <w:szCs w:val="18"/>
                      <w:lang w:val="en-US"/>
                    </w:rPr>
                  </w:rPrChange>
                </w:rPr>
                <w:t>return</w:t>
              </w:r>
              <w:r w:rsidRPr="00550073">
                <w:rPr>
                  <w:rFonts w:ascii="Menlo" w:hAnsi="Menlo" w:cs="Menlo"/>
                  <w:noProof/>
                  <w:color w:val="BFBFBF" w:themeColor="background1" w:themeShade="BF"/>
                  <w:sz w:val="18"/>
                  <w:szCs w:val="18"/>
                  <w:lang w:val="en-US"/>
                  <w:rPrChange w:id="1062" w:author="Willian" w:date="2017-01-06T17:23:00Z">
                    <w:rPr>
                      <w:rFonts w:ascii="Menlo" w:hAnsi="Menlo" w:cs="Menlo"/>
                      <w:noProof/>
                      <w:color w:val="000000"/>
                      <w:sz w:val="18"/>
                      <w:szCs w:val="18"/>
                      <w:lang w:val="en-US"/>
                    </w:rPr>
                  </w:rPrChange>
                </w:rPr>
                <w:t xml:space="preserve"> </w:t>
              </w:r>
              <w:r w:rsidRPr="00550073">
                <w:rPr>
                  <w:rFonts w:ascii="Menlo" w:hAnsi="Menlo" w:cs="Menlo"/>
                  <w:noProof/>
                  <w:color w:val="BFBFBF" w:themeColor="background1" w:themeShade="BF"/>
                  <w:sz w:val="18"/>
                  <w:szCs w:val="18"/>
                  <w:lang w:val="en-US"/>
                  <w:rPrChange w:id="1063" w:author="Willian" w:date="2017-01-06T17:23:00Z">
                    <w:rPr>
                      <w:rFonts w:ascii="Menlo" w:hAnsi="Menlo" w:cs="Menlo"/>
                      <w:noProof/>
                      <w:color w:val="C41A16"/>
                      <w:sz w:val="18"/>
                      <w:szCs w:val="18"/>
                      <w:lang w:val="en-US"/>
                    </w:rPr>
                  </w:rPrChange>
                </w:rPr>
                <w:t xml:space="preserve">"Hello </w:t>
              </w:r>
              <w:r w:rsidRPr="00550073">
                <w:rPr>
                  <w:rFonts w:ascii="Menlo" w:hAnsi="Menlo" w:cs="Menlo"/>
                  <w:noProof/>
                  <w:color w:val="BFBFBF" w:themeColor="background1" w:themeShade="BF"/>
                  <w:sz w:val="18"/>
                  <w:szCs w:val="18"/>
                  <w:lang w:val="en-US"/>
                  <w:rPrChange w:id="1064"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65" w:author="Willian" w:date="2017-01-06T17:23:00Z">
                    <w:rPr>
                      <w:rFonts w:ascii="Menlo" w:hAnsi="Menlo" w:cs="Menlo"/>
                      <w:noProof/>
                      <w:color w:val="3F6E74"/>
                      <w:sz w:val="18"/>
                      <w:szCs w:val="18"/>
                      <w:lang w:val="en-US"/>
                    </w:rPr>
                  </w:rPrChange>
                </w:rPr>
                <w:t>name</w:t>
              </w:r>
              <w:r w:rsidRPr="00550073">
                <w:rPr>
                  <w:rFonts w:ascii="Menlo" w:hAnsi="Menlo" w:cs="Menlo"/>
                  <w:noProof/>
                  <w:color w:val="BFBFBF" w:themeColor="background1" w:themeShade="BF"/>
                  <w:sz w:val="18"/>
                  <w:szCs w:val="18"/>
                  <w:lang w:val="en-US"/>
                  <w:rPrChange w:id="1066"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67" w:author="Willian" w:date="2017-01-06T17:23:00Z">
                    <w:rPr>
                      <w:rFonts w:ascii="Menlo" w:hAnsi="Menlo" w:cs="Menlo"/>
                      <w:noProof/>
                      <w:color w:val="C41A16"/>
                      <w:sz w:val="18"/>
                      <w:szCs w:val="18"/>
                      <w:lang w:val="en-US"/>
                    </w:rPr>
                  </w:rPrChange>
                </w:rPr>
                <w:t xml:space="preserve">, today is </w:t>
              </w:r>
              <w:r w:rsidRPr="00550073">
                <w:rPr>
                  <w:rFonts w:ascii="Menlo" w:hAnsi="Menlo" w:cs="Menlo"/>
                  <w:noProof/>
                  <w:color w:val="BFBFBF" w:themeColor="background1" w:themeShade="BF"/>
                  <w:sz w:val="18"/>
                  <w:szCs w:val="18"/>
                  <w:lang w:val="en-US"/>
                  <w:rPrChange w:id="1068"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69" w:author="Willian" w:date="2017-01-06T17:23:00Z">
                    <w:rPr>
                      <w:rFonts w:ascii="Menlo" w:hAnsi="Menlo" w:cs="Menlo"/>
                      <w:noProof/>
                      <w:color w:val="3F6E74"/>
                      <w:sz w:val="18"/>
                      <w:szCs w:val="18"/>
                      <w:lang w:val="en-US"/>
                    </w:rPr>
                  </w:rPrChange>
                </w:rPr>
                <w:t>day</w:t>
              </w:r>
              <w:r w:rsidRPr="00550073">
                <w:rPr>
                  <w:rFonts w:ascii="Menlo" w:hAnsi="Menlo" w:cs="Menlo"/>
                  <w:noProof/>
                  <w:color w:val="BFBFBF" w:themeColor="background1" w:themeShade="BF"/>
                  <w:sz w:val="18"/>
                  <w:szCs w:val="18"/>
                  <w:lang w:val="en-US"/>
                  <w:rPrChange w:id="1070" w:author="Willian" w:date="2017-01-06T17:23:00Z">
                    <w:rPr>
                      <w:rFonts w:ascii="Menlo" w:hAnsi="Menlo" w:cs="Menlo"/>
                      <w:noProof/>
                      <w:color w:val="000000"/>
                      <w:sz w:val="18"/>
                      <w:szCs w:val="18"/>
                      <w:lang w:val="en-US"/>
                    </w:rPr>
                  </w:rPrChange>
                </w:rPr>
                <w:t>)</w:t>
              </w:r>
              <w:r w:rsidRPr="00550073">
                <w:rPr>
                  <w:rFonts w:ascii="Menlo" w:hAnsi="Menlo" w:cs="Menlo"/>
                  <w:noProof/>
                  <w:color w:val="BFBFBF" w:themeColor="background1" w:themeShade="BF"/>
                  <w:sz w:val="18"/>
                  <w:szCs w:val="18"/>
                  <w:lang w:val="en-US"/>
                  <w:rPrChange w:id="1071" w:author="Willian" w:date="2017-01-06T17:23:00Z">
                    <w:rPr>
                      <w:rFonts w:ascii="Menlo" w:hAnsi="Menlo" w:cs="Menlo"/>
                      <w:noProof/>
                      <w:color w:val="C41A16"/>
                      <w:sz w:val="18"/>
                      <w:szCs w:val="18"/>
                      <w:lang w:val="en-US"/>
                    </w:rPr>
                  </w:rPrChange>
                </w:rPr>
                <w:t>."</w:t>
              </w:r>
            </w:ins>
          </w:p>
          <w:p w14:paraId="6992B1FA" w14:textId="3641F9D7" w:rsidR="00550073" w:rsidRPr="00F1524C" w:rsidRDefault="00550073" w:rsidP="00550073">
            <w:pPr>
              <w:pStyle w:val="NormalWeb"/>
              <w:spacing w:before="0" w:beforeAutospacing="0" w:after="0" w:afterAutospacing="0"/>
              <w:textAlignment w:val="baseline"/>
              <w:rPr>
                <w:ins w:id="1072" w:author="Willian" w:date="2017-01-06T17:22:00Z"/>
                <w:rFonts w:ascii="Menlo" w:hAnsi="Menlo" w:cs="Menlo"/>
                <w:noProof/>
                <w:color w:val="000000"/>
                <w:sz w:val="21"/>
                <w:szCs w:val="21"/>
                <w:lang w:val="en-US"/>
              </w:rPr>
              <w:pPrChange w:id="1073" w:author="Willian" w:date="2017-01-06T17:22:00Z">
                <w:pPr>
                  <w:pStyle w:val="NormalWeb"/>
                  <w:spacing w:before="0" w:beforeAutospacing="0" w:after="0" w:afterAutospacing="0"/>
                  <w:textAlignment w:val="baseline"/>
                </w:pPr>
              </w:pPrChange>
            </w:pPr>
            <w:ins w:id="1074" w:author="Willian" w:date="2017-01-06T17:22:00Z">
              <w:r w:rsidRPr="006D3397">
                <w:rPr>
                  <w:rFonts w:ascii="Menlo" w:hAnsi="Menlo" w:cs="Menlo"/>
                  <w:noProof/>
                  <w:color w:val="000000"/>
                  <w:sz w:val="18"/>
                  <w:szCs w:val="18"/>
                </w:rPr>
                <w:t>}</w:t>
              </w:r>
            </w:ins>
          </w:p>
        </w:tc>
        <w:tc>
          <w:tcPr>
            <w:tcW w:w="4230" w:type="dxa"/>
            <w:vAlign w:val="center"/>
          </w:tcPr>
          <w:p w14:paraId="3BC2C3CC" w14:textId="1F2EA1B4" w:rsidR="00550073" w:rsidRPr="00F1524C" w:rsidRDefault="00550073" w:rsidP="001A4EBB">
            <w:pPr>
              <w:jc w:val="center"/>
              <w:rPr>
                <w:ins w:id="1075" w:author="Willian" w:date="2017-01-06T17:22:00Z"/>
                <w:sz w:val="18"/>
              </w:rPr>
            </w:pPr>
            <w:ins w:id="1076" w:author="Willian" w:date="2017-01-06T17:24:00Z">
              <w:r>
                <w:rPr>
                  <w:sz w:val="18"/>
                </w:rPr>
                <w:t>Função greet c</w:t>
              </w:r>
            </w:ins>
            <w:ins w:id="1077" w:author="Willian" w:date="2017-01-06T17:25:00Z">
              <w:r>
                <w:rPr>
                  <w:sz w:val="18"/>
                </w:rPr>
                <w:t>om parâmetros name e day, do tipo String que retorna um objeto do tipo String.</w:t>
              </w:r>
            </w:ins>
          </w:p>
        </w:tc>
      </w:tr>
      <w:tr w:rsidR="00550073" w:rsidRPr="00F1524C" w14:paraId="47123B7D" w14:textId="77777777" w:rsidTr="001A4EBB">
        <w:trPr>
          <w:trHeight w:val="56"/>
          <w:ins w:id="1078" w:author="Willian" w:date="2017-01-06T17:22:00Z"/>
        </w:trPr>
        <w:tc>
          <w:tcPr>
            <w:tcW w:w="4495" w:type="dxa"/>
            <w:vAlign w:val="center"/>
          </w:tcPr>
          <w:p w14:paraId="0847028A" w14:textId="77777777" w:rsidR="00550073" w:rsidRPr="00A66496" w:rsidRDefault="00550073" w:rsidP="00550073">
            <w:pPr>
              <w:pStyle w:val="NormalWeb"/>
              <w:spacing w:before="0" w:beforeAutospacing="0" w:after="0" w:afterAutospacing="0"/>
              <w:ind w:left="144"/>
              <w:textAlignment w:val="baseline"/>
              <w:rPr>
                <w:ins w:id="1079" w:author="Willian" w:date="2017-01-06T17:25:00Z"/>
                <w:rFonts w:ascii="Menlo" w:hAnsi="Menlo" w:cs="Menlo"/>
                <w:noProof/>
                <w:color w:val="000000"/>
                <w:sz w:val="21"/>
                <w:szCs w:val="21"/>
                <w:lang w:val="en-US"/>
              </w:rPr>
              <w:pPrChange w:id="1080" w:author="Willian" w:date="2017-01-06T17:26:00Z">
                <w:pPr>
                  <w:pStyle w:val="NormalWeb"/>
                  <w:spacing w:before="0" w:beforeAutospacing="0" w:after="0" w:afterAutospacing="0"/>
                  <w:ind w:left="567"/>
                  <w:jc w:val="both"/>
                  <w:textAlignment w:val="baseline"/>
                </w:pPr>
              </w:pPrChange>
            </w:pPr>
            <w:ins w:id="1081" w:author="Willian" w:date="2017-01-06T17:25:00Z">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ins>
          </w:p>
          <w:p w14:paraId="201FA5EA" w14:textId="71D15F6E" w:rsidR="00550073" w:rsidRPr="00F1524C" w:rsidRDefault="00550073" w:rsidP="001A4EBB">
            <w:pPr>
              <w:pStyle w:val="NormalWeb"/>
              <w:spacing w:before="0" w:beforeAutospacing="0" w:after="0" w:afterAutospacing="0"/>
              <w:textAlignment w:val="baseline"/>
              <w:rPr>
                <w:ins w:id="1082" w:author="Willian" w:date="2017-01-06T17:22:00Z"/>
                <w:rFonts w:ascii="Menlo" w:hAnsi="Menlo" w:cs="Menlo"/>
                <w:color w:val="BFBFBF" w:themeColor="background1" w:themeShade="BF"/>
                <w:sz w:val="18"/>
                <w:szCs w:val="18"/>
                <w:lang w:val="en-US"/>
              </w:rPr>
            </w:pPr>
          </w:p>
        </w:tc>
        <w:tc>
          <w:tcPr>
            <w:tcW w:w="4230" w:type="dxa"/>
            <w:vAlign w:val="center"/>
          </w:tcPr>
          <w:p w14:paraId="792CCF1B" w14:textId="52411F2D" w:rsidR="00550073" w:rsidRDefault="00550073" w:rsidP="001A4EBB">
            <w:pPr>
              <w:jc w:val="center"/>
              <w:rPr>
                <w:ins w:id="1083" w:author="Willian" w:date="2017-01-06T17:22:00Z"/>
                <w:sz w:val="18"/>
              </w:rPr>
            </w:pPr>
            <w:ins w:id="1084" w:author="Willian" w:date="2017-01-06T17:26:00Z">
              <w:r>
                <w:rPr>
                  <w:sz w:val="18"/>
                </w:rPr>
                <w:t>Atribuições de valores aos parâmetros da função greet</w:t>
              </w:r>
            </w:ins>
          </w:p>
        </w:tc>
      </w:tr>
    </w:tbl>
    <w:p w14:paraId="6AA61C6D" w14:textId="77777777" w:rsidR="00550073" w:rsidRPr="0043215B" w:rsidRDefault="00550073" w:rsidP="0043215B">
      <w:pPr>
        <w:rPr>
          <w:ins w:id="1085" w:author="Willian" w:date="2017-01-06T17:12:00Z"/>
          <w:rPrChange w:id="1086" w:author="Willian" w:date="2017-01-06T17:13:00Z">
            <w:rPr>
              <w:ins w:id="1087" w:author="Willian" w:date="2017-01-06T17:12:00Z"/>
            </w:rPr>
          </w:rPrChange>
        </w:rPr>
        <w:pPrChange w:id="1088" w:author="Willian" w:date="2017-01-06T17:13:00Z">
          <w:pPr>
            <w:pStyle w:val="Ttulo4"/>
          </w:pPr>
        </w:pPrChange>
      </w:pPr>
    </w:p>
    <w:p w14:paraId="41330D6C" w14:textId="5E947CA6" w:rsidR="00550073" w:rsidRDefault="00550073" w:rsidP="00550073">
      <w:pPr>
        <w:pStyle w:val="Ttulo4"/>
        <w:rPr>
          <w:ins w:id="1089" w:author="Willian" w:date="2017-01-06T17:27:00Z"/>
        </w:rPr>
      </w:pPr>
      <w:ins w:id="1090" w:author="Willian" w:date="2017-01-06T17:27:00Z">
        <w:r>
          <w:t>1.4.2. – Métodos</w:t>
        </w:r>
      </w:ins>
    </w:p>
    <w:p w14:paraId="017EDB0E" w14:textId="5EF11C2D" w:rsidR="00550073" w:rsidRDefault="00550073" w:rsidP="00550073">
      <w:pPr>
        <w:rPr>
          <w:ins w:id="1091" w:author="Willian" w:date="2017-01-06T17:29:00Z"/>
        </w:rPr>
        <w:pPrChange w:id="1092" w:author="Willian" w:date="2017-01-06T17:27:00Z">
          <w:pPr>
            <w:pStyle w:val="Ttulo4"/>
          </w:pPr>
        </w:pPrChange>
      </w:pPr>
      <w:ins w:id="1093" w:author="Willian" w:date="2017-01-06T17:27:00Z">
        <w:r>
          <w:t>São funções que são definidas dentro de uma classe específica e s</w:t>
        </w:r>
      </w:ins>
      <w:ins w:id="1094" w:author="Willian" w:date="2017-01-06T17:28:00Z">
        <w:r>
          <w:t>ão explicitamente vinculados a ela.</w:t>
        </w:r>
      </w:ins>
    </w:p>
    <w:tbl>
      <w:tblPr>
        <w:tblStyle w:val="Tabelacomgrade"/>
        <w:tblW w:w="8725" w:type="dxa"/>
        <w:tblLayout w:type="fixed"/>
        <w:tblLook w:val="04A0" w:firstRow="1" w:lastRow="0" w:firstColumn="1" w:lastColumn="0" w:noHBand="0" w:noVBand="1"/>
      </w:tblPr>
      <w:tblGrid>
        <w:gridCol w:w="4495"/>
        <w:gridCol w:w="4230"/>
      </w:tblGrid>
      <w:tr w:rsidR="00550073" w:rsidRPr="00F1524C" w14:paraId="6AC961F6" w14:textId="77777777" w:rsidTr="001A4EBB">
        <w:trPr>
          <w:trHeight w:val="418"/>
          <w:ins w:id="1095" w:author="Willian" w:date="2017-01-06T17:29:00Z"/>
        </w:trPr>
        <w:tc>
          <w:tcPr>
            <w:tcW w:w="4495" w:type="dxa"/>
          </w:tcPr>
          <w:p w14:paraId="72E3EC59" w14:textId="77777777" w:rsidR="00550073" w:rsidRPr="00F1524C" w:rsidRDefault="00550073" w:rsidP="001A4EBB">
            <w:pPr>
              <w:jc w:val="center"/>
              <w:rPr>
                <w:ins w:id="1096" w:author="Willian" w:date="2017-01-06T17:29:00Z"/>
                <w:b/>
                <w:sz w:val="18"/>
              </w:rPr>
            </w:pPr>
            <w:ins w:id="1097" w:author="Willian" w:date="2017-01-06T17:29:00Z">
              <w:r w:rsidRPr="00F1524C">
                <w:rPr>
                  <w:b/>
                  <w:sz w:val="18"/>
                </w:rPr>
                <w:t>Nomenclatura</w:t>
              </w:r>
            </w:ins>
          </w:p>
        </w:tc>
        <w:tc>
          <w:tcPr>
            <w:tcW w:w="4230" w:type="dxa"/>
          </w:tcPr>
          <w:p w14:paraId="2CEF136F" w14:textId="77777777" w:rsidR="00550073" w:rsidRPr="00F1524C" w:rsidRDefault="00550073" w:rsidP="001A4EBB">
            <w:pPr>
              <w:jc w:val="center"/>
              <w:rPr>
                <w:ins w:id="1098" w:author="Willian" w:date="2017-01-06T17:29:00Z"/>
                <w:b/>
                <w:sz w:val="18"/>
              </w:rPr>
            </w:pPr>
            <w:ins w:id="1099" w:author="Willian" w:date="2017-01-06T17:29:00Z">
              <w:r w:rsidRPr="00F1524C">
                <w:rPr>
                  <w:b/>
                  <w:sz w:val="18"/>
                </w:rPr>
                <w:t>Descrição</w:t>
              </w:r>
            </w:ins>
          </w:p>
        </w:tc>
      </w:tr>
      <w:tr w:rsidR="00550073" w:rsidRPr="00F1524C" w14:paraId="2F600CCB" w14:textId="77777777" w:rsidTr="001A4EBB">
        <w:trPr>
          <w:trHeight w:val="56"/>
          <w:ins w:id="1100" w:author="Willian" w:date="2017-01-06T17:29:00Z"/>
        </w:trPr>
        <w:tc>
          <w:tcPr>
            <w:tcW w:w="4495" w:type="dxa"/>
            <w:vAlign w:val="center"/>
          </w:tcPr>
          <w:p w14:paraId="484DB099" w14:textId="77777777" w:rsidR="00550073" w:rsidRPr="00550073" w:rsidRDefault="00550073" w:rsidP="00550073">
            <w:pPr>
              <w:pStyle w:val="NormalWeb"/>
              <w:spacing w:before="0" w:beforeAutospacing="0" w:after="0" w:afterAutospacing="0"/>
              <w:textAlignment w:val="baseline"/>
              <w:rPr>
                <w:ins w:id="1101" w:author="Willian" w:date="2017-01-06T17:29:00Z"/>
                <w:rFonts w:ascii="Menlo" w:hAnsi="Menlo" w:cs="Menlo"/>
                <w:noProof/>
                <w:color w:val="A6A6A6" w:themeColor="background1" w:themeShade="A6"/>
                <w:sz w:val="21"/>
                <w:szCs w:val="21"/>
                <w:lang w:val="en-US"/>
                <w:rPrChange w:id="1102" w:author="Willian" w:date="2017-01-06T17:30:00Z">
                  <w:rPr>
                    <w:ins w:id="1103" w:author="Willian" w:date="2017-01-06T17:29:00Z"/>
                    <w:rFonts w:ascii="Menlo" w:hAnsi="Menlo" w:cs="Menlo"/>
                    <w:noProof/>
                    <w:color w:val="000000"/>
                    <w:sz w:val="21"/>
                    <w:szCs w:val="21"/>
                    <w:lang w:val="en-US"/>
                  </w:rPr>
                </w:rPrChange>
              </w:rPr>
              <w:pPrChange w:id="1104" w:author="Willian" w:date="2017-01-06T17:30:00Z">
                <w:pPr>
                  <w:pStyle w:val="NormalWeb"/>
                  <w:spacing w:before="460" w:beforeAutospacing="0" w:after="0" w:afterAutospacing="0"/>
                  <w:ind w:left="567"/>
                  <w:jc w:val="both"/>
                  <w:textAlignment w:val="baseline"/>
                </w:pPr>
              </w:pPrChange>
            </w:pPr>
            <w:ins w:id="1105" w:author="Willian" w:date="2017-01-06T17:29:00Z">
              <w:r w:rsidRPr="00550073">
                <w:rPr>
                  <w:rFonts w:ascii="Menlo" w:hAnsi="Menlo" w:cs="Menlo"/>
                  <w:noProof/>
                  <w:color w:val="A6A6A6" w:themeColor="background1" w:themeShade="A6"/>
                  <w:sz w:val="18"/>
                  <w:szCs w:val="18"/>
                  <w:lang w:val="en-US"/>
                  <w:rPrChange w:id="1106" w:author="Willian" w:date="2017-01-06T17:30:00Z">
                    <w:rPr>
                      <w:rFonts w:ascii="Menlo" w:hAnsi="Menlo" w:cs="Menlo"/>
                      <w:noProof/>
                      <w:color w:val="AA3391"/>
                      <w:sz w:val="18"/>
                      <w:szCs w:val="18"/>
                      <w:lang w:val="en-US"/>
                    </w:rPr>
                  </w:rPrChange>
                </w:rPr>
                <w:t>let</w:t>
              </w:r>
              <w:r w:rsidRPr="00550073">
                <w:rPr>
                  <w:rFonts w:ascii="Menlo" w:hAnsi="Menlo" w:cs="Menlo"/>
                  <w:noProof/>
                  <w:color w:val="A6A6A6" w:themeColor="background1" w:themeShade="A6"/>
                  <w:sz w:val="18"/>
                  <w:szCs w:val="18"/>
                  <w:lang w:val="en-US"/>
                  <w:rPrChange w:id="1107" w:author="Willian" w:date="2017-01-06T17:30:00Z">
                    <w:rPr>
                      <w:rFonts w:ascii="Menlo" w:hAnsi="Menlo" w:cs="Menlo"/>
                      <w:noProof/>
                      <w:color w:val="000000"/>
                      <w:sz w:val="18"/>
                      <w:szCs w:val="18"/>
                      <w:lang w:val="en-US"/>
                    </w:rPr>
                  </w:rPrChange>
                </w:rPr>
                <w:t xml:space="preserve"> </w:t>
              </w:r>
              <w:r w:rsidRPr="00550073">
                <w:rPr>
                  <w:rFonts w:ascii="Menlo" w:hAnsi="Menlo" w:cs="Menlo"/>
                  <w:noProof/>
                  <w:color w:val="A6A6A6" w:themeColor="background1" w:themeShade="A6"/>
                  <w:sz w:val="18"/>
                  <w:szCs w:val="18"/>
                  <w:lang w:val="en-US"/>
                  <w:rPrChange w:id="1108" w:author="Willian" w:date="2017-01-06T17:30:00Z">
                    <w:rPr>
                      <w:rFonts w:ascii="Menlo" w:hAnsi="Menlo" w:cs="Menlo"/>
                      <w:noProof/>
                      <w:color w:val="3F6E74"/>
                      <w:sz w:val="18"/>
                      <w:szCs w:val="18"/>
                      <w:lang w:val="en-US"/>
                    </w:rPr>
                  </w:rPrChange>
                </w:rPr>
                <w:t>exampleString</w:t>
              </w:r>
              <w:r w:rsidRPr="00550073">
                <w:rPr>
                  <w:rFonts w:ascii="Menlo" w:hAnsi="Menlo" w:cs="Menlo"/>
                  <w:noProof/>
                  <w:color w:val="A6A6A6" w:themeColor="background1" w:themeShade="A6"/>
                  <w:sz w:val="18"/>
                  <w:szCs w:val="18"/>
                  <w:lang w:val="en-US"/>
                  <w:rPrChange w:id="1109" w:author="Willian" w:date="2017-01-06T17:30:00Z">
                    <w:rPr>
                      <w:rFonts w:ascii="Menlo" w:hAnsi="Menlo" w:cs="Menlo"/>
                      <w:noProof/>
                      <w:color w:val="000000"/>
                      <w:sz w:val="18"/>
                      <w:szCs w:val="18"/>
                      <w:lang w:val="en-US"/>
                    </w:rPr>
                  </w:rPrChange>
                </w:rPr>
                <w:t xml:space="preserve"> = </w:t>
              </w:r>
              <w:r w:rsidRPr="00550073">
                <w:rPr>
                  <w:rFonts w:ascii="Menlo" w:hAnsi="Menlo" w:cs="Menlo"/>
                  <w:noProof/>
                  <w:color w:val="A6A6A6" w:themeColor="background1" w:themeShade="A6"/>
                  <w:sz w:val="18"/>
                  <w:szCs w:val="18"/>
                  <w:lang w:val="en-US"/>
                  <w:rPrChange w:id="1110" w:author="Willian" w:date="2017-01-06T17:30:00Z">
                    <w:rPr>
                      <w:rFonts w:ascii="Menlo" w:hAnsi="Menlo" w:cs="Menlo"/>
                      <w:noProof/>
                      <w:color w:val="C41A16"/>
                      <w:sz w:val="18"/>
                      <w:szCs w:val="18"/>
                      <w:lang w:val="en-US"/>
                    </w:rPr>
                  </w:rPrChange>
                </w:rPr>
                <w:t>"hello"</w:t>
              </w:r>
            </w:ins>
          </w:p>
          <w:p w14:paraId="677CB266" w14:textId="77777777" w:rsidR="00550073" w:rsidRPr="00550073" w:rsidRDefault="00550073" w:rsidP="00550073">
            <w:pPr>
              <w:pStyle w:val="NormalWeb"/>
              <w:spacing w:before="0" w:beforeAutospacing="0" w:after="0" w:afterAutospacing="0"/>
              <w:textAlignment w:val="baseline"/>
              <w:rPr>
                <w:ins w:id="1111" w:author="Willian" w:date="2017-01-06T17:29:00Z"/>
                <w:rFonts w:ascii="Menlo" w:hAnsi="Menlo" w:cs="Menlo"/>
                <w:noProof/>
                <w:color w:val="A6A6A6" w:themeColor="background1" w:themeShade="A6"/>
                <w:sz w:val="21"/>
                <w:szCs w:val="21"/>
                <w:lang w:val="en-US"/>
                <w:rPrChange w:id="1112" w:author="Willian" w:date="2017-01-06T17:30:00Z">
                  <w:rPr>
                    <w:ins w:id="1113" w:author="Willian" w:date="2017-01-06T17:29:00Z"/>
                    <w:rFonts w:ascii="Menlo" w:hAnsi="Menlo" w:cs="Menlo"/>
                    <w:noProof/>
                    <w:color w:val="000000"/>
                    <w:sz w:val="21"/>
                    <w:szCs w:val="21"/>
                    <w:lang w:val="en-US"/>
                  </w:rPr>
                </w:rPrChange>
              </w:rPr>
              <w:pPrChange w:id="1114" w:author="Willian" w:date="2017-01-06T17:30:00Z">
                <w:pPr>
                  <w:pStyle w:val="NormalWeb"/>
                  <w:spacing w:before="0" w:beforeAutospacing="0" w:after="0" w:afterAutospacing="0"/>
                  <w:ind w:left="567"/>
                  <w:jc w:val="both"/>
                  <w:textAlignment w:val="baseline"/>
                </w:pPr>
              </w:pPrChange>
            </w:pPr>
            <w:ins w:id="1115" w:author="Willian" w:date="2017-01-06T17:29:00Z">
              <w:r w:rsidRPr="00550073">
                <w:rPr>
                  <w:rFonts w:ascii="Menlo" w:hAnsi="Menlo" w:cs="Menlo"/>
                  <w:noProof/>
                  <w:color w:val="A6A6A6" w:themeColor="background1" w:themeShade="A6"/>
                  <w:sz w:val="18"/>
                  <w:szCs w:val="18"/>
                  <w:lang w:val="en-US"/>
                  <w:rPrChange w:id="1116" w:author="Willian" w:date="2017-01-06T17:30:00Z">
                    <w:rPr>
                      <w:rFonts w:ascii="Menlo" w:hAnsi="Menlo" w:cs="Menlo"/>
                      <w:noProof/>
                      <w:color w:val="AA3391"/>
                      <w:sz w:val="18"/>
                      <w:szCs w:val="18"/>
                      <w:lang w:val="en-US"/>
                    </w:rPr>
                  </w:rPrChange>
                </w:rPr>
                <w:t>if</w:t>
              </w:r>
              <w:r w:rsidRPr="00550073">
                <w:rPr>
                  <w:rFonts w:ascii="Menlo" w:hAnsi="Menlo" w:cs="Menlo"/>
                  <w:noProof/>
                  <w:color w:val="A6A6A6" w:themeColor="background1" w:themeShade="A6"/>
                  <w:sz w:val="18"/>
                  <w:szCs w:val="18"/>
                  <w:lang w:val="en-US"/>
                  <w:rPrChange w:id="1117" w:author="Willian" w:date="2017-01-06T17:30:00Z">
                    <w:rPr>
                      <w:rFonts w:ascii="Menlo" w:hAnsi="Menlo" w:cs="Menlo"/>
                      <w:noProof/>
                      <w:color w:val="000000"/>
                      <w:sz w:val="18"/>
                      <w:szCs w:val="18"/>
                      <w:lang w:val="en-US"/>
                    </w:rPr>
                  </w:rPrChange>
                </w:rPr>
                <w:t xml:space="preserve"> </w:t>
              </w:r>
              <w:r w:rsidRPr="00550073">
                <w:rPr>
                  <w:rFonts w:ascii="Menlo" w:hAnsi="Menlo" w:cs="Menlo"/>
                  <w:noProof/>
                  <w:color w:val="A6A6A6" w:themeColor="background1" w:themeShade="A6"/>
                  <w:sz w:val="18"/>
                  <w:szCs w:val="18"/>
                  <w:lang w:val="en-US"/>
                  <w:rPrChange w:id="1118" w:author="Willian" w:date="2017-01-06T17:30:00Z">
                    <w:rPr>
                      <w:rFonts w:ascii="Menlo" w:hAnsi="Menlo" w:cs="Menlo"/>
                      <w:noProof/>
                      <w:color w:val="3F6E74"/>
                      <w:sz w:val="18"/>
                      <w:szCs w:val="18"/>
                      <w:lang w:val="en-US"/>
                    </w:rPr>
                  </w:rPrChange>
                </w:rPr>
                <w:t>exampleString</w:t>
              </w:r>
              <w:r w:rsidRPr="00550073">
                <w:rPr>
                  <w:rFonts w:ascii="Menlo" w:hAnsi="Menlo" w:cs="Menlo"/>
                  <w:b/>
                  <w:noProof/>
                  <w:color w:val="000000"/>
                  <w:sz w:val="22"/>
                  <w:szCs w:val="18"/>
                  <w:lang w:val="en-US"/>
                  <w:rPrChange w:id="1119" w:author="Willian" w:date="2017-01-06T17:30:00Z">
                    <w:rPr>
                      <w:rFonts w:ascii="Menlo" w:hAnsi="Menlo" w:cs="Menlo"/>
                      <w:noProof/>
                      <w:color w:val="000000"/>
                      <w:sz w:val="18"/>
                      <w:szCs w:val="18"/>
                      <w:lang w:val="en-US"/>
                    </w:rPr>
                  </w:rPrChange>
                </w:rPr>
                <w:t>.</w:t>
              </w:r>
              <w:r w:rsidRPr="00550073">
                <w:rPr>
                  <w:rFonts w:ascii="Menlo" w:hAnsi="Menlo" w:cs="Menlo"/>
                  <w:noProof/>
                  <w:color w:val="A6A6A6" w:themeColor="background1" w:themeShade="A6"/>
                  <w:sz w:val="18"/>
                  <w:szCs w:val="18"/>
                  <w:lang w:val="en-US"/>
                  <w:rPrChange w:id="1120" w:author="Willian" w:date="2017-01-06T17:30:00Z">
                    <w:rPr>
                      <w:rFonts w:ascii="Menlo" w:hAnsi="Menlo" w:cs="Menlo"/>
                      <w:noProof/>
                      <w:color w:val="3F6E74"/>
                      <w:sz w:val="18"/>
                      <w:szCs w:val="18"/>
                      <w:lang w:val="en-US"/>
                    </w:rPr>
                  </w:rPrChange>
                </w:rPr>
                <w:t>hasSuffix</w:t>
              </w:r>
              <w:r w:rsidRPr="00550073">
                <w:rPr>
                  <w:rFonts w:ascii="Menlo" w:hAnsi="Menlo" w:cs="Menlo"/>
                  <w:noProof/>
                  <w:color w:val="A6A6A6" w:themeColor="background1" w:themeShade="A6"/>
                  <w:sz w:val="18"/>
                  <w:szCs w:val="18"/>
                  <w:lang w:val="en-US"/>
                  <w:rPrChange w:id="1121" w:author="Willian" w:date="2017-01-06T17:30:00Z">
                    <w:rPr>
                      <w:rFonts w:ascii="Menlo" w:hAnsi="Menlo" w:cs="Menlo"/>
                      <w:noProof/>
                      <w:color w:val="000000"/>
                      <w:sz w:val="18"/>
                      <w:szCs w:val="18"/>
                      <w:lang w:val="en-US"/>
                    </w:rPr>
                  </w:rPrChange>
                </w:rPr>
                <w:t>(</w:t>
              </w:r>
              <w:r w:rsidRPr="00550073">
                <w:rPr>
                  <w:rFonts w:ascii="Menlo" w:hAnsi="Menlo" w:cs="Menlo"/>
                  <w:noProof/>
                  <w:color w:val="A6A6A6" w:themeColor="background1" w:themeShade="A6"/>
                  <w:sz w:val="18"/>
                  <w:szCs w:val="18"/>
                  <w:lang w:val="en-US"/>
                  <w:rPrChange w:id="1122" w:author="Willian" w:date="2017-01-06T17:30:00Z">
                    <w:rPr>
                      <w:rFonts w:ascii="Menlo" w:hAnsi="Menlo" w:cs="Menlo"/>
                      <w:noProof/>
                      <w:color w:val="C41A16"/>
                      <w:sz w:val="18"/>
                      <w:szCs w:val="18"/>
                      <w:lang w:val="en-US"/>
                    </w:rPr>
                  </w:rPrChange>
                </w:rPr>
                <w:t>"lo"</w:t>
              </w:r>
              <w:r w:rsidRPr="00550073">
                <w:rPr>
                  <w:rFonts w:ascii="Menlo" w:hAnsi="Menlo" w:cs="Menlo"/>
                  <w:noProof/>
                  <w:color w:val="A6A6A6" w:themeColor="background1" w:themeShade="A6"/>
                  <w:sz w:val="18"/>
                  <w:szCs w:val="18"/>
                  <w:lang w:val="en-US"/>
                  <w:rPrChange w:id="1123" w:author="Willian" w:date="2017-01-06T17:30:00Z">
                    <w:rPr>
                      <w:rFonts w:ascii="Menlo" w:hAnsi="Menlo" w:cs="Menlo"/>
                      <w:noProof/>
                      <w:color w:val="000000"/>
                      <w:sz w:val="18"/>
                      <w:szCs w:val="18"/>
                      <w:lang w:val="en-US"/>
                    </w:rPr>
                  </w:rPrChange>
                </w:rPr>
                <w:t>) {</w:t>
              </w:r>
            </w:ins>
          </w:p>
          <w:p w14:paraId="35D4E492" w14:textId="77777777" w:rsidR="00550073" w:rsidRPr="00550073" w:rsidRDefault="00550073" w:rsidP="00550073">
            <w:pPr>
              <w:pStyle w:val="NormalWeb"/>
              <w:spacing w:before="0" w:beforeAutospacing="0" w:after="0" w:afterAutospacing="0"/>
              <w:textAlignment w:val="baseline"/>
              <w:rPr>
                <w:ins w:id="1124" w:author="Willian" w:date="2017-01-06T17:29:00Z"/>
                <w:rFonts w:ascii="Menlo" w:hAnsi="Menlo" w:cs="Menlo"/>
                <w:noProof/>
                <w:color w:val="A6A6A6" w:themeColor="background1" w:themeShade="A6"/>
                <w:sz w:val="21"/>
                <w:szCs w:val="21"/>
                <w:rPrChange w:id="1125" w:author="Willian" w:date="2017-01-06T17:30:00Z">
                  <w:rPr>
                    <w:ins w:id="1126" w:author="Willian" w:date="2017-01-06T17:29:00Z"/>
                    <w:rFonts w:ascii="Menlo" w:hAnsi="Menlo" w:cs="Menlo"/>
                    <w:noProof/>
                    <w:color w:val="000000"/>
                    <w:sz w:val="21"/>
                    <w:szCs w:val="21"/>
                  </w:rPr>
                </w:rPrChange>
              </w:rPr>
              <w:pPrChange w:id="1127" w:author="Willian" w:date="2017-01-06T17:30:00Z">
                <w:pPr>
                  <w:pStyle w:val="NormalWeb"/>
                  <w:spacing w:before="0" w:beforeAutospacing="0" w:after="0" w:afterAutospacing="0"/>
                  <w:ind w:left="567"/>
                  <w:jc w:val="both"/>
                  <w:textAlignment w:val="baseline"/>
                </w:pPr>
              </w:pPrChange>
            </w:pPr>
            <w:ins w:id="1128" w:author="Willian" w:date="2017-01-06T17:29:00Z">
              <w:r w:rsidRPr="00550073">
                <w:rPr>
                  <w:rFonts w:ascii="Menlo" w:hAnsi="Menlo" w:cs="Menlo"/>
                  <w:noProof/>
                  <w:color w:val="A6A6A6" w:themeColor="background1" w:themeShade="A6"/>
                  <w:sz w:val="18"/>
                  <w:szCs w:val="18"/>
                  <w:lang w:val="en-US"/>
                  <w:rPrChange w:id="1129" w:author="Willian" w:date="2017-01-06T17:30:00Z">
                    <w:rPr>
                      <w:rFonts w:ascii="Menlo" w:hAnsi="Menlo" w:cs="Menlo"/>
                      <w:noProof/>
                      <w:color w:val="000000"/>
                      <w:sz w:val="18"/>
                      <w:szCs w:val="18"/>
                      <w:lang w:val="en-US"/>
                    </w:rPr>
                  </w:rPrChange>
                </w:rPr>
                <w:t>  </w:t>
              </w:r>
              <w:r w:rsidRPr="00550073">
                <w:rPr>
                  <w:rFonts w:ascii="Menlo" w:hAnsi="Menlo" w:cs="Menlo"/>
                  <w:noProof/>
                  <w:color w:val="A6A6A6" w:themeColor="background1" w:themeShade="A6"/>
                  <w:sz w:val="18"/>
                  <w:szCs w:val="18"/>
                  <w:rPrChange w:id="1130" w:author="Willian" w:date="2017-01-06T17:30:00Z">
                    <w:rPr>
                      <w:rFonts w:ascii="Menlo" w:hAnsi="Menlo" w:cs="Menlo"/>
                      <w:noProof/>
                      <w:color w:val="3F6E74"/>
                      <w:sz w:val="18"/>
                      <w:szCs w:val="18"/>
                    </w:rPr>
                  </w:rPrChange>
                </w:rPr>
                <w:t>print</w:t>
              </w:r>
              <w:r w:rsidRPr="00550073">
                <w:rPr>
                  <w:rFonts w:ascii="Menlo" w:hAnsi="Menlo" w:cs="Menlo"/>
                  <w:noProof/>
                  <w:color w:val="A6A6A6" w:themeColor="background1" w:themeShade="A6"/>
                  <w:sz w:val="18"/>
                  <w:szCs w:val="18"/>
                  <w:rPrChange w:id="1131" w:author="Willian" w:date="2017-01-06T17:30:00Z">
                    <w:rPr>
                      <w:rFonts w:ascii="Menlo" w:hAnsi="Menlo" w:cs="Menlo"/>
                      <w:noProof/>
                      <w:color w:val="000000"/>
                      <w:sz w:val="18"/>
                      <w:szCs w:val="18"/>
                    </w:rPr>
                  </w:rPrChange>
                </w:rPr>
                <w:t>(</w:t>
              </w:r>
              <w:r w:rsidRPr="00550073">
                <w:rPr>
                  <w:rFonts w:ascii="Menlo" w:hAnsi="Menlo" w:cs="Menlo"/>
                  <w:noProof/>
                  <w:color w:val="A6A6A6" w:themeColor="background1" w:themeShade="A6"/>
                  <w:sz w:val="18"/>
                  <w:szCs w:val="18"/>
                  <w:rPrChange w:id="1132" w:author="Willian" w:date="2017-01-06T17:30:00Z">
                    <w:rPr>
                      <w:rFonts w:ascii="Menlo" w:hAnsi="Menlo" w:cs="Menlo"/>
                      <w:noProof/>
                      <w:color w:val="C41A16"/>
                      <w:sz w:val="18"/>
                      <w:szCs w:val="18"/>
                    </w:rPr>
                  </w:rPrChange>
                </w:rPr>
                <w:t>"ends in lo"</w:t>
              </w:r>
              <w:r w:rsidRPr="00550073">
                <w:rPr>
                  <w:rFonts w:ascii="Menlo" w:hAnsi="Menlo" w:cs="Menlo"/>
                  <w:noProof/>
                  <w:color w:val="A6A6A6" w:themeColor="background1" w:themeShade="A6"/>
                  <w:sz w:val="18"/>
                  <w:szCs w:val="18"/>
                  <w:rPrChange w:id="1133" w:author="Willian" w:date="2017-01-06T17:30:00Z">
                    <w:rPr>
                      <w:rFonts w:ascii="Menlo" w:hAnsi="Menlo" w:cs="Menlo"/>
                      <w:noProof/>
                      <w:color w:val="000000"/>
                      <w:sz w:val="18"/>
                      <w:szCs w:val="18"/>
                    </w:rPr>
                  </w:rPrChange>
                </w:rPr>
                <w:t>)</w:t>
              </w:r>
            </w:ins>
          </w:p>
          <w:p w14:paraId="4073B7EB" w14:textId="435195FF" w:rsidR="00550073" w:rsidRPr="00F1524C" w:rsidRDefault="00550073" w:rsidP="00550073">
            <w:pPr>
              <w:pStyle w:val="NormalWeb"/>
              <w:spacing w:before="0" w:beforeAutospacing="0" w:after="0" w:afterAutospacing="0"/>
              <w:textAlignment w:val="baseline"/>
              <w:rPr>
                <w:ins w:id="1134" w:author="Willian" w:date="2017-01-06T17:29:00Z"/>
                <w:rFonts w:ascii="Menlo" w:hAnsi="Menlo" w:cs="Menlo"/>
                <w:noProof/>
                <w:color w:val="000000"/>
                <w:sz w:val="21"/>
                <w:szCs w:val="21"/>
                <w:lang w:val="en-US"/>
              </w:rPr>
              <w:pPrChange w:id="1135" w:author="Willian" w:date="2017-01-06T17:30:00Z">
                <w:pPr>
                  <w:pStyle w:val="NormalWeb"/>
                  <w:spacing w:before="0" w:beforeAutospacing="0" w:after="0" w:afterAutospacing="0"/>
                  <w:textAlignment w:val="baseline"/>
                </w:pPr>
              </w:pPrChange>
            </w:pPr>
            <w:ins w:id="1136" w:author="Willian" w:date="2017-01-06T17:29:00Z">
              <w:r w:rsidRPr="00550073">
                <w:rPr>
                  <w:rFonts w:ascii="Menlo" w:hAnsi="Menlo" w:cs="Menlo"/>
                  <w:noProof/>
                  <w:color w:val="A6A6A6" w:themeColor="background1" w:themeShade="A6"/>
                  <w:sz w:val="18"/>
                  <w:szCs w:val="18"/>
                  <w:rPrChange w:id="1137" w:author="Willian" w:date="2017-01-06T17:30:00Z">
                    <w:rPr>
                      <w:rFonts w:ascii="Menlo" w:hAnsi="Menlo" w:cs="Menlo"/>
                      <w:noProof/>
                      <w:color w:val="000000"/>
                      <w:sz w:val="18"/>
                      <w:szCs w:val="18"/>
                    </w:rPr>
                  </w:rPrChange>
                </w:rPr>
                <w:t>}</w:t>
              </w:r>
            </w:ins>
          </w:p>
        </w:tc>
        <w:tc>
          <w:tcPr>
            <w:tcW w:w="4230" w:type="dxa"/>
            <w:vAlign w:val="center"/>
          </w:tcPr>
          <w:p w14:paraId="326387DE" w14:textId="12764AB5" w:rsidR="00550073" w:rsidRPr="00F1524C" w:rsidRDefault="00550073" w:rsidP="001A4EBB">
            <w:pPr>
              <w:jc w:val="center"/>
              <w:rPr>
                <w:ins w:id="1138" w:author="Willian" w:date="2017-01-06T17:29:00Z"/>
                <w:sz w:val="18"/>
              </w:rPr>
            </w:pPr>
            <w:ins w:id="1139" w:author="Willian" w:date="2017-01-06T17:30:00Z">
              <w:r>
                <w:rPr>
                  <w:sz w:val="18"/>
                </w:rPr>
                <w:t>O ponto ( . ) é a nomenclatura utilizada para chamar um método</w:t>
              </w:r>
            </w:ins>
          </w:p>
        </w:tc>
      </w:tr>
      <w:tr w:rsidR="00550073" w:rsidRPr="00F1524C" w14:paraId="3A054280" w14:textId="77777777" w:rsidTr="001A4EBB">
        <w:trPr>
          <w:trHeight w:val="56"/>
          <w:ins w:id="1140" w:author="Willian" w:date="2017-01-06T17:29:00Z"/>
        </w:trPr>
        <w:tc>
          <w:tcPr>
            <w:tcW w:w="4495" w:type="dxa"/>
            <w:vAlign w:val="center"/>
          </w:tcPr>
          <w:p w14:paraId="1ABF1FB0" w14:textId="77777777" w:rsidR="006D6F45" w:rsidRPr="00F1524C" w:rsidRDefault="006D6F45" w:rsidP="006D6F45">
            <w:pPr>
              <w:pStyle w:val="NormalWeb"/>
              <w:spacing w:before="0" w:beforeAutospacing="0" w:after="0" w:afterAutospacing="0"/>
              <w:textAlignment w:val="baseline"/>
              <w:rPr>
                <w:ins w:id="1141" w:author="Willian" w:date="2017-01-06T17:33:00Z"/>
                <w:rFonts w:ascii="Menlo" w:hAnsi="Menlo" w:cs="Menlo"/>
                <w:noProof/>
                <w:color w:val="A6A6A6" w:themeColor="background1" w:themeShade="A6"/>
                <w:sz w:val="21"/>
                <w:szCs w:val="21"/>
                <w:lang w:val="en-US"/>
              </w:rPr>
            </w:pPr>
            <w:ins w:id="1142" w:author="Willian" w:date="2017-01-06T17:33:00Z">
              <w:r w:rsidRPr="00F1524C">
                <w:rPr>
                  <w:rFonts w:ascii="Menlo" w:hAnsi="Menlo" w:cs="Menlo"/>
                  <w:noProof/>
                  <w:color w:val="A6A6A6" w:themeColor="background1" w:themeShade="A6"/>
                  <w:sz w:val="18"/>
                  <w:szCs w:val="18"/>
                  <w:lang w:val="en-US"/>
                </w:rPr>
                <w:t>let exampleString = "hello"</w:t>
              </w:r>
            </w:ins>
          </w:p>
          <w:p w14:paraId="312F5B5C" w14:textId="77777777" w:rsidR="006D6F45" w:rsidRPr="00F1524C" w:rsidRDefault="006D6F45" w:rsidP="006D6F45">
            <w:pPr>
              <w:pStyle w:val="NormalWeb"/>
              <w:spacing w:before="0" w:beforeAutospacing="0" w:after="0" w:afterAutospacing="0"/>
              <w:ind w:left="144"/>
              <w:textAlignment w:val="baseline"/>
              <w:rPr>
                <w:ins w:id="1143" w:author="Willian" w:date="2017-01-06T17:33:00Z"/>
                <w:rFonts w:ascii="Menlo" w:hAnsi="Menlo" w:cs="Menlo"/>
                <w:noProof/>
                <w:color w:val="A6A6A6" w:themeColor="background1" w:themeShade="A6"/>
                <w:sz w:val="21"/>
                <w:szCs w:val="21"/>
                <w:lang w:val="en-US"/>
              </w:rPr>
              <w:pPrChange w:id="1144" w:author="Willian" w:date="2017-01-06T17:35:00Z">
                <w:pPr>
                  <w:pStyle w:val="NormalWeb"/>
                  <w:spacing w:before="0" w:beforeAutospacing="0" w:after="0" w:afterAutospacing="0"/>
                  <w:textAlignment w:val="baseline"/>
                </w:pPr>
              </w:pPrChange>
            </w:pPr>
            <w:ins w:id="1145" w:author="Willian" w:date="2017-01-06T17:33:00Z">
              <w:r w:rsidRPr="00F1524C">
                <w:rPr>
                  <w:rFonts w:ascii="Menlo" w:hAnsi="Menlo" w:cs="Menlo"/>
                  <w:noProof/>
                  <w:color w:val="A6A6A6" w:themeColor="background1" w:themeShade="A6"/>
                  <w:sz w:val="18"/>
                  <w:szCs w:val="18"/>
                  <w:lang w:val="en-US"/>
                </w:rPr>
                <w:t>if exampleString</w:t>
              </w:r>
              <w:r w:rsidRPr="006D6F45">
                <w:rPr>
                  <w:rFonts w:ascii="Menlo" w:hAnsi="Menlo" w:cs="Menlo"/>
                  <w:noProof/>
                  <w:color w:val="BFBFBF" w:themeColor="background1" w:themeShade="BF"/>
                  <w:sz w:val="18"/>
                  <w:szCs w:val="18"/>
                  <w:lang w:val="en-US"/>
                  <w:rPrChange w:id="1146" w:author="Willian" w:date="2017-01-06T17:35:00Z">
                    <w:rPr>
                      <w:rFonts w:ascii="Menlo" w:hAnsi="Menlo" w:cs="Menlo"/>
                      <w:b/>
                      <w:noProof/>
                      <w:color w:val="000000"/>
                      <w:sz w:val="22"/>
                      <w:szCs w:val="18"/>
                      <w:lang w:val="en-US"/>
                    </w:rPr>
                  </w:rPrChange>
                </w:rPr>
                <w:t>.</w:t>
              </w:r>
              <w:r w:rsidRPr="006D6F45">
                <w:rPr>
                  <w:rFonts w:ascii="Menlo" w:hAnsi="Menlo" w:cs="Menlo"/>
                  <w:noProof/>
                  <w:color w:val="3F6E74"/>
                  <w:sz w:val="18"/>
                  <w:szCs w:val="18"/>
                  <w:lang w:val="en-US"/>
                  <w:rPrChange w:id="1147" w:author="Willian" w:date="2017-01-06T17:35:00Z">
                    <w:rPr>
                      <w:rFonts w:ascii="Menlo" w:hAnsi="Menlo" w:cs="Menlo"/>
                      <w:noProof/>
                      <w:color w:val="A6A6A6" w:themeColor="background1" w:themeShade="A6"/>
                      <w:sz w:val="18"/>
                      <w:szCs w:val="18"/>
                      <w:lang w:val="en-US"/>
                    </w:rPr>
                  </w:rPrChange>
                </w:rPr>
                <w:t>hasSuffix</w:t>
              </w:r>
              <w:r w:rsidRPr="006D6F45">
                <w:rPr>
                  <w:rFonts w:ascii="Menlo" w:hAnsi="Menlo" w:cs="Menlo"/>
                  <w:noProof/>
                  <w:sz w:val="18"/>
                  <w:szCs w:val="18"/>
                  <w:lang w:val="en-US"/>
                  <w:rPrChange w:id="1148" w:author="Willian" w:date="2017-01-06T17:35:00Z">
                    <w:rPr>
                      <w:rFonts w:ascii="Menlo" w:hAnsi="Menlo" w:cs="Menlo"/>
                      <w:noProof/>
                      <w:color w:val="A6A6A6" w:themeColor="background1" w:themeShade="A6"/>
                      <w:sz w:val="18"/>
                      <w:szCs w:val="18"/>
                      <w:lang w:val="en-US"/>
                    </w:rPr>
                  </w:rPrChange>
                </w:rPr>
                <w:t>(</w:t>
              </w:r>
              <w:r w:rsidRPr="00F1524C">
                <w:rPr>
                  <w:rFonts w:ascii="Menlo" w:hAnsi="Menlo" w:cs="Menlo"/>
                  <w:noProof/>
                  <w:color w:val="A6A6A6" w:themeColor="background1" w:themeShade="A6"/>
                  <w:sz w:val="18"/>
                  <w:szCs w:val="18"/>
                  <w:lang w:val="en-US"/>
                </w:rPr>
                <w:t>"lo"</w:t>
              </w:r>
              <w:r w:rsidRPr="006D6F45">
                <w:rPr>
                  <w:rFonts w:ascii="Menlo" w:hAnsi="Menlo" w:cs="Menlo"/>
                  <w:noProof/>
                  <w:sz w:val="18"/>
                  <w:szCs w:val="18"/>
                  <w:lang w:val="en-US"/>
                  <w:rPrChange w:id="1149" w:author="Willian" w:date="2017-01-06T17:35:00Z">
                    <w:rPr>
                      <w:rFonts w:ascii="Menlo" w:hAnsi="Menlo" w:cs="Menlo"/>
                      <w:noProof/>
                      <w:color w:val="A6A6A6" w:themeColor="background1" w:themeShade="A6"/>
                      <w:sz w:val="18"/>
                      <w:szCs w:val="18"/>
                      <w:lang w:val="en-US"/>
                    </w:rPr>
                  </w:rPrChange>
                </w:rPr>
                <w:t>)</w:t>
              </w:r>
              <w:r w:rsidRPr="00F1524C">
                <w:rPr>
                  <w:rFonts w:ascii="Menlo" w:hAnsi="Menlo" w:cs="Menlo"/>
                  <w:noProof/>
                  <w:color w:val="A6A6A6" w:themeColor="background1" w:themeShade="A6"/>
                  <w:sz w:val="18"/>
                  <w:szCs w:val="18"/>
                  <w:lang w:val="en-US"/>
                </w:rPr>
                <w:t xml:space="preserve"> {</w:t>
              </w:r>
            </w:ins>
          </w:p>
          <w:p w14:paraId="00D0A9A6" w14:textId="77777777" w:rsidR="006D6F45" w:rsidRPr="00F1524C" w:rsidRDefault="006D6F45" w:rsidP="006D6F45">
            <w:pPr>
              <w:pStyle w:val="NormalWeb"/>
              <w:spacing w:before="0" w:beforeAutospacing="0" w:after="0" w:afterAutospacing="0"/>
              <w:textAlignment w:val="baseline"/>
              <w:rPr>
                <w:ins w:id="1150" w:author="Willian" w:date="2017-01-06T17:33:00Z"/>
                <w:rFonts w:ascii="Menlo" w:hAnsi="Menlo" w:cs="Menlo"/>
                <w:noProof/>
                <w:color w:val="A6A6A6" w:themeColor="background1" w:themeShade="A6"/>
                <w:sz w:val="21"/>
                <w:szCs w:val="21"/>
              </w:rPr>
            </w:pPr>
            <w:ins w:id="1151" w:author="Willian" w:date="2017-01-06T17:33:00Z">
              <w:r w:rsidRPr="00F1524C">
                <w:rPr>
                  <w:rFonts w:ascii="Menlo" w:hAnsi="Menlo" w:cs="Menlo"/>
                  <w:noProof/>
                  <w:color w:val="A6A6A6" w:themeColor="background1" w:themeShade="A6"/>
                  <w:sz w:val="18"/>
                  <w:szCs w:val="18"/>
                  <w:lang w:val="en-US"/>
                </w:rPr>
                <w:t>  </w:t>
              </w:r>
              <w:r w:rsidRPr="00F1524C">
                <w:rPr>
                  <w:rFonts w:ascii="Menlo" w:hAnsi="Menlo" w:cs="Menlo"/>
                  <w:noProof/>
                  <w:color w:val="A6A6A6" w:themeColor="background1" w:themeShade="A6"/>
                  <w:sz w:val="18"/>
                  <w:szCs w:val="18"/>
                </w:rPr>
                <w:t>print("ends in lo")</w:t>
              </w:r>
            </w:ins>
          </w:p>
          <w:p w14:paraId="70E0FCE4" w14:textId="6008F4E2" w:rsidR="00550073" w:rsidRPr="00550073" w:rsidRDefault="006D6F45" w:rsidP="006D6F45">
            <w:pPr>
              <w:pStyle w:val="NormalWeb"/>
              <w:spacing w:before="0" w:beforeAutospacing="0" w:after="0" w:afterAutospacing="0"/>
              <w:textAlignment w:val="baseline"/>
              <w:rPr>
                <w:ins w:id="1152" w:author="Willian" w:date="2017-01-06T17:29:00Z"/>
                <w:rFonts w:ascii="Menlo" w:hAnsi="Menlo" w:cs="Menlo"/>
                <w:color w:val="BFBFBF" w:themeColor="background1" w:themeShade="BF"/>
                <w:sz w:val="18"/>
                <w:szCs w:val="18"/>
                <w:rPrChange w:id="1153" w:author="Willian" w:date="2017-01-06T17:30:00Z">
                  <w:rPr>
                    <w:ins w:id="1154" w:author="Willian" w:date="2017-01-06T17:29:00Z"/>
                    <w:rFonts w:ascii="Menlo" w:hAnsi="Menlo" w:cs="Menlo"/>
                    <w:color w:val="BFBFBF" w:themeColor="background1" w:themeShade="BF"/>
                    <w:sz w:val="18"/>
                    <w:szCs w:val="18"/>
                    <w:lang w:val="en-US"/>
                  </w:rPr>
                </w:rPrChange>
              </w:rPr>
            </w:pPr>
            <w:ins w:id="1155" w:author="Willian" w:date="2017-01-06T17:33:00Z">
              <w:r w:rsidRPr="00F1524C">
                <w:rPr>
                  <w:rFonts w:ascii="Menlo" w:hAnsi="Menlo" w:cs="Menlo"/>
                  <w:noProof/>
                  <w:color w:val="A6A6A6" w:themeColor="background1" w:themeShade="A6"/>
                  <w:sz w:val="18"/>
                  <w:szCs w:val="18"/>
                </w:rPr>
                <w:t>}</w:t>
              </w:r>
            </w:ins>
          </w:p>
        </w:tc>
        <w:tc>
          <w:tcPr>
            <w:tcW w:w="4230" w:type="dxa"/>
            <w:vAlign w:val="center"/>
          </w:tcPr>
          <w:p w14:paraId="0252B563" w14:textId="4E3553C8" w:rsidR="00550073" w:rsidRDefault="006D6F45" w:rsidP="006D6F45">
            <w:pPr>
              <w:jc w:val="center"/>
              <w:rPr>
                <w:ins w:id="1156" w:author="Willian" w:date="2017-01-06T17:29:00Z"/>
                <w:sz w:val="18"/>
              </w:rPr>
              <w:pPrChange w:id="1157" w:author="Willian" w:date="2017-01-06T17:36:00Z">
                <w:pPr>
                  <w:jc w:val="center"/>
                </w:pPr>
              </w:pPrChange>
            </w:pPr>
            <w:ins w:id="1158" w:author="Willian" w:date="2017-01-06T17:35:00Z">
              <w:r>
                <w:rPr>
                  <w:sz w:val="18"/>
                </w:rPr>
                <w:t xml:space="preserve">Representação do método </w:t>
              </w:r>
            </w:ins>
            <w:ins w:id="1159" w:author="Willian" w:date="2017-01-06T17:37:00Z">
              <w:r>
                <w:rPr>
                  <w:sz w:val="18"/>
                </w:rPr>
                <w:t>‘</w:t>
              </w:r>
            </w:ins>
            <w:ins w:id="1160" w:author="Willian" w:date="2017-01-06T17:35:00Z">
              <w:r>
                <w:rPr>
                  <w:sz w:val="18"/>
                </w:rPr>
                <w:t>tem</w:t>
              </w:r>
            </w:ins>
            <w:ins w:id="1161" w:author="Willian" w:date="2017-01-06T17:36:00Z">
              <w:r>
                <w:rPr>
                  <w:sz w:val="18"/>
                </w:rPr>
                <w:t>C</w:t>
              </w:r>
            </w:ins>
            <w:ins w:id="1162" w:author="Willian" w:date="2017-01-06T17:35:00Z">
              <w:r>
                <w:rPr>
                  <w:sz w:val="18"/>
                </w:rPr>
                <w:t>omoSufixo</w:t>
              </w:r>
            </w:ins>
            <w:ins w:id="1163" w:author="Willian" w:date="2017-01-06T17:36:00Z">
              <w:r>
                <w:rPr>
                  <w:sz w:val="18"/>
                </w:rPr>
                <w:t>(“sufixo”)</w:t>
              </w:r>
            </w:ins>
            <w:ins w:id="1164" w:author="Willian" w:date="2017-01-06T17:37:00Z">
              <w:r>
                <w:rPr>
                  <w:sz w:val="18"/>
                </w:rPr>
                <w:t>’, em tradução livre</w:t>
              </w:r>
            </w:ins>
          </w:p>
        </w:tc>
      </w:tr>
    </w:tbl>
    <w:p w14:paraId="18C5AF54" w14:textId="77777777" w:rsidR="00550073" w:rsidRPr="00550073" w:rsidRDefault="00550073" w:rsidP="00550073">
      <w:pPr>
        <w:rPr>
          <w:ins w:id="1165" w:author="Willian" w:date="2017-01-06T17:27:00Z"/>
          <w:rPrChange w:id="1166" w:author="Willian" w:date="2017-01-06T17:27:00Z">
            <w:rPr>
              <w:ins w:id="1167" w:author="Willian" w:date="2017-01-06T17:27:00Z"/>
            </w:rPr>
          </w:rPrChange>
        </w:rPr>
        <w:pPrChange w:id="1168" w:author="Willian" w:date="2017-01-06T17:27:00Z">
          <w:pPr>
            <w:pStyle w:val="Ttulo4"/>
          </w:pPr>
        </w:pPrChange>
      </w:pPr>
    </w:p>
    <w:p w14:paraId="30284B59" w14:textId="301005DC" w:rsidR="0043215B" w:rsidRPr="0043215B" w:rsidRDefault="006D6F45" w:rsidP="0043215B">
      <w:pPr>
        <w:rPr>
          <w:ins w:id="1169" w:author="Willian" w:date="2016-10-24T16:18:00Z"/>
          <w:rPrChange w:id="1170" w:author="Willian" w:date="2017-01-06T17:11:00Z">
            <w:rPr>
              <w:ins w:id="1171" w:author="Willian" w:date="2016-10-24T16:18:00Z"/>
            </w:rPr>
          </w:rPrChange>
        </w:rPr>
        <w:pPrChange w:id="1172" w:author="Willian" w:date="2017-01-06T17:11:00Z">
          <w:pPr>
            <w:pStyle w:val="Ttulo3"/>
          </w:pPr>
        </w:pPrChange>
      </w:pPr>
      <w:ins w:id="1173" w:author="Willian" w:date="2017-01-06T17:37:00Z">
        <w:r>
          <w:t>Há diversas variedades para se instanciar um m</w:t>
        </w:r>
      </w:ins>
      <w:ins w:id="1174" w:author="Willian" w:date="2017-01-06T17:38:00Z">
        <w:r>
          <w:t xml:space="preserve">étodo, de acordo com sua especificidade, neste </w:t>
        </w:r>
      </w:ins>
      <w:ins w:id="1175" w:author="Willian" w:date="2017-01-06T17:39:00Z">
        <w:r>
          <w:t>item</w:t>
        </w:r>
      </w:ins>
      <w:ins w:id="1176" w:author="Willian" w:date="2017-01-06T17:38:00Z">
        <w:r>
          <w:t xml:space="preserve"> é mostrada algumas delas mas no decorrer do curso serão melhor abordadas estas e outras </w:t>
        </w:r>
      </w:ins>
      <w:ins w:id="1177" w:author="Willian" w:date="2017-01-06T17:39:00Z">
        <w:r>
          <w:t>variedades de implementação de métodos.</w:t>
        </w:r>
      </w:ins>
    </w:p>
    <w:p w14:paraId="743058F2" w14:textId="2D90B566" w:rsidR="00585512" w:rsidDel="0001296E" w:rsidRDefault="00585512">
      <w:pPr>
        <w:keepNext/>
        <w:jc w:val="left"/>
        <w:rPr>
          <w:del w:id="1178" w:author="Willian" w:date="2017-01-03T23:52:00Z"/>
        </w:rPr>
        <w:pPrChange w:id="1179" w:author="Willian" w:date="2017-01-03T23:52:00Z">
          <w:pPr>
            <w:keepNext/>
            <w:jc w:val="center"/>
          </w:pPr>
        </w:pPrChange>
      </w:pPr>
    </w:p>
    <w:p w14:paraId="246665E9" w14:textId="73185BD2" w:rsidR="003B0283" w:rsidRPr="00F10768" w:rsidRDefault="003B0283">
      <w:pPr>
        <w:keepNext/>
        <w:jc w:val="left"/>
        <w:pPrChange w:id="1180" w:author="Willian" w:date="2017-01-03T23:52:00Z">
          <w:pPr>
            <w:keepNext/>
            <w:jc w:val="center"/>
          </w:pPr>
        </w:pPrChange>
      </w:pPr>
      <w:del w:id="1181" w:author="Willian" w:date="2016-10-21T10:35:00Z">
        <w:r w:rsidRPr="008A259A" w:rsidDel="00905F7F">
          <w:rPr>
            <w:noProof/>
          </w:rPr>
          <w:drawing>
            <wp:inline distT="0" distB="0" distL="0" distR="0" wp14:anchorId="3E6F3E3A" wp14:editId="0887821A">
              <wp:extent cx="5396230" cy="4560570"/>
              <wp:effectExtent l="0" t="0" r="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96230" cy="4560570"/>
                      </a:xfrm>
                      <a:prstGeom prst="rect">
                        <a:avLst/>
                      </a:prstGeom>
                    </pic:spPr>
                  </pic:pic>
                </a:graphicData>
              </a:graphic>
            </wp:inline>
          </w:drawing>
        </w:r>
      </w:del>
    </w:p>
    <w:p w14:paraId="07605784" w14:textId="09EF36F2" w:rsidR="003B0283" w:rsidDel="00905F7F" w:rsidRDefault="003B0283" w:rsidP="003B0283">
      <w:pPr>
        <w:pStyle w:val="Legenda"/>
        <w:jc w:val="center"/>
        <w:rPr>
          <w:del w:id="1182" w:author="Willian" w:date="2016-10-21T10:35:00Z"/>
          <w:noProof/>
        </w:rPr>
      </w:pPr>
      <w:del w:id="1183" w:author="Willian" w:date="2016-10-21T10:35:00Z">
        <w:r w:rsidDel="00905F7F">
          <w:delText xml:space="preserve">Figura 1. </w:delText>
        </w:r>
        <w:r w:rsidR="00CF2989" w:rsidDel="00905F7F">
          <w:rPr>
            <w:i w:val="0"/>
            <w:iCs w:val="0"/>
          </w:rPr>
          <w:fldChar w:fldCharType="begin"/>
        </w:r>
        <w:r w:rsidR="00CF2989" w:rsidDel="00905F7F">
          <w:delInstrText xml:space="preserve"> SEQ Figura_1. \* ARABIC </w:delInstrText>
        </w:r>
        <w:r w:rsidR="00CF2989" w:rsidDel="00905F7F">
          <w:rPr>
            <w:i w:val="0"/>
            <w:iCs w:val="0"/>
          </w:rPr>
          <w:fldChar w:fldCharType="separate"/>
        </w:r>
        <w:r w:rsidDel="00905F7F">
          <w:rPr>
            <w:noProof/>
          </w:rPr>
          <w:delText>1</w:delText>
        </w:r>
        <w:r w:rsidR="00CF2989" w:rsidDel="00905F7F">
          <w:rPr>
            <w:i w:val="0"/>
            <w:iCs w:val="0"/>
            <w:noProof/>
          </w:rPr>
          <w:fldChar w:fldCharType="end"/>
        </w:r>
        <w:r w:rsidDel="00905F7F">
          <w:delText xml:space="preserve"> – Cartão perfurado usado para gerar holerite dos funcionários</w:delText>
        </w:r>
      </w:del>
    </w:p>
    <w:p w14:paraId="160A1B74" w14:textId="7628A057" w:rsidR="003B0283" w:rsidDel="00905F7F" w:rsidRDefault="00CF2989" w:rsidP="003B0283">
      <w:pPr>
        <w:rPr>
          <w:del w:id="1184" w:author="Willian" w:date="2016-10-21T10:36:00Z"/>
        </w:rPr>
      </w:pPr>
      <w:del w:id="1185" w:author="Willian" w:date="2016-10-21T10:36:00Z">
        <w:r w:rsidDel="00905F7F">
          <w:fldChar w:fldCharType="begin"/>
        </w:r>
        <w:r w:rsidDel="00905F7F">
          <w:delInstrText xml:space="preserve"> HYPERLINK "https://judsoncanto.files.wordpress.com/2012/12/cartc3a3o-perfurado-ibm-e1355092834371.jpg" </w:delInstrText>
        </w:r>
        <w:r w:rsidDel="00905F7F">
          <w:fldChar w:fldCharType="separate"/>
        </w:r>
        <w:r w:rsidR="00440DF1" w:rsidRPr="002A075D" w:rsidDel="00905F7F">
          <w:rPr>
            <w:rStyle w:val="Hyperlink"/>
          </w:rPr>
          <w:delText>https://judsoncanto.files.wordpress.com/2012/12/cartc3a3o-perfurado-ibm-e1355092834371.jpg</w:delText>
        </w:r>
        <w:r w:rsidDel="00905F7F">
          <w:rPr>
            <w:rStyle w:val="Hyperlink"/>
          </w:rPr>
          <w:fldChar w:fldCharType="end"/>
        </w:r>
      </w:del>
    </w:p>
    <w:p w14:paraId="012EE22D" w14:textId="0F9C101C" w:rsidR="00440DF1" w:rsidRPr="00364C49" w:rsidDel="00905F7F" w:rsidRDefault="00440DF1" w:rsidP="003B0283">
      <w:pPr>
        <w:rPr>
          <w:del w:id="1186" w:author="Willian" w:date="2016-10-21T10:36:00Z"/>
        </w:rPr>
      </w:pPr>
    </w:p>
    <w:p w14:paraId="1CCBE2F8" w14:textId="5E6852E7" w:rsidR="003B0283" w:rsidDel="00905F7F" w:rsidRDefault="003B0283" w:rsidP="003B0283">
      <w:pPr>
        <w:pStyle w:val="Legenda"/>
        <w:keepNext/>
        <w:jc w:val="center"/>
        <w:rPr>
          <w:del w:id="1187" w:author="Willian" w:date="2016-10-21T10:36:00Z"/>
        </w:rPr>
      </w:pPr>
      <w:del w:id="1188" w:author="Willian" w:date="2016-10-21T10:36:00Z">
        <w:r w:rsidRPr="00C55994" w:rsidDel="00905F7F">
          <w:rPr>
            <w:i w:val="0"/>
            <w:iCs w:val="0"/>
            <w:noProof/>
          </w:rPr>
          <w:drawing>
            <wp:inline distT="0" distB="0" distL="0" distR="0" wp14:anchorId="0A9CE357" wp14:editId="3FCA3847">
              <wp:extent cx="3213100" cy="25273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213100" cy="2527300"/>
                      </a:xfrm>
                      <a:prstGeom prst="rect">
                        <a:avLst/>
                      </a:prstGeom>
                    </pic:spPr>
                  </pic:pic>
                </a:graphicData>
              </a:graphic>
            </wp:inline>
          </w:drawing>
        </w:r>
      </w:del>
    </w:p>
    <w:p w14:paraId="54CF15EA" w14:textId="6C5CC792" w:rsidR="003B0283" w:rsidDel="00905F7F" w:rsidRDefault="003B0283" w:rsidP="003B0283">
      <w:pPr>
        <w:pStyle w:val="Legenda"/>
        <w:jc w:val="center"/>
        <w:rPr>
          <w:del w:id="1189" w:author="Willian" w:date="2016-10-21T10:36:00Z"/>
        </w:rPr>
      </w:pPr>
      <w:del w:id="1190" w:author="Willian" w:date="2016-10-21T10:36:00Z">
        <w:r w:rsidDel="00905F7F">
          <w:delText xml:space="preserve">Figura 1. </w:delText>
        </w:r>
        <w:r w:rsidR="00CF2989" w:rsidDel="00905F7F">
          <w:rPr>
            <w:i w:val="0"/>
            <w:iCs w:val="0"/>
          </w:rPr>
          <w:fldChar w:fldCharType="begin"/>
        </w:r>
        <w:r w:rsidR="00CF2989" w:rsidDel="00905F7F">
          <w:delInstrText xml:space="preserve"> SEQ Figura_1. \* ARABIC </w:delInstrText>
        </w:r>
        <w:r w:rsidR="00CF2989" w:rsidDel="00905F7F">
          <w:rPr>
            <w:i w:val="0"/>
            <w:iCs w:val="0"/>
          </w:rPr>
          <w:fldChar w:fldCharType="separate"/>
        </w:r>
        <w:r w:rsidDel="00905F7F">
          <w:rPr>
            <w:noProof/>
          </w:rPr>
          <w:delText>2</w:delText>
        </w:r>
        <w:r w:rsidR="00CF2989" w:rsidDel="00905F7F">
          <w:rPr>
            <w:i w:val="0"/>
            <w:iCs w:val="0"/>
            <w:noProof/>
          </w:rPr>
          <w:fldChar w:fldCharType="end"/>
        </w:r>
        <w:r w:rsidDel="00905F7F">
          <w:delText xml:space="preserve"> - Operadora de computador segurando uma fita magnética</w:delText>
        </w:r>
      </w:del>
    </w:p>
    <w:p w14:paraId="27889956" w14:textId="30D6D8A8" w:rsidR="003B0283" w:rsidDel="00905F7F" w:rsidRDefault="00CF2989" w:rsidP="003B0283">
      <w:pPr>
        <w:rPr>
          <w:del w:id="1191" w:author="Willian" w:date="2016-10-21T10:36:00Z"/>
        </w:rPr>
      </w:pPr>
      <w:del w:id="1192" w:author="Willian" w:date="2016-10-21T10:36:00Z">
        <w:r w:rsidDel="00905F7F">
          <w:fldChar w:fldCharType="begin"/>
        </w:r>
        <w:r w:rsidDel="00905F7F">
          <w:delInstrText xml:space="preserve"> HYPERLINK "http://pcworld.com.br/idgimages/galerias/Evolucao-storage/03.jpg" </w:delInstrText>
        </w:r>
        <w:r w:rsidDel="00905F7F">
          <w:fldChar w:fldCharType="separate"/>
        </w:r>
        <w:r w:rsidR="003B0283" w:rsidRPr="002A075D" w:rsidDel="00905F7F">
          <w:rPr>
            <w:rStyle w:val="Hyperlink"/>
          </w:rPr>
          <w:delText>http://pcworld.com.br/idgimages/galerias/Evolucao-storage/03.jpg</w:delText>
        </w:r>
        <w:r w:rsidDel="00905F7F">
          <w:rPr>
            <w:rStyle w:val="Hyperlink"/>
          </w:rPr>
          <w:fldChar w:fldCharType="end"/>
        </w:r>
      </w:del>
    </w:p>
    <w:p w14:paraId="18E0642D" w14:textId="3D426120" w:rsidR="003B0283" w:rsidRPr="00192514" w:rsidDel="00905F7F" w:rsidRDefault="003B0283" w:rsidP="001D3AF1">
      <w:pPr>
        <w:rPr>
          <w:del w:id="1193" w:author="Willian" w:date="2016-10-21T10:36:00Z"/>
        </w:rPr>
      </w:pPr>
    </w:p>
    <w:p w14:paraId="2812D293" w14:textId="134DA230" w:rsidR="00951A6C" w:rsidRDefault="00951A6C" w:rsidP="00951A6C">
      <w:pPr>
        <w:pStyle w:val="Ttulo3"/>
        <w:rPr>
          <w:ins w:id="1194" w:author="Willian" w:date="2016-10-24T16:26:00Z"/>
        </w:rPr>
      </w:pPr>
      <w:ins w:id="1195" w:author="Willian" w:date="2016-10-24T16:26:00Z">
        <w:r>
          <w:t xml:space="preserve">1.5 – </w:t>
        </w:r>
      </w:ins>
      <w:ins w:id="1196" w:author="Willian" w:date="2017-01-06T17:39:00Z">
        <w:r w:rsidR="006D6F45">
          <w:t>Resumo</w:t>
        </w:r>
      </w:ins>
    </w:p>
    <w:p w14:paraId="32626A91" w14:textId="28CEFED4" w:rsidR="0084444E" w:rsidDel="00951A6C" w:rsidRDefault="0084444E" w:rsidP="001D3AF1">
      <w:pPr>
        <w:pStyle w:val="Ttulo4"/>
        <w:rPr>
          <w:del w:id="1197" w:author="Willian" w:date="2016-10-24T16:26:00Z"/>
        </w:rPr>
      </w:pPr>
      <w:del w:id="1198" w:author="Willian" w:date="2016-10-24T16:26:00Z">
        <w:r w:rsidDel="00951A6C">
          <w:delText>1.3.1 Simula</w:delText>
        </w:r>
      </w:del>
    </w:p>
    <w:p w14:paraId="01AB391F" w14:textId="0BF8CC10" w:rsidR="00F3227C" w:rsidRDefault="006D6F45" w:rsidP="00F3227C">
      <w:pPr>
        <w:rPr>
          <w:ins w:id="1199" w:author="Willian" w:date="2017-01-04T00:01:00Z"/>
        </w:rPr>
      </w:pPr>
      <w:ins w:id="1200" w:author="Willian" w:date="2017-01-06T17:40:00Z">
        <w:r>
          <w:t xml:space="preserve">Nesta aula o aluno aprendeu algumas formas básicas da linguagem Swift e já familiares proveniente da bagagem que o aluno obteve nos cursos anteriores. </w:t>
        </w:r>
      </w:ins>
      <w:ins w:id="1201" w:author="Willian" w:date="2017-01-06T17:41:00Z">
        <w:r>
          <w:t>O intuito foi mostrar as diferenças e novidades</w:t>
        </w:r>
        <w:r w:rsidR="00A0639E">
          <w:t xml:space="preserve"> vistos nos</w:t>
        </w:r>
      </w:ins>
      <w:ins w:id="1202" w:author="Willian" w:date="2017-01-06T17:42:00Z">
        <w:r w:rsidR="00A0639E">
          <w:t xml:space="preserve"> </w:t>
        </w:r>
        <w:r w:rsidR="00A0639E" w:rsidRPr="00A0639E">
          <w:rPr>
            <w:b/>
            <w:rPrChange w:id="1203" w:author="Willian" w:date="2017-01-06T17:43:00Z">
              <w:rPr/>
            </w:rPrChange>
          </w:rPr>
          <w:t>tipos básicos</w:t>
        </w:r>
        <w:r w:rsidR="00A0639E">
          <w:t xml:space="preserve"> das variáveis e constante</w:t>
        </w:r>
      </w:ins>
      <w:ins w:id="1204" w:author="Willian" w:date="2017-01-06T17:43:00Z">
        <w:r w:rsidR="00A0639E">
          <w:t xml:space="preserve">s, variáveis </w:t>
        </w:r>
        <w:r w:rsidR="00A0639E" w:rsidRPr="00A0639E">
          <w:rPr>
            <w:b/>
            <w:rPrChange w:id="1205" w:author="Willian" w:date="2017-01-06T17:43:00Z">
              <w:rPr/>
            </w:rPrChange>
          </w:rPr>
          <w:t>opcionais</w:t>
        </w:r>
        <w:r w:rsidR="00A0639E">
          <w:t xml:space="preserve"> e vazias,</w:t>
        </w:r>
      </w:ins>
      <w:ins w:id="1206" w:author="Willian" w:date="2017-01-06T17:44:00Z">
        <w:r w:rsidR="00A0639E">
          <w:t xml:space="preserve"> revendo arrays e sua forma de implementação na linguagem Swift, assim como </w:t>
        </w:r>
        <w:r w:rsidR="00A0639E" w:rsidRPr="00A0639E">
          <w:rPr>
            <w:b/>
            <w:rPrChange w:id="1207" w:author="Willian" w:date="2017-01-06T17:47:00Z">
              <w:rPr/>
            </w:rPrChange>
          </w:rPr>
          <w:t>condicionais</w:t>
        </w:r>
        <w:r w:rsidR="00A0639E">
          <w:t xml:space="preserve"> e </w:t>
        </w:r>
        <w:r w:rsidR="00A0639E" w:rsidRPr="00A0639E">
          <w:rPr>
            <w:b/>
            <w:rPrChange w:id="1208" w:author="Willian" w:date="2017-01-06T17:47:00Z">
              <w:rPr/>
            </w:rPrChange>
          </w:rPr>
          <w:t>Loops</w:t>
        </w:r>
        <w:r w:rsidR="00A0639E">
          <w:t xml:space="preserve">, partindo de suas particularidades na linguagem Swift. </w:t>
        </w:r>
      </w:ins>
      <w:ins w:id="1209" w:author="Willian" w:date="2017-01-06T17:45:00Z">
        <w:r w:rsidR="00A0639E">
          <w:t xml:space="preserve">O aluno conheceu também o condicional complementar </w:t>
        </w:r>
        <w:r w:rsidR="00A0639E" w:rsidRPr="00A0639E">
          <w:rPr>
            <w:b/>
            <w:rPrChange w:id="1210" w:author="Willian" w:date="2017-01-06T17:47:00Z">
              <w:rPr/>
            </w:rPrChange>
          </w:rPr>
          <w:t>Where</w:t>
        </w:r>
        <w:r w:rsidR="00A0639E">
          <w:t xml:space="preserve">, que aumenta o escopo da instrução condicional do </w:t>
        </w:r>
        <w:r w:rsidR="00A0639E" w:rsidRPr="00A0639E">
          <w:rPr>
            <w:b/>
            <w:rPrChange w:id="1211" w:author="Willian" w:date="2017-01-06T17:47:00Z">
              <w:rPr/>
            </w:rPrChange>
          </w:rPr>
          <w:t>if</w:t>
        </w:r>
      </w:ins>
      <w:ins w:id="1212" w:author="Willian" w:date="2017-01-06T17:46:00Z">
        <w:r w:rsidR="00A0639E">
          <w:t xml:space="preserve">, revisou conceitos e aprendeu algumas novidades sobre </w:t>
        </w:r>
        <w:r w:rsidR="00A0639E" w:rsidRPr="00A0639E">
          <w:rPr>
            <w:b/>
            <w:rPrChange w:id="1213" w:author="Willian" w:date="2017-01-06T17:47:00Z">
              <w:rPr/>
            </w:rPrChange>
          </w:rPr>
          <w:t>switch</w:t>
        </w:r>
        <w:r w:rsidR="00A0639E">
          <w:t xml:space="preserve">, </w:t>
        </w:r>
        <w:r w:rsidR="00A0639E" w:rsidRPr="00A0639E">
          <w:rPr>
            <w:b/>
            <w:rPrChange w:id="1214" w:author="Willian" w:date="2017-01-06T17:47:00Z">
              <w:rPr/>
            </w:rPrChange>
          </w:rPr>
          <w:t>funções</w:t>
        </w:r>
        <w:r w:rsidR="00A0639E">
          <w:t xml:space="preserve"> e </w:t>
        </w:r>
        <w:r w:rsidR="00A0639E" w:rsidRPr="00A0639E">
          <w:rPr>
            <w:b/>
            <w:rPrChange w:id="1215" w:author="Willian" w:date="2017-01-06T17:47:00Z">
              <w:rPr/>
            </w:rPrChange>
          </w:rPr>
          <w:t>métodos</w:t>
        </w:r>
        <w:r w:rsidR="00A0639E">
          <w:t>.</w:t>
        </w:r>
      </w:ins>
    </w:p>
    <w:p w14:paraId="512AB085" w14:textId="30211EE6" w:rsidR="00655795" w:rsidDel="009245C8" w:rsidRDefault="008256A4">
      <w:pPr>
        <w:rPr>
          <w:del w:id="1216" w:author="Willian" w:date="2016-10-24T16:27:00Z"/>
        </w:rPr>
      </w:pPr>
      <w:del w:id="1217" w:author="Willian" w:date="2016-10-24T16:27:00Z">
        <w:r w:rsidDel="009245C8">
          <w:delText xml:space="preserve">Explique ao </w:delText>
        </w:r>
        <w:r w:rsidR="00DE3628" w:rsidDel="009245C8">
          <w:delText>aluno que</w:delText>
        </w:r>
        <w:r w:rsidDel="009245C8">
          <w:delText xml:space="preserve"> a linguagem de programação </w:delText>
        </w:r>
        <w:r w:rsidR="00192514" w:rsidDel="009245C8">
          <w:delText xml:space="preserve">Simula </w:delText>
        </w:r>
        <w:r w:rsidR="00B53230" w:rsidDel="009245C8">
          <w:delText xml:space="preserve">foi </w:delText>
        </w:r>
        <w:r w:rsidR="00192514" w:rsidDel="009245C8">
          <w:delText>o início da linguagem de programação</w:delText>
        </w:r>
        <w:r w:rsidR="007F7A71" w:rsidDel="009245C8">
          <w:delText>,</w:delText>
        </w:r>
        <w:r w:rsidR="00655795" w:rsidDel="009245C8">
          <w:delText xml:space="preserve"> sendo </w:delText>
        </w:r>
        <w:r w:rsidR="00655795" w:rsidRPr="008A259A" w:rsidDel="009245C8">
          <w:delText>primordial para o amadurecimento do conceito de linguagem orientada a objetos</w:delText>
        </w:r>
        <w:r w:rsidR="00655795" w:rsidDel="009245C8">
          <w:delText xml:space="preserve">. Muitos esquecem dessa etapa histórica e abordam apenas </w:delText>
        </w:r>
        <w:r w:rsidR="00655795" w:rsidRPr="008A259A" w:rsidDel="009245C8">
          <w:delText xml:space="preserve">a linguagem SmallTalk como sendo a primeira linguagem </w:delText>
        </w:r>
        <w:r w:rsidR="00655795" w:rsidDel="009245C8">
          <w:delText>P</w:delText>
        </w:r>
        <w:r w:rsidR="00655795" w:rsidRPr="008A259A" w:rsidDel="009245C8">
          <w:delText>OO</w:delText>
        </w:r>
        <w:r w:rsidR="00655795" w:rsidDel="009245C8">
          <w:delText xml:space="preserve">. </w:delText>
        </w:r>
      </w:del>
    </w:p>
    <w:p w14:paraId="0A58B24D" w14:textId="2263D6F4" w:rsidR="00C806DB" w:rsidDel="009245C8" w:rsidRDefault="00C806DB">
      <w:pPr>
        <w:rPr>
          <w:del w:id="1218" w:author="Willian" w:date="2016-10-24T16:27:00Z"/>
        </w:rPr>
      </w:pPr>
      <w:del w:id="1219" w:author="Willian" w:date="2016-10-14T22:55:00Z">
        <w:r w:rsidRPr="008A259A" w:rsidDel="00DA0554">
          <w:delText>Ela</w:delText>
        </w:r>
      </w:del>
      <w:del w:id="1220" w:author="Willian" w:date="2016-10-24T16:27:00Z">
        <w:r w:rsidRPr="008A259A" w:rsidDel="009245C8">
          <w:delText xml:space="preserve"> é baseada em ALGOL 60 e está em desuso atualmente, mas é bastante intuitiva e conseguimos ver que ela tem um nível de abstração um pouco mais elevada do que a linguagem procedural C, pois com ela podemos definir classes.</w:delText>
        </w:r>
      </w:del>
    </w:p>
    <w:p w14:paraId="79ECD53F" w14:textId="7C38D094" w:rsidR="00192514" w:rsidDel="009245C8" w:rsidRDefault="00655795">
      <w:pPr>
        <w:rPr>
          <w:del w:id="1221" w:author="Willian" w:date="2016-10-24T16:27:00Z"/>
        </w:rPr>
      </w:pPr>
      <w:del w:id="1222" w:author="Willian" w:date="2016-10-24T16:27:00Z">
        <w:r w:rsidDel="009245C8">
          <w:delText>A Programação Simula foi</w:delText>
        </w:r>
        <w:r w:rsidR="007F7A71" w:rsidDel="009245C8">
          <w:delText xml:space="preserve"> desenvolvida para simular eventos discretos</w:delText>
        </w:r>
        <w:r w:rsidR="008C7E80" w:rsidDel="009245C8">
          <w:delText xml:space="preserve"> e </w:delText>
        </w:r>
        <w:r w:rsidR="006E6525" w:rsidDel="009245C8">
          <w:delText xml:space="preserve">antigamente ela </w:delText>
        </w:r>
        <w:r w:rsidR="007F7A71" w:rsidDel="009245C8">
          <w:delText xml:space="preserve">foi </w:delText>
        </w:r>
        <w:r w:rsidR="00192514" w:rsidDel="009245C8">
          <w:delText>utilizada para fins matemáticos</w:delText>
        </w:r>
        <w:r w:rsidR="00195510" w:rsidDel="009245C8">
          <w:delText xml:space="preserve"> e</w:delText>
        </w:r>
        <w:r w:rsidR="00DE3628" w:rsidDel="009245C8">
          <w:delText xml:space="preserve"> </w:delText>
        </w:r>
        <w:r w:rsidR="00192514" w:rsidDel="009245C8">
          <w:delText>estatísticos</w:delText>
        </w:r>
        <w:r w:rsidR="007F7A71" w:rsidDel="009245C8">
          <w:delText xml:space="preserve">. </w:delText>
        </w:r>
        <w:r w:rsidDel="009245C8">
          <w:delText>Aproveite para d</w:delText>
        </w:r>
        <w:r w:rsidR="006E6525" w:rsidDel="009245C8">
          <w:delText>escrev</w:delText>
        </w:r>
        <w:r w:rsidDel="009245C8">
          <w:delText>er</w:delText>
        </w:r>
        <w:r w:rsidR="007F7A71" w:rsidDel="009245C8">
          <w:delText xml:space="preserve"> os dois tipos de simulações de eventos discretos: modelos contínuos e modelos discretos.</w:delText>
        </w:r>
      </w:del>
    </w:p>
    <w:p w14:paraId="19B3694E" w14:textId="77777777" w:rsidR="00655795" w:rsidRPr="00192514" w:rsidRDefault="00655795"/>
    <w:p w14:paraId="049F10FA" w14:textId="7EF1BAF5" w:rsidR="0084444E" w:rsidDel="009245C8" w:rsidRDefault="0084444E" w:rsidP="001D3AF1">
      <w:pPr>
        <w:pStyle w:val="Ttulo4"/>
        <w:rPr>
          <w:del w:id="1223" w:author="Willian" w:date="2016-10-24T16:32:00Z"/>
        </w:rPr>
      </w:pPr>
      <w:del w:id="1224" w:author="Willian" w:date="2016-10-24T16:32:00Z">
        <w:r w:rsidDel="009245C8">
          <w:delText>1.3.2 Alan Kay</w:delText>
        </w:r>
      </w:del>
    </w:p>
    <w:p w14:paraId="2A8A77E9" w14:textId="3D6D0A78" w:rsidR="00192514" w:rsidDel="009245C8" w:rsidRDefault="0014626E">
      <w:pPr>
        <w:rPr>
          <w:del w:id="1225" w:author="Willian" w:date="2016-10-24T16:32:00Z"/>
        </w:rPr>
      </w:pPr>
      <w:del w:id="1226" w:author="Willian" w:date="2016-10-24T16:32:00Z">
        <w:r w:rsidDel="009245C8">
          <w:delText xml:space="preserve">Educador, </w:delText>
        </w:r>
        <w:r w:rsidR="0069531E" w:rsidDel="009245C8">
          <w:delText>comente</w:delText>
        </w:r>
        <w:r w:rsidDel="009245C8">
          <w:delText xml:space="preserve"> sobre Alan Kay, o programador d</w:delText>
        </w:r>
        <w:r w:rsidR="00F13443" w:rsidDel="009245C8">
          <w:delText>a</w:delText>
        </w:r>
        <w:r w:rsidDel="009245C8">
          <w:delText xml:space="preserve"> Simula,</w:delText>
        </w:r>
        <w:r w:rsidR="00192514" w:rsidDel="009245C8">
          <w:delText xml:space="preserve"> um dos idealizadores</w:delText>
        </w:r>
        <w:r w:rsidDel="009245C8">
          <w:delText xml:space="preserve"> e formador </w:delText>
        </w:r>
        <w:r w:rsidR="00192514" w:rsidDel="009245C8">
          <w:delText>da linguagem orientada a objetos</w:delText>
        </w:r>
        <w:r w:rsidDel="009245C8">
          <w:delText xml:space="preserve">. Aproveite e </w:delText>
        </w:r>
        <w:r w:rsidR="00186026" w:rsidDel="009245C8">
          <w:delText xml:space="preserve">explique sobre polimorfismo, fale </w:delText>
        </w:r>
        <w:r w:rsidDel="009245C8">
          <w:delText>que verbos são propriedades, ou seja, ação, processo ou estado, dos substantivos</w:delText>
        </w:r>
        <w:r w:rsidR="00186026" w:rsidDel="009245C8">
          <w:delText xml:space="preserve">, o </w:delText>
        </w:r>
        <w:r w:rsidDel="009245C8">
          <w:delText>sujeito.</w:delText>
        </w:r>
      </w:del>
    </w:p>
    <w:p w14:paraId="7E27656E" w14:textId="534C4FD7" w:rsidR="00477C51" w:rsidRPr="008A259A" w:rsidDel="009245C8" w:rsidRDefault="00477C51" w:rsidP="00477C51">
      <w:pPr>
        <w:rPr>
          <w:del w:id="1227" w:author="Willian" w:date="2016-10-24T16:32:00Z"/>
        </w:rPr>
      </w:pPr>
      <w:del w:id="1228" w:author="Willian" w:date="2016-10-24T16:32:00Z">
        <w:r w:rsidRPr="008A259A" w:rsidDel="009245C8">
          <w:delText>Além de ser considerado um dos pioneiros da computação</w:delText>
        </w:r>
        <w:r w:rsidDel="009245C8">
          <w:delText>,</w:delText>
        </w:r>
        <w:r w:rsidRPr="008A259A" w:rsidDel="009245C8">
          <w:delText xml:space="preserve"> hoje</w:delText>
        </w:r>
        <w:r w:rsidDel="009245C8">
          <w:delText xml:space="preserve"> Alan Kay</w:delText>
        </w:r>
        <w:r w:rsidRPr="008A259A" w:rsidDel="009245C8">
          <w:delText xml:space="preserve"> ele se dedica a educação de crianças. Tem como propósito mais profundo da computação criar máquinas inteligentes o suficiente que irão entender e captar padrões no mundo</w:delText>
        </w:r>
        <w:r w:rsidR="008C7E80" w:rsidDel="009245C8">
          <w:delText>.</w:delText>
        </w:r>
        <w:r w:rsidRPr="008A259A" w:rsidDel="009245C8">
          <w:delText xml:space="preserve"> </w:delText>
        </w:r>
      </w:del>
    </w:p>
    <w:p w14:paraId="486B1A48" w14:textId="0450AFB0" w:rsidR="00477C51" w:rsidRPr="008A259A" w:rsidDel="009245C8" w:rsidRDefault="00477C51" w:rsidP="00477C51">
      <w:pPr>
        <w:rPr>
          <w:del w:id="1229" w:author="Willian" w:date="2016-10-24T16:32:00Z"/>
        </w:rPr>
      </w:pPr>
      <w:del w:id="1230" w:author="Willian" w:date="2016-10-24T16:32:00Z">
        <w:r w:rsidRPr="008A259A" w:rsidDel="009245C8">
          <w:delText xml:space="preserve">Veja o vídeo da palestra de Alan </w:delText>
        </w:r>
        <w:r w:rsidR="00630AC1" w:rsidDel="009245C8">
          <w:delText xml:space="preserve">Kay </w:delText>
        </w:r>
        <w:r w:rsidRPr="008A259A" w:rsidDel="009245C8">
          <w:delText>compartilhando uma ideia sobre ideias: https://www.ted.com/talks/alan_kay_shares_a_powerful_idea_about_ideas?language=pt-br#t-16094</w:delText>
        </w:r>
      </w:del>
    </w:p>
    <w:p w14:paraId="73EA4A0A" w14:textId="267092EF" w:rsidR="00477C51" w:rsidRPr="00192514" w:rsidDel="009245C8" w:rsidRDefault="00477C51">
      <w:pPr>
        <w:rPr>
          <w:del w:id="1231" w:author="Willian" w:date="2016-10-24T16:32:00Z"/>
        </w:rPr>
      </w:pPr>
    </w:p>
    <w:p w14:paraId="655AF832" w14:textId="47C1A3CE" w:rsidR="0084444E" w:rsidDel="009245C8" w:rsidRDefault="0084444E" w:rsidP="001D3AF1">
      <w:pPr>
        <w:pStyle w:val="Ttulo4"/>
        <w:rPr>
          <w:del w:id="1232" w:author="Willian" w:date="2016-10-24T16:32:00Z"/>
        </w:rPr>
      </w:pPr>
      <w:del w:id="1233" w:author="Willian" w:date="2016-10-24T16:32:00Z">
        <w:r w:rsidDel="009245C8">
          <w:delText>1.3.3 SmallTalk</w:delText>
        </w:r>
      </w:del>
    </w:p>
    <w:p w14:paraId="70EFD5DF" w14:textId="2C0BE977" w:rsidR="00C806DB" w:rsidDel="009245C8" w:rsidRDefault="00C806DB" w:rsidP="00C806DB">
      <w:pPr>
        <w:rPr>
          <w:del w:id="1234" w:author="Willian" w:date="2016-10-24T16:32:00Z"/>
        </w:rPr>
      </w:pPr>
      <w:del w:id="1235" w:author="Willian" w:date="2016-10-24T16:32:00Z">
        <w:r w:rsidDel="009245C8">
          <w:delText xml:space="preserve">Educador, informe que a </w:delText>
        </w:r>
        <w:r w:rsidR="00192514" w:rsidDel="009245C8">
          <w:delText>SmallTalk foi considerada oficialmente a primeira linguagem de programação orientada a objetos</w:delText>
        </w:r>
        <w:r w:rsidDel="009245C8">
          <w:delText>.</w:delText>
        </w:r>
      </w:del>
    </w:p>
    <w:p w14:paraId="6A9C38AF" w14:textId="53CC10EC" w:rsidR="0020711F" w:rsidRPr="008A259A" w:rsidDel="009245C8" w:rsidRDefault="00C806DB" w:rsidP="00C806DB">
      <w:pPr>
        <w:rPr>
          <w:del w:id="1236" w:author="Willian" w:date="2016-10-24T16:32:00Z"/>
        </w:rPr>
      </w:pPr>
      <w:del w:id="1237" w:author="Willian" w:date="2016-10-24T16:32:00Z">
        <w:r w:rsidDel="009245C8">
          <w:delText>M</w:delText>
        </w:r>
        <w:r w:rsidR="008239C0" w:rsidRPr="008A259A" w:rsidDel="009245C8">
          <w:delText>ostr</w:delText>
        </w:r>
        <w:r w:rsidR="008239C0" w:rsidDel="009245C8">
          <w:delText>e</w:delText>
        </w:r>
        <w:r w:rsidR="008239C0" w:rsidRPr="008A259A" w:rsidDel="009245C8">
          <w:delText xml:space="preserve"> </w:delText>
        </w:r>
        <w:r w:rsidR="0020711F" w:rsidRPr="008A259A" w:rsidDel="009245C8">
          <w:delText>brevemente o histórico das mídias de entrada e saída do computador</w:delText>
        </w:r>
        <w:r w:rsidR="00A32469" w:rsidRPr="008A259A" w:rsidDel="009245C8">
          <w:delText>, se houver tempo disponível em aula</w:delText>
        </w:r>
        <w:r w:rsidR="00B53230" w:rsidDel="009245C8">
          <w:delText>.</w:delText>
        </w:r>
      </w:del>
    </w:p>
    <w:p w14:paraId="51F2065F" w14:textId="06358B73" w:rsidR="008239C0" w:rsidRPr="008A259A" w:rsidDel="009245C8" w:rsidRDefault="0069531E" w:rsidP="0020711F">
      <w:pPr>
        <w:rPr>
          <w:del w:id="1238" w:author="Willian" w:date="2016-10-24T16:32:00Z"/>
        </w:rPr>
      </w:pPr>
      <w:del w:id="1239" w:author="Willian" w:date="2016-10-24T16:32:00Z">
        <w:r w:rsidRPr="0069531E" w:rsidDel="009245C8">
          <w:delText>http://pcworld.com.br/galerias/evolucao-dos-dispositivos-de-armazenagem/#imagem0</w:delText>
        </w:r>
      </w:del>
    </w:p>
    <w:p w14:paraId="6155676D" w14:textId="77777777" w:rsidR="00A73F31" w:rsidRDefault="00A73F31" w:rsidP="000508D2">
      <w:pPr>
        <w:pStyle w:val="Ttulo4"/>
      </w:pPr>
      <w:bookmarkStart w:id="1240" w:name="h.qti44jbq8ovo" w:colFirst="0" w:colLast="0"/>
      <w:bookmarkStart w:id="1241" w:name="h.m213xigyx2so" w:colFirst="0" w:colLast="0"/>
      <w:bookmarkEnd w:id="1240"/>
      <w:bookmarkEnd w:id="1241"/>
    </w:p>
    <w:p w14:paraId="246D9AE3" w14:textId="5119826C" w:rsidR="004C2391" w:rsidDel="009245C8" w:rsidRDefault="000508D2" w:rsidP="005E401F">
      <w:pPr>
        <w:pStyle w:val="Ttulo3"/>
        <w:rPr>
          <w:del w:id="1242" w:author="Willian" w:date="2016-10-24T16:32:00Z"/>
        </w:rPr>
      </w:pPr>
      <w:bookmarkStart w:id="1243" w:name="h.hidv4ekbbof9" w:colFirst="0" w:colLast="0"/>
      <w:bookmarkEnd w:id="1243"/>
      <w:del w:id="1244" w:author="Willian" w:date="2016-10-24T16:32:00Z">
        <w:r w:rsidDel="009245C8">
          <w:delText>1.4 - Evolução das linguagens</w:delText>
        </w:r>
      </w:del>
    </w:p>
    <w:p w14:paraId="5A1DFA27" w14:textId="59DCC553" w:rsidR="004A7633" w:rsidDel="009245C8" w:rsidRDefault="00BF00C6" w:rsidP="007C1DE9">
      <w:pPr>
        <w:rPr>
          <w:del w:id="1245" w:author="Willian" w:date="2016-10-24T16:34:00Z"/>
        </w:rPr>
      </w:pPr>
      <w:del w:id="1246" w:author="Willian" w:date="2016-10-24T16:34:00Z">
        <w:r w:rsidDel="009245C8">
          <w:delText>Educador, e</w:delText>
        </w:r>
        <w:r w:rsidR="00C806DB" w:rsidDel="009245C8">
          <w:delText xml:space="preserve">xplique </w:delText>
        </w:r>
        <w:r w:rsidR="000369A4" w:rsidDel="009245C8">
          <w:delText xml:space="preserve">a diferença entre as linguagens C, C++, C# e Objective C. </w:delText>
        </w:r>
        <w:r w:rsidR="006C4190" w:rsidDel="009245C8">
          <w:delText xml:space="preserve"> Informe que C é uma linguagem estrutural e</w:delText>
        </w:r>
        <w:r w:rsidR="000369A4" w:rsidDel="009245C8">
          <w:delText xml:space="preserve"> a</w:delText>
        </w:r>
        <w:r w:rsidR="004A7633" w:rsidDel="009245C8">
          <w:delText xml:space="preserve"> diferença entre as demais linguagens é que </w:delText>
        </w:r>
        <w:r w:rsidDel="009245C8">
          <w:delText>ela</w:delText>
        </w:r>
        <w:r w:rsidR="004A7633" w:rsidDel="009245C8">
          <w:delText xml:space="preserve"> não é orientada a objetos</w:delText>
        </w:r>
        <w:r w:rsidDel="009245C8">
          <w:delText xml:space="preserve"> e que d</w:delText>
        </w:r>
        <w:r w:rsidR="004A7633" w:rsidDel="009245C8">
          <w:delText>evido a sua fama e robustez a linguagem C derivou diversas outras linguagens</w:delText>
        </w:r>
        <w:r w:rsidR="006C4190" w:rsidDel="009245C8">
          <w:delText>, e</w:delText>
        </w:r>
        <w:r w:rsidR="004A7633" w:rsidDel="009245C8">
          <w:delText>ntre elas o C++, C# e Objective-C</w:delText>
        </w:r>
        <w:r w:rsidR="006C4190" w:rsidDel="009245C8">
          <w:delText xml:space="preserve">, </w:delText>
        </w:r>
        <w:r w:rsidR="004A7633" w:rsidDel="009245C8">
          <w:delText>todas orientadas a objetos.</w:delText>
        </w:r>
      </w:del>
    </w:p>
    <w:p w14:paraId="4B12A101" w14:textId="3B4510D8" w:rsidR="00B60B3D" w:rsidDel="009245C8" w:rsidRDefault="004A7633" w:rsidP="007C1DE9">
      <w:pPr>
        <w:rPr>
          <w:del w:id="1247" w:author="Willian" w:date="2016-10-24T16:34:00Z"/>
        </w:rPr>
      </w:pPr>
      <w:del w:id="1248" w:author="Willian" w:date="2016-10-24T16:34:00Z">
        <w:r w:rsidDel="009245C8">
          <w:delText xml:space="preserve">A linguagem C++ é a extensão de C que adicionou recursos de orientação a objetos, ou seja, é a linguagem C orientada a objetos. </w:delText>
        </w:r>
      </w:del>
    </w:p>
    <w:p w14:paraId="617F248D" w14:textId="1A7F13AE" w:rsidR="00F4417F" w:rsidDel="009245C8" w:rsidRDefault="006C4190" w:rsidP="007C1DE9">
      <w:pPr>
        <w:rPr>
          <w:del w:id="1249" w:author="Willian" w:date="2016-10-24T16:34:00Z"/>
        </w:rPr>
      </w:pPr>
      <w:del w:id="1250" w:author="Willian" w:date="2016-10-24T16:34:00Z">
        <w:r w:rsidDel="009245C8">
          <w:delText>A</w:delText>
        </w:r>
        <w:r w:rsidR="004A7633" w:rsidDel="009245C8">
          <w:delText xml:space="preserve"> Objective-C é uma linguagem adotada pela Apple para criação de seus aplicativos</w:delText>
        </w:r>
        <w:r w:rsidDel="009245C8">
          <w:delText>, sendo a principal e exclusiva</w:delText>
        </w:r>
        <w:r w:rsidR="00761529" w:rsidDel="009245C8">
          <w:delText>. T</w:delText>
        </w:r>
        <w:r w:rsidR="004A7633" w:rsidDel="009245C8">
          <w:delText>odos os aplicativos OSX, iOS, watchOS e demais sistemas operacionais eram escritos em Objective-C</w:delText>
        </w:r>
        <w:r w:rsidR="00F4417F" w:rsidDel="009245C8">
          <w:delText>, e</w:delText>
        </w:r>
        <w:r w:rsidR="00761529" w:rsidDel="009245C8">
          <w:delText>la</w:delText>
        </w:r>
        <w:r w:rsidR="004A7633" w:rsidDel="009245C8">
          <w:delText xml:space="preserve"> deriva diretamente do C++, então é possível utilizar recursos C++ para criação destes aplicativos. </w:delText>
        </w:r>
      </w:del>
    </w:p>
    <w:p w14:paraId="24B7805A" w14:textId="6D102F34" w:rsidR="00B60B3D" w:rsidDel="009245C8" w:rsidRDefault="004A7633" w:rsidP="007C1DE9">
      <w:pPr>
        <w:rPr>
          <w:del w:id="1251" w:author="Willian" w:date="2016-10-24T16:34:00Z"/>
        </w:rPr>
      </w:pPr>
      <w:del w:id="1252" w:author="Willian" w:date="2016-10-24T16:34:00Z">
        <w:r w:rsidDel="009245C8">
          <w:delText xml:space="preserve">No ano de 2014, a linguagem Objective-C passou a ser substituída pela nova e moderna Swift, que agora é a linguagem oficial da Apple. Diferente de Objective-C, Swift não é exclusiva da Apple, ou seja, é de código aberto (open source), </w:delText>
        </w:r>
        <w:r w:rsidR="00C103D4" w:rsidDel="009245C8">
          <w:delText>ou seja,</w:delText>
        </w:r>
        <w:r w:rsidR="00B60B3D" w:rsidDel="009245C8">
          <w:delText xml:space="preserve"> outros desenvolvedores</w:delText>
        </w:r>
        <w:r w:rsidR="00F4417F" w:rsidDel="009245C8">
          <w:delText>,</w:delText>
        </w:r>
        <w:r w:rsidR="009E6E12" w:rsidDel="009245C8">
          <w:delText xml:space="preserve"> </w:delText>
        </w:r>
        <w:r w:rsidR="00B60B3D" w:rsidDel="009245C8">
          <w:delText>além da Apple</w:delText>
        </w:r>
        <w:r w:rsidR="00F4417F" w:rsidDel="009245C8">
          <w:delText>,</w:delText>
        </w:r>
        <w:r w:rsidR="00B60B3D" w:rsidDel="009245C8">
          <w:delText xml:space="preserve"> pode</w:delText>
        </w:r>
        <w:r w:rsidR="00C103D4" w:rsidDel="009245C8">
          <w:delText>m</w:delText>
        </w:r>
        <w:r w:rsidR="00B60B3D" w:rsidDel="009245C8">
          <w:delText xml:space="preserve"> criar produtos utilizando es</w:delText>
        </w:r>
        <w:r w:rsidR="00C10473" w:rsidDel="009245C8">
          <w:delText>s</w:delText>
        </w:r>
        <w:r w:rsidR="00B60B3D" w:rsidDel="009245C8">
          <w:delText>a linguagem.</w:delText>
        </w:r>
      </w:del>
    </w:p>
    <w:p w14:paraId="2EC3C022" w14:textId="60DDCF65" w:rsidR="00B60B3D" w:rsidDel="009245C8" w:rsidRDefault="00B60B3D" w:rsidP="007C1DE9">
      <w:pPr>
        <w:rPr>
          <w:del w:id="1253" w:author="Willian" w:date="2016-10-24T16:34:00Z"/>
        </w:rPr>
      </w:pPr>
      <w:del w:id="1254" w:author="Willian" w:date="2016-10-24T16:34:00Z">
        <w:r w:rsidDel="009245C8">
          <w:delText>A linguagem C# é outra derivada de C e C++. Criada pela Microsoft, está presente na maioria dos seus produtos recentes, entre eles o Windows Phone</w:delText>
        </w:r>
        <w:r w:rsidR="00C10473" w:rsidDel="009245C8">
          <w:delText>,</w:delText>
        </w:r>
        <w:r w:rsidDel="009245C8">
          <w:delText xml:space="preserve"> </w:delText>
        </w:r>
        <w:r w:rsidR="00C10473" w:rsidDel="009245C8">
          <w:delText>e</w:delText>
        </w:r>
        <w:r w:rsidDel="009245C8">
          <w:delText>la também é open source e é utilizada para criação de jogos e animações 3D pela ferramenta Unity3D.</w:delText>
        </w:r>
      </w:del>
    </w:p>
    <w:p w14:paraId="26AE9E1D" w14:textId="386A421D" w:rsidR="004A7633" w:rsidRPr="007C1DE9" w:rsidDel="009245C8" w:rsidRDefault="004A7633" w:rsidP="007C1DE9">
      <w:pPr>
        <w:rPr>
          <w:del w:id="1255" w:author="Willian" w:date="2016-10-24T16:34:00Z"/>
        </w:rPr>
      </w:pPr>
    </w:p>
    <w:p w14:paraId="13F47623" w14:textId="78F9DB89" w:rsidR="00D661CB" w:rsidRPr="00BA2934" w:rsidDel="009245C8" w:rsidRDefault="00C10473" w:rsidP="00D661CB">
      <w:pPr>
        <w:rPr>
          <w:del w:id="1256" w:author="Willian" w:date="2016-10-24T16:34:00Z"/>
        </w:rPr>
      </w:pPr>
      <w:del w:id="1257" w:author="Willian" w:date="2016-10-24T16:34:00Z">
        <w:r w:rsidRPr="00BA2934" w:rsidDel="009245C8">
          <w:delText xml:space="preserve">A seguir a ordem de lançamento das linguagens de programação. </w:delText>
        </w:r>
      </w:del>
    </w:p>
    <w:p w14:paraId="2464C7A7" w14:textId="0C12A6B6" w:rsidR="00D930E4" w:rsidRPr="008A259A" w:rsidDel="009245C8" w:rsidRDefault="00D661CB" w:rsidP="00D661CB">
      <w:pPr>
        <w:pStyle w:val="PargrafodaLista"/>
        <w:numPr>
          <w:ilvl w:val="0"/>
          <w:numId w:val="41"/>
        </w:numPr>
        <w:rPr>
          <w:del w:id="1258" w:author="Willian" w:date="2016-10-24T16:34:00Z"/>
        </w:rPr>
      </w:pPr>
      <w:del w:id="1259" w:author="Willian" w:date="2016-10-24T16:34:00Z">
        <w:r w:rsidRPr="008A259A" w:rsidDel="009245C8">
          <w:delText>1954 – Fortran</w:delText>
        </w:r>
        <w:r w:rsidR="00BA2934" w:rsidDel="009245C8">
          <w:delText>;</w:delText>
        </w:r>
      </w:del>
    </w:p>
    <w:p w14:paraId="494C0837" w14:textId="193406D2" w:rsidR="00D930E4" w:rsidRPr="008A259A" w:rsidDel="009245C8" w:rsidRDefault="00D930E4" w:rsidP="00D661CB">
      <w:pPr>
        <w:pStyle w:val="PargrafodaLista"/>
        <w:numPr>
          <w:ilvl w:val="0"/>
          <w:numId w:val="41"/>
        </w:numPr>
        <w:rPr>
          <w:del w:id="1260" w:author="Willian" w:date="2016-10-24T16:34:00Z"/>
        </w:rPr>
      </w:pPr>
      <w:del w:id="1261" w:author="Willian" w:date="2016-10-24T16:34:00Z">
        <w:r w:rsidRPr="008A259A" w:rsidDel="009245C8">
          <w:delText>1958 – Lisp</w:delText>
        </w:r>
        <w:r w:rsidR="00BA2934" w:rsidDel="009245C8">
          <w:delText>;</w:delText>
        </w:r>
      </w:del>
    </w:p>
    <w:p w14:paraId="04E408D1" w14:textId="1C0988FD" w:rsidR="00D930E4" w:rsidRPr="008A259A" w:rsidDel="009245C8" w:rsidRDefault="00D930E4" w:rsidP="00D661CB">
      <w:pPr>
        <w:pStyle w:val="PargrafodaLista"/>
        <w:numPr>
          <w:ilvl w:val="0"/>
          <w:numId w:val="41"/>
        </w:numPr>
        <w:rPr>
          <w:del w:id="1262" w:author="Willian" w:date="2016-10-24T16:34:00Z"/>
        </w:rPr>
      </w:pPr>
      <w:del w:id="1263" w:author="Willian" w:date="2016-10-24T16:34:00Z">
        <w:r w:rsidRPr="008A259A" w:rsidDel="009245C8">
          <w:delText>1958 – Algol 58</w:delText>
        </w:r>
        <w:r w:rsidR="00BA2934" w:rsidDel="009245C8">
          <w:delText>;</w:delText>
        </w:r>
      </w:del>
    </w:p>
    <w:p w14:paraId="3B32DD71" w14:textId="3D9AF6F9" w:rsidR="00D930E4" w:rsidRPr="008A259A" w:rsidDel="009245C8" w:rsidRDefault="00D930E4" w:rsidP="00D661CB">
      <w:pPr>
        <w:pStyle w:val="PargrafodaLista"/>
        <w:numPr>
          <w:ilvl w:val="0"/>
          <w:numId w:val="41"/>
        </w:numPr>
        <w:rPr>
          <w:del w:id="1264" w:author="Willian" w:date="2016-10-24T16:34:00Z"/>
        </w:rPr>
      </w:pPr>
      <w:del w:id="1265" w:author="Willian" w:date="2016-10-24T16:34:00Z">
        <w:r w:rsidRPr="008A259A" w:rsidDel="009245C8">
          <w:delText>1964 – Simula</w:delText>
        </w:r>
        <w:r w:rsidR="00BA2934" w:rsidDel="009245C8">
          <w:delText>;</w:delText>
        </w:r>
      </w:del>
    </w:p>
    <w:p w14:paraId="296615A3" w14:textId="1AC57974" w:rsidR="00D930E4" w:rsidRPr="008A259A" w:rsidDel="009245C8" w:rsidRDefault="00D930E4" w:rsidP="00D661CB">
      <w:pPr>
        <w:pStyle w:val="PargrafodaLista"/>
        <w:numPr>
          <w:ilvl w:val="0"/>
          <w:numId w:val="41"/>
        </w:numPr>
        <w:rPr>
          <w:del w:id="1266" w:author="Willian" w:date="2016-10-24T16:34:00Z"/>
        </w:rPr>
      </w:pPr>
      <w:del w:id="1267" w:author="Willian" w:date="2016-10-24T16:34:00Z">
        <w:r w:rsidRPr="008A259A" w:rsidDel="009245C8">
          <w:delText>1967 – BCPL</w:delText>
        </w:r>
        <w:r w:rsidR="00BA2934" w:rsidDel="009245C8">
          <w:delText>;</w:delText>
        </w:r>
      </w:del>
    </w:p>
    <w:p w14:paraId="4C58E309" w14:textId="746D934D" w:rsidR="00D930E4" w:rsidRPr="008A259A" w:rsidDel="009245C8" w:rsidRDefault="00D930E4" w:rsidP="00D661CB">
      <w:pPr>
        <w:pStyle w:val="PargrafodaLista"/>
        <w:numPr>
          <w:ilvl w:val="0"/>
          <w:numId w:val="41"/>
        </w:numPr>
        <w:rPr>
          <w:del w:id="1268" w:author="Willian" w:date="2016-10-24T16:34:00Z"/>
        </w:rPr>
      </w:pPr>
      <w:del w:id="1269" w:author="Willian" w:date="2016-10-24T16:34:00Z">
        <w:r w:rsidRPr="008A259A" w:rsidDel="009245C8">
          <w:delText>1969 – B</w:delText>
        </w:r>
        <w:r w:rsidR="00BA2934" w:rsidDel="009245C8">
          <w:delText>;</w:delText>
        </w:r>
      </w:del>
    </w:p>
    <w:p w14:paraId="090A9B6D" w14:textId="2377F8D2" w:rsidR="00D930E4" w:rsidRPr="008A259A" w:rsidDel="009245C8" w:rsidRDefault="00D930E4" w:rsidP="00D661CB">
      <w:pPr>
        <w:pStyle w:val="PargrafodaLista"/>
        <w:numPr>
          <w:ilvl w:val="0"/>
          <w:numId w:val="41"/>
        </w:numPr>
        <w:rPr>
          <w:del w:id="1270" w:author="Willian" w:date="2016-10-24T16:34:00Z"/>
        </w:rPr>
      </w:pPr>
      <w:del w:id="1271" w:author="Willian" w:date="2016-10-24T16:34:00Z">
        <w:r w:rsidRPr="008A259A" w:rsidDel="009245C8">
          <w:delText>1969 – SmallTalk</w:delText>
        </w:r>
        <w:r w:rsidR="00BA2934" w:rsidDel="009245C8">
          <w:delText>;</w:delText>
        </w:r>
      </w:del>
    </w:p>
    <w:p w14:paraId="76F95F30" w14:textId="48D0C27E" w:rsidR="00D930E4" w:rsidRPr="008A259A" w:rsidDel="009245C8" w:rsidRDefault="00D930E4" w:rsidP="00D661CB">
      <w:pPr>
        <w:pStyle w:val="PargrafodaLista"/>
        <w:numPr>
          <w:ilvl w:val="0"/>
          <w:numId w:val="41"/>
        </w:numPr>
        <w:rPr>
          <w:del w:id="1272" w:author="Willian" w:date="2016-10-24T16:34:00Z"/>
        </w:rPr>
      </w:pPr>
      <w:del w:id="1273" w:author="Willian" w:date="2016-10-24T16:34:00Z">
        <w:r w:rsidRPr="008A259A" w:rsidDel="009245C8">
          <w:delText>1971 – C</w:delText>
        </w:r>
        <w:r w:rsidR="00BA2934" w:rsidDel="009245C8">
          <w:delText>;</w:delText>
        </w:r>
      </w:del>
    </w:p>
    <w:p w14:paraId="57C5B649" w14:textId="1158CA98" w:rsidR="00D930E4" w:rsidRPr="008A259A" w:rsidDel="009245C8" w:rsidRDefault="00D930E4" w:rsidP="00D661CB">
      <w:pPr>
        <w:pStyle w:val="PargrafodaLista"/>
        <w:numPr>
          <w:ilvl w:val="0"/>
          <w:numId w:val="41"/>
        </w:numPr>
        <w:rPr>
          <w:del w:id="1274" w:author="Willian" w:date="2016-10-24T16:34:00Z"/>
        </w:rPr>
      </w:pPr>
      <w:del w:id="1275" w:author="Willian" w:date="2016-10-24T16:34:00Z">
        <w:r w:rsidRPr="008A259A" w:rsidDel="009245C8">
          <w:delText>1975 – Scheme</w:delText>
        </w:r>
        <w:r w:rsidR="00BA2934" w:rsidDel="009245C8">
          <w:delText>;</w:delText>
        </w:r>
      </w:del>
    </w:p>
    <w:p w14:paraId="56EF067B" w14:textId="71E6BFC6" w:rsidR="00D930E4" w:rsidRPr="008A259A" w:rsidDel="009245C8" w:rsidRDefault="00D930E4" w:rsidP="00D661CB">
      <w:pPr>
        <w:pStyle w:val="PargrafodaLista"/>
        <w:numPr>
          <w:ilvl w:val="0"/>
          <w:numId w:val="41"/>
        </w:numPr>
        <w:rPr>
          <w:del w:id="1276" w:author="Willian" w:date="2016-10-24T16:34:00Z"/>
        </w:rPr>
      </w:pPr>
      <w:del w:id="1277" w:author="Willian" w:date="2016-10-24T16:34:00Z">
        <w:r w:rsidRPr="008A259A" w:rsidDel="009245C8">
          <w:delText>1983 – C++</w:delText>
        </w:r>
        <w:r w:rsidR="00BA2934" w:rsidDel="009245C8">
          <w:delText>;</w:delText>
        </w:r>
      </w:del>
    </w:p>
    <w:p w14:paraId="2AD86F1B" w14:textId="52750916" w:rsidR="00D661CB" w:rsidRPr="008A259A" w:rsidDel="009245C8" w:rsidRDefault="00D930E4" w:rsidP="00D661CB">
      <w:pPr>
        <w:pStyle w:val="PargrafodaLista"/>
        <w:numPr>
          <w:ilvl w:val="0"/>
          <w:numId w:val="41"/>
        </w:numPr>
        <w:rPr>
          <w:del w:id="1278" w:author="Willian" w:date="2016-10-24T16:34:00Z"/>
        </w:rPr>
      </w:pPr>
      <w:del w:id="1279" w:author="Willian" w:date="2016-10-24T16:34:00Z">
        <w:r w:rsidRPr="008A259A" w:rsidDel="009245C8">
          <w:delText>1991 – Java</w:delText>
        </w:r>
        <w:r w:rsidR="00BA2934" w:rsidDel="009245C8">
          <w:delText>.</w:delText>
        </w:r>
      </w:del>
    </w:p>
    <w:p w14:paraId="4C2B3128" w14:textId="3C39F470" w:rsidR="00954C74" w:rsidRPr="008A259A" w:rsidDel="009245C8" w:rsidRDefault="00A32469" w:rsidP="00954C74">
      <w:pPr>
        <w:rPr>
          <w:del w:id="1280" w:author="Willian" w:date="2016-10-24T16:34:00Z"/>
        </w:rPr>
      </w:pPr>
      <w:del w:id="1281" w:author="Willian" w:date="2016-10-24T16:34:00Z">
        <w:r w:rsidRPr="00BA2934" w:rsidDel="009245C8">
          <w:delText>Educador,</w:delText>
        </w:r>
        <w:r w:rsidRPr="008A259A" w:rsidDel="009245C8">
          <w:delText xml:space="preserve"> </w:delText>
        </w:r>
        <w:r w:rsidR="00C10473" w:rsidDel="009245C8">
          <w:delText>é</w:delText>
        </w:r>
        <w:r w:rsidR="00C10473" w:rsidRPr="008A259A" w:rsidDel="009245C8">
          <w:delText xml:space="preserve"> </w:delText>
        </w:r>
        <w:r w:rsidR="00954C74" w:rsidRPr="008A259A" w:rsidDel="009245C8">
          <w:delText xml:space="preserve">interessante tomar conhecimento dos diferenciais </w:delText>
        </w:r>
        <w:r w:rsidR="00C10473" w:rsidDel="009245C8">
          <w:delText>entre essas</w:delText>
        </w:r>
        <w:r w:rsidR="00C10473" w:rsidRPr="008A259A" w:rsidDel="009245C8">
          <w:delText xml:space="preserve"> </w:delText>
        </w:r>
        <w:r w:rsidR="00954C74" w:rsidRPr="008A259A" w:rsidDel="009245C8">
          <w:delText>linguagens</w:delText>
        </w:r>
        <w:r w:rsidR="00BA2934" w:rsidDel="009245C8">
          <w:delText>.</w:delText>
        </w:r>
        <w:r w:rsidR="00954C74" w:rsidRPr="008A259A" w:rsidDel="009245C8">
          <w:delText xml:space="preserve"> </w:delText>
        </w:r>
      </w:del>
    </w:p>
    <w:p w14:paraId="300996E9" w14:textId="5BDDE8BD" w:rsidR="000508D2" w:rsidDel="009245C8" w:rsidRDefault="000508D2" w:rsidP="000508D2">
      <w:pPr>
        <w:pStyle w:val="Ttulo3"/>
        <w:rPr>
          <w:del w:id="1282" w:author="Willian" w:date="2016-10-24T16:41:00Z"/>
        </w:rPr>
      </w:pPr>
      <w:del w:id="1283" w:author="Willian" w:date="2016-10-24T16:41:00Z">
        <w:r w:rsidDel="009245C8">
          <w:delText>1.6 - Vantagens de POO</w:delText>
        </w:r>
      </w:del>
    </w:p>
    <w:p w14:paraId="7AEF3824" w14:textId="2A7C6635" w:rsidR="000508D2" w:rsidRPr="008A259A" w:rsidDel="009245C8" w:rsidRDefault="00BA2934" w:rsidP="000508D2">
      <w:pPr>
        <w:rPr>
          <w:del w:id="1284" w:author="Willian" w:date="2016-10-24T16:41:00Z"/>
        </w:rPr>
      </w:pPr>
      <w:del w:id="1285" w:author="Willian" w:date="2016-10-24T16:41:00Z">
        <w:r w:rsidDel="009245C8">
          <w:delText>N</w:delText>
        </w:r>
        <w:r w:rsidR="00B805D6" w:rsidDel="009245C8">
          <w:delText xml:space="preserve">este item enumere todas as vantagens que </w:delText>
        </w:r>
        <w:r w:rsidDel="009245C8">
          <w:delText xml:space="preserve">a </w:delText>
        </w:r>
        <w:r w:rsidR="00B805D6" w:rsidDel="009245C8">
          <w:delText>POO possui</w:delText>
        </w:r>
        <w:r w:rsidDel="009245C8">
          <w:delText xml:space="preserve"> como abstração, reuso, manutenção e legibilidade.</w:delText>
        </w:r>
      </w:del>
    </w:p>
    <w:p w14:paraId="4649B291" w14:textId="533350FA" w:rsidR="00954C74" w:rsidDel="009245C8" w:rsidRDefault="000508D2" w:rsidP="005E401F">
      <w:pPr>
        <w:pStyle w:val="Ttulo3"/>
        <w:rPr>
          <w:del w:id="1286" w:author="Willian" w:date="2016-10-24T16:41:00Z"/>
        </w:rPr>
      </w:pPr>
      <w:bookmarkStart w:id="1287" w:name="h.retb0dgxwoer" w:colFirst="0" w:colLast="0"/>
      <w:bookmarkEnd w:id="1287"/>
      <w:del w:id="1288" w:author="Willian" w:date="2016-10-24T16:41:00Z">
        <w:r w:rsidDel="009245C8">
          <w:delText>1.7 - Desvantagem</w:delText>
        </w:r>
      </w:del>
    </w:p>
    <w:p w14:paraId="14543753" w14:textId="495C9565" w:rsidR="00954C74" w:rsidRPr="008A259A" w:rsidDel="009245C8" w:rsidRDefault="00A32469" w:rsidP="000508D2">
      <w:pPr>
        <w:rPr>
          <w:del w:id="1289" w:author="Willian" w:date="2016-10-24T16:41:00Z"/>
        </w:rPr>
      </w:pPr>
      <w:del w:id="1290" w:author="Willian" w:date="2016-10-24T16:41:00Z">
        <w:r w:rsidRPr="008A259A" w:rsidDel="009245C8">
          <w:rPr>
            <w:b/>
          </w:rPr>
          <w:delText xml:space="preserve">Educador, </w:delText>
        </w:r>
        <w:r w:rsidR="009010DF" w:rsidDel="009245C8">
          <w:delText>após explicado as vantagens, ressalte as desvantagens da utilização da POO</w:delText>
        </w:r>
        <w:r w:rsidR="00954C74" w:rsidRPr="008A259A" w:rsidDel="009245C8">
          <w:delText>.</w:delText>
        </w:r>
      </w:del>
    </w:p>
    <w:p w14:paraId="7DDB2C09" w14:textId="18F732AF" w:rsidR="000508D2" w:rsidRPr="008A259A" w:rsidDel="00A0639E" w:rsidRDefault="000508D2" w:rsidP="000508D2">
      <w:pPr>
        <w:rPr>
          <w:del w:id="1291" w:author="Willian" w:date="2017-01-06T17:42:00Z"/>
        </w:rPr>
      </w:pPr>
    </w:p>
    <w:p w14:paraId="5C356102" w14:textId="16B36F69" w:rsidR="004A1935" w:rsidDel="00A0639E" w:rsidRDefault="000508D2" w:rsidP="005E401F">
      <w:pPr>
        <w:pStyle w:val="Ttulo3"/>
        <w:rPr>
          <w:del w:id="1292" w:author="Willian" w:date="2017-01-06T17:42:00Z"/>
        </w:rPr>
      </w:pPr>
      <w:bookmarkStart w:id="1293" w:name="h.58jwzlgmi01s" w:colFirst="0" w:colLast="0"/>
      <w:bookmarkEnd w:id="1293"/>
      <w:del w:id="1294" w:author="Willian" w:date="2017-01-06T17:42:00Z">
        <w:r w:rsidDel="00A0639E">
          <w:delText xml:space="preserve">1.8 </w:delText>
        </w:r>
        <w:r w:rsidR="001D149F" w:rsidDel="00A0639E">
          <w:delText>–</w:delText>
        </w:r>
        <w:r w:rsidDel="00A0639E">
          <w:delText xml:space="preserve"> Exercícios</w:delText>
        </w:r>
      </w:del>
    </w:p>
    <w:p w14:paraId="463A8CCA" w14:textId="3CE0FF7F" w:rsidR="001D149F" w:rsidDel="009245C8" w:rsidRDefault="001D149F" w:rsidP="001D3AF1">
      <w:pPr>
        <w:autoSpaceDE w:val="0"/>
        <w:autoSpaceDN w:val="0"/>
        <w:adjustRightInd w:val="0"/>
        <w:spacing w:before="0" w:after="0"/>
        <w:rPr>
          <w:del w:id="1295" w:author="Willian" w:date="2016-10-24T16:41:00Z"/>
          <w:rFonts w:ascii="Tahoma" w:hAnsi="Tahoma" w:cs="Tahoma"/>
          <w:sz w:val="20"/>
          <w:szCs w:val="20"/>
        </w:rPr>
      </w:pPr>
      <w:del w:id="1296" w:author="Willian" w:date="2016-10-24T16:41:00Z">
        <w:r w:rsidDel="009245C8">
          <w:rPr>
            <w:rFonts w:ascii="Tahoma" w:hAnsi="Tahoma" w:cs="Tahoma"/>
            <w:sz w:val="20"/>
            <w:szCs w:val="20"/>
          </w:rPr>
          <w:delText>As perguntas têm por objetivo fixar os principais conceitos abordados durante a aula. Para isso, viabilize o tempo necessário para o aluno responder às perguntas, acompanhando-os nas dúvidas. Para correção das perguntas, considere as respostas a seguir:</w:delText>
        </w:r>
      </w:del>
    </w:p>
    <w:p w14:paraId="01C43FBA" w14:textId="1EB68E92" w:rsidR="009010DF" w:rsidRPr="001D149F" w:rsidDel="009245C8" w:rsidRDefault="009010DF" w:rsidP="001D3AF1">
      <w:pPr>
        <w:autoSpaceDE w:val="0"/>
        <w:autoSpaceDN w:val="0"/>
        <w:adjustRightInd w:val="0"/>
        <w:spacing w:before="0" w:after="0"/>
        <w:rPr>
          <w:del w:id="1297" w:author="Willian" w:date="2016-10-24T16:41:00Z"/>
        </w:rPr>
      </w:pPr>
    </w:p>
    <w:p w14:paraId="0258C07E" w14:textId="5C882BF0" w:rsidR="009010DF" w:rsidDel="009245C8" w:rsidRDefault="009010DF">
      <w:pPr>
        <w:pStyle w:val="Ttulo3"/>
        <w:rPr>
          <w:del w:id="1298" w:author="Willian" w:date="2016-10-24T16:41:00Z"/>
        </w:rPr>
        <w:pPrChange w:id="1299" w:author="Willian" w:date="2016-10-14T23:08:00Z">
          <w:pPr>
            <w:autoSpaceDE w:val="0"/>
            <w:autoSpaceDN w:val="0"/>
            <w:adjustRightInd w:val="0"/>
            <w:spacing w:before="0" w:after="0"/>
            <w:jc w:val="left"/>
          </w:pPr>
        </w:pPrChange>
      </w:pPr>
      <w:del w:id="1300" w:author="Willian" w:date="2016-10-24T16:41:00Z">
        <w:r w:rsidDel="009245C8">
          <w:delText>Lógica de programação</w:delText>
        </w:r>
      </w:del>
    </w:p>
    <w:p w14:paraId="078C0721" w14:textId="6F0A792A" w:rsidR="009010DF" w:rsidDel="009245C8" w:rsidRDefault="009010DF" w:rsidP="009010DF">
      <w:pPr>
        <w:autoSpaceDE w:val="0"/>
        <w:autoSpaceDN w:val="0"/>
        <w:adjustRightInd w:val="0"/>
        <w:spacing w:before="0" w:after="0"/>
        <w:jc w:val="left"/>
        <w:rPr>
          <w:del w:id="1301" w:author="Willian" w:date="2016-10-24T16:41:00Z"/>
          <w:rFonts w:ascii="Tahoma-Bold" w:hAnsi="Tahoma-Bold" w:cs="Tahoma-Bold"/>
          <w:b/>
          <w:bCs/>
          <w:color w:val="0048F3"/>
          <w:sz w:val="28"/>
          <w:szCs w:val="28"/>
        </w:rPr>
      </w:pPr>
    </w:p>
    <w:p w14:paraId="44EDF4F9" w14:textId="7F832407" w:rsidR="009010DF" w:rsidDel="009245C8" w:rsidRDefault="009010DF" w:rsidP="009010DF">
      <w:pPr>
        <w:autoSpaceDE w:val="0"/>
        <w:autoSpaceDN w:val="0"/>
        <w:adjustRightInd w:val="0"/>
        <w:spacing w:before="0" w:after="0"/>
        <w:rPr>
          <w:del w:id="1302" w:author="Willian" w:date="2016-10-24T16:41:00Z"/>
          <w:rFonts w:ascii="Tahoma" w:hAnsi="Tahoma" w:cs="Tahoma"/>
          <w:color w:val="000000"/>
          <w:sz w:val="20"/>
          <w:szCs w:val="20"/>
        </w:rPr>
      </w:pPr>
      <w:del w:id="1303" w:author="Willian" w:date="2016-10-24T16:41:00Z">
        <w:r w:rsidDel="009245C8">
          <w:rPr>
            <w:rFonts w:ascii="Tahoma" w:hAnsi="Tahoma" w:cs="Tahoma"/>
            <w:color w:val="000000"/>
            <w:sz w:val="20"/>
            <w:szCs w:val="20"/>
          </w:rPr>
          <w:delText>Se você nunca programou, saiba que é preciso exercitar o cérebro, de forma que ele pense “logicamente”. Serão feitos alguns exercícios de lógica de programação utilizando pseudocódigo.</w:delText>
        </w:r>
      </w:del>
    </w:p>
    <w:p w14:paraId="1CEC799E" w14:textId="650A1C8C" w:rsidR="009010DF" w:rsidDel="009245C8" w:rsidRDefault="009010DF" w:rsidP="009010DF">
      <w:pPr>
        <w:autoSpaceDE w:val="0"/>
        <w:autoSpaceDN w:val="0"/>
        <w:adjustRightInd w:val="0"/>
        <w:spacing w:before="0" w:after="0"/>
        <w:rPr>
          <w:del w:id="1304" w:author="Willian" w:date="2016-10-24T16:41:00Z"/>
          <w:rFonts w:ascii="Tahoma" w:hAnsi="Tahoma" w:cs="Tahoma"/>
          <w:color w:val="000000"/>
          <w:sz w:val="20"/>
          <w:szCs w:val="20"/>
        </w:rPr>
      </w:pPr>
    </w:p>
    <w:p w14:paraId="0B8CEE3D" w14:textId="2F11FBD5" w:rsidR="009010DF" w:rsidDel="009245C8" w:rsidRDefault="009010DF" w:rsidP="009010DF">
      <w:pPr>
        <w:autoSpaceDE w:val="0"/>
        <w:autoSpaceDN w:val="0"/>
        <w:adjustRightInd w:val="0"/>
        <w:spacing w:before="0" w:after="0"/>
        <w:rPr>
          <w:del w:id="1305" w:author="Willian" w:date="2016-10-24T16:41:00Z"/>
          <w:rFonts w:ascii="Tahoma" w:hAnsi="Tahoma" w:cs="Tahoma"/>
          <w:color w:val="000000"/>
          <w:sz w:val="20"/>
          <w:szCs w:val="20"/>
        </w:rPr>
      </w:pPr>
      <w:del w:id="1306" w:author="Willian" w:date="2016-10-24T16:41:00Z">
        <w:r w:rsidDel="009245C8">
          <w:rPr>
            <w:rFonts w:ascii="Tahoma" w:hAnsi="Tahoma" w:cs="Tahoma"/>
            <w:color w:val="000000"/>
            <w:sz w:val="20"/>
            <w:szCs w:val="20"/>
          </w:rPr>
          <w:delText>Pseudocódigo é uma modalidade de representação de algoritmos um pouco mais literal e semântica, quase próxima da linguagem natural do ser humano. É utilizado para prática de algoritmos e lógica de programação e é escrito como uma receita de bolo, ou como instruções para realizar algo. Veja um exemplo de algoritmo com pseudocódigo:</w:delText>
        </w:r>
      </w:del>
    </w:p>
    <w:p w14:paraId="1E5A4023" w14:textId="5FF6F5DD" w:rsidR="009010DF" w:rsidDel="009245C8" w:rsidRDefault="009010DF" w:rsidP="009010DF">
      <w:pPr>
        <w:autoSpaceDE w:val="0"/>
        <w:autoSpaceDN w:val="0"/>
        <w:adjustRightInd w:val="0"/>
        <w:spacing w:before="0" w:after="0"/>
        <w:rPr>
          <w:del w:id="1307" w:author="Willian" w:date="2016-10-24T16:41:00Z"/>
          <w:rFonts w:ascii="Tahoma" w:hAnsi="Tahoma" w:cs="Tahoma"/>
          <w:color w:val="000000"/>
          <w:sz w:val="20"/>
          <w:szCs w:val="20"/>
        </w:rPr>
      </w:pPr>
    </w:p>
    <w:p w14:paraId="389C4638" w14:textId="48DCBE70" w:rsidR="009010DF" w:rsidDel="009245C8" w:rsidRDefault="009010DF" w:rsidP="009010DF">
      <w:pPr>
        <w:autoSpaceDE w:val="0"/>
        <w:autoSpaceDN w:val="0"/>
        <w:adjustRightInd w:val="0"/>
        <w:spacing w:before="0" w:after="0"/>
        <w:jc w:val="left"/>
        <w:rPr>
          <w:ins w:id="1308" w:author="Oliveira, Sizue" w:date="2016-10-14T09:07:00Z"/>
          <w:del w:id="1309" w:author="Willian" w:date="2016-10-24T16:41:00Z"/>
          <w:rFonts w:ascii="Tahoma-Bold" w:hAnsi="Tahoma-Bold" w:cs="Tahoma-Bold"/>
          <w:b/>
          <w:bCs/>
          <w:color w:val="000000"/>
          <w:sz w:val="20"/>
          <w:szCs w:val="20"/>
        </w:rPr>
      </w:pPr>
      <w:del w:id="1310" w:author="Willian" w:date="2016-10-24T16:41:00Z">
        <w:r w:rsidDel="009245C8">
          <w:rPr>
            <w:rFonts w:ascii="Tahoma-Bold" w:hAnsi="Tahoma-Bold" w:cs="Tahoma-Bold"/>
            <w:b/>
            <w:bCs/>
            <w:color w:val="000000"/>
            <w:sz w:val="20"/>
            <w:szCs w:val="20"/>
          </w:rPr>
          <w:delText>Escreva um algoritmo que realize a soma de 1+2 e exiba o resultado.</w:delText>
        </w:r>
      </w:del>
    </w:p>
    <w:p w14:paraId="370253A1" w14:textId="5782A527" w:rsidR="009010DF" w:rsidDel="009245C8" w:rsidRDefault="009010DF" w:rsidP="009010DF">
      <w:pPr>
        <w:autoSpaceDE w:val="0"/>
        <w:autoSpaceDN w:val="0"/>
        <w:adjustRightInd w:val="0"/>
        <w:spacing w:before="0" w:after="0"/>
        <w:jc w:val="left"/>
        <w:rPr>
          <w:del w:id="1311" w:author="Willian" w:date="2016-10-24T16:41:00Z"/>
          <w:rFonts w:ascii="Tahoma-Bold" w:hAnsi="Tahoma-Bold" w:cs="Tahoma-Bold"/>
          <w:b/>
          <w:bCs/>
          <w:color w:val="000000"/>
          <w:sz w:val="20"/>
          <w:szCs w:val="20"/>
        </w:rPr>
      </w:pPr>
    </w:p>
    <w:p w14:paraId="5E3EA4B0" w14:textId="1085F739" w:rsidR="009010DF" w:rsidDel="00DA0554" w:rsidRDefault="009010DF" w:rsidP="009010DF">
      <w:pPr>
        <w:autoSpaceDE w:val="0"/>
        <w:autoSpaceDN w:val="0"/>
        <w:adjustRightInd w:val="0"/>
        <w:spacing w:before="0" w:after="0"/>
        <w:jc w:val="left"/>
        <w:rPr>
          <w:del w:id="1312" w:author="Willian" w:date="2016-10-14T22:59:00Z"/>
          <w:rFonts w:ascii="Consolas" w:hAnsi="Consolas" w:cs="Consolas"/>
          <w:color w:val="000000"/>
          <w:sz w:val="20"/>
          <w:szCs w:val="20"/>
        </w:rPr>
      </w:pPr>
      <w:del w:id="1313" w:author="Willian" w:date="2016-10-14T22:59:00Z">
        <w:r w:rsidDel="00DA0554">
          <w:rPr>
            <w:rFonts w:ascii="Consolas" w:hAnsi="Consolas" w:cs="Consolas"/>
            <w:color w:val="000000"/>
            <w:sz w:val="20"/>
            <w:szCs w:val="20"/>
          </w:rPr>
          <w:delText>Algoritmo Soma;</w:delText>
        </w:r>
      </w:del>
    </w:p>
    <w:p w14:paraId="2440E5AE" w14:textId="423E951C" w:rsidR="009010DF" w:rsidDel="00DA0554" w:rsidRDefault="009010DF" w:rsidP="009010DF">
      <w:pPr>
        <w:autoSpaceDE w:val="0"/>
        <w:autoSpaceDN w:val="0"/>
        <w:adjustRightInd w:val="0"/>
        <w:spacing w:before="0" w:after="0"/>
        <w:jc w:val="left"/>
        <w:rPr>
          <w:del w:id="1314" w:author="Willian" w:date="2016-10-14T22:59:00Z"/>
          <w:rFonts w:ascii="Consolas" w:hAnsi="Consolas" w:cs="Consolas"/>
          <w:color w:val="000000"/>
          <w:sz w:val="20"/>
          <w:szCs w:val="20"/>
        </w:rPr>
      </w:pPr>
      <w:del w:id="1315" w:author="Willian" w:date="2016-10-14T22:59:00Z">
        <w:r w:rsidDel="00DA0554">
          <w:rPr>
            <w:rFonts w:ascii="Consolas" w:hAnsi="Consolas" w:cs="Consolas"/>
            <w:color w:val="000000"/>
            <w:sz w:val="20"/>
            <w:szCs w:val="20"/>
          </w:rPr>
          <w:delText>VAR</w:delText>
        </w:r>
      </w:del>
    </w:p>
    <w:p w14:paraId="68B813B5" w14:textId="58E8AC3F" w:rsidR="009010DF" w:rsidDel="00DA0554" w:rsidRDefault="009010DF" w:rsidP="009010DF">
      <w:pPr>
        <w:autoSpaceDE w:val="0"/>
        <w:autoSpaceDN w:val="0"/>
        <w:adjustRightInd w:val="0"/>
        <w:spacing w:before="0" w:after="0"/>
        <w:jc w:val="left"/>
        <w:rPr>
          <w:del w:id="1316" w:author="Willian" w:date="2016-10-14T22:59:00Z"/>
          <w:rFonts w:ascii="Consolas" w:hAnsi="Consolas" w:cs="Consolas"/>
          <w:color w:val="000000"/>
          <w:sz w:val="20"/>
          <w:szCs w:val="20"/>
        </w:rPr>
      </w:pPr>
      <w:del w:id="1317" w:author="Willian" w:date="2016-10-14T22:59:00Z">
        <w:r w:rsidDel="00DA0554">
          <w:rPr>
            <w:rFonts w:ascii="Consolas" w:hAnsi="Consolas" w:cs="Consolas"/>
            <w:color w:val="000000"/>
            <w:sz w:val="20"/>
            <w:szCs w:val="20"/>
          </w:rPr>
          <w:delText>digito1, digito2, soma : INTEIRO;</w:delText>
        </w:r>
      </w:del>
    </w:p>
    <w:p w14:paraId="78D8FC3D" w14:textId="2B0B1DB1" w:rsidR="009010DF" w:rsidDel="00DA0554" w:rsidRDefault="009010DF" w:rsidP="009010DF">
      <w:pPr>
        <w:autoSpaceDE w:val="0"/>
        <w:autoSpaceDN w:val="0"/>
        <w:adjustRightInd w:val="0"/>
        <w:spacing w:before="0" w:after="0"/>
        <w:jc w:val="left"/>
        <w:rPr>
          <w:del w:id="1318" w:author="Willian" w:date="2016-10-14T22:59:00Z"/>
          <w:rFonts w:ascii="Consolas" w:hAnsi="Consolas" w:cs="Consolas"/>
          <w:color w:val="000000"/>
          <w:sz w:val="20"/>
          <w:szCs w:val="20"/>
        </w:rPr>
      </w:pPr>
      <w:del w:id="1319" w:author="Willian" w:date="2016-10-14T22:59:00Z">
        <w:r w:rsidDel="00DA0554">
          <w:rPr>
            <w:rFonts w:ascii="Consolas" w:hAnsi="Consolas" w:cs="Consolas"/>
            <w:color w:val="000000"/>
            <w:sz w:val="20"/>
            <w:szCs w:val="20"/>
          </w:rPr>
          <w:delText>INÍCIO</w:delText>
        </w:r>
      </w:del>
    </w:p>
    <w:p w14:paraId="3751A92C" w14:textId="720DEF68" w:rsidR="009010DF" w:rsidDel="00DA0554" w:rsidRDefault="009010DF" w:rsidP="009010DF">
      <w:pPr>
        <w:autoSpaceDE w:val="0"/>
        <w:autoSpaceDN w:val="0"/>
        <w:adjustRightInd w:val="0"/>
        <w:spacing w:before="0" w:after="0"/>
        <w:jc w:val="left"/>
        <w:rPr>
          <w:del w:id="1320" w:author="Willian" w:date="2016-10-14T22:59:00Z"/>
          <w:rFonts w:ascii="Consolas" w:hAnsi="Consolas" w:cs="Consolas"/>
          <w:color w:val="000000"/>
          <w:sz w:val="20"/>
          <w:szCs w:val="20"/>
        </w:rPr>
      </w:pPr>
      <w:del w:id="1321" w:author="Willian" w:date="2016-10-14T22:59:00Z">
        <w:r w:rsidDel="00DA0554">
          <w:rPr>
            <w:rFonts w:ascii="Consolas" w:hAnsi="Consolas" w:cs="Consolas"/>
            <w:color w:val="000000"/>
            <w:sz w:val="20"/>
            <w:szCs w:val="20"/>
          </w:rPr>
          <w:delText>digito1 &lt;- 1;</w:delText>
        </w:r>
      </w:del>
    </w:p>
    <w:p w14:paraId="52D3BDF2" w14:textId="62C120DF" w:rsidR="009010DF" w:rsidDel="00DA0554" w:rsidRDefault="009010DF" w:rsidP="009010DF">
      <w:pPr>
        <w:autoSpaceDE w:val="0"/>
        <w:autoSpaceDN w:val="0"/>
        <w:adjustRightInd w:val="0"/>
        <w:spacing w:before="0" w:after="0"/>
        <w:jc w:val="left"/>
        <w:rPr>
          <w:del w:id="1322" w:author="Willian" w:date="2016-10-14T22:59:00Z"/>
          <w:rFonts w:ascii="Consolas" w:hAnsi="Consolas" w:cs="Consolas"/>
          <w:color w:val="000000"/>
          <w:sz w:val="20"/>
          <w:szCs w:val="20"/>
        </w:rPr>
      </w:pPr>
      <w:del w:id="1323" w:author="Willian" w:date="2016-10-14T22:59:00Z">
        <w:r w:rsidDel="00DA0554">
          <w:rPr>
            <w:rFonts w:ascii="Consolas" w:hAnsi="Consolas" w:cs="Consolas"/>
            <w:color w:val="000000"/>
            <w:sz w:val="20"/>
            <w:szCs w:val="20"/>
          </w:rPr>
          <w:delText>digito2 &lt;- 2;</w:delText>
        </w:r>
      </w:del>
    </w:p>
    <w:p w14:paraId="202AD943" w14:textId="5853457C" w:rsidR="009010DF" w:rsidDel="00DA0554" w:rsidRDefault="009010DF" w:rsidP="009010DF">
      <w:pPr>
        <w:autoSpaceDE w:val="0"/>
        <w:autoSpaceDN w:val="0"/>
        <w:adjustRightInd w:val="0"/>
        <w:spacing w:before="0" w:after="0"/>
        <w:jc w:val="left"/>
        <w:rPr>
          <w:del w:id="1324" w:author="Willian" w:date="2016-10-14T22:59:00Z"/>
          <w:rFonts w:ascii="Consolas" w:hAnsi="Consolas" w:cs="Consolas"/>
          <w:color w:val="000000"/>
          <w:sz w:val="20"/>
          <w:szCs w:val="20"/>
        </w:rPr>
      </w:pPr>
      <w:del w:id="1325" w:author="Willian" w:date="2016-10-14T22:59:00Z">
        <w:r w:rsidDel="00DA0554">
          <w:rPr>
            <w:rFonts w:ascii="Consolas" w:hAnsi="Consolas" w:cs="Consolas"/>
            <w:color w:val="000000"/>
            <w:sz w:val="20"/>
            <w:szCs w:val="20"/>
          </w:rPr>
          <w:delText>soma &lt;- digito1 + digito2;</w:delText>
        </w:r>
      </w:del>
    </w:p>
    <w:p w14:paraId="26DDABD8" w14:textId="715395B3" w:rsidR="009010DF" w:rsidDel="00DA0554" w:rsidRDefault="009010DF" w:rsidP="009010DF">
      <w:pPr>
        <w:autoSpaceDE w:val="0"/>
        <w:autoSpaceDN w:val="0"/>
        <w:adjustRightInd w:val="0"/>
        <w:spacing w:before="0" w:after="0"/>
        <w:jc w:val="left"/>
        <w:rPr>
          <w:del w:id="1326" w:author="Willian" w:date="2016-10-14T22:59:00Z"/>
          <w:rFonts w:ascii="Consolas" w:hAnsi="Consolas" w:cs="Consolas"/>
          <w:color w:val="000000"/>
          <w:sz w:val="20"/>
          <w:szCs w:val="20"/>
        </w:rPr>
      </w:pPr>
      <w:del w:id="1327" w:author="Willian" w:date="2016-10-14T22:59:00Z">
        <w:r w:rsidDel="00DA0554">
          <w:rPr>
            <w:rFonts w:ascii="Consolas" w:hAnsi="Consolas" w:cs="Consolas"/>
            <w:color w:val="000000"/>
            <w:sz w:val="20"/>
            <w:szCs w:val="20"/>
          </w:rPr>
          <w:delText>ESCREVA(soma);</w:delText>
        </w:r>
      </w:del>
    </w:p>
    <w:p w14:paraId="21164268" w14:textId="6A676EFF" w:rsidR="009010DF" w:rsidDel="00DA0554" w:rsidRDefault="009010DF" w:rsidP="009010DF">
      <w:pPr>
        <w:autoSpaceDE w:val="0"/>
        <w:autoSpaceDN w:val="0"/>
        <w:adjustRightInd w:val="0"/>
        <w:spacing w:before="0" w:after="0"/>
        <w:jc w:val="left"/>
        <w:rPr>
          <w:ins w:id="1328" w:author="Oliveira, Sizue" w:date="2016-10-14T09:07:00Z"/>
          <w:del w:id="1329" w:author="Willian" w:date="2016-10-14T22:59:00Z"/>
          <w:rFonts w:ascii="Consolas" w:hAnsi="Consolas" w:cs="Consolas"/>
          <w:color w:val="000000"/>
          <w:sz w:val="20"/>
          <w:szCs w:val="20"/>
        </w:rPr>
      </w:pPr>
      <w:del w:id="1330" w:author="Willian" w:date="2016-10-14T22:59:00Z">
        <w:r w:rsidDel="00DA0554">
          <w:rPr>
            <w:rFonts w:ascii="Consolas" w:hAnsi="Consolas" w:cs="Consolas"/>
            <w:color w:val="000000"/>
            <w:sz w:val="20"/>
            <w:szCs w:val="20"/>
          </w:rPr>
          <w:delText>FIM</w:delText>
        </w:r>
      </w:del>
    </w:p>
    <w:p w14:paraId="6F4F07ED" w14:textId="286E4F5A" w:rsidR="009010DF" w:rsidDel="009245C8" w:rsidRDefault="009010DF" w:rsidP="009010DF">
      <w:pPr>
        <w:autoSpaceDE w:val="0"/>
        <w:autoSpaceDN w:val="0"/>
        <w:adjustRightInd w:val="0"/>
        <w:spacing w:before="0" w:after="0"/>
        <w:jc w:val="left"/>
        <w:rPr>
          <w:ins w:id="1331" w:author="Oliveira, Sizue" w:date="2016-10-14T09:07:00Z"/>
          <w:del w:id="1332" w:author="Willian" w:date="2016-10-24T16:41:00Z"/>
          <w:rFonts w:ascii="Consolas" w:hAnsi="Consolas" w:cs="Consolas"/>
          <w:color w:val="000000"/>
          <w:sz w:val="20"/>
          <w:szCs w:val="20"/>
        </w:rPr>
      </w:pPr>
    </w:p>
    <w:p w14:paraId="45EFF107" w14:textId="2AE6FB60" w:rsidR="009010DF" w:rsidDel="009245C8" w:rsidRDefault="009010DF" w:rsidP="009010DF">
      <w:pPr>
        <w:autoSpaceDE w:val="0"/>
        <w:autoSpaceDN w:val="0"/>
        <w:adjustRightInd w:val="0"/>
        <w:spacing w:before="0" w:after="0"/>
        <w:jc w:val="left"/>
        <w:rPr>
          <w:del w:id="1333" w:author="Willian" w:date="2016-10-24T16:41:00Z"/>
          <w:rFonts w:ascii="Consolas" w:hAnsi="Consolas" w:cs="Consolas"/>
          <w:color w:val="000000"/>
          <w:sz w:val="20"/>
          <w:szCs w:val="20"/>
        </w:rPr>
      </w:pPr>
    </w:p>
    <w:p w14:paraId="56E81814" w14:textId="10E1DF65" w:rsidR="004A1935" w:rsidDel="009245C8" w:rsidRDefault="009010DF">
      <w:pPr>
        <w:autoSpaceDE w:val="0"/>
        <w:autoSpaceDN w:val="0"/>
        <w:adjustRightInd w:val="0"/>
        <w:spacing w:before="0" w:after="0"/>
        <w:jc w:val="left"/>
        <w:rPr>
          <w:del w:id="1334" w:author="Willian" w:date="2016-10-24T16:41:00Z"/>
          <w:rFonts w:ascii="Tahoma" w:hAnsi="Tahoma" w:cs="Tahoma"/>
          <w:color w:val="000000"/>
          <w:sz w:val="20"/>
          <w:szCs w:val="20"/>
        </w:rPr>
        <w:pPrChange w:id="1335" w:author="Oliveira, Sizue" w:date="2016-10-14T09:08:00Z">
          <w:pPr/>
        </w:pPrChange>
      </w:pPr>
      <w:del w:id="1336" w:author="Willian" w:date="2016-10-24T16:41:00Z">
        <w:r w:rsidDel="009245C8">
          <w:rPr>
            <w:rFonts w:ascii="Tahoma" w:hAnsi="Tahoma" w:cs="Tahoma"/>
            <w:color w:val="000000"/>
            <w:sz w:val="20"/>
            <w:szCs w:val="20"/>
          </w:rPr>
          <w:delText>Os ponto e vírgulas são características de algumas linguagens de programação como o Pascal, C++ e o Java, porém, em</w:delText>
        </w:r>
      </w:del>
      <w:ins w:id="1337" w:author="Oliveira, Sizue" w:date="2016-10-14T09:08:00Z">
        <w:del w:id="1338" w:author="Willian" w:date="2016-10-24T16:41:00Z">
          <w:r w:rsidDel="009245C8">
            <w:rPr>
              <w:rFonts w:ascii="Tahoma" w:hAnsi="Tahoma" w:cs="Tahoma"/>
              <w:color w:val="000000"/>
              <w:sz w:val="20"/>
              <w:szCs w:val="20"/>
            </w:rPr>
            <w:delText xml:space="preserve"> </w:delText>
          </w:r>
        </w:del>
      </w:ins>
      <w:del w:id="1339" w:author="Willian" w:date="2016-10-24T16:41:00Z">
        <w:r w:rsidDel="009245C8">
          <w:rPr>
            <w:rFonts w:ascii="Tahoma" w:hAnsi="Tahoma" w:cs="Tahoma"/>
            <w:color w:val="000000"/>
            <w:sz w:val="20"/>
            <w:szCs w:val="20"/>
          </w:rPr>
          <w:delText>outras linguagens de programação, eles podem não aparecer no pseudocódigo, pois essas podem adotar outra semântica.</w:delText>
        </w:r>
      </w:del>
    </w:p>
    <w:p w14:paraId="74276273" w14:textId="4443D353" w:rsidR="009010DF" w:rsidDel="009245C8" w:rsidRDefault="009010DF">
      <w:pPr>
        <w:autoSpaceDE w:val="0"/>
        <w:autoSpaceDN w:val="0"/>
        <w:adjustRightInd w:val="0"/>
        <w:spacing w:before="0" w:after="0"/>
        <w:jc w:val="left"/>
        <w:rPr>
          <w:del w:id="1340" w:author="Willian" w:date="2016-10-24T16:41:00Z"/>
          <w:rFonts w:ascii="Tahoma" w:hAnsi="Tahoma" w:cs="Tahoma"/>
          <w:color w:val="000000"/>
          <w:sz w:val="20"/>
          <w:szCs w:val="20"/>
        </w:rPr>
        <w:pPrChange w:id="1341" w:author="Oliveira, Sizue" w:date="2016-10-14T09:08:00Z">
          <w:pPr/>
        </w:pPrChange>
      </w:pPr>
    </w:p>
    <w:p w14:paraId="522AFE7D" w14:textId="48CA2F72" w:rsidR="009010DF" w:rsidDel="009245C8" w:rsidRDefault="009010DF" w:rsidP="00A33EB9">
      <w:pPr>
        <w:autoSpaceDE w:val="0"/>
        <w:autoSpaceDN w:val="0"/>
        <w:adjustRightInd w:val="0"/>
        <w:spacing w:before="0" w:after="0"/>
        <w:jc w:val="left"/>
        <w:rPr>
          <w:del w:id="1342" w:author="Willian" w:date="2016-10-24T16:41:00Z"/>
          <w:rFonts w:ascii="Tahoma" w:hAnsi="Tahoma" w:cs="Tahoma"/>
          <w:color w:val="000000"/>
          <w:sz w:val="20"/>
          <w:szCs w:val="20"/>
        </w:rPr>
      </w:pPr>
    </w:p>
    <w:p w14:paraId="2927BBC4" w14:textId="5064ACC6" w:rsidR="009010DF" w:rsidRPr="00A33EB9" w:rsidDel="00DA0554" w:rsidRDefault="009010DF" w:rsidP="00A33EB9">
      <w:pPr>
        <w:pStyle w:val="PargrafodaLista"/>
        <w:numPr>
          <w:ilvl w:val="0"/>
          <w:numId w:val="52"/>
        </w:numPr>
        <w:autoSpaceDE w:val="0"/>
        <w:autoSpaceDN w:val="0"/>
        <w:adjustRightInd w:val="0"/>
        <w:spacing w:before="0" w:after="0"/>
        <w:jc w:val="left"/>
        <w:rPr>
          <w:del w:id="1343" w:author="Willian" w:date="2016-10-14T23:00:00Z"/>
          <w:rFonts w:ascii="Tahoma" w:hAnsi="Tahoma" w:cs="Tahoma"/>
          <w:color w:val="000000"/>
          <w:sz w:val="20"/>
          <w:szCs w:val="20"/>
        </w:rPr>
      </w:pPr>
      <w:del w:id="1344" w:author="Willian" w:date="2016-10-14T23:00:00Z">
        <w:r w:rsidRPr="00A33EB9" w:rsidDel="00DA0554">
          <w:rPr>
            <w:rFonts w:ascii="Tahoma-Bold" w:hAnsi="Tahoma-Bold" w:cs="Tahoma-Bold"/>
            <w:b/>
            <w:bCs/>
            <w:color w:val="FFFFFF"/>
            <w:sz w:val="20"/>
            <w:szCs w:val="20"/>
          </w:rPr>
          <w:delText xml:space="preserve">1 </w:delText>
        </w:r>
        <w:r w:rsidRPr="00A33EB9" w:rsidDel="00DA0554">
          <w:rPr>
            <w:rFonts w:ascii="Tahoma" w:hAnsi="Tahoma" w:cs="Tahoma"/>
            <w:color w:val="000000"/>
            <w:sz w:val="20"/>
            <w:szCs w:val="20"/>
          </w:rPr>
          <w:delText>Título do algoritmo. Geralmente mostra uma descrição breve e objetiva do que se trata o algoritmo, ou seja, o</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que ele fará;</w:delText>
        </w:r>
      </w:del>
    </w:p>
    <w:p w14:paraId="775BD455" w14:textId="2422595B" w:rsidR="009010DF" w:rsidRPr="00A33EB9" w:rsidDel="00DA0554" w:rsidRDefault="009010DF" w:rsidP="00A33EB9">
      <w:pPr>
        <w:pStyle w:val="PargrafodaLista"/>
        <w:numPr>
          <w:ilvl w:val="0"/>
          <w:numId w:val="52"/>
        </w:numPr>
        <w:autoSpaceDE w:val="0"/>
        <w:autoSpaceDN w:val="0"/>
        <w:adjustRightInd w:val="0"/>
        <w:spacing w:before="0" w:after="0"/>
        <w:jc w:val="left"/>
        <w:rPr>
          <w:del w:id="1345" w:author="Willian" w:date="2016-10-14T23:00:00Z"/>
          <w:rFonts w:ascii="Tahoma" w:hAnsi="Tahoma" w:cs="Tahoma"/>
          <w:color w:val="000000"/>
          <w:sz w:val="20"/>
          <w:szCs w:val="20"/>
        </w:rPr>
      </w:pPr>
      <w:del w:id="1346" w:author="Willian" w:date="2016-10-14T23:00:00Z">
        <w:r w:rsidRPr="00A33EB9" w:rsidDel="00DA0554">
          <w:rPr>
            <w:rFonts w:ascii="Tahoma-Bold" w:hAnsi="Tahoma-Bold" w:cs="Tahoma-Bold"/>
            <w:b/>
            <w:bCs/>
            <w:color w:val="FFFFFF"/>
            <w:sz w:val="20"/>
            <w:szCs w:val="20"/>
          </w:rPr>
          <w:delText xml:space="preserve">2 </w:delText>
        </w:r>
        <w:r w:rsidRPr="00A33EB9" w:rsidDel="00DA0554">
          <w:rPr>
            <w:rFonts w:ascii="Tahoma" w:hAnsi="Tahoma" w:cs="Tahoma"/>
            <w:color w:val="000000"/>
            <w:sz w:val="20"/>
            <w:szCs w:val="20"/>
          </w:rPr>
          <w:delText>Área para declaração de variáveis a serem utilizadas no decorrer do algoritmo;</w:delText>
        </w:r>
      </w:del>
    </w:p>
    <w:p w14:paraId="184D81A9" w14:textId="1DCDA3D8" w:rsidR="009010DF" w:rsidRPr="00A33EB9" w:rsidDel="00DA0554" w:rsidRDefault="009010DF" w:rsidP="00A33EB9">
      <w:pPr>
        <w:pStyle w:val="PargrafodaLista"/>
        <w:numPr>
          <w:ilvl w:val="0"/>
          <w:numId w:val="52"/>
        </w:numPr>
        <w:autoSpaceDE w:val="0"/>
        <w:autoSpaceDN w:val="0"/>
        <w:adjustRightInd w:val="0"/>
        <w:spacing w:before="0" w:after="0"/>
        <w:jc w:val="left"/>
        <w:rPr>
          <w:del w:id="1347" w:author="Willian" w:date="2016-10-14T23:00:00Z"/>
          <w:rFonts w:ascii="Tahoma" w:hAnsi="Tahoma" w:cs="Tahoma"/>
          <w:color w:val="000000"/>
          <w:sz w:val="20"/>
          <w:szCs w:val="20"/>
        </w:rPr>
      </w:pPr>
      <w:del w:id="1348" w:author="Willian" w:date="2016-10-14T23:00:00Z">
        <w:r w:rsidRPr="00A33EB9" w:rsidDel="00DA0554">
          <w:rPr>
            <w:rFonts w:ascii="Tahoma-Bold" w:hAnsi="Tahoma-Bold" w:cs="Tahoma-Bold"/>
            <w:b/>
            <w:bCs/>
            <w:color w:val="FFFFFF"/>
            <w:sz w:val="20"/>
            <w:szCs w:val="20"/>
          </w:rPr>
          <w:delText xml:space="preserve">3 </w:delText>
        </w:r>
        <w:r w:rsidRPr="00A33EB9" w:rsidDel="00DA0554">
          <w:rPr>
            <w:rFonts w:ascii="Tahoma" w:hAnsi="Tahoma" w:cs="Tahoma"/>
            <w:color w:val="000000"/>
            <w:sz w:val="20"/>
            <w:szCs w:val="20"/>
          </w:rPr>
          <w:delText>Tipo que as variáveis vão aceitar. Possíveis valores: inteiro, booleano, texto ou decimal;</w:delText>
        </w:r>
      </w:del>
    </w:p>
    <w:p w14:paraId="2A0DA745" w14:textId="7B4E5AF0" w:rsidR="009010DF" w:rsidRPr="00A33EB9" w:rsidDel="00DA0554" w:rsidRDefault="009010DF" w:rsidP="00A33EB9">
      <w:pPr>
        <w:pStyle w:val="PargrafodaLista"/>
        <w:numPr>
          <w:ilvl w:val="0"/>
          <w:numId w:val="52"/>
        </w:numPr>
        <w:autoSpaceDE w:val="0"/>
        <w:autoSpaceDN w:val="0"/>
        <w:adjustRightInd w:val="0"/>
        <w:spacing w:before="0" w:after="0"/>
        <w:jc w:val="left"/>
        <w:rPr>
          <w:del w:id="1349" w:author="Willian" w:date="2016-10-14T23:00:00Z"/>
          <w:rFonts w:ascii="Tahoma" w:hAnsi="Tahoma" w:cs="Tahoma"/>
          <w:color w:val="000000"/>
          <w:sz w:val="20"/>
          <w:szCs w:val="20"/>
        </w:rPr>
      </w:pPr>
      <w:del w:id="1350" w:author="Willian" w:date="2016-10-14T23:00:00Z">
        <w:r w:rsidRPr="00A33EB9" w:rsidDel="00DA0554">
          <w:rPr>
            <w:rFonts w:ascii="Tahoma-Bold" w:hAnsi="Tahoma-Bold" w:cs="Tahoma-Bold"/>
            <w:b/>
            <w:bCs/>
            <w:color w:val="FFFFFF"/>
            <w:sz w:val="20"/>
            <w:szCs w:val="20"/>
          </w:rPr>
          <w:delText xml:space="preserve">4 </w:delText>
        </w:r>
        <w:r w:rsidRPr="00A33EB9" w:rsidDel="00DA0554">
          <w:rPr>
            <w:rFonts w:ascii="Tahoma" w:hAnsi="Tahoma" w:cs="Tahoma"/>
            <w:color w:val="000000"/>
            <w:sz w:val="20"/>
            <w:szCs w:val="20"/>
          </w:rPr>
          <w:delText>Indica o início da execução do código. O corpo do algoritmo está entre o INÍCIO e o FIM. É onde fica a lógica de</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programação.</w:delText>
        </w:r>
      </w:del>
    </w:p>
    <w:p w14:paraId="68D6CF9D" w14:textId="0156A517" w:rsidR="009010DF" w:rsidRPr="00A33EB9" w:rsidDel="00DA0554" w:rsidRDefault="009010DF" w:rsidP="00A33EB9">
      <w:pPr>
        <w:pStyle w:val="PargrafodaLista"/>
        <w:numPr>
          <w:ilvl w:val="0"/>
          <w:numId w:val="52"/>
        </w:numPr>
        <w:autoSpaceDE w:val="0"/>
        <w:autoSpaceDN w:val="0"/>
        <w:adjustRightInd w:val="0"/>
        <w:spacing w:before="0" w:after="0"/>
        <w:jc w:val="left"/>
        <w:rPr>
          <w:del w:id="1351" w:author="Willian" w:date="2016-10-14T23:00:00Z"/>
          <w:rFonts w:ascii="Tahoma" w:hAnsi="Tahoma" w:cs="Tahoma"/>
          <w:color w:val="000000"/>
          <w:sz w:val="20"/>
          <w:szCs w:val="20"/>
        </w:rPr>
      </w:pPr>
      <w:del w:id="1352" w:author="Willian" w:date="2016-10-14T23:00:00Z">
        <w:r w:rsidRPr="00A33EB9" w:rsidDel="00DA0554">
          <w:rPr>
            <w:rFonts w:ascii="Tahoma-Bold" w:hAnsi="Tahoma-Bold" w:cs="Tahoma-Bold"/>
            <w:b/>
            <w:bCs/>
            <w:color w:val="FFFFFF"/>
            <w:sz w:val="20"/>
            <w:szCs w:val="20"/>
          </w:rPr>
          <w:delText xml:space="preserve">5 </w:delText>
        </w:r>
        <w:r w:rsidRPr="00A33EB9" w:rsidDel="00DA0554">
          <w:rPr>
            <w:rFonts w:ascii="Tahoma" w:hAnsi="Tahoma" w:cs="Tahoma"/>
            <w:color w:val="000000"/>
            <w:sz w:val="20"/>
            <w:szCs w:val="20"/>
          </w:rPr>
          <w:delText>“&lt;-” atribui um valor a uma variável.</w:delText>
        </w:r>
      </w:del>
    </w:p>
    <w:p w14:paraId="13E7BA2A" w14:textId="22CE911F" w:rsidR="009010DF" w:rsidRPr="00A33EB9" w:rsidDel="00DA0554" w:rsidRDefault="009010DF" w:rsidP="00A33EB9">
      <w:pPr>
        <w:pStyle w:val="PargrafodaLista"/>
        <w:numPr>
          <w:ilvl w:val="0"/>
          <w:numId w:val="52"/>
        </w:numPr>
        <w:autoSpaceDE w:val="0"/>
        <w:autoSpaceDN w:val="0"/>
        <w:adjustRightInd w:val="0"/>
        <w:spacing w:before="0" w:after="0"/>
        <w:jc w:val="left"/>
        <w:rPr>
          <w:del w:id="1353" w:author="Willian" w:date="2016-10-14T23:00:00Z"/>
          <w:rFonts w:ascii="Tahoma" w:hAnsi="Tahoma" w:cs="Tahoma"/>
          <w:color w:val="000000"/>
          <w:sz w:val="20"/>
          <w:szCs w:val="20"/>
        </w:rPr>
      </w:pPr>
      <w:del w:id="1354" w:author="Willian" w:date="2016-10-14T23:00:00Z">
        <w:r w:rsidRPr="00A33EB9" w:rsidDel="00DA0554">
          <w:rPr>
            <w:rFonts w:ascii="Tahoma-Bold" w:hAnsi="Tahoma-Bold" w:cs="Tahoma-Bold"/>
            <w:b/>
            <w:bCs/>
            <w:color w:val="FFFFFF"/>
            <w:sz w:val="20"/>
            <w:szCs w:val="20"/>
          </w:rPr>
          <w:delText xml:space="preserve">6 </w:delText>
        </w:r>
        <w:r w:rsidRPr="00A33EB9" w:rsidDel="00DA0554">
          <w:rPr>
            <w:rFonts w:ascii="Tahoma" w:hAnsi="Tahoma" w:cs="Tahoma"/>
            <w:color w:val="000000"/>
            <w:sz w:val="20"/>
            <w:szCs w:val="20"/>
          </w:rPr>
          <w:delText>Exibe um dado.</w:delText>
        </w:r>
      </w:del>
    </w:p>
    <w:p w14:paraId="663355A7" w14:textId="6703B43C" w:rsidR="009010DF" w:rsidDel="00DA0554" w:rsidRDefault="009010DF" w:rsidP="00A33EB9">
      <w:pPr>
        <w:pStyle w:val="PargrafodaLista"/>
        <w:numPr>
          <w:ilvl w:val="0"/>
          <w:numId w:val="52"/>
        </w:numPr>
        <w:autoSpaceDE w:val="0"/>
        <w:autoSpaceDN w:val="0"/>
        <w:adjustRightInd w:val="0"/>
        <w:spacing w:before="0" w:after="0"/>
        <w:jc w:val="left"/>
        <w:rPr>
          <w:del w:id="1355" w:author="Willian" w:date="2016-10-14T23:00:00Z"/>
          <w:rFonts w:ascii="Tahoma" w:hAnsi="Tahoma" w:cs="Tahoma"/>
          <w:color w:val="000000"/>
          <w:sz w:val="20"/>
          <w:szCs w:val="20"/>
        </w:rPr>
      </w:pPr>
      <w:del w:id="1356" w:author="Willian" w:date="2016-10-14T23:00:00Z">
        <w:r w:rsidRPr="00A33EB9" w:rsidDel="00DA0554">
          <w:rPr>
            <w:rFonts w:ascii="Tahoma-Bold" w:hAnsi="Tahoma-Bold" w:cs="Tahoma-Bold"/>
            <w:b/>
            <w:bCs/>
            <w:color w:val="FFFFFF"/>
            <w:sz w:val="20"/>
            <w:szCs w:val="20"/>
          </w:rPr>
          <w:delText xml:space="preserve">7 </w:delText>
        </w:r>
        <w:r w:rsidRPr="00A33EB9" w:rsidDel="00DA0554">
          <w:rPr>
            <w:rFonts w:ascii="Tahoma" w:hAnsi="Tahoma" w:cs="Tahoma"/>
            <w:color w:val="000000"/>
            <w:sz w:val="20"/>
            <w:szCs w:val="20"/>
          </w:rPr>
          <w:delText>Indica o final da execução do algoritmo.</w:delText>
        </w:r>
      </w:del>
    </w:p>
    <w:p w14:paraId="48A2884F" w14:textId="6C812D62" w:rsidR="00A33EB9" w:rsidRPr="00A33EB9" w:rsidDel="009245C8" w:rsidRDefault="00A33EB9" w:rsidP="00A33EB9">
      <w:pPr>
        <w:pStyle w:val="PargrafodaLista"/>
        <w:autoSpaceDE w:val="0"/>
        <w:autoSpaceDN w:val="0"/>
        <w:adjustRightInd w:val="0"/>
        <w:spacing w:before="0" w:after="0"/>
        <w:jc w:val="left"/>
        <w:rPr>
          <w:del w:id="1357" w:author="Willian" w:date="2016-10-24T16:41:00Z"/>
          <w:rFonts w:ascii="Tahoma" w:hAnsi="Tahoma" w:cs="Tahoma"/>
          <w:color w:val="000000"/>
          <w:sz w:val="20"/>
          <w:szCs w:val="20"/>
        </w:rPr>
      </w:pPr>
    </w:p>
    <w:p w14:paraId="680C2265" w14:textId="3197A712" w:rsidR="009010DF" w:rsidRPr="00A20C84" w:rsidDel="009245C8" w:rsidRDefault="00A20C84" w:rsidP="00A33EB9">
      <w:pPr>
        <w:autoSpaceDE w:val="0"/>
        <w:autoSpaceDN w:val="0"/>
        <w:adjustRightInd w:val="0"/>
        <w:spacing w:before="0" w:after="0"/>
        <w:jc w:val="left"/>
        <w:rPr>
          <w:del w:id="1358" w:author="Willian" w:date="2016-10-24T16:41:00Z"/>
        </w:rPr>
      </w:pPr>
      <w:del w:id="1359" w:author="Willian" w:date="2016-10-24T16:41:00Z">
        <w:r w:rsidRPr="00A20C84" w:rsidDel="009245C8">
          <w:rPr>
            <w:rFonts w:ascii="Tahoma-Bold" w:hAnsi="Tahoma-Bold" w:cs="Tahoma-Bold"/>
            <w:bCs/>
            <w:sz w:val="24"/>
            <w:rPrChange w:id="1360" w:author="Oliveira, Sizue" w:date="2016-10-14T09:13:00Z">
              <w:rPr>
                <w:rFonts w:ascii="Tahoma-Bold" w:hAnsi="Tahoma-Bold" w:cs="Tahoma-Bold"/>
                <w:b/>
                <w:bCs/>
                <w:color w:val="0048F3"/>
                <w:sz w:val="24"/>
              </w:rPr>
            </w:rPrChange>
          </w:rPr>
          <w:delText>Agora faça você mesmo</w:delText>
        </w:r>
      </w:del>
    </w:p>
    <w:p w14:paraId="625C970D" w14:textId="21F118BC" w:rsidR="00A20C84" w:rsidRPr="008A259A" w:rsidDel="009245C8" w:rsidRDefault="00A20C84" w:rsidP="00A33EB9">
      <w:pPr>
        <w:autoSpaceDE w:val="0"/>
        <w:autoSpaceDN w:val="0"/>
        <w:adjustRightInd w:val="0"/>
        <w:spacing w:before="0" w:after="0"/>
        <w:jc w:val="left"/>
        <w:rPr>
          <w:del w:id="1361" w:author="Willian" w:date="2016-10-24T16:41:00Z"/>
        </w:rPr>
      </w:pPr>
    </w:p>
    <w:p w14:paraId="20F0A483" w14:textId="394EAACE" w:rsidR="000508D2" w:rsidRPr="008A259A" w:rsidDel="009245C8" w:rsidRDefault="000508D2" w:rsidP="000508D2">
      <w:pPr>
        <w:numPr>
          <w:ilvl w:val="0"/>
          <w:numId w:val="30"/>
        </w:numPr>
        <w:spacing w:before="0" w:after="0"/>
        <w:ind w:hanging="360"/>
        <w:contextualSpacing/>
        <w:jc w:val="left"/>
        <w:rPr>
          <w:del w:id="1362" w:author="Willian" w:date="2016-10-24T16:41:00Z"/>
        </w:rPr>
      </w:pPr>
      <w:bookmarkStart w:id="1363" w:name="h.70ur0phbkgxg" w:colFirst="0" w:colLast="0"/>
      <w:bookmarkEnd w:id="1363"/>
      <w:del w:id="1364" w:author="Willian" w:date="2016-10-24T16:41:00Z">
        <w:r w:rsidRPr="008A259A" w:rsidDel="009245C8">
          <w:delText>Faça um algoritmo que receba dois números e ao final mostre a soma, a subtração, a multiplicação e a divisão dos números lidos.</w:delText>
        </w:r>
      </w:del>
    </w:p>
    <w:p w14:paraId="4AE408FC" w14:textId="19FB77C1" w:rsidR="00355011" w:rsidRPr="008A259A" w:rsidDel="009245C8" w:rsidRDefault="00355011" w:rsidP="00355011">
      <w:pPr>
        <w:ind w:left="708"/>
        <w:rPr>
          <w:del w:id="1365" w:author="Willian" w:date="2016-10-24T16:41:00Z"/>
          <w:rFonts w:ascii="Courier New" w:hAnsi="Courier New" w:cs="Courier New"/>
        </w:rPr>
      </w:pPr>
      <w:del w:id="1366" w:author="Willian" w:date="2016-10-24T16:41:00Z">
        <w:r w:rsidRPr="008A259A" w:rsidDel="009245C8">
          <w:rPr>
            <w:rFonts w:ascii="Courier New" w:hAnsi="Courier New" w:cs="Courier New"/>
          </w:rPr>
          <w:delText xml:space="preserve">Resposta </w:delText>
        </w:r>
      </w:del>
    </w:p>
    <w:p w14:paraId="29398BC2" w14:textId="3C4B47ED" w:rsidR="00355011" w:rsidRPr="008A259A" w:rsidDel="009245C8" w:rsidRDefault="00665B19" w:rsidP="00355011">
      <w:pPr>
        <w:ind w:left="708"/>
        <w:rPr>
          <w:del w:id="1367" w:author="Willian" w:date="2016-10-24T16:41:00Z"/>
          <w:rFonts w:ascii="Consolas" w:hAnsi="Consolas"/>
        </w:rPr>
      </w:pPr>
      <w:del w:id="1368" w:author="Willian" w:date="2016-10-14T23:03:00Z">
        <w:r w:rsidDel="004B13BA">
          <w:rPr>
            <w:noProof/>
          </w:rPr>
          <w:drawing>
            <wp:inline distT="114300" distB="114300" distL="114300" distR="114300" wp14:anchorId="2DE687EB" wp14:editId="406AA9F8">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12" cstate="print"/>
                      <a:srcRect/>
                      <a:stretch>
                        <a:fillRect/>
                      </a:stretch>
                    </pic:blipFill>
                    <pic:spPr>
                      <a:xfrm>
                        <a:off x="0" y="0"/>
                        <a:ext cx="4609673" cy="3795713"/>
                      </a:xfrm>
                      <a:prstGeom prst="rect">
                        <a:avLst/>
                      </a:prstGeom>
                      <a:ln/>
                    </pic:spPr>
                  </pic:pic>
                </a:graphicData>
              </a:graphic>
            </wp:inline>
          </w:drawing>
        </w:r>
      </w:del>
    </w:p>
    <w:p w14:paraId="1E3F0544" w14:textId="118809A8" w:rsidR="001D149F" w:rsidRPr="008A259A" w:rsidDel="009245C8" w:rsidRDefault="000508D2" w:rsidP="001D149F">
      <w:pPr>
        <w:numPr>
          <w:ilvl w:val="0"/>
          <w:numId w:val="30"/>
        </w:numPr>
        <w:spacing w:before="0" w:after="0"/>
        <w:ind w:hanging="360"/>
        <w:contextualSpacing/>
        <w:jc w:val="left"/>
        <w:rPr>
          <w:del w:id="1369" w:author="Willian" w:date="2016-10-24T16:41:00Z"/>
        </w:rPr>
      </w:pPr>
      <w:del w:id="1370" w:author="Willian" w:date="2016-10-24T16:41:00Z">
        <w:r w:rsidRPr="008A259A" w:rsidDel="009245C8">
          <w:delText xml:space="preserve">Escrever um algoritmo para </w:delText>
        </w:r>
        <w:r w:rsidRPr="00FE35B7" w:rsidDel="009245C8">
          <w:delText>determinar</w:delText>
        </w:r>
        <w:r w:rsidRPr="008A259A" w:rsidDel="009245C8">
          <w:delText xml:space="preserve"> o consumo de um automóvel ao percorrer uma determinada distância. Será fornecida a distância total percorrida pelo automóvel e o total de combustível gasto.</w:delText>
        </w:r>
      </w:del>
    </w:p>
    <w:p w14:paraId="6B589521" w14:textId="2AE71B18" w:rsidR="001D149F" w:rsidDel="009245C8" w:rsidRDefault="001D149F" w:rsidP="00355011">
      <w:pPr>
        <w:ind w:left="708"/>
        <w:rPr>
          <w:del w:id="1371" w:author="Willian" w:date="2016-10-24T16:41:00Z"/>
          <w:rFonts w:ascii="Courier New" w:hAnsi="Courier New" w:cs="Courier New"/>
          <w:b/>
        </w:rPr>
      </w:pPr>
      <w:del w:id="1372" w:author="Willian" w:date="2016-10-24T16:41:00Z">
        <w:r w:rsidDel="009245C8">
          <w:rPr>
            <w:rFonts w:ascii="Courier New" w:hAnsi="Courier New" w:cs="Courier New"/>
            <w:b/>
          </w:rPr>
          <w:delText>Resposta:</w:delText>
        </w:r>
      </w:del>
    </w:p>
    <w:p w14:paraId="712A91F7" w14:textId="7F072FDF" w:rsidR="001D149F" w:rsidDel="009245C8" w:rsidRDefault="001D149F" w:rsidP="00355011">
      <w:pPr>
        <w:ind w:left="708"/>
        <w:rPr>
          <w:del w:id="1373" w:author="Willian" w:date="2016-10-24T16:41:00Z"/>
          <w:rFonts w:ascii="Courier New" w:hAnsi="Courier New" w:cs="Courier New"/>
          <w:b/>
        </w:rPr>
      </w:pPr>
    </w:p>
    <w:p w14:paraId="3CB68750" w14:textId="79B4FB1A" w:rsidR="00355011" w:rsidRPr="008A259A" w:rsidDel="009245C8" w:rsidRDefault="00355011" w:rsidP="00355011">
      <w:pPr>
        <w:ind w:left="708"/>
        <w:rPr>
          <w:del w:id="1374" w:author="Willian" w:date="2016-10-24T16:41:00Z"/>
          <w:rFonts w:ascii="Courier New" w:hAnsi="Courier New" w:cs="Courier New"/>
        </w:rPr>
      </w:pPr>
      <w:del w:id="1375"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Consumo</w:delText>
        </w:r>
      </w:del>
    </w:p>
    <w:p w14:paraId="4171CFC5" w14:textId="2F120B48" w:rsidR="00355011" w:rsidRPr="008A259A" w:rsidDel="009245C8" w:rsidRDefault="00355011" w:rsidP="00355011">
      <w:pPr>
        <w:ind w:left="708"/>
        <w:rPr>
          <w:del w:id="1376" w:author="Willian" w:date="2016-10-24T16:41:00Z"/>
          <w:rFonts w:ascii="Courier New" w:hAnsi="Courier New" w:cs="Courier New"/>
          <w:b/>
        </w:rPr>
      </w:pPr>
      <w:del w:id="1377" w:author="Willian" w:date="2016-10-24T16:41:00Z">
        <w:r w:rsidRPr="008A259A" w:rsidDel="009245C8">
          <w:rPr>
            <w:rFonts w:ascii="Courier New" w:hAnsi="Courier New" w:cs="Courier New"/>
            <w:b/>
          </w:rPr>
          <w:delText>VAR</w:delText>
        </w:r>
      </w:del>
    </w:p>
    <w:p w14:paraId="463C8BE3" w14:textId="4C86DF05" w:rsidR="00355011" w:rsidRPr="008A259A" w:rsidDel="009245C8" w:rsidRDefault="00355011" w:rsidP="00355011">
      <w:pPr>
        <w:ind w:left="708"/>
        <w:rPr>
          <w:del w:id="1378" w:author="Willian" w:date="2016-10-24T16:41:00Z"/>
          <w:rFonts w:ascii="Courier New" w:hAnsi="Courier New" w:cs="Courier New"/>
        </w:rPr>
      </w:pPr>
      <w:del w:id="1379" w:author="Willian" w:date="2016-10-24T16:41:00Z">
        <w:r w:rsidRPr="008A259A" w:rsidDel="009245C8">
          <w:rPr>
            <w:rFonts w:ascii="Courier New" w:hAnsi="Courier New" w:cs="Courier New"/>
          </w:rPr>
          <w:tab/>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ncia</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1BCF5CB5" w14:textId="6D269C6E" w:rsidR="00355011" w:rsidRPr="008A259A" w:rsidDel="009245C8" w:rsidRDefault="00355011" w:rsidP="00355011">
      <w:pPr>
        <w:ind w:left="708"/>
        <w:rPr>
          <w:del w:id="1380" w:author="Willian" w:date="2016-10-24T16:41:00Z"/>
          <w:rFonts w:ascii="Courier New" w:hAnsi="Courier New" w:cs="Courier New"/>
          <w:b/>
        </w:rPr>
      </w:pPr>
      <w:del w:id="1381" w:author="Willian" w:date="2016-10-24T16:41:00Z">
        <w:r w:rsidRPr="008A259A" w:rsidDel="009245C8">
          <w:rPr>
            <w:rFonts w:ascii="Courier New" w:hAnsi="Courier New" w:cs="Courier New"/>
            <w:b/>
          </w:rPr>
          <w:delText xml:space="preserve">INÍCIO </w:delText>
        </w:r>
      </w:del>
    </w:p>
    <w:p w14:paraId="7D244C0A" w14:textId="624AF2B1" w:rsidR="00355011" w:rsidRPr="008A259A" w:rsidDel="009245C8" w:rsidRDefault="00355011" w:rsidP="00355011">
      <w:pPr>
        <w:ind w:left="708"/>
        <w:rPr>
          <w:del w:id="1382" w:author="Willian" w:date="2016-10-24T16:41:00Z"/>
          <w:rFonts w:ascii="Courier New" w:hAnsi="Courier New" w:cs="Courier New"/>
        </w:rPr>
      </w:pPr>
      <w:del w:id="138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dist</w:delText>
        </w:r>
        <w:r w:rsidR="0023514A" w:rsidDel="009245C8">
          <w:rPr>
            <w:rFonts w:ascii="Courier New" w:hAnsi="Courier New" w:cs="Courier New"/>
          </w:rPr>
          <w:delText>â</w:delText>
        </w:r>
        <w:r w:rsidR="0023514A" w:rsidRPr="008A259A" w:rsidDel="009245C8">
          <w:rPr>
            <w:rFonts w:ascii="Courier New" w:hAnsi="Courier New" w:cs="Courier New"/>
          </w:rPr>
          <w:delText>ncia</w:delText>
        </w:r>
        <w:r w:rsidRPr="008A259A" w:rsidDel="009245C8">
          <w:rPr>
            <w:rFonts w:ascii="Courier New" w:hAnsi="Courier New" w:cs="Courier New"/>
          </w:rPr>
          <w:delText>);</w:delText>
        </w:r>
      </w:del>
    </w:p>
    <w:p w14:paraId="748615FD" w14:textId="26FDC16E" w:rsidR="00355011" w:rsidRPr="008A259A" w:rsidDel="009245C8" w:rsidRDefault="00355011" w:rsidP="00355011">
      <w:pPr>
        <w:ind w:left="708"/>
        <w:rPr>
          <w:del w:id="1384" w:author="Willian" w:date="2016-10-24T16:41:00Z"/>
          <w:rFonts w:ascii="Courier New" w:hAnsi="Courier New" w:cs="Courier New"/>
        </w:rPr>
      </w:pPr>
      <w:del w:id="1385"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combust</w:delText>
        </w:r>
        <w:r w:rsidR="0023514A" w:rsidDel="009245C8">
          <w:rPr>
            <w:rFonts w:ascii="Courier New" w:hAnsi="Courier New" w:cs="Courier New"/>
          </w:rPr>
          <w:delText>í</w:delText>
        </w:r>
        <w:r w:rsidR="0023514A" w:rsidRPr="008A259A" w:rsidDel="009245C8">
          <w:rPr>
            <w:rFonts w:ascii="Courier New" w:hAnsi="Courier New" w:cs="Courier New"/>
          </w:rPr>
          <w:delText>vel</w:delText>
        </w:r>
        <w:r w:rsidRPr="008A259A" w:rsidDel="009245C8">
          <w:rPr>
            <w:rFonts w:ascii="Courier New" w:hAnsi="Courier New" w:cs="Courier New"/>
          </w:rPr>
          <w:delText>);</w:delText>
        </w:r>
      </w:del>
    </w:p>
    <w:p w14:paraId="57067C93" w14:textId="7D659DCA" w:rsidR="00355011" w:rsidRPr="008A259A" w:rsidDel="009245C8" w:rsidRDefault="00355011" w:rsidP="00355011">
      <w:pPr>
        <w:ind w:left="708"/>
        <w:rPr>
          <w:del w:id="1386" w:author="Willian" w:date="2016-10-24T16:41:00Z"/>
          <w:rFonts w:ascii="Courier New" w:hAnsi="Courier New" w:cs="Courier New"/>
        </w:rPr>
      </w:pPr>
      <w:del w:id="1387" w:author="Willian" w:date="2016-10-24T16:41:00Z">
        <w:r w:rsidRPr="008A259A" w:rsidDel="009245C8">
          <w:rPr>
            <w:rFonts w:ascii="Courier New" w:hAnsi="Courier New" w:cs="Courier New"/>
          </w:rPr>
          <w:tab/>
          <w:delText>m</w:delText>
        </w:r>
        <w:r w:rsidR="0023514A" w:rsidDel="009245C8">
          <w:rPr>
            <w:rFonts w:ascii="Courier New" w:hAnsi="Courier New" w:cs="Courier New"/>
          </w:rPr>
          <w:delText>é</w:delText>
        </w:r>
        <w:r w:rsidRPr="008A259A" w:rsidDel="009245C8">
          <w:rPr>
            <w:rFonts w:ascii="Courier New" w:hAnsi="Courier New" w:cs="Courier New"/>
          </w:rPr>
          <w:delText xml:space="preserve">dia </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 xml:space="preserve">ncia </w:delText>
        </w:r>
        <w:r w:rsidRPr="008A259A" w:rsidDel="009245C8">
          <w:rPr>
            <w:rFonts w:ascii="Courier New" w:hAnsi="Courier New" w:cs="Courier New"/>
          </w:rPr>
          <w:delText>/</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w:delText>
        </w:r>
      </w:del>
    </w:p>
    <w:p w14:paraId="2EE6025F" w14:textId="5927F0FF" w:rsidR="00355011" w:rsidRPr="008A259A" w:rsidDel="009245C8" w:rsidRDefault="00355011" w:rsidP="00355011">
      <w:pPr>
        <w:ind w:left="708"/>
        <w:rPr>
          <w:del w:id="1388" w:author="Willian" w:date="2016-10-24T16:41:00Z"/>
          <w:rFonts w:ascii="Courier New" w:hAnsi="Courier New" w:cs="Courier New"/>
        </w:rPr>
      </w:pPr>
      <w:del w:id="138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(m</w:delText>
        </w:r>
        <w:r w:rsidR="00AC14BC" w:rsidDel="009245C8">
          <w:rPr>
            <w:rFonts w:ascii="Courier New" w:hAnsi="Courier New" w:cs="Courier New"/>
          </w:rPr>
          <w:delText>é</w:delText>
        </w:r>
        <w:r w:rsidRPr="008A259A" w:rsidDel="009245C8">
          <w:rPr>
            <w:rFonts w:ascii="Courier New" w:hAnsi="Courier New" w:cs="Courier New"/>
          </w:rPr>
          <w:delText>dia);</w:delText>
        </w:r>
      </w:del>
    </w:p>
    <w:p w14:paraId="48F5D0BA" w14:textId="6C555DB2" w:rsidR="00355011" w:rsidRPr="008A259A" w:rsidDel="009245C8" w:rsidRDefault="00355011" w:rsidP="00355011">
      <w:pPr>
        <w:ind w:left="708"/>
        <w:rPr>
          <w:del w:id="1390" w:author="Willian" w:date="2016-10-24T16:41:00Z"/>
          <w:rFonts w:ascii="Courier New" w:hAnsi="Courier New" w:cs="Courier New"/>
          <w:b/>
        </w:rPr>
      </w:pPr>
      <w:del w:id="1391" w:author="Willian" w:date="2016-10-24T16:41:00Z">
        <w:r w:rsidRPr="008A259A" w:rsidDel="009245C8">
          <w:rPr>
            <w:rFonts w:ascii="Courier New" w:hAnsi="Courier New" w:cs="Courier New"/>
            <w:b/>
          </w:rPr>
          <w:delText>FIM</w:delText>
        </w:r>
      </w:del>
    </w:p>
    <w:p w14:paraId="19553DB9" w14:textId="5C582B89" w:rsidR="000508D2" w:rsidRPr="008A259A" w:rsidDel="009245C8" w:rsidRDefault="000508D2">
      <w:pPr>
        <w:numPr>
          <w:ilvl w:val="0"/>
          <w:numId w:val="30"/>
        </w:numPr>
        <w:spacing w:before="0" w:after="0"/>
        <w:ind w:hanging="360"/>
        <w:contextualSpacing/>
        <w:rPr>
          <w:del w:id="1392" w:author="Willian" w:date="2016-10-24T16:41:00Z"/>
        </w:rPr>
        <w:pPrChange w:id="1393" w:author="Oliveira, Sizue" w:date="2016-10-14T09:14:00Z">
          <w:pPr>
            <w:numPr>
              <w:numId w:val="30"/>
            </w:numPr>
            <w:spacing w:before="0" w:after="0"/>
            <w:ind w:left="720" w:hanging="360"/>
            <w:contextualSpacing/>
            <w:jc w:val="left"/>
          </w:pPr>
        </w:pPrChange>
      </w:pPr>
      <w:del w:id="1394" w:author="Willian" w:date="2016-10-24T16:41:00Z">
        <w:r w:rsidRPr="008A259A" w:rsidDel="009245C8">
          <w:delText>Escrever um algoritmo que leia o nome de um vendedor, o seu salário fixo e o total de vendas efetuadas por ele no mês (em dinheiro). Sabendo que este</w:delText>
        </w:r>
        <w:r w:rsidR="00E33202" w:rsidRPr="008A259A" w:rsidDel="009245C8">
          <w:delText xml:space="preserve"> vendedor ganha uma comissão de 15% do valor de seu salário para cada venda</w:delText>
        </w:r>
        <w:r w:rsidRPr="008A259A" w:rsidDel="009245C8">
          <w:delText xml:space="preserve"> efetuada no mês, informar o seu nome, o salário fixo e salário com as comissões ao final do mês.</w:delText>
        </w:r>
      </w:del>
    </w:p>
    <w:p w14:paraId="092EA9AB" w14:textId="3D8B1045" w:rsidR="001D149F" w:rsidDel="009245C8" w:rsidRDefault="001D149F" w:rsidP="00FE35B7">
      <w:pPr>
        <w:ind w:firstLine="708"/>
        <w:jc w:val="left"/>
        <w:rPr>
          <w:del w:id="1395" w:author="Willian" w:date="2016-10-24T16:41:00Z"/>
          <w:rFonts w:ascii="Courier New" w:hAnsi="Courier New" w:cs="Courier New"/>
          <w:b/>
        </w:rPr>
      </w:pPr>
      <w:del w:id="1396" w:author="Willian" w:date="2016-10-24T16:41:00Z">
        <w:r w:rsidDel="009245C8">
          <w:rPr>
            <w:rFonts w:ascii="Courier New" w:hAnsi="Courier New" w:cs="Courier New"/>
            <w:b/>
          </w:rPr>
          <w:delText>Resposta:</w:delText>
        </w:r>
      </w:del>
    </w:p>
    <w:p w14:paraId="762DA6FD" w14:textId="4F4BA682" w:rsidR="00355011" w:rsidRPr="008A259A" w:rsidDel="009245C8" w:rsidRDefault="00355011" w:rsidP="00FE35B7">
      <w:pPr>
        <w:ind w:firstLine="708"/>
        <w:jc w:val="left"/>
        <w:rPr>
          <w:del w:id="1397" w:author="Willian" w:date="2016-10-24T16:41:00Z"/>
          <w:rFonts w:ascii="Courier New" w:hAnsi="Courier New" w:cs="Courier New"/>
        </w:rPr>
      </w:pPr>
      <w:del w:id="139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Salário</w:delText>
        </w:r>
      </w:del>
    </w:p>
    <w:p w14:paraId="506C2E5F" w14:textId="243F9907" w:rsidR="00355011" w:rsidRPr="008A259A" w:rsidDel="009245C8" w:rsidRDefault="00355011" w:rsidP="00FE35B7">
      <w:pPr>
        <w:ind w:firstLine="708"/>
        <w:jc w:val="left"/>
        <w:rPr>
          <w:del w:id="1399" w:author="Willian" w:date="2016-10-24T16:41:00Z"/>
          <w:rFonts w:ascii="Courier New" w:hAnsi="Courier New" w:cs="Courier New"/>
          <w:b/>
        </w:rPr>
      </w:pPr>
      <w:del w:id="1400" w:author="Willian" w:date="2016-10-24T16:41:00Z">
        <w:r w:rsidRPr="008A259A" w:rsidDel="009245C8">
          <w:rPr>
            <w:rFonts w:ascii="Courier New" w:hAnsi="Courier New" w:cs="Courier New"/>
            <w:b/>
          </w:rPr>
          <w:delText>VAR</w:delText>
        </w:r>
      </w:del>
    </w:p>
    <w:p w14:paraId="613BD318" w14:textId="6DC6491A" w:rsidR="00355011" w:rsidRPr="008A259A" w:rsidDel="009245C8" w:rsidRDefault="00355011" w:rsidP="00FE35B7">
      <w:pPr>
        <w:ind w:left="708" w:firstLine="708"/>
        <w:jc w:val="left"/>
        <w:rPr>
          <w:del w:id="1401" w:author="Willian" w:date="2016-10-24T16:41:00Z"/>
          <w:rFonts w:ascii="Courier New" w:hAnsi="Courier New" w:cs="Courier New"/>
        </w:rPr>
      </w:pPr>
      <w:del w:id="1402" w:author="Willian" w:date="2016-10-24T16:41:00Z">
        <w:r w:rsidRPr="008A259A" w:rsidDel="009245C8">
          <w:rPr>
            <w:rFonts w:ascii="Courier New" w:hAnsi="Courier New" w:cs="Courier New"/>
          </w:rPr>
          <w:delText>nome, sal</w:delText>
        </w:r>
        <w:r w:rsidR="00AC14BC" w:rsidDel="009245C8">
          <w:rPr>
            <w:rFonts w:ascii="Courier New" w:hAnsi="Courier New" w:cs="Courier New"/>
          </w:rPr>
          <w:delText>á</w:delText>
        </w:r>
        <w:r w:rsidRPr="008A259A" w:rsidDel="009245C8">
          <w:rPr>
            <w:rFonts w:ascii="Courier New" w:hAnsi="Courier New" w:cs="Courier New"/>
          </w:rPr>
          <w:delText>rio, total, comiss</w:delText>
        </w:r>
        <w:r w:rsidR="00AC14BC" w:rsidDel="009245C8">
          <w:rPr>
            <w:rFonts w:ascii="Courier New" w:hAnsi="Courier New" w:cs="Courier New"/>
          </w:rPr>
          <w:delText>ã</w:delText>
        </w:r>
        <w:r w:rsidRPr="008A259A" w:rsidDel="009245C8">
          <w:rPr>
            <w:rFonts w:ascii="Courier New" w:hAnsi="Courier New" w:cs="Courier New"/>
          </w:rPr>
          <w:delText xml:space="preserve">o_por_venda: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4F1E1EBA" w14:textId="16C098EF" w:rsidR="00355011" w:rsidRPr="008A259A" w:rsidDel="009245C8" w:rsidRDefault="00355011" w:rsidP="00FE35B7">
      <w:pPr>
        <w:ind w:left="708" w:firstLine="708"/>
        <w:jc w:val="left"/>
        <w:rPr>
          <w:del w:id="1403" w:author="Willian" w:date="2016-10-24T16:41:00Z"/>
          <w:rFonts w:ascii="Courier New" w:hAnsi="Courier New" w:cs="Courier New"/>
        </w:rPr>
      </w:pPr>
      <w:del w:id="1404" w:author="Willian" w:date="2016-10-24T16:41:00Z">
        <w:r w:rsidRPr="008A259A" w:rsidDel="009245C8">
          <w:rPr>
            <w:rFonts w:ascii="Courier New" w:hAnsi="Courier New" w:cs="Courier New"/>
          </w:rPr>
          <w:delText xml:space="preserve">vendas: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518DABB2" w14:textId="75B7D121" w:rsidR="00355011" w:rsidRPr="008A259A" w:rsidDel="009245C8" w:rsidRDefault="00355011" w:rsidP="00FE35B7">
      <w:pPr>
        <w:ind w:firstLine="708"/>
        <w:jc w:val="left"/>
        <w:rPr>
          <w:del w:id="1405" w:author="Willian" w:date="2016-10-24T16:41:00Z"/>
          <w:rFonts w:ascii="Courier New" w:hAnsi="Courier New" w:cs="Courier New"/>
          <w:b/>
        </w:rPr>
      </w:pPr>
      <w:del w:id="1406" w:author="Willian" w:date="2016-10-24T16:41:00Z">
        <w:r w:rsidRPr="008A259A" w:rsidDel="009245C8">
          <w:rPr>
            <w:rFonts w:ascii="Courier New" w:hAnsi="Courier New" w:cs="Courier New"/>
            <w:b/>
          </w:rPr>
          <w:delText xml:space="preserve">INÍCIO </w:delText>
        </w:r>
      </w:del>
    </w:p>
    <w:p w14:paraId="4300BB9B" w14:textId="4C4CA6B4" w:rsidR="00355011" w:rsidRPr="008A259A" w:rsidDel="009245C8" w:rsidRDefault="00355011" w:rsidP="00FE35B7">
      <w:pPr>
        <w:ind w:left="1080" w:firstLine="336"/>
        <w:jc w:val="left"/>
        <w:rPr>
          <w:del w:id="1407" w:author="Willian" w:date="2016-10-24T16:41:00Z"/>
          <w:rFonts w:ascii="Courier New" w:hAnsi="Courier New" w:cs="Courier New"/>
        </w:rPr>
      </w:pPr>
      <w:del w:id="1408"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sal</w:delText>
        </w:r>
        <w:r w:rsidR="0023514A" w:rsidDel="009245C8">
          <w:rPr>
            <w:rFonts w:ascii="Courier New" w:hAnsi="Courier New" w:cs="Courier New"/>
          </w:rPr>
          <w:delText>á</w:delText>
        </w:r>
        <w:r w:rsidR="0023514A" w:rsidRPr="008A259A" w:rsidDel="009245C8">
          <w:rPr>
            <w:rFonts w:ascii="Courier New" w:hAnsi="Courier New" w:cs="Courier New"/>
          </w:rPr>
          <w:delText>rio</w:delText>
        </w:r>
        <w:r w:rsidRPr="008A259A" w:rsidDel="009245C8">
          <w:rPr>
            <w:rFonts w:ascii="Courier New" w:hAnsi="Courier New" w:cs="Courier New"/>
          </w:rPr>
          <w:delText>);</w:delText>
        </w:r>
      </w:del>
    </w:p>
    <w:p w14:paraId="0E2A1163" w14:textId="7A839553" w:rsidR="00355011" w:rsidRPr="008A259A" w:rsidDel="009245C8" w:rsidRDefault="00355011" w:rsidP="00FE35B7">
      <w:pPr>
        <w:ind w:left="1080" w:firstLine="336"/>
        <w:jc w:val="left"/>
        <w:rPr>
          <w:del w:id="1409" w:author="Willian" w:date="2016-10-24T16:41:00Z"/>
          <w:rFonts w:ascii="Courier New" w:hAnsi="Courier New" w:cs="Courier New"/>
        </w:rPr>
      </w:pPr>
      <w:del w:id="1410"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nome</w:delText>
        </w:r>
        <w:r w:rsidRPr="008A259A" w:rsidDel="009245C8">
          <w:rPr>
            <w:rFonts w:ascii="Courier New" w:hAnsi="Courier New" w:cs="Courier New"/>
          </w:rPr>
          <w:delText>);</w:delText>
        </w:r>
      </w:del>
    </w:p>
    <w:p w14:paraId="7EE9C1E7" w14:textId="1BC263AE" w:rsidR="00355011" w:rsidRPr="008A259A" w:rsidDel="009245C8" w:rsidRDefault="00355011" w:rsidP="00FE35B7">
      <w:pPr>
        <w:ind w:left="1080" w:firstLine="336"/>
        <w:jc w:val="left"/>
        <w:rPr>
          <w:del w:id="1411" w:author="Willian" w:date="2016-10-24T16:41:00Z"/>
          <w:rFonts w:ascii="Courier New" w:hAnsi="Courier New" w:cs="Courier New"/>
        </w:rPr>
      </w:pPr>
      <w:del w:id="1412"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vendas</w:delText>
        </w:r>
        <w:r w:rsidRPr="008A259A" w:rsidDel="009245C8">
          <w:rPr>
            <w:rFonts w:ascii="Courier New" w:hAnsi="Courier New" w:cs="Courier New"/>
          </w:rPr>
          <w:delText>);</w:delText>
        </w:r>
      </w:del>
    </w:p>
    <w:p w14:paraId="68C0AAEF" w14:textId="0B76D73E" w:rsidR="00355011" w:rsidRPr="008A259A" w:rsidDel="009245C8" w:rsidRDefault="00355011" w:rsidP="00FE35B7">
      <w:pPr>
        <w:ind w:left="1080" w:firstLine="336"/>
        <w:jc w:val="left"/>
        <w:rPr>
          <w:del w:id="1413" w:author="Willian" w:date="2016-10-24T16:41:00Z"/>
          <w:rFonts w:ascii="Courier New" w:hAnsi="Courier New" w:cs="Courier New"/>
        </w:rPr>
      </w:pPr>
    </w:p>
    <w:p w14:paraId="426A81F1" w14:textId="7318639E" w:rsidR="00355011" w:rsidRPr="008A259A" w:rsidDel="009245C8" w:rsidRDefault="00355011" w:rsidP="00FE35B7">
      <w:pPr>
        <w:ind w:left="1080" w:firstLine="336"/>
        <w:jc w:val="left"/>
        <w:rPr>
          <w:del w:id="1414" w:author="Willian" w:date="2016-10-24T16:41:00Z"/>
          <w:rFonts w:ascii="Courier New" w:hAnsi="Courier New" w:cs="Courier New"/>
        </w:rPr>
      </w:pPr>
      <w:del w:id="1415" w:author="Willian" w:date="2016-10-24T16:41:00Z">
        <w:r w:rsidRPr="008A259A" w:rsidDel="009245C8">
          <w:rPr>
            <w:rFonts w:ascii="Courier New" w:hAnsi="Courier New" w:cs="Courier New"/>
          </w:rPr>
          <w:delText>comiss</w:delText>
        </w:r>
        <w:r w:rsidR="00AC14BC" w:rsidDel="009245C8">
          <w:rPr>
            <w:rFonts w:ascii="Courier New" w:hAnsi="Courier New" w:cs="Courier New"/>
          </w:rPr>
          <w:delText>ã</w:delText>
        </w:r>
        <w:r w:rsidRPr="008A259A" w:rsidDel="009245C8">
          <w:rPr>
            <w:rFonts w:ascii="Courier New" w:hAnsi="Courier New" w:cs="Courier New"/>
          </w:rPr>
          <w:delText>o_por_venda &lt;- sal</w:delText>
        </w:r>
        <w:r w:rsidR="00D06AB8" w:rsidDel="009245C8">
          <w:rPr>
            <w:rFonts w:ascii="Courier New" w:hAnsi="Courier New" w:cs="Courier New"/>
          </w:rPr>
          <w:delText>a</w:delText>
        </w:r>
        <w:r w:rsidRPr="008A259A" w:rsidDel="009245C8">
          <w:rPr>
            <w:rFonts w:ascii="Courier New" w:hAnsi="Courier New" w:cs="Courier New"/>
          </w:rPr>
          <w:delText>rio * 0,15</w:delText>
        </w:r>
        <w:r w:rsidR="00174A84" w:rsidRPr="008A259A" w:rsidDel="009245C8">
          <w:rPr>
            <w:rFonts w:ascii="Courier New" w:hAnsi="Courier New" w:cs="Courier New"/>
          </w:rPr>
          <w:delText>;</w:delText>
        </w:r>
      </w:del>
    </w:p>
    <w:p w14:paraId="0B07E2B4" w14:textId="1FF81FC8" w:rsidR="00174A84" w:rsidRPr="008A259A" w:rsidDel="009245C8" w:rsidRDefault="00174A84" w:rsidP="00FE35B7">
      <w:pPr>
        <w:ind w:left="1080" w:firstLine="336"/>
        <w:jc w:val="left"/>
        <w:rPr>
          <w:del w:id="1416" w:author="Willian" w:date="2016-10-24T16:41:00Z"/>
          <w:rFonts w:ascii="Courier New" w:hAnsi="Courier New" w:cs="Courier New"/>
        </w:rPr>
      </w:pPr>
      <w:del w:id="1417" w:author="Willian" w:date="2016-10-24T16:41:00Z">
        <w:r w:rsidRPr="008A259A" w:rsidDel="009245C8">
          <w:rPr>
            <w:rFonts w:ascii="Courier New" w:hAnsi="Courier New" w:cs="Courier New"/>
          </w:rPr>
          <w:delText xml:space="preserve">total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sal</w:delText>
        </w:r>
        <w:r w:rsidR="00D06AB8" w:rsidDel="009245C8">
          <w:rPr>
            <w:rFonts w:ascii="Courier New" w:hAnsi="Courier New" w:cs="Courier New"/>
          </w:rPr>
          <w:delText>a</w:delText>
        </w:r>
        <w:r w:rsidRPr="008A259A" w:rsidDel="009245C8">
          <w:rPr>
            <w:rFonts w:ascii="Courier New" w:hAnsi="Courier New" w:cs="Courier New"/>
          </w:rPr>
          <w:delText>rio + (</w:delText>
        </w:r>
        <w:r w:rsidR="00B54B20" w:rsidRPr="008A259A" w:rsidDel="009245C8">
          <w:rPr>
            <w:rFonts w:ascii="Courier New" w:hAnsi="Courier New" w:cs="Courier New"/>
          </w:rPr>
          <w:delText>comiss</w:delText>
        </w:r>
        <w:r w:rsidR="00B54B20" w:rsidDel="009245C8">
          <w:rPr>
            <w:rFonts w:ascii="Courier New" w:hAnsi="Courier New" w:cs="Courier New"/>
          </w:rPr>
          <w:delText>ã</w:delText>
        </w:r>
        <w:r w:rsidR="00B54B20" w:rsidRPr="008A259A" w:rsidDel="009245C8">
          <w:rPr>
            <w:rFonts w:ascii="Courier New" w:hAnsi="Courier New" w:cs="Courier New"/>
          </w:rPr>
          <w:delText>o</w:delText>
        </w:r>
        <w:r w:rsidRPr="008A259A" w:rsidDel="009245C8">
          <w:rPr>
            <w:rFonts w:ascii="Courier New" w:hAnsi="Courier New" w:cs="Courier New"/>
          </w:rPr>
          <w:delText>_por_venda * vendas);</w:delText>
        </w:r>
      </w:del>
    </w:p>
    <w:p w14:paraId="4890D94C" w14:textId="0CE7F188" w:rsidR="00174A84" w:rsidRPr="008A259A" w:rsidDel="009245C8" w:rsidRDefault="00174A84" w:rsidP="00FE35B7">
      <w:pPr>
        <w:ind w:left="1080" w:firstLine="336"/>
        <w:jc w:val="left"/>
        <w:rPr>
          <w:del w:id="1418" w:author="Willian" w:date="2016-10-24T16:41:00Z"/>
          <w:rFonts w:ascii="Courier New" w:hAnsi="Courier New" w:cs="Courier New"/>
        </w:rPr>
      </w:pPr>
    </w:p>
    <w:p w14:paraId="77ED2481" w14:textId="180707A9" w:rsidR="00355011" w:rsidRPr="008A259A" w:rsidDel="009245C8" w:rsidRDefault="00355011" w:rsidP="00FE35B7">
      <w:pPr>
        <w:ind w:left="1080" w:firstLine="336"/>
        <w:jc w:val="left"/>
        <w:rPr>
          <w:del w:id="1419" w:author="Willian" w:date="2016-10-24T16:41:00Z"/>
          <w:rFonts w:ascii="Courier New" w:hAnsi="Courier New" w:cs="Courier New"/>
        </w:rPr>
      </w:pPr>
      <w:del w:id="1420"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w:delText>
        </w:r>
        <w:r w:rsidR="00174A84" w:rsidRPr="008A259A" w:rsidDel="009245C8">
          <w:rPr>
            <w:rFonts w:ascii="Courier New" w:hAnsi="Courier New" w:cs="Courier New"/>
          </w:rPr>
          <w:delText>“O funcionário ” + nome + “ de salário ” + sal</w:delText>
        </w:r>
        <w:r w:rsidR="00B54B20" w:rsidDel="009245C8">
          <w:rPr>
            <w:rFonts w:ascii="Courier New" w:hAnsi="Courier New" w:cs="Courier New"/>
          </w:rPr>
          <w:delText>á</w:delText>
        </w:r>
        <w:r w:rsidR="00174A84" w:rsidRPr="008A259A" w:rsidDel="009245C8">
          <w:rPr>
            <w:rFonts w:ascii="Courier New" w:hAnsi="Courier New" w:cs="Courier New"/>
          </w:rPr>
          <w:delText>rio + “ recebeu ” + total</w:delText>
        </w:r>
        <w:r w:rsidRPr="008A259A" w:rsidDel="009245C8">
          <w:rPr>
            <w:rFonts w:ascii="Courier New" w:hAnsi="Courier New" w:cs="Courier New"/>
          </w:rPr>
          <w:delText>);</w:delText>
        </w:r>
      </w:del>
    </w:p>
    <w:p w14:paraId="5F9E5848" w14:textId="60BDA679" w:rsidR="00355011" w:rsidRPr="008A259A" w:rsidDel="009245C8" w:rsidRDefault="00355011" w:rsidP="00FE35B7">
      <w:pPr>
        <w:ind w:firstLine="708"/>
        <w:jc w:val="left"/>
        <w:rPr>
          <w:del w:id="1421" w:author="Willian" w:date="2016-10-24T16:41:00Z"/>
          <w:rFonts w:ascii="Courier New" w:hAnsi="Courier New" w:cs="Courier New"/>
          <w:b/>
        </w:rPr>
      </w:pPr>
      <w:del w:id="1422" w:author="Willian" w:date="2016-10-24T16:41:00Z">
        <w:r w:rsidRPr="008A259A" w:rsidDel="009245C8">
          <w:rPr>
            <w:rFonts w:ascii="Courier New" w:hAnsi="Courier New" w:cs="Courier New"/>
            <w:b/>
          </w:rPr>
          <w:delText>FIM</w:delText>
        </w:r>
      </w:del>
    </w:p>
    <w:p w14:paraId="58AD9FE4" w14:textId="66A8661E" w:rsidR="000508D2" w:rsidRPr="008A259A" w:rsidDel="009245C8" w:rsidRDefault="000508D2" w:rsidP="00355011">
      <w:pPr>
        <w:rPr>
          <w:del w:id="1423" w:author="Willian" w:date="2016-10-24T16:41:00Z"/>
        </w:rPr>
      </w:pPr>
    </w:p>
    <w:p w14:paraId="17DBD096" w14:textId="656277E5" w:rsidR="00355011" w:rsidRPr="008A259A" w:rsidDel="009245C8" w:rsidRDefault="00355011" w:rsidP="00355011">
      <w:pPr>
        <w:ind w:left="708"/>
        <w:rPr>
          <w:del w:id="1424" w:author="Willian" w:date="2016-10-24T16:41:00Z"/>
        </w:rPr>
      </w:pPr>
    </w:p>
    <w:p w14:paraId="66DDCD67" w14:textId="12F0793C" w:rsidR="000508D2" w:rsidRPr="008A259A" w:rsidDel="009245C8" w:rsidRDefault="000508D2" w:rsidP="000508D2">
      <w:pPr>
        <w:numPr>
          <w:ilvl w:val="0"/>
          <w:numId w:val="30"/>
        </w:numPr>
        <w:spacing w:before="0" w:after="0"/>
        <w:ind w:hanging="360"/>
        <w:contextualSpacing/>
        <w:jc w:val="left"/>
        <w:rPr>
          <w:del w:id="1425" w:author="Willian" w:date="2016-10-24T16:41:00Z"/>
        </w:rPr>
      </w:pPr>
      <w:del w:id="1426" w:author="Willian" w:date="2016-10-24T16:41:00Z">
        <w:r w:rsidRPr="008A259A" w:rsidDel="009245C8">
          <w:delText>Escrever um algoritmo que leia o nome de um aluno e as notas das três provas que ele obteve no semestre. No final informar o nome do aluno e a sua média (aritmética).</w:delText>
        </w:r>
      </w:del>
    </w:p>
    <w:p w14:paraId="37799B15" w14:textId="6241A0D6" w:rsidR="001D149F" w:rsidDel="009245C8" w:rsidRDefault="001D149F">
      <w:pPr>
        <w:ind w:left="709" w:hanging="1"/>
        <w:rPr>
          <w:del w:id="1427" w:author="Willian" w:date="2016-10-24T16:41:00Z"/>
        </w:rPr>
        <w:pPrChange w:id="1428" w:author="Willian" w:date="2016-10-14T23:04:00Z">
          <w:pPr>
            <w:ind w:firstLine="708"/>
            <w:jc w:val="left"/>
          </w:pPr>
        </w:pPrChange>
      </w:pPr>
      <w:del w:id="1429" w:author="Willian" w:date="2016-10-24T16:41:00Z">
        <w:r w:rsidDel="009245C8">
          <w:rPr>
            <w:rFonts w:ascii="Courier New" w:hAnsi="Courier New" w:cs="Courier New"/>
            <w:b/>
          </w:rPr>
          <w:delText>Resposta</w:delText>
        </w:r>
        <w:r w:rsidRPr="001D3AF1" w:rsidDel="009245C8">
          <w:rPr>
            <w:rFonts w:ascii="Courier New" w:hAnsi="Courier New" w:cs="Courier New"/>
          </w:rPr>
          <w:delText xml:space="preserve">: </w:delText>
        </w:r>
        <w:r w:rsidRPr="001D3AF1" w:rsidDel="009245C8">
          <w:delText>Educador, para responder essa questão é ne</w:delText>
        </w:r>
        <w:r w:rsidR="0050197E" w:rsidRPr="0050197E" w:rsidDel="009245C8">
          <w:delText>cessário explicar ao aluno que I</w:delText>
        </w:r>
        <w:r w:rsidRPr="001D3AF1" w:rsidDel="009245C8">
          <w:delText>terador</w:delText>
        </w:r>
        <w:r w:rsidR="0050197E" w:rsidRPr="0050197E" w:rsidDel="009245C8">
          <w:delText xml:space="preserve"> ou I</w:delText>
        </w:r>
        <w:r w:rsidRPr="001D3AF1" w:rsidDel="009245C8">
          <w:delText>teração</w:delText>
        </w:r>
        <w:r w:rsidDel="009245C8">
          <w:rPr>
            <w:rFonts w:ascii="Courier New" w:hAnsi="Courier New" w:cs="Courier New"/>
          </w:rPr>
          <w:delText xml:space="preserve"> </w:delText>
        </w:r>
        <w:r w:rsidRPr="008A259A" w:rsidDel="009245C8">
          <w:delText>são formas de repetições para solução de problemas onde cada nova repetição recebe o valor da operação anterior até que a iteração alcance um limite estabelecido ou a solução seja alcançada</w:delText>
        </w:r>
        <w:r w:rsidR="0050197E" w:rsidDel="009245C8">
          <w:delText xml:space="preserve">. Ressalte </w:delText>
        </w:r>
        <w:r w:rsidDel="009245C8">
          <w:delText xml:space="preserve">que este </w:delText>
        </w:r>
        <w:r w:rsidR="0050197E" w:rsidDel="009245C8">
          <w:delText>assunto</w:delText>
        </w:r>
        <w:r w:rsidDel="009245C8">
          <w:delText xml:space="preserve"> será </w:delText>
        </w:r>
        <w:r w:rsidR="0050197E" w:rsidDel="009245C8">
          <w:delText>abordado</w:delText>
        </w:r>
        <w:r w:rsidDel="009245C8">
          <w:delText xml:space="preserve"> mais adiante na aula sobre Loops.</w:delText>
        </w:r>
      </w:del>
    </w:p>
    <w:p w14:paraId="07226A09" w14:textId="1DC96722" w:rsidR="0050197E" w:rsidDel="009245C8" w:rsidRDefault="00402445" w:rsidP="00FE35B7">
      <w:pPr>
        <w:ind w:firstLine="708"/>
        <w:jc w:val="left"/>
        <w:rPr>
          <w:del w:id="1430" w:author="Willian" w:date="2016-10-24T16:41:00Z"/>
          <w:rFonts w:ascii="Courier New" w:hAnsi="Courier New" w:cs="Courier New"/>
          <w:b/>
        </w:rPr>
      </w:pPr>
      <w:del w:id="1431" w:author="Willian" w:date="2016-10-24T16:41:00Z">
        <w:r w:rsidDel="009245C8">
          <w:rPr>
            <w:rFonts w:ascii="Courier New" w:hAnsi="Courier New" w:cs="Courier New"/>
            <w:b/>
          </w:rPr>
          <w:delText>Resposta:</w:delText>
        </w:r>
      </w:del>
    </w:p>
    <w:p w14:paraId="661DCA1F" w14:textId="017F39DD" w:rsidR="00174A84" w:rsidRPr="008A259A" w:rsidDel="009245C8" w:rsidRDefault="00174A84" w:rsidP="00FE35B7">
      <w:pPr>
        <w:ind w:firstLine="708"/>
        <w:jc w:val="left"/>
        <w:rPr>
          <w:del w:id="1432" w:author="Willian" w:date="2016-10-24T16:41:00Z"/>
          <w:rFonts w:ascii="Courier New" w:hAnsi="Courier New" w:cs="Courier New"/>
        </w:rPr>
      </w:pPr>
      <w:del w:id="143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Aluno</w:delText>
        </w:r>
      </w:del>
    </w:p>
    <w:p w14:paraId="1FE00212" w14:textId="08DB91B4" w:rsidR="00174A84" w:rsidRPr="008A259A" w:rsidDel="009245C8" w:rsidRDefault="00174A84" w:rsidP="00FE35B7">
      <w:pPr>
        <w:ind w:left="372" w:firstLine="336"/>
        <w:jc w:val="left"/>
        <w:rPr>
          <w:del w:id="1434" w:author="Willian" w:date="2016-10-24T16:41:00Z"/>
          <w:rFonts w:ascii="Courier New" w:hAnsi="Courier New" w:cs="Courier New"/>
          <w:b/>
        </w:rPr>
      </w:pPr>
      <w:del w:id="1435" w:author="Willian" w:date="2016-10-24T16:41:00Z">
        <w:r w:rsidRPr="008A259A" w:rsidDel="009245C8">
          <w:rPr>
            <w:rFonts w:ascii="Courier New" w:hAnsi="Courier New" w:cs="Courier New"/>
            <w:b/>
          </w:rPr>
          <w:delText>VAR</w:delText>
        </w:r>
      </w:del>
    </w:p>
    <w:p w14:paraId="6FBC3B36" w14:textId="2A9A9100" w:rsidR="00174A84" w:rsidRPr="008A259A" w:rsidDel="009245C8" w:rsidRDefault="00174A84" w:rsidP="00FE35B7">
      <w:pPr>
        <w:ind w:left="708" w:firstLine="708"/>
        <w:jc w:val="left"/>
        <w:rPr>
          <w:del w:id="1436" w:author="Willian" w:date="2016-10-24T16:41:00Z"/>
          <w:rFonts w:ascii="Courier New" w:hAnsi="Courier New" w:cs="Courier New"/>
        </w:rPr>
      </w:pPr>
      <w:del w:id="1437" w:author="Willian" w:date="2016-10-24T16:41:00Z">
        <w:r w:rsidRPr="008A259A" w:rsidDel="009245C8">
          <w:rPr>
            <w:rFonts w:ascii="Courier New" w:hAnsi="Courier New" w:cs="Courier New"/>
          </w:rPr>
          <w:delText xml:space="preserve">nota,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23387C2F" w14:textId="6D604DED" w:rsidR="00174A84" w:rsidRPr="008A259A" w:rsidDel="009245C8" w:rsidRDefault="00174A84" w:rsidP="00FE35B7">
      <w:pPr>
        <w:ind w:left="708" w:firstLine="708"/>
        <w:jc w:val="left"/>
        <w:rPr>
          <w:del w:id="1438" w:author="Willian" w:date="2016-10-24T16:41:00Z"/>
          <w:rFonts w:ascii="Courier New" w:hAnsi="Courier New" w:cs="Courier New"/>
        </w:rPr>
      </w:pPr>
      <w:del w:id="1439" w:author="Willian" w:date="2016-10-24T16:41:00Z">
        <w:r w:rsidRPr="008A259A" w:rsidDel="009245C8">
          <w:rPr>
            <w:rFonts w:ascii="Courier New" w:hAnsi="Courier New" w:cs="Courier New"/>
          </w:rPr>
          <w:delText xml:space="preserve">i: </w:delText>
        </w:r>
        <w:r w:rsidRPr="00FE35B7" w:rsidDel="009245C8">
          <w:rPr>
            <w:rFonts w:ascii="Courier New" w:hAnsi="Courier New" w:cs="Courier New"/>
            <w:b/>
          </w:rPr>
          <w:delText>inteiro</w:delText>
        </w:r>
        <w:r w:rsidRPr="008A259A" w:rsidDel="009245C8">
          <w:rPr>
            <w:rFonts w:ascii="Courier New" w:hAnsi="Courier New" w:cs="Courier New"/>
          </w:rPr>
          <w:delText xml:space="preserve">; </w:delText>
        </w:r>
        <w:r w:rsidR="00EB5002" w:rsidDel="009245C8">
          <w:rPr>
            <w:rFonts w:ascii="Courier New" w:hAnsi="Courier New" w:cs="Courier New"/>
          </w:rPr>
          <w:delText>// Iterador</w:delText>
        </w:r>
      </w:del>
    </w:p>
    <w:p w14:paraId="4900CA66" w14:textId="229A6EB2" w:rsidR="00174A84" w:rsidRPr="008A259A" w:rsidDel="009245C8" w:rsidRDefault="00174A84" w:rsidP="00FE35B7">
      <w:pPr>
        <w:ind w:firstLine="708"/>
        <w:jc w:val="left"/>
        <w:rPr>
          <w:del w:id="1440" w:author="Willian" w:date="2016-10-24T16:41:00Z"/>
          <w:rFonts w:ascii="Courier New" w:hAnsi="Courier New" w:cs="Courier New"/>
          <w:b/>
        </w:rPr>
      </w:pPr>
      <w:del w:id="1441" w:author="Willian" w:date="2016-10-24T16:41:00Z">
        <w:r w:rsidRPr="008A259A" w:rsidDel="009245C8">
          <w:rPr>
            <w:rFonts w:ascii="Courier New" w:hAnsi="Courier New" w:cs="Courier New"/>
            <w:b/>
          </w:rPr>
          <w:delText xml:space="preserve">INÍCIO </w:delText>
        </w:r>
      </w:del>
    </w:p>
    <w:p w14:paraId="3E619527" w14:textId="655AA82F" w:rsidR="00174A84" w:rsidRPr="008A259A" w:rsidDel="009245C8" w:rsidRDefault="00174A84" w:rsidP="00FE35B7">
      <w:pPr>
        <w:ind w:firstLine="708"/>
        <w:jc w:val="left"/>
        <w:rPr>
          <w:del w:id="1442" w:author="Willian" w:date="2016-10-24T16:41:00Z"/>
          <w:rFonts w:ascii="Courier New" w:hAnsi="Courier New" w:cs="Courier New"/>
        </w:rPr>
      </w:pPr>
      <w:del w:id="1443" w:author="Willian" w:date="2016-10-24T16:41:00Z">
        <w:r w:rsidRPr="008A259A" w:rsidDel="009245C8">
          <w:rPr>
            <w:rFonts w:ascii="Courier New" w:hAnsi="Courier New" w:cs="Courier New"/>
            <w:b/>
          </w:rPr>
          <w:tab/>
        </w:r>
        <w:r w:rsidR="00AC14BC" w:rsidDel="009245C8">
          <w:rPr>
            <w:rFonts w:ascii="Courier New" w:hAnsi="Courier New" w:cs="Courier New"/>
          </w:rPr>
          <w:delText>mé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0;</w:delText>
        </w:r>
      </w:del>
    </w:p>
    <w:p w14:paraId="40A3DACD" w14:textId="729ED403" w:rsidR="00174A84" w:rsidRPr="008A259A" w:rsidDel="009245C8" w:rsidRDefault="00174A84" w:rsidP="00FE35B7">
      <w:pPr>
        <w:ind w:firstLine="708"/>
        <w:jc w:val="left"/>
        <w:rPr>
          <w:del w:id="1444" w:author="Willian" w:date="2016-10-24T16:41:00Z"/>
          <w:rFonts w:ascii="Courier New" w:hAnsi="Courier New" w:cs="Courier New"/>
        </w:rPr>
      </w:pPr>
      <w:del w:id="1445"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23514A" w:rsidRPr="0023514A" w:rsidDel="009245C8">
          <w:rPr>
            <w:rFonts w:ascii="Courier New" w:hAnsi="Courier New" w:cs="Courier New"/>
          </w:rPr>
          <w:sym w:font="Wingdings" w:char="F0DF"/>
        </w:r>
        <w:r w:rsidR="0023514A" w:rsidDel="009245C8">
          <w:rPr>
            <w:rFonts w:ascii="Courier New" w:hAnsi="Courier New" w:cs="Courier New"/>
          </w:rPr>
          <w:delText>3</w:delText>
        </w:r>
        <w:r w:rsidRPr="008A259A" w:rsidDel="009245C8">
          <w:rPr>
            <w:rFonts w:ascii="Courier New" w:hAnsi="Courier New" w:cs="Courier New"/>
          </w:rPr>
          <w:delText>;</w:delText>
        </w:r>
      </w:del>
    </w:p>
    <w:p w14:paraId="690DB7F2" w14:textId="52387E69" w:rsidR="00174A84" w:rsidRPr="008A259A" w:rsidDel="009245C8" w:rsidRDefault="00174A84" w:rsidP="00FE35B7">
      <w:pPr>
        <w:ind w:firstLine="708"/>
        <w:jc w:val="left"/>
        <w:rPr>
          <w:del w:id="1446" w:author="Willian" w:date="2016-10-24T16:41:00Z"/>
          <w:rFonts w:ascii="Courier New" w:hAnsi="Courier New" w:cs="Courier New"/>
        </w:rPr>
      </w:pPr>
    </w:p>
    <w:p w14:paraId="4E56B813" w14:textId="706F81A7" w:rsidR="0023514A" w:rsidDel="009245C8" w:rsidRDefault="00174A84" w:rsidP="00FE35B7">
      <w:pPr>
        <w:ind w:firstLine="708"/>
        <w:jc w:val="left"/>
        <w:rPr>
          <w:del w:id="1447" w:author="Willian" w:date="2016-10-24T16:41:00Z"/>
          <w:rFonts w:ascii="Courier New" w:hAnsi="Courier New" w:cs="Courier New"/>
        </w:rPr>
      </w:pPr>
      <w:del w:id="1448" w:author="Willian" w:date="2016-10-24T16:41:00Z">
        <w:r w:rsidRPr="008A259A" w:rsidDel="009245C8">
          <w:rPr>
            <w:rFonts w:ascii="Courier New" w:hAnsi="Courier New" w:cs="Courier New"/>
            <w:b/>
          </w:rPr>
          <w:tab/>
          <w:delText xml:space="preserve">ENQUANTO </w:delText>
        </w:r>
        <w:r w:rsidR="00C349AE" w:rsidDel="009245C8">
          <w:rPr>
            <w:rFonts w:ascii="Courier New" w:hAnsi="Courier New" w:cs="Courier New"/>
            <w:b/>
          </w:rPr>
          <w:delText>(</w:delText>
        </w:r>
        <w:r w:rsidRPr="008A259A" w:rsidDel="009245C8">
          <w:rPr>
            <w:rFonts w:ascii="Courier New" w:hAnsi="Courier New" w:cs="Courier New"/>
          </w:rPr>
          <w:delText xml:space="preserve">i </w:delText>
        </w:r>
        <w:r w:rsidR="0023514A" w:rsidDel="009245C8">
          <w:rPr>
            <w:rFonts w:ascii="Courier New" w:hAnsi="Courier New" w:cs="Courier New"/>
          </w:rPr>
          <w:delText>&gt;0</w:delText>
        </w:r>
        <w:r w:rsidR="00C349AE" w:rsidDel="009245C8">
          <w:rPr>
            <w:rFonts w:ascii="Courier New" w:hAnsi="Courier New" w:cs="Courier New"/>
          </w:rPr>
          <w:delText>)</w:delText>
        </w:r>
        <w:r w:rsidR="0023514A" w:rsidDel="009245C8">
          <w:rPr>
            <w:rFonts w:ascii="Courier New" w:hAnsi="Courier New" w:cs="Courier New"/>
            <w:b/>
          </w:rPr>
          <w:delText>FAÇA</w:delText>
        </w:r>
      </w:del>
    </w:p>
    <w:p w14:paraId="6FE07FB9" w14:textId="5B86C40D" w:rsidR="00174A84" w:rsidRPr="008A259A" w:rsidDel="009245C8" w:rsidRDefault="00174A84" w:rsidP="00FE35B7">
      <w:pPr>
        <w:ind w:left="1080" w:firstLine="708"/>
        <w:jc w:val="left"/>
        <w:rPr>
          <w:del w:id="1449" w:author="Willian" w:date="2016-10-24T16:41:00Z"/>
          <w:rFonts w:ascii="Courier New" w:hAnsi="Courier New" w:cs="Courier New"/>
        </w:rPr>
      </w:pPr>
      <w:del w:id="1450"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nota</w:delText>
        </w:r>
        <w:r w:rsidRPr="008A259A" w:rsidDel="009245C8">
          <w:rPr>
            <w:rFonts w:ascii="Courier New" w:hAnsi="Courier New" w:cs="Courier New"/>
          </w:rPr>
          <w:delText>);</w:delText>
        </w:r>
      </w:del>
    </w:p>
    <w:p w14:paraId="1290DFB6" w14:textId="08A3188D" w:rsidR="00174A84" w:rsidDel="009245C8" w:rsidRDefault="00AC14BC" w:rsidP="00FE35B7">
      <w:pPr>
        <w:ind w:left="1452" w:firstLine="336"/>
        <w:jc w:val="left"/>
        <w:rPr>
          <w:del w:id="1451" w:author="Willian" w:date="2016-10-24T16:41:00Z"/>
          <w:rFonts w:ascii="Courier New" w:hAnsi="Courier New" w:cs="Courier New"/>
        </w:rPr>
      </w:pPr>
      <w:del w:id="1452"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174A84" w:rsidRPr="008A259A" w:rsidDel="009245C8">
          <w:rPr>
            <w:rFonts w:ascii="Courier New" w:hAnsi="Courier New" w:cs="Courier New"/>
          </w:rPr>
          <w:delText>+ nota</w:delText>
        </w:r>
        <w:r w:rsidR="00714DD0" w:rsidDel="009245C8">
          <w:rPr>
            <w:rFonts w:ascii="Courier New" w:hAnsi="Courier New" w:cs="Courier New"/>
          </w:rPr>
          <w:delText>;</w:delText>
        </w:r>
      </w:del>
    </w:p>
    <w:p w14:paraId="5AE2F433" w14:textId="7B4FA867" w:rsidR="00714DD0" w:rsidRPr="008A259A" w:rsidDel="009245C8" w:rsidRDefault="00714DD0" w:rsidP="00FE35B7">
      <w:pPr>
        <w:ind w:left="1452" w:firstLine="336"/>
        <w:jc w:val="left"/>
        <w:rPr>
          <w:del w:id="1453" w:author="Willian" w:date="2016-10-24T16:41:00Z"/>
          <w:rFonts w:ascii="Courier New" w:hAnsi="Courier New" w:cs="Courier New"/>
        </w:rPr>
      </w:pPr>
      <w:del w:id="1454"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4FBF3360" w14:textId="22F0BE41" w:rsidR="00174A84" w:rsidRPr="008A259A" w:rsidDel="009245C8" w:rsidRDefault="00174A84" w:rsidP="00FE35B7">
      <w:pPr>
        <w:jc w:val="left"/>
        <w:rPr>
          <w:del w:id="1455" w:author="Willian" w:date="2016-10-24T16:41:00Z"/>
          <w:rFonts w:ascii="Courier New" w:hAnsi="Courier New" w:cs="Courier New"/>
          <w:b/>
        </w:rPr>
      </w:pPr>
      <w:del w:id="1456"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7522C476" w14:textId="08BF98BC" w:rsidR="00174A84" w:rsidRPr="008A259A" w:rsidDel="009245C8" w:rsidRDefault="00174A84" w:rsidP="00FE35B7">
      <w:pPr>
        <w:jc w:val="left"/>
        <w:rPr>
          <w:del w:id="1457" w:author="Willian" w:date="2016-10-24T16:41:00Z"/>
          <w:rFonts w:ascii="Courier New" w:hAnsi="Courier New" w:cs="Courier New"/>
        </w:rPr>
      </w:pPr>
    </w:p>
    <w:p w14:paraId="51D7D3DC" w14:textId="5A262E21" w:rsidR="00174A84" w:rsidRPr="008A259A" w:rsidDel="009245C8" w:rsidRDefault="00174A84" w:rsidP="00FE35B7">
      <w:pPr>
        <w:ind w:left="1080"/>
        <w:jc w:val="left"/>
        <w:rPr>
          <w:del w:id="1458" w:author="Willian" w:date="2016-10-24T16:41:00Z"/>
          <w:rFonts w:ascii="Courier New" w:hAnsi="Courier New" w:cs="Courier New"/>
        </w:rPr>
      </w:pPr>
      <w:del w:id="1459" w:author="Willian" w:date="2016-10-24T16:41:00Z">
        <w:r w:rsidRPr="008A259A" w:rsidDel="009245C8">
          <w:rPr>
            <w:rFonts w:ascii="Courier New" w:hAnsi="Courier New" w:cs="Courier New"/>
          </w:rPr>
          <w:tab/>
        </w:r>
        <w:r w:rsidR="0023514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5FE77576" w14:textId="1235AB9A" w:rsidR="00174A84" w:rsidRPr="008A259A" w:rsidDel="009245C8" w:rsidRDefault="00174A84" w:rsidP="00FE35B7">
      <w:pPr>
        <w:ind w:left="1080"/>
        <w:jc w:val="left"/>
        <w:rPr>
          <w:del w:id="1460" w:author="Willian" w:date="2016-10-24T16:41:00Z"/>
          <w:rFonts w:ascii="Courier New" w:hAnsi="Courier New" w:cs="Courier New"/>
        </w:rPr>
      </w:pPr>
      <w:del w:id="146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w:delText>
        </w:r>
      </w:del>
    </w:p>
    <w:p w14:paraId="4D922834" w14:textId="3004FDF3" w:rsidR="00174A84" w:rsidRPr="008A259A" w:rsidDel="009245C8" w:rsidRDefault="00174A84" w:rsidP="00FE35B7">
      <w:pPr>
        <w:ind w:firstLine="708"/>
        <w:jc w:val="left"/>
        <w:rPr>
          <w:del w:id="1462" w:author="Willian" w:date="2016-10-24T16:41:00Z"/>
          <w:rFonts w:ascii="Courier New" w:hAnsi="Courier New" w:cs="Courier New"/>
          <w:b/>
        </w:rPr>
      </w:pPr>
      <w:del w:id="1463" w:author="Willian" w:date="2016-10-24T16:41:00Z">
        <w:r w:rsidRPr="008A259A" w:rsidDel="009245C8">
          <w:rPr>
            <w:rFonts w:ascii="Courier New" w:hAnsi="Courier New" w:cs="Courier New"/>
            <w:b/>
          </w:rPr>
          <w:delText>FIM</w:delText>
        </w:r>
      </w:del>
    </w:p>
    <w:p w14:paraId="27A6267D" w14:textId="4A8F264C" w:rsidR="00D06AB8" w:rsidRPr="008A259A" w:rsidDel="009245C8" w:rsidRDefault="00D06AB8" w:rsidP="00A562A4">
      <w:pPr>
        <w:rPr>
          <w:del w:id="1464" w:author="Willian" w:date="2016-10-24T16:41:00Z"/>
        </w:rPr>
      </w:pPr>
    </w:p>
    <w:p w14:paraId="2C1F56AA" w14:textId="20E87B61" w:rsidR="000508D2" w:rsidRPr="008A259A" w:rsidDel="009245C8" w:rsidRDefault="000508D2">
      <w:pPr>
        <w:numPr>
          <w:ilvl w:val="0"/>
          <w:numId w:val="30"/>
        </w:numPr>
        <w:spacing w:before="0" w:after="0"/>
        <w:ind w:hanging="360"/>
        <w:contextualSpacing/>
        <w:rPr>
          <w:del w:id="1465" w:author="Willian" w:date="2016-10-24T16:41:00Z"/>
        </w:rPr>
        <w:pPrChange w:id="1466" w:author="Oliveira, Sizue" w:date="2016-10-14T09:14:00Z">
          <w:pPr>
            <w:numPr>
              <w:numId w:val="30"/>
            </w:numPr>
            <w:spacing w:before="0" w:after="0"/>
            <w:ind w:left="720" w:hanging="360"/>
            <w:contextualSpacing/>
            <w:jc w:val="left"/>
          </w:pPr>
        </w:pPrChange>
      </w:pPr>
      <w:del w:id="1467" w:author="Willian" w:date="2016-10-24T16:41:00Z">
        <w:r w:rsidRPr="008A259A" w:rsidDel="009245C8">
          <w:delText>Ler dois valores para as variáveis A e B, e efetuar as trocas dos valores de forma que a variável A passe a possuir o valor da variável B e a variável B passe a possuir o valor da variável A. Apresentar os valores trocados.</w:delText>
        </w:r>
      </w:del>
    </w:p>
    <w:p w14:paraId="494C75A6" w14:textId="41F8675A" w:rsidR="00D06AB8" w:rsidDel="009245C8" w:rsidRDefault="00402445" w:rsidP="00D1373C">
      <w:pPr>
        <w:ind w:left="720"/>
        <w:rPr>
          <w:del w:id="1468" w:author="Willian" w:date="2016-10-24T16:41:00Z"/>
          <w:rFonts w:ascii="Courier New" w:hAnsi="Courier New" w:cs="Courier New"/>
          <w:b/>
        </w:rPr>
      </w:pPr>
      <w:del w:id="1469" w:author="Willian" w:date="2016-10-24T16:41:00Z">
        <w:r w:rsidDel="009245C8">
          <w:rPr>
            <w:rFonts w:ascii="Courier New" w:hAnsi="Courier New" w:cs="Courier New"/>
            <w:b/>
          </w:rPr>
          <w:delText>Resposta:</w:delText>
        </w:r>
      </w:del>
    </w:p>
    <w:p w14:paraId="154A3C7F" w14:textId="67452286" w:rsidR="00D1373C" w:rsidRPr="008A259A" w:rsidDel="009245C8" w:rsidRDefault="00D1373C" w:rsidP="00D1373C">
      <w:pPr>
        <w:ind w:left="720"/>
        <w:rPr>
          <w:del w:id="1470" w:author="Willian" w:date="2016-10-24T16:41:00Z"/>
          <w:rFonts w:ascii="Courier New" w:hAnsi="Courier New" w:cs="Courier New"/>
        </w:rPr>
      </w:pPr>
      <w:del w:id="147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Troca</w:delText>
        </w:r>
      </w:del>
    </w:p>
    <w:p w14:paraId="5BFF89C9" w14:textId="624A599A" w:rsidR="00D1373C" w:rsidRPr="008A259A" w:rsidDel="009245C8" w:rsidRDefault="00D1373C" w:rsidP="00D1373C">
      <w:pPr>
        <w:ind w:left="720"/>
        <w:rPr>
          <w:del w:id="1472" w:author="Willian" w:date="2016-10-24T16:41:00Z"/>
          <w:rFonts w:ascii="Courier New" w:hAnsi="Courier New" w:cs="Courier New"/>
          <w:b/>
        </w:rPr>
      </w:pPr>
      <w:del w:id="1473" w:author="Willian" w:date="2016-10-24T16:41:00Z">
        <w:r w:rsidRPr="008A259A" w:rsidDel="009245C8">
          <w:rPr>
            <w:rFonts w:ascii="Courier New" w:hAnsi="Courier New" w:cs="Courier New"/>
            <w:b/>
          </w:rPr>
          <w:delText>VAR</w:delText>
        </w:r>
      </w:del>
    </w:p>
    <w:p w14:paraId="7555BFF4" w14:textId="3BDEFC6E" w:rsidR="00D1373C" w:rsidRPr="008A259A" w:rsidDel="009245C8" w:rsidRDefault="00D1373C" w:rsidP="00D1373C">
      <w:pPr>
        <w:ind w:left="720"/>
        <w:rPr>
          <w:del w:id="1474" w:author="Willian" w:date="2016-10-24T16:41:00Z"/>
          <w:rFonts w:ascii="Courier New" w:hAnsi="Courier New" w:cs="Courier New"/>
        </w:rPr>
      </w:pPr>
      <w:del w:id="1475" w:author="Willian" w:date="2016-10-24T16:41:00Z">
        <w:r w:rsidRPr="008A259A" w:rsidDel="009245C8">
          <w:rPr>
            <w:rFonts w:ascii="Courier New" w:hAnsi="Courier New" w:cs="Courier New"/>
          </w:rPr>
          <w:tab/>
          <w:delText xml:space="preserve">A, B, aux: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75B1EEF8" w14:textId="7486D668" w:rsidR="00D1373C" w:rsidRPr="008A259A" w:rsidDel="009245C8" w:rsidRDefault="00D1373C" w:rsidP="00D1373C">
      <w:pPr>
        <w:ind w:left="720"/>
        <w:rPr>
          <w:del w:id="1476" w:author="Willian" w:date="2016-10-24T16:41:00Z"/>
          <w:rFonts w:ascii="Courier New" w:hAnsi="Courier New" w:cs="Courier New"/>
          <w:b/>
        </w:rPr>
      </w:pPr>
      <w:del w:id="1477" w:author="Willian" w:date="2016-10-24T16:41:00Z">
        <w:r w:rsidRPr="008A259A" w:rsidDel="009245C8">
          <w:rPr>
            <w:rFonts w:ascii="Courier New" w:hAnsi="Courier New" w:cs="Courier New"/>
            <w:b/>
          </w:rPr>
          <w:delText xml:space="preserve">INÍCIO </w:delText>
        </w:r>
      </w:del>
    </w:p>
    <w:p w14:paraId="46299FB2" w14:textId="4A8ADC4F" w:rsidR="00D1373C" w:rsidRPr="008A259A" w:rsidDel="009245C8" w:rsidRDefault="00D1373C" w:rsidP="00D1373C">
      <w:pPr>
        <w:ind w:left="720"/>
        <w:rPr>
          <w:del w:id="1478" w:author="Willian" w:date="2016-10-24T16:41:00Z"/>
          <w:rFonts w:ascii="Courier New" w:hAnsi="Courier New" w:cs="Courier New"/>
        </w:rPr>
      </w:pPr>
      <w:del w:id="1479"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A</w:delText>
        </w:r>
        <w:r w:rsidRPr="008A259A" w:rsidDel="009245C8">
          <w:rPr>
            <w:rFonts w:ascii="Courier New" w:hAnsi="Courier New" w:cs="Courier New"/>
          </w:rPr>
          <w:delText>);</w:delText>
        </w:r>
      </w:del>
    </w:p>
    <w:p w14:paraId="45E05664" w14:textId="02501E82" w:rsidR="00D1373C" w:rsidRPr="008A259A" w:rsidDel="009245C8" w:rsidRDefault="00D1373C" w:rsidP="00D1373C">
      <w:pPr>
        <w:ind w:left="720"/>
        <w:rPr>
          <w:del w:id="1480" w:author="Willian" w:date="2016-10-24T16:41:00Z"/>
          <w:rFonts w:ascii="Courier New" w:hAnsi="Courier New" w:cs="Courier New"/>
        </w:rPr>
      </w:pPr>
      <w:del w:id="148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B</w:delText>
        </w:r>
        <w:r w:rsidRPr="008A259A" w:rsidDel="009245C8">
          <w:rPr>
            <w:rFonts w:ascii="Courier New" w:hAnsi="Courier New" w:cs="Courier New"/>
          </w:rPr>
          <w:delText>);</w:delText>
        </w:r>
      </w:del>
    </w:p>
    <w:p w14:paraId="4A5F154A" w14:textId="7B7C282D" w:rsidR="00D1373C" w:rsidRPr="008A259A" w:rsidDel="009245C8" w:rsidRDefault="00D1373C" w:rsidP="00D1373C">
      <w:pPr>
        <w:ind w:left="720"/>
        <w:rPr>
          <w:del w:id="1482" w:author="Willian" w:date="2016-10-24T16:41:00Z"/>
          <w:rFonts w:ascii="Courier New" w:hAnsi="Courier New" w:cs="Courier New"/>
        </w:rPr>
      </w:pPr>
      <w:del w:id="1483" w:author="Willian" w:date="2016-10-24T16:41:00Z">
        <w:r w:rsidRPr="008A259A" w:rsidDel="009245C8">
          <w:rPr>
            <w:rFonts w:ascii="Courier New" w:hAnsi="Courier New" w:cs="Courier New"/>
          </w:rPr>
          <w:tab/>
          <w:delText xml:space="preserve">aux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w:delText>
        </w:r>
        <w:r w:rsidR="00714DD0" w:rsidDel="009245C8">
          <w:rPr>
            <w:rFonts w:ascii="Courier New" w:hAnsi="Courier New" w:cs="Courier New"/>
          </w:rPr>
          <w:delText>;</w:delText>
        </w:r>
      </w:del>
    </w:p>
    <w:p w14:paraId="3CC0A55B" w14:textId="3DFE388E" w:rsidR="00D1373C" w:rsidRPr="008A259A" w:rsidDel="009245C8" w:rsidRDefault="00D1373C" w:rsidP="00D1373C">
      <w:pPr>
        <w:ind w:left="720"/>
        <w:rPr>
          <w:del w:id="1484" w:author="Willian" w:date="2016-10-24T16:41:00Z"/>
          <w:rFonts w:ascii="Courier New" w:hAnsi="Courier New" w:cs="Courier New"/>
        </w:rPr>
      </w:pPr>
      <w:del w:id="1485" w:author="Willian" w:date="2016-10-24T16:41:00Z">
        <w:r w:rsidRPr="008A259A" w:rsidDel="009245C8">
          <w:rPr>
            <w:rFonts w:ascii="Courier New" w:hAnsi="Courier New" w:cs="Courier New"/>
          </w:rPr>
          <w:tab/>
          <w:delText xml:space="preserve">A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B</w:delText>
        </w:r>
        <w:r w:rsidR="00714DD0" w:rsidDel="009245C8">
          <w:rPr>
            <w:rFonts w:ascii="Courier New" w:hAnsi="Courier New" w:cs="Courier New"/>
          </w:rPr>
          <w:delText>;</w:delText>
        </w:r>
      </w:del>
    </w:p>
    <w:p w14:paraId="459455FF" w14:textId="7E46A591" w:rsidR="00D1373C" w:rsidRPr="008A259A" w:rsidDel="009245C8" w:rsidRDefault="00D1373C" w:rsidP="00D1373C">
      <w:pPr>
        <w:ind w:left="720"/>
        <w:rPr>
          <w:del w:id="1486" w:author="Willian" w:date="2016-10-24T16:41:00Z"/>
          <w:rFonts w:ascii="Courier New" w:hAnsi="Courier New" w:cs="Courier New"/>
        </w:rPr>
      </w:pPr>
      <w:del w:id="1487" w:author="Willian" w:date="2016-10-24T16:41:00Z">
        <w:r w:rsidRPr="008A259A" w:rsidDel="009245C8">
          <w:rPr>
            <w:rFonts w:ascii="Courier New" w:hAnsi="Courier New" w:cs="Courier New"/>
          </w:rPr>
          <w:tab/>
          <w:delText xml:space="preserve">B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aux</w:delText>
        </w:r>
        <w:r w:rsidR="00714DD0" w:rsidDel="009245C8">
          <w:rPr>
            <w:rFonts w:ascii="Courier New" w:hAnsi="Courier New" w:cs="Courier New"/>
          </w:rPr>
          <w:delText>;</w:delText>
        </w:r>
      </w:del>
    </w:p>
    <w:p w14:paraId="66B3EB7B" w14:textId="79913DF4" w:rsidR="00D1373C" w:rsidRPr="008A259A" w:rsidDel="009245C8" w:rsidRDefault="00D1373C" w:rsidP="00D1373C">
      <w:pPr>
        <w:ind w:left="720"/>
        <w:rPr>
          <w:del w:id="1488" w:author="Willian" w:date="2016-10-24T16:41:00Z"/>
          <w:rFonts w:ascii="Courier New" w:hAnsi="Courier New" w:cs="Courier New"/>
        </w:rPr>
      </w:pPr>
      <w:del w:id="148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(“A: ” + A + “ B: ” + B);</w:delText>
        </w:r>
      </w:del>
    </w:p>
    <w:p w14:paraId="1F5DB157" w14:textId="5402AEFA" w:rsidR="00D1373C" w:rsidRPr="008A259A" w:rsidDel="009245C8" w:rsidRDefault="00D1373C" w:rsidP="00D1373C">
      <w:pPr>
        <w:ind w:left="720"/>
        <w:rPr>
          <w:del w:id="1490" w:author="Willian" w:date="2016-10-24T16:41:00Z"/>
          <w:rFonts w:ascii="Courier New" w:hAnsi="Courier New" w:cs="Courier New"/>
          <w:b/>
        </w:rPr>
      </w:pPr>
      <w:del w:id="1491" w:author="Willian" w:date="2016-10-24T16:41:00Z">
        <w:r w:rsidRPr="008A259A" w:rsidDel="009245C8">
          <w:rPr>
            <w:rFonts w:ascii="Courier New" w:hAnsi="Courier New" w:cs="Courier New"/>
            <w:b/>
          </w:rPr>
          <w:delText>FIM</w:delText>
        </w:r>
      </w:del>
    </w:p>
    <w:p w14:paraId="68692068" w14:textId="05FF980C" w:rsidR="00D06AB8" w:rsidDel="009245C8" w:rsidRDefault="00D06AB8" w:rsidP="00A562A4">
      <w:pPr>
        <w:rPr>
          <w:del w:id="1492" w:author="Willian" w:date="2016-10-24T16:41:00Z"/>
          <w:b/>
        </w:rPr>
      </w:pPr>
    </w:p>
    <w:p w14:paraId="29613BC8" w14:textId="3433917E" w:rsidR="00E33202" w:rsidRPr="008A259A" w:rsidDel="009245C8" w:rsidRDefault="00E33202" w:rsidP="007C7A1B">
      <w:pPr>
        <w:rPr>
          <w:del w:id="1493" w:author="Willian" w:date="2016-10-24T16:41:00Z"/>
        </w:rPr>
      </w:pPr>
      <w:del w:id="1494" w:author="Willian" w:date="2016-10-24T16:41:00Z">
        <w:r w:rsidRPr="008A259A" w:rsidDel="009245C8">
          <w:delText xml:space="preserve">ara que os dois valores se mantenham conservados é preciso que um deles fique guardado. A </w:delText>
        </w:r>
        <w:r w:rsidR="006C611D" w:rsidRPr="008A259A" w:rsidDel="009245C8">
          <w:delText>variável</w:delText>
        </w:r>
        <w:r w:rsidRPr="008A259A" w:rsidDel="009245C8">
          <w:rPr>
            <w:rFonts w:ascii="Courier New" w:hAnsi="Courier New" w:cs="Courier New"/>
          </w:rPr>
          <w:delText>aux</w:delText>
        </w:r>
        <w:r w:rsidRPr="008A259A" w:rsidDel="009245C8">
          <w:delText xml:space="preserve">, neste caso, guarda o valor de </w:delText>
        </w:r>
        <w:r w:rsidRPr="008A259A" w:rsidDel="009245C8">
          <w:rPr>
            <w:rFonts w:ascii="Courier New" w:hAnsi="Courier New" w:cs="Courier New"/>
          </w:rPr>
          <w:delText>A</w:delText>
        </w:r>
        <w:r w:rsidRPr="008A259A" w:rsidDel="009245C8">
          <w:delText xml:space="preserve">, para que </w:delText>
        </w:r>
        <w:r w:rsidRPr="008A259A" w:rsidDel="009245C8">
          <w:rPr>
            <w:rFonts w:ascii="Courier New" w:hAnsi="Courier New" w:cs="Courier New"/>
          </w:rPr>
          <w:delText xml:space="preserve">A </w:delText>
        </w:r>
        <w:r w:rsidRPr="008A259A" w:rsidDel="009245C8">
          <w:delText xml:space="preserve">possa ser atribuído com o valor de </w:delText>
        </w:r>
        <w:r w:rsidRPr="008A259A" w:rsidDel="009245C8">
          <w:rPr>
            <w:rFonts w:ascii="Courier New" w:hAnsi="Courier New" w:cs="Courier New"/>
          </w:rPr>
          <w:delText>B</w:delText>
        </w:r>
        <w:r w:rsidRPr="008A259A" w:rsidDel="009245C8">
          <w:delText xml:space="preserve">. Após </w:delText>
        </w:r>
        <w:r w:rsidRPr="008A259A" w:rsidDel="009245C8">
          <w:rPr>
            <w:rFonts w:ascii="Courier New" w:hAnsi="Courier New" w:cs="Courier New"/>
          </w:rPr>
          <w:delText>A</w:delText>
        </w:r>
        <w:r w:rsidRPr="008A259A" w:rsidDel="009245C8">
          <w:delText xml:space="preserve"> receber o valor de </w:delText>
        </w:r>
        <w:r w:rsidRPr="008A259A" w:rsidDel="009245C8">
          <w:rPr>
            <w:rFonts w:ascii="Courier New" w:hAnsi="Courier New" w:cs="Courier New"/>
          </w:rPr>
          <w:delText>B</w:delText>
        </w:r>
        <w:r w:rsidR="002E412A" w:rsidRPr="008A259A" w:rsidDel="009245C8">
          <w:rPr>
            <w:rFonts w:ascii="Courier New" w:hAnsi="Courier New" w:cs="Courier New"/>
          </w:rPr>
          <w:delText>,</w:delText>
        </w:r>
        <w:r w:rsidR="002E412A" w:rsidRPr="008A259A" w:rsidDel="009245C8">
          <w:delText xml:space="preserve"> ambas terão os mesmos valores. Neste momento, se não tivéssemos uma variável auxiliar (</w:delText>
        </w:r>
        <w:r w:rsidR="002E412A" w:rsidRPr="008A259A" w:rsidDel="009245C8">
          <w:rPr>
            <w:rFonts w:ascii="Courier New" w:hAnsi="Courier New" w:cs="Courier New"/>
          </w:rPr>
          <w:delText>aux</w:delText>
        </w:r>
        <w:r w:rsidR="002E412A" w:rsidRPr="008A259A" w:rsidDel="009245C8">
          <w:delText xml:space="preserve">) que preservasse o valor original de </w:delText>
        </w:r>
        <w:r w:rsidR="002E412A" w:rsidRPr="008A259A" w:rsidDel="009245C8">
          <w:rPr>
            <w:rFonts w:ascii="Courier New" w:hAnsi="Courier New" w:cs="Courier New"/>
          </w:rPr>
          <w:delText>A</w:delText>
        </w:r>
        <w:r w:rsidR="006C611D" w:rsidRPr="008A259A" w:rsidDel="009245C8">
          <w:delText xml:space="preserve">, este seria perdido. Então </w:delText>
        </w:r>
        <w:r w:rsidR="006C611D" w:rsidRPr="008A259A" w:rsidDel="009245C8">
          <w:rPr>
            <w:rFonts w:ascii="Courier New" w:hAnsi="Courier New" w:cs="Courier New"/>
          </w:rPr>
          <w:delText>aux</w:delText>
        </w:r>
        <w:r w:rsidR="006C611D" w:rsidRPr="008A259A" w:rsidDel="009245C8">
          <w:delText xml:space="preserve"> seria uma variável backup de um dos valores (</w:delText>
        </w:r>
        <w:r w:rsidR="006C611D" w:rsidRPr="008A259A" w:rsidDel="009245C8">
          <w:rPr>
            <w:rFonts w:ascii="Courier New" w:hAnsi="Courier New" w:cs="Courier New"/>
          </w:rPr>
          <w:delText xml:space="preserve">A </w:delText>
        </w:r>
        <w:r w:rsidR="006C611D" w:rsidRPr="008A259A" w:rsidDel="009245C8">
          <w:delText xml:space="preserve">ou </w:delText>
        </w:r>
        <w:r w:rsidR="006C611D" w:rsidRPr="008A259A" w:rsidDel="009245C8">
          <w:rPr>
            <w:rFonts w:ascii="Courier New" w:hAnsi="Courier New" w:cs="Courier New"/>
          </w:rPr>
          <w:delText>B)</w:delText>
        </w:r>
        <w:r w:rsidR="006C611D" w:rsidRPr="008A259A" w:rsidDel="009245C8">
          <w:delText>.</w:delText>
        </w:r>
      </w:del>
    </w:p>
    <w:p w14:paraId="123F3270" w14:textId="39615608" w:rsidR="00E33202" w:rsidRPr="008A259A" w:rsidDel="009245C8" w:rsidRDefault="00E33202" w:rsidP="00A562A4">
      <w:pPr>
        <w:rPr>
          <w:del w:id="1495" w:author="Willian" w:date="2016-10-24T16:41:00Z"/>
          <w:b/>
        </w:rPr>
      </w:pPr>
    </w:p>
    <w:p w14:paraId="1D7EB0CE" w14:textId="17780443" w:rsidR="000508D2" w:rsidRPr="008A259A" w:rsidDel="009245C8" w:rsidRDefault="000508D2" w:rsidP="000508D2">
      <w:pPr>
        <w:numPr>
          <w:ilvl w:val="0"/>
          <w:numId w:val="30"/>
        </w:numPr>
        <w:spacing w:before="0" w:after="0"/>
        <w:ind w:hanging="360"/>
        <w:contextualSpacing/>
        <w:jc w:val="left"/>
        <w:rPr>
          <w:del w:id="1496" w:author="Willian" w:date="2016-10-24T16:41:00Z"/>
        </w:rPr>
      </w:pPr>
      <w:del w:id="1497" w:author="Willian" w:date="2016-10-24T16:41:00Z">
        <w:r w:rsidRPr="008A259A" w:rsidDel="009245C8">
          <w:delText>Ler uma temperatura em graus Celsius e apresentá-la convertida em graus Fahrenheit. A fórmula de conversão é: F=(9*C+160) / 5, sendo F a temperatura em Fahrenheit e C a temperatura em Celsius.</w:delText>
        </w:r>
      </w:del>
    </w:p>
    <w:p w14:paraId="00566435" w14:textId="72483C61" w:rsidR="00402445" w:rsidDel="009245C8" w:rsidRDefault="00402445" w:rsidP="00FE35B7">
      <w:pPr>
        <w:ind w:left="720"/>
        <w:jc w:val="left"/>
        <w:rPr>
          <w:del w:id="1498" w:author="Willian" w:date="2016-10-24T16:41:00Z"/>
          <w:rFonts w:ascii="Courier New" w:hAnsi="Courier New" w:cs="Courier New"/>
          <w:b/>
        </w:rPr>
      </w:pPr>
      <w:del w:id="1499" w:author="Willian" w:date="2016-10-24T16:41:00Z">
        <w:r w:rsidDel="009245C8">
          <w:rPr>
            <w:rFonts w:ascii="Courier New" w:hAnsi="Courier New" w:cs="Courier New"/>
            <w:b/>
          </w:rPr>
          <w:delText>Resposta:</w:delText>
        </w:r>
      </w:del>
    </w:p>
    <w:p w14:paraId="20519891" w14:textId="5A0249A1" w:rsidR="008538BC" w:rsidRPr="008A259A" w:rsidDel="009245C8" w:rsidRDefault="008538BC" w:rsidP="00FE35B7">
      <w:pPr>
        <w:ind w:left="720"/>
        <w:jc w:val="left"/>
        <w:rPr>
          <w:del w:id="1500" w:author="Willian" w:date="2016-10-24T16:41:00Z"/>
          <w:rFonts w:ascii="Courier New" w:hAnsi="Courier New" w:cs="Courier New"/>
        </w:rPr>
      </w:pPr>
      <w:del w:id="150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Conversão</w:delText>
        </w:r>
      </w:del>
    </w:p>
    <w:p w14:paraId="7556C252" w14:textId="24CF8925" w:rsidR="008538BC" w:rsidRPr="008A259A" w:rsidDel="009245C8" w:rsidRDefault="008538BC" w:rsidP="00FE35B7">
      <w:pPr>
        <w:ind w:left="720"/>
        <w:jc w:val="left"/>
        <w:rPr>
          <w:del w:id="1502" w:author="Willian" w:date="2016-10-24T16:41:00Z"/>
          <w:rFonts w:ascii="Courier New" w:hAnsi="Courier New" w:cs="Courier New"/>
          <w:b/>
        </w:rPr>
      </w:pPr>
      <w:del w:id="1503" w:author="Willian" w:date="2016-10-24T16:41:00Z">
        <w:r w:rsidRPr="008A259A" w:rsidDel="009245C8">
          <w:rPr>
            <w:rFonts w:ascii="Courier New" w:hAnsi="Courier New" w:cs="Courier New"/>
            <w:b/>
          </w:rPr>
          <w:delText>VAR</w:delText>
        </w:r>
      </w:del>
    </w:p>
    <w:p w14:paraId="1C69C737" w14:textId="5C137593" w:rsidR="008538BC" w:rsidRPr="008A259A" w:rsidDel="009245C8" w:rsidRDefault="008538BC" w:rsidP="00FE35B7">
      <w:pPr>
        <w:ind w:left="720"/>
        <w:jc w:val="left"/>
        <w:rPr>
          <w:del w:id="1504" w:author="Willian" w:date="2016-10-24T16:41:00Z"/>
          <w:rFonts w:ascii="Courier New" w:hAnsi="Courier New" w:cs="Courier New"/>
        </w:rPr>
      </w:pPr>
      <w:del w:id="1505" w:author="Willian" w:date="2016-10-24T16:41:00Z">
        <w:r w:rsidRPr="008A259A" w:rsidDel="009245C8">
          <w:rPr>
            <w:rFonts w:ascii="Courier New" w:hAnsi="Courier New" w:cs="Courier New"/>
          </w:rPr>
          <w:tab/>
          <w:delText>C, F</w:delText>
        </w:r>
        <w:r w:rsidR="0010355A" w:rsidRPr="00C8132D" w:rsidDel="009245C8">
          <w:rPr>
            <w:rFonts w:ascii="Courier New" w:hAnsi="Courier New" w:cs="Courier New"/>
            <w:b/>
            <w:color w:val="FF0000"/>
          </w:rPr>
          <w:delText xml:space="preserve"> : </w:delText>
        </w:r>
        <w:r w:rsidR="0010355A" w:rsidDel="009245C8">
          <w:rPr>
            <w:rFonts w:ascii="Courier New" w:hAnsi="Courier New" w:cs="Courier New"/>
            <w:b/>
            <w:color w:val="FF0000"/>
          </w:rPr>
          <w:delText>DECIMAL</w:delText>
        </w:r>
        <w:r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del>
    </w:p>
    <w:p w14:paraId="210C5389" w14:textId="71926F6D" w:rsidR="008538BC" w:rsidRPr="008A259A" w:rsidDel="009245C8" w:rsidRDefault="008538BC" w:rsidP="00FE35B7">
      <w:pPr>
        <w:ind w:left="720"/>
        <w:jc w:val="left"/>
        <w:rPr>
          <w:del w:id="1506" w:author="Willian" w:date="2016-10-24T16:41:00Z"/>
          <w:rFonts w:ascii="Courier New" w:hAnsi="Courier New" w:cs="Courier New"/>
          <w:b/>
        </w:rPr>
      </w:pPr>
      <w:del w:id="1507" w:author="Willian" w:date="2016-10-24T16:41:00Z">
        <w:r w:rsidRPr="008A259A" w:rsidDel="009245C8">
          <w:rPr>
            <w:rFonts w:ascii="Courier New" w:hAnsi="Courier New" w:cs="Courier New"/>
            <w:b/>
          </w:rPr>
          <w:delText xml:space="preserve">INÍCIO </w:delText>
        </w:r>
      </w:del>
    </w:p>
    <w:p w14:paraId="70ED7E57" w14:textId="53111057" w:rsidR="008538BC" w:rsidRPr="008A259A" w:rsidDel="009245C8" w:rsidRDefault="008538BC" w:rsidP="00FE35B7">
      <w:pPr>
        <w:ind w:left="720"/>
        <w:jc w:val="left"/>
        <w:rPr>
          <w:del w:id="1508" w:author="Willian" w:date="2016-10-24T16:41:00Z"/>
          <w:rFonts w:ascii="Courier New" w:hAnsi="Courier New" w:cs="Courier New"/>
        </w:rPr>
      </w:pPr>
      <w:del w:id="1509"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C</w:delText>
        </w:r>
        <w:r w:rsidRPr="008A259A" w:rsidDel="009245C8">
          <w:rPr>
            <w:rFonts w:ascii="Courier New" w:hAnsi="Courier New" w:cs="Courier New"/>
          </w:rPr>
          <w:delText>);</w:delText>
        </w:r>
      </w:del>
    </w:p>
    <w:p w14:paraId="6214CC0F" w14:textId="7F530A77" w:rsidR="008538BC" w:rsidRPr="008A259A" w:rsidDel="009245C8" w:rsidRDefault="008538BC" w:rsidP="00FE35B7">
      <w:pPr>
        <w:ind w:left="720"/>
        <w:jc w:val="left"/>
        <w:rPr>
          <w:del w:id="1510" w:author="Willian" w:date="2016-10-24T16:41:00Z"/>
          <w:rFonts w:ascii="Courier New" w:hAnsi="Courier New" w:cs="Courier New"/>
        </w:rPr>
      </w:pPr>
      <w:del w:id="1511" w:author="Willian" w:date="2016-10-24T16:41:00Z">
        <w:r w:rsidRPr="008A259A" w:rsidDel="009245C8">
          <w:rPr>
            <w:rFonts w:ascii="Courier New" w:hAnsi="Courier New" w:cs="Courier New"/>
          </w:rPr>
          <w:tab/>
          <w:delText xml:space="preserve">F </w:delText>
        </w:r>
        <w:r w:rsidR="0023514A" w:rsidRPr="0023514A" w:rsidDel="009245C8">
          <w:rPr>
            <w:rFonts w:ascii="Courier New" w:hAnsi="Courier New" w:cs="Courier New"/>
          </w:rPr>
          <w:sym w:font="Wingdings" w:char="F0DF"/>
        </w:r>
        <w:r w:rsidR="0023514A" w:rsidDel="009245C8">
          <w:rPr>
            <w:rFonts w:ascii="Courier New" w:hAnsi="Courier New" w:cs="Courier New"/>
          </w:rPr>
          <w:delText xml:space="preserve"> (</w:delText>
        </w:r>
        <w:r w:rsidRPr="008A259A" w:rsidDel="009245C8">
          <w:rPr>
            <w:rFonts w:ascii="Courier New" w:hAnsi="Courier New" w:cs="Courier New"/>
          </w:rPr>
          <w:delText>9*C + 160)/5;</w:delText>
        </w:r>
      </w:del>
    </w:p>
    <w:p w14:paraId="52E55069" w14:textId="2FC56CF2" w:rsidR="008538BC" w:rsidRPr="008A259A" w:rsidDel="009245C8" w:rsidRDefault="008538BC" w:rsidP="00FE35B7">
      <w:pPr>
        <w:ind w:left="720"/>
        <w:jc w:val="left"/>
        <w:rPr>
          <w:del w:id="1512" w:author="Willian" w:date="2016-10-24T16:41:00Z"/>
          <w:rFonts w:ascii="Courier New" w:hAnsi="Courier New" w:cs="Courier New"/>
        </w:rPr>
      </w:pPr>
    </w:p>
    <w:p w14:paraId="424ABABD" w14:textId="40DE0F5E" w:rsidR="008538BC" w:rsidRPr="008A259A" w:rsidDel="009245C8" w:rsidRDefault="008538BC" w:rsidP="00FE35B7">
      <w:pPr>
        <w:ind w:left="720"/>
        <w:jc w:val="left"/>
        <w:rPr>
          <w:del w:id="1513" w:author="Willian" w:date="2016-10-24T16:41:00Z"/>
          <w:rFonts w:ascii="Courier New" w:hAnsi="Courier New" w:cs="Courier New"/>
        </w:rPr>
      </w:pPr>
      <w:del w:id="1514"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(“A temperatura em Fahrenheit </w:delText>
        </w:r>
        <w:r w:rsidR="00D06AB8" w:rsidDel="009245C8">
          <w:rPr>
            <w:rFonts w:ascii="Courier New" w:hAnsi="Courier New" w:cs="Courier New"/>
          </w:rPr>
          <w:delText>é</w:delText>
        </w:r>
        <w:r w:rsidRPr="008A259A" w:rsidDel="009245C8">
          <w:rPr>
            <w:rFonts w:ascii="Courier New" w:hAnsi="Courier New" w:cs="Courier New"/>
          </w:rPr>
          <w:delText>: “ + F);</w:delText>
        </w:r>
      </w:del>
    </w:p>
    <w:p w14:paraId="47EAC265" w14:textId="2200696F" w:rsidR="008538BC" w:rsidRPr="008A259A" w:rsidDel="009245C8" w:rsidRDefault="008538BC" w:rsidP="00FE35B7">
      <w:pPr>
        <w:ind w:left="720"/>
        <w:jc w:val="left"/>
        <w:rPr>
          <w:del w:id="1515" w:author="Willian" w:date="2016-10-24T16:41:00Z"/>
          <w:rFonts w:ascii="Courier New" w:hAnsi="Courier New" w:cs="Courier New"/>
          <w:b/>
        </w:rPr>
      </w:pPr>
      <w:del w:id="1516" w:author="Willian" w:date="2016-10-24T16:41:00Z">
        <w:r w:rsidRPr="008A259A" w:rsidDel="009245C8">
          <w:rPr>
            <w:rFonts w:ascii="Courier New" w:hAnsi="Courier New" w:cs="Courier New"/>
            <w:b/>
          </w:rPr>
          <w:delText>FIM</w:delText>
        </w:r>
      </w:del>
    </w:p>
    <w:p w14:paraId="14307F73" w14:textId="04D98A77" w:rsidR="000508D2" w:rsidRPr="008A259A" w:rsidDel="009245C8" w:rsidRDefault="000508D2" w:rsidP="000508D2">
      <w:pPr>
        <w:rPr>
          <w:del w:id="1517" w:author="Willian" w:date="2016-10-24T16:41:00Z"/>
        </w:rPr>
      </w:pPr>
    </w:p>
    <w:p w14:paraId="239621B1" w14:textId="5BAEC3FA" w:rsidR="000508D2" w:rsidRPr="008A259A" w:rsidDel="009245C8" w:rsidRDefault="000508D2" w:rsidP="000508D2">
      <w:pPr>
        <w:numPr>
          <w:ilvl w:val="0"/>
          <w:numId w:val="30"/>
        </w:numPr>
        <w:spacing w:before="0" w:after="0"/>
        <w:ind w:hanging="360"/>
        <w:contextualSpacing/>
        <w:jc w:val="left"/>
        <w:rPr>
          <w:del w:id="1518" w:author="Willian" w:date="2016-10-24T16:41:00Z"/>
        </w:rPr>
      </w:pPr>
      <w:del w:id="1519" w:author="Willian" w:date="2016-10-24T16:41:00Z">
        <w:r w:rsidRPr="008A259A" w:rsidDel="009245C8">
          <w:delText>Elaborar um algoritmo que efetue a apresentação do valor da conversão em real (R$) de um valor lido em dólar (US$). O algoritmo deverá solicitar o valor da cotação do dólar e também a quantidade de dólares que o usuário possui.</w:delText>
        </w:r>
      </w:del>
    </w:p>
    <w:p w14:paraId="2B6F1B2D" w14:textId="5AA143FB" w:rsidR="00402445" w:rsidDel="009245C8" w:rsidRDefault="00402445" w:rsidP="008538BC">
      <w:pPr>
        <w:ind w:left="720"/>
        <w:rPr>
          <w:del w:id="1520" w:author="Willian" w:date="2016-10-24T16:41:00Z"/>
          <w:rFonts w:ascii="Courier New" w:hAnsi="Courier New" w:cs="Courier New"/>
          <w:b/>
        </w:rPr>
      </w:pPr>
      <w:del w:id="1521" w:author="Willian" w:date="2016-10-24T16:41:00Z">
        <w:r w:rsidDel="009245C8">
          <w:rPr>
            <w:rFonts w:ascii="Courier New" w:hAnsi="Courier New" w:cs="Courier New"/>
            <w:b/>
          </w:rPr>
          <w:delText>Resposta:</w:delText>
        </w:r>
      </w:del>
    </w:p>
    <w:p w14:paraId="51973EA5" w14:textId="5FFB9005" w:rsidR="008538BC" w:rsidRPr="008A259A" w:rsidDel="009245C8" w:rsidRDefault="008538BC" w:rsidP="008538BC">
      <w:pPr>
        <w:ind w:left="720"/>
        <w:rPr>
          <w:del w:id="1522" w:author="Willian" w:date="2016-10-24T16:41:00Z"/>
          <w:rFonts w:ascii="Courier New" w:hAnsi="Courier New" w:cs="Courier New"/>
        </w:rPr>
      </w:pPr>
      <w:del w:id="152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w:delText>
        </w:r>
        <w:r w:rsidR="00AC14BC" w:rsidDel="009245C8">
          <w:rPr>
            <w:rFonts w:ascii="Courier New" w:hAnsi="Courier New" w:cs="Courier New"/>
          </w:rPr>
          <w:delText>â</w:delText>
        </w:r>
        <w:r w:rsidRPr="008A259A" w:rsidDel="009245C8">
          <w:rPr>
            <w:rFonts w:ascii="Courier New" w:hAnsi="Courier New" w:cs="Courier New"/>
          </w:rPr>
          <w:delText>mbio</w:delText>
        </w:r>
      </w:del>
    </w:p>
    <w:p w14:paraId="324B1463" w14:textId="50D0FD23" w:rsidR="008538BC" w:rsidRPr="008A259A" w:rsidDel="009245C8" w:rsidRDefault="008538BC" w:rsidP="008538BC">
      <w:pPr>
        <w:ind w:left="720"/>
        <w:rPr>
          <w:del w:id="1524" w:author="Willian" w:date="2016-10-24T16:41:00Z"/>
          <w:rFonts w:ascii="Courier New" w:hAnsi="Courier New" w:cs="Courier New"/>
          <w:b/>
        </w:rPr>
      </w:pPr>
      <w:del w:id="1525" w:author="Willian" w:date="2016-10-24T16:41:00Z">
        <w:r w:rsidRPr="008A259A" w:rsidDel="009245C8">
          <w:rPr>
            <w:rFonts w:ascii="Courier New" w:hAnsi="Courier New" w:cs="Courier New"/>
            <w:b/>
          </w:rPr>
          <w:delText>VAR</w:delText>
        </w:r>
      </w:del>
    </w:p>
    <w:p w14:paraId="0559E8A5" w14:textId="7A627C91" w:rsidR="008538BC" w:rsidRPr="008A259A" w:rsidDel="009245C8" w:rsidRDefault="008538BC" w:rsidP="008538BC">
      <w:pPr>
        <w:ind w:left="720"/>
        <w:rPr>
          <w:del w:id="1526" w:author="Willian" w:date="2016-10-24T16:41:00Z"/>
          <w:rFonts w:ascii="Courier New" w:hAnsi="Courier New" w:cs="Courier New"/>
        </w:rPr>
      </w:pPr>
      <w:del w:id="1527" w:author="Willian" w:date="2016-10-24T16:41:00Z">
        <w:r w:rsidRPr="008A259A" w:rsidDel="009245C8">
          <w:rPr>
            <w:rFonts w:ascii="Courier New" w:hAnsi="Courier New" w:cs="Courier New"/>
          </w:rPr>
          <w:tab/>
        </w:r>
        <w:r w:rsidR="008E1CDC" w:rsidRPr="008A259A" w:rsidDel="009245C8">
          <w:rPr>
            <w:rFonts w:ascii="Courier New" w:hAnsi="Courier New" w:cs="Courier New"/>
          </w:rPr>
          <w:delText>c</w:delText>
        </w:r>
        <w:r w:rsidRPr="008A259A" w:rsidDel="009245C8">
          <w:rPr>
            <w:rFonts w:ascii="Courier New" w:hAnsi="Courier New" w:cs="Courier New"/>
          </w:rPr>
          <w:delText>ota</w:delText>
        </w:r>
        <w:r w:rsidR="00AC14BC" w:rsidDel="009245C8">
          <w:rPr>
            <w:rFonts w:ascii="Courier New" w:hAnsi="Courier New" w:cs="Courier New"/>
          </w:rPr>
          <w:delText>çã</w:delText>
        </w:r>
        <w:r w:rsidRPr="008A259A" w:rsidDel="009245C8">
          <w:rPr>
            <w:rFonts w:ascii="Courier New" w:hAnsi="Courier New" w:cs="Courier New"/>
          </w:rPr>
          <w:delText>o, d</w:delText>
        </w:r>
        <w:r w:rsidR="00AC14BC" w:rsidDel="009245C8">
          <w:rPr>
            <w:rFonts w:ascii="Courier New" w:hAnsi="Courier New" w:cs="Courier New"/>
          </w:rPr>
          <w:delText>ó</w:delText>
        </w:r>
        <w:r w:rsidRPr="008A259A" w:rsidDel="009245C8">
          <w:rPr>
            <w:rFonts w:ascii="Courier New" w:hAnsi="Courier New" w:cs="Courier New"/>
          </w:rPr>
          <w:delText>lares, reais</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653EAAC6" w14:textId="2F51C7C7" w:rsidR="008538BC" w:rsidRPr="008A259A" w:rsidDel="009245C8" w:rsidRDefault="008538BC" w:rsidP="00D06AB8">
      <w:pPr>
        <w:ind w:left="720"/>
        <w:rPr>
          <w:del w:id="1528" w:author="Willian" w:date="2016-10-24T16:41:00Z"/>
          <w:rFonts w:ascii="Courier New" w:hAnsi="Courier New" w:cs="Courier New"/>
          <w:b/>
        </w:rPr>
      </w:pPr>
      <w:del w:id="1529" w:author="Willian" w:date="2016-10-24T16:41:00Z">
        <w:r w:rsidRPr="008A259A" w:rsidDel="009245C8">
          <w:rPr>
            <w:rFonts w:ascii="Courier New" w:hAnsi="Courier New" w:cs="Courier New"/>
            <w:b/>
          </w:rPr>
          <w:delText xml:space="preserve">INÍCIO </w:delText>
        </w:r>
      </w:del>
    </w:p>
    <w:p w14:paraId="302A6DE9" w14:textId="13B6A851" w:rsidR="00D06AB8" w:rsidRPr="008A259A" w:rsidDel="009245C8" w:rsidRDefault="008538BC" w:rsidP="00D06AB8">
      <w:pPr>
        <w:ind w:left="720"/>
        <w:rPr>
          <w:del w:id="1530" w:author="Willian" w:date="2016-10-24T16:41:00Z"/>
          <w:rFonts w:ascii="Courier New" w:hAnsi="Courier New" w:cs="Courier New"/>
        </w:rPr>
      </w:pPr>
      <w:del w:id="153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cota</w:delText>
        </w:r>
        <w:r w:rsidR="00714DD0" w:rsidDel="009245C8">
          <w:rPr>
            <w:rFonts w:ascii="Courier New" w:hAnsi="Courier New" w:cs="Courier New"/>
          </w:rPr>
          <w:delText>çã</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66C74069" w14:textId="2728CCDB" w:rsidR="008538BC" w:rsidRPr="008A259A" w:rsidDel="009245C8" w:rsidRDefault="008538BC" w:rsidP="008538BC">
      <w:pPr>
        <w:ind w:left="720"/>
        <w:rPr>
          <w:del w:id="1532" w:author="Willian" w:date="2016-10-24T16:41:00Z"/>
          <w:rFonts w:ascii="Courier New" w:hAnsi="Courier New" w:cs="Courier New"/>
        </w:rPr>
      </w:pPr>
      <w:del w:id="153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dólares</w:delText>
        </w:r>
        <w:r w:rsidRPr="008A259A" w:rsidDel="009245C8">
          <w:rPr>
            <w:rFonts w:ascii="Courier New" w:hAnsi="Courier New" w:cs="Courier New"/>
          </w:rPr>
          <w:delText>);</w:delText>
        </w:r>
      </w:del>
    </w:p>
    <w:p w14:paraId="04FEE1E7" w14:textId="538887ED" w:rsidR="008E1CDC" w:rsidRPr="008A259A" w:rsidDel="009245C8" w:rsidRDefault="008538BC" w:rsidP="008538BC">
      <w:pPr>
        <w:ind w:left="720"/>
        <w:rPr>
          <w:del w:id="1534" w:author="Willian" w:date="2016-10-24T16:41:00Z"/>
          <w:rFonts w:ascii="Courier New" w:hAnsi="Courier New" w:cs="Courier New"/>
        </w:rPr>
      </w:pPr>
      <w:del w:id="1535" w:author="Willian" w:date="2016-10-24T16:41:00Z">
        <w:r w:rsidRPr="008A259A" w:rsidDel="009245C8">
          <w:rPr>
            <w:rFonts w:ascii="Courier New" w:hAnsi="Courier New" w:cs="Courier New"/>
          </w:rPr>
          <w:tab/>
        </w:r>
      </w:del>
    </w:p>
    <w:p w14:paraId="412D01A8" w14:textId="2FAD8795" w:rsidR="008538BC" w:rsidRPr="008A259A" w:rsidDel="009245C8" w:rsidRDefault="008E1CDC" w:rsidP="008E1CDC">
      <w:pPr>
        <w:ind w:left="720" w:firstLine="696"/>
        <w:rPr>
          <w:del w:id="1536" w:author="Willian" w:date="2016-10-24T16:41:00Z"/>
          <w:rFonts w:ascii="Courier New" w:hAnsi="Courier New" w:cs="Courier New"/>
        </w:rPr>
      </w:pPr>
      <w:del w:id="1537" w:author="Willian" w:date="2016-10-24T16:41:00Z">
        <w:r w:rsidRPr="008A259A" w:rsidDel="009245C8">
          <w:rPr>
            <w:rFonts w:ascii="Courier New" w:hAnsi="Courier New" w:cs="Courier New"/>
          </w:rPr>
          <w:delText>reais</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w:delText>
        </w:r>
        <w:r w:rsidR="00AC14BC" w:rsidDel="009245C8">
          <w:rPr>
            <w:rFonts w:ascii="Courier New" w:hAnsi="Courier New" w:cs="Courier New"/>
          </w:rPr>
          <w:delText>ó</w:delText>
        </w:r>
        <w:r w:rsidR="00AC14BC" w:rsidRPr="008A259A" w:rsidDel="009245C8">
          <w:rPr>
            <w:rFonts w:ascii="Courier New" w:hAnsi="Courier New" w:cs="Courier New"/>
          </w:rPr>
          <w:delText>lares</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cota</w:delText>
        </w:r>
        <w:r w:rsidR="00AC14BC" w:rsidDel="009245C8">
          <w:rPr>
            <w:rFonts w:ascii="Courier New" w:hAnsi="Courier New" w:cs="Courier New"/>
          </w:rPr>
          <w:delText>çã</w:delText>
        </w:r>
        <w:r w:rsidR="00AC14BC" w:rsidRPr="008A259A" w:rsidDel="009245C8">
          <w:rPr>
            <w:rFonts w:ascii="Courier New" w:hAnsi="Courier New" w:cs="Courier New"/>
          </w:rPr>
          <w:delText>o</w:delText>
        </w:r>
        <w:r w:rsidRPr="008A259A" w:rsidDel="009245C8">
          <w:rPr>
            <w:rFonts w:ascii="Courier New" w:hAnsi="Courier New" w:cs="Courier New"/>
          </w:rPr>
          <w:delText>;</w:delText>
        </w:r>
      </w:del>
    </w:p>
    <w:p w14:paraId="76A56058" w14:textId="2F37311A" w:rsidR="008538BC" w:rsidRPr="008A259A" w:rsidDel="009245C8" w:rsidRDefault="008538BC" w:rsidP="008E1CDC">
      <w:pPr>
        <w:ind w:left="720"/>
        <w:rPr>
          <w:del w:id="1538" w:author="Willian" w:date="2016-10-24T16:41:00Z"/>
          <w:rFonts w:ascii="Courier New" w:hAnsi="Courier New" w:cs="Courier New"/>
        </w:rPr>
      </w:pPr>
      <w:del w:id="1539" w:author="Willian" w:date="2016-10-24T16:41:00Z">
        <w:r w:rsidRPr="008A259A" w:rsidDel="009245C8">
          <w:rPr>
            <w:rFonts w:ascii="Courier New" w:hAnsi="Courier New" w:cs="Courier New"/>
          </w:rPr>
          <w:tab/>
        </w:r>
      </w:del>
    </w:p>
    <w:p w14:paraId="416E19C3" w14:textId="1FF0616D" w:rsidR="008538BC" w:rsidRPr="008A259A" w:rsidDel="009245C8" w:rsidRDefault="008538BC" w:rsidP="008538BC">
      <w:pPr>
        <w:ind w:left="720"/>
        <w:rPr>
          <w:del w:id="1540" w:author="Willian" w:date="2016-10-24T16:41:00Z"/>
          <w:rFonts w:ascii="Courier New" w:hAnsi="Courier New" w:cs="Courier New"/>
        </w:rPr>
      </w:pPr>
      <w:del w:id="154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8E1CDC" w:rsidRPr="008A259A" w:rsidDel="009245C8">
          <w:rPr>
            <w:rFonts w:ascii="Courier New" w:hAnsi="Courier New" w:cs="Courier New"/>
          </w:rPr>
          <w:delText>Valor em reais: R$“ + reais</w:delText>
        </w:r>
        <w:r w:rsidRPr="008A259A" w:rsidDel="009245C8">
          <w:rPr>
            <w:rFonts w:ascii="Courier New" w:hAnsi="Courier New" w:cs="Courier New"/>
          </w:rPr>
          <w:delText>);</w:delText>
        </w:r>
      </w:del>
    </w:p>
    <w:p w14:paraId="37DF292E" w14:textId="63D6483F" w:rsidR="008538BC" w:rsidRPr="008A259A" w:rsidDel="009245C8" w:rsidRDefault="008538BC" w:rsidP="008538BC">
      <w:pPr>
        <w:ind w:left="720"/>
        <w:rPr>
          <w:del w:id="1542" w:author="Willian" w:date="2016-10-24T16:41:00Z"/>
          <w:rFonts w:ascii="Courier New" w:hAnsi="Courier New" w:cs="Courier New"/>
          <w:b/>
        </w:rPr>
      </w:pPr>
      <w:del w:id="1543" w:author="Willian" w:date="2016-10-24T16:41:00Z">
        <w:r w:rsidRPr="008A259A" w:rsidDel="009245C8">
          <w:rPr>
            <w:rFonts w:ascii="Courier New" w:hAnsi="Courier New" w:cs="Courier New"/>
            <w:b/>
          </w:rPr>
          <w:delText>FIM</w:delText>
        </w:r>
      </w:del>
    </w:p>
    <w:p w14:paraId="073B8D4D" w14:textId="2E9E74D3" w:rsidR="000508D2" w:rsidRPr="008A259A" w:rsidDel="009245C8" w:rsidRDefault="000508D2" w:rsidP="000508D2">
      <w:pPr>
        <w:rPr>
          <w:del w:id="1544" w:author="Willian" w:date="2016-10-24T16:41:00Z"/>
        </w:rPr>
      </w:pPr>
    </w:p>
    <w:p w14:paraId="12A8704F" w14:textId="0FF497A0" w:rsidR="000508D2" w:rsidRPr="008A259A" w:rsidDel="009245C8" w:rsidRDefault="000508D2" w:rsidP="000508D2">
      <w:pPr>
        <w:numPr>
          <w:ilvl w:val="0"/>
          <w:numId w:val="30"/>
        </w:numPr>
        <w:spacing w:before="0" w:after="0"/>
        <w:ind w:hanging="360"/>
        <w:contextualSpacing/>
        <w:jc w:val="left"/>
        <w:rPr>
          <w:del w:id="1545" w:author="Willian" w:date="2016-10-24T16:41:00Z"/>
        </w:rPr>
      </w:pPr>
      <w:del w:id="1546" w:author="Willian" w:date="2016-10-24T16:41:00Z">
        <w:r w:rsidRPr="008A259A" w:rsidDel="009245C8">
          <w:delText>A Loja Mamão com Açúcar está vendendo seus produtos em 5 (cinco) prestações sem juros. Faça um algoritmo que receba um valor de uma compra efetuada pelo cliente e mostre o valor de cada um das prestações que ele pagará.</w:delText>
        </w:r>
      </w:del>
    </w:p>
    <w:p w14:paraId="1C6C3A7D" w14:textId="356987DA" w:rsidR="00402445" w:rsidDel="009245C8" w:rsidRDefault="00402445" w:rsidP="008E1CDC">
      <w:pPr>
        <w:ind w:left="720"/>
        <w:rPr>
          <w:del w:id="1547" w:author="Willian" w:date="2016-10-24T16:41:00Z"/>
          <w:rFonts w:ascii="Courier New" w:hAnsi="Courier New" w:cs="Courier New"/>
          <w:b/>
        </w:rPr>
      </w:pPr>
      <w:del w:id="1548" w:author="Willian" w:date="2016-10-24T16:41:00Z">
        <w:r w:rsidDel="009245C8">
          <w:rPr>
            <w:rFonts w:ascii="Courier New" w:hAnsi="Courier New" w:cs="Courier New"/>
            <w:b/>
          </w:rPr>
          <w:delText>Resposta</w:delText>
        </w:r>
      </w:del>
    </w:p>
    <w:p w14:paraId="62E9360D" w14:textId="4DB05CE1" w:rsidR="008E1CDC" w:rsidRPr="008A259A" w:rsidDel="009245C8" w:rsidRDefault="008E1CDC" w:rsidP="008E1CDC">
      <w:pPr>
        <w:ind w:left="720"/>
        <w:rPr>
          <w:del w:id="1549" w:author="Willian" w:date="2016-10-24T16:41:00Z"/>
          <w:rFonts w:ascii="Courier New" w:hAnsi="Courier New" w:cs="Courier New"/>
        </w:rPr>
      </w:pPr>
      <w:del w:id="1550"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Prestação</w:delText>
        </w:r>
      </w:del>
    </w:p>
    <w:p w14:paraId="27CB8922" w14:textId="3F6A60BC" w:rsidR="008E1CDC" w:rsidRPr="008A259A" w:rsidDel="009245C8" w:rsidRDefault="008E1CDC" w:rsidP="008E1CDC">
      <w:pPr>
        <w:ind w:left="720"/>
        <w:rPr>
          <w:del w:id="1551" w:author="Willian" w:date="2016-10-24T16:41:00Z"/>
          <w:rFonts w:ascii="Courier New" w:hAnsi="Courier New" w:cs="Courier New"/>
          <w:b/>
        </w:rPr>
      </w:pPr>
      <w:del w:id="1552" w:author="Willian" w:date="2016-10-24T16:41:00Z">
        <w:r w:rsidRPr="008A259A" w:rsidDel="009245C8">
          <w:rPr>
            <w:rFonts w:ascii="Courier New" w:hAnsi="Courier New" w:cs="Courier New"/>
            <w:b/>
          </w:rPr>
          <w:delText>VAR</w:delText>
        </w:r>
      </w:del>
    </w:p>
    <w:p w14:paraId="4658B338" w14:textId="491699F6" w:rsidR="008E1CDC" w:rsidRPr="008A259A" w:rsidDel="009245C8" w:rsidRDefault="008E1CDC" w:rsidP="008E1CDC">
      <w:pPr>
        <w:ind w:left="720"/>
        <w:rPr>
          <w:del w:id="1553" w:author="Willian" w:date="2016-10-24T16:41:00Z"/>
          <w:rFonts w:ascii="Courier New" w:hAnsi="Courier New" w:cs="Courier New"/>
        </w:rPr>
      </w:pPr>
      <w:del w:id="1554" w:author="Willian" w:date="2016-10-24T16:41:00Z">
        <w:r w:rsidRPr="008A259A" w:rsidDel="009245C8">
          <w:rPr>
            <w:rFonts w:ascii="Courier New" w:hAnsi="Courier New" w:cs="Courier New"/>
          </w:rPr>
          <w:tab/>
          <w:delText>pre</w:delText>
        </w:r>
        <w:r w:rsidR="00AC14BC" w:rsidDel="009245C8">
          <w:rPr>
            <w:rFonts w:ascii="Courier New" w:hAnsi="Courier New" w:cs="Courier New"/>
          </w:rPr>
          <w:delText>ç</w:delText>
        </w:r>
        <w:r w:rsidRPr="008A259A" w:rsidDel="009245C8">
          <w:rPr>
            <w:rFonts w:ascii="Courier New" w:hAnsi="Courier New" w:cs="Courier New"/>
          </w:rPr>
          <w:delText>o, presta</w:delText>
        </w:r>
        <w:r w:rsidR="00AC14BC" w:rsidDel="009245C8">
          <w:rPr>
            <w:rFonts w:ascii="Courier New" w:hAnsi="Courier New" w:cs="Courier New"/>
          </w:rPr>
          <w:delText>çã</w:delText>
        </w:r>
        <w:r w:rsidRPr="008A259A" w:rsidDel="009245C8">
          <w:rPr>
            <w:rFonts w:ascii="Courier New" w:hAnsi="Courier New" w:cs="Courier New"/>
          </w:rPr>
          <w:delText>o</w:delText>
        </w:r>
        <w:r w:rsidR="0010355A" w:rsidDel="009245C8">
          <w:rPr>
            <w:rFonts w:ascii="Courier New" w:hAnsi="Courier New" w:cs="Courier New"/>
          </w:rPr>
          <w:delText xml:space="preserve"> : DECIMAL</w:delText>
        </w:r>
        <w:r w:rsidRPr="008A259A" w:rsidDel="009245C8">
          <w:rPr>
            <w:rFonts w:ascii="Courier New" w:hAnsi="Courier New" w:cs="Courier New"/>
          </w:rPr>
          <w:delText>;</w:delText>
        </w:r>
      </w:del>
    </w:p>
    <w:p w14:paraId="53E04B53" w14:textId="031D3F3F" w:rsidR="008E1CDC" w:rsidRPr="008A259A" w:rsidDel="009245C8" w:rsidRDefault="008E1CDC" w:rsidP="008E1CDC">
      <w:pPr>
        <w:ind w:left="720"/>
        <w:rPr>
          <w:del w:id="1555" w:author="Willian" w:date="2016-10-24T16:41:00Z"/>
          <w:rFonts w:ascii="Courier New" w:hAnsi="Courier New" w:cs="Courier New"/>
          <w:b/>
        </w:rPr>
      </w:pPr>
      <w:del w:id="1556" w:author="Willian" w:date="2016-10-24T16:41:00Z">
        <w:r w:rsidRPr="008A259A" w:rsidDel="009245C8">
          <w:rPr>
            <w:rFonts w:ascii="Courier New" w:hAnsi="Courier New" w:cs="Courier New"/>
            <w:b/>
          </w:rPr>
          <w:delText xml:space="preserve">INÍCIO </w:delText>
        </w:r>
      </w:del>
    </w:p>
    <w:p w14:paraId="5EB6A324" w14:textId="76A63356" w:rsidR="008E1CDC" w:rsidRPr="008A259A" w:rsidDel="009245C8" w:rsidRDefault="008E1CDC" w:rsidP="008E1CDC">
      <w:pPr>
        <w:ind w:left="720"/>
        <w:rPr>
          <w:del w:id="1557" w:author="Willian" w:date="2016-10-24T16:41:00Z"/>
          <w:rFonts w:ascii="Courier New" w:hAnsi="Courier New" w:cs="Courier New"/>
        </w:rPr>
      </w:pPr>
      <w:del w:id="1558"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pre</w:delText>
        </w:r>
        <w:r w:rsidR="00714DD0" w:rsidDel="009245C8">
          <w:rPr>
            <w:rFonts w:ascii="Courier New" w:hAnsi="Courier New" w:cs="Courier New"/>
          </w:rPr>
          <w:delText>ç</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1F9D7CD0" w14:textId="709AA8B0" w:rsidR="008E1CDC" w:rsidRPr="008A259A" w:rsidDel="009245C8" w:rsidRDefault="008E1CDC" w:rsidP="008E1CDC">
      <w:pPr>
        <w:ind w:left="720"/>
        <w:rPr>
          <w:del w:id="1559" w:author="Willian" w:date="2016-10-24T16:41:00Z"/>
          <w:rFonts w:ascii="Courier New" w:hAnsi="Courier New" w:cs="Courier New"/>
        </w:rPr>
      </w:pPr>
      <w:del w:id="1560" w:author="Willian" w:date="2016-10-24T16:41:00Z">
        <w:r w:rsidRPr="008A259A" w:rsidDel="009245C8">
          <w:rPr>
            <w:rFonts w:ascii="Courier New" w:hAnsi="Courier New" w:cs="Courier New"/>
          </w:rPr>
          <w:tab/>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0023514A" w:rsidRPr="0023514A" w:rsidDel="009245C8">
          <w:rPr>
            <w:rFonts w:ascii="Courier New" w:hAnsi="Courier New" w:cs="Courier New"/>
          </w:rPr>
          <w:sym w:font="Wingdings" w:char="F0DF"/>
        </w:r>
        <w:r w:rsidR="00D06AB8" w:rsidRPr="008A259A" w:rsidDel="009245C8">
          <w:rPr>
            <w:rFonts w:ascii="Courier New" w:hAnsi="Courier New" w:cs="Courier New"/>
          </w:rPr>
          <w:delText>pre</w:delText>
        </w:r>
        <w:r w:rsidR="00AC14BC" w:rsidDel="009245C8">
          <w:rPr>
            <w:rFonts w:ascii="Courier New" w:hAnsi="Courier New" w:cs="Courier New"/>
          </w:rPr>
          <w:delText>ç</w:delText>
        </w:r>
        <w:r w:rsidR="00D06AB8" w:rsidRPr="008A259A" w:rsidDel="009245C8">
          <w:rPr>
            <w:rFonts w:ascii="Courier New" w:hAnsi="Courier New" w:cs="Courier New"/>
          </w:rPr>
          <w:delText>o</w:delText>
        </w:r>
        <w:r w:rsidRPr="008A259A" w:rsidDel="009245C8">
          <w:rPr>
            <w:rFonts w:ascii="Courier New" w:hAnsi="Courier New" w:cs="Courier New"/>
          </w:rPr>
          <w:delText>/ 5;</w:delText>
        </w:r>
      </w:del>
    </w:p>
    <w:p w14:paraId="77C9FE24" w14:textId="78465A33" w:rsidR="008E1CDC" w:rsidRPr="008A259A" w:rsidDel="009245C8" w:rsidRDefault="008E1CDC" w:rsidP="008E1CDC">
      <w:pPr>
        <w:ind w:left="720"/>
        <w:rPr>
          <w:del w:id="1561" w:author="Willian" w:date="2016-10-24T16:41:00Z"/>
          <w:rFonts w:ascii="Courier New" w:hAnsi="Courier New" w:cs="Courier New"/>
        </w:rPr>
      </w:pPr>
      <w:del w:id="1562" w:author="Willian" w:date="2016-10-24T16:41:00Z">
        <w:r w:rsidRPr="008A259A" w:rsidDel="009245C8">
          <w:rPr>
            <w:rFonts w:ascii="Courier New" w:hAnsi="Courier New" w:cs="Courier New"/>
          </w:rPr>
          <w:tab/>
        </w:r>
      </w:del>
    </w:p>
    <w:p w14:paraId="1B27AF54" w14:textId="01F133BA" w:rsidR="008E1CDC" w:rsidRPr="008A259A" w:rsidDel="009245C8" w:rsidRDefault="008E1CDC" w:rsidP="008E1CDC">
      <w:pPr>
        <w:ind w:left="720"/>
        <w:rPr>
          <w:del w:id="1563" w:author="Willian" w:date="2016-10-24T16:41:00Z"/>
          <w:rFonts w:ascii="Courier New" w:hAnsi="Courier New" w:cs="Courier New"/>
        </w:rPr>
      </w:pPr>
      <w:del w:id="1564"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(“5x de “ + </w:delText>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Pr="008A259A" w:rsidDel="009245C8">
          <w:rPr>
            <w:rFonts w:ascii="Courier New" w:hAnsi="Courier New" w:cs="Courier New"/>
          </w:rPr>
          <w:delText>);</w:delText>
        </w:r>
      </w:del>
    </w:p>
    <w:p w14:paraId="5C7DF3EB" w14:textId="1D5A19C0" w:rsidR="008E1CDC" w:rsidRPr="008A259A" w:rsidDel="009245C8" w:rsidRDefault="008E1CDC" w:rsidP="008E1CDC">
      <w:pPr>
        <w:ind w:left="720"/>
        <w:rPr>
          <w:del w:id="1565" w:author="Willian" w:date="2016-10-24T16:41:00Z"/>
          <w:rFonts w:ascii="Courier New" w:hAnsi="Courier New" w:cs="Courier New"/>
          <w:b/>
        </w:rPr>
      </w:pPr>
      <w:del w:id="1566" w:author="Willian" w:date="2016-10-24T16:41:00Z">
        <w:r w:rsidRPr="008A259A" w:rsidDel="009245C8">
          <w:rPr>
            <w:rFonts w:ascii="Courier New" w:hAnsi="Courier New" w:cs="Courier New"/>
            <w:b/>
          </w:rPr>
          <w:delText>FIM</w:delText>
        </w:r>
      </w:del>
    </w:p>
    <w:p w14:paraId="6703665F" w14:textId="249A908E" w:rsidR="000508D2" w:rsidRPr="008A259A" w:rsidDel="009245C8" w:rsidRDefault="000508D2" w:rsidP="000508D2">
      <w:pPr>
        <w:rPr>
          <w:del w:id="1567" w:author="Willian" w:date="2016-10-24T16:41:00Z"/>
        </w:rPr>
      </w:pPr>
    </w:p>
    <w:p w14:paraId="087B28DA" w14:textId="62CC0573" w:rsidR="000508D2" w:rsidRPr="008A259A" w:rsidDel="009245C8" w:rsidRDefault="000508D2" w:rsidP="000508D2">
      <w:pPr>
        <w:numPr>
          <w:ilvl w:val="0"/>
          <w:numId w:val="30"/>
        </w:numPr>
        <w:spacing w:before="0" w:after="0"/>
        <w:ind w:hanging="360"/>
        <w:contextualSpacing/>
        <w:jc w:val="left"/>
        <w:rPr>
          <w:del w:id="1568" w:author="Willian" w:date="2016-10-24T16:41:00Z"/>
        </w:rPr>
      </w:pPr>
      <w:del w:id="1569" w:author="Willian" w:date="2016-10-24T16:41:00Z">
        <w:r w:rsidRPr="008A259A" w:rsidDel="009245C8">
          <w:delTex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delText>
        </w:r>
      </w:del>
    </w:p>
    <w:p w14:paraId="1DF5B36C" w14:textId="47FA04BD" w:rsidR="00402445" w:rsidDel="009245C8" w:rsidRDefault="00402445" w:rsidP="00FE35B7">
      <w:pPr>
        <w:ind w:left="720"/>
        <w:jc w:val="left"/>
        <w:rPr>
          <w:del w:id="1570" w:author="Willian" w:date="2016-10-24T16:41:00Z"/>
          <w:rFonts w:ascii="Courier New" w:hAnsi="Courier New" w:cs="Courier New"/>
          <w:b/>
        </w:rPr>
      </w:pPr>
      <w:del w:id="1571" w:author="Willian" w:date="2016-10-24T16:41:00Z">
        <w:r w:rsidDel="009245C8">
          <w:rPr>
            <w:rFonts w:ascii="Courier New" w:hAnsi="Courier New" w:cs="Courier New"/>
            <w:b/>
          </w:rPr>
          <w:delText>Resposta:</w:delText>
        </w:r>
      </w:del>
    </w:p>
    <w:p w14:paraId="77DADA9B" w14:textId="28C18CFA" w:rsidR="004C589F" w:rsidRPr="008A259A" w:rsidDel="009245C8" w:rsidRDefault="004C589F" w:rsidP="00FE35B7">
      <w:pPr>
        <w:ind w:left="720"/>
        <w:jc w:val="left"/>
        <w:rPr>
          <w:del w:id="1572" w:author="Willian" w:date="2016-10-24T16:41:00Z"/>
          <w:rFonts w:ascii="Courier New" w:hAnsi="Courier New" w:cs="Courier New"/>
        </w:rPr>
      </w:pPr>
      <w:del w:id="157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Custo</w:delText>
        </w:r>
      </w:del>
    </w:p>
    <w:p w14:paraId="22015AFB" w14:textId="244A1E33" w:rsidR="004C589F" w:rsidRPr="008A259A" w:rsidDel="009245C8" w:rsidRDefault="004C589F" w:rsidP="00FE35B7">
      <w:pPr>
        <w:ind w:left="720"/>
        <w:jc w:val="left"/>
        <w:rPr>
          <w:del w:id="1574" w:author="Willian" w:date="2016-10-24T16:41:00Z"/>
          <w:rFonts w:ascii="Courier New" w:hAnsi="Courier New" w:cs="Courier New"/>
          <w:b/>
        </w:rPr>
      </w:pPr>
      <w:del w:id="1575" w:author="Willian" w:date="2016-10-24T16:41:00Z">
        <w:r w:rsidRPr="008A259A" w:rsidDel="009245C8">
          <w:rPr>
            <w:rFonts w:ascii="Courier New" w:hAnsi="Courier New" w:cs="Courier New"/>
            <w:b/>
          </w:rPr>
          <w:delText>VAR</w:delText>
        </w:r>
      </w:del>
    </w:p>
    <w:p w14:paraId="290C0D9A" w14:textId="761733BA" w:rsidR="004C589F" w:rsidRPr="008A259A" w:rsidDel="009245C8" w:rsidRDefault="004C589F" w:rsidP="00FE35B7">
      <w:pPr>
        <w:ind w:left="720"/>
        <w:jc w:val="left"/>
        <w:rPr>
          <w:del w:id="1576" w:author="Willian" w:date="2016-10-24T16:41:00Z"/>
          <w:rFonts w:ascii="Courier New" w:hAnsi="Courier New" w:cs="Courier New"/>
        </w:rPr>
      </w:pPr>
      <w:del w:id="1577" w:author="Willian" w:date="2016-10-24T16:41:00Z">
        <w:r w:rsidRPr="008A259A" w:rsidDel="009245C8">
          <w:rPr>
            <w:rFonts w:ascii="Courier New" w:hAnsi="Courier New" w:cs="Courier New"/>
          </w:rPr>
          <w:tab/>
          <w:delText>f</w:delText>
        </w:r>
        <w:r w:rsidR="00AC14BC" w:rsidDel="009245C8">
          <w:rPr>
            <w:rFonts w:ascii="Courier New" w:hAnsi="Courier New" w:cs="Courier New"/>
          </w:rPr>
          <w:delText>á</w:delText>
        </w:r>
        <w:r w:rsidRPr="008A259A" w:rsidDel="009245C8">
          <w:rPr>
            <w:rFonts w:ascii="Courier New" w:hAnsi="Courier New" w:cs="Courier New"/>
          </w:rPr>
          <w:delText>brica, consumidor</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4E728C2F" w14:textId="73285370" w:rsidR="004C589F" w:rsidRPr="008A259A" w:rsidDel="009245C8" w:rsidRDefault="004C589F" w:rsidP="00FE35B7">
      <w:pPr>
        <w:ind w:left="720"/>
        <w:jc w:val="left"/>
        <w:rPr>
          <w:del w:id="1578" w:author="Willian" w:date="2016-10-24T16:41:00Z"/>
          <w:rFonts w:ascii="Courier New" w:hAnsi="Courier New" w:cs="Courier New"/>
          <w:b/>
        </w:rPr>
      </w:pPr>
      <w:del w:id="1579" w:author="Willian" w:date="2016-10-24T16:41:00Z">
        <w:r w:rsidRPr="008A259A" w:rsidDel="009245C8">
          <w:rPr>
            <w:rFonts w:ascii="Courier New" w:hAnsi="Courier New" w:cs="Courier New"/>
            <w:b/>
          </w:rPr>
          <w:delText xml:space="preserve">INÍCIO </w:delText>
        </w:r>
      </w:del>
    </w:p>
    <w:p w14:paraId="1B78CC9B" w14:textId="04939A20" w:rsidR="004C589F" w:rsidRPr="008A259A" w:rsidDel="009245C8" w:rsidRDefault="004C589F" w:rsidP="00FE35B7">
      <w:pPr>
        <w:ind w:left="720"/>
        <w:jc w:val="left"/>
        <w:rPr>
          <w:del w:id="1580" w:author="Willian" w:date="2016-10-24T16:41:00Z"/>
          <w:rFonts w:ascii="Courier New" w:hAnsi="Courier New" w:cs="Courier New"/>
        </w:rPr>
      </w:pPr>
      <w:del w:id="1581"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f</w:delText>
        </w:r>
        <w:r w:rsidR="00714DD0" w:rsidDel="009245C8">
          <w:rPr>
            <w:rFonts w:ascii="Courier New" w:hAnsi="Courier New" w:cs="Courier New"/>
          </w:rPr>
          <w:delText>á</w:delText>
        </w:r>
        <w:r w:rsidR="00714DD0" w:rsidRPr="008A259A" w:rsidDel="009245C8">
          <w:rPr>
            <w:rFonts w:ascii="Courier New" w:hAnsi="Courier New" w:cs="Courier New"/>
          </w:rPr>
          <w:delText>brica</w:delText>
        </w:r>
        <w:r w:rsidRPr="008A259A" w:rsidDel="009245C8">
          <w:rPr>
            <w:rFonts w:ascii="Courier New" w:hAnsi="Courier New" w:cs="Courier New"/>
          </w:rPr>
          <w:delText>);</w:delText>
        </w:r>
      </w:del>
    </w:p>
    <w:p w14:paraId="044E0E82" w14:textId="762D6659" w:rsidR="004C589F" w:rsidRPr="008A259A" w:rsidDel="009245C8" w:rsidRDefault="004C589F" w:rsidP="00FE35B7">
      <w:pPr>
        <w:ind w:left="720"/>
        <w:jc w:val="left"/>
        <w:rPr>
          <w:del w:id="1582" w:author="Willian" w:date="2016-10-24T16:41:00Z"/>
          <w:rFonts w:ascii="Courier New" w:hAnsi="Courier New" w:cs="Courier New"/>
        </w:rPr>
      </w:pPr>
      <w:del w:id="1583" w:author="Willian" w:date="2016-10-24T16:41:00Z">
        <w:r w:rsidRPr="008A259A" w:rsidDel="009245C8">
          <w:rPr>
            <w:rFonts w:ascii="Courier New" w:hAnsi="Courier New" w:cs="Courier New"/>
          </w:rPr>
          <w:tab/>
          <w:delText xml:space="preserve">consumidor </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f</w:delText>
        </w:r>
        <w:r w:rsidR="00B54B20" w:rsidDel="009245C8">
          <w:rPr>
            <w:rFonts w:ascii="Courier New" w:hAnsi="Courier New" w:cs="Courier New"/>
          </w:rPr>
          <w:delText>á</w:delText>
        </w:r>
        <w:r w:rsidR="00B54B20" w:rsidRPr="008A259A" w:rsidDel="009245C8">
          <w:rPr>
            <w:rFonts w:ascii="Courier New" w:hAnsi="Courier New" w:cs="Courier New"/>
          </w:rPr>
          <w:delText>brica</w:delText>
        </w:r>
        <w:r w:rsidRPr="0023514A" w:rsidDel="009245C8">
          <w:rPr>
            <w:rFonts w:ascii="Courier New" w:hAnsi="Courier New" w:cs="Courier New"/>
          </w:rPr>
          <w:delText>*1.45*1,28</w:delText>
        </w:r>
        <w:r w:rsidRPr="008A259A" w:rsidDel="009245C8">
          <w:rPr>
            <w:rFonts w:ascii="Courier New" w:hAnsi="Courier New" w:cs="Courier New"/>
          </w:rPr>
          <w:delText>;</w:delText>
        </w:r>
      </w:del>
    </w:p>
    <w:p w14:paraId="418F4D8B" w14:textId="46BC6343" w:rsidR="004C589F" w:rsidRPr="008A259A" w:rsidDel="009245C8" w:rsidRDefault="004C589F" w:rsidP="00FE35B7">
      <w:pPr>
        <w:ind w:left="720"/>
        <w:jc w:val="left"/>
        <w:rPr>
          <w:del w:id="1584" w:author="Willian" w:date="2016-10-24T16:41:00Z"/>
          <w:rFonts w:ascii="Courier New" w:hAnsi="Courier New" w:cs="Courier New"/>
        </w:rPr>
      </w:pPr>
      <w:del w:id="1585" w:author="Willian" w:date="2016-10-24T16:41:00Z">
        <w:r w:rsidRPr="008A259A" w:rsidDel="009245C8">
          <w:rPr>
            <w:rFonts w:ascii="Courier New" w:hAnsi="Courier New" w:cs="Courier New"/>
          </w:rPr>
          <w:tab/>
        </w:r>
      </w:del>
    </w:p>
    <w:p w14:paraId="319EAFCE" w14:textId="23601440" w:rsidR="004C589F" w:rsidRPr="008A259A" w:rsidDel="009245C8" w:rsidRDefault="004C589F" w:rsidP="00FE35B7">
      <w:pPr>
        <w:ind w:left="720"/>
        <w:jc w:val="left"/>
        <w:rPr>
          <w:del w:id="1586" w:author="Willian" w:date="2016-10-24T16:41:00Z"/>
          <w:rFonts w:ascii="Courier New" w:hAnsi="Courier New" w:cs="Courier New"/>
        </w:rPr>
      </w:pPr>
      <w:del w:id="1587"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C611D" w:rsidRPr="008A259A" w:rsidDel="009245C8">
          <w:rPr>
            <w:rFonts w:ascii="Courier New" w:hAnsi="Courier New" w:cs="Courier New"/>
          </w:rPr>
          <w:delText>“Preç</w:delText>
        </w:r>
        <w:r w:rsidRPr="008A259A" w:rsidDel="009245C8">
          <w:rPr>
            <w:rFonts w:ascii="Courier New" w:hAnsi="Courier New" w:cs="Courier New"/>
          </w:rPr>
          <w:delText>o de</w:delText>
        </w:r>
        <w:r w:rsidR="006C611D" w:rsidRPr="008A259A" w:rsidDel="009245C8">
          <w:rPr>
            <w:rFonts w:ascii="Courier New" w:hAnsi="Courier New" w:cs="Courier New"/>
          </w:rPr>
          <w:delText xml:space="preserve"> f</w:delText>
        </w:r>
        <w:r w:rsidR="00D06AB8" w:rsidDel="009245C8">
          <w:rPr>
            <w:rFonts w:ascii="Courier New" w:hAnsi="Courier New" w:cs="Courier New"/>
          </w:rPr>
          <w:delText>á</w:delText>
        </w:r>
        <w:r w:rsidR="006C611D" w:rsidRPr="008A259A" w:rsidDel="009245C8">
          <w:rPr>
            <w:rFonts w:ascii="Courier New" w:hAnsi="Courier New" w:cs="Courier New"/>
          </w:rPr>
          <w:delText xml:space="preserve">brica: “ + </w:delText>
        </w:r>
        <w:r w:rsidR="00AC14BC" w:rsidRPr="008A259A" w:rsidDel="009245C8">
          <w:rPr>
            <w:rFonts w:ascii="Courier New" w:hAnsi="Courier New" w:cs="Courier New"/>
          </w:rPr>
          <w:delText>f</w:delText>
        </w:r>
        <w:r w:rsidR="00AC14BC" w:rsidDel="009245C8">
          <w:rPr>
            <w:rFonts w:ascii="Courier New" w:hAnsi="Courier New" w:cs="Courier New"/>
          </w:rPr>
          <w:delText>á</w:delText>
        </w:r>
        <w:r w:rsidR="00AC14BC" w:rsidRPr="008A259A" w:rsidDel="009245C8">
          <w:rPr>
            <w:rFonts w:ascii="Courier New" w:hAnsi="Courier New" w:cs="Courier New"/>
          </w:rPr>
          <w:delText>brica</w:delText>
        </w:r>
        <w:r w:rsidR="006C611D" w:rsidRPr="008A259A" w:rsidDel="009245C8">
          <w:rPr>
            <w:rFonts w:ascii="Courier New" w:hAnsi="Courier New" w:cs="Courier New"/>
          </w:rPr>
          <w:delText>+ “ e Preç</w:delText>
        </w:r>
        <w:r w:rsidRPr="008A259A" w:rsidDel="009245C8">
          <w:rPr>
            <w:rFonts w:ascii="Courier New" w:hAnsi="Courier New" w:cs="Courier New"/>
          </w:rPr>
          <w:delText>o de consumidor: “ + consumidor);</w:delText>
        </w:r>
      </w:del>
    </w:p>
    <w:p w14:paraId="2FCB314D" w14:textId="37F5B158" w:rsidR="004C589F" w:rsidRPr="008A259A" w:rsidDel="009245C8" w:rsidRDefault="004C589F" w:rsidP="00FE35B7">
      <w:pPr>
        <w:ind w:left="720"/>
        <w:jc w:val="left"/>
        <w:rPr>
          <w:del w:id="1588" w:author="Willian" w:date="2016-10-24T16:41:00Z"/>
          <w:rFonts w:ascii="Courier New" w:hAnsi="Courier New" w:cs="Courier New"/>
          <w:b/>
        </w:rPr>
      </w:pPr>
      <w:del w:id="1589" w:author="Willian" w:date="2016-10-24T16:41:00Z">
        <w:r w:rsidRPr="008A259A" w:rsidDel="009245C8">
          <w:rPr>
            <w:rFonts w:ascii="Courier New" w:hAnsi="Courier New" w:cs="Courier New"/>
            <w:b/>
          </w:rPr>
          <w:delText>FIM</w:delText>
        </w:r>
      </w:del>
    </w:p>
    <w:p w14:paraId="212F2B0B" w14:textId="67A14B7E" w:rsidR="000508D2" w:rsidRPr="008A259A" w:rsidDel="009245C8" w:rsidRDefault="000508D2" w:rsidP="000508D2">
      <w:pPr>
        <w:rPr>
          <w:del w:id="1590" w:author="Willian" w:date="2016-10-24T16:41:00Z"/>
        </w:rPr>
      </w:pPr>
    </w:p>
    <w:p w14:paraId="29931732" w14:textId="31DA0867" w:rsidR="000508D2" w:rsidRPr="008A259A" w:rsidDel="009245C8" w:rsidRDefault="000508D2" w:rsidP="000508D2">
      <w:pPr>
        <w:numPr>
          <w:ilvl w:val="0"/>
          <w:numId w:val="30"/>
        </w:numPr>
        <w:spacing w:before="0" w:after="0"/>
        <w:ind w:hanging="360"/>
        <w:contextualSpacing/>
        <w:jc w:val="left"/>
        <w:rPr>
          <w:del w:id="1591" w:author="Willian" w:date="2016-10-24T16:41:00Z"/>
        </w:rPr>
      </w:pPr>
      <w:del w:id="1592" w:author="Willian" w:date="2016-10-24T16:41:00Z">
        <w:r w:rsidRPr="008A259A" w:rsidDel="009245C8">
          <w:delText>Faça um algoritmo que receba um número e diga se este número está no intervalo entre 100 e 200.</w:delText>
        </w:r>
      </w:del>
    </w:p>
    <w:p w14:paraId="3A7B8C2A" w14:textId="148112EA" w:rsidR="00402445" w:rsidDel="009245C8" w:rsidRDefault="00402445" w:rsidP="00FE35B7">
      <w:pPr>
        <w:ind w:left="720"/>
        <w:jc w:val="left"/>
        <w:rPr>
          <w:del w:id="1593" w:author="Willian" w:date="2016-10-24T16:41:00Z"/>
          <w:rFonts w:ascii="Courier New" w:hAnsi="Courier New" w:cs="Courier New"/>
          <w:b/>
        </w:rPr>
      </w:pPr>
      <w:del w:id="1594" w:author="Willian" w:date="2016-10-24T16:41:00Z">
        <w:r w:rsidDel="009245C8">
          <w:rPr>
            <w:rFonts w:ascii="Courier New" w:hAnsi="Courier New" w:cs="Courier New"/>
            <w:b/>
          </w:rPr>
          <w:delText>Resposta</w:delText>
        </w:r>
      </w:del>
    </w:p>
    <w:p w14:paraId="0AED969C" w14:textId="657A6DF9" w:rsidR="004C589F" w:rsidRPr="008A259A" w:rsidDel="009245C8" w:rsidRDefault="004C589F" w:rsidP="00FE35B7">
      <w:pPr>
        <w:ind w:left="720"/>
        <w:jc w:val="left"/>
        <w:rPr>
          <w:del w:id="1595" w:author="Willian" w:date="2016-10-24T16:41:00Z"/>
          <w:rFonts w:ascii="Courier New" w:hAnsi="Courier New" w:cs="Courier New"/>
        </w:rPr>
      </w:pPr>
      <w:del w:id="1596"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Intervalo</w:delText>
        </w:r>
      </w:del>
    </w:p>
    <w:p w14:paraId="57B7900C" w14:textId="24D9DFC5" w:rsidR="004C589F" w:rsidRPr="008A259A" w:rsidDel="009245C8" w:rsidRDefault="004C589F" w:rsidP="00FE35B7">
      <w:pPr>
        <w:ind w:left="720"/>
        <w:jc w:val="left"/>
        <w:rPr>
          <w:del w:id="1597" w:author="Willian" w:date="2016-10-24T16:41:00Z"/>
          <w:rFonts w:ascii="Courier New" w:hAnsi="Courier New" w:cs="Courier New"/>
          <w:b/>
        </w:rPr>
      </w:pPr>
      <w:del w:id="1598" w:author="Willian" w:date="2016-10-24T16:41:00Z">
        <w:r w:rsidRPr="008A259A" w:rsidDel="009245C8">
          <w:rPr>
            <w:rFonts w:ascii="Courier New" w:hAnsi="Courier New" w:cs="Courier New"/>
            <w:b/>
          </w:rPr>
          <w:delText>VAR</w:delText>
        </w:r>
      </w:del>
    </w:p>
    <w:p w14:paraId="381E1119" w14:textId="1BEC7923" w:rsidR="004C589F" w:rsidRPr="008A259A" w:rsidDel="009245C8" w:rsidRDefault="004C589F" w:rsidP="00FE35B7">
      <w:pPr>
        <w:ind w:left="720"/>
        <w:jc w:val="left"/>
        <w:rPr>
          <w:del w:id="1599" w:author="Willian" w:date="2016-10-24T16:41:00Z"/>
          <w:rFonts w:ascii="Courier New" w:hAnsi="Courier New" w:cs="Courier New"/>
        </w:rPr>
      </w:pPr>
      <w:del w:id="1600" w:author="Willian" w:date="2016-10-24T16:41:00Z">
        <w:r w:rsidRPr="008A259A" w:rsidDel="009245C8">
          <w:rPr>
            <w:rFonts w:ascii="Courier New" w:hAnsi="Courier New" w:cs="Courier New"/>
          </w:rPr>
          <w:tab/>
        </w:r>
        <w:r w:rsidR="00D06AB8" w:rsidDel="009245C8">
          <w:rPr>
            <w:rFonts w:ascii="Courier New" w:hAnsi="Courier New" w:cs="Courier New"/>
          </w:rPr>
          <w:delText>n</w:delText>
        </w:r>
        <w:r w:rsidRPr="008A259A" w:rsidDel="009245C8">
          <w:rPr>
            <w:rFonts w:ascii="Courier New" w:hAnsi="Courier New" w:cs="Courier New"/>
          </w:rPr>
          <w:delText>um: inteiro;</w:delText>
        </w:r>
      </w:del>
    </w:p>
    <w:p w14:paraId="7482C5C5" w14:textId="59F003F6" w:rsidR="004C589F" w:rsidRPr="008A259A" w:rsidDel="009245C8" w:rsidRDefault="004C589F" w:rsidP="00FE35B7">
      <w:pPr>
        <w:ind w:left="720"/>
        <w:jc w:val="left"/>
        <w:rPr>
          <w:del w:id="1601" w:author="Willian" w:date="2016-10-24T16:41:00Z"/>
          <w:rFonts w:ascii="Courier New" w:hAnsi="Courier New" w:cs="Courier New"/>
          <w:b/>
        </w:rPr>
      </w:pPr>
      <w:del w:id="1602" w:author="Willian" w:date="2016-10-24T16:41:00Z">
        <w:r w:rsidRPr="008A259A" w:rsidDel="009245C8">
          <w:rPr>
            <w:rFonts w:ascii="Courier New" w:hAnsi="Courier New" w:cs="Courier New"/>
            <w:b/>
          </w:rPr>
          <w:delText xml:space="preserve">INÍCIO </w:delText>
        </w:r>
      </w:del>
    </w:p>
    <w:p w14:paraId="57EA00AA" w14:textId="7BEF5570" w:rsidR="004C589F" w:rsidRPr="008A259A" w:rsidDel="009245C8" w:rsidRDefault="004C589F" w:rsidP="00FE35B7">
      <w:pPr>
        <w:ind w:left="720"/>
        <w:jc w:val="left"/>
        <w:rPr>
          <w:del w:id="1603" w:author="Willian" w:date="2016-10-24T16:41:00Z"/>
          <w:rFonts w:ascii="Courier New" w:hAnsi="Courier New" w:cs="Courier New"/>
        </w:rPr>
      </w:pPr>
      <w:del w:id="1604"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num</w:delText>
        </w:r>
        <w:r w:rsidRPr="008A259A" w:rsidDel="009245C8">
          <w:rPr>
            <w:rFonts w:ascii="Courier New" w:hAnsi="Courier New" w:cs="Courier New"/>
          </w:rPr>
          <w:delText>);</w:delText>
        </w:r>
      </w:del>
    </w:p>
    <w:p w14:paraId="47285B64" w14:textId="27ADA758" w:rsidR="00641701" w:rsidRPr="008A259A" w:rsidDel="009245C8" w:rsidRDefault="00641701" w:rsidP="00FE35B7">
      <w:pPr>
        <w:ind w:left="720"/>
        <w:jc w:val="left"/>
        <w:rPr>
          <w:del w:id="1605" w:author="Willian" w:date="2016-10-24T16:41:00Z"/>
          <w:rFonts w:ascii="Courier New" w:hAnsi="Courier New" w:cs="Courier New"/>
        </w:rPr>
      </w:pPr>
    </w:p>
    <w:p w14:paraId="7246D8CD" w14:textId="5C5F574B" w:rsidR="00641701" w:rsidRPr="008A259A" w:rsidDel="009245C8" w:rsidRDefault="004C589F" w:rsidP="00FE35B7">
      <w:pPr>
        <w:jc w:val="left"/>
        <w:rPr>
          <w:del w:id="1606" w:author="Willian" w:date="2016-10-24T16:41:00Z"/>
          <w:rFonts w:ascii="Courier New" w:hAnsi="Courier New" w:cs="Courier New"/>
          <w:b/>
        </w:rPr>
      </w:pPr>
      <w:del w:id="1607"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00641701" w:rsidRPr="008A259A" w:rsidDel="009245C8">
          <w:rPr>
            <w:rFonts w:ascii="Courier New" w:hAnsi="Courier New" w:cs="Courier New"/>
            <w:b/>
          </w:rPr>
          <w:delText>SE</w:delText>
        </w:r>
        <w:r w:rsidR="00C349AE" w:rsidDel="009245C8">
          <w:rPr>
            <w:rFonts w:ascii="Courier New" w:hAnsi="Courier New" w:cs="Courier New"/>
          </w:rPr>
          <w:delText>((</w:delText>
        </w:r>
        <w:r w:rsidR="00641701" w:rsidRPr="008A259A" w:rsidDel="009245C8">
          <w:rPr>
            <w:rFonts w:ascii="Courier New" w:hAnsi="Courier New" w:cs="Courier New"/>
          </w:rPr>
          <w:delText>num &gt;= 100</w:delText>
        </w:r>
        <w:r w:rsidR="00C349AE" w:rsidDel="009245C8">
          <w:rPr>
            <w:rFonts w:ascii="Courier New" w:hAnsi="Courier New" w:cs="Courier New"/>
          </w:rPr>
          <w:delText>)</w:delText>
        </w:r>
        <w:r w:rsidR="00714DD0" w:rsidDel="009245C8">
          <w:rPr>
            <w:rFonts w:ascii="Courier New" w:hAnsi="Courier New" w:cs="Courier New"/>
            <w:b/>
          </w:rPr>
          <w:delText>E</w:delText>
        </w:r>
        <w:r w:rsidR="00C349AE" w:rsidDel="009245C8">
          <w:rPr>
            <w:rFonts w:ascii="Courier New" w:hAnsi="Courier New" w:cs="Courier New"/>
          </w:rPr>
          <w:delText>(</w:delText>
        </w:r>
        <w:r w:rsidR="00641701" w:rsidRPr="008A259A" w:rsidDel="009245C8">
          <w:rPr>
            <w:rFonts w:ascii="Courier New" w:hAnsi="Courier New" w:cs="Courier New"/>
          </w:rPr>
          <w:delText>num &lt;= 200</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22F829A2" w14:textId="5C806238" w:rsidR="004C589F" w:rsidRPr="008A259A" w:rsidDel="009245C8" w:rsidRDefault="004C589F" w:rsidP="00FE35B7">
      <w:pPr>
        <w:ind w:left="720"/>
        <w:jc w:val="left"/>
        <w:rPr>
          <w:del w:id="1608" w:author="Willian" w:date="2016-10-24T16:41:00Z"/>
          <w:rFonts w:ascii="Courier New" w:hAnsi="Courier New" w:cs="Courier New"/>
        </w:rPr>
      </w:pPr>
      <w:del w:id="1609"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41701" w:rsidRPr="008A259A" w:rsidDel="009245C8">
          <w:rPr>
            <w:rFonts w:ascii="Courier New" w:hAnsi="Courier New" w:cs="Courier New"/>
          </w:rPr>
          <w:delText>O n</w:delText>
        </w:r>
        <w:r w:rsidR="00B54B20" w:rsidDel="009245C8">
          <w:rPr>
            <w:rFonts w:ascii="Courier New" w:hAnsi="Courier New" w:cs="Courier New"/>
          </w:rPr>
          <w:delText>ú</w:delText>
        </w:r>
        <w:r w:rsidR="00641701" w:rsidRPr="008A259A" w:rsidDel="009245C8">
          <w:rPr>
            <w:rFonts w:ascii="Courier New" w:hAnsi="Courier New" w:cs="Courier New"/>
          </w:rPr>
          <w:delText>mero est</w:delText>
        </w:r>
        <w:r w:rsidR="00B54B20" w:rsidDel="009245C8">
          <w:rPr>
            <w:rFonts w:ascii="Courier New" w:hAnsi="Courier New" w:cs="Courier New"/>
          </w:rPr>
          <w:delText>á</w:delText>
        </w:r>
        <w:r w:rsidR="00641701" w:rsidRPr="008A259A" w:rsidDel="009245C8">
          <w:rPr>
            <w:rFonts w:ascii="Courier New" w:hAnsi="Courier New" w:cs="Courier New"/>
          </w:rPr>
          <w:delText xml:space="preserve"> dentro do intervalo”</w:delText>
        </w:r>
        <w:r w:rsidRPr="008A259A" w:rsidDel="009245C8">
          <w:rPr>
            <w:rFonts w:ascii="Courier New" w:hAnsi="Courier New" w:cs="Courier New"/>
          </w:rPr>
          <w:delText>);</w:delText>
        </w:r>
      </w:del>
    </w:p>
    <w:p w14:paraId="2561FAC1" w14:textId="54F01378" w:rsidR="00641701" w:rsidRPr="008A259A" w:rsidDel="009245C8" w:rsidRDefault="00714DD0" w:rsidP="00FE35B7">
      <w:pPr>
        <w:jc w:val="left"/>
        <w:rPr>
          <w:del w:id="1610" w:author="Willian" w:date="2016-10-24T16:41:00Z"/>
          <w:rFonts w:ascii="Courier New" w:hAnsi="Courier New" w:cs="Courier New"/>
          <w:b/>
        </w:rPr>
      </w:pPr>
      <w:del w:id="1611" w:author="Willian" w:date="2016-10-24T16:41:00Z">
        <w:r w:rsidDel="009245C8">
          <w:rPr>
            <w:rFonts w:ascii="Courier New" w:hAnsi="Courier New" w:cs="Courier New"/>
            <w:b/>
          </w:rPr>
          <w:tab/>
        </w:r>
        <w:r w:rsidDel="009245C8">
          <w:rPr>
            <w:rFonts w:ascii="Courier New" w:hAnsi="Courier New" w:cs="Courier New"/>
            <w:b/>
          </w:rPr>
          <w:tab/>
        </w:r>
        <w:r w:rsidR="00641701" w:rsidRPr="008A259A" w:rsidDel="009245C8">
          <w:rPr>
            <w:rFonts w:ascii="Courier New" w:hAnsi="Courier New" w:cs="Courier New"/>
            <w:b/>
          </w:rPr>
          <w:delText>SEN</w:delText>
        </w:r>
        <w:r w:rsidDel="009245C8">
          <w:rPr>
            <w:rFonts w:ascii="Courier New" w:hAnsi="Courier New" w:cs="Courier New"/>
            <w:b/>
          </w:rPr>
          <w:delText>Ã</w:delText>
        </w:r>
        <w:r w:rsidR="00641701" w:rsidRPr="008A259A" w:rsidDel="009245C8">
          <w:rPr>
            <w:rFonts w:ascii="Courier New" w:hAnsi="Courier New" w:cs="Courier New"/>
            <w:b/>
          </w:rPr>
          <w:delText>O</w:delText>
        </w:r>
      </w:del>
    </w:p>
    <w:p w14:paraId="3ADD7BDB" w14:textId="05317421" w:rsidR="00641701" w:rsidRPr="008A259A" w:rsidDel="009245C8" w:rsidRDefault="00641701" w:rsidP="00FE35B7">
      <w:pPr>
        <w:ind w:left="720"/>
        <w:jc w:val="left"/>
        <w:rPr>
          <w:del w:id="1612" w:author="Willian" w:date="2016-10-24T16:41:00Z"/>
          <w:rFonts w:ascii="Courier New" w:hAnsi="Courier New" w:cs="Courier New"/>
        </w:rPr>
      </w:pPr>
      <w:del w:id="1613" w:author="Willian" w:date="2016-10-24T16:41:00Z">
        <w:r w:rsidRPr="008A259A" w:rsidDel="009245C8">
          <w:rPr>
            <w:rFonts w:ascii="Courier New" w:hAnsi="Courier New" w:cs="Courier New"/>
            <w:b/>
          </w:rPr>
          <w:tab/>
        </w:r>
        <w:r w:rsidR="00714DD0"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(“O n</w:delText>
        </w:r>
        <w:r w:rsidR="00D06AB8" w:rsidDel="009245C8">
          <w:rPr>
            <w:rFonts w:ascii="Courier New" w:hAnsi="Courier New" w:cs="Courier New"/>
          </w:rPr>
          <w:delText>ú</w:delText>
        </w:r>
        <w:r w:rsidRPr="008A259A" w:rsidDel="009245C8">
          <w:rPr>
            <w:rFonts w:ascii="Courier New" w:hAnsi="Courier New" w:cs="Courier New"/>
          </w:rPr>
          <w:delText>mero não est</w:delText>
        </w:r>
        <w:r w:rsidR="00B54B20" w:rsidDel="009245C8">
          <w:rPr>
            <w:rFonts w:ascii="Courier New" w:hAnsi="Courier New" w:cs="Courier New"/>
          </w:rPr>
          <w:delText>á</w:delText>
        </w:r>
        <w:r w:rsidRPr="008A259A" w:rsidDel="009245C8">
          <w:rPr>
            <w:rFonts w:ascii="Courier New" w:hAnsi="Courier New" w:cs="Courier New"/>
          </w:rPr>
          <w:delText xml:space="preserve"> dentro do intervalo”);</w:delText>
        </w:r>
      </w:del>
    </w:p>
    <w:p w14:paraId="5DE54DCF" w14:textId="5540B981" w:rsidR="00641701" w:rsidRPr="008A259A" w:rsidDel="009245C8" w:rsidRDefault="00641701" w:rsidP="00FE35B7">
      <w:pPr>
        <w:ind w:left="1416"/>
        <w:jc w:val="left"/>
        <w:rPr>
          <w:del w:id="1614" w:author="Willian" w:date="2016-10-24T16:41:00Z"/>
          <w:rFonts w:ascii="Courier New" w:hAnsi="Courier New" w:cs="Courier New"/>
          <w:b/>
        </w:rPr>
      </w:pPr>
      <w:del w:id="1615" w:author="Willian" w:date="2016-10-24T16:41:00Z">
        <w:r w:rsidRPr="008A259A" w:rsidDel="009245C8">
          <w:rPr>
            <w:rFonts w:ascii="Courier New" w:hAnsi="Courier New" w:cs="Courier New"/>
            <w:b/>
          </w:rPr>
          <w:delText>FIM_SE</w:delText>
        </w:r>
      </w:del>
    </w:p>
    <w:p w14:paraId="40E6E274" w14:textId="2F196773" w:rsidR="004C589F" w:rsidRPr="008A259A" w:rsidDel="009245C8" w:rsidRDefault="004C589F" w:rsidP="00FE35B7">
      <w:pPr>
        <w:ind w:left="720"/>
        <w:jc w:val="left"/>
        <w:rPr>
          <w:del w:id="1616" w:author="Willian" w:date="2016-10-24T16:41:00Z"/>
          <w:rFonts w:ascii="Courier New" w:hAnsi="Courier New" w:cs="Courier New"/>
          <w:b/>
        </w:rPr>
      </w:pPr>
      <w:del w:id="1617" w:author="Willian" w:date="2016-10-24T16:41:00Z">
        <w:r w:rsidRPr="008A259A" w:rsidDel="009245C8">
          <w:rPr>
            <w:rFonts w:ascii="Courier New" w:hAnsi="Courier New" w:cs="Courier New"/>
            <w:b/>
          </w:rPr>
          <w:delText>FIM</w:delText>
        </w:r>
      </w:del>
    </w:p>
    <w:p w14:paraId="748A5753" w14:textId="7CA27B98" w:rsidR="000508D2" w:rsidRPr="008A259A" w:rsidDel="009245C8" w:rsidRDefault="000508D2" w:rsidP="000508D2">
      <w:pPr>
        <w:rPr>
          <w:del w:id="1618" w:author="Willian" w:date="2016-10-24T16:41:00Z"/>
        </w:rPr>
      </w:pPr>
    </w:p>
    <w:p w14:paraId="7A450D86" w14:textId="27ACF953" w:rsidR="000508D2" w:rsidRPr="008A259A" w:rsidDel="009245C8" w:rsidRDefault="000508D2" w:rsidP="000508D2">
      <w:pPr>
        <w:numPr>
          <w:ilvl w:val="0"/>
          <w:numId w:val="30"/>
        </w:numPr>
        <w:spacing w:before="0" w:after="0"/>
        <w:ind w:hanging="360"/>
        <w:contextualSpacing/>
        <w:jc w:val="left"/>
        <w:rPr>
          <w:del w:id="1619" w:author="Willian" w:date="2016-10-24T16:41:00Z"/>
        </w:rPr>
      </w:pPr>
      <w:del w:id="1620" w:author="Willian" w:date="2016-10-24T16:41:00Z">
        <w:r w:rsidRPr="008A259A" w:rsidDel="009245C8">
          <w:delText>Escrever um algoritmo que leia o nome e as três notas obtidas por um aluno durante o semestre. Calcular a sua média (aritmética), informar o nome e sua menção: aprovado (media &gt;= 7.0</w:delText>
        </w:r>
        <w:r w:rsidR="00CD0568" w:rsidRPr="008A259A" w:rsidDel="009245C8">
          <w:delText>), reprovado (media &lt;</w:delText>
        </w:r>
        <w:r w:rsidRPr="008A259A" w:rsidDel="009245C8">
          <w:delText xml:space="preserve"> 5.0) ou recuperação (média entre 5 a 6.9).</w:delText>
        </w:r>
      </w:del>
    </w:p>
    <w:p w14:paraId="5B958823" w14:textId="31E5A8F7" w:rsidR="00402445" w:rsidDel="009245C8" w:rsidRDefault="00402445" w:rsidP="00FE35B7">
      <w:pPr>
        <w:ind w:firstLine="708"/>
        <w:jc w:val="left"/>
        <w:rPr>
          <w:del w:id="1621" w:author="Willian" w:date="2016-10-24T16:41:00Z"/>
          <w:rFonts w:ascii="Courier New" w:hAnsi="Courier New" w:cs="Courier New"/>
          <w:b/>
        </w:rPr>
      </w:pPr>
      <w:del w:id="1622" w:author="Willian" w:date="2016-10-24T16:41:00Z">
        <w:r w:rsidDel="009245C8">
          <w:rPr>
            <w:rFonts w:ascii="Courier New" w:hAnsi="Courier New" w:cs="Courier New"/>
            <w:b/>
          </w:rPr>
          <w:delText>Resposta:</w:delText>
        </w:r>
      </w:del>
    </w:p>
    <w:p w14:paraId="4624CFFB" w14:textId="5EC617BB" w:rsidR="00641701" w:rsidRPr="008A259A" w:rsidDel="009245C8" w:rsidRDefault="00641701" w:rsidP="00FE35B7">
      <w:pPr>
        <w:ind w:firstLine="708"/>
        <w:jc w:val="left"/>
        <w:rPr>
          <w:del w:id="1623" w:author="Willian" w:date="2016-10-24T16:41:00Z"/>
          <w:rFonts w:ascii="Courier New" w:hAnsi="Courier New" w:cs="Courier New"/>
        </w:rPr>
      </w:pPr>
      <w:del w:id="1624"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Aprova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D4BA53B" w14:textId="70893766" w:rsidR="00641701" w:rsidRPr="008A259A" w:rsidDel="009245C8" w:rsidRDefault="00641701" w:rsidP="00FE35B7">
      <w:pPr>
        <w:ind w:left="372" w:firstLine="336"/>
        <w:jc w:val="left"/>
        <w:rPr>
          <w:del w:id="1625" w:author="Willian" w:date="2016-10-24T16:41:00Z"/>
          <w:rFonts w:ascii="Courier New" w:hAnsi="Courier New" w:cs="Courier New"/>
          <w:b/>
        </w:rPr>
      </w:pPr>
      <w:del w:id="1626" w:author="Willian" w:date="2016-10-24T16:41:00Z">
        <w:r w:rsidRPr="008A259A" w:rsidDel="009245C8">
          <w:rPr>
            <w:rFonts w:ascii="Courier New" w:hAnsi="Courier New" w:cs="Courier New"/>
            <w:b/>
          </w:rPr>
          <w:delText>VAR</w:delText>
        </w:r>
      </w:del>
    </w:p>
    <w:p w14:paraId="2A0E8221" w14:textId="557753B9" w:rsidR="00641701" w:rsidRPr="008A259A" w:rsidDel="009245C8" w:rsidRDefault="00641701" w:rsidP="00FE35B7">
      <w:pPr>
        <w:ind w:left="708" w:firstLine="708"/>
        <w:jc w:val="left"/>
        <w:rPr>
          <w:del w:id="1627" w:author="Willian" w:date="2016-10-24T16:41:00Z"/>
          <w:rFonts w:ascii="Courier New" w:hAnsi="Courier New" w:cs="Courier New"/>
        </w:rPr>
      </w:pPr>
      <w:del w:id="1628" w:author="Willian" w:date="2016-10-24T16:41:00Z">
        <w:r w:rsidRPr="008A259A" w:rsidDel="009245C8">
          <w:rPr>
            <w:rFonts w:ascii="Courier New" w:hAnsi="Courier New" w:cs="Courier New"/>
          </w:rPr>
          <w:delText>nome, nota, m</w:delText>
        </w:r>
        <w:r w:rsidR="00B54B20" w:rsidDel="009245C8">
          <w:rPr>
            <w:rFonts w:ascii="Courier New" w:hAnsi="Courier New" w:cs="Courier New"/>
          </w:rPr>
          <w:delText>é</w:delText>
        </w:r>
        <w:r w:rsidRPr="008A259A" w:rsidDel="009245C8">
          <w:rPr>
            <w:rFonts w:ascii="Courier New" w:hAnsi="Courier New" w:cs="Courier New"/>
          </w:rPr>
          <w:delText xml:space="preserve">dia: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09A30096" w14:textId="19862634" w:rsidR="00641701" w:rsidRPr="008A259A" w:rsidDel="009245C8" w:rsidRDefault="00641701" w:rsidP="00FE35B7">
      <w:pPr>
        <w:ind w:left="708" w:firstLine="708"/>
        <w:jc w:val="left"/>
        <w:rPr>
          <w:del w:id="1629" w:author="Willian" w:date="2016-10-24T16:41:00Z"/>
          <w:rFonts w:ascii="Courier New" w:hAnsi="Courier New" w:cs="Courier New"/>
        </w:rPr>
      </w:pPr>
      <w:del w:id="1630"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4D5A30BD" w14:textId="4A7452E3" w:rsidR="00641701" w:rsidRPr="008A259A" w:rsidDel="009245C8" w:rsidRDefault="00641701" w:rsidP="00FE35B7">
      <w:pPr>
        <w:ind w:firstLine="708"/>
        <w:jc w:val="left"/>
        <w:rPr>
          <w:del w:id="1631" w:author="Willian" w:date="2016-10-24T16:41:00Z"/>
          <w:rFonts w:ascii="Courier New" w:hAnsi="Courier New" w:cs="Courier New"/>
          <w:b/>
        </w:rPr>
      </w:pPr>
      <w:del w:id="1632" w:author="Willian" w:date="2016-10-24T16:41:00Z">
        <w:r w:rsidRPr="008A259A" w:rsidDel="009245C8">
          <w:rPr>
            <w:rFonts w:ascii="Courier New" w:hAnsi="Courier New" w:cs="Courier New"/>
            <w:b/>
          </w:rPr>
          <w:delText xml:space="preserve">INÍCIO </w:delText>
        </w:r>
      </w:del>
    </w:p>
    <w:p w14:paraId="180CAFFC" w14:textId="466494E7" w:rsidR="00641701" w:rsidRPr="008A259A" w:rsidDel="009245C8" w:rsidRDefault="00641701" w:rsidP="00FE35B7">
      <w:pPr>
        <w:ind w:firstLine="708"/>
        <w:jc w:val="left"/>
        <w:rPr>
          <w:del w:id="1633" w:author="Willian" w:date="2016-10-24T16:41:00Z"/>
          <w:rFonts w:ascii="Courier New" w:hAnsi="Courier New" w:cs="Courier New"/>
          <w:b/>
        </w:rPr>
      </w:pPr>
      <w:del w:id="1634" w:author="Willian" w:date="2016-10-24T16:41:00Z">
        <w:r w:rsidRPr="008A259A" w:rsidDel="009245C8">
          <w:rPr>
            <w:rFonts w:ascii="Courier New" w:hAnsi="Courier New" w:cs="Courier New"/>
            <w:b/>
          </w:rPr>
          <w:tab/>
        </w:r>
        <w:r w:rsidR="00EB5002"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nome</w:delText>
        </w:r>
        <w:r w:rsidRPr="008A259A" w:rsidDel="009245C8">
          <w:rPr>
            <w:rFonts w:ascii="Courier New" w:hAnsi="Courier New" w:cs="Courier New"/>
          </w:rPr>
          <w:delText>);</w:delText>
        </w:r>
      </w:del>
    </w:p>
    <w:p w14:paraId="39C80A8C" w14:textId="5E19421A" w:rsidR="00641701" w:rsidRPr="008A259A" w:rsidDel="009245C8" w:rsidRDefault="00641701" w:rsidP="00FE35B7">
      <w:pPr>
        <w:ind w:firstLine="708"/>
        <w:jc w:val="left"/>
        <w:rPr>
          <w:del w:id="1635" w:author="Willian" w:date="2016-10-24T16:41:00Z"/>
          <w:rFonts w:ascii="Courier New" w:hAnsi="Courier New" w:cs="Courier New"/>
        </w:rPr>
      </w:pPr>
      <w:del w:id="1636" w:author="Willian" w:date="2016-10-24T16:41:00Z">
        <w:r w:rsidRPr="008A259A" w:rsidDel="009245C8">
          <w:rPr>
            <w:rFonts w:ascii="Courier New" w:hAnsi="Courier New" w:cs="Courier New"/>
            <w:b/>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0;</w:delText>
        </w:r>
      </w:del>
    </w:p>
    <w:p w14:paraId="4A4978F2" w14:textId="3A0E8017" w:rsidR="00641701" w:rsidRPr="008A259A" w:rsidDel="009245C8" w:rsidRDefault="00641701" w:rsidP="00FE35B7">
      <w:pPr>
        <w:ind w:firstLine="708"/>
        <w:jc w:val="left"/>
        <w:rPr>
          <w:del w:id="1637" w:author="Willian" w:date="2016-10-24T16:41:00Z"/>
          <w:rFonts w:ascii="Courier New" w:hAnsi="Courier New" w:cs="Courier New"/>
        </w:rPr>
      </w:pPr>
      <w:del w:id="1638"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7FB1BED1" w14:textId="5954D75C" w:rsidR="00641701" w:rsidRPr="008A259A" w:rsidDel="009245C8" w:rsidRDefault="00641701" w:rsidP="00FE35B7">
      <w:pPr>
        <w:ind w:firstLine="708"/>
        <w:jc w:val="left"/>
        <w:rPr>
          <w:del w:id="1639" w:author="Willian" w:date="2016-10-24T16:41:00Z"/>
          <w:rFonts w:ascii="Courier New" w:hAnsi="Courier New" w:cs="Courier New"/>
        </w:rPr>
      </w:pPr>
    </w:p>
    <w:p w14:paraId="60F24F23" w14:textId="5C117024" w:rsidR="00641701" w:rsidRPr="00714DD0" w:rsidDel="009245C8" w:rsidRDefault="00641701" w:rsidP="00FE35B7">
      <w:pPr>
        <w:ind w:firstLine="708"/>
        <w:jc w:val="left"/>
        <w:rPr>
          <w:del w:id="1640" w:author="Willian" w:date="2016-10-24T16:41:00Z"/>
          <w:rFonts w:ascii="Courier New" w:hAnsi="Courier New" w:cs="Courier New"/>
          <w:b/>
        </w:rPr>
      </w:pPr>
      <w:del w:id="1641"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3</w:delText>
        </w:r>
        <w:r w:rsidR="00C349AE" w:rsidDel="009245C8">
          <w:rPr>
            <w:rFonts w:ascii="Courier New" w:hAnsi="Courier New" w:cs="Courier New"/>
          </w:rPr>
          <w:delText>)</w:delText>
        </w:r>
        <w:r w:rsidR="00714DD0" w:rsidDel="009245C8">
          <w:rPr>
            <w:rFonts w:ascii="Courier New" w:hAnsi="Courier New" w:cs="Courier New"/>
            <w:b/>
          </w:rPr>
          <w:delText xml:space="preserve"> FAÇA</w:delText>
        </w:r>
      </w:del>
    </w:p>
    <w:p w14:paraId="4AD2CB41" w14:textId="5169EFAA" w:rsidR="00641701" w:rsidRPr="008A259A" w:rsidDel="009245C8" w:rsidRDefault="00641701" w:rsidP="00FE35B7">
      <w:pPr>
        <w:ind w:left="1080" w:firstLine="708"/>
        <w:jc w:val="left"/>
        <w:rPr>
          <w:del w:id="1642" w:author="Willian" w:date="2016-10-24T16:41:00Z"/>
          <w:rFonts w:ascii="Courier New" w:hAnsi="Courier New" w:cs="Courier New"/>
        </w:rPr>
      </w:pPr>
      <w:del w:id="164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nota</w:delText>
        </w:r>
        <w:r w:rsidRPr="008A259A" w:rsidDel="009245C8">
          <w:rPr>
            <w:rFonts w:ascii="Courier New" w:hAnsi="Courier New" w:cs="Courier New"/>
          </w:rPr>
          <w:delText>);</w:delText>
        </w:r>
      </w:del>
    </w:p>
    <w:p w14:paraId="13CC58C7" w14:textId="24694853" w:rsidR="00641701" w:rsidRPr="008A259A" w:rsidDel="009245C8" w:rsidRDefault="00B54B20" w:rsidP="00FE35B7">
      <w:pPr>
        <w:ind w:left="1452" w:firstLine="336"/>
        <w:jc w:val="left"/>
        <w:rPr>
          <w:del w:id="1644" w:author="Willian" w:date="2016-10-24T16:41:00Z"/>
          <w:rFonts w:ascii="Courier New" w:hAnsi="Courier New" w:cs="Courier New"/>
        </w:rPr>
      </w:pPr>
      <w:del w:id="1645"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641701" w:rsidRPr="008A259A" w:rsidDel="009245C8">
          <w:rPr>
            <w:rFonts w:ascii="Courier New" w:hAnsi="Courier New" w:cs="Courier New"/>
          </w:rPr>
          <w:delText>+ nota</w:delText>
        </w:r>
        <w:r w:rsidR="00714DD0" w:rsidDel="009245C8">
          <w:rPr>
            <w:rFonts w:ascii="Courier New" w:hAnsi="Courier New" w:cs="Courier New"/>
          </w:rPr>
          <w:delText>;</w:delText>
        </w:r>
      </w:del>
    </w:p>
    <w:p w14:paraId="21768DCE" w14:textId="3ADF27E8" w:rsidR="00641701" w:rsidRPr="008A259A" w:rsidDel="009245C8" w:rsidRDefault="00641701" w:rsidP="00FE35B7">
      <w:pPr>
        <w:jc w:val="left"/>
        <w:rPr>
          <w:del w:id="1646" w:author="Willian" w:date="2016-10-24T16:41:00Z"/>
          <w:rFonts w:ascii="Courier New" w:hAnsi="Courier New" w:cs="Courier New"/>
          <w:b/>
        </w:rPr>
      </w:pPr>
      <w:del w:id="1647"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5C2AE490" w14:textId="1E0ABE7C" w:rsidR="00641701" w:rsidRPr="008A259A" w:rsidDel="009245C8" w:rsidRDefault="00641701" w:rsidP="00FE35B7">
      <w:pPr>
        <w:jc w:val="left"/>
        <w:rPr>
          <w:del w:id="1648" w:author="Willian" w:date="2016-10-24T16:41:00Z"/>
          <w:rFonts w:ascii="Courier New" w:hAnsi="Courier New" w:cs="Courier New"/>
        </w:rPr>
      </w:pPr>
    </w:p>
    <w:p w14:paraId="748F4226" w14:textId="1A90D508" w:rsidR="00641701" w:rsidRPr="008A259A" w:rsidDel="009245C8" w:rsidRDefault="00641701" w:rsidP="00FE35B7">
      <w:pPr>
        <w:ind w:left="1080"/>
        <w:jc w:val="left"/>
        <w:rPr>
          <w:del w:id="1649" w:author="Willian" w:date="2016-10-24T16:41:00Z"/>
          <w:rFonts w:ascii="Courier New" w:hAnsi="Courier New" w:cs="Courier New"/>
        </w:rPr>
      </w:pPr>
      <w:del w:id="1650" w:author="Willian" w:date="2016-10-24T16:41:00Z">
        <w:r w:rsidRPr="008A259A" w:rsidDel="009245C8">
          <w:rPr>
            <w:rFonts w:ascii="Courier New" w:hAnsi="Courier New" w:cs="Courier New"/>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36E9A3D7" w14:textId="447114C4" w:rsidR="00641701" w:rsidRPr="008A259A" w:rsidDel="009245C8" w:rsidRDefault="00641701" w:rsidP="00FE35B7">
      <w:pPr>
        <w:ind w:left="1080"/>
        <w:jc w:val="left"/>
        <w:rPr>
          <w:del w:id="1651" w:author="Willian" w:date="2016-10-24T16:41:00Z"/>
          <w:rFonts w:ascii="Courier New" w:hAnsi="Courier New" w:cs="Courier New"/>
        </w:rPr>
      </w:pPr>
      <w:del w:id="1652"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w:delText>
        </w:r>
      </w:del>
    </w:p>
    <w:p w14:paraId="3C3F48A5" w14:textId="41368057" w:rsidR="00CD0568" w:rsidRPr="008A259A" w:rsidDel="009245C8" w:rsidRDefault="00CD0568" w:rsidP="00FE35B7">
      <w:pPr>
        <w:ind w:left="1080"/>
        <w:jc w:val="left"/>
        <w:rPr>
          <w:del w:id="1653" w:author="Willian" w:date="2016-10-24T16:41:00Z"/>
          <w:rFonts w:ascii="Courier New" w:hAnsi="Courier New" w:cs="Courier New"/>
        </w:rPr>
      </w:pPr>
    </w:p>
    <w:p w14:paraId="62D2BE1A" w14:textId="12BE79DC" w:rsidR="00CD0568" w:rsidRPr="00714DD0" w:rsidDel="009245C8" w:rsidRDefault="00CD0568" w:rsidP="00FE35B7">
      <w:pPr>
        <w:ind w:left="708" w:firstLine="708"/>
        <w:jc w:val="left"/>
        <w:rPr>
          <w:del w:id="1654" w:author="Willian" w:date="2016-10-24T16:41:00Z"/>
          <w:rFonts w:ascii="Courier New" w:hAnsi="Courier New" w:cs="Courier New"/>
          <w:b/>
        </w:rPr>
      </w:pPr>
      <w:del w:id="1655"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&lt; 5</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49D3D552" w14:textId="59CEA6E2" w:rsidR="00CD0568" w:rsidRPr="008A259A" w:rsidDel="009245C8" w:rsidRDefault="00CD0568" w:rsidP="00FE35B7">
      <w:pPr>
        <w:ind w:left="720"/>
        <w:jc w:val="left"/>
        <w:rPr>
          <w:del w:id="1656" w:author="Willian" w:date="2016-10-24T16:41:00Z"/>
          <w:rFonts w:ascii="Courier New" w:hAnsi="Courier New" w:cs="Courier New"/>
        </w:rPr>
      </w:pPr>
      <w:del w:id="1657"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“reprovado”);</w:delText>
        </w:r>
      </w:del>
    </w:p>
    <w:p w14:paraId="5EAB7784" w14:textId="6E4514AD" w:rsidR="00CD0568" w:rsidRPr="008A259A" w:rsidDel="009245C8" w:rsidRDefault="00CD0568" w:rsidP="00FE35B7">
      <w:pPr>
        <w:ind w:left="720"/>
        <w:jc w:val="left"/>
        <w:rPr>
          <w:del w:id="1658" w:author="Willian" w:date="2016-10-24T16:41:00Z"/>
          <w:rFonts w:ascii="Courier New" w:hAnsi="Courier New" w:cs="Courier New"/>
          <w:b/>
        </w:rPr>
      </w:pPr>
      <w:del w:id="1659" w:author="Willian" w:date="2016-10-24T16:41:00Z">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r w:rsidR="00714DD0" w:rsidDel="009245C8">
          <w:rPr>
            <w:rFonts w:ascii="Courier New" w:hAnsi="Courier New" w:cs="Courier New"/>
            <w:b/>
          </w:rPr>
          <w:delText xml:space="preserve"> SE </w:delText>
        </w:r>
        <w:r w:rsidR="00C424AC" w:rsidRPr="00165FA8" w:rsidDel="009245C8">
          <w:rPr>
            <w:rFonts w:ascii="Courier New" w:hAnsi="Courier New" w:cs="Courier New"/>
          </w:rPr>
          <w:delText>((</w:delText>
        </w:r>
        <w:r w:rsidRPr="00FE35B7" w:rsidDel="009245C8">
          <w:rPr>
            <w:rFonts w:ascii="Courier New" w:hAnsi="Courier New" w:cs="Courier New"/>
          </w:rPr>
          <w:delText>media &gt;= 5</w:delText>
        </w:r>
        <w:r w:rsidR="00C349AE" w:rsidDel="009245C8">
          <w:rPr>
            <w:rFonts w:ascii="Courier New" w:hAnsi="Courier New" w:cs="Courier New"/>
          </w:rPr>
          <w:delText>)</w:delText>
        </w:r>
        <w:r w:rsidR="000E39C0" w:rsidDel="009245C8">
          <w:rPr>
            <w:rFonts w:ascii="Courier New" w:hAnsi="Courier New" w:cs="Courier New"/>
            <w:b/>
          </w:rPr>
          <w:delText>E</w:delText>
        </w:r>
        <w:r w:rsidR="00C349AE" w:rsidDel="009245C8">
          <w:rPr>
            <w:rFonts w:ascii="Courier New" w:hAnsi="Courier New" w:cs="Courier New"/>
          </w:rPr>
          <w:delText>(</w:delText>
        </w:r>
        <w:r w:rsidR="000E39C0" w:rsidDel="009245C8">
          <w:rPr>
            <w:rFonts w:ascii="Courier New" w:hAnsi="Courier New" w:cs="Courier New"/>
          </w:rPr>
          <w:delText xml:space="preserve">média </w:delText>
        </w:r>
        <w:r w:rsidRPr="00FE35B7" w:rsidDel="009245C8">
          <w:rPr>
            <w:rFonts w:ascii="Courier New" w:hAnsi="Courier New" w:cs="Courier New"/>
          </w:rPr>
          <w:delText>&lt;7</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7314DCCA" w14:textId="1E7B10DB" w:rsidR="00CD0568" w:rsidRPr="008A259A" w:rsidDel="009245C8" w:rsidRDefault="00CD0568" w:rsidP="00FE35B7">
      <w:pPr>
        <w:ind w:left="1416"/>
        <w:jc w:val="left"/>
        <w:rPr>
          <w:del w:id="1660" w:author="Willian" w:date="2016-10-24T16:41:00Z"/>
          <w:rFonts w:ascii="Courier New" w:hAnsi="Courier New" w:cs="Courier New"/>
          <w:b/>
        </w:rPr>
      </w:pPr>
      <w:del w:id="1661" w:author="Willian" w:date="2016-10-24T16:41:00Z">
        <w:r w:rsidRPr="008A259A" w:rsidDel="009245C8">
          <w:rPr>
            <w:rFonts w:ascii="Courier New" w:hAnsi="Courier New" w:cs="Courier New"/>
            <w:b/>
          </w:rPr>
          <w:tab/>
          <w:delText>ESCREVA</w:delText>
        </w:r>
        <w:r w:rsidRPr="008A259A" w:rsidDel="009245C8">
          <w:rPr>
            <w:rFonts w:ascii="Courier New" w:hAnsi="Courier New" w:cs="Courier New"/>
          </w:rPr>
          <w:delText>(nome + “recupera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267296C" w14:textId="7FC1A51B" w:rsidR="00CD0568" w:rsidRPr="008A259A" w:rsidDel="009245C8" w:rsidRDefault="000E39C0" w:rsidP="00FE35B7">
      <w:pPr>
        <w:jc w:val="left"/>
        <w:rPr>
          <w:del w:id="1662" w:author="Willian" w:date="2016-10-24T16:41:00Z"/>
          <w:rFonts w:ascii="Courier New" w:hAnsi="Courier New" w:cs="Courier New"/>
          <w:b/>
        </w:rPr>
      </w:pPr>
      <w:del w:id="1663" w:author="Willian" w:date="2016-10-24T16:41:00Z">
        <w:r w:rsidDel="009245C8">
          <w:rPr>
            <w:rFonts w:ascii="Courier New" w:hAnsi="Courier New" w:cs="Courier New"/>
            <w:b/>
          </w:rPr>
          <w:tab/>
        </w:r>
        <w:r w:rsidDel="009245C8">
          <w:rPr>
            <w:rFonts w:ascii="Courier New" w:hAnsi="Courier New" w:cs="Courier New"/>
            <w:b/>
          </w:rPr>
          <w:tab/>
        </w:r>
        <w:r w:rsidR="00CD0568" w:rsidRPr="008A259A" w:rsidDel="009245C8">
          <w:rPr>
            <w:rFonts w:ascii="Courier New" w:hAnsi="Courier New" w:cs="Courier New"/>
            <w:b/>
          </w:rPr>
          <w:delText>SEN</w:delText>
        </w:r>
        <w:r w:rsidR="00EB5002" w:rsidDel="009245C8">
          <w:rPr>
            <w:rFonts w:ascii="Courier New" w:hAnsi="Courier New" w:cs="Courier New"/>
            <w:b/>
          </w:rPr>
          <w:delText>Ã</w:delText>
        </w:r>
        <w:r w:rsidR="00CD0568" w:rsidRPr="008A259A" w:rsidDel="009245C8">
          <w:rPr>
            <w:rFonts w:ascii="Courier New" w:hAnsi="Courier New" w:cs="Courier New"/>
            <w:b/>
          </w:rPr>
          <w:delText>O</w:delText>
        </w:r>
      </w:del>
    </w:p>
    <w:p w14:paraId="4AACC769" w14:textId="2F380E9A" w:rsidR="00CD0568" w:rsidRPr="008A259A" w:rsidDel="009245C8" w:rsidRDefault="00CD0568" w:rsidP="00FE35B7">
      <w:pPr>
        <w:ind w:left="720"/>
        <w:jc w:val="left"/>
        <w:rPr>
          <w:del w:id="1664" w:author="Willian" w:date="2016-10-24T16:41:00Z"/>
          <w:rFonts w:ascii="Courier New" w:hAnsi="Courier New" w:cs="Courier New"/>
        </w:rPr>
      </w:pPr>
      <w:del w:id="1665"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“aprovado”);</w:delText>
        </w:r>
      </w:del>
    </w:p>
    <w:p w14:paraId="616AE34F" w14:textId="2F97778B" w:rsidR="00CD0568" w:rsidRPr="008A259A" w:rsidDel="009245C8" w:rsidRDefault="00CD0568" w:rsidP="00FE35B7">
      <w:pPr>
        <w:ind w:left="1080" w:firstLine="336"/>
        <w:jc w:val="left"/>
        <w:rPr>
          <w:del w:id="1666" w:author="Willian" w:date="2016-10-24T16:41:00Z"/>
          <w:rFonts w:ascii="Courier New" w:hAnsi="Courier New" w:cs="Courier New"/>
        </w:rPr>
      </w:pPr>
      <w:del w:id="1667" w:author="Willian" w:date="2016-10-24T16:41:00Z">
        <w:r w:rsidRPr="008A259A" w:rsidDel="009245C8">
          <w:rPr>
            <w:rFonts w:ascii="Courier New" w:hAnsi="Courier New" w:cs="Courier New"/>
            <w:b/>
          </w:rPr>
          <w:delText>FIM_SE</w:delText>
        </w:r>
      </w:del>
    </w:p>
    <w:p w14:paraId="5C9F2836" w14:textId="60D1DF25" w:rsidR="00641701" w:rsidRPr="008A259A" w:rsidDel="009245C8" w:rsidRDefault="00641701" w:rsidP="00FE35B7">
      <w:pPr>
        <w:ind w:left="1080"/>
        <w:jc w:val="left"/>
        <w:rPr>
          <w:del w:id="1668" w:author="Willian" w:date="2016-10-24T16:41:00Z"/>
          <w:rFonts w:ascii="Courier New" w:hAnsi="Courier New" w:cs="Courier New"/>
        </w:rPr>
      </w:pPr>
    </w:p>
    <w:p w14:paraId="60D689A4" w14:textId="03AAFE45" w:rsidR="000508D2" w:rsidRPr="008A259A" w:rsidDel="009245C8" w:rsidRDefault="00641701" w:rsidP="00FE35B7">
      <w:pPr>
        <w:ind w:firstLine="708"/>
        <w:jc w:val="left"/>
        <w:rPr>
          <w:del w:id="1669" w:author="Willian" w:date="2016-10-24T16:41:00Z"/>
        </w:rPr>
      </w:pPr>
      <w:del w:id="1670" w:author="Willian" w:date="2016-10-24T16:41:00Z">
        <w:r w:rsidRPr="008A259A" w:rsidDel="009245C8">
          <w:rPr>
            <w:rFonts w:ascii="Courier New" w:hAnsi="Courier New" w:cs="Courier New"/>
            <w:b/>
          </w:rPr>
          <w:delText>FIM</w:delText>
        </w:r>
      </w:del>
    </w:p>
    <w:p w14:paraId="216B333E" w14:textId="00E5DD9A" w:rsidR="000508D2" w:rsidRPr="008A259A" w:rsidDel="009245C8" w:rsidRDefault="000508D2" w:rsidP="000508D2">
      <w:pPr>
        <w:numPr>
          <w:ilvl w:val="0"/>
          <w:numId w:val="30"/>
        </w:numPr>
        <w:spacing w:before="0" w:after="0"/>
        <w:ind w:hanging="360"/>
        <w:contextualSpacing/>
        <w:jc w:val="left"/>
        <w:rPr>
          <w:del w:id="1671" w:author="Willian" w:date="2016-10-24T16:41:00Z"/>
        </w:rPr>
      </w:pPr>
      <w:del w:id="1672" w:author="Willian" w:date="2016-10-24T16:41:00Z">
        <w:r w:rsidRPr="008A259A" w:rsidDel="009245C8">
          <w:delText>Ler 80 números e ao final informar quantos desses números estão no intervalo entre 10 (inclusive) e 150 (inclusive).</w:delText>
        </w:r>
      </w:del>
    </w:p>
    <w:p w14:paraId="6584DFB9" w14:textId="0D73003D" w:rsidR="00402445" w:rsidDel="009245C8" w:rsidRDefault="00402445" w:rsidP="00FE35B7">
      <w:pPr>
        <w:ind w:firstLine="708"/>
        <w:jc w:val="left"/>
        <w:rPr>
          <w:del w:id="1673" w:author="Willian" w:date="2016-10-24T16:41:00Z"/>
          <w:rFonts w:ascii="Courier New" w:hAnsi="Courier New" w:cs="Courier New"/>
          <w:b/>
        </w:rPr>
      </w:pPr>
      <w:del w:id="1674" w:author="Willian" w:date="2016-10-24T16:41:00Z">
        <w:r w:rsidDel="009245C8">
          <w:rPr>
            <w:rFonts w:ascii="Courier New" w:hAnsi="Courier New" w:cs="Courier New"/>
            <w:b/>
          </w:rPr>
          <w:delText>Resposta:</w:delText>
        </w:r>
      </w:del>
    </w:p>
    <w:p w14:paraId="2899A31F" w14:textId="2976E0CA" w:rsidR="00113F9A" w:rsidRPr="008A259A" w:rsidDel="009245C8" w:rsidRDefault="00113F9A" w:rsidP="00FE35B7">
      <w:pPr>
        <w:ind w:firstLine="708"/>
        <w:jc w:val="left"/>
        <w:rPr>
          <w:del w:id="1675" w:author="Willian" w:date="2016-10-24T16:41:00Z"/>
          <w:rFonts w:ascii="Courier New" w:hAnsi="Courier New" w:cs="Courier New"/>
        </w:rPr>
      </w:pPr>
      <w:del w:id="1676"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Lista</w:delText>
        </w:r>
      </w:del>
    </w:p>
    <w:p w14:paraId="2913AEAF" w14:textId="509A7E0F" w:rsidR="00113F9A" w:rsidRPr="008A259A" w:rsidDel="009245C8" w:rsidRDefault="00113F9A" w:rsidP="00FE35B7">
      <w:pPr>
        <w:ind w:left="372" w:firstLine="336"/>
        <w:jc w:val="left"/>
        <w:rPr>
          <w:del w:id="1677" w:author="Willian" w:date="2016-10-24T16:41:00Z"/>
          <w:rFonts w:ascii="Courier New" w:hAnsi="Courier New" w:cs="Courier New"/>
          <w:b/>
        </w:rPr>
      </w:pPr>
      <w:del w:id="1678" w:author="Willian" w:date="2016-10-24T16:41:00Z">
        <w:r w:rsidRPr="008A259A" w:rsidDel="009245C8">
          <w:rPr>
            <w:rFonts w:ascii="Courier New" w:hAnsi="Courier New" w:cs="Courier New"/>
            <w:b/>
          </w:rPr>
          <w:delText>VAR</w:delText>
        </w:r>
      </w:del>
    </w:p>
    <w:p w14:paraId="732141EB" w14:textId="4304B3D3" w:rsidR="00113F9A" w:rsidRPr="008A259A" w:rsidDel="009245C8" w:rsidRDefault="00113F9A" w:rsidP="00FE35B7">
      <w:pPr>
        <w:ind w:left="708" w:firstLine="708"/>
        <w:jc w:val="left"/>
        <w:rPr>
          <w:del w:id="1679" w:author="Willian" w:date="2016-10-24T16:41:00Z"/>
          <w:rFonts w:ascii="Courier New" w:hAnsi="Courier New" w:cs="Courier New"/>
        </w:rPr>
      </w:pPr>
      <w:del w:id="1680" w:author="Willian" w:date="2016-10-24T16:41:00Z">
        <w:r w:rsidRPr="008A259A" w:rsidDel="009245C8">
          <w:rPr>
            <w:rFonts w:ascii="Courier New" w:hAnsi="Courier New" w:cs="Courier New"/>
          </w:rPr>
          <w:delText>lista[</w:delText>
        </w:r>
        <w:r w:rsidR="00D06AB8" w:rsidDel="009245C8">
          <w:rPr>
            <w:rFonts w:ascii="Courier New" w:hAnsi="Courier New" w:cs="Courier New"/>
          </w:rPr>
          <w:delText>80</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5DEAC61C" w14:textId="13727B69" w:rsidR="00113F9A" w:rsidRPr="008A259A" w:rsidDel="009245C8" w:rsidRDefault="00113F9A" w:rsidP="00FE35B7">
      <w:pPr>
        <w:ind w:left="708" w:firstLine="708"/>
        <w:jc w:val="left"/>
        <w:rPr>
          <w:del w:id="1681" w:author="Willian" w:date="2016-10-24T16:41:00Z"/>
          <w:rFonts w:ascii="Courier New" w:hAnsi="Courier New" w:cs="Courier New"/>
        </w:rPr>
      </w:pPr>
      <w:del w:id="1682" w:author="Willian" w:date="2016-10-24T16:41:00Z">
        <w:r w:rsidRPr="008A259A" w:rsidDel="009245C8">
          <w:rPr>
            <w:rFonts w:ascii="Courier New" w:hAnsi="Courier New" w:cs="Courier New"/>
          </w:rPr>
          <w:delText>i</w:delText>
        </w:r>
        <w:r w:rsidR="000E39C0" w:rsidDel="009245C8">
          <w:rPr>
            <w:rFonts w:ascii="Courier New" w:hAnsi="Courier New" w:cs="Courier New"/>
          </w:rPr>
          <w:delText xml:space="preserve">, </w:delText>
        </w:r>
        <w:r w:rsidR="000E39C0" w:rsidRPr="008A259A" w:rsidDel="009245C8">
          <w:rPr>
            <w:rFonts w:ascii="Courier New" w:hAnsi="Courier New" w:cs="Courier New"/>
          </w:rPr>
          <w:delText>quantidade</w:delText>
        </w:r>
        <w:r w:rsidRPr="008A259A" w:rsidDel="009245C8">
          <w:rPr>
            <w:rFonts w:ascii="Courier New" w:hAnsi="Courier New" w:cs="Courier New"/>
          </w:rPr>
          <w:delText xml:space="preserve">: </w:delText>
        </w:r>
        <w:r w:rsidR="00C424AC" w:rsidRPr="00165FA8" w:rsidDel="009245C8">
          <w:rPr>
            <w:rFonts w:ascii="Courier New" w:hAnsi="Courier New" w:cs="Courier New"/>
            <w:b/>
          </w:rPr>
          <w:delText>inteiro</w:delText>
        </w:r>
        <w:r w:rsidRPr="008A259A" w:rsidDel="009245C8">
          <w:rPr>
            <w:rFonts w:ascii="Courier New" w:hAnsi="Courier New" w:cs="Courier New"/>
          </w:rPr>
          <w:delText>;</w:delText>
        </w:r>
      </w:del>
    </w:p>
    <w:p w14:paraId="12BF1630" w14:textId="29F539AC" w:rsidR="00113F9A" w:rsidRPr="008A259A" w:rsidDel="009245C8" w:rsidRDefault="00113F9A" w:rsidP="00FE35B7">
      <w:pPr>
        <w:ind w:firstLine="708"/>
        <w:jc w:val="left"/>
        <w:rPr>
          <w:del w:id="1683" w:author="Willian" w:date="2016-10-24T16:41:00Z"/>
          <w:rFonts w:ascii="Courier New" w:hAnsi="Courier New" w:cs="Courier New"/>
          <w:b/>
        </w:rPr>
      </w:pPr>
      <w:del w:id="1684" w:author="Willian" w:date="2016-10-24T16:41:00Z">
        <w:r w:rsidRPr="008A259A" w:rsidDel="009245C8">
          <w:rPr>
            <w:rFonts w:ascii="Courier New" w:hAnsi="Courier New" w:cs="Courier New"/>
            <w:b/>
          </w:rPr>
          <w:delText xml:space="preserve">INÍCIO </w:delText>
        </w:r>
      </w:del>
    </w:p>
    <w:p w14:paraId="47C2E623" w14:textId="64F3FBB6" w:rsidR="00113F9A" w:rsidRPr="008A259A" w:rsidDel="009245C8" w:rsidRDefault="00113F9A" w:rsidP="00FE35B7">
      <w:pPr>
        <w:ind w:firstLine="708"/>
        <w:jc w:val="left"/>
        <w:rPr>
          <w:del w:id="1685" w:author="Willian" w:date="2016-10-24T16:41:00Z"/>
          <w:rFonts w:ascii="Courier New" w:hAnsi="Courier New" w:cs="Courier New"/>
        </w:rPr>
      </w:pPr>
      <w:del w:id="1686"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0E39C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1B03971F" w14:textId="6455FB2D" w:rsidR="00113F9A" w:rsidDel="009245C8" w:rsidRDefault="000E39C0" w:rsidP="00FE35B7">
      <w:pPr>
        <w:ind w:firstLine="708"/>
        <w:jc w:val="left"/>
        <w:rPr>
          <w:del w:id="1687" w:author="Willian" w:date="2016-10-24T16:41:00Z"/>
          <w:rFonts w:ascii="Courier New" w:hAnsi="Courier New" w:cs="Courier New"/>
        </w:rPr>
      </w:pPr>
      <w:del w:id="1688" w:author="Willian" w:date="2016-10-24T16:41:00Z">
        <w:r w:rsidDel="009245C8">
          <w:rPr>
            <w:rFonts w:ascii="Courier New" w:hAnsi="Courier New" w:cs="Courier New"/>
          </w:rPr>
          <w:tab/>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 xml:space="preserve"> 0;</w:delText>
        </w:r>
      </w:del>
    </w:p>
    <w:p w14:paraId="73C941E5" w14:textId="5191DBB7" w:rsidR="00EB5002" w:rsidRPr="008A259A" w:rsidDel="009245C8" w:rsidRDefault="00EB5002" w:rsidP="00FE35B7">
      <w:pPr>
        <w:ind w:firstLine="708"/>
        <w:jc w:val="left"/>
        <w:rPr>
          <w:del w:id="1689" w:author="Willian" w:date="2016-10-24T16:41:00Z"/>
          <w:rFonts w:ascii="Courier New" w:hAnsi="Courier New" w:cs="Courier New"/>
        </w:rPr>
      </w:pPr>
    </w:p>
    <w:p w14:paraId="0AF1F2E5" w14:textId="0D0C2642" w:rsidR="00113F9A" w:rsidRPr="000E39C0" w:rsidDel="009245C8" w:rsidRDefault="00113F9A" w:rsidP="00FE35B7">
      <w:pPr>
        <w:ind w:firstLine="708"/>
        <w:jc w:val="left"/>
        <w:rPr>
          <w:del w:id="1690" w:author="Willian" w:date="2016-10-24T16:41:00Z"/>
          <w:rFonts w:ascii="Courier New" w:hAnsi="Courier New" w:cs="Courier New"/>
          <w:b/>
        </w:rPr>
      </w:pPr>
      <w:del w:id="1691"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80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7EFFE2AD" w14:textId="0A088D98" w:rsidR="000E39C0" w:rsidDel="009245C8" w:rsidRDefault="00113F9A" w:rsidP="00FE35B7">
      <w:pPr>
        <w:ind w:left="1416" w:firstLine="708"/>
        <w:jc w:val="left"/>
        <w:rPr>
          <w:del w:id="1692" w:author="Willian" w:date="2016-10-24T16:41:00Z"/>
          <w:rFonts w:ascii="Courier New" w:hAnsi="Courier New" w:cs="Courier New"/>
        </w:rPr>
      </w:pPr>
      <w:del w:id="169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lista[i]</w:delText>
        </w:r>
        <w:r w:rsidRPr="008A259A" w:rsidDel="009245C8">
          <w:rPr>
            <w:rFonts w:ascii="Courier New" w:hAnsi="Courier New" w:cs="Courier New"/>
          </w:rPr>
          <w:delText>);</w:delText>
        </w:r>
      </w:del>
    </w:p>
    <w:p w14:paraId="39A7FC7C" w14:textId="052CBF89" w:rsidR="000E39C0" w:rsidDel="009245C8" w:rsidRDefault="000E39C0" w:rsidP="00FE35B7">
      <w:pPr>
        <w:ind w:left="1080" w:firstLine="708"/>
        <w:jc w:val="left"/>
        <w:rPr>
          <w:del w:id="1694" w:author="Willian" w:date="2016-10-24T16:41:00Z"/>
          <w:rFonts w:ascii="Courier New" w:hAnsi="Courier New" w:cs="Courier New"/>
        </w:rPr>
      </w:pPr>
    </w:p>
    <w:p w14:paraId="7C8E01C7" w14:textId="33C8CA51" w:rsidR="000E39C0" w:rsidRPr="00FE35B7" w:rsidDel="009245C8" w:rsidRDefault="000E39C0" w:rsidP="00FE35B7">
      <w:pPr>
        <w:jc w:val="left"/>
        <w:rPr>
          <w:del w:id="1695" w:author="Willian" w:date="2016-10-24T16:41:00Z"/>
          <w:rFonts w:ascii="Courier New" w:hAnsi="Courier New" w:cs="Courier New"/>
          <w:b/>
        </w:rPr>
      </w:pPr>
      <w:del w:id="1696"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r w:rsidRPr="008A259A" w:rsidDel="009245C8">
          <w:rPr>
            <w:rFonts w:ascii="Courier New" w:hAnsi="Courier New" w:cs="Courier New"/>
            <w:b/>
          </w:rPr>
          <w:delText>SE</w:delText>
        </w:r>
        <w:r w:rsidR="00C424AC" w:rsidRPr="00165FA8" w:rsidDel="009245C8">
          <w:rPr>
            <w:rFonts w:ascii="Courier New" w:hAnsi="Courier New" w:cs="Courier New"/>
          </w:rPr>
          <w:delText>((</w:delText>
        </w:r>
        <w:r w:rsidRPr="00971932" w:rsidDel="009245C8">
          <w:rPr>
            <w:rFonts w:ascii="Courier New" w:hAnsi="Courier New" w:cs="Courier New"/>
          </w:rPr>
          <w:delText>lista[i]&gt;=10</w:delText>
        </w:r>
        <w:r w:rsidR="00C349AE" w:rsidDel="009245C8">
          <w:rPr>
            <w:rFonts w:ascii="Courier New" w:hAnsi="Courier New" w:cs="Courier New"/>
          </w:rPr>
          <w:delText>)</w:delText>
        </w:r>
        <w:r w:rsidRPr="00FE35B7" w:rsidDel="009245C8">
          <w:rPr>
            <w:rFonts w:ascii="Courier New" w:hAnsi="Courier New" w:cs="Courier New"/>
            <w:b/>
          </w:rPr>
          <w:delText>E</w:delText>
        </w:r>
        <w:r w:rsidR="00C424AC" w:rsidRPr="00165FA8" w:rsidDel="009245C8">
          <w:rPr>
            <w:rFonts w:ascii="Courier New" w:hAnsi="Courier New" w:cs="Courier New"/>
          </w:rPr>
          <w:delText>(lista[i]</w:delText>
        </w:r>
        <w:r w:rsidRPr="00971932" w:rsidDel="009245C8">
          <w:rPr>
            <w:rFonts w:ascii="Courier New" w:hAnsi="Courier New" w:cs="Courier New"/>
          </w:rPr>
          <w:delText>&lt;= 150</w:delText>
        </w:r>
        <w:r w:rsidR="00C349AE" w:rsidDel="009245C8">
          <w:rPr>
            <w:rFonts w:ascii="Courier New" w:hAnsi="Courier New" w:cs="Courier New"/>
          </w:rPr>
          <w:delText>))</w:delText>
        </w:r>
        <w:r w:rsidDel="009245C8">
          <w:rPr>
            <w:rFonts w:ascii="Courier New" w:hAnsi="Courier New" w:cs="Courier New"/>
            <w:b/>
          </w:rPr>
          <w:delText xml:space="preserve"> ENTÃO</w:delText>
        </w:r>
      </w:del>
    </w:p>
    <w:p w14:paraId="6EE71C3C" w14:textId="57542EC0" w:rsidR="000E39C0" w:rsidRPr="008A259A" w:rsidDel="009245C8" w:rsidRDefault="000E39C0" w:rsidP="00FE35B7">
      <w:pPr>
        <w:jc w:val="left"/>
        <w:rPr>
          <w:del w:id="1697" w:author="Willian" w:date="2016-10-24T16:41:00Z"/>
          <w:rFonts w:ascii="Courier New" w:hAnsi="Courier New" w:cs="Courier New"/>
        </w:rPr>
      </w:pPr>
      <w:del w:id="1698"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r>
        <w:r w:rsidDel="009245C8">
          <w:rPr>
            <w:rFonts w:ascii="Courier New" w:hAnsi="Courier New" w:cs="Courier New"/>
            <w:b/>
          </w:rPr>
          <w:tab/>
        </w:r>
        <w:r w:rsidRPr="008A259A" w:rsidDel="009245C8">
          <w:rPr>
            <w:rFonts w:ascii="Courier New" w:hAnsi="Courier New" w:cs="Courier New"/>
          </w:rPr>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quantidade + 1;</w:delText>
        </w:r>
      </w:del>
    </w:p>
    <w:p w14:paraId="33332E32" w14:textId="0C67905C" w:rsidR="000E39C0" w:rsidRPr="00FE35B7" w:rsidDel="009245C8" w:rsidRDefault="000E39C0" w:rsidP="00FE35B7">
      <w:pPr>
        <w:ind w:left="1080" w:firstLine="708"/>
        <w:jc w:val="left"/>
        <w:rPr>
          <w:del w:id="1699" w:author="Willian" w:date="2016-10-24T16:41:00Z"/>
          <w:rFonts w:ascii="Courier New" w:hAnsi="Courier New" w:cs="Courier New"/>
          <w:b/>
        </w:rPr>
      </w:pPr>
      <w:del w:id="1700" w:author="Willian" w:date="2016-10-24T16:41:00Z">
        <w:r w:rsidDel="009245C8">
          <w:rPr>
            <w:rFonts w:ascii="Courier New" w:hAnsi="Courier New" w:cs="Courier New"/>
          </w:rPr>
          <w:tab/>
        </w:r>
        <w:r w:rsidDel="009245C8">
          <w:rPr>
            <w:rFonts w:ascii="Courier New" w:hAnsi="Courier New" w:cs="Courier New"/>
            <w:b/>
          </w:rPr>
          <w:delText>FIM_SE</w:delText>
        </w:r>
      </w:del>
    </w:p>
    <w:p w14:paraId="4D800C81" w14:textId="7C19E060" w:rsidR="000E39C0" w:rsidDel="009245C8" w:rsidRDefault="000E39C0" w:rsidP="00FE35B7">
      <w:pPr>
        <w:jc w:val="left"/>
        <w:rPr>
          <w:del w:id="1701" w:author="Willian" w:date="2016-10-24T16:41:00Z"/>
          <w:rFonts w:ascii="Courier New" w:hAnsi="Courier New" w:cs="Courier New"/>
        </w:rPr>
      </w:pPr>
      <w:del w:id="1702"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del>
    </w:p>
    <w:p w14:paraId="446C909F" w14:textId="0A7CB032" w:rsidR="000E39C0" w:rsidRPr="008A259A" w:rsidDel="009245C8" w:rsidRDefault="000E39C0" w:rsidP="00FE35B7">
      <w:pPr>
        <w:ind w:left="1416" w:firstLine="708"/>
        <w:jc w:val="left"/>
        <w:rPr>
          <w:del w:id="1703" w:author="Willian" w:date="2016-10-24T16:41:00Z"/>
          <w:rFonts w:ascii="Courier New" w:hAnsi="Courier New" w:cs="Courier New"/>
        </w:rPr>
      </w:pPr>
      <w:del w:id="1704"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13F502D9" w14:textId="024785FD" w:rsidR="000508D2" w:rsidRPr="008A259A" w:rsidDel="009245C8" w:rsidRDefault="00113F9A" w:rsidP="00FE35B7">
      <w:pPr>
        <w:jc w:val="left"/>
        <w:rPr>
          <w:del w:id="1705" w:author="Willian" w:date="2016-10-24T16:41:00Z"/>
          <w:rFonts w:ascii="Courier New" w:hAnsi="Courier New" w:cs="Courier New"/>
          <w:b/>
        </w:rPr>
      </w:pPr>
      <w:del w:id="1706"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397B0591" w14:textId="50BDCDCE" w:rsidR="00113F9A" w:rsidDel="009245C8" w:rsidRDefault="00113F9A" w:rsidP="00FE35B7">
      <w:pPr>
        <w:jc w:val="left"/>
        <w:rPr>
          <w:del w:id="1707" w:author="Willian" w:date="2016-10-24T16:41:00Z"/>
          <w:rFonts w:ascii="Courier New" w:hAnsi="Courier New" w:cs="Courier New"/>
          <w:b/>
        </w:rPr>
      </w:pPr>
      <w:del w:id="1708"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915122" w14:textId="1C8D3244" w:rsidR="000E39C0" w:rsidRPr="008A259A" w:rsidDel="009245C8" w:rsidRDefault="000E39C0" w:rsidP="00FE35B7">
      <w:pPr>
        <w:jc w:val="left"/>
        <w:rPr>
          <w:del w:id="1709" w:author="Willian" w:date="2016-10-24T16:41:00Z"/>
          <w:rFonts w:ascii="Courier New" w:hAnsi="Courier New" w:cs="Courier New"/>
          <w:b/>
        </w:rPr>
      </w:pPr>
    </w:p>
    <w:p w14:paraId="44E26DCD" w14:textId="46EE24AD" w:rsidR="00D46515" w:rsidRPr="008A259A" w:rsidDel="009245C8" w:rsidRDefault="00113F9A" w:rsidP="00FE35B7">
      <w:pPr>
        <w:jc w:val="left"/>
        <w:rPr>
          <w:del w:id="1710" w:author="Willian" w:date="2016-10-24T16:41:00Z"/>
          <w:rFonts w:ascii="Courier New" w:hAnsi="Courier New" w:cs="Courier New"/>
          <w:b/>
        </w:rPr>
      </w:pPr>
      <w:del w:id="1711"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000E39C0" w:rsidRPr="008A259A" w:rsidDel="009245C8">
          <w:rPr>
            <w:rFonts w:ascii="Courier New" w:hAnsi="Courier New" w:cs="Courier New"/>
            <w:b/>
          </w:rPr>
          <w:delText>SE</w:delText>
        </w:r>
        <w:r w:rsidR="00C424AC" w:rsidRPr="00165FA8" w:rsidDel="009245C8">
          <w:rPr>
            <w:rFonts w:ascii="Courier New" w:hAnsi="Courier New" w:cs="Courier New"/>
          </w:rPr>
          <w:delText>(</w:delText>
        </w:r>
        <w:r w:rsidR="000E39C0" w:rsidDel="009245C8">
          <w:rPr>
            <w:rFonts w:ascii="Courier New" w:hAnsi="Courier New" w:cs="Courier New"/>
          </w:rPr>
          <w:delText>quantidade &gt; 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3D9B3341" w14:textId="1A122260" w:rsidR="00D46515" w:rsidRPr="008A259A" w:rsidDel="009245C8" w:rsidRDefault="00D46515" w:rsidP="00FE35B7">
      <w:pPr>
        <w:jc w:val="left"/>
        <w:rPr>
          <w:del w:id="1712" w:author="Willian" w:date="2016-10-24T16:41:00Z"/>
          <w:rFonts w:ascii="Courier New" w:hAnsi="Courier New" w:cs="Courier New"/>
        </w:rPr>
      </w:pPr>
      <w:del w:id="1713"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Pr="008A259A" w:rsidDel="009245C8">
          <w:rPr>
            <w:rFonts w:ascii="Courier New" w:hAnsi="Courier New" w:cs="Courier New"/>
          </w:rPr>
          <w:delText>(“Quantidade de números no intervalo: “ + quantidade);</w:delText>
        </w:r>
      </w:del>
    </w:p>
    <w:p w14:paraId="060A2008" w14:textId="3F4CDE38" w:rsidR="00D46515" w:rsidRPr="008A259A" w:rsidDel="009245C8" w:rsidRDefault="00D46515" w:rsidP="00FE35B7">
      <w:pPr>
        <w:jc w:val="left"/>
        <w:rPr>
          <w:del w:id="1714" w:author="Willian" w:date="2016-10-24T16:41:00Z"/>
          <w:rFonts w:ascii="Courier New" w:hAnsi="Courier New" w:cs="Courier New"/>
          <w:b/>
        </w:rPr>
      </w:pPr>
      <w:del w:id="1715" w:author="Willian" w:date="2016-10-24T16:41:00Z">
        <w:r w:rsidRPr="008A259A" w:rsidDel="009245C8">
          <w:rPr>
            <w:rFonts w:ascii="Courier New" w:hAnsi="Courier New" w:cs="Courier New"/>
            <w:b/>
          </w:rPr>
          <w:tab/>
        </w:r>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D7B7719" w14:textId="7C500714" w:rsidR="00D46515" w:rsidRPr="008A259A" w:rsidDel="009245C8" w:rsidRDefault="00D46515" w:rsidP="00FE35B7">
      <w:pPr>
        <w:jc w:val="left"/>
        <w:rPr>
          <w:del w:id="1716" w:author="Willian" w:date="2016-10-24T16:41:00Z"/>
          <w:rFonts w:ascii="Courier New" w:hAnsi="Courier New" w:cs="Courier New"/>
        </w:rPr>
      </w:pPr>
      <w:del w:id="1717"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00C424AC" w:rsidRPr="00165FA8" w:rsidDel="009245C8">
          <w:rPr>
            <w:rFonts w:ascii="Courier New" w:hAnsi="Courier New" w:cs="Courier New"/>
          </w:rPr>
          <w:delText>(</w:delText>
        </w:r>
        <w:r w:rsidRPr="008A259A" w:rsidDel="009245C8">
          <w:rPr>
            <w:rFonts w:ascii="Courier New" w:hAnsi="Courier New" w:cs="Courier New"/>
          </w:rPr>
          <w:delText>“Todos estão fora do intervalo”);</w:delText>
        </w:r>
      </w:del>
    </w:p>
    <w:p w14:paraId="1494C9A9" w14:textId="3A895B2B" w:rsidR="00D46515" w:rsidRPr="008A259A" w:rsidDel="009245C8" w:rsidRDefault="00D46515" w:rsidP="00FE35B7">
      <w:pPr>
        <w:jc w:val="left"/>
        <w:rPr>
          <w:del w:id="1718" w:author="Willian" w:date="2016-10-24T16:41:00Z"/>
          <w:rFonts w:ascii="Courier New" w:hAnsi="Courier New" w:cs="Courier New"/>
          <w:b/>
        </w:rPr>
      </w:pPr>
      <w:del w:id="171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FIM_SE</w:delText>
        </w:r>
      </w:del>
    </w:p>
    <w:p w14:paraId="2B090820" w14:textId="0DE8F978" w:rsidR="00D46515" w:rsidRPr="008A259A" w:rsidDel="009245C8" w:rsidRDefault="00D46515" w:rsidP="00FE35B7">
      <w:pPr>
        <w:ind w:firstLine="708"/>
        <w:jc w:val="left"/>
        <w:rPr>
          <w:del w:id="1720" w:author="Willian" w:date="2016-10-24T16:41:00Z"/>
          <w:rFonts w:ascii="Courier New" w:hAnsi="Courier New" w:cs="Courier New"/>
          <w:b/>
        </w:rPr>
      </w:pPr>
      <w:del w:id="1721" w:author="Willian" w:date="2016-10-24T16:41:00Z">
        <w:r w:rsidRPr="008A259A" w:rsidDel="009245C8">
          <w:rPr>
            <w:rFonts w:ascii="Courier New" w:hAnsi="Courier New" w:cs="Courier New"/>
            <w:b/>
          </w:rPr>
          <w:delText>FIM</w:delText>
        </w:r>
      </w:del>
    </w:p>
    <w:p w14:paraId="14898227" w14:textId="3DB7306F" w:rsidR="00D46515" w:rsidRPr="008A259A" w:rsidDel="009245C8" w:rsidRDefault="00D46515" w:rsidP="00113F9A">
      <w:pPr>
        <w:rPr>
          <w:del w:id="1722" w:author="Willian" w:date="2016-10-24T16:41:00Z"/>
          <w:rFonts w:ascii="Courier New" w:hAnsi="Courier New" w:cs="Courier New"/>
          <w:b/>
        </w:rPr>
      </w:pPr>
    </w:p>
    <w:p w14:paraId="7A52D36D" w14:textId="37C9E2DF" w:rsidR="00113F9A" w:rsidRPr="008A259A" w:rsidDel="009245C8" w:rsidRDefault="00113F9A" w:rsidP="00113F9A">
      <w:pPr>
        <w:rPr>
          <w:del w:id="1723" w:author="Willian" w:date="2016-10-24T16:41:00Z"/>
        </w:rPr>
      </w:pPr>
    </w:p>
    <w:p w14:paraId="568604D1" w14:textId="571168F7" w:rsidR="000508D2" w:rsidRPr="008A259A" w:rsidDel="009245C8" w:rsidRDefault="000508D2" w:rsidP="000508D2">
      <w:pPr>
        <w:numPr>
          <w:ilvl w:val="0"/>
          <w:numId w:val="30"/>
        </w:numPr>
        <w:spacing w:before="0" w:after="0"/>
        <w:ind w:hanging="360"/>
        <w:contextualSpacing/>
        <w:jc w:val="left"/>
        <w:rPr>
          <w:del w:id="1724" w:author="Willian" w:date="2016-10-24T16:41:00Z"/>
        </w:rPr>
      </w:pPr>
      <w:del w:id="1725" w:author="Willian" w:date="2016-10-24T16:41:00Z">
        <w:r w:rsidRPr="008A259A" w:rsidDel="009245C8">
          <w:delText>Faça um algoritmo que receba a idade de 75 pessoas e mostre uma mensagem informando "maior de idade" ou "menor de idade" para cada uma dessas pessoas. Considere a idade a partir de 18 anos como maior de idade.</w:delText>
        </w:r>
      </w:del>
    </w:p>
    <w:p w14:paraId="2FA5043D" w14:textId="51F4B168" w:rsidR="00402445" w:rsidDel="009245C8" w:rsidRDefault="00402445" w:rsidP="00FE35B7">
      <w:pPr>
        <w:ind w:firstLine="708"/>
        <w:jc w:val="left"/>
        <w:rPr>
          <w:del w:id="1726" w:author="Willian" w:date="2016-10-24T16:41:00Z"/>
          <w:rFonts w:ascii="Courier New" w:hAnsi="Courier New" w:cs="Courier New"/>
          <w:b/>
        </w:rPr>
      </w:pPr>
      <w:del w:id="1727" w:author="Willian" w:date="2016-10-24T16:41:00Z">
        <w:r w:rsidDel="009245C8">
          <w:rPr>
            <w:rFonts w:ascii="Courier New" w:hAnsi="Courier New" w:cs="Courier New"/>
            <w:b/>
          </w:rPr>
          <w:delText>Resposta:</w:delText>
        </w:r>
      </w:del>
    </w:p>
    <w:p w14:paraId="6E73A874" w14:textId="3E8AB13B" w:rsidR="00D46515" w:rsidRPr="008A259A" w:rsidDel="009245C8" w:rsidRDefault="00D46515" w:rsidP="00FE35B7">
      <w:pPr>
        <w:ind w:firstLine="708"/>
        <w:jc w:val="left"/>
        <w:rPr>
          <w:del w:id="1728" w:author="Willian" w:date="2016-10-24T16:41:00Z"/>
          <w:rFonts w:ascii="Courier New" w:hAnsi="Courier New" w:cs="Courier New"/>
        </w:rPr>
      </w:pPr>
      <w:del w:id="1729"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Idade</w:delText>
        </w:r>
      </w:del>
    </w:p>
    <w:p w14:paraId="661264DF" w14:textId="69BE077D" w:rsidR="00D46515" w:rsidRPr="008A259A" w:rsidDel="009245C8" w:rsidRDefault="00D46515" w:rsidP="00FE35B7">
      <w:pPr>
        <w:ind w:left="372" w:firstLine="336"/>
        <w:jc w:val="left"/>
        <w:rPr>
          <w:del w:id="1730" w:author="Willian" w:date="2016-10-24T16:41:00Z"/>
          <w:rFonts w:ascii="Courier New" w:hAnsi="Courier New" w:cs="Courier New"/>
          <w:b/>
        </w:rPr>
      </w:pPr>
      <w:del w:id="1731" w:author="Willian" w:date="2016-10-24T16:41:00Z">
        <w:r w:rsidRPr="008A259A" w:rsidDel="009245C8">
          <w:rPr>
            <w:rFonts w:ascii="Courier New" w:hAnsi="Courier New" w:cs="Courier New"/>
            <w:b/>
          </w:rPr>
          <w:delText>VAR</w:delText>
        </w:r>
      </w:del>
    </w:p>
    <w:p w14:paraId="6AB4AD3B" w14:textId="63501014" w:rsidR="00D46515" w:rsidRPr="008A259A" w:rsidDel="009245C8" w:rsidRDefault="00D46515" w:rsidP="00FE35B7">
      <w:pPr>
        <w:ind w:left="708" w:firstLine="708"/>
        <w:jc w:val="left"/>
        <w:rPr>
          <w:del w:id="1732" w:author="Willian" w:date="2016-10-24T16:41:00Z"/>
          <w:rFonts w:ascii="Courier New" w:hAnsi="Courier New" w:cs="Courier New"/>
        </w:rPr>
      </w:pPr>
      <w:del w:id="1733" w:author="Willian" w:date="2016-10-24T16:41:00Z">
        <w:r w:rsidRPr="008A259A" w:rsidDel="009245C8">
          <w:rPr>
            <w:rFonts w:ascii="Courier New" w:hAnsi="Courier New" w:cs="Courier New"/>
          </w:rPr>
          <w:delText>idade[</w:delText>
        </w:r>
        <w:r w:rsidR="00D06AB8" w:rsidDel="009245C8">
          <w:rPr>
            <w:rFonts w:ascii="Courier New" w:hAnsi="Courier New" w:cs="Courier New"/>
          </w:rPr>
          <w:delText>75</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306691B1" w14:textId="10FA4B56" w:rsidR="00D46515" w:rsidRPr="008A259A" w:rsidDel="009245C8" w:rsidRDefault="00D46515" w:rsidP="00FE35B7">
      <w:pPr>
        <w:ind w:left="708" w:firstLine="708"/>
        <w:jc w:val="left"/>
        <w:rPr>
          <w:del w:id="1734" w:author="Willian" w:date="2016-10-24T16:41:00Z"/>
          <w:rFonts w:ascii="Courier New" w:hAnsi="Courier New" w:cs="Courier New"/>
        </w:rPr>
      </w:pPr>
      <w:del w:id="1735"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69F0044C" w14:textId="6D28CB4D" w:rsidR="00D46515" w:rsidRPr="008A259A" w:rsidDel="009245C8" w:rsidRDefault="00D46515" w:rsidP="00FE35B7">
      <w:pPr>
        <w:ind w:firstLine="708"/>
        <w:jc w:val="left"/>
        <w:rPr>
          <w:del w:id="1736" w:author="Willian" w:date="2016-10-24T16:41:00Z"/>
          <w:rFonts w:ascii="Courier New" w:hAnsi="Courier New" w:cs="Courier New"/>
          <w:b/>
        </w:rPr>
      </w:pPr>
      <w:del w:id="1737" w:author="Willian" w:date="2016-10-24T16:41:00Z">
        <w:r w:rsidRPr="008A259A" w:rsidDel="009245C8">
          <w:rPr>
            <w:rFonts w:ascii="Courier New" w:hAnsi="Courier New" w:cs="Courier New"/>
            <w:b/>
          </w:rPr>
          <w:delText xml:space="preserve">INÍCIO </w:delText>
        </w:r>
      </w:del>
    </w:p>
    <w:p w14:paraId="37E1BF03" w14:textId="5CB9B39D" w:rsidR="00D46515" w:rsidRPr="008A259A" w:rsidDel="009245C8" w:rsidRDefault="00D46515" w:rsidP="00FE35B7">
      <w:pPr>
        <w:ind w:firstLine="708"/>
        <w:jc w:val="left"/>
        <w:rPr>
          <w:del w:id="1738" w:author="Willian" w:date="2016-10-24T16:41:00Z"/>
          <w:rFonts w:ascii="Courier New" w:hAnsi="Courier New" w:cs="Courier New"/>
        </w:rPr>
      </w:pPr>
      <w:del w:id="1739" w:author="Willian" w:date="2016-10-24T16:41:00Z">
        <w:r w:rsidRPr="008A259A" w:rsidDel="009245C8">
          <w:rPr>
            <w:rFonts w:ascii="Courier New" w:hAnsi="Courier New" w:cs="Courier New"/>
            <w:b/>
          </w:rPr>
          <w:tab/>
        </w:r>
        <w:r w:rsidRPr="008A259A" w:rsidDel="009245C8">
          <w:rPr>
            <w:rFonts w:ascii="Courier New" w:hAnsi="Courier New" w:cs="Courier New"/>
          </w:rPr>
          <w:delText>i&lt;- 1;</w:delText>
        </w:r>
      </w:del>
    </w:p>
    <w:p w14:paraId="6A69A30A" w14:textId="5B2C7BE1" w:rsidR="00D46515" w:rsidRPr="008A259A" w:rsidDel="009245C8" w:rsidRDefault="00D46515" w:rsidP="00FE35B7">
      <w:pPr>
        <w:ind w:firstLine="708"/>
        <w:jc w:val="left"/>
        <w:rPr>
          <w:del w:id="1740" w:author="Willian" w:date="2016-10-24T16:41:00Z"/>
          <w:rFonts w:ascii="Courier New" w:hAnsi="Courier New" w:cs="Courier New"/>
        </w:rPr>
      </w:pPr>
    </w:p>
    <w:p w14:paraId="71A0A560" w14:textId="7D93965B" w:rsidR="00D46515" w:rsidRPr="00EB5002" w:rsidDel="009245C8" w:rsidRDefault="00D46515" w:rsidP="00FE35B7">
      <w:pPr>
        <w:ind w:firstLine="708"/>
        <w:jc w:val="left"/>
        <w:rPr>
          <w:del w:id="1741" w:author="Willian" w:date="2016-10-24T16:41:00Z"/>
          <w:rFonts w:ascii="Courier New" w:hAnsi="Courier New" w:cs="Courier New"/>
          <w:b/>
        </w:rPr>
      </w:pPr>
      <w:del w:id="1742"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75</w:delText>
        </w:r>
        <w:r w:rsidR="00C349AE" w:rsidDel="009245C8">
          <w:rPr>
            <w:rFonts w:ascii="Courier New" w:hAnsi="Courier New" w:cs="Courier New"/>
          </w:rPr>
          <w:delText>)</w:delText>
        </w:r>
        <w:r w:rsidR="00EB5002" w:rsidDel="009245C8">
          <w:rPr>
            <w:rFonts w:ascii="Courier New" w:hAnsi="Courier New" w:cs="Courier New"/>
            <w:b/>
          </w:rPr>
          <w:delText>FAÇA</w:delText>
        </w:r>
      </w:del>
    </w:p>
    <w:p w14:paraId="3AF53F8C" w14:textId="0647C43F" w:rsidR="00D46515" w:rsidRPr="008A259A" w:rsidDel="009245C8" w:rsidRDefault="00D46515" w:rsidP="00FE35B7">
      <w:pPr>
        <w:ind w:left="1080" w:firstLine="708"/>
        <w:jc w:val="left"/>
        <w:rPr>
          <w:del w:id="1743" w:author="Willian" w:date="2016-10-24T16:41:00Z"/>
          <w:rFonts w:ascii="Courier New" w:hAnsi="Courier New" w:cs="Courier New"/>
        </w:rPr>
      </w:pPr>
      <w:del w:id="1744"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idade[i]</w:delText>
        </w:r>
        <w:r w:rsidRPr="008A259A" w:rsidDel="009245C8">
          <w:rPr>
            <w:rFonts w:ascii="Courier New" w:hAnsi="Courier New" w:cs="Courier New"/>
          </w:rPr>
          <w:delText>);</w:delText>
        </w:r>
      </w:del>
    </w:p>
    <w:p w14:paraId="6D93B872" w14:textId="0A4056A5" w:rsidR="00E07B7F" w:rsidRPr="008A259A" w:rsidDel="009245C8" w:rsidRDefault="00E07B7F" w:rsidP="00FE35B7">
      <w:pPr>
        <w:ind w:left="1080" w:firstLine="708"/>
        <w:jc w:val="left"/>
        <w:rPr>
          <w:del w:id="1745" w:author="Willian" w:date="2016-10-24T16:41:00Z"/>
          <w:rFonts w:ascii="Courier New" w:hAnsi="Courier New" w:cs="Courier New"/>
        </w:rPr>
      </w:pPr>
    </w:p>
    <w:p w14:paraId="5717DE68" w14:textId="695AF5C6" w:rsidR="00D46515" w:rsidRPr="008A259A" w:rsidDel="009245C8" w:rsidRDefault="00D46515" w:rsidP="00FE35B7">
      <w:pPr>
        <w:ind w:left="1080" w:firstLine="708"/>
        <w:jc w:val="left"/>
        <w:rPr>
          <w:del w:id="1746" w:author="Willian" w:date="2016-10-24T16:41:00Z"/>
          <w:rFonts w:ascii="Courier New" w:hAnsi="Courier New" w:cs="Courier New"/>
          <w:b/>
        </w:rPr>
      </w:pPr>
      <w:del w:id="1747"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Pr="008A259A" w:rsidDel="009245C8">
          <w:rPr>
            <w:rFonts w:ascii="Courier New" w:hAnsi="Courier New" w:cs="Courier New"/>
          </w:rPr>
          <w:delText>idade[i] &gt;=18</w:delText>
        </w:r>
        <w:r w:rsidR="00C349AE" w:rsidDel="009245C8">
          <w:rPr>
            <w:rFonts w:ascii="Courier New" w:hAnsi="Courier New" w:cs="Courier New"/>
          </w:rPr>
          <w:delText>)</w:delText>
        </w:r>
        <w:r w:rsidR="00EB5002" w:rsidDel="009245C8">
          <w:rPr>
            <w:rFonts w:ascii="Courier New" w:hAnsi="Courier New" w:cs="Courier New"/>
            <w:b/>
          </w:rPr>
          <w:delText>ENTÃO</w:delText>
        </w:r>
      </w:del>
    </w:p>
    <w:p w14:paraId="49BC1253" w14:textId="760D298F" w:rsidR="00D46515" w:rsidRPr="008A259A" w:rsidDel="009245C8" w:rsidRDefault="00D46515" w:rsidP="00FE35B7">
      <w:pPr>
        <w:ind w:left="1416" w:firstLine="708"/>
        <w:jc w:val="left"/>
        <w:rPr>
          <w:del w:id="1748" w:author="Willian" w:date="2016-10-24T16:41:00Z"/>
          <w:rFonts w:ascii="Courier New" w:hAnsi="Courier New" w:cs="Courier New"/>
        </w:rPr>
      </w:pPr>
      <w:del w:id="1749"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(“Maior de idade”);</w:delText>
        </w:r>
      </w:del>
    </w:p>
    <w:p w14:paraId="4F17CC20" w14:textId="62958170" w:rsidR="00E07B7F" w:rsidRPr="008A259A" w:rsidDel="009245C8" w:rsidRDefault="00E07B7F" w:rsidP="00FE35B7">
      <w:pPr>
        <w:ind w:left="1080" w:firstLine="708"/>
        <w:jc w:val="left"/>
        <w:rPr>
          <w:del w:id="1750" w:author="Willian" w:date="2016-10-24T16:41:00Z"/>
          <w:rFonts w:ascii="Courier New" w:hAnsi="Courier New" w:cs="Courier New"/>
          <w:b/>
        </w:rPr>
      </w:pPr>
      <w:del w:id="1751" w:author="Willian" w:date="2016-10-24T16:41:00Z">
        <w:r w:rsidRPr="008A259A" w:rsidDel="009245C8">
          <w:rPr>
            <w:rFonts w:ascii="Courier New" w:hAnsi="Courier New" w:cs="Courier New"/>
            <w:b/>
          </w:rPr>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5EFEB686" w14:textId="65FF9CA1" w:rsidR="00E07B7F" w:rsidRPr="008A259A" w:rsidDel="009245C8" w:rsidRDefault="00E07B7F" w:rsidP="00FE35B7">
      <w:pPr>
        <w:ind w:left="1416" w:firstLine="708"/>
        <w:jc w:val="left"/>
        <w:rPr>
          <w:del w:id="1752" w:author="Willian" w:date="2016-10-24T16:41:00Z"/>
          <w:rFonts w:ascii="Courier New" w:hAnsi="Courier New" w:cs="Courier New"/>
        </w:rPr>
      </w:pPr>
      <w:del w:id="1753"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(“Menor de idade”);</w:delText>
        </w:r>
      </w:del>
    </w:p>
    <w:p w14:paraId="6CAD16C8" w14:textId="639B0BAA" w:rsidR="00E07B7F" w:rsidRPr="008A259A" w:rsidDel="009245C8" w:rsidRDefault="00E07B7F" w:rsidP="00FE35B7">
      <w:pPr>
        <w:ind w:left="1080" w:firstLine="708"/>
        <w:jc w:val="left"/>
        <w:rPr>
          <w:del w:id="1754" w:author="Willian" w:date="2016-10-24T16:41:00Z"/>
          <w:rFonts w:ascii="Courier New" w:hAnsi="Courier New" w:cs="Courier New"/>
          <w:b/>
        </w:rPr>
      </w:pPr>
      <w:del w:id="1755" w:author="Willian" w:date="2016-10-24T16:41:00Z">
        <w:r w:rsidRPr="008A259A" w:rsidDel="009245C8">
          <w:rPr>
            <w:rFonts w:ascii="Courier New" w:hAnsi="Courier New" w:cs="Courier New"/>
            <w:b/>
          </w:rPr>
          <w:delText>FIM_SEN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74FEA45" w14:textId="0BFFA971" w:rsidR="00E07B7F" w:rsidRPr="008A259A" w:rsidDel="009245C8" w:rsidRDefault="00D46515" w:rsidP="00FE35B7">
      <w:pPr>
        <w:jc w:val="left"/>
        <w:rPr>
          <w:del w:id="1756" w:author="Willian" w:date="2016-10-24T16:41:00Z"/>
          <w:rFonts w:ascii="Courier New" w:hAnsi="Courier New" w:cs="Courier New"/>
        </w:rPr>
      </w:pPr>
      <w:del w:id="1757" w:author="Willian" w:date="2016-10-24T16:41:00Z">
        <w:r w:rsidRPr="008A259A" w:rsidDel="009245C8">
          <w:rPr>
            <w:rFonts w:ascii="Courier New" w:hAnsi="Courier New" w:cs="Courier New"/>
          </w:rPr>
          <w:tab/>
        </w:r>
        <w:r w:rsidRPr="008A259A" w:rsidDel="009245C8">
          <w:rPr>
            <w:rFonts w:ascii="Courier New" w:hAnsi="Courier New" w:cs="Courier New"/>
          </w:rPr>
          <w:tab/>
        </w:r>
      </w:del>
    </w:p>
    <w:p w14:paraId="5FDB3D65" w14:textId="6A141D1B" w:rsidR="00D46515" w:rsidRPr="008A259A" w:rsidDel="009245C8" w:rsidRDefault="00D46515" w:rsidP="00FE35B7">
      <w:pPr>
        <w:ind w:left="708" w:firstLine="708"/>
        <w:jc w:val="left"/>
        <w:rPr>
          <w:del w:id="1758" w:author="Willian" w:date="2016-10-24T16:41:00Z"/>
          <w:rFonts w:ascii="Courier New" w:hAnsi="Courier New" w:cs="Courier New"/>
          <w:b/>
        </w:rPr>
      </w:pPr>
      <w:del w:id="1759" w:author="Willian" w:date="2016-10-24T16:41:00Z">
        <w:r w:rsidRPr="008A259A" w:rsidDel="009245C8">
          <w:rPr>
            <w:rFonts w:ascii="Courier New" w:hAnsi="Courier New" w:cs="Courier New"/>
            <w:b/>
          </w:rPr>
          <w:delText>FIM_ENQUANTO</w:delText>
        </w:r>
      </w:del>
    </w:p>
    <w:p w14:paraId="78CF2DD8" w14:textId="20AD7279" w:rsidR="00D46515" w:rsidRPr="008A259A" w:rsidDel="009245C8" w:rsidRDefault="00D46515" w:rsidP="00FE35B7">
      <w:pPr>
        <w:jc w:val="left"/>
        <w:rPr>
          <w:del w:id="1760" w:author="Willian" w:date="2016-10-24T16:41:00Z"/>
          <w:rFonts w:ascii="Courier New" w:hAnsi="Courier New" w:cs="Courier New"/>
          <w:b/>
        </w:rPr>
      </w:pPr>
      <w:del w:id="1761"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1EB5B9" w14:textId="390D4162" w:rsidR="00D46515" w:rsidRPr="008A259A" w:rsidDel="009245C8" w:rsidRDefault="00D46515" w:rsidP="00D46515">
      <w:pPr>
        <w:ind w:firstLine="708"/>
        <w:rPr>
          <w:del w:id="1762" w:author="Willian" w:date="2016-10-24T16:41:00Z"/>
          <w:rFonts w:ascii="Courier New" w:hAnsi="Courier New" w:cs="Courier New"/>
          <w:b/>
        </w:rPr>
      </w:pPr>
      <w:del w:id="1763" w:author="Willian" w:date="2016-10-24T16:41:00Z">
        <w:r w:rsidRPr="008A259A" w:rsidDel="009245C8">
          <w:rPr>
            <w:rFonts w:ascii="Courier New" w:hAnsi="Courier New" w:cs="Courier New"/>
            <w:b/>
          </w:rPr>
          <w:delText>FIM</w:delText>
        </w:r>
      </w:del>
    </w:p>
    <w:p w14:paraId="182E5699" w14:textId="7CC5D2F4" w:rsidR="000508D2" w:rsidRPr="008A259A" w:rsidDel="00A0639E" w:rsidRDefault="000508D2" w:rsidP="000508D2">
      <w:pPr>
        <w:rPr>
          <w:del w:id="1764" w:author="Willian" w:date="2017-01-06T17:42:00Z"/>
        </w:rPr>
      </w:pPr>
    </w:p>
    <w:p w14:paraId="523CA3A7" w14:textId="0560EAE2" w:rsidR="00C82F67" w:rsidRDefault="000508D2">
      <w:pPr>
        <w:rPr>
          <w:ins w:id="1765" w:author="Willian" w:date="2017-01-04T00:35:00Z"/>
        </w:rPr>
        <w:pPrChange w:id="1766" w:author="Willian" w:date="2017-01-04T00:35:00Z">
          <w:pPr>
            <w:pStyle w:val="Ttulo3"/>
          </w:pPr>
        </w:pPrChange>
      </w:pPr>
      <w:del w:id="1767" w:author="Willian" w:date="2017-01-06T17:42:00Z">
        <w:r w:rsidDel="00A0639E">
          <w:delText>1.9 - TDP</w:delText>
        </w:r>
      </w:del>
    </w:p>
    <w:p w14:paraId="7B5F1435" w14:textId="77777777" w:rsidR="00B5729D" w:rsidRDefault="00B5729D">
      <w:pPr>
        <w:rPr>
          <w:ins w:id="1768" w:author="Willian" w:date="2017-01-04T00:08:00Z"/>
          <w:rPrChange w:id="1769" w:author="Willian" w:date="2017-01-04T00:35:00Z">
            <w:rPr>
              <w:ins w:id="1770" w:author="Willian" w:date="2017-01-04T00:08:00Z"/>
            </w:rPr>
          </w:rPrChange>
        </w:rPr>
        <w:sectPr w:rsidR="00B5729D" w:rsidSect="00B32300">
          <w:headerReference w:type="default" r:id="rId13"/>
          <w:pgSz w:w="11900" w:h="16840"/>
          <w:pgMar w:top="1417" w:right="1701" w:bottom="1440" w:left="1701" w:header="708" w:footer="708" w:gutter="0"/>
          <w:cols w:space="708"/>
          <w:docGrid w:linePitch="360"/>
          <w:sectPrChange w:id="1771" w:author="Willian" w:date="2017-01-06T14:28:00Z">
            <w:sectPr w:rsidR="00B5729D" w:rsidSect="00B32300">
              <w:pgMar w:top="1417" w:right="1701" w:bottom="1417" w:left="1701" w:header="708" w:footer="708" w:gutter="0"/>
            </w:sectPr>
          </w:sectPrChange>
        </w:sectPr>
        <w:pPrChange w:id="1772" w:author="Willian" w:date="2017-01-04T00:35:00Z">
          <w:pPr>
            <w:pStyle w:val="Ttulo3"/>
          </w:pPr>
        </w:pPrChange>
      </w:pPr>
    </w:p>
    <w:p w14:paraId="48808433" w14:textId="77777777" w:rsidR="00851E74" w:rsidRDefault="00851E74">
      <w:pPr>
        <w:pStyle w:val="Ttulo2"/>
        <w:pBdr>
          <w:top w:val="single" w:sz="4" w:space="1" w:color="auto"/>
        </w:pBdr>
        <w:rPr>
          <w:ins w:id="1773" w:author="Willian" w:date="2017-01-04T00:13:00Z"/>
        </w:rPr>
        <w:pPrChange w:id="1774" w:author="Willian" w:date="2017-01-04T00:38:00Z">
          <w:pPr>
            <w:pStyle w:val="Cabealho1"/>
            <w:ind w:left="0" w:firstLine="0"/>
          </w:pPr>
        </w:pPrChange>
      </w:pPr>
      <w:commentRangeStart w:id="1775"/>
      <w:ins w:id="1776" w:author="Willian" w:date="2017-01-04T00:13:00Z">
        <w:r>
          <w:t>Aula 2</w:t>
        </w:r>
        <w:commentRangeEnd w:id="1775"/>
        <w:r w:rsidRPr="00C82F67">
          <w:rPr>
            <w:rPrChange w:id="1777" w:author="Willian" w:date="2017-01-04T00:35:00Z">
              <w:rPr>
                <w:rStyle w:val="Refdecomentrio"/>
                <w:color w:val="000000"/>
              </w:rPr>
            </w:rPrChange>
          </w:rPr>
          <w:commentReference w:id="1775"/>
        </w:r>
      </w:ins>
    </w:p>
    <w:p w14:paraId="473D4A94" w14:textId="20556D09" w:rsidR="00851E74" w:rsidRDefault="00851E74">
      <w:pPr>
        <w:pStyle w:val="Ttulo3"/>
        <w:rPr>
          <w:ins w:id="1778" w:author="Willian" w:date="2017-01-04T00:37:00Z"/>
        </w:rPr>
        <w:pPrChange w:id="1779" w:author="Willian" w:date="2017-01-04T00:14:00Z">
          <w:pPr>
            <w:pStyle w:val="Ttulo1"/>
            <w:numPr>
              <w:numId w:val="53"/>
            </w:numPr>
            <w:spacing w:before="200" w:after="200"/>
            <w:ind w:left="-360" w:firstLine="360"/>
            <w:contextualSpacing/>
            <w:jc w:val="both"/>
          </w:pPr>
        </w:pPrChange>
      </w:pPr>
      <w:ins w:id="1780" w:author="Willian" w:date="2017-01-04T00:14:00Z">
        <w:r>
          <w:t xml:space="preserve">2. </w:t>
        </w:r>
      </w:ins>
      <w:ins w:id="1781" w:author="Willian" w:date="2017-01-07T14:57:00Z">
        <w:r w:rsidR="00414591">
          <w:t>Swift – Parte 2</w:t>
        </w:r>
      </w:ins>
    </w:p>
    <w:p w14:paraId="6A3942C4" w14:textId="3F8087CE" w:rsidR="00C82F67" w:rsidRDefault="00414591" w:rsidP="00C82F67">
      <w:pPr>
        <w:rPr>
          <w:ins w:id="1782" w:author="Willian" w:date="2017-01-04T00:37:00Z"/>
        </w:rPr>
      </w:pPr>
      <w:ins w:id="1783" w:author="Willian" w:date="2017-01-07T14:58:00Z">
        <w:r>
          <w:t xml:space="preserve">Agora entraremos um pouco mais a fundo na linguagem Swift, mostrando um pouco sobre os </w:t>
        </w:r>
      </w:ins>
      <w:ins w:id="1784" w:author="Willian" w:date="2017-01-07T15:08:00Z">
        <w:r w:rsidR="00622A0B">
          <w:t>i</w:t>
        </w:r>
      </w:ins>
      <w:ins w:id="1785" w:author="Willian" w:date="2017-01-07T14:58:00Z">
        <w:r w:rsidRPr="00622A0B">
          <w:rPr>
            <w:b/>
            <w:rPrChange w:id="1786" w:author="Willian" w:date="2017-01-07T15:08:00Z">
              <w:rPr/>
            </w:rPrChange>
          </w:rPr>
          <w:t>nitializers</w:t>
        </w:r>
        <w:r>
          <w:t xml:space="preserve"> e </w:t>
        </w:r>
      </w:ins>
      <w:ins w:id="1787" w:author="Willian" w:date="2017-01-07T14:59:00Z">
        <w:r>
          <w:t xml:space="preserve">as </w:t>
        </w:r>
        <w:r w:rsidRPr="00622A0B">
          <w:rPr>
            <w:b/>
            <w:rPrChange w:id="1788" w:author="Willian" w:date="2017-01-07T15:08:00Z">
              <w:rPr/>
            </w:rPrChange>
          </w:rPr>
          <w:t>classes</w:t>
        </w:r>
        <w:r>
          <w:t xml:space="preserve">, mostrando </w:t>
        </w:r>
      </w:ins>
      <w:ins w:id="1789" w:author="Willian" w:date="2017-01-07T15:00:00Z">
        <w:r>
          <w:t xml:space="preserve">algumas novas propriedades. Também o aluno irá aprender um pouco mais sobre a </w:t>
        </w:r>
        <w:r w:rsidRPr="00622A0B">
          <w:rPr>
            <w:b/>
            <w:rPrChange w:id="1790" w:author="Willian" w:date="2017-01-07T15:08:00Z">
              <w:rPr/>
            </w:rPrChange>
          </w:rPr>
          <w:t>conversão de tipos</w:t>
        </w:r>
      </w:ins>
      <w:ins w:id="1791" w:author="Willian" w:date="2017-01-07T15:01:00Z">
        <w:r w:rsidR="00622A0B">
          <w:t xml:space="preserve"> </w:t>
        </w:r>
      </w:ins>
      <w:ins w:id="1792" w:author="Willian" w:date="2017-01-07T15:08:00Z">
        <w:r w:rsidR="00622A0B">
          <w:t>e</w:t>
        </w:r>
      </w:ins>
      <w:ins w:id="1793" w:author="Willian" w:date="2017-01-07T15:01:00Z">
        <w:r>
          <w:t xml:space="preserve"> </w:t>
        </w:r>
        <w:r w:rsidRPr="00622A0B">
          <w:rPr>
            <w:b/>
            <w:rPrChange w:id="1794" w:author="Willian" w:date="2017-01-07T15:08:00Z">
              <w:rPr/>
            </w:rPrChange>
          </w:rPr>
          <w:t>enumeração</w:t>
        </w:r>
        <w:r>
          <w:t>, que define um grupo de valores relacionados</w:t>
        </w:r>
      </w:ins>
      <w:ins w:id="1795" w:author="Willian" w:date="2017-01-07T15:02:00Z">
        <w:r>
          <w:t xml:space="preserve">, as </w:t>
        </w:r>
        <w:r w:rsidRPr="00622A0B">
          <w:rPr>
            <w:b/>
            <w:rPrChange w:id="1796" w:author="Willian" w:date="2017-01-07T15:08:00Z">
              <w:rPr/>
            </w:rPrChange>
          </w:rPr>
          <w:t>estruturas</w:t>
        </w:r>
        <w:r>
          <w:t xml:space="preserve"> e suas diferenças com as classes.</w:t>
        </w:r>
      </w:ins>
      <w:ins w:id="1797" w:author="Willian" w:date="2017-01-07T15:05:00Z">
        <w:r>
          <w:t xml:space="preserve"> </w:t>
        </w:r>
      </w:ins>
      <w:ins w:id="1798" w:author="Willian" w:date="2017-01-07T15:02:00Z">
        <w:r>
          <w:t>Aprender</w:t>
        </w:r>
      </w:ins>
      <w:ins w:id="1799" w:author="Willian" w:date="2017-01-07T15:03:00Z">
        <w:r>
          <w:t xml:space="preserve">á também sobre </w:t>
        </w:r>
        <w:r w:rsidRPr="00622A0B">
          <w:rPr>
            <w:b/>
            <w:rPrChange w:id="1800" w:author="Willian" w:date="2017-01-07T15:09:00Z">
              <w:rPr/>
            </w:rPrChange>
          </w:rPr>
          <w:t>protocolos</w:t>
        </w:r>
        <w:r>
          <w:t xml:space="preserve">, que pode descrever </w:t>
        </w:r>
      </w:ins>
      <w:ins w:id="1801" w:author="Willian" w:date="2017-01-07T15:04:00Z">
        <w:r>
          <w:t>como uma implementação deve se assemelhar</w:t>
        </w:r>
      </w:ins>
      <w:ins w:id="1802" w:author="Willian" w:date="2017-01-07T15:06:00Z">
        <w:r w:rsidR="00622A0B">
          <w:t xml:space="preserve">. </w:t>
        </w:r>
      </w:ins>
      <w:ins w:id="1803" w:author="Willian" w:date="2017-01-07T15:07:00Z">
        <w:r w:rsidR="00622A0B">
          <w:t xml:space="preserve">Aprofundaremos um pouco mais em </w:t>
        </w:r>
        <w:r w:rsidR="00622A0B" w:rsidRPr="00622A0B">
          <w:rPr>
            <w:b/>
            <w:rPrChange w:id="1804" w:author="Willian" w:date="2017-01-07T15:09:00Z">
              <w:rPr/>
            </w:rPrChange>
          </w:rPr>
          <w:t>Funções</w:t>
        </w:r>
        <w:r w:rsidR="00622A0B">
          <w:t xml:space="preserve"> e </w:t>
        </w:r>
      </w:ins>
      <w:ins w:id="1805" w:author="Willian" w:date="2017-01-07T15:08:00Z">
        <w:r w:rsidR="00622A0B" w:rsidRPr="00622A0B">
          <w:rPr>
            <w:b/>
            <w:rPrChange w:id="1806" w:author="Willian" w:date="2017-01-07T15:09:00Z">
              <w:rPr/>
            </w:rPrChange>
          </w:rPr>
          <w:t>Closurers</w:t>
        </w:r>
        <w:r w:rsidR="00622A0B">
          <w:t>.</w:t>
        </w:r>
      </w:ins>
    </w:p>
    <w:p w14:paraId="4BFD3182" w14:textId="77777777" w:rsidR="00C82F67" w:rsidRPr="00C82F67" w:rsidRDefault="00C82F67">
      <w:pPr>
        <w:rPr>
          <w:ins w:id="1807" w:author="Willian" w:date="2017-01-04T00:37:00Z"/>
          <w:rPrChange w:id="1808" w:author="Willian" w:date="2017-01-04T00:37:00Z">
            <w:rPr>
              <w:ins w:id="1809" w:author="Willian" w:date="2017-01-04T00:37:00Z"/>
            </w:rPr>
          </w:rPrChange>
        </w:rPr>
        <w:pPrChange w:id="1810" w:author="Willian" w:date="2017-01-04T00:37:00Z">
          <w:pPr>
            <w:pStyle w:val="Ttulo1"/>
            <w:numPr>
              <w:numId w:val="53"/>
            </w:numPr>
            <w:spacing w:before="200" w:after="200"/>
            <w:ind w:left="-360" w:firstLine="360"/>
            <w:contextualSpacing/>
            <w:jc w:val="both"/>
          </w:pPr>
        </w:pPrChange>
      </w:pPr>
    </w:p>
    <w:p w14:paraId="392E03B8" w14:textId="77777777" w:rsidR="00C82F67" w:rsidRDefault="00C82F67" w:rsidP="00C82F67">
      <w:pPr>
        <w:pStyle w:val="Ttulo3"/>
        <w:rPr>
          <w:ins w:id="1811" w:author="Willian" w:date="2017-01-04T00:37:00Z"/>
        </w:rPr>
      </w:pPr>
      <w:ins w:id="1812" w:author="Willian" w:date="2017-01-04T00:37:00Z">
        <w:r>
          <w:rPr>
            <w:color w:val="7F7F7F"/>
          </w:rPr>
          <w:t>CARGA HORÁRIA</w:t>
        </w:r>
      </w:ins>
    </w:p>
    <w:p w14:paraId="355185A2" w14:textId="77777777" w:rsidR="00C82F67" w:rsidRDefault="00C82F67" w:rsidP="00C82F67">
      <w:pPr>
        <w:spacing w:before="0" w:after="0"/>
        <w:jc w:val="left"/>
        <w:rPr>
          <w:ins w:id="1813" w:author="Willian" w:date="2017-01-04T00:37:00Z"/>
        </w:rPr>
      </w:pPr>
      <w:ins w:id="1814" w:author="Willian" w:date="2017-01-04T00:37:00Z">
        <w:r>
          <w:t>Conforme o plano de aula, esta aula terá duração de 1h30 e deverá ser conduzida de acordo com as orientações pedagógicas.</w:t>
        </w:r>
      </w:ins>
    </w:p>
    <w:p w14:paraId="13805EE3" w14:textId="77777777" w:rsidR="00C82F67" w:rsidRDefault="00C82F67" w:rsidP="00C82F67">
      <w:pPr>
        <w:spacing w:before="0" w:after="0"/>
        <w:jc w:val="left"/>
        <w:rPr>
          <w:ins w:id="1815" w:author="Willian" w:date="2017-01-04T00:37:00Z"/>
        </w:rPr>
      </w:pPr>
      <w:ins w:id="1816" w:author="Willian" w:date="2017-01-04T00:37:00Z">
        <w:r>
          <w:t xml:space="preserve"> </w:t>
        </w:r>
      </w:ins>
    </w:p>
    <w:p w14:paraId="3EC4E56F" w14:textId="77777777" w:rsidR="00C82F67" w:rsidRDefault="00C82F67" w:rsidP="00C82F67">
      <w:pPr>
        <w:pStyle w:val="Ttulo3"/>
        <w:rPr>
          <w:ins w:id="1817" w:author="Willian" w:date="2017-01-04T00:37:00Z"/>
        </w:rPr>
      </w:pPr>
      <w:ins w:id="1818" w:author="Willian" w:date="2017-01-04T00:37:00Z">
        <w:r>
          <w:rPr>
            <w:color w:val="7F7F7F"/>
          </w:rPr>
          <w:t>OBJETIVO DA AULA</w:t>
        </w:r>
      </w:ins>
    </w:p>
    <w:p w14:paraId="22A2AB4B" w14:textId="77777777" w:rsidR="00C82F67" w:rsidRDefault="00C82F67" w:rsidP="00C82F67">
      <w:pPr>
        <w:rPr>
          <w:ins w:id="1819" w:author="Willian" w:date="2017-01-04T00:37:00Z"/>
        </w:rPr>
      </w:pPr>
      <w:ins w:id="1820" w:author="Willian" w:date="2017-01-04T00:37:00Z">
        <w:r>
          <w:t>Ao final da aula, você deverá garantir que o aluno tenha subsídios para</w:t>
        </w:r>
      </w:ins>
    </w:p>
    <w:p w14:paraId="79CD9859" w14:textId="3E903E11" w:rsidR="00C82F67" w:rsidRDefault="00622A0B" w:rsidP="00C82F67">
      <w:pPr>
        <w:numPr>
          <w:ilvl w:val="0"/>
          <w:numId w:val="59"/>
        </w:numPr>
        <w:spacing w:before="0"/>
        <w:ind w:hanging="360"/>
        <w:contextualSpacing/>
        <w:rPr>
          <w:ins w:id="1821" w:author="Willian" w:date="2017-01-07T15:17:00Z"/>
        </w:rPr>
      </w:pPr>
      <w:ins w:id="1822" w:author="Willian" w:date="2017-01-07T15:16:00Z">
        <w:r>
          <w:t>Definir uma classe</w:t>
        </w:r>
      </w:ins>
      <w:ins w:id="1823" w:author="Willian" w:date="2017-01-07T15:17:00Z">
        <w:r w:rsidR="000304FB">
          <w:t xml:space="preserve"> e suas propriedades;</w:t>
        </w:r>
      </w:ins>
    </w:p>
    <w:p w14:paraId="50C8B338" w14:textId="01C5CC3F" w:rsidR="000304FB" w:rsidRDefault="000304FB" w:rsidP="00C82F67">
      <w:pPr>
        <w:numPr>
          <w:ilvl w:val="0"/>
          <w:numId w:val="59"/>
        </w:numPr>
        <w:spacing w:before="0"/>
        <w:ind w:hanging="360"/>
        <w:contextualSpacing/>
        <w:rPr>
          <w:ins w:id="1824" w:author="Willian" w:date="2017-01-07T15:28:00Z"/>
        </w:rPr>
      </w:pPr>
      <w:ins w:id="1825" w:author="Willian" w:date="2017-01-07T15:19:00Z">
        <w:r>
          <w:t>Utilizar o método Initializer</w:t>
        </w:r>
      </w:ins>
      <w:ins w:id="1826" w:author="Willian" w:date="2017-01-07T15:26:00Z">
        <w:r w:rsidR="002F2E8A">
          <w:t>, failable initializer</w:t>
        </w:r>
      </w:ins>
      <w:ins w:id="1827" w:author="Willian" w:date="2017-01-07T15:27:00Z">
        <w:r w:rsidR="002F2E8A">
          <w:t xml:space="preserve"> e</w:t>
        </w:r>
      </w:ins>
      <w:ins w:id="1828" w:author="Willian" w:date="2017-01-07T15:26:00Z">
        <w:r w:rsidR="002F2E8A">
          <w:t xml:space="preserve"> se</w:t>
        </w:r>
      </w:ins>
      <w:ins w:id="1829" w:author="Willian" w:date="2017-01-07T15:27:00Z">
        <w:r w:rsidR="002F2E8A">
          <w:t>us modificadores</w:t>
        </w:r>
      </w:ins>
      <w:ins w:id="1830" w:author="Willian" w:date="2017-01-07T15:19:00Z">
        <w:r>
          <w:t>;</w:t>
        </w:r>
      </w:ins>
    </w:p>
    <w:p w14:paraId="6FA2C703" w14:textId="72F85DFA" w:rsidR="000304FB" w:rsidRDefault="002F2E8A" w:rsidP="00C82F67">
      <w:pPr>
        <w:numPr>
          <w:ilvl w:val="0"/>
          <w:numId w:val="59"/>
        </w:numPr>
        <w:spacing w:before="0"/>
        <w:ind w:hanging="360"/>
        <w:contextualSpacing/>
        <w:rPr>
          <w:ins w:id="1831" w:author="Willian" w:date="2017-01-07T15:29:00Z"/>
        </w:rPr>
      </w:pPr>
      <w:ins w:id="1832" w:author="Willian" w:date="2017-01-07T15:28:00Z">
        <w:r>
          <w:t xml:space="preserve">Realizar casting e downcasting para tratamento de superclasses </w:t>
        </w:r>
      </w:ins>
      <w:ins w:id="1833" w:author="Willian" w:date="2017-01-07T15:29:00Z">
        <w:r>
          <w:t>ou subclasses;</w:t>
        </w:r>
      </w:ins>
    </w:p>
    <w:p w14:paraId="5307F2BF" w14:textId="681F3286" w:rsidR="002F2E8A" w:rsidRDefault="00F225F8" w:rsidP="00C82F67">
      <w:pPr>
        <w:numPr>
          <w:ilvl w:val="0"/>
          <w:numId w:val="59"/>
        </w:numPr>
        <w:spacing w:before="0"/>
        <w:ind w:hanging="360"/>
        <w:contextualSpacing/>
        <w:rPr>
          <w:ins w:id="1834" w:author="Willian" w:date="2017-01-07T15:37:00Z"/>
        </w:rPr>
      </w:pPr>
      <w:ins w:id="1835" w:author="Willian" w:date="2017-01-07T15:36:00Z">
        <w:r>
          <w:t>Criar enumeraç</w:t>
        </w:r>
      </w:ins>
      <w:ins w:id="1836" w:author="Willian" w:date="2017-01-07T15:37:00Z">
        <w:r>
          <w:t>ões e associá-las entre si;</w:t>
        </w:r>
      </w:ins>
    </w:p>
    <w:p w14:paraId="0FE22616" w14:textId="1BA4674B" w:rsidR="00F225F8" w:rsidRDefault="00F225F8" w:rsidP="00C82F67">
      <w:pPr>
        <w:numPr>
          <w:ilvl w:val="0"/>
          <w:numId w:val="59"/>
        </w:numPr>
        <w:spacing w:before="0"/>
        <w:ind w:hanging="360"/>
        <w:contextualSpacing/>
        <w:rPr>
          <w:ins w:id="1837" w:author="Willian" w:date="2017-01-07T15:38:00Z"/>
        </w:rPr>
      </w:pPr>
      <w:ins w:id="1838" w:author="Willian" w:date="2017-01-07T15:38:00Z">
        <w:r>
          <w:t>Utilização de estruturas para dados que não precisam ter capacidades de herança e casting;</w:t>
        </w:r>
      </w:ins>
    </w:p>
    <w:p w14:paraId="1BE42D23" w14:textId="554D7798" w:rsidR="00F225F8" w:rsidRDefault="00F225F8" w:rsidP="00C82F67">
      <w:pPr>
        <w:numPr>
          <w:ilvl w:val="0"/>
          <w:numId w:val="59"/>
        </w:numPr>
        <w:spacing w:before="0"/>
        <w:ind w:hanging="360"/>
        <w:contextualSpacing/>
        <w:rPr>
          <w:ins w:id="1839" w:author="Willian" w:date="2017-01-04T00:37:00Z"/>
        </w:rPr>
      </w:pPr>
      <w:ins w:id="1840" w:author="Willian" w:date="2017-01-07T15:39:00Z">
        <w:r>
          <w:t>Utilizar protocolos para descrever como uma implementaç</w:t>
        </w:r>
      </w:ins>
      <w:ins w:id="1841" w:author="Willian" w:date="2017-01-07T15:40:00Z">
        <w:r>
          <w:t>ão deve se assemelhar.</w:t>
        </w:r>
      </w:ins>
    </w:p>
    <w:p w14:paraId="5F5A8BC3" w14:textId="77777777" w:rsidR="00C82F67" w:rsidRDefault="00C82F67" w:rsidP="00C82F67">
      <w:pPr>
        <w:rPr>
          <w:ins w:id="1842" w:author="Willian" w:date="2017-01-04T00:37:00Z"/>
        </w:rPr>
      </w:pPr>
    </w:p>
    <w:p w14:paraId="2FB09461" w14:textId="77777777" w:rsidR="00C82F67" w:rsidRDefault="00C82F67" w:rsidP="00C82F67">
      <w:pPr>
        <w:pStyle w:val="Ttulo3"/>
        <w:rPr>
          <w:ins w:id="1843" w:author="Willian" w:date="2017-01-04T00:37:00Z"/>
        </w:rPr>
      </w:pPr>
      <w:ins w:id="1844" w:author="Willian" w:date="2017-01-04T00:37:00Z">
        <w:r>
          <w:rPr>
            <w:color w:val="7F7F7F"/>
          </w:rPr>
          <w:t>ORIENTAÇÕES PEDAGÓGICAS</w:t>
        </w:r>
      </w:ins>
    </w:p>
    <w:p w14:paraId="24390D3B" w14:textId="77777777" w:rsidR="00C82F67" w:rsidRDefault="00C82F67" w:rsidP="00C82F67">
      <w:pPr>
        <w:rPr>
          <w:ins w:id="1845" w:author="Willian" w:date="2017-01-04T00:37:00Z"/>
        </w:rPr>
      </w:pPr>
      <w:ins w:id="1846" w:author="Willian" w:date="2017-01-04T00:37:00Z">
        <w:r>
          <w:t xml:space="preserve">Para atender os objetivos de aprendizagem, você deverá conduzir o processo de ensino considerando a organização didática apresentada a seguir: </w:t>
        </w:r>
      </w:ins>
    </w:p>
    <w:p w14:paraId="3BBD488E" w14:textId="77777777" w:rsidR="00C82F67" w:rsidRDefault="00C82F67" w:rsidP="00C82F67">
      <w:pPr>
        <w:numPr>
          <w:ilvl w:val="0"/>
          <w:numId w:val="60"/>
        </w:numPr>
        <w:spacing w:after="0"/>
        <w:ind w:hanging="360"/>
        <w:contextualSpacing/>
        <w:rPr>
          <w:ins w:id="1847" w:author="Willian" w:date="2017-01-04T00:37:00Z"/>
        </w:rPr>
      </w:pPr>
      <w:ins w:id="1848" w:author="Willian" w:date="2017-01-04T00:37:00Z">
        <w:r>
          <w:t>40 minutos de aula expositiva;</w:t>
        </w:r>
      </w:ins>
    </w:p>
    <w:p w14:paraId="67954B4C" w14:textId="77777777" w:rsidR="00C82F67" w:rsidRDefault="00C82F67" w:rsidP="00C82F67">
      <w:pPr>
        <w:numPr>
          <w:ilvl w:val="0"/>
          <w:numId w:val="60"/>
        </w:numPr>
        <w:spacing w:before="0" w:after="0"/>
        <w:ind w:hanging="360"/>
        <w:contextualSpacing/>
        <w:rPr>
          <w:ins w:id="1849" w:author="Willian" w:date="2017-01-04T00:37:00Z"/>
        </w:rPr>
      </w:pPr>
      <w:ins w:id="1850" w:author="Willian" w:date="2017-01-04T00:37:00Z">
        <w:r>
          <w:t>10 minutos para tirar as dúvidas dos alunos;</w:t>
        </w:r>
      </w:ins>
    </w:p>
    <w:p w14:paraId="65768909" w14:textId="77777777" w:rsidR="00C82F67" w:rsidRDefault="00C82F67" w:rsidP="00C82F67">
      <w:pPr>
        <w:numPr>
          <w:ilvl w:val="0"/>
          <w:numId w:val="60"/>
        </w:numPr>
        <w:spacing w:before="0"/>
        <w:ind w:hanging="360"/>
        <w:contextualSpacing/>
        <w:rPr>
          <w:ins w:id="1851" w:author="Willian" w:date="2017-01-04T00:37:00Z"/>
        </w:rPr>
      </w:pPr>
      <w:ins w:id="1852" w:author="Willian" w:date="2017-01-04T00:37:00Z">
        <w:r>
          <w:t>40 minutos para desenvolver as atividades propostas para a turma e apresentação da TDP.</w:t>
        </w:r>
      </w:ins>
    </w:p>
    <w:p w14:paraId="0F7403BA" w14:textId="77777777" w:rsidR="00C82F67" w:rsidRDefault="00C82F67" w:rsidP="00C82F67">
      <w:pPr>
        <w:rPr>
          <w:ins w:id="1853" w:author="Willian" w:date="2017-01-04T00:37:00Z"/>
        </w:rPr>
      </w:pPr>
    </w:p>
    <w:p w14:paraId="70BFA7CC" w14:textId="77777777" w:rsidR="00C82F67" w:rsidRDefault="00C82F67" w:rsidP="00C82F67">
      <w:pPr>
        <w:pStyle w:val="Ttulo3"/>
        <w:rPr>
          <w:ins w:id="1854" w:author="Willian" w:date="2017-01-04T00:37:00Z"/>
        </w:rPr>
      </w:pPr>
      <w:ins w:id="1855" w:author="Willian" w:date="2017-01-04T00:37:00Z">
        <w:r>
          <w:rPr>
            <w:color w:val="7F7F7F"/>
          </w:rPr>
          <w:t>TÓPICOS DE ESTUDO</w:t>
        </w:r>
      </w:ins>
    </w:p>
    <w:p w14:paraId="039523EA" w14:textId="77777777" w:rsidR="00C82F67" w:rsidRDefault="00C82F67" w:rsidP="00C82F67">
      <w:pPr>
        <w:rPr>
          <w:ins w:id="1856" w:author="Willian" w:date="2017-01-04T00:37:00Z"/>
        </w:rPr>
      </w:pPr>
      <w:ins w:id="1857" w:author="Willian" w:date="2017-01-04T00:37:00Z">
        <w:r>
          <w:t>Todos os tópicos a seguir, conforme livro do aluno, devem ser trabalhados de forma dinâmica, criativa, com embasamento teórico e prático voltado ao mercado de trabalho.</w:t>
        </w:r>
      </w:ins>
    </w:p>
    <w:p w14:paraId="6481DEC8" w14:textId="1235ECCA" w:rsidR="00C82F67" w:rsidRDefault="00F225F8">
      <w:pPr>
        <w:numPr>
          <w:ilvl w:val="0"/>
          <w:numId w:val="61"/>
        </w:numPr>
        <w:spacing w:before="0" w:after="0"/>
        <w:ind w:hanging="360"/>
        <w:contextualSpacing/>
        <w:rPr>
          <w:ins w:id="1858" w:author="Willian" w:date="2017-01-07T15:40:00Z"/>
        </w:rPr>
        <w:pPrChange w:id="1859" w:author="Willian" w:date="2017-01-04T00:42:00Z">
          <w:pPr>
            <w:spacing w:before="0"/>
            <w:ind w:left="720"/>
          </w:pPr>
        </w:pPrChange>
      </w:pPr>
      <w:ins w:id="1860" w:author="Willian" w:date="2017-01-07T15:40:00Z">
        <w:r>
          <w:t>Classes e Initializers;</w:t>
        </w:r>
      </w:ins>
    </w:p>
    <w:p w14:paraId="398DDBCC" w14:textId="39C9C664" w:rsidR="00F225F8" w:rsidRDefault="00F225F8">
      <w:pPr>
        <w:numPr>
          <w:ilvl w:val="0"/>
          <w:numId w:val="61"/>
        </w:numPr>
        <w:spacing w:before="0" w:after="0"/>
        <w:ind w:hanging="360"/>
        <w:contextualSpacing/>
        <w:rPr>
          <w:ins w:id="1861" w:author="Willian" w:date="2017-01-07T15:41:00Z"/>
        </w:rPr>
        <w:pPrChange w:id="1862" w:author="Willian" w:date="2017-01-04T00:42:00Z">
          <w:pPr>
            <w:spacing w:before="0"/>
            <w:ind w:left="720"/>
          </w:pPr>
        </w:pPrChange>
      </w:pPr>
      <w:ins w:id="1863" w:author="Willian" w:date="2017-01-07T15:40:00Z">
        <w:r>
          <w:t>Casting;</w:t>
        </w:r>
      </w:ins>
    </w:p>
    <w:p w14:paraId="0CCCCF56" w14:textId="2E4A56A7" w:rsidR="00F225F8" w:rsidRDefault="00F225F8">
      <w:pPr>
        <w:numPr>
          <w:ilvl w:val="0"/>
          <w:numId w:val="61"/>
        </w:numPr>
        <w:spacing w:before="0" w:after="0"/>
        <w:ind w:hanging="360"/>
        <w:contextualSpacing/>
        <w:rPr>
          <w:ins w:id="1864" w:author="Willian" w:date="2017-01-07T15:41:00Z"/>
        </w:rPr>
        <w:pPrChange w:id="1865" w:author="Willian" w:date="2017-01-04T00:42:00Z">
          <w:pPr>
            <w:spacing w:before="0"/>
            <w:ind w:left="720"/>
          </w:pPr>
        </w:pPrChange>
      </w:pPr>
      <w:ins w:id="1866" w:author="Willian" w:date="2017-01-07T15:41:00Z">
        <w:r>
          <w:t>Enumerações e estruturas;</w:t>
        </w:r>
      </w:ins>
    </w:p>
    <w:p w14:paraId="717EF357" w14:textId="74EB1CDB" w:rsidR="00F225F8" w:rsidRDefault="00F225F8">
      <w:pPr>
        <w:numPr>
          <w:ilvl w:val="0"/>
          <w:numId w:val="61"/>
        </w:numPr>
        <w:spacing w:before="0" w:after="0"/>
        <w:ind w:hanging="360"/>
        <w:contextualSpacing/>
        <w:rPr>
          <w:ins w:id="1867" w:author="Willian" w:date="2017-01-04T00:37:00Z"/>
        </w:rPr>
        <w:pPrChange w:id="1868" w:author="Willian" w:date="2017-01-04T00:42:00Z">
          <w:pPr>
            <w:spacing w:before="0"/>
            <w:ind w:left="720"/>
          </w:pPr>
        </w:pPrChange>
      </w:pPr>
      <w:ins w:id="1869" w:author="Willian" w:date="2017-01-07T15:41:00Z">
        <w:r>
          <w:t>Protocolos.</w:t>
        </w:r>
      </w:ins>
    </w:p>
    <w:p w14:paraId="654C90B2" w14:textId="77777777" w:rsidR="00C82F67" w:rsidRDefault="00C82F67" w:rsidP="00C82F67">
      <w:pPr>
        <w:rPr>
          <w:ins w:id="1870" w:author="Willian" w:date="2017-01-04T00:37:00Z"/>
        </w:rPr>
      </w:pPr>
    </w:p>
    <w:p w14:paraId="4557E809" w14:textId="77777777" w:rsidR="00C82F67" w:rsidRDefault="00C82F67" w:rsidP="00C82F67">
      <w:pPr>
        <w:pStyle w:val="Ttulo3"/>
        <w:rPr>
          <w:ins w:id="1871" w:author="Willian" w:date="2017-01-04T00:37:00Z"/>
        </w:rPr>
      </w:pPr>
      <w:ins w:id="1872" w:author="Willian" w:date="2017-01-04T00:37:00Z">
        <w:r>
          <w:rPr>
            <w:color w:val="7F7F7F"/>
          </w:rPr>
          <w:t>PONTOS IMPORTANTES</w:t>
        </w:r>
      </w:ins>
    </w:p>
    <w:p w14:paraId="586D8646" w14:textId="624A2535" w:rsidR="00C82F67" w:rsidRDefault="00F225F8" w:rsidP="00C82F67">
      <w:pPr>
        <w:rPr>
          <w:ins w:id="1873" w:author="Willian" w:date="2017-01-04T00:37:00Z"/>
        </w:rPr>
      </w:pPr>
      <w:ins w:id="1874" w:author="Willian" w:date="2017-01-07T15:41:00Z">
        <w:r>
          <w:t>Esta aula, também faz parte da base da linguagem Swift, e é importante que o aluno tire todas as suas d</w:t>
        </w:r>
      </w:ins>
      <w:ins w:id="1875" w:author="Willian" w:date="2017-01-07T15:42:00Z">
        <w:r>
          <w:t>ú</w:t>
        </w:r>
      </w:ins>
      <w:ins w:id="1876" w:author="Willian" w:date="2017-01-07T15:41:00Z">
        <w:r>
          <w:t>vidas para</w:t>
        </w:r>
      </w:ins>
      <w:ins w:id="1877" w:author="Willian" w:date="2017-01-07T15:42:00Z">
        <w:r>
          <w:t xml:space="preserve"> que ele não somente saiba programar, mas entenda toda a sintaxe do que se está programando.</w:t>
        </w:r>
      </w:ins>
    </w:p>
    <w:p w14:paraId="43C35F5B" w14:textId="77777777" w:rsidR="00C82F67" w:rsidRPr="00C82F67" w:rsidRDefault="00C82F67">
      <w:pPr>
        <w:rPr>
          <w:ins w:id="1878" w:author="Willian" w:date="2017-01-04T00:13:00Z"/>
          <w:rPrChange w:id="1879" w:author="Willian" w:date="2017-01-04T00:37:00Z">
            <w:rPr>
              <w:ins w:id="1880" w:author="Willian" w:date="2017-01-04T00:13:00Z"/>
            </w:rPr>
          </w:rPrChange>
        </w:rPr>
        <w:pPrChange w:id="1881" w:author="Willian" w:date="2017-01-04T00:37:00Z">
          <w:pPr>
            <w:pStyle w:val="Ttulo1"/>
            <w:numPr>
              <w:numId w:val="53"/>
            </w:numPr>
            <w:spacing w:before="200" w:after="200"/>
            <w:ind w:left="-360" w:firstLine="360"/>
            <w:contextualSpacing/>
            <w:jc w:val="both"/>
          </w:pPr>
        </w:pPrChange>
      </w:pPr>
    </w:p>
    <w:p w14:paraId="70C09C1A" w14:textId="0C0BD91C" w:rsidR="00851E74" w:rsidRDefault="00851E74">
      <w:pPr>
        <w:pStyle w:val="Ttulo3"/>
        <w:rPr>
          <w:ins w:id="1882" w:author="Willian" w:date="2017-01-04T00:13:00Z"/>
        </w:rPr>
        <w:pPrChange w:id="1883" w:author="Willian" w:date="2017-01-04T00:14:00Z">
          <w:pPr>
            <w:pStyle w:val="Ttulo2"/>
            <w:numPr>
              <w:ilvl w:val="1"/>
              <w:numId w:val="53"/>
            </w:numPr>
            <w:spacing w:before="200" w:after="200"/>
            <w:ind w:left="405" w:firstLine="150"/>
            <w:contextualSpacing/>
            <w:jc w:val="both"/>
          </w:pPr>
        </w:pPrChange>
      </w:pPr>
      <w:ins w:id="1884" w:author="Willian" w:date="2017-01-04T00:14:00Z">
        <w:r>
          <w:t xml:space="preserve">2.1. </w:t>
        </w:r>
      </w:ins>
      <w:ins w:id="1885" w:author="Willian" w:date="2017-01-07T15:43:00Z">
        <w:r w:rsidR="00F225F8">
          <w:t>Classes e Initializers</w:t>
        </w:r>
      </w:ins>
    </w:p>
    <w:p w14:paraId="0A6D7459" w14:textId="718A6FDB" w:rsidR="00851E74" w:rsidRDefault="00EF5018" w:rsidP="00EF5018">
      <w:pPr>
        <w:keepNext/>
        <w:rPr>
          <w:ins w:id="1886" w:author="Willian" w:date="2017-01-07T16:22:00Z"/>
        </w:rPr>
        <w:pPrChange w:id="1887" w:author="Willian" w:date="2017-01-07T16:19:00Z">
          <w:pPr>
            <w:keepNext/>
            <w:jc w:val="center"/>
          </w:pPr>
        </w:pPrChange>
      </w:pPr>
      <w:ins w:id="1888" w:author="Willian" w:date="2017-01-07T16:20:00Z">
        <w:r>
          <w:t xml:space="preserve">Neste início, o aluno deverá associar seus conceitos de classes aprendidos em POO com o que será apresentado aqui. </w:t>
        </w:r>
      </w:ins>
      <w:ins w:id="1889" w:author="Willian" w:date="2017-01-07T16:21:00Z">
        <w:r>
          <w:t>Revise tais conceitos, inclusive sobre objetos</w:t>
        </w:r>
      </w:ins>
      <w:ins w:id="1890" w:author="Willian" w:date="2017-01-07T16:22:00Z">
        <w:r>
          <w:t xml:space="preserve"> e métodos e de continuidade ao conteúdo.</w:t>
        </w:r>
      </w:ins>
    </w:p>
    <w:p w14:paraId="72034F5A" w14:textId="77777777" w:rsidR="00EF5018" w:rsidRDefault="00EF5018" w:rsidP="00EF5018">
      <w:pPr>
        <w:keepNext/>
        <w:rPr>
          <w:ins w:id="1891" w:author="Willian" w:date="2017-01-07T16:22:00Z"/>
        </w:rPr>
        <w:pPrChange w:id="1892" w:author="Willian" w:date="2017-01-07T16:19:00Z">
          <w:pPr>
            <w:keepNext/>
            <w:jc w:val="center"/>
          </w:pPr>
        </w:pPrChange>
      </w:pPr>
    </w:p>
    <w:p w14:paraId="457C2668" w14:textId="29A70D93" w:rsidR="00EF5018" w:rsidRDefault="00EF5018" w:rsidP="00EF5018">
      <w:pPr>
        <w:pStyle w:val="Ttulo4"/>
        <w:rPr>
          <w:ins w:id="1893" w:author="Willian" w:date="2017-01-07T16:23:00Z"/>
        </w:rPr>
      </w:pPr>
      <w:ins w:id="1894" w:author="Willian" w:date="2017-01-07T16:22:00Z">
        <w:r>
          <w:t xml:space="preserve">2.1.1. </w:t>
        </w:r>
      </w:ins>
      <w:ins w:id="1895" w:author="Willian" w:date="2017-01-07T16:23:00Z">
        <w:r>
          <w:t>Classes</w:t>
        </w:r>
      </w:ins>
    </w:p>
    <w:p w14:paraId="317D2952" w14:textId="683DA958" w:rsidR="00EF5018" w:rsidRDefault="00EF5018" w:rsidP="00EF5018">
      <w:pPr>
        <w:rPr>
          <w:ins w:id="1896" w:author="Willian" w:date="2017-01-07T21:26:00Z"/>
        </w:rPr>
        <w:pPrChange w:id="1897" w:author="Willian" w:date="2017-01-07T16:23:00Z">
          <w:pPr>
            <w:pStyle w:val="Ttulo4"/>
          </w:pPr>
        </w:pPrChange>
      </w:pPr>
      <w:ins w:id="1898" w:author="Willian" w:date="2017-01-07T16:23:00Z">
        <w:r>
          <w:t>Educador, aqui é importante que o aluno aprenda como são instanciadas as classes</w:t>
        </w:r>
      </w:ins>
      <w:ins w:id="1899" w:author="Willian" w:date="2017-01-07T16:24:00Z">
        <w:r>
          <w:t xml:space="preserve"> e suas propriedades</w:t>
        </w:r>
      </w:ins>
      <w:ins w:id="1900" w:author="Willian" w:date="2017-01-07T16:23:00Z">
        <w:r>
          <w:t xml:space="preserve"> na linguagem Swift. </w:t>
        </w:r>
      </w:ins>
      <w:ins w:id="1901" w:author="Willian" w:date="2017-01-07T16:24:00Z">
        <w:r>
          <w:t xml:space="preserve">Escrevendo </w:t>
        </w:r>
        <w:r w:rsidRPr="00EF5018">
          <w:rPr>
            <w:rFonts w:ascii="Menlo" w:hAnsi="Menlo" w:cs="Menlo"/>
            <w:noProof/>
            <w:color w:val="AA3391"/>
            <w:sz w:val="18"/>
            <w:szCs w:val="18"/>
            <w:rPrChange w:id="1902" w:author="Willian" w:date="2017-01-07T16:25:00Z">
              <w:rPr>
                <w:rFonts w:ascii="Menlo" w:hAnsi="Menlo" w:cs="Menlo"/>
                <w:noProof/>
                <w:color w:val="AA3391"/>
                <w:sz w:val="18"/>
                <w:szCs w:val="18"/>
                <w:lang w:val="en-US"/>
              </w:rPr>
            </w:rPrChange>
          </w:rPr>
          <w:t>class</w:t>
        </w:r>
        <w:r w:rsidRPr="00EF5018">
          <w:rPr>
            <w:rFonts w:ascii="Menlo" w:hAnsi="Menlo" w:cs="Menlo"/>
            <w:noProof/>
            <w:color w:val="000000"/>
            <w:sz w:val="18"/>
            <w:szCs w:val="18"/>
            <w:rPrChange w:id="1903" w:author="Willian" w:date="2017-01-07T16:25:00Z">
              <w:rPr>
                <w:rFonts w:ascii="Menlo" w:hAnsi="Menlo" w:cs="Menlo"/>
                <w:noProof/>
                <w:color w:val="000000"/>
                <w:sz w:val="18"/>
                <w:szCs w:val="18"/>
                <w:lang w:val="en-US"/>
              </w:rPr>
            </w:rPrChange>
          </w:rPr>
          <w:t xml:space="preserve"> </w:t>
        </w:r>
        <w:r w:rsidRPr="00EF5018">
          <w:rPr>
            <w:rFonts w:ascii="Menlo" w:hAnsi="Menlo" w:cs="Menlo"/>
            <w:noProof/>
            <w:color w:val="3F6E74"/>
            <w:sz w:val="18"/>
            <w:szCs w:val="18"/>
            <w:rPrChange w:id="1904" w:author="Willian" w:date="2017-01-07T16:25:00Z">
              <w:rPr>
                <w:rFonts w:ascii="Menlo" w:hAnsi="Menlo" w:cs="Menlo"/>
                <w:noProof/>
                <w:color w:val="3F6E74"/>
                <w:sz w:val="18"/>
                <w:szCs w:val="18"/>
                <w:lang w:val="en-US"/>
              </w:rPr>
            </w:rPrChange>
          </w:rPr>
          <w:t>nome</w:t>
        </w:r>
      </w:ins>
      <w:ins w:id="1905" w:author="Willian" w:date="2017-01-07T16:25:00Z">
        <w:r w:rsidRPr="00EF5018">
          <w:rPr>
            <w:rFonts w:ascii="Menlo" w:hAnsi="Menlo" w:cs="Menlo"/>
            <w:noProof/>
            <w:color w:val="3F6E74"/>
            <w:sz w:val="18"/>
            <w:szCs w:val="18"/>
            <w:rPrChange w:id="1906" w:author="Willian" w:date="2017-01-07T16:25:00Z">
              <w:rPr>
                <w:rFonts w:ascii="Menlo" w:hAnsi="Menlo" w:cs="Menlo"/>
                <w:noProof/>
                <w:color w:val="3F6E74"/>
                <w:sz w:val="18"/>
                <w:szCs w:val="18"/>
                <w:lang w:val="en-US"/>
              </w:rPr>
            </w:rPrChange>
          </w:rPr>
          <w:t xml:space="preserve">Classe </w:t>
        </w:r>
        <w:r w:rsidRPr="00EF5018">
          <w:rPr>
            <w:rFonts w:ascii="Menlo" w:hAnsi="Menlo" w:cs="Menlo"/>
            <w:noProof/>
            <w:sz w:val="18"/>
            <w:szCs w:val="18"/>
            <w:rPrChange w:id="1907" w:author="Willian" w:date="2017-01-07T16:25:00Z">
              <w:rPr>
                <w:rFonts w:ascii="Menlo" w:hAnsi="Menlo" w:cs="Menlo"/>
                <w:noProof/>
                <w:color w:val="3F6E74"/>
                <w:sz w:val="18"/>
                <w:szCs w:val="18"/>
                <w:lang w:val="en-US"/>
              </w:rPr>
            </w:rPrChange>
          </w:rPr>
          <w:t>{ }</w:t>
        </w:r>
        <w:r>
          <w:rPr>
            <w:rFonts w:ascii="Menlo" w:hAnsi="Menlo" w:cs="Menlo"/>
            <w:noProof/>
            <w:sz w:val="18"/>
            <w:szCs w:val="18"/>
            <w:rPrChange w:id="1908" w:author="Willian" w:date="2017-01-07T16:25:00Z">
              <w:rPr>
                <w:rFonts w:ascii="Menlo" w:hAnsi="Menlo" w:cs="Menlo"/>
                <w:noProof/>
                <w:sz w:val="18"/>
                <w:szCs w:val="18"/>
              </w:rPr>
            </w:rPrChange>
          </w:rPr>
          <w:t xml:space="preserve"> </w:t>
        </w:r>
        <w:r w:rsidRPr="00EF5018">
          <w:rPr>
            <w:rPrChange w:id="1909" w:author="Willian" w:date="2017-01-07T16:29:00Z">
              <w:rPr>
                <w:rFonts w:ascii="Menlo" w:hAnsi="Menlo" w:cs="Menlo"/>
                <w:noProof/>
                <w:sz w:val="18"/>
                <w:szCs w:val="18"/>
              </w:rPr>
            </w:rPrChange>
          </w:rPr>
          <w:t>se declara</w:t>
        </w:r>
        <w:r w:rsidRPr="00EF5018">
          <w:rPr>
            <w:rPrChange w:id="1910" w:author="Willian" w:date="2017-01-07T16:29:00Z">
              <w:rPr>
                <w:rFonts w:ascii="Menlo" w:hAnsi="Menlo" w:cs="Menlo"/>
                <w:noProof/>
                <w:sz w:val="18"/>
                <w:szCs w:val="18"/>
                <w:lang w:val="en-US"/>
              </w:rPr>
            </w:rPrChange>
          </w:rPr>
          <w:t xml:space="preserve"> uma classe, e suas propriedades s</w:t>
        </w:r>
        <w:r w:rsidRPr="00EF5018">
          <w:rPr>
            <w:rPrChange w:id="1911" w:author="Willian" w:date="2017-01-07T16:29:00Z">
              <w:rPr>
                <w:rFonts w:ascii="Menlo" w:hAnsi="Menlo" w:cs="Menlo"/>
                <w:noProof/>
                <w:sz w:val="18"/>
                <w:szCs w:val="18"/>
              </w:rPr>
            </w:rPrChange>
          </w:rPr>
          <w:t xml:space="preserve">ão </w:t>
        </w:r>
      </w:ins>
      <w:ins w:id="1912" w:author="Willian" w:date="2017-01-07T16:26:00Z">
        <w:r w:rsidRPr="00EF5018">
          <w:rPr>
            <w:rPrChange w:id="1913" w:author="Willian" w:date="2017-01-07T16:29:00Z">
              <w:rPr>
                <w:rFonts w:ascii="Menlo" w:hAnsi="Menlo" w:cs="Menlo"/>
                <w:noProof/>
                <w:sz w:val="18"/>
                <w:szCs w:val="18"/>
              </w:rPr>
            </w:rPrChange>
          </w:rPr>
          <w:t>declaradas</w:t>
        </w:r>
      </w:ins>
      <w:ins w:id="1914" w:author="Willian" w:date="2017-01-07T16:25:00Z">
        <w:r w:rsidRPr="00EF5018">
          <w:rPr>
            <w:rPrChange w:id="1915" w:author="Willian" w:date="2017-01-07T16:29:00Z">
              <w:rPr>
                <w:rFonts w:ascii="Menlo" w:hAnsi="Menlo" w:cs="Menlo"/>
                <w:noProof/>
                <w:sz w:val="18"/>
                <w:szCs w:val="18"/>
              </w:rPr>
            </w:rPrChange>
          </w:rPr>
          <w:t xml:space="preserve"> como visto anterior mente com as constantes e variáveis.</w:t>
        </w:r>
      </w:ins>
      <w:ins w:id="1916" w:author="Willian" w:date="2017-01-07T16:27:00Z">
        <w:r w:rsidRPr="00EF5018">
          <w:rPr>
            <w:rPrChange w:id="1917" w:author="Willian" w:date="2017-01-07T16:29:00Z">
              <w:rPr>
                <w:rFonts w:ascii="Menlo" w:hAnsi="Menlo" w:cs="Menlo"/>
                <w:noProof/>
                <w:sz w:val="18"/>
                <w:szCs w:val="18"/>
              </w:rPr>
            </w:rPrChange>
          </w:rPr>
          <w:t xml:space="preserve"> Seus métodos seguem a mesma forma de declaração de funções vista na aula passada. Para instanciar uma classe basta adiciona</w:t>
        </w:r>
        <w:r>
          <w:rPr>
            <w:rFonts w:ascii="Menlo" w:hAnsi="Menlo" w:cs="Menlo"/>
            <w:noProof/>
            <w:sz w:val="18"/>
            <w:szCs w:val="18"/>
          </w:rPr>
          <w:t xml:space="preserve">r () </w:t>
        </w:r>
        <w:r w:rsidRPr="00EF5018">
          <w:rPr>
            <w:rPrChange w:id="1918" w:author="Willian" w:date="2017-01-07T16:29:00Z">
              <w:rPr>
                <w:rFonts w:ascii="Menlo" w:hAnsi="Menlo" w:cs="Menlo"/>
                <w:noProof/>
                <w:sz w:val="18"/>
                <w:szCs w:val="18"/>
              </w:rPr>
            </w:rPrChange>
          </w:rPr>
          <w:t>ap</w:t>
        </w:r>
      </w:ins>
      <w:ins w:id="1919" w:author="Willian" w:date="2017-01-07T16:28:00Z">
        <w:r w:rsidRPr="00EF5018">
          <w:rPr>
            <w:rPrChange w:id="1920" w:author="Willian" w:date="2017-01-07T16:29:00Z">
              <w:rPr>
                <w:rFonts w:ascii="Menlo" w:hAnsi="Menlo" w:cs="Menlo"/>
                <w:noProof/>
                <w:sz w:val="18"/>
                <w:szCs w:val="18"/>
              </w:rPr>
            </w:rPrChange>
          </w:rPr>
          <w:t>ós o nome da mesma:</w:t>
        </w:r>
        <w:r>
          <w:rPr>
            <w:rFonts w:ascii="Menlo" w:hAnsi="Menlo" w:cs="Menlo"/>
            <w:noProof/>
            <w:sz w:val="18"/>
            <w:szCs w:val="18"/>
          </w:rPr>
          <w:t xml:space="preserve"> </w:t>
        </w:r>
        <w:r w:rsidRPr="00F1524C">
          <w:rPr>
            <w:rFonts w:ascii="Menlo" w:hAnsi="Menlo" w:cs="Menlo"/>
            <w:noProof/>
            <w:color w:val="3F6E74"/>
            <w:sz w:val="18"/>
            <w:szCs w:val="18"/>
          </w:rPr>
          <w:t>nomeClasse</w:t>
        </w:r>
        <w:r w:rsidRPr="00EF5018">
          <w:rPr>
            <w:rFonts w:ascii="Menlo" w:hAnsi="Menlo" w:cs="Menlo"/>
            <w:noProof/>
            <w:sz w:val="18"/>
            <w:szCs w:val="18"/>
            <w:rPrChange w:id="1921" w:author="Willian" w:date="2017-01-07T16:28:00Z">
              <w:rPr>
                <w:rFonts w:ascii="Menlo" w:hAnsi="Menlo" w:cs="Menlo"/>
                <w:noProof/>
                <w:color w:val="3F6E74"/>
                <w:sz w:val="18"/>
                <w:szCs w:val="18"/>
              </w:rPr>
            </w:rPrChange>
          </w:rPr>
          <w:t>()</w:t>
        </w:r>
        <w:r>
          <w:rPr>
            <w:rFonts w:ascii="Menlo" w:hAnsi="Menlo" w:cs="Menlo"/>
            <w:noProof/>
            <w:sz w:val="18"/>
            <w:szCs w:val="18"/>
          </w:rPr>
          <w:t xml:space="preserve">. </w:t>
        </w:r>
        <w:r w:rsidRPr="00EF5018">
          <w:rPr>
            <w:rPrChange w:id="1922" w:author="Willian" w:date="2017-01-07T16:29:00Z">
              <w:rPr>
                <w:rFonts w:ascii="Menlo" w:hAnsi="Menlo" w:cs="Menlo"/>
                <w:noProof/>
                <w:sz w:val="18"/>
                <w:szCs w:val="18"/>
              </w:rPr>
            </w:rPrChange>
          </w:rPr>
          <w:t>Suas propriedades e métodos estar</w:t>
        </w:r>
      </w:ins>
      <w:ins w:id="1923" w:author="Willian" w:date="2017-01-07T16:29:00Z">
        <w:r w:rsidRPr="00EF5018">
          <w:rPr>
            <w:rPrChange w:id="1924" w:author="Willian" w:date="2017-01-07T16:29:00Z">
              <w:rPr>
                <w:rFonts w:ascii="Menlo" w:hAnsi="Menlo" w:cs="Menlo"/>
                <w:noProof/>
                <w:sz w:val="18"/>
                <w:szCs w:val="18"/>
              </w:rPr>
            </w:rPrChange>
          </w:rPr>
          <w:t>ão restrito apenas à classe.</w:t>
        </w:r>
      </w:ins>
    </w:p>
    <w:p w14:paraId="5CE1D7A5" w14:textId="77777777" w:rsidR="00B601AF" w:rsidRPr="00EF5018" w:rsidRDefault="00B601AF" w:rsidP="00EF5018">
      <w:pPr>
        <w:rPr>
          <w:ins w:id="1925" w:author="Willian" w:date="2017-01-07T16:25:00Z"/>
          <w:rPrChange w:id="1926" w:author="Willian" w:date="2017-01-07T16:29:00Z">
            <w:rPr>
              <w:ins w:id="1927" w:author="Willian" w:date="2017-01-07T16:25:00Z"/>
              <w:rFonts w:ascii="Menlo" w:hAnsi="Menlo" w:cs="Menlo"/>
              <w:noProof/>
              <w:sz w:val="18"/>
              <w:szCs w:val="18"/>
            </w:rPr>
          </w:rPrChange>
        </w:rPr>
        <w:pPrChange w:id="1928" w:author="Willian" w:date="2017-01-07T16:23:00Z">
          <w:pPr>
            <w:pStyle w:val="Ttulo4"/>
          </w:pPr>
        </w:pPrChange>
      </w:pPr>
    </w:p>
    <w:p w14:paraId="18BD322F" w14:textId="348FD16A" w:rsidR="00EF5018" w:rsidRDefault="00EF5018" w:rsidP="00EF5018">
      <w:pPr>
        <w:pStyle w:val="Ttulo4"/>
        <w:rPr>
          <w:ins w:id="1929" w:author="Willian" w:date="2017-01-07T16:29:00Z"/>
        </w:rPr>
      </w:pPr>
      <w:ins w:id="1930" w:author="Willian" w:date="2017-01-07T16:29:00Z">
        <w:r>
          <w:t xml:space="preserve">2.1.2. </w:t>
        </w:r>
      </w:ins>
      <w:ins w:id="1931" w:author="Willian" w:date="2017-01-07T16:30:00Z">
        <w:r>
          <w:t>Initializers</w:t>
        </w:r>
      </w:ins>
    </w:p>
    <w:p w14:paraId="25737405" w14:textId="77777777" w:rsidR="0081118E" w:rsidRDefault="00EF5018" w:rsidP="00EF5018">
      <w:pPr>
        <w:rPr>
          <w:ins w:id="1932" w:author="Willian" w:date="2017-01-07T21:11:00Z"/>
          <w:rFonts w:ascii="Menlo" w:hAnsi="Menlo" w:cs="Menlo"/>
          <w:color w:val="AA3391"/>
          <w:sz w:val="18"/>
          <w:szCs w:val="18"/>
        </w:rPr>
        <w:pPrChange w:id="1933" w:author="Willian" w:date="2017-01-07T16:29:00Z">
          <w:pPr>
            <w:pStyle w:val="Ttulo4"/>
          </w:pPr>
        </w:pPrChange>
      </w:pPr>
      <w:ins w:id="1934" w:author="Willian" w:date="2017-01-07T16:29:00Z">
        <w:r>
          <w:t xml:space="preserve">Já os </w:t>
        </w:r>
      </w:ins>
      <w:ins w:id="1935" w:author="Willian" w:date="2017-01-07T16:30:00Z">
        <w:r w:rsidRPr="00B601AF">
          <w:rPr>
            <w:b/>
            <w:rPrChange w:id="1936" w:author="Willian" w:date="2017-01-07T21:22:00Z">
              <w:rPr/>
            </w:rPrChange>
          </w:rPr>
          <w:t>initializers</w:t>
        </w:r>
        <w:r>
          <w:t xml:space="preserve"> se assemelham aos</w:t>
        </w:r>
        <w:r w:rsidR="004E7DC7">
          <w:t xml:space="preserve"> métodos </w:t>
        </w:r>
        <w:r>
          <w:t>construtores em Java.</w:t>
        </w:r>
        <w:r w:rsidR="004E7DC7">
          <w:t xml:space="preserve"> Ele é declarado com a palavra </w:t>
        </w:r>
      </w:ins>
      <w:ins w:id="1937" w:author="Willian" w:date="2017-01-07T16:31:00Z">
        <w:r w:rsidR="004E7DC7">
          <w:rPr>
            <w:rFonts w:ascii="Menlo" w:hAnsi="Menlo" w:cs="Menlo"/>
            <w:color w:val="AA3391"/>
            <w:sz w:val="18"/>
            <w:szCs w:val="18"/>
          </w:rPr>
          <w:t>init.</w:t>
        </w:r>
      </w:ins>
      <w:ins w:id="1938" w:author="Willian" w:date="2017-01-07T16:34:00Z">
        <w:r w:rsidR="004E7DC7">
          <w:rPr>
            <w:rFonts w:ascii="Menlo" w:hAnsi="Menlo" w:cs="Menlo"/>
            <w:color w:val="AA3391"/>
            <w:sz w:val="18"/>
            <w:szCs w:val="18"/>
          </w:rPr>
          <w:t xml:space="preserve"> </w:t>
        </w:r>
      </w:ins>
    </w:p>
    <w:p w14:paraId="1305562E" w14:textId="1A307A5A" w:rsidR="00EF5018" w:rsidRDefault="00AC6BB8" w:rsidP="0081118E">
      <w:pPr>
        <w:pStyle w:val="PargrafodaLista"/>
        <w:numPr>
          <w:ilvl w:val="0"/>
          <w:numId w:val="65"/>
        </w:numPr>
        <w:rPr>
          <w:ins w:id="1939" w:author="Willian" w:date="2017-01-07T21:18:00Z"/>
          <w:rFonts w:cstheme="minorHAnsi"/>
        </w:rPr>
        <w:pPrChange w:id="1940" w:author="Willian" w:date="2017-01-07T21:11:00Z">
          <w:pPr>
            <w:pStyle w:val="Ttulo4"/>
          </w:pPr>
        </w:pPrChange>
      </w:pPr>
      <w:ins w:id="1941" w:author="Willian" w:date="2017-01-07T22:19:00Z">
        <w:r>
          <w:rPr>
            <w:rFonts w:cstheme="minorHAnsi"/>
          </w:rPr>
          <w:t>O Initializer</w:t>
        </w:r>
      </w:ins>
      <w:ins w:id="1942" w:author="Willian" w:date="2017-01-07T21:11:00Z">
        <w:r w:rsidR="0081118E">
          <w:rPr>
            <w:rFonts w:cstheme="minorHAnsi"/>
          </w:rPr>
          <w:t xml:space="preserve"> prepara</w:t>
        </w:r>
      </w:ins>
      <w:ins w:id="1943" w:author="Willian" w:date="2017-01-07T21:13:00Z">
        <w:r w:rsidR="0081118E">
          <w:rPr>
            <w:rFonts w:cstheme="minorHAnsi"/>
          </w:rPr>
          <w:t xml:space="preserve"> </w:t>
        </w:r>
      </w:ins>
      <w:ins w:id="1944" w:author="Willian" w:date="2017-01-07T21:17:00Z">
        <w:r w:rsidR="0081118E">
          <w:rPr>
            <w:rFonts w:cstheme="minorHAnsi"/>
          </w:rPr>
          <w:t xml:space="preserve"> uma instancia de uma classe para uso, envolvendo a definição de valores iniciais de cada propriedade e outras configuraç</w:t>
        </w:r>
      </w:ins>
      <w:ins w:id="1945" w:author="Willian" w:date="2017-01-07T21:18:00Z">
        <w:r w:rsidR="0081118E">
          <w:rPr>
            <w:rFonts w:cstheme="minorHAnsi"/>
          </w:rPr>
          <w:t>ões iniciais do objeto.</w:t>
        </w:r>
      </w:ins>
    </w:p>
    <w:p w14:paraId="4392F131" w14:textId="6F04EEC2" w:rsidR="0081118E" w:rsidRDefault="00B601AF" w:rsidP="0081118E">
      <w:pPr>
        <w:rPr>
          <w:ins w:id="1946" w:author="Willian" w:date="2017-01-07T21:31:00Z"/>
          <w:rFonts w:cstheme="minorHAnsi"/>
        </w:rPr>
        <w:pPrChange w:id="1947" w:author="Willian" w:date="2017-01-07T21:18:00Z">
          <w:pPr>
            <w:pStyle w:val="Ttulo4"/>
          </w:pPr>
        </w:pPrChange>
      </w:pPr>
      <w:ins w:id="1948" w:author="Willian" w:date="2017-01-07T21:23:00Z">
        <w:r>
          <w:rPr>
            <w:rFonts w:cstheme="minorHAnsi"/>
          </w:rPr>
          <w:t>Podemos chama</w:t>
        </w:r>
        <w:r w:rsidR="008A1E29">
          <w:rPr>
            <w:rFonts w:cstheme="minorHAnsi"/>
          </w:rPr>
          <w:t>r os inicializadores colocando</w:t>
        </w:r>
        <w:r>
          <w:rPr>
            <w:rFonts w:cstheme="minorHAnsi"/>
          </w:rPr>
          <w:t xml:space="preserve"> </w:t>
        </w:r>
      </w:ins>
      <w:ins w:id="1949" w:author="Willian" w:date="2017-01-07T21:24:00Z">
        <w:r>
          <w:rPr>
            <w:rFonts w:cstheme="minorHAnsi"/>
          </w:rPr>
          <w:t>parênteses</w:t>
        </w:r>
      </w:ins>
      <w:ins w:id="1950" w:author="Willian" w:date="2017-01-07T21:23:00Z">
        <w:r>
          <w:rPr>
            <w:rFonts w:cstheme="minorHAnsi"/>
          </w:rPr>
          <w:t xml:space="preserve"> </w:t>
        </w:r>
      </w:ins>
      <w:ins w:id="1951" w:author="Willian" w:date="2017-01-07T21:24:00Z">
        <w:r>
          <w:rPr>
            <w:rFonts w:cstheme="minorHAnsi"/>
          </w:rPr>
          <w:t>após o nome da classe e incluir todos os argumentos e nomes, juntamente com seus valores.</w:t>
        </w:r>
      </w:ins>
    </w:p>
    <w:p w14:paraId="2B4874F9" w14:textId="611989F2" w:rsidR="008A1E29" w:rsidRDefault="008A1E29" w:rsidP="0081118E">
      <w:pPr>
        <w:rPr>
          <w:ins w:id="1952" w:author="Willian" w:date="2017-01-07T22:19:00Z"/>
          <w:rFonts w:cstheme="minorHAnsi"/>
        </w:rPr>
        <w:pPrChange w:id="1953" w:author="Willian" w:date="2017-01-07T21:18:00Z">
          <w:pPr>
            <w:pStyle w:val="Ttulo4"/>
          </w:pPr>
        </w:pPrChange>
      </w:pPr>
      <w:ins w:id="1954" w:author="Willian" w:date="2017-01-07T21:32:00Z">
        <w:r>
          <w:rPr>
            <w:rFonts w:cstheme="minorHAnsi"/>
          </w:rPr>
          <w:t>Educador, aqui podemos revisar o conceito de hierarquia de classes e em seguida como declaramos</w:t>
        </w:r>
      </w:ins>
      <w:ins w:id="1955" w:author="Willian" w:date="2017-01-07T21:33:00Z">
        <w:r>
          <w:rPr>
            <w:rFonts w:cstheme="minorHAnsi"/>
          </w:rPr>
          <w:t xml:space="preserve"> uma subclasse. Em Swift, escrevemos</w:t>
        </w:r>
      </w:ins>
      <w:ins w:id="1956" w:author="Willian" w:date="2017-01-07T22:13:00Z">
        <w:r w:rsidR="00AC6BB8">
          <w:rPr>
            <w:rFonts w:cstheme="minorHAnsi"/>
          </w:rPr>
          <w:t xml:space="preserve"> uma subclasse incluindo o nome da superclasse depois de seu nome separado po</w:t>
        </w:r>
      </w:ins>
      <w:ins w:id="1957" w:author="Willian" w:date="2017-01-07T22:14:00Z">
        <w:r w:rsidR="00AC6BB8">
          <w:rPr>
            <w:rFonts w:cstheme="minorHAnsi"/>
          </w:rPr>
          <w:t>r “ :</w:t>
        </w:r>
      </w:ins>
      <w:ins w:id="1958" w:author="Willian" w:date="2017-01-07T22:19:00Z">
        <w:r w:rsidR="00AC6BB8">
          <w:rPr>
            <w:rFonts w:cstheme="minorHAnsi"/>
          </w:rPr>
          <w:t xml:space="preserve"> ” . </w:t>
        </w:r>
      </w:ins>
    </w:p>
    <w:p w14:paraId="2BCDF7CF" w14:textId="14448EB9" w:rsidR="00AC6BB8" w:rsidRDefault="00AC6BB8" w:rsidP="0081118E">
      <w:pPr>
        <w:rPr>
          <w:ins w:id="1959" w:author="Willian" w:date="2017-01-07T22:48:00Z"/>
          <w:rFonts w:cstheme="minorHAnsi"/>
        </w:rPr>
        <w:pPrChange w:id="1960" w:author="Willian" w:date="2017-01-07T21:18:00Z">
          <w:pPr>
            <w:pStyle w:val="Ttulo4"/>
          </w:pPr>
        </w:pPrChange>
      </w:pPr>
      <w:ins w:id="1961" w:author="Willian" w:date="2017-01-07T22:19:00Z">
        <w:r>
          <w:rPr>
            <w:rFonts w:cstheme="minorHAnsi"/>
          </w:rPr>
          <w:t>Uma  classe pode</w:t>
        </w:r>
      </w:ins>
      <w:ins w:id="1962" w:author="Willian" w:date="2017-01-07T22:20:00Z">
        <w:r>
          <w:rPr>
            <w:rFonts w:cstheme="minorHAnsi"/>
          </w:rPr>
          <w:t xml:space="preserve"> herdar</w:t>
        </w:r>
      </w:ins>
      <w:ins w:id="1963" w:author="Willian" w:date="2017-01-07T22:25:00Z">
        <w:r w:rsidR="00E94FC5">
          <w:rPr>
            <w:rFonts w:cstheme="minorHAnsi"/>
          </w:rPr>
          <w:t xml:space="preserve"> apenas uma superclasse, e os métodos dessa sub classe pode sobrepor a implementaç</w:t>
        </w:r>
      </w:ins>
      <w:ins w:id="1964" w:author="Willian" w:date="2017-01-07T22:26:00Z">
        <w:r w:rsidR="00E94FC5">
          <w:rPr>
            <w:rFonts w:cstheme="minorHAnsi"/>
          </w:rPr>
          <w:t>ão da superclasse, para isso é necessário usar  a palavra override antes do método</w:t>
        </w:r>
      </w:ins>
      <w:ins w:id="1965" w:author="Willian" w:date="2017-01-07T22:30:00Z">
        <w:r w:rsidR="00E94FC5">
          <w:rPr>
            <w:rFonts w:cstheme="minorHAnsi"/>
          </w:rPr>
          <w:t>.</w:t>
        </w:r>
      </w:ins>
      <w:ins w:id="1966" w:author="Willian" w:date="2017-01-07T22:19:00Z">
        <w:r>
          <w:rPr>
            <w:rFonts w:cstheme="minorHAnsi"/>
          </w:rPr>
          <w:t xml:space="preserve"> </w:t>
        </w:r>
      </w:ins>
    </w:p>
    <w:p w14:paraId="075024D6" w14:textId="47E42F8F" w:rsidR="00B77E3F" w:rsidRDefault="00B77E3F" w:rsidP="0081118E">
      <w:pPr>
        <w:rPr>
          <w:ins w:id="1967" w:author="Willian" w:date="2017-01-07T22:51:00Z"/>
          <w:rFonts w:cstheme="minorHAnsi"/>
        </w:rPr>
        <w:pPrChange w:id="1968" w:author="Willian" w:date="2017-01-07T21:18:00Z">
          <w:pPr>
            <w:pStyle w:val="Ttulo4"/>
          </w:pPr>
        </w:pPrChange>
      </w:pPr>
      <w:ins w:id="1969" w:author="Willian" w:date="2017-01-07T22:48:00Z">
        <w:r>
          <w:rPr>
            <w:rFonts w:cstheme="minorHAnsi"/>
          </w:rPr>
          <w:t>Em casos que solicitamos valores dentro de um intervalo especifico e os valores fornecidos est</w:t>
        </w:r>
      </w:ins>
      <w:ins w:id="1970" w:author="Willian" w:date="2017-01-07T22:49:00Z">
        <w:r>
          <w:rPr>
            <w:rFonts w:cstheme="minorHAnsi"/>
          </w:rPr>
          <w:t xml:space="preserve">ão fora deste intervalo, não se deve inicializar certo objeto, ou seja, a inicialização precisa falhar. Para isso precisamos criar um falso inicializador, e para isso utilizamos </w:t>
        </w:r>
      </w:ins>
      <w:ins w:id="1971" w:author="Willian" w:date="2017-01-07T22:50:00Z">
        <w:r w:rsidRPr="001462DB">
          <w:rPr>
            <w:rFonts w:ascii="Menlo" w:hAnsi="Menlo" w:cs="Menlo"/>
            <w:color w:val="AA3391"/>
            <w:sz w:val="18"/>
            <w:szCs w:val="18"/>
          </w:rPr>
          <w:t>init</w:t>
        </w:r>
        <w:r w:rsidRPr="001462DB">
          <w:rPr>
            <w:rFonts w:ascii="Menlo" w:hAnsi="Menlo" w:cs="Menlo"/>
            <w:sz w:val="18"/>
            <w:szCs w:val="18"/>
          </w:rPr>
          <w:t>?</w:t>
        </w:r>
        <w:r>
          <w:rPr>
            <w:rFonts w:ascii="Menlo" w:hAnsi="Menlo" w:cs="Menlo"/>
            <w:sz w:val="18"/>
            <w:szCs w:val="18"/>
          </w:rPr>
          <w:t xml:space="preserve"> </w:t>
        </w:r>
        <w:r>
          <w:rPr>
            <w:rFonts w:cstheme="minorHAnsi"/>
          </w:rPr>
          <w:t>para declará-lo</w:t>
        </w:r>
      </w:ins>
      <w:ins w:id="1972" w:author="Willian" w:date="2017-01-07T22:51:00Z">
        <w:r>
          <w:rPr>
            <w:rFonts w:cstheme="minorHAnsi"/>
          </w:rPr>
          <w:t>.</w:t>
        </w:r>
      </w:ins>
    </w:p>
    <w:p w14:paraId="220C2B41" w14:textId="2AE41ED2" w:rsidR="00B77E3F" w:rsidRPr="00E33068" w:rsidRDefault="00B77E3F" w:rsidP="0081118E">
      <w:pPr>
        <w:rPr>
          <w:ins w:id="1973" w:author="Willian" w:date="2017-01-07T16:29:00Z"/>
          <w:rFonts w:cstheme="minorHAnsi"/>
          <w:szCs w:val="22"/>
          <w:rPrChange w:id="1974" w:author="Willian" w:date="2017-01-07T23:05:00Z">
            <w:rPr>
              <w:ins w:id="1975" w:author="Willian" w:date="2017-01-07T16:29:00Z"/>
            </w:rPr>
          </w:rPrChange>
        </w:rPr>
        <w:pPrChange w:id="1976" w:author="Willian" w:date="2017-01-07T21:18:00Z">
          <w:pPr>
            <w:pStyle w:val="Ttulo4"/>
          </w:pPr>
        </w:pPrChange>
      </w:pPr>
      <w:ins w:id="1977" w:author="Willian" w:date="2017-01-07T22:51:00Z">
        <w:r>
          <w:rPr>
            <w:rFonts w:cstheme="minorHAnsi"/>
          </w:rPr>
          <w:t xml:space="preserve">Também podemos encontrar diversos modificadores, estes mudam </w:t>
        </w:r>
      </w:ins>
      <w:ins w:id="1978" w:author="Willian" w:date="2017-01-07T22:52:00Z">
        <w:r>
          <w:rPr>
            <w:rFonts w:cstheme="minorHAnsi"/>
          </w:rPr>
          <w:t>o comportamento inicial de acordo com cada tipo</w:t>
        </w:r>
      </w:ins>
      <w:ins w:id="1979" w:author="Willian" w:date="2017-01-07T23:04:00Z">
        <w:r w:rsidR="00E33068">
          <w:rPr>
            <w:rFonts w:cstheme="minorHAnsi"/>
          </w:rPr>
          <w:t>. Educador, explique sobre o padrão designado, o modificador</w:t>
        </w:r>
      </w:ins>
      <w:ins w:id="1980" w:author="Willian" w:date="2017-01-07T23:05:00Z">
        <w:r w:rsidR="00E33068">
          <w:rPr>
            <w:rFonts w:cstheme="minorHAnsi"/>
          </w:rPr>
          <w:t xml:space="preserve"> </w:t>
        </w:r>
        <w:r w:rsidR="00E33068">
          <w:rPr>
            <w:rFonts w:ascii="Menlo" w:hAnsi="Menlo" w:cs="Menlo"/>
            <w:noProof/>
            <w:color w:val="AA3391"/>
            <w:sz w:val="18"/>
            <w:szCs w:val="18"/>
          </w:rPr>
          <w:t xml:space="preserve">convenience </w:t>
        </w:r>
        <w:r w:rsidR="00E33068" w:rsidRPr="00E33068">
          <w:rPr>
            <w:rFonts w:cstheme="minorHAnsi"/>
            <w:rPrChange w:id="1981" w:author="Willian" w:date="2017-01-07T23:05:00Z">
              <w:rPr>
                <w:rFonts w:ascii="Menlo" w:hAnsi="Menlo" w:cs="Menlo"/>
                <w:noProof/>
                <w:color w:val="AA3391"/>
                <w:sz w:val="18"/>
                <w:szCs w:val="18"/>
              </w:rPr>
            </w:rPrChange>
          </w:rPr>
          <w:t>e</w:t>
        </w:r>
        <w:r w:rsidR="00E33068">
          <w:rPr>
            <w:rFonts w:cstheme="minorHAnsi"/>
          </w:rPr>
          <w:t xml:space="preserve"> o </w:t>
        </w:r>
        <w:r w:rsidR="00E33068">
          <w:rPr>
            <w:rFonts w:ascii="Menlo" w:hAnsi="Menlo" w:cs="Menlo"/>
            <w:noProof/>
            <w:color w:val="AA3391"/>
            <w:sz w:val="18"/>
            <w:szCs w:val="18"/>
          </w:rPr>
          <w:t>required</w:t>
        </w:r>
        <w:r w:rsidR="00E33068">
          <w:rPr>
            <w:rFonts w:cstheme="minorHAnsi"/>
            <w:noProof/>
            <w:szCs w:val="22"/>
          </w:rPr>
          <w:t>.</w:t>
        </w:r>
      </w:ins>
    </w:p>
    <w:p w14:paraId="66704266" w14:textId="77777777" w:rsidR="00EF5018" w:rsidRPr="00EF5018" w:rsidRDefault="00EF5018" w:rsidP="00EF5018">
      <w:pPr>
        <w:rPr>
          <w:ins w:id="1982" w:author="Willian" w:date="2017-01-07T16:22:00Z"/>
          <w:rPrChange w:id="1983" w:author="Willian" w:date="2017-01-07T16:25:00Z">
            <w:rPr>
              <w:ins w:id="1984" w:author="Willian" w:date="2017-01-07T16:22:00Z"/>
            </w:rPr>
          </w:rPrChange>
        </w:rPr>
        <w:pPrChange w:id="1985" w:author="Willian" w:date="2017-01-07T16:23:00Z">
          <w:pPr>
            <w:pStyle w:val="Ttulo4"/>
          </w:pPr>
        </w:pPrChange>
      </w:pPr>
    </w:p>
    <w:p w14:paraId="0408178D" w14:textId="77777777" w:rsidR="00EF5018" w:rsidRDefault="00EF5018" w:rsidP="00EF5018">
      <w:pPr>
        <w:keepNext/>
        <w:rPr>
          <w:ins w:id="1986" w:author="Willian" w:date="2017-01-04T00:13:00Z"/>
        </w:rPr>
        <w:pPrChange w:id="1987" w:author="Willian" w:date="2017-01-07T16:19:00Z">
          <w:pPr>
            <w:keepNext/>
            <w:jc w:val="center"/>
          </w:pPr>
        </w:pPrChange>
      </w:pPr>
    </w:p>
    <w:p w14:paraId="24152E69" w14:textId="042F42FB" w:rsidR="00851E74" w:rsidRDefault="00851E74">
      <w:pPr>
        <w:pStyle w:val="Ttulo3"/>
        <w:rPr>
          <w:ins w:id="1988" w:author="Willian" w:date="2017-01-04T00:13:00Z"/>
        </w:rPr>
        <w:pPrChange w:id="1989" w:author="Willian" w:date="2017-01-04T00:14:00Z">
          <w:pPr>
            <w:pStyle w:val="Ttulo2"/>
            <w:numPr>
              <w:ilvl w:val="1"/>
              <w:numId w:val="53"/>
            </w:numPr>
            <w:spacing w:before="200" w:after="200"/>
            <w:ind w:left="1440" w:firstLine="1080"/>
            <w:contextualSpacing/>
            <w:jc w:val="both"/>
          </w:pPr>
        </w:pPrChange>
      </w:pPr>
      <w:ins w:id="1990" w:author="Willian" w:date="2017-01-04T00:14:00Z">
        <w:r>
          <w:t xml:space="preserve">2.2. </w:t>
        </w:r>
      </w:ins>
      <w:ins w:id="1991" w:author="Willian" w:date="2017-01-04T00:13:00Z">
        <w:r w:rsidR="00E33068">
          <w:t>Casting</w:t>
        </w:r>
      </w:ins>
    </w:p>
    <w:p w14:paraId="2340A529" w14:textId="663C03D3" w:rsidR="00851E74" w:rsidRDefault="00851E74" w:rsidP="00E33068">
      <w:pPr>
        <w:rPr>
          <w:ins w:id="1992" w:author="Willian" w:date="2017-01-07T23:07:00Z"/>
        </w:rPr>
        <w:pPrChange w:id="1993" w:author="Willian" w:date="2017-01-07T23:06:00Z">
          <w:pPr/>
        </w:pPrChange>
      </w:pPr>
      <w:ins w:id="1994" w:author="Willian" w:date="2017-01-04T00:13:00Z">
        <w:r>
          <w:t xml:space="preserve">Educador, </w:t>
        </w:r>
      </w:ins>
      <w:ins w:id="1995" w:author="Willian" w:date="2017-01-07T23:07:00Z">
        <w:r w:rsidR="00E33068">
          <w:t xml:space="preserve">explique ao aluno que o casting, ou conversão de tipo, verifica o tipo de uma instancia e a trata como uma sub ou superclasse de </w:t>
        </w:r>
      </w:ins>
      <w:ins w:id="1996" w:author="Willian" w:date="2017-01-07T23:08:00Z">
        <w:r w:rsidR="00E33068">
          <w:t xml:space="preserve">sua própria </w:t>
        </w:r>
      </w:ins>
      <w:ins w:id="1997" w:author="Willian" w:date="2017-01-07T23:10:00Z">
        <w:r w:rsidR="00F15EA5">
          <w:t>hierarquia</w:t>
        </w:r>
      </w:ins>
      <w:ins w:id="1998" w:author="Willian" w:date="2017-01-07T23:08:00Z">
        <w:r w:rsidR="00E33068">
          <w:t xml:space="preserve"> de classes. Também explique o que é downcast</w:t>
        </w:r>
      </w:ins>
      <w:ins w:id="1999" w:author="Willian" w:date="2017-01-07T23:09:00Z">
        <w:r w:rsidR="00F15EA5">
          <w:t>, referindo-se a uma subclasse</w:t>
        </w:r>
      </w:ins>
      <w:ins w:id="2000" w:author="Willian" w:date="2017-01-07T23:10:00Z">
        <w:r w:rsidR="00F15EA5">
          <w:t xml:space="preserve"> e os operadores de conversões opcionais e forçadas, </w:t>
        </w:r>
      </w:ins>
      <w:ins w:id="2001" w:author="Willian" w:date="2017-01-07T23:11:00Z">
        <w:r w:rsidR="00F15EA5" w:rsidRPr="00A11492">
          <w:rPr>
            <w:rFonts w:ascii="Menlo" w:hAnsi="Menlo" w:cs="Menlo"/>
            <w:color w:val="AA3391"/>
            <w:sz w:val="18"/>
            <w:szCs w:val="18"/>
          </w:rPr>
          <w:t>as</w:t>
        </w:r>
        <w:r w:rsidR="00F15EA5" w:rsidRPr="00A11492">
          <w:rPr>
            <w:rFonts w:ascii="Menlo" w:hAnsi="Menlo" w:cs="Menlo"/>
            <w:sz w:val="18"/>
            <w:szCs w:val="18"/>
          </w:rPr>
          <w:t>?</w:t>
        </w:r>
      </w:ins>
      <w:ins w:id="2002" w:author="Willian" w:date="2017-01-07T23:10:00Z">
        <w:r w:rsidR="00F15EA5">
          <w:t xml:space="preserve"> </w:t>
        </w:r>
      </w:ins>
      <w:ins w:id="2003" w:author="Willian" w:date="2017-01-07T23:11:00Z">
        <w:r w:rsidR="00F15EA5">
          <w:t xml:space="preserve">e </w:t>
        </w:r>
        <w:r w:rsidR="00F15EA5" w:rsidRPr="00A11492">
          <w:rPr>
            <w:rFonts w:ascii="Menlo" w:hAnsi="Menlo" w:cs="Menlo"/>
            <w:color w:val="AA3391"/>
            <w:sz w:val="18"/>
            <w:szCs w:val="18"/>
          </w:rPr>
          <w:t>as</w:t>
        </w:r>
        <w:r w:rsidR="00F15EA5">
          <w:rPr>
            <w:rFonts w:ascii="Menlo" w:hAnsi="Menlo" w:cs="Menlo"/>
            <w:sz w:val="18"/>
            <w:szCs w:val="18"/>
          </w:rPr>
          <w:t>!</w:t>
        </w:r>
        <w:r w:rsidR="00F15EA5">
          <w:t>, este utimo faz com que o downcasting do objeto seja forçado.</w:t>
        </w:r>
      </w:ins>
      <w:ins w:id="2004" w:author="Willian" w:date="2017-01-07T23:12:00Z">
        <w:r w:rsidR="00F15EA5">
          <w:t xml:space="preserve"> Explique outras possibilidades de downcast e utilize os exemplos do livro. Lembrando que este é um conceito introdut</w:t>
        </w:r>
      </w:ins>
      <w:ins w:id="2005" w:author="Willian" w:date="2017-01-07T23:13:00Z">
        <w:r w:rsidR="00F15EA5">
          <w:t>ório que será posto em prática mais a frente, mas não deixe com que reste dúvidas aos alunos.</w:t>
        </w:r>
      </w:ins>
    </w:p>
    <w:p w14:paraId="14F80DCF" w14:textId="77777777" w:rsidR="00E33068" w:rsidRDefault="00E33068" w:rsidP="00E33068">
      <w:pPr>
        <w:rPr>
          <w:ins w:id="2006" w:author="Willian" w:date="2017-01-07T23:07:00Z"/>
        </w:rPr>
        <w:pPrChange w:id="2007" w:author="Willian" w:date="2017-01-07T23:06:00Z">
          <w:pPr/>
        </w:pPrChange>
      </w:pPr>
    </w:p>
    <w:p w14:paraId="0B366F95" w14:textId="77777777" w:rsidR="00E33068" w:rsidRPr="00460CD0" w:rsidRDefault="00E33068" w:rsidP="00E33068">
      <w:pPr>
        <w:rPr>
          <w:ins w:id="2008" w:author="Willian" w:date="2017-01-04T00:13:00Z"/>
        </w:rPr>
        <w:pPrChange w:id="2009" w:author="Willian" w:date="2017-01-07T23:06:00Z">
          <w:pPr/>
        </w:pPrChange>
      </w:pPr>
    </w:p>
    <w:p w14:paraId="020CE267" w14:textId="2C6BC943" w:rsidR="00851E74" w:rsidRDefault="00C82F67">
      <w:pPr>
        <w:pStyle w:val="Ttulo3"/>
        <w:rPr>
          <w:ins w:id="2010" w:author="Willian" w:date="2017-01-04T00:13:00Z"/>
        </w:rPr>
        <w:pPrChange w:id="2011" w:author="Willian" w:date="2017-01-04T00:28:00Z">
          <w:pPr>
            <w:pStyle w:val="Ttulo2"/>
            <w:numPr>
              <w:ilvl w:val="1"/>
              <w:numId w:val="53"/>
            </w:numPr>
            <w:spacing w:before="200" w:after="200"/>
            <w:ind w:left="405" w:firstLine="150"/>
            <w:contextualSpacing/>
            <w:jc w:val="both"/>
          </w:pPr>
        </w:pPrChange>
      </w:pPr>
      <w:ins w:id="2012" w:author="Willian" w:date="2017-01-04T00:28:00Z">
        <w:r>
          <w:t xml:space="preserve">2.3. </w:t>
        </w:r>
      </w:ins>
      <w:ins w:id="2013" w:author="Willian" w:date="2017-01-07T23:19:00Z">
        <w:r w:rsidR="007F238C">
          <w:t>Enumerações e estruturas</w:t>
        </w:r>
      </w:ins>
    </w:p>
    <w:p w14:paraId="3D059CD1" w14:textId="77777777" w:rsidR="007F238C" w:rsidRDefault="007F238C" w:rsidP="007F238C">
      <w:pPr>
        <w:rPr>
          <w:ins w:id="2014" w:author="Willian" w:date="2017-01-07T23:19:00Z"/>
        </w:rPr>
      </w:pPr>
      <w:ins w:id="2015" w:author="Willian" w:date="2017-01-07T23:19:00Z">
        <w:r>
          <w:t>Classes não são as únicas maneiras de definir tipos de dados em Swift. Enumerações e estruturas têm capacidades semelhantes às classes, mas podem ser uteis em diferentes contextos.</w:t>
        </w:r>
      </w:ins>
    </w:p>
    <w:p w14:paraId="5B48F2F2" w14:textId="77777777" w:rsidR="00851E74" w:rsidRDefault="00851E74" w:rsidP="00851E74">
      <w:pPr>
        <w:rPr>
          <w:ins w:id="2016" w:author="Willian" w:date="2017-01-04T00:13:00Z"/>
        </w:rPr>
      </w:pPr>
    </w:p>
    <w:p w14:paraId="189D1D2F" w14:textId="365CFDCB" w:rsidR="00851E74" w:rsidRDefault="00C82F67">
      <w:pPr>
        <w:pStyle w:val="Ttulo4"/>
        <w:rPr>
          <w:ins w:id="2017" w:author="Willian" w:date="2017-01-04T00:13:00Z"/>
        </w:rPr>
        <w:pPrChange w:id="2018" w:author="Willian" w:date="2017-01-04T00:28:00Z">
          <w:pPr>
            <w:pStyle w:val="Ttulo3"/>
            <w:numPr>
              <w:ilvl w:val="2"/>
              <w:numId w:val="53"/>
            </w:numPr>
            <w:spacing w:after="200"/>
            <w:ind w:left="851" w:hanging="150"/>
            <w:contextualSpacing/>
          </w:pPr>
        </w:pPrChange>
      </w:pPr>
      <w:ins w:id="2019" w:author="Willian" w:date="2017-01-04T00:28:00Z">
        <w:r>
          <w:t xml:space="preserve">2.3.1. </w:t>
        </w:r>
      </w:ins>
      <w:ins w:id="2020" w:author="Willian" w:date="2017-01-07T23:19:00Z">
        <w:r w:rsidR="007F238C">
          <w:t>Enum</w:t>
        </w:r>
      </w:ins>
      <w:ins w:id="2021" w:author="Willian" w:date="2017-01-07T23:20:00Z">
        <w:r w:rsidR="007F238C">
          <w:t>erações</w:t>
        </w:r>
      </w:ins>
    </w:p>
    <w:p w14:paraId="5E7563CC" w14:textId="49844265" w:rsidR="00851E74" w:rsidRDefault="00851E74" w:rsidP="00851E74">
      <w:pPr>
        <w:rPr>
          <w:ins w:id="2022" w:author="Willian" w:date="2017-01-04T00:13:00Z"/>
        </w:rPr>
      </w:pPr>
      <w:ins w:id="2023" w:author="Willian" w:date="2017-01-04T00:13:00Z">
        <w:r>
          <w:t xml:space="preserve">Educador, </w:t>
        </w:r>
      </w:ins>
      <w:ins w:id="2024" w:author="Willian" w:date="2017-01-07T23:22:00Z">
        <w:r w:rsidR="007F238C">
          <w:t xml:space="preserve">defina enumerações como uma forma de definir um tipo comum de um grupo de valores </w:t>
        </w:r>
      </w:ins>
      <w:ins w:id="2025" w:author="Willian" w:date="2017-01-07T23:29:00Z">
        <w:r w:rsidR="001A4EBB">
          <w:t>relacionados que</w:t>
        </w:r>
      </w:ins>
      <w:ins w:id="2026" w:author="Willian" w:date="2017-01-07T23:22:00Z">
        <w:r w:rsidR="007F238C">
          <w:t xml:space="preserve"> nos permite trabalh</w:t>
        </w:r>
      </w:ins>
      <w:ins w:id="2027" w:author="Willian" w:date="2017-01-07T23:24:00Z">
        <w:r w:rsidR="007F238C">
          <w:t>ar com esses valores de maneira mais segura. M</w:t>
        </w:r>
      </w:ins>
      <w:ins w:id="2028" w:author="Willian" w:date="2017-01-07T23:20:00Z">
        <w:r w:rsidR="007F238C">
          <w:t>ostre</w:t>
        </w:r>
      </w:ins>
      <w:ins w:id="2029" w:author="Willian" w:date="2017-01-07T23:22:00Z">
        <w:r w:rsidR="007F238C">
          <w:t xml:space="preserve"> a forma de implementação de uma enumeração </w:t>
        </w:r>
      </w:ins>
      <w:ins w:id="2030" w:author="Willian" w:date="2017-01-07T23:24:00Z">
        <w:r w:rsidR="007F238C">
          <w:t xml:space="preserve">usando </w:t>
        </w:r>
        <w:r w:rsidR="007F238C" w:rsidRPr="00D24C3A">
          <w:rPr>
            <w:rFonts w:ascii="Menlo" w:hAnsi="Menlo" w:cs="Menlo"/>
            <w:color w:val="AA3391"/>
            <w:sz w:val="18"/>
            <w:szCs w:val="18"/>
          </w:rPr>
          <w:t>enum</w:t>
        </w:r>
        <w:r w:rsidR="007F238C" w:rsidRPr="00D24C3A">
          <w:rPr>
            <w:rFonts w:ascii="Menlo" w:hAnsi="Menlo" w:cs="Menlo"/>
            <w:sz w:val="18"/>
            <w:szCs w:val="18"/>
          </w:rPr>
          <w:t xml:space="preserve"> </w:t>
        </w:r>
      </w:ins>
      <w:ins w:id="2031" w:author="Willian" w:date="2017-01-07T23:22:00Z">
        <w:r w:rsidR="007F238C">
          <w:t xml:space="preserve">e a </w:t>
        </w:r>
      </w:ins>
      <w:ins w:id="2032" w:author="Willian" w:date="2017-01-07T23:24:00Z">
        <w:r w:rsidR="007F238C">
          <w:t xml:space="preserve">necessidade de </w:t>
        </w:r>
      </w:ins>
      <w:ins w:id="2033" w:author="Willian" w:date="2017-01-07T23:25:00Z">
        <w:r w:rsidR="007F238C">
          <w:t>explicitar um tipo par</w:t>
        </w:r>
      </w:ins>
      <w:ins w:id="2034" w:author="Willian" w:date="2017-01-07T23:26:00Z">
        <w:r w:rsidR="007F238C">
          <w:t>a</w:t>
        </w:r>
      </w:ins>
      <w:ins w:id="2035" w:author="Willian" w:date="2017-01-07T23:25:00Z">
        <w:r w:rsidR="007F238C">
          <w:t xml:space="preserve"> ela</w:t>
        </w:r>
      </w:ins>
      <w:ins w:id="2036" w:author="Willian" w:date="2017-01-07T23:26:00Z">
        <w:r w:rsidR="007F238C">
          <w:t xml:space="preserve">. </w:t>
        </w:r>
      </w:ins>
      <w:ins w:id="2037" w:author="Willian" w:date="2017-01-07T23:27:00Z">
        <w:r w:rsidR="007F238C">
          <w:t>Por fim, explique como as enumerações são usadas d</w:t>
        </w:r>
      </w:ins>
      <w:ins w:id="2038" w:author="Willian" w:date="2017-01-07T23:28:00Z">
        <w:r w:rsidR="007F238C">
          <w:t>e maneira mais segura, como no exemplo, em refer</w:t>
        </w:r>
      </w:ins>
      <w:ins w:id="2039" w:author="Willian" w:date="2017-01-07T23:29:00Z">
        <w:r w:rsidR="001A4EBB">
          <w:t>ê</w:t>
        </w:r>
      </w:ins>
      <w:ins w:id="2040" w:author="Willian" w:date="2017-01-07T23:28:00Z">
        <w:r w:rsidR="007F238C">
          <w:t>ncia</w:t>
        </w:r>
      </w:ins>
      <w:ins w:id="2041" w:author="Willian" w:date="2017-01-07T23:29:00Z">
        <w:r w:rsidR="007F238C">
          <w:t>s abreviadas.</w:t>
        </w:r>
      </w:ins>
    </w:p>
    <w:p w14:paraId="58826D23" w14:textId="77777777" w:rsidR="00851E74" w:rsidRDefault="00851E74" w:rsidP="00851E74">
      <w:pPr>
        <w:keepNext/>
        <w:jc w:val="center"/>
        <w:rPr>
          <w:ins w:id="2042" w:author="Willian" w:date="2017-01-04T00:13:00Z"/>
        </w:rPr>
      </w:pPr>
    </w:p>
    <w:p w14:paraId="1EA1C45D" w14:textId="37EF2973" w:rsidR="00851E74" w:rsidRPr="00247CCE" w:rsidRDefault="00C82F67">
      <w:pPr>
        <w:pStyle w:val="Ttulo4"/>
        <w:rPr>
          <w:ins w:id="2043" w:author="Willian" w:date="2017-01-04T00:13:00Z"/>
        </w:rPr>
        <w:pPrChange w:id="2044" w:author="Willian" w:date="2017-01-04T00:28:00Z">
          <w:pPr>
            <w:pStyle w:val="Ttulo3"/>
            <w:numPr>
              <w:ilvl w:val="2"/>
              <w:numId w:val="53"/>
            </w:numPr>
            <w:spacing w:after="200"/>
            <w:ind w:left="851" w:hanging="150"/>
            <w:contextualSpacing/>
          </w:pPr>
        </w:pPrChange>
      </w:pPr>
      <w:ins w:id="2045" w:author="Willian" w:date="2017-01-04T00:30:00Z">
        <w:r>
          <w:t xml:space="preserve">2.3.2. </w:t>
        </w:r>
      </w:ins>
      <w:ins w:id="2046" w:author="Willian" w:date="2017-01-04T00:13:00Z">
        <w:r w:rsidR="001A4EBB">
          <w:t>Structs</w:t>
        </w:r>
      </w:ins>
    </w:p>
    <w:p w14:paraId="20DA9DED" w14:textId="5E88A541" w:rsidR="00851E74" w:rsidRDefault="001A4EBB" w:rsidP="00851E74">
      <w:pPr>
        <w:keepNext/>
        <w:rPr>
          <w:ins w:id="2047" w:author="Willian" w:date="2017-01-07T23:30:00Z"/>
        </w:rPr>
      </w:pPr>
      <w:ins w:id="2048" w:author="Willian" w:date="2017-01-07T23:30:00Z">
        <w:r>
          <w:t xml:space="preserve">Educador, </w:t>
        </w:r>
      </w:ins>
      <w:ins w:id="2049" w:author="Willian" w:date="2017-01-07T23:45:00Z">
        <w:r w:rsidR="00B641C1">
          <w:t>explique o que são estruturas e a forma de instanci</w:t>
        </w:r>
      </w:ins>
      <w:ins w:id="2050" w:author="Willian" w:date="2017-01-07T23:46:00Z">
        <w:r w:rsidR="00B641C1">
          <w:t>á-las, mas principalmente a diferença que esta possui das classes, pois as classes s</w:t>
        </w:r>
      </w:ins>
      <w:ins w:id="2051" w:author="Willian" w:date="2017-01-07T23:47:00Z">
        <w:r w:rsidR="00B641C1">
          <w:t>ão referenciadas, já as estruturas são copiadas quando definimos tipos de dados que n</w:t>
        </w:r>
      </w:ins>
      <w:ins w:id="2052" w:author="Willian" w:date="2017-01-07T23:48:00Z">
        <w:r w:rsidR="00B641C1">
          <w:t>ão precisam ter capacidades de herança e casting.</w:t>
        </w:r>
      </w:ins>
    </w:p>
    <w:p w14:paraId="3F6557EB" w14:textId="77777777" w:rsidR="00851E74" w:rsidRDefault="00851E74" w:rsidP="00851E74">
      <w:pPr>
        <w:keepNext/>
        <w:jc w:val="center"/>
        <w:rPr>
          <w:ins w:id="2053" w:author="Willian" w:date="2017-01-04T00:13:00Z"/>
        </w:rPr>
      </w:pPr>
    </w:p>
    <w:p w14:paraId="2DEAA53E" w14:textId="77777777" w:rsidR="00851E74" w:rsidRPr="00977D6D" w:rsidRDefault="00851E74" w:rsidP="00851E74">
      <w:pPr>
        <w:jc w:val="center"/>
        <w:rPr>
          <w:ins w:id="2054" w:author="Willian" w:date="2017-01-04T00:13:00Z"/>
        </w:rPr>
      </w:pPr>
    </w:p>
    <w:p w14:paraId="1DD21152" w14:textId="50D56158" w:rsidR="00851E74" w:rsidRDefault="00C82F67">
      <w:pPr>
        <w:pStyle w:val="Ttulo3"/>
        <w:rPr>
          <w:ins w:id="2055" w:author="Willian" w:date="2017-01-04T00:13:00Z"/>
        </w:rPr>
        <w:pPrChange w:id="2056" w:author="Willian" w:date="2017-01-04T00:32:00Z">
          <w:pPr>
            <w:pStyle w:val="Ttulo2"/>
            <w:numPr>
              <w:ilvl w:val="1"/>
              <w:numId w:val="53"/>
            </w:numPr>
            <w:spacing w:before="200" w:after="200"/>
            <w:ind w:left="405" w:firstLine="150"/>
            <w:contextualSpacing/>
            <w:jc w:val="both"/>
          </w:pPr>
        </w:pPrChange>
      </w:pPr>
      <w:ins w:id="2057" w:author="Willian" w:date="2017-01-04T00:32:00Z">
        <w:r>
          <w:t xml:space="preserve">2.4. </w:t>
        </w:r>
      </w:ins>
      <w:ins w:id="2058" w:author="Willian" w:date="2017-01-07T23:50:00Z">
        <w:r w:rsidR="00C661A9">
          <w:t>Protocolos</w:t>
        </w:r>
      </w:ins>
    </w:p>
    <w:p w14:paraId="5815A5CC" w14:textId="46CB6760" w:rsidR="00851E74" w:rsidRDefault="001F31B2" w:rsidP="00851E74">
      <w:pPr>
        <w:rPr>
          <w:ins w:id="2059" w:author="Willian" w:date="2017-01-08T00:07:00Z"/>
        </w:rPr>
      </w:pPr>
      <w:ins w:id="2060" w:author="Willian" w:date="2017-01-08T00:04:00Z">
        <w:r>
          <w:t>Protocolos descrevem como uma implementação dever</w:t>
        </w:r>
      </w:ins>
      <w:ins w:id="2061" w:author="Willian" w:date="2017-01-08T00:05:00Z">
        <w:r>
          <w:t>á se assemelhar. Ele é adotado para fornecer uma implementação efetiva, fazendo com que qualquer que satisfaça seus requisitos estejam em conformidade.</w:t>
        </w:r>
      </w:ins>
    </w:p>
    <w:p w14:paraId="0449BAC0" w14:textId="7BDE8F50" w:rsidR="001F31B2" w:rsidRDefault="001F31B2" w:rsidP="00851E74">
      <w:pPr>
        <w:rPr>
          <w:ins w:id="2062" w:author="Willian" w:date="2017-01-08T00:08:00Z"/>
        </w:rPr>
      </w:pPr>
      <w:ins w:id="2063" w:author="Willian" w:date="2017-01-08T00:07:00Z">
        <w:r>
          <w:t xml:space="preserve">Protocolos são análogos às interfaces em Java e podem ser declarados inserindo a palavra </w:t>
        </w:r>
        <w:r w:rsidRPr="002A5DB1">
          <w:rPr>
            <w:rFonts w:ascii="Menlo" w:hAnsi="Menlo" w:cs="Menlo"/>
            <w:color w:val="AA3391"/>
            <w:sz w:val="18"/>
            <w:szCs w:val="18"/>
          </w:rPr>
          <w:t>protocol</w:t>
        </w:r>
        <w:r>
          <w:rPr>
            <w:rFonts w:ascii="Menlo" w:hAnsi="Menlo" w:cs="Menlo"/>
            <w:color w:val="AA3391"/>
            <w:sz w:val="18"/>
            <w:szCs w:val="18"/>
          </w:rPr>
          <w:t xml:space="preserve"> </w:t>
        </w:r>
      </w:ins>
      <w:ins w:id="2064" w:author="Willian" w:date="2017-01-08T00:08:00Z">
        <w:r>
          <w:t>antes do objeto.</w:t>
        </w:r>
      </w:ins>
    </w:p>
    <w:p w14:paraId="07FDF226" w14:textId="242CE567" w:rsidR="001F31B2" w:rsidRDefault="001F31B2" w:rsidP="00851E74">
      <w:pPr>
        <w:rPr>
          <w:ins w:id="2065" w:author="Willian" w:date="2017-01-04T00:13:00Z"/>
        </w:rPr>
      </w:pPr>
      <w:ins w:id="2066" w:author="Willian" w:date="2017-01-08T00:08:00Z">
        <w:r>
          <w:t xml:space="preserve">Educador, dê exemplos e fale da </w:t>
        </w:r>
      </w:ins>
      <w:ins w:id="2067" w:author="Willian" w:date="2017-01-08T00:09:00Z">
        <w:r>
          <w:t>exigência</w:t>
        </w:r>
      </w:ins>
      <w:ins w:id="2068" w:author="Willian" w:date="2017-01-08T00:08:00Z">
        <w:r>
          <w:t xml:space="preserve"> </w:t>
        </w:r>
      </w:ins>
      <w:ins w:id="2069" w:author="Willian" w:date="2017-01-08T00:09:00Z">
        <w:r>
          <w:t>que os protocolos tem sobre os tipos. M</w:t>
        </w:r>
      </w:ins>
      <w:ins w:id="2070" w:author="Willian" w:date="2017-01-08T00:10:00Z">
        <w:r>
          <w:t>ostre também como as classes, estruturas e enumerações podem adotar um protocolo</w:t>
        </w:r>
      </w:ins>
      <w:ins w:id="2071" w:author="Willian" w:date="2017-01-08T00:11:00Z">
        <w:r>
          <w:t>.</w:t>
        </w:r>
      </w:ins>
    </w:p>
    <w:p w14:paraId="51866377" w14:textId="77777777" w:rsidR="00851E74" w:rsidRDefault="00851E74" w:rsidP="00851E74">
      <w:pPr>
        <w:rPr>
          <w:ins w:id="2072" w:author="Willian" w:date="2017-01-04T00:13:00Z"/>
        </w:rPr>
      </w:pPr>
    </w:p>
    <w:p w14:paraId="2BA2BCB3" w14:textId="0DAE761E" w:rsidR="00851E74" w:rsidRDefault="00C82F67">
      <w:pPr>
        <w:pStyle w:val="Ttulo3"/>
        <w:rPr>
          <w:ins w:id="2073" w:author="Willian" w:date="2017-01-04T00:13:00Z"/>
        </w:rPr>
        <w:pPrChange w:id="2074" w:author="Willian" w:date="2017-01-04T00:32:00Z">
          <w:pPr>
            <w:pStyle w:val="Ttulo2"/>
            <w:numPr>
              <w:ilvl w:val="1"/>
              <w:numId w:val="53"/>
            </w:numPr>
            <w:spacing w:before="200" w:after="200"/>
            <w:ind w:left="405" w:firstLine="150"/>
            <w:contextualSpacing/>
            <w:jc w:val="both"/>
          </w:pPr>
        </w:pPrChange>
      </w:pPr>
      <w:ins w:id="2075" w:author="Willian" w:date="2017-01-04T00:32:00Z">
        <w:r>
          <w:t xml:space="preserve">2.5. </w:t>
        </w:r>
      </w:ins>
      <w:ins w:id="2076" w:author="Willian" w:date="2017-01-08T00:11:00Z">
        <w:r w:rsidR="001F31B2">
          <w:t xml:space="preserve">Funções (avançado) e </w:t>
        </w:r>
      </w:ins>
      <w:ins w:id="2077" w:author="Willian" w:date="2017-01-08T00:12:00Z">
        <w:r w:rsidR="001F31B2">
          <w:t>Closures</w:t>
        </w:r>
      </w:ins>
    </w:p>
    <w:p w14:paraId="5EF52730" w14:textId="186A376E" w:rsidR="00851E74" w:rsidRDefault="00851E74" w:rsidP="001F31B2">
      <w:pPr>
        <w:rPr>
          <w:ins w:id="2078" w:author="Willian" w:date="2017-01-08T00:17:00Z"/>
        </w:rPr>
        <w:pPrChange w:id="2079" w:author="Willian" w:date="2017-01-08T00:12:00Z">
          <w:pPr/>
        </w:pPrChange>
      </w:pPr>
      <w:ins w:id="2080" w:author="Willian" w:date="2017-01-04T00:13:00Z">
        <w:r>
          <w:t xml:space="preserve">Educador, </w:t>
        </w:r>
      </w:ins>
      <w:ins w:id="2081" w:author="Willian" w:date="2017-01-08T00:12:00Z">
        <w:r w:rsidR="001F31B2">
          <w:t>vendo um pouco mais de Funções, explique como escrever um r</w:t>
        </w:r>
      </w:ins>
      <w:ins w:id="2082" w:author="Willian" w:date="2017-01-08T00:13:00Z">
        <w:r w:rsidR="00E02F61">
          <w:t xml:space="preserve">ótulo personalizado. </w:t>
        </w:r>
      </w:ins>
      <w:ins w:id="2083" w:author="Willian" w:date="2017-01-08T00:15:00Z">
        <w:r w:rsidR="00E02F61">
          <w:t xml:space="preserve">Mostre exemplos ao aluno de outras utilidades para as funções como usar uma tupla para definir um valor composto, que possibilita retornar </w:t>
        </w:r>
      </w:ins>
      <w:ins w:id="2084" w:author="Willian" w:date="2017-01-08T00:16:00Z">
        <w:r w:rsidR="00E02F61">
          <w:t>vários</w:t>
        </w:r>
      </w:ins>
      <w:ins w:id="2085" w:author="Willian" w:date="2017-01-08T00:15:00Z">
        <w:r w:rsidR="00E02F61">
          <w:t xml:space="preserve"> </w:t>
        </w:r>
      </w:ins>
      <w:ins w:id="2086" w:author="Willian" w:date="2017-01-08T00:16:00Z">
        <w:r w:rsidR="00E02F61">
          <w:t>valores de uma vez só numa mesma função</w:t>
        </w:r>
      </w:ins>
      <w:ins w:id="2087" w:author="Willian" w:date="2017-01-08T00:17:00Z">
        <w:r w:rsidR="00E02F61">
          <w:t xml:space="preserve">. </w:t>
        </w:r>
      </w:ins>
    </w:p>
    <w:p w14:paraId="3DDD3753" w14:textId="3B9133D5" w:rsidR="00E02F61" w:rsidRDefault="00E02F61" w:rsidP="001F31B2">
      <w:pPr>
        <w:rPr>
          <w:ins w:id="2088" w:author="Willian" w:date="2017-01-08T00:19:00Z"/>
        </w:rPr>
        <w:pPrChange w:id="2089" w:author="Willian" w:date="2017-01-08T00:12:00Z">
          <w:pPr/>
        </w:pPrChange>
      </w:pPr>
      <w:ins w:id="2090" w:author="Willian" w:date="2017-01-08T00:17:00Z">
        <w:r>
          <w:t>Algumas características das funções é que elas podem ser aninhadas, que permite acesso a variáveis externas e podem também ter um n</w:t>
        </w:r>
      </w:ins>
      <w:ins w:id="2091" w:author="Willian" w:date="2017-01-08T00:18:00Z">
        <w:r>
          <w:t>úmero variável de argumentos e ainda podem retornar outra função como o seu valor e pode levar outra funç</w:t>
        </w:r>
      </w:ins>
      <w:ins w:id="2092" w:author="Willian" w:date="2017-01-08T00:19:00Z">
        <w:r>
          <w:t>ão como um dos seus argumentos.</w:t>
        </w:r>
      </w:ins>
    </w:p>
    <w:p w14:paraId="6AFA3F79" w14:textId="3B0283D4" w:rsidR="00851E74" w:rsidRDefault="00E02F61" w:rsidP="00E02F61">
      <w:pPr>
        <w:rPr>
          <w:ins w:id="2093" w:author="Willian" w:date="2017-01-04T00:13:00Z"/>
        </w:rPr>
        <w:pPrChange w:id="2094" w:author="Willian" w:date="2017-01-08T00:20:00Z">
          <w:pPr>
            <w:pStyle w:val="PargrafodaLista"/>
          </w:pPr>
        </w:pPrChange>
      </w:pPr>
      <w:ins w:id="2095" w:author="Willian" w:date="2017-01-08T00:19:00Z">
        <w:r>
          <w:t>Por fim, explique o que são closures e o envolvimento das funç</w:t>
        </w:r>
      </w:ins>
      <w:ins w:id="2096" w:author="Willian" w:date="2017-01-08T00:20:00Z">
        <w:r>
          <w:t>ões com estes.</w:t>
        </w:r>
      </w:ins>
    </w:p>
    <w:p w14:paraId="1D61F4AD" w14:textId="77777777" w:rsidR="00851E74" w:rsidRDefault="00851E74" w:rsidP="00851E74">
      <w:pPr>
        <w:rPr>
          <w:ins w:id="2097" w:author="Willian" w:date="2017-01-04T00:13:00Z"/>
          <w:b/>
        </w:rPr>
      </w:pPr>
    </w:p>
    <w:p w14:paraId="51F46418" w14:textId="77777777" w:rsidR="00851E74" w:rsidRPr="00FA1E8B" w:rsidRDefault="00851E74" w:rsidP="00851E74">
      <w:pPr>
        <w:rPr>
          <w:ins w:id="2098" w:author="Willian" w:date="2017-01-04T00:13:00Z"/>
        </w:rPr>
      </w:pPr>
    </w:p>
    <w:p w14:paraId="27B0BEFE" w14:textId="06B7C209" w:rsidR="00851E74" w:rsidRDefault="00C82F67">
      <w:pPr>
        <w:pStyle w:val="Ttulo3"/>
        <w:rPr>
          <w:ins w:id="2099" w:author="Willian" w:date="2017-01-04T00:13:00Z"/>
        </w:rPr>
        <w:pPrChange w:id="2100" w:author="Willian" w:date="2017-01-04T00:33:00Z">
          <w:pPr>
            <w:pStyle w:val="Ttulo2"/>
            <w:numPr>
              <w:ilvl w:val="1"/>
              <w:numId w:val="53"/>
            </w:numPr>
            <w:spacing w:before="200" w:after="200"/>
            <w:ind w:left="405" w:firstLine="150"/>
            <w:contextualSpacing/>
            <w:jc w:val="both"/>
          </w:pPr>
        </w:pPrChange>
      </w:pPr>
      <w:ins w:id="2101" w:author="Willian" w:date="2017-01-04T00:33:00Z">
        <w:r>
          <w:t xml:space="preserve">2.6. </w:t>
        </w:r>
      </w:ins>
      <w:ins w:id="2102" w:author="Willian" w:date="2017-01-08T00:20:00Z">
        <w:r w:rsidR="00E02F61">
          <w:t>Resumo</w:t>
        </w:r>
      </w:ins>
    </w:p>
    <w:p w14:paraId="44BCDDA2" w14:textId="1A3E0F3A" w:rsidR="000508D2" w:rsidDel="00E02F61" w:rsidRDefault="000508D2" w:rsidP="00E02F61">
      <w:pPr>
        <w:rPr>
          <w:del w:id="2103" w:author="Willian" w:date="2017-01-08T00:21:00Z"/>
        </w:rPr>
        <w:pPrChange w:id="2104" w:author="Willian" w:date="2017-01-08T00:21:00Z">
          <w:pPr>
            <w:pStyle w:val="Ttulo3"/>
          </w:pPr>
        </w:pPrChange>
      </w:pPr>
    </w:p>
    <w:p w14:paraId="1C8F7695" w14:textId="136BFCF1" w:rsidR="0084444E" w:rsidDel="00F3227C" w:rsidRDefault="00A32469" w:rsidP="00E02F61">
      <w:pPr>
        <w:rPr>
          <w:del w:id="2105" w:author="Willian" w:date="2017-01-04T00:01:00Z"/>
          <w:b/>
        </w:rPr>
        <w:pPrChange w:id="2106" w:author="Willian" w:date="2017-01-08T00:21:00Z">
          <w:pPr/>
        </w:pPrChange>
      </w:pPr>
      <w:del w:id="2107" w:author="Willian" w:date="2017-01-04T00:01:00Z">
        <w:r w:rsidRPr="008A259A" w:rsidDel="00F3227C">
          <w:rPr>
            <w:b/>
          </w:rPr>
          <w:delText>Educador,</w:delText>
        </w:r>
        <w:r w:rsidR="0084444E" w:rsidDel="00F3227C">
          <w:rPr>
            <w:b/>
          </w:rPr>
          <w:delText xml:space="preserve"> é neste momento que o aluno começará a desenvolver seu projeto.</w:delText>
        </w:r>
      </w:del>
    </w:p>
    <w:p w14:paraId="19BD0478" w14:textId="74DE792C" w:rsidR="00AD42F6" w:rsidDel="00F3227C" w:rsidRDefault="00AD42F6" w:rsidP="00E02F61">
      <w:pPr>
        <w:rPr>
          <w:del w:id="2108" w:author="Willian" w:date="2017-01-04T00:01:00Z"/>
          <w:rFonts w:ascii="Tahoma" w:hAnsi="Tahoma" w:cs="Tahoma"/>
          <w:sz w:val="20"/>
          <w:szCs w:val="20"/>
        </w:rPr>
        <w:pPrChange w:id="2109" w:author="Willian" w:date="2017-01-08T00:21:00Z">
          <w:pPr>
            <w:autoSpaceDE w:val="0"/>
            <w:autoSpaceDN w:val="0"/>
            <w:adjustRightInd w:val="0"/>
            <w:spacing w:before="0" w:after="0"/>
          </w:pPr>
        </w:pPrChange>
      </w:pPr>
      <w:del w:id="2110" w:author="Willian" w:date="2017-01-04T00:01:00Z">
        <w:r w:rsidRPr="001D3AF1" w:rsidDel="00F3227C">
          <w:rPr>
            <w:rFonts w:ascii="Tahoma" w:hAnsi="Tahoma" w:cs="Tahoma"/>
            <w:sz w:val="20"/>
            <w:szCs w:val="20"/>
          </w:rPr>
          <w:delText>Ainda considerando a teoria relacionada à prática, é necessário que você seja um</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orientador do processo de desenvolvimento desta atividade, garantindo que o aluno</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tenha o conhecimento necessário para tornar-se um profissional qualificado para o</w:delText>
        </w:r>
        <w:r w:rsidR="004F68A3" w:rsidDel="00F3227C">
          <w:rPr>
            <w:rFonts w:ascii="Tahoma" w:hAnsi="Tahoma" w:cs="Tahoma"/>
            <w:sz w:val="20"/>
            <w:szCs w:val="20"/>
          </w:rPr>
          <w:delText xml:space="preserve"> </w:delText>
        </w:r>
        <w:r w:rsidRPr="001D3AF1" w:rsidDel="00F3227C">
          <w:rPr>
            <w:rFonts w:ascii="Tahoma" w:hAnsi="Tahoma" w:cs="Tahoma"/>
            <w:sz w:val="20"/>
            <w:szCs w:val="20"/>
          </w:rPr>
          <w:delText>mercado de trabalho.</w:delText>
        </w:r>
      </w:del>
    </w:p>
    <w:p w14:paraId="05ED917B" w14:textId="15DB7716" w:rsidR="00607EAD" w:rsidDel="00F3227C" w:rsidRDefault="00607EAD" w:rsidP="00E02F61">
      <w:pPr>
        <w:rPr>
          <w:del w:id="2111" w:author="Willian" w:date="2017-01-04T00:01:00Z"/>
          <w:rFonts w:ascii="Tahoma" w:hAnsi="Tahoma" w:cs="Tahoma"/>
          <w:sz w:val="20"/>
          <w:szCs w:val="20"/>
        </w:rPr>
        <w:pPrChange w:id="2112" w:author="Willian" w:date="2017-01-08T00:21:00Z">
          <w:pPr>
            <w:autoSpaceDE w:val="0"/>
            <w:autoSpaceDN w:val="0"/>
            <w:adjustRightInd w:val="0"/>
            <w:spacing w:before="0" w:after="0"/>
            <w:jc w:val="left"/>
          </w:pPr>
        </w:pPrChange>
      </w:pPr>
    </w:p>
    <w:p w14:paraId="795F85A1" w14:textId="7601645E" w:rsidR="00607EAD" w:rsidRPr="001D3AF1" w:rsidDel="00F3227C" w:rsidRDefault="00607EAD" w:rsidP="00E02F61">
      <w:pPr>
        <w:rPr>
          <w:del w:id="2113" w:author="Willian" w:date="2017-01-04T00:01:00Z"/>
          <w:rFonts w:ascii="Tahoma" w:hAnsi="Tahoma" w:cs="Tahoma"/>
          <w:sz w:val="20"/>
          <w:szCs w:val="20"/>
        </w:rPr>
        <w:pPrChange w:id="2114" w:author="Willian" w:date="2017-01-08T00:21:00Z">
          <w:pPr>
            <w:autoSpaceDE w:val="0"/>
            <w:autoSpaceDN w:val="0"/>
            <w:adjustRightInd w:val="0"/>
            <w:spacing w:before="0" w:after="0"/>
            <w:jc w:val="left"/>
          </w:pPr>
        </w:pPrChange>
      </w:pPr>
      <w:del w:id="2115" w:author="Willian" w:date="2017-01-04T00:01:00Z">
        <w:r w:rsidDel="00F3227C">
          <w:rPr>
            <w:rFonts w:ascii="Tahoma" w:hAnsi="Tahoma" w:cs="Tahoma"/>
            <w:sz w:val="20"/>
            <w:szCs w:val="20"/>
          </w:rPr>
          <w:delText xml:space="preserve">O </w:delText>
        </w:r>
        <w:r w:rsidDel="00F3227C">
          <w:rPr>
            <w:rFonts w:ascii="Tahoma-Bold" w:hAnsi="Tahoma-Bold" w:cs="Tahoma-Bold"/>
            <w:b/>
            <w:bCs/>
            <w:sz w:val="20"/>
            <w:szCs w:val="20"/>
          </w:rPr>
          <w:delText xml:space="preserve">TDP, </w:delText>
        </w:r>
        <w:r w:rsidDel="00F3227C">
          <w:rPr>
            <w:rFonts w:ascii="Tahoma" w:hAnsi="Tahoma" w:cs="Tahoma"/>
            <w:sz w:val="20"/>
            <w:szCs w:val="20"/>
          </w:rPr>
          <w:delText xml:space="preserve">ou </w:delText>
        </w:r>
        <w:r w:rsidDel="00F3227C">
          <w:rPr>
            <w:rFonts w:ascii="Tahoma-Bold" w:hAnsi="Tahoma-Bold" w:cs="Tahoma-Bold"/>
            <w:b/>
            <w:bCs/>
            <w:sz w:val="20"/>
            <w:szCs w:val="20"/>
          </w:rPr>
          <w:delText>Trabalho de Desenvolvimento Prático</w:delText>
        </w:r>
        <w:r w:rsidDel="00F3227C">
          <w:rPr>
            <w:rFonts w:ascii="Tahoma" w:hAnsi="Tahoma" w:cs="Tahoma"/>
            <w:sz w:val="20"/>
            <w:szCs w:val="20"/>
          </w:rPr>
          <w:delText>, é um projeto prático no qual você criará uma aplicação orientada a objetos completa, do início ao fim.</w:delText>
        </w:r>
      </w:del>
    </w:p>
    <w:p w14:paraId="1BBB9270" w14:textId="2E744E07" w:rsidR="00607EAD" w:rsidDel="00F3227C" w:rsidRDefault="00607EAD" w:rsidP="00E02F61">
      <w:pPr>
        <w:rPr>
          <w:del w:id="2116" w:author="Willian" w:date="2017-01-04T00:01:00Z"/>
          <w:rFonts w:ascii="Tahoma" w:hAnsi="Tahoma" w:cs="Tahoma"/>
          <w:sz w:val="20"/>
          <w:szCs w:val="20"/>
        </w:rPr>
        <w:pPrChange w:id="2117" w:author="Willian" w:date="2017-01-08T00:21:00Z">
          <w:pPr>
            <w:autoSpaceDE w:val="0"/>
            <w:autoSpaceDN w:val="0"/>
            <w:adjustRightInd w:val="0"/>
            <w:spacing w:before="0" w:after="0"/>
          </w:pPr>
        </w:pPrChange>
      </w:pPr>
    </w:p>
    <w:p w14:paraId="014CD7EA" w14:textId="0637A6E7" w:rsidR="00AD42F6" w:rsidDel="00F3227C" w:rsidRDefault="00AD42F6" w:rsidP="00E02F61">
      <w:pPr>
        <w:rPr>
          <w:del w:id="2118" w:author="Willian" w:date="2017-01-04T00:01:00Z"/>
        </w:rPr>
        <w:pPrChange w:id="2119" w:author="Willian" w:date="2017-01-08T00:21:00Z">
          <w:pPr>
            <w:autoSpaceDE w:val="0"/>
            <w:autoSpaceDN w:val="0"/>
            <w:adjustRightInd w:val="0"/>
            <w:spacing w:before="0" w:after="0"/>
          </w:pPr>
        </w:pPrChange>
      </w:pPr>
      <w:del w:id="2120" w:author="Willian" w:date="2017-01-04T00:01:00Z">
        <w:r w:rsidDel="00F3227C">
          <w:rPr>
            <w:rFonts w:ascii="Tahoma" w:hAnsi="Tahoma" w:cs="Tahoma"/>
            <w:sz w:val="20"/>
            <w:szCs w:val="20"/>
          </w:rPr>
          <w:delText xml:space="preserve">Este projeto não se trata de simples programação. Você conhecerá diversas etapas da concepção de um aplicativo. Desde o amadurecimento da ideia, passando pela fase de análise, modelagem, até a fase de desenvolvimento em si. </w:delText>
        </w:r>
      </w:del>
      <w:del w:id="2121" w:author="Willian" w:date="2016-10-24T16:43:00Z">
        <w:r w:rsidDel="00661ED2">
          <w:rPr>
            <w:rFonts w:ascii="Tahoma" w:hAnsi="Tahoma" w:cs="Tahoma"/>
            <w:sz w:val="20"/>
            <w:szCs w:val="20"/>
          </w:rPr>
          <w:delText xml:space="preserve">Nas primeiras aulas, enquanto os conhecimentos em programação orientada a objetos não estiverem maduros, você participará da fase analítica do projeto, logo após isso, você passará para a fase de programação, arquitetura e assim por diante. </w:delText>
        </w:r>
      </w:del>
      <w:del w:id="2122" w:author="Willian" w:date="2017-01-04T00:01:00Z">
        <w:r w:rsidDel="00F3227C">
          <w:rPr>
            <w:rFonts w:ascii="Tahoma" w:hAnsi="Tahoma" w:cs="Tahoma"/>
            <w:sz w:val="20"/>
            <w:szCs w:val="20"/>
          </w:rPr>
          <w:delText>Serão mostradas competências suficientes para que você possa criar um programa independente.</w:delText>
        </w:r>
      </w:del>
    </w:p>
    <w:p w14:paraId="38C2942F" w14:textId="200A8F10" w:rsidR="00607EAD" w:rsidDel="00F3227C" w:rsidRDefault="00607EAD" w:rsidP="00E02F61">
      <w:pPr>
        <w:rPr>
          <w:del w:id="2123" w:author="Willian" w:date="2017-01-04T00:01:00Z"/>
        </w:rPr>
        <w:pPrChange w:id="2124" w:author="Willian" w:date="2017-01-08T00:21:00Z">
          <w:pPr/>
        </w:pPrChange>
      </w:pPr>
    </w:p>
    <w:p w14:paraId="76D66AC7" w14:textId="501F138E" w:rsidR="007C70F1" w:rsidRPr="007C70F1" w:rsidDel="00F3227C" w:rsidRDefault="007C70F1" w:rsidP="00E02F61">
      <w:pPr>
        <w:rPr>
          <w:del w:id="2125" w:author="Willian" w:date="2017-01-04T00:01:00Z"/>
          <w:rFonts w:ascii="Tahoma-Bold" w:hAnsi="Tahoma-Bold" w:cs="Tahoma-Bold"/>
          <w:bCs/>
          <w:sz w:val="28"/>
          <w:szCs w:val="28"/>
        </w:rPr>
        <w:pPrChange w:id="2126" w:author="Willian" w:date="2017-01-08T00:21:00Z">
          <w:pPr>
            <w:autoSpaceDE w:val="0"/>
            <w:autoSpaceDN w:val="0"/>
            <w:adjustRightInd w:val="0"/>
            <w:spacing w:before="0" w:after="0"/>
            <w:jc w:val="left"/>
          </w:pPr>
        </w:pPrChange>
      </w:pPr>
      <w:del w:id="2127" w:author="Willian" w:date="2017-01-04T00:01:00Z">
        <w:r w:rsidRPr="007C70F1" w:rsidDel="00F3227C">
          <w:rPr>
            <w:rFonts w:ascii="Tahoma-Bold" w:hAnsi="Tahoma-Bold" w:cs="Tahoma-Bold"/>
            <w:bCs/>
            <w:sz w:val="28"/>
            <w:szCs w:val="28"/>
          </w:rPr>
          <w:delText>Definição inicial do trabalho</w:delText>
        </w:r>
      </w:del>
    </w:p>
    <w:p w14:paraId="1A198B89" w14:textId="533E1802" w:rsidR="007C70F1" w:rsidRPr="007C70F1" w:rsidDel="00F3227C" w:rsidRDefault="007C70F1" w:rsidP="00E02F61">
      <w:pPr>
        <w:rPr>
          <w:del w:id="2128" w:author="Willian" w:date="2017-01-04T00:01:00Z"/>
          <w:rFonts w:ascii="Tahoma-Bold" w:hAnsi="Tahoma-Bold" w:cs="Tahoma-Bold"/>
          <w:bCs/>
          <w:color w:val="0048F3"/>
          <w:sz w:val="28"/>
          <w:szCs w:val="28"/>
        </w:rPr>
        <w:pPrChange w:id="2129" w:author="Willian" w:date="2017-01-08T00:21:00Z">
          <w:pPr>
            <w:autoSpaceDE w:val="0"/>
            <w:autoSpaceDN w:val="0"/>
            <w:adjustRightInd w:val="0"/>
            <w:spacing w:before="0" w:after="0"/>
            <w:jc w:val="left"/>
          </w:pPr>
        </w:pPrChange>
      </w:pPr>
    </w:p>
    <w:p w14:paraId="1ACB3B66" w14:textId="160864C0" w:rsidR="007C70F1" w:rsidRPr="007C70F1" w:rsidDel="00661ED2" w:rsidRDefault="007C70F1" w:rsidP="00E02F61">
      <w:pPr>
        <w:rPr>
          <w:del w:id="2130" w:author="Willian" w:date="2016-10-24T16:43:00Z"/>
          <w:rFonts w:ascii="Tahoma-Bold" w:hAnsi="Tahoma-Bold" w:cs="Tahoma-Bold"/>
          <w:bCs/>
          <w:sz w:val="24"/>
        </w:rPr>
        <w:pPrChange w:id="2131" w:author="Willian" w:date="2017-01-08T00:21:00Z">
          <w:pPr>
            <w:autoSpaceDE w:val="0"/>
            <w:autoSpaceDN w:val="0"/>
            <w:adjustRightInd w:val="0"/>
            <w:spacing w:before="0" w:after="0"/>
            <w:jc w:val="left"/>
          </w:pPr>
        </w:pPrChange>
      </w:pPr>
      <w:del w:id="2132" w:author="Willian" w:date="2016-10-24T16:43:00Z">
        <w:r w:rsidRPr="007C70F1" w:rsidDel="00661ED2">
          <w:rPr>
            <w:rFonts w:ascii="Tahoma-Bold" w:hAnsi="Tahoma-Bold" w:cs="Tahoma-Bold"/>
            <w:bCs/>
            <w:sz w:val="24"/>
          </w:rPr>
          <w:delText>Você foi alocado no projeto Filmes</w:delText>
        </w:r>
      </w:del>
    </w:p>
    <w:p w14:paraId="610AD059" w14:textId="3F864DB4" w:rsidR="007C70F1" w:rsidDel="00661ED2" w:rsidRDefault="007C70F1" w:rsidP="00E02F61">
      <w:pPr>
        <w:rPr>
          <w:del w:id="2133" w:author="Willian" w:date="2016-10-24T16:43:00Z"/>
          <w:rFonts w:ascii="Tahoma-Bold" w:hAnsi="Tahoma-Bold" w:cs="Tahoma-Bold"/>
          <w:b/>
          <w:bCs/>
          <w:color w:val="0048F3"/>
          <w:sz w:val="24"/>
        </w:rPr>
        <w:pPrChange w:id="2134" w:author="Willian" w:date="2017-01-08T00:21:00Z">
          <w:pPr>
            <w:autoSpaceDE w:val="0"/>
            <w:autoSpaceDN w:val="0"/>
            <w:adjustRightInd w:val="0"/>
            <w:spacing w:before="0" w:after="0"/>
            <w:jc w:val="left"/>
          </w:pPr>
        </w:pPrChange>
      </w:pPr>
    </w:p>
    <w:p w14:paraId="34781638" w14:textId="5AB515EB" w:rsidR="007C70F1" w:rsidDel="00661ED2" w:rsidRDefault="007C70F1" w:rsidP="00E02F61">
      <w:pPr>
        <w:rPr>
          <w:del w:id="2135" w:author="Willian" w:date="2016-10-24T16:43:00Z"/>
          <w:rFonts w:ascii="Tahoma" w:hAnsi="Tahoma" w:cs="Tahoma"/>
          <w:color w:val="000000"/>
          <w:sz w:val="20"/>
          <w:szCs w:val="20"/>
        </w:rPr>
        <w:pPrChange w:id="2136" w:author="Willian" w:date="2017-01-08T00:21:00Z">
          <w:pPr>
            <w:autoSpaceDE w:val="0"/>
            <w:autoSpaceDN w:val="0"/>
            <w:adjustRightInd w:val="0"/>
            <w:spacing w:before="0" w:after="0"/>
          </w:pPr>
        </w:pPrChange>
      </w:pPr>
      <w:del w:id="2137" w:author="Willian" w:date="2016-10-24T16:43:00Z">
        <w:r w:rsidDel="00661ED2">
          <w:rPr>
            <w:rFonts w:ascii="Tahoma" w:hAnsi="Tahoma" w:cs="Tahoma"/>
            <w:color w:val="000000"/>
            <w:sz w:val="20"/>
            <w:szCs w:val="20"/>
          </w:rPr>
          <w:delText>Você é um programador iniciante em uma grande empresa de software. Essa empresa gosta de colocar seus novos funcionários à prova para avaliá-los na capacidade de tomada de decisão. Você será avaliado.</w:delText>
        </w:r>
      </w:del>
    </w:p>
    <w:p w14:paraId="70995D4A" w14:textId="317A9665" w:rsidR="007C70F1" w:rsidDel="00661ED2" w:rsidRDefault="007C70F1" w:rsidP="00E02F61">
      <w:pPr>
        <w:rPr>
          <w:del w:id="2138" w:author="Willian" w:date="2016-10-24T16:43:00Z"/>
          <w:rFonts w:ascii="Tahoma" w:hAnsi="Tahoma" w:cs="Tahoma"/>
          <w:color w:val="000000"/>
          <w:sz w:val="20"/>
          <w:szCs w:val="20"/>
        </w:rPr>
        <w:pPrChange w:id="2139" w:author="Willian" w:date="2017-01-08T00:21:00Z">
          <w:pPr>
            <w:autoSpaceDE w:val="0"/>
            <w:autoSpaceDN w:val="0"/>
            <w:adjustRightInd w:val="0"/>
            <w:spacing w:before="0" w:after="0"/>
          </w:pPr>
        </w:pPrChange>
      </w:pPr>
      <w:del w:id="2140" w:author="Willian" w:date="2016-10-24T16:43:00Z">
        <w:r w:rsidDel="00661ED2">
          <w:rPr>
            <w:rFonts w:ascii="Tahoma" w:hAnsi="Tahoma" w:cs="Tahoma"/>
            <w:color w:val="000000"/>
            <w:sz w:val="20"/>
            <w:szCs w:val="20"/>
          </w:rPr>
          <w:delText>Na hierarquia de uma empresa comum, sempre há um gerente de projetos liderando um grupo de programadores. O trabalho de um gerente de projetos consiste também em coletar informações do cliente sobre o projeto, delegar atividades ao time e criar métricas para alocação de recursos (humanos) nos projetos futuros.</w:delText>
        </w:r>
      </w:del>
    </w:p>
    <w:p w14:paraId="0B789BE1" w14:textId="5D392187" w:rsidR="007C70F1" w:rsidDel="00661ED2" w:rsidRDefault="007C70F1" w:rsidP="00E02F61">
      <w:pPr>
        <w:rPr>
          <w:del w:id="2141" w:author="Willian" w:date="2016-10-24T16:43:00Z"/>
          <w:rFonts w:ascii="Tahoma" w:hAnsi="Tahoma" w:cs="Tahoma"/>
          <w:color w:val="000000"/>
          <w:sz w:val="20"/>
          <w:szCs w:val="20"/>
        </w:rPr>
        <w:pPrChange w:id="2142" w:author="Willian" w:date="2017-01-08T00:21:00Z">
          <w:pPr>
            <w:autoSpaceDE w:val="0"/>
            <w:autoSpaceDN w:val="0"/>
            <w:adjustRightInd w:val="0"/>
            <w:spacing w:before="0" w:after="0"/>
          </w:pPr>
        </w:pPrChange>
      </w:pPr>
      <w:del w:id="2143" w:author="Willian" w:date="2016-10-24T16:43:00Z">
        <w:r w:rsidDel="00661ED2">
          <w:rPr>
            <w:rFonts w:ascii="Tahoma" w:hAnsi="Tahoma" w:cs="Tahoma"/>
            <w:color w:val="000000"/>
            <w:sz w:val="20"/>
            <w:szCs w:val="20"/>
          </w:rPr>
          <w:delText>Certo dia, você ouviu Nelson, seu gerente de projetos, conversando sobre um novo projeto com o diretor da empresa. Você não ouviu muito bem, mas conseguiu entender que se tratava de algo envolvendo filmes.</w:delText>
        </w:r>
      </w:del>
    </w:p>
    <w:p w14:paraId="3D2444BD" w14:textId="73C829B5" w:rsidR="007C70F1" w:rsidDel="00661ED2" w:rsidRDefault="007C70F1" w:rsidP="00E02F61">
      <w:pPr>
        <w:rPr>
          <w:del w:id="2144" w:author="Willian" w:date="2016-10-24T16:43:00Z"/>
          <w:rFonts w:ascii="Tahoma" w:hAnsi="Tahoma" w:cs="Tahoma"/>
          <w:color w:val="000000"/>
          <w:sz w:val="20"/>
          <w:szCs w:val="20"/>
        </w:rPr>
        <w:pPrChange w:id="2145" w:author="Willian" w:date="2017-01-08T00:21:00Z">
          <w:pPr>
            <w:autoSpaceDE w:val="0"/>
            <w:autoSpaceDN w:val="0"/>
            <w:adjustRightInd w:val="0"/>
            <w:spacing w:before="0" w:after="0"/>
          </w:pPr>
        </w:pPrChange>
      </w:pPr>
    </w:p>
    <w:p w14:paraId="2D00B040" w14:textId="60F4F3A5" w:rsidR="007C70F1" w:rsidDel="00661ED2" w:rsidRDefault="007C70F1" w:rsidP="00E02F61">
      <w:pPr>
        <w:rPr>
          <w:del w:id="2146" w:author="Willian" w:date="2016-10-24T16:43:00Z"/>
          <w:rFonts w:ascii="Tahoma-Bold" w:hAnsi="Tahoma-Bold" w:cs="Tahoma-Bold"/>
          <w:b/>
          <w:bCs/>
          <w:color w:val="000000"/>
          <w:sz w:val="20"/>
          <w:szCs w:val="20"/>
        </w:rPr>
        <w:pPrChange w:id="2147" w:author="Willian" w:date="2017-01-08T00:21:00Z">
          <w:pPr>
            <w:autoSpaceDE w:val="0"/>
            <w:autoSpaceDN w:val="0"/>
            <w:adjustRightInd w:val="0"/>
            <w:spacing w:before="0" w:after="0"/>
          </w:pPr>
        </w:pPrChange>
      </w:pPr>
      <w:del w:id="2148" w:author="Willian" w:date="2016-10-24T16:43:00Z">
        <w:r w:rsidDel="00661ED2">
          <w:rPr>
            <w:rFonts w:ascii="Tahoma-Bold" w:hAnsi="Tahoma-Bold" w:cs="Tahoma-Bold"/>
            <w:b/>
            <w:bCs/>
            <w:color w:val="000000"/>
            <w:sz w:val="20"/>
            <w:szCs w:val="20"/>
          </w:rPr>
          <w:delText>Nelson está doente e precisa de um substituto</w:delText>
        </w:r>
      </w:del>
    </w:p>
    <w:p w14:paraId="6C555999" w14:textId="551FC57E" w:rsidR="007C70F1" w:rsidDel="00661ED2" w:rsidRDefault="007C70F1" w:rsidP="00E02F61">
      <w:pPr>
        <w:rPr>
          <w:del w:id="2149" w:author="Willian" w:date="2016-10-24T16:43:00Z"/>
          <w:rFonts w:ascii="Tahoma" w:hAnsi="Tahoma" w:cs="Tahoma"/>
          <w:color w:val="000000"/>
          <w:sz w:val="20"/>
          <w:szCs w:val="20"/>
        </w:rPr>
        <w:pPrChange w:id="2150" w:author="Willian" w:date="2017-01-08T00:21:00Z">
          <w:pPr>
            <w:autoSpaceDE w:val="0"/>
            <w:autoSpaceDN w:val="0"/>
            <w:adjustRightInd w:val="0"/>
            <w:spacing w:before="0" w:after="0"/>
          </w:pPr>
        </w:pPrChange>
      </w:pPr>
      <w:del w:id="2151" w:author="Willian" w:date="2016-10-24T16:43:00Z">
        <w:r w:rsidDel="00661ED2">
          <w:rPr>
            <w:rFonts w:ascii="Tahoma" w:hAnsi="Tahoma" w:cs="Tahoma"/>
            <w:color w:val="000000"/>
            <w:sz w:val="20"/>
            <w:szCs w:val="20"/>
          </w:rPr>
          <w:delText>Nelson agendou uma reunião para a semana seguinte para conversar com os desenvolvedores da empresa sobre o novo projeto e sobre a situação de saúde dele. Ele precisará de um substituto.</w:delText>
        </w:r>
      </w:del>
    </w:p>
    <w:p w14:paraId="41A89299" w14:textId="3EE85D8C" w:rsidR="007C70F1" w:rsidDel="00661ED2" w:rsidRDefault="007C70F1" w:rsidP="00E02F61">
      <w:pPr>
        <w:rPr>
          <w:del w:id="2152" w:author="Willian" w:date="2016-10-24T16:43:00Z"/>
          <w:rFonts w:ascii="Tahoma" w:hAnsi="Tahoma" w:cs="Tahoma"/>
          <w:color w:val="000000"/>
          <w:sz w:val="20"/>
          <w:szCs w:val="20"/>
        </w:rPr>
        <w:pPrChange w:id="2153" w:author="Willian" w:date="2017-01-08T00:21:00Z">
          <w:pPr>
            <w:autoSpaceDE w:val="0"/>
            <w:autoSpaceDN w:val="0"/>
            <w:adjustRightInd w:val="0"/>
            <w:spacing w:before="0" w:after="0"/>
          </w:pPr>
        </w:pPrChange>
      </w:pPr>
      <w:del w:id="2154" w:author="Willian" w:date="2016-10-24T16:43:00Z">
        <w:r w:rsidDel="00661ED2">
          <w:rPr>
            <w:rFonts w:ascii="Tahoma" w:hAnsi="Tahoma" w:cs="Tahoma"/>
            <w:color w:val="000000"/>
            <w:sz w:val="20"/>
            <w:szCs w:val="20"/>
          </w:rPr>
          <w:delText>Que tal pesquisar um pouco mais sobre o assunto e ganhar destaque aos olhos de Nelson? Quem sabe você não o substitui no período de licença médica?</w:delText>
        </w:r>
      </w:del>
    </w:p>
    <w:p w14:paraId="331DE66C" w14:textId="7359977A" w:rsidR="007C70F1" w:rsidDel="00661ED2" w:rsidRDefault="007C70F1" w:rsidP="00E02F61">
      <w:pPr>
        <w:rPr>
          <w:del w:id="2155" w:author="Willian" w:date="2016-10-24T16:43:00Z"/>
          <w:rFonts w:ascii="Tahoma" w:hAnsi="Tahoma" w:cs="Tahoma"/>
          <w:color w:val="000000"/>
          <w:sz w:val="20"/>
          <w:szCs w:val="20"/>
        </w:rPr>
        <w:pPrChange w:id="2156" w:author="Willian" w:date="2017-01-08T00:21:00Z">
          <w:pPr>
            <w:autoSpaceDE w:val="0"/>
            <w:autoSpaceDN w:val="0"/>
            <w:adjustRightInd w:val="0"/>
            <w:spacing w:before="0" w:after="0"/>
            <w:jc w:val="left"/>
          </w:pPr>
        </w:pPrChange>
      </w:pPr>
    </w:p>
    <w:p w14:paraId="7B0CDB3C" w14:textId="102BF45F" w:rsidR="007C70F1" w:rsidRPr="007C70F1" w:rsidDel="00F3227C" w:rsidRDefault="007C70F1" w:rsidP="00E02F61">
      <w:pPr>
        <w:rPr>
          <w:del w:id="2157" w:author="Willian" w:date="2017-01-04T00:01:00Z"/>
          <w:rFonts w:ascii="Tahoma-Bold" w:hAnsi="Tahoma-Bold" w:cs="Tahoma-Bold"/>
          <w:bCs/>
          <w:sz w:val="28"/>
          <w:szCs w:val="28"/>
        </w:rPr>
        <w:pPrChange w:id="2158" w:author="Willian" w:date="2017-01-08T00:21:00Z">
          <w:pPr>
            <w:autoSpaceDE w:val="0"/>
            <w:autoSpaceDN w:val="0"/>
            <w:adjustRightInd w:val="0"/>
            <w:spacing w:before="0" w:after="0"/>
            <w:jc w:val="left"/>
          </w:pPr>
        </w:pPrChange>
      </w:pPr>
      <w:del w:id="2159" w:author="Willian" w:date="2017-01-04T00:01:00Z">
        <w:r w:rsidRPr="007C70F1" w:rsidDel="00F3227C">
          <w:rPr>
            <w:rFonts w:ascii="Tahoma-Bold" w:hAnsi="Tahoma-Bold" w:cs="Tahoma-Bold"/>
            <w:bCs/>
            <w:sz w:val="28"/>
            <w:szCs w:val="28"/>
          </w:rPr>
          <w:delText>Tarefa</w:delText>
        </w:r>
      </w:del>
    </w:p>
    <w:p w14:paraId="20910F1A" w14:textId="77573090" w:rsidR="007C70F1" w:rsidDel="00661ED2" w:rsidRDefault="007C70F1" w:rsidP="00E02F61">
      <w:pPr>
        <w:rPr>
          <w:del w:id="2160" w:author="Willian" w:date="2016-10-24T16:43:00Z"/>
          <w:rFonts w:ascii="Tahoma" w:hAnsi="Tahoma" w:cs="Tahoma"/>
          <w:color w:val="000000"/>
          <w:sz w:val="20"/>
          <w:szCs w:val="20"/>
        </w:rPr>
        <w:pPrChange w:id="2161" w:author="Willian" w:date="2017-01-08T00:21:00Z">
          <w:pPr/>
        </w:pPrChange>
      </w:pPr>
      <w:del w:id="2162" w:author="Willian" w:date="2016-10-24T16:43:00Z">
        <w:r w:rsidDel="00661ED2">
          <w:rPr>
            <w:rFonts w:ascii="Tahoma" w:hAnsi="Tahoma" w:cs="Tahoma"/>
            <w:color w:val="000000"/>
            <w:sz w:val="20"/>
            <w:szCs w:val="20"/>
          </w:rPr>
          <w:delText>Pesquise na internet sites que falam sobre filmes. Tente procurar aplicativos (móveis ou desktop) relacionados a filmes.</w:delText>
        </w:r>
      </w:del>
    </w:p>
    <w:p w14:paraId="5FC182A5" w14:textId="66EF0723" w:rsidR="007C70F1" w:rsidDel="00661ED2" w:rsidRDefault="007C70F1" w:rsidP="00E02F61">
      <w:pPr>
        <w:rPr>
          <w:del w:id="2163" w:author="Willian" w:date="2016-10-24T16:43:00Z"/>
        </w:rPr>
        <w:pPrChange w:id="2164" w:author="Willian" w:date="2017-01-08T00:21:00Z">
          <w:pPr/>
        </w:pPrChange>
      </w:pPr>
    </w:p>
    <w:p w14:paraId="46C4E6BA" w14:textId="280DD1D1" w:rsidR="0084444E" w:rsidRPr="00AE24FE" w:rsidDel="00661ED2" w:rsidRDefault="00A824C1" w:rsidP="00E02F61">
      <w:pPr>
        <w:rPr>
          <w:del w:id="2165" w:author="Willian" w:date="2016-10-24T16:43:00Z"/>
          <w:b/>
        </w:rPr>
        <w:pPrChange w:id="2166" w:author="Willian" w:date="2017-01-08T00:21:00Z">
          <w:pPr/>
        </w:pPrChange>
      </w:pPr>
      <w:del w:id="2167" w:author="Willian" w:date="2016-10-24T16:43:00Z">
        <w:r w:rsidDel="00661ED2">
          <w:delText>Educador, o</w:delText>
        </w:r>
        <w:r w:rsidR="0084444E" w:rsidRPr="00B805D6" w:rsidDel="00661ED2">
          <w:delText xml:space="preserve"> projeto do livro de POO consiste em</w:delText>
        </w:r>
        <w:r w:rsidR="00AE24FE" w:rsidDel="00661ED2">
          <w:delText xml:space="preserve"> criar uma aplicação desktop utilizando Java e os conceitos de POO. O projeto prático será um pequeno sistema que gerencia um catálogo de filmes. O usuário poderá consultar, adicionar, editar e deletar filmes, atores, produtores</w:delText>
        </w:r>
      </w:del>
      <w:ins w:id="2168" w:author="Oliveira, Sizue" w:date="2016-10-14T10:17:00Z">
        <w:del w:id="2169" w:author="Willian" w:date="2016-10-24T16:43:00Z">
          <w:r w:rsidR="00B0516E" w:rsidDel="00661ED2">
            <w:delText xml:space="preserve"> e</w:delText>
          </w:r>
        </w:del>
      </w:ins>
      <w:del w:id="2170" w:author="Willian" w:date="2016-10-24T16:43:00Z">
        <w:r w:rsidR="00AE24FE" w:rsidDel="00661ED2">
          <w:delText>, produtoras</w:delText>
        </w:r>
      </w:del>
      <w:ins w:id="2171" w:author="Oliveira, Sizue" w:date="2016-10-14T10:18:00Z">
        <w:del w:id="2172" w:author="Willian" w:date="2016-10-24T16:43:00Z">
          <w:r w:rsidR="00B0516E" w:rsidDel="00661ED2">
            <w:delText>,</w:delText>
          </w:r>
        </w:del>
      </w:ins>
      <w:del w:id="2173" w:author="Willian" w:date="2016-10-24T16:43:00Z">
        <w:r w:rsidR="00AE24FE" w:rsidDel="00661ED2">
          <w:delText xml:space="preserve"> que estarão relacionados entre si. A unidade 4 apresenta imagens de como o sistema deverá se aparentar. </w:delText>
        </w:r>
        <w:r w:rsidR="000D6CC2" w:rsidDel="00661ED2">
          <w:delText>As demais unidades possuem o passo</w:delText>
        </w:r>
        <w:r w:rsidR="00B0516E" w:rsidDel="00661ED2">
          <w:delText xml:space="preserve"> </w:delText>
        </w:r>
        <w:r w:rsidR="000D6CC2" w:rsidDel="00661ED2">
          <w:delText>a</w:delText>
        </w:r>
        <w:r w:rsidR="00B0516E" w:rsidDel="00661ED2">
          <w:delText xml:space="preserve"> </w:delText>
        </w:r>
        <w:r w:rsidR="000D6CC2" w:rsidDel="00661ED2">
          <w:delText xml:space="preserve">passo </w:delText>
        </w:r>
        <w:r w:rsidR="00AE24FE" w:rsidDel="00661ED2">
          <w:delText>para a reprodução deste sistema. Consulte-as e reproduza o passo</w:delText>
        </w:r>
        <w:r w:rsidR="00B0516E" w:rsidDel="00661ED2">
          <w:delText xml:space="preserve"> </w:delText>
        </w:r>
        <w:r w:rsidR="00AE24FE" w:rsidDel="00661ED2">
          <w:delText>a</w:delText>
        </w:r>
        <w:r w:rsidR="00B0516E" w:rsidDel="00661ED2">
          <w:delText xml:space="preserve"> </w:delText>
        </w:r>
        <w:r w:rsidR="00AE24FE" w:rsidDel="00661ED2">
          <w:delText xml:space="preserve">passo com antecedência para que não haja problemas durante a aula. </w:delText>
        </w:r>
        <w:r w:rsidR="00B0516E" w:rsidDel="00661ED2">
          <w:delText>T</w:delText>
        </w:r>
        <w:r w:rsidDel="00661ED2">
          <w:delText>enha</w:delText>
        </w:r>
        <w:r w:rsidR="000D6CC2" w:rsidDel="00661ED2">
          <w:delText xml:space="preserve"> domínio total sobre es</w:delText>
        </w:r>
        <w:r w:rsidR="00B0516E" w:rsidDel="00661ED2">
          <w:delText>s</w:delText>
        </w:r>
        <w:r w:rsidR="000D6CC2" w:rsidDel="00661ED2">
          <w:delText>e projeto</w:delText>
        </w:r>
        <w:r w:rsidR="00B0516E" w:rsidDel="00661ED2">
          <w:delText>!</w:delText>
        </w:r>
      </w:del>
    </w:p>
    <w:p w14:paraId="0AD45B0B" w14:textId="292C898D" w:rsidR="00A32469" w:rsidDel="00661ED2" w:rsidRDefault="00A824C1" w:rsidP="00E02F61">
      <w:pPr>
        <w:rPr>
          <w:del w:id="2174" w:author="Willian" w:date="2016-10-24T16:43:00Z"/>
        </w:rPr>
        <w:pPrChange w:id="2175" w:author="Willian" w:date="2017-01-08T00:21:00Z">
          <w:pPr/>
        </w:pPrChange>
      </w:pPr>
      <w:del w:id="2176" w:author="Willian" w:date="2016-10-24T16:43:00Z">
        <w:r w:rsidDel="00661ED2">
          <w:delText>O</w:delText>
        </w:r>
        <w:r w:rsidR="00A32469" w:rsidRPr="008A259A" w:rsidDel="00661ED2">
          <w:delText xml:space="preserve"> aluno ainda não tem </w:delText>
        </w:r>
        <w:r w:rsidDel="00661ED2">
          <w:delText>conhecimento</w:delText>
        </w:r>
        <w:r w:rsidRPr="008A259A" w:rsidDel="00661ED2">
          <w:delText xml:space="preserve"> </w:delText>
        </w:r>
        <w:r w:rsidR="00A32469" w:rsidRPr="008A259A" w:rsidDel="00661ED2">
          <w:delText>suficiente para programar</w:delText>
        </w:r>
        <w:r w:rsidR="00B0516E" w:rsidDel="00661ED2">
          <w:delText xml:space="preserve">, sendo assim, ele deverá pesquisar </w:delText>
        </w:r>
        <w:r w:rsidR="00B0516E" w:rsidRPr="008A259A" w:rsidDel="00661ED2">
          <w:delText>refer</w:delText>
        </w:r>
        <w:r w:rsidR="00B0516E" w:rsidDel="00661ED2">
          <w:delText>ê</w:delText>
        </w:r>
        <w:r w:rsidR="00B0516E" w:rsidRPr="008A259A" w:rsidDel="00661ED2">
          <w:delText>ncias e utilitários famosos que falem sobre filmes</w:delText>
        </w:r>
        <w:r w:rsidR="00B0516E" w:rsidDel="00661ED2">
          <w:delText xml:space="preserve"> em </w:delText>
        </w:r>
        <w:r w:rsidR="00B0516E" w:rsidRPr="008A259A" w:rsidDel="00661ED2">
          <w:delText>sites, aplicativos, canais do Youtube, páginas do Facebook, blogs, fóruns e etc</w:delText>
        </w:r>
        <w:r w:rsidR="00B0516E" w:rsidDel="00661ED2">
          <w:delText xml:space="preserve">. </w:delText>
        </w:r>
        <w:r w:rsidR="00B0516E" w:rsidRPr="008A259A" w:rsidDel="00661ED2">
          <w:delText>O intuito principal é coletar padrões evidentes des</w:delText>
        </w:r>
        <w:r w:rsidR="00031B39" w:rsidDel="00661ED2">
          <w:delText>s</w:delText>
        </w:r>
        <w:r w:rsidR="00B0516E" w:rsidRPr="008A259A" w:rsidDel="00661ED2">
          <w:delText>es canais na hora de apresentar informações de um filme</w:delText>
        </w:r>
        <w:r w:rsidR="00B0516E" w:rsidDel="00661ED2">
          <w:delText xml:space="preserve">, como os </w:delText>
        </w:r>
        <w:r w:rsidR="00B0516E" w:rsidRPr="008A259A" w:rsidDel="00661ED2">
          <w:delText>catálogos de filmes</w:delText>
        </w:r>
        <w:r w:rsidR="00B0516E" w:rsidDel="00661ED2">
          <w:delText xml:space="preserve"> que</w:delText>
        </w:r>
        <w:r w:rsidR="00B0516E" w:rsidRPr="008A259A" w:rsidDel="00661ED2">
          <w:delText xml:space="preserve"> apresentam o </w:delText>
        </w:r>
        <w:r w:rsidR="00B0516E" w:rsidDel="00661ED2">
          <w:delText>t</w:delText>
        </w:r>
        <w:r w:rsidR="00B0516E" w:rsidRPr="008A259A" w:rsidDel="00661ED2">
          <w:delText>ítulo do filme, ano de lançamento, sinopse e elenco principal.</w:delText>
        </w:r>
        <w:r w:rsidR="00B0516E" w:rsidDel="00661ED2">
          <w:delText xml:space="preserve"> </w:delText>
        </w:r>
        <w:r w:rsidR="00A32469" w:rsidRPr="008A259A" w:rsidDel="00661ED2">
          <w:delText xml:space="preserve"> Esta parte do projeto deve ser como uma dinâmica em grupo. </w:delText>
        </w:r>
      </w:del>
    </w:p>
    <w:p w14:paraId="2CD98BD6" w14:textId="014AACB8" w:rsidR="00561E8D" w:rsidDel="00F3227C" w:rsidRDefault="00561E8D" w:rsidP="00E02F61">
      <w:pPr>
        <w:rPr>
          <w:del w:id="2177" w:author="Willian" w:date="2017-01-04T00:01:00Z"/>
        </w:rPr>
        <w:pPrChange w:id="2178" w:author="Willian" w:date="2017-01-08T00:21:00Z">
          <w:pPr/>
        </w:pPrChange>
      </w:pPr>
    </w:p>
    <w:p w14:paraId="30D64AD0" w14:textId="28D0B7E8" w:rsidR="00561E8D" w:rsidRPr="008A259A" w:rsidDel="00F3227C" w:rsidRDefault="00561E8D" w:rsidP="00E02F61">
      <w:pPr>
        <w:rPr>
          <w:del w:id="2179" w:author="Willian" w:date="2017-01-04T00:01:00Z"/>
          <w:rFonts w:eastAsia="Times New Roman"/>
        </w:rPr>
        <w:pPrChange w:id="2180" w:author="Willian" w:date="2017-01-08T00:21:00Z">
          <w:pPr>
            <w:pBdr>
              <w:bottom w:val="single" w:sz="4" w:space="1" w:color="auto"/>
            </w:pBdr>
          </w:pPr>
        </w:pPrChange>
      </w:pPr>
    </w:p>
    <w:p w14:paraId="0FB576F0" w14:textId="6A2C0770" w:rsidR="000508D2" w:rsidRPr="008A259A" w:rsidDel="00F3227C" w:rsidRDefault="000508D2" w:rsidP="00E02F61">
      <w:pPr>
        <w:rPr>
          <w:del w:id="2181" w:author="Willian" w:date="2017-01-04T00:01:00Z"/>
        </w:rPr>
        <w:pPrChange w:id="2182" w:author="Willian" w:date="2017-01-08T00:21:00Z">
          <w:pPr>
            <w:spacing w:line="300" w:lineRule="auto"/>
          </w:pPr>
        </w:pPrChange>
      </w:pPr>
    </w:p>
    <w:p w14:paraId="3F9EA6F3" w14:textId="362635F5" w:rsidR="00561E8D" w:rsidDel="00F3227C" w:rsidRDefault="00561E8D" w:rsidP="00E02F61">
      <w:pPr>
        <w:rPr>
          <w:del w:id="2183" w:author="Willian" w:date="2017-01-04T00:01:00Z"/>
          <w:color w:val="7F7F7F" w:themeColor="text1" w:themeTint="80"/>
        </w:rPr>
        <w:pPrChange w:id="2184" w:author="Willian" w:date="2017-01-08T00:21:00Z">
          <w:pPr>
            <w:pStyle w:val="Ttulo3"/>
          </w:pPr>
        </w:pPrChange>
      </w:pPr>
      <w:del w:id="2185" w:author="Willian" w:date="2017-01-04T00:01:00Z">
        <w:r w:rsidDel="00F3227C">
          <w:rPr>
            <w:color w:val="7F7F7F" w:themeColor="text1" w:themeTint="80"/>
          </w:rPr>
          <w:delText>COTEÚDOS COMPLEMENTARES</w:delText>
        </w:r>
      </w:del>
    </w:p>
    <w:p w14:paraId="2898764A" w14:textId="656100C9" w:rsidR="00561E8D" w:rsidRPr="00561E8D" w:rsidDel="00F3227C" w:rsidRDefault="00561E8D" w:rsidP="00E02F61">
      <w:pPr>
        <w:rPr>
          <w:del w:id="2186" w:author="Willian" w:date="2017-01-04T00:01:00Z"/>
        </w:rPr>
        <w:pPrChange w:id="2187" w:author="Willian" w:date="2017-01-08T00:21:00Z">
          <w:pPr/>
        </w:pPrChange>
      </w:pPr>
      <w:del w:id="2188" w:author="Willian" w:date="2017-01-04T00:01:00Z">
        <w:r w:rsidRPr="00561E8D" w:rsidDel="00F3227C">
          <w:delText xml:space="preserve">Educador, </w:delText>
        </w:r>
        <w:r w:rsidR="002347D6" w:rsidDel="00F3227C">
          <w:delText>para</w:delText>
        </w:r>
        <w:r w:rsidR="002347D6" w:rsidRPr="00561E8D" w:rsidDel="00F3227C">
          <w:delText xml:space="preserve"> </w:delText>
        </w:r>
        <w:r w:rsidRPr="00561E8D" w:rsidDel="00F3227C">
          <w:delText>agregar novos conhecimentos sobre os assuntos desta aula</w:delText>
        </w:r>
        <w:r w:rsidR="002347D6" w:rsidDel="00F3227C">
          <w:delText>, c</w:delText>
        </w:r>
        <w:r w:rsidRPr="00561E8D" w:rsidDel="00F3227C">
          <w:delText xml:space="preserve">onheça algumas sugestões de </w:delText>
        </w:r>
      </w:del>
      <w:del w:id="2189" w:author="Willian" w:date="2016-10-24T16:44:00Z">
        <w:r w:rsidRPr="00561E8D" w:rsidDel="00661ED2">
          <w:delText>conteúdos</w:delText>
        </w:r>
      </w:del>
      <w:del w:id="2190" w:author="Willian" w:date="2017-01-04T00:01:00Z">
        <w:r w:rsidRPr="00561E8D" w:rsidDel="00F3227C">
          <w:delText>:</w:delText>
        </w:r>
      </w:del>
    </w:p>
    <w:p w14:paraId="794682AA" w14:textId="5103E3C4" w:rsidR="00900C90" w:rsidDel="00661ED2" w:rsidRDefault="0013512C" w:rsidP="00E02F61">
      <w:pPr>
        <w:rPr>
          <w:del w:id="2191" w:author="Willian" w:date="2016-10-24T16:43:00Z"/>
        </w:rPr>
        <w:pPrChange w:id="2192" w:author="Willian" w:date="2017-01-08T00:21:00Z">
          <w:pPr>
            <w:pStyle w:val="PargrafodaLista"/>
            <w:numPr>
              <w:numId w:val="50"/>
            </w:numPr>
            <w:ind w:hanging="360"/>
          </w:pPr>
        </w:pPrChange>
      </w:pPr>
      <w:del w:id="2193" w:author="Willian" w:date="2016-10-24T16:43:00Z">
        <w:r w:rsidRPr="00EC5055" w:rsidDel="00661ED2">
          <w:rPr>
            <w:rPrChange w:id="2194" w:author="Willian" w:date="2017-01-04T00:08:00Z">
              <w:rPr>
                <w:lang w:val="en-US"/>
              </w:rPr>
            </w:rPrChange>
          </w:rPr>
          <w:delText>Leia o livro “</w:delText>
        </w:r>
        <w:r w:rsidR="00900C90" w:rsidRPr="00EC5055" w:rsidDel="00661ED2">
          <w:rPr>
            <w:b/>
            <w:rPrChange w:id="2195" w:author="Willian" w:date="2017-01-04T00:08:00Z">
              <w:rPr>
                <w:b/>
                <w:lang w:val="en-US"/>
              </w:rPr>
            </w:rPrChange>
          </w:rPr>
          <w:delText xml:space="preserve">History of </w:delText>
        </w:r>
        <w:r w:rsidR="00900C90" w:rsidRPr="00EC5055" w:rsidDel="00661ED2">
          <w:rPr>
            <w:b/>
            <w:i/>
            <w:rPrChange w:id="2196" w:author="Willian" w:date="2017-01-04T00:08:00Z">
              <w:rPr>
                <w:b/>
                <w:i/>
                <w:lang w:val="en-US"/>
              </w:rPr>
            </w:rPrChange>
          </w:rPr>
          <w:delText>Programming Languages (Acm Monograph Series</w:delText>
        </w:r>
        <w:r w:rsidR="00900C90" w:rsidRPr="00EC5055" w:rsidDel="00661ED2">
          <w:rPr>
            <w:b/>
            <w:rPrChange w:id="2197" w:author="Willian" w:date="2017-01-04T00:08:00Z">
              <w:rPr>
                <w:b/>
                <w:lang w:val="en-US"/>
              </w:rPr>
            </w:rPrChange>
          </w:rPr>
          <w:delText>)</w:delText>
        </w:r>
        <w:r w:rsidRPr="00EC5055" w:rsidDel="00661ED2">
          <w:rPr>
            <w:b/>
            <w:rPrChange w:id="2198" w:author="Willian" w:date="2017-01-04T00:08:00Z">
              <w:rPr>
                <w:b/>
                <w:lang w:val="en-US"/>
              </w:rPr>
            </w:rPrChange>
          </w:rPr>
          <w:delText>”</w:delText>
        </w:r>
        <w:r w:rsidR="00900C90" w:rsidRPr="00EC5055" w:rsidDel="00661ED2">
          <w:rPr>
            <w:b/>
            <w:rPrChange w:id="2199" w:author="Willian" w:date="2017-01-04T00:08:00Z">
              <w:rPr>
                <w:b/>
                <w:lang w:val="en-US"/>
              </w:rPr>
            </w:rPrChange>
          </w:rPr>
          <w:delText xml:space="preserve"> </w:delText>
        </w:r>
        <w:r w:rsidR="00900C90" w:rsidRPr="00EC5055" w:rsidDel="00661ED2">
          <w:rPr>
            <w:rPrChange w:id="2200" w:author="Willian" w:date="2017-01-04T00:08:00Z">
              <w:rPr>
                <w:lang w:val="en-US"/>
              </w:rPr>
            </w:rPrChange>
          </w:rPr>
          <w:delText>d</w:delText>
        </w:r>
        <w:r w:rsidRPr="00EC5055" w:rsidDel="00661ED2">
          <w:rPr>
            <w:rPrChange w:id="2201" w:author="Willian" w:date="2017-01-04T00:08:00Z">
              <w:rPr>
                <w:lang w:val="en-US"/>
              </w:rPr>
            </w:rPrChange>
          </w:rPr>
          <w:delText>o</w:delText>
        </w:r>
        <w:r w:rsidR="00900C90" w:rsidRPr="00EC5055" w:rsidDel="00661ED2">
          <w:rPr>
            <w:rPrChange w:id="2202" w:author="Willian" w:date="2017-01-04T00:08:00Z">
              <w:rPr>
                <w:lang w:val="en-US"/>
              </w:rPr>
            </w:rPrChange>
          </w:rPr>
          <w:delText xml:space="preserve"> Richard L. Wexelblat. </w:delText>
        </w:r>
        <w:r w:rsidR="00900C90" w:rsidDel="00661ED2">
          <w:delText xml:space="preserve">É uma leitura </w:delText>
        </w:r>
        <w:r w:rsidDel="00661ED2">
          <w:delText xml:space="preserve">aprofundada sobre o </w:delText>
        </w:r>
        <w:r w:rsidR="00900C90" w:rsidDel="00661ED2">
          <w:delText>conhecimento do histórico da programação.</w:delText>
        </w:r>
      </w:del>
    </w:p>
    <w:p w14:paraId="7BFB9DB7" w14:textId="08B7D091" w:rsidR="00900C90" w:rsidRPr="00900C90" w:rsidDel="00661ED2" w:rsidRDefault="00900C90" w:rsidP="00E02F61">
      <w:pPr>
        <w:rPr>
          <w:del w:id="2203" w:author="Willian" w:date="2016-10-24T16:43:00Z"/>
        </w:rPr>
        <w:pPrChange w:id="2204" w:author="Willian" w:date="2017-01-08T00:21:00Z">
          <w:pPr>
            <w:pStyle w:val="PargrafodaLista"/>
            <w:numPr>
              <w:numId w:val="50"/>
            </w:numPr>
            <w:ind w:hanging="360"/>
          </w:pPr>
        </w:pPrChange>
      </w:pPr>
      <w:del w:id="2205" w:author="Willian" w:date="2016-10-24T16:43:00Z">
        <w:r w:rsidDel="00661ED2">
          <w:delText>Uma leitura mais leve é o resumo na Wikipédia (</w:delText>
        </w:r>
        <w:r w:rsidRPr="00900C90" w:rsidDel="00661ED2">
          <w:delText>https://pt.wikipedia.org/wiki/Linguagem_de_programa%C3%A7%C3%A3o</w:delText>
        </w:r>
        <w:r w:rsidDel="00661ED2">
          <w:delText xml:space="preserve"> - acessado em 03/10/2016) da obra </w:delText>
        </w:r>
        <w:r w:rsidRPr="00900C90" w:rsidDel="00661ED2">
          <w:rPr>
            <w:rFonts w:ascii="Helvetica" w:eastAsia="Times New Roman" w:hAnsi="Helvetica"/>
            <w:b/>
            <w:i/>
            <w:iCs/>
            <w:color w:val="252525"/>
            <w:sz w:val="21"/>
            <w:szCs w:val="21"/>
            <w:shd w:val="clear" w:color="auto" w:fill="FFFFFF"/>
          </w:rPr>
          <w:delText xml:space="preserve">Programming Language Structures </w:delText>
        </w:r>
        <w:r w:rsidRPr="00900C90" w:rsidDel="00661ED2">
          <w:rPr>
            <w:rFonts w:ascii="Helvetica" w:eastAsia="Times New Roman" w:hAnsi="Helvetica"/>
            <w:iCs/>
            <w:color w:val="252525"/>
            <w:sz w:val="21"/>
            <w:szCs w:val="21"/>
            <w:shd w:val="clear" w:color="auto" w:fill="FFFFFF"/>
          </w:rPr>
          <w:delText>(ORGANICK, E. I.;FORSYTHE, A. I.;PLUMMER, R. P. (1978))</w:delText>
        </w:r>
        <w:r w:rsidDel="00661ED2">
          <w:rPr>
            <w:rFonts w:ascii="Helvetica" w:eastAsia="Times New Roman" w:hAnsi="Helvetica"/>
            <w:iCs/>
            <w:color w:val="252525"/>
            <w:sz w:val="21"/>
            <w:szCs w:val="21"/>
            <w:shd w:val="clear" w:color="auto" w:fill="FFFFFF"/>
          </w:rPr>
          <w:delText>, que te mostrará os diferentes paradigmas de programação.</w:delText>
        </w:r>
      </w:del>
    </w:p>
    <w:p w14:paraId="3599E1F4" w14:textId="0EC8FB4F" w:rsidR="00900C90" w:rsidRPr="00561E8D" w:rsidDel="00661ED2" w:rsidRDefault="00900C90" w:rsidP="00E02F61">
      <w:pPr>
        <w:rPr>
          <w:del w:id="2206" w:author="Willian" w:date="2016-10-24T16:43:00Z"/>
        </w:rPr>
        <w:pPrChange w:id="2207" w:author="Willian" w:date="2017-01-08T00:21:00Z">
          <w:pPr>
            <w:pStyle w:val="PargrafodaLista"/>
          </w:pPr>
        </w:pPrChange>
      </w:pPr>
    </w:p>
    <w:p w14:paraId="425A64D3" w14:textId="55681A6D" w:rsidR="00900C90" w:rsidDel="00F3227C" w:rsidRDefault="00900C90" w:rsidP="00E02F61">
      <w:pPr>
        <w:rPr>
          <w:del w:id="2208" w:author="Willian" w:date="2017-01-04T00:01:00Z"/>
          <w:color w:val="7F7F7F" w:themeColor="text1" w:themeTint="80"/>
        </w:rPr>
        <w:pPrChange w:id="2209" w:author="Willian" w:date="2017-01-08T00:21:00Z">
          <w:pPr>
            <w:pStyle w:val="Ttulo3"/>
          </w:pPr>
        </w:pPrChange>
      </w:pPr>
      <w:del w:id="2210" w:author="Willian" w:date="2017-01-04T00:01:00Z">
        <w:r w:rsidDel="00F3227C">
          <w:rPr>
            <w:color w:val="7F7F7F" w:themeColor="text1" w:themeTint="80"/>
          </w:rPr>
          <w:delText>REFERÊNCIAS</w:delText>
        </w:r>
      </w:del>
    </w:p>
    <w:p w14:paraId="2F30DBF4" w14:textId="4F5DB4C1" w:rsidR="00900C90" w:rsidDel="00661ED2" w:rsidRDefault="00900C90" w:rsidP="00E02F61">
      <w:pPr>
        <w:rPr>
          <w:del w:id="2211" w:author="Willian" w:date="2016-10-24T16:44:00Z"/>
        </w:rPr>
        <w:pPrChange w:id="2212" w:author="Willian" w:date="2017-01-08T00:21:00Z">
          <w:pPr/>
        </w:pPrChange>
      </w:pPr>
    </w:p>
    <w:p w14:paraId="034F2BCD" w14:textId="58EC2CA6" w:rsidR="00900C90" w:rsidDel="00661ED2" w:rsidRDefault="00900C90" w:rsidP="00E02F61">
      <w:pPr>
        <w:rPr>
          <w:del w:id="2213" w:author="Willian" w:date="2016-10-24T16:44:00Z"/>
        </w:rPr>
        <w:pPrChange w:id="2214" w:author="Willian" w:date="2017-01-08T00:21:00Z">
          <w:pPr/>
        </w:pPrChange>
      </w:pPr>
      <w:del w:id="2215" w:author="Willian" w:date="2016-10-24T16:44:00Z">
        <w:r w:rsidDel="00661ED2">
          <w:delText>Pendente</w:delText>
        </w:r>
      </w:del>
    </w:p>
    <w:p w14:paraId="53E1ADC5" w14:textId="7779C2A7" w:rsidR="00E416D3" w:rsidRPr="008A259A" w:rsidDel="00661ED2" w:rsidRDefault="00E416D3" w:rsidP="00E02F61">
      <w:pPr>
        <w:rPr>
          <w:del w:id="2216" w:author="Willian" w:date="2016-10-24T16:44:00Z"/>
          <w:b/>
        </w:rPr>
        <w:pPrChange w:id="2217" w:author="Willian" w:date="2017-01-08T00:21:00Z">
          <w:pPr/>
        </w:pPrChange>
      </w:pPr>
      <w:del w:id="2218" w:author="Willian" w:date="2016-10-24T16:44:00Z">
        <w:r w:rsidRPr="008A259A" w:rsidDel="00661ED2">
          <w:rPr>
            <w:b/>
          </w:rPr>
          <w:delText xml:space="preserve">Referências indicadas: </w:delText>
        </w:r>
      </w:del>
    </w:p>
    <w:p w14:paraId="13D43DE1" w14:textId="75419A81" w:rsidR="00E416D3" w:rsidRPr="00C8132D" w:rsidDel="00661ED2" w:rsidRDefault="00E416D3" w:rsidP="00E02F61">
      <w:pPr>
        <w:rPr>
          <w:del w:id="2219" w:author="Willian" w:date="2016-10-24T16:44:00Z"/>
        </w:rPr>
        <w:pPrChange w:id="2220" w:author="Willian" w:date="2017-01-08T00:21:00Z">
          <w:pPr>
            <w:pStyle w:val="PargrafodaLista"/>
            <w:numPr>
              <w:numId w:val="38"/>
            </w:numPr>
            <w:ind w:hanging="360"/>
          </w:pPr>
        </w:pPrChange>
      </w:pPr>
      <w:del w:id="2221" w:author="Willian" w:date="2016-10-24T16:44:00Z">
        <w:r w:rsidRPr="00C8132D" w:rsidDel="00661ED2">
          <w:delText>StackOverflow:</w:delText>
        </w:r>
        <w:r w:rsidR="006F40A3" w:rsidDel="00661ED2">
          <w:fldChar w:fldCharType="begin"/>
        </w:r>
        <w:r w:rsidR="006F40A3" w:rsidDel="00661ED2">
          <w:delInstrText xml:space="preserve"> HYPERLINK "http://stackoverflow.com/questions/tagged/java" </w:delInstrText>
        </w:r>
        <w:r w:rsidR="006F40A3" w:rsidDel="00661ED2">
          <w:fldChar w:fldCharType="separate"/>
        </w:r>
        <w:r w:rsidRPr="00C8132D" w:rsidDel="00661ED2">
          <w:rPr>
            <w:rStyle w:val="Hyperlink"/>
            <w:color w:val="auto"/>
          </w:rPr>
          <w:delText>http://stackoverflow.com/questions/tagged/java</w:delText>
        </w:r>
        <w:r w:rsidR="006F40A3" w:rsidDel="00661ED2">
          <w:rPr>
            <w:rStyle w:val="Hyperlink"/>
            <w:color w:val="auto"/>
          </w:rPr>
          <w:fldChar w:fldCharType="end"/>
        </w:r>
      </w:del>
    </w:p>
    <w:p w14:paraId="50569603" w14:textId="1BDF2178" w:rsidR="00E416D3" w:rsidRPr="008A259A" w:rsidDel="00661ED2" w:rsidRDefault="00E416D3" w:rsidP="00E02F61">
      <w:pPr>
        <w:rPr>
          <w:del w:id="2222" w:author="Willian" w:date="2016-10-24T16:44:00Z"/>
        </w:rPr>
        <w:pPrChange w:id="2223" w:author="Willian" w:date="2017-01-08T00:21:00Z">
          <w:pPr>
            <w:pStyle w:val="PargrafodaLista"/>
            <w:numPr>
              <w:numId w:val="38"/>
            </w:numPr>
            <w:ind w:hanging="360"/>
          </w:pPr>
        </w:pPrChange>
      </w:pPr>
      <w:del w:id="2224" w:author="Willian" w:date="2016-10-24T16:44:00Z">
        <w:r w:rsidRPr="008A259A" w:rsidDel="00661ED2">
          <w:delText xml:space="preserve">GUJ: </w:delText>
        </w:r>
        <w:r w:rsidR="006F40A3" w:rsidDel="00661ED2">
          <w:fldChar w:fldCharType="begin"/>
        </w:r>
        <w:r w:rsidR="006F40A3" w:rsidDel="00661ED2">
          <w:delInstrText xml:space="preserve"> HYPERLINK "http://www.guj.com.br/c/programacao/java" </w:delInstrText>
        </w:r>
        <w:r w:rsidR="006F40A3" w:rsidDel="00661ED2">
          <w:fldChar w:fldCharType="separate"/>
        </w:r>
        <w:r w:rsidRPr="008A259A" w:rsidDel="00661ED2">
          <w:rPr>
            <w:rStyle w:val="Hyperlink"/>
            <w:color w:val="auto"/>
          </w:rPr>
          <w:delText>http://www.guj.com.br/c/programacao/java</w:delText>
        </w:r>
        <w:r w:rsidR="006F40A3" w:rsidDel="00661ED2">
          <w:rPr>
            <w:rStyle w:val="Hyperlink"/>
            <w:color w:val="auto"/>
          </w:rPr>
          <w:fldChar w:fldCharType="end"/>
        </w:r>
      </w:del>
    </w:p>
    <w:p w14:paraId="24C5D08D" w14:textId="252922EC" w:rsidR="00E416D3" w:rsidRPr="008A259A" w:rsidDel="00661ED2" w:rsidRDefault="00E416D3" w:rsidP="00E02F61">
      <w:pPr>
        <w:rPr>
          <w:del w:id="2225" w:author="Willian" w:date="2016-10-24T16:44:00Z"/>
        </w:rPr>
        <w:pPrChange w:id="2226" w:author="Willian" w:date="2017-01-08T00:21:00Z">
          <w:pPr>
            <w:pStyle w:val="PargrafodaLista"/>
            <w:numPr>
              <w:numId w:val="38"/>
            </w:numPr>
            <w:ind w:hanging="360"/>
          </w:pPr>
        </w:pPrChange>
      </w:pPr>
      <w:del w:id="2227" w:author="Willian" w:date="2016-10-24T16:44:00Z">
        <w:r w:rsidRPr="008A259A" w:rsidDel="00661ED2">
          <w:delText xml:space="preserve">Devmedia: </w:delText>
        </w:r>
        <w:r w:rsidR="006F40A3" w:rsidDel="00661ED2">
          <w:fldChar w:fldCharType="begin"/>
        </w:r>
        <w:r w:rsidR="006F40A3" w:rsidDel="00661ED2">
          <w:delInstrText xml:space="preserve"> HYPERLINK "http://www.devmedia.com.br/java/" </w:delInstrText>
        </w:r>
        <w:r w:rsidR="006F40A3" w:rsidDel="00661ED2">
          <w:fldChar w:fldCharType="separate"/>
        </w:r>
        <w:r w:rsidRPr="008A259A" w:rsidDel="00661ED2">
          <w:rPr>
            <w:rStyle w:val="Hyperlink"/>
            <w:color w:val="auto"/>
          </w:rPr>
          <w:delText>http://www.devmedia.com.br/java/</w:delText>
        </w:r>
        <w:r w:rsidR="006F40A3" w:rsidDel="00661ED2">
          <w:rPr>
            <w:rStyle w:val="Hyperlink"/>
            <w:color w:val="auto"/>
          </w:rPr>
          <w:fldChar w:fldCharType="end"/>
        </w:r>
      </w:del>
    </w:p>
    <w:p w14:paraId="53DE746F" w14:textId="7619259D" w:rsidR="00E416D3" w:rsidRPr="00B92C3C" w:rsidDel="00661ED2" w:rsidRDefault="00E416D3" w:rsidP="00E02F61">
      <w:pPr>
        <w:rPr>
          <w:del w:id="2228" w:author="Willian" w:date="2016-10-24T16:44:00Z"/>
          <w:rPrChange w:id="2229" w:author="Willian" w:date="2017-01-03T22:51:00Z">
            <w:rPr>
              <w:del w:id="2230" w:author="Willian" w:date="2016-10-24T16:44:00Z"/>
              <w:lang w:val="en-US"/>
            </w:rPr>
          </w:rPrChange>
        </w:rPr>
        <w:pPrChange w:id="2231" w:author="Willian" w:date="2017-01-08T00:21:00Z">
          <w:pPr>
            <w:pStyle w:val="PargrafodaLista"/>
            <w:numPr>
              <w:numId w:val="38"/>
            </w:numPr>
            <w:ind w:hanging="360"/>
          </w:pPr>
        </w:pPrChange>
      </w:pPr>
      <w:del w:id="2232" w:author="Willian" w:date="2016-10-24T16:44:00Z">
        <w:r w:rsidRPr="00B92C3C" w:rsidDel="00661ED2">
          <w:rPr>
            <w:rPrChange w:id="2233" w:author="Willian" w:date="2017-01-03T22:51:00Z">
              <w:rPr>
                <w:lang w:val="en-US"/>
              </w:rPr>
            </w:rPrChange>
          </w:rPr>
          <w:delText xml:space="preserve">Javafree: </w:delText>
        </w:r>
        <w:r w:rsidR="001510EA" w:rsidDel="00661ED2">
          <w:fldChar w:fldCharType="begin"/>
        </w:r>
        <w:r w:rsidR="001510EA" w:rsidRPr="00B92C3C" w:rsidDel="00661ED2">
          <w:delInstrText xml:space="preserve"> HYPERLINK "http://javafree.uol.com.br/" </w:delInstrText>
        </w:r>
        <w:r w:rsidR="001510EA" w:rsidDel="00661ED2">
          <w:fldChar w:fldCharType="separate"/>
        </w:r>
        <w:r w:rsidRPr="00B92C3C" w:rsidDel="00661ED2">
          <w:rPr>
            <w:rStyle w:val="Hyperlink"/>
            <w:color w:val="auto"/>
            <w:rPrChange w:id="2234" w:author="Willian" w:date="2017-01-03T22:51:00Z">
              <w:rPr>
                <w:rStyle w:val="Hyperlink"/>
                <w:color w:val="auto"/>
                <w:lang w:val="en-US"/>
              </w:rPr>
            </w:rPrChange>
          </w:rPr>
          <w:delText>http://javafree.uol.com.br/</w:delText>
        </w:r>
        <w:r w:rsidR="001510EA" w:rsidDel="00661ED2">
          <w:rPr>
            <w:rStyle w:val="Hyperlink"/>
            <w:color w:val="auto"/>
            <w:lang w:val="en-US"/>
          </w:rPr>
          <w:fldChar w:fldCharType="end"/>
        </w:r>
      </w:del>
    </w:p>
    <w:p w14:paraId="18259D8B" w14:textId="1FE45293" w:rsidR="00E416D3" w:rsidRPr="008A259A" w:rsidDel="00661ED2" w:rsidRDefault="00E416D3" w:rsidP="00E02F61">
      <w:pPr>
        <w:rPr>
          <w:del w:id="2235" w:author="Willian" w:date="2016-10-24T16:44:00Z"/>
        </w:rPr>
        <w:pPrChange w:id="2236" w:author="Willian" w:date="2017-01-08T00:21:00Z">
          <w:pPr>
            <w:pStyle w:val="PargrafodaLista"/>
            <w:numPr>
              <w:numId w:val="38"/>
            </w:numPr>
            <w:ind w:hanging="360"/>
          </w:pPr>
        </w:pPrChange>
      </w:pPr>
      <w:del w:id="2237" w:author="Willian" w:date="2016-10-24T16:44:00Z">
        <w:r w:rsidRPr="008A259A" w:rsidDel="00661ED2">
          <w:delText xml:space="preserve">Documentação oficial do Java: </w:delText>
        </w:r>
        <w:r w:rsidR="006F40A3" w:rsidDel="00661ED2">
          <w:fldChar w:fldCharType="begin"/>
        </w:r>
        <w:r w:rsidR="006F40A3" w:rsidDel="00661ED2">
          <w:delInstrText xml:space="preserve"> HYPERLINK "https://docs.oracle.com/javase/7/docs/api/overview-summary.html" </w:delInstrText>
        </w:r>
        <w:r w:rsidR="006F40A3" w:rsidDel="00661ED2">
          <w:fldChar w:fldCharType="separate"/>
        </w:r>
        <w:r w:rsidRPr="008A259A" w:rsidDel="00661ED2">
          <w:rPr>
            <w:rStyle w:val="Hyperlink"/>
            <w:color w:val="auto"/>
          </w:rPr>
          <w:delText>https://docs.oracle.com/javase/7/docs/api/overview-summary.html</w:delText>
        </w:r>
        <w:r w:rsidR="006F40A3" w:rsidDel="00661ED2">
          <w:rPr>
            <w:rStyle w:val="Hyperlink"/>
            <w:color w:val="auto"/>
          </w:rPr>
          <w:fldChar w:fldCharType="end"/>
        </w:r>
      </w:del>
    </w:p>
    <w:p w14:paraId="6A4BAD87" w14:textId="154099A3" w:rsidR="00E416D3" w:rsidRPr="008A259A" w:rsidDel="00661ED2" w:rsidRDefault="00E416D3" w:rsidP="00E02F61">
      <w:pPr>
        <w:rPr>
          <w:del w:id="2238" w:author="Willian" w:date="2016-10-24T16:44:00Z"/>
          <w:b/>
          <w:sz w:val="21"/>
          <w:szCs w:val="21"/>
        </w:rPr>
        <w:pPrChange w:id="2239" w:author="Willian" w:date="2017-01-08T00:21:00Z">
          <w:pPr>
            <w:ind w:right="560"/>
          </w:pPr>
        </w:pPrChange>
      </w:pPr>
      <w:del w:id="2240" w:author="Willian" w:date="2016-10-24T16:44:00Z">
        <w:r w:rsidRPr="008A259A" w:rsidDel="00661ED2">
          <w:rPr>
            <w:b/>
            <w:sz w:val="21"/>
            <w:szCs w:val="21"/>
          </w:rPr>
          <w:delText>Referências indicadas:</w:delText>
        </w:r>
      </w:del>
    </w:p>
    <w:p w14:paraId="744CFBE4" w14:textId="14A65496" w:rsidR="00E416D3" w:rsidRPr="008A259A" w:rsidDel="00661ED2" w:rsidRDefault="00E416D3" w:rsidP="00E02F61">
      <w:pPr>
        <w:rPr>
          <w:del w:id="2241" w:author="Willian" w:date="2016-10-24T16:44:00Z"/>
          <w:b/>
          <w:sz w:val="21"/>
          <w:szCs w:val="21"/>
        </w:rPr>
        <w:pPrChange w:id="2242" w:author="Willian" w:date="2017-01-08T00:21:00Z">
          <w:pPr>
            <w:pStyle w:val="PargrafodaLista"/>
            <w:numPr>
              <w:numId w:val="40"/>
            </w:numPr>
            <w:ind w:right="560" w:hanging="360"/>
            <w:jc w:val="left"/>
          </w:pPr>
        </w:pPrChange>
      </w:pPr>
      <w:del w:id="2243" w:author="Willian" w:date="2016-10-24T16:44:00Z">
        <w:r w:rsidRPr="008A259A" w:rsidDel="00661ED2">
          <w:rPr>
            <w:sz w:val="21"/>
            <w:szCs w:val="21"/>
          </w:rPr>
          <w:delText xml:space="preserve">Algumas imagens de cartões perfurados: </w:delText>
        </w:r>
        <w:r w:rsidR="006F40A3" w:rsidDel="00661ED2">
          <w:fldChar w:fldCharType="begin"/>
        </w:r>
        <w:r w:rsidR="006F40A3" w:rsidDel="00661ED2">
          <w:delInstrText xml:space="preserve"> HYPERLINK "https://www.google.com.br/search?q=cart%C3%A3o+perfurado&amp;espv=2&amp;biw=1280&amp;bih=614&amp;source=lnms&amp;tbm=isch&amp;sa=X&amp;ved=0ahUKEwib-8aeoe_NAhUIGx4KHdnCD-YQ_AUIBigB" \l "imgrc=B8lBLGQA3QD-5M%3A" </w:delInstrText>
        </w:r>
        <w:r w:rsidR="006F40A3" w:rsidDel="00661ED2">
          <w:fldChar w:fldCharType="separate"/>
        </w:r>
        <w:r w:rsidRPr="008A259A" w:rsidDel="00661ED2">
          <w:rPr>
            <w:rStyle w:val="Hyperlink"/>
            <w:color w:val="auto"/>
            <w:sz w:val="21"/>
            <w:szCs w:val="21"/>
          </w:rPr>
          <w:delText>https://www.google.com.br/search?q=cart%C3%A3o+perfurado&amp;espv=2&amp;biw=1280&amp;bih=614&amp;source=lnms&amp;tbm=isch&amp;sa=X&amp;ved=0ahUKEwib-8aeoe_NAhUIGx4KHdnCD-YQ_AUIBigB#imgrc=B8lBLGQA3QD-5M%3A</w:delText>
        </w:r>
        <w:r w:rsidR="006F40A3" w:rsidDel="00661ED2">
          <w:rPr>
            <w:rStyle w:val="Hyperlink"/>
            <w:color w:val="auto"/>
            <w:sz w:val="21"/>
            <w:szCs w:val="21"/>
          </w:rPr>
          <w:fldChar w:fldCharType="end"/>
        </w:r>
      </w:del>
    </w:p>
    <w:p w14:paraId="48685097" w14:textId="37CA5780" w:rsidR="00E416D3" w:rsidRPr="008A259A" w:rsidDel="00661ED2" w:rsidRDefault="00E416D3" w:rsidP="00E02F61">
      <w:pPr>
        <w:rPr>
          <w:del w:id="2244" w:author="Willian" w:date="2016-10-24T16:44:00Z"/>
          <w:b/>
          <w:sz w:val="21"/>
          <w:szCs w:val="21"/>
        </w:rPr>
        <w:pPrChange w:id="2245" w:author="Willian" w:date="2017-01-08T00:21:00Z">
          <w:pPr>
            <w:pStyle w:val="PargrafodaLista"/>
            <w:numPr>
              <w:numId w:val="40"/>
            </w:numPr>
            <w:ind w:right="560" w:hanging="360"/>
            <w:jc w:val="left"/>
          </w:pPr>
        </w:pPrChange>
      </w:pPr>
      <w:del w:id="2246" w:author="Willian" w:date="2016-10-24T16:44:00Z">
        <w:r w:rsidRPr="008A259A" w:rsidDel="00661ED2">
          <w:rPr>
            <w:sz w:val="21"/>
            <w:szCs w:val="21"/>
          </w:rPr>
          <w:delText xml:space="preserve">Algumas imagens de fitas magnéticas: </w:delText>
        </w:r>
        <w:r w:rsidR="006F40A3" w:rsidDel="00661ED2">
          <w:fldChar w:fldCharType="begin"/>
        </w:r>
        <w:r w:rsidR="006F40A3" w:rsidDel="00661ED2">
          <w:delInstrText xml:space="preserve"> HYPERLINK "https://www.google.com.br/search?q=computador+fita+magn%C3%A9tica&amp;source=lnms&amp;tbm=isch&amp;sa=X&amp;ved=0ahUKEwi14MTgpO_NAhWK1h4KHcPMA70Q_AUICSgC&amp;biw=1280&amp;bih=614" \l "imgrc=O8QwSh0DunKt_M%3A" </w:delInstrText>
        </w:r>
        <w:r w:rsidR="006F40A3" w:rsidDel="00661ED2">
          <w:fldChar w:fldCharType="separate"/>
        </w:r>
        <w:r w:rsidRPr="008A259A" w:rsidDel="00661ED2">
          <w:rPr>
            <w:rStyle w:val="Hyperlink"/>
            <w:color w:val="auto"/>
            <w:sz w:val="21"/>
            <w:szCs w:val="21"/>
          </w:rPr>
          <w:delText>https://www.google.com.br/search?q=computador+fita+magn%C3%A9tica&amp;source=lnms&amp;tbm=isch&amp;sa=X&amp;ved=0ahUKEwi14MTgpO_NAhWK1h4KHcPMA70Q_AUICSgC&amp;biw=1280&amp;bih=614#imgrc=O8QwSh0DunKt_M%3A</w:delText>
        </w:r>
        <w:r w:rsidR="006F40A3" w:rsidDel="00661ED2">
          <w:rPr>
            <w:rStyle w:val="Hyperlink"/>
            <w:color w:val="auto"/>
            <w:sz w:val="21"/>
            <w:szCs w:val="21"/>
          </w:rPr>
          <w:fldChar w:fldCharType="end"/>
        </w:r>
      </w:del>
    </w:p>
    <w:p w14:paraId="480E87F2" w14:textId="4E87C37A" w:rsidR="00C806DB" w:rsidRPr="008A259A" w:rsidDel="00661ED2" w:rsidRDefault="00C806DB" w:rsidP="00E02F61">
      <w:pPr>
        <w:rPr>
          <w:del w:id="2247" w:author="Willian" w:date="2016-10-24T16:44:00Z"/>
        </w:rPr>
        <w:pPrChange w:id="2248" w:author="Willian" w:date="2017-01-08T00:21:00Z">
          <w:pPr>
            <w:pStyle w:val="PargrafodaLista"/>
            <w:numPr>
              <w:numId w:val="40"/>
            </w:numPr>
            <w:ind w:hanging="360"/>
          </w:pPr>
        </w:pPrChange>
      </w:pPr>
      <w:del w:id="2249" w:author="Willian" w:date="2016-10-24T16:44:00Z">
        <w:r w:rsidRPr="008A259A" w:rsidDel="00661ED2">
          <w:delText>Veja o artigo completo da Wikipédia: https://pt.wikipedia.org/wiki/Simula</w:delText>
        </w:r>
      </w:del>
    </w:p>
    <w:p w14:paraId="14CC791E" w14:textId="15CAA7A9" w:rsidR="00900C90" w:rsidDel="00F3227C" w:rsidRDefault="00900C90" w:rsidP="00E02F61">
      <w:pPr>
        <w:rPr>
          <w:del w:id="2250" w:author="Willian" w:date="2017-01-04T00:01:00Z"/>
        </w:rPr>
        <w:pPrChange w:id="2251" w:author="Willian" w:date="2017-01-08T00:21:00Z">
          <w:pPr/>
        </w:pPrChange>
      </w:pPr>
    </w:p>
    <w:p w14:paraId="0072EFF8" w14:textId="7DDBFED5" w:rsidR="00900C90" w:rsidDel="00F3227C" w:rsidRDefault="00900C90" w:rsidP="00E02F61">
      <w:pPr>
        <w:rPr>
          <w:del w:id="2252" w:author="Willian" w:date="2017-01-04T00:01:00Z"/>
          <w:color w:val="7F7F7F" w:themeColor="text1" w:themeTint="80"/>
          <w:sz w:val="24"/>
        </w:rPr>
        <w:pPrChange w:id="2253" w:author="Willian" w:date="2017-01-08T00:21:00Z">
          <w:pPr>
            <w:pStyle w:val="Ttulo3"/>
          </w:pPr>
        </w:pPrChange>
      </w:pPr>
      <w:del w:id="2254" w:author="Willian" w:date="2017-01-04T00:01:00Z">
        <w:r w:rsidRPr="00900C90" w:rsidDel="00F3227C">
          <w:rPr>
            <w:color w:val="7F7F7F" w:themeColor="text1" w:themeTint="80"/>
            <w:sz w:val="24"/>
          </w:rPr>
          <w:delText>Conheça todas as referências utilizadas pelo autor para elaboração dessa aula no Livro do Aluno</w:delText>
        </w:r>
      </w:del>
    </w:p>
    <w:p w14:paraId="534F2F24" w14:textId="59DAF704" w:rsidR="00900C90" w:rsidRPr="00900C90" w:rsidDel="00E02F61" w:rsidRDefault="00900C90" w:rsidP="00E02F61">
      <w:pPr>
        <w:rPr>
          <w:del w:id="2255" w:author="Willian" w:date="2017-01-08T00:21:00Z"/>
        </w:rPr>
        <w:pPrChange w:id="2256" w:author="Willian" w:date="2017-01-08T00:21:00Z">
          <w:pPr/>
        </w:pPrChange>
      </w:pPr>
    </w:p>
    <w:p w14:paraId="3FA082AB" w14:textId="7692B954" w:rsidR="000508D2" w:rsidRPr="008A259A" w:rsidDel="00661ED2" w:rsidRDefault="00900C90" w:rsidP="00E02F61">
      <w:pPr>
        <w:rPr>
          <w:del w:id="2257" w:author="Willian" w:date="2016-10-24T16:44:00Z"/>
        </w:rPr>
        <w:pPrChange w:id="2258" w:author="Willian" w:date="2017-01-08T00:21:00Z">
          <w:pPr>
            <w:spacing w:line="300" w:lineRule="auto"/>
          </w:pPr>
        </w:pPrChange>
      </w:pPr>
      <w:del w:id="2259" w:author="Willian" w:date="2016-10-24T16:44:00Z">
        <w:r w:rsidDel="00661ED2">
          <w:delText>Pendente</w:delText>
        </w:r>
      </w:del>
    </w:p>
    <w:p w14:paraId="0BC1BDC7" w14:textId="40433137" w:rsidR="000508D2" w:rsidRPr="008A259A" w:rsidDel="00E02F61" w:rsidRDefault="000508D2" w:rsidP="00E02F61">
      <w:pPr>
        <w:rPr>
          <w:del w:id="2260" w:author="Willian" w:date="2017-01-08T00:21:00Z"/>
        </w:rPr>
        <w:pPrChange w:id="2261" w:author="Willian" w:date="2017-01-08T00:21:00Z">
          <w:pPr>
            <w:spacing w:line="300" w:lineRule="auto"/>
          </w:pPr>
        </w:pPrChange>
      </w:pPr>
    </w:p>
    <w:p w14:paraId="229A4519" w14:textId="6CC3DFDF" w:rsidR="000508D2" w:rsidRPr="008A259A" w:rsidDel="00E02F61" w:rsidRDefault="000508D2" w:rsidP="00E02F61">
      <w:pPr>
        <w:rPr>
          <w:del w:id="2262" w:author="Willian" w:date="2017-01-08T00:21:00Z"/>
        </w:rPr>
        <w:pPrChange w:id="2263" w:author="Willian" w:date="2017-01-08T00:21:00Z">
          <w:pPr>
            <w:spacing w:line="300" w:lineRule="auto"/>
          </w:pPr>
        </w:pPrChange>
      </w:pPr>
    </w:p>
    <w:p w14:paraId="1359A6B4" w14:textId="3170667F" w:rsidR="000508D2" w:rsidRPr="008A259A" w:rsidDel="00E02F61" w:rsidRDefault="000508D2" w:rsidP="00E02F61">
      <w:pPr>
        <w:rPr>
          <w:del w:id="2264" w:author="Willian" w:date="2017-01-08T00:21:00Z"/>
        </w:rPr>
        <w:pPrChange w:id="2265" w:author="Willian" w:date="2017-01-08T00:21:00Z">
          <w:pPr>
            <w:spacing w:line="300" w:lineRule="auto"/>
          </w:pPr>
        </w:pPrChange>
      </w:pPr>
    </w:p>
    <w:p w14:paraId="715CF9F7" w14:textId="4018F2F9" w:rsidR="000508D2" w:rsidRPr="008A259A" w:rsidDel="00E02F61" w:rsidRDefault="000508D2" w:rsidP="00E02F61">
      <w:pPr>
        <w:rPr>
          <w:del w:id="2266" w:author="Willian" w:date="2017-01-08T00:21:00Z"/>
        </w:rPr>
        <w:pPrChange w:id="2267" w:author="Willian" w:date="2017-01-08T00:21:00Z">
          <w:pPr>
            <w:spacing w:line="300" w:lineRule="auto"/>
          </w:pPr>
        </w:pPrChange>
      </w:pPr>
    </w:p>
    <w:p w14:paraId="16EE69E0" w14:textId="182E1652" w:rsidR="000508D2" w:rsidRPr="008A259A" w:rsidDel="00E02F61" w:rsidRDefault="000508D2" w:rsidP="00E02F61">
      <w:pPr>
        <w:rPr>
          <w:del w:id="2268" w:author="Willian" w:date="2017-01-08T00:21:00Z"/>
        </w:rPr>
        <w:pPrChange w:id="2269" w:author="Willian" w:date="2017-01-08T00:21:00Z">
          <w:pPr/>
        </w:pPrChange>
      </w:pPr>
    </w:p>
    <w:p w14:paraId="536074A4" w14:textId="57A1051F" w:rsidR="0053136B" w:rsidRPr="008A259A" w:rsidRDefault="00E02F61" w:rsidP="00E02F61">
      <w:pPr>
        <w:pPrChange w:id="2270" w:author="Willian" w:date="2017-01-08T00:21:00Z">
          <w:pPr/>
        </w:pPrChange>
      </w:pPr>
      <w:ins w:id="2271" w:author="Willian" w:date="2017-01-08T00:21:00Z">
        <w:r>
          <w:t>Nesta aula, o aluno reviu e reforçou conceitos de classes, foi apresentado aos Initializers e Casting</w:t>
        </w:r>
      </w:ins>
      <w:ins w:id="2272" w:author="Willian" w:date="2017-01-08T00:22:00Z">
        <w:r>
          <w:t>,</w:t>
        </w:r>
      </w:ins>
      <w:ins w:id="2273" w:author="Willian" w:date="2017-01-08T00:21:00Z">
        <w:r>
          <w:t xml:space="preserve"> </w:t>
        </w:r>
      </w:ins>
      <w:ins w:id="2274" w:author="Willian" w:date="2017-01-08T00:22:00Z">
        <w:r>
          <w:t xml:space="preserve"> conceitos fundamentais e recorrentes na linguagem Swift 3. Também aprendeu sobre enumerações, estruturas e protocolos, e por fim se aprofundou um pouco mais nos conceitos das funç</w:t>
        </w:r>
      </w:ins>
      <w:ins w:id="2275" w:author="Willian" w:date="2017-01-08T00:23:00Z">
        <w:r>
          <w:t>ões. Sendo assim, o aluno tem agora uma base para leitura e compreensão da linguagem Swift e está preparado para que nas pr</w:t>
        </w:r>
      </w:ins>
      <w:ins w:id="2276" w:author="Willian" w:date="2017-01-08T00:24:00Z">
        <w:r>
          <w:t>óximas aulas já possa utilizar o Xcode para programar.</w:t>
        </w:r>
      </w:ins>
      <w:bookmarkStart w:id="2277" w:name="_GoBack"/>
      <w:bookmarkEnd w:id="2277"/>
    </w:p>
    <w:sectPr w:rsidR="0053136B" w:rsidRPr="008A259A"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Willian" w:date="2016-10-21T01:02:00Z" w:initials="DP">
    <w:p w14:paraId="5396BF7C" w14:textId="593CDCD4" w:rsidR="001A4EBB" w:rsidRDefault="001A4EBB">
      <w:pPr>
        <w:pStyle w:val="Textodecomentrio"/>
      </w:pPr>
      <w:r>
        <w:rPr>
          <w:rStyle w:val="Refdecomentrio"/>
        </w:rPr>
        <w:annotationRef/>
      </w:r>
      <w:r>
        <w:rPr>
          <w:noProof/>
        </w:rPr>
        <w:t>não alterado do POO</w:t>
      </w:r>
    </w:p>
  </w:comment>
  <w:comment w:id="1775" w:author="Vicente da Silva, Mayara" w:date="2016-11-01T11:38:00Z" w:initials="VdSM">
    <w:p w14:paraId="10E4F259" w14:textId="77777777" w:rsidR="001A4EBB" w:rsidRDefault="001A4EBB" w:rsidP="00851E74">
      <w:pPr>
        <w:pStyle w:val="Textodecomentrio"/>
      </w:pPr>
      <w:r>
        <w:rPr>
          <w:rStyle w:val="Refdecomentrio"/>
        </w:rPr>
        <w:annotationRef/>
      </w:r>
      <w:r>
        <w:rPr>
          <w:rStyle w:val="Refdecomentrio"/>
        </w:rPr>
        <w:annotationRef/>
      </w:r>
      <w:r>
        <w:t>Colocar um texto resumo, de até três linhas, introdutório sobre o que será visto no capítulo</w:t>
      </w:r>
    </w:p>
    <w:p w14:paraId="3A31F010" w14:textId="77777777" w:rsidR="001A4EBB" w:rsidRDefault="001A4EBB" w:rsidP="00851E74">
      <w:pPr>
        <w:pStyle w:val="Textodecomentrio"/>
      </w:pPr>
    </w:p>
    <w:p w14:paraId="28D36457" w14:textId="77777777" w:rsidR="001A4EBB" w:rsidRDefault="001A4EBB" w:rsidP="00851E74">
      <w:pPr>
        <w:pStyle w:val="Textodecomentrio"/>
      </w:pPr>
      <w:r>
        <w:t>Este texto vai na capa da aula no material diagramado, antes de o conteúdo iniciar.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Ex w15:paraId="28D36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4817C" w14:textId="77777777" w:rsidR="008F1C5B" w:rsidRDefault="008F1C5B" w:rsidP="00D06AB8">
      <w:pPr>
        <w:spacing w:before="0" w:after="0"/>
      </w:pPr>
      <w:r>
        <w:separator/>
      </w:r>
    </w:p>
  </w:endnote>
  <w:endnote w:type="continuationSeparator" w:id="0">
    <w:p w14:paraId="47F01D4D" w14:textId="77777777" w:rsidR="008F1C5B" w:rsidRDefault="008F1C5B"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24BE7" w14:textId="77777777" w:rsidR="008F1C5B" w:rsidRDefault="008F1C5B" w:rsidP="00D06AB8">
      <w:pPr>
        <w:spacing w:before="0" w:after="0"/>
      </w:pPr>
      <w:r>
        <w:separator/>
      </w:r>
    </w:p>
  </w:footnote>
  <w:footnote w:type="continuationSeparator" w:id="0">
    <w:p w14:paraId="0DCABC9B" w14:textId="77777777" w:rsidR="008F1C5B" w:rsidRDefault="008F1C5B" w:rsidP="00D06A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1A4EBB" w:rsidRDefault="001A4EBB">
    <w:pPr>
      <w:pStyle w:val="Cabealho"/>
    </w:pPr>
    <w:r>
      <w:t>Educador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5" w15:restartNumberingAfterBreak="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44" w15:restartNumberingAfterBreak="0">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1" w15:restartNumberingAfterBreak="0">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1" w15:restartNumberingAfterBreak="0">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63" w15:restartNumberingAfterBreak="0">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56"/>
  </w:num>
  <w:num w:numId="3">
    <w:abstractNumId w:val="61"/>
  </w:num>
  <w:num w:numId="4">
    <w:abstractNumId w:val="7"/>
  </w:num>
  <w:num w:numId="5">
    <w:abstractNumId w:val="0"/>
  </w:num>
  <w:num w:numId="6">
    <w:abstractNumId w:val="52"/>
  </w:num>
  <w:num w:numId="7">
    <w:abstractNumId w:val="37"/>
  </w:num>
  <w:num w:numId="8">
    <w:abstractNumId w:val="13"/>
  </w:num>
  <w:num w:numId="9">
    <w:abstractNumId w:val="15"/>
  </w:num>
  <w:num w:numId="10">
    <w:abstractNumId w:val="22"/>
  </w:num>
  <w:num w:numId="11">
    <w:abstractNumId w:val="24"/>
  </w:num>
  <w:num w:numId="12">
    <w:abstractNumId w:val="38"/>
  </w:num>
  <w:num w:numId="13">
    <w:abstractNumId w:val="25"/>
  </w:num>
  <w:num w:numId="14">
    <w:abstractNumId w:val="16"/>
  </w:num>
  <w:num w:numId="15">
    <w:abstractNumId w:val="20"/>
  </w:num>
  <w:num w:numId="16">
    <w:abstractNumId w:val="46"/>
  </w:num>
  <w:num w:numId="17">
    <w:abstractNumId w:val="8"/>
  </w:num>
  <w:num w:numId="18">
    <w:abstractNumId w:val="41"/>
  </w:num>
  <w:num w:numId="19">
    <w:abstractNumId w:val="6"/>
  </w:num>
  <w:num w:numId="20">
    <w:abstractNumId w:val="28"/>
  </w:num>
  <w:num w:numId="21">
    <w:abstractNumId w:val="54"/>
  </w:num>
  <w:num w:numId="22">
    <w:abstractNumId w:val="48"/>
  </w:num>
  <w:num w:numId="23">
    <w:abstractNumId w:val="3"/>
  </w:num>
  <w:num w:numId="24">
    <w:abstractNumId w:val="57"/>
  </w:num>
  <w:num w:numId="25">
    <w:abstractNumId w:val="34"/>
  </w:num>
  <w:num w:numId="26">
    <w:abstractNumId w:val="33"/>
  </w:num>
  <w:num w:numId="27">
    <w:abstractNumId w:val="10"/>
  </w:num>
  <w:num w:numId="28">
    <w:abstractNumId w:val="30"/>
  </w:num>
  <w:num w:numId="29">
    <w:abstractNumId w:val="4"/>
  </w:num>
  <w:num w:numId="30">
    <w:abstractNumId w:val="64"/>
  </w:num>
  <w:num w:numId="31">
    <w:abstractNumId w:val="11"/>
  </w:num>
  <w:num w:numId="32">
    <w:abstractNumId w:val="2"/>
  </w:num>
  <w:num w:numId="33">
    <w:abstractNumId w:val="51"/>
  </w:num>
  <w:num w:numId="34">
    <w:abstractNumId w:val="17"/>
  </w:num>
  <w:num w:numId="35">
    <w:abstractNumId w:val="21"/>
  </w:num>
  <w:num w:numId="36">
    <w:abstractNumId w:val="42"/>
  </w:num>
  <w:num w:numId="37">
    <w:abstractNumId w:val="44"/>
  </w:num>
  <w:num w:numId="38">
    <w:abstractNumId w:val="45"/>
  </w:num>
  <w:num w:numId="39">
    <w:abstractNumId w:val="58"/>
  </w:num>
  <w:num w:numId="40">
    <w:abstractNumId w:val="31"/>
  </w:num>
  <w:num w:numId="41">
    <w:abstractNumId w:val="63"/>
  </w:num>
  <w:num w:numId="42">
    <w:abstractNumId w:val="18"/>
  </w:num>
  <w:num w:numId="43">
    <w:abstractNumId w:val="47"/>
  </w:num>
  <w:num w:numId="44">
    <w:abstractNumId w:val="23"/>
  </w:num>
  <w:num w:numId="45">
    <w:abstractNumId w:val="60"/>
  </w:num>
  <w:num w:numId="46">
    <w:abstractNumId w:val="29"/>
  </w:num>
  <w:num w:numId="47">
    <w:abstractNumId w:val="1"/>
  </w:num>
  <w:num w:numId="48">
    <w:abstractNumId w:val="59"/>
  </w:num>
  <w:num w:numId="49">
    <w:abstractNumId w:val="62"/>
  </w:num>
  <w:num w:numId="50">
    <w:abstractNumId w:val="35"/>
  </w:num>
  <w:num w:numId="51">
    <w:abstractNumId w:val="49"/>
  </w:num>
  <w:num w:numId="52">
    <w:abstractNumId w:val="40"/>
  </w:num>
  <w:num w:numId="53">
    <w:abstractNumId w:val="9"/>
  </w:num>
  <w:num w:numId="54">
    <w:abstractNumId w:val="53"/>
  </w:num>
  <w:num w:numId="55">
    <w:abstractNumId w:val="12"/>
  </w:num>
  <w:num w:numId="56">
    <w:abstractNumId w:val="39"/>
  </w:num>
  <w:num w:numId="57">
    <w:abstractNumId w:val="27"/>
  </w:num>
  <w:num w:numId="58">
    <w:abstractNumId w:val="43"/>
  </w:num>
  <w:num w:numId="59">
    <w:abstractNumId w:val="50"/>
  </w:num>
  <w:num w:numId="60">
    <w:abstractNumId w:val="19"/>
  </w:num>
  <w:num w:numId="61">
    <w:abstractNumId w:val="32"/>
  </w:num>
  <w:num w:numId="62">
    <w:abstractNumId w:val="26"/>
  </w:num>
  <w:num w:numId="63">
    <w:abstractNumId w:val="55"/>
  </w:num>
  <w:num w:numId="64">
    <w:abstractNumId w:val="36"/>
  </w:num>
  <w:num w:numId="65">
    <w:abstractNumId w:val="14"/>
  </w:num>
  <w:numIdMacAtCleanup w:val="6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356B"/>
    <w:rsid w:val="00004FF2"/>
    <w:rsid w:val="00007C53"/>
    <w:rsid w:val="000123B4"/>
    <w:rsid w:val="0001296E"/>
    <w:rsid w:val="000278E0"/>
    <w:rsid w:val="000304FB"/>
    <w:rsid w:val="00031B39"/>
    <w:rsid w:val="000369A4"/>
    <w:rsid w:val="000508D2"/>
    <w:rsid w:val="0006090F"/>
    <w:rsid w:val="000678CD"/>
    <w:rsid w:val="000743ED"/>
    <w:rsid w:val="000824C1"/>
    <w:rsid w:val="00084FBB"/>
    <w:rsid w:val="0009673A"/>
    <w:rsid w:val="000B0112"/>
    <w:rsid w:val="000B124B"/>
    <w:rsid w:val="000C582B"/>
    <w:rsid w:val="000D5EE7"/>
    <w:rsid w:val="000D6CC2"/>
    <w:rsid w:val="000D75CF"/>
    <w:rsid w:val="000D799B"/>
    <w:rsid w:val="000E176C"/>
    <w:rsid w:val="000E39C0"/>
    <w:rsid w:val="00102B72"/>
    <w:rsid w:val="0010355A"/>
    <w:rsid w:val="00113F9A"/>
    <w:rsid w:val="0011737B"/>
    <w:rsid w:val="00124E62"/>
    <w:rsid w:val="00127D7E"/>
    <w:rsid w:val="0013512C"/>
    <w:rsid w:val="00136716"/>
    <w:rsid w:val="0014016D"/>
    <w:rsid w:val="00144F8E"/>
    <w:rsid w:val="0014607E"/>
    <w:rsid w:val="0014626E"/>
    <w:rsid w:val="001510EA"/>
    <w:rsid w:val="001578A0"/>
    <w:rsid w:val="00162152"/>
    <w:rsid w:val="00165FA8"/>
    <w:rsid w:val="00174A84"/>
    <w:rsid w:val="0017639C"/>
    <w:rsid w:val="001770F5"/>
    <w:rsid w:val="00177616"/>
    <w:rsid w:val="00182C02"/>
    <w:rsid w:val="00185BDB"/>
    <w:rsid w:val="00186026"/>
    <w:rsid w:val="00192514"/>
    <w:rsid w:val="00195510"/>
    <w:rsid w:val="00197DB9"/>
    <w:rsid w:val="001A0439"/>
    <w:rsid w:val="001A0E2E"/>
    <w:rsid w:val="001A1C81"/>
    <w:rsid w:val="001A4EBB"/>
    <w:rsid w:val="001B6B49"/>
    <w:rsid w:val="001C2894"/>
    <w:rsid w:val="001D0450"/>
    <w:rsid w:val="001D149F"/>
    <w:rsid w:val="001D3AF1"/>
    <w:rsid w:val="001D5520"/>
    <w:rsid w:val="001D7EC9"/>
    <w:rsid w:val="001E1277"/>
    <w:rsid w:val="001E6E27"/>
    <w:rsid w:val="001F31B2"/>
    <w:rsid w:val="001F5C26"/>
    <w:rsid w:val="002026A4"/>
    <w:rsid w:val="002038EE"/>
    <w:rsid w:val="00203A00"/>
    <w:rsid w:val="00205EAE"/>
    <w:rsid w:val="0020711F"/>
    <w:rsid w:val="00231F21"/>
    <w:rsid w:val="002347D6"/>
    <w:rsid w:val="0023514A"/>
    <w:rsid w:val="00243A30"/>
    <w:rsid w:val="002613B7"/>
    <w:rsid w:val="002A3278"/>
    <w:rsid w:val="002A377E"/>
    <w:rsid w:val="002B0F30"/>
    <w:rsid w:val="002B4EA3"/>
    <w:rsid w:val="002C70E7"/>
    <w:rsid w:val="002E0CAD"/>
    <w:rsid w:val="002E1BAD"/>
    <w:rsid w:val="002E412A"/>
    <w:rsid w:val="002E7172"/>
    <w:rsid w:val="002F1552"/>
    <w:rsid w:val="002F2E8A"/>
    <w:rsid w:val="002F3398"/>
    <w:rsid w:val="002F57F5"/>
    <w:rsid w:val="003147D4"/>
    <w:rsid w:val="00317DD0"/>
    <w:rsid w:val="00343A1E"/>
    <w:rsid w:val="00346816"/>
    <w:rsid w:val="00347327"/>
    <w:rsid w:val="003473BB"/>
    <w:rsid w:val="00355011"/>
    <w:rsid w:val="00357D6F"/>
    <w:rsid w:val="00364C49"/>
    <w:rsid w:val="0038029D"/>
    <w:rsid w:val="00384594"/>
    <w:rsid w:val="003B0283"/>
    <w:rsid w:val="003B38BD"/>
    <w:rsid w:val="003B3DC5"/>
    <w:rsid w:val="003C46F1"/>
    <w:rsid w:val="003C60EE"/>
    <w:rsid w:val="003D2BD3"/>
    <w:rsid w:val="003E6A46"/>
    <w:rsid w:val="003F2AD1"/>
    <w:rsid w:val="0040210C"/>
    <w:rsid w:val="00402445"/>
    <w:rsid w:val="00414591"/>
    <w:rsid w:val="00421C20"/>
    <w:rsid w:val="0043215B"/>
    <w:rsid w:val="00434098"/>
    <w:rsid w:val="00440DF1"/>
    <w:rsid w:val="004524FE"/>
    <w:rsid w:val="004612E6"/>
    <w:rsid w:val="004644E8"/>
    <w:rsid w:val="00467BEF"/>
    <w:rsid w:val="0047240A"/>
    <w:rsid w:val="00477C51"/>
    <w:rsid w:val="004817CE"/>
    <w:rsid w:val="004854CE"/>
    <w:rsid w:val="004936B7"/>
    <w:rsid w:val="00493A11"/>
    <w:rsid w:val="0049590C"/>
    <w:rsid w:val="004968CE"/>
    <w:rsid w:val="004968D1"/>
    <w:rsid w:val="004A1935"/>
    <w:rsid w:val="004A3CEC"/>
    <w:rsid w:val="004A7633"/>
    <w:rsid w:val="004B13BA"/>
    <w:rsid w:val="004C08A9"/>
    <w:rsid w:val="004C0D58"/>
    <w:rsid w:val="004C2391"/>
    <w:rsid w:val="004C589F"/>
    <w:rsid w:val="004C71E8"/>
    <w:rsid w:val="004E3287"/>
    <w:rsid w:val="004E7DC7"/>
    <w:rsid w:val="004F2027"/>
    <w:rsid w:val="004F3D7E"/>
    <w:rsid w:val="004F6189"/>
    <w:rsid w:val="004F68A3"/>
    <w:rsid w:val="0050197E"/>
    <w:rsid w:val="00515E84"/>
    <w:rsid w:val="00523D83"/>
    <w:rsid w:val="00527AC4"/>
    <w:rsid w:val="0053136B"/>
    <w:rsid w:val="00535DE6"/>
    <w:rsid w:val="00550073"/>
    <w:rsid w:val="00550D7F"/>
    <w:rsid w:val="00551B69"/>
    <w:rsid w:val="00552EDB"/>
    <w:rsid w:val="00557B73"/>
    <w:rsid w:val="00560304"/>
    <w:rsid w:val="00560FCD"/>
    <w:rsid w:val="00561E8D"/>
    <w:rsid w:val="0056672A"/>
    <w:rsid w:val="005740EB"/>
    <w:rsid w:val="00585512"/>
    <w:rsid w:val="00593A76"/>
    <w:rsid w:val="005950F6"/>
    <w:rsid w:val="005A10E1"/>
    <w:rsid w:val="005A6687"/>
    <w:rsid w:val="005B1800"/>
    <w:rsid w:val="005C1E6D"/>
    <w:rsid w:val="005C5E19"/>
    <w:rsid w:val="005D781C"/>
    <w:rsid w:val="005D7E89"/>
    <w:rsid w:val="005E401F"/>
    <w:rsid w:val="005F68CA"/>
    <w:rsid w:val="005F70ED"/>
    <w:rsid w:val="006004DB"/>
    <w:rsid w:val="00606162"/>
    <w:rsid w:val="00607EAD"/>
    <w:rsid w:val="006113CB"/>
    <w:rsid w:val="006116D7"/>
    <w:rsid w:val="00617194"/>
    <w:rsid w:val="0062127C"/>
    <w:rsid w:val="00622A0B"/>
    <w:rsid w:val="00630AC1"/>
    <w:rsid w:val="00637BDD"/>
    <w:rsid w:val="00641701"/>
    <w:rsid w:val="0065006D"/>
    <w:rsid w:val="00655795"/>
    <w:rsid w:val="006605C3"/>
    <w:rsid w:val="00661B1A"/>
    <w:rsid w:val="00661ED2"/>
    <w:rsid w:val="006623A4"/>
    <w:rsid w:val="00665B19"/>
    <w:rsid w:val="00676D9D"/>
    <w:rsid w:val="0069531E"/>
    <w:rsid w:val="006A2DCD"/>
    <w:rsid w:val="006A3CA7"/>
    <w:rsid w:val="006B6084"/>
    <w:rsid w:val="006B60CD"/>
    <w:rsid w:val="006C4190"/>
    <w:rsid w:val="006C611D"/>
    <w:rsid w:val="006D4F62"/>
    <w:rsid w:val="006D566A"/>
    <w:rsid w:val="006D5CC3"/>
    <w:rsid w:val="006D6F45"/>
    <w:rsid w:val="006E6525"/>
    <w:rsid w:val="006F1D21"/>
    <w:rsid w:val="006F40A3"/>
    <w:rsid w:val="007130CF"/>
    <w:rsid w:val="00714DD0"/>
    <w:rsid w:val="00721509"/>
    <w:rsid w:val="007455AC"/>
    <w:rsid w:val="007549BD"/>
    <w:rsid w:val="00756D26"/>
    <w:rsid w:val="007605D0"/>
    <w:rsid w:val="00761529"/>
    <w:rsid w:val="00763962"/>
    <w:rsid w:val="00771463"/>
    <w:rsid w:val="00773B11"/>
    <w:rsid w:val="00776022"/>
    <w:rsid w:val="0079488E"/>
    <w:rsid w:val="00796093"/>
    <w:rsid w:val="0079650E"/>
    <w:rsid w:val="007C1DE9"/>
    <w:rsid w:val="007C306D"/>
    <w:rsid w:val="007C70F1"/>
    <w:rsid w:val="007C7A1B"/>
    <w:rsid w:val="007D1B05"/>
    <w:rsid w:val="007D6A8A"/>
    <w:rsid w:val="007E2F7B"/>
    <w:rsid w:val="007E6476"/>
    <w:rsid w:val="007F238C"/>
    <w:rsid w:val="007F7A71"/>
    <w:rsid w:val="008044BB"/>
    <w:rsid w:val="00807237"/>
    <w:rsid w:val="0081118E"/>
    <w:rsid w:val="00815B8A"/>
    <w:rsid w:val="008239C0"/>
    <w:rsid w:val="008256A4"/>
    <w:rsid w:val="00827B5F"/>
    <w:rsid w:val="008354EA"/>
    <w:rsid w:val="0084444E"/>
    <w:rsid w:val="0084775E"/>
    <w:rsid w:val="00851E74"/>
    <w:rsid w:val="008538BC"/>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72AC"/>
    <w:rsid w:val="00927CA5"/>
    <w:rsid w:val="00927F69"/>
    <w:rsid w:val="00937061"/>
    <w:rsid w:val="00941C52"/>
    <w:rsid w:val="00943C45"/>
    <w:rsid w:val="00944399"/>
    <w:rsid w:val="00945922"/>
    <w:rsid w:val="00947425"/>
    <w:rsid w:val="00951A6C"/>
    <w:rsid w:val="00954C74"/>
    <w:rsid w:val="00957634"/>
    <w:rsid w:val="00965EAD"/>
    <w:rsid w:val="009749BF"/>
    <w:rsid w:val="00985646"/>
    <w:rsid w:val="00993E38"/>
    <w:rsid w:val="0099716E"/>
    <w:rsid w:val="009A3977"/>
    <w:rsid w:val="009B0EDF"/>
    <w:rsid w:val="009B1327"/>
    <w:rsid w:val="009C06DD"/>
    <w:rsid w:val="009D13AB"/>
    <w:rsid w:val="009D4525"/>
    <w:rsid w:val="009E6E12"/>
    <w:rsid w:val="00A0639E"/>
    <w:rsid w:val="00A113F1"/>
    <w:rsid w:val="00A11A90"/>
    <w:rsid w:val="00A11C09"/>
    <w:rsid w:val="00A143CF"/>
    <w:rsid w:val="00A17026"/>
    <w:rsid w:val="00A20C84"/>
    <w:rsid w:val="00A27A8F"/>
    <w:rsid w:val="00A32469"/>
    <w:rsid w:val="00A33CAD"/>
    <w:rsid w:val="00A33EB9"/>
    <w:rsid w:val="00A3661C"/>
    <w:rsid w:val="00A562A4"/>
    <w:rsid w:val="00A57034"/>
    <w:rsid w:val="00A5795A"/>
    <w:rsid w:val="00A64E53"/>
    <w:rsid w:val="00A715A0"/>
    <w:rsid w:val="00A73F31"/>
    <w:rsid w:val="00A824C1"/>
    <w:rsid w:val="00AA53E0"/>
    <w:rsid w:val="00AC14BC"/>
    <w:rsid w:val="00AC6BB8"/>
    <w:rsid w:val="00AC7E43"/>
    <w:rsid w:val="00AD42F6"/>
    <w:rsid w:val="00AD42FB"/>
    <w:rsid w:val="00AE24FE"/>
    <w:rsid w:val="00AE77FA"/>
    <w:rsid w:val="00AF15AB"/>
    <w:rsid w:val="00AF3978"/>
    <w:rsid w:val="00AF6D00"/>
    <w:rsid w:val="00B00793"/>
    <w:rsid w:val="00B01837"/>
    <w:rsid w:val="00B0370E"/>
    <w:rsid w:val="00B03900"/>
    <w:rsid w:val="00B0516E"/>
    <w:rsid w:val="00B11329"/>
    <w:rsid w:val="00B11F0E"/>
    <w:rsid w:val="00B15023"/>
    <w:rsid w:val="00B2471C"/>
    <w:rsid w:val="00B25888"/>
    <w:rsid w:val="00B32300"/>
    <w:rsid w:val="00B32C7F"/>
    <w:rsid w:val="00B400B2"/>
    <w:rsid w:val="00B41328"/>
    <w:rsid w:val="00B53230"/>
    <w:rsid w:val="00B549C1"/>
    <w:rsid w:val="00B54B20"/>
    <w:rsid w:val="00B5729D"/>
    <w:rsid w:val="00B601AF"/>
    <w:rsid w:val="00B60B3D"/>
    <w:rsid w:val="00B61482"/>
    <w:rsid w:val="00B618C5"/>
    <w:rsid w:val="00B641C1"/>
    <w:rsid w:val="00B719D7"/>
    <w:rsid w:val="00B77E3F"/>
    <w:rsid w:val="00B805D6"/>
    <w:rsid w:val="00B86C1B"/>
    <w:rsid w:val="00B92C3C"/>
    <w:rsid w:val="00BA2934"/>
    <w:rsid w:val="00BA391A"/>
    <w:rsid w:val="00BA3E55"/>
    <w:rsid w:val="00BA7389"/>
    <w:rsid w:val="00BB1D79"/>
    <w:rsid w:val="00BB432A"/>
    <w:rsid w:val="00BC5A65"/>
    <w:rsid w:val="00BC6477"/>
    <w:rsid w:val="00BC6D24"/>
    <w:rsid w:val="00BC77F2"/>
    <w:rsid w:val="00BF00C6"/>
    <w:rsid w:val="00C079C7"/>
    <w:rsid w:val="00C103D4"/>
    <w:rsid w:val="00C10403"/>
    <w:rsid w:val="00C10473"/>
    <w:rsid w:val="00C20B0E"/>
    <w:rsid w:val="00C24EAE"/>
    <w:rsid w:val="00C26131"/>
    <w:rsid w:val="00C301C3"/>
    <w:rsid w:val="00C349AE"/>
    <w:rsid w:val="00C424AC"/>
    <w:rsid w:val="00C50F0D"/>
    <w:rsid w:val="00C55994"/>
    <w:rsid w:val="00C661A9"/>
    <w:rsid w:val="00C73034"/>
    <w:rsid w:val="00C769CC"/>
    <w:rsid w:val="00C7762D"/>
    <w:rsid w:val="00C77BC1"/>
    <w:rsid w:val="00C806DB"/>
    <w:rsid w:val="00C8132D"/>
    <w:rsid w:val="00C82F67"/>
    <w:rsid w:val="00C86A63"/>
    <w:rsid w:val="00C878DA"/>
    <w:rsid w:val="00C93120"/>
    <w:rsid w:val="00C97C6D"/>
    <w:rsid w:val="00CB119E"/>
    <w:rsid w:val="00CB37D2"/>
    <w:rsid w:val="00CB5E06"/>
    <w:rsid w:val="00CC64CB"/>
    <w:rsid w:val="00CC751A"/>
    <w:rsid w:val="00CD0568"/>
    <w:rsid w:val="00CD24E9"/>
    <w:rsid w:val="00CD4C19"/>
    <w:rsid w:val="00CD6167"/>
    <w:rsid w:val="00CF2989"/>
    <w:rsid w:val="00D06AB8"/>
    <w:rsid w:val="00D1373C"/>
    <w:rsid w:val="00D13E79"/>
    <w:rsid w:val="00D15070"/>
    <w:rsid w:val="00D20825"/>
    <w:rsid w:val="00D40421"/>
    <w:rsid w:val="00D46515"/>
    <w:rsid w:val="00D55792"/>
    <w:rsid w:val="00D661CB"/>
    <w:rsid w:val="00D776B8"/>
    <w:rsid w:val="00D816DA"/>
    <w:rsid w:val="00D84EF0"/>
    <w:rsid w:val="00D930E4"/>
    <w:rsid w:val="00DA0554"/>
    <w:rsid w:val="00DB3A0F"/>
    <w:rsid w:val="00DC1FBE"/>
    <w:rsid w:val="00DC2459"/>
    <w:rsid w:val="00DC2DBE"/>
    <w:rsid w:val="00DE3628"/>
    <w:rsid w:val="00DF4998"/>
    <w:rsid w:val="00DF691F"/>
    <w:rsid w:val="00E02F61"/>
    <w:rsid w:val="00E04309"/>
    <w:rsid w:val="00E05D73"/>
    <w:rsid w:val="00E07B7F"/>
    <w:rsid w:val="00E10DFF"/>
    <w:rsid w:val="00E1353C"/>
    <w:rsid w:val="00E2149D"/>
    <w:rsid w:val="00E33068"/>
    <w:rsid w:val="00E33202"/>
    <w:rsid w:val="00E340C5"/>
    <w:rsid w:val="00E4125D"/>
    <w:rsid w:val="00E416D3"/>
    <w:rsid w:val="00E45DA4"/>
    <w:rsid w:val="00E478E0"/>
    <w:rsid w:val="00E53D13"/>
    <w:rsid w:val="00E626D9"/>
    <w:rsid w:val="00E65268"/>
    <w:rsid w:val="00E662B7"/>
    <w:rsid w:val="00E94E2E"/>
    <w:rsid w:val="00E94FC5"/>
    <w:rsid w:val="00E95249"/>
    <w:rsid w:val="00E97108"/>
    <w:rsid w:val="00EA6EAB"/>
    <w:rsid w:val="00EB3653"/>
    <w:rsid w:val="00EB5002"/>
    <w:rsid w:val="00EC1E7D"/>
    <w:rsid w:val="00EC5055"/>
    <w:rsid w:val="00EF3E89"/>
    <w:rsid w:val="00EF5018"/>
    <w:rsid w:val="00EF5289"/>
    <w:rsid w:val="00F00ADA"/>
    <w:rsid w:val="00F01705"/>
    <w:rsid w:val="00F078EE"/>
    <w:rsid w:val="00F07FA0"/>
    <w:rsid w:val="00F10768"/>
    <w:rsid w:val="00F13443"/>
    <w:rsid w:val="00F15EA5"/>
    <w:rsid w:val="00F164C5"/>
    <w:rsid w:val="00F175A9"/>
    <w:rsid w:val="00F225F8"/>
    <w:rsid w:val="00F3227C"/>
    <w:rsid w:val="00F366CA"/>
    <w:rsid w:val="00F42812"/>
    <w:rsid w:val="00F4417F"/>
    <w:rsid w:val="00F51EA2"/>
    <w:rsid w:val="00F52DC0"/>
    <w:rsid w:val="00F7102B"/>
    <w:rsid w:val="00F77B06"/>
    <w:rsid w:val="00F802DA"/>
    <w:rsid w:val="00F86827"/>
    <w:rsid w:val="00FA5F09"/>
    <w:rsid w:val="00FA73A5"/>
    <w:rsid w:val="00FB3AAB"/>
    <w:rsid w:val="00FC5179"/>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68435-F6B6-401D-903B-89FA718A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Pages>
  <Words>6787</Words>
  <Characters>36652</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7</cp:revision>
  <dcterms:created xsi:type="dcterms:W3CDTF">2017-01-04T02:45:00Z</dcterms:created>
  <dcterms:modified xsi:type="dcterms:W3CDTF">2017-01-08T02:24:00Z</dcterms:modified>
</cp:coreProperties>
</file>