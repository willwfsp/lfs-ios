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78B41" w14:textId="77777777" w:rsidR="00945922" w:rsidRDefault="00945922" w:rsidP="00945922">
      <w:pPr>
        <w:pStyle w:val="Ttulo1"/>
        <w:jc w:val="right"/>
      </w:pPr>
    </w:p>
    <w:p w14:paraId="605A65B2" w14:textId="77777777" w:rsidR="00945922" w:rsidRDefault="00945922" w:rsidP="00945922">
      <w:pPr>
        <w:pStyle w:val="Ttulo1"/>
        <w:jc w:val="center"/>
      </w:pPr>
      <w:r>
        <w:t>Livro do Educador</w:t>
      </w:r>
    </w:p>
    <w:p w14:paraId="70DEE1B3" w14:textId="2DFC8AB8" w:rsidR="00945922" w:rsidRPr="00945922" w:rsidRDefault="00945922" w:rsidP="00945922">
      <w:pPr>
        <w:pStyle w:val="Ttulo2"/>
        <w:jc w:val="center"/>
      </w:pPr>
      <w:r w:rsidRPr="00945922">
        <w:t>Desenvolvimen</w:t>
      </w:r>
      <w:r w:rsidR="005D781C">
        <w:t>to de Aplicativos Móveis</w:t>
      </w:r>
    </w:p>
    <w:p w14:paraId="7616B221" w14:textId="2844929F" w:rsidR="00945922" w:rsidRDefault="00F00ADA" w:rsidP="00945922">
      <w:pPr>
        <w:pStyle w:val="Ttulo3"/>
        <w:jc w:val="center"/>
      </w:pPr>
      <w:r>
        <w:t>iOS</w:t>
      </w:r>
    </w:p>
    <w:p w14:paraId="5E84FACB" w14:textId="77777777" w:rsidR="00945922" w:rsidRDefault="00945922">
      <w:pPr>
        <w:spacing w:before="0" w:after="0"/>
        <w:jc w:val="left"/>
        <w:rPr>
          <w:rFonts w:eastAsiaTheme="majorEastAsia" w:cstheme="majorBidi"/>
          <w:b/>
          <w:color w:val="00B050"/>
          <w:sz w:val="32"/>
        </w:rPr>
      </w:pPr>
      <w:r>
        <w:br w:type="page"/>
      </w:r>
    </w:p>
    <w:p w14:paraId="2497F5C5" w14:textId="54DD1566" w:rsidR="00945922" w:rsidRPr="00945922" w:rsidRDefault="00D06AB8">
      <w:pPr>
        <w:pStyle w:val="Ttulo1"/>
      </w:pPr>
      <w:r>
        <w:lastRenderedPageBreak/>
        <w:t xml:space="preserve">Unidade </w:t>
      </w:r>
      <w:r w:rsidR="00CA535B">
        <w:t>6</w:t>
      </w:r>
      <w:bookmarkStart w:id="0" w:name="h.3n0jqqdaieip" w:colFirst="0" w:colLast="0"/>
      <w:bookmarkEnd w:id="0"/>
    </w:p>
    <w:p w14:paraId="49F8E7C8" w14:textId="408AD14E" w:rsidR="005D781C" w:rsidRDefault="000508D2" w:rsidP="00945922">
      <w:pPr>
        <w:pStyle w:val="Ttulo2"/>
      </w:pPr>
      <w:r>
        <w:t xml:space="preserve">Aula 1 – </w:t>
      </w:r>
      <w:r w:rsidR="00CA535B">
        <w:t>Firebase</w:t>
      </w:r>
    </w:p>
    <w:p w14:paraId="54EBB2ED" w14:textId="77777777" w:rsidR="00CA535B" w:rsidRDefault="00CA535B" w:rsidP="00CA535B">
      <w:pPr>
        <w:pStyle w:val="SemEspaamento"/>
      </w:pPr>
      <w:r>
        <w:t>Há uma grande diferença no trabalho do desenvolvedor de apps front-end para o desenvolvedor de serviços web (back-end) mas é essencial que estes dois recursos interajam entre si. Para o desenvolvedor de apps, o mundo do back-end parece muito distante, mas o Firebase veio para acabar com isso.</w:t>
      </w:r>
    </w:p>
    <w:p w14:paraId="3AF048DD" w14:textId="2B99E284" w:rsidR="001C2894" w:rsidRPr="001C2894" w:rsidRDefault="001C2894" w:rsidP="001C2894">
      <w:pPr>
        <w:pStyle w:val="Ttulo3"/>
        <w:rPr>
          <w:color w:val="7F7F7F" w:themeColor="text1" w:themeTint="80"/>
        </w:rPr>
      </w:pPr>
      <w:r w:rsidRPr="001C2894">
        <w:rPr>
          <w:color w:val="7F7F7F" w:themeColor="text1" w:themeTint="80"/>
        </w:rPr>
        <w:t>CARGA HORÁRIA</w:t>
      </w:r>
    </w:p>
    <w:p w14:paraId="42049583" w14:textId="288C82B7" w:rsidR="001C2894" w:rsidRDefault="001C2894" w:rsidP="001C2894">
      <w:pPr>
        <w:spacing w:before="0" w:after="0"/>
        <w:jc w:val="left"/>
      </w:pPr>
      <w:r>
        <w:rPr>
          <w:rFonts w:eastAsia="Times New Roman"/>
        </w:rPr>
        <w:t>Conforme o plano de aula, esta aula terá duração de 1h30 e deverá ser conduzida de acordo com as orientações pedagógicas.</w:t>
      </w:r>
      <w:r>
        <w:t xml:space="preserve"> </w:t>
      </w:r>
    </w:p>
    <w:p w14:paraId="21D83009" w14:textId="0669D855" w:rsidR="001C2894" w:rsidRDefault="001C2894" w:rsidP="001C2894">
      <w:pPr>
        <w:pStyle w:val="Ttulo3"/>
        <w:rPr>
          <w:color w:val="7F7F7F" w:themeColor="text1" w:themeTint="80"/>
        </w:rPr>
      </w:pPr>
      <w:r>
        <w:rPr>
          <w:color w:val="7F7F7F" w:themeColor="text1" w:themeTint="80"/>
        </w:rPr>
        <w:t>OBJETIVO DA AULA</w:t>
      </w:r>
    </w:p>
    <w:p w14:paraId="3FD7E84E" w14:textId="58F7D35F" w:rsidR="001C2894" w:rsidRDefault="001C2894" w:rsidP="001C2894">
      <w:r w:rsidRPr="001C2894">
        <w:t>Ao final da aula, você deverá garantir que o aluno tenha subsídios para</w:t>
      </w:r>
    </w:p>
    <w:p w14:paraId="4ABCF006" w14:textId="5F4184BB" w:rsidR="00A609F4" w:rsidRDefault="00CA535B" w:rsidP="001C2894">
      <w:pPr>
        <w:pStyle w:val="PargrafodaLista"/>
        <w:numPr>
          <w:ilvl w:val="0"/>
          <w:numId w:val="46"/>
        </w:numPr>
      </w:pPr>
      <w:r>
        <w:t>Saber as funcionalidades do Firebase;</w:t>
      </w:r>
    </w:p>
    <w:p w14:paraId="33AD5B98" w14:textId="3A3CFB94" w:rsidR="002A7303" w:rsidRDefault="00CA535B" w:rsidP="001C2894">
      <w:pPr>
        <w:pStyle w:val="PargrafodaLista"/>
        <w:numPr>
          <w:ilvl w:val="0"/>
          <w:numId w:val="46"/>
        </w:numPr>
      </w:pPr>
      <w:r>
        <w:t>Saber as funcionalidades do Firebase Database e Firebase;</w:t>
      </w:r>
    </w:p>
    <w:p w14:paraId="78B6BEDB" w14:textId="15C4E002" w:rsidR="00CA535B" w:rsidRDefault="00CA535B" w:rsidP="001C2894">
      <w:pPr>
        <w:pStyle w:val="PargrafodaLista"/>
        <w:numPr>
          <w:ilvl w:val="0"/>
          <w:numId w:val="46"/>
        </w:numPr>
      </w:pPr>
      <w:r>
        <w:t>Criar um projeto Firebase.</w:t>
      </w:r>
    </w:p>
    <w:p w14:paraId="4BCCCD9E" w14:textId="696BACDF" w:rsidR="001C2894" w:rsidRDefault="001C2894" w:rsidP="001C2894">
      <w:pPr>
        <w:pStyle w:val="Ttulo3"/>
        <w:rPr>
          <w:color w:val="7F7F7F" w:themeColor="text1" w:themeTint="80"/>
        </w:rPr>
      </w:pPr>
      <w:r>
        <w:rPr>
          <w:color w:val="7F7F7F" w:themeColor="text1" w:themeTint="80"/>
        </w:rPr>
        <w:t>ORIENTAÇÕES PEDAGÓGICAS</w:t>
      </w:r>
    </w:p>
    <w:p w14:paraId="05F8BAEA" w14:textId="77777777" w:rsidR="001C2894" w:rsidRDefault="001C2894" w:rsidP="001C2894">
      <w:r w:rsidRPr="001C2894">
        <w:t>Para atender os objetivos de aprendizagem, você deverá conduzir o processo de ensino considerando a organização didática apresentada a seguir:</w:t>
      </w:r>
      <w:r>
        <w:t xml:space="preserve"> </w:t>
      </w:r>
    </w:p>
    <w:p w14:paraId="598E2D9F" w14:textId="4B9CF4AD" w:rsidR="001C2894" w:rsidRDefault="001C2894" w:rsidP="001C2894">
      <w:pPr>
        <w:pStyle w:val="PargrafodaLista"/>
        <w:numPr>
          <w:ilvl w:val="0"/>
          <w:numId w:val="47"/>
        </w:numPr>
      </w:pPr>
      <w:r>
        <w:t>40 minutos de aula expositiva;</w:t>
      </w:r>
    </w:p>
    <w:p w14:paraId="2F2FFBB4" w14:textId="77777777" w:rsidR="001C2894" w:rsidRDefault="001C2894" w:rsidP="001C2894">
      <w:pPr>
        <w:pStyle w:val="PargrafodaLista"/>
        <w:numPr>
          <w:ilvl w:val="0"/>
          <w:numId w:val="47"/>
        </w:numPr>
      </w:pPr>
      <w:r w:rsidRPr="001C2894">
        <w:t>10 minutos para</w:t>
      </w:r>
      <w:r>
        <w:t xml:space="preserve"> tirar as dúvidas dos alunos;</w:t>
      </w:r>
    </w:p>
    <w:p w14:paraId="338C030F" w14:textId="6F8DD558" w:rsidR="001C2894" w:rsidRPr="001C2894" w:rsidRDefault="001C2894" w:rsidP="00971782">
      <w:pPr>
        <w:pStyle w:val="PargrafodaLista"/>
        <w:numPr>
          <w:ilvl w:val="0"/>
          <w:numId w:val="47"/>
        </w:numPr>
      </w:pPr>
      <w:r>
        <w:t>4</w:t>
      </w:r>
      <w:r w:rsidRPr="001C2894">
        <w:t>0 minutos para desenvolver as atividades propostas para a turma</w:t>
      </w:r>
      <w:r w:rsidR="00B11329">
        <w:t xml:space="preserve"> e apresentação da TDP</w:t>
      </w:r>
      <w:r w:rsidRPr="001C2894">
        <w:t>.</w:t>
      </w:r>
    </w:p>
    <w:p w14:paraId="4A7DA5AD" w14:textId="57D7B3EB" w:rsidR="001C2894" w:rsidRDefault="001C2894" w:rsidP="001C2894">
      <w:pPr>
        <w:pStyle w:val="Ttulo3"/>
        <w:rPr>
          <w:color w:val="7F7F7F" w:themeColor="text1" w:themeTint="80"/>
        </w:rPr>
      </w:pPr>
      <w:r>
        <w:rPr>
          <w:color w:val="7F7F7F" w:themeColor="text1" w:themeTint="80"/>
        </w:rPr>
        <w:t>TÓPICOS DE ESTUDO</w:t>
      </w:r>
    </w:p>
    <w:p w14:paraId="396FBA7B" w14:textId="77777777" w:rsidR="001C2894" w:rsidRPr="001C2894" w:rsidRDefault="001C2894" w:rsidP="001C2894">
      <w:r w:rsidRPr="001C2894">
        <w:t>Todos os tópicos a seguir, conforme livro do aluno, devem ser trabalhados de forma dinâmica, criativa, com embasamento teórico e prático voltado ao mercado de trabalho.</w:t>
      </w:r>
    </w:p>
    <w:p w14:paraId="34EFC2CF" w14:textId="22D696A2" w:rsidR="0038121B" w:rsidRDefault="00CA535B" w:rsidP="001C2894">
      <w:pPr>
        <w:pStyle w:val="PargrafodaLista"/>
        <w:numPr>
          <w:ilvl w:val="0"/>
          <w:numId w:val="48"/>
        </w:numPr>
      </w:pPr>
      <w:r>
        <w:t>Recursos Firebase;</w:t>
      </w:r>
    </w:p>
    <w:p w14:paraId="475C398F" w14:textId="41F31739" w:rsidR="00810E33" w:rsidRDefault="00CA535B" w:rsidP="001C2894">
      <w:pPr>
        <w:pStyle w:val="PargrafodaLista"/>
        <w:numPr>
          <w:ilvl w:val="0"/>
          <w:numId w:val="48"/>
        </w:numPr>
      </w:pPr>
      <w:r>
        <w:t>Firebase Database</w:t>
      </w:r>
    </w:p>
    <w:p w14:paraId="32B4D6E6" w14:textId="4B939B39" w:rsidR="00810E33" w:rsidRDefault="00CA535B" w:rsidP="001C2894">
      <w:pPr>
        <w:pStyle w:val="PargrafodaLista"/>
        <w:numPr>
          <w:ilvl w:val="0"/>
          <w:numId w:val="48"/>
        </w:numPr>
      </w:pPr>
      <w:r>
        <w:t>Firebase Authentication;</w:t>
      </w:r>
    </w:p>
    <w:p w14:paraId="5EA50B32" w14:textId="6C6E4BD2" w:rsidR="00810E33" w:rsidRDefault="00CA535B" w:rsidP="001C2894">
      <w:pPr>
        <w:pStyle w:val="PargrafodaLista"/>
        <w:numPr>
          <w:ilvl w:val="0"/>
          <w:numId w:val="48"/>
        </w:numPr>
      </w:pPr>
      <w:r>
        <w:t>Criando um Projeto Firebase;</w:t>
      </w:r>
    </w:p>
    <w:p w14:paraId="4C453803" w14:textId="4D8E4548" w:rsidR="00561E8D" w:rsidRPr="00561E8D" w:rsidRDefault="00561E8D" w:rsidP="00561E8D">
      <w:pPr>
        <w:pStyle w:val="Ttulo3"/>
        <w:rPr>
          <w:color w:val="7F7F7F" w:themeColor="text1" w:themeTint="80"/>
        </w:rPr>
      </w:pPr>
      <w:r w:rsidRPr="00561E8D">
        <w:rPr>
          <w:color w:val="7F7F7F" w:themeColor="text1" w:themeTint="80"/>
        </w:rPr>
        <w:t>PONTOS IMPORTANTES</w:t>
      </w:r>
    </w:p>
    <w:p w14:paraId="5368ECF1" w14:textId="6BBE043E" w:rsidR="00060BD8" w:rsidRDefault="00012747">
      <w:r>
        <w:t xml:space="preserve">É importante que o aluno se atente a essa aula pois será </w:t>
      </w:r>
      <w:proofErr w:type="gramStart"/>
      <w:r>
        <w:t>apresentados</w:t>
      </w:r>
      <w:proofErr w:type="gramEnd"/>
      <w:r>
        <w:t xml:space="preserve"> bastante </w:t>
      </w:r>
      <w:r w:rsidR="00CA535B">
        <w:t>conteúdo teórico</w:t>
      </w:r>
      <w:r>
        <w:t>, que são de crucial entendimento para o decorrer da aula.</w:t>
      </w:r>
    </w:p>
    <w:p w14:paraId="6F5291E2" w14:textId="77777777" w:rsidR="00CA535B" w:rsidRDefault="00CA535B"/>
    <w:p w14:paraId="4DB38D40" w14:textId="77777777" w:rsidR="00CA535B" w:rsidRDefault="00CA535B"/>
    <w:p w14:paraId="7C3EBDB8" w14:textId="77777777" w:rsidR="00CA535B" w:rsidRDefault="00CA535B"/>
    <w:p w14:paraId="0CC59A77" w14:textId="7EC8C997" w:rsidR="00CA535B" w:rsidRDefault="00CA535B" w:rsidP="00971782">
      <w:pPr>
        <w:pStyle w:val="Ttulo3"/>
        <w:numPr>
          <w:ilvl w:val="1"/>
          <w:numId w:val="80"/>
        </w:numPr>
      </w:pPr>
      <w:r>
        <w:lastRenderedPageBreak/>
        <w:t>Recursos do Firebase</w:t>
      </w:r>
    </w:p>
    <w:p w14:paraId="0130CA75" w14:textId="0CECB39C" w:rsidR="00CA535B" w:rsidRDefault="00CA535B" w:rsidP="00CA535B">
      <w:pPr>
        <w:spacing w:after="200"/>
      </w:pPr>
      <w:r>
        <w:t>Educador, inicie esta aula relembrando os conceitos de front-end e back-end, vistos em Android. Explique também a necessidade de utilizarmos um back-end dinâmico para que se faça um bom app.</w:t>
      </w:r>
    </w:p>
    <w:p w14:paraId="47D39F54" w14:textId="77777777" w:rsidR="00CA535B" w:rsidRDefault="00CA535B" w:rsidP="00CA535B">
      <w:pPr>
        <w:spacing w:after="200"/>
      </w:pPr>
      <w:r>
        <w:t>Explique também da sobre a grande carência de serviços back-end para aumentarmos muito mais as possibilidades para criação de nossos apps. Porém carecemos de conhecimentos (que são bastante exigentes e específicos) e principalmente de tempo para desenvolvermos nós mesmo qualquer que seja o serviço web que necessitamos, para isso temos o Firebase.</w:t>
      </w:r>
    </w:p>
    <w:p w14:paraId="1C943588" w14:textId="77777777" w:rsidR="00CA535B" w:rsidRDefault="00CA535B" w:rsidP="00CA535B">
      <w:r>
        <w:t xml:space="preserve">Educador, de uma introdução de Firebase dizendo que ele é uma plataforma web para a </w:t>
      </w:r>
      <w:proofErr w:type="gramStart"/>
      <w:r>
        <w:t>centralização</w:t>
      </w:r>
      <w:proofErr w:type="gramEnd"/>
      <w:r>
        <w:t xml:space="preserve"> de dados e informações de uma aplicação. No próximo item falaremos um pouco mais.</w:t>
      </w:r>
      <w:r w:rsidRPr="0010575B">
        <w:t xml:space="preserve"> O que é o Firebase</w:t>
      </w:r>
    </w:p>
    <w:p w14:paraId="7CD66371" w14:textId="6FB30D95" w:rsidR="00CA535B" w:rsidRDefault="00CA535B" w:rsidP="00CA535B">
      <w:r>
        <w:t>Educador, explique um pouco melhor o que é o Firebase, como ele ajuda na melhora, abrangência e lucro do app e também fale um pouco sobre a história do Firebase e o que a atual detentora, Google tem feito por essa plataforma.</w:t>
      </w:r>
    </w:p>
    <w:p w14:paraId="45429E83" w14:textId="77777777" w:rsidR="00CA535B" w:rsidRPr="0010575B" w:rsidRDefault="00CA535B" w:rsidP="00CA535B">
      <w:r>
        <w:t>No Firebase existem diversos recursos que funcionam de forma independente. Alguns dos recursos são: a rapidez de desenvolvimento, graças a recursos complementares que podemos combinar com nossas necessidades; é possível criar sem se preocupar com infraestruturas complexas; temos o Firebase Analytics que analisa dados coletados e toma decisões baseadas neles; é multiplataforma e gratuito.</w:t>
      </w:r>
    </w:p>
    <w:p w14:paraId="4C110D93" w14:textId="77777777" w:rsidR="00CA535B" w:rsidRPr="0010575B" w:rsidRDefault="00CA535B" w:rsidP="00CA535B"/>
    <w:p w14:paraId="2ABF0FAA" w14:textId="77777777" w:rsidR="00CA535B" w:rsidRPr="00CA535B" w:rsidRDefault="00CA535B"/>
    <w:p w14:paraId="13C37850" w14:textId="7953845B" w:rsidR="00CA535B" w:rsidRDefault="00CA535B" w:rsidP="00971782">
      <w:pPr>
        <w:pStyle w:val="Ttulo3"/>
      </w:pPr>
      <w:r>
        <w:t>1.2.</w:t>
      </w:r>
      <w:r>
        <w:tab/>
        <w:t>Firebase Database</w:t>
      </w:r>
    </w:p>
    <w:p w14:paraId="6DA78399" w14:textId="77777777" w:rsidR="00CA535B" w:rsidRPr="0010575B" w:rsidRDefault="00CA535B" w:rsidP="00CA535B">
      <w:r>
        <w:t xml:space="preserve">Uma das duas ferramentas que iremos utilizar neste curso é o Firebase Database, que é um banco de dados hospedado na nuvem, onde é possível sincronizar dados com todos clientes conectados em tempo real. Educador, termine a explicação definindo de forma básica o fluxo de dados e seu aspecto multiplataforma. </w:t>
      </w:r>
    </w:p>
    <w:p w14:paraId="3AEF0152" w14:textId="77777777" w:rsidR="00CA535B" w:rsidRPr="00CA535B" w:rsidRDefault="00CA535B"/>
    <w:p w14:paraId="4CEB4790" w14:textId="14098C2D" w:rsidR="00CA535B" w:rsidRDefault="00CA535B" w:rsidP="00971782">
      <w:pPr>
        <w:pStyle w:val="Ttulo4"/>
      </w:pPr>
      <w:r>
        <w:t>1.2.1.</w:t>
      </w:r>
      <w:r>
        <w:tab/>
        <w:t>Principais funcionalidades</w:t>
      </w:r>
    </w:p>
    <w:p w14:paraId="2936B8E4" w14:textId="77777777" w:rsidR="00CA535B" w:rsidRPr="0010575B" w:rsidRDefault="00CA535B" w:rsidP="00CA535B">
      <w:r>
        <w:t>Educador, aqui temos três principais funcionalidades a serem explicadas, onde a principal é a sincronização de dados em tempo real. A segunda é a funcionalidade dos aplicativos serem responsivos mesmo off-line e a última é a possibilidade de acesso ao Firebase Realtime Database sem a necessidade de possuir um servidor, de maneira segura.</w:t>
      </w:r>
    </w:p>
    <w:p w14:paraId="496455A7" w14:textId="77777777" w:rsidR="00CA535B" w:rsidRPr="00CA535B" w:rsidRDefault="00CA535B"/>
    <w:p w14:paraId="7925497C" w14:textId="4D534A3A" w:rsidR="00CA535B" w:rsidRDefault="00CA535B" w:rsidP="00971782">
      <w:pPr>
        <w:pStyle w:val="Ttulo4"/>
      </w:pPr>
      <w:r>
        <w:t>1.2.2.</w:t>
      </w:r>
      <w:r>
        <w:tab/>
        <w:t>Como funciona?</w:t>
      </w:r>
    </w:p>
    <w:p w14:paraId="3D9763FD" w14:textId="77777777" w:rsidR="00CA535B" w:rsidRDefault="00CA535B" w:rsidP="00CA535B">
      <w:pPr>
        <w:spacing w:after="200"/>
      </w:pPr>
      <w:r>
        <w:t>Resumindo, o Firebase Databe funciona da seguinte forma:</w:t>
      </w:r>
    </w:p>
    <w:p w14:paraId="73E3A611" w14:textId="77777777" w:rsidR="00CA535B" w:rsidRDefault="00CA535B" w:rsidP="00CA535B">
      <w:pPr>
        <w:spacing w:after="200"/>
      </w:pPr>
      <w:r>
        <w:t>Através do código no front-end, obtemos, online, acesso ao banco de dados de maneira segura. Estes dados são mantidos localmente, podendo ser acionados em tempo real, mesmo off-line, assim como eventos. Quando o dispositivo torna a ficar online ele se sincroniza co o banco de dados remoto e atualiza o conteúdo local.</w:t>
      </w:r>
    </w:p>
    <w:p w14:paraId="7F66CD1D" w14:textId="77777777" w:rsidR="00CA535B" w:rsidRPr="0010575B" w:rsidRDefault="00CA535B" w:rsidP="00CA535B">
      <w:r>
        <w:lastRenderedPageBreak/>
        <w:t>Também explique sobre o conjunto de regras que tornam segura a estruturaçãodos dados e quando podem ser lidos ou gravados. Por ultimo, fale sobre a ótima capacidade de resposta que o Firebase Database pode oferecer e de sua integração com o Firebase Authentication.</w:t>
      </w:r>
    </w:p>
    <w:p w14:paraId="335FD8C6" w14:textId="77777777" w:rsidR="00CA535B" w:rsidRPr="00CA535B" w:rsidRDefault="00CA535B"/>
    <w:p w14:paraId="268102A6" w14:textId="0F536F89" w:rsidR="00CA535B" w:rsidRDefault="00CA535B" w:rsidP="00971782">
      <w:pPr>
        <w:pStyle w:val="Ttulo3"/>
      </w:pPr>
      <w:r>
        <w:t>1.3.</w:t>
      </w:r>
      <w:r>
        <w:tab/>
        <w:t>Firebase Authentication</w:t>
      </w:r>
    </w:p>
    <w:p w14:paraId="5F032C1B" w14:textId="77777777" w:rsidR="00CA535B" w:rsidRPr="00552719" w:rsidRDefault="00CA535B" w:rsidP="00CA535B">
      <w:r>
        <w:t>Educador, explique ao aluno que o</w:t>
      </w:r>
      <w:r w:rsidRPr="0010575B">
        <w:t xml:space="preserve"> Firebase Authentication fornece serviços de backend, SDKs fáceis de usar e bibliotecas de UI para autenticar os usuários em seu aplicativo, prontas para o uso. Ele oferece suporte a autenticação usando senhas, provedores populares de identidades de identidades federadas, como o Google, Facebook e Twitter, e muito mais.</w:t>
      </w:r>
      <w:r>
        <w:t xml:space="preserve"> Além de tudo ele é facilmente integrado com backends personalizados.</w:t>
      </w:r>
    </w:p>
    <w:p w14:paraId="25D7C3F4" w14:textId="77777777" w:rsidR="00CA535B" w:rsidRPr="00CA535B" w:rsidRDefault="00CA535B"/>
    <w:p w14:paraId="3E4F63A9" w14:textId="39685626" w:rsidR="00CA535B" w:rsidRDefault="00CA535B" w:rsidP="00971782">
      <w:pPr>
        <w:pStyle w:val="Ttulo4"/>
        <w:tabs>
          <w:tab w:val="left" w:pos="708"/>
          <w:tab w:val="left" w:pos="1416"/>
          <w:tab w:val="left" w:pos="2124"/>
          <w:tab w:val="left" w:pos="2832"/>
          <w:tab w:val="left" w:pos="3523"/>
        </w:tabs>
      </w:pPr>
      <w:r>
        <w:t>1.3.1.</w:t>
      </w:r>
      <w:r>
        <w:tab/>
        <w:t>Principais funcionalidades</w:t>
      </w:r>
      <w:r>
        <w:tab/>
      </w:r>
    </w:p>
    <w:p w14:paraId="72447AC5" w14:textId="77777777" w:rsidR="00CA535B" w:rsidRPr="00552719" w:rsidRDefault="00CA535B" w:rsidP="00CA535B">
      <w:r>
        <w:t xml:space="preserve">Educador, apresente as principais funcionalidades do Firebase Authentication como sendo: </w:t>
      </w:r>
      <w:r w:rsidRPr="0010575B">
        <w:t>autenticação baseada em e-mail e senha; integração de provedores de identidades federadas; integração de sistemas de autenticação personalizados; autenticação anônima, entre outros.</w:t>
      </w:r>
      <w:r>
        <w:t xml:space="preserve"> De uma breve explicação de cada uma destas funcionalidades.</w:t>
      </w:r>
    </w:p>
    <w:p w14:paraId="72BDB137" w14:textId="77777777" w:rsidR="00CA535B" w:rsidRPr="00CA535B" w:rsidRDefault="00CA535B"/>
    <w:p w14:paraId="06AF1D92" w14:textId="153BF1CC" w:rsidR="00CA535B" w:rsidRDefault="00CA535B" w:rsidP="00971782">
      <w:pPr>
        <w:pStyle w:val="Ttulo4"/>
        <w:tabs>
          <w:tab w:val="left" w:pos="708"/>
          <w:tab w:val="left" w:pos="1416"/>
          <w:tab w:val="left" w:pos="2124"/>
          <w:tab w:val="left" w:pos="2926"/>
        </w:tabs>
      </w:pPr>
      <w:r>
        <w:t>1.3.2.</w:t>
      </w:r>
      <w:r>
        <w:tab/>
        <w:t>Como funciona?</w:t>
      </w:r>
      <w:r>
        <w:tab/>
      </w:r>
    </w:p>
    <w:p w14:paraId="26580527" w14:textId="77777777" w:rsidR="00CA535B" w:rsidRPr="0010575B" w:rsidRDefault="00CA535B" w:rsidP="00CA535B">
      <w:r>
        <w:t>Educador, tente explicar que o usuário fornece suas credenciais, que são passadas para o Firebase Authentication SDK. Seus serviços verificarão essas credenciais e retornarão com uma resposta ao cliente, permitindo a ele que acesse informações básicas de perfil. Os usuários autenticados podem ver e gravar dados no Firebase Realtime Database e Firebase Storage.</w:t>
      </w:r>
    </w:p>
    <w:p w14:paraId="37B7EEFC" w14:textId="77777777" w:rsidR="00CA535B" w:rsidRPr="00CA535B" w:rsidRDefault="00CA535B"/>
    <w:p w14:paraId="070E0EFC" w14:textId="735E5B3F" w:rsidR="00CA535B" w:rsidRDefault="00CA535B" w:rsidP="00971782">
      <w:pPr>
        <w:pStyle w:val="Ttulo3"/>
      </w:pPr>
      <w:r>
        <w:t>1.4.</w:t>
      </w:r>
      <w:r>
        <w:tab/>
        <w:t>Criando um projeto no Firebase</w:t>
      </w:r>
    </w:p>
    <w:p w14:paraId="3E79DCC0" w14:textId="77777777" w:rsidR="00CA535B" w:rsidRDefault="00CA535B" w:rsidP="00CA535B">
      <w:pPr>
        <w:spacing w:after="200"/>
      </w:pPr>
      <w:r>
        <w:t>Educador, apresente o Firebase Console, que é onde podemos encontrar documentações e tutoriais e gerenciar suas aplicações online, de onde estiver. Explique um pouco mais sobre o Firebase Console e, já que adicionamos o Firebase na aula passada via CocoaPods, vamos criar um novo projeto nele.</w:t>
      </w:r>
    </w:p>
    <w:p w14:paraId="7F280CA4" w14:textId="77777777" w:rsidR="00CA535B" w:rsidRDefault="00CA535B" w:rsidP="00971782">
      <w:pPr>
        <w:pStyle w:val="Ttulo4"/>
      </w:pPr>
    </w:p>
    <w:p w14:paraId="41617BB7" w14:textId="05DF69D7" w:rsidR="00CA535B" w:rsidRDefault="00CA535B" w:rsidP="00971782">
      <w:pPr>
        <w:pStyle w:val="Ttulo4"/>
      </w:pPr>
      <w:r>
        <w:t>1.4.1.</w:t>
      </w:r>
      <w:r>
        <w:tab/>
        <w:t>Criando um novo projeto no Firebase Console</w:t>
      </w:r>
    </w:p>
    <w:p w14:paraId="33704672" w14:textId="77777777" w:rsidR="00CA535B" w:rsidRPr="0010575B" w:rsidRDefault="00CA535B" w:rsidP="00CA535B">
      <w:pPr>
        <w:pBdr>
          <w:bottom w:val="single" w:sz="4" w:space="1" w:color="auto"/>
        </w:pBdr>
      </w:pPr>
      <w:r>
        <w:t>Para criar um novo projeto no Firebase:</w:t>
      </w:r>
    </w:p>
    <w:p w14:paraId="754B4E31" w14:textId="77777777" w:rsidR="00CA535B" w:rsidRDefault="00CA535B" w:rsidP="00CA535B">
      <w:pPr>
        <w:pStyle w:val="PargrafodaLista"/>
        <w:numPr>
          <w:ilvl w:val="0"/>
          <w:numId w:val="81"/>
        </w:numPr>
        <w:spacing w:before="0" w:after="200"/>
      </w:pPr>
      <w:r>
        <w:t>Entrar na página</w:t>
      </w:r>
      <w:r w:rsidRPr="00552719">
        <w:t xml:space="preserve">: </w:t>
      </w:r>
      <w:hyperlink r:id="rId8" w:history="1">
        <w:r w:rsidRPr="00552719">
          <w:rPr>
            <w:color w:val="2069DC"/>
          </w:rPr>
          <w:t>https://firebase.google.com/?hl=pt-br</w:t>
        </w:r>
      </w:hyperlink>
      <w:r>
        <w:rPr>
          <w:rFonts w:ascii="MS Mincho" w:eastAsia="MS Mincho" w:hAnsi="MS Mincho" w:cs="MS Mincho"/>
        </w:rPr>
        <w:t xml:space="preserve"> </w:t>
      </w:r>
      <w:r w:rsidRPr="0010575B">
        <w:rPr>
          <w:rFonts w:eastAsia="Arial" w:cs="Arial"/>
        </w:rPr>
        <w:t>,</w:t>
      </w:r>
      <w:r>
        <w:rPr>
          <w:rFonts w:ascii="MS Mincho" w:eastAsia="MS Mincho" w:hAnsi="MS Mincho" w:cs="MS Mincho"/>
        </w:rPr>
        <w:t xml:space="preserve"> </w:t>
      </w:r>
      <w:r w:rsidRPr="0010575B">
        <w:rPr>
          <w:rFonts w:eastAsia="Arial" w:cs="Arial"/>
        </w:rPr>
        <w:t>fazer login na conta Google</w:t>
      </w:r>
      <w:r>
        <w:t xml:space="preserve"> (se necessário, utilizar a conta fornecida pela escola) ou criar uma e em seguida, clicar em </w:t>
      </w:r>
      <w:r w:rsidRPr="00552719">
        <w:rPr>
          <w:b/>
          <w:bCs/>
        </w:rPr>
        <w:t>CRIAR NOVO PROJETO</w:t>
      </w:r>
      <w:r>
        <w:t xml:space="preserve">. Utilizar o nome MusicProject e selecionar o Brasil em País/Região. Clicar em </w:t>
      </w:r>
      <w:r w:rsidRPr="00552719">
        <w:rPr>
          <w:b/>
          <w:bCs/>
        </w:rPr>
        <w:t>CRIAR PROJETO</w:t>
      </w:r>
      <w:r>
        <w:t xml:space="preserve"> </w:t>
      </w:r>
    </w:p>
    <w:p w14:paraId="65039247" w14:textId="77777777" w:rsidR="00CA535B" w:rsidRPr="0010575B" w:rsidRDefault="00CA535B" w:rsidP="00CA535B">
      <w:pPr>
        <w:pStyle w:val="PargrafodaLista"/>
        <w:numPr>
          <w:ilvl w:val="0"/>
          <w:numId w:val="81"/>
        </w:numPr>
        <w:spacing w:before="0" w:after="200"/>
        <w:rPr>
          <w:rFonts w:eastAsia="Arial" w:cs="Arial"/>
        </w:rPr>
      </w:pPr>
      <w:r>
        <w:t>Observar a tela que será aberta e partir para as configurações.</w:t>
      </w:r>
    </w:p>
    <w:p w14:paraId="3E112975" w14:textId="77777777" w:rsidR="00CA535B" w:rsidRPr="00CA535B" w:rsidRDefault="00CA535B"/>
    <w:p w14:paraId="53D3EEBA" w14:textId="66EC0A96" w:rsidR="00CA535B" w:rsidRDefault="00CA535B" w:rsidP="00971782">
      <w:pPr>
        <w:pStyle w:val="Ttulo4"/>
      </w:pPr>
      <w:r>
        <w:t>1.4.2.</w:t>
      </w:r>
      <w:r>
        <w:tab/>
        <w:t>Configurando o projeto no Xcode</w:t>
      </w:r>
    </w:p>
    <w:p w14:paraId="425096C8" w14:textId="77777777" w:rsidR="00CA535B" w:rsidRDefault="00CA535B" w:rsidP="00CA535B">
      <w:pPr>
        <w:pBdr>
          <w:bottom w:val="single" w:sz="4" w:space="1" w:color="auto"/>
        </w:pBdr>
        <w:spacing w:after="200"/>
      </w:pPr>
      <w:r>
        <w:t>Para configurar o Firebase para se comunicar com nosso aplicativo:</w:t>
      </w:r>
    </w:p>
    <w:p w14:paraId="28B54136" w14:textId="77777777" w:rsidR="00CA535B" w:rsidRDefault="00CA535B" w:rsidP="00CA535B">
      <w:pPr>
        <w:pStyle w:val="PargrafodaLista"/>
        <w:numPr>
          <w:ilvl w:val="0"/>
          <w:numId w:val="82"/>
        </w:numPr>
        <w:spacing w:before="0" w:after="200"/>
      </w:pPr>
      <w:r>
        <w:lastRenderedPageBreak/>
        <w:t xml:space="preserve">Clicar na opção </w:t>
      </w:r>
      <w:r w:rsidRPr="0010575B">
        <w:rPr>
          <w:b/>
        </w:rPr>
        <w:t xml:space="preserve">Adicionar Firebase ao seu aplicativo </w:t>
      </w:r>
      <w:proofErr w:type="gramStart"/>
      <w:r w:rsidRPr="0010575B">
        <w:rPr>
          <w:b/>
        </w:rPr>
        <w:t xml:space="preserve">iOS </w:t>
      </w:r>
      <w:r>
        <w:t xml:space="preserve"> e</w:t>
      </w:r>
      <w:proofErr w:type="gramEnd"/>
      <w:r>
        <w:t xml:space="preserve"> preencher </w:t>
      </w:r>
      <w:r w:rsidRPr="00552719">
        <w:t xml:space="preserve">o campo </w:t>
      </w:r>
      <w:r w:rsidRPr="0010575B">
        <w:rPr>
          <w:b/>
        </w:rPr>
        <w:t xml:space="preserve">Código do pacote do iOS </w:t>
      </w:r>
      <w:r>
        <w:t xml:space="preserve"> na tela seguinte. Para obter este código, abrir o projeto </w:t>
      </w:r>
      <w:proofErr w:type="gramStart"/>
      <w:r w:rsidRPr="0010575B">
        <w:rPr>
          <w:b/>
        </w:rPr>
        <w:t xml:space="preserve">MusicProject </w:t>
      </w:r>
      <w:r>
        <w:t xml:space="preserve"> do</w:t>
      </w:r>
      <w:proofErr w:type="gramEnd"/>
      <w:r>
        <w:t xml:space="preserve"> Xcode e localizar o arquivo de configuração de projeto, como mostrado no passo 3, e copiar o código em </w:t>
      </w:r>
      <w:r w:rsidRPr="0010575B">
        <w:rPr>
          <w:b/>
        </w:rPr>
        <w:t xml:space="preserve">Bundle ID </w:t>
      </w:r>
      <w:r>
        <w:t xml:space="preserve"> e copiar para o campo de código no Firebase. Clicar em </w:t>
      </w:r>
      <w:r w:rsidRPr="0010575B">
        <w:rPr>
          <w:b/>
        </w:rPr>
        <w:t>ADICIONAR APLICATIVO</w:t>
      </w:r>
      <w:r>
        <w:t>.</w:t>
      </w:r>
    </w:p>
    <w:p w14:paraId="4C938431" w14:textId="77777777" w:rsidR="00CA535B" w:rsidRDefault="00CA535B" w:rsidP="00CA535B">
      <w:pPr>
        <w:pStyle w:val="PargrafodaLista"/>
        <w:numPr>
          <w:ilvl w:val="0"/>
          <w:numId w:val="82"/>
        </w:numPr>
        <w:spacing w:before="0" w:after="200"/>
      </w:pPr>
      <w:r>
        <w:t xml:space="preserve">Adicionar o arquivo </w:t>
      </w:r>
      <w:r w:rsidRPr="0010575B">
        <w:rPr>
          <w:b/>
        </w:rPr>
        <w:t xml:space="preserve">GoogleService-Info.plist </w:t>
      </w:r>
      <w:r>
        <w:t xml:space="preserve">no seu projeto como está descrito na imagem do site. Na tela de configurações que aparecerá no Xcode, escolher a opção </w:t>
      </w:r>
      <w:r w:rsidRPr="0010575B">
        <w:rPr>
          <w:b/>
        </w:rPr>
        <w:t xml:space="preserve">Copy items if </w:t>
      </w:r>
      <w:proofErr w:type="gramStart"/>
      <w:r w:rsidRPr="0010575B">
        <w:rPr>
          <w:b/>
        </w:rPr>
        <w:t xml:space="preserve">needed </w:t>
      </w:r>
      <w:r>
        <w:t xml:space="preserve"> e</w:t>
      </w:r>
      <w:proofErr w:type="gramEnd"/>
      <w:r>
        <w:t xml:space="preserve"> clicar em </w:t>
      </w:r>
      <w:r w:rsidRPr="0010575B">
        <w:rPr>
          <w:b/>
        </w:rPr>
        <w:t xml:space="preserve"> FINISH</w:t>
      </w:r>
      <w:r>
        <w:t>. Observar que o arquivo foi instalado, como mostrado no passo 8.</w:t>
      </w:r>
    </w:p>
    <w:p w14:paraId="524321E5" w14:textId="77777777" w:rsidR="00CA535B" w:rsidRDefault="00CA535B" w:rsidP="00CA535B">
      <w:pPr>
        <w:pStyle w:val="PargrafodaLista"/>
        <w:numPr>
          <w:ilvl w:val="0"/>
          <w:numId w:val="82"/>
        </w:numPr>
        <w:spacing w:before="0" w:after="200"/>
      </w:pPr>
      <w:r>
        <w:t>Ao solicitar a instalação do Pod, pule, pois já o fizemos na unidade passada.</w:t>
      </w:r>
    </w:p>
    <w:p w14:paraId="74781CB7" w14:textId="77777777" w:rsidR="00CA535B" w:rsidRPr="0010575B" w:rsidRDefault="00CA535B" w:rsidP="00CA535B">
      <w:pPr>
        <w:pStyle w:val="PargrafodaLista"/>
        <w:numPr>
          <w:ilvl w:val="0"/>
          <w:numId w:val="82"/>
        </w:numPr>
        <w:spacing w:before="0" w:after="200"/>
      </w:pPr>
      <w:r>
        <w:t>Para inicializar o código no nosso projeto, copiar o código fornecido pelo Firebase abaixo da classe principal App Delegate, como no passo 10.</w:t>
      </w:r>
    </w:p>
    <w:p w14:paraId="3EF2801B" w14:textId="77777777" w:rsidR="00CA535B" w:rsidRPr="00552719" w:rsidRDefault="00CA535B" w:rsidP="00CA535B">
      <w:pPr>
        <w:spacing w:after="200"/>
      </w:pPr>
      <w:r>
        <w:t xml:space="preserve">Assim podemos utilizar o serviço </w:t>
      </w:r>
      <w:r w:rsidRPr="0010575B">
        <w:t xml:space="preserve">Firebase Auth e o Firebase Database, para fazer login, obter JSONs com informações de músicas respectivamente e Firebase Storage. </w:t>
      </w:r>
    </w:p>
    <w:p w14:paraId="550F9DF6" w14:textId="77777777" w:rsidR="00CA535B" w:rsidRPr="00CA535B" w:rsidRDefault="00CA535B"/>
    <w:p w14:paraId="0E012426" w14:textId="085F0027" w:rsidR="00CA535B" w:rsidRDefault="00CA535B" w:rsidP="00971782">
      <w:pPr>
        <w:pStyle w:val="Ttulo3"/>
      </w:pPr>
      <w:r>
        <w:t>1.5.</w:t>
      </w:r>
      <w:r>
        <w:tab/>
        <w:t>Resumo</w:t>
      </w:r>
    </w:p>
    <w:p w14:paraId="58EF968D" w14:textId="77777777" w:rsidR="00CA535B" w:rsidRDefault="00CA535B" w:rsidP="00CA535B">
      <w:r>
        <w:t>Nesta aula, o aluno aprendeu o</w:t>
      </w:r>
      <w:r w:rsidRPr="0010575B">
        <w:rPr>
          <w:rFonts w:cs="Arial"/>
        </w:rPr>
        <w:t xml:space="preserve"> que é o Firebase</w:t>
      </w:r>
      <w:r>
        <w:t>, uma</w:t>
      </w:r>
      <w:r w:rsidRPr="0010575B">
        <w:rPr>
          <w:rFonts w:cs="Arial"/>
        </w:rPr>
        <w:t xml:space="preserve"> ferramenta poderosa e útil para criarmos apps inteligentes, responsivos e dinâmicos</w:t>
      </w:r>
      <w:r>
        <w:t>,</w:t>
      </w:r>
      <w:r w:rsidRPr="0010575B">
        <w:rPr>
          <w:rFonts w:cs="Arial"/>
        </w:rPr>
        <w:t xml:space="preserve"> centralizar as informações da nossa aplicação, assim o app em cada plataforma só se preocupa em exibi-la ou manda-la para o back-end do Firebase. </w:t>
      </w:r>
      <w:r>
        <w:t>Aprendeu um pouco sobre as ferramentas Firebase Database e Firebase Authentycation. Por fim, o aluno aprendeu a instalar e configurar um projeto no Firebase.</w:t>
      </w:r>
    </w:p>
    <w:p w14:paraId="78296DBD" w14:textId="77777777" w:rsidR="00CA535B" w:rsidRPr="00CA535B" w:rsidRDefault="00CA535B"/>
    <w:p w14:paraId="48808433" w14:textId="43624DF9" w:rsidR="00851E74" w:rsidRDefault="00012747" w:rsidP="00971782">
      <w:pPr>
        <w:pStyle w:val="Ttulo2"/>
        <w:pBdr>
          <w:top w:val="single" w:sz="4" w:space="1" w:color="auto"/>
        </w:pBdr>
        <w:spacing w:before="0" w:after="0"/>
      </w:pPr>
      <w:bookmarkStart w:id="1" w:name="h.ju7lf4z2rw7w" w:colFirst="0" w:colLast="0"/>
      <w:bookmarkStart w:id="2" w:name="h.qti44jbq8ovo" w:colFirst="0" w:colLast="0"/>
      <w:bookmarkStart w:id="3" w:name="h.m213xigyx2so" w:colFirst="0" w:colLast="0"/>
      <w:bookmarkStart w:id="4" w:name="h.hidv4ekbbof9" w:colFirst="0" w:colLast="0"/>
      <w:bookmarkStart w:id="5" w:name="h.retb0dgxwoer" w:colFirst="0" w:colLast="0"/>
      <w:bookmarkStart w:id="6" w:name="h.58jwzlgmi01s" w:colFirst="0" w:colLast="0"/>
      <w:bookmarkStart w:id="7" w:name="h.70ur0phbkgxg" w:colFirst="0" w:colLast="0"/>
      <w:bookmarkEnd w:id="1"/>
      <w:bookmarkEnd w:id="2"/>
      <w:bookmarkEnd w:id="3"/>
      <w:bookmarkEnd w:id="4"/>
      <w:bookmarkEnd w:id="5"/>
      <w:bookmarkEnd w:id="6"/>
      <w:bookmarkEnd w:id="7"/>
      <w:r>
        <w:t>A</w:t>
      </w:r>
      <w:r w:rsidR="00851E74">
        <w:t>ula 2</w:t>
      </w:r>
      <w:bookmarkStart w:id="8" w:name="_GoBack"/>
      <w:bookmarkEnd w:id="8"/>
    </w:p>
    <w:p w14:paraId="473D4A94" w14:textId="222DC4DB" w:rsidR="00851E74" w:rsidRDefault="00851E74" w:rsidP="00971782">
      <w:pPr>
        <w:pStyle w:val="Ttulo3"/>
        <w:spacing w:before="0" w:after="0"/>
      </w:pPr>
      <w:r>
        <w:t xml:space="preserve">2. </w:t>
      </w:r>
      <w:r w:rsidR="00CA535B">
        <w:t>Login com Firebase</w:t>
      </w:r>
    </w:p>
    <w:p w14:paraId="7B7552E8" w14:textId="7898C4A7" w:rsidR="00D4796F" w:rsidRDefault="00CA535B" w:rsidP="00971782">
      <w:r>
        <w:t>Chegou a hora de aprendermos cada método responsável para fazer login de usuários</w:t>
      </w:r>
    </w:p>
    <w:p w14:paraId="754725AA" w14:textId="77777777" w:rsidR="00D4796F" w:rsidRDefault="00D4796F" w:rsidP="00971782"/>
    <w:p w14:paraId="392E03B8" w14:textId="77777777" w:rsidR="00C82F67" w:rsidRDefault="00C82F67" w:rsidP="00971782">
      <w:pPr>
        <w:pStyle w:val="Ttulo3"/>
        <w:spacing w:before="0" w:after="0"/>
      </w:pPr>
      <w:r>
        <w:rPr>
          <w:color w:val="7F7F7F"/>
        </w:rPr>
        <w:t>CARGA HORÁRIA</w:t>
      </w:r>
    </w:p>
    <w:p w14:paraId="355185A2" w14:textId="77777777" w:rsidR="00C82F67" w:rsidRDefault="00C82F67">
      <w:pPr>
        <w:spacing w:before="0" w:after="0"/>
        <w:jc w:val="left"/>
      </w:pPr>
      <w:r>
        <w:t>Conforme o plano de aula, esta aula terá duração de 1h30 e deverá ser conduzida de acordo com as orientações pedagógicas.</w:t>
      </w:r>
    </w:p>
    <w:p w14:paraId="13805EE3" w14:textId="77777777" w:rsidR="00C82F67" w:rsidRDefault="00C82F67">
      <w:pPr>
        <w:spacing w:before="0" w:after="0"/>
        <w:jc w:val="left"/>
      </w:pPr>
      <w:r>
        <w:t xml:space="preserve"> </w:t>
      </w:r>
    </w:p>
    <w:p w14:paraId="3EC4E56F" w14:textId="77777777" w:rsidR="00C82F67" w:rsidRDefault="00C82F67" w:rsidP="00971782">
      <w:pPr>
        <w:pStyle w:val="Ttulo3"/>
        <w:spacing w:before="0" w:after="0"/>
      </w:pPr>
      <w:r>
        <w:rPr>
          <w:color w:val="7F7F7F"/>
        </w:rPr>
        <w:t>OBJETIVO DA AULA</w:t>
      </w:r>
    </w:p>
    <w:p w14:paraId="22A2AB4B" w14:textId="77777777" w:rsidR="00C82F67" w:rsidRDefault="00C82F67" w:rsidP="00971782">
      <w:pPr>
        <w:spacing w:before="0" w:after="0"/>
      </w:pPr>
      <w:r>
        <w:t>Ao final da aula, você deverá garantir que o aluno tenha subsídios para</w:t>
      </w:r>
    </w:p>
    <w:p w14:paraId="125B97CD" w14:textId="492EF2E9" w:rsidR="005D1BA3" w:rsidRDefault="00CA535B" w:rsidP="00971782">
      <w:pPr>
        <w:numPr>
          <w:ilvl w:val="0"/>
          <w:numId w:val="59"/>
        </w:numPr>
        <w:spacing w:before="0" w:after="0"/>
        <w:ind w:hanging="360"/>
        <w:contextualSpacing/>
      </w:pPr>
      <w:r>
        <w:t>Compreender conceitos de Firebase Authentication e autentificação de usuário;</w:t>
      </w:r>
    </w:p>
    <w:p w14:paraId="168A0D5A" w14:textId="5646E3D1" w:rsidR="00CA535B" w:rsidRDefault="00CA535B" w:rsidP="00971782">
      <w:pPr>
        <w:numPr>
          <w:ilvl w:val="0"/>
          <w:numId w:val="59"/>
        </w:numPr>
        <w:spacing w:before="0" w:after="0"/>
        <w:ind w:hanging="360"/>
        <w:contextualSpacing/>
      </w:pPr>
      <w:r>
        <w:t>Aprender conceitos de Usuários e Firebase User;</w:t>
      </w:r>
    </w:p>
    <w:p w14:paraId="4164E235" w14:textId="4CC41AAF" w:rsidR="00CA535B" w:rsidRPr="005D323C" w:rsidRDefault="00CA535B" w:rsidP="00971782">
      <w:pPr>
        <w:numPr>
          <w:ilvl w:val="0"/>
          <w:numId w:val="59"/>
        </w:numPr>
        <w:spacing w:before="0" w:after="0"/>
        <w:ind w:hanging="360"/>
        <w:contextualSpacing/>
      </w:pPr>
      <w:r>
        <w:t>Utilizar diversos métodos para realização de login.</w:t>
      </w:r>
    </w:p>
    <w:p w14:paraId="5F5A8BC3" w14:textId="77777777" w:rsidR="00C82F67" w:rsidRDefault="00C82F67" w:rsidP="00971782">
      <w:pPr>
        <w:spacing w:before="0" w:after="0"/>
      </w:pPr>
    </w:p>
    <w:p w14:paraId="2FB09461" w14:textId="77777777" w:rsidR="00C82F67" w:rsidRDefault="00C82F67" w:rsidP="00971782">
      <w:pPr>
        <w:pStyle w:val="Ttulo3"/>
        <w:spacing w:before="0" w:after="0"/>
      </w:pPr>
      <w:r>
        <w:rPr>
          <w:color w:val="7F7F7F"/>
        </w:rPr>
        <w:t>ORIENTAÇÕES PEDAGÓGICAS</w:t>
      </w:r>
    </w:p>
    <w:p w14:paraId="24390D3B" w14:textId="77777777" w:rsidR="00C82F67" w:rsidRDefault="00C82F67" w:rsidP="00971782">
      <w:pPr>
        <w:spacing w:before="0" w:after="0"/>
      </w:pPr>
      <w:r>
        <w:t xml:space="preserve">Para atender os objetivos de aprendizagem, você deverá conduzir o processo de ensino considerando a organização didática apresentada a seguir: </w:t>
      </w:r>
    </w:p>
    <w:p w14:paraId="3BBD488E" w14:textId="77777777" w:rsidR="00C82F67" w:rsidRDefault="00C82F67" w:rsidP="00971782">
      <w:pPr>
        <w:numPr>
          <w:ilvl w:val="0"/>
          <w:numId w:val="60"/>
        </w:numPr>
        <w:spacing w:before="0" w:after="0"/>
        <w:ind w:hanging="360"/>
        <w:contextualSpacing/>
      </w:pPr>
      <w:r>
        <w:t>40 minutos de aula expositiva;</w:t>
      </w:r>
    </w:p>
    <w:p w14:paraId="67954B4C" w14:textId="77777777" w:rsidR="00C82F67" w:rsidRDefault="00C82F67">
      <w:pPr>
        <w:numPr>
          <w:ilvl w:val="0"/>
          <w:numId w:val="60"/>
        </w:numPr>
        <w:spacing w:before="0" w:after="0"/>
        <w:ind w:hanging="360"/>
        <w:contextualSpacing/>
      </w:pPr>
      <w:r>
        <w:t>10 minutos para tirar as dúvidas dos alunos;</w:t>
      </w:r>
    </w:p>
    <w:p w14:paraId="65768909" w14:textId="77777777" w:rsidR="00C82F67" w:rsidRDefault="00C82F67" w:rsidP="00971782">
      <w:pPr>
        <w:numPr>
          <w:ilvl w:val="0"/>
          <w:numId w:val="60"/>
        </w:numPr>
        <w:spacing w:before="0" w:after="0"/>
        <w:ind w:hanging="360"/>
        <w:contextualSpacing/>
      </w:pPr>
      <w:r>
        <w:t>40 minutos para desenvolver as atividades propostas para a turma e apresentação da TDP.</w:t>
      </w:r>
    </w:p>
    <w:p w14:paraId="0F7403BA" w14:textId="77777777" w:rsidR="00C82F67" w:rsidRDefault="00C82F67" w:rsidP="00971782">
      <w:pPr>
        <w:spacing w:before="0" w:after="0"/>
      </w:pPr>
    </w:p>
    <w:p w14:paraId="70BFA7CC" w14:textId="77777777" w:rsidR="00C82F67" w:rsidRDefault="00C82F67" w:rsidP="00971782">
      <w:pPr>
        <w:pStyle w:val="Ttulo3"/>
        <w:spacing w:before="0" w:after="0"/>
      </w:pPr>
      <w:r>
        <w:rPr>
          <w:color w:val="7F7F7F"/>
        </w:rPr>
        <w:t>TÓPICOS DE ESTUDO</w:t>
      </w:r>
    </w:p>
    <w:p w14:paraId="039523EA" w14:textId="77777777" w:rsidR="00C82F67" w:rsidRDefault="00C82F67" w:rsidP="00971782">
      <w:pPr>
        <w:spacing w:before="0" w:after="0"/>
      </w:pPr>
      <w:r>
        <w:t>Todos os tópicos a seguir, conforme livro do aluno, devem ser trabalhados de forma dinâmica, criativa, com embasamento teórico e prático voltado ao mercado de trabalho.</w:t>
      </w:r>
    </w:p>
    <w:p w14:paraId="28340DA8" w14:textId="2AA2B564" w:rsidR="005D1BA3" w:rsidRDefault="00CA535B" w:rsidP="00971782">
      <w:pPr>
        <w:pStyle w:val="PargrafodaLista"/>
        <w:numPr>
          <w:ilvl w:val="0"/>
          <w:numId w:val="69"/>
        </w:numPr>
        <w:spacing w:before="0" w:after="0"/>
      </w:pPr>
      <w:r>
        <w:t>Firebase Authentication;</w:t>
      </w:r>
    </w:p>
    <w:p w14:paraId="69798AAA" w14:textId="0A115E63" w:rsidR="00CA535B" w:rsidRDefault="00CA535B" w:rsidP="00971782">
      <w:pPr>
        <w:pStyle w:val="PargrafodaLista"/>
        <w:numPr>
          <w:ilvl w:val="0"/>
          <w:numId w:val="69"/>
        </w:numPr>
        <w:spacing w:before="0" w:after="0"/>
      </w:pPr>
      <w:r>
        <w:t>Gerenciar usuários no Firebase;</w:t>
      </w:r>
    </w:p>
    <w:p w14:paraId="3A27205D" w14:textId="575EC432" w:rsidR="00CA535B" w:rsidRDefault="00CA535B" w:rsidP="00971782">
      <w:pPr>
        <w:pStyle w:val="PargrafodaLista"/>
        <w:numPr>
          <w:ilvl w:val="0"/>
          <w:numId w:val="69"/>
        </w:numPr>
        <w:spacing w:before="0" w:after="0"/>
      </w:pPr>
      <w:r>
        <w:t>Implementando login por email e senha.</w:t>
      </w:r>
    </w:p>
    <w:p w14:paraId="3D5F1338" w14:textId="77777777" w:rsidR="00060BD8" w:rsidRDefault="00060BD8" w:rsidP="00971782">
      <w:pPr>
        <w:pStyle w:val="PargrafodaLista"/>
        <w:spacing w:before="0" w:after="0"/>
      </w:pPr>
    </w:p>
    <w:p w14:paraId="4557E809" w14:textId="77777777" w:rsidR="00C82F67" w:rsidRDefault="00C82F67" w:rsidP="00971782">
      <w:pPr>
        <w:pStyle w:val="Ttulo3"/>
        <w:spacing w:before="0" w:after="0"/>
      </w:pPr>
      <w:r>
        <w:rPr>
          <w:color w:val="7F7F7F"/>
        </w:rPr>
        <w:t>PONTOS IMPORTANTES</w:t>
      </w:r>
    </w:p>
    <w:p w14:paraId="491BF271" w14:textId="77DB6B7F" w:rsidR="00CA535B" w:rsidRDefault="00CA535B" w:rsidP="00CA535B">
      <w:r>
        <w:t>É importante que o aluno se atente a essa aula pois será apresentado bastante conteúdo teórico, que são de crucial entendimento para o decorrer da aula.</w:t>
      </w:r>
    </w:p>
    <w:p w14:paraId="11A6F453" w14:textId="77777777" w:rsidR="00E132DC" w:rsidRDefault="00E132DC" w:rsidP="00971782">
      <w:pPr>
        <w:spacing w:before="0" w:after="0"/>
      </w:pPr>
    </w:p>
    <w:p w14:paraId="4CF7C35B" w14:textId="77777777" w:rsidR="00E132DC" w:rsidRDefault="00E132DC" w:rsidP="00971782">
      <w:pPr>
        <w:spacing w:before="0" w:after="0"/>
      </w:pPr>
    </w:p>
    <w:p w14:paraId="580E6488" w14:textId="77777777" w:rsidR="00E132DC" w:rsidRPr="00E132DC" w:rsidRDefault="00E132DC" w:rsidP="00971782">
      <w:pPr>
        <w:spacing w:before="0" w:after="0"/>
      </w:pPr>
    </w:p>
    <w:p w14:paraId="71C81343" w14:textId="6A1702B1" w:rsidR="00CA535B" w:rsidRDefault="00CA535B" w:rsidP="00971782">
      <w:pPr>
        <w:pStyle w:val="Ttulo3"/>
      </w:pPr>
      <w:r>
        <w:t>2.1.</w:t>
      </w:r>
      <w:r>
        <w:tab/>
        <w:t>Firebase Authentication</w:t>
      </w:r>
    </w:p>
    <w:p w14:paraId="08110D6C" w14:textId="77777777" w:rsidR="00CA535B" w:rsidRPr="0010575B" w:rsidRDefault="00CA535B" w:rsidP="00CA535B">
      <w:pPr>
        <w:spacing w:after="200"/>
        <w:rPr>
          <w:color w:val="000000"/>
          <w:szCs w:val="22"/>
        </w:rPr>
      </w:pPr>
      <w:r>
        <w:t>Educador, explique que o</w:t>
      </w:r>
      <w:r w:rsidRPr="0010575B">
        <w:rPr>
          <w:rFonts w:cs="Arial"/>
          <w:color w:val="000000"/>
          <w:szCs w:val="22"/>
        </w:rPr>
        <w:t xml:space="preserve"> Firebase Authenticat</w:t>
      </w:r>
      <w:r w:rsidRPr="0010575B">
        <w:t>ion fornece serviços de backend</w:t>
      </w:r>
      <w:r w:rsidRPr="0010575B">
        <w:rPr>
          <w:rFonts w:cs="Arial"/>
          <w:color w:val="000000"/>
          <w:szCs w:val="22"/>
        </w:rPr>
        <w:t xml:space="preserve"> SDKs fáceis de usar </w:t>
      </w:r>
      <w:r w:rsidRPr="0010575B">
        <w:t>e bibliotecas de IU prontas</w:t>
      </w:r>
      <w:r w:rsidRPr="0010575B">
        <w:rPr>
          <w:rFonts w:cs="Arial"/>
          <w:color w:val="000000"/>
          <w:szCs w:val="22"/>
        </w:rPr>
        <w:t xml:space="preserve"> para autenticar os usuários em seu aplicativo. </w:t>
      </w:r>
      <w:r>
        <w:t>Também tem a opção de autenticar usuários entrando com seus perfis de redes sociais.</w:t>
      </w:r>
    </w:p>
    <w:p w14:paraId="7EE2DAC5" w14:textId="77777777" w:rsidR="00CA535B" w:rsidRPr="00CA535B" w:rsidRDefault="00CA535B"/>
    <w:p w14:paraId="2397DE96" w14:textId="0FCF205D" w:rsidR="00CA535B" w:rsidRDefault="00CA535B" w:rsidP="00971782">
      <w:pPr>
        <w:pStyle w:val="Ttulo4"/>
      </w:pPr>
      <w:r>
        <w:t>2.1.1.</w:t>
      </w:r>
      <w:r>
        <w:tab/>
        <w:t>Usuários em projetos do Firebase</w:t>
      </w:r>
    </w:p>
    <w:p w14:paraId="17E8D1AE" w14:textId="77777777" w:rsidR="00CA535B" w:rsidRDefault="00CA535B" w:rsidP="00CA535B">
      <w:r>
        <w:t xml:space="preserve">Para que o aluno tenha uma base sobre o assunto, é preciso que você defina o que é um objeto Firebase User e que ele é independente do </w:t>
      </w:r>
      <w:r w:rsidRPr="0010575B">
        <w:rPr>
          <w:rFonts w:cs="Arial"/>
          <w:color w:val="000000"/>
          <w:szCs w:val="22"/>
        </w:rPr>
        <w:t>Firebase Auth</w:t>
      </w:r>
      <w:r>
        <w:t xml:space="preserve">. Apresente algumas propriedades do usuário como </w:t>
      </w:r>
      <w:r w:rsidRPr="0010575B">
        <w:rPr>
          <w:rFonts w:cs="Arial"/>
          <w:color w:val="000000"/>
          <w:szCs w:val="22"/>
        </w:rPr>
        <w:t>um ID exclusivo, um endereço de e-mail primário, um nome e um URL de foto</w:t>
      </w:r>
      <w:r>
        <w:t xml:space="preserve"> e a possibilidade de adicionar propriedades adicionais, armazenando-as em seu Firebase Realtime Databe.</w:t>
      </w:r>
    </w:p>
    <w:p w14:paraId="59C0B004" w14:textId="77777777" w:rsidR="00CA535B" w:rsidRPr="0010575B" w:rsidRDefault="00CA535B" w:rsidP="00CA535B">
      <w:r>
        <w:t xml:space="preserve">Também é importante que o aluno saiba quais dados são preenchidos quando o usuário se inscreve em seu app, mais </w:t>
      </w:r>
      <w:proofErr w:type="gramStart"/>
      <w:r>
        <w:t>a frente serão</w:t>
      </w:r>
      <w:proofErr w:type="gramEnd"/>
      <w:r>
        <w:t xml:space="preserve"> solicitados nas implementações.</w:t>
      </w:r>
    </w:p>
    <w:p w14:paraId="113C9425" w14:textId="77777777" w:rsidR="00CA535B" w:rsidRPr="00CA535B" w:rsidRDefault="00CA535B"/>
    <w:p w14:paraId="1442F40A" w14:textId="1B6CFC11" w:rsidR="00CA535B" w:rsidRDefault="00CA535B" w:rsidP="00971782">
      <w:pPr>
        <w:pStyle w:val="Ttulo4"/>
      </w:pPr>
      <w:r>
        <w:t>2.1.2.</w:t>
      </w:r>
      <w:r>
        <w:tab/>
        <w:t>Provedores de login</w:t>
      </w:r>
    </w:p>
    <w:p w14:paraId="5BC6E41A" w14:textId="77777777" w:rsidR="00CA535B" w:rsidRPr="00552719" w:rsidRDefault="00CA535B" w:rsidP="00CA535B">
      <w:r>
        <w:t>Sobre provedores de login, o aluno deverá estar ciente de que é possível que o usuário se conecte em seu app de formas variadas, como através de e-mail e senha, Google Sign-In, sistemas de autentificação personalizados, etc. Com tudo, as informações vazias decorrentes da variação de formas de autenticação, podem ser fornecidas por um provedor, já que um objeto Firebase User acompanha todos os provedores vinculados ao usuário.</w:t>
      </w:r>
    </w:p>
    <w:p w14:paraId="502D5EF2" w14:textId="77777777" w:rsidR="00CA535B" w:rsidRPr="00CA535B" w:rsidRDefault="00CA535B"/>
    <w:p w14:paraId="6798EB69" w14:textId="3F0EDF22" w:rsidR="00CA535B" w:rsidRDefault="00CA535B" w:rsidP="00971782">
      <w:pPr>
        <w:pStyle w:val="Ttulo4"/>
      </w:pPr>
      <w:r>
        <w:t>2.1.3.</w:t>
      </w:r>
      <w:r>
        <w:tab/>
        <w:t>Usuário atual</w:t>
      </w:r>
    </w:p>
    <w:p w14:paraId="0EDA8F9F" w14:textId="77777777" w:rsidR="00CA535B" w:rsidRPr="00552719" w:rsidRDefault="00CA535B" w:rsidP="00CA535B">
      <w:pPr>
        <w:spacing w:after="200"/>
      </w:pPr>
      <w:r>
        <w:t>O aluno também precisa saber que, quando um usuário faz login, ele não perderá suas informações de usuário ao atualizar a página em um navegador ou reiniciar o aplicativo, isto porque a</w:t>
      </w:r>
      <w:r w:rsidRPr="00552719">
        <w:t xml:space="preserve"> instância de Firebase Auth persiste o estado do usuário</w:t>
      </w:r>
      <w:r>
        <w:t>. Já quando realiza log-out, a instancia de Auth deixa de ser referenciada e o usuário perde suas informações de perfil.</w:t>
      </w:r>
    </w:p>
    <w:p w14:paraId="6EC7A065" w14:textId="77777777" w:rsidR="00CA535B" w:rsidRPr="00CA535B" w:rsidRDefault="00CA535B"/>
    <w:p w14:paraId="19C8E561" w14:textId="77777777" w:rsidR="00CA535B" w:rsidRDefault="00CA535B" w:rsidP="00971782">
      <w:pPr>
        <w:pStyle w:val="Ttulo4"/>
      </w:pPr>
      <w:r>
        <w:lastRenderedPageBreak/>
        <w:t>2.1.4.</w:t>
      </w:r>
      <w:r>
        <w:tab/>
        <w:t>Ciclo de vida do usuário</w:t>
      </w:r>
    </w:p>
    <w:p w14:paraId="69771A83" w14:textId="77777777" w:rsidR="00CA535B" w:rsidRPr="00552719" w:rsidRDefault="00CA535B" w:rsidP="00CA535B">
      <w:pPr>
        <w:spacing w:after="200"/>
      </w:pPr>
      <w:r>
        <w:t xml:space="preserve">Educador, discorra sobre o ciclo de vida do usuário. Ele é descrito através do uso de ouvintes que são notificados </w:t>
      </w:r>
      <w:r w:rsidRPr="00552719">
        <w:t xml:space="preserve">sempre que algo relevante acontece com o objeto Auth. </w:t>
      </w:r>
      <w:r>
        <w:t>De alguns exemplos de notificações, oferecendo explicações objetivas.</w:t>
      </w:r>
    </w:p>
    <w:p w14:paraId="708C1BCB" w14:textId="4B146BC4" w:rsidR="00CA535B" w:rsidRDefault="00CA535B" w:rsidP="00971782">
      <w:pPr>
        <w:pStyle w:val="Ttulo4"/>
      </w:pPr>
      <w:r>
        <w:tab/>
      </w:r>
    </w:p>
    <w:p w14:paraId="4A13363A" w14:textId="78E94990" w:rsidR="00CA535B" w:rsidRDefault="00CA535B" w:rsidP="00971782">
      <w:pPr>
        <w:pStyle w:val="Ttulo3"/>
      </w:pPr>
      <w:r>
        <w:t>2.2.</w:t>
      </w:r>
      <w:r>
        <w:tab/>
        <w:t>Gerenciar usuários no Firebase</w:t>
      </w:r>
    </w:p>
    <w:p w14:paraId="5E143618" w14:textId="28B82295" w:rsidR="00CA535B" w:rsidRDefault="00CA535B" w:rsidP="00971782">
      <w:pPr>
        <w:pStyle w:val="Ttulo4"/>
      </w:pPr>
      <w:r>
        <w:t>2.2.1.</w:t>
      </w:r>
      <w:r>
        <w:tab/>
        <w:t>Criar um usuário</w:t>
      </w:r>
    </w:p>
    <w:p w14:paraId="3D46A288" w14:textId="7C42D018" w:rsidR="00CA535B" w:rsidRPr="00552719" w:rsidRDefault="00CA535B" w:rsidP="00CA535B">
      <w:r>
        <w:t>A partir de agora vamos mostrar a maneira de se implementar diversos elementos de um gerenciador de usuário. Começando em chamar o método</w:t>
      </w:r>
      <w:r w:rsidRPr="00552719">
        <w:t xml:space="preserve"> </w:t>
      </w:r>
      <w:proofErr w:type="gramStart"/>
      <w:r w:rsidRPr="00552719">
        <w:t>createUser</w:t>
      </w:r>
      <w:r>
        <w:t>(</w:t>
      </w:r>
      <w:proofErr w:type="gramEnd"/>
      <w:r>
        <w:t>w</w:t>
      </w:r>
      <w:r w:rsidRPr="00552719">
        <w:t>ithEmail</w:t>
      </w:r>
      <w:r>
        <w:t>:</w:t>
      </w:r>
      <w:r w:rsidRPr="00552719">
        <w:t>password:completion:</w:t>
      </w:r>
      <w:r>
        <w:t>)</w:t>
      </w:r>
      <w:r w:rsidRPr="00552719">
        <w:t xml:space="preserve"> ou conecte um usuário pela primeira vez usando um provedor de identidades federadas, como o Google Sign-In ou o login do Facebook.</w:t>
      </w:r>
      <w:r>
        <w:t xml:space="preserve"> Para criar um usuário.</w:t>
      </w:r>
    </w:p>
    <w:p w14:paraId="19AA81EA" w14:textId="77777777" w:rsidR="00CA535B" w:rsidRDefault="00CA535B" w:rsidP="00971782">
      <w:pPr>
        <w:pStyle w:val="Ttulo4"/>
      </w:pPr>
    </w:p>
    <w:p w14:paraId="486C2D8E" w14:textId="3B137EFA" w:rsidR="00CA535B" w:rsidRDefault="00CA535B" w:rsidP="00971782">
      <w:pPr>
        <w:pStyle w:val="Ttulo4"/>
      </w:pPr>
      <w:r>
        <w:t>2.2.2.</w:t>
      </w:r>
      <w:r>
        <w:tab/>
        <w:t>Obter o usuário atualmente conectado</w:t>
      </w:r>
      <w:r>
        <w:tab/>
      </w:r>
    </w:p>
    <w:p w14:paraId="6726B3B1" w14:textId="77777777" w:rsidR="00CA535B" w:rsidRPr="0010575B" w:rsidRDefault="00CA535B" w:rsidP="00CA535B"/>
    <w:p w14:paraId="52C88782" w14:textId="77777777" w:rsidR="00CA535B" w:rsidRDefault="00CA535B" w:rsidP="00CA535B">
      <w:pPr>
        <w:spacing w:after="200"/>
      </w:pPr>
      <w:r w:rsidRPr="00552719">
        <w:t>A maneira recomendada de obter o usuário atual é definir um ouvinte no objeto Auth:</w:t>
      </w:r>
    </w:p>
    <w:tbl>
      <w:tblPr>
        <w:tblStyle w:val="Tabelacomgrade"/>
        <w:tblW w:w="0" w:type="auto"/>
        <w:tblLook w:val="04A0" w:firstRow="1" w:lastRow="0" w:firstColumn="1" w:lastColumn="0" w:noHBand="0" w:noVBand="1"/>
      </w:tblPr>
      <w:tblGrid>
        <w:gridCol w:w="5305"/>
        <w:gridCol w:w="3183"/>
      </w:tblGrid>
      <w:tr w:rsidR="00CA535B" w:rsidRPr="0010575B" w14:paraId="481EB6F9" w14:textId="77777777" w:rsidTr="00971782">
        <w:tc>
          <w:tcPr>
            <w:tcW w:w="5305" w:type="dxa"/>
          </w:tcPr>
          <w:p w14:paraId="720369E1" w14:textId="77777777" w:rsidR="00CA535B" w:rsidRPr="00971782" w:rsidRDefault="00CA535B" w:rsidP="0010575B">
            <w:pPr>
              <w:jc w:val="center"/>
            </w:pPr>
            <w:r w:rsidRPr="00971782">
              <w:t>Código</w:t>
            </w:r>
          </w:p>
        </w:tc>
        <w:tc>
          <w:tcPr>
            <w:tcW w:w="3183" w:type="dxa"/>
          </w:tcPr>
          <w:p w14:paraId="0801CCE9" w14:textId="77777777" w:rsidR="00CA535B" w:rsidRPr="00971782" w:rsidRDefault="00CA535B" w:rsidP="0010575B">
            <w:pPr>
              <w:jc w:val="center"/>
            </w:pPr>
            <w:r w:rsidRPr="00971782">
              <w:t>Descrição</w:t>
            </w:r>
          </w:p>
        </w:tc>
      </w:tr>
      <w:tr w:rsidR="00CA535B" w14:paraId="7D980E47" w14:textId="77777777" w:rsidTr="00971782">
        <w:tc>
          <w:tcPr>
            <w:tcW w:w="5305" w:type="dxa"/>
          </w:tcPr>
          <w:p w14:paraId="5D5E4E5D"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color w:val="3F6E74"/>
                <w:sz w:val="18"/>
                <w:szCs w:val="18"/>
              </w:rPr>
              <w:t>FIRAuth</w:t>
            </w:r>
            <w:r w:rsidRPr="0010575B">
              <w:rPr>
                <w:rFonts w:ascii="Menlo" w:hAnsi="Menlo" w:cs="Menlo"/>
                <w:sz w:val="18"/>
                <w:szCs w:val="18"/>
              </w:rPr>
              <w:t>.</w:t>
            </w:r>
            <w:r w:rsidRPr="0010575B">
              <w:rPr>
                <w:rFonts w:ascii="Menlo" w:hAnsi="Menlo" w:cs="Menlo"/>
                <w:color w:val="26474B"/>
                <w:sz w:val="18"/>
                <w:szCs w:val="18"/>
              </w:rPr>
              <w:t>auth</w:t>
            </w:r>
            <w:r w:rsidRPr="0010575B">
              <w:rPr>
                <w:rFonts w:ascii="Menlo" w:hAnsi="Menlo" w:cs="Menlo"/>
                <w:sz w:val="18"/>
                <w:szCs w:val="18"/>
              </w:rPr>
              <w:t>()</w:t>
            </w:r>
            <w:proofErr w:type="gramStart"/>
            <w:r w:rsidRPr="0010575B">
              <w:rPr>
                <w:rFonts w:ascii="Menlo" w:hAnsi="Menlo" w:cs="Menlo"/>
                <w:sz w:val="18"/>
                <w:szCs w:val="18"/>
              </w:rPr>
              <w:t>?.</w:t>
            </w:r>
            <w:r w:rsidRPr="0010575B">
              <w:rPr>
                <w:rFonts w:ascii="Menlo" w:hAnsi="Menlo" w:cs="Menlo"/>
                <w:color w:val="26474B"/>
                <w:sz w:val="18"/>
                <w:szCs w:val="18"/>
              </w:rPr>
              <w:t>addStateDidChangeListener</w:t>
            </w:r>
            <w:proofErr w:type="gramEnd"/>
            <w:r w:rsidRPr="0010575B">
              <w:rPr>
                <w:rFonts w:ascii="Menlo" w:hAnsi="Menlo" w:cs="Menlo"/>
                <w:sz w:val="18"/>
                <w:szCs w:val="18"/>
              </w:rPr>
              <w:t xml:space="preserve"> { auth, user </w:t>
            </w:r>
            <w:r w:rsidRPr="0010575B">
              <w:rPr>
                <w:rFonts w:ascii="Menlo" w:hAnsi="Menlo" w:cs="Menlo"/>
                <w:color w:val="AA0D91"/>
                <w:sz w:val="18"/>
                <w:szCs w:val="18"/>
              </w:rPr>
              <w:t>in</w:t>
            </w:r>
          </w:p>
          <w:p w14:paraId="05F132CF"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sz w:val="18"/>
                <w:szCs w:val="18"/>
              </w:rPr>
              <w:t xml:space="preserve">    </w:t>
            </w:r>
            <w:proofErr w:type="gramStart"/>
            <w:r w:rsidRPr="0010575B">
              <w:rPr>
                <w:rFonts w:ascii="Menlo" w:hAnsi="Menlo" w:cs="Menlo"/>
                <w:color w:val="AA0D91"/>
                <w:sz w:val="18"/>
                <w:szCs w:val="18"/>
              </w:rPr>
              <w:t>if</w:t>
            </w:r>
            <w:proofErr w:type="gramEnd"/>
            <w:r w:rsidRPr="0010575B">
              <w:rPr>
                <w:rFonts w:ascii="Menlo" w:hAnsi="Menlo" w:cs="Menlo"/>
                <w:sz w:val="18"/>
                <w:szCs w:val="18"/>
              </w:rPr>
              <w:t xml:space="preserve"> </w:t>
            </w:r>
            <w:r w:rsidRPr="0010575B">
              <w:rPr>
                <w:rFonts w:ascii="Menlo" w:hAnsi="Menlo" w:cs="Menlo"/>
                <w:color w:val="AA0D91"/>
                <w:sz w:val="18"/>
                <w:szCs w:val="18"/>
              </w:rPr>
              <w:t>let</w:t>
            </w:r>
            <w:r w:rsidRPr="0010575B">
              <w:rPr>
                <w:rFonts w:ascii="Menlo" w:hAnsi="Menlo" w:cs="Menlo"/>
                <w:sz w:val="18"/>
                <w:szCs w:val="18"/>
              </w:rPr>
              <w:t xml:space="preserve"> user = user {</w:t>
            </w:r>
          </w:p>
          <w:p w14:paraId="1136EDB1"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color w:val="007400"/>
                <w:sz w:val="18"/>
                <w:szCs w:val="18"/>
              </w:rPr>
            </w:pPr>
            <w:r w:rsidRPr="0010575B">
              <w:rPr>
                <w:rFonts w:ascii="Menlo" w:hAnsi="Menlo" w:cs="Menlo"/>
                <w:sz w:val="18"/>
                <w:szCs w:val="18"/>
              </w:rPr>
              <w:t xml:space="preserve">        </w:t>
            </w:r>
            <w:r w:rsidRPr="0010575B">
              <w:rPr>
                <w:rFonts w:ascii="Menlo" w:hAnsi="Menlo" w:cs="Menlo"/>
                <w:color w:val="007400"/>
                <w:sz w:val="18"/>
                <w:szCs w:val="18"/>
              </w:rPr>
              <w:t>// O usuário está logado.</w:t>
            </w:r>
          </w:p>
          <w:p w14:paraId="03496583"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sz w:val="18"/>
                <w:szCs w:val="18"/>
              </w:rPr>
              <w:t xml:space="preserve">    } </w:t>
            </w:r>
            <w:r w:rsidRPr="0010575B">
              <w:rPr>
                <w:rFonts w:ascii="Menlo" w:hAnsi="Menlo" w:cs="Menlo"/>
                <w:color w:val="AA0D91"/>
                <w:sz w:val="18"/>
                <w:szCs w:val="18"/>
              </w:rPr>
              <w:t>else</w:t>
            </w:r>
            <w:r w:rsidRPr="0010575B">
              <w:rPr>
                <w:rFonts w:ascii="Menlo" w:hAnsi="Menlo" w:cs="Menlo"/>
                <w:sz w:val="18"/>
                <w:szCs w:val="18"/>
              </w:rPr>
              <w:t xml:space="preserve"> {</w:t>
            </w:r>
          </w:p>
          <w:p w14:paraId="31C80DA2"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color w:val="007400"/>
                <w:sz w:val="18"/>
                <w:szCs w:val="18"/>
              </w:rPr>
            </w:pPr>
            <w:r w:rsidRPr="0010575B">
              <w:rPr>
                <w:rFonts w:ascii="Menlo" w:hAnsi="Menlo" w:cs="Menlo"/>
                <w:sz w:val="18"/>
                <w:szCs w:val="18"/>
              </w:rPr>
              <w:t xml:space="preserve">        </w:t>
            </w:r>
            <w:r w:rsidRPr="0010575B">
              <w:rPr>
                <w:rFonts w:ascii="Menlo" w:hAnsi="Menlo" w:cs="Menlo"/>
                <w:color w:val="007400"/>
                <w:sz w:val="18"/>
                <w:szCs w:val="18"/>
              </w:rPr>
              <w:t>// O usuário não está logado.</w:t>
            </w:r>
          </w:p>
          <w:p w14:paraId="62BFDEC9"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sz w:val="18"/>
                <w:szCs w:val="18"/>
              </w:rPr>
              <w:t xml:space="preserve">    }</w:t>
            </w:r>
          </w:p>
          <w:p w14:paraId="75D2BB2E" w14:textId="77777777" w:rsidR="00CA535B" w:rsidRPr="0010575B" w:rsidRDefault="00CA535B" w:rsidP="0010575B">
            <w:pPr>
              <w:spacing w:after="200"/>
              <w:rPr>
                <w:sz w:val="18"/>
                <w:szCs w:val="18"/>
              </w:rPr>
            </w:pPr>
            <w:r w:rsidRPr="0010575B">
              <w:rPr>
                <w:rFonts w:ascii="Menlo" w:hAnsi="Menlo" w:cs="Menlo"/>
                <w:sz w:val="18"/>
                <w:szCs w:val="18"/>
              </w:rPr>
              <w:t>}</w:t>
            </w:r>
          </w:p>
        </w:tc>
        <w:tc>
          <w:tcPr>
            <w:tcW w:w="3183" w:type="dxa"/>
            <w:vAlign w:val="center"/>
          </w:tcPr>
          <w:p w14:paraId="3063BEB6" w14:textId="77777777" w:rsidR="00CA535B" w:rsidRPr="0010575B" w:rsidRDefault="00CA535B" w:rsidP="0010575B">
            <w:pPr>
              <w:jc w:val="left"/>
              <w:rPr>
                <w:sz w:val="18"/>
              </w:rPr>
            </w:pPr>
            <w:r w:rsidRPr="0010575B">
              <w:rPr>
                <w:sz w:val="18"/>
              </w:rPr>
              <w:t>Definição de um ouvinte para obter um estado do usuário.</w:t>
            </w:r>
          </w:p>
        </w:tc>
      </w:tr>
      <w:tr w:rsidR="00CA535B" w14:paraId="3C14F79E" w14:textId="77777777" w:rsidTr="00971782">
        <w:tc>
          <w:tcPr>
            <w:tcW w:w="5305" w:type="dxa"/>
          </w:tcPr>
          <w:p w14:paraId="4D68A28B"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proofErr w:type="gramStart"/>
            <w:r w:rsidRPr="0010575B">
              <w:rPr>
                <w:rFonts w:ascii="Menlo" w:hAnsi="Menlo" w:cs="Menlo"/>
                <w:color w:val="AA0D91"/>
                <w:sz w:val="18"/>
                <w:szCs w:val="18"/>
              </w:rPr>
              <w:t>if</w:t>
            </w:r>
            <w:proofErr w:type="gramEnd"/>
            <w:r w:rsidRPr="0010575B">
              <w:rPr>
                <w:rFonts w:ascii="Menlo" w:hAnsi="Menlo" w:cs="Menlo"/>
                <w:sz w:val="18"/>
                <w:szCs w:val="18"/>
              </w:rPr>
              <w:t xml:space="preserve"> </w:t>
            </w:r>
            <w:r w:rsidRPr="0010575B">
              <w:rPr>
                <w:rFonts w:ascii="Menlo" w:hAnsi="Menlo" w:cs="Menlo"/>
                <w:color w:val="AA0D91"/>
                <w:sz w:val="18"/>
                <w:szCs w:val="18"/>
              </w:rPr>
              <w:t>let</w:t>
            </w:r>
            <w:r w:rsidRPr="0010575B">
              <w:rPr>
                <w:rFonts w:ascii="Menlo" w:hAnsi="Menlo" w:cs="Menlo"/>
                <w:sz w:val="18"/>
                <w:szCs w:val="18"/>
              </w:rPr>
              <w:t xml:space="preserve"> user = </w:t>
            </w:r>
            <w:r w:rsidRPr="0010575B">
              <w:rPr>
                <w:rFonts w:ascii="Menlo" w:hAnsi="Menlo" w:cs="Menlo"/>
                <w:color w:val="3F6E74"/>
                <w:sz w:val="18"/>
                <w:szCs w:val="18"/>
              </w:rPr>
              <w:t>FIRAuth</w:t>
            </w:r>
            <w:r w:rsidRPr="0010575B">
              <w:rPr>
                <w:rFonts w:ascii="Menlo" w:hAnsi="Menlo" w:cs="Menlo"/>
                <w:sz w:val="18"/>
                <w:szCs w:val="18"/>
              </w:rPr>
              <w:t>.</w:t>
            </w:r>
            <w:r w:rsidRPr="0010575B">
              <w:rPr>
                <w:rFonts w:ascii="Menlo" w:hAnsi="Menlo" w:cs="Menlo"/>
                <w:color w:val="26474B"/>
                <w:sz w:val="18"/>
                <w:szCs w:val="18"/>
              </w:rPr>
              <w:t>auth</w:t>
            </w:r>
            <w:r w:rsidRPr="0010575B">
              <w:rPr>
                <w:rFonts w:ascii="Menlo" w:hAnsi="Menlo" w:cs="Menlo"/>
                <w:sz w:val="18"/>
                <w:szCs w:val="18"/>
              </w:rPr>
              <w:t>()?.</w:t>
            </w:r>
            <w:r w:rsidRPr="0010575B">
              <w:rPr>
                <w:rFonts w:ascii="Menlo" w:hAnsi="Menlo" w:cs="Menlo"/>
                <w:color w:val="3F6E74"/>
                <w:sz w:val="18"/>
                <w:szCs w:val="18"/>
              </w:rPr>
              <w:t>currentUser</w:t>
            </w:r>
            <w:r w:rsidRPr="0010575B">
              <w:rPr>
                <w:rFonts w:ascii="Menlo" w:hAnsi="Menlo" w:cs="Menlo"/>
                <w:sz w:val="18"/>
                <w:szCs w:val="18"/>
              </w:rPr>
              <w:t xml:space="preserve"> {</w:t>
            </w:r>
          </w:p>
          <w:p w14:paraId="423085F0"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color w:val="007400"/>
                <w:sz w:val="18"/>
                <w:szCs w:val="18"/>
              </w:rPr>
            </w:pPr>
            <w:r w:rsidRPr="0010575B">
              <w:rPr>
                <w:rFonts w:ascii="Menlo" w:hAnsi="Menlo" w:cs="Menlo"/>
                <w:color w:val="007400"/>
                <w:sz w:val="18"/>
                <w:szCs w:val="18"/>
              </w:rPr>
              <w:t xml:space="preserve">    // O usuário está logado.</w:t>
            </w:r>
          </w:p>
          <w:p w14:paraId="5A8F210D"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sz w:val="18"/>
                <w:szCs w:val="18"/>
              </w:rPr>
              <w:t xml:space="preserve">} </w:t>
            </w:r>
            <w:r w:rsidRPr="0010575B">
              <w:rPr>
                <w:rFonts w:ascii="Menlo" w:hAnsi="Menlo" w:cs="Menlo"/>
                <w:color w:val="AA0D91"/>
                <w:sz w:val="18"/>
                <w:szCs w:val="18"/>
              </w:rPr>
              <w:t>else</w:t>
            </w:r>
            <w:r w:rsidRPr="0010575B">
              <w:rPr>
                <w:rFonts w:ascii="Menlo" w:hAnsi="Menlo" w:cs="Menlo"/>
                <w:sz w:val="18"/>
                <w:szCs w:val="18"/>
              </w:rPr>
              <w:t xml:space="preserve"> {</w:t>
            </w:r>
          </w:p>
          <w:p w14:paraId="3FF3D9E5"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color w:val="007400"/>
                <w:sz w:val="18"/>
                <w:szCs w:val="18"/>
              </w:rPr>
            </w:pPr>
            <w:r w:rsidRPr="0010575B">
              <w:rPr>
                <w:rFonts w:ascii="Menlo" w:hAnsi="Menlo" w:cs="Menlo"/>
                <w:color w:val="007400"/>
                <w:sz w:val="18"/>
                <w:szCs w:val="18"/>
              </w:rPr>
              <w:t xml:space="preserve">    // O usuário não está logado.</w:t>
            </w:r>
          </w:p>
          <w:p w14:paraId="08FB0ECC" w14:textId="77777777" w:rsidR="00CA535B" w:rsidRPr="0010575B" w:rsidRDefault="00CA535B" w:rsidP="0010575B">
            <w:pPr>
              <w:spacing w:after="200"/>
              <w:rPr>
                <w:sz w:val="18"/>
                <w:szCs w:val="18"/>
              </w:rPr>
            </w:pPr>
            <w:r w:rsidRPr="0010575B">
              <w:rPr>
                <w:rFonts w:ascii="Menlo" w:hAnsi="Menlo" w:cs="Menlo"/>
                <w:sz w:val="18"/>
                <w:szCs w:val="18"/>
              </w:rPr>
              <w:t>}</w:t>
            </w:r>
          </w:p>
        </w:tc>
        <w:tc>
          <w:tcPr>
            <w:tcW w:w="3183" w:type="dxa"/>
            <w:vAlign w:val="center"/>
          </w:tcPr>
          <w:p w14:paraId="22734B1A" w14:textId="77777777" w:rsidR="00CA535B" w:rsidRPr="0010575B" w:rsidRDefault="00CA535B" w:rsidP="0010575B">
            <w:pPr>
              <w:jc w:val="left"/>
              <w:rPr>
                <w:sz w:val="18"/>
              </w:rPr>
            </w:pPr>
            <w:r w:rsidRPr="0010575B">
              <w:rPr>
                <w:sz w:val="18"/>
              </w:rPr>
              <w:t>Definição de um ouvinte para obter um estado do usuário. Se o usuário não estiver conectado, currentUser será nulo.</w:t>
            </w:r>
          </w:p>
        </w:tc>
      </w:tr>
    </w:tbl>
    <w:p w14:paraId="0B6C33B4" w14:textId="77777777" w:rsidR="00CA535B" w:rsidRPr="00552719" w:rsidRDefault="00CA535B" w:rsidP="00CA535B">
      <w:pPr>
        <w:spacing w:after="200"/>
      </w:pPr>
    </w:p>
    <w:p w14:paraId="1C0AD8AA" w14:textId="77777777" w:rsidR="00CA535B" w:rsidRPr="00CA535B" w:rsidRDefault="00CA535B"/>
    <w:p w14:paraId="791C7D92" w14:textId="75FB1648" w:rsidR="00CA535B" w:rsidRDefault="00CA535B" w:rsidP="00971782">
      <w:pPr>
        <w:pStyle w:val="Ttulo4"/>
      </w:pPr>
      <w:r>
        <w:t>2.2.3.</w:t>
      </w:r>
      <w:r>
        <w:tab/>
        <w:t>Obter o perfil de um usuário</w:t>
      </w:r>
    </w:p>
    <w:p w14:paraId="7F4716C9" w14:textId="77777777" w:rsidR="00CA535B" w:rsidRDefault="00CA535B" w:rsidP="00CA535B">
      <w:pPr>
        <w:spacing w:after="200"/>
      </w:pPr>
      <w:r w:rsidRPr="00552719">
        <w:t>Para obter as informações de perfil de um usuário</w:t>
      </w:r>
      <w:r>
        <w:t xml:space="preserve">: </w:t>
      </w:r>
    </w:p>
    <w:tbl>
      <w:tblPr>
        <w:tblStyle w:val="Tabelacomgrade"/>
        <w:tblW w:w="0" w:type="auto"/>
        <w:tblLook w:val="04A0" w:firstRow="1" w:lastRow="0" w:firstColumn="1" w:lastColumn="0" w:noHBand="0" w:noVBand="1"/>
      </w:tblPr>
      <w:tblGrid>
        <w:gridCol w:w="4903"/>
        <w:gridCol w:w="3585"/>
      </w:tblGrid>
      <w:tr w:rsidR="00CA535B" w:rsidRPr="0010575B" w14:paraId="67F0D54D" w14:textId="77777777" w:rsidTr="0010575B">
        <w:tc>
          <w:tcPr>
            <w:tcW w:w="5125" w:type="dxa"/>
          </w:tcPr>
          <w:p w14:paraId="65420B89" w14:textId="77777777" w:rsidR="00CA535B" w:rsidRPr="0010575B" w:rsidRDefault="00CA535B" w:rsidP="0010575B">
            <w:pPr>
              <w:jc w:val="center"/>
              <w:rPr>
                <w:b/>
              </w:rPr>
            </w:pPr>
            <w:r w:rsidRPr="0010575B">
              <w:rPr>
                <w:b/>
              </w:rPr>
              <w:t>Código</w:t>
            </w:r>
          </w:p>
        </w:tc>
        <w:tc>
          <w:tcPr>
            <w:tcW w:w="3894" w:type="dxa"/>
          </w:tcPr>
          <w:p w14:paraId="31C183FA" w14:textId="77777777" w:rsidR="00CA535B" w:rsidRPr="0010575B" w:rsidRDefault="00CA535B" w:rsidP="0010575B">
            <w:pPr>
              <w:jc w:val="center"/>
              <w:rPr>
                <w:b/>
              </w:rPr>
            </w:pPr>
            <w:r w:rsidRPr="0010575B">
              <w:rPr>
                <w:b/>
              </w:rPr>
              <w:t>Descrição</w:t>
            </w:r>
          </w:p>
        </w:tc>
      </w:tr>
      <w:tr w:rsidR="00CA535B" w14:paraId="018B8BA7" w14:textId="77777777" w:rsidTr="0010575B">
        <w:tc>
          <w:tcPr>
            <w:tcW w:w="5125" w:type="dxa"/>
          </w:tcPr>
          <w:p w14:paraId="1D33CFC1"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proofErr w:type="gramStart"/>
            <w:r w:rsidRPr="0010575B">
              <w:rPr>
                <w:rFonts w:ascii="Menlo" w:hAnsi="Menlo" w:cs="Menlo"/>
                <w:color w:val="AA0D91"/>
                <w:sz w:val="18"/>
                <w:szCs w:val="18"/>
              </w:rPr>
              <w:lastRenderedPageBreak/>
              <w:t>if</w:t>
            </w:r>
            <w:proofErr w:type="gramEnd"/>
            <w:r w:rsidRPr="0010575B">
              <w:rPr>
                <w:rFonts w:ascii="Menlo" w:hAnsi="Menlo" w:cs="Menlo"/>
                <w:sz w:val="18"/>
                <w:szCs w:val="18"/>
              </w:rPr>
              <w:t xml:space="preserve"> </w:t>
            </w:r>
            <w:r w:rsidRPr="0010575B">
              <w:rPr>
                <w:rFonts w:ascii="Menlo" w:hAnsi="Menlo" w:cs="Menlo"/>
                <w:color w:val="AA0D91"/>
                <w:sz w:val="18"/>
                <w:szCs w:val="18"/>
              </w:rPr>
              <w:t>let</w:t>
            </w:r>
            <w:r w:rsidRPr="0010575B">
              <w:rPr>
                <w:rFonts w:ascii="Menlo" w:hAnsi="Menlo" w:cs="Menlo"/>
                <w:sz w:val="18"/>
                <w:szCs w:val="18"/>
              </w:rPr>
              <w:t xml:space="preserve"> user = </w:t>
            </w:r>
            <w:r w:rsidRPr="0010575B">
              <w:rPr>
                <w:rFonts w:ascii="Menlo" w:hAnsi="Menlo" w:cs="Menlo"/>
                <w:color w:val="3F6E74"/>
                <w:sz w:val="18"/>
                <w:szCs w:val="18"/>
              </w:rPr>
              <w:t>FIRAuth</w:t>
            </w:r>
            <w:r w:rsidRPr="0010575B">
              <w:rPr>
                <w:rFonts w:ascii="Menlo" w:hAnsi="Menlo" w:cs="Menlo"/>
                <w:sz w:val="18"/>
                <w:szCs w:val="18"/>
              </w:rPr>
              <w:t>.</w:t>
            </w:r>
            <w:r w:rsidRPr="0010575B">
              <w:rPr>
                <w:rFonts w:ascii="Menlo" w:hAnsi="Menlo" w:cs="Menlo"/>
                <w:color w:val="26474B"/>
                <w:sz w:val="18"/>
                <w:szCs w:val="18"/>
              </w:rPr>
              <w:t>auth</w:t>
            </w:r>
            <w:r w:rsidRPr="0010575B">
              <w:rPr>
                <w:rFonts w:ascii="Menlo" w:hAnsi="Menlo" w:cs="Menlo"/>
                <w:sz w:val="18"/>
                <w:szCs w:val="18"/>
              </w:rPr>
              <w:t>()?.</w:t>
            </w:r>
            <w:r w:rsidRPr="0010575B">
              <w:rPr>
                <w:rFonts w:ascii="Menlo" w:hAnsi="Menlo" w:cs="Menlo"/>
                <w:color w:val="3F6E74"/>
                <w:sz w:val="18"/>
                <w:szCs w:val="18"/>
              </w:rPr>
              <w:t>currentUser</w:t>
            </w:r>
            <w:r w:rsidRPr="0010575B">
              <w:rPr>
                <w:rFonts w:ascii="Menlo" w:hAnsi="Menlo" w:cs="Menlo"/>
                <w:sz w:val="18"/>
                <w:szCs w:val="18"/>
              </w:rPr>
              <w:t xml:space="preserve"> {</w:t>
            </w:r>
          </w:p>
          <w:p w14:paraId="67B5DE5A"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sz w:val="18"/>
                <w:szCs w:val="18"/>
              </w:rPr>
              <w:t xml:space="preserve">    </w:t>
            </w:r>
            <w:proofErr w:type="gramStart"/>
            <w:r w:rsidRPr="0010575B">
              <w:rPr>
                <w:rFonts w:ascii="Menlo" w:hAnsi="Menlo" w:cs="Menlo"/>
                <w:color w:val="AA0D91"/>
                <w:sz w:val="18"/>
                <w:szCs w:val="18"/>
              </w:rPr>
              <w:t>let</w:t>
            </w:r>
            <w:proofErr w:type="gramEnd"/>
            <w:r w:rsidRPr="0010575B">
              <w:rPr>
                <w:rFonts w:ascii="Menlo" w:hAnsi="Menlo" w:cs="Menlo"/>
                <w:sz w:val="18"/>
                <w:szCs w:val="18"/>
              </w:rPr>
              <w:t xml:space="preserve"> name = user.</w:t>
            </w:r>
            <w:r w:rsidRPr="0010575B">
              <w:rPr>
                <w:rFonts w:ascii="Menlo" w:hAnsi="Menlo" w:cs="Menlo"/>
                <w:color w:val="3F6E74"/>
                <w:sz w:val="18"/>
                <w:szCs w:val="18"/>
              </w:rPr>
              <w:t>displayName</w:t>
            </w:r>
          </w:p>
          <w:p w14:paraId="47200839"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sz w:val="18"/>
                <w:szCs w:val="18"/>
              </w:rPr>
              <w:t xml:space="preserve">    </w:t>
            </w:r>
            <w:proofErr w:type="gramStart"/>
            <w:r w:rsidRPr="0010575B">
              <w:rPr>
                <w:rFonts w:ascii="Menlo" w:hAnsi="Menlo" w:cs="Menlo"/>
                <w:color w:val="AA0D91"/>
                <w:sz w:val="18"/>
                <w:szCs w:val="18"/>
              </w:rPr>
              <w:t>let</w:t>
            </w:r>
            <w:proofErr w:type="gramEnd"/>
            <w:r w:rsidRPr="0010575B">
              <w:rPr>
                <w:rFonts w:ascii="Menlo" w:hAnsi="Menlo" w:cs="Menlo"/>
                <w:sz w:val="18"/>
                <w:szCs w:val="18"/>
              </w:rPr>
              <w:t xml:space="preserve"> email = user.</w:t>
            </w:r>
            <w:r w:rsidRPr="0010575B">
              <w:rPr>
                <w:rFonts w:ascii="Menlo" w:hAnsi="Menlo" w:cs="Menlo"/>
                <w:color w:val="3F6E74"/>
                <w:sz w:val="18"/>
                <w:szCs w:val="18"/>
              </w:rPr>
              <w:t>email</w:t>
            </w:r>
          </w:p>
          <w:p w14:paraId="32E85145"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sz w:val="18"/>
                <w:szCs w:val="18"/>
              </w:rPr>
              <w:t xml:space="preserve">    </w:t>
            </w:r>
            <w:proofErr w:type="gramStart"/>
            <w:r w:rsidRPr="0010575B">
              <w:rPr>
                <w:rFonts w:ascii="Menlo" w:hAnsi="Menlo" w:cs="Menlo"/>
                <w:color w:val="AA0D91"/>
                <w:sz w:val="18"/>
                <w:szCs w:val="18"/>
              </w:rPr>
              <w:t>let</w:t>
            </w:r>
            <w:proofErr w:type="gramEnd"/>
            <w:r w:rsidRPr="0010575B">
              <w:rPr>
                <w:rFonts w:ascii="Menlo" w:hAnsi="Menlo" w:cs="Menlo"/>
                <w:sz w:val="18"/>
                <w:szCs w:val="18"/>
              </w:rPr>
              <w:t xml:space="preserve"> photoUrl = user.</w:t>
            </w:r>
            <w:r w:rsidRPr="0010575B">
              <w:rPr>
                <w:rFonts w:ascii="Menlo" w:hAnsi="Menlo" w:cs="Menlo"/>
                <w:color w:val="3F6E74"/>
                <w:sz w:val="18"/>
                <w:szCs w:val="18"/>
              </w:rPr>
              <w:t>photoURL</w:t>
            </w:r>
          </w:p>
          <w:p w14:paraId="15828063"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color w:val="007400"/>
                <w:sz w:val="18"/>
                <w:szCs w:val="18"/>
              </w:rPr>
            </w:pPr>
            <w:r w:rsidRPr="0010575B">
              <w:rPr>
                <w:rFonts w:ascii="Menlo" w:hAnsi="Menlo" w:cs="Menlo"/>
                <w:sz w:val="18"/>
                <w:szCs w:val="18"/>
              </w:rPr>
              <w:t xml:space="preserve">    </w:t>
            </w:r>
            <w:proofErr w:type="gramStart"/>
            <w:r w:rsidRPr="0010575B">
              <w:rPr>
                <w:rFonts w:ascii="Menlo" w:hAnsi="Menlo" w:cs="Menlo"/>
                <w:color w:val="AA0D91"/>
                <w:sz w:val="18"/>
                <w:szCs w:val="18"/>
              </w:rPr>
              <w:t>let</w:t>
            </w:r>
            <w:proofErr w:type="gramEnd"/>
            <w:r w:rsidRPr="0010575B">
              <w:rPr>
                <w:rFonts w:ascii="Menlo" w:hAnsi="Menlo" w:cs="Menlo"/>
                <w:sz w:val="18"/>
                <w:szCs w:val="18"/>
              </w:rPr>
              <w:t xml:space="preserve"> uid = user.</w:t>
            </w:r>
            <w:r w:rsidRPr="0010575B">
              <w:rPr>
                <w:rFonts w:ascii="Menlo" w:hAnsi="Menlo" w:cs="Menlo"/>
                <w:color w:val="3F6E74"/>
                <w:sz w:val="18"/>
                <w:szCs w:val="18"/>
              </w:rPr>
              <w:t>uid</w:t>
            </w:r>
            <w:r w:rsidRPr="0010575B">
              <w:rPr>
                <w:rFonts w:ascii="Menlo" w:hAnsi="Menlo" w:cs="Menlo"/>
                <w:sz w:val="18"/>
                <w:szCs w:val="18"/>
              </w:rPr>
              <w:t xml:space="preserve">;  </w:t>
            </w:r>
          </w:p>
          <w:p w14:paraId="4A8411E8"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sz w:val="18"/>
                <w:szCs w:val="18"/>
              </w:rPr>
              <w:t xml:space="preserve">} </w:t>
            </w:r>
            <w:r w:rsidRPr="0010575B">
              <w:rPr>
                <w:rFonts w:ascii="Menlo" w:hAnsi="Menlo" w:cs="Menlo"/>
                <w:color w:val="AA0D91"/>
                <w:sz w:val="18"/>
                <w:szCs w:val="18"/>
              </w:rPr>
              <w:t>else</w:t>
            </w:r>
            <w:r w:rsidRPr="0010575B">
              <w:rPr>
                <w:rFonts w:ascii="Menlo" w:hAnsi="Menlo" w:cs="Menlo"/>
                <w:sz w:val="18"/>
                <w:szCs w:val="18"/>
              </w:rPr>
              <w:t xml:space="preserve"> {</w:t>
            </w:r>
          </w:p>
          <w:p w14:paraId="47AFD71C"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color w:val="007400"/>
                <w:sz w:val="18"/>
                <w:szCs w:val="18"/>
              </w:rPr>
            </w:pPr>
            <w:r w:rsidRPr="0010575B">
              <w:rPr>
                <w:rFonts w:ascii="Menlo" w:hAnsi="Menlo" w:cs="Menlo"/>
                <w:sz w:val="18"/>
                <w:szCs w:val="18"/>
              </w:rPr>
              <w:t xml:space="preserve">    </w:t>
            </w:r>
            <w:r w:rsidRPr="0010575B">
              <w:rPr>
                <w:rFonts w:ascii="Menlo" w:hAnsi="Menlo" w:cs="Menlo"/>
                <w:color w:val="007400"/>
                <w:sz w:val="18"/>
                <w:szCs w:val="18"/>
              </w:rPr>
              <w:t xml:space="preserve">// </w:t>
            </w:r>
            <w:r>
              <w:rPr>
                <w:rFonts w:ascii="Menlo" w:hAnsi="Menlo" w:cs="Menlo"/>
                <w:color w:val="007400"/>
                <w:sz w:val="18"/>
                <w:szCs w:val="18"/>
              </w:rPr>
              <w:t>O usuário não está logado</w:t>
            </w:r>
            <w:r w:rsidRPr="007251C5">
              <w:rPr>
                <w:rFonts w:ascii="Menlo" w:hAnsi="Menlo" w:cs="Menlo"/>
                <w:color w:val="007400"/>
                <w:sz w:val="18"/>
                <w:szCs w:val="18"/>
              </w:rPr>
              <w:t>.</w:t>
            </w:r>
          </w:p>
          <w:p w14:paraId="3FDC213E" w14:textId="77777777" w:rsidR="00CA535B" w:rsidRPr="0010575B" w:rsidRDefault="00CA535B" w:rsidP="0010575B">
            <w:pPr>
              <w:spacing w:after="200"/>
              <w:rPr>
                <w:sz w:val="18"/>
                <w:szCs w:val="18"/>
              </w:rPr>
            </w:pPr>
            <w:r w:rsidRPr="0010575B">
              <w:rPr>
                <w:rFonts w:ascii="Menlo" w:hAnsi="Menlo" w:cs="Menlo"/>
                <w:sz w:val="18"/>
                <w:szCs w:val="18"/>
              </w:rPr>
              <w:t>}</w:t>
            </w:r>
          </w:p>
        </w:tc>
        <w:tc>
          <w:tcPr>
            <w:tcW w:w="3894" w:type="dxa"/>
            <w:vAlign w:val="center"/>
          </w:tcPr>
          <w:p w14:paraId="7AF419B7" w14:textId="77777777" w:rsidR="00CA535B" w:rsidRPr="0010575B" w:rsidRDefault="00CA535B" w:rsidP="0010575B">
            <w:pPr>
              <w:jc w:val="left"/>
              <w:rPr>
                <w:sz w:val="18"/>
              </w:rPr>
            </w:pPr>
            <w:r>
              <w:rPr>
                <w:sz w:val="18"/>
              </w:rPr>
              <w:t>Obtém informações do perfil do usuário se ele estiver logado.</w:t>
            </w:r>
          </w:p>
        </w:tc>
      </w:tr>
    </w:tbl>
    <w:p w14:paraId="7822AFF8" w14:textId="77777777" w:rsidR="00CA535B" w:rsidRPr="00CA535B" w:rsidRDefault="00CA535B"/>
    <w:p w14:paraId="550A33D6" w14:textId="44C7A559" w:rsidR="00CA535B" w:rsidRDefault="00CA535B" w:rsidP="00971782">
      <w:pPr>
        <w:pStyle w:val="Ttulo4"/>
      </w:pPr>
      <w:r>
        <w:t>2.2.4.</w:t>
      </w:r>
      <w:r>
        <w:tab/>
        <w:t>Obter as informações de perfil específicas de provedor de um usuário</w:t>
      </w:r>
    </w:p>
    <w:p w14:paraId="6E0C8459" w14:textId="77777777" w:rsidR="00CA535B" w:rsidRDefault="00CA535B" w:rsidP="00CA535B">
      <w:pPr>
        <w:spacing w:after="200"/>
      </w:pPr>
      <w:r>
        <w:t>Para obter informações espécíficas de provedores, fazemos:</w:t>
      </w:r>
    </w:p>
    <w:tbl>
      <w:tblPr>
        <w:tblStyle w:val="Tabelacomgrade"/>
        <w:tblW w:w="0" w:type="auto"/>
        <w:tblLook w:val="04A0" w:firstRow="1" w:lastRow="0" w:firstColumn="1" w:lastColumn="0" w:noHBand="0" w:noVBand="1"/>
      </w:tblPr>
      <w:tblGrid>
        <w:gridCol w:w="4899"/>
        <w:gridCol w:w="3589"/>
      </w:tblGrid>
      <w:tr w:rsidR="00CA535B" w:rsidRPr="0010575B" w14:paraId="375A31B7" w14:textId="77777777" w:rsidTr="0010575B">
        <w:tc>
          <w:tcPr>
            <w:tcW w:w="5125" w:type="dxa"/>
          </w:tcPr>
          <w:p w14:paraId="713E44E9" w14:textId="77777777" w:rsidR="00CA535B" w:rsidRPr="0010575B" w:rsidRDefault="00CA535B" w:rsidP="0010575B">
            <w:pPr>
              <w:tabs>
                <w:tab w:val="left" w:pos="1777"/>
                <w:tab w:val="center" w:pos="2454"/>
              </w:tabs>
              <w:jc w:val="left"/>
              <w:rPr>
                <w:b/>
              </w:rPr>
            </w:pPr>
            <w:r>
              <w:rPr>
                <w:b/>
              </w:rPr>
              <w:tab/>
            </w:r>
            <w:r>
              <w:rPr>
                <w:b/>
              </w:rPr>
              <w:tab/>
            </w:r>
            <w:r w:rsidRPr="0010575B">
              <w:rPr>
                <w:b/>
              </w:rPr>
              <w:t>Código</w:t>
            </w:r>
          </w:p>
        </w:tc>
        <w:tc>
          <w:tcPr>
            <w:tcW w:w="3894" w:type="dxa"/>
          </w:tcPr>
          <w:p w14:paraId="7CE6A523" w14:textId="77777777" w:rsidR="00CA535B" w:rsidRPr="0010575B" w:rsidRDefault="00CA535B" w:rsidP="0010575B">
            <w:pPr>
              <w:jc w:val="center"/>
              <w:rPr>
                <w:b/>
              </w:rPr>
            </w:pPr>
            <w:r w:rsidRPr="0010575B">
              <w:rPr>
                <w:b/>
              </w:rPr>
              <w:t>Descrição</w:t>
            </w:r>
          </w:p>
        </w:tc>
      </w:tr>
      <w:tr w:rsidR="00CA535B" w14:paraId="61FAA3C0" w14:textId="77777777" w:rsidTr="0010575B">
        <w:tc>
          <w:tcPr>
            <w:tcW w:w="5125" w:type="dxa"/>
          </w:tcPr>
          <w:p w14:paraId="1A321904"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proofErr w:type="gramStart"/>
            <w:r w:rsidRPr="0010575B">
              <w:rPr>
                <w:rFonts w:ascii="Menlo" w:hAnsi="Menlo" w:cs="Menlo"/>
                <w:color w:val="AA0D91"/>
                <w:sz w:val="18"/>
                <w:szCs w:val="18"/>
              </w:rPr>
              <w:t>if</w:t>
            </w:r>
            <w:proofErr w:type="gramEnd"/>
            <w:r w:rsidRPr="0010575B">
              <w:rPr>
                <w:rFonts w:ascii="Menlo" w:hAnsi="Menlo" w:cs="Menlo"/>
                <w:sz w:val="18"/>
                <w:szCs w:val="18"/>
              </w:rPr>
              <w:t xml:space="preserve"> </w:t>
            </w:r>
            <w:r w:rsidRPr="0010575B">
              <w:rPr>
                <w:rFonts w:ascii="Menlo" w:hAnsi="Menlo" w:cs="Menlo"/>
                <w:color w:val="AA0D91"/>
                <w:sz w:val="18"/>
                <w:szCs w:val="18"/>
              </w:rPr>
              <w:t>let</w:t>
            </w:r>
            <w:r w:rsidRPr="0010575B">
              <w:rPr>
                <w:rFonts w:ascii="Menlo" w:hAnsi="Menlo" w:cs="Menlo"/>
                <w:sz w:val="18"/>
                <w:szCs w:val="18"/>
              </w:rPr>
              <w:t xml:space="preserve"> user = </w:t>
            </w:r>
            <w:r w:rsidRPr="0010575B">
              <w:rPr>
                <w:rFonts w:ascii="Menlo" w:hAnsi="Menlo" w:cs="Menlo"/>
                <w:color w:val="3F6E74"/>
                <w:sz w:val="18"/>
                <w:szCs w:val="18"/>
              </w:rPr>
              <w:t>FIRAuth</w:t>
            </w:r>
            <w:r w:rsidRPr="0010575B">
              <w:rPr>
                <w:rFonts w:ascii="Menlo" w:hAnsi="Menlo" w:cs="Menlo"/>
                <w:sz w:val="18"/>
                <w:szCs w:val="18"/>
              </w:rPr>
              <w:t>.</w:t>
            </w:r>
            <w:r w:rsidRPr="0010575B">
              <w:rPr>
                <w:rFonts w:ascii="Menlo" w:hAnsi="Menlo" w:cs="Menlo"/>
                <w:color w:val="26474B"/>
                <w:sz w:val="18"/>
                <w:szCs w:val="18"/>
              </w:rPr>
              <w:t>auth</w:t>
            </w:r>
            <w:r w:rsidRPr="0010575B">
              <w:rPr>
                <w:rFonts w:ascii="Menlo" w:hAnsi="Menlo" w:cs="Menlo"/>
                <w:sz w:val="18"/>
                <w:szCs w:val="18"/>
              </w:rPr>
              <w:t>()?.</w:t>
            </w:r>
            <w:r w:rsidRPr="0010575B">
              <w:rPr>
                <w:rFonts w:ascii="Menlo" w:hAnsi="Menlo" w:cs="Menlo"/>
                <w:color w:val="3F6E74"/>
                <w:sz w:val="18"/>
                <w:szCs w:val="18"/>
              </w:rPr>
              <w:t>currentUser</w:t>
            </w:r>
            <w:r w:rsidRPr="0010575B">
              <w:rPr>
                <w:rFonts w:ascii="Menlo" w:hAnsi="Menlo" w:cs="Menlo"/>
                <w:sz w:val="18"/>
                <w:szCs w:val="18"/>
              </w:rPr>
              <w:t xml:space="preserve"> {</w:t>
            </w:r>
          </w:p>
          <w:p w14:paraId="0EF678A3"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sz w:val="18"/>
                <w:szCs w:val="18"/>
              </w:rPr>
              <w:t xml:space="preserve">    </w:t>
            </w:r>
            <w:proofErr w:type="gramStart"/>
            <w:r w:rsidRPr="0010575B">
              <w:rPr>
                <w:rFonts w:ascii="Menlo" w:hAnsi="Menlo" w:cs="Menlo"/>
                <w:color w:val="AA0D91"/>
                <w:sz w:val="18"/>
                <w:szCs w:val="18"/>
              </w:rPr>
              <w:t>for</w:t>
            </w:r>
            <w:proofErr w:type="gramEnd"/>
            <w:r w:rsidRPr="0010575B">
              <w:rPr>
                <w:rFonts w:ascii="Menlo" w:hAnsi="Menlo" w:cs="Menlo"/>
                <w:sz w:val="18"/>
                <w:szCs w:val="18"/>
              </w:rPr>
              <w:t xml:space="preserve"> profile </w:t>
            </w:r>
            <w:r w:rsidRPr="0010575B">
              <w:rPr>
                <w:rFonts w:ascii="Menlo" w:hAnsi="Menlo" w:cs="Menlo"/>
                <w:color w:val="AA0D91"/>
                <w:sz w:val="18"/>
                <w:szCs w:val="18"/>
              </w:rPr>
              <w:t>in</w:t>
            </w:r>
            <w:r w:rsidRPr="0010575B">
              <w:rPr>
                <w:rFonts w:ascii="Menlo" w:hAnsi="Menlo" w:cs="Menlo"/>
                <w:sz w:val="18"/>
                <w:szCs w:val="18"/>
              </w:rPr>
              <w:t xml:space="preserve"> user.</w:t>
            </w:r>
            <w:r w:rsidRPr="0010575B">
              <w:rPr>
                <w:rFonts w:ascii="Menlo" w:hAnsi="Menlo" w:cs="Menlo"/>
                <w:color w:val="3F6E74"/>
                <w:sz w:val="18"/>
                <w:szCs w:val="18"/>
              </w:rPr>
              <w:t>providerData</w:t>
            </w:r>
            <w:r w:rsidRPr="0010575B">
              <w:rPr>
                <w:rFonts w:ascii="Menlo" w:hAnsi="Menlo" w:cs="Menlo"/>
                <w:sz w:val="18"/>
                <w:szCs w:val="18"/>
              </w:rPr>
              <w:t xml:space="preserve"> {</w:t>
            </w:r>
          </w:p>
          <w:p w14:paraId="207EB1F3"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sz w:val="18"/>
                <w:szCs w:val="18"/>
              </w:rPr>
              <w:t xml:space="preserve">        </w:t>
            </w:r>
            <w:proofErr w:type="gramStart"/>
            <w:r w:rsidRPr="0010575B">
              <w:rPr>
                <w:rFonts w:ascii="Menlo" w:hAnsi="Menlo" w:cs="Menlo"/>
                <w:color w:val="AA0D91"/>
                <w:sz w:val="18"/>
                <w:szCs w:val="18"/>
              </w:rPr>
              <w:t>let</w:t>
            </w:r>
            <w:proofErr w:type="gramEnd"/>
            <w:r w:rsidRPr="0010575B">
              <w:rPr>
                <w:rFonts w:ascii="Menlo" w:hAnsi="Menlo" w:cs="Menlo"/>
                <w:sz w:val="18"/>
                <w:szCs w:val="18"/>
              </w:rPr>
              <w:t xml:space="preserve"> providerID = profile.</w:t>
            </w:r>
            <w:r w:rsidRPr="0010575B">
              <w:rPr>
                <w:rFonts w:ascii="Menlo" w:hAnsi="Menlo" w:cs="Menlo"/>
                <w:color w:val="3F6E74"/>
                <w:sz w:val="18"/>
                <w:szCs w:val="18"/>
              </w:rPr>
              <w:t>providerID</w:t>
            </w:r>
          </w:p>
          <w:p w14:paraId="377D7B9D"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color w:val="007400"/>
                <w:sz w:val="18"/>
                <w:szCs w:val="18"/>
              </w:rPr>
            </w:pPr>
            <w:r w:rsidRPr="0010575B">
              <w:rPr>
                <w:rFonts w:ascii="Menlo" w:hAnsi="Menlo" w:cs="Menlo"/>
                <w:sz w:val="18"/>
                <w:szCs w:val="18"/>
              </w:rPr>
              <w:t xml:space="preserve">        </w:t>
            </w:r>
            <w:proofErr w:type="gramStart"/>
            <w:r w:rsidRPr="0010575B">
              <w:rPr>
                <w:rFonts w:ascii="Menlo" w:hAnsi="Menlo" w:cs="Menlo"/>
                <w:color w:val="AA0D91"/>
                <w:sz w:val="18"/>
                <w:szCs w:val="18"/>
              </w:rPr>
              <w:t>let</w:t>
            </w:r>
            <w:proofErr w:type="gramEnd"/>
            <w:r w:rsidRPr="0010575B">
              <w:rPr>
                <w:rFonts w:ascii="Menlo" w:hAnsi="Menlo" w:cs="Menlo"/>
                <w:sz w:val="18"/>
                <w:szCs w:val="18"/>
              </w:rPr>
              <w:t xml:space="preserve"> uid = profile.</w:t>
            </w:r>
            <w:r w:rsidRPr="0010575B">
              <w:rPr>
                <w:rFonts w:ascii="Menlo" w:hAnsi="Menlo" w:cs="Menlo"/>
                <w:color w:val="3F6E74"/>
                <w:sz w:val="18"/>
                <w:szCs w:val="18"/>
              </w:rPr>
              <w:t>uid</w:t>
            </w:r>
            <w:r w:rsidRPr="0010575B">
              <w:rPr>
                <w:rFonts w:ascii="Menlo" w:hAnsi="Menlo" w:cs="Menlo"/>
                <w:sz w:val="18"/>
                <w:szCs w:val="18"/>
              </w:rPr>
              <w:t xml:space="preserve">;  </w:t>
            </w:r>
            <w:r w:rsidRPr="0010575B">
              <w:rPr>
                <w:rFonts w:ascii="Menlo" w:hAnsi="Menlo" w:cs="Menlo"/>
                <w:color w:val="007400"/>
                <w:sz w:val="18"/>
                <w:szCs w:val="18"/>
              </w:rPr>
              <w:t>// Provider-specific UID</w:t>
            </w:r>
          </w:p>
          <w:p w14:paraId="63FC02AF"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sz w:val="18"/>
                <w:szCs w:val="18"/>
              </w:rPr>
              <w:t xml:space="preserve">        </w:t>
            </w:r>
            <w:proofErr w:type="gramStart"/>
            <w:r w:rsidRPr="0010575B">
              <w:rPr>
                <w:rFonts w:ascii="Menlo" w:hAnsi="Menlo" w:cs="Menlo"/>
                <w:color w:val="AA0D91"/>
                <w:sz w:val="18"/>
                <w:szCs w:val="18"/>
              </w:rPr>
              <w:t>let</w:t>
            </w:r>
            <w:proofErr w:type="gramEnd"/>
            <w:r w:rsidRPr="0010575B">
              <w:rPr>
                <w:rFonts w:ascii="Menlo" w:hAnsi="Menlo" w:cs="Menlo"/>
                <w:sz w:val="18"/>
                <w:szCs w:val="18"/>
              </w:rPr>
              <w:t xml:space="preserve"> name = profile.</w:t>
            </w:r>
            <w:r w:rsidRPr="0010575B">
              <w:rPr>
                <w:rFonts w:ascii="Menlo" w:hAnsi="Menlo" w:cs="Menlo"/>
                <w:color w:val="3F6E74"/>
                <w:sz w:val="18"/>
                <w:szCs w:val="18"/>
              </w:rPr>
              <w:t>displayName</w:t>
            </w:r>
          </w:p>
          <w:p w14:paraId="55FFECCF"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sz w:val="18"/>
                <w:szCs w:val="18"/>
              </w:rPr>
              <w:t xml:space="preserve">        </w:t>
            </w:r>
            <w:proofErr w:type="gramStart"/>
            <w:r w:rsidRPr="0010575B">
              <w:rPr>
                <w:rFonts w:ascii="Menlo" w:hAnsi="Menlo" w:cs="Menlo"/>
                <w:color w:val="AA0D91"/>
                <w:sz w:val="18"/>
                <w:szCs w:val="18"/>
              </w:rPr>
              <w:t>let</w:t>
            </w:r>
            <w:proofErr w:type="gramEnd"/>
            <w:r w:rsidRPr="0010575B">
              <w:rPr>
                <w:rFonts w:ascii="Menlo" w:hAnsi="Menlo" w:cs="Menlo"/>
                <w:sz w:val="18"/>
                <w:szCs w:val="18"/>
              </w:rPr>
              <w:t xml:space="preserve"> email = profile.</w:t>
            </w:r>
            <w:r w:rsidRPr="0010575B">
              <w:rPr>
                <w:rFonts w:ascii="Menlo" w:hAnsi="Menlo" w:cs="Menlo"/>
                <w:color w:val="3F6E74"/>
                <w:sz w:val="18"/>
                <w:szCs w:val="18"/>
              </w:rPr>
              <w:t>email</w:t>
            </w:r>
          </w:p>
          <w:p w14:paraId="562C96FE"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sz w:val="18"/>
                <w:szCs w:val="18"/>
              </w:rPr>
              <w:t xml:space="preserve">        </w:t>
            </w:r>
            <w:proofErr w:type="gramStart"/>
            <w:r w:rsidRPr="0010575B">
              <w:rPr>
                <w:rFonts w:ascii="Menlo" w:hAnsi="Menlo" w:cs="Menlo"/>
                <w:color w:val="AA0D91"/>
                <w:sz w:val="18"/>
                <w:szCs w:val="18"/>
              </w:rPr>
              <w:t>let</w:t>
            </w:r>
            <w:proofErr w:type="gramEnd"/>
            <w:r w:rsidRPr="0010575B">
              <w:rPr>
                <w:rFonts w:ascii="Menlo" w:hAnsi="Menlo" w:cs="Menlo"/>
                <w:sz w:val="18"/>
                <w:szCs w:val="18"/>
              </w:rPr>
              <w:t xml:space="preserve"> photoURL = profile.</w:t>
            </w:r>
            <w:r w:rsidRPr="0010575B">
              <w:rPr>
                <w:rFonts w:ascii="Menlo" w:hAnsi="Menlo" w:cs="Menlo"/>
                <w:color w:val="3F6E74"/>
                <w:sz w:val="18"/>
                <w:szCs w:val="18"/>
              </w:rPr>
              <w:t>photoURL</w:t>
            </w:r>
          </w:p>
          <w:p w14:paraId="07A9674B"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sz w:val="18"/>
                <w:szCs w:val="18"/>
              </w:rPr>
              <w:t xml:space="preserve">    }</w:t>
            </w:r>
          </w:p>
          <w:p w14:paraId="08EC53A2"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sz w:val="18"/>
                <w:szCs w:val="18"/>
              </w:rPr>
              <w:t xml:space="preserve">} </w:t>
            </w:r>
            <w:r w:rsidRPr="0010575B">
              <w:rPr>
                <w:rFonts w:ascii="Menlo" w:hAnsi="Menlo" w:cs="Menlo"/>
                <w:color w:val="AA0D91"/>
                <w:sz w:val="18"/>
                <w:szCs w:val="18"/>
              </w:rPr>
              <w:t>else</w:t>
            </w:r>
            <w:r w:rsidRPr="0010575B">
              <w:rPr>
                <w:rFonts w:ascii="Menlo" w:hAnsi="Menlo" w:cs="Menlo"/>
                <w:sz w:val="18"/>
                <w:szCs w:val="18"/>
              </w:rPr>
              <w:t xml:space="preserve"> {</w:t>
            </w:r>
          </w:p>
          <w:p w14:paraId="6D5127D8"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color w:val="007400"/>
                <w:sz w:val="18"/>
                <w:szCs w:val="18"/>
              </w:rPr>
            </w:pPr>
            <w:r w:rsidRPr="0010575B">
              <w:rPr>
                <w:rFonts w:ascii="Menlo" w:hAnsi="Menlo" w:cs="Menlo"/>
                <w:sz w:val="18"/>
                <w:szCs w:val="18"/>
              </w:rPr>
              <w:t xml:space="preserve">    </w:t>
            </w:r>
            <w:r w:rsidRPr="007251C5">
              <w:rPr>
                <w:rFonts w:ascii="Menlo" w:hAnsi="Menlo" w:cs="Menlo"/>
                <w:color w:val="007400"/>
                <w:sz w:val="18"/>
                <w:szCs w:val="18"/>
              </w:rPr>
              <w:t xml:space="preserve">// </w:t>
            </w:r>
            <w:r>
              <w:rPr>
                <w:rFonts w:ascii="Menlo" w:hAnsi="Menlo" w:cs="Menlo"/>
                <w:color w:val="007400"/>
                <w:sz w:val="18"/>
                <w:szCs w:val="18"/>
              </w:rPr>
              <w:t>O usuário não está logado</w:t>
            </w:r>
            <w:r w:rsidRPr="007251C5">
              <w:rPr>
                <w:rFonts w:ascii="Menlo" w:hAnsi="Menlo" w:cs="Menlo"/>
                <w:color w:val="007400"/>
                <w:sz w:val="18"/>
                <w:szCs w:val="18"/>
              </w:rPr>
              <w:t>.</w:t>
            </w:r>
          </w:p>
          <w:p w14:paraId="5D7279EF" w14:textId="77777777" w:rsidR="00CA535B" w:rsidRPr="0010575B" w:rsidRDefault="00CA535B" w:rsidP="0010575B">
            <w:pPr>
              <w:spacing w:after="200"/>
              <w:rPr>
                <w:sz w:val="18"/>
                <w:szCs w:val="18"/>
              </w:rPr>
            </w:pPr>
            <w:r w:rsidRPr="0010575B">
              <w:rPr>
                <w:rFonts w:ascii="Menlo" w:hAnsi="Menlo" w:cs="Menlo"/>
                <w:sz w:val="18"/>
                <w:szCs w:val="18"/>
              </w:rPr>
              <w:t>}</w:t>
            </w:r>
          </w:p>
        </w:tc>
        <w:tc>
          <w:tcPr>
            <w:tcW w:w="3894" w:type="dxa"/>
            <w:vAlign w:val="center"/>
          </w:tcPr>
          <w:p w14:paraId="0BBCB865" w14:textId="77777777" w:rsidR="00CA535B" w:rsidRPr="0010575B" w:rsidRDefault="00CA535B" w:rsidP="0010575B">
            <w:pPr>
              <w:jc w:val="left"/>
              <w:rPr>
                <w:sz w:val="18"/>
              </w:rPr>
            </w:pPr>
            <w:r>
              <w:rPr>
                <w:sz w:val="18"/>
              </w:rPr>
              <w:t>Obtem informações de perfil recuperadas de provedores de login, com o providerData, caso o usuário esteja logado.</w:t>
            </w:r>
          </w:p>
        </w:tc>
      </w:tr>
    </w:tbl>
    <w:p w14:paraId="6768EB44" w14:textId="77777777" w:rsidR="00CA535B" w:rsidRDefault="00CA535B" w:rsidP="00CA535B">
      <w:pPr>
        <w:spacing w:after="200"/>
      </w:pPr>
    </w:p>
    <w:p w14:paraId="6179370B" w14:textId="77777777" w:rsidR="00CA535B" w:rsidRPr="00CA535B" w:rsidRDefault="00CA535B"/>
    <w:p w14:paraId="037384DE" w14:textId="3A1F1290" w:rsidR="00CA535B" w:rsidRDefault="00CA535B" w:rsidP="00971782">
      <w:pPr>
        <w:pStyle w:val="Ttulo4"/>
      </w:pPr>
      <w:r>
        <w:t>2.2.5.</w:t>
      </w:r>
      <w:r>
        <w:tab/>
        <w:t>Atualizar o perfil de um usuário</w:t>
      </w:r>
    </w:p>
    <w:p w14:paraId="47F23FBF" w14:textId="77777777" w:rsidR="00CA535B" w:rsidRDefault="00CA535B" w:rsidP="00CA535B">
      <w:pPr>
        <w:spacing w:after="200"/>
      </w:pPr>
      <w:r>
        <w:t>C</w:t>
      </w:r>
      <w:r w:rsidRPr="00552719">
        <w:t>om a clas</w:t>
      </w:r>
      <w:r>
        <w:t>se FIRUserProfileChangeRequest, é possível atualizar as informações de perfil de usuários.</w:t>
      </w:r>
    </w:p>
    <w:tbl>
      <w:tblPr>
        <w:tblStyle w:val="Tabelacomgrade"/>
        <w:tblW w:w="0" w:type="auto"/>
        <w:tblLook w:val="04A0" w:firstRow="1" w:lastRow="0" w:firstColumn="1" w:lastColumn="0" w:noHBand="0" w:noVBand="1"/>
      </w:tblPr>
      <w:tblGrid>
        <w:gridCol w:w="4740"/>
        <w:gridCol w:w="3748"/>
      </w:tblGrid>
      <w:tr w:rsidR="00CA535B" w:rsidRPr="0010575B" w14:paraId="25256C77" w14:textId="77777777" w:rsidTr="0010575B">
        <w:tc>
          <w:tcPr>
            <w:tcW w:w="5125" w:type="dxa"/>
          </w:tcPr>
          <w:p w14:paraId="3384630C" w14:textId="77777777" w:rsidR="00CA535B" w:rsidRPr="0010575B" w:rsidRDefault="00CA535B" w:rsidP="0010575B">
            <w:pPr>
              <w:jc w:val="center"/>
              <w:rPr>
                <w:b/>
              </w:rPr>
            </w:pPr>
            <w:r w:rsidRPr="0010575B">
              <w:rPr>
                <w:b/>
              </w:rPr>
              <w:t>Código</w:t>
            </w:r>
          </w:p>
        </w:tc>
        <w:tc>
          <w:tcPr>
            <w:tcW w:w="3894" w:type="dxa"/>
          </w:tcPr>
          <w:p w14:paraId="78D882F8" w14:textId="77777777" w:rsidR="00CA535B" w:rsidRPr="0010575B" w:rsidRDefault="00CA535B" w:rsidP="0010575B">
            <w:pPr>
              <w:jc w:val="center"/>
              <w:rPr>
                <w:b/>
              </w:rPr>
            </w:pPr>
            <w:r w:rsidRPr="0010575B">
              <w:rPr>
                <w:b/>
              </w:rPr>
              <w:t>Descrição</w:t>
            </w:r>
          </w:p>
        </w:tc>
      </w:tr>
      <w:tr w:rsidR="00CA535B" w14:paraId="19291217" w14:textId="77777777" w:rsidTr="0010575B">
        <w:tc>
          <w:tcPr>
            <w:tcW w:w="5125" w:type="dxa"/>
          </w:tcPr>
          <w:p w14:paraId="27BEDB30"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proofErr w:type="gramStart"/>
            <w:r w:rsidRPr="0010575B">
              <w:rPr>
                <w:rFonts w:ascii="Menlo" w:hAnsi="Menlo" w:cs="Menlo"/>
                <w:color w:val="AA0D91"/>
                <w:sz w:val="18"/>
                <w:szCs w:val="18"/>
              </w:rPr>
              <w:t>let</w:t>
            </w:r>
            <w:proofErr w:type="gramEnd"/>
            <w:r w:rsidRPr="0010575B">
              <w:rPr>
                <w:rFonts w:ascii="Menlo" w:hAnsi="Menlo" w:cs="Menlo"/>
                <w:sz w:val="18"/>
                <w:szCs w:val="18"/>
              </w:rPr>
              <w:t xml:space="preserve"> user = </w:t>
            </w:r>
            <w:r w:rsidRPr="0010575B">
              <w:rPr>
                <w:rFonts w:ascii="Menlo" w:hAnsi="Menlo" w:cs="Menlo"/>
                <w:color w:val="3F6E74"/>
                <w:sz w:val="18"/>
                <w:szCs w:val="18"/>
              </w:rPr>
              <w:t>FIRAuth</w:t>
            </w:r>
            <w:r w:rsidRPr="0010575B">
              <w:rPr>
                <w:rFonts w:ascii="Menlo" w:hAnsi="Menlo" w:cs="Menlo"/>
                <w:sz w:val="18"/>
                <w:szCs w:val="18"/>
              </w:rPr>
              <w:t>.</w:t>
            </w:r>
            <w:r w:rsidRPr="0010575B">
              <w:rPr>
                <w:rFonts w:ascii="Menlo" w:hAnsi="Menlo" w:cs="Menlo"/>
                <w:color w:val="26474B"/>
                <w:sz w:val="18"/>
                <w:szCs w:val="18"/>
              </w:rPr>
              <w:t>auth</w:t>
            </w:r>
            <w:r w:rsidRPr="0010575B">
              <w:rPr>
                <w:rFonts w:ascii="Menlo" w:hAnsi="Menlo" w:cs="Menlo"/>
                <w:sz w:val="18"/>
                <w:szCs w:val="18"/>
              </w:rPr>
              <w:t>()?.</w:t>
            </w:r>
            <w:r w:rsidRPr="0010575B">
              <w:rPr>
                <w:rFonts w:ascii="Menlo" w:hAnsi="Menlo" w:cs="Menlo"/>
                <w:color w:val="3F6E74"/>
                <w:sz w:val="18"/>
                <w:szCs w:val="18"/>
              </w:rPr>
              <w:t>currentUser</w:t>
            </w:r>
          </w:p>
          <w:p w14:paraId="5FEB7EA0"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proofErr w:type="gramStart"/>
            <w:r w:rsidRPr="0010575B">
              <w:rPr>
                <w:rFonts w:ascii="Menlo" w:hAnsi="Menlo" w:cs="Menlo"/>
                <w:color w:val="AA0D91"/>
                <w:sz w:val="18"/>
                <w:szCs w:val="18"/>
              </w:rPr>
              <w:t>if</w:t>
            </w:r>
            <w:proofErr w:type="gramEnd"/>
            <w:r w:rsidRPr="0010575B">
              <w:rPr>
                <w:rFonts w:ascii="Menlo" w:hAnsi="Menlo" w:cs="Menlo"/>
                <w:sz w:val="18"/>
                <w:szCs w:val="18"/>
              </w:rPr>
              <w:t xml:space="preserve"> </w:t>
            </w:r>
            <w:r w:rsidRPr="0010575B">
              <w:rPr>
                <w:rFonts w:ascii="Menlo" w:hAnsi="Menlo" w:cs="Menlo"/>
                <w:color w:val="AA0D91"/>
                <w:sz w:val="18"/>
                <w:szCs w:val="18"/>
              </w:rPr>
              <w:t>let</w:t>
            </w:r>
            <w:r w:rsidRPr="0010575B">
              <w:rPr>
                <w:rFonts w:ascii="Menlo" w:hAnsi="Menlo" w:cs="Menlo"/>
                <w:sz w:val="18"/>
                <w:szCs w:val="18"/>
              </w:rPr>
              <w:t xml:space="preserve"> user = </w:t>
            </w:r>
            <w:r w:rsidRPr="0010575B">
              <w:rPr>
                <w:rFonts w:ascii="Menlo" w:hAnsi="Menlo" w:cs="Menlo"/>
                <w:color w:val="3F6E74"/>
                <w:sz w:val="18"/>
                <w:szCs w:val="18"/>
              </w:rPr>
              <w:t>user</w:t>
            </w:r>
            <w:r w:rsidRPr="0010575B">
              <w:rPr>
                <w:rFonts w:ascii="Menlo" w:hAnsi="Menlo" w:cs="Menlo"/>
                <w:sz w:val="18"/>
                <w:szCs w:val="18"/>
              </w:rPr>
              <w:t xml:space="preserve"> {</w:t>
            </w:r>
          </w:p>
          <w:p w14:paraId="6865B72F"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sz w:val="18"/>
                <w:szCs w:val="18"/>
              </w:rPr>
              <w:t xml:space="preserve">    </w:t>
            </w:r>
            <w:proofErr w:type="gramStart"/>
            <w:r w:rsidRPr="0010575B">
              <w:rPr>
                <w:rFonts w:ascii="Menlo" w:hAnsi="Menlo" w:cs="Menlo"/>
                <w:color w:val="AA0D91"/>
                <w:sz w:val="18"/>
                <w:szCs w:val="18"/>
              </w:rPr>
              <w:t>let</w:t>
            </w:r>
            <w:proofErr w:type="gramEnd"/>
            <w:r w:rsidRPr="0010575B">
              <w:rPr>
                <w:rFonts w:ascii="Menlo" w:hAnsi="Menlo" w:cs="Menlo"/>
                <w:sz w:val="18"/>
                <w:szCs w:val="18"/>
              </w:rPr>
              <w:t xml:space="preserve"> changeRequest = user.</w:t>
            </w:r>
            <w:r w:rsidRPr="0010575B">
              <w:rPr>
                <w:rFonts w:ascii="Menlo" w:hAnsi="Menlo" w:cs="Menlo"/>
                <w:color w:val="26474B"/>
                <w:sz w:val="18"/>
                <w:szCs w:val="18"/>
              </w:rPr>
              <w:t>profileChangeRequest</w:t>
            </w:r>
            <w:r w:rsidRPr="0010575B">
              <w:rPr>
                <w:rFonts w:ascii="Menlo" w:hAnsi="Menlo" w:cs="Menlo"/>
                <w:sz w:val="18"/>
                <w:szCs w:val="18"/>
              </w:rPr>
              <w:t>()</w:t>
            </w:r>
          </w:p>
          <w:p w14:paraId="213177F8"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sz w:val="18"/>
                <w:szCs w:val="18"/>
              </w:rPr>
              <w:t xml:space="preserve">    </w:t>
            </w:r>
          </w:p>
          <w:p w14:paraId="01D41C2C"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sz w:val="18"/>
                <w:szCs w:val="18"/>
              </w:rPr>
              <w:t xml:space="preserve">    changeRequest.</w:t>
            </w:r>
            <w:r w:rsidRPr="0010575B">
              <w:rPr>
                <w:rFonts w:ascii="Menlo" w:hAnsi="Menlo" w:cs="Menlo"/>
                <w:color w:val="3F6E74"/>
                <w:sz w:val="18"/>
                <w:szCs w:val="18"/>
              </w:rPr>
              <w:t>displayName</w:t>
            </w:r>
            <w:r w:rsidRPr="0010575B">
              <w:rPr>
                <w:rFonts w:ascii="Menlo" w:hAnsi="Menlo" w:cs="Menlo"/>
                <w:sz w:val="18"/>
                <w:szCs w:val="18"/>
              </w:rPr>
              <w:t xml:space="preserve"> = </w:t>
            </w:r>
            <w:r w:rsidRPr="0010575B">
              <w:rPr>
                <w:rFonts w:ascii="Menlo" w:hAnsi="Menlo" w:cs="Menlo"/>
                <w:color w:val="C41A16"/>
                <w:sz w:val="18"/>
                <w:szCs w:val="18"/>
              </w:rPr>
              <w:t>"Jane Q. User"</w:t>
            </w:r>
          </w:p>
          <w:p w14:paraId="41496481"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sz w:val="18"/>
                <w:szCs w:val="18"/>
              </w:rPr>
              <w:t xml:space="preserve">    changeRequest.</w:t>
            </w:r>
            <w:r w:rsidRPr="0010575B">
              <w:rPr>
                <w:rFonts w:ascii="Menlo" w:hAnsi="Menlo" w:cs="Menlo"/>
                <w:color w:val="3F6E74"/>
                <w:sz w:val="18"/>
                <w:szCs w:val="18"/>
              </w:rPr>
              <w:t>photoURL</w:t>
            </w:r>
            <w:r w:rsidRPr="0010575B">
              <w:rPr>
                <w:rFonts w:ascii="Menlo" w:hAnsi="Menlo" w:cs="Menlo"/>
                <w:sz w:val="18"/>
                <w:szCs w:val="18"/>
              </w:rPr>
              <w:t xml:space="preserve"> =</w:t>
            </w:r>
          </w:p>
          <w:p w14:paraId="37A17C43"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sz w:val="18"/>
                <w:szCs w:val="18"/>
              </w:rPr>
              <w:lastRenderedPageBreak/>
              <w:t xml:space="preserve">        </w:t>
            </w:r>
            <w:proofErr w:type="gramStart"/>
            <w:r w:rsidRPr="0010575B">
              <w:rPr>
                <w:rFonts w:ascii="Menlo" w:hAnsi="Menlo" w:cs="Menlo"/>
                <w:color w:val="5C2699"/>
                <w:sz w:val="18"/>
                <w:szCs w:val="18"/>
              </w:rPr>
              <w:t>NSURL</w:t>
            </w:r>
            <w:r w:rsidRPr="0010575B">
              <w:rPr>
                <w:rFonts w:ascii="Menlo" w:hAnsi="Menlo" w:cs="Menlo"/>
                <w:sz w:val="18"/>
                <w:szCs w:val="18"/>
              </w:rPr>
              <w:t>(</w:t>
            </w:r>
            <w:proofErr w:type="gramEnd"/>
            <w:r w:rsidRPr="0010575B">
              <w:rPr>
                <w:rFonts w:ascii="Menlo" w:hAnsi="Menlo" w:cs="Menlo"/>
                <w:sz w:val="18"/>
                <w:szCs w:val="18"/>
              </w:rPr>
              <w:t xml:space="preserve">string: </w:t>
            </w:r>
            <w:r w:rsidRPr="0010575B">
              <w:rPr>
                <w:rFonts w:ascii="Menlo" w:hAnsi="Menlo" w:cs="Menlo"/>
                <w:color w:val="C41A16"/>
                <w:sz w:val="18"/>
                <w:szCs w:val="18"/>
              </w:rPr>
              <w:t>"https://example.com/jane-q-user/profile.jpg"</w:t>
            </w:r>
            <w:r w:rsidRPr="0010575B">
              <w:rPr>
                <w:rFonts w:ascii="Menlo" w:hAnsi="Menlo" w:cs="Menlo"/>
                <w:sz w:val="18"/>
                <w:szCs w:val="18"/>
              </w:rPr>
              <w:t xml:space="preserve">) </w:t>
            </w:r>
            <w:r w:rsidRPr="0010575B">
              <w:rPr>
                <w:rFonts w:ascii="Menlo" w:hAnsi="Menlo" w:cs="Menlo"/>
                <w:color w:val="AA0D91"/>
                <w:sz w:val="18"/>
                <w:szCs w:val="18"/>
              </w:rPr>
              <w:t>as</w:t>
            </w:r>
            <w:r w:rsidRPr="0010575B">
              <w:rPr>
                <w:rFonts w:ascii="Menlo" w:hAnsi="Menlo" w:cs="Menlo"/>
                <w:sz w:val="18"/>
                <w:szCs w:val="18"/>
              </w:rPr>
              <w:t xml:space="preserve"> </w:t>
            </w:r>
            <w:r w:rsidRPr="0010575B">
              <w:rPr>
                <w:rFonts w:ascii="Menlo" w:hAnsi="Menlo" w:cs="Menlo"/>
                <w:color w:val="5C2699"/>
                <w:sz w:val="18"/>
                <w:szCs w:val="18"/>
              </w:rPr>
              <w:t>URL</w:t>
            </w:r>
            <w:r w:rsidRPr="0010575B">
              <w:rPr>
                <w:rFonts w:ascii="Menlo" w:hAnsi="Menlo" w:cs="Menlo"/>
                <w:sz w:val="18"/>
                <w:szCs w:val="18"/>
              </w:rPr>
              <w:t>?</w:t>
            </w:r>
          </w:p>
          <w:p w14:paraId="4928E730"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sz w:val="18"/>
                <w:szCs w:val="18"/>
              </w:rPr>
              <w:t xml:space="preserve">    changeRequest.</w:t>
            </w:r>
            <w:r w:rsidRPr="0010575B">
              <w:rPr>
                <w:rFonts w:ascii="Menlo" w:hAnsi="Menlo" w:cs="Menlo"/>
                <w:color w:val="26474B"/>
                <w:sz w:val="18"/>
                <w:szCs w:val="18"/>
              </w:rPr>
              <w:t>commitChanges</w:t>
            </w:r>
            <w:r w:rsidRPr="0010575B">
              <w:rPr>
                <w:rFonts w:ascii="Menlo" w:hAnsi="Menlo" w:cs="Menlo"/>
                <w:sz w:val="18"/>
                <w:szCs w:val="18"/>
              </w:rPr>
              <w:t xml:space="preserve"> </w:t>
            </w:r>
            <w:proofErr w:type="gramStart"/>
            <w:r w:rsidRPr="0010575B">
              <w:rPr>
                <w:rFonts w:ascii="Menlo" w:hAnsi="Menlo" w:cs="Menlo"/>
                <w:sz w:val="18"/>
                <w:szCs w:val="18"/>
              </w:rPr>
              <w:t>{ error</w:t>
            </w:r>
            <w:proofErr w:type="gramEnd"/>
            <w:r w:rsidRPr="0010575B">
              <w:rPr>
                <w:rFonts w:ascii="Menlo" w:hAnsi="Menlo" w:cs="Menlo"/>
                <w:sz w:val="18"/>
                <w:szCs w:val="18"/>
              </w:rPr>
              <w:t xml:space="preserve"> </w:t>
            </w:r>
            <w:r w:rsidRPr="0010575B">
              <w:rPr>
                <w:rFonts w:ascii="Menlo" w:hAnsi="Menlo" w:cs="Menlo"/>
                <w:color w:val="AA0D91"/>
                <w:sz w:val="18"/>
                <w:szCs w:val="18"/>
              </w:rPr>
              <w:t>in</w:t>
            </w:r>
          </w:p>
          <w:p w14:paraId="4139F5E7"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sz w:val="18"/>
                <w:szCs w:val="18"/>
              </w:rPr>
              <w:t xml:space="preserve">        </w:t>
            </w:r>
            <w:proofErr w:type="gramStart"/>
            <w:r w:rsidRPr="0010575B">
              <w:rPr>
                <w:rFonts w:ascii="Menlo" w:hAnsi="Menlo" w:cs="Menlo"/>
                <w:color w:val="AA0D91"/>
                <w:sz w:val="18"/>
                <w:szCs w:val="18"/>
              </w:rPr>
              <w:t>if</w:t>
            </w:r>
            <w:proofErr w:type="gramEnd"/>
            <w:r w:rsidRPr="0010575B">
              <w:rPr>
                <w:rFonts w:ascii="Menlo" w:hAnsi="Menlo" w:cs="Menlo"/>
                <w:sz w:val="18"/>
                <w:szCs w:val="18"/>
              </w:rPr>
              <w:t xml:space="preserve"> </w:t>
            </w:r>
            <w:r w:rsidRPr="0010575B">
              <w:rPr>
                <w:rFonts w:ascii="Menlo" w:hAnsi="Menlo" w:cs="Menlo"/>
                <w:color w:val="AA0D91"/>
                <w:sz w:val="18"/>
                <w:szCs w:val="18"/>
              </w:rPr>
              <w:t>let</w:t>
            </w:r>
            <w:r w:rsidRPr="0010575B">
              <w:rPr>
                <w:rFonts w:ascii="Menlo" w:hAnsi="Menlo" w:cs="Menlo"/>
                <w:sz w:val="18"/>
                <w:szCs w:val="18"/>
              </w:rPr>
              <w:t xml:space="preserve"> error = error {</w:t>
            </w:r>
          </w:p>
          <w:p w14:paraId="679B741C"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color w:val="007400"/>
                <w:sz w:val="18"/>
                <w:szCs w:val="18"/>
              </w:rPr>
            </w:pPr>
            <w:r w:rsidRPr="0010575B">
              <w:rPr>
                <w:rFonts w:ascii="Menlo" w:hAnsi="Menlo" w:cs="Menlo"/>
                <w:sz w:val="18"/>
                <w:szCs w:val="18"/>
              </w:rPr>
              <w:t xml:space="preserve">            </w:t>
            </w:r>
            <w:r w:rsidRPr="0010575B">
              <w:rPr>
                <w:rFonts w:ascii="Menlo" w:hAnsi="Menlo" w:cs="Menlo"/>
                <w:color w:val="007400"/>
                <w:sz w:val="18"/>
                <w:szCs w:val="18"/>
              </w:rPr>
              <w:t xml:space="preserve">// </w:t>
            </w:r>
            <w:r>
              <w:rPr>
                <w:rFonts w:ascii="Menlo" w:hAnsi="Menlo" w:cs="Menlo"/>
                <w:color w:val="007400"/>
                <w:sz w:val="18"/>
                <w:szCs w:val="18"/>
              </w:rPr>
              <w:t>Um erro aconteceu</w:t>
            </w:r>
            <w:r w:rsidRPr="0010575B">
              <w:rPr>
                <w:rFonts w:ascii="Menlo" w:hAnsi="Menlo" w:cs="Menlo"/>
                <w:color w:val="007400"/>
                <w:sz w:val="18"/>
                <w:szCs w:val="18"/>
              </w:rPr>
              <w:t>.</w:t>
            </w:r>
          </w:p>
          <w:p w14:paraId="51C2442A"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sz w:val="18"/>
                <w:szCs w:val="18"/>
              </w:rPr>
              <w:t xml:space="preserve">        } </w:t>
            </w:r>
            <w:r w:rsidRPr="0010575B">
              <w:rPr>
                <w:rFonts w:ascii="Menlo" w:hAnsi="Menlo" w:cs="Menlo"/>
                <w:color w:val="AA0D91"/>
                <w:sz w:val="18"/>
                <w:szCs w:val="18"/>
              </w:rPr>
              <w:t>else</w:t>
            </w:r>
            <w:r w:rsidRPr="0010575B">
              <w:rPr>
                <w:rFonts w:ascii="Menlo" w:hAnsi="Menlo" w:cs="Menlo"/>
                <w:sz w:val="18"/>
                <w:szCs w:val="18"/>
              </w:rPr>
              <w:t xml:space="preserve"> {</w:t>
            </w:r>
          </w:p>
          <w:p w14:paraId="24BDF1FA"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color w:val="007400"/>
                <w:sz w:val="18"/>
                <w:szCs w:val="18"/>
              </w:rPr>
            </w:pPr>
            <w:r w:rsidRPr="0010575B">
              <w:rPr>
                <w:rFonts w:ascii="Menlo" w:hAnsi="Menlo" w:cs="Menlo"/>
                <w:sz w:val="18"/>
                <w:szCs w:val="18"/>
              </w:rPr>
              <w:t xml:space="preserve">            </w:t>
            </w:r>
            <w:r>
              <w:rPr>
                <w:rFonts w:ascii="Menlo" w:hAnsi="Menlo" w:cs="Menlo"/>
                <w:color w:val="007400"/>
                <w:sz w:val="18"/>
                <w:szCs w:val="18"/>
              </w:rPr>
              <w:t>// Perfil atualizado</w:t>
            </w:r>
            <w:r w:rsidRPr="0010575B">
              <w:rPr>
                <w:rFonts w:ascii="Menlo" w:hAnsi="Menlo" w:cs="Menlo"/>
                <w:color w:val="007400"/>
                <w:sz w:val="18"/>
                <w:szCs w:val="18"/>
              </w:rPr>
              <w:t>.</w:t>
            </w:r>
          </w:p>
          <w:p w14:paraId="25F8BAD2"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sz w:val="18"/>
                <w:szCs w:val="18"/>
              </w:rPr>
              <w:t xml:space="preserve">        }</w:t>
            </w:r>
          </w:p>
          <w:p w14:paraId="5223CA34"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sz w:val="18"/>
                <w:szCs w:val="18"/>
              </w:rPr>
              <w:t xml:space="preserve">    }</w:t>
            </w:r>
          </w:p>
          <w:p w14:paraId="42110468" w14:textId="77777777" w:rsidR="00CA535B" w:rsidRPr="0010575B" w:rsidRDefault="00CA535B" w:rsidP="0010575B">
            <w:pPr>
              <w:spacing w:after="200"/>
              <w:rPr>
                <w:sz w:val="18"/>
                <w:szCs w:val="18"/>
              </w:rPr>
            </w:pPr>
            <w:r w:rsidRPr="0010575B">
              <w:rPr>
                <w:rFonts w:ascii="Menlo" w:hAnsi="Menlo" w:cs="Menlo"/>
                <w:sz w:val="18"/>
                <w:szCs w:val="18"/>
              </w:rPr>
              <w:t>}</w:t>
            </w:r>
          </w:p>
        </w:tc>
        <w:tc>
          <w:tcPr>
            <w:tcW w:w="3894" w:type="dxa"/>
            <w:vAlign w:val="center"/>
          </w:tcPr>
          <w:p w14:paraId="21E2E99E" w14:textId="77777777" w:rsidR="00CA535B" w:rsidRPr="0010575B" w:rsidRDefault="00CA535B" w:rsidP="0010575B">
            <w:pPr>
              <w:jc w:val="left"/>
              <w:rPr>
                <w:sz w:val="18"/>
              </w:rPr>
            </w:pPr>
            <w:r>
              <w:rPr>
                <w:sz w:val="18"/>
              </w:rPr>
              <w:lastRenderedPageBreak/>
              <w:t xml:space="preserve">O método </w:t>
            </w:r>
            <w:r w:rsidRPr="0010575B">
              <w:rPr>
                <w:rFonts w:ascii="Menlo" w:hAnsi="Menlo" w:cs="Menlo"/>
                <w:sz w:val="18"/>
                <w:szCs w:val="18"/>
              </w:rPr>
              <w:t>changeRequest.</w:t>
            </w:r>
            <w:r w:rsidRPr="0010575B">
              <w:rPr>
                <w:rFonts w:ascii="Menlo" w:hAnsi="Menlo" w:cs="Menlo"/>
                <w:color w:val="26474B"/>
                <w:sz w:val="18"/>
                <w:szCs w:val="18"/>
              </w:rPr>
              <w:t>commitChanges</w:t>
            </w:r>
            <w:r>
              <w:rPr>
                <w:rFonts w:ascii="Menlo" w:hAnsi="Menlo" w:cs="Menlo"/>
                <w:color w:val="26474B"/>
                <w:sz w:val="18"/>
                <w:szCs w:val="18"/>
              </w:rPr>
              <w:t xml:space="preserve"> </w:t>
            </w:r>
            <w:r w:rsidRPr="0010575B">
              <w:rPr>
                <w:rFonts w:ascii="Menlo" w:hAnsi="Menlo" w:cs="Menlo"/>
                <w:sz w:val="18"/>
                <w:szCs w:val="18"/>
              </w:rPr>
              <w:t>permite que possamos atualizar informações básicas de perfil.</w:t>
            </w:r>
          </w:p>
        </w:tc>
      </w:tr>
    </w:tbl>
    <w:p w14:paraId="3F168CD5" w14:textId="77777777" w:rsidR="00CA535B" w:rsidRPr="00CA535B" w:rsidRDefault="00CA535B"/>
    <w:p w14:paraId="01BCF040" w14:textId="5517DFE0" w:rsidR="00CA535B" w:rsidRDefault="00CA535B" w:rsidP="00971782">
      <w:pPr>
        <w:pStyle w:val="Ttulo4"/>
      </w:pPr>
      <w:r>
        <w:t>2.2.6.</w:t>
      </w:r>
      <w:r>
        <w:tab/>
        <w:t>Definir o endereço de e-mail de um usuário</w:t>
      </w:r>
    </w:p>
    <w:p w14:paraId="20F32407" w14:textId="77777777" w:rsidR="00CA535B" w:rsidRDefault="00CA535B" w:rsidP="00CA535B">
      <w:pPr>
        <w:spacing w:after="200"/>
      </w:pPr>
      <w:r>
        <w:t>Pode-se</w:t>
      </w:r>
      <w:r w:rsidRPr="00552719">
        <w:t xml:space="preserve"> definir o endereço de e-mail de um usuário com o método </w:t>
      </w:r>
      <w:proofErr w:type="gramStart"/>
      <w:r w:rsidRPr="00552719">
        <w:t>updateEmail</w:t>
      </w:r>
      <w:r>
        <w:t>(</w:t>
      </w:r>
      <w:proofErr w:type="gramEnd"/>
      <w:r w:rsidRPr="00552719">
        <w:t>completion:</w:t>
      </w:r>
      <w:r>
        <w:t>)</w:t>
      </w:r>
      <w:r w:rsidRPr="00552719">
        <w:t>. Por exemplo:</w:t>
      </w:r>
    </w:p>
    <w:tbl>
      <w:tblPr>
        <w:tblStyle w:val="Tabelacomgrade"/>
        <w:tblW w:w="0" w:type="auto"/>
        <w:tblLook w:val="04A0" w:firstRow="1" w:lastRow="0" w:firstColumn="1" w:lastColumn="0" w:noHBand="0" w:noVBand="1"/>
      </w:tblPr>
      <w:tblGrid>
        <w:gridCol w:w="4974"/>
        <w:gridCol w:w="3514"/>
      </w:tblGrid>
      <w:tr w:rsidR="00CA535B" w:rsidRPr="0010575B" w14:paraId="5FDC0C7B" w14:textId="77777777" w:rsidTr="0010575B">
        <w:tc>
          <w:tcPr>
            <w:tcW w:w="5125" w:type="dxa"/>
          </w:tcPr>
          <w:p w14:paraId="2AB9D6FB" w14:textId="77777777" w:rsidR="00CA535B" w:rsidRPr="0010575B" w:rsidRDefault="00CA535B" w:rsidP="0010575B">
            <w:pPr>
              <w:jc w:val="center"/>
              <w:rPr>
                <w:b/>
              </w:rPr>
            </w:pPr>
            <w:r w:rsidRPr="0010575B">
              <w:rPr>
                <w:b/>
              </w:rPr>
              <w:t>Código</w:t>
            </w:r>
          </w:p>
        </w:tc>
        <w:tc>
          <w:tcPr>
            <w:tcW w:w="3894" w:type="dxa"/>
          </w:tcPr>
          <w:p w14:paraId="36792061" w14:textId="77777777" w:rsidR="00CA535B" w:rsidRPr="0010575B" w:rsidRDefault="00CA535B" w:rsidP="0010575B">
            <w:pPr>
              <w:jc w:val="center"/>
              <w:rPr>
                <w:b/>
              </w:rPr>
            </w:pPr>
            <w:r w:rsidRPr="0010575B">
              <w:rPr>
                <w:b/>
              </w:rPr>
              <w:t>Descrição</w:t>
            </w:r>
          </w:p>
        </w:tc>
      </w:tr>
      <w:tr w:rsidR="00CA535B" w14:paraId="6470EB0F" w14:textId="77777777" w:rsidTr="0010575B">
        <w:tc>
          <w:tcPr>
            <w:tcW w:w="5125" w:type="dxa"/>
          </w:tcPr>
          <w:p w14:paraId="17D7A7BF"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proofErr w:type="gramStart"/>
            <w:r w:rsidRPr="0010575B">
              <w:rPr>
                <w:rFonts w:ascii="Menlo" w:hAnsi="Menlo" w:cs="Menlo"/>
                <w:color w:val="AA0D91"/>
                <w:sz w:val="18"/>
                <w:szCs w:val="18"/>
              </w:rPr>
              <w:t>let</w:t>
            </w:r>
            <w:proofErr w:type="gramEnd"/>
            <w:r w:rsidRPr="0010575B">
              <w:rPr>
                <w:rFonts w:ascii="Menlo" w:hAnsi="Menlo" w:cs="Menlo"/>
                <w:sz w:val="18"/>
                <w:szCs w:val="18"/>
              </w:rPr>
              <w:t xml:space="preserve"> user = </w:t>
            </w:r>
            <w:r w:rsidRPr="0010575B">
              <w:rPr>
                <w:rFonts w:ascii="Menlo" w:hAnsi="Menlo" w:cs="Menlo"/>
                <w:color w:val="3F6E74"/>
                <w:sz w:val="18"/>
                <w:szCs w:val="18"/>
              </w:rPr>
              <w:t>FIRAuth</w:t>
            </w:r>
            <w:r w:rsidRPr="0010575B">
              <w:rPr>
                <w:rFonts w:ascii="Menlo" w:hAnsi="Menlo" w:cs="Menlo"/>
                <w:sz w:val="18"/>
                <w:szCs w:val="18"/>
              </w:rPr>
              <w:t>.</w:t>
            </w:r>
            <w:r w:rsidRPr="0010575B">
              <w:rPr>
                <w:rFonts w:ascii="Menlo" w:hAnsi="Menlo" w:cs="Menlo"/>
                <w:color w:val="26474B"/>
                <w:sz w:val="18"/>
                <w:szCs w:val="18"/>
              </w:rPr>
              <w:t>auth</w:t>
            </w:r>
            <w:r w:rsidRPr="0010575B">
              <w:rPr>
                <w:rFonts w:ascii="Menlo" w:hAnsi="Menlo" w:cs="Menlo"/>
                <w:sz w:val="18"/>
                <w:szCs w:val="18"/>
              </w:rPr>
              <w:t>()?.</w:t>
            </w:r>
            <w:r w:rsidRPr="0010575B">
              <w:rPr>
                <w:rFonts w:ascii="Menlo" w:hAnsi="Menlo" w:cs="Menlo"/>
                <w:color w:val="3F6E74"/>
                <w:sz w:val="18"/>
                <w:szCs w:val="18"/>
              </w:rPr>
              <w:t>currentUser</w:t>
            </w:r>
          </w:p>
          <w:p w14:paraId="474B14CA"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p>
          <w:p w14:paraId="26697163"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color w:val="3F6E74"/>
                <w:sz w:val="18"/>
                <w:szCs w:val="18"/>
              </w:rPr>
              <w:t>user</w:t>
            </w:r>
            <w:r w:rsidRPr="0010575B">
              <w:rPr>
                <w:rFonts w:ascii="Menlo" w:hAnsi="Menlo" w:cs="Menlo"/>
                <w:sz w:val="18"/>
                <w:szCs w:val="18"/>
              </w:rPr>
              <w:t>?.</w:t>
            </w:r>
            <w:r w:rsidRPr="0010575B">
              <w:rPr>
                <w:rFonts w:ascii="Menlo" w:hAnsi="Menlo" w:cs="Menlo"/>
                <w:color w:val="26474B"/>
                <w:sz w:val="18"/>
                <w:szCs w:val="18"/>
              </w:rPr>
              <w:t>updateEmail</w:t>
            </w:r>
            <w:r w:rsidRPr="0010575B">
              <w:rPr>
                <w:rFonts w:ascii="Menlo" w:hAnsi="Menlo" w:cs="Menlo"/>
                <w:sz w:val="18"/>
                <w:szCs w:val="18"/>
              </w:rPr>
              <w:t>(</w:t>
            </w:r>
            <w:r w:rsidRPr="0010575B">
              <w:rPr>
                <w:rFonts w:ascii="Menlo" w:hAnsi="Menlo" w:cs="Menlo"/>
                <w:color w:val="C41A16"/>
                <w:sz w:val="18"/>
                <w:szCs w:val="18"/>
              </w:rPr>
              <w:t>"user@example.com"</w:t>
            </w:r>
            <w:r w:rsidRPr="0010575B">
              <w:rPr>
                <w:rFonts w:ascii="Menlo" w:hAnsi="Menlo" w:cs="Menlo"/>
                <w:sz w:val="18"/>
                <w:szCs w:val="18"/>
              </w:rPr>
              <w:t xml:space="preserve">) </w:t>
            </w:r>
            <w:proofErr w:type="gramStart"/>
            <w:r w:rsidRPr="0010575B">
              <w:rPr>
                <w:rFonts w:ascii="Menlo" w:hAnsi="Menlo" w:cs="Menlo"/>
                <w:sz w:val="18"/>
                <w:szCs w:val="18"/>
              </w:rPr>
              <w:t>{ error</w:t>
            </w:r>
            <w:proofErr w:type="gramEnd"/>
            <w:r w:rsidRPr="0010575B">
              <w:rPr>
                <w:rFonts w:ascii="Menlo" w:hAnsi="Menlo" w:cs="Menlo"/>
                <w:sz w:val="18"/>
                <w:szCs w:val="18"/>
              </w:rPr>
              <w:t xml:space="preserve"> </w:t>
            </w:r>
            <w:r w:rsidRPr="0010575B">
              <w:rPr>
                <w:rFonts w:ascii="Menlo" w:hAnsi="Menlo" w:cs="Menlo"/>
                <w:color w:val="AA0D91"/>
                <w:sz w:val="18"/>
                <w:szCs w:val="18"/>
              </w:rPr>
              <w:t>in</w:t>
            </w:r>
          </w:p>
          <w:p w14:paraId="362F9AF0"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sz w:val="18"/>
                <w:szCs w:val="18"/>
              </w:rPr>
              <w:t xml:space="preserve">    </w:t>
            </w:r>
            <w:proofErr w:type="gramStart"/>
            <w:r w:rsidRPr="0010575B">
              <w:rPr>
                <w:rFonts w:ascii="Menlo" w:hAnsi="Menlo" w:cs="Menlo"/>
                <w:color w:val="AA0D91"/>
                <w:sz w:val="18"/>
                <w:szCs w:val="18"/>
              </w:rPr>
              <w:t>if</w:t>
            </w:r>
            <w:proofErr w:type="gramEnd"/>
            <w:r w:rsidRPr="0010575B">
              <w:rPr>
                <w:rFonts w:ascii="Menlo" w:hAnsi="Menlo" w:cs="Menlo"/>
                <w:sz w:val="18"/>
                <w:szCs w:val="18"/>
              </w:rPr>
              <w:t xml:space="preserve"> </w:t>
            </w:r>
            <w:r w:rsidRPr="0010575B">
              <w:rPr>
                <w:rFonts w:ascii="Menlo" w:hAnsi="Menlo" w:cs="Menlo"/>
                <w:color w:val="AA0D91"/>
                <w:sz w:val="18"/>
                <w:szCs w:val="18"/>
              </w:rPr>
              <w:t>let</w:t>
            </w:r>
            <w:r w:rsidRPr="0010575B">
              <w:rPr>
                <w:rFonts w:ascii="Menlo" w:hAnsi="Menlo" w:cs="Menlo"/>
                <w:sz w:val="18"/>
                <w:szCs w:val="18"/>
              </w:rPr>
              <w:t xml:space="preserve"> error = error {</w:t>
            </w:r>
          </w:p>
          <w:p w14:paraId="5B57B6F6" w14:textId="77777777" w:rsidR="00CA535B" w:rsidRDefault="00CA535B" w:rsidP="0010575B">
            <w:pPr>
              <w:widowControl w:val="0"/>
              <w:tabs>
                <w:tab w:val="left" w:pos="692"/>
              </w:tabs>
              <w:autoSpaceDE w:val="0"/>
              <w:autoSpaceDN w:val="0"/>
              <w:adjustRightInd w:val="0"/>
              <w:spacing w:after="0"/>
              <w:jc w:val="left"/>
              <w:rPr>
                <w:rFonts w:ascii="Menlo" w:hAnsi="Menlo" w:cs="Menlo"/>
                <w:color w:val="007400"/>
                <w:sz w:val="18"/>
                <w:szCs w:val="18"/>
              </w:rPr>
            </w:pPr>
            <w:r w:rsidRPr="0010575B">
              <w:rPr>
                <w:rFonts w:ascii="Menlo" w:hAnsi="Menlo" w:cs="Menlo"/>
                <w:sz w:val="18"/>
                <w:szCs w:val="18"/>
              </w:rPr>
              <w:t xml:space="preserve">        </w:t>
            </w:r>
            <w:r w:rsidRPr="007251C5">
              <w:rPr>
                <w:rFonts w:ascii="Menlo" w:hAnsi="Menlo" w:cs="Menlo"/>
                <w:color w:val="007400"/>
                <w:sz w:val="18"/>
                <w:szCs w:val="18"/>
              </w:rPr>
              <w:t xml:space="preserve">// </w:t>
            </w:r>
            <w:r>
              <w:rPr>
                <w:rFonts w:ascii="Menlo" w:hAnsi="Menlo" w:cs="Menlo"/>
                <w:color w:val="007400"/>
                <w:sz w:val="18"/>
                <w:szCs w:val="18"/>
              </w:rPr>
              <w:t>Um erro aconteceu</w:t>
            </w:r>
            <w:r w:rsidRPr="007251C5">
              <w:rPr>
                <w:rFonts w:ascii="Menlo" w:hAnsi="Menlo" w:cs="Menlo"/>
                <w:color w:val="007400"/>
                <w:sz w:val="18"/>
                <w:szCs w:val="18"/>
              </w:rPr>
              <w:t>.</w:t>
            </w:r>
          </w:p>
          <w:p w14:paraId="4F12EA09"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sz w:val="18"/>
                <w:szCs w:val="18"/>
              </w:rPr>
              <w:t xml:space="preserve">    } </w:t>
            </w:r>
            <w:r w:rsidRPr="0010575B">
              <w:rPr>
                <w:rFonts w:ascii="Menlo" w:hAnsi="Menlo" w:cs="Menlo"/>
                <w:color w:val="AA0D91"/>
                <w:sz w:val="18"/>
                <w:szCs w:val="18"/>
              </w:rPr>
              <w:t>else</w:t>
            </w:r>
            <w:r w:rsidRPr="0010575B">
              <w:rPr>
                <w:rFonts w:ascii="Menlo" w:hAnsi="Menlo" w:cs="Menlo"/>
                <w:sz w:val="18"/>
                <w:szCs w:val="18"/>
              </w:rPr>
              <w:t xml:space="preserve"> {</w:t>
            </w:r>
          </w:p>
          <w:p w14:paraId="23A93FFA"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color w:val="007400"/>
                <w:sz w:val="18"/>
                <w:szCs w:val="18"/>
              </w:rPr>
            </w:pPr>
            <w:r w:rsidRPr="0010575B">
              <w:rPr>
                <w:rFonts w:ascii="Menlo" w:hAnsi="Menlo" w:cs="Menlo"/>
                <w:sz w:val="18"/>
                <w:szCs w:val="18"/>
              </w:rPr>
              <w:t xml:space="preserve">        </w:t>
            </w:r>
            <w:r w:rsidRPr="0010575B">
              <w:rPr>
                <w:rFonts w:ascii="Menlo" w:hAnsi="Menlo" w:cs="Menlo"/>
                <w:color w:val="007400"/>
                <w:sz w:val="18"/>
                <w:szCs w:val="18"/>
              </w:rPr>
              <w:t>// Email atualizado.</w:t>
            </w:r>
          </w:p>
          <w:p w14:paraId="2F081218"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sz w:val="18"/>
                <w:szCs w:val="18"/>
              </w:rPr>
              <w:t xml:space="preserve">    }</w:t>
            </w:r>
          </w:p>
          <w:p w14:paraId="63AAE601" w14:textId="77777777" w:rsidR="00CA535B" w:rsidRPr="0010575B" w:rsidRDefault="00CA535B" w:rsidP="0010575B">
            <w:pPr>
              <w:spacing w:after="200"/>
              <w:rPr>
                <w:sz w:val="18"/>
                <w:szCs w:val="18"/>
              </w:rPr>
            </w:pPr>
            <w:r w:rsidRPr="0010575B">
              <w:rPr>
                <w:rFonts w:ascii="Menlo" w:hAnsi="Menlo" w:cs="Menlo"/>
                <w:sz w:val="18"/>
                <w:szCs w:val="18"/>
              </w:rPr>
              <w:t>}</w:t>
            </w:r>
          </w:p>
        </w:tc>
        <w:tc>
          <w:tcPr>
            <w:tcW w:w="3894" w:type="dxa"/>
            <w:vAlign w:val="center"/>
          </w:tcPr>
          <w:p w14:paraId="2E46928D" w14:textId="77777777" w:rsidR="00CA535B" w:rsidRPr="0010575B" w:rsidRDefault="00CA535B" w:rsidP="0010575B">
            <w:pPr>
              <w:jc w:val="left"/>
              <w:rPr>
                <w:sz w:val="18"/>
              </w:rPr>
            </w:pPr>
            <w:r>
              <w:rPr>
                <w:sz w:val="18"/>
              </w:rPr>
              <w:t xml:space="preserve">O método </w:t>
            </w:r>
            <w:r w:rsidRPr="0010575B">
              <w:rPr>
                <w:rFonts w:ascii="Menlo" w:hAnsi="Menlo" w:cs="Menlo"/>
                <w:color w:val="26474B"/>
                <w:sz w:val="18"/>
                <w:szCs w:val="18"/>
              </w:rPr>
              <w:t>updateEmail</w:t>
            </w:r>
            <w:r w:rsidRPr="0010575B">
              <w:rPr>
                <w:rFonts w:ascii="Menlo" w:hAnsi="Menlo" w:cs="Menlo"/>
                <w:sz w:val="18"/>
                <w:szCs w:val="18"/>
              </w:rPr>
              <w:t>(</w:t>
            </w:r>
            <w:r>
              <w:rPr>
                <w:rFonts w:ascii="Menlo" w:hAnsi="Menlo" w:cs="Menlo"/>
                <w:sz w:val="18"/>
                <w:szCs w:val="18"/>
              </w:rPr>
              <w:t xml:space="preserve">) </w:t>
            </w:r>
            <w:r w:rsidRPr="0010575B">
              <w:rPr>
                <w:rFonts w:ascii="Menlo" w:hAnsi="Menlo" w:cs="Menlo"/>
                <w:sz w:val="18"/>
                <w:szCs w:val="18"/>
              </w:rPr>
              <w:t xml:space="preserve">permite que possamos </w:t>
            </w:r>
            <w:r>
              <w:rPr>
                <w:rFonts w:ascii="Menlo" w:hAnsi="Menlo" w:cs="Menlo"/>
                <w:sz w:val="18"/>
                <w:szCs w:val="18"/>
              </w:rPr>
              <w:t>definir nosso email</w:t>
            </w:r>
            <w:r w:rsidRPr="0010575B">
              <w:rPr>
                <w:rFonts w:ascii="Menlo" w:hAnsi="Menlo" w:cs="Menlo"/>
                <w:sz w:val="18"/>
                <w:szCs w:val="18"/>
              </w:rPr>
              <w:t>l.</w:t>
            </w:r>
          </w:p>
        </w:tc>
      </w:tr>
    </w:tbl>
    <w:p w14:paraId="57A7BEF7" w14:textId="77777777" w:rsidR="00CA535B" w:rsidRPr="00CA535B" w:rsidRDefault="00CA535B"/>
    <w:p w14:paraId="4859722F" w14:textId="0FF46BBF" w:rsidR="00CA535B" w:rsidRDefault="00CA535B" w:rsidP="00971782">
      <w:pPr>
        <w:pStyle w:val="Ttulo4"/>
      </w:pPr>
      <w:r>
        <w:t>2.2.7.</w:t>
      </w:r>
      <w:r>
        <w:tab/>
        <w:t>Definir a senha de um usuário</w:t>
      </w:r>
    </w:p>
    <w:p w14:paraId="16B21034" w14:textId="77777777" w:rsidR="00CA535B" w:rsidRDefault="00CA535B" w:rsidP="00CA535B">
      <w:pPr>
        <w:spacing w:after="200"/>
      </w:pPr>
      <w:r>
        <w:t>Semelhante, podemos</w:t>
      </w:r>
      <w:r w:rsidRPr="00552719">
        <w:t xml:space="preserve"> definir a senha de um usuário com o método </w:t>
      </w:r>
      <w:proofErr w:type="gramStart"/>
      <w:r w:rsidRPr="00552719">
        <w:t>updatePassword</w:t>
      </w:r>
      <w:r>
        <w:t>(</w:t>
      </w:r>
      <w:proofErr w:type="gramEnd"/>
      <w:r w:rsidRPr="00552719">
        <w:t>completion:</w:t>
      </w:r>
      <w:r>
        <w:t>)</w:t>
      </w:r>
      <w:r w:rsidRPr="00552719">
        <w:t>. Por exemplo:</w:t>
      </w:r>
    </w:p>
    <w:tbl>
      <w:tblPr>
        <w:tblStyle w:val="Tabelacomgrade"/>
        <w:tblW w:w="0" w:type="auto"/>
        <w:tblLook w:val="04A0" w:firstRow="1" w:lastRow="0" w:firstColumn="1" w:lastColumn="0" w:noHBand="0" w:noVBand="1"/>
      </w:tblPr>
      <w:tblGrid>
        <w:gridCol w:w="4909"/>
        <w:gridCol w:w="3579"/>
      </w:tblGrid>
      <w:tr w:rsidR="00CA535B" w:rsidRPr="0010575B" w14:paraId="66BC476F" w14:textId="77777777" w:rsidTr="0010575B">
        <w:tc>
          <w:tcPr>
            <w:tcW w:w="5125" w:type="dxa"/>
          </w:tcPr>
          <w:p w14:paraId="48245B8E" w14:textId="77777777" w:rsidR="00CA535B" w:rsidRPr="0010575B" w:rsidRDefault="00CA535B" w:rsidP="0010575B">
            <w:pPr>
              <w:jc w:val="center"/>
              <w:rPr>
                <w:b/>
              </w:rPr>
            </w:pPr>
            <w:r w:rsidRPr="0010575B">
              <w:rPr>
                <w:b/>
              </w:rPr>
              <w:t>Código</w:t>
            </w:r>
          </w:p>
        </w:tc>
        <w:tc>
          <w:tcPr>
            <w:tcW w:w="3894" w:type="dxa"/>
          </w:tcPr>
          <w:p w14:paraId="35D9270F" w14:textId="77777777" w:rsidR="00CA535B" w:rsidRPr="0010575B" w:rsidRDefault="00CA535B" w:rsidP="0010575B">
            <w:pPr>
              <w:jc w:val="center"/>
              <w:rPr>
                <w:b/>
              </w:rPr>
            </w:pPr>
            <w:r w:rsidRPr="0010575B">
              <w:rPr>
                <w:b/>
              </w:rPr>
              <w:t>Descrição</w:t>
            </w:r>
          </w:p>
        </w:tc>
      </w:tr>
      <w:tr w:rsidR="00CA535B" w14:paraId="2D649B1E" w14:textId="77777777" w:rsidTr="0010575B">
        <w:tc>
          <w:tcPr>
            <w:tcW w:w="5125" w:type="dxa"/>
          </w:tcPr>
          <w:p w14:paraId="600D571F"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proofErr w:type="gramStart"/>
            <w:r w:rsidRPr="0010575B">
              <w:rPr>
                <w:rFonts w:ascii="Menlo" w:hAnsi="Menlo" w:cs="Menlo"/>
                <w:color w:val="AA0D91"/>
                <w:sz w:val="18"/>
                <w:szCs w:val="18"/>
              </w:rPr>
              <w:t>let</w:t>
            </w:r>
            <w:proofErr w:type="gramEnd"/>
            <w:r w:rsidRPr="0010575B">
              <w:rPr>
                <w:rFonts w:ascii="Menlo" w:hAnsi="Menlo" w:cs="Menlo"/>
                <w:sz w:val="18"/>
                <w:szCs w:val="18"/>
              </w:rPr>
              <w:t xml:space="preserve"> user = </w:t>
            </w:r>
            <w:r w:rsidRPr="0010575B">
              <w:rPr>
                <w:rFonts w:ascii="Menlo" w:hAnsi="Menlo" w:cs="Menlo"/>
                <w:color w:val="3F6E74"/>
                <w:sz w:val="18"/>
                <w:szCs w:val="18"/>
              </w:rPr>
              <w:t>FIRAuth</w:t>
            </w:r>
            <w:r w:rsidRPr="0010575B">
              <w:rPr>
                <w:rFonts w:ascii="Menlo" w:hAnsi="Menlo" w:cs="Menlo"/>
                <w:sz w:val="18"/>
                <w:szCs w:val="18"/>
              </w:rPr>
              <w:t>.</w:t>
            </w:r>
            <w:r w:rsidRPr="0010575B">
              <w:rPr>
                <w:rFonts w:ascii="Menlo" w:hAnsi="Menlo" w:cs="Menlo"/>
                <w:color w:val="26474B"/>
                <w:sz w:val="18"/>
                <w:szCs w:val="18"/>
              </w:rPr>
              <w:t>auth</w:t>
            </w:r>
            <w:r w:rsidRPr="0010575B">
              <w:rPr>
                <w:rFonts w:ascii="Menlo" w:hAnsi="Menlo" w:cs="Menlo"/>
                <w:sz w:val="18"/>
                <w:szCs w:val="18"/>
              </w:rPr>
              <w:t>()?.</w:t>
            </w:r>
            <w:r w:rsidRPr="0010575B">
              <w:rPr>
                <w:rFonts w:ascii="Menlo" w:hAnsi="Menlo" w:cs="Menlo"/>
                <w:color w:val="3F6E74"/>
                <w:sz w:val="18"/>
                <w:szCs w:val="18"/>
              </w:rPr>
              <w:t>currentUser</w:t>
            </w:r>
          </w:p>
          <w:p w14:paraId="7AD42C61"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proofErr w:type="gramStart"/>
            <w:r w:rsidRPr="0010575B">
              <w:rPr>
                <w:rFonts w:ascii="Menlo" w:hAnsi="Menlo" w:cs="Menlo"/>
                <w:color w:val="AA0D91"/>
                <w:sz w:val="18"/>
                <w:szCs w:val="18"/>
              </w:rPr>
              <w:t>let</w:t>
            </w:r>
            <w:proofErr w:type="gramEnd"/>
            <w:r w:rsidRPr="0010575B">
              <w:rPr>
                <w:rFonts w:ascii="Menlo" w:hAnsi="Menlo" w:cs="Menlo"/>
                <w:sz w:val="18"/>
                <w:szCs w:val="18"/>
              </w:rPr>
              <w:t xml:space="preserve"> newPassword = getRandomSecurePassword()</w:t>
            </w:r>
          </w:p>
          <w:p w14:paraId="38B78990"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p>
          <w:p w14:paraId="74252AC2"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proofErr w:type="gramStart"/>
            <w:r w:rsidRPr="0010575B">
              <w:rPr>
                <w:rFonts w:ascii="Menlo" w:hAnsi="Menlo" w:cs="Menlo"/>
                <w:color w:val="3F6E74"/>
                <w:sz w:val="18"/>
                <w:szCs w:val="18"/>
              </w:rPr>
              <w:t>user</w:t>
            </w:r>
            <w:proofErr w:type="gramEnd"/>
            <w:r w:rsidRPr="0010575B">
              <w:rPr>
                <w:rFonts w:ascii="Menlo" w:hAnsi="Menlo" w:cs="Menlo"/>
                <w:sz w:val="18"/>
                <w:szCs w:val="18"/>
              </w:rPr>
              <w:t>?.updatePassword(</w:t>
            </w:r>
            <w:r w:rsidRPr="0010575B">
              <w:rPr>
                <w:rFonts w:ascii="Menlo" w:hAnsi="Menlo" w:cs="Menlo"/>
                <w:color w:val="3F6E74"/>
                <w:sz w:val="18"/>
                <w:szCs w:val="18"/>
              </w:rPr>
              <w:t>newPassword</w:t>
            </w:r>
            <w:r w:rsidRPr="0010575B">
              <w:rPr>
                <w:rFonts w:ascii="Menlo" w:hAnsi="Menlo" w:cs="Menlo"/>
                <w:sz w:val="18"/>
                <w:szCs w:val="18"/>
              </w:rPr>
              <w:t xml:space="preserve">) { error </w:t>
            </w:r>
            <w:r w:rsidRPr="0010575B">
              <w:rPr>
                <w:rFonts w:ascii="Menlo" w:hAnsi="Menlo" w:cs="Menlo"/>
                <w:color w:val="AA0D91"/>
                <w:sz w:val="18"/>
                <w:szCs w:val="18"/>
              </w:rPr>
              <w:t>in</w:t>
            </w:r>
          </w:p>
          <w:p w14:paraId="50E63F53"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sz w:val="18"/>
                <w:szCs w:val="18"/>
              </w:rPr>
              <w:t xml:space="preserve">    </w:t>
            </w:r>
            <w:proofErr w:type="gramStart"/>
            <w:r w:rsidRPr="0010575B">
              <w:rPr>
                <w:rFonts w:ascii="Menlo" w:hAnsi="Menlo" w:cs="Menlo"/>
                <w:color w:val="AA0D91"/>
                <w:sz w:val="18"/>
                <w:szCs w:val="18"/>
              </w:rPr>
              <w:t>if</w:t>
            </w:r>
            <w:proofErr w:type="gramEnd"/>
            <w:r w:rsidRPr="0010575B">
              <w:rPr>
                <w:rFonts w:ascii="Menlo" w:hAnsi="Menlo" w:cs="Menlo"/>
                <w:sz w:val="18"/>
                <w:szCs w:val="18"/>
              </w:rPr>
              <w:t xml:space="preserve"> </w:t>
            </w:r>
            <w:r w:rsidRPr="0010575B">
              <w:rPr>
                <w:rFonts w:ascii="Menlo" w:hAnsi="Menlo" w:cs="Menlo"/>
                <w:color w:val="AA0D91"/>
                <w:sz w:val="18"/>
                <w:szCs w:val="18"/>
              </w:rPr>
              <w:t>let</w:t>
            </w:r>
            <w:r w:rsidRPr="0010575B">
              <w:rPr>
                <w:rFonts w:ascii="Menlo" w:hAnsi="Menlo" w:cs="Menlo"/>
                <w:sz w:val="18"/>
                <w:szCs w:val="18"/>
              </w:rPr>
              <w:t xml:space="preserve"> error = error {</w:t>
            </w:r>
          </w:p>
          <w:p w14:paraId="2C182DE4"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color w:val="007400"/>
                <w:sz w:val="18"/>
                <w:szCs w:val="18"/>
              </w:rPr>
            </w:pPr>
            <w:r w:rsidRPr="0010575B">
              <w:rPr>
                <w:rFonts w:ascii="Menlo" w:hAnsi="Menlo" w:cs="Menlo"/>
                <w:sz w:val="18"/>
                <w:szCs w:val="18"/>
              </w:rPr>
              <w:t xml:space="preserve">        </w:t>
            </w:r>
            <w:r w:rsidRPr="007251C5">
              <w:rPr>
                <w:rFonts w:ascii="Menlo" w:hAnsi="Menlo" w:cs="Menlo"/>
                <w:color w:val="007400"/>
                <w:sz w:val="18"/>
                <w:szCs w:val="18"/>
              </w:rPr>
              <w:t xml:space="preserve">// </w:t>
            </w:r>
            <w:r>
              <w:rPr>
                <w:rFonts w:ascii="Menlo" w:hAnsi="Menlo" w:cs="Menlo"/>
                <w:color w:val="007400"/>
                <w:sz w:val="18"/>
                <w:szCs w:val="18"/>
              </w:rPr>
              <w:t>Um erro aconteceu</w:t>
            </w:r>
            <w:r w:rsidRPr="007251C5">
              <w:rPr>
                <w:rFonts w:ascii="Menlo" w:hAnsi="Menlo" w:cs="Menlo"/>
                <w:color w:val="007400"/>
                <w:sz w:val="18"/>
                <w:szCs w:val="18"/>
              </w:rPr>
              <w:t>.</w:t>
            </w:r>
          </w:p>
          <w:p w14:paraId="36A55C65"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sz w:val="18"/>
                <w:szCs w:val="18"/>
              </w:rPr>
              <w:lastRenderedPageBreak/>
              <w:t xml:space="preserve">    } </w:t>
            </w:r>
            <w:r w:rsidRPr="0010575B">
              <w:rPr>
                <w:rFonts w:ascii="Menlo" w:hAnsi="Menlo" w:cs="Menlo"/>
                <w:color w:val="AA0D91"/>
                <w:sz w:val="18"/>
                <w:szCs w:val="18"/>
              </w:rPr>
              <w:t>else</w:t>
            </w:r>
            <w:r w:rsidRPr="0010575B">
              <w:rPr>
                <w:rFonts w:ascii="Menlo" w:hAnsi="Menlo" w:cs="Menlo"/>
                <w:sz w:val="18"/>
                <w:szCs w:val="18"/>
              </w:rPr>
              <w:t xml:space="preserve"> {</w:t>
            </w:r>
          </w:p>
          <w:p w14:paraId="00D65CFF"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color w:val="007400"/>
                <w:sz w:val="18"/>
                <w:szCs w:val="18"/>
              </w:rPr>
            </w:pPr>
            <w:r w:rsidRPr="0010575B">
              <w:rPr>
                <w:rFonts w:ascii="Menlo" w:hAnsi="Menlo" w:cs="Menlo"/>
                <w:sz w:val="18"/>
                <w:szCs w:val="18"/>
              </w:rPr>
              <w:t xml:space="preserve">        </w:t>
            </w:r>
            <w:r w:rsidRPr="0010575B">
              <w:rPr>
                <w:rFonts w:ascii="Menlo" w:hAnsi="Menlo" w:cs="Menlo"/>
                <w:color w:val="007400"/>
                <w:sz w:val="18"/>
                <w:szCs w:val="18"/>
              </w:rPr>
              <w:t xml:space="preserve">// Password </w:t>
            </w:r>
            <w:r>
              <w:rPr>
                <w:rFonts w:ascii="Menlo" w:hAnsi="Menlo" w:cs="Menlo"/>
                <w:color w:val="007400"/>
                <w:sz w:val="18"/>
                <w:szCs w:val="18"/>
              </w:rPr>
              <w:t>atualizado</w:t>
            </w:r>
            <w:r w:rsidRPr="0010575B">
              <w:rPr>
                <w:rFonts w:ascii="Menlo" w:hAnsi="Menlo" w:cs="Menlo"/>
                <w:color w:val="007400"/>
                <w:sz w:val="18"/>
                <w:szCs w:val="18"/>
              </w:rPr>
              <w:t>.</w:t>
            </w:r>
          </w:p>
          <w:p w14:paraId="3ABA4EFF"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r w:rsidRPr="0010575B">
              <w:rPr>
                <w:rFonts w:ascii="Menlo" w:hAnsi="Menlo" w:cs="Menlo"/>
                <w:sz w:val="18"/>
                <w:szCs w:val="18"/>
              </w:rPr>
              <w:t xml:space="preserve">    }</w:t>
            </w:r>
          </w:p>
          <w:p w14:paraId="1875547F" w14:textId="77777777" w:rsidR="00CA535B" w:rsidRPr="0010575B" w:rsidRDefault="00CA535B" w:rsidP="0010575B">
            <w:pPr>
              <w:spacing w:after="200"/>
              <w:rPr>
                <w:sz w:val="18"/>
                <w:szCs w:val="18"/>
              </w:rPr>
            </w:pPr>
            <w:r w:rsidRPr="0010575B">
              <w:rPr>
                <w:rFonts w:ascii="Menlo" w:hAnsi="Menlo" w:cs="Menlo"/>
                <w:sz w:val="18"/>
                <w:szCs w:val="18"/>
              </w:rPr>
              <w:t>}</w:t>
            </w:r>
          </w:p>
        </w:tc>
        <w:tc>
          <w:tcPr>
            <w:tcW w:w="3894" w:type="dxa"/>
            <w:vAlign w:val="center"/>
          </w:tcPr>
          <w:p w14:paraId="6837527E" w14:textId="77777777" w:rsidR="00CA535B" w:rsidRPr="0010575B" w:rsidRDefault="00CA535B" w:rsidP="0010575B">
            <w:pPr>
              <w:jc w:val="left"/>
              <w:rPr>
                <w:sz w:val="18"/>
              </w:rPr>
            </w:pPr>
            <w:r>
              <w:rPr>
                <w:sz w:val="18"/>
              </w:rPr>
              <w:lastRenderedPageBreak/>
              <w:t xml:space="preserve">O método </w:t>
            </w:r>
            <w:r>
              <w:rPr>
                <w:rFonts w:ascii="Menlo" w:hAnsi="Menlo" w:cs="Menlo"/>
                <w:color w:val="26474B"/>
                <w:sz w:val="18"/>
                <w:szCs w:val="18"/>
              </w:rPr>
              <w:t>updatePassword</w:t>
            </w:r>
            <w:r w:rsidRPr="0010575B">
              <w:rPr>
                <w:rFonts w:ascii="Menlo" w:hAnsi="Menlo" w:cs="Menlo"/>
                <w:sz w:val="18"/>
                <w:szCs w:val="18"/>
              </w:rPr>
              <w:t>(</w:t>
            </w:r>
            <w:r>
              <w:rPr>
                <w:rFonts w:ascii="Menlo" w:hAnsi="Menlo" w:cs="Menlo"/>
                <w:sz w:val="18"/>
                <w:szCs w:val="18"/>
              </w:rPr>
              <w:t xml:space="preserve">) </w:t>
            </w:r>
            <w:r w:rsidRPr="0010575B">
              <w:rPr>
                <w:rFonts w:ascii="Menlo" w:hAnsi="Menlo" w:cs="Menlo"/>
                <w:sz w:val="18"/>
                <w:szCs w:val="18"/>
              </w:rPr>
              <w:t xml:space="preserve">permite que possamos </w:t>
            </w:r>
            <w:r>
              <w:rPr>
                <w:rFonts w:ascii="Menlo" w:hAnsi="Menlo" w:cs="Menlo"/>
                <w:sz w:val="18"/>
                <w:szCs w:val="18"/>
              </w:rPr>
              <w:t>definir nossa senha</w:t>
            </w:r>
            <w:r w:rsidRPr="0010575B">
              <w:rPr>
                <w:rFonts w:ascii="Menlo" w:hAnsi="Menlo" w:cs="Menlo"/>
                <w:sz w:val="18"/>
                <w:szCs w:val="18"/>
              </w:rPr>
              <w:t>.</w:t>
            </w:r>
          </w:p>
        </w:tc>
      </w:tr>
    </w:tbl>
    <w:p w14:paraId="5AF6955C" w14:textId="77777777" w:rsidR="00CA535B" w:rsidRPr="00CA535B" w:rsidRDefault="00CA535B"/>
    <w:p w14:paraId="2A7E51FD" w14:textId="2ED629EC" w:rsidR="00CA535B" w:rsidRDefault="00CA535B" w:rsidP="00971782">
      <w:pPr>
        <w:pStyle w:val="Ttulo4"/>
      </w:pPr>
      <w:r>
        <w:t>2.2.8.</w:t>
      </w:r>
      <w:r>
        <w:tab/>
        <w:t>Enviar um e-mail de redefinição de senha</w:t>
      </w:r>
    </w:p>
    <w:p w14:paraId="554AE287" w14:textId="77777777" w:rsidR="00CA535B" w:rsidRDefault="00CA535B" w:rsidP="00CA535B">
      <w:pPr>
        <w:spacing w:after="200"/>
      </w:pPr>
      <w:r w:rsidRPr="00552719">
        <w:t xml:space="preserve">Você pode enviar um e-mail de redefinição de senha para um usuário com o método </w:t>
      </w:r>
      <w:proofErr w:type="gramStart"/>
      <w:r w:rsidRPr="00552719">
        <w:t>sendPasswordResetWithEmail:completion:.</w:t>
      </w:r>
      <w:proofErr w:type="gramEnd"/>
      <w:r w:rsidRPr="00552719">
        <w:t xml:space="preserve"> Por exemplo:</w:t>
      </w:r>
    </w:p>
    <w:tbl>
      <w:tblPr>
        <w:tblStyle w:val="Tabelacomgrade"/>
        <w:tblW w:w="0" w:type="auto"/>
        <w:tblLook w:val="04A0" w:firstRow="1" w:lastRow="0" w:firstColumn="1" w:lastColumn="0" w:noHBand="0" w:noVBand="1"/>
      </w:tblPr>
      <w:tblGrid>
        <w:gridCol w:w="5552"/>
        <w:gridCol w:w="2936"/>
      </w:tblGrid>
      <w:tr w:rsidR="00CA535B" w:rsidRPr="0010575B" w14:paraId="6730B9CD" w14:textId="77777777" w:rsidTr="0010575B">
        <w:tc>
          <w:tcPr>
            <w:tcW w:w="5125" w:type="dxa"/>
          </w:tcPr>
          <w:p w14:paraId="34E1309B" w14:textId="77777777" w:rsidR="00CA535B" w:rsidRPr="0010575B" w:rsidRDefault="00CA535B" w:rsidP="0010575B">
            <w:pPr>
              <w:jc w:val="center"/>
              <w:rPr>
                <w:b/>
              </w:rPr>
            </w:pPr>
            <w:r w:rsidRPr="0010575B">
              <w:rPr>
                <w:b/>
              </w:rPr>
              <w:t>Código</w:t>
            </w:r>
          </w:p>
        </w:tc>
        <w:tc>
          <w:tcPr>
            <w:tcW w:w="3894" w:type="dxa"/>
          </w:tcPr>
          <w:p w14:paraId="3E1282CD" w14:textId="77777777" w:rsidR="00CA535B" w:rsidRPr="0010575B" w:rsidRDefault="00CA535B" w:rsidP="0010575B">
            <w:pPr>
              <w:jc w:val="center"/>
              <w:rPr>
                <w:b/>
              </w:rPr>
            </w:pPr>
            <w:r w:rsidRPr="0010575B">
              <w:rPr>
                <w:b/>
              </w:rPr>
              <w:t>Descrição</w:t>
            </w:r>
          </w:p>
        </w:tc>
      </w:tr>
      <w:tr w:rsidR="00CA535B" w14:paraId="2142E9C2" w14:textId="77777777" w:rsidTr="0010575B">
        <w:tc>
          <w:tcPr>
            <w:tcW w:w="5125" w:type="dxa"/>
          </w:tcPr>
          <w:p w14:paraId="5354EAAD" w14:textId="77777777" w:rsidR="00CA535B" w:rsidRPr="0010575B" w:rsidRDefault="00CA535B" w:rsidP="0010575B">
            <w:pPr>
              <w:widowControl w:val="0"/>
              <w:tabs>
                <w:tab w:val="left" w:pos="692"/>
              </w:tabs>
              <w:autoSpaceDE w:val="0"/>
              <w:autoSpaceDN w:val="0"/>
              <w:adjustRightInd w:val="0"/>
              <w:spacing w:after="0"/>
              <w:ind w:left="567"/>
              <w:jc w:val="left"/>
              <w:rPr>
                <w:rFonts w:ascii="Menlo" w:hAnsi="Menlo" w:cs="Menlo"/>
                <w:sz w:val="18"/>
                <w:szCs w:val="18"/>
              </w:rPr>
            </w:pPr>
            <w:proofErr w:type="gramStart"/>
            <w:r w:rsidRPr="0010575B">
              <w:rPr>
                <w:rFonts w:ascii="Menlo" w:hAnsi="Menlo" w:cs="Menlo"/>
                <w:color w:val="AA0D91"/>
                <w:sz w:val="18"/>
                <w:szCs w:val="18"/>
              </w:rPr>
              <w:t>let</w:t>
            </w:r>
            <w:proofErr w:type="gramEnd"/>
            <w:r w:rsidRPr="0010575B">
              <w:rPr>
                <w:rFonts w:ascii="Menlo" w:hAnsi="Menlo" w:cs="Menlo"/>
                <w:sz w:val="18"/>
                <w:szCs w:val="18"/>
              </w:rPr>
              <w:t xml:space="preserve"> email = </w:t>
            </w:r>
            <w:r w:rsidRPr="0010575B">
              <w:rPr>
                <w:rFonts w:ascii="Menlo" w:hAnsi="Menlo" w:cs="Menlo"/>
                <w:color w:val="C41A16"/>
                <w:sz w:val="18"/>
                <w:szCs w:val="18"/>
              </w:rPr>
              <w:t>"user@example.com"</w:t>
            </w:r>
          </w:p>
          <w:p w14:paraId="7BBBDCB0" w14:textId="77777777" w:rsidR="00CA535B" w:rsidRPr="0010575B" w:rsidRDefault="00CA535B" w:rsidP="0010575B">
            <w:pPr>
              <w:widowControl w:val="0"/>
              <w:tabs>
                <w:tab w:val="left" w:pos="692"/>
              </w:tabs>
              <w:autoSpaceDE w:val="0"/>
              <w:autoSpaceDN w:val="0"/>
              <w:adjustRightInd w:val="0"/>
              <w:spacing w:after="0"/>
              <w:ind w:left="567"/>
              <w:jc w:val="left"/>
              <w:rPr>
                <w:rFonts w:ascii="Menlo" w:hAnsi="Menlo" w:cs="Menlo"/>
                <w:sz w:val="18"/>
                <w:szCs w:val="18"/>
              </w:rPr>
            </w:pPr>
          </w:p>
          <w:p w14:paraId="710E5714" w14:textId="77777777" w:rsidR="00CA535B" w:rsidRPr="0010575B" w:rsidRDefault="00CA535B" w:rsidP="0010575B">
            <w:pPr>
              <w:widowControl w:val="0"/>
              <w:tabs>
                <w:tab w:val="left" w:pos="692"/>
              </w:tabs>
              <w:autoSpaceDE w:val="0"/>
              <w:autoSpaceDN w:val="0"/>
              <w:adjustRightInd w:val="0"/>
              <w:spacing w:after="0"/>
              <w:ind w:left="567"/>
              <w:jc w:val="left"/>
              <w:rPr>
                <w:rFonts w:ascii="Menlo" w:hAnsi="Menlo" w:cs="Menlo"/>
                <w:sz w:val="18"/>
                <w:szCs w:val="18"/>
              </w:rPr>
            </w:pPr>
            <w:r w:rsidRPr="0010575B">
              <w:rPr>
                <w:rFonts w:ascii="Menlo" w:hAnsi="Menlo" w:cs="Menlo"/>
                <w:color w:val="3F6E74"/>
                <w:sz w:val="18"/>
                <w:szCs w:val="18"/>
              </w:rPr>
              <w:t>FIRAuth</w:t>
            </w:r>
            <w:r w:rsidRPr="0010575B">
              <w:rPr>
                <w:rFonts w:ascii="Menlo" w:hAnsi="Menlo" w:cs="Menlo"/>
                <w:sz w:val="18"/>
                <w:szCs w:val="18"/>
              </w:rPr>
              <w:t>.</w:t>
            </w:r>
            <w:r w:rsidRPr="0010575B">
              <w:rPr>
                <w:rFonts w:ascii="Menlo" w:hAnsi="Menlo" w:cs="Menlo"/>
                <w:color w:val="26474B"/>
                <w:sz w:val="18"/>
                <w:szCs w:val="18"/>
              </w:rPr>
              <w:t>auth</w:t>
            </w:r>
            <w:r w:rsidRPr="0010575B">
              <w:rPr>
                <w:rFonts w:ascii="Menlo" w:hAnsi="Menlo" w:cs="Menlo"/>
                <w:sz w:val="18"/>
                <w:szCs w:val="18"/>
              </w:rPr>
              <w:t>()</w:t>
            </w:r>
            <w:proofErr w:type="gramStart"/>
            <w:r w:rsidRPr="0010575B">
              <w:rPr>
                <w:rFonts w:ascii="Menlo" w:hAnsi="Menlo" w:cs="Menlo"/>
                <w:sz w:val="18"/>
                <w:szCs w:val="18"/>
              </w:rPr>
              <w:t>?.</w:t>
            </w:r>
            <w:r w:rsidRPr="0010575B">
              <w:rPr>
                <w:rFonts w:ascii="Menlo" w:hAnsi="Menlo" w:cs="Menlo"/>
                <w:color w:val="26474B"/>
                <w:sz w:val="18"/>
                <w:szCs w:val="18"/>
              </w:rPr>
              <w:t>sendPasswordReset</w:t>
            </w:r>
            <w:proofErr w:type="gramEnd"/>
            <w:r w:rsidRPr="0010575B">
              <w:rPr>
                <w:rFonts w:ascii="Menlo" w:hAnsi="Menlo" w:cs="Menlo"/>
                <w:sz w:val="18"/>
                <w:szCs w:val="18"/>
              </w:rPr>
              <w:t xml:space="preserve">(withEmail: </w:t>
            </w:r>
            <w:r w:rsidRPr="0010575B">
              <w:rPr>
                <w:rFonts w:ascii="Menlo" w:hAnsi="Menlo" w:cs="Menlo"/>
                <w:color w:val="3F6E74"/>
                <w:sz w:val="18"/>
                <w:szCs w:val="18"/>
              </w:rPr>
              <w:t>email</w:t>
            </w:r>
            <w:r w:rsidRPr="0010575B">
              <w:rPr>
                <w:rFonts w:ascii="Menlo" w:hAnsi="Menlo" w:cs="Menlo"/>
                <w:sz w:val="18"/>
                <w:szCs w:val="18"/>
              </w:rPr>
              <w:t xml:space="preserve">) { error </w:t>
            </w:r>
            <w:r w:rsidRPr="0010575B">
              <w:rPr>
                <w:rFonts w:ascii="Menlo" w:hAnsi="Menlo" w:cs="Menlo"/>
                <w:color w:val="AA0D91"/>
                <w:sz w:val="18"/>
                <w:szCs w:val="18"/>
              </w:rPr>
              <w:t>in</w:t>
            </w:r>
          </w:p>
          <w:p w14:paraId="4E2F7FF1" w14:textId="77777777" w:rsidR="00CA535B" w:rsidRPr="0010575B" w:rsidRDefault="00CA535B" w:rsidP="0010575B">
            <w:pPr>
              <w:widowControl w:val="0"/>
              <w:tabs>
                <w:tab w:val="left" w:pos="692"/>
              </w:tabs>
              <w:autoSpaceDE w:val="0"/>
              <w:autoSpaceDN w:val="0"/>
              <w:adjustRightInd w:val="0"/>
              <w:spacing w:after="0"/>
              <w:ind w:left="567"/>
              <w:jc w:val="left"/>
              <w:rPr>
                <w:rFonts w:ascii="Menlo" w:hAnsi="Menlo" w:cs="Menlo"/>
                <w:sz w:val="18"/>
                <w:szCs w:val="18"/>
              </w:rPr>
            </w:pPr>
            <w:r w:rsidRPr="0010575B">
              <w:rPr>
                <w:rFonts w:ascii="Menlo" w:hAnsi="Menlo" w:cs="Menlo"/>
                <w:sz w:val="18"/>
                <w:szCs w:val="18"/>
              </w:rPr>
              <w:t xml:space="preserve">    </w:t>
            </w:r>
            <w:proofErr w:type="gramStart"/>
            <w:r w:rsidRPr="0010575B">
              <w:rPr>
                <w:rFonts w:ascii="Menlo" w:hAnsi="Menlo" w:cs="Menlo"/>
                <w:color w:val="AA0D91"/>
                <w:sz w:val="18"/>
                <w:szCs w:val="18"/>
              </w:rPr>
              <w:t>if</w:t>
            </w:r>
            <w:proofErr w:type="gramEnd"/>
            <w:r w:rsidRPr="0010575B">
              <w:rPr>
                <w:rFonts w:ascii="Menlo" w:hAnsi="Menlo" w:cs="Menlo"/>
                <w:sz w:val="18"/>
                <w:szCs w:val="18"/>
              </w:rPr>
              <w:t xml:space="preserve"> </w:t>
            </w:r>
            <w:r w:rsidRPr="0010575B">
              <w:rPr>
                <w:rFonts w:ascii="Menlo" w:hAnsi="Menlo" w:cs="Menlo"/>
                <w:color w:val="AA0D91"/>
                <w:sz w:val="18"/>
                <w:szCs w:val="18"/>
              </w:rPr>
              <w:t>let</w:t>
            </w:r>
            <w:r w:rsidRPr="0010575B">
              <w:rPr>
                <w:rFonts w:ascii="Menlo" w:hAnsi="Menlo" w:cs="Menlo"/>
                <w:sz w:val="18"/>
                <w:szCs w:val="18"/>
              </w:rPr>
              <w:t xml:space="preserve"> error = error {</w:t>
            </w:r>
          </w:p>
          <w:p w14:paraId="0F4C2D20" w14:textId="77777777" w:rsidR="00CA535B" w:rsidRPr="0010575B" w:rsidRDefault="00CA535B" w:rsidP="0010575B">
            <w:pPr>
              <w:widowControl w:val="0"/>
              <w:tabs>
                <w:tab w:val="left" w:pos="692"/>
              </w:tabs>
              <w:autoSpaceDE w:val="0"/>
              <w:autoSpaceDN w:val="0"/>
              <w:adjustRightInd w:val="0"/>
              <w:spacing w:after="0"/>
              <w:ind w:left="567"/>
              <w:jc w:val="left"/>
              <w:rPr>
                <w:rFonts w:ascii="Menlo" w:hAnsi="Menlo" w:cs="Menlo"/>
                <w:color w:val="007400"/>
                <w:sz w:val="18"/>
                <w:szCs w:val="18"/>
              </w:rPr>
            </w:pPr>
            <w:r w:rsidRPr="0010575B">
              <w:rPr>
                <w:rFonts w:ascii="Menlo" w:hAnsi="Menlo" w:cs="Menlo"/>
                <w:sz w:val="18"/>
                <w:szCs w:val="18"/>
              </w:rPr>
              <w:t xml:space="preserve">        </w:t>
            </w:r>
            <w:r w:rsidRPr="0010575B">
              <w:rPr>
                <w:rFonts w:ascii="Menlo" w:hAnsi="Menlo" w:cs="Menlo"/>
                <w:color w:val="007400"/>
                <w:sz w:val="18"/>
                <w:szCs w:val="18"/>
              </w:rPr>
              <w:t xml:space="preserve">// </w:t>
            </w:r>
            <w:r>
              <w:rPr>
                <w:rFonts w:ascii="Menlo" w:hAnsi="Menlo" w:cs="Menlo"/>
                <w:color w:val="007400"/>
                <w:sz w:val="18"/>
                <w:szCs w:val="18"/>
              </w:rPr>
              <w:t>Um erro aconteceu</w:t>
            </w:r>
            <w:r w:rsidRPr="007251C5">
              <w:rPr>
                <w:rFonts w:ascii="Menlo" w:hAnsi="Menlo" w:cs="Menlo"/>
                <w:color w:val="007400"/>
                <w:sz w:val="18"/>
                <w:szCs w:val="18"/>
              </w:rPr>
              <w:t>.</w:t>
            </w:r>
          </w:p>
          <w:p w14:paraId="786BDFAA" w14:textId="77777777" w:rsidR="00CA535B" w:rsidRPr="0010575B" w:rsidRDefault="00CA535B" w:rsidP="0010575B">
            <w:pPr>
              <w:widowControl w:val="0"/>
              <w:tabs>
                <w:tab w:val="left" w:pos="692"/>
              </w:tabs>
              <w:autoSpaceDE w:val="0"/>
              <w:autoSpaceDN w:val="0"/>
              <w:adjustRightInd w:val="0"/>
              <w:spacing w:after="0"/>
              <w:ind w:left="567"/>
              <w:jc w:val="left"/>
              <w:rPr>
                <w:rFonts w:ascii="Menlo" w:hAnsi="Menlo" w:cs="Menlo"/>
                <w:sz w:val="18"/>
                <w:szCs w:val="18"/>
              </w:rPr>
            </w:pPr>
            <w:r w:rsidRPr="0010575B">
              <w:rPr>
                <w:rFonts w:ascii="Menlo" w:hAnsi="Menlo" w:cs="Menlo"/>
                <w:sz w:val="18"/>
                <w:szCs w:val="18"/>
              </w:rPr>
              <w:t xml:space="preserve">    } </w:t>
            </w:r>
            <w:r w:rsidRPr="0010575B">
              <w:rPr>
                <w:rFonts w:ascii="Menlo" w:hAnsi="Menlo" w:cs="Menlo"/>
                <w:color w:val="AA0D91"/>
                <w:sz w:val="18"/>
                <w:szCs w:val="18"/>
              </w:rPr>
              <w:t>else</w:t>
            </w:r>
            <w:r w:rsidRPr="0010575B">
              <w:rPr>
                <w:rFonts w:ascii="Menlo" w:hAnsi="Menlo" w:cs="Menlo"/>
                <w:sz w:val="18"/>
                <w:szCs w:val="18"/>
              </w:rPr>
              <w:t xml:space="preserve"> {</w:t>
            </w:r>
          </w:p>
          <w:p w14:paraId="5D70820E" w14:textId="77777777" w:rsidR="00CA535B" w:rsidRPr="0010575B" w:rsidRDefault="00CA535B" w:rsidP="0010575B">
            <w:pPr>
              <w:widowControl w:val="0"/>
              <w:tabs>
                <w:tab w:val="left" w:pos="692"/>
              </w:tabs>
              <w:autoSpaceDE w:val="0"/>
              <w:autoSpaceDN w:val="0"/>
              <w:adjustRightInd w:val="0"/>
              <w:spacing w:after="0"/>
              <w:ind w:left="567"/>
              <w:jc w:val="left"/>
              <w:rPr>
                <w:rFonts w:ascii="Menlo" w:hAnsi="Menlo" w:cs="Menlo"/>
                <w:color w:val="007400"/>
                <w:sz w:val="18"/>
                <w:szCs w:val="18"/>
              </w:rPr>
            </w:pPr>
            <w:r w:rsidRPr="0010575B">
              <w:rPr>
                <w:rFonts w:ascii="Menlo" w:hAnsi="Menlo" w:cs="Menlo"/>
                <w:sz w:val="18"/>
                <w:szCs w:val="18"/>
              </w:rPr>
              <w:t xml:space="preserve">        </w:t>
            </w:r>
            <w:r w:rsidRPr="0010575B">
              <w:rPr>
                <w:rFonts w:ascii="Menlo" w:hAnsi="Menlo" w:cs="Menlo"/>
                <w:color w:val="007400"/>
                <w:sz w:val="18"/>
                <w:szCs w:val="18"/>
              </w:rPr>
              <w:t xml:space="preserve">// </w:t>
            </w:r>
            <w:r>
              <w:rPr>
                <w:rFonts w:ascii="Menlo" w:hAnsi="Menlo" w:cs="Menlo"/>
                <w:color w:val="007400"/>
                <w:sz w:val="18"/>
                <w:szCs w:val="18"/>
              </w:rPr>
              <w:t>E-mail de redefinição de senha enviado</w:t>
            </w:r>
            <w:r w:rsidRPr="0010575B">
              <w:rPr>
                <w:rFonts w:ascii="Menlo" w:hAnsi="Menlo" w:cs="Menlo"/>
                <w:color w:val="007400"/>
                <w:sz w:val="18"/>
                <w:szCs w:val="18"/>
              </w:rPr>
              <w:t>.</w:t>
            </w:r>
          </w:p>
          <w:p w14:paraId="403A3252" w14:textId="77777777" w:rsidR="00CA535B" w:rsidRPr="0010575B" w:rsidRDefault="00CA535B" w:rsidP="0010575B">
            <w:pPr>
              <w:widowControl w:val="0"/>
              <w:tabs>
                <w:tab w:val="left" w:pos="692"/>
              </w:tabs>
              <w:autoSpaceDE w:val="0"/>
              <w:autoSpaceDN w:val="0"/>
              <w:adjustRightInd w:val="0"/>
              <w:spacing w:after="0"/>
              <w:ind w:left="567"/>
              <w:jc w:val="left"/>
              <w:rPr>
                <w:rFonts w:ascii="Menlo" w:hAnsi="Menlo" w:cs="Menlo"/>
                <w:sz w:val="18"/>
                <w:szCs w:val="18"/>
              </w:rPr>
            </w:pPr>
            <w:r w:rsidRPr="0010575B">
              <w:rPr>
                <w:rFonts w:ascii="Menlo" w:hAnsi="Menlo" w:cs="Menlo"/>
                <w:sz w:val="18"/>
                <w:szCs w:val="18"/>
              </w:rPr>
              <w:t xml:space="preserve">    }</w:t>
            </w:r>
          </w:p>
          <w:p w14:paraId="13A94876" w14:textId="77777777" w:rsidR="00CA535B" w:rsidRPr="0010575B" w:rsidRDefault="00CA535B" w:rsidP="0010575B">
            <w:pPr>
              <w:spacing w:after="200"/>
              <w:ind w:left="567"/>
              <w:rPr>
                <w:rFonts w:ascii="Menlo" w:hAnsi="Menlo" w:cs="Menlo"/>
                <w:sz w:val="18"/>
                <w:szCs w:val="18"/>
              </w:rPr>
            </w:pPr>
            <w:r w:rsidRPr="0010575B">
              <w:rPr>
                <w:rFonts w:ascii="Menlo" w:hAnsi="Menlo" w:cs="Menlo"/>
                <w:sz w:val="18"/>
                <w:szCs w:val="18"/>
              </w:rPr>
              <w:t>}</w:t>
            </w:r>
          </w:p>
          <w:p w14:paraId="604D9415" w14:textId="77777777" w:rsidR="00CA535B" w:rsidRPr="0010575B" w:rsidRDefault="00CA535B" w:rsidP="0010575B">
            <w:pPr>
              <w:spacing w:after="200"/>
              <w:rPr>
                <w:sz w:val="18"/>
                <w:szCs w:val="18"/>
              </w:rPr>
            </w:pPr>
          </w:p>
        </w:tc>
        <w:tc>
          <w:tcPr>
            <w:tcW w:w="3894" w:type="dxa"/>
            <w:vAlign w:val="center"/>
          </w:tcPr>
          <w:p w14:paraId="1B36D2D5" w14:textId="77777777" w:rsidR="00CA535B" w:rsidRPr="0010575B" w:rsidRDefault="00CA535B" w:rsidP="0010575B">
            <w:pPr>
              <w:jc w:val="left"/>
              <w:rPr>
                <w:sz w:val="18"/>
              </w:rPr>
            </w:pPr>
            <w:r>
              <w:rPr>
                <w:sz w:val="18"/>
              </w:rPr>
              <w:t xml:space="preserve">O método </w:t>
            </w:r>
            <w:r w:rsidRPr="0010575B">
              <w:rPr>
                <w:rFonts w:ascii="Menlo" w:hAnsi="Menlo" w:cs="Menlo"/>
                <w:color w:val="26474B"/>
                <w:sz w:val="18"/>
                <w:szCs w:val="18"/>
              </w:rPr>
              <w:t>sendPasswordReset</w:t>
            </w:r>
            <w:r w:rsidRPr="0010575B">
              <w:rPr>
                <w:rFonts w:ascii="Menlo" w:hAnsi="Menlo" w:cs="Menlo"/>
                <w:sz w:val="18"/>
                <w:szCs w:val="18"/>
              </w:rPr>
              <w:t xml:space="preserve"> (</w:t>
            </w:r>
            <w:r>
              <w:rPr>
                <w:rFonts w:ascii="Menlo" w:hAnsi="Menlo" w:cs="Menlo"/>
                <w:sz w:val="18"/>
                <w:szCs w:val="18"/>
              </w:rPr>
              <w:t>) é usado para enviar email de redefinição de senha.</w:t>
            </w:r>
          </w:p>
        </w:tc>
      </w:tr>
    </w:tbl>
    <w:p w14:paraId="079FA498" w14:textId="77777777" w:rsidR="00CA535B" w:rsidRPr="00CA535B" w:rsidRDefault="00CA535B"/>
    <w:p w14:paraId="4B1C2A61" w14:textId="69130AAA" w:rsidR="00CA535B" w:rsidRDefault="00CA535B" w:rsidP="00971782">
      <w:pPr>
        <w:pStyle w:val="Ttulo4"/>
      </w:pPr>
      <w:r>
        <w:t>2.2.9.</w:t>
      </w:r>
      <w:r>
        <w:tab/>
        <w:t>Excluir um usuário</w:t>
      </w:r>
    </w:p>
    <w:p w14:paraId="26682AB7" w14:textId="77777777" w:rsidR="00CA535B" w:rsidRPr="00552719" w:rsidRDefault="00CA535B" w:rsidP="00CA535B">
      <w:pPr>
        <w:spacing w:after="200"/>
      </w:pPr>
      <w:r>
        <w:t>Podemos</w:t>
      </w:r>
      <w:r w:rsidRPr="00552719">
        <w:t xml:space="preserve"> excluir uma conta de usuário com o método deleteWithCompletion. Por exemplo:</w:t>
      </w:r>
    </w:p>
    <w:tbl>
      <w:tblPr>
        <w:tblStyle w:val="Tabelacomgrade"/>
        <w:tblW w:w="0" w:type="auto"/>
        <w:tblLook w:val="04A0" w:firstRow="1" w:lastRow="0" w:firstColumn="1" w:lastColumn="0" w:noHBand="0" w:noVBand="1"/>
      </w:tblPr>
      <w:tblGrid>
        <w:gridCol w:w="4947"/>
        <w:gridCol w:w="3541"/>
      </w:tblGrid>
      <w:tr w:rsidR="00CA535B" w:rsidRPr="0010575B" w14:paraId="6FA3E518" w14:textId="77777777" w:rsidTr="0010575B">
        <w:tc>
          <w:tcPr>
            <w:tcW w:w="5125" w:type="dxa"/>
          </w:tcPr>
          <w:p w14:paraId="053B8194" w14:textId="77777777" w:rsidR="00CA535B" w:rsidRPr="0010575B" w:rsidRDefault="00CA535B" w:rsidP="0010575B">
            <w:pPr>
              <w:jc w:val="center"/>
              <w:rPr>
                <w:b/>
              </w:rPr>
            </w:pPr>
            <w:r w:rsidRPr="0010575B">
              <w:rPr>
                <w:b/>
              </w:rPr>
              <w:t>Código</w:t>
            </w:r>
          </w:p>
        </w:tc>
        <w:tc>
          <w:tcPr>
            <w:tcW w:w="3894" w:type="dxa"/>
          </w:tcPr>
          <w:p w14:paraId="56E6CF19" w14:textId="77777777" w:rsidR="00CA535B" w:rsidRPr="0010575B" w:rsidRDefault="00CA535B" w:rsidP="0010575B">
            <w:pPr>
              <w:jc w:val="center"/>
              <w:rPr>
                <w:b/>
              </w:rPr>
            </w:pPr>
            <w:r w:rsidRPr="0010575B">
              <w:rPr>
                <w:b/>
              </w:rPr>
              <w:t>Descrição</w:t>
            </w:r>
          </w:p>
        </w:tc>
      </w:tr>
      <w:tr w:rsidR="00CA535B" w14:paraId="1DCC1A92" w14:textId="77777777" w:rsidTr="0010575B">
        <w:tc>
          <w:tcPr>
            <w:tcW w:w="5125" w:type="dxa"/>
          </w:tcPr>
          <w:p w14:paraId="7D98C2F3" w14:textId="77777777" w:rsidR="00CA535B" w:rsidRPr="0010575B" w:rsidRDefault="00CA535B" w:rsidP="0010575B">
            <w:pPr>
              <w:widowControl w:val="0"/>
              <w:tabs>
                <w:tab w:val="left" w:pos="692"/>
              </w:tabs>
              <w:autoSpaceDE w:val="0"/>
              <w:autoSpaceDN w:val="0"/>
              <w:adjustRightInd w:val="0"/>
              <w:spacing w:after="0"/>
              <w:ind w:left="567"/>
              <w:jc w:val="left"/>
              <w:rPr>
                <w:rFonts w:ascii="Menlo" w:hAnsi="Menlo" w:cs="Menlo"/>
                <w:sz w:val="18"/>
                <w:szCs w:val="18"/>
              </w:rPr>
            </w:pPr>
            <w:proofErr w:type="gramStart"/>
            <w:r w:rsidRPr="0010575B">
              <w:rPr>
                <w:rFonts w:ascii="Menlo" w:hAnsi="Menlo" w:cs="Menlo"/>
                <w:color w:val="AA0D91"/>
                <w:sz w:val="18"/>
                <w:szCs w:val="18"/>
              </w:rPr>
              <w:t>let</w:t>
            </w:r>
            <w:proofErr w:type="gramEnd"/>
            <w:r w:rsidRPr="0010575B">
              <w:rPr>
                <w:rFonts w:ascii="Menlo" w:hAnsi="Menlo" w:cs="Menlo"/>
                <w:sz w:val="18"/>
                <w:szCs w:val="18"/>
              </w:rPr>
              <w:t xml:space="preserve"> user = </w:t>
            </w:r>
            <w:r w:rsidRPr="0010575B">
              <w:rPr>
                <w:rFonts w:ascii="Menlo" w:hAnsi="Menlo" w:cs="Menlo"/>
                <w:color w:val="3F6E74"/>
                <w:sz w:val="18"/>
                <w:szCs w:val="18"/>
              </w:rPr>
              <w:t>FIRAuth</w:t>
            </w:r>
            <w:r w:rsidRPr="0010575B">
              <w:rPr>
                <w:rFonts w:ascii="Menlo" w:hAnsi="Menlo" w:cs="Menlo"/>
                <w:sz w:val="18"/>
                <w:szCs w:val="18"/>
              </w:rPr>
              <w:t>.</w:t>
            </w:r>
            <w:r w:rsidRPr="0010575B">
              <w:rPr>
                <w:rFonts w:ascii="Menlo" w:hAnsi="Menlo" w:cs="Menlo"/>
                <w:color w:val="26474B"/>
                <w:sz w:val="18"/>
                <w:szCs w:val="18"/>
              </w:rPr>
              <w:t>auth</w:t>
            </w:r>
            <w:r w:rsidRPr="0010575B">
              <w:rPr>
                <w:rFonts w:ascii="Menlo" w:hAnsi="Menlo" w:cs="Menlo"/>
                <w:sz w:val="18"/>
                <w:szCs w:val="18"/>
              </w:rPr>
              <w:t>()?.</w:t>
            </w:r>
            <w:r w:rsidRPr="0010575B">
              <w:rPr>
                <w:rFonts w:ascii="Menlo" w:hAnsi="Menlo" w:cs="Menlo"/>
                <w:color w:val="3F6E74"/>
                <w:sz w:val="18"/>
                <w:szCs w:val="18"/>
              </w:rPr>
              <w:t>currentUser</w:t>
            </w:r>
          </w:p>
          <w:p w14:paraId="687BE095" w14:textId="77777777" w:rsidR="00CA535B" w:rsidRPr="0010575B" w:rsidRDefault="00CA535B" w:rsidP="0010575B">
            <w:pPr>
              <w:widowControl w:val="0"/>
              <w:tabs>
                <w:tab w:val="left" w:pos="692"/>
              </w:tabs>
              <w:autoSpaceDE w:val="0"/>
              <w:autoSpaceDN w:val="0"/>
              <w:adjustRightInd w:val="0"/>
              <w:spacing w:after="0"/>
              <w:ind w:left="567"/>
              <w:jc w:val="left"/>
              <w:rPr>
                <w:rFonts w:ascii="Menlo" w:hAnsi="Menlo" w:cs="Menlo"/>
                <w:sz w:val="18"/>
                <w:szCs w:val="18"/>
              </w:rPr>
            </w:pPr>
          </w:p>
          <w:p w14:paraId="73639B27" w14:textId="77777777" w:rsidR="00CA535B" w:rsidRPr="0010575B" w:rsidRDefault="00CA535B" w:rsidP="0010575B">
            <w:pPr>
              <w:widowControl w:val="0"/>
              <w:tabs>
                <w:tab w:val="left" w:pos="692"/>
              </w:tabs>
              <w:autoSpaceDE w:val="0"/>
              <w:autoSpaceDN w:val="0"/>
              <w:adjustRightInd w:val="0"/>
              <w:spacing w:after="0"/>
              <w:ind w:left="567"/>
              <w:jc w:val="left"/>
              <w:rPr>
                <w:rFonts w:ascii="Menlo" w:hAnsi="Menlo" w:cs="Menlo"/>
                <w:sz w:val="18"/>
                <w:szCs w:val="18"/>
              </w:rPr>
            </w:pPr>
            <w:proofErr w:type="gramStart"/>
            <w:r w:rsidRPr="0010575B">
              <w:rPr>
                <w:rFonts w:ascii="Menlo" w:hAnsi="Menlo" w:cs="Menlo"/>
                <w:color w:val="3F6E74"/>
                <w:sz w:val="18"/>
                <w:szCs w:val="18"/>
              </w:rPr>
              <w:t>user</w:t>
            </w:r>
            <w:proofErr w:type="gramEnd"/>
            <w:r w:rsidRPr="0010575B">
              <w:rPr>
                <w:rFonts w:ascii="Menlo" w:hAnsi="Menlo" w:cs="Menlo"/>
                <w:sz w:val="18"/>
                <w:szCs w:val="18"/>
              </w:rPr>
              <w:t>?.</w:t>
            </w:r>
            <w:r w:rsidRPr="0010575B">
              <w:rPr>
                <w:rFonts w:ascii="Menlo" w:hAnsi="Menlo" w:cs="Menlo"/>
                <w:color w:val="26474B"/>
                <w:sz w:val="18"/>
                <w:szCs w:val="18"/>
              </w:rPr>
              <w:t>delete</w:t>
            </w:r>
            <w:r w:rsidRPr="0010575B">
              <w:rPr>
                <w:rFonts w:ascii="Menlo" w:hAnsi="Menlo" w:cs="Menlo"/>
                <w:sz w:val="18"/>
                <w:szCs w:val="18"/>
              </w:rPr>
              <w:t xml:space="preserve"> { error </w:t>
            </w:r>
            <w:r w:rsidRPr="0010575B">
              <w:rPr>
                <w:rFonts w:ascii="Menlo" w:hAnsi="Menlo" w:cs="Menlo"/>
                <w:color w:val="AA0D91"/>
                <w:sz w:val="18"/>
                <w:szCs w:val="18"/>
              </w:rPr>
              <w:t>in</w:t>
            </w:r>
          </w:p>
          <w:p w14:paraId="4F441E01" w14:textId="77777777" w:rsidR="00CA535B" w:rsidRPr="0010575B" w:rsidRDefault="00CA535B" w:rsidP="0010575B">
            <w:pPr>
              <w:widowControl w:val="0"/>
              <w:tabs>
                <w:tab w:val="left" w:pos="692"/>
              </w:tabs>
              <w:autoSpaceDE w:val="0"/>
              <w:autoSpaceDN w:val="0"/>
              <w:adjustRightInd w:val="0"/>
              <w:spacing w:after="0"/>
              <w:ind w:left="567"/>
              <w:jc w:val="left"/>
              <w:rPr>
                <w:rFonts w:ascii="Menlo" w:hAnsi="Menlo" w:cs="Menlo"/>
                <w:sz w:val="18"/>
                <w:szCs w:val="18"/>
              </w:rPr>
            </w:pPr>
            <w:r w:rsidRPr="0010575B">
              <w:rPr>
                <w:rFonts w:ascii="Menlo" w:hAnsi="Menlo" w:cs="Menlo"/>
                <w:sz w:val="18"/>
                <w:szCs w:val="18"/>
              </w:rPr>
              <w:t xml:space="preserve">    </w:t>
            </w:r>
            <w:proofErr w:type="gramStart"/>
            <w:r w:rsidRPr="0010575B">
              <w:rPr>
                <w:rFonts w:ascii="Menlo" w:hAnsi="Menlo" w:cs="Menlo"/>
                <w:color w:val="AA0D91"/>
                <w:sz w:val="18"/>
                <w:szCs w:val="18"/>
              </w:rPr>
              <w:t>if</w:t>
            </w:r>
            <w:proofErr w:type="gramEnd"/>
            <w:r w:rsidRPr="0010575B">
              <w:rPr>
                <w:rFonts w:ascii="Menlo" w:hAnsi="Menlo" w:cs="Menlo"/>
                <w:sz w:val="18"/>
                <w:szCs w:val="18"/>
              </w:rPr>
              <w:t xml:space="preserve"> </w:t>
            </w:r>
            <w:r w:rsidRPr="0010575B">
              <w:rPr>
                <w:rFonts w:ascii="Menlo" w:hAnsi="Menlo" w:cs="Menlo"/>
                <w:color w:val="AA0D91"/>
                <w:sz w:val="18"/>
                <w:szCs w:val="18"/>
              </w:rPr>
              <w:t>let</w:t>
            </w:r>
            <w:r w:rsidRPr="0010575B">
              <w:rPr>
                <w:rFonts w:ascii="Menlo" w:hAnsi="Menlo" w:cs="Menlo"/>
                <w:sz w:val="18"/>
                <w:szCs w:val="18"/>
              </w:rPr>
              <w:t xml:space="preserve"> error = error {</w:t>
            </w:r>
          </w:p>
          <w:p w14:paraId="033FE981" w14:textId="77777777" w:rsidR="00CA535B" w:rsidRPr="0010575B" w:rsidRDefault="00CA535B" w:rsidP="0010575B">
            <w:pPr>
              <w:widowControl w:val="0"/>
              <w:tabs>
                <w:tab w:val="left" w:pos="692"/>
              </w:tabs>
              <w:autoSpaceDE w:val="0"/>
              <w:autoSpaceDN w:val="0"/>
              <w:adjustRightInd w:val="0"/>
              <w:spacing w:after="0"/>
              <w:ind w:left="567"/>
              <w:jc w:val="left"/>
              <w:rPr>
                <w:rFonts w:ascii="Menlo" w:hAnsi="Menlo" w:cs="Menlo"/>
                <w:color w:val="007400"/>
                <w:sz w:val="18"/>
                <w:szCs w:val="18"/>
              </w:rPr>
            </w:pPr>
            <w:r w:rsidRPr="0010575B">
              <w:rPr>
                <w:rFonts w:ascii="Menlo" w:hAnsi="Menlo" w:cs="Menlo"/>
                <w:sz w:val="18"/>
                <w:szCs w:val="18"/>
              </w:rPr>
              <w:t xml:space="preserve">        </w:t>
            </w:r>
            <w:r w:rsidRPr="0010575B">
              <w:rPr>
                <w:rFonts w:ascii="Menlo" w:hAnsi="Menlo" w:cs="Menlo"/>
                <w:color w:val="007400"/>
                <w:sz w:val="18"/>
                <w:szCs w:val="18"/>
              </w:rPr>
              <w:t xml:space="preserve">// </w:t>
            </w:r>
            <w:r>
              <w:rPr>
                <w:rFonts w:ascii="Menlo" w:hAnsi="Menlo" w:cs="Menlo"/>
                <w:color w:val="007400"/>
                <w:sz w:val="18"/>
                <w:szCs w:val="18"/>
              </w:rPr>
              <w:t>Um erro aconteceu</w:t>
            </w:r>
            <w:r w:rsidRPr="007251C5">
              <w:rPr>
                <w:rFonts w:ascii="Menlo" w:hAnsi="Menlo" w:cs="Menlo"/>
                <w:color w:val="007400"/>
                <w:sz w:val="18"/>
                <w:szCs w:val="18"/>
              </w:rPr>
              <w:t>.</w:t>
            </w:r>
          </w:p>
          <w:p w14:paraId="45EDA4DF" w14:textId="77777777" w:rsidR="00CA535B" w:rsidRPr="0010575B" w:rsidRDefault="00CA535B" w:rsidP="0010575B">
            <w:pPr>
              <w:widowControl w:val="0"/>
              <w:tabs>
                <w:tab w:val="left" w:pos="692"/>
              </w:tabs>
              <w:autoSpaceDE w:val="0"/>
              <w:autoSpaceDN w:val="0"/>
              <w:adjustRightInd w:val="0"/>
              <w:spacing w:after="0"/>
              <w:ind w:left="567"/>
              <w:jc w:val="left"/>
              <w:rPr>
                <w:rFonts w:ascii="Menlo" w:hAnsi="Menlo" w:cs="Menlo"/>
                <w:sz w:val="18"/>
                <w:szCs w:val="18"/>
              </w:rPr>
            </w:pPr>
            <w:r w:rsidRPr="0010575B">
              <w:rPr>
                <w:rFonts w:ascii="Menlo" w:hAnsi="Menlo" w:cs="Menlo"/>
                <w:sz w:val="18"/>
                <w:szCs w:val="18"/>
              </w:rPr>
              <w:t xml:space="preserve">    } </w:t>
            </w:r>
            <w:r w:rsidRPr="0010575B">
              <w:rPr>
                <w:rFonts w:ascii="Menlo" w:hAnsi="Menlo" w:cs="Menlo"/>
                <w:color w:val="AA0D91"/>
                <w:sz w:val="18"/>
                <w:szCs w:val="18"/>
              </w:rPr>
              <w:t>else</w:t>
            </w:r>
            <w:r w:rsidRPr="0010575B">
              <w:rPr>
                <w:rFonts w:ascii="Menlo" w:hAnsi="Menlo" w:cs="Menlo"/>
                <w:sz w:val="18"/>
                <w:szCs w:val="18"/>
              </w:rPr>
              <w:t xml:space="preserve"> {</w:t>
            </w:r>
          </w:p>
          <w:p w14:paraId="48DAE2E5" w14:textId="77777777" w:rsidR="00CA535B" w:rsidRPr="0010575B" w:rsidRDefault="00CA535B" w:rsidP="0010575B">
            <w:pPr>
              <w:widowControl w:val="0"/>
              <w:tabs>
                <w:tab w:val="left" w:pos="692"/>
              </w:tabs>
              <w:autoSpaceDE w:val="0"/>
              <w:autoSpaceDN w:val="0"/>
              <w:adjustRightInd w:val="0"/>
              <w:spacing w:after="0"/>
              <w:ind w:left="567"/>
              <w:jc w:val="left"/>
              <w:rPr>
                <w:rFonts w:ascii="Menlo" w:hAnsi="Menlo" w:cs="Menlo"/>
                <w:color w:val="007400"/>
                <w:sz w:val="18"/>
                <w:szCs w:val="18"/>
              </w:rPr>
            </w:pPr>
            <w:r w:rsidRPr="0010575B">
              <w:rPr>
                <w:rFonts w:ascii="Menlo" w:hAnsi="Menlo" w:cs="Menlo"/>
                <w:sz w:val="18"/>
                <w:szCs w:val="18"/>
              </w:rPr>
              <w:t xml:space="preserve">        </w:t>
            </w:r>
            <w:r w:rsidRPr="0010575B">
              <w:rPr>
                <w:rFonts w:ascii="Menlo" w:hAnsi="Menlo" w:cs="Menlo"/>
                <w:color w:val="007400"/>
                <w:sz w:val="18"/>
                <w:szCs w:val="18"/>
              </w:rPr>
              <w:t xml:space="preserve">// </w:t>
            </w:r>
            <w:r>
              <w:rPr>
                <w:rFonts w:ascii="Menlo" w:hAnsi="Menlo" w:cs="Menlo"/>
                <w:color w:val="007400"/>
                <w:sz w:val="18"/>
                <w:szCs w:val="18"/>
              </w:rPr>
              <w:t>Conta deletada</w:t>
            </w:r>
          </w:p>
          <w:p w14:paraId="103F3A8B" w14:textId="77777777" w:rsidR="00CA535B" w:rsidRPr="0010575B" w:rsidRDefault="00CA535B" w:rsidP="0010575B">
            <w:pPr>
              <w:widowControl w:val="0"/>
              <w:tabs>
                <w:tab w:val="left" w:pos="692"/>
              </w:tabs>
              <w:autoSpaceDE w:val="0"/>
              <w:autoSpaceDN w:val="0"/>
              <w:adjustRightInd w:val="0"/>
              <w:spacing w:after="0"/>
              <w:ind w:left="567"/>
              <w:jc w:val="left"/>
              <w:rPr>
                <w:rFonts w:ascii="Menlo" w:hAnsi="Menlo" w:cs="Menlo"/>
                <w:sz w:val="18"/>
                <w:szCs w:val="18"/>
              </w:rPr>
            </w:pPr>
            <w:r w:rsidRPr="0010575B">
              <w:rPr>
                <w:rFonts w:ascii="Menlo" w:hAnsi="Menlo" w:cs="Menlo"/>
                <w:sz w:val="18"/>
                <w:szCs w:val="18"/>
              </w:rPr>
              <w:t xml:space="preserve">    }</w:t>
            </w:r>
          </w:p>
          <w:p w14:paraId="64B5A7AF" w14:textId="77777777" w:rsidR="00CA535B" w:rsidRPr="0010575B" w:rsidRDefault="00CA535B" w:rsidP="0010575B">
            <w:pPr>
              <w:spacing w:after="200"/>
              <w:ind w:left="567"/>
              <w:rPr>
                <w:rFonts w:ascii="Menlo" w:hAnsi="Menlo" w:cs="Menlo"/>
                <w:sz w:val="18"/>
                <w:szCs w:val="18"/>
              </w:rPr>
            </w:pPr>
            <w:r w:rsidRPr="0010575B">
              <w:rPr>
                <w:rFonts w:ascii="Menlo" w:hAnsi="Menlo" w:cs="Menlo"/>
                <w:sz w:val="18"/>
                <w:szCs w:val="18"/>
              </w:rPr>
              <w:t>}</w:t>
            </w:r>
          </w:p>
          <w:p w14:paraId="27EEBF77" w14:textId="77777777" w:rsidR="00CA535B" w:rsidRPr="0010575B" w:rsidRDefault="00CA535B" w:rsidP="0010575B">
            <w:pPr>
              <w:spacing w:after="200"/>
              <w:rPr>
                <w:sz w:val="18"/>
                <w:szCs w:val="18"/>
              </w:rPr>
            </w:pPr>
          </w:p>
        </w:tc>
        <w:tc>
          <w:tcPr>
            <w:tcW w:w="3894" w:type="dxa"/>
            <w:vAlign w:val="center"/>
          </w:tcPr>
          <w:p w14:paraId="0D33F85F" w14:textId="77777777" w:rsidR="00CA535B" w:rsidRPr="0010575B" w:rsidRDefault="00CA535B" w:rsidP="0010575B">
            <w:pPr>
              <w:jc w:val="left"/>
              <w:rPr>
                <w:sz w:val="18"/>
              </w:rPr>
            </w:pPr>
            <w:r>
              <w:rPr>
                <w:sz w:val="18"/>
              </w:rPr>
              <w:t xml:space="preserve">O método </w:t>
            </w:r>
            <w:r>
              <w:rPr>
                <w:rFonts w:ascii="Menlo" w:hAnsi="Menlo" w:cs="Menlo"/>
                <w:color w:val="26474B"/>
                <w:sz w:val="18"/>
                <w:szCs w:val="18"/>
              </w:rPr>
              <w:t>delete</w:t>
            </w:r>
            <w:r w:rsidRPr="0010575B">
              <w:rPr>
                <w:rFonts w:ascii="Menlo" w:hAnsi="Menlo" w:cs="Menlo"/>
                <w:sz w:val="18"/>
                <w:szCs w:val="18"/>
              </w:rPr>
              <w:t>(</w:t>
            </w:r>
            <w:r>
              <w:rPr>
                <w:rFonts w:ascii="Menlo" w:hAnsi="Menlo" w:cs="Menlo"/>
                <w:sz w:val="18"/>
                <w:szCs w:val="18"/>
              </w:rPr>
              <w:t xml:space="preserve">) </w:t>
            </w:r>
            <w:r w:rsidRPr="0010575B">
              <w:rPr>
                <w:rFonts w:ascii="Menlo" w:hAnsi="Menlo" w:cs="Menlo"/>
                <w:sz w:val="18"/>
                <w:szCs w:val="18"/>
              </w:rPr>
              <w:t xml:space="preserve">permite que possamos </w:t>
            </w:r>
            <w:r>
              <w:rPr>
                <w:rFonts w:ascii="Menlo" w:hAnsi="Menlo" w:cs="Menlo"/>
                <w:sz w:val="18"/>
                <w:szCs w:val="18"/>
              </w:rPr>
              <w:t>excluir um usuário</w:t>
            </w:r>
            <w:r w:rsidRPr="0010575B">
              <w:rPr>
                <w:rFonts w:ascii="Menlo" w:hAnsi="Menlo" w:cs="Menlo"/>
                <w:sz w:val="18"/>
                <w:szCs w:val="18"/>
              </w:rPr>
              <w:t>.</w:t>
            </w:r>
          </w:p>
        </w:tc>
      </w:tr>
    </w:tbl>
    <w:p w14:paraId="3A242683" w14:textId="77777777" w:rsidR="00CA535B" w:rsidRDefault="00CA535B" w:rsidP="00CA535B">
      <w:pPr>
        <w:widowControl w:val="0"/>
        <w:tabs>
          <w:tab w:val="left" w:pos="692"/>
        </w:tabs>
        <w:autoSpaceDE w:val="0"/>
        <w:autoSpaceDN w:val="0"/>
        <w:adjustRightInd w:val="0"/>
        <w:spacing w:after="0"/>
        <w:ind w:left="567"/>
        <w:jc w:val="left"/>
        <w:rPr>
          <w:rFonts w:ascii="Menlo" w:hAnsi="Menlo" w:cs="Menlo"/>
          <w:color w:val="AA0D91"/>
          <w:sz w:val="18"/>
          <w:szCs w:val="18"/>
        </w:rPr>
      </w:pPr>
    </w:p>
    <w:p w14:paraId="0432A81E" w14:textId="77777777" w:rsidR="00CA535B" w:rsidRPr="00CA535B" w:rsidRDefault="00CA535B"/>
    <w:p w14:paraId="1292B26B" w14:textId="1A8D03FC" w:rsidR="00CA535B" w:rsidRDefault="00CA535B" w:rsidP="00971782">
      <w:pPr>
        <w:pStyle w:val="Ttulo4"/>
      </w:pPr>
      <w:r>
        <w:lastRenderedPageBreak/>
        <w:t>2.2.10.</w:t>
      </w:r>
      <w:r>
        <w:tab/>
        <w:t>Reautenticar um usuário</w:t>
      </w:r>
    </w:p>
    <w:p w14:paraId="12311B88" w14:textId="77777777" w:rsidR="00CA535B" w:rsidRPr="00552719" w:rsidRDefault="00CA535B" w:rsidP="00CA535B">
      <w:pPr>
        <w:spacing w:after="200"/>
      </w:pPr>
      <w:r>
        <w:t>Para reautenticar usuários usamos o seguinte método</w:t>
      </w:r>
      <w:r w:rsidRPr="00552719">
        <w:t>:</w:t>
      </w:r>
    </w:p>
    <w:tbl>
      <w:tblPr>
        <w:tblStyle w:val="Tabelacomgrade"/>
        <w:tblW w:w="0" w:type="auto"/>
        <w:tblLook w:val="04A0" w:firstRow="1" w:lastRow="0" w:firstColumn="1" w:lastColumn="0" w:noHBand="0" w:noVBand="1"/>
      </w:tblPr>
      <w:tblGrid>
        <w:gridCol w:w="4901"/>
        <w:gridCol w:w="3587"/>
      </w:tblGrid>
      <w:tr w:rsidR="00CA535B" w:rsidRPr="0010575B" w14:paraId="3069830D" w14:textId="77777777" w:rsidTr="0010575B">
        <w:tc>
          <w:tcPr>
            <w:tcW w:w="5125" w:type="dxa"/>
          </w:tcPr>
          <w:p w14:paraId="00F9DD38" w14:textId="77777777" w:rsidR="00CA535B" w:rsidRPr="0010575B" w:rsidRDefault="00CA535B" w:rsidP="0010575B">
            <w:pPr>
              <w:jc w:val="center"/>
              <w:rPr>
                <w:b/>
              </w:rPr>
            </w:pPr>
            <w:r w:rsidRPr="0010575B">
              <w:rPr>
                <w:b/>
              </w:rPr>
              <w:t>Código</w:t>
            </w:r>
          </w:p>
        </w:tc>
        <w:tc>
          <w:tcPr>
            <w:tcW w:w="3894" w:type="dxa"/>
          </w:tcPr>
          <w:p w14:paraId="0CA85249" w14:textId="77777777" w:rsidR="00CA535B" w:rsidRPr="0010575B" w:rsidRDefault="00CA535B" w:rsidP="0010575B">
            <w:pPr>
              <w:jc w:val="center"/>
              <w:rPr>
                <w:b/>
              </w:rPr>
            </w:pPr>
            <w:r w:rsidRPr="0010575B">
              <w:rPr>
                <w:b/>
              </w:rPr>
              <w:t>Descrição</w:t>
            </w:r>
          </w:p>
        </w:tc>
      </w:tr>
      <w:tr w:rsidR="00CA535B" w14:paraId="2D2FB2C2" w14:textId="77777777" w:rsidTr="0010575B">
        <w:tc>
          <w:tcPr>
            <w:tcW w:w="5125" w:type="dxa"/>
          </w:tcPr>
          <w:p w14:paraId="5AD56878" w14:textId="77777777" w:rsidR="00CA535B" w:rsidRPr="0010575B" w:rsidRDefault="00CA535B" w:rsidP="0010575B">
            <w:pPr>
              <w:widowControl w:val="0"/>
              <w:tabs>
                <w:tab w:val="left" w:pos="692"/>
              </w:tabs>
              <w:autoSpaceDE w:val="0"/>
              <w:autoSpaceDN w:val="0"/>
              <w:adjustRightInd w:val="0"/>
              <w:spacing w:after="0"/>
              <w:ind w:left="567"/>
              <w:jc w:val="left"/>
              <w:rPr>
                <w:rFonts w:ascii="Menlo" w:hAnsi="Menlo" w:cs="Menlo"/>
                <w:sz w:val="18"/>
                <w:szCs w:val="18"/>
              </w:rPr>
            </w:pPr>
            <w:proofErr w:type="gramStart"/>
            <w:r w:rsidRPr="0010575B">
              <w:rPr>
                <w:rFonts w:ascii="Menlo" w:hAnsi="Menlo" w:cs="Menlo"/>
                <w:color w:val="AA0D91"/>
                <w:sz w:val="18"/>
                <w:szCs w:val="18"/>
              </w:rPr>
              <w:t>let</w:t>
            </w:r>
            <w:proofErr w:type="gramEnd"/>
            <w:r w:rsidRPr="0010575B">
              <w:rPr>
                <w:rFonts w:ascii="Menlo" w:hAnsi="Menlo" w:cs="Menlo"/>
                <w:sz w:val="18"/>
                <w:szCs w:val="18"/>
              </w:rPr>
              <w:t xml:space="preserve"> user = </w:t>
            </w:r>
            <w:r w:rsidRPr="0010575B">
              <w:rPr>
                <w:rFonts w:ascii="Menlo" w:hAnsi="Menlo" w:cs="Menlo"/>
                <w:color w:val="3F6E74"/>
                <w:sz w:val="18"/>
                <w:szCs w:val="18"/>
              </w:rPr>
              <w:t>FIRAuth</w:t>
            </w:r>
            <w:r w:rsidRPr="0010575B">
              <w:rPr>
                <w:rFonts w:ascii="Menlo" w:hAnsi="Menlo" w:cs="Menlo"/>
                <w:sz w:val="18"/>
                <w:szCs w:val="18"/>
              </w:rPr>
              <w:t>.</w:t>
            </w:r>
            <w:r w:rsidRPr="0010575B">
              <w:rPr>
                <w:rFonts w:ascii="Menlo" w:hAnsi="Menlo" w:cs="Menlo"/>
                <w:color w:val="26474B"/>
                <w:sz w:val="18"/>
                <w:szCs w:val="18"/>
              </w:rPr>
              <w:t>auth</w:t>
            </w:r>
            <w:r w:rsidRPr="0010575B">
              <w:rPr>
                <w:rFonts w:ascii="Menlo" w:hAnsi="Menlo" w:cs="Menlo"/>
                <w:sz w:val="18"/>
                <w:szCs w:val="18"/>
              </w:rPr>
              <w:t>()?.</w:t>
            </w:r>
            <w:r w:rsidRPr="0010575B">
              <w:rPr>
                <w:rFonts w:ascii="Menlo" w:hAnsi="Menlo" w:cs="Menlo"/>
                <w:color w:val="3F6E74"/>
                <w:sz w:val="18"/>
                <w:szCs w:val="18"/>
              </w:rPr>
              <w:t>currentUser</w:t>
            </w:r>
          </w:p>
          <w:p w14:paraId="4815A483" w14:textId="77777777" w:rsidR="00CA535B" w:rsidRPr="0010575B" w:rsidRDefault="00CA535B" w:rsidP="0010575B">
            <w:pPr>
              <w:widowControl w:val="0"/>
              <w:tabs>
                <w:tab w:val="left" w:pos="692"/>
              </w:tabs>
              <w:autoSpaceDE w:val="0"/>
              <w:autoSpaceDN w:val="0"/>
              <w:adjustRightInd w:val="0"/>
              <w:spacing w:after="0"/>
              <w:ind w:left="567"/>
              <w:jc w:val="left"/>
              <w:rPr>
                <w:rFonts w:ascii="Menlo" w:hAnsi="Menlo" w:cs="Menlo"/>
                <w:sz w:val="18"/>
                <w:szCs w:val="18"/>
              </w:rPr>
            </w:pPr>
            <w:proofErr w:type="gramStart"/>
            <w:r w:rsidRPr="0010575B">
              <w:rPr>
                <w:rFonts w:ascii="Menlo" w:hAnsi="Menlo" w:cs="Menlo"/>
                <w:color w:val="AA0D91"/>
                <w:sz w:val="18"/>
                <w:szCs w:val="18"/>
              </w:rPr>
              <w:t>var</w:t>
            </w:r>
            <w:proofErr w:type="gramEnd"/>
            <w:r w:rsidRPr="0010575B">
              <w:rPr>
                <w:rFonts w:ascii="Menlo" w:hAnsi="Menlo" w:cs="Menlo"/>
                <w:sz w:val="18"/>
                <w:szCs w:val="18"/>
              </w:rPr>
              <w:t xml:space="preserve"> credential: </w:t>
            </w:r>
            <w:r w:rsidRPr="0010575B">
              <w:rPr>
                <w:rFonts w:ascii="Menlo" w:hAnsi="Menlo" w:cs="Menlo"/>
                <w:color w:val="3F6E74"/>
                <w:sz w:val="18"/>
                <w:szCs w:val="18"/>
              </w:rPr>
              <w:t>FIRAuthCredential</w:t>
            </w:r>
          </w:p>
          <w:p w14:paraId="015520BE" w14:textId="77777777" w:rsidR="00CA535B" w:rsidRPr="0010575B" w:rsidRDefault="00CA535B" w:rsidP="0010575B">
            <w:pPr>
              <w:widowControl w:val="0"/>
              <w:tabs>
                <w:tab w:val="left" w:pos="692"/>
              </w:tabs>
              <w:autoSpaceDE w:val="0"/>
              <w:autoSpaceDN w:val="0"/>
              <w:adjustRightInd w:val="0"/>
              <w:spacing w:after="0"/>
              <w:jc w:val="left"/>
              <w:rPr>
                <w:rFonts w:ascii="Menlo" w:hAnsi="Menlo" w:cs="Menlo"/>
                <w:sz w:val="18"/>
                <w:szCs w:val="18"/>
              </w:rPr>
            </w:pPr>
          </w:p>
          <w:p w14:paraId="39D5C2C2" w14:textId="77777777" w:rsidR="00CA535B" w:rsidRPr="0010575B" w:rsidRDefault="00CA535B" w:rsidP="0010575B">
            <w:pPr>
              <w:widowControl w:val="0"/>
              <w:tabs>
                <w:tab w:val="left" w:pos="692"/>
              </w:tabs>
              <w:autoSpaceDE w:val="0"/>
              <w:autoSpaceDN w:val="0"/>
              <w:adjustRightInd w:val="0"/>
              <w:spacing w:after="0"/>
              <w:ind w:left="567"/>
              <w:jc w:val="left"/>
              <w:rPr>
                <w:rFonts w:ascii="Menlo" w:hAnsi="Menlo" w:cs="Menlo"/>
                <w:sz w:val="18"/>
                <w:szCs w:val="18"/>
              </w:rPr>
            </w:pPr>
            <w:proofErr w:type="gramStart"/>
            <w:r w:rsidRPr="0010575B">
              <w:rPr>
                <w:rFonts w:ascii="Menlo" w:hAnsi="Menlo" w:cs="Menlo"/>
                <w:color w:val="3F6E74"/>
                <w:sz w:val="18"/>
                <w:szCs w:val="18"/>
              </w:rPr>
              <w:t>user</w:t>
            </w:r>
            <w:proofErr w:type="gramEnd"/>
            <w:r w:rsidRPr="0010575B">
              <w:rPr>
                <w:rFonts w:ascii="Menlo" w:hAnsi="Menlo" w:cs="Menlo"/>
                <w:sz w:val="18"/>
                <w:szCs w:val="18"/>
              </w:rPr>
              <w:t xml:space="preserve">?.reauthenticate(with: </w:t>
            </w:r>
            <w:r w:rsidRPr="0010575B">
              <w:rPr>
                <w:rFonts w:ascii="Menlo" w:hAnsi="Menlo" w:cs="Menlo"/>
                <w:color w:val="3F6E74"/>
                <w:sz w:val="18"/>
                <w:szCs w:val="18"/>
              </w:rPr>
              <w:t>credential</w:t>
            </w:r>
            <w:r w:rsidRPr="0010575B">
              <w:rPr>
                <w:rFonts w:ascii="Menlo" w:hAnsi="Menlo" w:cs="Menlo"/>
                <w:sz w:val="18"/>
                <w:szCs w:val="18"/>
              </w:rPr>
              <w:t xml:space="preserve">) { error </w:t>
            </w:r>
            <w:r w:rsidRPr="0010575B">
              <w:rPr>
                <w:rFonts w:ascii="Menlo" w:hAnsi="Menlo" w:cs="Menlo"/>
                <w:color w:val="AA0D91"/>
                <w:sz w:val="18"/>
                <w:szCs w:val="18"/>
              </w:rPr>
              <w:t>in</w:t>
            </w:r>
          </w:p>
          <w:p w14:paraId="589D6CFC" w14:textId="77777777" w:rsidR="00CA535B" w:rsidRPr="0010575B" w:rsidRDefault="00CA535B" w:rsidP="0010575B">
            <w:pPr>
              <w:widowControl w:val="0"/>
              <w:tabs>
                <w:tab w:val="left" w:pos="692"/>
              </w:tabs>
              <w:autoSpaceDE w:val="0"/>
              <w:autoSpaceDN w:val="0"/>
              <w:adjustRightInd w:val="0"/>
              <w:spacing w:after="0"/>
              <w:ind w:left="567"/>
              <w:jc w:val="left"/>
              <w:rPr>
                <w:rFonts w:ascii="Menlo" w:hAnsi="Menlo" w:cs="Menlo"/>
                <w:sz w:val="18"/>
                <w:szCs w:val="18"/>
              </w:rPr>
            </w:pPr>
            <w:r w:rsidRPr="0010575B">
              <w:rPr>
                <w:rFonts w:ascii="Menlo" w:hAnsi="Menlo" w:cs="Menlo"/>
                <w:sz w:val="18"/>
                <w:szCs w:val="18"/>
              </w:rPr>
              <w:t xml:space="preserve">    </w:t>
            </w:r>
            <w:proofErr w:type="gramStart"/>
            <w:r w:rsidRPr="0010575B">
              <w:rPr>
                <w:rFonts w:ascii="Menlo" w:hAnsi="Menlo" w:cs="Menlo"/>
                <w:color w:val="AA0D91"/>
                <w:sz w:val="18"/>
                <w:szCs w:val="18"/>
              </w:rPr>
              <w:t>if</w:t>
            </w:r>
            <w:proofErr w:type="gramEnd"/>
            <w:r w:rsidRPr="0010575B">
              <w:rPr>
                <w:rFonts w:ascii="Menlo" w:hAnsi="Menlo" w:cs="Menlo"/>
                <w:sz w:val="18"/>
                <w:szCs w:val="18"/>
              </w:rPr>
              <w:t xml:space="preserve"> </w:t>
            </w:r>
            <w:r w:rsidRPr="0010575B">
              <w:rPr>
                <w:rFonts w:ascii="Menlo" w:hAnsi="Menlo" w:cs="Menlo"/>
                <w:color w:val="AA0D91"/>
                <w:sz w:val="18"/>
                <w:szCs w:val="18"/>
              </w:rPr>
              <w:t>let</w:t>
            </w:r>
            <w:r w:rsidRPr="0010575B">
              <w:rPr>
                <w:rFonts w:ascii="Menlo" w:hAnsi="Menlo" w:cs="Menlo"/>
                <w:sz w:val="18"/>
                <w:szCs w:val="18"/>
              </w:rPr>
              <w:t xml:space="preserve"> error = error {</w:t>
            </w:r>
          </w:p>
          <w:p w14:paraId="2A6AE30E" w14:textId="77777777" w:rsidR="00CA535B" w:rsidRPr="0010575B" w:rsidRDefault="00CA535B" w:rsidP="0010575B">
            <w:pPr>
              <w:widowControl w:val="0"/>
              <w:tabs>
                <w:tab w:val="left" w:pos="692"/>
              </w:tabs>
              <w:autoSpaceDE w:val="0"/>
              <w:autoSpaceDN w:val="0"/>
              <w:adjustRightInd w:val="0"/>
              <w:spacing w:after="0"/>
              <w:ind w:left="567"/>
              <w:jc w:val="left"/>
              <w:rPr>
                <w:rFonts w:ascii="Menlo" w:hAnsi="Menlo" w:cs="Menlo"/>
                <w:color w:val="007400"/>
                <w:sz w:val="18"/>
                <w:szCs w:val="18"/>
              </w:rPr>
            </w:pPr>
            <w:r w:rsidRPr="0010575B">
              <w:rPr>
                <w:rFonts w:ascii="Menlo" w:hAnsi="Menlo" w:cs="Menlo"/>
                <w:sz w:val="18"/>
                <w:szCs w:val="18"/>
              </w:rPr>
              <w:t xml:space="preserve">        </w:t>
            </w:r>
            <w:r w:rsidRPr="0010575B">
              <w:rPr>
                <w:rFonts w:ascii="Menlo" w:hAnsi="Menlo" w:cs="Menlo"/>
                <w:color w:val="007400"/>
                <w:sz w:val="18"/>
                <w:szCs w:val="18"/>
              </w:rPr>
              <w:t xml:space="preserve">// </w:t>
            </w:r>
            <w:r>
              <w:rPr>
                <w:rFonts w:ascii="Menlo" w:hAnsi="Menlo" w:cs="Menlo"/>
                <w:color w:val="007400"/>
                <w:sz w:val="18"/>
                <w:szCs w:val="18"/>
              </w:rPr>
              <w:t>Um erro aconteceu</w:t>
            </w:r>
          </w:p>
          <w:p w14:paraId="61954BF4" w14:textId="77777777" w:rsidR="00CA535B" w:rsidRPr="0010575B" w:rsidRDefault="00CA535B" w:rsidP="0010575B">
            <w:pPr>
              <w:widowControl w:val="0"/>
              <w:tabs>
                <w:tab w:val="left" w:pos="692"/>
              </w:tabs>
              <w:autoSpaceDE w:val="0"/>
              <w:autoSpaceDN w:val="0"/>
              <w:adjustRightInd w:val="0"/>
              <w:spacing w:after="0"/>
              <w:ind w:left="567"/>
              <w:jc w:val="left"/>
              <w:rPr>
                <w:rFonts w:ascii="Menlo" w:hAnsi="Menlo" w:cs="Menlo"/>
                <w:sz w:val="18"/>
                <w:szCs w:val="18"/>
              </w:rPr>
            </w:pPr>
            <w:r w:rsidRPr="0010575B">
              <w:rPr>
                <w:rFonts w:ascii="Menlo" w:hAnsi="Menlo" w:cs="Menlo"/>
                <w:sz w:val="18"/>
                <w:szCs w:val="18"/>
              </w:rPr>
              <w:t xml:space="preserve">    } </w:t>
            </w:r>
            <w:r w:rsidRPr="0010575B">
              <w:rPr>
                <w:rFonts w:ascii="Menlo" w:hAnsi="Menlo" w:cs="Menlo"/>
                <w:color w:val="AA0D91"/>
                <w:sz w:val="18"/>
                <w:szCs w:val="18"/>
              </w:rPr>
              <w:t>else</w:t>
            </w:r>
            <w:r w:rsidRPr="0010575B">
              <w:rPr>
                <w:rFonts w:ascii="Menlo" w:hAnsi="Menlo" w:cs="Menlo"/>
                <w:sz w:val="18"/>
                <w:szCs w:val="18"/>
              </w:rPr>
              <w:t xml:space="preserve"> {</w:t>
            </w:r>
          </w:p>
          <w:p w14:paraId="378FAE80" w14:textId="77777777" w:rsidR="00CA535B" w:rsidRPr="0010575B" w:rsidRDefault="00CA535B" w:rsidP="0010575B">
            <w:pPr>
              <w:widowControl w:val="0"/>
              <w:tabs>
                <w:tab w:val="left" w:pos="692"/>
              </w:tabs>
              <w:autoSpaceDE w:val="0"/>
              <w:autoSpaceDN w:val="0"/>
              <w:adjustRightInd w:val="0"/>
              <w:spacing w:after="0"/>
              <w:ind w:left="567"/>
              <w:jc w:val="left"/>
              <w:rPr>
                <w:rFonts w:ascii="Menlo" w:hAnsi="Menlo" w:cs="Menlo"/>
                <w:color w:val="007400"/>
                <w:sz w:val="18"/>
                <w:szCs w:val="18"/>
              </w:rPr>
            </w:pPr>
            <w:r w:rsidRPr="0010575B">
              <w:rPr>
                <w:rFonts w:ascii="Menlo" w:hAnsi="Menlo" w:cs="Menlo"/>
                <w:sz w:val="18"/>
                <w:szCs w:val="18"/>
              </w:rPr>
              <w:t xml:space="preserve">        </w:t>
            </w:r>
            <w:r w:rsidRPr="0010575B">
              <w:rPr>
                <w:rFonts w:ascii="Menlo" w:hAnsi="Menlo" w:cs="Menlo"/>
                <w:color w:val="007400"/>
                <w:sz w:val="18"/>
                <w:szCs w:val="18"/>
              </w:rPr>
              <w:t xml:space="preserve">// </w:t>
            </w:r>
            <w:r>
              <w:rPr>
                <w:rFonts w:ascii="Menlo" w:hAnsi="Menlo" w:cs="Menlo"/>
                <w:color w:val="007400"/>
                <w:sz w:val="18"/>
                <w:szCs w:val="18"/>
              </w:rPr>
              <w:t>Usuário</w:t>
            </w:r>
            <w:r w:rsidRPr="0010575B">
              <w:rPr>
                <w:rFonts w:ascii="Menlo" w:hAnsi="Menlo" w:cs="Menlo"/>
                <w:color w:val="007400"/>
                <w:sz w:val="18"/>
                <w:szCs w:val="18"/>
              </w:rPr>
              <w:t xml:space="preserve"> re-aut</w:t>
            </w:r>
            <w:r>
              <w:rPr>
                <w:rFonts w:ascii="Menlo" w:hAnsi="Menlo" w:cs="Menlo"/>
                <w:color w:val="007400"/>
                <w:sz w:val="18"/>
                <w:szCs w:val="18"/>
              </w:rPr>
              <w:t>enticado</w:t>
            </w:r>
            <w:r w:rsidRPr="0010575B">
              <w:rPr>
                <w:rFonts w:ascii="Menlo" w:hAnsi="Menlo" w:cs="Menlo"/>
                <w:color w:val="007400"/>
                <w:sz w:val="18"/>
                <w:szCs w:val="18"/>
              </w:rPr>
              <w:t>.</w:t>
            </w:r>
          </w:p>
          <w:p w14:paraId="1E263CB1" w14:textId="77777777" w:rsidR="00CA535B" w:rsidRPr="0010575B" w:rsidRDefault="00CA535B" w:rsidP="0010575B">
            <w:pPr>
              <w:widowControl w:val="0"/>
              <w:tabs>
                <w:tab w:val="left" w:pos="692"/>
              </w:tabs>
              <w:autoSpaceDE w:val="0"/>
              <w:autoSpaceDN w:val="0"/>
              <w:adjustRightInd w:val="0"/>
              <w:spacing w:after="0"/>
              <w:ind w:left="567"/>
              <w:jc w:val="left"/>
              <w:rPr>
                <w:rFonts w:ascii="Menlo" w:hAnsi="Menlo" w:cs="Menlo"/>
                <w:sz w:val="18"/>
                <w:szCs w:val="18"/>
              </w:rPr>
            </w:pPr>
            <w:r w:rsidRPr="0010575B">
              <w:rPr>
                <w:rFonts w:ascii="Menlo" w:hAnsi="Menlo" w:cs="Menlo"/>
                <w:sz w:val="18"/>
                <w:szCs w:val="18"/>
              </w:rPr>
              <w:t xml:space="preserve">    }</w:t>
            </w:r>
          </w:p>
          <w:p w14:paraId="3BF32420" w14:textId="77777777" w:rsidR="00CA535B" w:rsidRPr="0010575B" w:rsidRDefault="00CA535B" w:rsidP="0010575B">
            <w:pPr>
              <w:ind w:left="567"/>
              <w:rPr>
                <w:rFonts w:eastAsia="Arial"/>
                <w:color w:val="000000"/>
                <w:sz w:val="18"/>
                <w:szCs w:val="18"/>
              </w:rPr>
            </w:pPr>
            <w:r w:rsidRPr="0010575B">
              <w:rPr>
                <w:rFonts w:ascii="Menlo" w:hAnsi="Menlo" w:cs="Menlo"/>
                <w:sz w:val="18"/>
                <w:szCs w:val="18"/>
              </w:rPr>
              <w:t>}</w:t>
            </w:r>
          </w:p>
          <w:p w14:paraId="79BDA096" w14:textId="77777777" w:rsidR="00CA535B" w:rsidRPr="0010575B" w:rsidRDefault="00CA535B" w:rsidP="0010575B">
            <w:pPr>
              <w:spacing w:after="200"/>
              <w:rPr>
                <w:sz w:val="18"/>
                <w:szCs w:val="18"/>
              </w:rPr>
            </w:pPr>
          </w:p>
        </w:tc>
        <w:tc>
          <w:tcPr>
            <w:tcW w:w="3894" w:type="dxa"/>
            <w:vAlign w:val="center"/>
          </w:tcPr>
          <w:p w14:paraId="7AC686D6" w14:textId="77777777" w:rsidR="00CA535B" w:rsidRPr="0010575B" w:rsidRDefault="00CA535B" w:rsidP="0010575B">
            <w:pPr>
              <w:jc w:val="left"/>
              <w:rPr>
                <w:sz w:val="18"/>
              </w:rPr>
            </w:pPr>
            <w:r>
              <w:rPr>
                <w:sz w:val="18"/>
              </w:rPr>
              <w:t xml:space="preserve">O método </w:t>
            </w:r>
            <w:r>
              <w:rPr>
                <w:rFonts w:ascii="Menlo" w:hAnsi="Menlo" w:cs="Menlo"/>
                <w:color w:val="26474B"/>
                <w:sz w:val="18"/>
                <w:szCs w:val="18"/>
              </w:rPr>
              <w:t>reauthenticate</w:t>
            </w:r>
            <w:r w:rsidRPr="0010575B">
              <w:rPr>
                <w:rFonts w:ascii="Menlo" w:hAnsi="Menlo" w:cs="Menlo"/>
                <w:sz w:val="18"/>
                <w:szCs w:val="18"/>
              </w:rPr>
              <w:t>(</w:t>
            </w:r>
            <w:r>
              <w:rPr>
                <w:rFonts w:ascii="Menlo" w:hAnsi="Menlo" w:cs="Menlo"/>
                <w:sz w:val="18"/>
                <w:szCs w:val="18"/>
              </w:rPr>
              <w:t xml:space="preserve">) </w:t>
            </w:r>
            <w:r w:rsidRPr="0010575B">
              <w:rPr>
                <w:rFonts w:ascii="Menlo" w:hAnsi="Menlo" w:cs="Menlo"/>
                <w:sz w:val="18"/>
                <w:szCs w:val="18"/>
              </w:rPr>
              <w:t xml:space="preserve">permite que possamos </w:t>
            </w:r>
            <w:r>
              <w:rPr>
                <w:rFonts w:ascii="Menlo" w:hAnsi="Menlo" w:cs="Menlo"/>
                <w:sz w:val="18"/>
                <w:szCs w:val="18"/>
              </w:rPr>
              <w:t>reautenticar um usuário</w:t>
            </w:r>
            <w:r w:rsidRPr="0010575B">
              <w:rPr>
                <w:rFonts w:ascii="Menlo" w:hAnsi="Menlo" w:cs="Menlo"/>
                <w:sz w:val="18"/>
                <w:szCs w:val="18"/>
              </w:rPr>
              <w:t>.</w:t>
            </w:r>
          </w:p>
        </w:tc>
      </w:tr>
    </w:tbl>
    <w:p w14:paraId="5D5EA01B" w14:textId="77777777" w:rsidR="00CA535B" w:rsidRPr="00CA535B" w:rsidRDefault="00CA535B"/>
    <w:p w14:paraId="20D36AEB" w14:textId="2EDEA76D" w:rsidR="00CA535B" w:rsidRDefault="00CA535B" w:rsidP="00971782">
      <w:pPr>
        <w:pStyle w:val="Ttulo3"/>
      </w:pPr>
      <w:r>
        <w:t>2.3.</w:t>
      </w:r>
      <w:r>
        <w:tab/>
        <w:t>Implementando login por e-mail e senha</w:t>
      </w:r>
    </w:p>
    <w:p w14:paraId="5682A087" w14:textId="77777777" w:rsidR="00CA535B" w:rsidRDefault="00CA535B" w:rsidP="00CA535B">
      <w:r>
        <w:t>Nesta aula iremos implementar o básico para obtermos um login via e-email e senha utilizando o Firebase.</w:t>
      </w:r>
    </w:p>
    <w:p w14:paraId="6C5537E0" w14:textId="77777777" w:rsidR="00CA535B" w:rsidRDefault="00CA535B" w:rsidP="00CA535B">
      <w:pPr>
        <w:pStyle w:val="PargrafodaLista"/>
        <w:numPr>
          <w:ilvl w:val="0"/>
          <w:numId w:val="83"/>
        </w:numPr>
        <w:spacing w:before="0" w:after="200"/>
      </w:pPr>
      <w:r>
        <w:t xml:space="preserve">Primeiramente, abrir o material de partida em </w:t>
      </w:r>
      <w:r w:rsidRPr="0010575B">
        <w:rPr>
          <w:b/>
          <w:color w:val="7030A0"/>
        </w:rPr>
        <w:t>Unidade_6_-_Aula_2_-_Exemplo_1.zip</w:t>
      </w:r>
    </w:p>
    <w:p w14:paraId="3C565188" w14:textId="77777777" w:rsidR="00CA535B" w:rsidRPr="00CA535B" w:rsidRDefault="00CA535B"/>
    <w:p w14:paraId="69B98E1D" w14:textId="2EC9C203" w:rsidR="00CA535B" w:rsidRDefault="00CA535B" w:rsidP="00971782">
      <w:pPr>
        <w:pStyle w:val="Ttulo4"/>
      </w:pPr>
      <w:r>
        <w:t>2.3.1.</w:t>
      </w:r>
      <w:r>
        <w:tab/>
        <w:t>Ativando o provedor de login</w:t>
      </w:r>
    </w:p>
    <w:p w14:paraId="6542F6E4" w14:textId="77777777" w:rsidR="00CA535B" w:rsidRDefault="00CA535B" w:rsidP="00CA535B">
      <w:pPr>
        <w:pBdr>
          <w:bottom w:val="single" w:sz="4" w:space="1" w:color="auto"/>
        </w:pBdr>
      </w:pPr>
      <w:r>
        <w:t>Para habilitar a opção de login via email/senha no Firebase console. Siga os passos:</w:t>
      </w:r>
    </w:p>
    <w:p w14:paraId="5506873B" w14:textId="77777777" w:rsidR="00CA535B" w:rsidRDefault="00CA535B" w:rsidP="00CA535B">
      <w:pPr>
        <w:pStyle w:val="PargrafodaLista"/>
        <w:numPr>
          <w:ilvl w:val="0"/>
          <w:numId w:val="84"/>
        </w:numPr>
        <w:spacing w:before="0" w:after="200"/>
      </w:pPr>
      <w:r>
        <w:t>Entrar no Firebase Console e em seguida no projeto MusicProject. Clicar na opção Athentication no menu lateral e em CONFIGURAR MÉTODO DE LOGIN.</w:t>
      </w:r>
    </w:p>
    <w:p w14:paraId="767ECCAE" w14:textId="77777777" w:rsidR="00CA535B" w:rsidRDefault="00CA535B" w:rsidP="00CA535B">
      <w:pPr>
        <w:pStyle w:val="PargrafodaLista"/>
        <w:numPr>
          <w:ilvl w:val="0"/>
          <w:numId w:val="84"/>
        </w:numPr>
        <w:spacing w:before="0" w:after="200"/>
      </w:pPr>
      <w:r>
        <w:t xml:space="preserve">Selecionar o provedor de login </w:t>
      </w:r>
      <w:r>
        <w:rPr>
          <w:b/>
        </w:rPr>
        <w:t>E-mail/senha</w:t>
      </w:r>
      <w:r>
        <w:t>, ativá-lo e Finalizar.</w:t>
      </w:r>
    </w:p>
    <w:p w14:paraId="7D19E3BE" w14:textId="77777777" w:rsidR="00CA535B" w:rsidRPr="00CA535B" w:rsidRDefault="00CA535B"/>
    <w:p w14:paraId="312DB56B" w14:textId="77777777" w:rsidR="00CA535B" w:rsidRDefault="00CA535B" w:rsidP="00971782">
      <w:pPr>
        <w:pStyle w:val="Ttulo4"/>
      </w:pPr>
      <w:r>
        <w:t>2.3.2.</w:t>
      </w:r>
      <w:r>
        <w:tab/>
        <w:t>Instalando dependências</w:t>
      </w:r>
    </w:p>
    <w:p w14:paraId="0CDF4196" w14:textId="77777777" w:rsidR="00CA535B" w:rsidRDefault="00CA535B" w:rsidP="00CA535B">
      <w:r>
        <w:t>Para instalar o serviço de autenticação via CocoaPods:</w:t>
      </w:r>
    </w:p>
    <w:p w14:paraId="6BE3D53B" w14:textId="77777777" w:rsidR="00CA535B" w:rsidRDefault="00CA535B" w:rsidP="00CA535B">
      <w:pPr>
        <w:pStyle w:val="PargrafodaLista"/>
        <w:numPr>
          <w:ilvl w:val="0"/>
          <w:numId w:val="85"/>
        </w:numPr>
        <w:spacing w:before="0" w:after="200"/>
      </w:pPr>
      <w:r>
        <w:t>Abrir o Podfile e adicionar mais um pod com o código mostrado no passo 1. Observar a mudança de seu profile. Em seguida, abrir o terminal e instalar o comando digitando o código como mostra o passo 3.</w:t>
      </w:r>
    </w:p>
    <w:p w14:paraId="2437D47B" w14:textId="77777777" w:rsidR="00CA535B" w:rsidRPr="00971782" w:rsidRDefault="00CA535B" w:rsidP="00971782"/>
    <w:p w14:paraId="43C35F5B" w14:textId="1673BE19" w:rsidR="00CA535B" w:rsidRDefault="00CA535B" w:rsidP="00CA535B">
      <w:pPr>
        <w:pStyle w:val="Ttulo4"/>
      </w:pPr>
      <w:r>
        <w:t>2.3.3.</w:t>
      </w:r>
      <w:r>
        <w:tab/>
        <w:t>Implementando os métodos do SDK Firebase Authentication</w:t>
      </w:r>
    </w:p>
    <w:p w14:paraId="45291E05" w14:textId="77777777" w:rsidR="00CA535B" w:rsidRDefault="00CA535B" w:rsidP="00CA535B">
      <w:pPr>
        <w:pBdr>
          <w:bottom w:val="single" w:sz="4" w:space="1" w:color="auto"/>
        </w:pBdr>
      </w:pPr>
      <w:r>
        <w:t xml:space="preserve">Para implementar os métodos do Firebase Auth, </w:t>
      </w:r>
    </w:p>
    <w:p w14:paraId="5571905D" w14:textId="77777777" w:rsidR="00CA535B" w:rsidRDefault="00CA535B" w:rsidP="00CA535B">
      <w:pPr>
        <w:pStyle w:val="PargrafodaLista"/>
        <w:numPr>
          <w:ilvl w:val="0"/>
          <w:numId w:val="85"/>
        </w:numPr>
        <w:spacing w:before="0" w:after="200"/>
      </w:pPr>
      <w:r>
        <w:t>Observar a tela de login que foi criada</w:t>
      </w:r>
    </w:p>
    <w:p w14:paraId="00BC24DE" w14:textId="77777777" w:rsidR="00CA535B" w:rsidRDefault="00CA535B" w:rsidP="00CA535B">
      <w:pPr>
        <w:pStyle w:val="PargrafodaLista"/>
        <w:numPr>
          <w:ilvl w:val="0"/>
          <w:numId w:val="85"/>
        </w:numPr>
        <w:spacing w:before="0" w:after="200"/>
      </w:pPr>
      <w:r>
        <w:lastRenderedPageBreak/>
        <w:t xml:space="preserve">Abrir o arquivo </w:t>
      </w:r>
      <w:r w:rsidRPr="0010575B">
        <w:rPr>
          <w:b/>
        </w:rPr>
        <w:t>LoginViewController.swift</w:t>
      </w:r>
      <w:r>
        <w:t>, e importar a biblioteca Firebase, em seguida inserir a linha conforme o passo 1.</w:t>
      </w:r>
    </w:p>
    <w:p w14:paraId="4CDF0D66" w14:textId="77777777" w:rsidR="00CA535B" w:rsidRDefault="00CA535B" w:rsidP="00CA535B">
      <w:pPr>
        <w:pStyle w:val="PargrafodaLista"/>
        <w:numPr>
          <w:ilvl w:val="0"/>
          <w:numId w:val="85"/>
        </w:numPr>
        <w:spacing w:before="0" w:after="200"/>
      </w:pPr>
      <w:r>
        <w:t xml:space="preserve">Localizar o método de cadastro </w:t>
      </w:r>
      <w:proofErr w:type="gramStart"/>
      <w:r>
        <w:t>registerButtonTouchUpInside(</w:t>
      </w:r>
      <w:proofErr w:type="gramEnd"/>
      <w:r>
        <w:t>)  e inserir o método mostrado no passo 3. Explicar o código (que mostra certo alerta) e utilizar o método de validação descrito no passo 4.</w:t>
      </w:r>
    </w:p>
    <w:p w14:paraId="2411D71A" w14:textId="77777777" w:rsidR="00CA535B" w:rsidRDefault="00CA535B" w:rsidP="00CA535B">
      <w:pPr>
        <w:pStyle w:val="PargrafodaLista"/>
        <w:numPr>
          <w:ilvl w:val="0"/>
          <w:numId w:val="85"/>
        </w:numPr>
        <w:spacing w:before="0" w:after="200"/>
      </w:pPr>
      <w:r>
        <w:t xml:space="preserve">Acrescentar mais o código dos passos 5 e 6 para chamar o serviço do Firebase e tratar as mensagens de erro do cadastro. </w:t>
      </w:r>
    </w:p>
    <w:p w14:paraId="5B75C59A" w14:textId="77777777" w:rsidR="00CA535B" w:rsidRPr="0010575B" w:rsidRDefault="00CA535B" w:rsidP="00CA535B">
      <w:pPr>
        <w:pStyle w:val="PargrafodaLista"/>
        <w:numPr>
          <w:ilvl w:val="0"/>
          <w:numId w:val="85"/>
        </w:numPr>
        <w:spacing w:before="0" w:after="200"/>
      </w:pPr>
      <w:r>
        <w:t>Executar o app e realizar o processo de cadastro. Em seguida, observar no Firebase o novo usuário cadastrado. O processo de login é similar.</w:t>
      </w:r>
    </w:p>
    <w:p w14:paraId="502A97E2" w14:textId="77777777" w:rsidR="00CA535B" w:rsidRDefault="00CA535B" w:rsidP="00CA535B">
      <w:pPr>
        <w:jc w:val="center"/>
      </w:pPr>
    </w:p>
    <w:p w14:paraId="0D11AB5F" w14:textId="77777777" w:rsidR="00CA535B" w:rsidRDefault="00CA535B" w:rsidP="00CA535B">
      <w:pPr>
        <w:pBdr>
          <w:bottom w:val="single" w:sz="4" w:space="1" w:color="auto"/>
        </w:pBdr>
        <w:jc w:val="left"/>
      </w:pPr>
      <w:r>
        <w:t>Para implementar o recurso de login automático seguir os passos:</w:t>
      </w:r>
    </w:p>
    <w:p w14:paraId="79E80F0F" w14:textId="77777777" w:rsidR="00CA535B" w:rsidRDefault="00CA535B" w:rsidP="00CA535B">
      <w:pPr>
        <w:pStyle w:val="PargrafodaLista"/>
        <w:numPr>
          <w:ilvl w:val="0"/>
          <w:numId w:val="86"/>
        </w:numPr>
        <w:spacing w:before="0" w:after="200"/>
        <w:jc w:val="left"/>
      </w:pPr>
      <w:r>
        <w:t xml:space="preserve">Abrir o arquivo </w:t>
      </w:r>
      <w:r w:rsidRPr="0010575B">
        <w:rPr>
          <w:b/>
        </w:rPr>
        <w:t>AppDelegate.swift</w:t>
      </w:r>
      <w:r>
        <w:t>, localizar o método</w:t>
      </w:r>
      <w:r w:rsidRPr="00AD7202">
        <w:t xml:space="preserve"> </w:t>
      </w:r>
      <w:proofErr w:type="gramStart"/>
      <w:r w:rsidRPr="0010575B">
        <w:rPr>
          <w:b/>
        </w:rPr>
        <w:t>application(</w:t>
      </w:r>
      <w:proofErr w:type="gramEnd"/>
      <w:r w:rsidRPr="0010575B">
        <w:rPr>
          <w:b/>
        </w:rPr>
        <w:t xml:space="preserve">didFinishLaunchingWith Options:) </w:t>
      </w:r>
      <w:r>
        <w:t xml:space="preserve"> e inserir as instruções mostradas no passo 2.</w:t>
      </w:r>
    </w:p>
    <w:p w14:paraId="5696B174" w14:textId="77777777" w:rsidR="00CA535B" w:rsidRPr="0010575B" w:rsidRDefault="00CA535B" w:rsidP="00CA535B">
      <w:pPr>
        <w:pStyle w:val="PargrafodaLista"/>
        <w:numPr>
          <w:ilvl w:val="0"/>
          <w:numId w:val="86"/>
        </w:numPr>
        <w:spacing w:before="0" w:after="200"/>
        <w:jc w:val="left"/>
      </w:pPr>
      <w:r>
        <w:t>No Storyboard Main, configurar a MainViewController como Initial View Controller. Explicar o que esse trecho faz.</w:t>
      </w:r>
    </w:p>
    <w:p w14:paraId="7150769C" w14:textId="77777777" w:rsidR="00CA535B" w:rsidRDefault="00CA535B">
      <w:pPr>
        <w:spacing w:before="0" w:after="0"/>
        <w:jc w:val="left"/>
        <w:rPr>
          <w:rFonts w:eastAsiaTheme="majorEastAsia" w:cstheme="majorBidi"/>
          <w:b/>
          <w:iCs/>
          <w:color w:val="00B050"/>
        </w:rPr>
      </w:pPr>
      <w:r>
        <w:br w:type="page"/>
      </w:r>
    </w:p>
    <w:p w14:paraId="033EACB1" w14:textId="77777777" w:rsidR="00C82F67" w:rsidRDefault="00C82F67" w:rsidP="00971782">
      <w:pPr>
        <w:pStyle w:val="Ttulo4"/>
      </w:pPr>
    </w:p>
    <w:p w14:paraId="55F81890" w14:textId="77777777" w:rsidR="00BE55EF" w:rsidRDefault="00BE55EF" w:rsidP="00971782"/>
    <w:p w14:paraId="5E09C4C4" w14:textId="77777777" w:rsidR="00BE55EF" w:rsidRPr="00BE55EF" w:rsidRDefault="00BE55EF"/>
    <w:sectPr w:rsidR="00BE55EF" w:rsidRPr="00BE55EF" w:rsidSect="000D5EE7">
      <w:headerReference w:type="default" r:id="rI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935F07" w14:textId="77777777" w:rsidR="0014008D" w:rsidRDefault="0014008D" w:rsidP="00D06AB8">
      <w:pPr>
        <w:spacing w:before="0" w:after="0"/>
      </w:pPr>
      <w:r>
        <w:separator/>
      </w:r>
    </w:p>
  </w:endnote>
  <w:endnote w:type="continuationSeparator" w:id="0">
    <w:p w14:paraId="1CAC42BA" w14:textId="77777777" w:rsidR="0014008D" w:rsidRDefault="0014008D" w:rsidP="00D06A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 w:name="MS Mincho">
    <w:panose1 w:val="02020609040205080304"/>
    <w:charset w:val="80"/>
    <w:family w:val="auto"/>
    <w:pitch w:val="variable"/>
    <w:sig w:usb0="E00002FF" w:usb1="6AC7FDFB" w:usb2="08000012" w:usb3="00000000" w:csb0="0002009F" w:csb1="00000000"/>
  </w:font>
  <w:font w:name="Menlo">
    <w:altName w:val="Arial"/>
    <w:panose1 w:val="020B0609030804020204"/>
    <w:charset w:val="00"/>
    <w:family w:val="auto"/>
    <w:pitch w:val="variable"/>
    <w:sig w:usb0="E60022FF" w:usb1="D200F9FB" w:usb2="02000028"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2758A8" w14:textId="77777777" w:rsidR="0014008D" w:rsidRDefault="0014008D" w:rsidP="00D06AB8">
      <w:pPr>
        <w:spacing w:before="0" w:after="0"/>
      </w:pPr>
      <w:r>
        <w:separator/>
      </w:r>
    </w:p>
  </w:footnote>
  <w:footnote w:type="continuationSeparator" w:id="0">
    <w:p w14:paraId="780EDF03" w14:textId="77777777" w:rsidR="0014008D" w:rsidRDefault="0014008D" w:rsidP="00D06AB8">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38CB9" w14:textId="77777777" w:rsidR="00BE55EF" w:rsidRDefault="00BE55EF">
    <w:pPr>
      <w:pStyle w:val="Cabealho"/>
    </w:pPr>
    <w:r>
      <w:t>Educador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A2869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915CAE"/>
    <w:multiLevelType w:val="hybridMultilevel"/>
    <w:tmpl w:val="9AFC5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0BB44F8"/>
    <w:multiLevelType w:val="multilevel"/>
    <w:tmpl w:val="29CE1F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1C21257"/>
    <w:multiLevelType w:val="hybridMultilevel"/>
    <w:tmpl w:val="7DC6B5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3A91857"/>
    <w:multiLevelType w:val="multilevel"/>
    <w:tmpl w:val="D00C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A73462"/>
    <w:multiLevelType w:val="multilevel"/>
    <w:tmpl w:val="B0F8A9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071E497E"/>
    <w:multiLevelType w:val="hybridMultilevel"/>
    <w:tmpl w:val="57EED4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07225BF3"/>
    <w:multiLevelType w:val="hybridMultilevel"/>
    <w:tmpl w:val="9BF486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08B65A97"/>
    <w:multiLevelType w:val="multilevel"/>
    <w:tmpl w:val="2CE6F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AB27CA4"/>
    <w:multiLevelType w:val="multilevel"/>
    <w:tmpl w:val="E3442F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CB11EA"/>
    <w:multiLevelType w:val="multilevel"/>
    <w:tmpl w:val="DBAA83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133630E9"/>
    <w:multiLevelType w:val="multilevel"/>
    <w:tmpl w:val="CF860226"/>
    <w:lvl w:ilvl="0">
      <w:start w:val="1"/>
      <w:numFmt w:val="decimal"/>
      <w:lvlText w:val="%1."/>
      <w:lvlJc w:val="right"/>
      <w:pPr>
        <w:ind w:left="-36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nsid w:val="147E4B4B"/>
    <w:multiLevelType w:val="multilevel"/>
    <w:tmpl w:val="79AE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5103F4D"/>
    <w:multiLevelType w:val="multilevel"/>
    <w:tmpl w:val="3A18F9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16172BDD"/>
    <w:multiLevelType w:val="hybridMultilevel"/>
    <w:tmpl w:val="E3025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1D86515B"/>
    <w:multiLevelType w:val="multilevel"/>
    <w:tmpl w:val="CC102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DDE100A"/>
    <w:multiLevelType w:val="hybridMultilevel"/>
    <w:tmpl w:val="25745A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1ED64234"/>
    <w:multiLevelType w:val="hybridMultilevel"/>
    <w:tmpl w:val="E206A3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1F5A7DAA"/>
    <w:multiLevelType w:val="multilevel"/>
    <w:tmpl w:val="696E0E5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1F8F7B52"/>
    <w:multiLevelType w:val="hybridMultilevel"/>
    <w:tmpl w:val="B17EAC40"/>
    <w:lvl w:ilvl="0" w:tplc="04160001">
      <w:start w:val="1"/>
      <w:numFmt w:val="bullet"/>
      <w:lvlText w:val=""/>
      <w:lvlJc w:val="left"/>
      <w:pPr>
        <w:ind w:left="825" w:hanging="360"/>
      </w:pPr>
      <w:rPr>
        <w:rFonts w:ascii="Symbol" w:hAnsi="Symbol" w:hint="default"/>
      </w:rPr>
    </w:lvl>
    <w:lvl w:ilvl="1" w:tplc="04160003" w:tentative="1">
      <w:start w:val="1"/>
      <w:numFmt w:val="bullet"/>
      <w:lvlText w:val="o"/>
      <w:lvlJc w:val="left"/>
      <w:pPr>
        <w:ind w:left="1545" w:hanging="360"/>
      </w:pPr>
      <w:rPr>
        <w:rFonts w:ascii="Courier New" w:hAnsi="Courier New" w:cs="Courier New" w:hint="default"/>
      </w:rPr>
    </w:lvl>
    <w:lvl w:ilvl="2" w:tplc="04160005" w:tentative="1">
      <w:start w:val="1"/>
      <w:numFmt w:val="bullet"/>
      <w:lvlText w:val=""/>
      <w:lvlJc w:val="left"/>
      <w:pPr>
        <w:ind w:left="2265" w:hanging="360"/>
      </w:pPr>
      <w:rPr>
        <w:rFonts w:ascii="Wingdings" w:hAnsi="Wingdings" w:hint="default"/>
      </w:rPr>
    </w:lvl>
    <w:lvl w:ilvl="3" w:tplc="04160001" w:tentative="1">
      <w:start w:val="1"/>
      <w:numFmt w:val="bullet"/>
      <w:lvlText w:val=""/>
      <w:lvlJc w:val="left"/>
      <w:pPr>
        <w:ind w:left="2985" w:hanging="360"/>
      </w:pPr>
      <w:rPr>
        <w:rFonts w:ascii="Symbol" w:hAnsi="Symbol" w:hint="default"/>
      </w:rPr>
    </w:lvl>
    <w:lvl w:ilvl="4" w:tplc="04160003" w:tentative="1">
      <w:start w:val="1"/>
      <w:numFmt w:val="bullet"/>
      <w:lvlText w:val="o"/>
      <w:lvlJc w:val="left"/>
      <w:pPr>
        <w:ind w:left="3705" w:hanging="360"/>
      </w:pPr>
      <w:rPr>
        <w:rFonts w:ascii="Courier New" w:hAnsi="Courier New" w:cs="Courier New" w:hint="default"/>
      </w:rPr>
    </w:lvl>
    <w:lvl w:ilvl="5" w:tplc="04160005" w:tentative="1">
      <w:start w:val="1"/>
      <w:numFmt w:val="bullet"/>
      <w:lvlText w:val=""/>
      <w:lvlJc w:val="left"/>
      <w:pPr>
        <w:ind w:left="4425" w:hanging="360"/>
      </w:pPr>
      <w:rPr>
        <w:rFonts w:ascii="Wingdings" w:hAnsi="Wingdings" w:hint="default"/>
      </w:rPr>
    </w:lvl>
    <w:lvl w:ilvl="6" w:tplc="04160001" w:tentative="1">
      <w:start w:val="1"/>
      <w:numFmt w:val="bullet"/>
      <w:lvlText w:val=""/>
      <w:lvlJc w:val="left"/>
      <w:pPr>
        <w:ind w:left="5145" w:hanging="360"/>
      </w:pPr>
      <w:rPr>
        <w:rFonts w:ascii="Symbol" w:hAnsi="Symbol" w:hint="default"/>
      </w:rPr>
    </w:lvl>
    <w:lvl w:ilvl="7" w:tplc="04160003" w:tentative="1">
      <w:start w:val="1"/>
      <w:numFmt w:val="bullet"/>
      <w:lvlText w:val="o"/>
      <w:lvlJc w:val="left"/>
      <w:pPr>
        <w:ind w:left="5865" w:hanging="360"/>
      </w:pPr>
      <w:rPr>
        <w:rFonts w:ascii="Courier New" w:hAnsi="Courier New" w:cs="Courier New" w:hint="default"/>
      </w:rPr>
    </w:lvl>
    <w:lvl w:ilvl="8" w:tplc="04160005" w:tentative="1">
      <w:start w:val="1"/>
      <w:numFmt w:val="bullet"/>
      <w:lvlText w:val=""/>
      <w:lvlJc w:val="left"/>
      <w:pPr>
        <w:ind w:left="6585" w:hanging="360"/>
      </w:pPr>
      <w:rPr>
        <w:rFonts w:ascii="Wingdings" w:hAnsi="Wingdings" w:hint="default"/>
      </w:rPr>
    </w:lvl>
  </w:abstractNum>
  <w:abstractNum w:abstractNumId="20">
    <w:nsid w:val="21E047B0"/>
    <w:multiLevelType w:val="multilevel"/>
    <w:tmpl w:val="CFF0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31A56B3"/>
    <w:multiLevelType w:val="multilevel"/>
    <w:tmpl w:val="A69E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36E6AB0"/>
    <w:multiLevelType w:val="multilevel"/>
    <w:tmpl w:val="66F68B4C"/>
    <w:lvl w:ilvl="0">
      <w:start w:val="1"/>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nsid w:val="237D1DD6"/>
    <w:multiLevelType w:val="hybridMultilevel"/>
    <w:tmpl w:val="8CC007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24021E6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255E3866"/>
    <w:multiLevelType w:val="hybridMultilevel"/>
    <w:tmpl w:val="A07681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25850BD9"/>
    <w:multiLevelType w:val="hybridMultilevel"/>
    <w:tmpl w:val="1E8C33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290D067C"/>
    <w:multiLevelType w:val="multilevel"/>
    <w:tmpl w:val="E2706F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8">
    <w:nsid w:val="2C6B5265"/>
    <w:multiLevelType w:val="multilevel"/>
    <w:tmpl w:val="78C4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CDF198D"/>
    <w:multiLevelType w:val="multilevel"/>
    <w:tmpl w:val="C5C4928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nsid w:val="2D024EAB"/>
    <w:multiLevelType w:val="multilevel"/>
    <w:tmpl w:val="6F62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FB976D5"/>
    <w:multiLevelType w:val="hybridMultilevel"/>
    <w:tmpl w:val="5A444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2FCA0381"/>
    <w:multiLevelType w:val="multilevel"/>
    <w:tmpl w:val="5A9EF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0377CBA"/>
    <w:multiLevelType w:val="multilevel"/>
    <w:tmpl w:val="7312F2C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349324D6"/>
    <w:multiLevelType w:val="multilevel"/>
    <w:tmpl w:val="9D46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4EE5B97"/>
    <w:multiLevelType w:val="multilevel"/>
    <w:tmpl w:val="DD104E6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38CE77E4"/>
    <w:multiLevelType w:val="hybridMultilevel"/>
    <w:tmpl w:val="62E0A2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3A2A0E5F"/>
    <w:multiLevelType w:val="hybridMultilevel"/>
    <w:tmpl w:val="58A05BB4"/>
    <w:lvl w:ilvl="0" w:tplc="FADA4200">
      <w:start w:val="2"/>
      <w:numFmt w:val="decimal"/>
      <w:lvlText w:val="%1."/>
      <w:lvlJc w:val="left"/>
      <w:pPr>
        <w:ind w:left="1440" w:hanging="108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3A6453A9"/>
    <w:multiLevelType w:val="hybridMultilevel"/>
    <w:tmpl w:val="1E5289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3AF045A1"/>
    <w:multiLevelType w:val="hybridMultilevel"/>
    <w:tmpl w:val="F9E695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nsid w:val="3B057E29"/>
    <w:multiLevelType w:val="multilevel"/>
    <w:tmpl w:val="6798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B8C3B13"/>
    <w:multiLevelType w:val="hybridMultilevel"/>
    <w:tmpl w:val="ECC60E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nsid w:val="3F561247"/>
    <w:multiLevelType w:val="hybridMultilevel"/>
    <w:tmpl w:val="D5E8D5E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nsid w:val="408208A2"/>
    <w:multiLevelType w:val="hybridMultilevel"/>
    <w:tmpl w:val="9F1A55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nsid w:val="4093763E"/>
    <w:multiLevelType w:val="multilevel"/>
    <w:tmpl w:val="19A8C8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5">
    <w:nsid w:val="41B87D2A"/>
    <w:multiLevelType w:val="multilevel"/>
    <w:tmpl w:val="F6B8B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23F2043"/>
    <w:multiLevelType w:val="multilevel"/>
    <w:tmpl w:val="D83E7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4A23AFD"/>
    <w:multiLevelType w:val="hybridMultilevel"/>
    <w:tmpl w:val="95D806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8">
    <w:nsid w:val="460D13C0"/>
    <w:multiLevelType w:val="multilevel"/>
    <w:tmpl w:val="A3C0A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nsid w:val="46185880"/>
    <w:multiLevelType w:val="multilevel"/>
    <w:tmpl w:val="F858E22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nsid w:val="472E66B9"/>
    <w:multiLevelType w:val="multilevel"/>
    <w:tmpl w:val="29D2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7D219C3"/>
    <w:multiLevelType w:val="multilevel"/>
    <w:tmpl w:val="F536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81E5E17"/>
    <w:multiLevelType w:val="hybridMultilevel"/>
    <w:tmpl w:val="C5862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3">
    <w:nsid w:val="4B136B85"/>
    <w:multiLevelType w:val="hybridMultilevel"/>
    <w:tmpl w:val="217627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nsid w:val="4B9267BC"/>
    <w:multiLevelType w:val="multilevel"/>
    <w:tmpl w:val="B226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EE039A4"/>
    <w:multiLevelType w:val="multilevel"/>
    <w:tmpl w:val="26C81B1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6">
    <w:nsid w:val="4F071256"/>
    <w:multiLevelType w:val="hybridMultilevel"/>
    <w:tmpl w:val="1DDE45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7">
    <w:nsid w:val="4FE5579D"/>
    <w:multiLevelType w:val="multilevel"/>
    <w:tmpl w:val="C4FEC480"/>
    <w:lvl w:ilvl="0">
      <w:start w:val="2"/>
      <w:numFmt w:val="decimal"/>
      <w:lvlText w:val="%1."/>
      <w:lvlJc w:val="left"/>
      <w:pPr>
        <w:ind w:left="630" w:hanging="630"/>
      </w:pPr>
      <w:rPr>
        <w:rFonts w:hint="default"/>
      </w:rPr>
    </w:lvl>
    <w:lvl w:ilvl="1">
      <w:start w:val="2"/>
      <w:numFmt w:val="decimal"/>
      <w:lvlText w:val="%1.%2."/>
      <w:lvlJc w:val="left"/>
      <w:pPr>
        <w:ind w:left="3240" w:hanging="720"/>
      </w:pPr>
      <w:rPr>
        <w:rFonts w:hint="default"/>
      </w:rPr>
    </w:lvl>
    <w:lvl w:ilvl="2">
      <w:start w:val="1"/>
      <w:numFmt w:val="decimal"/>
      <w:lvlText w:val="%1.%2.%3."/>
      <w:lvlJc w:val="left"/>
      <w:pPr>
        <w:ind w:left="6120" w:hanging="1080"/>
      </w:pPr>
      <w:rPr>
        <w:rFonts w:hint="default"/>
      </w:rPr>
    </w:lvl>
    <w:lvl w:ilvl="3">
      <w:start w:val="1"/>
      <w:numFmt w:val="decimal"/>
      <w:lvlText w:val="%1.%2.%3.%4."/>
      <w:lvlJc w:val="left"/>
      <w:pPr>
        <w:ind w:left="9000" w:hanging="1440"/>
      </w:pPr>
      <w:rPr>
        <w:rFonts w:hint="default"/>
      </w:rPr>
    </w:lvl>
    <w:lvl w:ilvl="4">
      <w:start w:val="1"/>
      <w:numFmt w:val="decimal"/>
      <w:lvlText w:val="%1.%2.%3.%4.%5."/>
      <w:lvlJc w:val="left"/>
      <w:pPr>
        <w:ind w:left="11880" w:hanging="1800"/>
      </w:pPr>
      <w:rPr>
        <w:rFonts w:hint="default"/>
      </w:rPr>
    </w:lvl>
    <w:lvl w:ilvl="5">
      <w:start w:val="1"/>
      <w:numFmt w:val="decimal"/>
      <w:lvlText w:val="%1.%2.%3.%4.%5.%6."/>
      <w:lvlJc w:val="left"/>
      <w:pPr>
        <w:ind w:left="14400" w:hanging="1800"/>
      </w:pPr>
      <w:rPr>
        <w:rFonts w:hint="default"/>
      </w:rPr>
    </w:lvl>
    <w:lvl w:ilvl="6">
      <w:start w:val="1"/>
      <w:numFmt w:val="decimal"/>
      <w:lvlText w:val="%1.%2.%3.%4.%5.%6.%7."/>
      <w:lvlJc w:val="left"/>
      <w:pPr>
        <w:ind w:left="17280" w:hanging="2160"/>
      </w:pPr>
      <w:rPr>
        <w:rFonts w:hint="default"/>
      </w:rPr>
    </w:lvl>
    <w:lvl w:ilvl="7">
      <w:start w:val="1"/>
      <w:numFmt w:val="decimal"/>
      <w:lvlText w:val="%1.%2.%3.%4.%5.%6.%7.%8."/>
      <w:lvlJc w:val="left"/>
      <w:pPr>
        <w:ind w:left="20160" w:hanging="2520"/>
      </w:pPr>
      <w:rPr>
        <w:rFonts w:hint="default"/>
      </w:rPr>
    </w:lvl>
    <w:lvl w:ilvl="8">
      <w:start w:val="1"/>
      <w:numFmt w:val="decimal"/>
      <w:lvlText w:val="%1.%2.%3.%4.%5.%6.%7.%8.%9."/>
      <w:lvlJc w:val="left"/>
      <w:pPr>
        <w:ind w:left="23040" w:hanging="2880"/>
      </w:pPr>
      <w:rPr>
        <w:rFonts w:hint="default"/>
      </w:rPr>
    </w:lvl>
  </w:abstractNum>
  <w:abstractNum w:abstractNumId="58">
    <w:nsid w:val="50F63B6D"/>
    <w:multiLevelType w:val="multilevel"/>
    <w:tmpl w:val="E5105A2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9">
    <w:nsid w:val="516D09FB"/>
    <w:multiLevelType w:val="hybridMultilevel"/>
    <w:tmpl w:val="17F09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0">
    <w:nsid w:val="53D0171D"/>
    <w:multiLevelType w:val="hybridMultilevel"/>
    <w:tmpl w:val="F71202DE"/>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1">
    <w:nsid w:val="59107897"/>
    <w:multiLevelType w:val="multilevel"/>
    <w:tmpl w:val="3456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952555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nsid w:val="5FD407A7"/>
    <w:multiLevelType w:val="hybridMultilevel"/>
    <w:tmpl w:val="98FA1C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4">
    <w:nsid w:val="607A75ED"/>
    <w:multiLevelType w:val="hybridMultilevel"/>
    <w:tmpl w:val="96D622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5">
    <w:nsid w:val="60A61857"/>
    <w:multiLevelType w:val="multilevel"/>
    <w:tmpl w:val="ECAAB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1025C36"/>
    <w:multiLevelType w:val="hybridMultilevel"/>
    <w:tmpl w:val="7E6435C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7">
    <w:nsid w:val="631A256E"/>
    <w:multiLevelType w:val="multilevel"/>
    <w:tmpl w:val="6D04A54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8">
    <w:nsid w:val="653E3957"/>
    <w:multiLevelType w:val="hybridMultilevel"/>
    <w:tmpl w:val="CAC22B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F">
      <w:start w:val="1"/>
      <w:numFmt w:val="decimal"/>
      <w:lvlText w:val="%3."/>
      <w:lvlJc w:val="left"/>
      <w:pPr>
        <w:ind w:left="2160" w:hanging="360"/>
      </w:pPr>
      <w:rPr>
        <w:rFont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9">
    <w:nsid w:val="674331C0"/>
    <w:multiLevelType w:val="multilevel"/>
    <w:tmpl w:val="9CB0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D9E1404"/>
    <w:multiLevelType w:val="hybridMultilevel"/>
    <w:tmpl w:val="F1AA9584"/>
    <w:lvl w:ilvl="0" w:tplc="E9365D9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1">
    <w:nsid w:val="6E016E57"/>
    <w:multiLevelType w:val="multilevel"/>
    <w:tmpl w:val="7D7C8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FDF7DC4"/>
    <w:multiLevelType w:val="multilevel"/>
    <w:tmpl w:val="153039BA"/>
    <w:lvl w:ilvl="0">
      <w:start w:val="1"/>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nsid w:val="717F5CC9"/>
    <w:multiLevelType w:val="hybridMultilevel"/>
    <w:tmpl w:val="94865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4">
    <w:nsid w:val="718A10B3"/>
    <w:multiLevelType w:val="multilevel"/>
    <w:tmpl w:val="AB8A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4AA6B2D"/>
    <w:multiLevelType w:val="hybridMultilevel"/>
    <w:tmpl w:val="E8AEF5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6">
    <w:nsid w:val="75621384"/>
    <w:multiLevelType w:val="hybridMultilevel"/>
    <w:tmpl w:val="E318A1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7">
    <w:nsid w:val="77E9003E"/>
    <w:multiLevelType w:val="multilevel"/>
    <w:tmpl w:val="169A8EE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nsid w:val="781F0101"/>
    <w:multiLevelType w:val="hybridMultilevel"/>
    <w:tmpl w:val="860635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9">
    <w:nsid w:val="78744A42"/>
    <w:multiLevelType w:val="hybridMultilevel"/>
    <w:tmpl w:val="F4F4D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0">
    <w:nsid w:val="78E52D20"/>
    <w:multiLevelType w:val="hybridMultilevel"/>
    <w:tmpl w:val="FB848C5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1">
    <w:nsid w:val="794F23C9"/>
    <w:multiLevelType w:val="multilevel"/>
    <w:tmpl w:val="2402C34E"/>
    <w:lvl w:ilvl="0">
      <w:start w:val="1"/>
      <w:numFmt w:val="decimal"/>
      <w:lvlText w:val="%1"/>
      <w:lvlJc w:val="left"/>
      <w:pPr>
        <w:ind w:left="800" w:hanging="800"/>
      </w:pPr>
      <w:rPr>
        <w:rFonts w:hint="default"/>
      </w:rPr>
    </w:lvl>
    <w:lvl w:ilvl="1">
      <w:start w:val="1"/>
      <w:numFmt w:val="decimal"/>
      <w:lvlText w:val="%1.%2"/>
      <w:lvlJc w:val="left"/>
      <w:pPr>
        <w:ind w:left="800" w:hanging="800"/>
      </w:pPr>
      <w:rPr>
        <w:rFonts w:hint="default"/>
      </w:rPr>
    </w:lvl>
    <w:lvl w:ilvl="2">
      <w:start w:val="1"/>
      <w:numFmt w:val="decimal"/>
      <w:lvlText w:val="%1.%2.%3"/>
      <w:lvlJc w:val="left"/>
      <w:pPr>
        <w:ind w:left="800" w:hanging="800"/>
      </w:pPr>
      <w:rPr>
        <w:rFonts w:hint="default"/>
      </w:rPr>
    </w:lvl>
    <w:lvl w:ilvl="3">
      <w:start w:val="1"/>
      <w:numFmt w:val="decimal"/>
      <w:lvlText w:val="%1.%2.%3.%4"/>
      <w:lvlJc w:val="left"/>
      <w:pPr>
        <w:ind w:left="800" w:hanging="8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nsid w:val="7BFD7610"/>
    <w:multiLevelType w:val="hybridMultilevel"/>
    <w:tmpl w:val="32A6589A"/>
    <w:lvl w:ilvl="0" w:tplc="04160001">
      <w:start w:val="1"/>
      <w:numFmt w:val="bullet"/>
      <w:lvlText w:val=""/>
      <w:lvlJc w:val="left"/>
      <w:pPr>
        <w:ind w:left="791" w:hanging="360"/>
      </w:pPr>
      <w:rPr>
        <w:rFonts w:ascii="Symbol" w:hAnsi="Symbol" w:hint="default"/>
      </w:rPr>
    </w:lvl>
    <w:lvl w:ilvl="1" w:tplc="04160003" w:tentative="1">
      <w:start w:val="1"/>
      <w:numFmt w:val="bullet"/>
      <w:lvlText w:val="o"/>
      <w:lvlJc w:val="left"/>
      <w:pPr>
        <w:ind w:left="1511" w:hanging="360"/>
      </w:pPr>
      <w:rPr>
        <w:rFonts w:ascii="Courier New" w:hAnsi="Courier New" w:cs="Courier New" w:hint="default"/>
      </w:rPr>
    </w:lvl>
    <w:lvl w:ilvl="2" w:tplc="04160005" w:tentative="1">
      <w:start w:val="1"/>
      <w:numFmt w:val="bullet"/>
      <w:lvlText w:val=""/>
      <w:lvlJc w:val="left"/>
      <w:pPr>
        <w:ind w:left="2231" w:hanging="360"/>
      </w:pPr>
      <w:rPr>
        <w:rFonts w:ascii="Wingdings" w:hAnsi="Wingdings" w:hint="default"/>
      </w:rPr>
    </w:lvl>
    <w:lvl w:ilvl="3" w:tplc="04160001" w:tentative="1">
      <w:start w:val="1"/>
      <w:numFmt w:val="bullet"/>
      <w:lvlText w:val=""/>
      <w:lvlJc w:val="left"/>
      <w:pPr>
        <w:ind w:left="2951" w:hanging="360"/>
      </w:pPr>
      <w:rPr>
        <w:rFonts w:ascii="Symbol" w:hAnsi="Symbol" w:hint="default"/>
      </w:rPr>
    </w:lvl>
    <w:lvl w:ilvl="4" w:tplc="04160003" w:tentative="1">
      <w:start w:val="1"/>
      <w:numFmt w:val="bullet"/>
      <w:lvlText w:val="o"/>
      <w:lvlJc w:val="left"/>
      <w:pPr>
        <w:ind w:left="3671" w:hanging="360"/>
      </w:pPr>
      <w:rPr>
        <w:rFonts w:ascii="Courier New" w:hAnsi="Courier New" w:cs="Courier New" w:hint="default"/>
      </w:rPr>
    </w:lvl>
    <w:lvl w:ilvl="5" w:tplc="04160005" w:tentative="1">
      <w:start w:val="1"/>
      <w:numFmt w:val="bullet"/>
      <w:lvlText w:val=""/>
      <w:lvlJc w:val="left"/>
      <w:pPr>
        <w:ind w:left="4391" w:hanging="360"/>
      </w:pPr>
      <w:rPr>
        <w:rFonts w:ascii="Wingdings" w:hAnsi="Wingdings" w:hint="default"/>
      </w:rPr>
    </w:lvl>
    <w:lvl w:ilvl="6" w:tplc="04160001" w:tentative="1">
      <w:start w:val="1"/>
      <w:numFmt w:val="bullet"/>
      <w:lvlText w:val=""/>
      <w:lvlJc w:val="left"/>
      <w:pPr>
        <w:ind w:left="5111" w:hanging="360"/>
      </w:pPr>
      <w:rPr>
        <w:rFonts w:ascii="Symbol" w:hAnsi="Symbol" w:hint="default"/>
      </w:rPr>
    </w:lvl>
    <w:lvl w:ilvl="7" w:tplc="04160003" w:tentative="1">
      <w:start w:val="1"/>
      <w:numFmt w:val="bullet"/>
      <w:lvlText w:val="o"/>
      <w:lvlJc w:val="left"/>
      <w:pPr>
        <w:ind w:left="5831" w:hanging="360"/>
      </w:pPr>
      <w:rPr>
        <w:rFonts w:ascii="Courier New" w:hAnsi="Courier New" w:cs="Courier New" w:hint="default"/>
      </w:rPr>
    </w:lvl>
    <w:lvl w:ilvl="8" w:tplc="04160005" w:tentative="1">
      <w:start w:val="1"/>
      <w:numFmt w:val="bullet"/>
      <w:lvlText w:val=""/>
      <w:lvlJc w:val="left"/>
      <w:pPr>
        <w:ind w:left="6551" w:hanging="360"/>
      </w:pPr>
      <w:rPr>
        <w:rFonts w:ascii="Wingdings" w:hAnsi="Wingdings" w:hint="default"/>
      </w:rPr>
    </w:lvl>
  </w:abstractNum>
  <w:abstractNum w:abstractNumId="83">
    <w:nsid w:val="7C534311"/>
    <w:multiLevelType w:val="hybridMultilevel"/>
    <w:tmpl w:val="638EB5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4">
    <w:nsid w:val="7C714759"/>
    <w:multiLevelType w:val="hybridMultilevel"/>
    <w:tmpl w:val="C4A456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5">
    <w:nsid w:val="7EA671A7"/>
    <w:multiLevelType w:val="multilevel"/>
    <w:tmpl w:val="BDFE4E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73"/>
  </w:num>
  <w:num w:numId="3">
    <w:abstractNumId w:val="81"/>
  </w:num>
  <w:num w:numId="4">
    <w:abstractNumId w:val="9"/>
  </w:num>
  <w:num w:numId="5">
    <w:abstractNumId w:val="0"/>
  </w:num>
  <w:num w:numId="6">
    <w:abstractNumId w:val="69"/>
  </w:num>
  <w:num w:numId="7">
    <w:abstractNumId w:val="50"/>
  </w:num>
  <w:num w:numId="8">
    <w:abstractNumId w:val="15"/>
  </w:num>
  <w:num w:numId="9">
    <w:abstractNumId w:val="20"/>
  </w:num>
  <w:num w:numId="10">
    <w:abstractNumId w:val="30"/>
  </w:num>
  <w:num w:numId="11">
    <w:abstractNumId w:val="32"/>
  </w:num>
  <w:num w:numId="12">
    <w:abstractNumId w:val="51"/>
  </w:num>
  <w:num w:numId="13">
    <w:abstractNumId w:val="34"/>
  </w:num>
  <w:num w:numId="14">
    <w:abstractNumId w:val="21"/>
  </w:num>
  <w:num w:numId="15">
    <w:abstractNumId w:val="28"/>
  </w:num>
  <w:num w:numId="16">
    <w:abstractNumId w:val="61"/>
  </w:num>
  <w:num w:numId="17">
    <w:abstractNumId w:val="10"/>
  </w:num>
  <w:num w:numId="18">
    <w:abstractNumId w:val="54"/>
  </w:num>
  <w:num w:numId="19">
    <w:abstractNumId w:val="8"/>
  </w:num>
  <w:num w:numId="20">
    <w:abstractNumId w:val="40"/>
  </w:num>
  <w:num w:numId="21">
    <w:abstractNumId w:val="71"/>
  </w:num>
  <w:num w:numId="22">
    <w:abstractNumId w:val="65"/>
  </w:num>
  <w:num w:numId="23">
    <w:abstractNumId w:val="4"/>
  </w:num>
  <w:num w:numId="24">
    <w:abstractNumId w:val="74"/>
  </w:num>
  <w:num w:numId="25">
    <w:abstractNumId w:val="46"/>
  </w:num>
  <w:num w:numId="26">
    <w:abstractNumId w:val="45"/>
  </w:num>
  <w:num w:numId="27">
    <w:abstractNumId w:val="12"/>
  </w:num>
  <w:num w:numId="28">
    <w:abstractNumId w:val="42"/>
  </w:num>
  <w:num w:numId="29">
    <w:abstractNumId w:val="5"/>
  </w:num>
  <w:num w:numId="30">
    <w:abstractNumId w:val="85"/>
  </w:num>
  <w:num w:numId="31">
    <w:abstractNumId w:val="13"/>
  </w:num>
  <w:num w:numId="32">
    <w:abstractNumId w:val="2"/>
  </w:num>
  <w:num w:numId="33">
    <w:abstractNumId w:val="68"/>
  </w:num>
  <w:num w:numId="34">
    <w:abstractNumId w:val="22"/>
  </w:num>
  <w:num w:numId="35">
    <w:abstractNumId w:val="29"/>
  </w:num>
  <w:num w:numId="36">
    <w:abstractNumId w:val="55"/>
  </w:num>
  <w:num w:numId="37">
    <w:abstractNumId w:val="58"/>
  </w:num>
  <w:num w:numId="38">
    <w:abstractNumId w:val="59"/>
  </w:num>
  <w:num w:numId="39">
    <w:abstractNumId w:val="75"/>
  </w:num>
  <w:num w:numId="40">
    <w:abstractNumId w:val="43"/>
  </w:num>
  <w:num w:numId="41">
    <w:abstractNumId w:val="84"/>
  </w:num>
  <w:num w:numId="42">
    <w:abstractNumId w:val="24"/>
  </w:num>
  <w:num w:numId="43">
    <w:abstractNumId w:val="62"/>
  </w:num>
  <w:num w:numId="44">
    <w:abstractNumId w:val="31"/>
  </w:num>
  <w:num w:numId="45">
    <w:abstractNumId w:val="80"/>
  </w:num>
  <w:num w:numId="46">
    <w:abstractNumId w:val="41"/>
  </w:num>
  <w:num w:numId="47">
    <w:abstractNumId w:val="1"/>
  </w:num>
  <w:num w:numId="48">
    <w:abstractNumId w:val="76"/>
  </w:num>
  <w:num w:numId="49">
    <w:abstractNumId w:val="82"/>
  </w:num>
  <w:num w:numId="50">
    <w:abstractNumId w:val="47"/>
  </w:num>
  <w:num w:numId="51">
    <w:abstractNumId w:val="66"/>
  </w:num>
  <w:num w:numId="52">
    <w:abstractNumId w:val="53"/>
  </w:num>
  <w:num w:numId="53">
    <w:abstractNumId w:val="11"/>
  </w:num>
  <w:num w:numId="54">
    <w:abstractNumId w:val="70"/>
  </w:num>
  <w:num w:numId="55">
    <w:abstractNumId w:val="14"/>
  </w:num>
  <w:num w:numId="56">
    <w:abstractNumId w:val="52"/>
  </w:num>
  <w:num w:numId="57">
    <w:abstractNumId w:val="37"/>
  </w:num>
  <w:num w:numId="58">
    <w:abstractNumId w:val="57"/>
  </w:num>
  <w:num w:numId="59">
    <w:abstractNumId w:val="67"/>
  </w:num>
  <w:num w:numId="60">
    <w:abstractNumId w:val="27"/>
  </w:num>
  <w:num w:numId="61">
    <w:abstractNumId w:val="44"/>
  </w:num>
  <w:num w:numId="62">
    <w:abstractNumId w:val="35"/>
  </w:num>
  <w:num w:numId="63">
    <w:abstractNumId w:val="72"/>
  </w:num>
  <w:num w:numId="64">
    <w:abstractNumId w:val="48"/>
  </w:num>
  <w:num w:numId="65">
    <w:abstractNumId w:val="19"/>
  </w:num>
  <w:num w:numId="66">
    <w:abstractNumId w:val="18"/>
  </w:num>
  <w:num w:numId="67">
    <w:abstractNumId w:val="6"/>
  </w:num>
  <w:num w:numId="68">
    <w:abstractNumId w:val="63"/>
  </w:num>
  <w:num w:numId="69">
    <w:abstractNumId w:val="3"/>
  </w:num>
  <w:num w:numId="70">
    <w:abstractNumId w:val="26"/>
  </w:num>
  <w:num w:numId="71">
    <w:abstractNumId w:val="56"/>
  </w:num>
  <w:num w:numId="72">
    <w:abstractNumId w:val="78"/>
  </w:num>
  <w:num w:numId="73">
    <w:abstractNumId w:val="64"/>
  </w:num>
  <w:num w:numId="74">
    <w:abstractNumId w:val="49"/>
  </w:num>
  <w:num w:numId="75">
    <w:abstractNumId w:val="25"/>
  </w:num>
  <w:num w:numId="76">
    <w:abstractNumId w:val="36"/>
  </w:num>
  <w:num w:numId="77">
    <w:abstractNumId w:val="33"/>
  </w:num>
  <w:num w:numId="78">
    <w:abstractNumId w:val="83"/>
  </w:num>
  <w:num w:numId="79">
    <w:abstractNumId w:val="17"/>
  </w:num>
  <w:num w:numId="80">
    <w:abstractNumId w:val="77"/>
  </w:num>
  <w:num w:numId="81">
    <w:abstractNumId w:val="39"/>
  </w:num>
  <w:num w:numId="82">
    <w:abstractNumId w:val="16"/>
  </w:num>
  <w:num w:numId="83">
    <w:abstractNumId w:val="23"/>
  </w:num>
  <w:num w:numId="84">
    <w:abstractNumId w:val="60"/>
  </w:num>
  <w:num w:numId="85">
    <w:abstractNumId w:val="38"/>
  </w:num>
  <w:num w:numId="86">
    <w:abstractNumId w:val="79"/>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E06"/>
    <w:rsid w:val="0000165D"/>
    <w:rsid w:val="0000356B"/>
    <w:rsid w:val="00004FF2"/>
    <w:rsid w:val="00007C53"/>
    <w:rsid w:val="000123B4"/>
    <w:rsid w:val="00012747"/>
    <w:rsid w:val="0001296E"/>
    <w:rsid w:val="00013FED"/>
    <w:rsid w:val="000278E0"/>
    <w:rsid w:val="000304FB"/>
    <w:rsid w:val="00031B39"/>
    <w:rsid w:val="000335EB"/>
    <w:rsid w:val="000369A4"/>
    <w:rsid w:val="000472E4"/>
    <w:rsid w:val="000508D2"/>
    <w:rsid w:val="0006090F"/>
    <w:rsid w:val="00060BD8"/>
    <w:rsid w:val="00066024"/>
    <w:rsid w:val="000678CD"/>
    <w:rsid w:val="000743ED"/>
    <w:rsid w:val="000824C1"/>
    <w:rsid w:val="00084FBB"/>
    <w:rsid w:val="000863DA"/>
    <w:rsid w:val="000920AA"/>
    <w:rsid w:val="0009673A"/>
    <w:rsid w:val="000B0112"/>
    <w:rsid w:val="000B124B"/>
    <w:rsid w:val="000C582B"/>
    <w:rsid w:val="000D330D"/>
    <w:rsid w:val="000D5EE7"/>
    <w:rsid w:val="000D6CC2"/>
    <w:rsid w:val="000D75CF"/>
    <w:rsid w:val="000D799B"/>
    <w:rsid w:val="000E176C"/>
    <w:rsid w:val="000E39C0"/>
    <w:rsid w:val="000E5374"/>
    <w:rsid w:val="000E698D"/>
    <w:rsid w:val="000F501E"/>
    <w:rsid w:val="000F70DE"/>
    <w:rsid w:val="00102B72"/>
    <w:rsid w:val="0010355A"/>
    <w:rsid w:val="00113F9A"/>
    <w:rsid w:val="0011599B"/>
    <w:rsid w:val="0011737B"/>
    <w:rsid w:val="0011777C"/>
    <w:rsid w:val="00120FB4"/>
    <w:rsid w:val="00124E62"/>
    <w:rsid w:val="00127D7E"/>
    <w:rsid w:val="0013512C"/>
    <w:rsid w:val="00136716"/>
    <w:rsid w:val="0014008D"/>
    <w:rsid w:val="0014016D"/>
    <w:rsid w:val="00144F8E"/>
    <w:rsid w:val="0014607E"/>
    <w:rsid w:val="0014626E"/>
    <w:rsid w:val="001510EA"/>
    <w:rsid w:val="001578A0"/>
    <w:rsid w:val="00160BF7"/>
    <w:rsid w:val="00162152"/>
    <w:rsid w:val="00165FA8"/>
    <w:rsid w:val="00174A84"/>
    <w:rsid w:val="0017639C"/>
    <w:rsid w:val="001770F5"/>
    <w:rsid w:val="00177616"/>
    <w:rsid w:val="00182C02"/>
    <w:rsid w:val="00185BDB"/>
    <w:rsid w:val="00186000"/>
    <w:rsid w:val="00186026"/>
    <w:rsid w:val="00192514"/>
    <w:rsid w:val="00195510"/>
    <w:rsid w:val="00197DB9"/>
    <w:rsid w:val="001A0439"/>
    <w:rsid w:val="001A0E2E"/>
    <w:rsid w:val="001A1A1E"/>
    <w:rsid w:val="001A1C81"/>
    <w:rsid w:val="001A4EBB"/>
    <w:rsid w:val="001B6B49"/>
    <w:rsid w:val="001C0DFC"/>
    <w:rsid w:val="001C2894"/>
    <w:rsid w:val="001D0450"/>
    <w:rsid w:val="001D149F"/>
    <w:rsid w:val="001D3AF1"/>
    <w:rsid w:val="001D5520"/>
    <w:rsid w:val="001D7EC9"/>
    <w:rsid w:val="001E1277"/>
    <w:rsid w:val="001E50A2"/>
    <w:rsid w:val="001E6E27"/>
    <w:rsid w:val="001E7020"/>
    <w:rsid w:val="001F31B2"/>
    <w:rsid w:val="001F3566"/>
    <w:rsid w:val="001F37A5"/>
    <w:rsid w:val="001F5C26"/>
    <w:rsid w:val="002026A4"/>
    <w:rsid w:val="002038EE"/>
    <w:rsid w:val="00203A00"/>
    <w:rsid w:val="00205EAE"/>
    <w:rsid w:val="0020711F"/>
    <w:rsid w:val="00214D9C"/>
    <w:rsid w:val="002158FD"/>
    <w:rsid w:val="0021791D"/>
    <w:rsid w:val="00231F21"/>
    <w:rsid w:val="002347D6"/>
    <w:rsid w:val="0023514A"/>
    <w:rsid w:val="00243A30"/>
    <w:rsid w:val="0024708B"/>
    <w:rsid w:val="00253BB9"/>
    <w:rsid w:val="002613B7"/>
    <w:rsid w:val="002A218F"/>
    <w:rsid w:val="002A3278"/>
    <w:rsid w:val="002A377E"/>
    <w:rsid w:val="002A7303"/>
    <w:rsid w:val="002B0F30"/>
    <w:rsid w:val="002B4EA3"/>
    <w:rsid w:val="002C0CBC"/>
    <w:rsid w:val="002C70E7"/>
    <w:rsid w:val="002E0CAD"/>
    <w:rsid w:val="002E1BAD"/>
    <w:rsid w:val="002E412A"/>
    <w:rsid w:val="002E6F99"/>
    <w:rsid w:val="002E7172"/>
    <w:rsid w:val="002F1552"/>
    <w:rsid w:val="002F2E8A"/>
    <w:rsid w:val="002F3398"/>
    <w:rsid w:val="002F57F5"/>
    <w:rsid w:val="003060AF"/>
    <w:rsid w:val="00307243"/>
    <w:rsid w:val="003147D4"/>
    <w:rsid w:val="00317DD0"/>
    <w:rsid w:val="003322FE"/>
    <w:rsid w:val="00343A1E"/>
    <w:rsid w:val="003446EE"/>
    <w:rsid w:val="00344D19"/>
    <w:rsid w:val="00346816"/>
    <w:rsid w:val="0034701D"/>
    <w:rsid w:val="00347327"/>
    <w:rsid w:val="003473BB"/>
    <w:rsid w:val="00355011"/>
    <w:rsid w:val="0035759F"/>
    <w:rsid w:val="00357D6F"/>
    <w:rsid w:val="00364C49"/>
    <w:rsid w:val="0038029D"/>
    <w:rsid w:val="0038121B"/>
    <w:rsid w:val="00384594"/>
    <w:rsid w:val="003A1D30"/>
    <w:rsid w:val="003B0283"/>
    <w:rsid w:val="003B38BD"/>
    <w:rsid w:val="003B3DC5"/>
    <w:rsid w:val="003B6A8A"/>
    <w:rsid w:val="003C2976"/>
    <w:rsid w:val="003C4576"/>
    <w:rsid w:val="003C46F1"/>
    <w:rsid w:val="003C5DCC"/>
    <w:rsid w:val="003C60EE"/>
    <w:rsid w:val="003C7A40"/>
    <w:rsid w:val="003D2BD3"/>
    <w:rsid w:val="003E6A46"/>
    <w:rsid w:val="003F2AD1"/>
    <w:rsid w:val="0040210C"/>
    <w:rsid w:val="00402445"/>
    <w:rsid w:val="00411C7A"/>
    <w:rsid w:val="00414591"/>
    <w:rsid w:val="00421C20"/>
    <w:rsid w:val="0043215B"/>
    <w:rsid w:val="00434098"/>
    <w:rsid w:val="00440DF1"/>
    <w:rsid w:val="004424DD"/>
    <w:rsid w:val="00442A3C"/>
    <w:rsid w:val="004524FE"/>
    <w:rsid w:val="00452605"/>
    <w:rsid w:val="00457B45"/>
    <w:rsid w:val="004612E6"/>
    <w:rsid w:val="004644E8"/>
    <w:rsid w:val="00466F2D"/>
    <w:rsid w:val="00467BEF"/>
    <w:rsid w:val="0047240A"/>
    <w:rsid w:val="00477C51"/>
    <w:rsid w:val="004817CE"/>
    <w:rsid w:val="004832F9"/>
    <w:rsid w:val="004854CE"/>
    <w:rsid w:val="004936B7"/>
    <w:rsid w:val="00493A11"/>
    <w:rsid w:val="0049561E"/>
    <w:rsid w:val="0049590C"/>
    <w:rsid w:val="004968CE"/>
    <w:rsid w:val="004968D1"/>
    <w:rsid w:val="00497C71"/>
    <w:rsid w:val="004A1935"/>
    <w:rsid w:val="004A3CEC"/>
    <w:rsid w:val="004A7633"/>
    <w:rsid w:val="004A7DC3"/>
    <w:rsid w:val="004B13BA"/>
    <w:rsid w:val="004B309F"/>
    <w:rsid w:val="004C08A9"/>
    <w:rsid w:val="004C0D58"/>
    <w:rsid w:val="004C2391"/>
    <w:rsid w:val="004C589F"/>
    <w:rsid w:val="004C71E8"/>
    <w:rsid w:val="004D6FA3"/>
    <w:rsid w:val="004E3287"/>
    <w:rsid w:val="004E7DC7"/>
    <w:rsid w:val="004F01C6"/>
    <w:rsid w:val="004F2027"/>
    <w:rsid w:val="004F2DD0"/>
    <w:rsid w:val="004F3D7E"/>
    <w:rsid w:val="004F6189"/>
    <w:rsid w:val="004F68A3"/>
    <w:rsid w:val="004F7473"/>
    <w:rsid w:val="0050197E"/>
    <w:rsid w:val="00515E84"/>
    <w:rsid w:val="00521E20"/>
    <w:rsid w:val="00523D83"/>
    <w:rsid w:val="00527AC4"/>
    <w:rsid w:val="0053136B"/>
    <w:rsid w:val="00535DE6"/>
    <w:rsid w:val="00537203"/>
    <w:rsid w:val="00545C58"/>
    <w:rsid w:val="00550073"/>
    <w:rsid w:val="00550D7F"/>
    <w:rsid w:val="00551B69"/>
    <w:rsid w:val="00552EDB"/>
    <w:rsid w:val="00557B73"/>
    <w:rsid w:val="00557C4B"/>
    <w:rsid w:val="00560304"/>
    <w:rsid w:val="00560FCD"/>
    <w:rsid w:val="00561E8D"/>
    <w:rsid w:val="0056224C"/>
    <w:rsid w:val="0056672A"/>
    <w:rsid w:val="005740EB"/>
    <w:rsid w:val="00583D5A"/>
    <w:rsid w:val="00585512"/>
    <w:rsid w:val="00593A76"/>
    <w:rsid w:val="005950F6"/>
    <w:rsid w:val="005A03D9"/>
    <w:rsid w:val="005A10E1"/>
    <w:rsid w:val="005A6687"/>
    <w:rsid w:val="005A71DF"/>
    <w:rsid w:val="005B1800"/>
    <w:rsid w:val="005B25E2"/>
    <w:rsid w:val="005C1E6D"/>
    <w:rsid w:val="005C5E19"/>
    <w:rsid w:val="005C6465"/>
    <w:rsid w:val="005C7C3D"/>
    <w:rsid w:val="005D14A2"/>
    <w:rsid w:val="005D1BA3"/>
    <w:rsid w:val="005D323C"/>
    <w:rsid w:val="005D781C"/>
    <w:rsid w:val="005D7E89"/>
    <w:rsid w:val="005E1437"/>
    <w:rsid w:val="005E401F"/>
    <w:rsid w:val="005F3BFC"/>
    <w:rsid w:val="005F68CA"/>
    <w:rsid w:val="005F70ED"/>
    <w:rsid w:val="006004DB"/>
    <w:rsid w:val="00606162"/>
    <w:rsid w:val="00607EAD"/>
    <w:rsid w:val="006113CB"/>
    <w:rsid w:val="006116D7"/>
    <w:rsid w:val="00617194"/>
    <w:rsid w:val="0062127C"/>
    <w:rsid w:val="00622A0B"/>
    <w:rsid w:val="00630AC1"/>
    <w:rsid w:val="00637BDD"/>
    <w:rsid w:val="006404D1"/>
    <w:rsid w:val="00641701"/>
    <w:rsid w:val="0065006D"/>
    <w:rsid w:val="00655795"/>
    <w:rsid w:val="006605C3"/>
    <w:rsid w:val="00661B1A"/>
    <w:rsid w:val="00661ED2"/>
    <w:rsid w:val="006623A4"/>
    <w:rsid w:val="00665B19"/>
    <w:rsid w:val="00676D9D"/>
    <w:rsid w:val="00690A68"/>
    <w:rsid w:val="0069531E"/>
    <w:rsid w:val="006A2DCD"/>
    <w:rsid w:val="006A3CA7"/>
    <w:rsid w:val="006B4C3C"/>
    <w:rsid w:val="006B6084"/>
    <w:rsid w:val="006B60CD"/>
    <w:rsid w:val="006C2B89"/>
    <w:rsid w:val="006C3ED2"/>
    <w:rsid w:val="006C4190"/>
    <w:rsid w:val="006C611D"/>
    <w:rsid w:val="006D31D4"/>
    <w:rsid w:val="006D4F62"/>
    <w:rsid w:val="006D566A"/>
    <w:rsid w:val="006D5CC3"/>
    <w:rsid w:val="006D6F45"/>
    <w:rsid w:val="006E6525"/>
    <w:rsid w:val="006F1D21"/>
    <w:rsid w:val="006F40A3"/>
    <w:rsid w:val="006F4E14"/>
    <w:rsid w:val="006F602A"/>
    <w:rsid w:val="007017CB"/>
    <w:rsid w:val="007130CF"/>
    <w:rsid w:val="00714DD0"/>
    <w:rsid w:val="00721509"/>
    <w:rsid w:val="0072687F"/>
    <w:rsid w:val="00740DCB"/>
    <w:rsid w:val="007455AC"/>
    <w:rsid w:val="00745781"/>
    <w:rsid w:val="007549BD"/>
    <w:rsid w:val="00756D26"/>
    <w:rsid w:val="007605D0"/>
    <w:rsid w:val="00761529"/>
    <w:rsid w:val="00763962"/>
    <w:rsid w:val="00767231"/>
    <w:rsid w:val="00771463"/>
    <w:rsid w:val="00773B11"/>
    <w:rsid w:val="00773E33"/>
    <w:rsid w:val="00776022"/>
    <w:rsid w:val="0079488E"/>
    <w:rsid w:val="00796093"/>
    <w:rsid w:val="0079650E"/>
    <w:rsid w:val="007A5AFD"/>
    <w:rsid w:val="007C1DE9"/>
    <w:rsid w:val="007C306D"/>
    <w:rsid w:val="007C3691"/>
    <w:rsid w:val="007C41FC"/>
    <w:rsid w:val="007C5D5D"/>
    <w:rsid w:val="007C70F1"/>
    <w:rsid w:val="007C7A1B"/>
    <w:rsid w:val="007D015F"/>
    <w:rsid w:val="007D1B05"/>
    <w:rsid w:val="007D2646"/>
    <w:rsid w:val="007D6A8A"/>
    <w:rsid w:val="007E2F7B"/>
    <w:rsid w:val="007E6476"/>
    <w:rsid w:val="007F238C"/>
    <w:rsid w:val="007F7A71"/>
    <w:rsid w:val="008044BB"/>
    <w:rsid w:val="00807237"/>
    <w:rsid w:val="00810E33"/>
    <w:rsid w:val="0081118E"/>
    <w:rsid w:val="00815B8A"/>
    <w:rsid w:val="00816B8A"/>
    <w:rsid w:val="008239C0"/>
    <w:rsid w:val="008256A4"/>
    <w:rsid w:val="00827B5F"/>
    <w:rsid w:val="008354EA"/>
    <w:rsid w:val="0084444E"/>
    <w:rsid w:val="0084775E"/>
    <w:rsid w:val="00851E74"/>
    <w:rsid w:val="008538BC"/>
    <w:rsid w:val="00864045"/>
    <w:rsid w:val="0087399C"/>
    <w:rsid w:val="00876D6E"/>
    <w:rsid w:val="008A0CD3"/>
    <w:rsid w:val="008A1E29"/>
    <w:rsid w:val="008A259A"/>
    <w:rsid w:val="008A53D4"/>
    <w:rsid w:val="008A6684"/>
    <w:rsid w:val="008A7F9E"/>
    <w:rsid w:val="008B51F0"/>
    <w:rsid w:val="008B7CB7"/>
    <w:rsid w:val="008C2612"/>
    <w:rsid w:val="008C51D7"/>
    <w:rsid w:val="008C5CE6"/>
    <w:rsid w:val="008C7E80"/>
    <w:rsid w:val="008D0644"/>
    <w:rsid w:val="008D63C6"/>
    <w:rsid w:val="008E000D"/>
    <w:rsid w:val="008E1CDC"/>
    <w:rsid w:val="008E65F8"/>
    <w:rsid w:val="008F1C5B"/>
    <w:rsid w:val="008F30CF"/>
    <w:rsid w:val="008F52F4"/>
    <w:rsid w:val="00900C90"/>
    <w:rsid w:val="009010DF"/>
    <w:rsid w:val="00901C4F"/>
    <w:rsid w:val="00905A35"/>
    <w:rsid w:val="00905F7F"/>
    <w:rsid w:val="00914289"/>
    <w:rsid w:val="00916659"/>
    <w:rsid w:val="00920FD4"/>
    <w:rsid w:val="009245C8"/>
    <w:rsid w:val="00926BD8"/>
    <w:rsid w:val="009272AC"/>
    <w:rsid w:val="00927CA5"/>
    <w:rsid w:val="00927F69"/>
    <w:rsid w:val="00937061"/>
    <w:rsid w:val="00941C52"/>
    <w:rsid w:val="0094304B"/>
    <w:rsid w:val="00943C45"/>
    <w:rsid w:val="00944399"/>
    <w:rsid w:val="00945922"/>
    <w:rsid w:val="00947425"/>
    <w:rsid w:val="00951A6C"/>
    <w:rsid w:val="00951BFA"/>
    <w:rsid w:val="00954C74"/>
    <w:rsid w:val="00957634"/>
    <w:rsid w:val="00962C3D"/>
    <w:rsid w:val="00965EAD"/>
    <w:rsid w:val="00966CF8"/>
    <w:rsid w:val="00971782"/>
    <w:rsid w:val="0097180B"/>
    <w:rsid w:val="009749BF"/>
    <w:rsid w:val="00976259"/>
    <w:rsid w:val="00985646"/>
    <w:rsid w:val="00990E36"/>
    <w:rsid w:val="00993E38"/>
    <w:rsid w:val="00995476"/>
    <w:rsid w:val="0099716E"/>
    <w:rsid w:val="009A3977"/>
    <w:rsid w:val="009B0EDF"/>
    <w:rsid w:val="009B1327"/>
    <w:rsid w:val="009B4FE4"/>
    <w:rsid w:val="009C06DD"/>
    <w:rsid w:val="009D13AB"/>
    <w:rsid w:val="009D4525"/>
    <w:rsid w:val="009E19A6"/>
    <w:rsid w:val="009E6E12"/>
    <w:rsid w:val="00A00AB0"/>
    <w:rsid w:val="00A03E78"/>
    <w:rsid w:val="00A0639E"/>
    <w:rsid w:val="00A113F1"/>
    <w:rsid w:val="00A11A90"/>
    <w:rsid w:val="00A11C09"/>
    <w:rsid w:val="00A11C27"/>
    <w:rsid w:val="00A13C09"/>
    <w:rsid w:val="00A143CF"/>
    <w:rsid w:val="00A17026"/>
    <w:rsid w:val="00A20C84"/>
    <w:rsid w:val="00A244EC"/>
    <w:rsid w:val="00A27A8F"/>
    <w:rsid w:val="00A32469"/>
    <w:rsid w:val="00A33CAD"/>
    <w:rsid w:val="00A33EB9"/>
    <w:rsid w:val="00A3661C"/>
    <w:rsid w:val="00A36AAA"/>
    <w:rsid w:val="00A42A32"/>
    <w:rsid w:val="00A4737A"/>
    <w:rsid w:val="00A51FDF"/>
    <w:rsid w:val="00A562A4"/>
    <w:rsid w:val="00A57034"/>
    <w:rsid w:val="00A5795A"/>
    <w:rsid w:val="00A609F4"/>
    <w:rsid w:val="00A64E53"/>
    <w:rsid w:val="00A715A0"/>
    <w:rsid w:val="00A71F05"/>
    <w:rsid w:val="00A73F31"/>
    <w:rsid w:val="00A824C1"/>
    <w:rsid w:val="00A93B7D"/>
    <w:rsid w:val="00AA53E0"/>
    <w:rsid w:val="00AB7EB1"/>
    <w:rsid w:val="00AC14BC"/>
    <w:rsid w:val="00AC6BB8"/>
    <w:rsid w:val="00AC7E43"/>
    <w:rsid w:val="00AD1F0A"/>
    <w:rsid w:val="00AD42F6"/>
    <w:rsid w:val="00AD42FB"/>
    <w:rsid w:val="00AD50D0"/>
    <w:rsid w:val="00AE24FE"/>
    <w:rsid w:val="00AE5620"/>
    <w:rsid w:val="00AE77FA"/>
    <w:rsid w:val="00AF15AB"/>
    <w:rsid w:val="00AF3978"/>
    <w:rsid w:val="00AF6D00"/>
    <w:rsid w:val="00B00793"/>
    <w:rsid w:val="00B01837"/>
    <w:rsid w:val="00B02040"/>
    <w:rsid w:val="00B0370E"/>
    <w:rsid w:val="00B03900"/>
    <w:rsid w:val="00B0416E"/>
    <w:rsid w:val="00B0516E"/>
    <w:rsid w:val="00B07429"/>
    <w:rsid w:val="00B11329"/>
    <w:rsid w:val="00B11F0E"/>
    <w:rsid w:val="00B15023"/>
    <w:rsid w:val="00B17AF4"/>
    <w:rsid w:val="00B23610"/>
    <w:rsid w:val="00B2471C"/>
    <w:rsid w:val="00B25888"/>
    <w:rsid w:val="00B264C8"/>
    <w:rsid w:val="00B32300"/>
    <w:rsid w:val="00B32C7F"/>
    <w:rsid w:val="00B400B2"/>
    <w:rsid w:val="00B40B16"/>
    <w:rsid w:val="00B41328"/>
    <w:rsid w:val="00B46F66"/>
    <w:rsid w:val="00B53230"/>
    <w:rsid w:val="00B549C1"/>
    <w:rsid w:val="00B54B20"/>
    <w:rsid w:val="00B5729D"/>
    <w:rsid w:val="00B601AF"/>
    <w:rsid w:val="00B60B3D"/>
    <w:rsid w:val="00B61482"/>
    <w:rsid w:val="00B618C5"/>
    <w:rsid w:val="00B641C1"/>
    <w:rsid w:val="00B711F1"/>
    <w:rsid w:val="00B719D7"/>
    <w:rsid w:val="00B77E3F"/>
    <w:rsid w:val="00B805D6"/>
    <w:rsid w:val="00B86645"/>
    <w:rsid w:val="00B86C1B"/>
    <w:rsid w:val="00B92C3C"/>
    <w:rsid w:val="00B97EA8"/>
    <w:rsid w:val="00BA2934"/>
    <w:rsid w:val="00BA391A"/>
    <w:rsid w:val="00BA3E55"/>
    <w:rsid w:val="00BA7389"/>
    <w:rsid w:val="00BB1D79"/>
    <w:rsid w:val="00BB432A"/>
    <w:rsid w:val="00BC5A65"/>
    <w:rsid w:val="00BC6477"/>
    <w:rsid w:val="00BC6D24"/>
    <w:rsid w:val="00BC77F2"/>
    <w:rsid w:val="00BE4861"/>
    <w:rsid w:val="00BE55EF"/>
    <w:rsid w:val="00BF00C6"/>
    <w:rsid w:val="00BF413D"/>
    <w:rsid w:val="00C079C7"/>
    <w:rsid w:val="00C103D4"/>
    <w:rsid w:val="00C10403"/>
    <w:rsid w:val="00C10473"/>
    <w:rsid w:val="00C105DF"/>
    <w:rsid w:val="00C20B0E"/>
    <w:rsid w:val="00C24EAE"/>
    <w:rsid w:val="00C26131"/>
    <w:rsid w:val="00C2639D"/>
    <w:rsid w:val="00C301C3"/>
    <w:rsid w:val="00C349AE"/>
    <w:rsid w:val="00C424AC"/>
    <w:rsid w:val="00C43F15"/>
    <w:rsid w:val="00C44E35"/>
    <w:rsid w:val="00C50F0D"/>
    <w:rsid w:val="00C55994"/>
    <w:rsid w:val="00C661A9"/>
    <w:rsid w:val="00C73034"/>
    <w:rsid w:val="00C73BA1"/>
    <w:rsid w:val="00C76740"/>
    <w:rsid w:val="00C769CC"/>
    <w:rsid w:val="00C7762D"/>
    <w:rsid w:val="00C77BC1"/>
    <w:rsid w:val="00C806DB"/>
    <w:rsid w:val="00C8132D"/>
    <w:rsid w:val="00C82F67"/>
    <w:rsid w:val="00C86A63"/>
    <w:rsid w:val="00C878DA"/>
    <w:rsid w:val="00C93120"/>
    <w:rsid w:val="00C97C6D"/>
    <w:rsid w:val="00CA0618"/>
    <w:rsid w:val="00CA535B"/>
    <w:rsid w:val="00CB119E"/>
    <w:rsid w:val="00CB37D2"/>
    <w:rsid w:val="00CB5E06"/>
    <w:rsid w:val="00CC64CB"/>
    <w:rsid w:val="00CC751A"/>
    <w:rsid w:val="00CD0568"/>
    <w:rsid w:val="00CD24E9"/>
    <w:rsid w:val="00CD2D64"/>
    <w:rsid w:val="00CD4C19"/>
    <w:rsid w:val="00CD6167"/>
    <w:rsid w:val="00CE449A"/>
    <w:rsid w:val="00CF2989"/>
    <w:rsid w:val="00D06AB8"/>
    <w:rsid w:val="00D1373C"/>
    <w:rsid w:val="00D13E79"/>
    <w:rsid w:val="00D15070"/>
    <w:rsid w:val="00D20825"/>
    <w:rsid w:val="00D227B0"/>
    <w:rsid w:val="00D40421"/>
    <w:rsid w:val="00D46515"/>
    <w:rsid w:val="00D4796F"/>
    <w:rsid w:val="00D522F3"/>
    <w:rsid w:val="00D55792"/>
    <w:rsid w:val="00D661CB"/>
    <w:rsid w:val="00D67282"/>
    <w:rsid w:val="00D776B8"/>
    <w:rsid w:val="00D816DA"/>
    <w:rsid w:val="00D84EF0"/>
    <w:rsid w:val="00D930E4"/>
    <w:rsid w:val="00D93A8C"/>
    <w:rsid w:val="00DA0554"/>
    <w:rsid w:val="00DB3A0F"/>
    <w:rsid w:val="00DB4A62"/>
    <w:rsid w:val="00DC1C30"/>
    <w:rsid w:val="00DC1FBE"/>
    <w:rsid w:val="00DC2459"/>
    <w:rsid w:val="00DC2DBE"/>
    <w:rsid w:val="00DD0568"/>
    <w:rsid w:val="00DD5D3C"/>
    <w:rsid w:val="00DE3628"/>
    <w:rsid w:val="00DF4998"/>
    <w:rsid w:val="00DF691F"/>
    <w:rsid w:val="00E02F61"/>
    <w:rsid w:val="00E04309"/>
    <w:rsid w:val="00E05D73"/>
    <w:rsid w:val="00E07B7F"/>
    <w:rsid w:val="00E10DFF"/>
    <w:rsid w:val="00E132DC"/>
    <w:rsid w:val="00E1353C"/>
    <w:rsid w:val="00E2149D"/>
    <w:rsid w:val="00E22FCC"/>
    <w:rsid w:val="00E33068"/>
    <w:rsid w:val="00E33202"/>
    <w:rsid w:val="00E340C5"/>
    <w:rsid w:val="00E4125D"/>
    <w:rsid w:val="00E416D3"/>
    <w:rsid w:val="00E442ED"/>
    <w:rsid w:val="00E45DA4"/>
    <w:rsid w:val="00E478E0"/>
    <w:rsid w:val="00E53D13"/>
    <w:rsid w:val="00E61BC9"/>
    <w:rsid w:val="00E626D9"/>
    <w:rsid w:val="00E65268"/>
    <w:rsid w:val="00E662B7"/>
    <w:rsid w:val="00E72E26"/>
    <w:rsid w:val="00E85436"/>
    <w:rsid w:val="00E8791A"/>
    <w:rsid w:val="00E90AF2"/>
    <w:rsid w:val="00E94E2E"/>
    <w:rsid w:val="00E94FC5"/>
    <w:rsid w:val="00E95249"/>
    <w:rsid w:val="00E97108"/>
    <w:rsid w:val="00EA6EAB"/>
    <w:rsid w:val="00EB1585"/>
    <w:rsid w:val="00EB3653"/>
    <w:rsid w:val="00EB371C"/>
    <w:rsid w:val="00EB5002"/>
    <w:rsid w:val="00EC1E7D"/>
    <w:rsid w:val="00EC5055"/>
    <w:rsid w:val="00ED10C4"/>
    <w:rsid w:val="00ED256E"/>
    <w:rsid w:val="00EE6D1C"/>
    <w:rsid w:val="00EE78C4"/>
    <w:rsid w:val="00EF0F00"/>
    <w:rsid w:val="00EF3E89"/>
    <w:rsid w:val="00EF5018"/>
    <w:rsid w:val="00EF5289"/>
    <w:rsid w:val="00F00ADA"/>
    <w:rsid w:val="00F01705"/>
    <w:rsid w:val="00F078EE"/>
    <w:rsid w:val="00F07FA0"/>
    <w:rsid w:val="00F10768"/>
    <w:rsid w:val="00F13443"/>
    <w:rsid w:val="00F13CB9"/>
    <w:rsid w:val="00F15EA5"/>
    <w:rsid w:val="00F164C5"/>
    <w:rsid w:val="00F175A9"/>
    <w:rsid w:val="00F225F8"/>
    <w:rsid w:val="00F25017"/>
    <w:rsid w:val="00F3227C"/>
    <w:rsid w:val="00F32F84"/>
    <w:rsid w:val="00F366CA"/>
    <w:rsid w:val="00F42812"/>
    <w:rsid w:val="00F4417F"/>
    <w:rsid w:val="00F519F7"/>
    <w:rsid w:val="00F51EA2"/>
    <w:rsid w:val="00F52DC0"/>
    <w:rsid w:val="00F568DB"/>
    <w:rsid w:val="00F7102B"/>
    <w:rsid w:val="00F7425E"/>
    <w:rsid w:val="00F77B06"/>
    <w:rsid w:val="00F802DA"/>
    <w:rsid w:val="00F86827"/>
    <w:rsid w:val="00FA5F09"/>
    <w:rsid w:val="00FA73A5"/>
    <w:rsid w:val="00FB3AAB"/>
    <w:rsid w:val="00FC5179"/>
    <w:rsid w:val="00FD36C0"/>
    <w:rsid w:val="00FE07AC"/>
    <w:rsid w:val="00FE2E44"/>
    <w:rsid w:val="00FE35B7"/>
    <w:rsid w:val="00FE5996"/>
    <w:rsid w:val="00FE6F79"/>
    <w:rsid w:val="00FF1946"/>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A739"/>
  <w15:docId w15:val="{F9AEEC36-A922-4A3C-8827-7195D4F5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60CD"/>
    <w:pPr>
      <w:spacing w:before="120" w:after="120"/>
      <w:jc w:val="both"/>
    </w:pPr>
    <w:rPr>
      <w:rFonts w:cs="Times New Roman"/>
      <w:sz w:val="22"/>
    </w:rPr>
  </w:style>
  <w:style w:type="paragraph" w:styleId="Ttulo1">
    <w:name w:val="heading 1"/>
    <w:basedOn w:val="Normal"/>
    <w:next w:val="Normal"/>
    <w:link w:val="Ttulo1Char"/>
    <w:qFormat/>
    <w:rsid w:val="00D06AB8"/>
    <w:pPr>
      <w:keepNext/>
      <w:keepLines/>
      <w:spacing w:before="240"/>
      <w:jc w:val="left"/>
      <w:outlineLvl w:val="0"/>
    </w:pPr>
    <w:rPr>
      <w:rFonts w:asciiTheme="majorHAnsi" w:eastAsiaTheme="majorEastAsia" w:hAnsiTheme="majorHAnsi" w:cstheme="majorBidi"/>
      <w:b/>
      <w:color w:val="00B050"/>
      <w:sz w:val="96"/>
      <w:szCs w:val="32"/>
    </w:rPr>
  </w:style>
  <w:style w:type="paragraph" w:styleId="Ttulo2">
    <w:name w:val="heading 2"/>
    <w:basedOn w:val="Normal"/>
    <w:next w:val="Normal"/>
    <w:link w:val="Ttulo2Char"/>
    <w:autoRedefine/>
    <w:unhideWhenUsed/>
    <w:qFormat/>
    <w:rsid w:val="00945922"/>
    <w:pPr>
      <w:keepNext/>
      <w:keepLines/>
      <w:spacing w:before="40"/>
      <w:jc w:val="left"/>
      <w:outlineLvl w:val="1"/>
    </w:pPr>
    <w:rPr>
      <w:rFonts w:eastAsiaTheme="majorEastAsia" w:cstheme="majorBidi"/>
      <w:color w:val="00B050"/>
      <w:sz w:val="40"/>
      <w:szCs w:val="26"/>
    </w:rPr>
  </w:style>
  <w:style w:type="paragraph" w:styleId="Ttulo3">
    <w:name w:val="heading 3"/>
    <w:basedOn w:val="Normal"/>
    <w:next w:val="Normal"/>
    <w:link w:val="Ttulo3Char"/>
    <w:unhideWhenUsed/>
    <w:qFormat/>
    <w:rsid w:val="00A143CF"/>
    <w:pPr>
      <w:keepNext/>
      <w:keepLines/>
      <w:spacing w:before="160" w:after="240"/>
      <w:outlineLvl w:val="2"/>
    </w:pPr>
    <w:rPr>
      <w:rFonts w:eastAsiaTheme="majorEastAsia" w:cstheme="majorBidi"/>
      <w:b/>
      <w:color w:val="00B050"/>
      <w:sz w:val="32"/>
    </w:rPr>
  </w:style>
  <w:style w:type="paragraph" w:styleId="Ttulo4">
    <w:name w:val="heading 4"/>
    <w:basedOn w:val="Normal"/>
    <w:next w:val="Normal"/>
    <w:link w:val="Ttulo4Char"/>
    <w:uiPriority w:val="9"/>
    <w:unhideWhenUsed/>
    <w:qFormat/>
    <w:rsid w:val="00D06AB8"/>
    <w:pPr>
      <w:keepNext/>
      <w:keepLines/>
      <w:spacing w:before="40"/>
      <w:outlineLvl w:val="3"/>
    </w:pPr>
    <w:rPr>
      <w:rFonts w:eastAsiaTheme="majorEastAsia" w:cstheme="majorBidi"/>
      <w:b/>
      <w:iCs/>
      <w:color w:val="00B050"/>
    </w:rPr>
  </w:style>
  <w:style w:type="paragraph" w:styleId="Ttulo5">
    <w:name w:val="heading 5"/>
    <w:basedOn w:val="Normal"/>
    <w:next w:val="Normal"/>
    <w:link w:val="Ttulo5Char"/>
    <w:uiPriority w:val="9"/>
    <w:unhideWhenUsed/>
    <w:qFormat/>
    <w:rsid w:val="00CB5E06"/>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6AB8"/>
    <w:rPr>
      <w:rFonts w:asciiTheme="majorHAnsi" w:eastAsiaTheme="majorEastAsia" w:hAnsiTheme="majorHAnsi" w:cstheme="majorBidi"/>
      <w:b/>
      <w:color w:val="00B050"/>
      <w:sz w:val="96"/>
      <w:szCs w:val="32"/>
    </w:rPr>
  </w:style>
  <w:style w:type="character" w:customStyle="1" w:styleId="Ttulo2Char">
    <w:name w:val="Título 2 Char"/>
    <w:basedOn w:val="Fontepargpadro"/>
    <w:link w:val="Ttulo2"/>
    <w:uiPriority w:val="9"/>
    <w:rsid w:val="00945922"/>
    <w:rPr>
      <w:rFonts w:eastAsiaTheme="majorEastAsia" w:cstheme="majorBidi"/>
      <w:color w:val="00B050"/>
      <w:sz w:val="40"/>
      <w:szCs w:val="26"/>
    </w:rPr>
  </w:style>
  <w:style w:type="character" w:customStyle="1" w:styleId="Ttulo3Char">
    <w:name w:val="Título 3 Char"/>
    <w:basedOn w:val="Fontepargpadro"/>
    <w:link w:val="Ttulo3"/>
    <w:uiPriority w:val="9"/>
    <w:rsid w:val="00A143CF"/>
    <w:rPr>
      <w:rFonts w:eastAsiaTheme="majorEastAsia" w:cstheme="majorBidi"/>
      <w:b/>
      <w:color w:val="00B050"/>
      <w:sz w:val="32"/>
    </w:rPr>
  </w:style>
  <w:style w:type="character" w:customStyle="1" w:styleId="Ttulo4Char">
    <w:name w:val="Título 4 Char"/>
    <w:basedOn w:val="Fontepargpadro"/>
    <w:link w:val="Ttulo4"/>
    <w:uiPriority w:val="9"/>
    <w:rsid w:val="00D06AB8"/>
    <w:rPr>
      <w:rFonts w:eastAsiaTheme="majorEastAsia" w:cstheme="majorBidi"/>
      <w:b/>
      <w:iCs/>
      <w:color w:val="00B050"/>
      <w:sz w:val="22"/>
    </w:rPr>
  </w:style>
  <w:style w:type="character" w:customStyle="1" w:styleId="Ttulo5Char">
    <w:name w:val="Título 5 Char"/>
    <w:basedOn w:val="Fontepargpadro"/>
    <w:link w:val="Ttulo5"/>
    <w:uiPriority w:val="9"/>
    <w:rsid w:val="00CB5E06"/>
    <w:rPr>
      <w:rFonts w:asciiTheme="majorHAnsi" w:eastAsiaTheme="majorEastAsia" w:hAnsiTheme="majorHAnsi" w:cstheme="majorBidi"/>
      <w:color w:val="2E74B5" w:themeColor="accent1" w:themeShade="BF"/>
    </w:rPr>
  </w:style>
  <w:style w:type="paragraph" w:styleId="PargrafodaLista">
    <w:name w:val="List Paragraph"/>
    <w:basedOn w:val="Normal"/>
    <w:uiPriority w:val="34"/>
    <w:qFormat/>
    <w:rsid w:val="00CB5E06"/>
    <w:pPr>
      <w:ind w:left="720"/>
      <w:contextualSpacing/>
    </w:pPr>
  </w:style>
  <w:style w:type="paragraph" w:styleId="Ttulo">
    <w:name w:val="Title"/>
    <w:basedOn w:val="Normal"/>
    <w:next w:val="Normal"/>
    <w:link w:val="TtuloChar"/>
    <w:qFormat/>
    <w:rsid w:val="00CB5E06"/>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5E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B5E06"/>
    <w:pPr>
      <w:numPr>
        <w:ilvl w:val="1"/>
      </w:numPr>
      <w:spacing w:after="160"/>
    </w:pPr>
    <w:rPr>
      <w:color w:val="5A5A5A" w:themeColor="text1" w:themeTint="A5"/>
      <w:spacing w:val="15"/>
      <w:szCs w:val="22"/>
    </w:rPr>
  </w:style>
  <w:style w:type="character" w:customStyle="1" w:styleId="SubttuloChar">
    <w:name w:val="Subtítulo Char"/>
    <w:basedOn w:val="Fontepargpadro"/>
    <w:link w:val="Subttulo"/>
    <w:uiPriority w:val="11"/>
    <w:rsid w:val="00CB5E06"/>
    <w:rPr>
      <w:rFonts w:ascii="Times New Roman" w:hAnsi="Times New Roman" w:cs="Times New Roman"/>
      <w:color w:val="5A5A5A" w:themeColor="text1" w:themeTint="A5"/>
      <w:spacing w:val="15"/>
      <w:sz w:val="22"/>
      <w:szCs w:val="22"/>
    </w:rPr>
  </w:style>
  <w:style w:type="paragraph" w:styleId="CitaoIntensa">
    <w:name w:val="Intense Quote"/>
    <w:basedOn w:val="Normal"/>
    <w:next w:val="Normal"/>
    <w:link w:val="CitaoIntensaChar"/>
    <w:uiPriority w:val="30"/>
    <w:qFormat/>
    <w:rsid w:val="00CB5E0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har">
    <w:name w:val="Citação Intensa Char"/>
    <w:basedOn w:val="Fontepargpadro"/>
    <w:link w:val="CitaoIntensa"/>
    <w:uiPriority w:val="30"/>
    <w:rsid w:val="00CB5E06"/>
    <w:rPr>
      <w:rFonts w:ascii="Times New Roman" w:hAnsi="Times New Roman" w:cs="Times New Roman"/>
      <w:i/>
      <w:iCs/>
      <w:color w:val="5B9BD5" w:themeColor="accent1"/>
    </w:rPr>
  </w:style>
  <w:style w:type="character" w:styleId="Forte">
    <w:name w:val="Strong"/>
    <w:basedOn w:val="Fontepargpadro"/>
    <w:uiPriority w:val="22"/>
    <w:qFormat/>
    <w:rsid w:val="00CB5E06"/>
    <w:rPr>
      <w:b/>
      <w:bCs/>
    </w:rPr>
  </w:style>
  <w:style w:type="character" w:styleId="RefernciaSutil">
    <w:name w:val="Subtle Reference"/>
    <w:basedOn w:val="Fontepargpadro"/>
    <w:uiPriority w:val="31"/>
    <w:qFormat/>
    <w:rsid w:val="00CB5E06"/>
    <w:rPr>
      <w:smallCaps/>
      <w:color w:val="5A5A5A" w:themeColor="text1" w:themeTint="A5"/>
    </w:rPr>
  </w:style>
  <w:style w:type="character" w:styleId="RefernciaIntensa">
    <w:name w:val="Intense Reference"/>
    <w:basedOn w:val="Fontepargpadro"/>
    <w:uiPriority w:val="32"/>
    <w:qFormat/>
    <w:rsid w:val="00CB5E06"/>
    <w:rPr>
      <w:b/>
      <w:bCs/>
      <w:smallCaps/>
      <w:color w:val="5B9BD5" w:themeColor="accent1"/>
      <w:spacing w:val="5"/>
    </w:rPr>
  </w:style>
  <w:style w:type="character" w:styleId="Hiperlink">
    <w:name w:val="Hyperlink"/>
    <w:basedOn w:val="Fontepargpadro"/>
    <w:uiPriority w:val="99"/>
    <w:unhideWhenUsed/>
    <w:rsid w:val="00CB5E06"/>
    <w:rPr>
      <w:color w:val="0563C1" w:themeColor="hyperlink"/>
      <w:u w:val="single"/>
    </w:rPr>
  </w:style>
  <w:style w:type="paragraph" w:customStyle="1" w:styleId="Code">
    <w:name w:val="Code"/>
    <w:basedOn w:val="Normal"/>
    <w:qFormat/>
    <w:rsid w:val="00CB5E06"/>
    <w:rPr>
      <w:rFonts w:ascii="Consolas" w:hAnsi="Consolas"/>
      <w:sz w:val="20"/>
    </w:rPr>
  </w:style>
  <w:style w:type="character" w:styleId="Refdecomentrio">
    <w:name w:val="annotation reference"/>
    <w:basedOn w:val="Fontepargpadro"/>
    <w:uiPriority w:val="99"/>
    <w:semiHidden/>
    <w:unhideWhenUsed/>
    <w:rsid w:val="00CB5E06"/>
    <w:rPr>
      <w:sz w:val="16"/>
      <w:szCs w:val="16"/>
    </w:rPr>
  </w:style>
  <w:style w:type="paragraph" w:styleId="Textodecomentrio">
    <w:name w:val="annotation text"/>
    <w:basedOn w:val="Normal"/>
    <w:link w:val="TextodecomentrioChar"/>
    <w:uiPriority w:val="99"/>
    <w:semiHidden/>
    <w:unhideWhenUsed/>
    <w:rsid w:val="00CB5E06"/>
    <w:rPr>
      <w:sz w:val="20"/>
      <w:szCs w:val="20"/>
    </w:rPr>
  </w:style>
  <w:style w:type="character" w:customStyle="1" w:styleId="TextodecomentrioChar">
    <w:name w:val="Texto de comentário Char"/>
    <w:basedOn w:val="Fontepargpadro"/>
    <w:link w:val="Textodecomentrio"/>
    <w:uiPriority w:val="99"/>
    <w:semiHidden/>
    <w:rsid w:val="00CB5E06"/>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CB5E06"/>
    <w:rPr>
      <w:b/>
      <w:bCs/>
    </w:rPr>
  </w:style>
  <w:style w:type="character" w:customStyle="1" w:styleId="AssuntodocomentrioChar">
    <w:name w:val="Assunto do comentário Char"/>
    <w:basedOn w:val="TextodecomentrioChar"/>
    <w:link w:val="Assuntodocomentrio"/>
    <w:uiPriority w:val="99"/>
    <w:semiHidden/>
    <w:rsid w:val="00CB5E06"/>
    <w:rPr>
      <w:rFonts w:ascii="Times New Roman" w:hAnsi="Times New Roman" w:cs="Times New Roman"/>
      <w:b/>
      <w:bCs/>
      <w:sz w:val="20"/>
      <w:szCs w:val="20"/>
    </w:rPr>
  </w:style>
  <w:style w:type="paragraph" w:styleId="Textodebalo">
    <w:name w:val="Balloon Text"/>
    <w:basedOn w:val="Normal"/>
    <w:link w:val="TextodebaloChar"/>
    <w:uiPriority w:val="99"/>
    <w:semiHidden/>
    <w:unhideWhenUsed/>
    <w:rsid w:val="00CB5E06"/>
    <w:rPr>
      <w:rFonts w:ascii="Segoe UI" w:hAnsi="Segoe UI" w:cs="Segoe UI"/>
      <w:sz w:val="18"/>
      <w:szCs w:val="18"/>
    </w:rPr>
  </w:style>
  <w:style w:type="character" w:customStyle="1" w:styleId="TextodebaloChar">
    <w:name w:val="Texto de balão Char"/>
    <w:basedOn w:val="Fontepargpadro"/>
    <w:link w:val="Textodebalo"/>
    <w:uiPriority w:val="99"/>
    <w:semiHidden/>
    <w:rsid w:val="00CB5E06"/>
    <w:rPr>
      <w:rFonts w:ascii="Segoe UI" w:hAnsi="Segoe UI" w:cs="Segoe UI"/>
      <w:sz w:val="18"/>
      <w:szCs w:val="18"/>
    </w:rPr>
  </w:style>
  <w:style w:type="character" w:styleId="HiperlinkVisitado">
    <w:name w:val="FollowedHyperlink"/>
    <w:basedOn w:val="Fontepargpadro"/>
    <w:uiPriority w:val="99"/>
    <w:semiHidden/>
    <w:unhideWhenUsed/>
    <w:rsid w:val="00CB5E06"/>
    <w:rPr>
      <w:color w:val="954F72" w:themeColor="followedHyperlink"/>
      <w:u w:val="single"/>
    </w:rPr>
  </w:style>
  <w:style w:type="character" w:customStyle="1" w:styleId="comment">
    <w:name w:val="comment"/>
    <w:basedOn w:val="Fontepargpadro"/>
    <w:rsid w:val="00CB5E06"/>
  </w:style>
  <w:style w:type="character" w:customStyle="1" w:styleId="keyword">
    <w:name w:val="keyword"/>
    <w:basedOn w:val="Fontepargpadro"/>
    <w:rsid w:val="00CB5E06"/>
  </w:style>
  <w:style w:type="paragraph" w:customStyle="1" w:styleId="Listagem-Imagem-Tabela">
    <w:name w:val="Listagem - Imagem - Tabela"/>
    <w:basedOn w:val="Normal"/>
    <w:qFormat/>
    <w:rsid w:val="0079488E"/>
    <w:pPr>
      <w:jc w:val="center"/>
    </w:pPr>
    <w:rPr>
      <w:i/>
      <w:sz w:val="18"/>
    </w:rPr>
  </w:style>
  <w:style w:type="character" w:customStyle="1" w:styleId="apple-converted-space">
    <w:name w:val="apple-converted-space"/>
    <w:basedOn w:val="Fontepargpadro"/>
    <w:rsid w:val="00CB5E06"/>
  </w:style>
  <w:style w:type="character" w:styleId="CdigoHTML">
    <w:name w:val="HTML Code"/>
    <w:basedOn w:val="Fontepargpadro"/>
    <w:uiPriority w:val="99"/>
    <w:semiHidden/>
    <w:unhideWhenUsed/>
    <w:rsid w:val="00CB5E06"/>
    <w:rPr>
      <w:rFonts w:ascii="Courier New" w:eastAsiaTheme="minorEastAsia" w:hAnsi="Courier New" w:cs="Courier New"/>
      <w:sz w:val="20"/>
      <w:szCs w:val="20"/>
    </w:rPr>
  </w:style>
  <w:style w:type="character" w:customStyle="1" w:styleId="string">
    <w:name w:val="string"/>
    <w:basedOn w:val="Fontepargpadro"/>
    <w:rsid w:val="00CB5E06"/>
  </w:style>
  <w:style w:type="character" w:customStyle="1" w:styleId="number">
    <w:name w:val="number"/>
    <w:basedOn w:val="Fontepargpadro"/>
    <w:rsid w:val="00CB5E06"/>
  </w:style>
  <w:style w:type="character" w:customStyle="1" w:styleId="annotation">
    <w:name w:val="annotation"/>
    <w:basedOn w:val="Fontepargpadro"/>
    <w:rsid w:val="00CB5E06"/>
  </w:style>
  <w:style w:type="table" w:styleId="Tabelacomgrade">
    <w:name w:val="Table Grid"/>
    <w:basedOn w:val="Tabelanormal"/>
    <w:uiPriority w:val="39"/>
    <w:rsid w:val="000D5E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e">
    <w:name w:val="Emphasis"/>
    <w:basedOn w:val="Fontepargpadro"/>
    <w:uiPriority w:val="20"/>
    <w:qFormat/>
    <w:rsid w:val="000D5EE7"/>
    <w:rPr>
      <w:i/>
      <w:iCs/>
    </w:rPr>
  </w:style>
  <w:style w:type="paragraph" w:styleId="Legenda">
    <w:name w:val="caption"/>
    <w:basedOn w:val="Normal"/>
    <w:next w:val="Normal"/>
    <w:uiPriority w:val="35"/>
    <w:unhideWhenUsed/>
    <w:qFormat/>
    <w:rsid w:val="00807237"/>
    <w:pPr>
      <w:spacing w:after="200"/>
    </w:pPr>
    <w:rPr>
      <w:i/>
      <w:iCs/>
      <w:color w:val="44546A" w:themeColor="text2"/>
      <w:sz w:val="18"/>
      <w:szCs w:val="18"/>
    </w:rPr>
  </w:style>
  <w:style w:type="paragraph" w:styleId="SemEspaamento">
    <w:name w:val="No Spacing"/>
    <w:uiPriority w:val="1"/>
    <w:qFormat/>
    <w:rsid w:val="005A6687"/>
    <w:rPr>
      <w:rFonts w:cs="Times New Roman"/>
      <w:sz w:val="22"/>
    </w:rPr>
  </w:style>
  <w:style w:type="paragraph" w:styleId="Cabealho">
    <w:name w:val="header"/>
    <w:basedOn w:val="Normal"/>
    <w:link w:val="CabealhoChar"/>
    <w:uiPriority w:val="99"/>
    <w:unhideWhenUsed/>
    <w:rsid w:val="00D06AB8"/>
    <w:pPr>
      <w:tabs>
        <w:tab w:val="center" w:pos="4419"/>
        <w:tab w:val="right" w:pos="8838"/>
      </w:tabs>
      <w:spacing w:before="0" w:after="0"/>
    </w:pPr>
  </w:style>
  <w:style w:type="character" w:customStyle="1" w:styleId="CabealhoChar">
    <w:name w:val="Cabeçalho Char"/>
    <w:basedOn w:val="Fontepargpadro"/>
    <w:link w:val="Cabealho"/>
    <w:uiPriority w:val="99"/>
    <w:rsid w:val="00D06AB8"/>
    <w:rPr>
      <w:rFonts w:cs="Times New Roman"/>
      <w:sz w:val="22"/>
    </w:rPr>
  </w:style>
  <w:style w:type="paragraph" w:styleId="Rodap">
    <w:name w:val="footer"/>
    <w:basedOn w:val="Normal"/>
    <w:link w:val="RodapChar"/>
    <w:uiPriority w:val="99"/>
    <w:unhideWhenUsed/>
    <w:rsid w:val="00D06AB8"/>
    <w:pPr>
      <w:tabs>
        <w:tab w:val="center" w:pos="4419"/>
        <w:tab w:val="right" w:pos="8838"/>
      </w:tabs>
      <w:spacing w:before="0" w:after="0"/>
    </w:pPr>
  </w:style>
  <w:style w:type="character" w:customStyle="1" w:styleId="RodapChar">
    <w:name w:val="Rodapé Char"/>
    <w:basedOn w:val="Fontepargpadro"/>
    <w:link w:val="Rodap"/>
    <w:uiPriority w:val="99"/>
    <w:rsid w:val="00D06AB8"/>
    <w:rPr>
      <w:rFonts w:cs="Times New Roman"/>
      <w:sz w:val="22"/>
    </w:rPr>
  </w:style>
  <w:style w:type="paragraph" w:styleId="Reviso">
    <w:name w:val="Revision"/>
    <w:hidden/>
    <w:uiPriority w:val="99"/>
    <w:semiHidden/>
    <w:rsid w:val="00D06AB8"/>
    <w:rPr>
      <w:rFonts w:cs="Times New Roman"/>
      <w:sz w:val="22"/>
    </w:rPr>
  </w:style>
  <w:style w:type="table" w:styleId="TabelaSimples4">
    <w:name w:val="Plain Table 4"/>
    <w:basedOn w:val="Tabelanormal"/>
    <w:uiPriority w:val="44"/>
    <w:rsid w:val="00F366CA"/>
    <w:pPr>
      <w:jc w:val="both"/>
    </w:pPr>
    <w:rPr>
      <w:rFonts w:ascii="Arial" w:eastAsia="Arial" w:hAnsi="Arial" w:cs="Arial"/>
      <w:color w:val="000000"/>
      <w:sz w:val="22"/>
      <w:szCs w:val="22"/>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abealho1">
    <w:name w:val="Cabeçalho1"/>
    <w:basedOn w:val="Ttulo1"/>
    <w:rsid w:val="00851E74"/>
    <w:pPr>
      <w:spacing w:before="200" w:after="200"/>
      <w:ind w:left="720" w:hanging="360"/>
      <w:contextualSpacing/>
      <w:jc w:val="both"/>
    </w:pPr>
    <w:rPr>
      <w:rFonts w:asciiTheme="minorHAnsi" w:eastAsia="Arial" w:hAnsiTheme="minorHAnsi" w:cs="Arial"/>
      <w:b w:val="0"/>
      <w:color w:val="7030A0"/>
      <w:sz w:val="40"/>
    </w:rPr>
  </w:style>
  <w:style w:type="paragraph" w:styleId="NormalWeb">
    <w:name w:val="Normal (Web)"/>
    <w:basedOn w:val="Normal"/>
    <w:uiPriority w:val="99"/>
    <w:unhideWhenUsed/>
    <w:rsid w:val="0047240A"/>
    <w:pPr>
      <w:spacing w:before="100" w:beforeAutospacing="1" w:after="100" w:afterAutospacing="1"/>
      <w:jc w:val="left"/>
    </w:pPr>
    <w:rPr>
      <w:rFonts w:ascii="Times New Roman" w:eastAsia="Arial"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7621">
      <w:bodyDiv w:val="1"/>
      <w:marLeft w:val="0"/>
      <w:marRight w:val="0"/>
      <w:marTop w:val="0"/>
      <w:marBottom w:val="0"/>
      <w:divBdr>
        <w:top w:val="none" w:sz="0" w:space="0" w:color="auto"/>
        <w:left w:val="none" w:sz="0" w:space="0" w:color="auto"/>
        <w:bottom w:val="none" w:sz="0" w:space="0" w:color="auto"/>
        <w:right w:val="none" w:sz="0" w:space="0" w:color="auto"/>
      </w:divBdr>
    </w:div>
    <w:div w:id="195235448">
      <w:bodyDiv w:val="1"/>
      <w:marLeft w:val="0"/>
      <w:marRight w:val="0"/>
      <w:marTop w:val="0"/>
      <w:marBottom w:val="0"/>
      <w:divBdr>
        <w:top w:val="none" w:sz="0" w:space="0" w:color="auto"/>
        <w:left w:val="none" w:sz="0" w:space="0" w:color="auto"/>
        <w:bottom w:val="none" w:sz="0" w:space="0" w:color="auto"/>
        <w:right w:val="none" w:sz="0" w:space="0" w:color="auto"/>
      </w:divBdr>
    </w:div>
    <w:div w:id="232665609">
      <w:bodyDiv w:val="1"/>
      <w:marLeft w:val="0"/>
      <w:marRight w:val="0"/>
      <w:marTop w:val="0"/>
      <w:marBottom w:val="0"/>
      <w:divBdr>
        <w:top w:val="none" w:sz="0" w:space="0" w:color="auto"/>
        <w:left w:val="none" w:sz="0" w:space="0" w:color="auto"/>
        <w:bottom w:val="none" w:sz="0" w:space="0" w:color="auto"/>
        <w:right w:val="none" w:sz="0" w:space="0" w:color="auto"/>
      </w:divBdr>
    </w:div>
    <w:div w:id="233324010">
      <w:bodyDiv w:val="1"/>
      <w:marLeft w:val="0"/>
      <w:marRight w:val="0"/>
      <w:marTop w:val="0"/>
      <w:marBottom w:val="0"/>
      <w:divBdr>
        <w:top w:val="none" w:sz="0" w:space="0" w:color="auto"/>
        <w:left w:val="none" w:sz="0" w:space="0" w:color="auto"/>
        <w:bottom w:val="none" w:sz="0" w:space="0" w:color="auto"/>
        <w:right w:val="none" w:sz="0" w:space="0" w:color="auto"/>
      </w:divBdr>
    </w:div>
    <w:div w:id="250968097">
      <w:bodyDiv w:val="1"/>
      <w:marLeft w:val="0"/>
      <w:marRight w:val="0"/>
      <w:marTop w:val="0"/>
      <w:marBottom w:val="0"/>
      <w:divBdr>
        <w:top w:val="none" w:sz="0" w:space="0" w:color="auto"/>
        <w:left w:val="none" w:sz="0" w:space="0" w:color="auto"/>
        <w:bottom w:val="none" w:sz="0" w:space="0" w:color="auto"/>
        <w:right w:val="none" w:sz="0" w:space="0" w:color="auto"/>
      </w:divBdr>
    </w:div>
    <w:div w:id="293682964">
      <w:bodyDiv w:val="1"/>
      <w:marLeft w:val="0"/>
      <w:marRight w:val="0"/>
      <w:marTop w:val="0"/>
      <w:marBottom w:val="0"/>
      <w:divBdr>
        <w:top w:val="none" w:sz="0" w:space="0" w:color="auto"/>
        <w:left w:val="none" w:sz="0" w:space="0" w:color="auto"/>
        <w:bottom w:val="none" w:sz="0" w:space="0" w:color="auto"/>
        <w:right w:val="none" w:sz="0" w:space="0" w:color="auto"/>
      </w:divBdr>
    </w:div>
    <w:div w:id="366761847">
      <w:bodyDiv w:val="1"/>
      <w:marLeft w:val="0"/>
      <w:marRight w:val="0"/>
      <w:marTop w:val="0"/>
      <w:marBottom w:val="0"/>
      <w:divBdr>
        <w:top w:val="none" w:sz="0" w:space="0" w:color="auto"/>
        <w:left w:val="none" w:sz="0" w:space="0" w:color="auto"/>
        <w:bottom w:val="none" w:sz="0" w:space="0" w:color="auto"/>
        <w:right w:val="none" w:sz="0" w:space="0" w:color="auto"/>
      </w:divBdr>
    </w:div>
    <w:div w:id="375812928">
      <w:bodyDiv w:val="1"/>
      <w:marLeft w:val="0"/>
      <w:marRight w:val="0"/>
      <w:marTop w:val="0"/>
      <w:marBottom w:val="0"/>
      <w:divBdr>
        <w:top w:val="none" w:sz="0" w:space="0" w:color="auto"/>
        <w:left w:val="none" w:sz="0" w:space="0" w:color="auto"/>
        <w:bottom w:val="none" w:sz="0" w:space="0" w:color="auto"/>
        <w:right w:val="none" w:sz="0" w:space="0" w:color="auto"/>
      </w:divBdr>
    </w:div>
    <w:div w:id="411507842">
      <w:bodyDiv w:val="1"/>
      <w:marLeft w:val="0"/>
      <w:marRight w:val="0"/>
      <w:marTop w:val="0"/>
      <w:marBottom w:val="0"/>
      <w:divBdr>
        <w:top w:val="none" w:sz="0" w:space="0" w:color="auto"/>
        <w:left w:val="none" w:sz="0" w:space="0" w:color="auto"/>
        <w:bottom w:val="none" w:sz="0" w:space="0" w:color="auto"/>
        <w:right w:val="none" w:sz="0" w:space="0" w:color="auto"/>
      </w:divBdr>
    </w:div>
    <w:div w:id="416679621">
      <w:bodyDiv w:val="1"/>
      <w:marLeft w:val="0"/>
      <w:marRight w:val="0"/>
      <w:marTop w:val="0"/>
      <w:marBottom w:val="0"/>
      <w:divBdr>
        <w:top w:val="none" w:sz="0" w:space="0" w:color="auto"/>
        <w:left w:val="none" w:sz="0" w:space="0" w:color="auto"/>
        <w:bottom w:val="none" w:sz="0" w:space="0" w:color="auto"/>
        <w:right w:val="none" w:sz="0" w:space="0" w:color="auto"/>
      </w:divBdr>
    </w:div>
    <w:div w:id="423306212">
      <w:bodyDiv w:val="1"/>
      <w:marLeft w:val="0"/>
      <w:marRight w:val="0"/>
      <w:marTop w:val="0"/>
      <w:marBottom w:val="0"/>
      <w:divBdr>
        <w:top w:val="none" w:sz="0" w:space="0" w:color="auto"/>
        <w:left w:val="none" w:sz="0" w:space="0" w:color="auto"/>
        <w:bottom w:val="none" w:sz="0" w:space="0" w:color="auto"/>
        <w:right w:val="none" w:sz="0" w:space="0" w:color="auto"/>
      </w:divBdr>
    </w:div>
    <w:div w:id="474683696">
      <w:bodyDiv w:val="1"/>
      <w:marLeft w:val="0"/>
      <w:marRight w:val="0"/>
      <w:marTop w:val="0"/>
      <w:marBottom w:val="0"/>
      <w:divBdr>
        <w:top w:val="none" w:sz="0" w:space="0" w:color="auto"/>
        <w:left w:val="none" w:sz="0" w:space="0" w:color="auto"/>
        <w:bottom w:val="none" w:sz="0" w:space="0" w:color="auto"/>
        <w:right w:val="none" w:sz="0" w:space="0" w:color="auto"/>
      </w:divBdr>
    </w:div>
    <w:div w:id="492794606">
      <w:bodyDiv w:val="1"/>
      <w:marLeft w:val="0"/>
      <w:marRight w:val="0"/>
      <w:marTop w:val="0"/>
      <w:marBottom w:val="0"/>
      <w:divBdr>
        <w:top w:val="none" w:sz="0" w:space="0" w:color="auto"/>
        <w:left w:val="none" w:sz="0" w:space="0" w:color="auto"/>
        <w:bottom w:val="none" w:sz="0" w:space="0" w:color="auto"/>
        <w:right w:val="none" w:sz="0" w:space="0" w:color="auto"/>
      </w:divBdr>
    </w:div>
    <w:div w:id="542787852">
      <w:bodyDiv w:val="1"/>
      <w:marLeft w:val="0"/>
      <w:marRight w:val="0"/>
      <w:marTop w:val="0"/>
      <w:marBottom w:val="0"/>
      <w:divBdr>
        <w:top w:val="none" w:sz="0" w:space="0" w:color="auto"/>
        <w:left w:val="none" w:sz="0" w:space="0" w:color="auto"/>
        <w:bottom w:val="none" w:sz="0" w:space="0" w:color="auto"/>
        <w:right w:val="none" w:sz="0" w:space="0" w:color="auto"/>
      </w:divBdr>
    </w:div>
    <w:div w:id="546642176">
      <w:bodyDiv w:val="1"/>
      <w:marLeft w:val="0"/>
      <w:marRight w:val="0"/>
      <w:marTop w:val="0"/>
      <w:marBottom w:val="0"/>
      <w:divBdr>
        <w:top w:val="none" w:sz="0" w:space="0" w:color="auto"/>
        <w:left w:val="none" w:sz="0" w:space="0" w:color="auto"/>
        <w:bottom w:val="none" w:sz="0" w:space="0" w:color="auto"/>
        <w:right w:val="none" w:sz="0" w:space="0" w:color="auto"/>
      </w:divBdr>
    </w:div>
    <w:div w:id="548610971">
      <w:bodyDiv w:val="1"/>
      <w:marLeft w:val="0"/>
      <w:marRight w:val="0"/>
      <w:marTop w:val="0"/>
      <w:marBottom w:val="0"/>
      <w:divBdr>
        <w:top w:val="none" w:sz="0" w:space="0" w:color="auto"/>
        <w:left w:val="none" w:sz="0" w:space="0" w:color="auto"/>
        <w:bottom w:val="none" w:sz="0" w:space="0" w:color="auto"/>
        <w:right w:val="none" w:sz="0" w:space="0" w:color="auto"/>
      </w:divBdr>
    </w:div>
    <w:div w:id="609627407">
      <w:bodyDiv w:val="1"/>
      <w:marLeft w:val="0"/>
      <w:marRight w:val="0"/>
      <w:marTop w:val="0"/>
      <w:marBottom w:val="0"/>
      <w:divBdr>
        <w:top w:val="none" w:sz="0" w:space="0" w:color="auto"/>
        <w:left w:val="none" w:sz="0" w:space="0" w:color="auto"/>
        <w:bottom w:val="none" w:sz="0" w:space="0" w:color="auto"/>
        <w:right w:val="none" w:sz="0" w:space="0" w:color="auto"/>
      </w:divBdr>
    </w:div>
    <w:div w:id="676687220">
      <w:bodyDiv w:val="1"/>
      <w:marLeft w:val="0"/>
      <w:marRight w:val="0"/>
      <w:marTop w:val="0"/>
      <w:marBottom w:val="0"/>
      <w:divBdr>
        <w:top w:val="none" w:sz="0" w:space="0" w:color="auto"/>
        <w:left w:val="none" w:sz="0" w:space="0" w:color="auto"/>
        <w:bottom w:val="none" w:sz="0" w:space="0" w:color="auto"/>
        <w:right w:val="none" w:sz="0" w:space="0" w:color="auto"/>
      </w:divBdr>
    </w:div>
    <w:div w:id="682588791">
      <w:bodyDiv w:val="1"/>
      <w:marLeft w:val="0"/>
      <w:marRight w:val="0"/>
      <w:marTop w:val="0"/>
      <w:marBottom w:val="0"/>
      <w:divBdr>
        <w:top w:val="none" w:sz="0" w:space="0" w:color="auto"/>
        <w:left w:val="none" w:sz="0" w:space="0" w:color="auto"/>
        <w:bottom w:val="none" w:sz="0" w:space="0" w:color="auto"/>
        <w:right w:val="none" w:sz="0" w:space="0" w:color="auto"/>
      </w:divBdr>
    </w:div>
    <w:div w:id="683900104">
      <w:bodyDiv w:val="1"/>
      <w:marLeft w:val="0"/>
      <w:marRight w:val="0"/>
      <w:marTop w:val="0"/>
      <w:marBottom w:val="0"/>
      <w:divBdr>
        <w:top w:val="none" w:sz="0" w:space="0" w:color="auto"/>
        <w:left w:val="none" w:sz="0" w:space="0" w:color="auto"/>
        <w:bottom w:val="none" w:sz="0" w:space="0" w:color="auto"/>
        <w:right w:val="none" w:sz="0" w:space="0" w:color="auto"/>
      </w:divBdr>
    </w:div>
    <w:div w:id="697001178">
      <w:bodyDiv w:val="1"/>
      <w:marLeft w:val="0"/>
      <w:marRight w:val="0"/>
      <w:marTop w:val="0"/>
      <w:marBottom w:val="0"/>
      <w:divBdr>
        <w:top w:val="none" w:sz="0" w:space="0" w:color="auto"/>
        <w:left w:val="none" w:sz="0" w:space="0" w:color="auto"/>
        <w:bottom w:val="none" w:sz="0" w:space="0" w:color="auto"/>
        <w:right w:val="none" w:sz="0" w:space="0" w:color="auto"/>
      </w:divBdr>
    </w:div>
    <w:div w:id="700520487">
      <w:bodyDiv w:val="1"/>
      <w:marLeft w:val="0"/>
      <w:marRight w:val="0"/>
      <w:marTop w:val="0"/>
      <w:marBottom w:val="0"/>
      <w:divBdr>
        <w:top w:val="none" w:sz="0" w:space="0" w:color="auto"/>
        <w:left w:val="none" w:sz="0" w:space="0" w:color="auto"/>
        <w:bottom w:val="none" w:sz="0" w:space="0" w:color="auto"/>
        <w:right w:val="none" w:sz="0" w:space="0" w:color="auto"/>
      </w:divBdr>
    </w:div>
    <w:div w:id="718747210">
      <w:bodyDiv w:val="1"/>
      <w:marLeft w:val="0"/>
      <w:marRight w:val="0"/>
      <w:marTop w:val="0"/>
      <w:marBottom w:val="0"/>
      <w:divBdr>
        <w:top w:val="none" w:sz="0" w:space="0" w:color="auto"/>
        <w:left w:val="none" w:sz="0" w:space="0" w:color="auto"/>
        <w:bottom w:val="none" w:sz="0" w:space="0" w:color="auto"/>
        <w:right w:val="none" w:sz="0" w:space="0" w:color="auto"/>
      </w:divBdr>
    </w:div>
    <w:div w:id="743986783">
      <w:bodyDiv w:val="1"/>
      <w:marLeft w:val="0"/>
      <w:marRight w:val="0"/>
      <w:marTop w:val="0"/>
      <w:marBottom w:val="0"/>
      <w:divBdr>
        <w:top w:val="none" w:sz="0" w:space="0" w:color="auto"/>
        <w:left w:val="none" w:sz="0" w:space="0" w:color="auto"/>
        <w:bottom w:val="none" w:sz="0" w:space="0" w:color="auto"/>
        <w:right w:val="none" w:sz="0" w:space="0" w:color="auto"/>
      </w:divBdr>
    </w:div>
    <w:div w:id="760957323">
      <w:bodyDiv w:val="1"/>
      <w:marLeft w:val="0"/>
      <w:marRight w:val="0"/>
      <w:marTop w:val="0"/>
      <w:marBottom w:val="0"/>
      <w:divBdr>
        <w:top w:val="none" w:sz="0" w:space="0" w:color="auto"/>
        <w:left w:val="none" w:sz="0" w:space="0" w:color="auto"/>
        <w:bottom w:val="none" w:sz="0" w:space="0" w:color="auto"/>
        <w:right w:val="none" w:sz="0" w:space="0" w:color="auto"/>
      </w:divBdr>
    </w:div>
    <w:div w:id="770199864">
      <w:bodyDiv w:val="1"/>
      <w:marLeft w:val="0"/>
      <w:marRight w:val="0"/>
      <w:marTop w:val="0"/>
      <w:marBottom w:val="0"/>
      <w:divBdr>
        <w:top w:val="none" w:sz="0" w:space="0" w:color="auto"/>
        <w:left w:val="none" w:sz="0" w:space="0" w:color="auto"/>
        <w:bottom w:val="none" w:sz="0" w:space="0" w:color="auto"/>
        <w:right w:val="none" w:sz="0" w:space="0" w:color="auto"/>
      </w:divBdr>
    </w:div>
    <w:div w:id="785201830">
      <w:bodyDiv w:val="1"/>
      <w:marLeft w:val="0"/>
      <w:marRight w:val="0"/>
      <w:marTop w:val="0"/>
      <w:marBottom w:val="0"/>
      <w:divBdr>
        <w:top w:val="none" w:sz="0" w:space="0" w:color="auto"/>
        <w:left w:val="none" w:sz="0" w:space="0" w:color="auto"/>
        <w:bottom w:val="none" w:sz="0" w:space="0" w:color="auto"/>
        <w:right w:val="none" w:sz="0" w:space="0" w:color="auto"/>
      </w:divBdr>
    </w:div>
    <w:div w:id="873425666">
      <w:bodyDiv w:val="1"/>
      <w:marLeft w:val="0"/>
      <w:marRight w:val="0"/>
      <w:marTop w:val="0"/>
      <w:marBottom w:val="0"/>
      <w:divBdr>
        <w:top w:val="none" w:sz="0" w:space="0" w:color="auto"/>
        <w:left w:val="none" w:sz="0" w:space="0" w:color="auto"/>
        <w:bottom w:val="none" w:sz="0" w:space="0" w:color="auto"/>
        <w:right w:val="none" w:sz="0" w:space="0" w:color="auto"/>
      </w:divBdr>
    </w:div>
    <w:div w:id="920483372">
      <w:bodyDiv w:val="1"/>
      <w:marLeft w:val="0"/>
      <w:marRight w:val="0"/>
      <w:marTop w:val="0"/>
      <w:marBottom w:val="0"/>
      <w:divBdr>
        <w:top w:val="none" w:sz="0" w:space="0" w:color="auto"/>
        <w:left w:val="none" w:sz="0" w:space="0" w:color="auto"/>
        <w:bottom w:val="none" w:sz="0" w:space="0" w:color="auto"/>
        <w:right w:val="none" w:sz="0" w:space="0" w:color="auto"/>
      </w:divBdr>
    </w:div>
    <w:div w:id="984511983">
      <w:bodyDiv w:val="1"/>
      <w:marLeft w:val="0"/>
      <w:marRight w:val="0"/>
      <w:marTop w:val="0"/>
      <w:marBottom w:val="0"/>
      <w:divBdr>
        <w:top w:val="none" w:sz="0" w:space="0" w:color="auto"/>
        <w:left w:val="none" w:sz="0" w:space="0" w:color="auto"/>
        <w:bottom w:val="none" w:sz="0" w:space="0" w:color="auto"/>
        <w:right w:val="none" w:sz="0" w:space="0" w:color="auto"/>
      </w:divBdr>
    </w:div>
    <w:div w:id="1079596427">
      <w:bodyDiv w:val="1"/>
      <w:marLeft w:val="0"/>
      <w:marRight w:val="0"/>
      <w:marTop w:val="0"/>
      <w:marBottom w:val="0"/>
      <w:divBdr>
        <w:top w:val="none" w:sz="0" w:space="0" w:color="auto"/>
        <w:left w:val="none" w:sz="0" w:space="0" w:color="auto"/>
        <w:bottom w:val="none" w:sz="0" w:space="0" w:color="auto"/>
        <w:right w:val="none" w:sz="0" w:space="0" w:color="auto"/>
      </w:divBdr>
    </w:div>
    <w:div w:id="1081953298">
      <w:bodyDiv w:val="1"/>
      <w:marLeft w:val="0"/>
      <w:marRight w:val="0"/>
      <w:marTop w:val="0"/>
      <w:marBottom w:val="0"/>
      <w:divBdr>
        <w:top w:val="none" w:sz="0" w:space="0" w:color="auto"/>
        <w:left w:val="none" w:sz="0" w:space="0" w:color="auto"/>
        <w:bottom w:val="none" w:sz="0" w:space="0" w:color="auto"/>
        <w:right w:val="none" w:sz="0" w:space="0" w:color="auto"/>
      </w:divBdr>
    </w:div>
    <w:div w:id="1107196900">
      <w:bodyDiv w:val="1"/>
      <w:marLeft w:val="0"/>
      <w:marRight w:val="0"/>
      <w:marTop w:val="0"/>
      <w:marBottom w:val="0"/>
      <w:divBdr>
        <w:top w:val="none" w:sz="0" w:space="0" w:color="auto"/>
        <w:left w:val="none" w:sz="0" w:space="0" w:color="auto"/>
        <w:bottom w:val="none" w:sz="0" w:space="0" w:color="auto"/>
        <w:right w:val="none" w:sz="0" w:space="0" w:color="auto"/>
      </w:divBdr>
    </w:div>
    <w:div w:id="1128276703">
      <w:bodyDiv w:val="1"/>
      <w:marLeft w:val="0"/>
      <w:marRight w:val="0"/>
      <w:marTop w:val="0"/>
      <w:marBottom w:val="0"/>
      <w:divBdr>
        <w:top w:val="none" w:sz="0" w:space="0" w:color="auto"/>
        <w:left w:val="none" w:sz="0" w:space="0" w:color="auto"/>
        <w:bottom w:val="none" w:sz="0" w:space="0" w:color="auto"/>
        <w:right w:val="none" w:sz="0" w:space="0" w:color="auto"/>
      </w:divBdr>
    </w:div>
    <w:div w:id="1129200698">
      <w:bodyDiv w:val="1"/>
      <w:marLeft w:val="0"/>
      <w:marRight w:val="0"/>
      <w:marTop w:val="0"/>
      <w:marBottom w:val="0"/>
      <w:divBdr>
        <w:top w:val="none" w:sz="0" w:space="0" w:color="auto"/>
        <w:left w:val="none" w:sz="0" w:space="0" w:color="auto"/>
        <w:bottom w:val="none" w:sz="0" w:space="0" w:color="auto"/>
        <w:right w:val="none" w:sz="0" w:space="0" w:color="auto"/>
      </w:divBdr>
    </w:div>
    <w:div w:id="1150243545">
      <w:bodyDiv w:val="1"/>
      <w:marLeft w:val="0"/>
      <w:marRight w:val="0"/>
      <w:marTop w:val="0"/>
      <w:marBottom w:val="0"/>
      <w:divBdr>
        <w:top w:val="none" w:sz="0" w:space="0" w:color="auto"/>
        <w:left w:val="none" w:sz="0" w:space="0" w:color="auto"/>
        <w:bottom w:val="none" w:sz="0" w:space="0" w:color="auto"/>
        <w:right w:val="none" w:sz="0" w:space="0" w:color="auto"/>
      </w:divBdr>
    </w:div>
    <w:div w:id="1211921395">
      <w:bodyDiv w:val="1"/>
      <w:marLeft w:val="0"/>
      <w:marRight w:val="0"/>
      <w:marTop w:val="0"/>
      <w:marBottom w:val="0"/>
      <w:divBdr>
        <w:top w:val="none" w:sz="0" w:space="0" w:color="auto"/>
        <w:left w:val="none" w:sz="0" w:space="0" w:color="auto"/>
        <w:bottom w:val="none" w:sz="0" w:space="0" w:color="auto"/>
        <w:right w:val="none" w:sz="0" w:space="0" w:color="auto"/>
      </w:divBdr>
    </w:div>
    <w:div w:id="1256592348">
      <w:bodyDiv w:val="1"/>
      <w:marLeft w:val="0"/>
      <w:marRight w:val="0"/>
      <w:marTop w:val="0"/>
      <w:marBottom w:val="0"/>
      <w:divBdr>
        <w:top w:val="none" w:sz="0" w:space="0" w:color="auto"/>
        <w:left w:val="none" w:sz="0" w:space="0" w:color="auto"/>
        <w:bottom w:val="none" w:sz="0" w:space="0" w:color="auto"/>
        <w:right w:val="none" w:sz="0" w:space="0" w:color="auto"/>
      </w:divBdr>
    </w:div>
    <w:div w:id="1326324122">
      <w:bodyDiv w:val="1"/>
      <w:marLeft w:val="0"/>
      <w:marRight w:val="0"/>
      <w:marTop w:val="0"/>
      <w:marBottom w:val="0"/>
      <w:divBdr>
        <w:top w:val="none" w:sz="0" w:space="0" w:color="auto"/>
        <w:left w:val="none" w:sz="0" w:space="0" w:color="auto"/>
        <w:bottom w:val="none" w:sz="0" w:space="0" w:color="auto"/>
        <w:right w:val="none" w:sz="0" w:space="0" w:color="auto"/>
      </w:divBdr>
    </w:div>
    <w:div w:id="1384868464">
      <w:bodyDiv w:val="1"/>
      <w:marLeft w:val="0"/>
      <w:marRight w:val="0"/>
      <w:marTop w:val="0"/>
      <w:marBottom w:val="0"/>
      <w:divBdr>
        <w:top w:val="none" w:sz="0" w:space="0" w:color="auto"/>
        <w:left w:val="none" w:sz="0" w:space="0" w:color="auto"/>
        <w:bottom w:val="none" w:sz="0" w:space="0" w:color="auto"/>
        <w:right w:val="none" w:sz="0" w:space="0" w:color="auto"/>
      </w:divBdr>
    </w:div>
    <w:div w:id="1469087653">
      <w:bodyDiv w:val="1"/>
      <w:marLeft w:val="0"/>
      <w:marRight w:val="0"/>
      <w:marTop w:val="0"/>
      <w:marBottom w:val="0"/>
      <w:divBdr>
        <w:top w:val="none" w:sz="0" w:space="0" w:color="auto"/>
        <w:left w:val="none" w:sz="0" w:space="0" w:color="auto"/>
        <w:bottom w:val="none" w:sz="0" w:space="0" w:color="auto"/>
        <w:right w:val="none" w:sz="0" w:space="0" w:color="auto"/>
      </w:divBdr>
    </w:div>
    <w:div w:id="1571497337">
      <w:bodyDiv w:val="1"/>
      <w:marLeft w:val="0"/>
      <w:marRight w:val="0"/>
      <w:marTop w:val="0"/>
      <w:marBottom w:val="0"/>
      <w:divBdr>
        <w:top w:val="none" w:sz="0" w:space="0" w:color="auto"/>
        <w:left w:val="none" w:sz="0" w:space="0" w:color="auto"/>
        <w:bottom w:val="none" w:sz="0" w:space="0" w:color="auto"/>
        <w:right w:val="none" w:sz="0" w:space="0" w:color="auto"/>
      </w:divBdr>
    </w:div>
    <w:div w:id="1589266644">
      <w:bodyDiv w:val="1"/>
      <w:marLeft w:val="0"/>
      <w:marRight w:val="0"/>
      <w:marTop w:val="0"/>
      <w:marBottom w:val="0"/>
      <w:divBdr>
        <w:top w:val="none" w:sz="0" w:space="0" w:color="auto"/>
        <w:left w:val="none" w:sz="0" w:space="0" w:color="auto"/>
        <w:bottom w:val="none" w:sz="0" w:space="0" w:color="auto"/>
        <w:right w:val="none" w:sz="0" w:space="0" w:color="auto"/>
      </w:divBdr>
    </w:div>
    <w:div w:id="1664236075">
      <w:bodyDiv w:val="1"/>
      <w:marLeft w:val="0"/>
      <w:marRight w:val="0"/>
      <w:marTop w:val="0"/>
      <w:marBottom w:val="0"/>
      <w:divBdr>
        <w:top w:val="none" w:sz="0" w:space="0" w:color="auto"/>
        <w:left w:val="none" w:sz="0" w:space="0" w:color="auto"/>
        <w:bottom w:val="none" w:sz="0" w:space="0" w:color="auto"/>
        <w:right w:val="none" w:sz="0" w:space="0" w:color="auto"/>
      </w:divBdr>
    </w:div>
    <w:div w:id="1689676020">
      <w:bodyDiv w:val="1"/>
      <w:marLeft w:val="0"/>
      <w:marRight w:val="0"/>
      <w:marTop w:val="0"/>
      <w:marBottom w:val="0"/>
      <w:divBdr>
        <w:top w:val="none" w:sz="0" w:space="0" w:color="auto"/>
        <w:left w:val="none" w:sz="0" w:space="0" w:color="auto"/>
        <w:bottom w:val="none" w:sz="0" w:space="0" w:color="auto"/>
        <w:right w:val="none" w:sz="0" w:space="0" w:color="auto"/>
      </w:divBdr>
    </w:div>
    <w:div w:id="1710955322">
      <w:bodyDiv w:val="1"/>
      <w:marLeft w:val="0"/>
      <w:marRight w:val="0"/>
      <w:marTop w:val="0"/>
      <w:marBottom w:val="0"/>
      <w:divBdr>
        <w:top w:val="none" w:sz="0" w:space="0" w:color="auto"/>
        <w:left w:val="none" w:sz="0" w:space="0" w:color="auto"/>
        <w:bottom w:val="none" w:sz="0" w:space="0" w:color="auto"/>
        <w:right w:val="none" w:sz="0" w:space="0" w:color="auto"/>
      </w:divBdr>
    </w:div>
    <w:div w:id="1826123103">
      <w:bodyDiv w:val="1"/>
      <w:marLeft w:val="0"/>
      <w:marRight w:val="0"/>
      <w:marTop w:val="0"/>
      <w:marBottom w:val="0"/>
      <w:divBdr>
        <w:top w:val="none" w:sz="0" w:space="0" w:color="auto"/>
        <w:left w:val="none" w:sz="0" w:space="0" w:color="auto"/>
        <w:bottom w:val="none" w:sz="0" w:space="0" w:color="auto"/>
        <w:right w:val="none" w:sz="0" w:space="0" w:color="auto"/>
      </w:divBdr>
    </w:div>
    <w:div w:id="1855217990">
      <w:bodyDiv w:val="1"/>
      <w:marLeft w:val="0"/>
      <w:marRight w:val="0"/>
      <w:marTop w:val="0"/>
      <w:marBottom w:val="0"/>
      <w:divBdr>
        <w:top w:val="none" w:sz="0" w:space="0" w:color="auto"/>
        <w:left w:val="none" w:sz="0" w:space="0" w:color="auto"/>
        <w:bottom w:val="none" w:sz="0" w:space="0" w:color="auto"/>
        <w:right w:val="none" w:sz="0" w:space="0" w:color="auto"/>
      </w:divBdr>
    </w:div>
    <w:div w:id="1886528295">
      <w:bodyDiv w:val="1"/>
      <w:marLeft w:val="0"/>
      <w:marRight w:val="0"/>
      <w:marTop w:val="0"/>
      <w:marBottom w:val="0"/>
      <w:divBdr>
        <w:top w:val="none" w:sz="0" w:space="0" w:color="auto"/>
        <w:left w:val="none" w:sz="0" w:space="0" w:color="auto"/>
        <w:bottom w:val="none" w:sz="0" w:space="0" w:color="auto"/>
        <w:right w:val="none" w:sz="0" w:space="0" w:color="auto"/>
      </w:divBdr>
    </w:div>
    <w:div w:id="1892424216">
      <w:bodyDiv w:val="1"/>
      <w:marLeft w:val="0"/>
      <w:marRight w:val="0"/>
      <w:marTop w:val="0"/>
      <w:marBottom w:val="0"/>
      <w:divBdr>
        <w:top w:val="none" w:sz="0" w:space="0" w:color="auto"/>
        <w:left w:val="none" w:sz="0" w:space="0" w:color="auto"/>
        <w:bottom w:val="none" w:sz="0" w:space="0" w:color="auto"/>
        <w:right w:val="none" w:sz="0" w:space="0" w:color="auto"/>
      </w:divBdr>
    </w:div>
    <w:div w:id="1897934736">
      <w:bodyDiv w:val="1"/>
      <w:marLeft w:val="0"/>
      <w:marRight w:val="0"/>
      <w:marTop w:val="0"/>
      <w:marBottom w:val="0"/>
      <w:divBdr>
        <w:top w:val="none" w:sz="0" w:space="0" w:color="auto"/>
        <w:left w:val="none" w:sz="0" w:space="0" w:color="auto"/>
        <w:bottom w:val="none" w:sz="0" w:space="0" w:color="auto"/>
        <w:right w:val="none" w:sz="0" w:space="0" w:color="auto"/>
      </w:divBdr>
    </w:div>
    <w:div w:id="1901088158">
      <w:bodyDiv w:val="1"/>
      <w:marLeft w:val="0"/>
      <w:marRight w:val="0"/>
      <w:marTop w:val="0"/>
      <w:marBottom w:val="0"/>
      <w:divBdr>
        <w:top w:val="none" w:sz="0" w:space="0" w:color="auto"/>
        <w:left w:val="none" w:sz="0" w:space="0" w:color="auto"/>
        <w:bottom w:val="none" w:sz="0" w:space="0" w:color="auto"/>
        <w:right w:val="none" w:sz="0" w:space="0" w:color="auto"/>
      </w:divBdr>
    </w:div>
    <w:div w:id="1906836123">
      <w:bodyDiv w:val="1"/>
      <w:marLeft w:val="0"/>
      <w:marRight w:val="0"/>
      <w:marTop w:val="0"/>
      <w:marBottom w:val="0"/>
      <w:divBdr>
        <w:top w:val="none" w:sz="0" w:space="0" w:color="auto"/>
        <w:left w:val="none" w:sz="0" w:space="0" w:color="auto"/>
        <w:bottom w:val="none" w:sz="0" w:space="0" w:color="auto"/>
        <w:right w:val="none" w:sz="0" w:space="0" w:color="auto"/>
      </w:divBdr>
    </w:div>
    <w:div w:id="1973250457">
      <w:bodyDiv w:val="1"/>
      <w:marLeft w:val="0"/>
      <w:marRight w:val="0"/>
      <w:marTop w:val="0"/>
      <w:marBottom w:val="0"/>
      <w:divBdr>
        <w:top w:val="none" w:sz="0" w:space="0" w:color="auto"/>
        <w:left w:val="none" w:sz="0" w:space="0" w:color="auto"/>
        <w:bottom w:val="none" w:sz="0" w:space="0" w:color="auto"/>
        <w:right w:val="none" w:sz="0" w:space="0" w:color="auto"/>
      </w:divBdr>
    </w:div>
    <w:div w:id="1974358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firebase.google.com/?hl=pt-br"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C0A49-2164-6B44-9E3D-FB80812BE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13</Pages>
  <Words>2813</Words>
  <Characters>15195</Characters>
  <Application>Microsoft Macintosh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dc:creator>
  <cp:keywords/>
  <dc:description/>
  <cp:lastModifiedBy>Willian</cp:lastModifiedBy>
  <cp:revision>9</cp:revision>
  <dcterms:created xsi:type="dcterms:W3CDTF">2017-01-14T16:30:00Z</dcterms:created>
  <dcterms:modified xsi:type="dcterms:W3CDTF">2017-02-13T02:21:00Z</dcterms:modified>
</cp:coreProperties>
</file>