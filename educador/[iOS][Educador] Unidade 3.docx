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78B41" w14:textId="77777777" w:rsidR="00945922" w:rsidRDefault="00945922" w:rsidP="00945922">
      <w:pPr>
        <w:pStyle w:val="Ttulo1"/>
        <w:jc w:val="right"/>
      </w:pPr>
    </w:p>
    <w:p w14:paraId="605A65B2" w14:textId="77777777" w:rsidR="00945922" w:rsidRDefault="00945922" w:rsidP="00945922">
      <w:pPr>
        <w:pStyle w:val="Ttulo1"/>
        <w:jc w:val="center"/>
      </w:pPr>
      <w:r>
        <w:t>Livro do Educador</w:t>
      </w:r>
    </w:p>
    <w:p w14:paraId="70DEE1B3" w14:textId="2DFC8AB8" w:rsidR="00945922" w:rsidRPr="00945922" w:rsidRDefault="00945922" w:rsidP="00945922">
      <w:pPr>
        <w:pStyle w:val="Ttulo2"/>
        <w:jc w:val="center"/>
      </w:pPr>
      <w:r w:rsidRPr="00945922">
        <w:t>Desenvolvimen</w:t>
      </w:r>
      <w:r w:rsidR="005D781C">
        <w:t>to de Aplicativos Móveis</w:t>
      </w:r>
    </w:p>
    <w:p w14:paraId="7616B221" w14:textId="2844929F" w:rsidR="00945922" w:rsidRDefault="00F00ADA" w:rsidP="00945922">
      <w:pPr>
        <w:pStyle w:val="Ttulo3"/>
        <w:jc w:val="center"/>
      </w:pPr>
      <w:r>
        <w:t>iOS</w:t>
      </w:r>
    </w:p>
    <w:p w14:paraId="5E84FACB" w14:textId="77777777" w:rsidR="00945922" w:rsidRDefault="00945922">
      <w:pPr>
        <w:spacing w:before="0" w:after="0"/>
        <w:jc w:val="left"/>
        <w:rPr>
          <w:rFonts w:eastAsiaTheme="majorEastAsia" w:cstheme="majorBidi"/>
          <w:b/>
          <w:color w:val="00B050"/>
          <w:sz w:val="32"/>
        </w:rPr>
      </w:pPr>
      <w:r>
        <w:br w:type="page"/>
      </w:r>
    </w:p>
    <w:p w14:paraId="2497F5C5" w14:textId="3A3E2CDA" w:rsidR="00945922" w:rsidRPr="00945922" w:rsidRDefault="00D06AB8">
      <w:pPr>
        <w:pStyle w:val="Ttulo1"/>
      </w:pPr>
      <w:r>
        <w:lastRenderedPageBreak/>
        <w:t xml:space="preserve">Unidade </w:t>
      </w:r>
      <w:r w:rsidR="00186000">
        <w:t>3</w:t>
      </w:r>
      <w:bookmarkStart w:id="0" w:name="h.3n0jqqdaieip" w:colFirst="0" w:colLast="0"/>
      <w:bookmarkEnd w:id="0"/>
    </w:p>
    <w:p w14:paraId="49F8E7C8" w14:textId="7E4B81EE" w:rsidR="005D781C" w:rsidRDefault="000508D2" w:rsidP="00945922">
      <w:pPr>
        <w:pStyle w:val="Ttulo2"/>
      </w:pPr>
      <w:r>
        <w:t xml:space="preserve">Aula 1 – </w:t>
      </w:r>
      <w:r w:rsidR="00186000">
        <w:t>Storyboards</w:t>
      </w:r>
    </w:p>
    <w:p w14:paraId="6942479E" w14:textId="4D391B06" w:rsidR="00905A35" w:rsidRDefault="00E05D73" w:rsidP="005E3C4D">
      <w:r>
        <w:t xml:space="preserve">Educador, </w:t>
      </w:r>
      <w:r w:rsidR="0038121B">
        <w:t>aqui veremos algo parecido com Storyboard em Java, com algumas diferenças. O aluno iniciará um primeiro projeto no Xcode e realizar prototipagem e com isso o aluno verá que a manipulação de layous no Xcode é muito mais simples que tudo que ele já viu parecido.</w:t>
      </w:r>
    </w:p>
    <w:p w14:paraId="3170078C" w14:textId="77777777" w:rsidR="001C2894" w:rsidRDefault="001C2894" w:rsidP="001C2894">
      <w:pPr>
        <w:pBdr>
          <w:bottom w:val="single" w:sz="4" w:space="1" w:color="auto"/>
        </w:pBdr>
        <w:spacing w:before="0" w:after="0"/>
        <w:jc w:val="left"/>
      </w:pPr>
    </w:p>
    <w:p w14:paraId="31DE5F06" w14:textId="77777777" w:rsidR="001C2894" w:rsidRDefault="001C2894" w:rsidP="001C2894">
      <w:pPr>
        <w:spacing w:before="0" w:after="0"/>
        <w:jc w:val="left"/>
      </w:pPr>
    </w:p>
    <w:p w14:paraId="3AF048DD" w14:textId="2B99E284" w:rsidR="001C2894" w:rsidRPr="001C2894" w:rsidRDefault="001C2894" w:rsidP="001C2894">
      <w:pPr>
        <w:pStyle w:val="Ttulo3"/>
        <w:rPr>
          <w:color w:val="7F7F7F" w:themeColor="text1" w:themeTint="80"/>
        </w:rPr>
      </w:pPr>
      <w:r w:rsidRPr="001C2894">
        <w:rPr>
          <w:color w:val="7F7F7F" w:themeColor="text1" w:themeTint="80"/>
        </w:rPr>
        <w:t>CARGA HORÁRIA</w:t>
      </w:r>
    </w:p>
    <w:p w14:paraId="4C2F12F1" w14:textId="77777777" w:rsidR="001C2894" w:rsidRDefault="001C2894" w:rsidP="001C2894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42049583" w14:textId="77777777" w:rsidR="001C2894" w:rsidRDefault="001C2894" w:rsidP="001C2894">
      <w:pPr>
        <w:spacing w:before="0" w:after="0"/>
        <w:jc w:val="left"/>
      </w:pPr>
      <w:r>
        <w:t xml:space="preserve"> </w:t>
      </w:r>
    </w:p>
    <w:p w14:paraId="21D83009" w14:textId="0669D855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OBJETIVO DA AULA</w:t>
      </w:r>
    </w:p>
    <w:p w14:paraId="3FD7E84E" w14:textId="58F7D35F" w:rsidR="001C2894" w:rsidRDefault="001C2894" w:rsidP="001C2894">
      <w:r w:rsidRPr="001C2894">
        <w:t>Ao final da aula, você deverá garantir que o aluno tenha subsídios para</w:t>
      </w:r>
    </w:p>
    <w:p w14:paraId="49F2AF33" w14:textId="0DFC2B0A" w:rsidR="001C2894" w:rsidRDefault="00A609F4" w:rsidP="001C2894">
      <w:pPr>
        <w:pStyle w:val="PargrafodaLista"/>
        <w:numPr>
          <w:ilvl w:val="0"/>
          <w:numId w:val="46"/>
        </w:numPr>
      </w:pPr>
      <w:r>
        <w:t>Localizar e reconhecer as características do Storyboard;</w:t>
      </w:r>
    </w:p>
    <w:p w14:paraId="5F8A66A3" w14:textId="4D510479" w:rsidR="00A609F4" w:rsidRDefault="00A609F4" w:rsidP="001C2894">
      <w:pPr>
        <w:pStyle w:val="PargrafodaLista"/>
        <w:numPr>
          <w:ilvl w:val="0"/>
          <w:numId w:val="46"/>
        </w:numPr>
      </w:pPr>
      <w:r>
        <w:t>Criar um novo projeto;</w:t>
      </w:r>
    </w:p>
    <w:p w14:paraId="28C65B0E" w14:textId="5C9FF184" w:rsidR="00A609F4" w:rsidRDefault="00A609F4" w:rsidP="001C2894">
      <w:pPr>
        <w:pStyle w:val="PargrafodaLista"/>
        <w:numPr>
          <w:ilvl w:val="0"/>
          <w:numId w:val="46"/>
        </w:numPr>
      </w:pPr>
      <w:r>
        <w:t>Inserir e utilizar imagens em um projeto;</w:t>
      </w:r>
    </w:p>
    <w:p w14:paraId="4ABCF006" w14:textId="11669DF4" w:rsidR="00A609F4" w:rsidRPr="00A609F4" w:rsidRDefault="00A609F4" w:rsidP="001C2894">
      <w:pPr>
        <w:pStyle w:val="PargrafodaLista"/>
        <w:numPr>
          <w:ilvl w:val="0"/>
          <w:numId w:val="46"/>
        </w:numPr>
      </w:pPr>
      <w:r>
        <w:t>Fazer ligações entre telas de um app.</w:t>
      </w:r>
    </w:p>
    <w:p w14:paraId="259CFAF0" w14:textId="77777777" w:rsidR="001C2894" w:rsidRPr="001C2894" w:rsidRDefault="001C2894" w:rsidP="001C2894"/>
    <w:p w14:paraId="4BCCCD9E" w14:textId="696BACDF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ORIENTAÇÕES PEDAGÓGICAS</w:t>
      </w:r>
    </w:p>
    <w:p w14:paraId="05F8BAEA" w14:textId="77777777" w:rsidR="001C2894" w:rsidRDefault="001C2894" w:rsidP="001C2894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98E2D9F" w14:textId="4B9CF4AD" w:rsidR="001C2894" w:rsidRDefault="001C2894" w:rsidP="001C2894">
      <w:pPr>
        <w:pStyle w:val="PargrafodaLista"/>
        <w:numPr>
          <w:ilvl w:val="0"/>
          <w:numId w:val="47"/>
        </w:numPr>
      </w:pPr>
      <w:r>
        <w:t>40 minutos de aula expositiva;</w:t>
      </w:r>
    </w:p>
    <w:p w14:paraId="2F2FFBB4" w14:textId="77777777" w:rsidR="001C2894" w:rsidRDefault="001C2894" w:rsidP="001C2894">
      <w:pPr>
        <w:pStyle w:val="PargrafodaLista"/>
        <w:numPr>
          <w:ilvl w:val="0"/>
          <w:numId w:val="47"/>
        </w:numPr>
      </w:pPr>
      <w:r w:rsidRPr="001C2894">
        <w:t>10 minutos para</w:t>
      </w:r>
      <w:r>
        <w:t xml:space="preserve"> tirar as dúvidas dos alunos;</w:t>
      </w:r>
    </w:p>
    <w:p w14:paraId="17AC9387" w14:textId="2148694E" w:rsidR="001C2894" w:rsidRDefault="001C2894" w:rsidP="001C2894">
      <w:pPr>
        <w:pStyle w:val="PargrafodaLista"/>
        <w:numPr>
          <w:ilvl w:val="0"/>
          <w:numId w:val="47"/>
        </w:numPr>
      </w:pPr>
      <w:r>
        <w:t>4</w:t>
      </w:r>
      <w:r w:rsidRPr="001C2894">
        <w:t>0 minutos para desenvolver as atividades propostas para a turma</w:t>
      </w:r>
      <w:r w:rsidR="00B11329">
        <w:t xml:space="preserve"> e apresentação da TDP</w:t>
      </w:r>
      <w:r w:rsidRPr="001C2894">
        <w:t>.</w:t>
      </w:r>
    </w:p>
    <w:p w14:paraId="338C030F" w14:textId="77777777" w:rsidR="001C2894" w:rsidRPr="001C2894" w:rsidRDefault="001C2894" w:rsidP="001C2894"/>
    <w:p w14:paraId="4A7DA5AD" w14:textId="57D7B3EB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TÓPICOS DE ESTUDO</w:t>
      </w:r>
    </w:p>
    <w:p w14:paraId="396FBA7B" w14:textId="77777777" w:rsidR="001C2894" w:rsidRPr="001C2894" w:rsidRDefault="001C2894" w:rsidP="001C2894">
      <w:r w:rsidRPr="001C2894">
        <w:t>Todos os tópicos a seguir, conforme livro do aluno, devem ser trabalhados de forma dinâmica, criativa, com embasamento teórico e prático voltado ao mercado de trabalho.</w:t>
      </w:r>
    </w:p>
    <w:p w14:paraId="33472A91" w14:textId="203804B3" w:rsidR="001C2894" w:rsidRDefault="0038121B" w:rsidP="001C2894">
      <w:pPr>
        <w:pStyle w:val="PargrafodaLista"/>
        <w:numPr>
          <w:ilvl w:val="0"/>
          <w:numId w:val="48"/>
        </w:numPr>
      </w:pPr>
      <w:r>
        <w:t>O que é Storyboard?</w:t>
      </w:r>
    </w:p>
    <w:p w14:paraId="4C7BD517" w14:textId="1D3DF1F0" w:rsidR="0038121B" w:rsidRDefault="0038121B" w:rsidP="001C2894">
      <w:pPr>
        <w:pStyle w:val="PargrafodaLista"/>
        <w:numPr>
          <w:ilvl w:val="0"/>
          <w:numId w:val="48"/>
        </w:numPr>
      </w:pPr>
      <w:r>
        <w:t>Criando um novo projeto;</w:t>
      </w:r>
    </w:p>
    <w:p w14:paraId="4152B6DC" w14:textId="45F506EA" w:rsidR="0038121B" w:rsidRDefault="0038121B" w:rsidP="001C2894">
      <w:pPr>
        <w:pStyle w:val="PargrafodaLista"/>
        <w:numPr>
          <w:ilvl w:val="0"/>
          <w:numId w:val="48"/>
        </w:numPr>
      </w:pPr>
      <w:r>
        <w:t>Conhecendo a Storyboard;</w:t>
      </w:r>
    </w:p>
    <w:p w14:paraId="34EFC2CF" w14:textId="757288BF" w:rsidR="0038121B" w:rsidRDefault="0038121B" w:rsidP="001C2894">
      <w:pPr>
        <w:pStyle w:val="PargrafodaLista"/>
        <w:numPr>
          <w:ilvl w:val="0"/>
          <w:numId w:val="48"/>
        </w:numPr>
      </w:pPr>
      <w:r>
        <w:t>Prototipando com o Storyboard;</w:t>
      </w:r>
    </w:p>
    <w:p w14:paraId="4D7AA757" w14:textId="77777777" w:rsidR="0038121B" w:rsidRDefault="0038121B" w:rsidP="005E3C4D">
      <w:pPr>
        <w:pStyle w:val="PargrafodaLista"/>
      </w:pPr>
    </w:p>
    <w:p w14:paraId="4C453803" w14:textId="4D8E4548" w:rsidR="00561E8D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PONTOS IMPORTANTES</w:t>
      </w:r>
    </w:p>
    <w:p w14:paraId="5368ECF1" w14:textId="36A5064A" w:rsidR="00060BD8" w:rsidRDefault="00A609F4">
      <w:pPr>
        <w:sectPr w:rsidR="00060BD8" w:rsidSect="005E3C4D">
          <w:headerReference w:type="default" r:id="rId8"/>
          <w:pgSz w:w="11900" w:h="16840"/>
          <w:pgMar w:top="720" w:right="1640" w:bottom="450" w:left="1701" w:header="708" w:footer="708" w:gutter="0"/>
          <w:cols w:space="708"/>
          <w:docGrid w:linePitch="360"/>
        </w:sectPr>
      </w:pPr>
      <w:r>
        <w:t>Este será praticamente o primeiro contato prático do aluno com o Xcode. Naturalmente ele terá grande dificuldade em navegar pela tela e identificar certos elementos solicitado. Educador, preste toda ajuda possível e utilize o material para auxiliá-los.</w:t>
      </w:r>
    </w:p>
    <w:p w14:paraId="2D3FB178" w14:textId="31B1921E" w:rsidR="0038121B" w:rsidRDefault="0038121B" w:rsidP="005E3C4D">
      <w:pPr>
        <w:pStyle w:val="Ttulo3"/>
        <w:numPr>
          <w:ilvl w:val="1"/>
          <w:numId w:val="66"/>
        </w:numPr>
      </w:pPr>
      <w:r>
        <w:lastRenderedPageBreak/>
        <w:t>O que é um Storyboard</w:t>
      </w:r>
      <w:r>
        <w:tab/>
      </w:r>
    </w:p>
    <w:p w14:paraId="0DB28FE0" w14:textId="78E66C6C" w:rsidR="0038121B" w:rsidRDefault="00A244EC">
      <w:r>
        <w:t>Educador, vamos começar relembrando de Storyboard em Java, que se assemelhava a uma história em quadrinhos onde se expunha um problema que o software irá resolver e como uma ferramenta de prototipagem. Diga o aluno, que em iOS, Storyboards se assemelha muito a isso mas possui suas diferenças.</w:t>
      </w:r>
    </w:p>
    <w:p w14:paraId="1843B794" w14:textId="66E26693" w:rsidR="00A244EC" w:rsidRDefault="002158FD">
      <w:r>
        <w:t>Explique ao aluno o que é um Storyboard, dizendo que é uma representação visual da interface do usuário, como se fosse uma linha de fluxo que mostra a sequencia de telas e transição entre elas.</w:t>
      </w:r>
    </w:p>
    <w:p w14:paraId="68858F96" w14:textId="69D5AFDB" w:rsidR="002158FD" w:rsidRDefault="002158FD">
      <w:r>
        <w:t>É interessante também fazer uma comparação com o Canvas do Android, mostrando que o Storyboard também é capaz de  inserir mais de uma ela num app e definir op fluxo entre elas ligando pontos.</w:t>
      </w:r>
    </w:p>
    <w:p w14:paraId="58DB22DF" w14:textId="3DA17096" w:rsidR="002158FD" w:rsidRDefault="002158FD">
      <w:r>
        <w:t>Por fim, de uma breve explicação sobre o Main.storyboard e o LaunchScreen.storyboard, que são criados juntamente com a criação de um novo projeto.</w:t>
      </w:r>
    </w:p>
    <w:p w14:paraId="1383AD70" w14:textId="77777777" w:rsidR="002158FD" w:rsidRDefault="002158FD"/>
    <w:p w14:paraId="75690E98" w14:textId="77777777" w:rsidR="002158FD" w:rsidRPr="0038121B" w:rsidRDefault="002158FD"/>
    <w:p w14:paraId="7F881F82" w14:textId="03E32930" w:rsidR="0038121B" w:rsidRDefault="0038121B" w:rsidP="005E3C4D">
      <w:pPr>
        <w:pStyle w:val="Ttulo3"/>
      </w:pPr>
      <w:r>
        <w:t>1.2.</w:t>
      </w:r>
      <w:r>
        <w:tab/>
        <w:t>Criando um novo projeto</w:t>
      </w:r>
    </w:p>
    <w:p w14:paraId="5A61D0D5" w14:textId="23D6A921" w:rsidR="002158FD" w:rsidRDefault="002158FD">
      <w:r>
        <w:t>Nesta parte você, Educador, irá auxiliar o aluno a criar seu primeiro projeto no Xcode.</w:t>
      </w:r>
    </w:p>
    <w:p w14:paraId="23BCFA2F" w14:textId="2449F8F0" w:rsidR="002158FD" w:rsidRDefault="002158FD" w:rsidP="005E3C4D">
      <w:pPr>
        <w:pBdr>
          <w:bottom w:val="single" w:sz="4" w:space="1" w:color="auto"/>
        </w:pBdr>
      </w:pPr>
      <w:r>
        <w:t>Basicamente o que deve ser feito é:</w:t>
      </w:r>
    </w:p>
    <w:p w14:paraId="466ED0B8" w14:textId="3F112F7F" w:rsidR="002158FD" w:rsidRDefault="002158FD" w:rsidP="005E3C4D">
      <w:pPr>
        <w:pStyle w:val="PargrafodaLista"/>
        <w:numPr>
          <w:ilvl w:val="0"/>
          <w:numId w:val="67"/>
        </w:numPr>
      </w:pPr>
      <w:r>
        <w:t xml:space="preserve">Na tela de abertura do Xcode, clicar na opção </w:t>
      </w:r>
      <w:r w:rsidRPr="005E3C4D">
        <w:rPr>
          <w:b/>
        </w:rPr>
        <w:t>Create a new Xcode Project</w:t>
      </w:r>
      <w:r>
        <w:t xml:space="preserve"> e em seguida escolher um </w:t>
      </w:r>
      <w:r w:rsidRPr="005E3C4D">
        <w:rPr>
          <w:b/>
        </w:rPr>
        <w:t>template</w:t>
      </w:r>
      <w:r>
        <w:t xml:space="preserve"> para o novo projeto. Templates são modelos de app já pré-iniciados, que fazem com que economizemos tempo com elementos padrões que já são inseridos no início do projeto. Escolher a </w:t>
      </w:r>
      <w:r w:rsidR="00EE6D1C">
        <w:t>opção</w:t>
      </w:r>
      <w:r>
        <w:t xml:space="preserve"> </w:t>
      </w:r>
      <w:r w:rsidRPr="005E3C4D">
        <w:rPr>
          <w:b/>
        </w:rPr>
        <w:t>Single View Aplication</w:t>
      </w:r>
      <w:r>
        <w:t>, como mostrado no passo 3;</w:t>
      </w:r>
    </w:p>
    <w:p w14:paraId="071CBAD4" w14:textId="16A9F5FF" w:rsidR="002158FD" w:rsidRDefault="002158FD" w:rsidP="005E3C4D">
      <w:pPr>
        <w:pStyle w:val="PargrafodaLista"/>
        <w:numPr>
          <w:ilvl w:val="0"/>
          <w:numId w:val="67"/>
        </w:numPr>
      </w:pPr>
      <w:r>
        <w:t xml:space="preserve">Na tela de configuração de projetos temos configurações como Nome do Projeto, da Equipe, da Organização. Temos também o identificador de Organização e de Pacote, como vimos no Android Studio, e por </w:t>
      </w:r>
      <w:r w:rsidR="0011777C">
        <w:t>fim,</w:t>
      </w:r>
      <w:r>
        <w:t xml:space="preserve"> temos a escolha da linguagem de programação e os dispositivos destinados. Configurar de acordo com o passo 4.</w:t>
      </w:r>
    </w:p>
    <w:p w14:paraId="114EEE56" w14:textId="31D658F1" w:rsidR="0011777C" w:rsidRDefault="0011777C" w:rsidP="005E3C4D">
      <w:pPr>
        <w:pStyle w:val="PargrafodaLista"/>
        <w:numPr>
          <w:ilvl w:val="0"/>
          <w:numId w:val="67"/>
        </w:numPr>
      </w:pPr>
      <w:r>
        <w:t>Para finalizar, escolher o local onde será salvo o projeto.</w:t>
      </w:r>
    </w:p>
    <w:p w14:paraId="614AABF5" w14:textId="77777777" w:rsidR="002158FD" w:rsidRDefault="002158FD"/>
    <w:p w14:paraId="7F3E3073" w14:textId="77777777" w:rsidR="00A13C09" w:rsidRPr="002158FD" w:rsidRDefault="00A13C09"/>
    <w:p w14:paraId="242DB30B" w14:textId="3CAFBB4E" w:rsidR="0038121B" w:rsidRDefault="0038121B" w:rsidP="005E3C4D">
      <w:pPr>
        <w:pStyle w:val="Ttulo3"/>
      </w:pPr>
      <w:r>
        <w:t>1.3.</w:t>
      </w:r>
      <w:r>
        <w:tab/>
        <w:t>Conhecendo a Storyboard</w:t>
      </w:r>
    </w:p>
    <w:p w14:paraId="01563C10" w14:textId="1DA9B47B" w:rsidR="0011777C" w:rsidRDefault="00B0416E">
      <w:r>
        <w:t xml:space="preserve">Educador, agora vamos conhecer o </w:t>
      </w:r>
      <w:r w:rsidRPr="005E3C4D">
        <w:rPr>
          <w:b/>
        </w:rPr>
        <w:t>Main.storyboard</w:t>
      </w:r>
      <w:r>
        <w:t>. Aqui, ajude o aluno a localizá-lo no painel de navegação. Explique, que é uma cena e a seta que indica o ponto de entrada da cena.</w:t>
      </w:r>
    </w:p>
    <w:p w14:paraId="402A431A" w14:textId="77777777" w:rsidR="0011777C" w:rsidRDefault="0011777C"/>
    <w:p w14:paraId="72B4055A" w14:textId="77777777" w:rsidR="00A13C09" w:rsidRPr="0011777C" w:rsidRDefault="00A13C09"/>
    <w:p w14:paraId="083A675E" w14:textId="3CB160E6" w:rsidR="0038121B" w:rsidRDefault="0038121B" w:rsidP="005E3C4D">
      <w:pPr>
        <w:pStyle w:val="Ttulo3"/>
      </w:pPr>
      <w:r>
        <w:t>1.4.</w:t>
      </w:r>
      <w:r>
        <w:tab/>
        <w:t>Prototipando com o Storyboard</w:t>
      </w:r>
    </w:p>
    <w:p w14:paraId="0FD59534" w14:textId="0DF36B83" w:rsidR="00A13C09" w:rsidRDefault="00A13C09">
      <w:r>
        <w:t>Educador, a partir de agora iremos dar explicações a respeito da prototipagem utilizando um método prático. Iremos criar um aplicativo de músicas e a cada novo recurso utilizado, procure explicar ao aluno como funciona e dê exemplos de outras utilizações para eles.</w:t>
      </w:r>
    </w:p>
    <w:p w14:paraId="5C052588" w14:textId="77777777" w:rsidR="00060BD8" w:rsidRDefault="00060BD8"/>
    <w:p w14:paraId="439C47BB" w14:textId="3C17E5A2" w:rsidR="0038121B" w:rsidRDefault="0038121B" w:rsidP="005E3C4D">
      <w:pPr>
        <w:pStyle w:val="Ttulo4"/>
      </w:pPr>
      <w:r>
        <w:t>1.4.1.</w:t>
      </w:r>
      <w:r>
        <w:tab/>
        <w:t>A pasta Assets</w:t>
      </w:r>
    </w:p>
    <w:p w14:paraId="4E703065" w14:textId="4F3AB5AE" w:rsidR="00A13C09" w:rsidRDefault="00A13C09" w:rsidP="005E3C4D">
      <w:pPr>
        <w:pBdr>
          <w:bottom w:val="single" w:sz="4" w:space="1" w:color="auto"/>
        </w:pBdr>
      </w:pPr>
      <w:r>
        <w:t xml:space="preserve">Educador, explique ao aluno que a pasta </w:t>
      </w:r>
      <w:r w:rsidRPr="005E3C4D">
        <w:rPr>
          <w:b/>
        </w:rPr>
        <w:t>Assets</w:t>
      </w:r>
      <w:r>
        <w:t xml:space="preserve"> é onde colocaremos todas as imagens do nosso projeto, bastando apenas arrastá-las para dentro da pasta. Ela pode ser encontrada no painel de navegação como </w:t>
      </w:r>
      <w:r w:rsidRPr="005E3C4D">
        <w:rPr>
          <w:b/>
        </w:rPr>
        <w:t>Assets.xcassets</w:t>
      </w:r>
      <w:r>
        <w:t xml:space="preserve"> . </w:t>
      </w:r>
    </w:p>
    <w:p w14:paraId="1A58BF96" w14:textId="634B1F65" w:rsidR="00A13C09" w:rsidRDefault="00A13C09" w:rsidP="005E3C4D">
      <w:pPr>
        <w:pStyle w:val="PargrafodaLista"/>
        <w:numPr>
          <w:ilvl w:val="0"/>
          <w:numId w:val="68"/>
        </w:numPr>
      </w:pPr>
      <w:r>
        <w:t>Para o nosso app musical, devemos abrir a pasta do material do curso que contém as imagens necessárias e arrastá-las para o Xcode. É simples assim.</w:t>
      </w:r>
    </w:p>
    <w:p w14:paraId="5400467F" w14:textId="77777777" w:rsidR="00A13C09" w:rsidRDefault="00A13C09"/>
    <w:p w14:paraId="5D78AED1" w14:textId="258BA3C1" w:rsidR="0038121B" w:rsidRDefault="0038121B" w:rsidP="005E3C4D">
      <w:pPr>
        <w:pStyle w:val="Ttulo4"/>
      </w:pPr>
      <w:r>
        <w:t>1.4.2.</w:t>
      </w:r>
      <w:r>
        <w:tab/>
        <w:t>Usando as imagens para criar os protótipos</w:t>
      </w:r>
    </w:p>
    <w:p w14:paraId="16FA4E7D" w14:textId="2BA98AE5" w:rsidR="00A13C09" w:rsidRDefault="00A13C09" w:rsidP="005E3C4D">
      <w:pPr>
        <w:pBdr>
          <w:bottom w:val="single" w:sz="4" w:space="1" w:color="auto"/>
        </w:pBdr>
      </w:pPr>
      <w:r>
        <w:t>Agora, para usar as imagens já adicionadas ao projeto, instrua o aluno a proceder da seguinte forma:</w:t>
      </w:r>
    </w:p>
    <w:p w14:paraId="22422D6A" w14:textId="122D26DE" w:rsidR="00A13C09" w:rsidRDefault="00A13C09" w:rsidP="005E3C4D">
      <w:pPr>
        <w:pStyle w:val="PargrafodaLista"/>
        <w:numPr>
          <w:ilvl w:val="0"/>
          <w:numId w:val="68"/>
        </w:numPr>
      </w:pPr>
      <w:r>
        <w:t xml:space="preserve">Entrar em </w:t>
      </w:r>
      <w:r w:rsidRPr="00060BD8">
        <w:rPr>
          <w:b/>
        </w:rPr>
        <w:t xml:space="preserve">Main.storyboard </w:t>
      </w:r>
      <w:r>
        <w:t>e alterar a visualização para iPhone 7. O local que se encontra esta opção pode ser visto no passo 1.</w:t>
      </w:r>
      <w:r w:rsidR="00B17AF4">
        <w:t xml:space="preserve"> Arrastar e soltar um </w:t>
      </w:r>
      <w:r w:rsidR="00B17AF4" w:rsidRPr="005E3C4D">
        <w:rPr>
          <w:b/>
        </w:rPr>
        <w:t>Image View</w:t>
      </w:r>
      <w:r w:rsidR="00B17AF4">
        <w:t>, que se encontra na paleta de componentes</w:t>
      </w:r>
      <w:r w:rsidR="001F3566">
        <w:t>, dentro da cena e redimensioná-lo para que complete a cena por completo.</w:t>
      </w:r>
    </w:p>
    <w:p w14:paraId="666E26AE" w14:textId="56A89EB4" w:rsidR="001F3566" w:rsidRDefault="001F3566" w:rsidP="005E3C4D">
      <w:pPr>
        <w:pStyle w:val="PargrafodaLista"/>
        <w:numPr>
          <w:ilvl w:val="0"/>
          <w:numId w:val="68"/>
        </w:numPr>
      </w:pPr>
      <w:r>
        <w:t xml:space="preserve">Selecionar o </w:t>
      </w:r>
      <w:r w:rsidRPr="005E3C4D">
        <w:rPr>
          <w:b/>
        </w:rPr>
        <w:t>Image View</w:t>
      </w:r>
      <w:r>
        <w:t xml:space="preserve"> e na propriedade </w:t>
      </w:r>
      <w:r w:rsidRPr="005E3C4D">
        <w:rPr>
          <w:b/>
        </w:rPr>
        <w:t>Image</w:t>
      </w:r>
      <w:r>
        <w:t xml:space="preserve"> (no painel) inserir o nome “1. Navegar”. Este é o nome de uma das imagens que inserimos na pasta Assets e pode agora ser visualizada na cena do Storyboard.</w:t>
      </w:r>
    </w:p>
    <w:p w14:paraId="18F9BC6F" w14:textId="19996659" w:rsidR="002A218F" w:rsidRDefault="002A218F" w:rsidP="005E3C4D">
      <w:pPr>
        <w:pStyle w:val="PargrafodaLista"/>
        <w:numPr>
          <w:ilvl w:val="0"/>
          <w:numId w:val="68"/>
        </w:numPr>
      </w:pPr>
      <w:r>
        <w:t xml:space="preserve">Trocar o simulador para iPhone 7 como mostrado nos passos </w:t>
      </w:r>
      <w:r w:rsidR="00773E33">
        <w:t>7 e</w:t>
      </w:r>
      <w:r>
        <w:t xml:space="preserve"> 8 e executá-lo. Ele ficará parecido com o mostrado no passo 10.</w:t>
      </w:r>
    </w:p>
    <w:p w14:paraId="1941BEB3" w14:textId="75E320CC" w:rsidR="002A218F" w:rsidRPr="00A13C09" w:rsidRDefault="002A218F" w:rsidP="005E3C4D">
      <w:pPr>
        <w:pStyle w:val="PargrafodaLista"/>
        <w:numPr>
          <w:ilvl w:val="0"/>
          <w:numId w:val="68"/>
        </w:numPr>
      </w:pPr>
      <w:r>
        <w:t xml:space="preserve">Depois, arrastar e soltar uma </w:t>
      </w:r>
      <w:r w:rsidRPr="005E3C4D">
        <w:rPr>
          <w:b/>
        </w:rPr>
        <w:t>View Controller</w:t>
      </w:r>
      <w:r w:rsidR="00BF413D">
        <w:t xml:space="preserve"> no Storyboard e</w:t>
      </w:r>
      <w:r w:rsidR="000920AA">
        <w:t xml:space="preserve"> inserir uma imagem como feito anteriormente. Fazer isso para cada uma das imagens restante</w:t>
      </w:r>
      <w:r w:rsidR="00BF413D">
        <w:t>s</w:t>
      </w:r>
      <w:r w:rsidR="000920AA">
        <w:t>.</w:t>
      </w:r>
      <w:r w:rsidR="00A11C27">
        <w:t xml:space="preserve"> Ficará como no passo 14.</w:t>
      </w:r>
    </w:p>
    <w:p w14:paraId="1BA1DC1E" w14:textId="77777777" w:rsidR="00A13C09" w:rsidRDefault="00A13C09"/>
    <w:p w14:paraId="79D7789D" w14:textId="7915EBDE" w:rsidR="0038121B" w:rsidRDefault="0038121B" w:rsidP="005E3C4D">
      <w:pPr>
        <w:pStyle w:val="Ttulo4"/>
      </w:pPr>
      <w:r>
        <w:t>1.4.3.</w:t>
      </w:r>
      <w:r>
        <w:tab/>
        <w:t>UIImageView</w:t>
      </w:r>
    </w:p>
    <w:p w14:paraId="256E23DB" w14:textId="49461360" w:rsidR="00BF413D" w:rsidRDefault="00BF413D">
      <w:r>
        <w:t xml:space="preserve">Educador, explique sobre a view que exibe imagens no nosso app e a classe a qual ela corresponde, a </w:t>
      </w:r>
      <w:r w:rsidRPr="005E3C4D">
        <w:rPr>
          <w:b/>
        </w:rPr>
        <w:t>UIImageView</w:t>
      </w:r>
      <w:r>
        <w:t xml:space="preserve">, e explique as suas hierarquias. Explique que para uma imagem ser exibida é necessário fornecer uma </w:t>
      </w:r>
      <w:r w:rsidRPr="005E3C4D">
        <w:rPr>
          <w:b/>
        </w:rPr>
        <w:t>UIImagem</w:t>
      </w:r>
      <w:r w:rsidR="0034701D">
        <w:t xml:space="preserve"> apenas especificando o nome do arquivo de imagem.</w:t>
      </w:r>
    </w:p>
    <w:p w14:paraId="0D623D3D" w14:textId="77777777" w:rsidR="00BF413D" w:rsidRPr="00BF413D" w:rsidRDefault="00BF413D"/>
    <w:p w14:paraId="5A3B266E" w14:textId="59068BCC" w:rsidR="0038121B" w:rsidRDefault="0038121B" w:rsidP="005E3C4D">
      <w:pPr>
        <w:pStyle w:val="Ttulo4"/>
      </w:pPr>
      <w:r>
        <w:t>1.4.4.</w:t>
      </w:r>
      <w:r>
        <w:tab/>
        <w:t>UIViewController</w:t>
      </w:r>
    </w:p>
    <w:p w14:paraId="6DB68F88" w14:textId="60976590" w:rsidR="0034701D" w:rsidRDefault="0034701D">
      <w:r>
        <w:t xml:space="preserve">Também explique o </w:t>
      </w:r>
      <w:r w:rsidRPr="005E3C4D">
        <w:rPr>
          <w:b/>
        </w:rPr>
        <w:t>UIViewController</w:t>
      </w:r>
      <w:r>
        <w:t xml:space="preserve">, como sendo uma tela de nosso app, semelhante às </w:t>
      </w:r>
      <w:r w:rsidRPr="005E3C4D">
        <w:rPr>
          <w:b/>
        </w:rPr>
        <w:t>Activities</w:t>
      </w:r>
      <w:r>
        <w:t xml:space="preserve"> do Android.</w:t>
      </w:r>
    </w:p>
    <w:p w14:paraId="2B203AE0" w14:textId="77777777" w:rsidR="0034701D" w:rsidRPr="0034701D" w:rsidRDefault="0034701D"/>
    <w:p w14:paraId="2A3E2C7E" w14:textId="6B2DFD87" w:rsidR="0038121B" w:rsidRDefault="0038121B" w:rsidP="005E3C4D">
      <w:pPr>
        <w:pStyle w:val="Ttulo4"/>
      </w:pPr>
      <w:r>
        <w:t>1.4.5.</w:t>
      </w:r>
      <w:r>
        <w:tab/>
        <w:t>Continuando os protótipos</w:t>
      </w:r>
    </w:p>
    <w:p w14:paraId="1449EEAE" w14:textId="77777777" w:rsidR="000863DA" w:rsidRDefault="00773E33">
      <w:r>
        <w:t xml:space="preserve">Educador, agora é necessário ligar as cenas e para isso, primeiro devemos inserir botões. </w:t>
      </w:r>
    </w:p>
    <w:p w14:paraId="0E7F7CFE" w14:textId="7356552F" w:rsidR="0034701D" w:rsidRDefault="00773E33" w:rsidP="005E3C4D">
      <w:pPr>
        <w:pBdr>
          <w:bottom w:val="single" w:sz="4" w:space="1" w:color="auto"/>
        </w:pBdr>
      </w:pPr>
      <w:r>
        <w:t>Instrua o aluno a fazer isso da seguinte forma:</w:t>
      </w:r>
    </w:p>
    <w:p w14:paraId="36C135CC" w14:textId="3614B16A" w:rsidR="00773E33" w:rsidRDefault="000863DA" w:rsidP="005E3C4D">
      <w:pPr>
        <w:pStyle w:val="PargrafodaLista"/>
        <w:numPr>
          <w:ilvl w:val="0"/>
          <w:numId w:val="68"/>
        </w:numPr>
      </w:pPr>
      <w:r>
        <w:t xml:space="preserve">Abrir a </w:t>
      </w:r>
      <w:r w:rsidRPr="000863DA">
        <w:rPr>
          <w:b/>
        </w:rPr>
        <w:t xml:space="preserve">Main.storyboard </w:t>
      </w:r>
      <w:r>
        <w:t>l</w:t>
      </w:r>
      <w:r w:rsidR="00773E33">
        <w:t xml:space="preserve">ocalizar o botão na paleta de componentes e arrastá-lo à cena. </w:t>
      </w:r>
      <w:r>
        <w:t>Ver</w:t>
      </w:r>
      <w:r w:rsidR="00773E33">
        <w:t xml:space="preserve"> </w:t>
      </w:r>
      <w:r>
        <w:t>as imagens no passo 1, adicionar</w:t>
      </w:r>
      <w:r w:rsidR="00773E33">
        <w:t xml:space="preserve"> e </w:t>
      </w:r>
      <w:r>
        <w:t xml:space="preserve">redimensionar botões conforme os quadrados verdes, tantos quanto forem necessários. </w:t>
      </w:r>
    </w:p>
    <w:p w14:paraId="7386CAF7" w14:textId="096E2C4C" w:rsidR="000863DA" w:rsidRDefault="000863DA" w:rsidP="005E3C4D">
      <w:pPr>
        <w:pStyle w:val="PargrafodaLista"/>
        <w:numPr>
          <w:ilvl w:val="0"/>
          <w:numId w:val="68"/>
        </w:numPr>
      </w:pPr>
      <w:r>
        <w:t xml:space="preserve">Entrar nas propriedades de cada botão e remover seus nomes, de modo que todos os botões fiquem transparentes. É possível também mudar a cor na propriedade </w:t>
      </w:r>
      <w:r w:rsidRPr="000863DA">
        <w:rPr>
          <w:b/>
        </w:rPr>
        <w:t>Background</w:t>
      </w:r>
      <w:r>
        <w:t>.</w:t>
      </w:r>
    </w:p>
    <w:p w14:paraId="59D2DCD1" w14:textId="77777777" w:rsidR="000863DA" w:rsidRPr="000863DA" w:rsidRDefault="000863DA"/>
    <w:p w14:paraId="2E3DB225" w14:textId="41DB01B4" w:rsidR="0038121B" w:rsidRDefault="0038121B" w:rsidP="005E3C4D">
      <w:pPr>
        <w:pStyle w:val="Ttulo4"/>
      </w:pPr>
      <w:r>
        <w:t>1.4.6.</w:t>
      </w:r>
      <w:r>
        <w:tab/>
        <w:t>UIButton</w:t>
      </w:r>
    </w:p>
    <w:p w14:paraId="62A62870" w14:textId="1606C145" w:rsidR="000863DA" w:rsidRDefault="000863DA">
      <w:r>
        <w:t>Educador, com os botões colocados nos locais certos, explique como ele funciona. Ele se assemelha ao Button do Android e é basicamente um controle de entrada que recebe interações de diversos tipos de toque do usuário.</w:t>
      </w:r>
    </w:p>
    <w:p w14:paraId="520EF352" w14:textId="77777777" w:rsidR="000863DA" w:rsidRPr="000863DA" w:rsidRDefault="000863DA"/>
    <w:p w14:paraId="0FE7FD27" w14:textId="09DD1C61" w:rsidR="0038121B" w:rsidRDefault="0038121B" w:rsidP="005E3C4D">
      <w:pPr>
        <w:pStyle w:val="Ttulo4"/>
      </w:pPr>
      <w:r>
        <w:t>1.4.7.</w:t>
      </w:r>
      <w:r>
        <w:tab/>
        <w:t>UISegue</w:t>
      </w:r>
    </w:p>
    <w:p w14:paraId="71E3D557" w14:textId="77777777" w:rsidR="000863DA" w:rsidRDefault="000863DA">
      <w:r>
        <w:t>Agora, as cenas serão ligadas entre si e serão trocadas, com animação de transição, a partir de toques simples nos botões.</w:t>
      </w:r>
    </w:p>
    <w:p w14:paraId="1C313EEC" w14:textId="06231F2F" w:rsidR="000863DA" w:rsidRDefault="000863DA">
      <w:r>
        <w:t>Para isso, seguir os seguintes passos:</w:t>
      </w:r>
    </w:p>
    <w:p w14:paraId="33BFEA5D" w14:textId="6D2E118A" w:rsidR="000863DA" w:rsidRDefault="000863DA">
      <w:r>
        <w:t xml:space="preserve">Veja na imagem do passo 6 um mapa de ligações de cada botão à outra tela. Para realizar cada ligação, segure a tecla </w:t>
      </w:r>
      <w:r>
        <w:rPr>
          <w:b/>
        </w:rPr>
        <w:t>Control</w:t>
      </w:r>
      <w:r>
        <w:t xml:space="preserve"> de seu teclado e segure e arraste o botão até a cena de destino, ou seja, cena a qual será redirecionada ao ser tocado tal botão. Ao soltar, clicar na opção </w:t>
      </w:r>
      <w:r w:rsidRPr="00F82574">
        <w:rPr>
          <w:b/>
        </w:rPr>
        <w:t>Present Modally</w:t>
      </w:r>
      <w:r>
        <w:t>, que estará disponível, para que pareça que uma tela passa sobre a outra na troca de cenas.</w:t>
      </w:r>
    </w:p>
    <w:p w14:paraId="45435A24" w14:textId="07E69522" w:rsidR="000863DA" w:rsidRDefault="000863DA">
      <w:r>
        <w:t xml:space="preserve">É possível ver a segue, agora desabilitar a animação, selecionando a Segue e desmarcando a opção </w:t>
      </w:r>
      <w:r>
        <w:rPr>
          <w:b/>
        </w:rPr>
        <w:t>Animates</w:t>
      </w:r>
      <w:r>
        <w:t>. Repetir o processo para cada ligação com base na imagem no passo 6.</w:t>
      </w:r>
    </w:p>
    <w:p w14:paraId="250D3CEA" w14:textId="38F6FC00" w:rsidR="000863DA" w:rsidRDefault="000863DA">
      <w:r>
        <w:t>Agora as ligações estão concluídas.</w:t>
      </w:r>
    </w:p>
    <w:p w14:paraId="762E6DEE" w14:textId="77777777" w:rsidR="000863DA" w:rsidRDefault="000863DA"/>
    <w:p w14:paraId="70E70386" w14:textId="77777777" w:rsidR="00060BD8" w:rsidRPr="000863DA" w:rsidRDefault="00060BD8"/>
    <w:p w14:paraId="5053DEE8" w14:textId="02965B62" w:rsidR="0038121B" w:rsidRDefault="0038121B">
      <w:pPr>
        <w:pStyle w:val="Ttulo3"/>
      </w:pPr>
      <w:r>
        <w:t>1.5.</w:t>
      </w:r>
      <w:r>
        <w:tab/>
        <w:t>Resumo</w:t>
      </w:r>
    </w:p>
    <w:p w14:paraId="52C3D213" w14:textId="77777777" w:rsidR="00060BD8" w:rsidRDefault="000863DA">
      <w:pPr>
        <w:sectPr w:rsidR="00060BD8" w:rsidSect="00060BD8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O aluno conheceu o </w:t>
      </w:r>
      <w:r w:rsidRPr="005E3C4D">
        <w:rPr>
          <w:b/>
        </w:rPr>
        <w:t>Storyboard</w:t>
      </w:r>
      <w:r>
        <w:t xml:space="preserve"> e viu que é possível prototipar apenas</w:t>
      </w:r>
      <w:r w:rsidRPr="005E3C4D">
        <w:rPr>
          <w:b/>
        </w:rPr>
        <w:t xml:space="preserve"> arrastando e soltando componentes</w:t>
      </w:r>
      <w:r>
        <w:t xml:space="preserve"> para o Storyboard, sem escrever código algum. Conheceu três novos componentes: a </w:t>
      </w:r>
      <w:r w:rsidRPr="005E3C4D">
        <w:rPr>
          <w:b/>
        </w:rPr>
        <w:t>UIImageView</w:t>
      </w:r>
      <w:r>
        <w:t xml:space="preserve">, a </w:t>
      </w:r>
      <w:r w:rsidRPr="005E3C4D">
        <w:rPr>
          <w:b/>
        </w:rPr>
        <w:t>UIViewController</w:t>
      </w:r>
      <w:r>
        <w:t xml:space="preserve"> e a </w:t>
      </w:r>
      <w:r w:rsidRPr="005E3C4D">
        <w:rPr>
          <w:b/>
        </w:rPr>
        <w:t>UISegue</w:t>
      </w:r>
      <w:r>
        <w:rPr>
          <w:b/>
        </w:rPr>
        <w:t xml:space="preserve"> </w:t>
      </w:r>
      <w:r>
        <w:t xml:space="preserve">e as utilizou para prototipar nossa primeira aplicação, o </w:t>
      </w:r>
      <w:r w:rsidRPr="005E3C4D">
        <w:rPr>
          <w:b/>
        </w:rPr>
        <w:t>MusicProject</w:t>
      </w:r>
      <w:r>
        <w:t xml:space="preserve">. </w:t>
      </w:r>
    </w:p>
    <w:p w14:paraId="48808433" w14:textId="04DB9418" w:rsidR="00851E74" w:rsidRDefault="000508D2" w:rsidP="005E3C4D">
      <w:pPr>
        <w:pStyle w:val="Ttulo2"/>
        <w:pBdr>
          <w:top w:val="single" w:sz="4" w:space="1" w:color="auto"/>
        </w:pBdr>
        <w:spacing w:before="0" w:after="0"/>
      </w:pPr>
      <w:r>
        <w:lastRenderedPageBreak/>
        <w:t xml:space="preserve"> </w:t>
      </w:r>
      <w:bookmarkStart w:id="1" w:name="h.ju7lf4z2rw7w" w:colFirst="0" w:colLast="0"/>
      <w:bookmarkStart w:id="2" w:name="h.qti44jbq8ovo" w:colFirst="0" w:colLast="0"/>
      <w:bookmarkStart w:id="3" w:name="h.m213xigyx2so" w:colFirst="0" w:colLast="0"/>
      <w:bookmarkStart w:id="4" w:name="h.hidv4ekbbof9" w:colFirst="0" w:colLast="0"/>
      <w:bookmarkStart w:id="5" w:name="h.retb0dgxwoer" w:colFirst="0" w:colLast="0"/>
      <w:bookmarkStart w:id="6" w:name="h.58jwzlgmi01s" w:colFirst="0" w:colLast="0"/>
      <w:bookmarkStart w:id="7" w:name="h.70ur0phbkgxg" w:colFirst="0" w:colLast="0"/>
      <w:bookmarkEnd w:id="1"/>
      <w:bookmarkEnd w:id="2"/>
      <w:bookmarkEnd w:id="3"/>
      <w:bookmarkEnd w:id="4"/>
      <w:bookmarkEnd w:id="5"/>
      <w:bookmarkEnd w:id="6"/>
      <w:bookmarkEnd w:id="7"/>
      <w:r w:rsidR="00851E74">
        <w:t>Aula 2</w:t>
      </w:r>
    </w:p>
    <w:p w14:paraId="473D4A94" w14:textId="528AA7D9" w:rsidR="00851E74" w:rsidRDefault="00851E74" w:rsidP="005E3C4D">
      <w:pPr>
        <w:pStyle w:val="Ttulo3"/>
        <w:spacing w:before="0" w:after="0"/>
      </w:pPr>
      <w:r>
        <w:t xml:space="preserve">2. </w:t>
      </w:r>
      <w:r w:rsidR="000863DA">
        <w:t>Views e Auto Layout</w:t>
      </w:r>
    </w:p>
    <w:p w14:paraId="15B1E06D" w14:textId="2536A68D" w:rsidR="00A609F4" w:rsidRDefault="00A609F4" w:rsidP="005E3C4D">
      <w:pPr>
        <w:spacing w:before="0" w:after="0"/>
      </w:pPr>
      <w:r>
        <w:t>Agora que o aluno já sabe utilizar o Xcode, vamos aprender a utilizar, dimensionar e restringir algumas views para que possamos ter uma noção sobre o Auto Layout e mais alguns alternativos à ele, necessários para o decorrer do curso.</w:t>
      </w:r>
    </w:p>
    <w:p w14:paraId="03712FE7" w14:textId="77777777" w:rsidR="00060BD8" w:rsidRPr="005E3C4D" w:rsidRDefault="00060BD8" w:rsidP="005E3C4D">
      <w:pPr>
        <w:spacing w:before="0" w:after="0"/>
      </w:pPr>
    </w:p>
    <w:p w14:paraId="392E03B8" w14:textId="77777777" w:rsidR="00C82F67" w:rsidRDefault="00C82F67" w:rsidP="005E3C4D">
      <w:pPr>
        <w:pStyle w:val="Ttulo3"/>
        <w:spacing w:before="0" w:after="0"/>
      </w:pPr>
      <w:r>
        <w:rPr>
          <w:color w:val="7F7F7F"/>
        </w:rPr>
        <w:t>CARGA HORÁRIA</w:t>
      </w:r>
    </w:p>
    <w:p w14:paraId="355185A2" w14:textId="77777777" w:rsidR="00C82F67" w:rsidRDefault="00C82F67">
      <w:pPr>
        <w:spacing w:before="0" w:after="0"/>
        <w:jc w:val="left"/>
      </w:pPr>
      <w:r>
        <w:t>Conforme o plano de aula, esta aula terá duração de 1h30 e deverá ser conduzida de acordo com as orientações pedagógicas.</w:t>
      </w:r>
    </w:p>
    <w:p w14:paraId="13805EE3" w14:textId="77777777" w:rsidR="00C82F67" w:rsidRDefault="00C82F67">
      <w:pPr>
        <w:spacing w:before="0" w:after="0"/>
        <w:jc w:val="left"/>
      </w:pPr>
      <w:r>
        <w:t xml:space="preserve"> </w:t>
      </w:r>
    </w:p>
    <w:p w14:paraId="3EC4E56F" w14:textId="77777777" w:rsidR="00C82F67" w:rsidRDefault="00C82F67" w:rsidP="005E3C4D">
      <w:pPr>
        <w:pStyle w:val="Ttulo3"/>
        <w:spacing w:before="0" w:after="0"/>
      </w:pPr>
      <w:r>
        <w:rPr>
          <w:color w:val="7F7F7F"/>
        </w:rPr>
        <w:t>OBJETIVO DA AULA</w:t>
      </w:r>
    </w:p>
    <w:p w14:paraId="22A2AB4B" w14:textId="77777777" w:rsidR="00C82F67" w:rsidRDefault="00C82F67" w:rsidP="005E3C4D">
      <w:pPr>
        <w:spacing w:before="0" w:after="0"/>
      </w:pPr>
      <w:r>
        <w:t>Ao final da aula, você deverá garantir que o aluno tenha subsídios para</w:t>
      </w:r>
    </w:p>
    <w:p w14:paraId="0BF411C0" w14:textId="2D59A34E" w:rsidR="005D323C" w:rsidRDefault="005D323C" w:rsidP="005E3C4D">
      <w:pPr>
        <w:numPr>
          <w:ilvl w:val="0"/>
          <w:numId w:val="59"/>
        </w:numPr>
        <w:spacing w:before="0" w:after="0"/>
        <w:ind w:hanging="360"/>
        <w:contextualSpacing/>
      </w:pPr>
      <w:r>
        <w:t>Reconhecer e diferenciar mudanças externas e mudanças internas referente ao layout de um app.</w:t>
      </w:r>
    </w:p>
    <w:p w14:paraId="1BE42D23" w14:textId="0A258ABD" w:rsidR="00F225F8" w:rsidRDefault="005D323C" w:rsidP="005E3C4D">
      <w:pPr>
        <w:numPr>
          <w:ilvl w:val="0"/>
          <w:numId w:val="59"/>
        </w:numPr>
        <w:spacing w:before="0" w:after="0"/>
        <w:ind w:hanging="360"/>
        <w:contextualSpacing/>
      </w:pPr>
      <w:r>
        <w:t>Reconhecer três tipos de formas de restrições e ajustes de layout que podem ser utilizados em iOS;</w:t>
      </w:r>
    </w:p>
    <w:p w14:paraId="08257AFB" w14:textId="3B9D645C" w:rsidR="005D323C" w:rsidRPr="005D323C" w:rsidRDefault="005D323C" w:rsidP="005E3C4D">
      <w:pPr>
        <w:numPr>
          <w:ilvl w:val="0"/>
          <w:numId w:val="59"/>
        </w:numPr>
        <w:spacing w:before="0" w:after="0"/>
        <w:ind w:hanging="360"/>
        <w:contextualSpacing/>
      </w:pPr>
      <w:r>
        <w:t>Fazer uso do auto layout para criação da interface de um app.</w:t>
      </w:r>
    </w:p>
    <w:p w14:paraId="5F5A8BC3" w14:textId="77777777" w:rsidR="00C82F67" w:rsidRDefault="00C82F67" w:rsidP="005E3C4D">
      <w:pPr>
        <w:spacing w:before="0" w:after="0"/>
      </w:pPr>
    </w:p>
    <w:p w14:paraId="2FB09461" w14:textId="77777777" w:rsidR="00C82F67" w:rsidRDefault="00C82F67" w:rsidP="005E3C4D">
      <w:pPr>
        <w:pStyle w:val="Ttulo3"/>
        <w:spacing w:before="0" w:after="0"/>
      </w:pPr>
      <w:r>
        <w:rPr>
          <w:color w:val="7F7F7F"/>
        </w:rPr>
        <w:t>ORIENTAÇÕES PEDAGÓGICAS</w:t>
      </w:r>
    </w:p>
    <w:p w14:paraId="24390D3B" w14:textId="77777777" w:rsidR="00C82F67" w:rsidRDefault="00C82F67" w:rsidP="005E3C4D">
      <w:pPr>
        <w:spacing w:before="0" w:after="0"/>
      </w:pPr>
      <w:r>
        <w:t xml:space="preserve">Para atender os objetivos de aprendizagem, você deverá conduzir o processo de ensino considerando a organização didática apresentada a seguir: </w:t>
      </w:r>
    </w:p>
    <w:p w14:paraId="3BBD488E" w14:textId="77777777" w:rsidR="00C82F67" w:rsidRDefault="00C82F67" w:rsidP="005E3C4D">
      <w:pPr>
        <w:numPr>
          <w:ilvl w:val="0"/>
          <w:numId w:val="60"/>
        </w:numPr>
        <w:spacing w:before="0" w:after="0"/>
        <w:ind w:hanging="360"/>
        <w:contextualSpacing/>
      </w:pPr>
      <w:r>
        <w:t>40 minutos de aula expositiva;</w:t>
      </w:r>
    </w:p>
    <w:p w14:paraId="67954B4C" w14:textId="77777777" w:rsidR="00C82F67" w:rsidRDefault="00C82F67">
      <w:pPr>
        <w:numPr>
          <w:ilvl w:val="0"/>
          <w:numId w:val="60"/>
        </w:numPr>
        <w:spacing w:before="0" w:after="0"/>
        <w:ind w:hanging="360"/>
        <w:contextualSpacing/>
      </w:pPr>
      <w:r>
        <w:t>10 minutos para tirar as dúvidas dos alunos;</w:t>
      </w:r>
    </w:p>
    <w:p w14:paraId="65768909" w14:textId="77777777" w:rsidR="00C82F67" w:rsidRDefault="00C82F67" w:rsidP="005E3C4D">
      <w:pPr>
        <w:numPr>
          <w:ilvl w:val="0"/>
          <w:numId w:val="60"/>
        </w:numPr>
        <w:spacing w:before="0" w:after="0"/>
        <w:ind w:hanging="360"/>
        <w:contextualSpacing/>
      </w:pPr>
      <w:r>
        <w:t>40 minutos para desenvolver as atividades propostas para a turma e apresentação da TDP.</w:t>
      </w:r>
    </w:p>
    <w:p w14:paraId="0F7403BA" w14:textId="77777777" w:rsidR="00C82F67" w:rsidRDefault="00C82F67" w:rsidP="005E3C4D">
      <w:pPr>
        <w:spacing w:before="0" w:after="0"/>
      </w:pPr>
    </w:p>
    <w:p w14:paraId="70BFA7CC" w14:textId="77777777" w:rsidR="00C82F67" w:rsidRDefault="00C82F67" w:rsidP="005E3C4D">
      <w:pPr>
        <w:pStyle w:val="Ttulo3"/>
        <w:spacing w:before="0" w:after="0"/>
      </w:pPr>
      <w:r>
        <w:rPr>
          <w:color w:val="7F7F7F"/>
        </w:rPr>
        <w:t>TÓPICOS DE ESTUDO</w:t>
      </w:r>
    </w:p>
    <w:p w14:paraId="039523EA" w14:textId="77777777" w:rsidR="00C82F67" w:rsidRDefault="00C82F67" w:rsidP="005E3C4D">
      <w:pPr>
        <w:spacing w:before="0" w:after="0"/>
      </w:pPr>
      <w:r>
        <w:t>Todos os tópicos a seguir, conforme livro do aluno, devem ser trabalhados de forma dinâmica, criativa, com embasamento teórico e prático voltado ao mercado de trabalho.</w:t>
      </w:r>
    </w:p>
    <w:p w14:paraId="719C9BA2" w14:textId="6CC652A8" w:rsidR="000863DA" w:rsidRDefault="000863DA" w:rsidP="005E3C4D">
      <w:pPr>
        <w:pStyle w:val="PargrafodaLista"/>
        <w:numPr>
          <w:ilvl w:val="0"/>
          <w:numId w:val="69"/>
        </w:numPr>
        <w:spacing w:before="0" w:after="0"/>
      </w:pPr>
      <w:r>
        <w:t>Mudanças externas</w:t>
      </w:r>
      <w:r w:rsidR="00CE449A">
        <w:t>;</w:t>
      </w:r>
    </w:p>
    <w:p w14:paraId="200B7730" w14:textId="0F5DD6A5" w:rsidR="000863DA" w:rsidRDefault="000863DA" w:rsidP="005E3C4D">
      <w:pPr>
        <w:pStyle w:val="PargrafodaLista"/>
        <w:numPr>
          <w:ilvl w:val="0"/>
          <w:numId w:val="69"/>
        </w:numPr>
        <w:spacing w:before="0" w:after="0"/>
      </w:pPr>
      <w:r>
        <w:t>Mudanças internas</w:t>
      </w:r>
      <w:r w:rsidR="00CE449A">
        <w:t>;</w:t>
      </w:r>
    </w:p>
    <w:p w14:paraId="72E81E1D" w14:textId="1E0022BA" w:rsidR="000863DA" w:rsidRDefault="000863DA" w:rsidP="005E3C4D">
      <w:pPr>
        <w:pStyle w:val="PargrafodaLista"/>
        <w:numPr>
          <w:ilvl w:val="0"/>
          <w:numId w:val="69"/>
        </w:numPr>
        <w:spacing w:before="0" w:after="0"/>
      </w:pPr>
      <w:r>
        <w:t>Disposição Auto Layout Versus baseada em Frame</w:t>
      </w:r>
      <w:r w:rsidR="00CE449A">
        <w:t>;</w:t>
      </w:r>
    </w:p>
    <w:p w14:paraId="746625CF" w14:textId="0641088C" w:rsidR="000863DA" w:rsidRDefault="000863DA" w:rsidP="005E3C4D">
      <w:pPr>
        <w:pStyle w:val="PargrafodaLista"/>
        <w:numPr>
          <w:ilvl w:val="0"/>
          <w:numId w:val="69"/>
        </w:numPr>
        <w:spacing w:before="0" w:after="0"/>
      </w:pPr>
      <w:r>
        <w:t>Aplicando o Auto Layout</w:t>
      </w:r>
      <w:r w:rsidR="00CE449A">
        <w:t>.</w:t>
      </w:r>
    </w:p>
    <w:p w14:paraId="3D5F1338" w14:textId="77777777" w:rsidR="00060BD8" w:rsidRDefault="00060BD8" w:rsidP="005E3C4D">
      <w:pPr>
        <w:pStyle w:val="PargrafodaLista"/>
        <w:spacing w:before="0" w:after="0"/>
      </w:pPr>
    </w:p>
    <w:p w14:paraId="4557E809" w14:textId="77777777" w:rsidR="00C82F67" w:rsidRDefault="00C82F67" w:rsidP="005E3C4D">
      <w:pPr>
        <w:pStyle w:val="Ttulo3"/>
        <w:spacing w:before="0" w:after="0"/>
      </w:pPr>
      <w:r>
        <w:rPr>
          <w:color w:val="7F7F7F"/>
        </w:rPr>
        <w:t>PONTOS IMPORTANTES</w:t>
      </w:r>
    </w:p>
    <w:p w14:paraId="586D8646" w14:textId="43D372AA" w:rsidR="00C82F67" w:rsidRDefault="005D323C" w:rsidP="005E3C4D">
      <w:pPr>
        <w:spacing w:before="0" w:after="0"/>
      </w:pPr>
      <w:r>
        <w:t>Esta aula terá um grande conteúdo prático onde o foco será o uso, redimensionamento e restrições de Views. A aula é um pouco longa e há muitos passos a serem seguidos, é necessário que o aluno mantenha a atenção e que você o auxilie a concluir o objetivo da prática.</w:t>
      </w:r>
    </w:p>
    <w:p w14:paraId="5DD4B292" w14:textId="6A72CE42" w:rsidR="005D323C" w:rsidRPr="005D323C" w:rsidRDefault="005D323C" w:rsidP="005E3C4D">
      <w:pPr>
        <w:spacing w:before="0" w:after="0"/>
      </w:pPr>
      <w:r>
        <w:t>É importante lembrar também, que durante a prática estaremos inserindo nomes e imagens manualmente no aplicativo de música. Não é esta a forma que este tipo de aplicativo é feito, faremos dessa maneira apenas para ilustrar o funcionamento do auto layout. Um app comum reconhece o nome e a imagem do arquivo de música e os mostram na interface, isso o aluno aprenderá a fazer no decorrer do curso</w:t>
      </w:r>
    </w:p>
    <w:p w14:paraId="43C35F5B" w14:textId="77777777" w:rsidR="00C82F67" w:rsidRPr="005E3C4D" w:rsidRDefault="00C82F67" w:rsidP="005E3C4D"/>
    <w:p w14:paraId="799ACB8E" w14:textId="28A83498" w:rsidR="00CE449A" w:rsidRDefault="00CE449A" w:rsidP="005E3C4D">
      <w:pPr>
        <w:pStyle w:val="Ttulo3"/>
      </w:pPr>
      <w:r>
        <w:lastRenderedPageBreak/>
        <w:t>2.1.</w:t>
      </w:r>
      <w:r>
        <w:tab/>
        <w:t>Mudanças externas</w:t>
      </w:r>
    </w:p>
    <w:p w14:paraId="1AA8D11D" w14:textId="58C35FB3" w:rsidR="00B264C8" w:rsidRDefault="00B264C8">
      <w:r>
        <w:t>Aqui iniciaremos a falar sobre o Auto Layout. Ensine ao aluno que é possível que todas as Views se auto ajustem em uma View Controller de acordo com as restrições (constraints) atribuídas a elas.</w:t>
      </w:r>
    </w:p>
    <w:p w14:paraId="735AD12B" w14:textId="56818610" w:rsidR="00B264C8" w:rsidRDefault="00B264C8">
      <w:r>
        <w:t>Defina mudanças externas como mudanças que ocorrem decorrente de algum evento fora do app que alteram o tamanho ou forma da superview. Cite alguns exemplos de mudança externa e esclareça dúvidas dos alunos. Nestas mudanças também devem ser observados os diferentes tamanhos de telas entre os modelos de iPhone e iPad</w:t>
      </w:r>
      <w:r w:rsidR="00F519F7">
        <w:t>.</w:t>
      </w:r>
    </w:p>
    <w:p w14:paraId="28475B41" w14:textId="77777777" w:rsidR="00060BD8" w:rsidRDefault="00060BD8"/>
    <w:p w14:paraId="54849824" w14:textId="77777777" w:rsidR="00060BD8" w:rsidRPr="00B264C8" w:rsidRDefault="00060BD8"/>
    <w:p w14:paraId="42800464" w14:textId="57F66CDB" w:rsidR="00CE449A" w:rsidRDefault="00CE449A" w:rsidP="005E3C4D">
      <w:pPr>
        <w:pStyle w:val="Ttulo3"/>
      </w:pPr>
      <w:r>
        <w:t>2.2.</w:t>
      </w:r>
      <w:r>
        <w:tab/>
        <w:t>Mudanças internas</w:t>
      </w:r>
    </w:p>
    <w:p w14:paraId="4A6A540D" w14:textId="4C68E807" w:rsidR="00B264C8" w:rsidRDefault="00B264C8">
      <w:r>
        <w:t>Educador, defina as mudanças internas como aquelas que ocorrem quando uma view que possui restrições e que afeta outra view é alterada.</w:t>
      </w:r>
      <w:r w:rsidR="00AB7EB1">
        <w:t xml:space="preserve"> Dê alguns exemplos de quando elas ocorrem. Explique também o que ocorre quando o aplicativo exibe texto ou imagem dinâmica, necessitando de ajuste do layout antigo e como o auto layout resolveria isto.</w:t>
      </w:r>
    </w:p>
    <w:p w14:paraId="6F9A40F6" w14:textId="7C926AFD" w:rsidR="00AB7EB1" w:rsidRDefault="00AB7EB1">
      <w:r>
        <w:t>Explique o que é internacionalização e sua exigência de um auto ajuste. E por fim, dê o exemplo das fontes dinâmicas, que podem alterar de tamanho e como a interface deve se comportar com o auto layout.</w:t>
      </w:r>
    </w:p>
    <w:p w14:paraId="7DCD7A83" w14:textId="77777777" w:rsidR="00060BD8" w:rsidRDefault="00060BD8"/>
    <w:p w14:paraId="4EE1E0D6" w14:textId="77777777" w:rsidR="00060BD8" w:rsidRPr="00B264C8" w:rsidRDefault="00060BD8"/>
    <w:p w14:paraId="44354945" w14:textId="23BAEBE5" w:rsidR="00CE449A" w:rsidRDefault="00CE449A" w:rsidP="005E3C4D">
      <w:pPr>
        <w:pStyle w:val="Ttulo3"/>
      </w:pPr>
      <w:r>
        <w:t>2.3.</w:t>
      </w:r>
      <w:r>
        <w:tab/>
        <w:t>Disposição Auto Layout Versus baseada em Frame</w:t>
      </w:r>
    </w:p>
    <w:p w14:paraId="76BC1B97" w14:textId="6D2F0406" w:rsidR="00A42A32" w:rsidRDefault="00A42A32">
      <w:r>
        <w:t>Educador, explique ao aluno a possibilidade de implementar uma interface de usuário como também usar o auto layout. Com a Figura 30 mostre como funciona o sistema de coordenada do iOS. Na Figura 30, temos uma superview, que é o retângulo maior e mais claro, com mais 2 views menores e mais escuras. Para definir a posição e tamanho das views, basta três propriedades, a origem, em relação a superview (20,20), a altura (80) em relação a origem e o comprimento (120) em relação a origem, sendo que a altura e o comprimento no ponto da origem são 0 e aumentam conforme se afastam.</w:t>
      </w:r>
    </w:p>
    <w:p w14:paraId="1888198B" w14:textId="77777777" w:rsidR="00B07429" w:rsidRDefault="00B07429" w:rsidP="00B07429">
      <w:pPr>
        <w:pStyle w:val="NormalWeb"/>
        <w:keepNext/>
        <w:spacing w:before="0" w:beforeAutospacing="0" w:after="0" w:afterAutospacing="0"/>
        <w:jc w:val="center"/>
      </w:pPr>
      <w:r w:rsidRPr="005E3C4D">
        <w:rPr>
          <w:rFonts w:ascii="Arial" w:hAnsi="Arial" w:cs="Arial"/>
          <w:noProof/>
          <w:color w:val="414141"/>
          <w:sz w:val="21"/>
          <w:szCs w:val="21"/>
        </w:rPr>
        <w:lastRenderedPageBreak/>
        <w:drawing>
          <wp:inline distT="0" distB="0" distL="0" distR="0" wp14:anchorId="53EBD770" wp14:editId="19B4D941">
            <wp:extent cx="2527235" cy="3244163"/>
            <wp:effectExtent l="0" t="0" r="0" b="7620"/>
            <wp:docPr id="31" name="Imagem 31" descr="magem: ../Art/layout_view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m: ../Art/layout_views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76" cy="32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9794" w14:textId="77777777" w:rsidR="00B07429" w:rsidRDefault="00B07429" w:rsidP="00B0742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30</w:t>
        </w:r>
      </w:fldSimple>
      <w:r>
        <w:t xml:space="preserve"> - Sistema de coordenadas do iOS</w:t>
      </w:r>
    </w:p>
    <w:p w14:paraId="1FD91570" w14:textId="77777777" w:rsidR="00C2639D" w:rsidRPr="005E3C4D" w:rsidRDefault="00C2639D">
      <w:pPr>
        <w:rPr>
          <w:u w:val="single"/>
        </w:rPr>
      </w:pPr>
    </w:p>
    <w:p w14:paraId="4B48A6D8" w14:textId="54F87DF7" w:rsidR="00CE449A" w:rsidRDefault="00CE449A" w:rsidP="005E3C4D">
      <w:pPr>
        <w:pStyle w:val="Ttulo4"/>
      </w:pPr>
      <w:r>
        <w:t>2.3.1.</w:t>
      </w:r>
      <w:r>
        <w:tab/>
        <w:t>Layout baseado em Frame</w:t>
      </w:r>
    </w:p>
    <w:p w14:paraId="3FBA3FB5" w14:textId="6FF0DC55" w:rsidR="00A42A32" w:rsidRDefault="00457B45">
      <w:r>
        <w:t>Educador, explique ao aluno como eram calculados a posição e tamanho de cada view e a problemática quando ocorre alguma mudança.</w:t>
      </w:r>
    </w:p>
    <w:p w14:paraId="0F314355" w14:textId="2C186969" w:rsidR="00457B45" w:rsidRDefault="00457B45">
      <w:r>
        <w:t xml:space="preserve">Vale ressaltar que programando os frames da view nos confere máxima flexibilidade e poder, mas é muito mais susceptível ao erro e o trabalho é exaustivo. </w:t>
      </w:r>
    </w:p>
    <w:p w14:paraId="4A7B4549" w14:textId="77777777" w:rsidR="00060BD8" w:rsidRPr="00A42A32" w:rsidRDefault="00060BD8"/>
    <w:p w14:paraId="3D3590F3" w14:textId="5C055B66" w:rsidR="00CE449A" w:rsidRDefault="00CE449A" w:rsidP="005E3C4D">
      <w:pPr>
        <w:pStyle w:val="Ttulo4"/>
      </w:pPr>
      <w:r>
        <w:t>2.3.2.</w:t>
      </w:r>
      <w:r>
        <w:tab/>
        <w:t>Layout baseado em máscaras de redimensionamento automático</w:t>
      </w:r>
    </w:p>
    <w:p w14:paraId="44D995B5" w14:textId="12C22B4C" w:rsidR="00C2639D" w:rsidRDefault="00C2639D">
      <w:r>
        <w:t xml:space="preserve">Dado a definição anterior, mostre ao aluno que a as autoresizing masks são capazes de aliviar um pouco deste trabalho. Elas são utilizadas apenas para layouts que se adaptam a mudanças externas e oferecem suporte apenas para layouts simples, o que nos faz ainda </w:t>
      </w:r>
      <w:r w:rsidR="00060BD8">
        <w:t>ter de</w:t>
      </w:r>
      <w:r>
        <w:t xml:space="preserve"> realizar, via código, modificações para nossas máscaras, caso optemos por interfaces mais complexas.</w:t>
      </w:r>
    </w:p>
    <w:p w14:paraId="761DEFA9" w14:textId="77777777" w:rsidR="00060BD8" w:rsidRPr="00C2639D" w:rsidRDefault="00060BD8"/>
    <w:p w14:paraId="4B068402" w14:textId="54903CC2" w:rsidR="00CE449A" w:rsidRDefault="00CE449A" w:rsidP="005E3C4D">
      <w:pPr>
        <w:pStyle w:val="Ttulo4"/>
      </w:pPr>
      <w:r>
        <w:t>2.3.3.</w:t>
      </w:r>
      <w:r>
        <w:tab/>
        <w:t>Auto Layout</w:t>
      </w:r>
    </w:p>
    <w:p w14:paraId="0C1D3F63" w14:textId="46CDF6D7" w:rsidR="00C2639D" w:rsidRDefault="00C2639D">
      <w:r>
        <w:t>Assim temos o auto layout para aliviar todas as nossas dores de cabeça. Educador, explique ao aluno que com o Auto Layout, não precisamos nos preocupar com a estrutura das views, somente nos preocuparemos com como elas se relacionam entre si.</w:t>
      </w:r>
    </w:p>
    <w:p w14:paraId="6B701B23" w14:textId="661658D9" w:rsidR="00C2639D" w:rsidRDefault="00C2639D">
      <w:r>
        <w:t>O auto layout respondem dinamicamente às mudanças internas e externas e recalcula o tamanho e posição de cada view de acordo com essas mudanças.</w:t>
      </w:r>
    </w:p>
    <w:p w14:paraId="025B618A" w14:textId="1D2A86F0" w:rsidR="00C2639D" w:rsidRDefault="00C2639D">
      <w:r>
        <w:t>Para dominar o uso do auto layout deve-se entender a lógica por tras dos layouts baseados em restrição e aprender a API.</w:t>
      </w:r>
    </w:p>
    <w:p w14:paraId="670DF2DA" w14:textId="7FBD9B5C" w:rsidR="00C2639D" w:rsidRDefault="00C2639D">
      <w:r>
        <w:t xml:space="preserve">Explique que podemos definir as restrições via código e via Interface Builder, mas neste curso, o faremos este último. </w:t>
      </w:r>
    </w:p>
    <w:p w14:paraId="0B8262F6" w14:textId="77777777" w:rsidR="00060BD8" w:rsidRDefault="00060BD8"/>
    <w:p w14:paraId="241B22E7" w14:textId="77777777" w:rsidR="00060BD8" w:rsidRPr="00C2639D" w:rsidRDefault="00060BD8"/>
    <w:p w14:paraId="54031060" w14:textId="3C77BD1D" w:rsidR="00CE449A" w:rsidRDefault="00CE449A" w:rsidP="005E3C4D">
      <w:pPr>
        <w:pStyle w:val="Ttulo3"/>
      </w:pPr>
      <w:r>
        <w:t>2.4.</w:t>
      </w:r>
      <w:r>
        <w:tab/>
        <w:t>Aplicando o Auto Layout</w:t>
      </w:r>
    </w:p>
    <w:p w14:paraId="6718EAB6" w14:textId="031229E1" w:rsidR="00C2639D" w:rsidRDefault="00C2639D">
      <w:r>
        <w:t>Agora entraremos na aplicação prática do assunto. Este procedimento é bem longo, é bem suceptivel que o aluno se perca nos passos deste, por isso o auxilie e tire suas dúvidas.</w:t>
      </w:r>
    </w:p>
    <w:p w14:paraId="6ADD43C6" w14:textId="1514ABAD" w:rsidR="00C2639D" w:rsidRDefault="00C2639D" w:rsidP="005E3C4D">
      <w:pPr>
        <w:pBdr>
          <w:bottom w:val="single" w:sz="4" w:space="1" w:color="auto"/>
        </w:pBdr>
      </w:pPr>
      <w:r>
        <w:t>Em síntese, os passos são estes:</w:t>
      </w:r>
    </w:p>
    <w:p w14:paraId="64791B2E" w14:textId="76136F4C" w:rsidR="00C2639D" w:rsidRDefault="00C2639D" w:rsidP="005E3C4D">
      <w:pPr>
        <w:pStyle w:val="PargrafodaLista"/>
        <w:numPr>
          <w:ilvl w:val="0"/>
          <w:numId w:val="70"/>
        </w:numPr>
        <w:ind w:hanging="270"/>
      </w:pPr>
      <w:r>
        <w:t xml:space="preserve">Abrir o app </w:t>
      </w:r>
      <w:r w:rsidRPr="005E3C4D">
        <w:rPr>
          <w:b/>
        </w:rPr>
        <w:t>MusicProject</w:t>
      </w:r>
      <w:r>
        <w:t xml:space="preserve"> em </w:t>
      </w:r>
      <w:r w:rsidRPr="00B07429">
        <w:rPr>
          <w:b/>
          <w:color w:val="7030A0"/>
        </w:rPr>
        <w:t>Unidade_3_-_Aula_1_-_Exemplo_1.zip</w:t>
      </w:r>
      <w:del w:id="8" w:author="Willian" w:date="2017-02-13T00:15:00Z">
        <w:r w:rsidRPr="00B07429" w:rsidDel="005E3C4D">
          <w:rPr>
            <w:color w:val="7030A0"/>
          </w:rPr>
          <w:delText>.</w:delText>
        </w:r>
        <w:r w:rsidDel="005E3C4D">
          <w:rPr>
            <w:rStyle w:val="Refdecomentrio"/>
            <w:rFonts w:eastAsia="Arial" w:cs="Arial"/>
            <w:color w:val="000000"/>
          </w:rPr>
          <w:commentReference w:id="9"/>
        </w:r>
        <w:r w:rsidDel="005E3C4D">
          <w:rPr>
            <w:rStyle w:val="Refdecomentrio"/>
            <w:rFonts w:eastAsia="Arial" w:cs="Arial"/>
            <w:color w:val="000000"/>
          </w:rPr>
          <w:commentReference w:id="10"/>
        </w:r>
        <w:r w:rsidDel="005E3C4D">
          <w:delText>e</w:delText>
        </w:r>
      </w:del>
      <w:ins w:id="11" w:author="Willian" w:date="2017-02-13T00:15:00Z">
        <w:r w:rsidR="005E3C4D">
          <w:rPr>
            <w:color w:val="7030A0"/>
          </w:rPr>
          <w:t xml:space="preserve"> </w:t>
        </w:r>
      </w:ins>
      <w:bookmarkStart w:id="12" w:name="_GoBack"/>
      <w:bookmarkEnd w:id="12"/>
      <w:r>
        <w:t xml:space="preserve"> verificar a falha de layout. Em seguida, teclar </w:t>
      </w:r>
      <w:r w:rsidRPr="00B07429">
        <w:rPr>
          <w:b/>
        </w:rPr>
        <w:t xml:space="preserve">Control + </w:t>
      </w:r>
      <w:r w:rsidRPr="00B07429">
        <w:rPr>
          <w:rFonts w:ascii="Wingdings" w:hAnsi="Wingdings"/>
          <w:b/>
        </w:rPr>
        <w:t></w:t>
      </w:r>
      <w:r w:rsidRPr="00B07429">
        <w:rPr>
          <w:rFonts w:ascii="Wingdings" w:hAnsi="Wingdings"/>
          <w:b/>
        </w:rPr>
        <w:t></w:t>
      </w:r>
      <w:r>
        <w:t>para acessar o modo paisagem e verificar outra falha.</w:t>
      </w:r>
    </w:p>
    <w:p w14:paraId="43E8A32B" w14:textId="7DB6C490" w:rsidR="00C2639D" w:rsidRDefault="00C2639D" w:rsidP="005E3C4D">
      <w:pPr>
        <w:pStyle w:val="PargrafodaLista"/>
        <w:numPr>
          <w:ilvl w:val="0"/>
          <w:numId w:val="70"/>
        </w:numPr>
        <w:ind w:hanging="270"/>
      </w:pPr>
      <w:r>
        <w:t xml:space="preserve">Abrir o storyboard Main e adicionar uma UIImageView e selecioná-la. Abrir a aba </w:t>
      </w:r>
      <w:r w:rsidRPr="00B07429">
        <w:rPr>
          <w:b/>
          <w:color w:val="7030A0"/>
        </w:rPr>
        <w:t xml:space="preserve">Size Inspector </w:t>
      </w:r>
      <w:r>
        <w:t xml:space="preserve"> e modificar as dimensões conforme o passo 1.</w:t>
      </w:r>
    </w:p>
    <w:p w14:paraId="441BE897" w14:textId="49FF45DD" w:rsidR="00C2639D" w:rsidRDefault="00C2639D" w:rsidP="005E3C4D">
      <w:pPr>
        <w:pStyle w:val="PargrafodaLista"/>
        <w:numPr>
          <w:ilvl w:val="0"/>
          <w:numId w:val="70"/>
        </w:numPr>
        <w:ind w:hanging="270"/>
      </w:pPr>
      <w:r w:rsidRPr="00C2639D">
        <w:t xml:space="preserve">Abrir a aba </w:t>
      </w:r>
      <w:r w:rsidRPr="00B07429">
        <w:rPr>
          <w:b/>
        </w:rPr>
        <w:t>Add New Constraints</w:t>
      </w:r>
      <w:r w:rsidRPr="005E3C4D">
        <w:rPr>
          <w:b/>
        </w:rPr>
        <w:t xml:space="preserve"> </w:t>
      </w:r>
      <w:r w:rsidRPr="005E3C4D">
        <w:t>no interface builder e selecionar as restriç</w:t>
      </w:r>
      <w:r>
        <w:t>ões como no passo 3, e explique</w:t>
      </w:r>
      <w:r w:rsidR="00B07429">
        <w:t xml:space="preserve"> os detalhes da Figura 35.</w:t>
      </w:r>
    </w:p>
    <w:p w14:paraId="1B685008" w14:textId="77777777" w:rsidR="00B07429" w:rsidRDefault="00B07429" w:rsidP="005E3C4D">
      <w:pPr>
        <w:keepNext/>
        <w:ind w:left="720" w:hanging="270"/>
        <w:jc w:val="center"/>
      </w:pPr>
      <w:r>
        <w:rPr>
          <w:noProof/>
        </w:rPr>
        <w:drawing>
          <wp:inline distT="0" distB="0" distL="0" distR="0" wp14:anchorId="38A74F3D" wp14:editId="0597A444">
            <wp:extent cx="1828280" cy="1208903"/>
            <wp:effectExtent l="0" t="0" r="635" b="1079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a de Tela 2016-11-09 às 23.35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033" cy="12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FAD" w14:textId="77777777" w:rsidR="00B07429" w:rsidRDefault="00B07429" w:rsidP="005E3C4D">
      <w:pPr>
        <w:pStyle w:val="Legenda"/>
        <w:ind w:left="720" w:hanging="270"/>
        <w:jc w:val="center"/>
      </w:pPr>
      <w:r>
        <w:t xml:space="preserve">Figura </w:t>
      </w:r>
      <w:fldSimple w:instr=" SEQ Figura \* ARABIC ">
        <w:r>
          <w:rPr>
            <w:noProof/>
          </w:rPr>
          <w:t>35</w:t>
        </w:r>
      </w:fldSimple>
      <w:r>
        <w:t xml:space="preserve"> - Restrições de espaçamento para a Image View</w:t>
      </w:r>
    </w:p>
    <w:p w14:paraId="7797F393" w14:textId="15B72801" w:rsidR="00B07429" w:rsidRDefault="00B07429" w:rsidP="005E3C4D">
      <w:pPr>
        <w:pStyle w:val="PargrafodaLista"/>
        <w:numPr>
          <w:ilvl w:val="0"/>
          <w:numId w:val="70"/>
        </w:numPr>
        <w:ind w:hanging="270"/>
      </w:pPr>
      <w:r>
        <w:t xml:space="preserve">Adicionar uma UIView no interface builder e trocar suas dimensões como no passo 4. Em seguida, adicionar as restrições como no passo 5 e ativá-las  clicando em </w:t>
      </w:r>
      <w:r w:rsidRPr="005E3C4D">
        <w:rPr>
          <w:b/>
        </w:rPr>
        <w:t>Add 4 Contraints</w:t>
      </w:r>
      <w:r w:rsidRPr="005E3C4D">
        <w:t>.</w:t>
      </w:r>
      <w:r>
        <w:t xml:space="preserve"> Para esta mesma view, adicionar restrição de altura em </w:t>
      </w:r>
      <w:r w:rsidRPr="005E3C4D">
        <w:rPr>
          <w:b/>
        </w:rPr>
        <w:t>Add New Constraints</w:t>
      </w:r>
      <w:r>
        <w:t xml:space="preserve">, marcando a caixa Height, conforme o passo 7 e também mudar a cor do fundo indo na propriedade </w:t>
      </w:r>
      <w:r w:rsidRPr="00816B8A">
        <w:rPr>
          <w:b/>
        </w:rPr>
        <w:t xml:space="preserve">Background </w:t>
      </w:r>
      <w:r>
        <w:t xml:space="preserve">alterando para </w:t>
      </w:r>
      <w:r w:rsidRPr="00816B8A">
        <w:rPr>
          <w:b/>
        </w:rPr>
        <w:t>EBEBEB</w:t>
      </w:r>
      <w:r>
        <w:t xml:space="preserve">. Verificar o resultado em simuladores diferentes, agora as Views se adaptam. </w:t>
      </w:r>
    </w:p>
    <w:p w14:paraId="521A8567" w14:textId="5E7C8EDE" w:rsidR="00816B8A" w:rsidRDefault="00B07429" w:rsidP="005E3C4D">
      <w:pPr>
        <w:pStyle w:val="PargrafodaLista"/>
        <w:numPr>
          <w:ilvl w:val="0"/>
          <w:numId w:val="70"/>
        </w:numPr>
        <w:ind w:hanging="270"/>
      </w:pPr>
      <w:r>
        <w:t>Se o aluno não atingir o resultado esperado, auxilie-o neste procedimento.</w:t>
      </w:r>
    </w:p>
    <w:p w14:paraId="6B81BB4E" w14:textId="47C64D3B" w:rsidR="00816B8A" w:rsidRPr="00816B8A" w:rsidRDefault="00816B8A" w:rsidP="005E3C4D">
      <w:pPr>
        <w:pStyle w:val="PargrafodaLista"/>
        <w:numPr>
          <w:ilvl w:val="0"/>
          <w:numId w:val="70"/>
        </w:numPr>
        <w:ind w:hanging="270"/>
        <w:rPr>
          <w:b/>
        </w:rPr>
      </w:pPr>
      <w:r>
        <w:t xml:space="preserve">Para criar um controlador do player, adicionar uma UIImageView dentro da View inferior e atribuir a imagem </w:t>
      </w:r>
      <w:r w:rsidRPr="00816B8A">
        <w:rPr>
          <w:b/>
        </w:rPr>
        <w:t xml:space="preserve">ic_pause.png </w:t>
      </w:r>
      <w:r>
        <w:t xml:space="preserve">para ela. Adicionar restrições conforme o passos 14 e 15, selecionando a Image View e indo até </w:t>
      </w:r>
      <w:r w:rsidRPr="00816B8A">
        <w:rPr>
          <w:b/>
        </w:rPr>
        <w:t>Add New Constraints.</w:t>
      </w:r>
    </w:p>
    <w:p w14:paraId="04944922" w14:textId="7AFD514D" w:rsidR="00816B8A" w:rsidRDefault="00816B8A" w:rsidP="005E3C4D">
      <w:pPr>
        <w:pStyle w:val="PargrafodaLista"/>
        <w:numPr>
          <w:ilvl w:val="0"/>
          <w:numId w:val="70"/>
        </w:numPr>
        <w:ind w:hanging="270"/>
      </w:pPr>
      <w:r w:rsidRPr="005E3C4D">
        <w:t>Explique os significados</w:t>
      </w:r>
      <w:r>
        <w:t xml:space="preserve"> das linhas vermelhas, amarelas e azuis. Ao atualizar os frames em </w:t>
      </w:r>
      <w:r w:rsidRPr="00816B8A">
        <w:rPr>
          <w:b/>
          <w:color w:val="7030A0"/>
        </w:rPr>
        <w:t xml:space="preserve">Update Frames </w:t>
      </w:r>
      <w:r>
        <w:t>é possível corrigir as linhas amarelas.</w:t>
      </w:r>
    </w:p>
    <w:p w14:paraId="6324E3B1" w14:textId="14CBE325" w:rsidR="00816B8A" w:rsidRDefault="00816B8A" w:rsidP="005E3C4D">
      <w:pPr>
        <w:pStyle w:val="PargrafodaLista"/>
        <w:numPr>
          <w:ilvl w:val="0"/>
          <w:numId w:val="70"/>
        </w:numPr>
        <w:ind w:hanging="270"/>
      </w:pPr>
      <w:r>
        <w:t xml:space="preserve">Adicionar uma restrição de posição X em </w:t>
      </w:r>
      <w:r w:rsidRPr="00816B8A">
        <w:rPr>
          <w:b/>
        </w:rPr>
        <w:t xml:space="preserve">Add New Alignment Constraints </w:t>
      </w:r>
      <w:r w:rsidRPr="005E3C4D">
        <w:t>e então</w:t>
      </w:r>
      <w:r w:rsidRPr="00816B8A">
        <w:rPr>
          <w:b/>
        </w:rPr>
        <w:t xml:space="preserve"> Horizontally in Container</w:t>
      </w:r>
      <w:r>
        <w:t>. Atualizar os frames.</w:t>
      </w:r>
    </w:p>
    <w:p w14:paraId="4A7C1203" w14:textId="3A8B5B9D" w:rsidR="00816B8A" w:rsidRDefault="00816B8A" w:rsidP="005E3C4D">
      <w:pPr>
        <w:pStyle w:val="PargrafodaLista"/>
        <w:numPr>
          <w:ilvl w:val="0"/>
          <w:numId w:val="70"/>
        </w:numPr>
        <w:ind w:hanging="270"/>
      </w:pPr>
      <w:r>
        <w:t xml:space="preserve">Adicionar uma Image View do lado direito do ícone de pause e atribuir a imagem </w:t>
      </w:r>
      <w:r w:rsidRPr="00816B8A">
        <w:rPr>
          <w:b/>
        </w:rPr>
        <w:t xml:space="preserve">ic_foward.png </w:t>
      </w:r>
      <w:r>
        <w:t xml:space="preserve">à ela. Alinhar ao ícone de pause, segurando a tecla </w:t>
      </w:r>
      <w:r w:rsidRPr="00816B8A">
        <w:rPr>
          <w:b/>
        </w:rPr>
        <w:t xml:space="preserve">Control </w:t>
      </w:r>
      <w:r>
        <w:t xml:space="preserve">e clicando e arrastando na imagem até o botão pause. Selecionar a opção </w:t>
      </w:r>
      <w:r w:rsidRPr="00816B8A">
        <w:rPr>
          <w:b/>
        </w:rPr>
        <w:t>Center Vertically</w:t>
      </w:r>
      <w:r>
        <w:t xml:space="preserve">, que estará disponível. Realizar o mesmo para o botão </w:t>
      </w:r>
      <w:r w:rsidRPr="005E3C4D">
        <w:rPr>
          <w:b/>
        </w:rPr>
        <w:t>preview</w:t>
      </w:r>
      <w:r w:rsidRPr="00816B8A">
        <w:rPr>
          <w:b/>
        </w:rPr>
        <w:t xml:space="preserve"> </w:t>
      </w:r>
      <w:r>
        <w:t>à esquerda do botão de pause e visualizar o resultado.</w:t>
      </w:r>
    </w:p>
    <w:p w14:paraId="4B9DA988" w14:textId="4738DBC7" w:rsidR="003446EE" w:rsidRDefault="003446EE" w:rsidP="005E3C4D">
      <w:pPr>
        <w:pStyle w:val="PargrafodaLista"/>
        <w:numPr>
          <w:ilvl w:val="0"/>
          <w:numId w:val="70"/>
        </w:numPr>
        <w:ind w:hanging="270"/>
      </w:pPr>
      <w:r>
        <w:t xml:space="preserve">Para inserir textos, inserir </w:t>
      </w:r>
      <w:r w:rsidR="005D323C">
        <w:t>duas</w:t>
      </w:r>
      <w:r>
        <w:t xml:space="preserve"> UILabel</w:t>
      </w:r>
      <w:r w:rsidR="005D323C">
        <w:t>s como subviews da view inferior. Selecionando a primeira UILabel, escrever o nome de uma música no painel de propriedades, alterar a fonte para tamanho 21 e adicionar uma restrição em</w:t>
      </w:r>
      <w:r w:rsidR="005D323C" w:rsidRPr="005D323C">
        <w:rPr>
          <w:b/>
        </w:rPr>
        <w:t xml:space="preserve"> </w:t>
      </w:r>
      <w:r w:rsidR="005D323C">
        <w:rPr>
          <w:b/>
        </w:rPr>
        <w:t>Add New Constraints</w:t>
      </w:r>
      <w:r w:rsidR="005D323C">
        <w:t xml:space="preserve">, baseadas na Figura 45 do passo 27. Definir mais restrições em </w:t>
      </w:r>
      <w:r w:rsidR="005D323C">
        <w:rPr>
          <w:b/>
        </w:rPr>
        <w:t xml:space="preserve">Add New Alignment Constraints </w:t>
      </w:r>
      <w:r w:rsidR="005D323C">
        <w:t>conforme o passo 28. Atualizar e observar o resultado.</w:t>
      </w:r>
    </w:p>
    <w:p w14:paraId="41A97CB6" w14:textId="77777777" w:rsidR="005D323C" w:rsidRDefault="005D323C" w:rsidP="005E3C4D">
      <w:pPr>
        <w:pStyle w:val="PargrafodaLista"/>
        <w:numPr>
          <w:ilvl w:val="0"/>
          <w:numId w:val="70"/>
        </w:numPr>
        <w:ind w:hanging="270"/>
      </w:pPr>
      <w:r>
        <w:t xml:space="preserve">Selecionar a segunda UILabel e colocar o nome do artista em Propriedades e alterar a fonte para 17. Definir as restrições da label em </w:t>
      </w:r>
      <w:r>
        <w:rPr>
          <w:b/>
        </w:rPr>
        <w:t>Add New Constraints</w:t>
      </w:r>
      <w:r>
        <w:t xml:space="preserve">, conforme o passo 31 e em </w:t>
      </w:r>
      <w:r>
        <w:rPr>
          <w:b/>
        </w:rPr>
        <w:t xml:space="preserve">Add New Alignment Constraints, </w:t>
      </w:r>
      <w:r>
        <w:t xml:space="preserve">conforme o passo 32. </w:t>
      </w:r>
    </w:p>
    <w:p w14:paraId="4BB3AE77" w14:textId="1FEA788E" w:rsidR="005D323C" w:rsidRPr="00816B8A" w:rsidRDefault="005D323C" w:rsidP="005E3C4D">
      <w:pPr>
        <w:pStyle w:val="PargrafodaLista"/>
        <w:numPr>
          <w:ilvl w:val="0"/>
          <w:numId w:val="70"/>
        </w:numPr>
        <w:ind w:hanging="270"/>
      </w:pPr>
      <w:r>
        <w:lastRenderedPageBreak/>
        <w:t>Atualizar o frame e verificar o resultado final.</w:t>
      </w:r>
    </w:p>
    <w:p w14:paraId="2E86715A" w14:textId="77777777" w:rsidR="00B07429" w:rsidRPr="00B07429" w:rsidRDefault="00B07429"/>
    <w:p w14:paraId="6DA957A4" w14:textId="77777777" w:rsidR="00C2639D" w:rsidRPr="00C2639D" w:rsidRDefault="00C2639D"/>
    <w:p w14:paraId="1AF16FC3" w14:textId="589EC4D2" w:rsidR="00CE449A" w:rsidRPr="005E3C4D" w:rsidRDefault="00CE449A" w:rsidP="005E3C4D">
      <w:pPr>
        <w:pStyle w:val="Ttulo3"/>
      </w:pPr>
      <w:r>
        <w:t>2.5.</w:t>
      </w:r>
      <w:r>
        <w:tab/>
        <w:t>Resumo</w:t>
      </w:r>
    </w:p>
    <w:p w14:paraId="2D534A40" w14:textId="47C70CD5" w:rsidR="005D323C" w:rsidRDefault="005D323C" w:rsidP="005E3C4D">
      <w:pPr>
        <w:keepNext/>
      </w:pPr>
      <w:r>
        <w:t xml:space="preserve">Nesta aula o aluno aprendeu três formas de restringir o layout para ajustá-lo a </w:t>
      </w:r>
      <w:r w:rsidRPr="005E3C4D">
        <w:rPr>
          <w:b/>
        </w:rPr>
        <w:t>mudanças</w:t>
      </w:r>
      <w:r>
        <w:t xml:space="preserve">, sendo elas </w:t>
      </w:r>
      <w:r w:rsidRPr="005E3C4D">
        <w:rPr>
          <w:b/>
        </w:rPr>
        <w:t>externas</w:t>
      </w:r>
      <w:r>
        <w:t xml:space="preserve"> e </w:t>
      </w:r>
      <w:r w:rsidRPr="005E3C4D">
        <w:rPr>
          <w:b/>
        </w:rPr>
        <w:t>internas</w:t>
      </w:r>
      <w:r>
        <w:t xml:space="preserve">. Tais formas foram utilizando </w:t>
      </w:r>
      <w:r w:rsidRPr="005E3C4D">
        <w:rPr>
          <w:b/>
        </w:rPr>
        <w:t>layout baseado em frame</w:t>
      </w:r>
      <w:r>
        <w:t xml:space="preserve">, que tem maior potencial mas é extremamente trabalhoso de se implementar; o layout </w:t>
      </w:r>
      <w:r w:rsidRPr="005E3C4D">
        <w:rPr>
          <w:b/>
        </w:rPr>
        <w:t>baseado em mascaras de redimensionamento</w:t>
      </w:r>
      <w:r>
        <w:t xml:space="preserve">, que reduz um pouco de trabalho, mas se restringe apenas à ajustes a mudanças externas e a interfaces simples; e por último, o </w:t>
      </w:r>
      <w:r w:rsidRPr="005E3C4D">
        <w:rPr>
          <w:b/>
        </w:rPr>
        <w:t>auto layout</w:t>
      </w:r>
      <w:r>
        <w:t>, onde vimos na prática a facilidade de definir as restrições e como o layout se ajusta em diferentes simuladores e orientações de tela sem ao menos escrever uma linha de código.</w:t>
      </w:r>
    </w:p>
    <w:p w14:paraId="4D8F78D6" w14:textId="77777777" w:rsidR="005D323C" w:rsidRDefault="005D323C" w:rsidP="00CE449A">
      <w:pPr>
        <w:keepNext/>
        <w:sectPr w:rsidR="005D323C" w:rsidSect="00060BD8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53EA1B66" w14:textId="7EDD12F7" w:rsidR="005D323C" w:rsidRDefault="005D323C" w:rsidP="005D323C">
      <w:pPr>
        <w:pStyle w:val="Ttulo2"/>
        <w:pBdr>
          <w:top w:val="single" w:sz="4" w:space="1" w:color="auto"/>
        </w:pBdr>
      </w:pPr>
      <w:r>
        <w:lastRenderedPageBreak/>
        <w:t>Aula 3</w:t>
      </w:r>
    </w:p>
    <w:p w14:paraId="5729F4BD" w14:textId="6D27D31E" w:rsidR="005D323C" w:rsidRDefault="005D323C" w:rsidP="005D323C">
      <w:pPr>
        <w:pStyle w:val="Ttulo3"/>
      </w:pPr>
      <w:r>
        <w:t>3. Controles e eventos de entrada</w:t>
      </w:r>
    </w:p>
    <w:p w14:paraId="7F9EEAF2" w14:textId="5833E03C" w:rsidR="005D323C" w:rsidRPr="005E3C4D" w:rsidRDefault="003060AF" w:rsidP="005D323C">
      <w:pPr>
        <w:rPr>
          <w:color w:val="000000" w:themeColor="text1"/>
        </w:rPr>
      </w:pPr>
      <w:r>
        <w:rPr>
          <w:color w:val="000000" w:themeColor="text1"/>
        </w:rPr>
        <w:t>Como é óbvio, precisamos atribuir aos nossos botões um reconhecimento de entrada do usuário e definir ações para cada entrada realizada. Para isso, aprenderemos um pouco mais sobre Controles de entrada e eventos de maneira fácil, que só o Xcode  e a linguagem Swift pode nos oferecer.</w:t>
      </w:r>
    </w:p>
    <w:p w14:paraId="0EA84286" w14:textId="77777777" w:rsidR="005D323C" w:rsidRPr="00F1524C" w:rsidRDefault="005D323C" w:rsidP="005D323C"/>
    <w:p w14:paraId="680CC4DA" w14:textId="77777777" w:rsidR="005D323C" w:rsidRDefault="005D323C" w:rsidP="005D323C">
      <w:pPr>
        <w:pStyle w:val="Ttulo3"/>
      </w:pPr>
      <w:r>
        <w:rPr>
          <w:color w:val="7F7F7F"/>
        </w:rPr>
        <w:t>CARGA HORÁRIA</w:t>
      </w:r>
    </w:p>
    <w:p w14:paraId="4CE8C58C" w14:textId="77777777" w:rsidR="005D323C" w:rsidRDefault="005D323C" w:rsidP="005D323C">
      <w:pPr>
        <w:spacing w:before="0" w:after="0"/>
        <w:jc w:val="left"/>
      </w:pPr>
      <w:r>
        <w:t>Conforme o plano de aula, esta aula terá duração de 1h30 e deverá ser conduzida de acordo com as orientações pedagógicas.</w:t>
      </w:r>
    </w:p>
    <w:p w14:paraId="18EF6A59" w14:textId="77777777" w:rsidR="005D323C" w:rsidRDefault="005D323C" w:rsidP="005D323C">
      <w:pPr>
        <w:spacing w:before="0" w:after="0"/>
        <w:jc w:val="left"/>
      </w:pPr>
      <w:r>
        <w:t xml:space="preserve"> </w:t>
      </w:r>
    </w:p>
    <w:p w14:paraId="33CF8DAF" w14:textId="77777777" w:rsidR="005D323C" w:rsidRDefault="005D323C" w:rsidP="005D323C">
      <w:pPr>
        <w:pStyle w:val="Ttulo3"/>
      </w:pPr>
      <w:r>
        <w:rPr>
          <w:color w:val="7F7F7F"/>
        </w:rPr>
        <w:t>OBJETIVO DA AULA</w:t>
      </w:r>
    </w:p>
    <w:p w14:paraId="3C7B32A3" w14:textId="77777777" w:rsidR="005D323C" w:rsidRDefault="005D323C" w:rsidP="005D323C">
      <w:r>
        <w:t>Ao final da aula, você deverá garantir que o aluno tenha subsídios para</w:t>
      </w:r>
    </w:p>
    <w:p w14:paraId="5D1AC3EB" w14:textId="669BD871" w:rsidR="005D323C" w:rsidRDefault="003060AF" w:rsidP="005D323C">
      <w:pPr>
        <w:numPr>
          <w:ilvl w:val="0"/>
          <w:numId w:val="59"/>
        </w:numPr>
        <w:spacing w:before="0"/>
        <w:ind w:hanging="360"/>
        <w:contextualSpacing/>
        <w:rPr>
          <w:color w:val="000000" w:themeColor="text1"/>
        </w:rPr>
      </w:pPr>
      <w:r w:rsidRPr="003060AF">
        <w:rPr>
          <w:color w:val="000000" w:themeColor="text1"/>
        </w:rPr>
        <w:t>C</w:t>
      </w:r>
      <w:r>
        <w:rPr>
          <w:color w:val="000000" w:themeColor="text1"/>
        </w:rPr>
        <w:t>riar métodos de entrada para botões;</w:t>
      </w:r>
    </w:p>
    <w:p w14:paraId="6810C67F" w14:textId="29710266" w:rsidR="003060AF" w:rsidRDefault="003060AF" w:rsidP="005D323C">
      <w:pPr>
        <w:numPr>
          <w:ilvl w:val="0"/>
          <w:numId w:val="59"/>
        </w:numPr>
        <w:spacing w:before="0"/>
        <w:ind w:hanging="360"/>
        <w:contextualSpacing/>
        <w:rPr>
          <w:color w:val="000000" w:themeColor="text1"/>
        </w:rPr>
      </w:pPr>
      <w:r>
        <w:rPr>
          <w:color w:val="000000" w:themeColor="text1"/>
        </w:rPr>
        <w:t>Criar eventos ou ações para certos tipos de entradas;</w:t>
      </w:r>
    </w:p>
    <w:p w14:paraId="295127CF" w14:textId="5FB11E71" w:rsidR="003060AF" w:rsidRDefault="003060AF" w:rsidP="005D323C">
      <w:pPr>
        <w:numPr>
          <w:ilvl w:val="0"/>
          <w:numId w:val="59"/>
        </w:numPr>
        <w:spacing w:before="0"/>
        <w:ind w:hanging="360"/>
        <w:contextualSpacing/>
        <w:rPr>
          <w:color w:val="000000" w:themeColor="text1"/>
        </w:rPr>
      </w:pPr>
      <w:r>
        <w:rPr>
          <w:color w:val="000000" w:themeColor="text1"/>
        </w:rPr>
        <w:t>Aprenderá a fazer conexões entre botões e seus métodos de entrada e ações;</w:t>
      </w:r>
    </w:p>
    <w:p w14:paraId="383EE3AC" w14:textId="28266FA8" w:rsidR="003060AF" w:rsidRDefault="003060AF" w:rsidP="005D323C">
      <w:pPr>
        <w:numPr>
          <w:ilvl w:val="0"/>
          <w:numId w:val="59"/>
        </w:numPr>
        <w:spacing w:before="0"/>
        <w:ind w:hanging="360"/>
        <w:contextualSpacing/>
        <w:rPr>
          <w:color w:val="000000" w:themeColor="text1"/>
        </w:rPr>
      </w:pPr>
      <w:r>
        <w:rPr>
          <w:color w:val="000000" w:themeColor="text1"/>
        </w:rPr>
        <w:t>Criar timer progressivo e regressivo;</w:t>
      </w:r>
    </w:p>
    <w:p w14:paraId="28E9B08A" w14:textId="65964B7B" w:rsidR="003060AF" w:rsidRPr="005E3C4D" w:rsidRDefault="003060AF" w:rsidP="005D323C">
      <w:pPr>
        <w:numPr>
          <w:ilvl w:val="0"/>
          <w:numId w:val="59"/>
        </w:numPr>
        <w:spacing w:before="0"/>
        <w:ind w:hanging="360"/>
        <w:contextualSpacing/>
        <w:rPr>
          <w:color w:val="000000" w:themeColor="text1"/>
        </w:rPr>
      </w:pPr>
      <w:r>
        <w:rPr>
          <w:color w:val="000000" w:themeColor="text1"/>
        </w:rPr>
        <w:t>Criar Sliders.</w:t>
      </w:r>
    </w:p>
    <w:p w14:paraId="7841A352" w14:textId="77777777" w:rsidR="005D323C" w:rsidRDefault="005D323C" w:rsidP="005D323C">
      <w:pPr>
        <w:pStyle w:val="Ttulo3"/>
      </w:pPr>
      <w:r>
        <w:rPr>
          <w:color w:val="7F7F7F"/>
        </w:rPr>
        <w:t>ORIENTAÇÕES PEDAGÓGICAS</w:t>
      </w:r>
    </w:p>
    <w:p w14:paraId="09236978" w14:textId="77777777" w:rsidR="005D323C" w:rsidRDefault="005D323C" w:rsidP="005D323C">
      <w:r>
        <w:t xml:space="preserve">Para atender os objetivos de aprendizagem, você deverá conduzir o processo de ensino considerando a organização didática apresentada a seguir: </w:t>
      </w:r>
    </w:p>
    <w:p w14:paraId="2E91CAA1" w14:textId="77777777" w:rsidR="005D323C" w:rsidRDefault="005D323C" w:rsidP="005D323C">
      <w:pPr>
        <w:numPr>
          <w:ilvl w:val="0"/>
          <w:numId w:val="60"/>
        </w:numPr>
        <w:spacing w:after="0"/>
        <w:ind w:hanging="360"/>
        <w:contextualSpacing/>
      </w:pPr>
      <w:r>
        <w:t>40 minutos de aula expositiva;</w:t>
      </w:r>
    </w:p>
    <w:p w14:paraId="2A175882" w14:textId="77777777" w:rsidR="005D323C" w:rsidRDefault="005D323C" w:rsidP="005D323C">
      <w:pPr>
        <w:numPr>
          <w:ilvl w:val="0"/>
          <w:numId w:val="60"/>
        </w:numPr>
        <w:spacing w:before="0" w:after="0"/>
        <w:ind w:hanging="360"/>
        <w:contextualSpacing/>
      </w:pPr>
      <w:r>
        <w:t>10 minutos para tirar as dúvidas dos alunos;</w:t>
      </w:r>
    </w:p>
    <w:p w14:paraId="5CAB3AC8" w14:textId="77777777" w:rsidR="005D323C" w:rsidRDefault="005D323C" w:rsidP="005D323C">
      <w:pPr>
        <w:numPr>
          <w:ilvl w:val="0"/>
          <w:numId w:val="60"/>
        </w:numPr>
        <w:spacing w:before="0"/>
        <w:ind w:hanging="360"/>
        <w:contextualSpacing/>
      </w:pPr>
      <w:r>
        <w:t>40 minutos para desenvolver as atividades propostas para a turma e apresentação da TDP.</w:t>
      </w:r>
    </w:p>
    <w:p w14:paraId="2FFAF668" w14:textId="77777777" w:rsidR="005D323C" w:rsidRDefault="005D323C" w:rsidP="005D323C"/>
    <w:p w14:paraId="49CBAEE6" w14:textId="77777777" w:rsidR="005D323C" w:rsidRDefault="005D323C" w:rsidP="005D323C">
      <w:pPr>
        <w:pStyle w:val="Ttulo3"/>
      </w:pPr>
      <w:r>
        <w:rPr>
          <w:color w:val="7F7F7F"/>
        </w:rPr>
        <w:t>TÓPICOS DE ESTUDO</w:t>
      </w:r>
    </w:p>
    <w:p w14:paraId="26019376" w14:textId="77777777" w:rsidR="005D323C" w:rsidRDefault="005D323C" w:rsidP="005D323C">
      <w:r>
        <w:t>Todos os tópicos a seguir, conforme livro do aluno, devem ser trabalhados de forma dinâmica, criativa, com embasamento teórico e prático voltado ao mercado de trabalho.</w:t>
      </w:r>
    </w:p>
    <w:p w14:paraId="2582CA8B" w14:textId="2F1EEC5F" w:rsidR="005D323C" w:rsidRDefault="005D323C" w:rsidP="005D323C">
      <w:pPr>
        <w:pStyle w:val="PargrafodaLista"/>
        <w:numPr>
          <w:ilvl w:val="0"/>
          <w:numId w:val="69"/>
        </w:numPr>
      </w:pPr>
      <w:r>
        <w:t>Controles de Entrada;</w:t>
      </w:r>
    </w:p>
    <w:p w14:paraId="25A10493" w14:textId="713ADE5C" w:rsidR="005D323C" w:rsidRDefault="005D323C" w:rsidP="005D323C">
      <w:pPr>
        <w:pStyle w:val="PargrafodaLista"/>
        <w:numPr>
          <w:ilvl w:val="0"/>
          <w:numId w:val="69"/>
        </w:numPr>
      </w:pPr>
      <w:r>
        <w:t>Eventos de Entrada;</w:t>
      </w:r>
    </w:p>
    <w:p w14:paraId="2D393938" w14:textId="316571D9" w:rsidR="005D323C" w:rsidRDefault="005D323C" w:rsidP="005D323C">
      <w:pPr>
        <w:pStyle w:val="PargrafodaLista"/>
        <w:numPr>
          <w:ilvl w:val="0"/>
          <w:numId w:val="69"/>
        </w:numPr>
      </w:pPr>
      <w:r>
        <w:t>Adicionando ações aos nossos botões;</w:t>
      </w:r>
    </w:p>
    <w:p w14:paraId="0E0E18C7" w14:textId="77777777" w:rsidR="005D323C" w:rsidRDefault="005D323C" w:rsidP="005E3C4D">
      <w:pPr>
        <w:pStyle w:val="PargrafodaLista"/>
      </w:pPr>
    </w:p>
    <w:p w14:paraId="602A8D72" w14:textId="77777777" w:rsidR="005D323C" w:rsidRDefault="005D323C" w:rsidP="005D323C">
      <w:pPr>
        <w:pStyle w:val="Ttulo3"/>
      </w:pPr>
      <w:r>
        <w:rPr>
          <w:color w:val="7F7F7F"/>
        </w:rPr>
        <w:t>PONTOS IMPORTANTES</w:t>
      </w:r>
    </w:p>
    <w:p w14:paraId="094379A1" w14:textId="4CD68D3E" w:rsidR="005D323C" w:rsidRPr="005E3C4D" w:rsidRDefault="003060AF" w:rsidP="005E3C4D">
      <w:pPr>
        <w:rPr>
          <w:color w:val="000000" w:themeColor="text1"/>
        </w:rPr>
      </w:pPr>
      <w:r>
        <w:rPr>
          <w:color w:val="000000" w:themeColor="text1"/>
        </w:rPr>
        <w:t>Esta será a primeira aula que o aluno terá contato com o código na linguagem Swift e de fato implementar algo, então dúvidas surgirão, erros de digitação, e alunos desanimados. Estamos mais do que acostumados com isso, então daremos a devida atenção a eles.</w:t>
      </w:r>
    </w:p>
    <w:p w14:paraId="6110F4CD" w14:textId="77777777" w:rsidR="005D323C" w:rsidRDefault="005D323C" w:rsidP="005E3C4D"/>
    <w:p w14:paraId="6D8D4FC0" w14:textId="4DD9488F" w:rsidR="005D323C" w:rsidRDefault="005D323C" w:rsidP="005E3C4D">
      <w:pPr>
        <w:pStyle w:val="Ttulo3"/>
        <w:rPr>
          <w:rStyle w:val="Ttulo3Char"/>
        </w:rPr>
      </w:pPr>
      <w:r w:rsidRPr="005E3C4D">
        <w:t>3.1.</w:t>
      </w:r>
      <w:r w:rsidRPr="005E3C4D">
        <w:rPr>
          <w:rStyle w:val="Ttulo3Char"/>
        </w:rPr>
        <w:tab/>
        <w:t>Controles de entrada</w:t>
      </w:r>
    </w:p>
    <w:p w14:paraId="0446E0DB" w14:textId="42B44BDE" w:rsidR="00AD1F0A" w:rsidRPr="005E3C4D" w:rsidRDefault="00AD1F0A" w:rsidP="005E3C4D">
      <w:r>
        <w:t xml:space="preserve">Educador, compare e relembre sobre controladores de entrada em Android e deixe claro que este </w:t>
      </w:r>
      <w:r w:rsidR="003060AF">
        <w:t>são</w:t>
      </w:r>
      <w:r>
        <w:t>, basicamente, elementos visuais que estão prontos para receber algum tipo de interação do usuário, como toque, texto ou voz.</w:t>
      </w:r>
    </w:p>
    <w:p w14:paraId="2A001ACD" w14:textId="77777777" w:rsidR="005D323C" w:rsidRPr="005D323C" w:rsidRDefault="005D323C" w:rsidP="005E3C4D"/>
    <w:p w14:paraId="61397128" w14:textId="23C16D9E" w:rsidR="005D323C" w:rsidRPr="005E3C4D" w:rsidRDefault="005D323C" w:rsidP="005E3C4D">
      <w:pPr>
        <w:pStyle w:val="Ttulo4"/>
      </w:pPr>
      <w:r w:rsidRPr="005E3C4D">
        <w:t>3.1.1.</w:t>
      </w:r>
      <w:r w:rsidRPr="005E3C4D">
        <w:tab/>
        <w:t>UIControl</w:t>
      </w:r>
    </w:p>
    <w:p w14:paraId="498A6569" w14:textId="78CFE785" w:rsidR="00AD1F0A" w:rsidRPr="005E3C4D" w:rsidRDefault="00AD1F0A" w:rsidP="005E3C4D">
      <w:r w:rsidRPr="005E3C4D">
        <w:t>Educador, agora vamos apresentar e definer alguns tipos de controladores de entrada em iOS.</w:t>
      </w:r>
    </w:p>
    <w:p w14:paraId="78FC0EC7" w14:textId="6C664C0D" w:rsidR="00AD1F0A" w:rsidRDefault="00AD1F0A" w:rsidP="005E3C4D">
      <w:r>
        <w:t>Começando pelo UIControl, ele é uma subclasse da UIView e pode manipular diversos eventos estipulados pelas constantes definidas pela UIControlEvents. Alguns eventos são: encostar na tela, deslizar dentro dos limites do Control, deslizar para dentro ou para fora dos limites do Control, encostar e tirar o dedo da tela (que será mais utilizado entre nós) e muitos outros eventos.</w:t>
      </w:r>
    </w:p>
    <w:p w14:paraId="2B807EBE" w14:textId="54C8D643" w:rsidR="00AD1F0A" w:rsidRDefault="00AD1F0A" w:rsidP="005E3C4D">
      <w:r>
        <w:t>Explique também como é possível atribuir esta classe para UIViews</w:t>
      </w:r>
      <w:r w:rsidR="00C73BA1">
        <w:t>.</w:t>
      </w:r>
    </w:p>
    <w:p w14:paraId="2ED6BD8E" w14:textId="77777777" w:rsidR="00DD0568" w:rsidRPr="00AD1F0A" w:rsidRDefault="00DD0568" w:rsidP="005E3C4D"/>
    <w:p w14:paraId="73B707D6" w14:textId="4E970DCE" w:rsidR="005D323C" w:rsidRPr="005E3C4D" w:rsidRDefault="005D323C" w:rsidP="005E3C4D">
      <w:pPr>
        <w:pStyle w:val="Ttulo4"/>
      </w:pPr>
      <w:r w:rsidRPr="005E3C4D">
        <w:t>3.1.2.</w:t>
      </w:r>
      <w:r w:rsidRPr="005E3C4D">
        <w:tab/>
        <w:t>UIButton</w:t>
      </w:r>
    </w:p>
    <w:p w14:paraId="37D0A148" w14:textId="386C53C7" w:rsidR="00C73BA1" w:rsidRDefault="00C73BA1" w:rsidP="005E3C4D">
      <w:r w:rsidRPr="005E3C4D">
        <w:t>UIButton são botões simples</w:t>
      </w:r>
      <w:r w:rsidR="00DD0568" w:rsidRPr="005E3C4D">
        <w:t>, ele recebe toque do usuário e com isso executa alguma atividade no app. Explique q</w:t>
      </w:r>
      <w:r w:rsidR="00DD0568">
        <w:t>ue os botões já possuem componentes pré-definidos como título e imagem e explique também sua relação hierárquica com a UIControl.</w:t>
      </w:r>
    </w:p>
    <w:p w14:paraId="7F32B644" w14:textId="77777777" w:rsidR="00DD0568" w:rsidRPr="00DD0568" w:rsidRDefault="00DD0568" w:rsidP="005E3C4D"/>
    <w:p w14:paraId="4FB483B1" w14:textId="13F975A6" w:rsidR="005D323C" w:rsidRPr="005E3C4D" w:rsidRDefault="005D323C" w:rsidP="005E3C4D">
      <w:pPr>
        <w:pStyle w:val="Ttulo4"/>
      </w:pPr>
      <w:r w:rsidRPr="005E3C4D">
        <w:t>3.1.3.</w:t>
      </w:r>
      <w:r w:rsidRPr="005E3C4D">
        <w:tab/>
        <w:t>UITextField e UITextView</w:t>
      </w:r>
    </w:p>
    <w:p w14:paraId="57874C0F" w14:textId="6712C488" w:rsidR="00DD0568" w:rsidRDefault="00DD0568" w:rsidP="005E3C4D">
      <w:r>
        <w:t>O UITextField é</w:t>
      </w:r>
      <w:r w:rsidRPr="005E3C4D">
        <w:t xml:space="preserve"> onde o usuário pode inserir textos</w:t>
      </w:r>
      <w:r>
        <w:t xml:space="preserve"> e o UITextView é onde se insere textos de múltiplas linhas, editaveis. Explique que estes controladores possuem protocolos e suas possibilidades dado a isto.</w:t>
      </w:r>
    </w:p>
    <w:p w14:paraId="79A1F2C0" w14:textId="77777777" w:rsidR="00DD0568" w:rsidRPr="00DD0568" w:rsidRDefault="00DD0568" w:rsidP="005E3C4D"/>
    <w:p w14:paraId="5B2D0D51" w14:textId="642324AA" w:rsidR="005D323C" w:rsidRDefault="005D323C" w:rsidP="005E3C4D">
      <w:pPr>
        <w:pStyle w:val="Ttulo4"/>
      </w:pPr>
      <w:r w:rsidRPr="005E3C4D">
        <w:t>3.1.4.</w:t>
      </w:r>
      <w:r w:rsidRPr="005E3C4D">
        <w:tab/>
      </w:r>
      <w:r>
        <w:t>Outros</w:t>
      </w:r>
      <w:r>
        <w:tab/>
      </w:r>
    </w:p>
    <w:p w14:paraId="560A86C6" w14:textId="063DB0D9" w:rsidR="00DD0568" w:rsidRDefault="00DD0568" w:rsidP="005E3C4D">
      <w:r>
        <w:t>Também temos uma lista de vários outros controladores de entrada. Utilize os exemplos do livro do aluno e explique a função e funcionamento de cada um deles.</w:t>
      </w:r>
    </w:p>
    <w:p w14:paraId="07B6161B" w14:textId="77777777" w:rsidR="00DD0568" w:rsidRDefault="00DD0568" w:rsidP="005E3C4D"/>
    <w:p w14:paraId="6F7AAFCB" w14:textId="77777777" w:rsidR="00DD0568" w:rsidRPr="00DD0568" w:rsidRDefault="00DD0568" w:rsidP="005E3C4D"/>
    <w:p w14:paraId="6A64CB78" w14:textId="334272E9" w:rsidR="005D323C" w:rsidRDefault="005D323C" w:rsidP="005E3C4D">
      <w:pPr>
        <w:pStyle w:val="Ttulo3"/>
      </w:pPr>
      <w:r>
        <w:t>3.2.</w:t>
      </w:r>
      <w:r>
        <w:tab/>
        <w:t>Eventos de entrada</w:t>
      </w:r>
    </w:p>
    <w:p w14:paraId="50B70278" w14:textId="4E32674F" w:rsidR="00DD0568" w:rsidRDefault="00DD0568" w:rsidP="005E3C4D">
      <w:r>
        <w:t>Há outros eventos de entrada além daqueles que vimos em UIControlEvents. A seguir veremos alguns deles.</w:t>
      </w:r>
    </w:p>
    <w:p w14:paraId="044E62D6" w14:textId="77777777" w:rsidR="00DD0568" w:rsidRPr="00DD0568" w:rsidRDefault="00DD0568" w:rsidP="005E3C4D"/>
    <w:p w14:paraId="37DE9BC7" w14:textId="173F36BA" w:rsidR="005D323C" w:rsidRDefault="005D323C" w:rsidP="005E3C4D">
      <w:pPr>
        <w:pStyle w:val="Ttulo4"/>
      </w:pPr>
      <w:r>
        <w:t>3.2.1.</w:t>
      </w:r>
      <w:r>
        <w:tab/>
        <w:t>Reconhecimento de gestos</w:t>
      </w:r>
    </w:p>
    <w:p w14:paraId="7EB22B0B" w14:textId="7EC2B6AD" w:rsidR="00DD0568" w:rsidRDefault="00442A3C" w:rsidP="005E3C4D">
      <w:r>
        <w:t xml:space="preserve">Educador, explique ao aluno que devemos implementar, via código um método de reconhecimento de gestos, tal método é </w:t>
      </w:r>
      <w:r w:rsidRPr="00924FDD">
        <w:rPr>
          <w:b/>
        </w:rPr>
        <w:t>addGestureRecognizer()</w:t>
      </w:r>
      <w:r>
        <w:rPr>
          <w:b/>
        </w:rPr>
        <w:t xml:space="preserve"> </w:t>
      </w:r>
      <w:r>
        <w:t xml:space="preserve"> e pode ser atribuído à alguma view que não é extensão da UIControl.</w:t>
      </w:r>
    </w:p>
    <w:p w14:paraId="0EE6F480" w14:textId="259D651C" w:rsidR="00442A3C" w:rsidRDefault="00442A3C" w:rsidP="005E3C4D">
      <w:r>
        <w:t>Explique sobre a classe e as particularidades do código que foi utilizada como exemplo:</w:t>
      </w:r>
    </w:p>
    <w:p w14:paraId="00D7C288" w14:textId="77777777" w:rsidR="00442A3C" w:rsidRDefault="00442A3C" w:rsidP="005E3C4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793"/>
        <w:gridCol w:w="3695"/>
      </w:tblGrid>
      <w:tr w:rsidR="00442A3C" w:rsidRPr="00442A3C" w14:paraId="53A30F50" w14:textId="77777777" w:rsidTr="005E3C4D">
        <w:trPr>
          <w:jc w:val="center"/>
        </w:trPr>
        <w:tc>
          <w:tcPr>
            <w:tcW w:w="4244" w:type="dxa"/>
          </w:tcPr>
          <w:p w14:paraId="4D39FE44" w14:textId="3EB782DB" w:rsidR="00442A3C" w:rsidRPr="005E3C4D" w:rsidRDefault="00442A3C" w:rsidP="005E3C4D">
            <w:pPr>
              <w:jc w:val="center"/>
              <w:rPr>
                <w:b/>
                <w:sz w:val="20"/>
                <w:szCs w:val="18"/>
              </w:rPr>
            </w:pPr>
            <w:r w:rsidRPr="005E3C4D">
              <w:rPr>
                <w:b/>
                <w:sz w:val="20"/>
                <w:szCs w:val="18"/>
              </w:rPr>
              <w:t>Nomenclatura</w:t>
            </w:r>
          </w:p>
        </w:tc>
        <w:tc>
          <w:tcPr>
            <w:tcW w:w="4244" w:type="dxa"/>
          </w:tcPr>
          <w:p w14:paraId="44DC5483" w14:textId="78CB2FBC" w:rsidR="00442A3C" w:rsidRPr="005E3C4D" w:rsidRDefault="00442A3C" w:rsidP="005E3C4D">
            <w:pPr>
              <w:jc w:val="center"/>
              <w:rPr>
                <w:b/>
                <w:sz w:val="20"/>
                <w:szCs w:val="18"/>
              </w:rPr>
            </w:pPr>
            <w:r w:rsidRPr="005E3C4D">
              <w:rPr>
                <w:b/>
                <w:sz w:val="20"/>
                <w:szCs w:val="18"/>
              </w:rPr>
              <w:t>Definição</w:t>
            </w:r>
          </w:p>
        </w:tc>
      </w:tr>
      <w:tr w:rsidR="00442A3C" w:rsidRPr="00442A3C" w14:paraId="3AC693BC" w14:textId="77777777" w:rsidTr="005E3C4D">
        <w:trPr>
          <w:trHeight w:val="958"/>
          <w:jc w:val="center"/>
        </w:trPr>
        <w:tc>
          <w:tcPr>
            <w:tcW w:w="4244" w:type="dxa"/>
            <w:vAlign w:val="center"/>
          </w:tcPr>
          <w:p w14:paraId="355738A9" w14:textId="77777777" w:rsidR="00442A3C" w:rsidRPr="005E3C4D" w:rsidRDefault="00442A3C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let recognizer = </w:t>
            </w:r>
          </w:p>
          <w:p w14:paraId="6E2588FA" w14:textId="77777777" w:rsidR="00442A3C" w:rsidRPr="005E3C4D" w:rsidRDefault="00442A3C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442A3C">
              <w:rPr>
                <w:rFonts w:ascii="Menlo" w:hAnsi="Menlo" w:cs="Menlo"/>
                <w:color w:val="5C2699"/>
                <w:sz w:val="18"/>
                <w:szCs w:val="18"/>
                <w:lang w:val="en-US" w:eastAsia="en-US"/>
              </w:rPr>
              <w:tab/>
              <w:t>UITapGestureRecognizer</w:t>
            </w:r>
            <w:r w:rsidRPr="00442A3C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>target: self, action: #selector(viewDidTouched))</w:t>
            </w:r>
          </w:p>
          <w:p w14:paraId="318F5538" w14:textId="27D06A91" w:rsidR="00442A3C" w:rsidRPr="005E3C4D" w:rsidRDefault="00442A3C" w:rsidP="005E3C4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>view.addGestureRecognizer(recognizer</w:t>
            </w:r>
            <w:r w:rsidRPr="00442A3C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4244" w:type="dxa"/>
            <w:vAlign w:val="center"/>
          </w:tcPr>
          <w:p w14:paraId="62C5010F" w14:textId="05879DA5" w:rsidR="00442A3C" w:rsidRPr="005E3C4D" w:rsidRDefault="00442A3C" w:rsidP="005E3C4D">
            <w:pPr>
              <w:jc w:val="left"/>
              <w:rPr>
                <w:sz w:val="18"/>
                <w:szCs w:val="18"/>
              </w:rPr>
            </w:pPr>
            <w:r w:rsidRPr="005E3C4D">
              <w:rPr>
                <w:sz w:val="18"/>
                <w:szCs w:val="18"/>
              </w:rPr>
              <w:t>Classe mais utilizada para reconhecimento de gestos.</w:t>
            </w:r>
          </w:p>
        </w:tc>
      </w:tr>
      <w:tr w:rsidR="00442A3C" w:rsidRPr="00442A3C" w14:paraId="0F9C7AE3" w14:textId="77777777" w:rsidTr="005E3C4D">
        <w:trPr>
          <w:jc w:val="center"/>
        </w:trPr>
        <w:tc>
          <w:tcPr>
            <w:tcW w:w="4244" w:type="dxa"/>
            <w:vAlign w:val="center"/>
          </w:tcPr>
          <w:p w14:paraId="567B4922" w14:textId="77777777" w:rsidR="00442A3C" w:rsidRPr="005E3C4D" w:rsidRDefault="00442A3C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let recognizer = </w:t>
            </w:r>
          </w:p>
          <w:p w14:paraId="6F1E73BA" w14:textId="25F3255A" w:rsidR="00442A3C" w:rsidRPr="005E3C4D" w:rsidRDefault="00442A3C" w:rsidP="005E3C4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ab/>
              <w:t xml:space="preserve">UITapGestureRecognizer(target: self, </w:t>
            </w:r>
            <w:r w:rsidRPr="00442A3C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action: </w:t>
            </w:r>
            <w:r w:rsidRPr="00442A3C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#selector</w:t>
            </w:r>
            <w:r w:rsidRPr="00442A3C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>viewDidTouched</w:t>
            </w:r>
            <w:r w:rsidRPr="00442A3C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)</w:t>
            </w: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4244" w:type="dxa"/>
            <w:vAlign w:val="center"/>
          </w:tcPr>
          <w:p w14:paraId="7E4A9E01" w14:textId="0D227F74" w:rsidR="00442A3C" w:rsidRPr="005E3C4D" w:rsidRDefault="00442A3C" w:rsidP="005E3C4D">
            <w:pPr>
              <w:jc w:val="left"/>
              <w:rPr>
                <w:sz w:val="18"/>
                <w:szCs w:val="18"/>
              </w:rPr>
            </w:pPr>
            <w:r w:rsidRPr="005E3C4D">
              <w:rPr>
                <w:sz w:val="18"/>
                <w:szCs w:val="18"/>
              </w:rPr>
              <w:t>Seleciona qualquer método que esteja dentro do contexto do objeto passado via argumento (target).</w:t>
            </w:r>
          </w:p>
        </w:tc>
      </w:tr>
      <w:tr w:rsidR="00442A3C" w:rsidRPr="00442A3C" w14:paraId="7D7CBC78" w14:textId="77777777" w:rsidTr="005E3C4D">
        <w:trPr>
          <w:jc w:val="center"/>
        </w:trPr>
        <w:tc>
          <w:tcPr>
            <w:tcW w:w="4244" w:type="dxa"/>
            <w:vAlign w:val="center"/>
          </w:tcPr>
          <w:p w14:paraId="7BF752D3" w14:textId="77777777" w:rsidR="00442A3C" w:rsidRPr="005E3C4D" w:rsidRDefault="00442A3C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let recognizer = </w:t>
            </w:r>
          </w:p>
          <w:p w14:paraId="012306F3" w14:textId="7BECB074" w:rsidR="00442A3C" w:rsidRPr="005E3C4D" w:rsidRDefault="00442A3C" w:rsidP="005E3C4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ab/>
              <w:t>UITapGestureRecognizer(</w:t>
            </w:r>
            <w:r w:rsidRPr="00442A3C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target: </w:t>
            </w:r>
            <w:r w:rsidRPr="00442A3C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self</w:t>
            </w: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>, action: #selector(viewDidTouched))</w:t>
            </w:r>
          </w:p>
        </w:tc>
        <w:tc>
          <w:tcPr>
            <w:tcW w:w="4244" w:type="dxa"/>
            <w:vAlign w:val="center"/>
          </w:tcPr>
          <w:p w14:paraId="37CE3965" w14:textId="7CC86584" w:rsidR="00442A3C" w:rsidRPr="005E3C4D" w:rsidRDefault="00442A3C" w:rsidP="005E3C4D">
            <w:pPr>
              <w:jc w:val="left"/>
              <w:rPr>
                <w:sz w:val="18"/>
                <w:szCs w:val="18"/>
              </w:rPr>
            </w:pPr>
            <w:r w:rsidRPr="005E3C4D">
              <w:rPr>
                <w:sz w:val="18"/>
                <w:szCs w:val="18"/>
              </w:rPr>
              <w:t>Argumento que indica o local do método a ser utilizado pelo objeto. Dentro da própria classe.</w:t>
            </w:r>
          </w:p>
        </w:tc>
      </w:tr>
      <w:tr w:rsidR="00442A3C" w:rsidRPr="00442A3C" w14:paraId="60174BDF" w14:textId="77777777" w:rsidTr="005E3C4D">
        <w:trPr>
          <w:trHeight w:val="1012"/>
          <w:jc w:val="center"/>
        </w:trPr>
        <w:tc>
          <w:tcPr>
            <w:tcW w:w="4244" w:type="dxa"/>
            <w:vAlign w:val="center"/>
          </w:tcPr>
          <w:p w14:paraId="7EC0FE44" w14:textId="77777777" w:rsidR="00442A3C" w:rsidRPr="005E3C4D" w:rsidRDefault="00442A3C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let recognizer = </w:t>
            </w:r>
          </w:p>
          <w:p w14:paraId="4CE7654C" w14:textId="77777777" w:rsidR="00442A3C" w:rsidRPr="005E3C4D" w:rsidRDefault="00442A3C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ab/>
              <w:t>UITapGestureRecognizer(target: self, action: #selector(</w:t>
            </w:r>
            <w:r w:rsidRPr="00442A3C">
              <w:rPr>
                <w:rFonts w:ascii="Menlo" w:hAnsi="Menlo" w:cs="Menlo"/>
                <w:color w:val="26474B"/>
                <w:sz w:val="18"/>
                <w:szCs w:val="18"/>
                <w:lang w:val="en-US" w:eastAsia="en-US"/>
              </w:rPr>
              <w:t>viewDidTouched</w:t>
            </w: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>))</w:t>
            </w:r>
          </w:p>
          <w:p w14:paraId="1A92F2FB" w14:textId="423A4C46" w:rsidR="00442A3C" w:rsidRPr="005E3C4D" w:rsidRDefault="00442A3C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>view.addGestureRecognizer(recognizer)</w:t>
            </w:r>
          </w:p>
        </w:tc>
        <w:tc>
          <w:tcPr>
            <w:tcW w:w="4244" w:type="dxa"/>
            <w:vAlign w:val="center"/>
          </w:tcPr>
          <w:p w14:paraId="128053B0" w14:textId="36C02CE8" w:rsidR="00442A3C" w:rsidRPr="005E3C4D" w:rsidRDefault="00442A3C" w:rsidP="005E3C4D">
            <w:pPr>
              <w:jc w:val="left"/>
              <w:rPr>
                <w:sz w:val="18"/>
                <w:szCs w:val="18"/>
              </w:rPr>
            </w:pPr>
            <w:r w:rsidRPr="005E3C4D">
              <w:rPr>
                <w:sz w:val="18"/>
                <w:szCs w:val="18"/>
              </w:rPr>
              <w:t>Método a ser executado quando a view for tocada.</w:t>
            </w:r>
          </w:p>
        </w:tc>
      </w:tr>
      <w:tr w:rsidR="00442A3C" w:rsidRPr="00442A3C" w14:paraId="6985C09A" w14:textId="77777777" w:rsidTr="005E3C4D">
        <w:trPr>
          <w:trHeight w:val="1066"/>
          <w:jc w:val="center"/>
        </w:trPr>
        <w:tc>
          <w:tcPr>
            <w:tcW w:w="4244" w:type="dxa"/>
            <w:vAlign w:val="center"/>
          </w:tcPr>
          <w:p w14:paraId="4B3AC982" w14:textId="77777777" w:rsidR="00442A3C" w:rsidRPr="005E3C4D" w:rsidRDefault="00442A3C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let recognizer = </w:t>
            </w:r>
          </w:p>
          <w:p w14:paraId="295159D8" w14:textId="77777777" w:rsidR="00442A3C" w:rsidRPr="005E3C4D" w:rsidRDefault="00442A3C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ab/>
              <w:t>UITapGestureRecognizer(target: self, action: #selector(viewDidTouched))</w:t>
            </w:r>
          </w:p>
          <w:p w14:paraId="057E0665" w14:textId="518CF644" w:rsidR="00442A3C" w:rsidRPr="005E3C4D" w:rsidRDefault="00442A3C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442A3C">
              <w:rPr>
                <w:rFonts w:ascii="Menlo" w:hAnsi="Menlo" w:cs="Menlo"/>
                <w:color w:val="5C2699"/>
                <w:sz w:val="18"/>
                <w:szCs w:val="18"/>
                <w:lang w:eastAsia="en-US"/>
              </w:rPr>
              <w:t>view</w:t>
            </w:r>
            <w:r w:rsidRPr="00442A3C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.</w:t>
            </w:r>
            <w:r w:rsidRPr="00442A3C">
              <w:rPr>
                <w:rFonts w:ascii="Menlo" w:hAnsi="Menlo" w:cs="Menlo"/>
                <w:color w:val="2E0D6E"/>
                <w:sz w:val="18"/>
                <w:szCs w:val="18"/>
                <w:lang w:eastAsia="en-US"/>
              </w:rPr>
              <w:t>addGestureRecognizer</w:t>
            </w:r>
            <w:r w:rsidRPr="00442A3C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(recognizer)</w:t>
            </w:r>
          </w:p>
        </w:tc>
        <w:tc>
          <w:tcPr>
            <w:tcW w:w="4244" w:type="dxa"/>
            <w:vAlign w:val="center"/>
          </w:tcPr>
          <w:p w14:paraId="4EC7FEC6" w14:textId="43D3FDE6" w:rsidR="00442A3C" w:rsidRPr="005E3C4D" w:rsidRDefault="00442A3C" w:rsidP="005E3C4D">
            <w:pPr>
              <w:jc w:val="left"/>
              <w:rPr>
                <w:sz w:val="18"/>
                <w:szCs w:val="18"/>
              </w:rPr>
            </w:pPr>
            <w:r w:rsidRPr="005E3C4D">
              <w:rPr>
                <w:sz w:val="18"/>
                <w:szCs w:val="18"/>
              </w:rPr>
              <w:t>Método que atribui a view o reconhecimento de gestos.</w:t>
            </w:r>
          </w:p>
        </w:tc>
      </w:tr>
    </w:tbl>
    <w:p w14:paraId="704E7C4C" w14:textId="77777777" w:rsidR="00442A3C" w:rsidRPr="00442A3C" w:rsidRDefault="00442A3C" w:rsidP="005E3C4D"/>
    <w:p w14:paraId="720AEB52" w14:textId="6F234E7E" w:rsidR="005D323C" w:rsidRDefault="005D323C" w:rsidP="005E3C4D">
      <w:pPr>
        <w:pStyle w:val="Ttulo4"/>
      </w:pPr>
      <w:r>
        <w:t>3.2.2.</w:t>
      </w:r>
      <w:r>
        <w:tab/>
        <w:t>3D Touch</w:t>
      </w:r>
    </w:p>
    <w:p w14:paraId="0F4CA82C" w14:textId="618E12EC" w:rsidR="00442A3C" w:rsidRDefault="00442A3C" w:rsidP="005E3C4D">
      <w:r>
        <w:t>Está disponível apenas nas versões iPhone 6s ou superiores, é um recurso que mostra opções e realiza ações de acordo com a pressão de nosso toque na tela.</w:t>
      </w:r>
    </w:p>
    <w:p w14:paraId="41227277" w14:textId="77777777" w:rsidR="00442A3C" w:rsidRPr="00442A3C" w:rsidRDefault="00442A3C" w:rsidP="005E3C4D"/>
    <w:p w14:paraId="27F29450" w14:textId="38871835" w:rsidR="005D323C" w:rsidRDefault="005D323C" w:rsidP="005E3C4D">
      <w:pPr>
        <w:pStyle w:val="Ttulo4"/>
      </w:pPr>
      <w:r>
        <w:t>3.2.3.</w:t>
      </w:r>
      <w:r>
        <w:tab/>
        <w:t>Reconhecimento de movimento</w:t>
      </w:r>
    </w:p>
    <w:p w14:paraId="2278E3D1" w14:textId="04882D60" w:rsidR="00442A3C" w:rsidRDefault="00442A3C" w:rsidP="005E3C4D">
      <w:r>
        <w:t>Detecta movimentos através do giroscópio e acelerômetro. Explique ao aluno o funcionamento do acelerômetro e giroscópio.</w:t>
      </w:r>
    </w:p>
    <w:p w14:paraId="458C4D76" w14:textId="0A9A9039" w:rsidR="00AE5620" w:rsidRDefault="00AE5620" w:rsidP="005E3C4D">
      <w:r>
        <w:t>Agora explique três situações em que precisamos acessar informações destes hardwares e como proceder.</w:t>
      </w:r>
    </w:p>
    <w:p w14:paraId="45CBABF3" w14:textId="77777777" w:rsidR="009E19A6" w:rsidRDefault="009E19A6" w:rsidP="005E3C4D"/>
    <w:p w14:paraId="592E52FC" w14:textId="77777777" w:rsidR="003060AF" w:rsidRPr="00442A3C" w:rsidRDefault="003060AF" w:rsidP="005E3C4D"/>
    <w:p w14:paraId="20308DB7" w14:textId="31B87A67" w:rsidR="005D323C" w:rsidRDefault="005D323C" w:rsidP="005E3C4D">
      <w:pPr>
        <w:pStyle w:val="Ttulo3"/>
      </w:pPr>
      <w:r>
        <w:t>3.3.</w:t>
      </w:r>
      <w:r>
        <w:tab/>
        <w:t>Adicionando ações aos nossos botões</w:t>
      </w:r>
    </w:p>
    <w:p w14:paraId="319055EE" w14:textId="0CC1C596" w:rsidR="009E19A6" w:rsidRDefault="006C3ED2" w:rsidP="005E3C4D">
      <w:pPr>
        <w:pBdr>
          <w:bottom w:val="single" w:sz="4" w:space="1" w:color="auto"/>
        </w:pBdr>
      </w:pPr>
      <w:r>
        <w:t>Agora vamos adicionar botões e dar função a eles.</w:t>
      </w:r>
    </w:p>
    <w:p w14:paraId="11CFC17D" w14:textId="255AE8F2" w:rsidR="006C3ED2" w:rsidRDefault="006C3ED2" w:rsidP="005E3C4D">
      <w:pPr>
        <w:pStyle w:val="PargrafodaLista"/>
        <w:numPr>
          <w:ilvl w:val="0"/>
          <w:numId w:val="71"/>
        </w:numPr>
      </w:pPr>
      <w:r>
        <w:t>Abrir o projeto em</w:t>
      </w:r>
      <w:r w:rsidRPr="00D227B0">
        <w:rPr>
          <w:b/>
          <w:color w:val="7030A0"/>
        </w:rPr>
        <w:t xml:space="preserve"> Unidade_3_-_Aula_3_-_Exemplo_1.zip </w:t>
      </w:r>
      <w:r>
        <w:t>e observar a mudança do arquivo ViewController.swift</w:t>
      </w:r>
      <w:r w:rsidR="00344D19">
        <w:t xml:space="preserve">. Abrir o Main.storyboard e observar as novas imagens, um UISlider e duas labels de tempo que foram adicionados, </w:t>
      </w:r>
      <w:r w:rsidR="00A36AAA">
        <w:t>verifique</w:t>
      </w:r>
      <w:r w:rsidR="00344D19">
        <w:t xml:space="preserve"> também</w:t>
      </w:r>
      <w:r w:rsidR="00A36AAA">
        <w:t xml:space="preserve"> os estados do botão Play.</w:t>
      </w:r>
    </w:p>
    <w:p w14:paraId="6833C6B4" w14:textId="5E33EBA1" w:rsidR="00A36AAA" w:rsidRDefault="00A36AAA" w:rsidP="005E3C4D">
      <w:pPr>
        <w:pStyle w:val="PargrafodaLista"/>
        <w:numPr>
          <w:ilvl w:val="0"/>
          <w:numId w:val="71"/>
        </w:numPr>
      </w:pPr>
      <w:r>
        <w:t xml:space="preserve">Para mostrar estes estados, selecionar o botão Play e na propriedade </w:t>
      </w:r>
      <w:r w:rsidRPr="00D227B0">
        <w:rPr>
          <w:b/>
        </w:rPr>
        <w:t>State Config</w:t>
      </w:r>
      <w:r w:rsidR="000472E4">
        <w:t xml:space="preserve"> e</w:t>
      </w:r>
      <w:r>
        <w:t xml:space="preserve"> escolher a opção </w:t>
      </w:r>
      <w:r w:rsidRPr="00D227B0">
        <w:rPr>
          <w:b/>
        </w:rPr>
        <w:t>Selected</w:t>
      </w:r>
      <w:r>
        <w:t>.</w:t>
      </w:r>
      <w:r w:rsidR="000472E4">
        <w:t xml:space="preserve"> Na propriedade </w:t>
      </w:r>
      <w:r w:rsidR="000472E4" w:rsidRPr="00D227B0">
        <w:rPr>
          <w:b/>
        </w:rPr>
        <w:t xml:space="preserve">Image </w:t>
      </w:r>
      <w:r w:rsidR="000472E4">
        <w:t xml:space="preserve"> colocar o nome </w:t>
      </w:r>
      <w:r w:rsidR="000472E4" w:rsidRPr="00D227B0">
        <w:rPr>
          <w:b/>
        </w:rPr>
        <w:t>ic_pause</w:t>
      </w:r>
      <w:r w:rsidR="000472E4">
        <w:t>, para que o ícone seja trocado quando o botão está selecionado.</w:t>
      </w:r>
    </w:p>
    <w:p w14:paraId="08E36DB6" w14:textId="4F608C1E" w:rsidR="000472E4" w:rsidRDefault="000472E4" w:rsidP="005E3C4D">
      <w:pPr>
        <w:pStyle w:val="PargrafodaLista"/>
        <w:numPr>
          <w:ilvl w:val="0"/>
          <w:numId w:val="71"/>
        </w:numPr>
      </w:pPr>
      <w:r>
        <w:t xml:space="preserve">Para referenciar os componentes no código, abrir o </w:t>
      </w:r>
      <w:r w:rsidRPr="005E3C4D">
        <w:rPr>
          <w:b/>
        </w:rPr>
        <w:t xml:space="preserve">Assistant </w:t>
      </w:r>
      <w:r w:rsidR="00D227B0" w:rsidRPr="00D227B0">
        <w:rPr>
          <w:b/>
        </w:rPr>
        <w:t xml:space="preserve">Editor </w:t>
      </w:r>
      <w:r w:rsidR="00D227B0">
        <w:t>e</w:t>
      </w:r>
      <w:r w:rsidR="00B02040">
        <w:t xml:space="preserve"> organizar de modo que o storyboard esteja do lado esquerdo e o MusicViewController.swift esteja </w:t>
      </w:r>
      <w:r w:rsidR="00B02040">
        <w:lastRenderedPageBreak/>
        <w:t xml:space="preserve">do lado direito, conforme os passos 1 e 2. Segurar a tecla </w:t>
      </w:r>
      <w:r w:rsidR="00B02040" w:rsidRPr="00D227B0">
        <w:rPr>
          <w:b/>
        </w:rPr>
        <w:t>Control</w:t>
      </w:r>
      <w:r w:rsidR="00B02040">
        <w:t xml:space="preserve"> e clicar sobre o botão Play, e arrastar a linha para dentro da classe (exeto dentro dos métodos), em seguida surgirá uma caixa de diálogo com algumas opções. Explique cada uma delas, conforme o passo 5 e 6. Na opção </w:t>
      </w:r>
      <w:r w:rsidR="00B02040" w:rsidRPr="00D227B0">
        <w:rPr>
          <w:b/>
        </w:rPr>
        <w:t>Name</w:t>
      </w:r>
      <w:r w:rsidR="00B02040">
        <w:t xml:space="preserve"> inserir o nome </w:t>
      </w:r>
      <w:r w:rsidR="00D227B0" w:rsidRPr="00D227B0">
        <w:rPr>
          <w:b/>
        </w:rPr>
        <w:t xml:space="preserve">playButton </w:t>
      </w:r>
      <w:r w:rsidR="00D227B0">
        <w:t>e</w:t>
      </w:r>
      <w:r w:rsidR="00B02040">
        <w:t xml:space="preserve"> clicar em </w:t>
      </w:r>
      <w:r w:rsidR="00B02040" w:rsidRPr="00D227B0">
        <w:rPr>
          <w:b/>
        </w:rPr>
        <w:t>Connect</w:t>
      </w:r>
      <w:r w:rsidR="00B02040">
        <w:t xml:space="preserve"> e verificar a linha de código que aparecerá na sua classe. Repetir o processo para o UISlider e os dois UILabels, de modo que o código fique como no passo 10.</w:t>
      </w:r>
    </w:p>
    <w:p w14:paraId="03141F65" w14:textId="77777777" w:rsidR="00060BD8" w:rsidRDefault="00060BD8" w:rsidP="005E3C4D">
      <w:pPr>
        <w:pStyle w:val="PargrafodaLista"/>
      </w:pPr>
    </w:p>
    <w:p w14:paraId="638FF368" w14:textId="3929F82D" w:rsidR="00D227B0" w:rsidRDefault="00D227B0" w:rsidP="005E3C4D">
      <w:r>
        <w:t>Educador, primeiro explique ao aluno o que ocorrerá com o ícone do botão Play, com as Labels de tempo e com o Slider, quando o usuário apertar o botão Play e o que ocorrerá quando apertar novamente (pause). Depois explique como é definido os tempos de duração da música, o tempo restante e o total tocado. Explique também como o timer é inicializado e disparado</w:t>
      </w:r>
      <w:r w:rsidR="00E90AF2">
        <w:t>.</w:t>
      </w:r>
    </w:p>
    <w:p w14:paraId="72D0390F" w14:textId="5CCE5FE9" w:rsidR="00E90AF2" w:rsidRPr="00060BD8" w:rsidRDefault="00E90AF2" w:rsidP="005E3C4D">
      <w:r>
        <w:t xml:space="preserve">Escreva e explique os métodos </w:t>
      </w:r>
      <w:r w:rsidRPr="005E3C4D">
        <w:rPr>
          <w:b/>
        </w:rPr>
        <w:t>resumeTimer()</w:t>
      </w:r>
      <w:r>
        <w:t xml:space="preserve">, </w:t>
      </w:r>
      <w:r w:rsidRPr="005E3C4D">
        <w:rPr>
          <w:b/>
        </w:rPr>
        <w:t>pauseTimer()</w:t>
      </w:r>
      <w:r>
        <w:t xml:space="preserve">, </w:t>
      </w:r>
      <w:r w:rsidRPr="005E3C4D">
        <w:rPr>
          <w:b/>
        </w:rPr>
        <w:t>updateTimer()</w:t>
      </w:r>
      <w:r>
        <w:t xml:space="preserve"> e </w:t>
      </w:r>
      <w:r w:rsidRPr="005E3C4D">
        <w:rPr>
          <w:b/>
        </w:rPr>
        <w:t>updateLabels()</w:t>
      </w:r>
      <w:r w:rsidR="00060BD8">
        <w:t>.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85"/>
        <w:gridCol w:w="3903"/>
      </w:tblGrid>
      <w:tr w:rsidR="00D227B0" w:rsidRPr="00442A3C" w14:paraId="4AEC8ABC" w14:textId="77777777" w:rsidTr="005E3C4D">
        <w:trPr>
          <w:jc w:val="center"/>
        </w:trPr>
        <w:tc>
          <w:tcPr>
            <w:tcW w:w="4585" w:type="dxa"/>
          </w:tcPr>
          <w:p w14:paraId="7E8A85E2" w14:textId="77777777" w:rsidR="00D227B0" w:rsidRPr="001173DA" w:rsidRDefault="00D227B0" w:rsidP="001173DA">
            <w:pPr>
              <w:jc w:val="center"/>
              <w:rPr>
                <w:b/>
                <w:sz w:val="20"/>
                <w:szCs w:val="18"/>
              </w:rPr>
            </w:pPr>
            <w:r w:rsidRPr="001173DA">
              <w:rPr>
                <w:b/>
                <w:sz w:val="20"/>
                <w:szCs w:val="18"/>
              </w:rPr>
              <w:t>Nomenclatura</w:t>
            </w:r>
          </w:p>
        </w:tc>
        <w:tc>
          <w:tcPr>
            <w:tcW w:w="3903" w:type="dxa"/>
          </w:tcPr>
          <w:p w14:paraId="233F354D" w14:textId="77777777" w:rsidR="00D227B0" w:rsidRPr="001173DA" w:rsidRDefault="00D227B0" w:rsidP="001173DA">
            <w:pPr>
              <w:jc w:val="center"/>
              <w:rPr>
                <w:b/>
                <w:sz w:val="20"/>
                <w:szCs w:val="18"/>
              </w:rPr>
            </w:pPr>
            <w:r w:rsidRPr="001173DA">
              <w:rPr>
                <w:b/>
                <w:sz w:val="20"/>
                <w:szCs w:val="18"/>
              </w:rPr>
              <w:t>Definição</w:t>
            </w:r>
          </w:p>
        </w:tc>
      </w:tr>
      <w:tr w:rsidR="00D227B0" w:rsidRPr="00442A3C" w14:paraId="5C1F9FE3" w14:textId="77777777" w:rsidTr="005E3C4D">
        <w:trPr>
          <w:trHeight w:val="958"/>
          <w:jc w:val="center"/>
        </w:trPr>
        <w:tc>
          <w:tcPr>
            <w:tcW w:w="4585" w:type="dxa"/>
            <w:vAlign w:val="center"/>
          </w:tcPr>
          <w:p w14:paraId="105143B0" w14:textId="77777777" w:rsidR="00D227B0" w:rsidRPr="00E90AF2" w:rsidRDefault="00D227B0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E90AF2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func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resumeTimer() {</w:t>
            </w:r>
          </w:p>
          <w:p w14:paraId="189E8384" w14:textId="77777777" w:rsidR="00D227B0" w:rsidRPr="005E3C4D" w:rsidRDefault="00D227B0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   timer = Timer.scheduledTimer(timeInterval: 1,</w:t>
            </w:r>
          </w:p>
          <w:p w14:paraId="14282ADC" w14:textId="77777777" w:rsidR="00D227B0" w:rsidRPr="005E3C4D" w:rsidRDefault="00D227B0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                                target: self,</w:t>
            </w:r>
          </w:p>
          <w:p w14:paraId="6400ED78" w14:textId="77777777" w:rsidR="00D227B0" w:rsidRPr="005E3C4D" w:rsidRDefault="00D227B0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                                selector: #selector(updateTime),</w:t>
            </w:r>
          </w:p>
          <w:p w14:paraId="12A3139A" w14:textId="77777777" w:rsidR="00D227B0" w:rsidRPr="005E3C4D" w:rsidRDefault="00D227B0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                                </w:t>
            </w: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  <w:t>userInfo: nil,</w:t>
            </w:r>
          </w:p>
          <w:p w14:paraId="1533A9DA" w14:textId="77777777" w:rsidR="00D227B0" w:rsidRPr="005E3C4D" w:rsidRDefault="00D227B0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  <w:t xml:space="preserve">                                 repeats: true)</w:t>
            </w:r>
          </w:p>
          <w:p w14:paraId="7A07DECB" w14:textId="77777777" w:rsidR="00D227B0" w:rsidRPr="00E90AF2" w:rsidRDefault="00D227B0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}</w:t>
            </w:r>
          </w:p>
          <w:p w14:paraId="4941ED2D" w14:textId="556EA232" w:rsidR="00D227B0" w:rsidRPr="00E90AF2" w:rsidRDefault="00D227B0" w:rsidP="005E3C4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903" w:type="dxa"/>
            <w:vAlign w:val="center"/>
          </w:tcPr>
          <w:p w14:paraId="0134A80D" w14:textId="17EB0E54" w:rsidR="00D227B0" w:rsidRPr="005E3C4D" w:rsidRDefault="00E90AF2" w:rsidP="001173DA">
            <w:pPr>
              <w:jc w:val="left"/>
              <w:rPr>
                <w:b/>
                <w:sz w:val="18"/>
                <w:szCs w:val="18"/>
              </w:rPr>
            </w:pPr>
            <w:r w:rsidRPr="005E3C4D">
              <w:rPr>
                <w:b/>
                <w:sz w:val="18"/>
                <w:szCs w:val="18"/>
              </w:rPr>
              <w:t>Método resume.</w:t>
            </w:r>
          </w:p>
        </w:tc>
      </w:tr>
      <w:tr w:rsidR="00D227B0" w:rsidRPr="00442A3C" w14:paraId="333CA521" w14:textId="77777777" w:rsidTr="005E3C4D">
        <w:trPr>
          <w:jc w:val="center"/>
        </w:trPr>
        <w:tc>
          <w:tcPr>
            <w:tcW w:w="4585" w:type="dxa"/>
            <w:vAlign w:val="center"/>
          </w:tcPr>
          <w:p w14:paraId="0DDEF923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>func resumeTimer() {</w:t>
            </w:r>
          </w:p>
          <w:p w14:paraId="3E0860E6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E90AF2">
              <w:rPr>
                <w:rFonts w:ascii="Menlo" w:hAnsi="Menlo" w:cs="Menlo"/>
                <w:color w:val="3F6E74"/>
                <w:sz w:val="18"/>
                <w:szCs w:val="18"/>
                <w:lang w:val="en-US" w:eastAsia="en-US"/>
              </w:rPr>
              <w:t>timer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>Timer.scheduledTimer(timeInterval: 1,</w:t>
            </w:r>
          </w:p>
          <w:p w14:paraId="627A1F56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                                target: self,</w:t>
            </w:r>
          </w:p>
          <w:p w14:paraId="02110089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                                selector: #selector(updateTime),</w:t>
            </w:r>
          </w:p>
          <w:p w14:paraId="614E3686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                                </w:t>
            </w: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  <w:t>userInfo: nil,</w:t>
            </w:r>
          </w:p>
          <w:p w14:paraId="108E99B6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  <w:t xml:space="preserve">                                 repeats: true)</w:t>
            </w:r>
          </w:p>
          <w:p w14:paraId="49AB9C3B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  <w:t>}</w:t>
            </w:r>
          </w:p>
          <w:p w14:paraId="3ED40444" w14:textId="091F391E" w:rsidR="00D227B0" w:rsidRPr="00E90AF2" w:rsidRDefault="00D227B0" w:rsidP="005E3C4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903" w:type="dxa"/>
            <w:vAlign w:val="center"/>
          </w:tcPr>
          <w:p w14:paraId="66B47014" w14:textId="54E01158" w:rsidR="00D227B0" w:rsidRPr="00E90AF2" w:rsidRDefault="005E1437" w:rsidP="001173DA">
            <w:pPr>
              <w:jc w:val="left"/>
              <w:rPr>
                <w:sz w:val="18"/>
                <w:szCs w:val="18"/>
              </w:rPr>
            </w:pPr>
            <w:r w:rsidRPr="00E90AF2">
              <w:rPr>
                <w:sz w:val="18"/>
                <w:szCs w:val="18"/>
              </w:rPr>
              <w:t>Nome da variável.</w:t>
            </w:r>
          </w:p>
        </w:tc>
      </w:tr>
      <w:tr w:rsidR="00D227B0" w:rsidRPr="00442A3C" w14:paraId="37C4BEBF" w14:textId="77777777" w:rsidTr="005E3C4D">
        <w:trPr>
          <w:jc w:val="center"/>
        </w:trPr>
        <w:tc>
          <w:tcPr>
            <w:tcW w:w="4585" w:type="dxa"/>
            <w:vAlign w:val="center"/>
          </w:tcPr>
          <w:p w14:paraId="3DD780A6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>func resumeTimer() {</w:t>
            </w:r>
          </w:p>
          <w:p w14:paraId="0F6F2EE8" w14:textId="77777777" w:rsidR="005E1437" w:rsidRPr="00E90AF2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timer = </w:t>
            </w:r>
            <w:r w:rsidRPr="00E90AF2">
              <w:rPr>
                <w:rFonts w:ascii="Menlo" w:hAnsi="Menlo" w:cs="Menlo"/>
                <w:color w:val="5C2699"/>
                <w:sz w:val="18"/>
                <w:szCs w:val="18"/>
                <w:lang w:val="en-US" w:eastAsia="en-US"/>
              </w:rPr>
              <w:t>Timer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.</w:t>
            </w:r>
            <w:r w:rsidRPr="00E90AF2">
              <w:rPr>
                <w:rFonts w:ascii="Menlo" w:hAnsi="Menlo" w:cs="Menlo"/>
                <w:color w:val="2E0D6E"/>
                <w:sz w:val="18"/>
                <w:szCs w:val="18"/>
                <w:lang w:val="en-US" w:eastAsia="en-US"/>
              </w:rPr>
              <w:t>scheduledTimer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(timeInterval: </w:t>
            </w:r>
            <w:r w:rsidRPr="00E90AF2">
              <w:rPr>
                <w:rFonts w:ascii="Menlo" w:hAnsi="Menlo" w:cs="Menlo"/>
                <w:color w:val="1C00CF"/>
                <w:sz w:val="18"/>
                <w:szCs w:val="18"/>
                <w:lang w:val="en-US" w:eastAsia="en-US"/>
              </w:rPr>
              <w:t>1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,</w:t>
            </w:r>
          </w:p>
          <w:p w14:paraId="37674283" w14:textId="77777777" w:rsidR="005E1437" w:rsidRPr="00E90AF2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             target: </w:t>
            </w:r>
            <w:r w:rsidRPr="00E90AF2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self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,</w:t>
            </w:r>
          </w:p>
          <w:p w14:paraId="0F6F7954" w14:textId="77777777" w:rsidR="005E1437" w:rsidRPr="00E90AF2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             selector: </w:t>
            </w:r>
            <w:r w:rsidRPr="00E90AF2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#selector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E90AF2">
              <w:rPr>
                <w:rFonts w:ascii="Menlo" w:hAnsi="Menlo" w:cs="Menlo"/>
                <w:color w:val="26474B"/>
                <w:sz w:val="18"/>
                <w:szCs w:val="18"/>
                <w:lang w:val="en-US" w:eastAsia="en-US"/>
              </w:rPr>
              <w:t>updateTime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),</w:t>
            </w:r>
          </w:p>
          <w:p w14:paraId="428E47E8" w14:textId="77777777" w:rsidR="005E1437" w:rsidRPr="00E90AF2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             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userInfo: </w:t>
            </w:r>
            <w:r w:rsidRPr="00E90AF2">
              <w:rPr>
                <w:rFonts w:ascii="Menlo" w:hAnsi="Menlo" w:cs="Menlo"/>
                <w:color w:val="AA0D91"/>
                <w:sz w:val="18"/>
                <w:szCs w:val="18"/>
                <w:lang w:eastAsia="en-US"/>
              </w:rPr>
              <w:t>nil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,</w:t>
            </w:r>
          </w:p>
          <w:p w14:paraId="6769788E" w14:textId="77777777" w:rsidR="005E1437" w:rsidRPr="00E90AF2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                                repeats: </w:t>
            </w:r>
            <w:r w:rsidRPr="00E90AF2">
              <w:rPr>
                <w:rFonts w:ascii="Menlo" w:hAnsi="Menlo" w:cs="Menlo"/>
                <w:color w:val="AA0D91"/>
                <w:sz w:val="18"/>
                <w:szCs w:val="18"/>
                <w:lang w:eastAsia="en-US"/>
              </w:rPr>
              <w:t>true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)</w:t>
            </w:r>
          </w:p>
          <w:p w14:paraId="5442C14B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eastAsia="en-US"/>
              </w:rPr>
              <w:t>}</w:t>
            </w:r>
          </w:p>
          <w:p w14:paraId="2E98D52F" w14:textId="5529C0D5" w:rsidR="00D227B0" w:rsidRPr="00E90AF2" w:rsidRDefault="00D227B0" w:rsidP="005E3C4D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3903" w:type="dxa"/>
            <w:vAlign w:val="center"/>
          </w:tcPr>
          <w:p w14:paraId="38372CF7" w14:textId="6715721D" w:rsidR="00D227B0" w:rsidRPr="00E90AF2" w:rsidRDefault="005E1437" w:rsidP="001173DA">
            <w:pPr>
              <w:jc w:val="left"/>
              <w:rPr>
                <w:sz w:val="18"/>
                <w:szCs w:val="18"/>
              </w:rPr>
            </w:pPr>
            <w:r w:rsidRPr="00E90AF2">
              <w:rPr>
                <w:sz w:val="18"/>
                <w:szCs w:val="18"/>
              </w:rPr>
              <w:t>Valor que o timer receberá.</w:t>
            </w:r>
          </w:p>
        </w:tc>
      </w:tr>
      <w:tr w:rsidR="005E1437" w:rsidRPr="00442A3C" w14:paraId="0B2AECED" w14:textId="77777777" w:rsidTr="005E3C4D">
        <w:trPr>
          <w:jc w:val="center"/>
        </w:trPr>
        <w:tc>
          <w:tcPr>
            <w:tcW w:w="4585" w:type="dxa"/>
            <w:vAlign w:val="center"/>
          </w:tcPr>
          <w:p w14:paraId="08D00855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>func resumeTimer() {</w:t>
            </w:r>
          </w:p>
          <w:p w14:paraId="2FDC5C41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   timer = </w:t>
            </w:r>
            <w:r w:rsidRPr="00E90AF2">
              <w:rPr>
                <w:rFonts w:ascii="Menlo" w:hAnsi="Menlo" w:cs="Menlo"/>
                <w:color w:val="5C2699"/>
                <w:sz w:val="18"/>
                <w:szCs w:val="18"/>
                <w:lang w:val="en-US" w:eastAsia="en-US"/>
              </w:rPr>
              <w:t>Timer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.</w:t>
            </w:r>
            <w:r w:rsidRPr="00E90AF2">
              <w:rPr>
                <w:rFonts w:ascii="Menlo" w:hAnsi="Menlo" w:cs="Menlo"/>
                <w:color w:val="2E0D6E"/>
                <w:sz w:val="18"/>
                <w:szCs w:val="18"/>
                <w:lang w:val="en-US" w:eastAsia="en-US"/>
              </w:rPr>
              <w:t>scheduledTimer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5E3C4D">
              <w:rPr>
                <w:rFonts w:ascii="Menlo" w:hAnsi="Menlo" w:cs="Menlo"/>
                <w:sz w:val="18"/>
                <w:szCs w:val="18"/>
                <w:lang w:val="en-US" w:eastAsia="en-US"/>
              </w:rPr>
              <w:t>timeInterval:</w:t>
            </w: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1,</w:t>
            </w:r>
          </w:p>
          <w:p w14:paraId="33CBE602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             target:</w:t>
            </w: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self,</w:t>
            </w:r>
          </w:p>
          <w:p w14:paraId="30439DA4" w14:textId="5599DDC9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E90AF2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             selector: </w:t>
            </w: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>#selector(updateTime),</w:t>
            </w:r>
          </w:p>
          <w:p w14:paraId="2D0357EC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                                </w:t>
            </w:r>
            <w:r w:rsidRPr="005E3C4D">
              <w:rPr>
                <w:rFonts w:ascii="Menlo" w:hAnsi="Menlo" w:cs="Menlo"/>
                <w:sz w:val="18"/>
                <w:szCs w:val="18"/>
                <w:lang w:val="en-US" w:eastAsia="en-US"/>
              </w:rPr>
              <w:lastRenderedPageBreak/>
              <w:t xml:space="preserve">userInfo: </w:t>
            </w: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>nil,</w:t>
            </w:r>
          </w:p>
          <w:p w14:paraId="7450CD2D" w14:textId="77777777" w:rsidR="005E1437" w:rsidRPr="005E3C4D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 xml:space="preserve">                                 </w:t>
            </w:r>
            <w:r w:rsidRPr="005E3C4D">
              <w:rPr>
                <w:rFonts w:ascii="Menlo" w:hAnsi="Menlo" w:cs="Menlo"/>
                <w:sz w:val="18"/>
                <w:szCs w:val="18"/>
                <w:lang w:val="en-US" w:eastAsia="en-US"/>
              </w:rPr>
              <w:t xml:space="preserve">repeats: </w:t>
            </w:r>
            <w:r w:rsidRPr="005E3C4D"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  <w:t>true</w:t>
            </w: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)</w:t>
            </w:r>
          </w:p>
          <w:p w14:paraId="5ADC2C62" w14:textId="77777777" w:rsidR="005E1437" w:rsidRPr="00E90AF2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}</w:t>
            </w:r>
          </w:p>
          <w:p w14:paraId="13952D33" w14:textId="77777777" w:rsidR="005E1437" w:rsidRPr="00E90AF2" w:rsidRDefault="005E1437" w:rsidP="005E3C4D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</w:p>
        </w:tc>
        <w:tc>
          <w:tcPr>
            <w:tcW w:w="3903" w:type="dxa"/>
            <w:vAlign w:val="center"/>
          </w:tcPr>
          <w:p w14:paraId="5CF3AC6E" w14:textId="51E155EC" w:rsidR="005E1437" w:rsidRPr="00E90AF2" w:rsidRDefault="00E90AF2">
            <w:pPr>
              <w:jc w:val="left"/>
              <w:rPr>
                <w:sz w:val="18"/>
                <w:szCs w:val="18"/>
              </w:rPr>
            </w:pPr>
            <w:r w:rsidRPr="005E3C4D">
              <w:rPr>
                <w:sz w:val="18"/>
                <w:szCs w:val="18"/>
              </w:rPr>
              <w:lastRenderedPageBreak/>
              <w:t>Classe que u</w:t>
            </w:r>
            <w:r w:rsidR="005E1437" w:rsidRPr="00E90AF2">
              <w:rPr>
                <w:sz w:val="18"/>
                <w:szCs w:val="18"/>
              </w:rPr>
              <w:t>tiliza um método (</w:t>
            </w:r>
            <w:r w:rsidR="005E1437" w:rsidRPr="005E3C4D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selector:) </w:t>
            </w:r>
            <w:r w:rsidR="005E1437" w:rsidRPr="005E3C4D">
              <w:rPr>
                <w:rFonts w:cstheme="minorHAnsi"/>
                <w:sz w:val="18"/>
                <w:szCs w:val="18"/>
              </w:rPr>
              <w:t>especificado em seu parâmetro</w:t>
            </w:r>
            <w:r w:rsidR="005E1437" w:rsidRPr="00E90AF2">
              <w:rPr>
                <w:sz w:val="18"/>
                <w:szCs w:val="18"/>
              </w:rPr>
              <w:t xml:space="preserve"> (</w:t>
            </w:r>
            <w:r w:rsidR="005E1437" w:rsidRPr="005E3C4D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target</w:t>
            </w:r>
            <w:r w:rsidR="005E1437"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:)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</w:t>
            </w:r>
            <w:r w:rsidRPr="005E3C4D">
              <w:rPr>
                <w:rFonts w:cstheme="minorHAnsi"/>
                <w:color w:val="000000"/>
                <w:sz w:val="18"/>
                <w:szCs w:val="18"/>
                <w:lang w:eastAsia="en-US"/>
              </w:rPr>
              <w:t xml:space="preserve">que repete 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(repeats:)</w:t>
            </w:r>
            <w:r w:rsidRPr="005E3C4D">
              <w:rPr>
                <w:rFonts w:cstheme="minorHAnsi"/>
                <w:color w:val="000000"/>
                <w:sz w:val="18"/>
                <w:szCs w:val="18"/>
                <w:lang w:eastAsia="en-US"/>
              </w:rPr>
              <w:t xml:space="preserve"> a cada intervalo 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(</w:t>
            </w:r>
            <w:r w:rsidRPr="005E3C4D">
              <w:rPr>
                <w:rFonts w:ascii="Menlo" w:hAnsi="Menlo" w:cs="Menlo"/>
                <w:sz w:val="18"/>
                <w:szCs w:val="18"/>
                <w:lang w:eastAsia="en-US"/>
              </w:rPr>
              <w:t>timeInterval:</w:t>
            </w:r>
            <w:r w:rsidRPr="00E90AF2">
              <w:rPr>
                <w:rFonts w:ascii="Menlo" w:hAnsi="Menlo" w:cs="Menlo"/>
                <w:sz w:val="18"/>
                <w:szCs w:val="18"/>
                <w:lang w:eastAsia="en-US"/>
              </w:rPr>
              <w:t>)</w:t>
            </w:r>
            <w:r w:rsidRPr="00E90AF2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</w:t>
            </w:r>
            <w:r w:rsidRPr="005E3C4D">
              <w:rPr>
                <w:rFonts w:cstheme="minorHAnsi"/>
                <w:color w:val="000000"/>
                <w:sz w:val="18"/>
                <w:szCs w:val="18"/>
                <w:lang w:eastAsia="en-US"/>
              </w:rPr>
              <w:t>de 1s.</w:t>
            </w:r>
          </w:p>
        </w:tc>
      </w:tr>
      <w:tr w:rsidR="00E90AF2" w:rsidRPr="00442A3C" w14:paraId="199D9C33" w14:textId="77777777" w:rsidTr="00E90AF2">
        <w:trPr>
          <w:jc w:val="center"/>
        </w:trPr>
        <w:tc>
          <w:tcPr>
            <w:tcW w:w="4585" w:type="dxa"/>
            <w:vAlign w:val="center"/>
          </w:tcPr>
          <w:p w14:paraId="4E7E00B5" w14:textId="77777777" w:rsidR="00E90AF2" w:rsidRPr="00567638" w:rsidRDefault="00E90AF2" w:rsidP="00E90AF2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67638">
              <w:rPr>
                <w:rFonts w:ascii="Menlo" w:hAnsi="Menlo" w:cs="Menlo"/>
                <w:color w:val="AA0D91"/>
                <w:sz w:val="18"/>
                <w:szCs w:val="18"/>
                <w:lang w:eastAsia="en-US"/>
              </w:rPr>
              <w:lastRenderedPageBreak/>
              <w:t>func</w:t>
            </w:r>
            <w:r w:rsidRPr="00567638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pauseTimer() {</w:t>
            </w:r>
          </w:p>
          <w:p w14:paraId="52EDF1BA" w14:textId="77777777" w:rsidR="00E90AF2" w:rsidRDefault="00E90AF2" w:rsidP="00E90AF2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67638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   </w:t>
            </w: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>timer.invalidate()</w:t>
            </w:r>
          </w:p>
          <w:p w14:paraId="0D5F3B79" w14:textId="77777777" w:rsidR="00E90AF2" w:rsidRDefault="00E90AF2" w:rsidP="00E90AF2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67638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}</w:t>
            </w:r>
          </w:p>
          <w:p w14:paraId="43A62C06" w14:textId="77777777" w:rsidR="00E90AF2" w:rsidRPr="00E90AF2" w:rsidRDefault="00E90AF2" w:rsidP="00E90AF2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EAAAA" w:themeColor="background2" w:themeShade="BF"/>
                <w:sz w:val="18"/>
                <w:szCs w:val="18"/>
                <w:lang w:val="en-US" w:eastAsia="en-US"/>
              </w:rPr>
            </w:pPr>
          </w:p>
        </w:tc>
        <w:tc>
          <w:tcPr>
            <w:tcW w:w="3903" w:type="dxa"/>
            <w:vAlign w:val="center"/>
          </w:tcPr>
          <w:p w14:paraId="58F3BCC4" w14:textId="13E01C26" w:rsidR="00E90AF2" w:rsidRPr="005E3C4D" w:rsidRDefault="00E90AF2" w:rsidP="00E90AF2">
            <w:pPr>
              <w:jc w:val="left"/>
              <w:rPr>
                <w:b/>
                <w:sz w:val="18"/>
                <w:szCs w:val="18"/>
              </w:rPr>
            </w:pPr>
            <w:r w:rsidRPr="005E3C4D">
              <w:rPr>
                <w:b/>
                <w:sz w:val="18"/>
                <w:szCs w:val="18"/>
              </w:rPr>
              <w:t>Método pause.</w:t>
            </w:r>
          </w:p>
        </w:tc>
      </w:tr>
      <w:tr w:rsidR="00E90AF2" w:rsidRPr="00442A3C" w14:paraId="0A3F6D12" w14:textId="77777777" w:rsidTr="00E90AF2">
        <w:trPr>
          <w:jc w:val="center"/>
        </w:trPr>
        <w:tc>
          <w:tcPr>
            <w:tcW w:w="4585" w:type="dxa"/>
            <w:vAlign w:val="center"/>
          </w:tcPr>
          <w:p w14:paraId="356B13BF" w14:textId="77777777" w:rsidR="00E90AF2" w:rsidRPr="005E3C4D" w:rsidRDefault="00E90AF2" w:rsidP="00E90AF2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>func pauseTimer() {</w:t>
            </w:r>
          </w:p>
          <w:p w14:paraId="67E161A6" w14:textId="77777777" w:rsidR="00E90AF2" w:rsidRDefault="00E90AF2" w:rsidP="00E90AF2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67638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   </w:t>
            </w:r>
            <w:r w:rsidRPr="00567638">
              <w:rPr>
                <w:rFonts w:ascii="Menlo" w:hAnsi="Menlo" w:cs="Menlo"/>
                <w:color w:val="3F6E74"/>
                <w:sz w:val="18"/>
                <w:szCs w:val="18"/>
                <w:lang w:eastAsia="en-US"/>
              </w:rPr>
              <w:t>timer</w:t>
            </w:r>
            <w:r w:rsidRPr="00567638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.</w:t>
            </w:r>
            <w:r w:rsidRPr="00567638">
              <w:rPr>
                <w:rFonts w:ascii="Menlo" w:hAnsi="Menlo" w:cs="Menlo"/>
                <w:color w:val="2E0D6E"/>
                <w:sz w:val="18"/>
                <w:szCs w:val="18"/>
                <w:lang w:eastAsia="en-US"/>
              </w:rPr>
              <w:t>invalidate</w:t>
            </w:r>
            <w:r w:rsidRPr="00567638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()</w:t>
            </w:r>
          </w:p>
          <w:p w14:paraId="4C6C0049" w14:textId="77777777" w:rsidR="00E90AF2" w:rsidRPr="005E3C4D" w:rsidRDefault="00E90AF2" w:rsidP="00E90AF2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>}</w:t>
            </w:r>
          </w:p>
          <w:p w14:paraId="14464662" w14:textId="77777777" w:rsidR="00E90AF2" w:rsidRPr="00567638" w:rsidRDefault="00E90AF2" w:rsidP="00E90AF2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ind w:left="567"/>
              <w:jc w:val="left"/>
              <w:rPr>
                <w:rFonts w:ascii="Menlo" w:hAnsi="Menlo" w:cs="Menlo"/>
                <w:color w:val="AA0D91"/>
                <w:sz w:val="18"/>
                <w:szCs w:val="18"/>
                <w:lang w:eastAsia="en-US"/>
              </w:rPr>
            </w:pPr>
          </w:p>
        </w:tc>
        <w:tc>
          <w:tcPr>
            <w:tcW w:w="3903" w:type="dxa"/>
            <w:vAlign w:val="center"/>
          </w:tcPr>
          <w:p w14:paraId="6706C84F" w14:textId="558FD315" w:rsidR="00E90AF2" w:rsidRDefault="00E90AF2" w:rsidP="00E90AF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Método que invalida o timer (interrompe as repetições)</w:t>
            </w:r>
          </w:p>
        </w:tc>
      </w:tr>
    </w:tbl>
    <w:p w14:paraId="47662DF8" w14:textId="77777777" w:rsidR="00740DCB" w:rsidRDefault="00740DCB" w:rsidP="005E3C4D"/>
    <w:p w14:paraId="26F88B08" w14:textId="77777777" w:rsidR="00060BD8" w:rsidRDefault="00060BD8" w:rsidP="005E3C4D"/>
    <w:p w14:paraId="27FA8BBF" w14:textId="77777777" w:rsidR="00060BD8" w:rsidRDefault="00060BD8" w:rsidP="005E3C4D"/>
    <w:p w14:paraId="0A850CA3" w14:textId="77777777" w:rsidR="00060BD8" w:rsidRDefault="00060BD8" w:rsidP="005E3C4D">
      <w:pPr>
        <w:pBdr>
          <w:bottom w:val="single" w:sz="4" w:space="1" w:color="auto"/>
        </w:pBd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060BD8" w14:paraId="4054EEBC" w14:textId="77777777" w:rsidTr="00060BD8">
        <w:tc>
          <w:tcPr>
            <w:tcW w:w="4244" w:type="dxa"/>
          </w:tcPr>
          <w:p w14:paraId="58833C64" w14:textId="45D796E5" w:rsidR="00060BD8" w:rsidRDefault="00060BD8" w:rsidP="00060BD8">
            <w:r w:rsidRPr="001173DA">
              <w:rPr>
                <w:b/>
                <w:sz w:val="20"/>
                <w:szCs w:val="18"/>
              </w:rPr>
              <w:t>Nomenclatura</w:t>
            </w:r>
          </w:p>
        </w:tc>
        <w:tc>
          <w:tcPr>
            <w:tcW w:w="4244" w:type="dxa"/>
          </w:tcPr>
          <w:p w14:paraId="3DB0BD24" w14:textId="7AC4A98D" w:rsidR="00060BD8" w:rsidRDefault="00060BD8" w:rsidP="00060BD8">
            <w:r w:rsidRPr="001173DA">
              <w:rPr>
                <w:b/>
                <w:sz w:val="20"/>
                <w:szCs w:val="18"/>
              </w:rPr>
              <w:t>Definição</w:t>
            </w:r>
          </w:p>
        </w:tc>
      </w:tr>
      <w:tr w:rsidR="00060BD8" w14:paraId="43D6DDA4" w14:textId="77777777" w:rsidTr="005E3C4D">
        <w:tc>
          <w:tcPr>
            <w:tcW w:w="4244" w:type="dxa"/>
            <w:vAlign w:val="center"/>
          </w:tcPr>
          <w:p w14:paraId="65A988AC" w14:textId="77777777" w:rsidR="00060BD8" w:rsidRPr="007B3294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7B3294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func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updateTime() {</w:t>
            </w:r>
          </w:p>
          <w:p w14:paraId="33ED1177" w14:textId="77777777" w:rsidR="00060BD8" w:rsidRPr="007B3294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</w:p>
          <w:p w14:paraId="15578847" w14:textId="28C3DA0C" w:rsidR="00060BD8" w:rsidRDefault="00060BD8" w:rsidP="00060BD8">
            <w:r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   </w:t>
            </w: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4244" w:type="dxa"/>
            <w:vAlign w:val="center"/>
          </w:tcPr>
          <w:p w14:paraId="5A13C76F" w14:textId="7C90D3B3" w:rsidR="00060BD8" w:rsidRDefault="00060BD8" w:rsidP="00060BD8">
            <w:r w:rsidRPr="001173DA">
              <w:rPr>
                <w:b/>
                <w:sz w:val="18"/>
                <w:szCs w:val="18"/>
              </w:rPr>
              <w:t xml:space="preserve">Método </w:t>
            </w:r>
            <w:r>
              <w:rPr>
                <w:b/>
                <w:sz w:val="18"/>
                <w:szCs w:val="18"/>
              </w:rPr>
              <w:t>update time</w:t>
            </w:r>
          </w:p>
        </w:tc>
      </w:tr>
      <w:tr w:rsidR="00060BD8" w14:paraId="0284823E" w14:textId="77777777" w:rsidTr="00031B8A">
        <w:tc>
          <w:tcPr>
            <w:tcW w:w="4244" w:type="dxa"/>
            <w:vAlign w:val="center"/>
          </w:tcPr>
          <w:p w14:paraId="30853AB3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>func updateTime() {</w:t>
            </w:r>
          </w:p>
          <w:p w14:paraId="0229A506" w14:textId="77777777" w:rsidR="00060BD8" w:rsidRPr="007B3294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</w:p>
          <w:p w14:paraId="12AC7FF2" w14:textId="77777777" w:rsidR="00060BD8" w:rsidRPr="007B3294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7B3294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if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7B3294">
              <w:rPr>
                <w:rFonts w:ascii="Menlo" w:hAnsi="Menlo" w:cs="Menlo"/>
                <w:color w:val="2E0D6E"/>
                <w:sz w:val="18"/>
                <w:szCs w:val="18"/>
                <w:lang w:val="en-US" w:eastAsia="en-US"/>
              </w:rPr>
              <w:t>Int(</w:t>
            </w:r>
            <w:r w:rsidRPr="007B3294">
              <w:rPr>
                <w:rFonts w:ascii="Menlo" w:hAnsi="Menlo" w:cs="Menlo"/>
                <w:color w:val="3F6E74"/>
                <w:sz w:val="18"/>
                <w:szCs w:val="18"/>
                <w:lang w:val="en-US" w:eastAsia="en-US"/>
              </w:rPr>
              <w:t>remaingTime)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== </w:t>
            </w:r>
            <w:r w:rsidRPr="007B3294">
              <w:rPr>
                <w:rFonts w:ascii="Menlo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{</w:t>
            </w:r>
          </w:p>
          <w:p w14:paraId="7EB51332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5E3C4D">
              <w:rPr>
                <w:rFonts w:ascii="Menlo" w:hAnsi="Menlo" w:cs="Menlo"/>
                <w:color w:val="3F6E74"/>
                <w:sz w:val="18"/>
                <w:szCs w:val="18"/>
                <w:lang w:val="en-US" w:eastAsia="en-US"/>
              </w:rPr>
              <w:t>timer</w:t>
            </w: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.</w:t>
            </w:r>
            <w:r w:rsidRPr="005E3C4D">
              <w:rPr>
                <w:rFonts w:ascii="Menlo" w:hAnsi="Menlo" w:cs="Menlo"/>
                <w:color w:val="2E0D6E"/>
                <w:sz w:val="18"/>
                <w:szCs w:val="18"/>
                <w:lang w:val="en-US" w:eastAsia="en-US"/>
              </w:rPr>
              <w:t>invalidate</w:t>
            </w: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03AE636C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</w:p>
          <w:p w14:paraId="5428DC42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5E3C4D">
              <w:rPr>
                <w:rFonts w:ascii="Menlo" w:hAnsi="Menlo" w:cs="Menlo"/>
                <w:color w:val="3F6E74"/>
                <w:sz w:val="18"/>
                <w:szCs w:val="18"/>
                <w:lang w:val="en-US" w:eastAsia="en-US"/>
              </w:rPr>
              <w:t>totalPlayed</w:t>
            </w: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5E3C4D">
              <w:rPr>
                <w:rFonts w:ascii="Menlo" w:hAnsi="Menlo" w:cs="Menlo"/>
                <w:color w:val="1C00CF"/>
                <w:sz w:val="18"/>
                <w:szCs w:val="18"/>
                <w:lang w:val="en-US" w:eastAsia="en-US"/>
              </w:rPr>
              <w:t>0.0</w:t>
            </w:r>
          </w:p>
          <w:p w14:paraId="3E96A864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5E3C4D">
              <w:rPr>
                <w:rFonts w:ascii="Menlo" w:hAnsi="Menlo" w:cs="Menlo"/>
                <w:color w:val="3F6E74"/>
                <w:sz w:val="18"/>
                <w:szCs w:val="18"/>
                <w:lang w:val="en-US" w:eastAsia="en-US"/>
              </w:rPr>
              <w:t>remaingTime</w:t>
            </w: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5E3C4D">
              <w:rPr>
                <w:rFonts w:ascii="Menlo" w:hAnsi="Menlo" w:cs="Menlo"/>
                <w:color w:val="3F6E74"/>
                <w:sz w:val="18"/>
                <w:szCs w:val="18"/>
                <w:lang w:val="en-US" w:eastAsia="en-US"/>
              </w:rPr>
              <w:t>musicDuration</w:t>
            </w:r>
          </w:p>
          <w:p w14:paraId="34C6EB0E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</w:p>
          <w:p w14:paraId="4E34530C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}else{</w:t>
            </w:r>
          </w:p>
          <w:p w14:paraId="4862E0D4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    </w:t>
            </w: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>remaingTime -= 1</w:t>
            </w:r>
          </w:p>
          <w:p w14:paraId="14580D52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 xml:space="preserve">            totalPlayed += 1</w:t>
            </w:r>
          </w:p>
          <w:p w14:paraId="1103B046" w14:textId="77777777" w:rsidR="00060BD8" w:rsidRPr="00515A05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       }</w:t>
            </w:r>
          </w:p>
          <w:p w14:paraId="558E2AB8" w14:textId="77777777" w:rsidR="00060BD8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       </w:t>
            </w: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>updateLabels()</w:t>
            </w:r>
          </w:p>
          <w:p w14:paraId="3E15402C" w14:textId="4A09C503" w:rsidR="00060BD8" w:rsidRPr="007B3294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   </w:t>
            </w: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4244" w:type="dxa"/>
            <w:vAlign w:val="center"/>
          </w:tcPr>
          <w:p w14:paraId="504BAEFA" w14:textId="73D7DAB4" w:rsidR="00060BD8" w:rsidRPr="001173DA" w:rsidRDefault="00060BD8" w:rsidP="00060BD8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Condicional que invalida o timer quando o tempo restante for zero, atribui o tempo total tocado como zero e atribui o tempo restante como tempo total de duração da música, ou seja, o tempo rodará do inicio novamente.</w:t>
            </w:r>
          </w:p>
        </w:tc>
      </w:tr>
      <w:tr w:rsidR="00060BD8" w14:paraId="43124591" w14:textId="77777777" w:rsidTr="00031B8A">
        <w:tc>
          <w:tcPr>
            <w:tcW w:w="4244" w:type="dxa"/>
            <w:vAlign w:val="center"/>
          </w:tcPr>
          <w:p w14:paraId="2F03A537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>func updateTime() {</w:t>
            </w:r>
          </w:p>
          <w:p w14:paraId="39E60B25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if Int(remaingTime) == 0 {</w:t>
            </w:r>
          </w:p>
          <w:p w14:paraId="49464DF4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    timer.invalidate()</w:t>
            </w:r>
          </w:p>
          <w:p w14:paraId="2929565E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    </w:t>
            </w: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>totalPlayed = 0.0</w:t>
            </w:r>
          </w:p>
          <w:p w14:paraId="31E32DFD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    remaingTime = musicDuration</w:t>
            </w:r>
          </w:p>
          <w:p w14:paraId="73681494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}</w:t>
            </w:r>
            <w:r w:rsidRPr="005E3C4D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else</w:t>
            </w: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{</w:t>
            </w:r>
          </w:p>
          <w:p w14:paraId="7AEA7184" w14:textId="77777777" w:rsidR="00060BD8" w:rsidRPr="00515A05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515A05">
              <w:rPr>
                <w:rFonts w:ascii="Menlo" w:hAnsi="Menlo" w:cs="Menlo"/>
                <w:color w:val="3F6E74"/>
                <w:sz w:val="18"/>
                <w:szCs w:val="18"/>
                <w:lang w:eastAsia="en-US"/>
              </w:rPr>
              <w:t>remaingTime</w:t>
            </w: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-= </w:t>
            </w:r>
            <w:r w:rsidRPr="00515A05">
              <w:rPr>
                <w:rFonts w:ascii="Menlo" w:hAnsi="Menlo" w:cs="Menlo"/>
                <w:color w:val="1C00CF"/>
                <w:sz w:val="18"/>
                <w:szCs w:val="18"/>
                <w:lang w:eastAsia="en-US"/>
              </w:rPr>
              <w:t>1</w:t>
            </w:r>
          </w:p>
          <w:p w14:paraId="0F11C99F" w14:textId="77777777" w:rsidR="00060BD8" w:rsidRPr="00515A05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           </w:t>
            </w:r>
            <w:r w:rsidRPr="00515A05">
              <w:rPr>
                <w:rFonts w:ascii="Menlo" w:hAnsi="Menlo" w:cs="Menlo"/>
                <w:color w:val="3F6E74"/>
                <w:sz w:val="18"/>
                <w:szCs w:val="18"/>
                <w:lang w:eastAsia="en-US"/>
              </w:rPr>
              <w:t>totalPlayed</w:t>
            </w: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+= </w:t>
            </w:r>
            <w:r w:rsidRPr="00515A05">
              <w:rPr>
                <w:rFonts w:ascii="Menlo" w:hAnsi="Menlo" w:cs="Menlo"/>
                <w:color w:val="1C00CF"/>
                <w:sz w:val="18"/>
                <w:szCs w:val="18"/>
                <w:lang w:eastAsia="en-US"/>
              </w:rPr>
              <w:t>1</w:t>
            </w:r>
          </w:p>
          <w:p w14:paraId="38708532" w14:textId="77777777" w:rsidR="00060BD8" w:rsidRPr="00515A05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       }</w:t>
            </w:r>
          </w:p>
          <w:p w14:paraId="4FB29DFD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 xml:space="preserve">        updateLabels()</w:t>
            </w:r>
          </w:p>
          <w:p w14:paraId="4421E866" w14:textId="1263D00D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 xml:space="preserve">    }</w:t>
            </w:r>
          </w:p>
        </w:tc>
        <w:tc>
          <w:tcPr>
            <w:tcW w:w="4244" w:type="dxa"/>
            <w:vAlign w:val="center"/>
          </w:tcPr>
          <w:p w14:paraId="63DD7D06" w14:textId="1A312DBC" w:rsidR="00060BD8" w:rsidRDefault="00060BD8" w:rsidP="00060B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o tempo restante não for zero diminuir do tempo restante e aumentar 1 do tempo total tocado.</w:t>
            </w:r>
          </w:p>
        </w:tc>
      </w:tr>
      <w:tr w:rsidR="00060BD8" w14:paraId="1541EDAA" w14:textId="77777777" w:rsidTr="00031B8A">
        <w:tc>
          <w:tcPr>
            <w:tcW w:w="4244" w:type="dxa"/>
            <w:vAlign w:val="center"/>
          </w:tcPr>
          <w:p w14:paraId="1D475BAA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>func updateTime() {</w:t>
            </w:r>
          </w:p>
          <w:p w14:paraId="5594587B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if Int(remaingTime) == 0 {</w:t>
            </w:r>
          </w:p>
          <w:p w14:paraId="37134AB7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    timer.invalidate()</w:t>
            </w:r>
          </w:p>
          <w:p w14:paraId="7A2614C3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    totalPlayed = 0.0</w:t>
            </w:r>
          </w:p>
          <w:p w14:paraId="21F76538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    remaingTime = musicDuration</w:t>
            </w:r>
          </w:p>
          <w:p w14:paraId="2AF2C9DF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}else{</w:t>
            </w:r>
          </w:p>
          <w:p w14:paraId="3F373027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    </w:t>
            </w: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>remaingTime -= 1</w:t>
            </w:r>
          </w:p>
          <w:p w14:paraId="433F0E3A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 xml:space="preserve">            totalPlayed += 1</w:t>
            </w:r>
          </w:p>
          <w:p w14:paraId="65119A8A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 xml:space="preserve">        }</w:t>
            </w:r>
          </w:p>
          <w:p w14:paraId="6F62874E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t xml:space="preserve">        </w:t>
            </w:r>
            <w:r w:rsidRPr="00515A05">
              <w:rPr>
                <w:rFonts w:ascii="Menlo" w:hAnsi="Menlo" w:cs="Menlo"/>
                <w:color w:val="26474B"/>
                <w:sz w:val="18"/>
                <w:szCs w:val="18"/>
                <w:lang w:eastAsia="en-US"/>
              </w:rPr>
              <w:t>updateLabels</w:t>
            </w: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()</w:t>
            </w:r>
          </w:p>
          <w:p w14:paraId="66D4BBAE" w14:textId="51CFF00F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eastAsia="en-US"/>
              </w:rPr>
              <w:lastRenderedPageBreak/>
              <w:t xml:space="preserve">    }</w:t>
            </w:r>
          </w:p>
        </w:tc>
        <w:tc>
          <w:tcPr>
            <w:tcW w:w="4244" w:type="dxa"/>
            <w:vAlign w:val="center"/>
          </w:tcPr>
          <w:p w14:paraId="0A3102B7" w14:textId="08EFC6EB" w:rsidR="00060BD8" w:rsidRDefault="00060BD8" w:rsidP="00060B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Chama o método update Labels.</w:t>
            </w:r>
          </w:p>
        </w:tc>
      </w:tr>
      <w:tr w:rsidR="00060BD8" w14:paraId="5D54AC09" w14:textId="77777777" w:rsidTr="00031B8A">
        <w:tc>
          <w:tcPr>
            <w:tcW w:w="4244" w:type="dxa"/>
            <w:vAlign w:val="center"/>
          </w:tcPr>
          <w:p w14:paraId="1458AA51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lastRenderedPageBreak/>
              <w:t xml:space="preserve">    </w:t>
            </w:r>
            <w:r w:rsidRPr="005E3C4D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func</w:t>
            </w:r>
            <w:r w:rsidRPr="005E3C4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updateLabels() {</w:t>
            </w:r>
          </w:p>
          <w:p w14:paraId="288A9F1F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let formatter = DateFormatter()</w:t>
            </w:r>
          </w:p>
          <w:p w14:paraId="69073CDB" w14:textId="7777777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formatter.dateFormat = "mm:ss"</w:t>
            </w:r>
          </w:p>
          <w:p w14:paraId="55B67A2B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let remainingTimeString = formatter.string(from: Date(timeIntervalSinceReferenceDate: remaingTime))</w:t>
            </w:r>
          </w:p>
          <w:p w14:paraId="5479B0F1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  <w:t xml:space="preserve">        let totalPlayedString = formatter.string(from: Date(timeIntervalSinceReferenceDate: totalPlayed))</w:t>
            </w:r>
          </w:p>
          <w:p w14:paraId="5B85E7EA" w14:textId="77777777" w:rsidR="00060BD8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}</w:t>
            </w:r>
          </w:p>
          <w:p w14:paraId="447241F2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 w:eastAsia="en-US"/>
              </w:rPr>
            </w:pPr>
          </w:p>
        </w:tc>
        <w:tc>
          <w:tcPr>
            <w:tcW w:w="4244" w:type="dxa"/>
            <w:vAlign w:val="center"/>
          </w:tcPr>
          <w:p w14:paraId="6E58BCEC" w14:textId="3B1ED818" w:rsidR="00060BD8" w:rsidRDefault="00060BD8" w:rsidP="00060BD8">
            <w:pPr>
              <w:rPr>
                <w:sz w:val="18"/>
                <w:szCs w:val="18"/>
              </w:rPr>
            </w:pPr>
            <w:r w:rsidRPr="001173DA">
              <w:rPr>
                <w:b/>
                <w:sz w:val="18"/>
                <w:szCs w:val="18"/>
              </w:rPr>
              <w:t xml:space="preserve">Método </w:t>
            </w:r>
            <w:r>
              <w:rPr>
                <w:b/>
                <w:sz w:val="18"/>
                <w:szCs w:val="18"/>
              </w:rPr>
              <w:t>update labels</w:t>
            </w:r>
          </w:p>
        </w:tc>
      </w:tr>
      <w:tr w:rsidR="00060BD8" w14:paraId="2C6D2218" w14:textId="77777777" w:rsidTr="00031B8A">
        <w:tc>
          <w:tcPr>
            <w:tcW w:w="4244" w:type="dxa"/>
            <w:vAlign w:val="center"/>
          </w:tcPr>
          <w:p w14:paraId="71C1BF11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1173DA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let</w:t>
            </w:r>
            <w:r w:rsidRPr="001173DA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formatter = </w:t>
            </w:r>
            <w:r w:rsidRPr="001173DA">
              <w:rPr>
                <w:rFonts w:ascii="Menlo" w:hAnsi="Menlo" w:cs="Menlo"/>
                <w:color w:val="5C2699"/>
                <w:sz w:val="18"/>
                <w:szCs w:val="18"/>
                <w:lang w:val="en-US" w:eastAsia="en-US"/>
              </w:rPr>
              <w:t>DateFormatter</w:t>
            </w:r>
            <w:r w:rsidRPr="001173DA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30CBF2E7" w14:textId="77777777" w:rsidR="00060BD8" w:rsidRPr="001173DA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formatter.</w:t>
            </w:r>
            <w:r w:rsidRPr="001173DA">
              <w:rPr>
                <w:rFonts w:ascii="Menlo" w:hAnsi="Menlo" w:cs="Menlo"/>
                <w:color w:val="5C2699"/>
                <w:sz w:val="18"/>
                <w:szCs w:val="18"/>
                <w:lang w:val="en-US" w:eastAsia="en-US"/>
              </w:rPr>
              <w:t>dateFormat</w:t>
            </w:r>
            <w:r w:rsidRPr="001173DA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1173DA">
              <w:rPr>
                <w:rFonts w:ascii="Menlo" w:hAnsi="Menlo" w:cs="Menlo"/>
                <w:color w:val="C41A16"/>
                <w:sz w:val="18"/>
                <w:szCs w:val="18"/>
                <w:lang w:val="en-US" w:eastAsia="en-US"/>
              </w:rPr>
              <w:t>"mm:ss"</w:t>
            </w:r>
          </w:p>
          <w:p w14:paraId="65A556EB" w14:textId="1B3247FC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1173DA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</w:p>
        </w:tc>
        <w:tc>
          <w:tcPr>
            <w:tcW w:w="4244" w:type="dxa"/>
            <w:vAlign w:val="center"/>
          </w:tcPr>
          <w:p w14:paraId="130470EE" w14:textId="73004DA2" w:rsidR="00060BD8" w:rsidRPr="001173DA" w:rsidRDefault="00060BD8" w:rsidP="00060BD8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Cria uma constante formatador que recebe o método formatador de data e define o formato de data como mm:ss</w:t>
            </w:r>
          </w:p>
        </w:tc>
      </w:tr>
      <w:tr w:rsidR="00060BD8" w14:paraId="32A99919" w14:textId="77777777" w:rsidTr="00031B8A">
        <w:tc>
          <w:tcPr>
            <w:tcW w:w="4244" w:type="dxa"/>
            <w:vAlign w:val="center"/>
          </w:tcPr>
          <w:p w14:paraId="2F63241B" w14:textId="77777777" w:rsidR="00060BD8" w:rsidRPr="007B3294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5E3C4D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 xml:space="preserve">        </w:t>
            </w:r>
            <w:r w:rsidRPr="007B3294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let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remainingTimeString = formatter.</w:t>
            </w:r>
            <w:r w:rsidRPr="007B3294">
              <w:rPr>
                <w:rFonts w:ascii="Menlo" w:hAnsi="Menlo" w:cs="Menlo"/>
                <w:color w:val="2E0D6E"/>
                <w:sz w:val="18"/>
                <w:szCs w:val="18"/>
                <w:lang w:val="en-US" w:eastAsia="en-US"/>
              </w:rPr>
              <w:t>string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(from: </w:t>
            </w:r>
            <w:r w:rsidRPr="007B3294">
              <w:rPr>
                <w:rFonts w:ascii="Menlo" w:hAnsi="Menlo" w:cs="Menlo"/>
                <w:color w:val="5C2699"/>
                <w:sz w:val="18"/>
                <w:szCs w:val="18"/>
                <w:lang w:val="en-US" w:eastAsia="en-US"/>
              </w:rPr>
              <w:t>Date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(timeIntervalSinceReferenceDate: </w:t>
            </w:r>
            <w:r w:rsidRPr="007B3294">
              <w:rPr>
                <w:rFonts w:ascii="Menlo" w:hAnsi="Menlo" w:cs="Menlo"/>
                <w:color w:val="3F6E74"/>
                <w:sz w:val="18"/>
                <w:szCs w:val="18"/>
                <w:lang w:val="en-US" w:eastAsia="en-US"/>
              </w:rPr>
              <w:t>remaingTime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))</w:t>
            </w:r>
          </w:p>
          <w:p w14:paraId="096CF95A" w14:textId="77777777" w:rsidR="00060BD8" w:rsidRPr="007B3294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7B3294">
              <w:rPr>
                <w:rFonts w:ascii="Menlo" w:hAnsi="Menlo" w:cs="Menlo"/>
                <w:color w:val="AA0D91"/>
                <w:sz w:val="18"/>
                <w:szCs w:val="18"/>
                <w:lang w:val="en-US" w:eastAsia="en-US"/>
              </w:rPr>
              <w:t>let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 totalPlayedString = formatter.</w:t>
            </w:r>
            <w:r w:rsidRPr="007B3294">
              <w:rPr>
                <w:rFonts w:ascii="Menlo" w:hAnsi="Menlo" w:cs="Menlo"/>
                <w:color w:val="2E0D6E"/>
                <w:sz w:val="18"/>
                <w:szCs w:val="18"/>
                <w:lang w:val="en-US" w:eastAsia="en-US"/>
              </w:rPr>
              <w:t>string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(from: </w:t>
            </w:r>
            <w:r w:rsidRPr="007B3294">
              <w:rPr>
                <w:rFonts w:ascii="Menlo" w:hAnsi="Menlo" w:cs="Menlo"/>
                <w:color w:val="5C2699"/>
                <w:sz w:val="18"/>
                <w:szCs w:val="18"/>
                <w:lang w:val="en-US" w:eastAsia="en-US"/>
              </w:rPr>
              <w:t>Date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 xml:space="preserve">(timeIntervalSinceReferenceDate: </w:t>
            </w:r>
            <w:r w:rsidRPr="007B3294">
              <w:rPr>
                <w:rFonts w:ascii="Menlo" w:hAnsi="Menlo" w:cs="Menlo"/>
                <w:color w:val="3F6E74"/>
                <w:sz w:val="18"/>
                <w:szCs w:val="18"/>
                <w:lang w:val="en-US" w:eastAsia="en-US"/>
              </w:rPr>
              <w:t>totalPlayed</w:t>
            </w:r>
            <w:r w:rsidRPr="007B3294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))</w:t>
            </w:r>
          </w:p>
          <w:p w14:paraId="7AECA517" w14:textId="313948D7" w:rsidR="00060BD8" w:rsidRPr="005E3C4D" w:rsidRDefault="00060BD8" w:rsidP="00060BD8">
            <w:pPr>
              <w:widowControl w:val="0"/>
              <w:tabs>
                <w:tab w:val="left" w:pos="692"/>
              </w:tabs>
              <w:autoSpaceDE w:val="0"/>
              <w:autoSpaceDN w:val="0"/>
              <w:adjustRightInd w:val="0"/>
              <w:spacing w:before="0" w:after="0"/>
              <w:jc w:val="left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r w:rsidRPr="00515A05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4244" w:type="dxa"/>
            <w:vAlign w:val="center"/>
          </w:tcPr>
          <w:p w14:paraId="63864FA0" w14:textId="787476A5" w:rsidR="00060BD8" w:rsidRDefault="00060BD8" w:rsidP="00060B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Converte os valores de tempo restante e o tempo total tocado, recebidos no método updateTime no formato definido anteriormente (Date) e em seguida converte o tempo para String para ser exibida.</w:t>
            </w:r>
          </w:p>
        </w:tc>
      </w:tr>
    </w:tbl>
    <w:p w14:paraId="2D428EF9" w14:textId="77777777" w:rsidR="00060BD8" w:rsidRDefault="00060BD8" w:rsidP="005E3C4D"/>
    <w:p w14:paraId="0F6F7381" w14:textId="4F631190" w:rsidR="00253BB9" w:rsidRDefault="00253BB9" w:rsidP="005E3C4D">
      <w:pPr>
        <w:pBdr>
          <w:bottom w:val="single" w:sz="4" w:space="1" w:color="auto"/>
        </w:pBdr>
      </w:pPr>
      <w:r>
        <w:t xml:space="preserve">Para que os timers </w:t>
      </w:r>
      <w:r w:rsidR="003A1D30">
        <w:t>funcionem,</w:t>
      </w:r>
    </w:p>
    <w:p w14:paraId="12FEDC2F" w14:textId="3EA9253E" w:rsidR="003A1D30" w:rsidRDefault="003A1D30" w:rsidP="005E3C4D">
      <w:pPr>
        <w:pStyle w:val="PargrafodaLista"/>
        <w:numPr>
          <w:ilvl w:val="0"/>
          <w:numId w:val="72"/>
        </w:numPr>
      </w:pPr>
      <w:r>
        <w:t>No método updateTime() acrescentar o código como no passo 1 para que o botão play troque de ícone quando o tempo restante da música chegar a zero. Inserir os comandos como no passo 2, dentro do método updateLabels(), para que as Labels sejam atualizadas com o texto que for atribuídos a elas.</w:t>
      </w:r>
    </w:p>
    <w:p w14:paraId="7A0685A0" w14:textId="6775BF3F" w:rsidR="003A1D30" w:rsidRDefault="003A1D30" w:rsidP="005E3C4D">
      <w:pPr>
        <w:pStyle w:val="PargrafodaLista"/>
        <w:numPr>
          <w:ilvl w:val="0"/>
          <w:numId w:val="72"/>
        </w:numPr>
      </w:pPr>
      <w:r>
        <w:t xml:space="preserve">Ainda neste método, adicionar o código como no passo 3 para que o Slider seja atualizado, mudando o valor máximo do Slider para 180, na propriedade </w:t>
      </w:r>
      <w:r w:rsidRPr="005E3C4D">
        <w:rPr>
          <w:b/>
        </w:rPr>
        <w:t>Maximum</w:t>
      </w:r>
      <w:r>
        <w:t>.</w:t>
      </w:r>
    </w:p>
    <w:p w14:paraId="630B56E5" w14:textId="5DBB9940" w:rsidR="00C105DF" w:rsidRDefault="003A1D30" w:rsidP="005E3C4D">
      <w:pPr>
        <w:pStyle w:val="PargrafodaLista"/>
        <w:numPr>
          <w:ilvl w:val="0"/>
          <w:numId w:val="72"/>
        </w:numPr>
        <w:rPr>
          <w:lang w:eastAsia="en-US"/>
        </w:rPr>
      </w:pPr>
      <w:r>
        <w:t>Referenciar o botão Play soltando-o no final da classe</w:t>
      </w:r>
      <w:r w:rsidR="00C105DF">
        <w:t>,</w:t>
      </w:r>
      <w:r>
        <w:t xml:space="preserve"> escolher o tipo de conexão como </w:t>
      </w:r>
      <w:r w:rsidRPr="005E3C4D">
        <w:rPr>
          <w:b/>
        </w:rPr>
        <w:t>Action</w:t>
      </w:r>
      <w:r>
        <w:t xml:space="preserve"> e escolh</w:t>
      </w:r>
      <w:r w:rsidR="00C105DF">
        <w:t>er</w:t>
      </w:r>
      <w:r>
        <w:t xml:space="preserve"> o nome como </w:t>
      </w:r>
      <w:r w:rsidRPr="007A5AFD">
        <w:rPr>
          <w:b/>
          <w:lang w:eastAsia="en-US"/>
        </w:rPr>
        <w:t>playButtonTouchUpInside</w:t>
      </w:r>
      <w:r w:rsidR="00C105DF">
        <w:rPr>
          <w:lang w:eastAsia="en-US"/>
        </w:rPr>
        <w:t>.</w:t>
      </w:r>
      <w:r>
        <w:rPr>
          <w:lang w:eastAsia="en-US"/>
        </w:rPr>
        <w:t xml:space="preserve"> </w:t>
      </w:r>
      <w:r w:rsidR="00C105DF">
        <w:rPr>
          <w:lang w:eastAsia="en-US"/>
        </w:rPr>
        <w:t>C</w:t>
      </w:r>
      <w:r>
        <w:rPr>
          <w:lang w:eastAsia="en-US"/>
        </w:rPr>
        <w:t>omo</w:t>
      </w:r>
      <w:r w:rsidR="00C105DF">
        <w:rPr>
          <w:lang w:eastAsia="en-US"/>
        </w:rPr>
        <w:t xml:space="preserve"> Type, escolher</w:t>
      </w:r>
      <w:r>
        <w:rPr>
          <w:lang w:eastAsia="en-US"/>
        </w:rPr>
        <w:t xml:space="preserve"> </w:t>
      </w:r>
      <w:r w:rsidR="00990E36" w:rsidRPr="007A5AFD">
        <w:rPr>
          <w:b/>
          <w:lang w:eastAsia="en-US"/>
        </w:rPr>
        <w:t xml:space="preserve">UIButton </w:t>
      </w:r>
      <w:r w:rsidR="00990E36">
        <w:rPr>
          <w:lang w:eastAsia="en-US"/>
        </w:rPr>
        <w:t>e</w:t>
      </w:r>
      <w:r>
        <w:rPr>
          <w:lang w:eastAsia="en-US"/>
        </w:rPr>
        <w:t xml:space="preserve"> no campo Event, escolher</w:t>
      </w:r>
      <w:r w:rsidR="00C105DF">
        <w:rPr>
          <w:lang w:eastAsia="en-US"/>
        </w:rPr>
        <w:t xml:space="preserve"> </w:t>
      </w:r>
      <w:r w:rsidR="00C105DF" w:rsidRPr="005E3C4D">
        <w:rPr>
          <w:b/>
          <w:lang w:eastAsia="en-US"/>
        </w:rPr>
        <w:t>TouchUpInside</w:t>
      </w:r>
      <w:r w:rsidR="00C105DF">
        <w:rPr>
          <w:lang w:eastAsia="en-US"/>
        </w:rPr>
        <w:t xml:space="preserve">. Clicar em </w:t>
      </w:r>
      <w:r w:rsidR="00C105DF" w:rsidRPr="005E3C4D">
        <w:rPr>
          <w:b/>
          <w:lang w:eastAsia="en-US"/>
        </w:rPr>
        <w:t>Connect</w:t>
      </w:r>
      <w:r w:rsidR="00C105DF">
        <w:rPr>
          <w:lang w:eastAsia="en-US"/>
        </w:rPr>
        <w:t>. Surgirá o método como no passo 10.</w:t>
      </w:r>
    </w:p>
    <w:p w14:paraId="19C8A578" w14:textId="3614217C" w:rsidR="00C105DF" w:rsidRDefault="00C105DF" w:rsidP="005E3C4D">
      <w:pPr>
        <w:pStyle w:val="PargrafodaLista"/>
        <w:numPr>
          <w:ilvl w:val="0"/>
          <w:numId w:val="72"/>
        </w:numPr>
        <w:rPr>
          <w:lang w:eastAsia="en-US"/>
        </w:rPr>
      </w:pPr>
      <w:r>
        <w:rPr>
          <w:lang w:eastAsia="en-US"/>
        </w:rPr>
        <w:t>Dentro deste novo método, adicionar novo código, seguindo o passo 11.</w:t>
      </w:r>
    </w:p>
    <w:p w14:paraId="71421373" w14:textId="4ECBDF3D" w:rsidR="00C105DF" w:rsidRDefault="00C105DF" w:rsidP="005E3C4D">
      <w:pPr>
        <w:pStyle w:val="PargrafodaLista"/>
        <w:numPr>
          <w:ilvl w:val="0"/>
          <w:numId w:val="72"/>
        </w:numPr>
        <w:rPr>
          <w:lang w:eastAsia="en-US"/>
        </w:rPr>
      </w:pPr>
      <w:r>
        <w:rPr>
          <w:lang w:eastAsia="en-US"/>
        </w:rPr>
        <w:t xml:space="preserve">Este método fará que, caso o botão Play seja tocado pelo usuário, e o estado do botão seja </w:t>
      </w:r>
      <w:r w:rsidRPr="005E3C4D">
        <w:rPr>
          <w:b/>
          <w:lang w:eastAsia="en-US"/>
        </w:rPr>
        <w:t>selecionado</w:t>
      </w:r>
      <w:r>
        <w:rPr>
          <w:lang w:eastAsia="en-US"/>
        </w:rPr>
        <w:t xml:space="preserve">, subentende-se que a música está tocando e a música deve ser pausada, chamando o método </w:t>
      </w:r>
      <w:r w:rsidRPr="005E3C4D">
        <w:rPr>
          <w:b/>
          <w:lang w:eastAsia="en-US"/>
        </w:rPr>
        <w:t>pauseTImer()</w:t>
      </w:r>
      <w:r>
        <w:rPr>
          <w:lang w:eastAsia="en-US"/>
        </w:rPr>
        <w:t xml:space="preserve">. Se o estado não for </w:t>
      </w:r>
      <w:r w:rsidRPr="005E3C4D">
        <w:rPr>
          <w:b/>
          <w:lang w:eastAsia="en-US"/>
        </w:rPr>
        <w:t>selecionado</w:t>
      </w:r>
      <w:r>
        <w:rPr>
          <w:lang w:eastAsia="en-US"/>
        </w:rPr>
        <w:t>, com este toque, se inicia a música ou se continua onde ela parou e ainda se troca o estado do botão</w:t>
      </w:r>
      <w:r w:rsidR="00990E36">
        <w:rPr>
          <w:lang w:eastAsia="en-US"/>
        </w:rPr>
        <w:t>.</w:t>
      </w:r>
    </w:p>
    <w:p w14:paraId="53CB6AF8" w14:textId="1E9656F2" w:rsidR="00C105DF" w:rsidRDefault="00C105DF" w:rsidP="005E3C4D">
      <w:pPr>
        <w:pStyle w:val="PargrafodaLista"/>
        <w:numPr>
          <w:ilvl w:val="0"/>
          <w:numId w:val="72"/>
        </w:numPr>
        <w:rPr>
          <w:lang w:eastAsia="en-US"/>
        </w:rPr>
      </w:pPr>
      <w:r>
        <w:rPr>
          <w:lang w:eastAsia="en-US"/>
        </w:rPr>
        <w:t>É importante lembrar que ainda não temos nenhuma música envolvida em nosso app, o que fazemos apenas é inicializar e pausar o nosso temporizador.</w:t>
      </w:r>
    </w:p>
    <w:p w14:paraId="1E454414" w14:textId="77777777" w:rsidR="007A5AFD" w:rsidRDefault="007A5AFD" w:rsidP="005E3C4D">
      <w:pPr>
        <w:rPr>
          <w:lang w:eastAsia="en-US"/>
        </w:rPr>
      </w:pPr>
    </w:p>
    <w:p w14:paraId="0092DF7A" w14:textId="61215C93" w:rsidR="007A5AFD" w:rsidRDefault="007A5AFD" w:rsidP="005E3C4D">
      <w:pPr>
        <w:pBdr>
          <w:bottom w:val="single" w:sz="4" w:space="1" w:color="auto"/>
        </w:pBdr>
        <w:rPr>
          <w:lang w:eastAsia="en-US"/>
        </w:rPr>
      </w:pPr>
      <w:r>
        <w:rPr>
          <w:lang w:eastAsia="en-US"/>
        </w:rPr>
        <w:t>Faça o teste, o slider n</w:t>
      </w:r>
      <w:r w:rsidR="009B4FE4">
        <w:rPr>
          <w:lang w:eastAsia="en-US"/>
        </w:rPr>
        <w:t>ão irá obedecer. Va</w:t>
      </w:r>
      <w:r>
        <w:rPr>
          <w:lang w:eastAsia="en-US"/>
        </w:rPr>
        <w:t>mos dar ação a ele:</w:t>
      </w:r>
    </w:p>
    <w:p w14:paraId="62517859" w14:textId="4B3DC1D0" w:rsidR="007A5AFD" w:rsidRPr="007A5AFD" w:rsidRDefault="007A5AFD" w:rsidP="005E3C4D">
      <w:pPr>
        <w:pStyle w:val="PargrafodaLista"/>
        <w:numPr>
          <w:ilvl w:val="0"/>
          <w:numId w:val="73"/>
        </w:numPr>
        <w:rPr>
          <w:lang w:eastAsia="en-US"/>
        </w:rPr>
      </w:pPr>
      <w:r>
        <w:rPr>
          <w:lang w:eastAsia="en-US"/>
        </w:rPr>
        <w:t xml:space="preserve">Segurar a tecla </w:t>
      </w:r>
      <w:r w:rsidRPr="005E3C4D">
        <w:rPr>
          <w:b/>
          <w:lang w:eastAsia="en-US"/>
        </w:rPr>
        <w:t>Control</w:t>
      </w:r>
      <w:r>
        <w:rPr>
          <w:lang w:eastAsia="en-US"/>
        </w:rPr>
        <w:t xml:space="preserve"> e arrastar a linha para a classe no painel de implementação, surgirá a caixa de Connections. Dar ação ao slider mudando o </w:t>
      </w:r>
      <w:r w:rsidRPr="005E3C4D">
        <w:rPr>
          <w:i/>
          <w:lang w:eastAsia="en-US"/>
        </w:rPr>
        <w:t>Event</w:t>
      </w:r>
      <w:r>
        <w:rPr>
          <w:lang w:eastAsia="en-US"/>
        </w:rPr>
        <w:t xml:space="preserve"> para </w:t>
      </w:r>
      <w:r w:rsidRPr="005E3C4D">
        <w:rPr>
          <w:b/>
          <w:lang w:eastAsia="en-US"/>
        </w:rPr>
        <w:t>Value Changed</w:t>
      </w:r>
      <w:r>
        <w:rPr>
          <w:lang w:eastAsia="en-US"/>
        </w:rPr>
        <w:t xml:space="preserve">, </w:t>
      </w:r>
      <w:r>
        <w:rPr>
          <w:lang w:eastAsia="en-US"/>
        </w:rPr>
        <w:lastRenderedPageBreak/>
        <w:t xml:space="preserve">e adicionar as instruções no método criado, como nos passos 3 e 4. Executar e explicar o código implementado. </w:t>
      </w:r>
    </w:p>
    <w:p w14:paraId="7EFB020C" w14:textId="77777777" w:rsidR="00D227B0" w:rsidRDefault="00D227B0" w:rsidP="005E3C4D"/>
    <w:p w14:paraId="36052934" w14:textId="77777777" w:rsidR="00060BD8" w:rsidRPr="00B02040" w:rsidRDefault="00060BD8" w:rsidP="005E3C4D"/>
    <w:p w14:paraId="6F54497F" w14:textId="3F49C900" w:rsidR="005D323C" w:rsidRDefault="005D323C">
      <w:pPr>
        <w:pStyle w:val="Ttulo3"/>
      </w:pPr>
      <w:r>
        <w:t>3.4.</w:t>
      </w:r>
      <w:r>
        <w:tab/>
        <w:t>Resumo</w:t>
      </w:r>
    </w:p>
    <w:p w14:paraId="536074A4" w14:textId="41D763D8" w:rsidR="0053136B" w:rsidRPr="008A259A" w:rsidRDefault="007A5AFD" w:rsidP="005E3C4D">
      <w:pPr>
        <w:keepNext/>
      </w:pPr>
      <w:r w:rsidRPr="005E3C4D">
        <w:t>Desta vez, o aluno aprendeu</w:t>
      </w:r>
      <w:r>
        <w:rPr>
          <w:rFonts w:ascii="Tahoma" w:hAnsi="Tahoma" w:cs="Tahoma"/>
          <w:sz w:val="20"/>
          <w:szCs w:val="20"/>
        </w:rPr>
        <w:t xml:space="preserve"> a criar funções para o botão. No caso para um toque no botão Play, o aluno atribuiu a função de iniciar ou parar os timers (criados por ele mesmo) de tempos tocado e restante da música</w:t>
      </w:r>
      <w:r w:rsidR="003060AF">
        <w:rPr>
          <w:rFonts w:ascii="Tahoma" w:hAnsi="Tahoma" w:cs="Tahoma"/>
          <w:sz w:val="20"/>
          <w:szCs w:val="20"/>
        </w:rPr>
        <w:t>, assim como aprendeu como funcionam os métodos por traz disso</w:t>
      </w:r>
      <w:r>
        <w:rPr>
          <w:rFonts w:ascii="Tahoma" w:hAnsi="Tahoma" w:cs="Tahoma"/>
          <w:sz w:val="20"/>
          <w:szCs w:val="20"/>
        </w:rPr>
        <w:t>. Aprendeu também a dar funcionalidade para o Slider adicionado.</w:t>
      </w:r>
    </w:p>
    <w:sectPr w:rsidR="0053136B" w:rsidRPr="008A259A" w:rsidSect="000D5EE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Vicente da Silva, Mayara" w:date="2016-11-17T14:17:00Z" w:initials="VdSM">
    <w:p w14:paraId="33D44603" w14:textId="77777777" w:rsidR="006C3ED2" w:rsidRDefault="006C3ED2" w:rsidP="00C2639D">
      <w:pPr>
        <w:pStyle w:val="Textodecomentrio"/>
      </w:pPr>
      <w:r>
        <w:rPr>
          <w:rStyle w:val="Refdecomentrio"/>
        </w:rPr>
        <w:annotationRef/>
      </w:r>
      <w:r>
        <w:t>Deixe essa informação apenas no livro do educador</w:t>
      </w:r>
    </w:p>
  </w:comment>
  <w:comment w:id="10" w:author="Willian" w:date="2016-11-21T11:28:00Z" w:initials="WFSP">
    <w:p w14:paraId="718E9DB4" w14:textId="77777777" w:rsidR="006C3ED2" w:rsidRDefault="006C3ED2" w:rsidP="00C2639D">
      <w:pPr>
        <w:pStyle w:val="Textodecomentrio"/>
      </w:pPr>
      <w:r>
        <w:rPr>
          <w:rStyle w:val="Refdecomentrio"/>
        </w:rPr>
        <w:annotationRef/>
      </w:r>
      <w:r>
        <w:t>Vale o mesmo comentário da aula anterior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D44603" w15:done="0"/>
  <w15:commentEx w15:paraId="718E9DB4" w15:paraIdParent="33D4460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0F804" w14:textId="77777777" w:rsidR="0004476D" w:rsidRDefault="0004476D" w:rsidP="00D06AB8">
      <w:pPr>
        <w:spacing w:before="0" w:after="0"/>
      </w:pPr>
      <w:r>
        <w:separator/>
      </w:r>
    </w:p>
  </w:endnote>
  <w:endnote w:type="continuationSeparator" w:id="0">
    <w:p w14:paraId="7B016880" w14:textId="77777777" w:rsidR="0004476D" w:rsidRDefault="0004476D" w:rsidP="00D06A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05C12" w14:textId="77777777" w:rsidR="0004476D" w:rsidRDefault="0004476D" w:rsidP="00D06AB8">
      <w:pPr>
        <w:spacing w:before="0" w:after="0"/>
      </w:pPr>
      <w:r>
        <w:separator/>
      </w:r>
    </w:p>
  </w:footnote>
  <w:footnote w:type="continuationSeparator" w:id="0">
    <w:p w14:paraId="46B92861" w14:textId="77777777" w:rsidR="0004476D" w:rsidRDefault="0004476D" w:rsidP="00D06A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38CB9" w14:textId="77777777" w:rsidR="006C3ED2" w:rsidRDefault="006C3ED2">
    <w:pPr>
      <w:pStyle w:val="Cabealho"/>
    </w:pPr>
    <w:r>
      <w:t>Educador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2869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B44F8"/>
    <w:multiLevelType w:val="multilevel"/>
    <w:tmpl w:val="29CE1F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1C21257"/>
    <w:multiLevelType w:val="hybridMultilevel"/>
    <w:tmpl w:val="7DC6B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A73462"/>
    <w:multiLevelType w:val="multilevel"/>
    <w:tmpl w:val="B0F8A9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71E497E"/>
    <w:multiLevelType w:val="hybridMultilevel"/>
    <w:tmpl w:val="57EED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133630E9"/>
    <w:multiLevelType w:val="multilevel"/>
    <w:tmpl w:val="CF860226"/>
    <w:lvl w:ilvl="0">
      <w:start w:val="1"/>
      <w:numFmt w:val="decimal"/>
      <w:lvlText w:val="%1."/>
      <w:lvlJc w:val="right"/>
      <w:pPr>
        <w:ind w:left="-36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103F4D"/>
    <w:multiLevelType w:val="multilevel"/>
    <w:tmpl w:val="3A18F9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16172BDD"/>
    <w:multiLevelType w:val="hybridMultilevel"/>
    <w:tmpl w:val="E3025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5A7DAA"/>
    <w:multiLevelType w:val="multilevel"/>
    <w:tmpl w:val="696E0E5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1F8F7B52"/>
    <w:multiLevelType w:val="hybridMultilevel"/>
    <w:tmpl w:val="B17EAC40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6E6AB0"/>
    <w:multiLevelType w:val="multilevel"/>
    <w:tmpl w:val="66F68B4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24021E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5850BD9"/>
    <w:multiLevelType w:val="hybridMultilevel"/>
    <w:tmpl w:val="1E8C3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0D067C"/>
    <w:multiLevelType w:val="multilevel"/>
    <w:tmpl w:val="E2706F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CDF198D"/>
    <w:multiLevelType w:val="multilevel"/>
    <w:tmpl w:val="C5C492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FB976D5"/>
    <w:multiLevelType w:val="hybridMultilevel"/>
    <w:tmpl w:val="5A44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4EE5B97"/>
    <w:multiLevelType w:val="multilevel"/>
    <w:tmpl w:val="DD104E6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3A2A0E5F"/>
    <w:multiLevelType w:val="hybridMultilevel"/>
    <w:tmpl w:val="58A05BB4"/>
    <w:lvl w:ilvl="0" w:tplc="FADA4200">
      <w:start w:val="2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F561247"/>
    <w:multiLevelType w:val="hybridMultilevel"/>
    <w:tmpl w:val="D5E8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08208A2"/>
    <w:multiLevelType w:val="hybridMultilevel"/>
    <w:tmpl w:val="9F1A5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093763E"/>
    <w:multiLevelType w:val="multilevel"/>
    <w:tmpl w:val="19A8C8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4A23AFD"/>
    <w:multiLevelType w:val="hybridMultilevel"/>
    <w:tmpl w:val="95D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60D13C0"/>
    <w:multiLevelType w:val="multilevel"/>
    <w:tmpl w:val="A3C0A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81E5E17"/>
    <w:multiLevelType w:val="hybridMultilevel"/>
    <w:tmpl w:val="C5862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B136B85"/>
    <w:multiLevelType w:val="hybridMultilevel"/>
    <w:tmpl w:val="21762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EE039A4"/>
    <w:multiLevelType w:val="multilevel"/>
    <w:tmpl w:val="26C81B1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>
    <w:nsid w:val="4F071256"/>
    <w:multiLevelType w:val="hybridMultilevel"/>
    <w:tmpl w:val="1DDE4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FE5579D"/>
    <w:multiLevelType w:val="multilevel"/>
    <w:tmpl w:val="C4FEC480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040" w:hanging="2880"/>
      </w:pPr>
      <w:rPr>
        <w:rFonts w:hint="default"/>
      </w:rPr>
    </w:lvl>
  </w:abstractNum>
  <w:abstractNum w:abstractNumId="49">
    <w:nsid w:val="50F63B6D"/>
    <w:multiLevelType w:val="multilevel"/>
    <w:tmpl w:val="E5105A2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16D09FB"/>
    <w:multiLevelType w:val="hybridMultilevel"/>
    <w:tmpl w:val="17F09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95255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5FD407A7"/>
    <w:multiLevelType w:val="hybridMultilevel"/>
    <w:tmpl w:val="98FA1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07A75ED"/>
    <w:multiLevelType w:val="hybridMultilevel"/>
    <w:tmpl w:val="96D62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1025C36"/>
    <w:multiLevelType w:val="hybridMultilevel"/>
    <w:tmpl w:val="7E6435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31A256E"/>
    <w:multiLevelType w:val="multilevel"/>
    <w:tmpl w:val="6D04A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8">
    <w:nsid w:val="653E3957"/>
    <w:multiLevelType w:val="hybridMultilevel"/>
    <w:tmpl w:val="CAC22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D9E1404"/>
    <w:multiLevelType w:val="hybridMultilevel"/>
    <w:tmpl w:val="F1AA9584"/>
    <w:lvl w:ilvl="0" w:tplc="E9365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FDF7DC4"/>
    <w:multiLevelType w:val="multilevel"/>
    <w:tmpl w:val="153039B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4AA6B2D"/>
    <w:multiLevelType w:val="hybridMultilevel"/>
    <w:tmpl w:val="E8AEF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81F0101"/>
    <w:multiLevelType w:val="hybridMultilevel"/>
    <w:tmpl w:val="86063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8E52D20"/>
    <w:multiLevelType w:val="hybridMultilevel"/>
    <w:tmpl w:val="FB848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>
    <w:nsid w:val="7BFD7610"/>
    <w:multiLevelType w:val="hybridMultilevel"/>
    <w:tmpl w:val="32A6589A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71">
    <w:nsid w:val="7C714759"/>
    <w:multiLevelType w:val="hybridMultilevel"/>
    <w:tmpl w:val="C4A45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EA671A7"/>
    <w:multiLevelType w:val="multilevel"/>
    <w:tmpl w:val="BDFE4E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63"/>
  </w:num>
  <w:num w:numId="3">
    <w:abstractNumId w:val="69"/>
  </w:num>
  <w:num w:numId="4">
    <w:abstractNumId w:val="9"/>
  </w:num>
  <w:num w:numId="5">
    <w:abstractNumId w:val="0"/>
  </w:num>
  <w:num w:numId="6">
    <w:abstractNumId w:val="59"/>
  </w:num>
  <w:num w:numId="7">
    <w:abstractNumId w:val="41"/>
  </w:num>
  <w:num w:numId="8">
    <w:abstractNumId w:val="15"/>
  </w:num>
  <w:num w:numId="9">
    <w:abstractNumId w:val="18"/>
  </w:num>
  <w:num w:numId="10">
    <w:abstractNumId w:val="26"/>
  </w:num>
  <w:num w:numId="11">
    <w:abstractNumId w:val="28"/>
  </w:num>
  <w:num w:numId="12">
    <w:abstractNumId w:val="42"/>
  </w:num>
  <w:num w:numId="13">
    <w:abstractNumId w:val="29"/>
  </w:num>
  <w:num w:numId="14">
    <w:abstractNumId w:val="19"/>
  </w:num>
  <w:num w:numId="15">
    <w:abstractNumId w:val="24"/>
  </w:num>
  <w:num w:numId="16">
    <w:abstractNumId w:val="51"/>
  </w:num>
  <w:num w:numId="17">
    <w:abstractNumId w:val="10"/>
  </w:num>
  <w:num w:numId="18">
    <w:abstractNumId w:val="45"/>
  </w:num>
  <w:num w:numId="19">
    <w:abstractNumId w:val="8"/>
  </w:num>
  <w:num w:numId="20">
    <w:abstractNumId w:val="32"/>
  </w:num>
  <w:num w:numId="21">
    <w:abstractNumId w:val="61"/>
  </w:num>
  <w:num w:numId="22">
    <w:abstractNumId w:val="55"/>
  </w:num>
  <w:num w:numId="23">
    <w:abstractNumId w:val="4"/>
  </w:num>
  <w:num w:numId="24">
    <w:abstractNumId w:val="64"/>
  </w:num>
  <w:num w:numId="25">
    <w:abstractNumId w:val="38"/>
  </w:num>
  <w:num w:numId="26">
    <w:abstractNumId w:val="37"/>
  </w:num>
  <w:num w:numId="27">
    <w:abstractNumId w:val="12"/>
  </w:num>
  <w:num w:numId="28">
    <w:abstractNumId w:val="34"/>
  </w:num>
  <w:num w:numId="29">
    <w:abstractNumId w:val="5"/>
  </w:num>
  <w:num w:numId="30">
    <w:abstractNumId w:val="72"/>
  </w:num>
  <w:num w:numId="31">
    <w:abstractNumId w:val="13"/>
  </w:num>
  <w:num w:numId="32">
    <w:abstractNumId w:val="2"/>
  </w:num>
  <w:num w:numId="33">
    <w:abstractNumId w:val="58"/>
  </w:num>
  <w:num w:numId="34">
    <w:abstractNumId w:val="20"/>
  </w:num>
  <w:num w:numId="35">
    <w:abstractNumId w:val="25"/>
  </w:num>
  <w:num w:numId="36">
    <w:abstractNumId w:val="46"/>
  </w:num>
  <w:num w:numId="37">
    <w:abstractNumId w:val="49"/>
  </w:num>
  <w:num w:numId="38">
    <w:abstractNumId w:val="50"/>
  </w:num>
  <w:num w:numId="39">
    <w:abstractNumId w:val="65"/>
  </w:num>
  <w:num w:numId="40">
    <w:abstractNumId w:val="35"/>
  </w:num>
  <w:num w:numId="41">
    <w:abstractNumId w:val="71"/>
  </w:num>
  <w:num w:numId="42">
    <w:abstractNumId w:val="21"/>
  </w:num>
  <w:num w:numId="43">
    <w:abstractNumId w:val="52"/>
  </w:num>
  <w:num w:numId="44">
    <w:abstractNumId w:val="27"/>
  </w:num>
  <w:num w:numId="45">
    <w:abstractNumId w:val="68"/>
  </w:num>
  <w:num w:numId="46">
    <w:abstractNumId w:val="33"/>
  </w:num>
  <w:num w:numId="47">
    <w:abstractNumId w:val="1"/>
  </w:num>
  <w:num w:numId="48">
    <w:abstractNumId w:val="66"/>
  </w:num>
  <w:num w:numId="49">
    <w:abstractNumId w:val="70"/>
  </w:num>
  <w:num w:numId="50">
    <w:abstractNumId w:val="39"/>
  </w:num>
  <w:num w:numId="51">
    <w:abstractNumId w:val="56"/>
  </w:num>
  <w:num w:numId="52">
    <w:abstractNumId w:val="44"/>
  </w:num>
  <w:num w:numId="53">
    <w:abstractNumId w:val="11"/>
  </w:num>
  <w:num w:numId="54">
    <w:abstractNumId w:val="60"/>
  </w:num>
  <w:num w:numId="55">
    <w:abstractNumId w:val="14"/>
  </w:num>
  <w:num w:numId="56">
    <w:abstractNumId w:val="43"/>
  </w:num>
  <w:num w:numId="57">
    <w:abstractNumId w:val="31"/>
  </w:num>
  <w:num w:numId="58">
    <w:abstractNumId w:val="48"/>
  </w:num>
  <w:num w:numId="59">
    <w:abstractNumId w:val="57"/>
  </w:num>
  <w:num w:numId="60">
    <w:abstractNumId w:val="23"/>
  </w:num>
  <w:num w:numId="61">
    <w:abstractNumId w:val="36"/>
  </w:num>
  <w:num w:numId="62">
    <w:abstractNumId w:val="30"/>
  </w:num>
  <w:num w:numId="63">
    <w:abstractNumId w:val="62"/>
  </w:num>
  <w:num w:numId="64">
    <w:abstractNumId w:val="40"/>
  </w:num>
  <w:num w:numId="65">
    <w:abstractNumId w:val="17"/>
  </w:num>
  <w:num w:numId="66">
    <w:abstractNumId w:val="16"/>
  </w:num>
  <w:num w:numId="67">
    <w:abstractNumId w:val="6"/>
  </w:num>
  <w:num w:numId="68">
    <w:abstractNumId w:val="53"/>
  </w:num>
  <w:num w:numId="69">
    <w:abstractNumId w:val="3"/>
  </w:num>
  <w:num w:numId="70">
    <w:abstractNumId w:val="22"/>
  </w:num>
  <w:num w:numId="71">
    <w:abstractNumId w:val="47"/>
  </w:num>
  <w:num w:numId="72">
    <w:abstractNumId w:val="67"/>
  </w:num>
  <w:num w:numId="73">
    <w:abstractNumId w:val="54"/>
  </w:num>
  <w:numIdMacAtCleanup w:val="6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lian">
    <w15:presenceInfo w15:providerId="None" w15:userId="Wil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06"/>
    <w:rsid w:val="0000356B"/>
    <w:rsid w:val="00004FF2"/>
    <w:rsid w:val="00007C53"/>
    <w:rsid w:val="000123B4"/>
    <w:rsid w:val="0001296E"/>
    <w:rsid w:val="00013FED"/>
    <w:rsid w:val="000278E0"/>
    <w:rsid w:val="000304FB"/>
    <w:rsid w:val="00031B39"/>
    <w:rsid w:val="000369A4"/>
    <w:rsid w:val="0004476D"/>
    <w:rsid w:val="000472E4"/>
    <w:rsid w:val="000508D2"/>
    <w:rsid w:val="0006090F"/>
    <w:rsid w:val="00060BD8"/>
    <w:rsid w:val="000678CD"/>
    <w:rsid w:val="000743ED"/>
    <w:rsid w:val="000824C1"/>
    <w:rsid w:val="00084FBB"/>
    <w:rsid w:val="000863DA"/>
    <w:rsid w:val="000920AA"/>
    <w:rsid w:val="0009673A"/>
    <w:rsid w:val="000B0112"/>
    <w:rsid w:val="000B124B"/>
    <w:rsid w:val="000C582B"/>
    <w:rsid w:val="000D5EE7"/>
    <w:rsid w:val="000D6CC2"/>
    <w:rsid w:val="000D75CF"/>
    <w:rsid w:val="000D799B"/>
    <w:rsid w:val="000E176C"/>
    <w:rsid w:val="000E39C0"/>
    <w:rsid w:val="00102B72"/>
    <w:rsid w:val="0010355A"/>
    <w:rsid w:val="00113F9A"/>
    <w:rsid w:val="0011737B"/>
    <w:rsid w:val="0011777C"/>
    <w:rsid w:val="00124E62"/>
    <w:rsid w:val="00127D7E"/>
    <w:rsid w:val="0013512C"/>
    <w:rsid w:val="00136716"/>
    <w:rsid w:val="0014016D"/>
    <w:rsid w:val="00144F8E"/>
    <w:rsid w:val="0014607E"/>
    <w:rsid w:val="0014626E"/>
    <w:rsid w:val="001510EA"/>
    <w:rsid w:val="001578A0"/>
    <w:rsid w:val="00162152"/>
    <w:rsid w:val="00165FA8"/>
    <w:rsid w:val="00174A84"/>
    <w:rsid w:val="0017639C"/>
    <w:rsid w:val="001770F5"/>
    <w:rsid w:val="00177616"/>
    <w:rsid w:val="00182C02"/>
    <w:rsid w:val="00185BDB"/>
    <w:rsid w:val="00186000"/>
    <w:rsid w:val="00186026"/>
    <w:rsid w:val="00192514"/>
    <w:rsid w:val="00195510"/>
    <w:rsid w:val="00197DB9"/>
    <w:rsid w:val="001A0439"/>
    <w:rsid w:val="001A0E2E"/>
    <w:rsid w:val="001A1C81"/>
    <w:rsid w:val="001A4EBB"/>
    <w:rsid w:val="001B6B49"/>
    <w:rsid w:val="001C2894"/>
    <w:rsid w:val="001D0450"/>
    <w:rsid w:val="001D149F"/>
    <w:rsid w:val="001D3AF1"/>
    <w:rsid w:val="001D5520"/>
    <w:rsid w:val="001D7EC9"/>
    <w:rsid w:val="001E1277"/>
    <w:rsid w:val="001E6E27"/>
    <w:rsid w:val="001F31B2"/>
    <w:rsid w:val="001F3566"/>
    <w:rsid w:val="001F5C26"/>
    <w:rsid w:val="002026A4"/>
    <w:rsid w:val="002038EE"/>
    <w:rsid w:val="00203A00"/>
    <w:rsid w:val="00205EAE"/>
    <w:rsid w:val="0020711F"/>
    <w:rsid w:val="002158FD"/>
    <w:rsid w:val="00231F21"/>
    <w:rsid w:val="002347D6"/>
    <w:rsid w:val="0023514A"/>
    <w:rsid w:val="00243A30"/>
    <w:rsid w:val="00253BB9"/>
    <w:rsid w:val="002613B7"/>
    <w:rsid w:val="002A218F"/>
    <w:rsid w:val="002A3278"/>
    <w:rsid w:val="002A377E"/>
    <w:rsid w:val="002B0F30"/>
    <w:rsid w:val="002B4EA3"/>
    <w:rsid w:val="002C70E7"/>
    <w:rsid w:val="002E0CAD"/>
    <w:rsid w:val="002E1BAD"/>
    <w:rsid w:val="002E412A"/>
    <w:rsid w:val="002E7172"/>
    <w:rsid w:val="002F1552"/>
    <w:rsid w:val="002F2E8A"/>
    <w:rsid w:val="002F3398"/>
    <w:rsid w:val="002F57F5"/>
    <w:rsid w:val="003060AF"/>
    <w:rsid w:val="003147D4"/>
    <w:rsid w:val="00317DD0"/>
    <w:rsid w:val="00343A1E"/>
    <w:rsid w:val="003446EE"/>
    <w:rsid w:val="00344D19"/>
    <w:rsid w:val="00346816"/>
    <w:rsid w:val="0034701D"/>
    <w:rsid w:val="00347327"/>
    <w:rsid w:val="003473BB"/>
    <w:rsid w:val="00355011"/>
    <w:rsid w:val="00357D6F"/>
    <w:rsid w:val="00364C49"/>
    <w:rsid w:val="0038029D"/>
    <w:rsid w:val="0038121B"/>
    <w:rsid w:val="00384594"/>
    <w:rsid w:val="003A1D30"/>
    <w:rsid w:val="003B0283"/>
    <w:rsid w:val="003B38BD"/>
    <w:rsid w:val="003B3DC5"/>
    <w:rsid w:val="003C46F1"/>
    <w:rsid w:val="003C60EE"/>
    <w:rsid w:val="003C7A40"/>
    <w:rsid w:val="003D2BD3"/>
    <w:rsid w:val="003E6A46"/>
    <w:rsid w:val="003F2AD1"/>
    <w:rsid w:val="0040210C"/>
    <w:rsid w:val="00402445"/>
    <w:rsid w:val="00414591"/>
    <w:rsid w:val="00421C20"/>
    <w:rsid w:val="0043215B"/>
    <w:rsid w:val="00434098"/>
    <w:rsid w:val="00440DF1"/>
    <w:rsid w:val="00442A3C"/>
    <w:rsid w:val="004524FE"/>
    <w:rsid w:val="00457B45"/>
    <w:rsid w:val="004612E6"/>
    <w:rsid w:val="004644E8"/>
    <w:rsid w:val="00467BEF"/>
    <w:rsid w:val="0047240A"/>
    <w:rsid w:val="00477C51"/>
    <w:rsid w:val="004817CE"/>
    <w:rsid w:val="004854CE"/>
    <w:rsid w:val="004936B7"/>
    <w:rsid w:val="00493A11"/>
    <w:rsid w:val="0049590C"/>
    <w:rsid w:val="004968CE"/>
    <w:rsid w:val="004968D1"/>
    <w:rsid w:val="004A1935"/>
    <w:rsid w:val="004A3CEC"/>
    <w:rsid w:val="004A7633"/>
    <w:rsid w:val="004B13BA"/>
    <w:rsid w:val="004C08A9"/>
    <w:rsid w:val="004C0D58"/>
    <w:rsid w:val="004C2391"/>
    <w:rsid w:val="004C589F"/>
    <w:rsid w:val="004C71E8"/>
    <w:rsid w:val="004E3287"/>
    <w:rsid w:val="004E7DC7"/>
    <w:rsid w:val="004F2027"/>
    <w:rsid w:val="004F3D7E"/>
    <w:rsid w:val="004F6189"/>
    <w:rsid w:val="004F68A3"/>
    <w:rsid w:val="0050197E"/>
    <w:rsid w:val="00515E84"/>
    <w:rsid w:val="00523D83"/>
    <w:rsid w:val="00527AC4"/>
    <w:rsid w:val="0053136B"/>
    <w:rsid w:val="00535DE6"/>
    <w:rsid w:val="00550073"/>
    <w:rsid w:val="00550D7F"/>
    <w:rsid w:val="00551B69"/>
    <w:rsid w:val="00552EDB"/>
    <w:rsid w:val="00557B73"/>
    <w:rsid w:val="00560304"/>
    <w:rsid w:val="00560FCD"/>
    <w:rsid w:val="00561E8D"/>
    <w:rsid w:val="0056672A"/>
    <w:rsid w:val="005740EB"/>
    <w:rsid w:val="00585512"/>
    <w:rsid w:val="00593A76"/>
    <w:rsid w:val="005950F6"/>
    <w:rsid w:val="005A10E1"/>
    <w:rsid w:val="005A6687"/>
    <w:rsid w:val="005B1800"/>
    <w:rsid w:val="005C1E6D"/>
    <w:rsid w:val="005C5E19"/>
    <w:rsid w:val="005D323C"/>
    <w:rsid w:val="005D781C"/>
    <w:rsid w:val="005D7E89"/>
    <w:rsid w:val="005E1437"/>
    <w:rsid w:val="005E3C4D"/>
    <w:rsid w:val="005E401F"/>
    <w:rsid w:val="005F68CA"/>
    <w:rsid w:val="005F70ED"/>
    <w:rsid w:val="006004DB"/>
    <w:rsid w:val="00606162"/>
    <w:rsid w:val="00607EAD"/>
    <w:rsid w:val="006113CB"/>
    <w:rsid w:val="006116D7"/>
    <w:rsid w:val="00617194"/>
    <w:rsid w:val="0062127C"/>
    <w:rsid w:val="00622A0B"/>
    <w:rsid w:val="00630AC1"/>
    <w:rsid w:val="00637BDD"/>
    <w:rsid w:val="00641701"/>
    <w:rsid w:val="0065006D"/>
    <w:rsid w:val="00655795"/>
    <w:rsid w:val="006605C3"/>
    <w:rsid w:val="00661B1A"/>
    <w:rsid w:val="00661ED2"/>
    <w:rsid w:val="006623A4"/>
    <w:rsid w:val="00665B19"/>
    <w:rsid w:val="00676D9D"/>
    <w:rsid w:val="0069531E"/>
    <w:rsid w:val="006A2DCD"/>
    <w:rsid w:val="006A3CA7"/>
    <w:rsid w:val="006B6084"/>
    <w:rsid w:val="006B60CD"/>
    <w:rsid w:val="006C3ED2"/>
    <w:rsid w:val="006C4190"/>
    <w:rsid w:val="006C611D"/>
    <w:rsid w:val="006D4F62"/>
    <w:rsid w:val="006D566A"/>
    <w:rsid w:val="006D5CC3"/>
    <w:rsid w:val="006D6F45"/>
    <w:rsid w:val="006E6525"/>
    <w:rsid w:val="006F1D21"/>
    <w:rsid w:val="006F40A3"/>
    <w:rsid w:val="007130CF"/>
    <w:rsid w:val="00714DD0"/>
    <w:rsid w:val="00721509"/>
    <w:rsid w:val="00740DCB"/>
    <w:rsid w:val="007455AC"/>
    <w:rsid w:val="007549BD"/>
    <w:rsid w:val="00756D26"/>
    <w:rsid w:val="007605D0"/>
    <w:rsid w:val="00761529"/>
    <w:rsid w:val="00763962"/>
    <w:rsid w:val="00771463"/>
    <w:rsid w:val="00773B11"/>
    <w:rsid w:val="00773E33"/>
    <w:rsid w:val="00776022"/>
    <w:rsid w:val="0079488E"/>
    <w:rsid w:val="00796093"/>
    <w:rsid w:val="0079650E"/>
    <w:rsid w:val="007A5AFD"/>
    <w:rsid w:val="007C1DE9"/>
    <w:rsid w:val="007C306D"/>
    <w:rsid w:val="007C70F1"/>
    <w:rsid w:val="007C7A1B"/>
    <w:rsid w:val="007D1B05"/>
    <w:rsid w:val="007D6A8A"/>
    <w:rsid w:val="007E2F7B"/>
    <w:rsid w:val="007E6476"/>
    <w:rsid w:val="007F238C"/>
    <w:rsid w:val="007F7A71"/>
    <w:rsid w:val="008044BB"/>
    <w:rsid w:val="00807237"/>
    <w:rsid w:val="0081118E"/>
    <w:rsid w:val="00815B8A"/>
    <w:rsid w:val="00816B8A"/>
    <w:rsid w:val="008239C0"/>
    <w:rsid w:val="008256A4"/>
    <w:rsid w:val="00827B5F"/>
    <w:rsid w:val="008354EA"/>
    <w:rsid w:val="0084444E"/>
    <w:rsid w:val="0084775E"/>
    <w:rsid w:val="00851E74"/>
    <w:rsid w:val="008538BC"/>
    <w:rsid w:val="0087399C"/>
    <w:rsid w:val="00876D6E"/>
    <w:rsid w:val="008A0CD3"/>
    <w:rsid w:val="008A1E29"/>
    <w:rsid w:val="008A259A"/>
    <w:rsid w:val="008A53D4"/>
    <w:rsid w:val="008A6684"/>
    <w:rsid w:val="008A7F9E"/>
    <w:rsid w:val="008B51F0"/>
    <w:rsid w:val="008B7CB7"/>
    <w:rsid w:val="008C2612"/>
    <w:rsid w:val="008C51D7"/>
    <w:rsid w:val="008C5CE6"/>
    <w:rsid w:val="008C7E80"/>
    <w:rsid w:val="008D0644"/>
    <w:rsid w:val="008D63C6"/>
    <w:rsid w:val="008E000D"/>
    <w:rsid w:val="008E1CDC"/>
    <w:rsid w:val="008E65F8"/>
    <w:rsid w:val="008F1C5B"/>
    <w:rsid w:val="008F30CF"/>
    <w:rsid w:val="008F52F4"/>
    <w:rsid w:val="00900C90"/>
    <w:rsid w:val="009010DF"/>
    <w:rsid w:val="00901C4F"/>
    <w:rsid w:val="00905A35"/>
    <w:rsid w:val="00905F7F"/>
    <w:rsid w:val="00914289"/>
    <w:rsid w:val="00916659"/>
    <w:rsid w:val="00920FD4"/>
    <w:rsid w:val="009245C8"/>
    <w:rsid w:val="009272AC"/>
    <w:rsid w:val="00927CA5"/>
    <w:rsid w:val="00927F69"/>
    <w:rsid w:val="00937061"/>
    <w:rsid w:val="00941C52"/>
    <w:rsid w:val="00943C45"/>
    <w:rsid w:val="00944399"/>
    <w:rsid w:val="00945922"/>
    <w:rsid w:val="00947425"/>
    <w:rsid w:val="00951A6C"/>
    <w:rsid w:val="00954C74"/>
    <w:rsid w:val="00957634"/>
    <w:rsid w:val="00965EAD"/>
    <w:rsid w:val="009749BF"/>
    <w:rsid w:val="00985646"/>
    <w:rsid w:val="00990E36"/>
    <w:rsid w:val="00993E38"/>
    <w:rsid w:val="0099716E"/>
    <w:rsid w:val="009A3977"/>
    <w:rsid w:val="009B0EDF"/>
    <w:rsid w:val="009B1327"/>
    <w:rsid w:val="009B4FE4"/>
    <w:rsid w:val="009C06DD"/>
    <w:rsid w:val="009D13AB"/>
    <w:rsid w:val="009D4525"/>
    <w:rsid w:val="009E19A6"/>
    <w:rsid w:val="009E6E12"/>
    <w:rsid w:val="00A0639E"/>
    <w:rsid w:val="00A113F1"/>
    <w:rsid w:val="00A11A90"/>
    <w:rsid w:val="00A11C09"/>
    <w:rsid w:val="00A11C27"/>
    <w:rsid w:val="00A13C09"/>
    <w:rsid w:val="00A143CF"/>
    <w:rsid w:val="00A17026"/>
    <w:rsid w:val="00A20C84"/>
    <w:rsid w:val="00A244EC"/>
    <w:rsid w:val="00A27A8F"/>
    <w:rsid w:val="00A32469"/>
    <w:rsid w:val="00A33CAD"/>
    <w:rsid w:val="00A33EB9"/>
    <w:rsid w:val="00A3661C"/>
    <w:rsid w:val="00A36AAA"/>
    <w:rsid w:val="00A42A32"/>
    <w:rsid w:val="00A562A4"/>
    <w:rsid w:val="00A57034"/>
    <w:rsid w:val="00A5795A"/>
    <w:rsid w:val="00A609F4"/>
    <w:rsid w:val="00A64E53"/>
    <w:rsid w:val="00A715A0"/>
    <w:rsid w:val="00A71F05"/>
    <w:rsid w:val="00A73F31"/>
    <w:rsid w:val="00A824C1"/>
    <w:rsid w:val="00AA53E0"/>
    <w:rsid w:val="00AB7EB1"/>
    <w:rsid w:val="00AC14BC"/>
    <w:rsid w:val="00AC6BB8"/>
    <w:rsid w:val="00AC7E43"/>
    <w:rsid w:val="00AD1F0A"/>
    <w:rsid w:val="00AD42F6"/>
    <w:rsid w:val="00AD42FB"/>
    <w:rsid w:val="00AE24FE"/>
    <w:rsid w:val="00AE5620"/>
    <w:rsid w:val="00AE77FA"/>
    <w:rsid w:val="00AF15AB"/>
    <w:rsid w:val="00AF3978"/>
    <w:rsid w:val="00AF6D00"/>
    <w:rsid w:val="00B00793"/>
    <w:rsid w:val="00B01837"/>
    <w:rsid w:val="00B02040"/>
    <w:rsid w:val="00B0370E"/>
    <w:rsid w:val="00B03900"/>
    <w:rsid w:val="00B0416E"/>
    <w:rsid w:val="00B0516E"/>
    <w:rsid w:val="00B07429"/>
    <w:rsid w:val="00B11329"/>
    <w:rsid w:val="00B11F0E"/>
    <w:rsid w:val="00B15023"/>
    <w:rsid w:val="00B17AF4"/>
    <w:rsid w:val="00B2471C"/>
    <w:rsid w:val="00B25888"/>
    <w:rsid w:val="00B264C8"/>
    <w:rsid w:val="00B32300"/>
    <w:rsid w:val="00B32C7F"/>
    <w:rsid w:val="00B400B2"/>
    <w:rsid w:val="00B41328"/>
    <w:rsid w:val="00B53230"/>
    <w:rsid w:val="00B549C1"/>
    <w:rsid w:val="00B54B20"/>
    <w:rsid w:val="00B5729D"/>
    <w:rsid w:val="00B601AF"/>
    <w:rsid w:val="00B60B3D"/>
    <w:rsid w:val="00B61482"/>
    <w:rsid w:val="00B618C5"/>
    <w:rsid w:val="00B641C1"/>
    <w:rsid w:val="00B719D7"/>
    <w:rsid w:val="00B77E3F"/>
    <w:rsid w:val="00B805D6"/>
    <w:rsid w:val="00B86C1B"/>
    <w:rsid w:val="00B92C3C"/>
    <w:rsid w:val="00BA2934"/>
    <w:rsid w:val="00BA391A"/>
    <w:rsid w:val="00BA3E55"/>
    <w:rsid w:val="00BA7389"/>
    <w:rsid w:val="00BB1D79"/>
    <w:rsid w:val="00BB432A"/>
    <w:rsid w:val="00BC5A65"/>
    <w:rsid w:val="00BC6477"/>
    <w:rsid w:val="00BC6D24"/>
    <w:rsid w:val="00BC77F2"/>
    <w:rsid w:val="00BF00C6"/>
    <w:rsid w:val="00BF413D"/>
    <w:rsid w:val="00C079C7"/>
    <w:rsid w:val="00C103D4"/>
    <w:rsid w:val="00C10403"/>
    <w:rsid w:val="00C10473"/>
    <w:rsid w:val="00C105DF"/>
    <w:rsid w:val="00C20B0E"/>
    <w:rsid w:val="00C24EAE"/>
    <w:rsid w:val="00C26131"/>
    <w:rsid w:val="00C2639D"/>
    <w:rsid w:val="00C301C3"/>
    <w:rsid w:val="00C349AE"/>
    <w:rsid w:val="00C424AC"/>
    <w:rsid w:val="00C50F0D"/>
    <w:rsid w:val="00C55994"/>
    <w:rsid w:val="00C661A9"/>
    <w:rsid w:val="00C73034"/>
    <w:rsid w:val="00C73BA1"/>
    <w:rsid w:val="00C769CC"/>
    <w:rsid w:val="00C7762D"/>
    <w:rsid w:val="00C77BC1"/>
    <w:rsid w:val="00C806DB"/>
    <w:rsid w:val="00C8132D"/>
    <w:rsid w:val="00C82F67"/>
    <w:rsid w:val="00C86A63"/>
    <w:rsid w:val="00C878DA"/>
    <w:rsid w:val="00C93120"/>
    <w:rsid w:val="00C97C6D"/>
    <w:rsid w:val="00CB119E"/>
    <w:rsid w:val="00CB37D2"/>
    <w:rsid w:val="00CB5E06"/>
    <w:rsid w:val="00CC64CB"/>
    <w:rsid w:val="00CC751A"/>
    <w:rsid w:val="00CD0568"/>
    <w:rsid w:val="00CD24E9"/>
    <w:rsid w:val="00CD4C19"/>
    <w:rsid w:val="00CD6167"/>
    <w:rsid w:val="00CE449A"/>
    <w:rsid w:val="00CF2989"/>
    <w:rsid w:val="00D06AB8"/>
    <w:rsid w:val="00D1373C"/>
    <w:rsid w:val="00D13E79"/>
    <w:rsid w:val="00D15070"/>
    <w:rsid w:val="00D20825"/>
    <w:rsid w:val="00D227B0"/>
    <w:rsid w:val="00D40421"/>
    <w:rsid w:val="00D46515"/>
    <w:rsid w:val="00D55792"/>
    <w:rsid w:val="00D661CB"/>
    <w:rsid w:val="00D776B8"/>
    <w:rsid w:val="00D816DA"/>
    <w:rsid w:val="00D84EF0"/>
    <w:rsid w:val="00D930E4"/>
    <w:rsid w:val="00DA0554"/>
    <w:rsid w:val="00DB3A0F"/>
    <w:rsid w:val="00DC1FBE"/>
    <w:rsid w:val="00DC2459"/>
    <w:rsid w:val="00DC2DBE"/>
    <w:rsid w:val="00DD0568"/>
    <w:rsid w:val="00DE3628"/>
    <w:rsid w:val="00DF4998"/>
    <w:rsid w:val="00DF691F"/>
    <w:rsid w:val="00E02F61"/>
    <w:rsid w:val="00E04309"/>
    <w:rsid w:val="00E05D73"/>
    <w:rsid w:val="00E07B7F"/>
    <w:rsid w:val="00E10DFF"/>
    <w:rsid w:val="00E1353C"/>
    <w:rsid w:val="00E2149D"/>
    <w:rsid w:val="00E33068"/>
    <w:rsid w:val="00E33202"/>
    <w:rsid w:val="00E340C5"/>
    <w:rsid w:val="00E4125D"/>
    <w:rsid w:val="00E416D3"/>
    <w:rsid w:val="00E45DA4"/>
    <w:rsid w:val="00E478E0"/>
    <w:rsid w:val="00E53D13"/>
    <w:rsid w:val="00E61BC9"/>
    <w:rsid w:val="00E626D9"/>
    <w:rsid w:val="00E65268"/>
    <w:rsid w:val="00E662B7"/>
    <w:rsid w:val="00E90AF2"/>
    <w:rsid w:val="00E94E2E"/>
    <w:rsid w:val="00E94FC5"/>
    <w:rsid w:val="00E95249"/>
    <w:rsid w:val="00E97108"/>
    <w:rsid w:val="00EA6EAB"/>
    <w:rsid w:val="00EB3653"/>
    <w:rsid w:val="00EB5002"/>
    <w:rsid w:val="00EC1E7D"/>
    <w:rsid w:val="00EC5055"/>
    <w:rsid w:val="00EE6D1C"/>
    <w:rsid w:val="00EF0F00"/>
    <w:rsid w:val="00EF3E89"/>
    <w:rsid w:val="00EF5018"/>
    <w:rsid w:val="00EF5289"/>
    <w:rsid w:val="00F00ADA"/>
    <w:rsid w:val="00F01705"/>
    <w:rsid w:val="00F078EE"/>
    <w:rsid w:val="00F07FA0"/>
    <w:rsid w:val="00F10768"/>
    <w:rsid w:val="00F13443"/>
    <w:rsid w:val="00F15EA5"/>
    <w:rsid w:val="00F164C5"/>
    <w:rsid w:val="00F175A9"/>
    <w:rsid w:val="00F225F8"/>
    <w:rsid w:val="00F3227C"/>
    <w:rsid w:val="00F366CA"/>
    <w:rsid w:val="00F42812"/>
    <w:rsid w:val="00F4417F"/>
    <w:rsid w:val="00F519F7"/>
    <w:rsid w:val="00F51EA2"/>
    <w:rsid w:val="00F52DC0"/>
    <w:rsid w:val="00F7102B"/>
    <w:rsid w:val="00F77B06"/>
    <w:rsid w:val="00F802DA"/>
    <w:rsid w:val="00F86827"/>
    <w:rsid w:val="00FA5F09"/>
    <w:rsid w:val="00FA73A5"/>
    <w:rsid w:val="00FB3AAB"/>
    <w:rsid w:val="00FC5179"/>
    <w:rsid w:val="00FE07AC"/>
    <w:rsid w:val="00FE2E44"/>
    <w:rsid w:val="00FE35B7"/>
    <w:rsid w:val="00FE5996"/>
    <w:rsid w:val="00FE6F79"/>
    <w:rsid w:val="00FF1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A739"/>
  <w15:docId w15:val="{F9AEEC36-A922-4A3C-8827-7195D4F5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60CD"/>
    <w:pPr>
      <w:spacing w:before="120" w:after="120"/>
      <w:jc w:val="both"/>
    </w:pPr>
    <w:rPr>
      <w:rFonts w:cs="Times New Roman"/>
      <w:sz w:val="22"/>
    </w:rPr>
  </w:style>
  <w:style w:type="paragraph" w:styleId="Ttulo1">
    <w:name w:val="heading 1"/>
    <w:basedOn w:val="Normal"/>
    <w:next w:val="Normal"/>
    <w:link w:val="Ttulo1Char"/>
    <w:qFormat/>
    <w:rsid w:val="00D06AB8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945922"/>
    <w:pPr>
      <w:keepNext/>
      <w:keepLines/>
      <w:spacing w:before="40"/>
      <w:jc w:val="left"/>
      <w:outlineLvl w:val="1"/>
    </w:pPr>
    <w:rPr>
      <w:rFonts w:eastAsiaTheme="majorEastAsia" w:cstheme="majorBidi"/>
      <w:color w:val="00B050"/>
      <w:sz w:val="40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A143CF"/>
    <w:pPr>
      <w:keepNext/>
      <w:keepLines/>
      <w:spacing w:before="160" w:after="240"/>
      <w:outlineLvl w:val="2"/>
    </w:pPr>
    <w:rPr>
      <w:rFonts w:eastAsiaTheme="majorEastAsia" w:cstheme="majorBidi"/>
      <w:b/>
      <w:color w:val="00B050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6AB8"/>
    <w:pPr>
      <w:keepNext/>
      <w:keepLines/>
      <w:spacing w:before="40"/>
      <w:outlineLvl w:val="3"/>
    </w:pPr>
    <w:rPr>
      <w:rFonts w:eastAsiaTheme="majorEastAsia" w:cstheme="majorBidi"/>
      <w:b/>
      <w:iCs/>
      <w:color w:val="00B05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5E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B8"/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5922"/>
    <w:rPr>
      <w:rFonts w:eastAsiaTheme="majorEastAsia" w:cstheme="majorBidi"/>
      <w:color w:val="00B050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43CF"/>
    <w:rPr>
      <w:rFonts w:eastAsiaTheme="majorEastAsia" w:cstheme="majorBidi"/>
      <w:b/>
      <w:color w:val="00B050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D06AB8"/>
    <w:rPr>
      <w:rFonts w:eastAsiaTheme="majorEastAsia" w:cstheme="majorBidi"/>
      <w:b/>
      <w:iCs/>
      <w:color w:val="00B050"/>
      <w:sz w:val="22"/>
    </w:rPr>
  </w:style>
  <w:style w:type="character" w:customStyle="1" w:styleId="Ttulo5Char">
    <w:name w:val="Título 5 Char"/>
    <w:basedOn w:val="Fontepargpadro"/>
    <w:link w:val="Ttulo5"/>
    <w:uiPriority w:val="9"/>
    <w:rsid w:val="00CB5E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CB5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B5E06"/>
    <w:rPr>
      <w:rFonts w:ascii="Times New Roman" w:hAnsi="Times New Roman" w:cs="Times New Roman"/>
      <w:color w:val="5A5A5A" w:themeColor="text1" w:themeTint="A5"/>
      <w:spacing w:val="1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E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E06"/>
    <w:rPr>
      <w:rFonts w:ascii="Times New Roman" w:hAnsi="Times New Roman" w:cs="Times New Roman"/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CB5E06"/>
    <w:rPr>
      <w:b/>
      <w:bCs/>
    </w:rPr>
  </w:style>
  <w:style w:type="character" w:styleId="RefernciaSutil">
    <w:name w:val="Subtle Reference"/>
    <w:basedOn w:val="Fontepargpadro"/>
    <w:uiPriority w:val="31"/>
    <w:qFormat/>
    <w:rsid w:val="00CB5E06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CB5E06"/>
    <w:rPr>
      <w:b/>
      <w:bCs/>
      <w:smallCaps/>
      <w:color w:val="5B9BD5" w:themeColor="accent1"/>
      <w:spacing w:val="5"/>
    </w:rPr>
  </w:style>
  <w:style w:type="character" w:styleId="Hiperlink">
    <w:name w:val="Hyperlink"/>
    <w:basedOn w:val="Fontepargpadro"/>
    <w:uiPriority w:val="99"/>
    <w:unhideWhenUsed/>
    <w:rsid w:val="00CB5E06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CB5E06"/>
    <w:rPr>
      <w:color w:val="954F72" w:themeColor="followedHyperlink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79488E"/>
    <w:pPr>
      <w:jc w:val="center"/>
    </w:pPr>
    <w:rPr>
      <w:i/>
      <w:sz w:val="18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basedOn w:val="Fontepargpadro"/>
    <w:uiPriority w:val="99"/>
    <w:semiHidden/>
    <w:unhideWhenUsed/>
    <w:rsid w:val="00CB5E06"/>
    <w:rPr>
      <w:rFonts w:ascii="Courier New" w:eastAsiaTheme="minorEastAsia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0D5EE7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807237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5A6687"/>
    <w:rPr>
      <w:rFonts w:cs="Times New Roman"/>
      <w:sz w:val="22"/>
    </w:rPr>
  </w:style>
  <w:style w:type="paragraph" w:styleId="Cabealho">
    <w:name w:val="header"/>
    <w:basedOn w:val="Normal"/>
    <w:link w:val="Cabealho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06AB8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06AB8"/>
    <w:rPr>
      <w:rFonts w:cs="Times New Roman"/>
      <w:sz w:val="22"/>
    </w:rPr>
  </w:style>
  <w:style w:type="paragraph" w:styleId="Reviso">
    <w:name w:val="Revision"/>
    <w:hidden/>
    <w:uiPriority w:val="99"/>
    <w:semiHidden/>
    <w:rsid w:val="00D06AB8"/>
    <w:rPr>
      <w:rFonts w:cs="Times New Roman"/>
      <w:sz w:val="22"/>
    </w:rPr>
  </w:style>
  <w:style w:type="table" w:styleId="TabelaSimples4">
    <w:name w:val="Plain Table 4"/>
    <w:basedOn w:val="Tabelanormal"/>
    <w:uiPriority w:val="44"/>
    <w:rsid w:val="00F366CA"/>
    <w:pPr>
      <w:jc w:val="both"/>
    </w:pPr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abealho1">
    <w:name w:val="Cabeçalho1"/>
    <w:basedOn w:val="Ttulo1"/>
    <w:rsid w:val="00851E74"/>
    <w:pPr>
      <w:spacing w:before="200" w:after="200"/>
      <w:ind w:left="720" w:hanging="360"/>
      <w:contextualSpacing/>
      <w:jc w:val="both"/>
    </w:pPr>
    <w:rPr>
      <w:rFonts w:asciiTheme="minorHAnsi" w:eastAsia="Arial" w:hAnsiTheme="minorHAnsi" w:cs="Arial"/>
      <w:b w:val="0"/>
      <w:color w:val="7030A0"/>
      <w:sz w:val="40"/>
    </w:rPr>
  </w:style>
  <w:style w:type="paragraph" w:styleId="NormalWeb">
    <w:name w:val="Normal (Web)"/>
    <w:basedOn w:val="Normal"/>
    <w:uiPriority w:val="99"/>
    <w:unhideWhenUsed/>
    <w:rsid w:val="0047240A"/>
    <w:pPr>
      <w:spacing w:before="100" w:beforeAutospacing="1" w:after="100" w:afterAutospacing="1"/>
      <w:jc w:val="left"/>
    </w:pPr>
    <w:rPr>
      <w:rFonts w:ascii="Times New Roman" w:eastAsia="Arial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8C8BC3-A2A5-424D-B833-085D9689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17</Pages>
  <Words>4482</Words>
  <Characters>24207</Characters>
  <Application>Microsoft Macintosh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10</cp:revision>
  <dcterms:created xsi:type="dcterms:W3CDTF">2017-01-09T14:09:00Z</dcterms:created>
  <dcterms:modified xsi:type="dcterms:W3CDTF">2017-02-13T02:15:00Z</dcterms:modified>
</cp:coreProperties>
</file>