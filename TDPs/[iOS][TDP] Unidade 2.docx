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174EF5" w14:textId="77777777" w:rsidR="00810E70" w:rsidRDefault="00810E70" w:rsidP="00810E70">
      <w:pPr>
        <w:pStyle w:val="Ttulo1"/>
        <w:rPr>
          <w:ins w:id="2" w:author="Willian" w:date="2017-03-08T00:26:00Z"/>
        </w:rPr>
      </w:pPr>
      <w:bookmarkStart w:id="3" w:name="unidade-2"/>
      <w:bookmarkEnd w:id="3"/>
      <w:ins w:id="4" w:author="Willian" w:date="2017-03-08T00:26:00Z">
        <w:r>
          <w:t>Unidade 2</w:t>
        </w:r>
      </w:ins>
    </w:p>
    <w:p w14:paraId="6B3D1944" w14:textId="77777777" w:rsidR="00810E70" w:rsidRDefault="00810E70" w:rsidP="00810E70">
      <w:pPr>
        <w:pStyle w:val="Ttulo2"/>
        <w:rPr>
          <w:ins w:id="5" w:author="Willian" w:date="2017-03-08T00:26:00Z"/>
        </w:rPr>
      </w:pPr>
      <w:bookmarkStart w:id="6" w:name="aula-1---especializando-nossos-models-re"/>
      <w:bookmarkEnd w:id="6"/>
      <w:ins w:id="7" w:author="Willian" w:date="2017-03-08T00:26:00Z">
        <w:r>
          <w:t>Aula 1 - Especializando nossos Models (ResponseModel)</w:t>
        </w:r>
      </w:ins>
    </w:p>
    <w:p w14:paraId="21FF471B" w14:textId="77777777" w:rsidR="00810E70" w:rsidRDefault="00810E70" w:rsidP="00810E70">
      <w:pPr>
        <w:pStyle w:val="FirstParagraph"/>
        <w:rPr>
          <w:ins w:id="8" w:author="Willian" w:date="2017-03-08T00:26:00Z"/>
        </w:rPr>
      </w:pPr>
      <w:ins w:id="9" w:author="Willian" w:date="2017-03-08T00:26:00Z">
        <w:r>
          <w:t>Já sabemos um pouco da linguagem Swift. Ela parece ser mais fácil do que Java, pois temos menos restrições e mais possibilidades. Como ainda não temos conhecimento sobre a criação de telas iOS começaremos a implementar a camada de Models do nosso aplicativo de filmes SearTV.</w:t>
        </w:r>
      </w:ins>
    </w:p>
    <w:p w14:paraId="5957A4F5" w14:textId="77777777" w:rsidR="00810E70" w:rsidRDefault="00810E70" w:rsidP="00810E70">
      <w:pPr>
        <w:pStyle w:val="Corpodetexto"/>
        <w:rPr>
          <w:ins w:id="10" w:author="Willian" w:date="2017-03-08T00:26:00Z"/>
        </w:rPr>
      </w:pPr>
      <w:ins w:id="11" w:author="Willian" w:date="2017-03-08T00:26:00Z">
        <w:r>
          <w:t>Para seguir o padrão adotado no app Android, iremos criar um modelo para a resposta do serviço que chamaremos de ResponseModel e um modelo dos dados que serão exibidos nas Views, que chamaremos de ViewModel.</w:t>
        </w:r>
      </w:ins>
    </w:p>
    <w:p w14:paraId="12603628" w14:textId="77777777" w:rsidR="00810E70" w:rsidRDefault="00810E70" w:rsidP="00810E70">
      <w:pPr>
        <w:pStyle w:val="Corpodetexto"/>
        <w:rPr>
          <w:ins w:id="12" w:author="Willian" w:date="2017-03-08T00:26:00Z"/>
        </w:rPr>
      </w:pPr>
      <w:ins w:id="13" w:author="Willian" w:date="2017-03-08T00:26:00Z">
        <w:r>
          <w:t>Como ambos os tipos de models estão diretamente relacionados entre si, deixaremos ambos em uma única struct. Ela terá a seguinte estrutura:</w:t>
        </w:r>
      </w:ins>
    </w:p>
    <w:p w14:paraId="100A4645" w14:textId="77777777" w:rsidR="00810E70" w:rsidRDefault="00810E70" w:rsidP="00810E70">
      <w:pPr>
        <w:pStyle w:val="SourceCode"/>
        <w:rPr>
          <w:ins w:id="14" w:author="Willian" w:date="2017-03-08T00:26:00Z"/>
        </w:rPr>
      </w:pPr>
      <w:ins w:id="15" w:author="Willian" w:date="2017-03-08T00:26:00Z">
        <w:r>
          <w:rPr>
            <w:rStyle w:val="VerbatimChar"/>
          </w:rPr>
          <w:t>struct MyModel {</w:t>
        </w:r>
        <w:r>
          <w:br/>
        </w:r>
        <w:r>
          <w:rPr>
            <w:rStyle w:val="VerbatimChar"/>
          </w:rPr>
          <w:tab/>
          <w:t>struct ResponseModel {</w:t>
        </w:r>
        <w:r>
          <w:br/>
        </w:r>
        <w:r>
          <w:rPr>
            <w:rStyle w:val="VerbatimChar"/>
          </w:rPr>
          <w:tab/>
        </w:r>
        <w:r>
          <w:rPr>
            <w:rStyle w:val="VerbatimChar"/>
          </w:rPr>
          <w:tab/>
          <w:t>// propriedades que representarão a resposta do serviço</w:t>
        </w:r>
        <w:r>
          <w:br/>
        </w:r>
        <w:r>
          <w:rPr>
            <w:rStyle w:val="VerbatimChar"/>
          </w:rPr>
          <w:tab/>
          <w:t>}</w:t>
        </w:r>
        <w:r>
          <w:br/>
        </w:r>
        <w:r>
          <w:br/>
        </w:r>
        <w:r>
          <w:rPr>
            <w:rStyle w:val="VerbatimChar"/>
          </w:rPr>
          <w:tab/>
          <w:t>struct ViewModel {</w:t>
        </w:r>
        <w:r>
          <w:br/>
        </w:r>
        <w:r>
          <w:rPr>
            <w:rStyle w:val="VerbatimChar"/>
          </w:rPr>
          <w:tab/>
        </w:r>
        <w:r>
          <w:rPr>
            <w:rStyle w:val="VerbatimChar"/>
          </w:rPr>
          <w:tab/>
          <w:t>// propriedades que serão exibidas na tela</w:t>
        </w:r>
        <w:r>
          <w:br/>
        </w:r>
        <w:r>
          <w:rPr>
            <w:rStyle w:val="VerbatimChar"/>
          </w:rPr>
          <w:tab/>
          <w:t>}</w:t>
        </w:r>
        <w:r>
          <w:br/>
        </w:r>
        <w:r>
          <w:rPr>
            <w:rStyle w:val="VerbatimChar"/>
          </w:rPr>
          <w:t>}</w:t>
        </w:r>
      </w:ins>
    </w:p>
    <w:p w14:paraId="75367F35" w14:textId="77777777" w:rsidR="00810E70" w:rsidRDefault="00810E70" w:rsidP="00810E70">
      <w:pPr>
        <w:pStyle w:val="FirstParagraph"/>
        <w:rPr>
          <w:ins w:id="16" w:author="Willian" w:date="2017-03-08T00:26:00Z"/>
        </w:rPr>
      </w:pPr>
      <w:ins w:id="17" w:author="Willian" w:date="2017-03-08T00:26:00Z">
        <w:r>
          <w:t>Como o ResponseModel espelha o que receberemos em um JSON, ou seja, a resposta de um serviço web, todas as suas propriedades deverão espelhar as do JSON recebido. Para isto mostraremos alguns links de referência destes serviços.</w:t>
        </w:r>
      </w:ins>
    </w:p>
    <w:p w14:paraId="46BB12A8" w14:textId="77777777" w:rsidR="00810E70" w:rsidRDefault="00810E70" w:rsidP="00810E70">
      <w:pPr>
        <w:pStyle w:val="Ttulo3"/>
        <w:rPr>
          <w:ins w:id="18" w:author="Willian" w:date="2017-03-08T00:26:00Z"/>
        </w:rPr>
      </w:pPr>
      <w:bookmarkStart w:id="19" w:name="atividade"/>
      <w:bookmarkEnd w:id="19"/>
      <w:ins w:id="20" w:author="Willian" w:date="2017-03-08T00:26:00Z">
        <w:r>
          <w:t>Atividade</w:t>
        </w:r>
      </w:ins>
    </w:p>
    <w:p w14:paraId="11C7A15C" w14:textId="77777777" w:rsidR="00810E70" w:rsidRDefault="00810E70" w:rsidP="00810E70">
      <w:pPr>
        <w:pStyle w:val="FirstParagraph"/>
        <w:rPr>
          <w:ins w:id="21" w:author="Willian" w:date="2017-03-08T00:26:00Z"/>
        </w:rPr>
      </w:pPr>
      <w:ins w:id="22" w:author="Willian" w:date="2017-03-08T00:26:00Z">
        <w:r>
          <w:t>Crie todos os ResponseModels do nosso app. Teremos três deles: um para Gêneros, outro para um item da lista de filmes e outro para os detalhes de um filme. Tome como base a documentação do serviço web TMDB (</w:t>
        </w:r>
        <w:r>
          <w:fldChar w:fldCharType="begin"/>
        </w:r>
        <w:r>
          <w:instrText xml:space="preserve"> HYPERLINK "https://developers.themoviedb.org/3" \h </w:instrText>
        </w:r>
      </w:ins>
      <w:ins w:id="23" w:author="Willian" w:date="2017-03-08T00:26:00Z">
        <w:r>
          <w:fldChar w:fldCharType="separate"/>
        </w:r>
        <w:r>
          <w:rPr>
            <w:rStyle w:val="Hiperlink"/>
          </w:rPr>
          <w:t>https://developers.themoviedb.org/3</w:t>
        </w:r>
        <w:r>
          <w:rPr>
            <w:rStyle w:val="Hiperlink"/>
          </w:rPr>
          <w:fldChar w:fldCharType="end"/>
        </w:r>
        <w:r>
          <w:t>) utilizando alguns serviços que implementamos no curso de Android:</w:t>
        </w:r>
      </w:ins>
    </w:p>
    <w:p w14:paraId="3285F03C" w14:textId="77777777" w:rsidR="00810E70" w:rsidRDefault="00810E70" w:rsidP="00810E70">
      <w:pPr>
        <w:pStyle w:val="Compact"/>
        <w:numPr>
          <w:ilvl w:val="0"/>
          <w:numId w:val="63"/>
        </w:numPr>
        <w:rPr>
          <w:ins w:id="24" w:author="Willian" w:date="2017-03-08T00:26:00Z"/>
        </w:rPr>
      </w:pPr>
      <w:ins w:id="25" w:author="Willian" w:date="2017-03-08T00:26:00Z">
        <w:r>
          <w:t>Busca de filmes:</w:t>
        </w:r>
      </w:ins>
    </w:p>
    <w:p w14:paraId="575DEEE9" w14:textId="77777777" w:rsidR="00810E70" w:rsidRDefault="00810E70" w:rsidP="00810E70">
      <w:pPr>
        <w:pStyle w:val="Compact"/>
        <w:numPr>
          <w:ilvl w:val="1"/>
          <w:numId w:val="63"/>
        </w:numPr>
        <w:rPr>
          <w:ins w:id="26" w:author="Willian" w:date="2017-03-08T00:26:00Z"/>
        </w:rPr>
      </w:pPr>
      <w:ins w:id="27" w:author="Willian" w:date="2017-03-08T00:26:00Z">
        <w:r>
          <w:t xml:space="preserve">Populares: </w:t>
        </w:r>
        <w:r>
          <w:fldChar w:fldCharType="begin"/>
        </w:r>
        <w:r>
          <w:instrText xml:space="preserve"> HYPERLINK "https://developers.themoviedb.org/3/movies/get-popular-movies" \h </w:instrText>
        </w:r>
      </w:ins>
      <w:ins w:id="28" w:author="Willian" w:date="2017-03-08T00:26:00Z">
        <w:r>
          <w:fldChar w:fldCharType="separate"/>
        </w:r>
        <w:r>
          <w:rPr>
            <w:rStyle w:val="Hiperlink"/>
          </w:rPr>
          <w:t>https://developers.themoviedb.org/3/movies/get-popular-movies</w:t>
        </w:r>
        <w:r>
          <w:rPr>
            <w:rStyle w:val="Hiperlink"/>
          </w:rPr>
          <w:fldChar w:fldCharType="end"/>
        </w:r>
      </w:ins>
    </w:p>
    <w:p w14:paraId="49A33490" w14:textId="77777777" w:rsidR="00810E70" w:rsidRDefault="00810E70" w:rsidP="00810E70">
      <w:pPr>
        <w:pStyle w:val="Compact"/>
        <w:numPr>
          <w:ilvl w:val="1"/>
          <w:numId w:val="63"/>
        </w:numPr>
        <w:rPr>
          <w:ins w:id="29" w:author="Willian" w:date="2017-03-08T00:26:00Z"/>
        </w:rPr>
      </w:pPr>
      <w:ins w:id="30" w:author="Willian" w:date="2017-03-08T00:26:00Z">
        <w:r>
          <w:t xml:space="preserve">Melhores: </w:t>
        </w:r>
        <w:r>
          <w:fldChar w:fldCharType="begin"/>
        </w:r>
        <w:r>
          <w:instrText xml:space="preserve"> HYPERLINK "https://developers.themoviedb.org/3/movies/get-top-rated-movies" \h </w:instrText>
        </w:r>
      </w:ins>
      <w:ins w:id="31" w:author="Willian" w:date="2017-03-08T00:26:00Z">
        <w:r>
          <w:fldChar w:fldCharType="separate"/>
        </w:r>
        <w:r>
          <w:rPr>
            <w:rStyle w:val="Hiperlink"/>
          </w:rPr>
          <w:t>https://developers.themoviedb.org/3/movies/get-top-rated-movies</w:t>
        </w:r>
        <w:r>
          <w:rPr>
            <w:rStyle w:val="Hiperlink"/>
          </w:rPr>
          <w:fldChar w:fldCharType="end"/>
        </w:r>
      </w:ins>
    </w:p>
    <w:p w14:paraId="152462F0" w14:textId="77777777" w:rsidR="00810E70" w:rsidRDefault="00810E70" w:rsidP="00810E70">
      <w:pPr>
        <w:pStyle w:val="Compact"/>
        <w:numPr>
          <w:ilvl w:val="1"/>
          <w:numId w:val="63"/>
        </w:numPr>
        <w:rPr>
          <w:ins w:id="32" w:author="Willian" w:date="2017-03-08T00:26:00Z"/>
        </w:rPr>
      </w:pPr>
      <w:ins w:id="33" w:author="Willian" w:date="2017-03-08T00:26:00Z">
        <w:r>
          <w:t xml:space="preserve">Em breve: </w:t>
        </w:r>
        <w:r>
          <w:fldChar w:fldCharType="begin"/>
        </w:r>
        <w:r>
          <w:instrText xml:space="preserve"> HYPERLINK "https://developers.themoviedb.org/3/movies/get-upcoming" \h </w:instrText>
        </w:r>
      </w:ins>
      <w:ins w:id="34" w:author="Willian" w:date="2017-03-08T00:26:00Z">
        <w:r>
          <w:fldChar w:fldCharType="separate"/>
        </w:r>
        <w:r>
          <w:rPr>
            <w:rStyle w:val="Hiperlink"/>
          </w:rPr>
          <w:t>https://developers.themoviedb.org/3/movies/get-upcoming</w:t>
        </w:r>
        <w:r>
          <w:rPr>
            <w:rStyle w:val="Hiperlink"/>
          </w:rPr>
          <w:fldChar w:fldCharType="end"/>
        </w:r>
      </w:ins>
    </w:p>
    <w:p w14:paraId="2FF456DF" w14:textId="77777777" w:rsidR="00810E70" w:rsidRDefault="00810E70" w:rsidP="00810E70">
      <w:pPr>
        <w:pStyle w:val="Compact"/>
        <w:numPr>
          <w:ilvl w:val="0"/>
          <w:numId w:val="63"/>
        </w:numPr>
        <w:rPr>
          <w:ins w:id="35" w:author="Willian" w:date="2017-03-08T00:26:00Z"/>
        </w:rPr>
      </w:pPr>
      <w:ins w:id="36" w:author="Willian" w:date="2017-03-08T00:26:00Z">
        <w:r>
          <w:t xml:space="preserve">Listar Gêneros: </w:t>
        </w:r>
        <w:r>
          <w:fldChar w:fldCharType="begin"/>
        </w:r>
        <w:r>
          <w:instrText xml:space="preserve"> HYPERLINK "https://developers.themoviedb.org/3/genres" \h </w:instrText>
        </w:r>
      </w:ins>
      <w:ins w:id="37" w:author="Willian" w:date="2017-03-08T00:26:00Z">
        <w:r>
          <w:fldChar w:fldCharType="separate"/>
        </w:r>
        <w:r>
          <w:rPr>
            <w:rStyle w:val="Hiperlink"/>
          </w:rPr>
          <w:t>https://developers.themoviedb.org/3/genres</w:t>
        </w:r>
        <w:r>
          <w:rPr>
            <w:rStyle w:val="Hiperlink"/>
          </w:rPr>
          <w:fldChar w:fldCharType="end"/>
        </w:r>
      </w:ins>
    </w:p>
    <w:p w14:paraId="4BB58001" w14:textId="77777777" w:rsidR="00810E70" w:rsidRDefault="00810E70" w:rsidP="00810E70">
      <w:pPr>
        <w:pStyle w:val="Compact"/>
        <w:numPr>
          <w:ilvl w:val="0"/>
          <w:numId w:val="63"/>
        </w:numPr>
        <w:rPr>
          <w:ins w:id="38" w:author="Willian" w:date="2017-03-08T00:26:00Z"/>
        </w:rPr>
      </w:pPr>
      <w:ins w:id="39" w:author="Willian" w:date="2017-03-08T00:26:00Z">
        <w:r>
          <w:t xml:space="preserve">Mostrar detalhes do filme: </w:t>
        </w:r>
        <w:r>
          <w:fldChar w:fldCharType="begin"/>
        </w:r>
        <w:r>
          <w:instrText xml:space="preserve"> HYPERLINK "https://developers.themoviedb.org/3/movies" \h </w:instrText>
        </w:r>
      </w:ins>
      <w:ins w:id="40" w:author="Willian" w:date="2017-03-08T00:26:00Z">
        <w:r>
          <w:fldChar w:fldCharType="separate"/>
        </w:r>
        <w:r>
          <w:rPr>
            <w:rStyle w:val="Hiperlink"/>
          </w:rPr>
          <w:t>https://developers.themoviedb.org/3/movies</w:t>
        </w:r>
        <w:r>
          <w:rPr>
            <w:rStyle w:val="Hiperlink"/>
          </w:rPr>
          <w:fldChar w:fldCharType="end"/>
        </w:r>
      </w:ins>
    </w:p>
    <w:p w14:paraId="0CFC7BC9" w14:textId="77777777" w:rsidR="00810E70" w:rsidRDefault="00810E70" w:rsidP="00810E70">
      <w:pPr>
        <w:pStyle w:val="Ttulo3"/>
        <w:rPr>
          <w:ins w:id="41" w:author="Willian" w:date="2017-03-08T00:26:00Z"/>
        </w:rPr>
      </w:pPr>
      <w:bookmarkStart w:id="42" w:name="solução"/>
      <w:bookmarkEnd w:id="42"/>
      <w:ins w:id="43" w:author="Willian" w:date="2017-03-08T00:26:00Z">
        <w:r>
          <w:t>Solução</w:t>
        </w:r>
      </w:ins>
    </w:p>
    <w:p w14:paraId="4D258431" w14:textId="77777777" w:rsidR="00810E70" w:rsidRDefault="00810E70" w:rsidP="00810E70">
      <w:pPr>
        <w:pStyle w:val="FirstParagraph"/>
        <w:rPr>
          <w:ins w:id="44" w:author="Willian" w:date="2017-03-08T00:26:00Z"/>
        </w:rPr>
      </w:pPr>
      <w:ins w:id="45" w:author="Willian" w:date="2017-03-08T00:26:00Z">
        <w:r>
          <w:t>Vamos começar com o ResponseModel de Gêneros.</w:t>
        </w:r>
      </w:ins>
    </w:p>
    <w:p w14:paraId="334D3227" w14:textId="77777777" w:rsidR="00810E70" w:rsidRDefault="00810E70" w:rsidP="00810E70">
      <w:pPr>
        <w:pStyle w:val="Ttulo3"/>
        <w:rPr>
          <w:ins w:id="46" w:author="Willian" w:date="2017-03-08T00:26:00Z"/>
        </w:rPr>
      </w:pPr>
      <w:bookmarkStart w:id="47" w:name="models-para-gênero"/>
      <w:bookmarkEnd w:id="47"/>
      <w:ins w:id="48" w:author="Willian" w:date="2017-03-08T00:26:00Z">
        <w:r>
          <w:t>Models para Gênero</w:t>
        </w:r>
      </w:ins>
    </w:p>
    <w:p w14:paraId="3389E0A7" w14:textId="77777777" w:rsidR="00810E70" w:rsidRDefault="00810E70" w:rsidP="00810E70">
      <w:pPr>
        <w:pStyle w:val="FirstParagraph"/>
        <w:rPr>
          <w:ins w:id="49" w:author="Willian" w:date="2017-03-08T00:26:00Z"/>
        </w:rPr>
      </w:pPr>
      <w:ins w:id="50" w:author="Willian" w:date="2017-03-08T00:26:00Z">
        <w:r>
          <w:t xml:space="preserve">Vamos criar um Response Model para o serviço de </w:t>
        </w:r>
        <w:r>
          <w:rPr>
            <w:b/>
          </w:rPr>
          <w:t>Gêneros</w:t>
        </w:r>
        <w:r>
          <w:t>.</w:t>
        </w:r>
      </w:ins>
    </w:p>
    <w:p w14:paraId="4B7C4261" w14:textId="77777777" w:rsidR="00810E70" w:rsidRDefault="00810E70" w:rsidP="00810E70">
      <w:pPr>
        <w:pStyle w:val="Corpodetexto"/>
        <w:rPr>
          <w:ins w:id="51" w:author="Willian" w:date="2017-03-08T00:26:00Z"/>
        </w:rPr>
      </w:pPr>
      <w:ins w:id="52" w:author="Willian" w:date="2017-03-08T00:26:00Z">
        <w:r>
          <w:lastRenderedPageBreak/>
          <w:t>Primeiro devemos tomar como referência o JSON que esperamos receber do serviço web. Você pode consultar nesta página:</w:t>
        </w:r>
      </w:ins>
    </w:p>
    <w:p w14:paraId="790B69A9" w14:textId="77777777" w:rsidR="00810E70" w:rsidRDefault="00810E70" w:rsidP="00810E70">
      <w:pPr>
        <w:pStyle w:val="Corpodetexto"/>
        <w:rPr>
          <w:ins w:id="53" w:author="Willian" w:date="2017-03-08T00:26:00Z"/>
        </w:rPr>
      </w:pPr>
      <w:ins w:id="54" w:author="Willian" w:date="2017-03-08T00:26:00Z">
        <w:r>
          <w:fldChar w:fldCharType="begin"/>
        </w:r>
        <w:r>
          <w:instrText xml:space="preserve"> HYPERLINK "https://developers.themoviedb.org/3/genres" \h </w:instrText>
        </w:r>
      </w:ins>
      <w:ins w:id="55" w:author="Willian" w:date="2017-03-08T00:26:00Z">
        <w:r>
          <w:fldChar w:fldCharType="separate"/>
        </w:r>
        <w:r>
          <w:rPr>
            <w:rStyle w:val="Hiperlink"/>
          </w:rPr>
          <w:t>https://developers.themoviedb.org/3/genres</w:t>
        </w:r>
        <w:r>
          <w:rPr>
            <w:rStyle w:val="Hiperlink"/>
          </w:rPr>
          <w:fldChar w:fldCharType="end"/>
        </w:r>
      </w:ins>
    </w:p>
    <w:p w14:paraId="45E18436" w14:textId="77777777" w:rsidR="00810E70" w:rsidRDefault="00810E70" w:rsidP="00810E70">
      <w:pPr>
        <w:numPr>
          <w:ilvl w:val="0"/>
          <w:numId w:val="64"/>
        </w:numPr>
        <w:jc w:val="left"/>
        <w:rPr>
          <w:ins w:id="56" w:author="Willian" w:date="2017-03-08T00:26:00Z"/>
        </w:rPr>
      </w:pPr>
      <w:ins w:id="57" w:author="Willian" w:date="2017-03-08T00:26:00Z">
        <w:r>
          <w:t xml:space="preserve">Na aba </w:t>
        </w:r>
        <w:r>
          <w:rPr>
            <w:b/>
          </w:rPr>
          <w:t>Try it out</w:t>
        </w:r>
        <w:r>
          <w:t xml:space="preserve"> e use a seguinte chave para efetuar o teste:</w:t>
        </w:r>
      </w:ins>
    </w:p>
    <w:p w14:paraId="7799E35B" w14:textId="77777777" w:rsidR="00810E70" w:rsidRDefault="00810E70" w:rsidP="00810E70">
      <w:pPr>
        <w:numPr>
          <w:ilvl w:val="0"/>
          <w:numId w:val="62"/>
        </w:numPr>
        <w:jc w:val="left"/>
        <w:rPr>
          <w:ins w:id="58" w:author="Willian" w:date="2017-03-08T00:26:00Z"/>
        </w:rPr>
      </w:pPr>
      <w:ins w:id="59" w:author="Willian" w:date="2017-03-08T00:26:00Z">
        <w:r>
          <w:t>0d2d0307fd89b460e176ba0033dc5c46</w:t>
        </w:r>
      </w:ins>
    </w:p>
    <w:p w14:paraId="65B40ECB" w14:textId="77777777" w:rsidR="00810E70" w:rsidRDefault="00810E70" w:rsidP="00810E70">
      <w:pPr>
        <w:numPr>
          <w:ilvl w:val="0"/>
          <w:numId w:val="64"/>
        </w:numPr>
        <w:jc w:val="left"/>
        <w:rPr>
          <w:ins w:id="60" w:author="Willian" w:date="2017-03-08T00:26:00Z"/>
        </w:rPr>
      </w:pPr>
      <w:ins w:id="61" w:author="Willian" w:date="2017-03-08T00:26:00Z">
        <w:r>
          <w:t xml:space="preserve">Clique em </w:t>
        </w:r>
        <w:r>
          <w:rPr>
            <w:b/>
          </w:rPr>
          <w:t>SEND REQUEST</w:t>
        </w:r>
        <w:r>
          <w:t xml:space="preserve"> e você obterá um JSON:</w:t>
        </w:r>
      </w:ins>
    </w:p>
    <w:p w14:paraId="47A881F3" w14:textId="77777777" w:rsidR="00810E70" w:rsidRDefault="00810E70" w:rsidP="00810E70">
      <w:pPr>
        <w:pStyle w:val="SourceCode"/>
        <w:rPr>
          <w:ins w:id="62" w:author="Willian" w:date="2017-03-08T00:26:00Z"/>
        </w:rPr>
      </w:pPr>
      <w:ins w:id="63" w:author="Willian" w:date="2017-03-08T00:26:00Z">
        <w:r>
          <w:rPr>
            <w:rStyle w:val="VerbatimChar"/>
          </w:rPr>
          <w:t>{</w:t>
        </w:r>
        <w:r>
          <w:br/>
        </w:r>
        <w:r>
          <w:rPr>
            <w:rStyle w:val="VerbatimChar"/>
          </w:rPr>
          <w:t xml:space="preserve">  "genres": [</w:t>
        </w:r>
        <w:r>
          <w:br/>
        </w:r>
        <w:r>
          <w:rPr>
            <w:rStyle w:val="VerbatimChar"/>
          </w:rPr>
          <w:t xml:space="preserve">    {</w:t>
        </w:r>
        <w:r>
          <w:br/>
        </w:r>
        <w:r>
          <w:rPr>
            <w:rStyle w:val="VerbatimChar"/>
          </w:rPr>
          <w:t xml:space="preserve">      "id": 28,</w:t>
        </w:r>
        <w:r>
          <w:br/>
        </w:r>
        <w:r>
          <w:rPr>
            <w:rStyle w:val="VerbatimChar"/>
          </w:rPr>
          <w:t xml:space="preserve">      "name": "Ação"</w:t>
        </w:r>
        <w:r>
          <w:br/>
        </w:r>
        <w:r>
          <w:rPr>
            <w:rStyle w:val="VerbatimChar"/>
          </w:rPr>
          <w:t xml:space="preserve">    },</w:t>
        </w:r>
        <w:r>
          <w:br/>
        </w:r>
        <w:r>
          <w:rPr>
            <w:rStyle w:val="VerbatimChar"/>
          </w:rPr>
          <w:t xml:space="preserve">    {</w:t>
        </w:r>
        <w:r>
          <w:br/>
        </w:r>
        <w:r>
          <w:rPr>
            <w:rStyle w:val="VerbatimChar"/>
          </w:rPr>
          <w:t xml:space="preserve">      "id": 12,</w:t>
        </w:r>
        <w:r>
          <w:br/>
        </w:r>
        <w:r>
          <w:rPr>
            <w:rStyle w:val="VerbatimChar"/>
          </w:rPr>
          <w:t xml:space="preserve">      "name": "Aventura"</w:t>
        </w:r>
        <w:r>
          <w:br/>
        </w:r>
        <w:r>
          <w:rPr>
            <w:rStyle w:val="VerbatimChar"/>
          </w:rPr>
          <w:t xml:space="preserve">    },</w:t>
        </w:r>
        <w:r>
          <w:br/>
        </w:r>
        <w:r>
          <w:rPr>
            <w:rStyle w:val="VerbatimChar"/>
          </w:rPr>
          <w:t xml:space="preserve">    {</w:t>
        </w:r>
        <w:r>
          <w:br/>
        </w:r>
        <w:r>
          <w:rPr>
            <w:rStyle w:val="VerbatimChar"/>
          </w:rPr>
          <w:t xml:space="preserve">      "id": 16,</w:t>
        </w:r>
        <w:r>
          <w:br/>
        </w:r>
        <w:r>
          <w:rPr>
            <w:rStyle w:val="VerbatimChar"/>
          </w:rPr>
          <w:t xml:space="preserve">      "name": "Animação"</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ins>
    </w:p>
    <w:p w14:paraId="268E18F3" w14:textId="77777777" w:rsidR="00810E70" w:rsidRDefault="00810E70" w:rsidP="00810E70">
      <w:pPr>
        <w:pStyle w:val="Compact"/>
        <w:numPr>
          <w:ilvl w:val="0"/>
          <w:numId w:val="65"/>
        </w:numPr>
        <w:rPr>
          <w:ins w:id="64" w:author="Willian" w:date="2017-03-08T00:26:00Z"/>
        </w:rPr>
      </w:pPr>
      <w:ins w:id="65" w:author="Willian" w:date="2017-03-08T00:26:00Z">
        <w:r>
          <w:t>Para identificar o modelo, basta pegarmos apenas um item do array do JSON acima:</w:t>
        </w:r>
      </w:ins>
    </w:p>
    <w:p w14:paraId="345FFBAB" w14:textId="77777777" w:rsidR="00810E70" w:rsidRDefault="00810E70" w:rsidP="00810E70">
      <w:pPr>
        <w:pStyle w:val="SourceCode"/>
        <w:rPr>
          <w:ins w:id="66" w:author="Willian" w:date="2017-03-08T00:26:00Z"/>
        </w:rPr>
      </w:pPr>
      <w:ins w:id="67" w:author="Willian" w:date="2017-03-08T00:26:00Z">
        <w:r>
          <w:rPr>
            <w:rStyle w:val="VerbatimChar"/>
          </w:rPr>
          <w:tab/>
          <w:t>{</w:t>
        </w:r>
        <w:r>
          <w:br/>
        </w:r>
        <w:r>
          <w:rPr>
            <w:rStyle w:val="VerbatimChar"/>
          </w:rPr>
          <w:t xml:space="preserve">      "id": 28,</w:t>
        </w:r>
        <w:r>
          <w:br/>
        </w:r>
        <w:r>
          <w:rPr>
            <w:rStyle w:val="VerbatimChar"/>
          </w:rPr>
          <w:t xml:space="preserve">      "name": "Ação"</w:t>
        </w:r>
        <w:r>
          <w:br/>
        </w:r>
        <w:r>
          <w:rPr>
            <w:rStyle w:val="VerbatimChar"/>
          </w:rPr>
          <w:t xml:space="preserve">    }</w:t>
        </w:r>
      </w:ins>
    </w:p>
    <w:p w14:paraId="61469D58" w14:textId="77777777" w:rsidR="00810E70" w:rsidRDefault="00810E70" w:rsidP="00810E70">
      <w:pPr>
        <w:pStyle w:val="FirstParagraph"/>
        <w:rPr>
          <w:ins w:id="68" w:author="Willian" w:date="2017-03-08T00:26:00Z"/>
        </w:rPr>
      </w:pPr>
      <w:ins w:id="69" w:author="Willian" w:date="2017-03-08T00:26:00Z">
        <w:r>
          <w:t>Assim podemos identificar que o nosso Response Model de Gênero terá os seguintes atributos:</w:t>
        </w:r>
      </w:ins>
    </w:p>
    <w:p w14:paraId="6D0F2B15" w14:textId="77777777" w:rsidR="00810E70" w:rsidRDefault="00810E70" w:rsidP="00810E70">
      <w:pPr>
        <w:pStyle w:val="Compact"/>
        <w:numPr>
          <w:ilvl w:val="0"/>
          <w:numId w:val="63"/>
        </w:numPr>
        <w:rPr>
          <w:ins w:id="70" w:author="Willian" w:date="2017-03-08T00:26:00Z"/>
        </w:rPr>
      </w:pPr>
      <w:ins w:id="71" w:author="Willian" w:date="2017-03-08T00:26:00Z">
        <w:r>
          <w:t xml:space="preserve">id: Um identificador do tipo </w:t>
        </w:r>
        <w:r>
          <w:rPr>
            <w:b/>
          </w:rPr>
          <w:t>Int</w:t>
        </w:r>
      </w:ins>
    </w:p>
    <w:p w14:paraId="79F4B6F7" w14:textId="77777777" w:rsidR="00810E70" w:rsidRDefault="00810E70" w:rsidP="00810E70">
      <w:pPr>
        <w:pStyle w:val="Compact"/>
        <w:numPr>
          <w:ilvl w:val="0"/>
          <w:numId w:val="63"/>
        </w:numPr>
        <w:rPr>
          <w:ins w:id="72" w:author="Willian" w:date="2017-03-08T00:26:00Z"/>
        </w:rPr>
      </w:pPr>
      <w:ins w:id="73" w:author="Willian" w:date="2017-03-08T00:26:00Z">
        <w:r>
          <w:t xml:space="preserve">name: o nome do gênero do tipo </w:t>
        </w:r>
        <w:r>
          <w:rPr>
            <w:b/>
          </w:rPr>
          <w:t>String</w:t>
        </w:r>
      </w:ins>
    </w:p>
    <w:p w14:paraId="3C1C2920" w14:textId="77777777" w:rsidR="00810E70" w:rsidRDefault="00810E70" w:rsidP="00810E70">
      <w:pPr>
        <w:pStyle w:val="FirstParagraph"/>
        <w:rPr>
          <w:ins w:id="74" w:author="Willian" w:date="2017-03-08T00:26:00Z"/>
        </w:rPr>
      </w:pPr>
      <w:ins w:id="75" w:author="Willian" w:date="2017-03-08T00:26:00Z">
        <w:r>
          <w:t xml:space="preserve">Obs.: O tipo dos campos estão descritos na aba </w:t>
        </w:r>
        <w:r>
          <w:rPr>
            <w:b/>
          </w:rPr>
          <w:t>Definition</w:t>
        </w:r>
        <w:r>
          <w:t xml:space="preserve"> do site fornecido.</w:t>
        </w:r>
      </w:ins>
    </w:p>
    <w:p w14:paraId="1F629328" w14:textId="77777777" w:rsidR="00810E70" w:rsidRDefault="00810E70" w:rsidP="00810E70">
      <w:pPr>
        <w:pStyle w:val="Corpodetexto"/>
        <w:rPr>
          <w:ins w:id="76" w:author="Willian" w:date="2017-03-08T00:26:00Z"/>
        </w:rPr>
      </w:pPr>
      <w:ins w:id="77" w:author="Willian" w:date="2017-03-08T00:26:00Z">
        <w:r>
          <w:t>Agora o que precisamos é implementar nosso ViewModel</w:t>
        </w:r>
      </w:ins>
    </w:p>
    <w:p w14:paraId="23B439E7" w14:textId="77777777" w:rsidR="00810E70" w:rsidRDefault="00810E70" w:rsidP="00810E70">
      <w:pPr>
        <w:rPr>
          <w:ins w:id="78" w:author="Willian" w:date="2017-03-08T00:26:00Z"/>
        </w:rPr>
      </w:pPr>
      <w:ins w:id="79" w:author="Willian" w:date="2017-03-08T00:26:00Z">
        <w:r>
          <w:pict w14:anchorId="0F98F5B8">
            <v:rect id="_x0000_i1025" style="width:0;height:1.5pt" o:hralign="center" o:hrstd="t" o:hr="t"/>
          </w:pict>
        </w:r>
      </w:ins>
    </w:p>
    <w:p w14:paraId="541E1AA0" w14:textId="77777777" w:rsidR="00810E70" w:rsidRDefault="00810E70" w:rsidP="00810E70">
      <w:pPr>
        <w:pStyle w:val="Compact"/>
        <w:numPr>
          <w:ilvl w:val="0"/>
          <w:numId w:val="66"/>
        </w:numPr>
        <w:rPr>
          <w:ins w:id="80" w:author="Willian" w:date="2017-03-08T00:26:00Z"/>
        </w:rPr>
      </w:pPr>
      <w:ins w:id="81" w:author="Willian" w:date="2017-03-08T00:26:00Z">
        <w:r>
          <w:t xml:space="preserve">Crie um novo arquivo com o nome </w:t>
        </w:r>
        <w:r>
          <w:rPr>
            <w:b/>
          </w:rPr>
          <w:t>GenreModels.swift</w:t>
        </w:r>
        <w:r>
          <w:t xml:space="preserve">. Se preferir crie um group com nome </w:t>
        </w:r>
        <w:r>
          <w:rPr>
            <w:b/>
          </w:rPr>
          <w:t>Model</w:t>
        </w:r>
        <w:r>
          <w:t xml:space="preserve"> para organizar o projeto.</w:t>
        </w:r>
      </w:ins>
    </w:p>
    <w:p w14:paraId="21F03F73" w14:textId="77777777" w:rsidR="00810E70" w:rsidRDefault="00810E70" w:rsidP="00810E70">
      <w:pPr>
        <w:pStyle w:val="Compact"/>
        <w:numPr>
          <w:ilvl w:val="0"/>
          <w:numId w:val="66"/>
        </w:numPr>
        <w:rPr>
          <w:ins w:id="82" w:author="Willian" w:date="2017-03-08T00:26:00Z"/>
        </w:rPr>
      </w:pPr>
      <w:ins w:id="83" w:author="Willian" w:date="2017-03-08T00:26:00Z">
        <w:r>
          <w:t xml:space="preserve">Neste arquivo crie uma nova struct e dê o nome </w:t>
        </w:r>
        <w:r>
          <w:rPr>
            <w:b/>
          </w:rPr>
          <w:t>Genre</w:t>
        </w:r>
        <w:r>
          <w:t>:</w:t>
        </w:r>
      </w:ins>
    </w:p>
    <w:p w14:paraId="18BED1A8" w14:textId="77777777" w:rsidR="00810E70" w:rsidRDefault="00810E70" w:rsidP="00810E70">
      <w:pPr>
        <w:pStyle w:val="SourceCode"/>
        <w:rPr>
          <w:ins w:id="84" w:author="Willian" w:date="2017-03-08T00:26:00Z"/>
        </w:rPr>
      </w:pPr>
      <w:ins w:id="85" w:author="Willian" w:date="2017-03-08T00:26:00Z">
        <w:r>
          <w:rPr>
            <w:rStyle w:val="VerbatimChar"/>
          </w:rPr>
          <w:t>struct Genre {</w:t>
        </w:r>
        <w:r>
          <w:br/>
        </w:r>
        <w:r>
          <w:br/>
        </w:r>
        <w:r>
          <w:rPr>
            <w:rStyle w:val="VerbatimChar"/>
          </w:rPr>
          <w:t>}</w:t>
        </w:r>
      </w:ins>
    </w:p>
    <w:p w14:paraId="6B7DDA51" w14:textId="77777777" w:rsidR="00810E70" w:rsidRDefault="00810E70" w:rsidP="00810E70">
      <w:pPr>
        <w:pStyle w:val="Compact"/>
        <w:numPr>
          <w:ilvl w:val="0"/>
          <w:numId w:val="67"/>
        </w:numPr>
        <w:rPr>
          <w:ins w:id="86" w:author="Willian" w:date="2017-03-08T00:26:00Z"/>
        </w:rPr>
      </w:pPr>
      <w:ins w:id="87" w:author="Willian" w:date="2017-03-08T00:26:00Z">
        <w:r>
          <w:lastRenderedPageBreak/>
          <w:t>Dentro desta struct crie mais duas structs, uma com o nome ResponseModel e outra com o nome ViewModel (lembrando que ainda não iremos implementar os ViewModels):</w:t>
        </w:r>
      </w:ins>
    </w:p>
    <w:p w14:paraId="562D4FC8" w14:textId="77777777" w:rsidR="00810E70" w:rsidRDefault="00810E70" w:rsidP="00810E70">
      <w:pPr>
        <w:pStyle w:val="SourceCode"/>
        <w:rPr>
          <w:ins w:id="88" w:author="Willian" w:date="2017-03-08T00:26:00Z"/>
        </w:rPr>
      </w:pPr>
      <w:ins w:id="89" w:author="Willian" w:date="2017-03-08T00:26:00Z">
        <w:r>
          <w:rPr>
            <w:rStyle w:val="VerbatimChar"/>
          </w:rPr>
          <w:t>struct Genre {</w:t>
        </w:r>
        <w:r>
          <w:br/>
        </w:r>
        <w:r>
          <w:rPr>
            <w:rStyle w:val="VerbatimChar"/>
          </w:rPr>
          <w:tab/>
          <w:t>struct ResponseModel {</w:t>
        </w:r>
        <w:r>
          <w:br/>
        </w:r>
        <w:r>
          <w:rPr>
            <w:rStyle w:val="VerbatimChar"/>
          </w:rPr>
          <w:tab/>
          <w:t>}</w:t>
        </w:r>
        <w:r>
          <w:br/>
        </w:r>
        <w:r>
          <w:br/>
        </w:r>
        <w:r>
          <w:rPr>
            <w:rStyle w:val="VerbatimChar"/>
          </w:rPr>
          <w:tab/>
          <w:t>struct ViewModel {</w:t>
        </w:r>
        <w:r>
          <w:br/>
        </w:r>
        <w:r>
          <w:rPr>
            <w:rStyle w:val="VerbatimChar"/>
          </w:rPr>
          <w:tab/>
          <w:t>}</w:t>
        </w:r>
        <w:r>
          <w:br/>
        </w:r>
        <w:r>
          <w:rPr>
            <w:rStyle w:val="VerbatimChar"/>
          </w:rPr>
          <w:t>}</w:t>
        </w:r>
      </w:ins>
    </w:p>
    <w:p w14:paraId="235A9D53" w14:textId="77777777" w:rsidR="00810E70" w:rsidRDefault="00810E70" w:rsidP="00810E70">
      <w:pPr>
        <w:pStyle w:val="Compact"/>
        <w:numPr>
          <w:ilvl w:val="0"/>
          <w:numId w:val="68"/>
        </w:numPr>
        <w:rPr>
          <w:ins w:id="90" w:author="Willian" w:date="2017-03-08T00:26:00Z"/>
        </w:rPr>
      </w:pPr>
      <w:ins w:id="91" w:author="Willian" w:date="2017-03-08T00:26:00Z">
        <w:r>
          <w:t>Tendo como referência o JSON visto em passos anteriores crie, na struct ResponseModel, os atributos com nomes idênticos aos obtidos no JSON. Seus tipos devem ser compatíveis com os tipos do JSON também:</w:t>
        </w:r>
      </w:ins>
    </w:p>
    <w:p w14:paraId="665241AE" w14:textId="77777777" w:rsidR="00810E70" w:rsidRDefault="00810E70" w:rsidP="00810E70">
      <w:pPr>
        <w:pStyle w:val="SourceCode"/>
        <w:rPr>
          <w:ins w:id="92" w:author="Willian" w:date="2017-03-08T00:26:00Z"/>
        </w:rPr>
      </w:pPr>
      <w:ins w:id="93" w:author="Willian" w:date="2017-03-08T00:26:00Z">
        <w:r>
          <w:rPr>
            <w:rStyle w:val="VerbatimChar"/>
          </w:rPr>
          <w:t>struct Genre {</w:t>
        </w:r>
        <w:r>
          <w:br/>
        </w:r>
        <w:r>
          <w:rPr>
            <w:rStyle w:val="VerbatimChar"/>
          </w:rPr>
          <w:tab/>
          <w:t>struct ResponseModel {</w:t>
        </w:r>
        <w:r>
          <w:br/>
        </w:r>
        <w:r>
          <w:rPr>
            <w:rStyle w:val="VerbatimChar"/>
          </w:rPr>
          <w:tab/>
        </w:r>
        <w:r>
          <w:rPr>
            <w:rStyle w:val="VerbatimChar"/>
          </w:rPr>
          <w:tab/>
          <w:t>let id: Int?</w:t>
        </w:r>
        <w:r>
          <w:br/>
        </w:r>
        <w:r>
          <w:rPr>
            <w:rStyle w:val="VerbatimChar"/>
          </w:rPr>
          <w:tab/>
        </w:r>
        <w:r>
          <w:rPr>
            <w:rStyle w:val="VerbatimChar"/>
          </w:rPr>
          <w:tab/>
          <w:t>let name: String?</w:t>
        </w:r>
        <w:r>
          <w:br/>
        </w:r>
        <w:r>
          <w:rPr>
            <w:rStyle w:val="VerbatimChar"/>
          </w:rPr>
          <w:tab/>
          <w:t>}</w:t>
        </w:r>
        <w:r>
          <w:br/>
        </w:r>
        <w:r>
          <w:br/>
        </w:r>
        <w:r>
          <w:rPr>
            <w:rStyle w:val="VerbatimChar"/>
          </w:rPr>
          <w:tab/>
          <w:t>struct ViewModel {</w:t>
        </w:r>
        <w:r>
          <w:br/>
        </w:r>
        <w:r>
          <w:rPr>
            <w:rStyle w:val="VerbatimChar"/>
          </w:rPr>
          <w:tab/>
          <w:t>}</w:t>
        </w:r>
        <w:r>
          <w:br/>
        </w:r>
        <w:r>
          <w:rPr>
            <w:rStyle w:val="VerbatimChar"/>
          </w:rPr>
          <w:t>}</w:t>
        </w:r>
      </w:ins>
    </w:p>
    <w:p w14:paraId="7CAEA9D1" w14:textId="77777777" w:rsidR="00810E70" w:rsidRDefault="00810E70" w:rsidP="00810E70">
      <w:pPr>
        <w:pStyle w:val="FirstParagraph"/>
        <w:rPr>
          <w:ins w:id="94" w:author="Willian" w:date="2017-03-08T00:26:00Z"/>
        </w:rPr>
      </w:pPr>
      <w:ins w:id="95" w:author="Willian" w:date="2017-03-08T00:26:00Z">
        <w:r>
          <w:t xml:space="preserve">DICA: Como boa prática, deixamos todos os atributos dos nossos models como </w:t>
        </w:r>
        <w:r>
          <w:rPr>
            <w:b/>
          </w:rPr>
          <w:t>Optional</w:t>
        </w:r>
        <w:r>
          <w:t>. Isto nos força a tratar a nulidade em um uso posterior e evitar crashes no aplicativo.</w:t>
        </w:r>
      </w:ins>
    </w:p>
    <w:p w14:paraId="53B5AF8F" w14:textId="77777777" w:rsidR="00810E70" w:rsidRDefault="00810E70" w:rsidP="00810E70">
      <w:pPr>
        <w:pStyle w:val="Corpodetexto"/>
        <w:rPr>
          <w:ins w:id="96" w:author="Willian" w:date="2017-03-08T00:26:00Z"/>
        </w:rPr>
      </w:pPr>
      <w:ins w:id="97" w:author="Willian" w:date="2017-03-08T00:26:00Z">
        <w:r>
          <w:t>Temos o nosso modelo.</w:t>
        </w:r>
      </w:ins>
    </w:p>
    <w:p w14:paraId="7C1CEBDE" w14:textId="77777777" w:rsidR="00810E70" w:rsidRDefault="00810E70" w:rsidP="00810E70">
      <w:pPr>
        <w:pStyle w:val="Corpodetexto"/>
        <w:rPr>
          <w:ins w:id="98" w:author="Willian" w:date="2017-03-08T00:26:00Z"/>
        </w:rPr>
      </w:pPr>
      <w:ins w:id="99" w:author="Willian" w:date="2017-03-08T00:26:00Z">
        <w:r>
          <w:t>Faça isto para todos os possíveis models do nosso projeto.</w:t>
        </w:r>
      </w:ins>
    </w:p>
    <w:p w14:paraId="7C91AB91" w14:textId="77777777" w:rsidR="00810E70" w:rsidRDefault="00810E70" w:rsidP="00810E70">
      <w:pPr>
        <w:pStyle w:val="Ttulo3"/>
        <w:rPr>
          <w:ins w:id="100" w:author="Willian" w:date="2017-03-08T00:26:00Z"/>
        </w:rPr>
      </w:pPr>
      <w:bookmarkStart w:id="101" w:name="lista-de-filmes"/>
      <w:bookmarkEnd w:id="101"/>
      <w:ins w:id="102" w:author="Willian" w:date="2017-03-08T00:26:00Z">
        <w:r>
          <w:t>Lista de Filmes</w:t>
        </w:r>
      </w:ins>
    </w:p>
    <w:p w14:paraId="7B6FC6B1" w14:textId="77777777" w:rsidR="00810E70" w:rsidRDefault="00810E70" w:rsidP="00810E70">
      <w:pPr>
        <w:pStyle w:val="FirstParagraph"/>
        <w:rPr>
          <w:ins w:id="103" w:author="Willian" w:date="2017-03-08T00:26:00Z"/>
        </w:rPr>
      </w:pPr>
      <w:ins w:id="104" w:author="Willian" w:date="2017-03-08T00:26:00Z">
        <w:r>
          <w:t>Para a lista de filmes teremos três filtros: POPULAR, MELHORES e EM BREVE</w:t>
        </w:r>
      </w:ins>
    </w:p>
    <w:p w14:paraId="0A267F99" w14:textId="77777777" w:rsidR="00810E70" w:rsidRDefault="00810E70" w:rsidP="00810E70">
      <w:pPr>
        <w:pStyle w:val="Corpodetexto"/>
        <w:rPr>
          <w:ins w:id="105" w:author="Willian" w:date="2017-03-08T00:26:00Z"/>
        </w:rPr>
      </w:pPr>
      <w:ins w:id="106" w:author="Willian" w:date="2017-03-08T00:26:00Z">
        <w:r>
          <w:t>A referência para estes serviços estão nos links abaixo:</w:t>
        </w:r>
        <w:r>
          <w:br/>
          <w:t>-</w:t>
        </w:r>
        <w:r>
          <w:rPr>
            <w:b/>
          </w:rPr>
          <w:t>Lista de filmes populares:</w:t>
        </w:r>
        <w:r>
          <w:t xml:space="preserve"> </w:t>
        </w:r>
        <w:r>
          <w:fldChar w:fldCharType="begin"/>
        </w:r>
        <w:r>
          <w:instrText xml:space="preserve"> HYPERLINK "https://developers.themoviedb.org/3/movies/get-popular-movies" \h </w:instrText>
        </w:r>
      </w:ins>
      <w:ins w:id="107" w:author="Willian" w:date="2017-03-08T00:26:00Z">
        <w:r>
          <w:fldChar w:fldCharType="separate"/>
        </w:r>
        <w:r>
          <w:rPr>
            <w:rStyle w:val="Hiperlink"/>
          </w:rPr>
          <w:t>https://developers.themoviedb.org/3/movies/get-popular-movies</w:t>
        </w:r>
        <w:r>
          <w:rPr>
            <w:rStyle w:val="Hiperlink"/>
          </w:rPr>
          <w:fldChar w:fldCharType="end"/>
        </w:r>
        <w:r>
          <w:br/>
          <w:t>-</w:t>
        </w:r>
        <w:r>
          <w:rPr>
            <w:b/>
          </w:rPr>
          <w:t>Lista dos melhores filmes:</w:t>
        </w:r>
        <w:r>
          <w:t xml:space="preserve"> </w:t>
        </w:r>
        <w:r>
          <w:fldChar w:fldCharType="begin"/>
        </w:r>
        <w:r>
          <w:instrText xml:space="preserve"> HYPERLINK "https://developers.themoviedb.org/3/movies/get-top-rated-movies" \h </w:instrText>
        </w:r>
      </w:ins>
      <w:ins w:id="108" w:author="Willian" w:date="2017-03-08T00:26:00Z">
        <w:r>
          <w:fldChar w:fldCharType="separate"/>
        </w:r>
        <w:r>
          <w:rPr>
            <w:rStyle w:val="Hiperlink"/>
          </w:rPr>
          <w:t>https://developers.themoviedb.org/3/movies/get-top-rated-movies</w:t>
        </w:r>
        <w:r>
          <w:rPr>
            <w:rStyle w:val="Hiperlink"/>
          </w:rPr>
          <w:fldChar w:fldCharType="end"/>
        </w:r>
        <w:r>
          <w:br/>
          <w:t>-</w:t>
        </w:r>
        <w:r>
          <w:rPr>
            <w:b/>
          </w:rPr>
          <w:t>Lista com lançamento em breve:</w:t>
        </w:r>
        <w:r>
          <w:t xml:space="preserve"> </w:t>
        </w:r>
        <w:r>
          <w:fldChar w:fldCharType="begin"/>
        </w:r>
        <w:r>
          <w:instrText xml:space="preserve"> HYPERLINK "https://developers.themoviedb.org/3/movies/get-upcoming" \h </w:instrText>
        </w:r>
      </w:ins>
      <w:ins w:id="109" w:author="Willian" w:date="2017-03-08T00:26:00Z">
        <w:r>
          <w:fldChar w:fldCharType="separate"/>
        </w:r>
        <w:r>
          <w:rPr>
            <w:rStyle w:val="Hiperlink"/>
          </w:rPr>
          <w:t>https://developers.themoviedb.org/3/movies/get-upcoming</w:t>
        </w:r>
        <w:r>
          <w:rPr>
            <w:rStyle w:val="Hiperlink"/>
          </w:rPr>
          <w:fldChar w:fldCharType="end"/>
        </w:r>
      </w:ins>
    </w:p>
    <w:p w14:paraId="01F9B779" w14:textId="77777777" w:rsidR="00810E70" w:rsidRDefault="00810E70" w:rsidP="00810E70">
      <w:pPr>
        <w:pStyle w:val="Corpodetexto"/>
        <w:rPr>
          <w:ins w:id="110" w:author="Willian" w:date="2017-03-08T00:26:00Z"/>
        </w:rPr>
      </w:pPr>
      <w:ins w:id="111" w:author="Willian" w:date="2017-03-08T00:26:00Z">
        <w:r>
          <w:t>Veja que o JSON dos três serviços atendem à mesma estrutura então precisamos apenas de um Response Model.</w:t>
        </w:r>
      </w:ins>
    </w:p>
    <w:p w14:paraId="64005AD9" w14:textId="77777777" w:rsidR="00810E70" w:rsidRDefault="00810E70" w:rsidP="00810E70">
      <w:pPr>
        <w:pStyle w:val="Compact"/>
        <w:numPr>
          <w:ilvl w:val="0"/>
          <w:numId w:val="69"/>
        </w:numPr>
        <w:rPr>
          <w:ins w:id="112" w:author="Willian" w:date="2017-03-08T00:26:00Z"/>
        </w:rPr>
      </w:pPr>
      <w:ins w:id="113" w:author="Willian" w:date="2017-03-08T00:26:00Z">
        <w:r>
          <w:t>Crie um arquivo com o nome MovieModels.swift</w:t>
        </w:r>
      </w:ins>
    </w:p>
    <w:p w14:paraId="7CAA1205" w14:textId="77777777" w:rsidR="00810E70" w:rsidRDefault="00810E70" w:rsidP="00810E70">
      <w:pPr>
        <w:pStyle w:val="Compact"/>
        <w:numPr>
          <w:ilvl w:val="0"/>
          <w:numId w:val="69"/>
        </w:numPr>
        <w:rPr>
          <w:ins w:id="114" w:author="Willian" w:date="2017-03-08T00:26:00Z"/>
        </w:rPr>
      </w:pPr>
      <w:ins w:id="115" w:author="Willian" w:date="2017-03-08T00:26:00Z">
        <w:r>
          <w:t>Insira a struct nele:</w:t>
        </w:r>
      </w:ins>
    </w:p>
    <w:p w14:paraId="23823CD5" w14:textId="77777777" w:rsidR="00810E70" w:rsidRDefault="00810E70" w:rsidP="00810E70">
      <w:pPr>
        <w:pStyle w:val="SourceCode"/>
        <w:rPr>
          <w:ins w:id="116" w:author="Willian" w:date="2017-03-08T00:26:00Z"/>
        </w:rPr>
      </w:pPr>
      <w:ins w:id="117" w:author="Willian" w:date="2017-03-08T00:26:00Z">
        <w:r>
          <w:rPr>
            <w:rStyle w:val="VerbatimChar"/>
          </w:rPr>
          <w:t>struct Movie {</w:t>
        </w:r>
        <w:r>
          <w:br/>
        </w:r>
        <w:r>
          <w:rPr>
            <w:rStyle w:val="VerbatimChar"/>
          </w:rPr>
          <w:t xml:space="preserve">  struct ResponseModel {</w:t>
        </w:r>
        <w:r>
          <w:br/>
        </w:r>
        <w:r>
          <w:rPr>
            <w:rStyle w:val="VerbatimChar"/>
          </w:rPr>
          <w:t xml:space="preserve">    let page: Int?</w:t>
        </w:r>
        <w:r>
          <w:br/>
        </w:r>
        <w:r>
          <w:rPr>
            <w:rStyle w:val="VerbatimChar"/>
          </w:rPr>
          <w:t xml:space="preserve">    let results: [Result]?</w:t>
        </w:r>
        <w:r>
          <w:br/>
        </w:r>
        <w:r>
          <w:rPr>
            <w:rStyle w:val="VerbatimChar"/>
          </w:rPr>
          <w:t xml:space="preserve">    let total_results: Int?</w:t>
        </w:r>
        <w:r>
          <w:br/>
        </w:r>
        <w:r>
          <w:rPr>
            <w:rStyle w:val="VerbatimChar"/>
          </w:rPr>
          <w:lastRenderedPageBreak/>
          <w:t xml:space="preserve">    let total_pages: Int?</w:t>
        </w:r>
        <w:r>
          <w:br/>
        </w:r>
        <w:r>
          <w:rPr>
            <w:rStyle w:val="VerbatimChar"/>
          </w:rPr>
          <w:t xml:space="preserve">    </w:t>
        </w:r>
        <w:r>
          <w:br/>
        </w:r>
        <w:r>
          <w:rPr>
            <w:rStyle w:val="VerbatimChar"/>
          </w:rPr>
          <w:t xml:space="preserve">    struct Result {</w:t>
        </w:r>
        <w:r>
          <w:br/>
        </w:r>
        <w:r>
          <w:rPr>
            <w:rStyle w:val="VerbatimChar"/>
          </w:rPr>
          <w:t xml:space="preserve">      let poster_path: String?</w:t>
        </w:r>
        <w:r>
          <w:br/>
        </w:r>
        <w:r>
          <w:rPr>
            <w:rStyle w:val="VerbatimChar"/>
          </w:rPr>
          <w:t xml:space="preserve">      let adult: Bool?</w:t>
        </w:r>
        <w:r>
          <w:br/>
        </w:r>
        <w:r>
          <w:rPr>
            <w:rStyle w:val="VerbatimChar"/>
          </w:rPr>
          <w:t xml:space="preserve">      let overview: String?</w:t>
        </w:r>
        <w:r>
          <w:br/>
        </w:r>
        <w:r>
          <w:rPr>
            <w:rStyle w:val="VerbatimChar"/>
          </w:rPr>
          <w:t xml:space="preserve">      let release_date: String?</w:t>
        </w:r>
        <w:r>
          <w:br/>
        </w:r>
        <w:r>
          <w:rPr>
            <w:rStyle w:val="VerbatimChar"/>
          </w:rPr>
          <w:t xml:space="preserve">      let genre_ids: [Int]?</w:t>
        </w:r>
        <w:r>
          <w:br/>
        </w:r>
        <w:r>
          <w:rPr>
            <w:rStyle w:val="VerbatimChar"/>
          </w:rPr>
          <w:t xml:space="preserve">      let id: Int</w:t>
        </w:r>
        <w:r>
          <w:br/>
        </w:r>
        <w:r>
          <w:rPr>
            <w:rStyle w:val="VerbatimChar"/>
          </w:rPr>
          <w:t xml:space="preserve">      let original_title: String?</w:t>
        </w:r>
        <w:r>
          <w:br/>
        </w:r>
        <w:r>
          <w:rPr>
            <w:rStyle w:val="VerbatimChar"/>
          </w:rPr>
          <w:t xml:space="preserve">      let original_language: String?</w:t>
        </w:r>
        <w:r>
          <w:br/>
        </w:r>
        <w:r>
          <w:rPr>
            <w:rStyle w:val="VerbatimChar"/>
          </w:rPr>
          <w:t xml:space="preserve">      let title: String?</w:t>
        </w:r>
        <w:r>
          <w:br/>
        </w:r>
        <w:r>
          <w:rPr>
            <w:rStyle w:val="VerbatimChar"/>
          </w:rPr>
          <w:t xml:space="preserve">      let backdrop_path: String?</w:t>
        </w:r>
        <w:r>
          <w:br/>
        </w:r>
        <w:r>
          <w:rPr>
            <w:rStyle w:val="VerbatimChar"/>
          </w:rPr>
          <w:t xml:space="preserve">      let popularity: Double?</w:t>
        </w:r>
        <w:r>
          <w:br/>
        </w:r>
        <w:r>
          <w:rPr>
            <w:rStyle w:val="VerbatimChar"/>
          </w:rPr>
          <w:t xml:space="preserve">      let vote_count: Int?</w:t>
        </w:r>
        <w:r>
          <w:br/>
        </w:r>
        <w:r>
          <w:rPr>
            <w:rStyle w:val="VerbatimChar"/>
          </w:rPr>
          <w:t xml:space="preserve">      let video: Bool?</w:t>
        </w:r>
        <w:r>
          <w:br/>
        </w:r>
        <w:r>
          <w:rPr>
            <w:rStyle w:val="VerbatimChar"/>
          </w:rPr>
          <w:t xml:space="preserve">      let vote_average: Double?</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struct ViewModel {</w:t>
        </w:r>
        <w:r>
          <w:br/>
        </w:r>
        <w:r>
          <w:rPr>
            <w:rStyle w:val="VerbatimChar"/>
          </w:rPr>
          <w:t xml:space="preserve">  }</w:t>
        </w:r>
        <w:r>
          <w:br/>
        </w:r>
        <w:r>
          <w:rPr>
            <w:rStyle w:val="VerbatimChar"/>
          </w:rPr>
          <w:t>}</w:t>
        </w:r>
      </w:ins>
    </w:p>
    <w:p w14:paraId="56648A53" w14:textId="77777777" w:rsidR="00810E70" w:rsidRDefault="00810E70" w:rsidP="00810E70">
      <w:pPr>
        <w:pStyle w:val="Ttulo3"/>
        <w:rPr>
          <w:ins w:id="118" w:author="Willian" w:date="2017-03-08T00:26:00Z"/>
        </w:rPr>
      </w:pPr>
      <w:bookmarkStart w:id="119" w:name="detalhe-do-filme"/>
      <w:bookmarkEnd w:id="119"/>
      <w:ins w:id="120" w:author="Willian" w:date="2017-03-08T00:26:00Z">
        <w:r>
          <w:t>Detalhe do Filme</w:t>
        </w:r>
      </w:ins>
    </w:p>
    <w:p w14:paraId="6A1B6EE9" w14:textId="77777777" w:rsidR="00810E70" w:rsidRDefault="00810E70" w:rsidP="00810E70">
      <w:pPr>
        <w:pStyle w:val="FirstParagraph"/>
        <w:rPr>
          <w:ins w:id="121" w:author="Willian" w:date="2017-03-08T00:26:00Z"/>
        </w:rPr>
      </w:pPr>
      <w:ins w:id="122" w:author="Willian" w:date="2017-03-08T00:26:00Z">
        <w:r>
          <w:t>Faça o mesmo procedimento para o Response Model de detalhes do filme:</w:t>
        </w:r>
      </w:ins>
    </w:p>
    <w:p w14:paraId="397ADBE7" w14:textId="77777777" w:rsidR="00810E70" w:rsidRDefault="00810E70" w:rsidP="00810E70">
      <w:pPr>
        <w:pStyle w:val="Corpodetexto"/>
        <w:rPr>
          <w:ins w:id="123" w:author="Willian" w:date="2017-03-08T00:26:00Z"/>
        </w:rPr>
      </w:pPr>
      <w:ins w:id="124" w:author="Willian" w:date="2017-03-08T00:26:00Z">
        <w:r>
          <w:rPr>
            <w:b/>
          </w:rPr>
          <w:t>Link para referência:</w:t>
        </w:r>
        <w:r>
          <w:t xml:space="preserve"> </w:t>
        </w:r>
        <w:r>
          <w:fldChar w:fldCharType="begin"/>
        </w:r>
        <w:r>
          <w:instrText xml:space="preserve"> HYPERLINK "https://developers.themoviedb.org/3/movies/get-movie-details" \h </w:instrText>
        </w:r>
      </w:ins>
      <w:ins w:id="125" w:author="Willian" w:date="2017-03-08T00:26:00Z">
        <w:r>
          <w:fldChar w:fldCharType="separate"/>
        </w:r>
        <w:r>
          <w:rPr>
            <w:rStyle w:val="Hiperlink"/>
          </w:rPr>
          <w:t>https://developers.themoviedb.org/3/movies/get-movie-details</w:t>
        </w:r>
        <w:r>
          <w:rPr>
            <w:rStyle w:val="Hiperlink"/>
          </w:rPr>
          <w:fldChar w:fldCharType="end"/>
        </w:r>
      </w:ins>
    </w:p>
    <w:p w14:paraId="3952FF0A" w14:textId="77777777" w:rsidR="00810E70" w:rsidRDefault="00810E70" w:rsidP="00810E70">
      <w:pPr>
        <w:pStyle w:val="Compact"/>
        <w:numPr>
          <w:ilvl w:val="0"/>
          <w:numId w:val="70"/>
        </w:numPr>
        <w:rPr>
          <w:ins w:id="126" w:author="Willian" w:date="2017-03-08T00:26:00Z"/>
        </w:rPr>
      </w:pPr>
      <w:ins w:id="127" w:author="Willian" w:date="2017-03-08T00:26:00Z">
        <w:r>
          <w:t xml:space="preserve">Crie um arquivo chamado </w:t>
        </w:r>
        <w:r>
          <w:rPr>
            <w:b/>
          </w:rPr>
          <w:t>MovieDetailsModels.swift</w:t>
        </w:r>
      </w:ins>
    </w:p>
    <w:p w14:paraId="400EFF78" w14:textId="77777777" w:rsidR="00810E70" w:rsidRDefault="00810E70" w:rsidP="00810E70">
      <w:pPr>
        <w:pStyle w:val="Compact"/>
        <w:numPr>
          <w:ilvl w:val="0"/>
          <w:numId w:val="70"/>
        </w:numPr>
        <w:rPr>
          <w:ins w:id="128" w:author="Willian" w:date="2017-03-08T00:26:00Z"/>
        </w:rPr>
      </w:pPr>
      <w:ins w:id="129" w:author="Willian" w:date="2017-03-08T00:26:00Z">
        <w:r>
          <w:t>Insira a seguinte struct nele:</w:t>
        </w:r>
      </w:ins>
    </w:p>
    <w:p w14:paraId="1A6B7A75" w14:textId="77777777" w:rsidR="00810E70" w:rsidRDefault="00810E70" w:rsidP="00810E70">
      <w:pPr>
        <w:pStyle w:val="SourceCode"/>
        <w:rPr>
          <w:ins w:id="130" w:author="Willian" w:date="2017-03-08T00:26:00Z"/>
        </w:rPr>
      </w:pPr>
      <w:ins w:id="131" w:author="Willian" w:date="2017-03-08T00:26:00Z">
        <w:r>
          <w:rPr>
            <w:rStyle w:val="VerbatimChar"/>
          </w:rPr>
          <w:t>struct MovieDetails {</w:t>
        </w:r>
        <w:r>
          <w:br/>
        </w:r>
        <w:r>
          <w:rPr>
            <w:rStyle w:val="VerbatimChar"/>
          </w:rPr>
          <w:t xml:space="preserve">  struct ResponseModel {</w:t>
        </w:r>
        <w:r>
          <w:br/>
        </w:r>
        <w:r>
          <w:rPr>
            <w:rStyle w:val="VerbatimChar"/>
          </w:rPr>
          <w:tab/>
          <w:t>typealias GenreModel = Genre.ResponseModel</w:t>
        </w:r>
        <w:r>
          <w:br/>
        </w:r>
        <w:r>
          <w:rPr>
            <w:rStyle w:val="VerbatimChar"/>
          </w:rPr>
          <w:tab/>
        </w:r>
        <w:r>
          <w:br/>
        </w:r>
        <w:r>
          <w:rPr>
            <w:rStyle w:val="VerbatimChar"/>
          </w:rPr>
          <w:t xml:space="preserve">    let backdrop_path: String?</w:t>
        </w:r>
        <w:r>
          <w:br/>
        </w:r>
        <w:r>
          <w:rPr>
            <w:rStyle w:val="VerbatimChar"/>
          </w:rPr>
          <w:t xml:space="preserve">    let budget: Int?</w:t>
        </w:r>
        <w:r>
          <w:br/>
        </w:r>
        <w:r>
          <w:rPr>
            <w:rStyle w:val="VerbatimChar"/>
          </w:rPr>
          <w:t xml:space="preserve">    let genres: [GenreModel]?</w:t>
        </w:r>
        <w:r>
          <w:br/>
        </w:r>
        <w:r>
          <w:rPr>
            <w:rStyle w:val="VerbatimChar"/>
          </w:rPr>
          <w:t xml:space="preserve">    let id: Int</w:t>
        </w:r>
        <w:r>
          <w:br/>
        </w:r>
        <w:r>
          <w:rPr>
            <w:rStyle w:val="VerbatimChar"/>
          </w:rPr>
          <w:t xml:space="preserve">    let original_title: String?</w:t>
        </w:r>
        <w:r>
          <w:br/>
        </w:r>
        <w:r>
          <w:rPr>
            <w:rStyle w:val="VerbatimChar"/>
          </w:rPr>
          <w:t xml:space="preserve">    let overview: String?</w:t>
        </w:r>
        <w:r>
          <w:br/>
        </w:r>
        <w:r>
          <w:rPr>
            <w:rStyle w:val="VerbatimChar"/>
          </w:rPr>
          <w:t xml:space="preserve">    let vote_average: Double?</w:t>
        </w:r>
        <w:r>
          <w:br/>
        </w:r>
        <w:r>
          <w:rPr>
            <w:rStyle w:val="VerbatimChar"/>
          </w:rPr>
          <w:t xml:space="preserve">    let revenue: Int?</w:t>
        </w:r>
        <w:r>
          <w:br/>
        </w:r>
        <w:r>
          <w:rPr>
            <w:rStyle w:val="VerbatimChar"/>
          </w:rPr>
          <w:t xml:space="preserve">    let title: String?</w:t>
        </w:r>
        <w:r>
          <w:br/>
        </w:r>
        <w:r>
          <w:rPr>
            <w:rStyle w:val="VerbatimChar"/>
          </w:rPr>
          <w:t xml:space="preserve">    let release_date: Date?</w:t>
        </w:r>
        <w:r>
          <w:br/>
        </w:r>
        <w:r>
          <w:rPr>
            <w:rStyle w:val="VerbatimChar"/>
          </w:rPr>
          <w:t xml:space="preserve">    let runtime: Int?</w:t>
        </w:r>
        <w:r>
          <w:br/>
        </w:r>
        <w:r>
          <w:rPr>
            <w:rStyle w:val="VerbatimChar"/>
          </w:rPr>
          <w:t xml:space="preserve">   }</w:t>
        </w:r>
        <w:r>
          <w:br/>
        </w:r>
        <w:r>
          <w:rPr>
            <w:rStyle w:val="VerbatimChar"/>
          </w:rPr>
          <w:t xml:space="preserve">  </w:t>
        </w:r>
        <w:r>
          <w:br/>
        </w:r>
        <w:r>
          <w:rPr>
            <w:rStyle w:val="VerbatimChar"/>
          </w:rPr>
          <w:t xml:space="preserve">  struct ViewModel {</w:t>
        </w:r>
        <w:r>
          <w:br/>
        </w:r>
        <w:r>
          <w:rPr>
            <w:rStyle w:val="VerbatimChar"/>
          </w:rPr>
          <w:t xml:space="preserve">  }</w:t>
        </w:r>
        <w:r>
          <w:br/>
        </w:r>
        <w:r>
          <w:rPr>
            <w:rStyle w:val="VerbatimChar"/>
          </w:rPr>
          <w:t>}</w:t>
        </w:r>
      </w:ins>
    </w:p>
    <w:p w14:paraId="2845A882" w14:textId="77777777" w:rsidR="00810E70" w:rsidRDefault="00810E70" w:rsidP="00810E70">
      <w:pPr>
        <w:pStyle w:val="FirstParagraph"/>
        <w:rPr>
          <w:ins w:id="132" w:author="Willian" w:date="2017-03-08T00:26:00Z"/>
        </w:rPr>
      </w:pPr>
      <w:ins w:id="133" w:author="Willian" w:date="2017-03-08T00:26:00Z">
        <w:r>
          <w:lastRenderedPageBreak/>
          <w:t>Repare que aqui estamos reutilizando o Response Model de Gênero. Apenas demos um apelido a ele.</w:t>
        </w:r>
      </w:ins>
    </w:p>
    <w:p w14:paraId="135E3A14" w14:textId="77777777" w:rsidR="00810E70" w:rsidRDefault="00810E70" w:rsidP="00810E70">
      <w:pPr>
        <w:pStyle w:val="Ttulo2"/>
        <w:rPr>
          <w:ins w:id="134" w:author="Willian" w:date="2017-03-08T00:26:00Z"/>
        </w:rPr>
      </w:pPr>
      <w:bookmarkStart w:id="135" w:name="aula-2-especializando-nossos-models-view"/>
      <w:bookmarkEnd w:id="135"/>
      <w:ins w:id="136" w:author="Willian" w:date="2017-03-08T00:26:00Z">
        <w:r>
          <w:t>Aula 2: Especializando nossos Models (ViewModel)</w:t>
        </w:r>
      </w:ins>
    </w:p>
    <w:p w14:paraId="20E6C33F" w14:textId="77777777" w:rsidR="00810E70" w:rsidRDefault="00810E70" w:rsidP="00810E70">
      <w:pPr>
        <w:pStyle w:val="FirstParagraph"/>
        <w:rPr>
          <w:ins w:id="137" w:author="Willian" w:date="2017-03-08T00:26:00Z"/>
        </w:rPr>
      </w:pPr>
      <w:ins w:id="138" w:author="Willian" w:date="2017-03-08T00:26:00Z">
        <w:r>
          <w:t>Agora que aprendemos o básico sobre classes e structs no Swift iremos criar models que representarão os dados a serem apresentados na tela. Isto diminuirá a carga dos nossos Controllers.</w:t>
        </w:r>
      </w:ins>
    </w:p>
    <w:p w14:paraId="4FDD0148" w14:textId="77777777" w:rsidR="00810E70" w:rsidRDefault="00810E70" w:rsidP="00810E70">
      <w:pPr>
        <w:pStyle w:val="Corpodetexto"/>
        <w:rPr>
          <w:ins w:id="139" w:author="Willian" w:date="2017-03-08T00:26:00Z"/>
        </w:rPr>
      </w:pPr>
      <w:ins w:id="140" w:author="Willian" w:date="2017-03-08T00:26:00Z">
        <w:r>
          <w:t>Esta representação de dados chamaremos de ViewModel (pois se trata do modelo a ser apresentado na camada View). Geralmente as propriedades de um ViewModel são do tipo String, pois irão ser apresentadas por Labels, Text Fields podem ser utilizados como URL de imagens.</w:t>
        </w:r>
      </w:ins>
    </w:p>
    <w:p w14:paraId="6C87063D" w14:textId="77777777" w:rsidR="00810E70" w:rsidRDefault="00810E70" w:rsidP="00810E70">
      <w:pPr>
        <w:pStyle w:val="Corpodetexto"/>
        <w:rPr>
          <w:ins w:id="141" w:author="Willian" w:date="2017-03-08T00:26:00Z"/>
        </w:rPr>
      </w:pPr>
      <w:ins w:id="142" w:author="Willian" w:date="2017-03-08T00:26:00Z">
        <w:r>
          <w:t>A maneira de identificar as propriedades do ViewModel é analisando o design das telas. Veja a tela de Gêneros:</w:t>
        </w:r>
      </w:ins>
    </w:p>
    <w:p w14:paraId="13073F42" w14:textId="77777777" w:rsidR="00810E70" w:rsidRDefault="00810E70" w:rsidP="00810E70">
      <w:pPr>
        <w:pStyle w:val="Figure"/>
        <w:rPr>
          <w:ins w:id="143" w:author="Willian" w:date="2017-03-08T00:26:00Z"/>
        </w:rPr>
      </w:pPr>
      <w:ins w:id="144" w:author="Willian" w:date="2017-03-08T00:26:00Z">
        <w:r>
          <w:rPr>
            <w:noProof/>
            <w:lang w:val="pt-BR" w:eastAsia="pt-BR"/>
          </w:rPr>
          <w:lastRenderedPageBreak/>
          <w:drawing>
            <wp:inline distT="0" distB="0" distL="0" distR="0" wp14:anchorId="1627BEEE" wp14:editId="0DD47998">
              <wp:extent cx="5334000" cy="948740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imgur.com/4a2Dnqb.png"/>
                      <pic:cNvPicPr>
                        <a:picLocks noChangeAspect="1" noChangeArrowheads="1"/>
                      </pic:cNvPicPr>
                    </pic:nvPicPr>
                    <pic:blipFill>
                      <a:blip r:embed="rId6"/>
                      <a:stretch>
                        <a:fillRect/>
                      </a:stretch>
                    </pic:blipFill>
                    <pic:spPr bwMode="auto">
                      <a:xfrm>
                        <a:off x="0" y="0"/>
                        <a:ext cx="5334000" cy="9487408"/>
                      </a:xfrm>
                      <a:prstGeom prst="rect">
                        <a:avLst/>
                      </a:prstGeom>
                      <a:noFill/>
                      <a:ln w="9525">
                        <a:noFill/>
                        <a:headEnd/>
                        <a:tailEnd/>
                      </a:ln>
                    </pic:spPr>
                  </pic:pic>
                </a:graphicData>
              </a:graphic>
            </wp:inline>
          </w:drawing>
        </w:r>
      </w:ins>
    </w:p>
    <w:p w14:paraId="18128C70" w14:textId="77777777" w:rsidR="00810E70" w:rsidRDefault="00810E70" w:rsidP="00810E70">
      <w:pPr>
        <w:pStyle w:val="FirstParagraph"/>
        <w:rPr>
          <w:ins w:id="145" w:author="Willian" w:date="2017-03-08T00:26:00Z"/>
        </w:rPr>
      </w:pPr>
      <w:ins w:id="146" w:author="Willian" w:date="2017-03-08T00:26:00Z">
        <w:r>
          <w:lastRenderedPageBreak/>
          <w:t xml:space="preserve">Veja que a unica informação que exibimos é o </w:t>
        </w:r>
        <w:r>
          <w:rPr>
            <w:b/>
          </w:rPr>
          <w:t>nome do gênero</w:t>
        </w:r>
        <w:r>
          <w:t xml:space="preserve"> e ele é teoricamente uma Label. Então nosso View Model deve conter o atributo </w:t>
        </w:r>
        <w:r>
          <w:rPr>
            <w:b/>
          </w:rPr>
          <w:t>name</w:t>
        </w:r>
        <w:r>
          <w:t xml:space="preserve"> do tipo </w:t>
        </w:r>
        <w:r>
          <w:rPr>
            <w:b/>
          </w:rPr>
          <w:t>String</w:t>
        </w:r>
        <w:r>
          <w:t>.</w:t>
        </w:r>
      </w:ins>
    </w:p>
    <w:p w14:paraId="1AA266C7" w14:textId="77777777" w:rsidR="00810E70" w:rsidRDefault="00810E70" w:rsidP="00810E70">
      <w:pPr>
        <w:pStyle w:val="Ttulo3"/>
        <w:rPr>
          <w:ins w:id="147" w:author="Willian" w:date="2017-03-08T00:26:00Z"/>
        </w:rPr>
      </w:pPr>
      <w:bookmarkStart w:id="148" w:name="atividade-1"/>
      <w:bookmarkEnd w:id="148"/>
      <w:ins w:id="149" w:author="Willian" w:date="2017-03-08T00:26:00Z">
        <w:r>
          <w:t>Atividade</w:t>
        </w:r>
      </w:ins>
    </w:p>
    <w:p w14:paraId="634D9BB6" w14:textId="77777777" w:rsidR="00810E70" w:rsidRDefault="00810E70" w:rsidP="00810E70">
      <w:pPr>
        <w:pStyle w:val="FirstParagraph"/>
        <w:rPr>
          <w:ins w:id="150" w:author="Willian" w:date="2017-03-08T00:26:00Z"/>
        </w:rPr>
      </w:pPr>
      <w:ins w:id="151" w:author="Willian" w:date="2017-03-08T00:26:00Z">
        <w:r>
          <w:t>Crie os ViewModels das três do nosso app.</w:t>
        </w:r>
      </w:ins>
    </w:p>
    <w:p w14:paraId="335B7088" w14:textId="77777777" w:rsidR="00810E70" w:rsidRDefault="00810E70" w:rsidP="00810E70">
      <w:pPr>
        <w:pStyle w:val="Compact"/>
        <w:numPr>
          <w:ilvl w:val="0"/>
          <w:numId w:val="63"/>
        </w:numPr>
        <w:rPr>
          <w:ins w:id="152" w:author="Willian" w:date="2017-03-08T00:26:00Z"/>
        </w:rPr>
      </w:pPr>
      <w:ins w:id="153" w:author="Willian" w:date="2017-03-08T00:26:00Z">
        <w:r>
          <w:t>Gêneros</w:t>
        </w:r>
      </w:ins>
    </w:p>
    <w:p w14:paraId="55F8DBF5" w14:textId="77777777" w:rsidR="00810E70" w:rsidRDefault="00810E70" w:rsidP="00810E70">
      <w:pPr>
        <w:pStyle w:val="Figure"/>
        <w:rPr>
          <w:ins w:id="154" w:author="Willian" w:date="2017-03-08T00:26:00Z"/>
        </w:rPr>
      </w:pPr>
      <w:ins w:id="155" w:author="Willian" w:date="2017-03-08T00:26:00Z">
        <w:r>
          <w:rPr>
            <w:noProof/>
            <w:lang w:val="pt-BR" w:eastAsia="pt-BR"/>
          </w:rPr>
          <w:lastRenderedPageBreak/>
          <w:drawing>
            <wp:inline distT="0" distB="0" distL="0" distR="0" wp14:anchorId="2B497A7C" wp14:editId="3CECBEB7">
              <wp:extent cx="5334000" cy="94874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imgur.com/4a2Dnqb.png"/>
                      <pic:cNvPicPr>
                        <a:picLocks noChangeAspect="1" noChangeArrowheads="1"/>
                      </pic:cNvPicPr>
                    </pic:nvPicPr>
                    <pic:blipFill>
                      <a:blip r:embed="rId6"/>
                      <a:stretch>
                        <a:fillRect/>
                      </a:stretch>
                    </pic:blipFill>
                    <pic:spPr bwMode="auto">
                      <a:xfrm>
                        <a:off x="0" y="0"/>
                        <a:ext cx="5334000" cy="9487408"/>
                      </a:xfrm>
                      <a:prstGeom prst="rect">
                        <a:avLst/>
                      </a:prstGeom>
                      <a:noFill/>
                      <a:ln w="9525">
                        <a:noFill/>
                        <a:headEnd/>
                        <a:tailEnd/>
                      </a:ln>
                    </pic:spPr>
                  </pic:pic>
                </a:graphicData>
              </a:graphic>
            </wp:inline>
          </w:drawing>
        </w:r>
      </w:ins>
    </w:p>
    <w:p w14:paraId="471B3BF1" w14:textId="77777777" w:rsidR="00810E70" w:rsidRDefault="00810E70" w:rsidP="00810E70">
      <w:pPr>
        <w:pStyle w:val="Compact"/>
        <w:numPr>
          <w:ilvl w:val="0"/>
          <w:numId w:val="63"/>
        </w:numPr>
        <w:rPr>
          <w:ins w:id="156" w:author="Willian" w:date="2017-03-08T00:26:00Z"/>
        </w:rPr>
      </w:pPr>
      <w:ins w:id="157" w:author="Willian" w:date="2017-03-08T00:26:00Z">
        <w:r>
          <w:lastRenderedPageBreak/>
          <w:t>Filmes</w:t>
        </w:r>
      </w:ins>
    </w:p>
    <w:p w14:paraId="7AD762A4" w14:textId="77777777" w:rsidR="00810E70" w:rsidRDefault="00810E70" w:rsidP="00810E70">
      <w:pPr>
        <w:pStyle w:val="Figure"/>
        <w:rPr>
          <w:ins w:id="158" w:author="Willian" w:date="2017-03-08T00:26:00Z"/>
        </w:rPr>
      </w:pPr>
      <w:ins w:id="159" w:author="Willian" w:date="2017-03-08T00:26:00Z">
        <w:r>
          <w:rPr>
            <w:noProof/>
            <w:lang w:val="pt-BR" w:eastAsia="pt-BR"/>
          </w:rPr>
          <w:lastRenderedPageBreak/>
          <w:drawing>
            <wp:inline distT="0" distB="0" distL="0" distR="0" wp14:anchorId="615D39E3" wp14:editId="50829746">
              <wp:extent cx="5334000" cy="948740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i.imgur.com/eXaXmL3.jpg"/>
                      <pic:cNvPicPr>
                        <a:picLocks noChangeAspect="1" noChangeArrowheads="1"/>
                      </pic:cNvPicPr>
                    </pic:nvPicPr>
                    <pic:blipFill>
                      <a:blip r:embed="rId7"/>
                      <a:stretch>
                        <a:fillRect/>
                      </a:stretch>
                    </pic:blipFill>
                    <pic:spPr bwMode="auto">
                      <a:xfrm>
                        <a:off x="0" y="0"/>
                        <a:ext cx="5334000" cy="9487408"/>
                      </a:xfrm>
                      <a:prstGeom prst="rect">
                        <a:avLst/>
                      </a:prstGeom>
                      <a:noFill/>
                      <a:ln w="9525">
                        <a:noFill/>
                        <a:headEnd/>
                        <a:tailEnd/>
                      </a:ln>
                    </pic:spPr>
                  </pic:pic>
                </a:graphicData>
              </a:graphic>
            </wp:inline>
          </w:drawing>
        </w:r>
      </w:ins>
    </w:p>
    <w:p w14:paraId="33F02278" w14:textId="77777777" w:rsidR="00810E70" w:rsidRDefault="00810E70" w:rsidP="00810E70">
      <w:pPr>
        <w:pStyle w:val="Compact"/>
        <w:numPr>
          <w:ilvl w:val="0"/>
          <w:numId w:val="63"/>
        </w:numPr>
        <w:rPr>
          <w:ins w:id="160" w:author="Willian" w:date="2017-03-08T00:26:00Z"/>
        </w:rPr>
      </w:pPr>
      <w:ins w:id="161" w:author="Willian" w:date="2017-03-08T00:26:00Z">
        <w:r>
          <w:lastRenderedPageBreak/>
          <w:t>Detalhes do Filme</w:t>
        </w:r>
      </w:ins>
    </w:p>
    <w:p w14:paraId="1E6716DC" w14:textId="77777777" w:rsidR="00810E70" w:rsidRDefault="00810E70" w:rsidP="00810E70">
      <w:pPr>
        <w:pStyle w:val="Figure"/>
        <w:rPr>
          <w:ins w:id="162" w:author="Willian" w:date="2017-03-08T00:26:00Z"/>
        </w:rPr>
      </w:pPr>
      <w:ins w:id="163" w:author="Willian" w:date="2017-03-08T00:26:00Z">
        <w:r>
          <w:rPr>
            <w:noProof/>
            <w:lang w:val="pt-BR" w:eastAsia="pt-BR"/>
          </w:rPr>
          <w:lastRenderedPageBreak/>
          <w:drawing>
            <wp:inline distT="0" distB="0" distL="0" distR="0" wp14:anchorId="3CF24227" wp14:editId="34E0B752">
              <wp:extent cx="5334000" cy="948740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i.imgur.com/an7cOoV.png"/>
                      <pic:cNvPicPr>
                        <a:picLocks noChangeAspect="1" noChangeArrowheads="1"/>
                      </pic:cNvPicPr>
                    </pic:nvPicPr>
                    <pic:blipFill>
                      <a:blip r:embed="rId8"/>
                      <a:stretch>
                        <a:fillRect/>
                      </a:stretch>
                    </pic:blipFill>
                    <pic:spPr bwMode="auto">
                      <a:xfrm>
                        <a:off x="0" y="0"/>
                        <a:ext cx="5334000" cy="9487408"/>
                      </a:xfrm>
                      <a:prstGeom prst="rect">
                        <a:avLst/>
                      </a:prstGeom>
                      <a:noFill/>
                      <a:ln w="9525">
                        <a:noFill/>
                        <a:headEnd/>
                        <a:tailEnd/>
                      </a:ln>
                    </pic:spPr>
                  </pic:pic>
                </a:graphicData>
              </a:graphic>
            </wp:inline>
          </w:drawing>
        </w:r>
      </w:ins>
    </w:p>
    <w:p w14:paraId="73E4B169" w14:textId="77777777" w:rsidR="00810E70" w:rsidRDefault="00810E70" w:rsidP="00810E70">
      <w:pPr>
        <w:pStyle w:val="Ttulo3"/>
        <w:rPr>
          <w:ins w:id="164" w:author="Willian" w:date="2017-03-08T00:26:00Z"/>
        </w:rPr>
      </w:pPr>
      <w:bookmarkStart w:id="165" w:name="solução-1"/>
      <w:bookmarkEnd w:id="165"/>
      <w:ins w:id="166" w:author="Willian" w:date="2017-03-08T00:26:00Z">
        <w:r>
          <w:lastRenderedPageBreak/>
          <w:t>Solução</w:t>
        </w:r>
      </w:ins>
    </w:p>
    <w:p w14:paraId="277711E4" w14:textId="77777777" w:rsidR="00810E70" w:rsidRDefault="00810E70" w:rsidP="00810E70">
      <w:pPr>
        <w:pStyle w:val="FirstParagraph"/>
        <w:rPr>
          <w:ins w:id="167" w:author="Willian" w:date="2017-03-08T00:26:00Z"/>
        </w:rPr>
      </w:pPr>
      <w:ins w:id="168" w:author="Willian" w:date="2017-03-08T00:26:00Z">
        <w:r>
          <w:t>Na aula passada implementamos os Response Models, que se tratam da representação dos dados oriundos do serviço web. Agora criaremos a representação dos dados que serão exibidos na tela.</w:t>
        </w:r>
      </w:ins>
    </w:p>
    <w:p w14:paraId="1DF61E57" w14:textId="77777777" w:rsidR="00810E70" w:rsidRDefault="00810E70" w:rsidP="00810E70">
      <w:pPr>
        <w:pStyle w:val="Corpodetexto"/>
        <w:rPr>
          <w:ins w:id="169" w:author="Willian" w:date="2017-03-08T00:26:00Z"/>
        </w:rPr>
      </w:pPr>
      <w:ins w:id="170" w:author="Willian" w:date="2017-03-08T00:26:00Z">
        <w:r>
          <w:t>A maioria dos valores de View Model serão do tipo String, e o intuito de fazermos isso é livrar a carga de conversão da ViewController.</w:t>
        </w:r>
      </w:ins>
    </w:p>
    <w:p w14:paraId="05F6A02A" w14:textId="77777777" w:rsidR="00810E70" w:rsidRDefault="00810E70" w:rsidP="00810E70">
      <w:pPr>
        <w:pStyle w:val="Corpodetexto"/>
        <w:rPr>
          <w:ins w:id="171" w:author="Willian" w:date="2017-03-08T00:26:00Z"/>
        </w:rPr>
      </w:pPr>
      <w:ins w:id="172" w:author="Willian" w:date="2017-03-08T00:26:00Z">
        <w:r>
          <w:t>Teoricamente temos que obter os dados do serviço e convertê-los para uma versão apresentável na nossa tela. Estes dados apresentáveis serão os View Models e a ViewController terá apenas o trabalho de exibí-lo. Quem fará a conversão dos valores serão outras entidades que criaremos no projeto futuramente.</w:t>
        </w:r>
      </w:ins>
    </w:p>
    <w:p w14:paraId="616B1358" w14:textId="77777777" w:rsidR="00810E70" w:rsidRDefault="00810E70" w:rsidP="00810E70">
      <w:pPr>
        <w:pStyle w:val="Corpodetexto"/>
        <w:rPr>
          <w:ins w:id="173" w:author="Willian" w:date="2017-03-08T00:26:00Z"/>
        </w:rPr>
      </w:pPr>
      <w:ins w:id="174" w:author="Willian" w:date="2017-03-08T00:26:00Z">
        <w:r>
          <w:t>Para criarmos nossos View Models seguiremos a mesma lógica dos Response Models, porém nossa fonte será o design da tela. Vejamos com a tela Gênero.</w:t>
        </w:r>
      </w:ins>
    </w:p>
    <w:p w14:paraId="63D1F7A0" w14:textId="77777777" w:rsidR="00810E70" w:rsidRDefault="00810E70" w:rsidP="00810E70">
      <w:pPr>
        <w:pStyle w:val="Ttulo4"/>
        <w:rPr>
          <w:ins w:id="175" w:author="Willian" w:date="2017-03-08T00:26:00Z"/>
        </w:rPr>
      </w:pPr>
      <w:bookmarkStart w:id="176" w:name="viewmodels-de-gênero"/>
      <w:bookmarkEnd w:id="176"/>
      <w:ins w:id="177" w:author="Willian" w:date="2017-03-08T00:26:00Z">
        <w:r>
          <w:t>ViewModels de Gênero</w:t>
        </w:r>
      </w:ins>
    </w:p>
    <w:p w14:paraId="09159B1B" w14:textId="77777777" w:rsidR="00810E70" w:rsidRDefault="00810E70" w:rsidP="00810E70">
      <w:pPr>
        <w:pStyle w:val="FirstParagraph"/>
        <w:rPr>
          <w:ins w:id="178" w:author="Willian" w:date="2017-03-08T00:26:00Z"/>
        </w:rPr>
      </w:pPr>
      <w:ins w:id="179" w:author="Willian" w:date="2017-03-08T00:26:00Z">
        <w:r>
          <w:t>Primeiramente devemos analisar o design da tela:</w:t>
        </w:r>
      </w:ins>
    </w:p>
    <w:p w14:paraId="1CEC1674" w14:textId="77777777" w:rsidR="00810E70" w:rsidRDefault="00810E70" w:rsidP="00810E70">
      <w:pPr>
        <w:pStyle w:val="Figure"/>
        <w:rPr>
          <w:ins w:id="180" w:author="Willian" w:date="2017-03-08T00:26:00Z"/>
        </w:rPr>
      </w:pPr>
      <w:ins w:id="181" w:author="Willian" w:date="2017-03-08T00:26:00Z">
        <w:r>
          <w:rPr>
            <w:noProof/>
            <w:lang w:val="pt-BR" w:eastAsia="pt-BR"/>
          </w:rPr>
          <w:lastRenderedPageBreak/>
          <w:drawing>
            <wp:inline distT="0" distB="0" distL="0" distR="0" wp14:anchorId="2BE5A6DF" wp14:editId="243F89F0">
              <wp:extent cx="5334000" cy="948740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i.imgur.com/4a2Dnqb.png"/>
                      <pic:cNvPicPr>
                        <a:picLocks noChangeAspect="1" noChangeArrowheads="1"/>
                      </pic:cNvPicPr>
                    </pic:nvPicPr>
                    <pic:blipFill>
                      <a:blip r:embed="rId6"/>
                      <a:stretch>
                        <a:fillRect/>
                      </a:stretch>
                    </pic:blipFill>
                    <pic:spPr bwMode="auto">
                      <a:xfrm>
                        <a:off x="0" y="0"/>
                        <a:ext cx="5334000" cy="9487408"/>
                      </a:xfrm>
                      <a:prstGeom prst="rect">
                        <a:avLst/>
                      </a:prstGeom>
                      <a:noFill/>
                      <a:ln w="9525">
                        <a:noFill/>
                        <a:headEnd/>
                        <a:tailEnd/>
                      </a:ln>
                    </pic:spPr>
                  </pic:pic>
                </a:graphicData>
              </a:graphic>
            </wp:inline>
          </w:drawing>
        </w:r>
      </w:ins>
    </w:p>
    <w:p w14:paraId="28262A19" w14:textId="77777777" w:rsidR="00810E70" w:rsidRDefault="00810E70" w:rsidP="00810E70">
      <w:pPr>
        <w:pStyle w:val="FirstParagraph"/>
        <w:rPr>
          <w:ins w:id="182" w:author="Willian" w:date="2017-03-08T00:26:00Z"/>
        </w:rPr>
      </w:pPr>
      <w:ins w:id="183" w:author="Willian" w:date="2017-03-08T00:26:00Z">
        <w:r>
          <w:lastRenderedPageBreak/>
          <w:t xml:space="preserve">Veja que a unica informação que exibimos é o </w:t>
        </w:r>
        <w:r>
          <w:rPr>
            <w:b/>
          </w:rPr>
          <w:t>nome do gênero</w:t>
        </w:r>
        <w:r>
          <w:t xml:space="preserve"> e ele é teoricamente uma Label. Então nosso View Model deve conter o atributo </w:t>
        </w:r>
        <w:r>
          <w:rPr>
            <w:b/>
          </w:rPr>
          <w:t>name</w:t>
        </w:r>
        <w:r>
          <w:t xml:space="preserve"> do tipo </w:t>
        </w:r>
        <w:r>
          <w:rPr>
            <w:b/>
          </w:rPr>
          <w:t>String</w:t>
        </w:r>
        <w:r>
          <w:t>.</w:t>
        </w:r>
      </w:ins>
    </w:p>
    <w:p w14:paraId="5B29BF45" w14:textId="77777777" w:rsidR="00810E70" w:rsidRDefault="00810E70" w:rsidP="00810E70">
      <w:pPr>
        <w:pStyle w:val="Corpodetexto"/>
        <w:rPr>
          <w:ins w:id="184" w:author="Willian" w:date="2017-03-08T00:26:00Z"/>
        </w:rPr>
      </w:pPr>
      <w:ins w:id="185" w:author="Willian" w:date="2017-03-08T00:26:00Z">
        <w:r>
          <w:t xml:space="preserve">Então o ViewModel do nosso arquivo </w:t>
        </w:r>
        <w:r>
          <w:rPr>
            <w:b/>
          </w:rPr>
          <w:t>GenreModels</w:t>
        </w:r>
        <w:r>
          <w:t xml:space="preserve"> ficaria assim:</w:t>
        </w:r>
      </w:ins>
    </w:p>
    <w:p w14:paraId="6B9BB120" w14:textId="77777777" w:rsidR="00810E70" w:rsidRDefault="00810E70" w:rsidP="00810E70">
      <w:pPr>
        <w:pStyle w:val="SourceCode"/>
        <w:rPr>
          <w:ins w:id="186" w:author="Willian" w:date="2017-03-08T00:26:00Z"/>
        </w:rPr>
      </w:pPr>
      <w:ins w:id="187" w:author="Willian" w:date="2017-03-08T00:26:00Z">
        <w:r>
          <w:rPr>
            <w:rStyle w:val="VerbatimChar"/>
          </w:rPr>
          <w:tab/>
          <w:t>struct ViewModel {</w:t>
        </w:r>
        <w:r>
          <w:br/>
        </w:r>
        <w:r>
          <w:rPr>
            <w:rStyle w:val="VerbatimChar"/>
          </w:rPr>
          <w:t xml:space="preserve">        let name: String</w:t>
        </w:r>
        <w:r>
          <w:br/>
        </w:r>
        <w:r>
          <w:rPr>
            <w:rStyle w:val="VerbatimChar"/>
          </w:rPr>
          <w:t xml:space="preserve">    }</w:t>
        </w:r>
      </w:ins>
    </w:p>
    <w:p w14:paraId="4EE70A84" w14:textId="77777777" w:rsidR="00810E70" w:rsidRDefault="00810E70" w:rsidP="00810E70">
      <w:pPr>
        <w:pStyle w:val="FirstParagraph"/>
        <w:rPr>
          <w:ins w:id="188" w:author="Willian" w:date="2017-03-08T00:26:00Z"/>
        </w:rPr>
      </w:pPr>
      <w:ins w:id="189" w:author="Willian" w:date="2017-03-08T00:26:00Z">
        <w:r>
          <w:t>e a struct completa ficará assim:</w:t>
        </w:r>
      </w:ins>
    </w:p>
    <w:p w14:paraId="108B4764" w14:textId="77777777" w:rsidR="00810E70" w:rsidRDefault="00810E70" w:rsidP="00810E70">
      <w:pPr>
        <w:pStyle w:val="SourceCode"/>
        <w:rPr>
          <w:ins w:id="190" w:author="Willian" w:date="2017-03-08T00:26:00Z"/>
        </w:rPr>
      </w:pPr>
      <w:ins w:id="191" w:author="Willian" w:date="2017-03-08T00:26:00Z">
        <w:r>
          <w:rPr>
            <w:rStyle w:val="VerbatimChar"/>
          </w:rPr>
          <w:t>struct Genre {</w:t>
        </w:r>
        <w:r>
          <w:br/>
        </w:r>
        <w:r>
          <w:rPr>
            <w:rStyle w:val="VerbatimChar"/>
          </w:rPr>
          <w:t xml:space="preserve">    struct ResponseModel {</w:t>
        </w:r>
        <w:r>
          <w:br/>
        </w:r>
        <w:r>
          <w:rPr>
            <w:rStyle w:val="VerbatimChar"/>
          </w:rPr>
          <w:t xml:space="preserve">        let name: String?</w:t>
        </w:r>
        <w:r>
          <w:br/>
        </w:r>
        <w:r>
          <w:rPr>
            <w:rStyle w:val="VerbatimChar"/>
          </w:rPr>
          <w:t xml:space="preserve">        let id: Int?</w:t>
        </w:r>
        <w:r>
          <w:br/>
        </w:r>
        <w:r>
          <w:rPr>
            <w:rStyle w:val="VerbatimChar"/>
          </w:rPr>
          <w:t xml:space="preserve">    }</w:t>
        </w:r>
        <w:r>
          <w:br/>
        </w:r>
        <w:r>
          <w:rPr>
            <w:rStyle w:val="VerbatimChar"/>
          </w:rPr>
          <w:t xml:space="preserve">    </w:t>
        </w:r>
        <w:r>
          <w:br/>
        </w:r>
        <w:r>
          <w:rPr>
            <w:rStyle w:val="VerbatimChar"/>
          </w:rPr>
          <w:t xml:space="preserve">    struct ViewModel {</w:t>
        </w:r>
        <w:r>
          <w:br/>
        </w:r>
        <w:r>
          <w:rPr>
            <w:rStyle w:val="VerbatimChar"/>
          </w:rPr>
          <w:t xml:space="preserve">        let name: String</w:t>
        </w:r>
        <w:r>
          <w:br/>
        </w:r>
        <w:r>
          <w:rPr>
            <w:rStyle w:val="VerbatimChar"/>
          </w:rPr>
          <w:t xml:space="preserve">    }</w:t>
        </w:r>
        <w:r>
          <w:br/>
        </w:r>
        <w:r>
          <w:rPr>
            <w:rStyle w:val="VerbatimChar"/>
          </w:rPr>
          <w:t>}</w:t>
        </w:r>
      </w:ins>
    </w:p>
    <w:p w14:paraId="4A3E8E36" w14:textId="77777777" w:rsidR="00810E70" w:rsidRDefault="00810E70" w:rsidP="00810E70">
      <w:pPr>
        <w:pStyle w:val="FirstParagraph"/>
        <w:rPr>
          <w:ins w:id="192" w:author="Willian" w:date="2017-03-08T00:26:00Z"/>
        </w:rPr>
      </w:pPr>
      <w:ins w:id="193" w:author="Willian" w:date="2017-03-08T00:26:00Z">
        <w:r>
          <w:t>Faça isto para todas as telas</w:t>
        </w:r>
      </w:ins>
    </w:p>
    <w:p w14:paraId="5CE28103" w14:textId="77777777" w:rsidR="00810E70" w:rsidRDefault="00810E70" w:rsidP="00810E70">
      <w:pPr>
        <w:pStyle w:val="Ttulo4"/>
        <w:rPr>
          <w:ins w:id="194" w:author="Willian" w:date="2017-03-08T00:26:00Z"/>
        </w:rPr>
      </w:pPr>
      <w:bookmarkStart w:id="195" w:name="lista-de-filmes-1"/>
      <w:bookmarkEnd w:id="195"/>
      <w:ins w:id="196" w:author="Willian" w:date="2017-03-08T00:26:00Z">
        <w:r>
          <w:t>Lista de Filmes</w:t>
        </w:r>
      </w:ins>
    </w:p>
    <w:p w14:paraId="787C304B" w14:textId="77777777" w:rsidR="00810E70" w:rsidRDefault="00810E70" w:rsidP="00810E70">
      <w:pPr>
        <w:pStyle w:val="FirstParagraph"/>
        <w:rPr>
          <w:ins w:id="197" w:author="Willian" w:date="2017-03-08T00:26:00Z"/>
        </w:rPr>
      </w:pPr>
      <w:ins w:id="198" w:author="Willian" w:date="2017-03-08T00:26:00Z">
        <w:r>
          <w:t>Veja o design:</w:t>
        </w:r>
      </w:ins>
    </w:p>
    <w:p w14:paraId="4F55B624" w14:textId="77777777" w:rsidR="00810E70" w:rsidRDefault="00810E70" w:rsidP="00810E70">
      <w:pPr>
        <w:pStyle w:val="Figure"/>
        <w:rPr>
          <w:ins w:id="199" w:author="Willian" w:date="2017-03-08T00:26:00Z"/>
        </w:rPr>
      </w:pPr>
      <w:ins w:id="200" w:author="Willian" w:date="2017-03-08T00:26:00Z">
        <w:r>
          <w:rPr>
            <w:noProof/>
            <w:lang w:val="pt-BR" w:eastAsia="pt-BR"/>
          </w:rPr>
          <w:lastRenderedPageBreak/>
          <w:drawing>
            <wp:inline distT="0" distB="0" distL="0" distR="0" wp14:anchorId="349B7642" wp14:editId="4B14930C">
              <wp:extent cx="5334000" cy="948740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i.imgur.com/eXaXmL3.jpg"/>
                      <pic:cNvPicPr>
                        <a:picLocks noChangeAspect="1" noChangeArrowheads="1"/>
                      </pic:cNvPicPr>
                    </pic:nvPicPr>
                    <pic:blipFill>
                      <a:blip r:embed="rId7"/>
                      <a:stretch>
                        <a:fillRect/>
                      </a:stretch>
                    </pic:blipFill>
                    <pic:spPr bwMode="auto">
                      <a:xfrm>
                        <a:off x="0" y="0"/>
                        <a:ext cx="5334000" cy="9487408"/>
                      </a:xfrm>
                      <a:prstGeom prst="rect">
                        <a:avLst/>
                      </a:prstGeom>
                      <a:noFill/>
                      <a:ln w="9525">
                        <a:noFill/>
                        <a:headEnd/>
                        <a:tailEnd/>
                      </a:ln>
                    </pic:spPr>
                  </pic:pic>
                </a:graphicData>
              </a:graphic>
            </wp:inline>
          </w:drawing>
        </w:r>
      </w:ins>
    </w:p>
    <w:p w14:paraId="26395786" w14:textId="77777777" w:rsidR="00810E70" w:rsidRDefault="00810E70" w:rsidP="00810E70">
      <w:pPr>
        <w:pStyle w:val="FirstParagraph"/>
        <w:rPr>
          <w:ins w:id="201" w:author="Willian" w:date="2017-03-08T00:26:00Z"/>
        </w:rPr>
      </w:pPr>
      <w:ins w:id="202" w:author="Willian" w:date="2017-03-08T00:26:00Z">
        <w:r>
          <w:lastRenderedPageBreak/>
          <w:t>Como fizemos no JSON de Gêneros, precisamos reduzir as informações. Nesta tela vemos uma coleção de imagens, então o View Model terá apenas a URL da imagem que queremos exibir.</w:t>
        </w:r>
      </w:ins>
    </w:p>
    <w:p w14:paraId="00DF7E5C" w14:textId="77777777" w:rsidR="00810E70" w:rsidRDefault="00810E70" w:rsidP="00810E70">
      <w:pPr>
        <w:pStyle w:val="Corpodetexto"/>
        <w:rPr>
          <w:ins w:id="203" w:author="Willian" w:date="2017-03-08T00:26:00Z"/>
        </w:rPr>
      </w:pPr>
      <w:ins w:id="204" w:author="Willian" w:date="2017-03-08T00:26:00Z">
        <w:r>
          <w:t>Nas aulas seguintes aprenderemos como obter as imagens do servidor.</w:t>
        </w:r>
      </w:ins>
    </w:p>
    <w:p w14:paraId="18FF3843" w14:textId="77777777" w:rsidR="00810E70" w:rsidRDefault="00810E70" w:rsidP="00810E70">
      <w:pPr>
        <w:pStyle w:val="Corpodetexto"/>
        <w:rPr>
          <w:ins w:id="205" w:author="Willian" w:date="2017-03-08T00:26:00Z"/>
        </w:rPr>
      </w:pPr>
      <w:ins w:id="206" w:author="Willian" w:date="2017-03-08T00:26:00Z">
        <w:r>
          <w:t>A implementação do View Model ficará assim:</w:t>
        </w:r>
      </w:ins>
    </w:p>
    <w:p w14:paraId="121E1598" w14:textId="77777777" w:rsidR="00810E70" w:rsidRDefault="00810E70" w:rsidP="00810E70">
      <w:pPr>
        <w:pStyle w:val="SourceCode"/>
        <w:rPr>
          <w:ins w:id="207" w:author="Willian" w:date="2017-03-08T00:26:00Z"/>
        </w:rPr>
      </w:pPr>
      <w:ins w:id="208" w:author="Willian" w:date="2017-03-08T00:26:00Z">
        <w:r>
          <w:rPr>
            <w:rStyle w:val="VerbatimChar"/>
          </w:rPr>
          <w:t xml:space="preserve">  struct ViewModel {</w:t>
        </w:r>
        <w:r>
          <w:br/>
        </w:r>
        <w:r>
          <w:rPr>
            <w:rStyle w:val="VerbatimChar"/>
          </w:rPr>
          <w:t xml:space="preserve">    let id: Int</w:t>
        </w:r>
        <w:r>
          <w:br/>
        </w:r>
        <w:r>
          <w:rPr>
            <w:rStyle w:val="VerbatimChar"/>
          </w:rPr>
          <w:t xml:space="preserve">    let posterPath: String</w:t>
        </w:r>
        <w:r>
          <w:br/>
        </w:r>
        <w:r>
          <w:rPr>
            <w:rStyle w:val="VerbatimChar"/>
          </w:rPr>
          <w:t xml:space="preserve">  }</w:t>
        </w:r>
      </w:ins>
    </w:p>
    <w:p w14:paraId="272F307D" w14:textId="77777777" w:rsidR="00810E70" w:rsidRDefault="00810E70" w:rsidP="00810E70">
      <w:pPr>
        <w:pStyle w:val="FirstParagraph"/>
        <w:rPr>
          <w:ins w:id="209" w:author="Willian" w:date="2017-03-08T00:26:00Z"/>
        </w:rPr>
      </w:pPr>
      <w:ins w:id="210" w:author="Willian" w:date="2017-03-08T00:26:00Z">
        <w:r>
          <w:t xml:space="preserve">Veja que há um </w:t>
        </w:r>
        <w:r>
          <w:rPr>
            <w:b/>
          </w:rPr>
          <w:t>id</w:t>
        </w:r>
        <w:r>
          <w:t xml:space="preserve"> na struct. Precisaremos dele pois ao clicar em uma célula devemos enviar o id do filme selecionado para a cena seguinte para que assim ela possa utilizá-lo para buscar os detalhes do filme.</w:t>
        </w:r>
      </w:ins>
    </w:p>
    <w:p w14:paraId="5863F972" w14:textId="77777777" w:rsidR="00810E70" w:rsidRDefault="00810E70" w:rsidP="00810E70">
      <w:pPr>
        <w:pStyle w:val="Ttulo4"/>
        <w:rPr>
          <w:ins w:id="211" w:author="Willian" w:date="2017-03-08T00:26:00Z"/>
        </w:rPr>
      </w:pPr>
      <w:bookmarkStart w:id="212" w:name="detalhes-de-filmes"/>
      <w:bookmarkEnd w:id="212"/>
      <w:ins w:id="213" w:author="Willian" w:date="2017-03-08T00:26:00Z">
        <w:r>
          <w:t>Detalhes de Filmes</w:t>
        </w:r>
      </w:ins>
    </w:p>
    <w:p w14:paraId="0E657E4B" w14:textId="77777777" w:rsidR="00810E70" w:rsidRDefault="00810E70" w:rsidP="00810E70">
      <w:pPr>
        <w:pStyle w:val="FirstParagraph"/>
        <w:rPr>
          <w:ins w:id="214" w:author="Willian" w:date="2017-03-08T00:26:00Z"/>
        </w:rPr>
      </w:pPr>
      <w:ins w:id="215" w:author="Willian" w:date="2017-03-08T00:26:00Z">
        <w:r>
          <w:t>Veja o design:</w:t>
        </w:r>
      </w:ins>
    </w:p>
    <w:p w14:paraId="66AAC661" w14:textId="77777777" w:rsidR="00810E70" w:rsidRDefault="00810E70" w:rsidP="00810E70">
      <w:pPr>
        <w:pStyle w:val="Figure"/>
        <w:rPr>
          <w:ins w:id="216" w:author="Willian" w:date="2017-03-08T00:26:00Z"/>
        </w:rPr>
      </w:pPr>
      <w:ins w:id="217" w:author="Willian" w:date="2017-03-08T00:26:00Z">
        <w:r>
          <w:rPr>
            <w:noProof/>
            <w:lang w:val="pt-BR" w:eastAsia="pt-BR"/>
          </w:rPr>
          <w:lastRenderedPageBreak/>
          <w:drawing>
            <wp:inline distT="0" distB="0" distL="0" distR="0" wp14:anchorId="6F5A21BA" wp14:editId="6FCCCBC3">
              <wp:extent cx="5334000" cy="948740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i.imgur.com/an7cOoV.png"/>
                      <pic:cNvPicPr>
                        <a:picLocks noChangeAspect="1" noChangeArrowheads="1"/>
                      </pic:cNvPicPr>
                    </pic:nvPicPr>
                    <pic:blipFill>
                      <a:blip r:embed="rId8"/>
                      <a:stretch>
                        <a:fillRect/>
                      </a:stretch>
                    </pic:blipFill>
                    <pic:spPr bwMode="auto">
                      <a:xfrm>
                        <a:off x="0" y="0"/>
                        <a:ext cx="5334000" cy="9487408"/>
                      </a:xfrm>
                      <a:prstGeom prst="rect">
                        <a:avLst/>
                      </a:prstGeom>
                      <a:noFill/>
                      <a:ln w="9525">
                        <a:noFill/>
                        <a:headEnd/>
                        <a:tailEnd/>
                      </a:ln>
                    </pic:spPr>
                  </pic:pic>
                </a:graphicData>
              </a:graphic>
            </wp:inline>
          </w:drawing>
        </w:r>
      </w:ins>
    </w:p>
    <w:p w14:paraId="40896DDA" w14:textId="77777777" w:rsidR="00810E70" w:rsidRDefault="00810E70" w:rsidP="00810E70">
      <w:pPr>
        <w:pStyle w:val="FirstParagraph"/>
        <w:rPr>
          <w:ins w:id="218" w:author="Willian" w:date="2017-03-08T00:26:00Z"/>
        </w:rPr>
      </w:pPr>
      <w:ins w:id="219" w:author="Willian" w:date="2017-03-08T00:26:00Z">
        <w:r>
          <w:lastRenderedPageBreak/>
          <w:t>A implementação dos ViewModels ficará assim:</w:t>
        </w:r>
      </w:ins>
    </w:p>
    <w:p w14:paraId="73480C46" w14:textId="77777777" w:rsidR="00810E70" w:rsidRDefault="00810E70" w:rsidP="00810E70">
      <w:pPr>
        <w:pStyle w:val="SourceCode"/>
        <w:rPr>
          <w:ins w:id="220" w:author="Willian" w:date="2017-03-08T00:26:00Z"/>
        </w:rPr>
      </w:pPr>
      <w:ins w:id="221" w:author="Willian" w:date="2017-03-08T00:26:00Z">
        <w:r>
          <w:rPr>
            <w:rStyle w:val="VerbatimChar"/>
          </w:rPr>
          <w:t>struct ViewModel {</w:t>
        </w:r>
        <w:r>
          <w:br/>
        </w:r>
        <w:r>
          <w:rPr>
            <w:rStyle w:val="VerbatimChar"/>
          </w:rPr>
          <w:t xml:space="preserve">    let title: String</w:t>
        </w:r>
        <w:r>
          <w:br/>
        </w:r>
        <w:r>
          <w:rPr>
            <w:rStyle w:val="VerbatimChar"/>
          </w:rPr>
          <w:t xml:space="preserve">    let originalTitle: String</w:t>
        </w:r>
        <w:r>
          <w:br/>
        </w:r>
        <w:r>
          <w:rPr>
            <w:rStyle w:val="VerbatimChar"/>
          </w:rPr>
          <w:t xml:space="preserve">    let backDropPath: String</w:t>
        </w:r>
        <w:r>
          <w:br/>
        </w:r>
        <w:r>
          <w:rPr>
            <w:rStyle w:val="VerbatimChar"/>
          </w:rPr>
          <w:t xml:space="preserve">    let voteAverage: Int</w:t>
        </w:r>
        <w:r>
          <w:br/>
        </w:r>
        <w:r>
          <w:rPr>
            <w:rStyle w:val="VerbatimChar"/>
          </w:rPr>
          <w:t xml:space="preserve">    let overview: String</w:t>
        </w:r>
        <w:r>
          <w:br/>
        </w:r>
        <w:r>
          <w:rPr>
            <w:rStyle w:val="VerbatimChar"/>
          </w:rPr>
          <w:t xml:space="preserve">    let revenue: String</w:t>
        </w:r>
        <w:r>
          <w:br/>
        </w:r>
        <w:r>
          <w:rPr>
            <w:rStyle w:val="VerbatimChar"/>
          </w:rPr>
          <w:t xml:space="preserve">    let budget: String</w:t>
        </w:r>
        <w:r>
          <w:br/>
        </w:r>
        <w:r>
          <w:rPr>
            <w:rStyle w:val="VerbatimChar"/>
          </w:rPr>
          <w:t xml:space="preserve">    let releaseDate: String</w:t>
        </w:r>
        <w:r>
          <w:br/>
        </w:r>
        <w:r>
          <w:rPr>
            <w:rStyle w:val="VerbatimChar"/>
          </w:rPr>
          <w:t xml:space="preserve">    let genre: String</w:t>
        </w:r>
        <w:r>
          <w:br/>
        </w:r>
        <w:r>
          <w:rPr>
            <w:rStyle w:val="VerbatimChar"/>
          </w:rPr>
          <w:t xml:space="preserve">    let runtime: String</w:t>
        </w:r>
        <w:r>
          <w:br/>
        </w:r>
        <w:r>
          <w:rPr>
            <w:rStyle w:val="VerbatimChar"/>
          </w:rPr>
          <w:t xml:space="preserve"> }</w:t>
        </w:r>
      </w:ins>
    </w:p>
    <w:p w14:paraId="2E0BCF98" w14:textId="77777777" w:rsidR="00810E70" w:rsidRDefault="00810E70" w:rsidP="00810E70">
      <w:pPr>
        <w:pStyle w:val="FirstParagraph"/>
        <w:rPr>
          <w:ins w:id="222" w:author="Willian" w:date="2017-03-08T00:26:00Z"/>
        </w:rPr>
      </w:pPr>
      <w:ins w:id="223" w:author="Willian" w:date="2017-03-08T00:26:00Z">
        <w:r>
          <w:t>Temos então todos os View models implementados. Na aula que vem iremos criar initializers para estes Models.</w:t>
        </w:r>
      </w:ins>
    </w:p>
    <w:p w14:paraId="304CC69F" w14:textId="77777777" w:rsidR="008313E9" w:rsidRPr="008313E9" w:rsidDel="002E607A" w:rsidRDefault="008313E9" w:rsidP="008313E9">
      <w:pPr>
        <w:pStyle w:val="Ttulo"/>
        <w:rPr>
          <w:del w:id="224" w:author="Willian" w:date="2017-03-08T00:13:00Z"/>
          <w:rFonts w:ascii="Times New Roman" w:hAnsi="Times New Roman"/>
          <w:color w:val="auto"/>
          <w:sz w:val="24"/>
          <w:szCs w:val="24"/>
        </w:rPr>
      </w:pPr>
      <w:bookmarkStart w:id="225" w:name="_GoBack"/>
      <w:bookmarkEnd w:id="225"/>
      <w:del w:id="226" w:author="Willian" w:date="2017-03-08T00:13:00Z">
        <w:r w:rsidRPr="008313E9" w:rsidDel="002E607A">
          <w:delText xml:space="preserve">Unidade 2 </w:delText>
        </w:r>
      </w:del>
    </w:p>
    <w:p w14:paraId="0C6C831A" w14:textId="77777777" w:rsidR="008313E9" w:rsidDel="002E607A" w:rsidRDefault="008313E9" w:rsidP="008313E9">
      <w:pPr>
        <w:pStyle w:val="Cabealho1"/>
        <w:numPr>
          <w:ilvl w:val="0"/>
          <w:numId w:val="0"/>
        </w:numPr>
        <w:rPr>
          <w:del w:id="227" w:author="Willian" w:date="2017-03-08T00:13:00Z"/>
        </w:rPr>
      </w:pPr>
      <w:del w:id="228" w:author="Willian" w:date="2017-03-08T00:13:00Z">
        <w:r w:rsidRPr="008313E9" w:rsidDel="002E607A">
          <w:delText>Aula 1</w:delText>
        </w:r>
      </w:del>
    </w:p>
    <w:p w14:paraId="39EE3EE8" w14:textId="77777777" w:rsidR="008313E9" w:rsidRPr="008313E9" w:rsidDel="002E607A" w:rsidRDefault="008313E9" w:rsidP="008313E9">
      <w:pPr>
        <w:pStyle w:val="Ttulo1"/>
        <w:rPr>
          <w:del w:id="229" w:author="Willian" w:date="2017-03-08T00:13:00Z"/>
        </w:rPr>
      </w:pPr>
      <w:del w:id="230" w:author="Willian" w:date="2017-03-08T00:13:00Z">
        <w:r w:rsidRPr="008313E9" w:rsidDel="002E607A">
          <w:delText>Swift</w:delText>
        </w:r>
        <w:r w:rsidR="00432D6D" w:rsidDel="002E607A">
          <w:delText xml:space="preserve"> – Parte 1</w:delText>
        </w:r>
      </w:del>
    </w:p>
    <w:p w14:paraId="03F0288C" w14:textId="77777777" w:rsidR="008313E9" w:rsidRPr="008313E9" w:rsidDel="002E607A" w:rsidRDefault="008313E9" w:rsidP="008313E9">
      <w:pPr>
        <w:rPr>
          <w:del w:id="231" w:author="Willian" w:date="2017-03-08T00:13:00Z"/>
          <w:rFonts w:ascii="Times New Roman" w:hAnsi="Times New Roman" w:cs="Times New Roman"/>
          <w:color w:val="auto"/>
          <w:sz w:val="24"/>
          <w:szCs w:val="24"/>
        </w:rPr>
      </w:pPr>
      <w:del w:id="232" w:author="Willian" w:date="2017-03-08T00:13:00Z">
        <w:r w:rsidRPr="008313E9" w:rsidDel="002E607A">
          <w:rPr>
            <w:rFonts w:ascii="Calibri" w:hAnsi="Calibri" w:cs="Times New Roman"/>
          </w:rPr>
          <w:delText>Nesta aula vamos aprender o essencial sobre a linguagem Swift. Primeiro vamos apresentar uma introdução e depois iremos aprender um pouco de sua sintaxe. Vamos lá!</w:delText>
        </w:r>
      </w:del>
    </w:p>
    <w:p w14:paraId="2F50234E" w14:textId="77777777" w:rsidR="008313E9" w:rsidRPr="008313E9" w:rsidDel="002E607A" w:rsidRDefault="008313E9" w:rsidP="008313E9">
      <w:pPr>
        <w:pStyle w:val="Ttulo2"/>
        <w:rPr>
          <w:del w:id="233" w:author="Willian" w:date="2017-03-08T00:13:00Z"/>
        </w:rPr>
      </w:pPr>
      <w:del w:id="234" w:author="Willian" w:date="2017-03-08T00:13:00Z">
        <w:r w:rsidRPr="008313E9" w:rsidDel="002E607A">
          <w:delText>O que é Swift?</w:delText>
        </w:r>
      </w:del>
    </w:p>
    <w:p w14:paraId="306733C4" w14:textId="77777777" w:rsidR="008313E9" w:rsidRPr="008313E9" w:rsidDel="002E607A" w:rsidRDefault="008313E9" w:rsidP="008313E9">
      <w:pPr>
        <w:rPr>
          <w:del w:id="235" w:author="Willian" w:date="2017-03-08T00:13:00Z"/>
          <w:rFonts w:ascii="Times New Roman" w:hAnsi="Times New Roman" w:cs="Times New Roman"/>
          <w:color w:val="auto"/>
          <w:sz w:val="24"/>
          <w:szCs w:val="24"/>
        </w:rPr>
      </w:pPr>
      <w:del w:id="236" w:author="Willian" w:date="2017-03-08T00:13:00Z">
        <w:r w:rsidRPr="008313E9" w:rsidDel="002E607A">
          <w:rPr>
            <w:rFonts w:ascii="Calibri" w:hAnsi="Calibri" w:cs="Times New Roman"/>
          </w:rPr>
          <w:delText xml:space="preserve">Swift é uma linguagem de programação de </w:delText>
        </w:r>
        <w:commentRangeStart w:id="237"/>
        <w:commentRangeStart w:id="238"/>
        <w:r w:rsidRPr="008313E9" w:rsidDel="002E607A">
          <w:rPr>
            <w:rFonts w:ascii="Calibri" w:hAnsi="Calibri" w:cs="Times New Roman"/>
          </w:rPr>
          <w:delText>propósito geral</w:delText>
        </w:r>
      </w:del>
      <w:del w:id="239" w:author="Willian" w:date="2016-11-04T21:42:00Z">
        <w:r w:rsidRPr="008313E9" w:rsidDel="00CB1257">
          <w:rPr>
            <w:rFonts w:ascii="Calibri" w:hAnsi="Calibri" w:cs="Times New Roman"/>
          </w:rPr>
          <w:delText xml:space="preserve"> </w:delText>
        </w:r>
        <w:commentRangeEnd w:id="237"/>
        <w:r w:rsidR="00A66496" w:rsidDel="00CB1257">
          <w:rPr>
            <w:rStyle w:val="Refdecomentrio"/>
          </w:rPr>
          <w:commentReference w:id="237"/>
        </w:r>
      </w:del>
      <w:commentRangeEnd w:id="238"/>
      <w:del w:id="240" w:author="Willian" w:date="2017-03-08T00:13:00Z">
        <w:r w:rsidR="00CB1257" w:rsidDel="002E607A">
          <w:rPr>
            <w:rStyle w:val="Refdecomentrio"/>
          </w:rPr>
          <w:commentReference w:id="238"/>
        </w:r>
        <w:r w:rsidRPr="008313E9" w:rsidDel="002E607A">
          <w:rPr>
            <w:rFonts w:ascii="Calibri" w:hAnsi="Calibri" w:cs="Times New Roman"/>
          </w:rPr>
          <w:delText>construída utilizando uma abordagem moderna que se adequam aos padrões de segurança, desempenho e design de um software.</w:delText>
        </w:r>
      </w:del>
    </w:p>
    <w:p w14:paraId="0239A42C" w14:textId="77777777" w:rsidR="008313E9" w:rsidRPr="008313E9" w:rsidDel="002E607A" w:rsidRDefault="008313E9" w:rsidP="008313E9">
      <w:pPr>
        <w:rPr>
          <w:del w:id="241" w:author="Willian" w:date="2017-03-08T00:13:00Z"/>
          <w:rFonts w:ascii="Times New Roman" w:hAnsi="Times New Roman" w:cs="Times New Roman"/>
          <w:color w:val="auto"/>
          <w:sz w:val="24"/>
          <w:szCs w:val="24"/>
        </w:rPr>
      </w:pPr>
      <w:del w:id="242" w:author="Willian" w:date="2017-03-08T00:13:00Z">
        <w:r w:rsidRPr="008313E9" w:rsidDel="002E607A">
          <w:rPr>
            <w:rFonts w:ascii="Calibri" w:hAnsi="Calibri" w:cs="Times New Roman"/>
          </w:rPr>
          <w:delTex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delText>
        </w:r>
      </w:del>
    </w:p>
    <w:p w14:paraId="785BE7C6" w14:textId="77777777" w:rsidR="008313E9" w:rsidRPr="008313E9" w:rsidDel="002E607A" w:rsidRDefault="008313E9" w:rsidP="003F6B0B">
      <w:pPr>
        <w:numPr>
          <w:ilvl w:val="0"/>
          <w:numId w:val="2"/>
        </w:numPr>
        <w:spacing w:after="0"/>
        <w:textAlignment w:val="baseline"/>
        <w:rPr>
          <w:del w:id="243" w:author="Willian" w:date="2017-03-08T00:13:00Z"/>
          <w:rFonts w:ascii="Calibri" w:hAnsi="Calibri" w:cs="Times New Roman"/>
          <w:b/>
          <w:bCs/>
        </w:rPr>
      </w:pPr>
      <w:del w:id="244" w:author="Willian" w:date="2017-03-08T00:13:00Z">
        <w:r w:rsidRPr="008313E9" w:rsidDel="002E607A">
          <w:rPr>
            <w:rFonts w:ascii="Calibri" w:hAnsi="Calibri" w:cs="Times New Roman"/>
            <w:b/>
            <w:bCs/>
          </w:rPr>
          <w:delText xml:space="preserve">Seguro: </w:delText>
        </w:r>
        <w:r w:rsidRPr="008313E9" w:rsidDel="002E607A">
          <w:rPr>
            <w:rFonts w:ascii="Calibri" w:hAnsi="Calibri" w:cs="Times New Roman"/>
          </w:rPr>
          <w:delTex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delText>
        </w:r>
      </w:del>
    </w:p>
    <w:p w14:paraId="78D7952F" w14:textId="77777777" w:rsidR="008313E9" w:rsidRPr="008313E9" w:rsidDel="002E607A" w:rsidRDefault="008313E9" w:rsidP="003F6B0B">
      <w:pPr>
        <w:numPr>
          <w:ilvl w:val="0"/>
          <w:numId w:val="2"/>
        </w:numPr>
        <w:spacing w:after="0"/>
        <w:textAlignment w:val="baseline"/>
        <w:rPr>
          <w:del w:id="245" w:author="Willian" w:date="2017-03-08T00:13:00Z"/>
          <w:rFonts w:ascii="Calibri" w:hAnsi="Calibri" w:cs="Times New Roman"/>
          <w:b/>
          <w:bCs/>
        </w:rPr>
      </w:pPr>
      <w:del w:id="246" w:author="Willian" w:date="2017-03-08T00:13:00Z">
        <w:r w:rsidRPr="008313E9" w:rsidDel="002E607A">
          <w:rPr>
            <w:rFonts w:ascii="Calibri" w:hAnsi="Calibri" w:cs="Times New Roman"/>
            <w:b/>
            <w:bCs/>
          </w:rPr>
          <w:delText xml:space="preserve">Rápido: </w:delText>
        </w:r>
        <w:r w:rsidRPr="008313E9" w:rsidDel="002E607A">
          <w:rPr>
            <w:rFonts w:ascii="Calibri" w:hAnsi="Calibri" w:cs="Times New Roman"/>
          </w:rPr>
          <w:delText>Swift foi criad</w:delText>
        </w:r>
      </w:del>
      <w:ins w:id="247" w:author="Vicente da Silva, Mayara" w:date="2016-11-01T14:11:00Z">
        <w:del w:id="248" w:author="Willian" w:date="2017-03-08T00:13:00Z">
          <w:r w:rsidR="00DC6B8E" w:rsidDel="002E607A">
            <w:rPr>
              <w:rFonts w:ascii="Calibri" w:hAnsi="Calibri" w:cs="Times New Roman"/>
            </w:rPr>
            <w:delText>a</w:delText>
          </w:r>
        </w:del>
      </w:ins>
      <w:del w:id="249" w:author="Willian" w:date="2017-03-08T00:13:00Z">
        <w:r w:rsidRPr="008313E9" w:rsidDel="002E607A">
          <w:rPr>
            <w:rFonts w:ascii="Calibri" w:hAnsi="Calibri" w:cs="Times New Roman"/>
          </w:rPr>
          <w:delText>o como um</w:delText>
        </w:r>
      </w:del>
      <w:ins w:id="250" w:author="Vicente da Silva, Mayara" w:date="2016-11-01T14:11:00Z">
        <w:del w:id="251" w:author="Willian" w:date="2017-03-08T00:13:00Z">
          <w:r w:rsidR="00DC6B8E" w:rsidDel="002E607A">
            <w:rPr>
              <w:rFonts w:ascii="Calibri" w:hAnsi="Calibri" w:cs="Times New Roman"/>
            </w:rPr>
            <w:delText>a</w:delText>
          </w:r>
        </w:del>
      </w:ins>
      <w:del w:id="252" w:author="Willian" w:date="2017-03-08T00:13:00Z">
        <w:r w:rsidRPr="008313E9" w:rsidDel="002E607A">
          <w:rPr>
            <w:rFonts w:ascii="Calibri" w:hAnsi="Calibri" w:cs="Times New Roman"/>
          </w:rPr>
          <w:delText xml:space="preserve"> substituto</w:delText>
        </w:r>
      </w:del>
      <w:ins w:id="253" w:author="Vicente da Silva, Mayara" w:date="2016-11-01T14:11:00Z">
        <w:del w:id="254" w:author="Willian" w:date="2017-03-08T00:13:00Z">
          <w:r w:rsidR="00DC6B8E" w:rsidDel="002E607A">
            <w:rPr>
              <w:rFonts w:ascii="Calibri" w:hAnsi="Calibri" w:cs="Times New Roman"/>
            </w:rPr>
            <w:delText>a</w:delText>
          </w:r>
        </w:del>
      </w:ins>
      <w:del w:id="255" w:author="Willian" w:date="2017-03-08T00:13:00Z">
        <w:r w:rsidRPr="008313E9" w:rsidDel="002E607A">
          <w:rPr>
            <w:rFonts w:ascii="Calibri" w:hAnsi="Calibri" w:cs="Times New Roman"/>
          </w:rPr>
          <w:delText xml:space="preserve"> para as linguagens baseadas em C (C, C++, e Objective-C). Para assumir esta responsabilidade, </w:delText>
        </w:r>
        <w:commentRangeStart w:id="256"/>
        <w:commentRangeStart w:id="257"/>
        <w:r w:rsidRPr="008313E9" w:rsidDel="002E607A">
          <w:rPr>
            <w:rFonts w:ascii="Calibri" w:hAnsi="Calibri" w:cs="Times New Roman"/>
          </w:rPr>
          <w:delText xml:space="preserve">espera-se </w:delText>
        </w:r>
        <w:commentRangeEnd w:id="256"/>
        <w:r w:rsidR="002E523E" w:rsidDel="002E607A">
          <w:rPr>
            <w:rStyle w:val="Refdecomentrio"/>
          </w:rPr>
          <w:commentReference w:id="256"/>
        </w:r>
        <w:commentRangeEnd w:id="257"/>
        <w:r w:rsidR="00CB1257" w:rsidDel="002E607A">
          <w:rPr>
            <w:rStyle w:val="Refdecomentrio"/>
          </w:rPr>
          <w:commentReference w:id="257"/>
        </w:r>
        <w:r w:rsidRPr="008313E9" w:rsidDel="002E607A">
          <w:rPr>
            <w:rFonts w:ascii="Calibri" w:hAnsi="Calibri" w:cs="Times New Roman"/>
          </w:rPr>
          <w:delText xml:space="preserve">que </w:delText>
        </w:r>
      </w:del>
      <w:ins w:id="258" w:author="Vicente da Silva, Mayara" w:date="2016-11-01T14:11:00Z">
        <w:del w:id="259" w:author="Willian" w:date="2017-03-08T00:13:00Z">
          <w:r w:rsidR="00DC6B8E" w:rsidDel="002E607A">
            <w:rPr>
              <w:rFonts w:ascii="Calibri" w:hAnsi="Calibri" w:cs="Times New Roman"/>
            </w:rPr>
            <w:delText>a</w:delText>
          </w:r>
        </w:del>
      </w:ins>
      <w:del w:id="260" w:author="Willian" w:date="2017-03-08T00:13:00Z">
        <w:r w:rsidRPr="008313E9" w:rsidDel="002E607A">
          <w:rPr>
            <w:rFonts w:ascii="Calibri" w:hAnsi="Calibri" w:cs="Times New Roman"/>
          </w:rPr>
          <w:delText>o Swift possua um desempenho melhor ou igual a estas linguagens.</w:delText>
        </w:r>
      </w:del>
    </w:p>
    <w:p w14:paraId="01831F65" w14:textId="77777777" w:rsidR="008313E9" w:rsidRPr="008313E9" w:rsidDel="002E607A" w:rsidRDefault="008313E9" w:rsidP="003F6B0B">
      <w:pPr>
        <w:numPr>
          <w:ilvl w:val="0"/>
          <w:numId w:val="2"/>
        </w:numPr>
        <w:textAlignment w:val="baseline"/>
        <w:rPr>
          <w:del w:id="261" w:author="Willian" w:date="2017-03-08T00:13:00Z"/>
          <w:rFonts w:ascii="Calibri" w:hAnsi="Calibri" w:cs="Times New Roman"/>
          <w:b/>
          <w:bCs/>
        </w:rPr>
      </w:pPr>
      <w:del w:id="262" w:author="Willian" w:date="2017-03-08T00:13:00Z">
        <w:r w:rsidRPr="008313E9" w:rsidDel="002E607A">
          <w:rPr>
            <w:rFonts w:ascii="Calibri" w:hAnsi="Calibri" w:cs="Times New Roman"/>
            <w:b/>
            <w:bCs/>
          </w:rPr>
          <w:delText xml:space="preserve">Expressivo: </w:delText>
        </w:r>
        <w:commentRangeStart w:id="263"/>
        <w:commentRangeStart w:id="264"/>
        <w:r w:rsidRPr="008313E9" w:rsidDel="002E607A">
          <w:rPr>
            <w:rFonts w:ascii="Calibri" w:hAnsi="Calibri" w:cs="Times New Roman"/>
          </w:rPr>
          <w:delText xml:space="preserve">Décadas de avanço na ciência da computação vieram para oferecer ao Swift uma sintaxe que é uma alegria para usar, com </w:delText>
        </w:r>
      </w:del>
      <w:commentRangeStart w:id="265"/>
      <w:ins w:id="266" w:author="Vicente da Silva, Mayara" w:date="2016-11-01T14:11:00Z">
        <w:del w:id="267" w:author="Willian" w:date="2017-03-08T00:13:00Z">
          <w:r w:rsidR="00DC6B8E" w:rsidDel="002E607A">
            <w:rPr>
              <w:rFonts w:ascii="Calibri" w:hAnsi="Calibri" w:cs="Times New Roman"/>
            </w:rPr>
            <w:delText xml:space="preserve">as </w:delText>
          </w:r>
        </w:del>
      </w:ins>
      <w:del w:id="268" w:author="Willian" w:date="2017-03-08T00:13:00Z">
        <w:r w:rsidRPr="008313E9" w:rsidDel="002E607A">
          <w:rPr>
            <w:rFonts w:ascii="Calibri" w:hAnsi="Calibri" w:cs="Times New Roman"/>
          </w:rPr>
          <w:delText xml:space="preserve">características </w:delText>
        </w:r>
      </w:del>
      <w:del w:id="269" w:author="Willian" w:date="2016-11-04T21:50:00Z">
        <w:r w:rsidRPr="008313E9" w:rsidDel="00CB1257">
          <w:rPr>
            <w:rFonts w:ascii="Calibri" w:hAnsi="Calibri" w:cs="Times New Roman"/>
          </w:rPr>
          <w:delText>modernas</w:delText>
        </w:r>
      </w:del>
      <w:del w:id="270" w:author="Willian" w:date="2017-03-08T00:13:00Z">
        <w:r w:rsidRPr="008313E9" w:rsidDel="002E607A">
          <w:rPr>
            <w:rFonts w:ascii="Calibri" w:hAnsi="Calibri" w:cs="Times New Roman"/>
          </w:rPr>
          <w:delText xml:space="preserve"> que </w:delText>
        </w:r>
      </w:del>
      <w:ins w:id="271" w:author="Vicente da Silva, Mayara" w:date="2016-11-01T14:12:00Z">
        <w:del w:id="272" w:author="Willian" w:date="2017-03-08T00:13:00Z">
          <w:r w:rsidR="00DC6B8E" w:rsidDel="002E607A">
            <w:rPr>
              <w:rFonts w:ascii="Calibri" w:hAnsi="Calibri" w:cs="Times New Roman"/>
            </w:rPr>
            <w:delText xml:space="preserve">os </w:delText>
          </w:r>
        </w:del>
      </w:ins>
      <w:del w:id="273" w:author="Willian" w:date="2017-03-08T00:13:00Z">
        <w:r w:rsidRPr="008313E9" w:rsidDel="002E607A">
          <w:rPr>
            <w:rFonts w:ascii="Calibri" w:hAnsi="Calibri" w:cs="Times New Roman"/>
          </w:rPr>
          <w:delText xml:space="preserve">desenvolvedores esperam. </w:delText>
        </w:r>
        <w:commentRangeEnd w:id="265"/>
        <w:r w:rsidR="00DC6B8E" w:rsidDel="002E607A">
          <w:rPr>
            <w:rStyle w:val="Refdecomentrio"/>
          </w:rPr>
          <w:commentReference w:id="265"/>
        </w:r>
      </w:del>
      <w:del w:id="274" w:author="Willian" w:date="2016-11-04T21:46:00Z">
        <w:r w:rsidRPr="008313E9" w:rsidDel="00CB1257">
          <w:rPr>
            <w:rFonts w:ascii="Calibri" w:hAnsi="Calibri" w:cs="Times New Roman"/>
          </w:rPr>
          <w:delText xml:space="preserve">Mas </w:delText>
        </w:r>
      </w:del>
      <w:ins w:id="275" w:author="Vicente da Silva, Mayara" w:date="2016-11-01T14:25:00Z">
        <w:del w:id="276" w:author="Willian" w:date="2016-11-04T21:46:00Z">
          <w:r w:rsidR="002E523E" w:rsidDel="00CB1257">
            <w:rPr>
              <w:rFonts w:ascii="Calibri" w:hAnsi="Calibri" w:cs="Times New Roman"/>
            </w:rPr>
            <w:delText>a</w:delText>
          </w:r>
        </w:del>
        <w:del w:id="277" w:author="Willian" w:date="2017-03-08T00:13:00Z">
          <w:r w:rsidR="002E523E" w:rsidDel="002E607A">
            <w:rPr>
              <w:rFonts w:ascii="Calibri" w:hAnsi="Calibri" w:cs="Times New Roman"/>
            </w:rPr>
            <w:delText xml:space="preserve"> </w:delText>
          </w:r>
        </w:del>
      </w:ins>
      <w:del w:id="278" w:author="Willian" w:date="2017-03-08T00:13:00Z">
        <w:r w:rsidRPr="008313E9" w:rsidDel="002E607A">
          <w:rPr>
            <w:rFonts w:ascii="Calibri" w:hAnsi="Calibri" w:cs="Times New Roman"/>
          </w:rPr>
          <w:delText>Swift</w:delText>
        </w:r>
      </w:del>
      <w:del w:id="279" w:author="Willian" w:date="2016-11-04T21:46:00Z">
        <w:r w:rsidRPr="008313E9" w:rsidDel="00CB1257">
          <w:rPr>
            <w:rFonts w:ascii="Calibri" w:hAnsi="Calibri" w:cs="Times New Roman"/>
          </w:rPr>
          <w:delText xml:space="preserve"> nunca foi terminado</w:delText>
        </w:r>
      </w:del>
      <w:ins w:id="280" w:author="Vicente da Silva, Mayara" w:date="2016-11-01T14:25:00Z">
        <w:del w:id="281" w:author="Willian" w:date="2016-11-04T21:46:00Z">
          <w:r w:rsidR="002E523E" w:rsidDel="00CB1257">
            <w:rPr>
              <w:rFonts w:ascii="Calibri" w:hAnsi="Calibri" w:cs="Times New Roman"/>
            </w:rPr>
            <w:delText>a</w:delText>
          </w:r>
        </w:del>
      </w:ins>
      <w:del w:id="282" w:author="Willian" w:date="2016-11-04T21:46:00Z">
        <w:r w:rsidRPr="008313E9" w:rsidDel="00CB1257">
          <w:rPr>
            <w:rFonts w:ascii="Calibri" w:hAnsi="Calibri" w:cs="Times New Roman"/>
          </w:rPr>
          <w:delText>, pois</w:delText>
        </w:r>
      </w:del>
      <w:del w:id="283" w:author="Willian" w:date="2017-03-08T00:13:00Z">
        <w:r w:rsidRPr="008313E9" w:rsidDel="002E607A">
          <w:rPr>
            <w:rFonts w:ascii="Calibri" w:hAnsi="Calibri" w:cs="Times New Roman"/>
          </w:rPr>
          <w:delText xml:space="preserve"> ainda está em desenvolvimento e alterações constantes. </w:delText>
        </w:r>
        <w:commentRangeEnd w:id="263"/>
        <w:r w:rsidR="002E523E" w:rsidDel="002E607A">
          <w:rPr>
            <w:rStyle w:val="Refdecomentrio"/>
          </w:rPr>
          <w:commentReference w:id="263"/>
        </w:r>
        <w:commentRangeEnd w:id="264"/>
        <w:r w:rsidR="00CB1257" w:rsidDel="002E607A">
          <w:rPr>
            <w:rStyle w:val="Refdecomentrio"/>
          </w:rPr>
          <w:commentReference w:id="264"/>
        </w:r>
        <w:r w:rsidRPr="008313E9" w:rsidDel="002E607A">
          <w:rPr>
            <w:rFonts w:ascii="Calibri" w:hAnsi="Calibri" w:cs="Times New Roman"/>
          </w:rPr>
          <w:delText>Vamos acompanhar os avanços da língua e abraçar o que funciona, em constante evolução para fazer o Swift ainda melhor.</w:delText>
        </w:r>
      </w:del>
    </w:p>
    <w:p w14:paraId="1E5807C9" w14:textId="77777777" w:rsidR="008313E9" w:rsidDel="002E607A" w:rsidRDefault="008313E9" w:rsidP="008313E9">
      <w:pPr>
        <w:pStyle w:val="Ttulo3"/>
        <w:rPr>
          <w:del w:id="284" w:author="Willian" w:date="2017-03-08T00:13:00Z"/>
        </w:rPr>
      </w:pPr>
      <w:del w:id="285" w:author="Willian" w:date="2017-03-08T00:13:00Z">
        <w:r w:rsidRPr="008313E9" w:rsidDel="002E607A">
          <w:delText>Características</w:delText>
        </w:r>
      </w:del>
    </w:p>
    <w:p w14:paraId="322F764D" w14:textId="77777777" w:rsidR="00CB1257" w:rsidRPr="00EF2A34" w:rsidDel="002E607A" w:rsidRDefault="000B5B71">
      <w:pPr>
        <w:ind w:left="567"/>
        <w:rPr>
          <w:del w:id="286" w:author="Willian" w:date="2017-03-08T00:13:00Z"/>
          <w:rFonts w:ascii="Times New Roman" w:hAnsi="Times New Roman" w:cs="Times New Roman"/>
          <w:color w:val="7030A0"/>
          <w:sz w:val="24"/>
          <w:szCs w:val="24"/>
          <w:rPrChange w:id="287" w:author="Willian" w:date="2016-11-04T21:54:00Z">
            <w:rPr>
              <w:del w:id="288" w:author="Willian" w:date="2017-03-08T00:13:00Z"/>
              <w:rFonts w:ascii="Times New Roman" w:hAnsi="Times New Roman" w:cs="Times New Roman"/>
              <w:color w:val="auto"/>
              <w:sz w:val="24"/>
              <w:szCs w:val="24"/>
            </w:rPr>
          </w:rPrChange>
        </w:rPr>
        <w:pPrChange w:id="289" w:author="Willian" w:date="2016-11-04T21:54:00Z">
          <w:pPr/>
        </w:pPrChange>
      </w:pPr>
      <w:ins w:id="290" w:author="Vicente da Silva, Mayara" w:date="2016-11-01T14:35:00Z">
        <w:del w:id="291" w:author="Willian" w:date="2017-03-08T00:13:00Z">
          <w:r w:rsidDel="002E607A">
            <w:rPr>
              <w:rFonts w:ascii="Calibri" w:hAnsi="Calibri" w:cs="Times New Roman"/>
            </w:rPr>
            <w:delText xml:space="preserve">A </w:delText>
          </w:r>
        </w:del>
      </w:ins>
      <w:del w:id="292" w:author="Willian" w:date="2017-03-08T00:13:00Z">
        <w:r w:rsidR="008313E9" w:rsidRPr="008313E9" w:rsidDel="002E607A">
          <w:rPr>
            <w:rFonts w:ascii="Calibri" w:hAnsi="Calibri" w:cs="Times New Roman"/>
          </w:rPr>
          <w:delText>Swift inclui r</w:delText>
        </w:r>
        <w:commentRangeStart w:id="293"/>
        <w:commentRangeStart w:id="294"/>
        <w:r w:rsidR="008313E9" w:rsidRPr="008313E9" w:rsidDel="002E607A">
          <w:rPr>
            <w:rFonts w:ascii="Calibri" w:hAnsi="Calibri" w:cs="Times New Roman"/>
          </w:rPr>
          <w:delText>ecursos</w:delText>
        </w:r>
        <w:commentRangeEnd w:id="293"/>
        <w:r w:rsidDel="002E607A">
          <w:rPr>
            <w:rStyle w:val="Refdecomentrio"/>
          </w:rPr>
          <w:commentReference w:id="293"/>
        </w:r>
        <w:commentRangeEnd w:id="294"/>
        <w:r w:rsidR="00CB1257" w:rsidDel="002E607A">
          <w:rPr>
            <w:rStyle w:val="Refdecomentrio"/>
          </w:rPr>
          <w:commentReference w:id="294"/>
        </w:r>
        <w:r w:rsidR="008313E9" w:rsidRPr="008313E9" w:rsidDel="002E607A">
          <w:rPr>
            <w:rFonts w:ascii="Calibri" w:hAnsi="Calibri" w:cs="Times New Roman"/>
          </w:rPr>
          <w:delText xml:space="preserve"> que tornam </w:delText>
        </w:r>
      </w:del>
      <w:ins w:id="295" w:author="Vicente da Silva, Mayara" w:date="2016-11-01T14:35:00Z">
        <w:del w:id="296" w:author="Willian" w:date="2017-03-08T00:13:00Z">
          <w:r w:rsidDel="002E607A">
            <w:rPr>
              <w:rFonts w:ascii="Calibri" w:hAnsi="Calibri" w:cs="Times New Roman"/>
            </w:rPr>
            <w:delText xml:space="preserve">o </w:delText>
          </w:r>
        </w:del>
      </w:ins>
      <w:del w:id="297" w:author="Willian" w:date="2017-03-08T00:13:00Z">
        <w:r w:rsidR="008313E9" w:rsidRPr="008313E9" w:rsidDel="002E607A">
          <w:rPr>
            <w:rFonts w:ascii="Calibri" w:hAnsi="Calibri" w:cs="Times New Roman"/>
          </w:rPr>
          <w:delText xml:space="preserve">código mais fácil de ler e escrever, dando ao desenvolvedor o controle necessário em uma verdadeira linguagem de programação. Swift </w:delText>
        </w:r>
      </w:del>
      <w:ins w:id="298" w:author="Vicente da Silva, Mayara" w:date="2016-11-01T14:35:00Z">
        <w:del w:id="299" w:author="Willian" w:date="2017-03-08T00:13:00Z">
          <w:r w:rsidDel="002E607A">
            <w:rPr>
              <w:rFonts w:ascii="Calibri" w:hAnsi="Calibri" w:cs="Times New Roman"/>
            </w:rPr>
            <w:delText>Esta linguagem</w:delText>
          </w:r>
          <w:r w:rsidRPr="008313E9" w:rsidDel="002E607A">
            <w:rPr>
              <w:rFonts w:ascii="Calibri" w:hAnsi="Calibri" w:cs="Times New Roman"/>
            </w:rPr>
            <w:delText xml:space="preserve"> </w:delText>
          </w:r>
        </w:del>
      </w:ins>
      <w:del w:id="300" w:author="Willian" w:date="2017-03-08T00:13:00Z">
        <w:r w:rsidR="008313E9" w:rsidRPr="008313E9" w:rsidDel="002E607A">
          <w:rPr>
            <w:rFonts w:ascii="Calibri" w:hAnsi="Calibri" w:cs="Times New Roman"/>
          </w:rPr>
          <w:delText xml:space="preserve">suporta </w:delText>
        </w:r>
        <w:commentRangeStart w:id="301"/>
        <w:commentRangeStart w:id="302"/>
        <w:r w:rsidR="008313E9" w:rsidRPr="008313E9" w:rsidDel="002E607A">
          <w:rPr>
            <w:rFonts w:ascii="Calibri" w:hAnsi="Calibri" w:cs="Times New Roman"/>
            <w:b/>
            <w:bCs/>
          </w:rPr>
          <w:delText xml:space="preserve">tipos inferidos </w:delText>
        </w:r>
        <w:commentRangeEnd w:id="301"/>
        <w:r w:rsidDel="002E607A">
          <w:rPr>
            <w:rStyle w:val="Refdecomentrio"/>
          </w:rPr>
          <w:commentReference w:id="301"/>
        </w:r>
        <w:commentRangeEnd w:id="302"/>
        <w:r w:rsidR="00CB1257" w:rsidDel="002E607A">
          <w:rPr>
            <w:rStyle w:val="Refdecomentrio"/>
          </w:rPr>
          <w:commentReference w:id="302"/>
        </w:r>
        <w:r w:rsidR="008313E9" w:rsidRPr="008313E9" w:rsidDel="002E607A">
          <w:rPr>
            <w:rFonts w:ascii="Calibri" w:hAnsi="Calibri" w:cs="Times New Roman"/>
          </w:rPr>
          <w:delText xml:space="preserve">para tornar o código mais limpo e menos propenso a erros, e módulos de eliminar os cabeçalhos e </w:delText>
        </w:r>
        <w:commentRangeStart w:id="303"/>
        <w:commentRangeStart w:id="304"/>
        <w:r w:rsidR="008313E9" w:rsidRPr="008313E9" w:rsidDel="002E607A">
          <w:rPr>
            <w:rFonts w:ascii="Calibri" w:hAnsi="Calibri" w:cs="Times New Roman"/>
          </w:rPr>
          <w:delText xml:space="preserve">fornecem </w:delText>
        </w:r>
        <w:r w:rsidR="008313E9" w:rsidRPr="008313E9" w:rsidDel="002E607A">
          <w:rPr>
            <w:rFonts w:ascii="Calibri" w:hAnsi="Calibri" w:cs="Times New Roman"/>
            <w:b/>
            <w:bCs/>
          </w:rPr>
          <w:delText>namespaces</w:delText>
        </w:r>
        <w:r w:rsidR="008313E9" w:rsidRPr="008313E9" w:rsidDel="002E607A">
          <w:rPr>
            <w:rFonts w:ascii="Calibri" w:hAnsi="Calibri" w:cs="Times New Roman"/>
          </w:rPr>
          <w:delText xml:space="preserve">. </w:delText>
        </w:r>
        <w:commentRangeEnd w:id="303"/>
        <w:r w:rsidDel="002E607A">
          <w:rPr>
            <w:rStyle w:val="Refdecomentrio"/>
          </w:rPr>
          <w:commentReference w:id="303"/>
        </w:r>
        <w:commentRangeEnd w:id="304"/>
        <w:r w:rsidR="00CB1257" w:rsidDel="002E607A">
          <w:rPr>
            <w:rStyle w:val="Refdecomentrio"/>
          </w:rPr>
          <w:commentReference w:id="304"/>
        </w:r>
        <w:r w:rsidR="008313E9" w:rsidRPr="008313E9" w:rsidDel="002E607A">
          <w:rPr>
            <w:rFonts w:ascii="Calibri" w:hAnsi="Calibri" w:cs="Times New Roman"/>
          </w:rPr>
          <w:delText>A memória é gerenciada automaticamente, e você nem precisa digitar ponto e vírgula</w:delText>
        </w:r>
      </w:del>
      <w:ins w:id="305" w:author="Vicente da Silva, Mayara" w:date="2016-11-01T14:36:00Z">
        <w:del w:id="306" w:author="Willian" w:date="2017-03-08T00:13:00Z">
          <w:r w:rsidR="008A735C" w:rsidDel="002E607A">
            <w:rPr>
              <w:rFonts w:ascii="Calibri" w:hAnsi="Calibri" w:cs="Times New Roman"/>
            </w:rPr>
            <w:delText xml:space="preserve">, além disso </w:delText>
          </w:r>
        </w:del>
      </w:ins>
      <w:del w:id="307" w:author="Willian" w:date="2017-03-08T00:13:00Z">
        <w:r w:rsidR="008313E9" w:rsidRPr="008313E9" w:rsidDel="002E607A">
          <w:rPr>
            <w:rFonts w:ascii="Calibri" w:hAnsi="Calibri" w:cs="Times New Roman"/>
          </w:rPr>
          <w:delText xml:space="preserve">. Swift também toma emprestado de outras línguas, por exemplo, parâmetros nomeados trazidos de Objective-C são expressos em uma sintaxe limpa que faz </w:delText>
        </w:r>
      </w:del>
      <w:ins w:id="308" w:author="Vicente da Silva, Mayara" w:date="2016-11-01T14:36:00Z">
        <w:del w:id="309" w:author="Willian" w:date="2017-03-08T00:13:00Z">
          <w:r w:rsidR="008A735C" w:rsidDel="002E607A">
            <w:rPr>
              <w:rFonts w:ascii="Calibri" w:hAnsi="Calibri" w:cs="Times New Roman"/>
            </w:rPr>
            <w:delText xml:space="preserve">com que as </w:delText>
          </w:r>
        </w:del>
      </w:ins>
      <w:del w:id="310" w:author="Willian" w:date="2017-03-08T00:13:00Z">
        <w:r w:rsidR="008313E9" w:rsidRPr="008313E9" w:rsidDel="002E607A">
          <w:rPr>
            <w:rFonts w:ascii="Calibri" w:hAnsi="Calibri" w:cs="Times New Roman"/>
          </w:rPr>
          <w:delText xml:space="preserve">APIs em Swift fácil </w:delText>
        </w:r>
      </w:del>
      <w:ins w:id="311" w:author="Vicente da Silva, Mayara" w:date="2016-11-01T14:36:00Z">
        <w:del w:id="312" w:author="Willian" w:date="2017-03-08T00:13:00Z">
          <w:r w:rsidR="008A735C" w:rsidDel="002E607A">
            <w:rPr>
              <w:rFonts w:ascii="Calibri" w:hAnsi="Calibri" w:cs="Times New Roman"/>
            </w:rPr>
            <w:delText xml:space="preserve">sejam </w:delText>
          </w:r>
        </w:del>
      </w:ins>
      <w:ins w:id="313" w:author="Vicente da Silva, Mayara" w:date="2016-11-01T14:37:00Z">
        <w:del w:id="314" w:author="Willian" w:date="2017-03-08T00:13:00Z">
          <w:r w:rsidR="008A735C" w:rsidDel="002E607A">
            <w:rPr>
              <w:rFonts w:ascii="Calibri" w:hAnsi="Calibri" w:cs="Times New Roman"/>
            </w:rPr>
            <w:delText>fáceis</w:delText>
          </w:r>
        </w:del>
      </w:ins>
      <w:ins w:id="315" w:author="Vicente da Silva, Mayara" w:date="2016-11-01T14:36:00Z">
        <w:del w:id="316" w:author="Willian" w:date="2017-03-08T00:13:00Z">
          <w:r w:rsidR="008A735C" w:rsidDel="002E607A">
            <w:rPr>
              <w:rFonts w:ascii="Calibri" w:hAnsi="Calibri" w:cs="Times New Roman"/>
            </w:rPr>
            <w:delText xml:space="preserve"> </w:delText>
          </w:r>
        </w:del>
      </w:ins>
      <w:del w:id="317" w:author="Willian" w:date="2017-03-08T00:13:00Z">
        <w:r w:rsidR="008313E9" w:rsidRPr="008313E9" w:rsidDel="002E607A">
          <w:rPr>
            <w:rFonts w:ascii="Calibri" w:hAnsi="Calibri" w:cs="Times New Roman"/>
          </w:rPr>
          <w:delText>de ler e manter.</w:delText>
        </w:r>
      </w:del>
    </w:p>
    <w:p w14:paraId="61DA2380" w14:textId="77777777" w:rsidR="008313E9" w:rsidRPr="008313E9" w:rsidDel="002E607A" w:rsidRDefault="008313E9" w:rsidP="008313E9">
      <w:pPr>
        <w:rPr>
          <w:del w:id="318" w:author="Willian" w:date="2017-03-08T00:13:00Z"/>
          <w:rFonts w:ascii="Times New Roman" w:hAnsi="Times New Roman" w:cs="Times New Roman"/>
          <w:color w:val="auto"/>
          <w:sz w:val="24"/>
          <w:szCs w:val="24"/>
        </w:rPr>
      </w:pPr>
      <w:del w:id="319" w:author="Willian" w:date="2016-11-04T21:56:00Z">
        <w:r w:rsidRPr="008313E9" w:rsidDel="00EF2A34">
          <w:rPr>
            <w:rFonts w:ascii="Calibri" w:hAnsi="Calibri" w:cs="Times New Roman"/>
          </w:rPr>
          <w:delText xml:space="preserve">As características do Swift são projetadas criar uma </w:delText>
        </w:r>
        <w:commentRangeStart w:id="320"/>
        <w:r w:rsidRPr="008313E9" w:rsidDel="00EF2A34">
          <w:rPr>
            <w:rFonts w:ascii="Calibri" w:hAnsi="Calibri" w:cs="Times New Roman"/>
          </w:rPr>
          <w:delText>linguagem poderoso</w:delText>
        </w:r>
      </w:del>
      <w:ins w:id="321" w:author="Vicente da Silva, Mayara" w:date="2016-11-01T14:37:00Z">
        <w:del w:id="322" w:author="Willian" w:date="2016-11-04T21:56:00Z">
          <w:r w:rsidR="008A735C" w:rsidDel="00EF2A34">
            <w:rPr>
              <w:rFonts w:ascii="Calibri" w:hAnsi="Calibri" w:cs="Times New Roman"/>
            </w:rPr>
            <w:delText>a</w:delText>
          </w:r>
          <w:commentRangeEnd w:id="320"/>
          <w:r w:rsidR="008A735C" w:rsidDel="00EF2A34">
            <w:rPr>
              <w:rStyle w:val="Refdecomentrio"/>
            </w:rPr>
            <w:commentReference w:id="320"/>
          </w:r>
        </w:del>
      </w:ins>
      <w:del w:id="323" w:author="Willian" w:date="2016-11-04T21:56:00Z">
        <w:r w:rsidRPr="008313E9" w:rsidDel="00EF2A34">
          <w:rPr>
            <w:rFonts w:ascii="Calibri" w:hAnsi="Calibri" w:cs="Times New Roman"/>
          </w:rPr>
          <w:delText xml:space="preserve">, mas ao mesmo tempo é </w:delText>
        </w:r>
        <w:commentRangeStart w:id="324"/>
        <w:commentRangeStart w:id="325"/>
        <w:r w:rsidRPr="008313E9" w:rsidDel="00EF2A34">
          <w:rPr>
            <w:rFonts w:ascii="Calibri" w:hAnsi="Calibri" w:cs="Times New Roman"/>
          </w:rPr>
          <w:delText>divertida de usar.</w:delText>
        </w:r>
      </w:del>
      <w:del w:id="326" w:author="Willian" w:date="2017-03-08T00:13:00Z">
        <w:r w:rsidRPr="008313E9" w:rsidDel="002E607A">
          <w:rPr>
            <w:rFonts w:ascii="Calibri" w:hAnsi="Calibri" w:cs="Times New Roman"/>
          </w:rPr>
          <w:delText xml:space="preserve"> </w:delText>
        </w:r>
        <w:commentRangeEnd w:id="324"/>
        <w:r w:rsidR="00533A83" w:rsidDel="002E607A">
          <w:rPr>
            <w:rStyle w:val="Refdecomentrio"/>
          </w:rPr>
          <w:commentReference w:id="324"/>
        </w:r>
        <w:commentRangeEnd w:id="325"/>
        <w:r w:rsidR="00EF2A34" w:rsidDel="002E607A">
          <w:rPr>
            <w:rStyle w:val="Refdecomentrio"/>
          </w:rPr>
          <w:commentReference w:id="325"/>
        </w:r>
        <w:r w:rsidRPr="008313E9" w:rsidDel="002E607A">
          <w:rPr>
            <w:rFonts w:ascii="Calibri" w:hAnsi="Calibri" w:cs="Times New Roman"/>
          </w:rPr>
          <w:delText>Alguns recursos adicionais de Swift incluem:</w:delText>
        </w:r>
      </w:del>
    </w:p>
    <w:p w14:paraId="0890DE8D" w14:textId="77777777" w:rsidR="008313E9" w:rsidRPr="008313E9" w:rsidDel="002E607A" w:rsidRDefault="008313E9" w:rsidP="003F6B0B">
      <w:pPr>
        <w:numPr>
          <w:ilvl w:val="0"/>
          <w:numId w:val="3"/>
        </w:numPr>
        <w:textAlignment w:val="baseline"/>
        <w:rPr>
          <w:del w:id="327" w:author="Willian" w:date="2017-03-08T00:13:00Z"/>
          <w:rFonts w:ascii="Arial" w:hAnsi="Arial"/>
          <w:color w:val="333333"/>
          <w:sz w:val="27"/>
          <w:szCs w:val="27"/>
        </w:rPr>
      </w:pPr>
      <w:commentRangeStart w:id="328"/>
      <w:commentRangeStart w:id="329"/>
      <w:del w:id="330" w:author="Willian" w:date="2017-03-08T00:13:00Z">
        <w:r w:rsidRPr="008313E9" w:rsidDel="002E607A">
          <w:rPr>
            <w:rFonts w:ascii="Calibri" w:hAnsi="Calibri"/>
          </w:rPr>
          <w:delText xml:space="preserve">Closures </w:delText>
        </w:r>
        <w:commentRangeEnd w:id="328"/>
        <w:r w:rsidR="00533A83" w:rsidDel="002E607A">
          <w:rPr>
            <w:rStyle w:val="Refdecomentrio"/>
          </w:rPr>
          <w:commentReference w:id="328"/>
        </w:r>
        <w:commentRangeEnd w:id="329"/>
        <w:r w:rsidR="00AE0252" w:rsidDel="002E607A">
          <w:rPr>
            <w:rStyle w:val="Refdecomentrio"/>
          </w:rPr>
          <w:commentReference w:id="329"/>
        </w:r>
        <w:r w:rsidRPr="008313E9" w:rsidDel="002E607A">
          <w:rPr>
            <w:rFonts w:ascii="Calibri" w:hAnsi="Calibri"/>
          </w:rPr>
          <w:delText>unificadas com ponteiros de função</w:delText>
        </w:r>
      </w:del>
    </w:p>
    <w:p w14:paraId="38B67860" w14:textId="77777777" w:rsidR="008313E9" w:rsidRPr="008313E9" w:rsidDel="002E607A" w:rsidRDefault="008313E9" w:rsidP="003F6B0B">
      <w:pPr>
        <w:numPr>
          <w:ilvl w:val="0"/>
          <w:numId w:val="3"/>
        </w:numPr>
        <w:textAlignment w:val="baseline"/>
        <w:rPr>
          <w:del w:id="331" w:author="Willian" w:date="2017-03-08T00:13:00Z"/>
          <w:rFonts w:ascii="Arial" w:hAnsi="Arial"/>
          <w:color w:val="333333"/>
          <w:sz w:val="27"/>
          <w:szCs w:val="27"/>
        </w:rPr>
      </w:pPr>
      <w:commentRangeStart w:id="332"/>
      <w:commentRangeStart w:id="333"/>
      <w:del w:id="334" w:author="Willian" w:date="2017-03-08T00:13:00Z">
        <w:r w:rsidRPr="008313E9" w:rsidDel="002E607A">
          <w:rPr>
            <w:rFonts w:ascii="Calibri" w:hAnsi="Calibri"/>
          </w:rPr>
          <w:delText xml:space="preserve">Tuplas e múltiplos valores </w:delText>
        </w:r>
        <w:commentRangeEnd w:id="332"/>
        <w:r w:rsidR="00533A83" w:rsidDel="002E607A">
          <w:rPr>
            <w:rStyle w:val="Refdecomentrio"/>
          </w:rPr>
          <w:commentReference w:id="332"/>
        </w:r>
        <w:commentRangeEnd w:id="333"/>
        <w:r w:rsidR="00EF2A34" w:rsidDel="002E607A">
          <w:rPr>
            <w:rStyle w:val="Refdecomentrio"/>
          </w:rPr>
          <w:commentReference w:id="333"/>
        </w:r>
        <w:r w:rsidRPr="008313E9" w:rsidDel="002E607A">
          <w:rPr>
            <w:rFonts w:ascii="Calibri" w:hAnsi="Calibri"/>
          </w:rPr>
          <w:delText>de retorno</w:delText>
        </w:r>
      </w:del>
    </w:p>
    <w:p w14:paraId="4B34DAB5" w14:textId="77777777" w:rsidR="008313E9" w:rsidRPr="008313E9" w:rsidDel="002E607A" w:rsidRDefault="008313E9" w:rsidP="003F6B0B">
      <w:pPr>
        <w:numPr>
          <w:ilvl w:val="0"/>
          <w:numId w:val="3"/>
        </w:numPr>
        <w:textAlignment w:val="baseline"/>
        <w:rPr>
          <w:del w:id="335" w:author="Willian" w:date="2017-03-08T00:13:00Z"/>
          <w:rFonts w:ascii="Arial" w:hAnsi="Arial"/>
          <w:color w:val="333333"/>
          <w:sz w:val="27"/>
          <w:szCs w:val="27"/>
        </w:rPr>
      </w:pPr>
      <w:commentRangeStart w:id="336"/>
      <w:commentRangeStart w:id="337"/>
      <w:del w:id="338" w:author="Willian" w:date="2017-03-08T00:13:00Z">
        <w:r w:rsidRPr="008313E9" w:rsidDel="002E607A">
          <w:rPr>
            <w:rFonts w:ascii="Calibri" w:hAnsi="Calibri"/>
          </w:rPr>
          <w:delText>Generics</w:delText>
        </w:r>
        <w:commentRangeEnd w:id="336"/>
        <w:r w:rsidR="00533A83" w:rsidDel="002E607A">
          <w:rPr>
            <w:rStyle w:val="Refdecomentrio"/>
          </w:rPr>
          <w:commentReference w:id="336"/>
        </w:r>
        <w:commentRangeEnd w:id="337"/>
        <w:r w:rsidR="00AE0252" w:rsidDel="002E607A">
          <w:rPr>
            <w:rStyle w:val="Refdecomentrio"/>
          </w:rPr>
          <w:commentReference w:id="337"/>
        </w:r>
      </w:del>
    </w:p>
    <w:p w14:paraId="45B737CE" w14:textId="77777777" w:rsidR="008313E9" w:rsidRPr="008313E9" w:rsidDel="002E607A" w:rsidRDefault="008313E9" w:rsidP="003F6B0B">
      <w:pPr>
        <w:numPr>
          <w:ilvl w:val="0"/>
          <w:numId w:val="3"/>
        </w:numPr>
        <w:textAlignment w:val="baseline"/>
        <w:rPr>
          <w:del w:id="339" w:author="Willian" w:date="2017-03-08T00:13:00Z"/>
          <w:rFonts w:ascii="Arial" w:hAnsi="Arial"/>
          <w:color w:val="333333"/>
          <w:sz w:val="27"/>
          <w:szCs w:val="27"/>
        </w:rPr>
      </w:pPr>
      <w:del w:id="340" w:author="Willian" w:date="2017-03-08T00:13:00Z">
        <w:r w:rsidRPr="008313E9" w:rsidDel="002E607A">
          <w:rPr>
            <w:rFonts w:ascii="Calibri" w:hAnsi="Calibri"/>
          </w:rPr>
          <w:delText>Iteração rápida e concisa em um espaço ou uma coleção</w:delText>
        </w:r>
      </w:del>
    </w:p>
    <w:p w14:paraId="20E4C2D0" w14:textId="77777777" w:rsidR="008313E9" w:rsidRPr="008313E9" w:rsidDel="002E607A" w:rsidRDefault="008313E9" w:rsidP="003F6B0B">
      <w:pPr>
        <w:numPr>
          <w:ilvl w:val="0"/>
          <w:numId w:val="3"/>
        </w:numPr>
        <w:textAlignment w:val="baseline"/>
        <w:rPr>
          <w:del w:id="341" w:author="Willian" w:date="2017-03-08T00:13:00Z"/>
          <w:rFonts w:ascii="Arial" w:hAnsi="Arial"/>
          <w:color w:val="333333"/>
          <w:sz w:val="27"/>
          <w:szCs w:val="27"/>
        </w:rPr>
      </w:pPr>
      <w:del w:id="342" w:author="Willian" w:date="2017-03-08T00:13:00Z">
        <w:r w:rsidRPr="008313E9" w:rsidDel="002E607A">
          <w:rPr>
            <w:rFonts w:ascii="Calibri" w:hAnsi="Calibri"/>
          </w:rPr>
          <w:delText xml:space="preserve">Estruturas que suportam </w:delText>
        </w:r>
        <w:r w:rsidRPr="008313E9" w:rsidDel="002E607A">
          <w:rPr>
            <w:rFonts w:ascii="Calibri" w:hAnsi="Calibri"/>
            <w:b/>
            <w:bCs/>
          </w:rPr>
          <w:delText>métodos</w:delText>
        </w:r>
        <w:r w:rsidRPr="008313E9" w:rsidDel="002E607A">
          <w:rPr>
            <w:rFonts w:ascii="Calibri" w:hAnsi="Calibri"/>
          </w:rPr>
          <w:delText xml:space="preserve">, </w:delText>
        </w:r>
        <w:r w:rsidRPr="008313E9" w:rsidDel="002E607A">
          <w:rPr>
            <w:rFonts w:ascii="Calibri" w:hAnsi="Calibri"/>
            <w:b/>
            <w:bCs/>
          </w:rPr>
          <w:delText>extensões</w:delText>
        </w:r>
        <w:r w:rsidRPr="008313E9" w:rsidDel="002E607A">
          <w:rPr>
            <w:rFonts w:ascii="Calibri" w:hAnsi="Calibri"/>
          </w:rPr>
          <w:delText xml:space="preserve"> e </w:delText>
        </w:r>
        <w:r w:rsidRPr="008313E9" w:rsidDel="002E607A">
          <w:rPr>
            <w:rFonts w:ascii="Calibri" w:hAnsi="Calibri"/>
            <w:b/>
            <w:bCs/>
          </w:rPr>
          <w:delText>protocolos</w:delText>
        </w:r>
      </w:del>
    </w:p>
    <w:p w14:paraId="03126B66" w14:textId="77777777" w:rsidR="008313E9" w:rsidRPr="008313E9" w:rsidDel="002E607A" w:rsidRDefault="008313E9" w:rsidP="003F6B0B">
      <w:pPr>
        <w:numPr>
          <w:ilvl w:val="0"/>
          <w:numId w:val="3"/>
        </w:numPr>
        <w:textAlignment w:val="baseline"/>
        <w:rPr>
          <w:del w:id="343" w:author="Willian" w:date="2017-03-08T00:13:00Z"/>
          <w:rFonts w:ascii="Arial" w:hAnsi="Arial"/>
          <w:color w:val="333333"/>
          <w:sz w:val="27"/>
          <w:szCs w:val="27"/>
        </w:rPr>
      </w:pPr>
      <w:del w:id="344" w:author="Willian" w:date="2017-03-08T00:13:00Z">
        <w:r w:rsidRPr="008313E9" w:rsidDel="002E607A">
          <w:rPr>
            <w:rFonts w:ascii="Calibri" w:hAnsi="Calibri"/>
          </w:rPr>
          <w:delText>Padrões de programação funcional, por exemplo, map e filter</w:delText>
        </w:r>
      </w:del>
    </w:p>
    <w:p w14:paraId="74AEE69E" w14:textId="77777777" w:rsidR="008313E9" w:rsidRPr="008313E9" w:rsidDel="002E607A" w:rsidRDefault="008313E9" w:rsidP="003F6B0B">
      <w:pPr>
        <w:numPr>
          <w:ilvl w:val="0"/>
          <w:numId w:val="3"/>
        </w:numPr>
        <w:textAlignment w:val="baseline"/>
        <w:rPr>
          <w:del w:id="345" w:author="Willian" w:date="2017-03-08T00:13:00Z"/>
          <w:rFonts w:ascii="Arial" w:hAnsi="Arial"/>
          <w:color w:val="333333"/>
          <w:sz w:val="27"/>
          <w:szCs w:val="27"/>
        </w:rPr>
      </w:pPr>
      <w:del w:id="346" w:author="Willian" w:date="2017-03-08T00:13:00Z">
        <w:r w:rsidRPr="008313E9" w:rsidDel="002E607A">
          <w:rPr>
            <w:rFonts w:ascii="Calibri" w:hAnsi="Calibri"/>
          </w:rPr>
          <w:delText>Tratamento de erros em tempo de execução</w:delText>
        </w:r>
      </w:del>
    </w:p>
    <w:p w14:paraId="74D22EF0" w14:textId="77777777" w:rsidR="008313E9" w:rsidRPr="008313E9" w:rsidDel="002E607A" w:rsidRDefault="008313E9" w:rsidP="003F6B0B">
      <w:pPr>
        <w:numPr>
          <w:ilvl w:val="0"/>
          <w:numId w:val="3"/>
        </w:numPr>
        <w:textAlignment w:val="baseline"/>
        <w:rPr>
          <w:del w:id="347" w:author="Willian" w:date="2017-03-08T00:13:00Z"/>
          <w:rFonts w:ascii="Arial" w:hAnsi="Arial"/>
          <w:color w:val="333333"/>
          <w:sz w:val="27"/>
          <w:szCs w:val="27"/>
        </w:rPr>
      </w:pPr>
      <w:del w:id="348" w:author="Willian" w:date="2017-03-08T00:13:00Z">
        <w:r w:rsidRPr="008313E9" w:rsidDel="002E607A">
          <w:rPr>
            <w:rFonts w:ascii="Calibri" w:hAnsi="Calibri"/>
          </w:rPr>
          <w:delText xml:space="preserve">Fluxo de controle avançado com palavras-chave </w:delText>
        </w:r>
        <w:r w:rsidRPr="008313E9" w:rsidDel="002E607A">
          <w:rPr>
            <w:rFonts w:ascii="Calibri" w:hAnsi="Calibri"/>
            <w:b/>
            <w:bCs/>
          </w:rPr>
          <w:delText>do</w:delText>
        </w:r>
        <w:r w:rsidRPr="008313E9" w:rsidDel="002E607A">
          <w:rPr>
            <w:rFonts w:ascii="Calibri" w:hAnsi="Calibri"/>
          </w:rPr>
          <w:delText xml:space="preserve">, </w:delText>
        </w:r>
        <w:r w:rsidRPr="008313E9" w:rsidDel="002E607A">
          <w:rPr>
            <w:rFonts w:ascii="Calibri" w:hAnsi="Calibri"/>
            <w:b/>
            <w:bCs/>
          </w:rPr>
          <w:delText>guard</w:delText>
        </w:r>
        <w:r w:rsidRPr="008313E9" w:rsidDel="002E607A">
          <w:rPr>
            <w:rFonts w:ascii="Calibri" w:hAnsi="Calibri"/>
          </w:rPr>
          <w:delText xml:space="preserve">, </w:delText>
        </w:r>
        <w:r w:rsidRPr="008313E9" w:rsidDel="002E607A">
          <w:rPr>
            <w:rFonts w:ascii="Calibri" w:hAnsi="Calibri"/>
            <w:b/>
            <w:bCs/>
          </w:rPr>
          <w:delText xml:space="preserve">defer </w:delText>
        </w:r>
        <w:r w:rsidRPr="008313E9" w:rsidDel="002E607A">
          <w:rPr>
            <w:rFonts w:ascii="Calibri" w:hAnsi="Calibri"/>
          </w:rPr>
          <w:delText xml:space="preserve">e </w:delText>
        </w:r>
        <w:r w:rsidRPr="008313E9" w:rsidDel="002E607A">
          <w:rPr>
            <w:rFonts w:ascii="Calibri" w:hAnsi="Calibri"/>
            <w:b/>
            <w:bCs/>
          </w:rPr>
          <w:delText>repeat</w:delText>
        </w:r>
      </w:del>
    </w:p>
    <w:p w14:paraId="3E5FA18D" w14:textId="77777777" w:rsidR="008313E9" w:rsidRPr="008313E9" w:rsidDel="002E607A" w:rsidRDefault="008313E9" w:rsidP="008313E9">
      <w:pPr>
        <w:rPr>
          <w:del w:id="349" w:author="Willian" w:date="2017-03-08T00:13:00Z"/>
          <w:rFonts w:ascii="Times New Roman" w:hAnsi="Times New Roman" w:cs="Times New Roman"/>
          <w:color w:val="auto"/>
          <w:sz w:val="24"/>
          <w:szCs w:val="24"/>
        </w:rPr>
      </w:pPr>
      <w:del w:id="350" w:author="Willian" w:date="2017-03-08T00:13:00Z">
        <w:r w:rsidRPr="008313E9" w:rsidDel="002E607A">
          <w:rPr>
            <w:rFonts w:ascii="Calibri" w:hAnsi="Calibri" w:cs="Times New Roman"/>
          </w:rPr>
          <w:delText>Vamos então aprender um pouco de Swift. Abra um Playground e siga os exemplos seguintes.</w:delText>
        </w:r>
      </w:del>
    </w:p>
    <w:p w14:paraId="75C57B81" w14:textId="77777777" w:rsidR="008313E9" w:rsidDel="002E607A" w:rsidRDefault="008313E9" w:rsidP="008313E9">
      <w:pPr>
        <w:rPr>
          <w:del w:id="351" w:author="Willian" w:date="2017-03-08T00:13:00Z"/>
          <w:rFonts w:ascii="Calibri" w:hAnsi="Calibri" w:cs="Times New Roman"/>
        </w:rPr>
      </w:pPr>
      <w:del w:id="352" w:author="Willian" w:date="2017-03-08T00:13:00Z">
        <w:r w:rsidRPr="008313E9" w:rsidDel="002E607A">
          <w:rPr>
            <w:rFonts w:ascii="Calibri" w:hAnsi="Calibri" w:cs="Times New Roman"/>
          </w:rPr>
          <w:delText>As lições a seguir, serão guiadas a partir de um Playground. Como diz</w:delText>
        </w:r>
      </w:del>
      <w:ins w:id="353" w:author="Vicente da Silva, Mayara" w:date="2016-11-01T14:42:00Z">
        <w:del w:id="354" w:author="Willian" w:date="2017-03-08T00:13:00Z">
          <w:r w:rsidR="00533A83" w:rsidDel="002E607A">
            <w:rPr>
              <w:rFonts w:ascii="Calibri" w:hAnsi="Calibri" w:cs="Times New Roman"/>
            </w:rPr>
            <w:delText>ss</w:delText>
          </w:r>
        </w:del>
      </w:ins>
      <w:del w:id="355" w:author="Willian" w:date="2017-03-08T00:13:00Z">
        <w:r w:rsidRPr="008313E9" w:rsidDel="002E607A">
          <w:rPr>
            <w:rFonts w:ascii="Calibri" w:hAnsi="Calibri" w:cs="Times New Roman"/>
          </w:rPr>
          <w:delText>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delText>
        </w:r>
        <w:r w:rsidR="00AF04DD" w:rsidDel="002E607A">
          <w:rPr>
            <w:rFonts w:ascii="Calibri" w:hAnsi="Calibri" w:cs="Times New Roman"/>
          </w:rPr>
          <w:delText xml:space="preserve"> </w:delText>
        </w:r>
      </w:del>
    </w:p>
    <w:p w14:paraId="34200989" w14:textId="77777777" w:rsidR="00AF04DD" w:rsidDel="002E607A" w:rsidRDefault="00AF04DD" w:rsidP="008313E9">
      <w:pPr>
        <w:rPr>
          <w:del w:id="356" w:author="Willian" w:date="2017-03-08T00:13:00Z"/>
          <w:rFonts w:ascii="Calibri" w:hAnsi="Calibri" w:cs="Times New Roman"/>
        </w:rPr>
      </w:pPr>
      <w:del w:id="357" w:author="Willian" w:date="2017-03-08T00:13:00Z">
        <w:r w:rsidDel="002E607A">
          <w:rPr>
            <w:rFonts w:ascii="Calibri" w:hAnsi="Calibri" w:cs="Times New Roman"/>
          </w:rPr>
          <w:delText>A Apple tem uma documentação completa sobre Swift, porém não está totalmente atualizada para Swift 3, então vamos fazer um compilado do essencial do Swift descrito nesta documentação</w:delText>
        </w:r>
      </w:del>
      <w:ins w:id="358" w:author="Vicente da Silva, Mayara" w:date="2016-11-01T14:43:00Z">
        <w:del w:id="359" w:author="Willian" w:date="2017-03-08T00:13:00Z">
          <w:r w:rsidR="00533A83" w:rsidDel="002E607A">
            <w:rPr>
              <w:rFonts w:ascii="Calibri" w:hAnsi="Calibri" w:cs="Times New Roman"/>
            </w:rPr>
            <w:delText>,</w:delText>
          </w:r>
        </w:del>
      </w:ins>
      <w:del w:id="360" w:author="Willian" w:date="2017-03-08T00:13:00Z">
        <w:r w:rsidDel="002E607A">
          <w:rPr>
            <w:rFonts w:ascii="Calibri" w:hAnsi="Calibri" w:cs="Times New Roman"/>
          </w:rPr>
          <w:delText xml:space="preserve"> atualiza</w:delText>
        </w:r>
      </w:del>
      <w:ins w:id="361" w:author="Vicente da Silva, Mayara" w:date="2016-11-01T14:43:00Z">
        <w:del w:id="362" w:author="Willian" w:date="2017-03-08T00:13:00Z">
          <w:r w:rsidR="00533A83" w:rsidDel="002E607A">
            <w:rPr>
              <w:rFonts w:ascii="Calibri" w:hAnsi="Calibri" w:cs="Times New Roman"/>
            </w:rPr>
            <w:delText>n</w:delText>
          </w:r>
        </w:del>
      </w:ins>
      <w:del w:id="363" w:author="Willian" w:date="2017-03-08T00:13:00Z">
        <w:r w:rsidDel="002E607A">
          <w:rPr>
            <w:rFonts w:ascii="Calibri" w:hAnsi="Calibri" w:cs="Times New Roman"/>
          </w:rPr>
          <w:delText>do para Swift 3 para você.</w:delText>
        </w:r>
      </w:del>
    </w:p>
    <w:p w14:paraId="4C1AA868" w14:textId="77777777" w:rsidR="008313E9" w:rsidDel="002E607A" w:rsidRDefault="008313E9" w:rsidP="00432D6D">
      <w:pPr>
        <w:pStyle w:val="Ttulo2"/>
        <w:rPr>
          <w:del w:id="364" w:author="Willian" w:date="2017-03-08T00:13:00Z"/>
        </w:rPr>
      </w:pPr>
      <w:del w:id="365" w:author="Willian" w:date="2017-03-08T00:13:00Z">
        <w:r w:rsidRPr="008313E9" w:rsidDel="002E607A">
          <w:delText>Tipos básicos</w:delText>
        </w:r>
      </w:del>
    </w:p>
    <w:p w14:paraId="35BB7D3E" w14:textId="77777777" w:rsidR="008313E9" w:rsidRPr="008313E9" w:rsidDel="002E607A" w:rsidRDefault="008313E9" w:rsidP="008313E9">
      <w:pPr>
        <w:rPr>
          <w:del w:id="366" w:author="Willian" w:date="2017-03-08T00:13:00Z"/>
          <w:rFonts w:ascii="Times New Roman" w:hAnsi="Times New Roman" w:cs="Times New Roman"/>
          <w:color w:val="auto"/>
          <w:sz w:val="24"/>
          <w:szCs w:val="24"/>
        </w:rPr>
      </w:pPr>
      <w:del w:id="367" w:author="Willian" w:date="2017-03-08T00:13:00Z">
        <w:r w:rsidRPr="008313E9" w:rsidDel="002E607A">
          <w:rPr>
            <w:rFonts w:ascii="Calibri" w:hAnsi="Calibri" w:cs="Times New Roman"/>
          </w:rPr>
          <w:delText xml:space="preserve">Uma </w:delText>
        </w:r>
        <w:r w:rsidRPr="008313E9" w:rsidDel="002E607A">
          <w:rPr>
            <w:rFonts w:ascii="Calibri" w:hAnsi="Calibri" w:cs="Times New Roman"/>
            <w:b/>
            <w:bCs/>
          </w:rPr>
          <w:delText>constante</w:delText>
        </w:r>
        <w:r w:rsidRPr="008313E9" w:rsidDel="002E607A">
          <w:rPr>
            <w:rFonts w:ascii="Calibri" w:hAnsi="Calibri" w:cs="Times New Roman"/>
          </w:rPr>
          <w:delText xml:space="preserve"> é um valor que permanece imutável após ter sido declarada pela primeira vez, enquanto que uma </w:delText>
        </w:r>
        <w:r w:rsidRPr="008313E9" w:rsidDel="002E607A">
          <w:rPr>
            <w:rFonts w:ascii="Calibri" w:hAnsi="Calibri" w:cs="Times New Roman"/>
            <w:b/>
            <w:bCs/>
          </w:rPr>
          <w:delText>variável</w:delText>
        </w:r>
        <w:r w:rsidRPr="008313E9" w:rsidDel="002E607A">
          <w:rPr>
            <w:rFonts w:ascii="Calibri" w:hAnsi="Calibri" w:cs="Times New Roman"/>
          </w:rPr>
          <w:delText xml:space="preserve"> é um valor que pode ser alterado livremente. Se você sabe que um valor não precisa ser alterado no seu código, declare-o como uma constante ao invés de uma variável.</w:delText>
        </w:r>
      </w:del>
    </w:p>
    <w:p w14:paraId="74C076BB" w14:textId="77777777" w:rsidR="008313E9" w:rsidRPr="008313E9" w:rsidDel="002E607A" w:rsidRDefault="008313E9" w:rsidP="008313E9">
      <w:pPr>
        <w:rPr>
          <w:del w:id="368" w:author="Willian" w:date="2017-03-08T00:13:00Z"/>
          <w:rFonts w:ascii="Times New Roman" w:hAnsi="Times New Roman" w:cs="Times New Roman"/>
          <w:color w:val="auto"/>
          <w:sz w:val="24"/>
          <w:szCs w:val="24"/>
        </w:rPr>
      </w:pPr>
      <w:del w:id="369" w:author="Willian" w:date="2017-03-08T00:13:00Z">
        <w:r w:rsidRPr="008313E9" w:rsidDel="002E607A">
          <w:rPr>
            <w:rFonts w:ascii="Calibri" w:hAnsi="Calibri" w:cs="Times New Roman"/>
          </w:rPr>
          <w:delText xml:space="preserve">Para fazer isto, use </w:delText>
        </w:r>
        <w:r w:rsidRPr="00722402" w:rsidDel="002E607A">
          <w:rPr>
            <w:rFonts w:ascii="Menlo" w:hAnsi="Menlo" w:cs="Menlo"/>
            <w:color w:val="AA3391"/>
            <w:sz w:val="18"/>
            <w:szCs w:val="18"/>
            <w:shd w:val="clear" w:color="auto" w:fill="FFFFFF"/>
          </w:rPr>
          <w:delText>let</w:delText>
        </w:r>
        <w:r w:rsidRPr="008313E9" w:rsidDel="002E607A">
          <w:rPr>
            <w:rFonts w:ascii="Menlo" w:hAnsi="Menlo" w:cs="Menlo"/>
            <w:sz w:val="18"/>
            <w:szCs w:val="18"/>
            <w:shd w:val="clear" w:color="auto" w:fill="FFFFFF"/>
          </w:rPr>
          <w:delText xml:space="preserve"> </w:delText>
        </w:r>
        <w:r w:rsidRPr="008313E9" w:rsidDel="002E607A">
          <w:rPr>
            <w:rFonts w:ascii="Calibri" w:hAnsi="Calibri" w:cs="Times New Roman"/>
          </w:rPr>
          <w:delText xml:space="preserve">para declarar uma constante e </w:delText>
        </w:r>
        <w:r w:rsidRPr="008313E9" w:rsidDel="002E607A">
          <w:rPr>
            <w:rFonts w:ascii="Menlo" w:hAnsi="Menlo" w:cs="Menlo"/>
            <w:b/>
            <w:color w:val="AA3391"/>
            <w:sz w:val="18"/>
            <w:szCs w:val="18"/>
            <w:shd w:val="clear" w:color="auto" w:fill="FFFFFF"/>
          </w:rPr>
          <w:delText>var</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para uma variável.</w:delText>
        </w:r>
      </w:del>
    </w:p>
    <w:p w14:paraId="1697E184" w14:textId="77777777" w:rsidR="008313E9" w:rsidRPr="00A66496" w:rsidDel="002E607A" w:rsidRDefault="008313E9" w:rsidP="008313E9">
      <w:pPr>
        <w:shd w:val="clear" w:color="auto" w:fill="FFFFFF"/>
        <w:spacing w:before="460" w:after="0"/>
        <w:ind w:left="540"/>
        <w:textAlignment w:val="baseline"/>
        <w:rPr>
          <w:del w:id="370" w:author="Willian" w:date="2017-03-08T00:13:00Z"/>
          <w:rFonts w:ascii="Menlo" w:hAnsi="Menlo" w:cs="Menlo"/>
          <w:noProof/>
          <w:sz w:val="21"/>
          <w:szCs w:val="21"/>
          <w:lang w:val="en-US"/>
        </w:rPr>
      </w:pPr>
      <w:del w:id="37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5BB348E9" w14:textId="77777777" w:rsidR="008313E9" w:rsidRPr="00A66496" w:rsidDel="002E607A" w:rsidRDefault="008313E9" w:rsidP="008313E9">
      <w:pPr>
        <w:shd w:val="clear" w:color="auto" w:fill="FFFFFF"/>
        <w:spacing w:after="0"/>
        <w:ind w:left="540"/>
        <w:textAlignment w:val="baseline"/>
        <w:rPr>
          <w:del w:id="372" w:author="Willian" w:date="2017-03-08T00:13:00Z"/>
          <w:rFonts w:ascii="Menlo" w:hAnsi="Menlo" w:cs="Menlo"/>
          <w:noProof/>
          <w:sz w:val="21"/>
          <w:szCs w:val="21"/>
          <w:lang w:val="en-US"/>
        </w:rPr>
      </w:pPr>
      <w:del w:id="373" w:author="Willian" w:date="2017-03-08T00:13:00Z">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50</w:delText>
        </w:r>
      </w:del>
    </w:p>
    <w:p w14:paraId="0801092F" w14:textId="77777777" w:rsidR="008313E9" w:rsidRPr="00A66496" w:rsidDel="002E607A" w:rsidRDefault="008313E9" w:rsidP="008313E9">
      <w:pPr>
        <w:shd w:val="clear" w:color="auto" w:fill="FFFFFF"/>
        <w:spacing w:after="620"/>
        <w:ind w:left="540"/>
        <w:textAlignment w:val="baseline"/>
        <w:rPr>
          <w:del w:id="374" w:author="Willian" w:date="2017-03-08T00:13:00Z"/>
          <w:rFonts w:ascii="Menlo" w:hAnsi="Menlo" w:cs="Menlo"/>
          <w:noProof/>
          <w:sz w:val="21"/>
          <w:szCs w:val="21"/>
          <w:lang w:val="en-US"/>
        </w:rPr>
      </w:pPr>
      <w:del w:id="375"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myConstant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2ACA1130" w14:textId="77777777" w:rsidR="008313E9" w:rsidRPr="008313E9" w:rsidDel="002E607A" w:rsidRDefault="008313E9" w:rsidP="008313E9">
      <w:pPr>
        <w:rPr>
          <w:del w:id="376" w:author="Willian" w:date="2017-03-08T00:13:00Z"/>
          <w:rFonts w:ascii="Times New Roman" w:hAnsi="Times New Roman" w:cs="Times New Roman"/>
          <w:color w:val="auto"/>
          <w:sz w:val="24"/>
          <w:szCs w:val="24"/>
        </w:rPr>
      </w:pPr>
      <w:del w:id="377" w:author="Willian" w:date="2017-03-08T00:13:00Z">
        <w:r w:rsidRPr="008313E9" w:rsidDel="002E607A">
          <w:rPr>
            <w:rFonts w:ascii="Calibri" w:hAnsi="Calibri" w:cs="Times New Roman"/>
          </w:rPr>
          <w:delText xml:space="preserve">Cada constante ou variável em Swift possui um </w:delText>
        </w:r>
        <w:commentRangeStart w:id="378"/>
        <w:commentRangeStart w:id="379"/>
        <w:r w:rsidRPr="008313E9" w:rsidDel="002E607A">
          <w:rPr>
            <w:rFonts w:ascii="Calibri" w:hAnsi="Calibri" w:cs="Times New Roman"/>
          </w:rPr>
          <w:delText>tipo</w:delText>
        </w:r>
        <w:commentRangeEnd w:id="378"/>
        <w:r w:rsidR="00563D74" w:rsidDel="002E607A">
          <w:rPr>
            <w:rStyle w:val="Refdecomentrio"/>
          </w:rPr>
          <w:commentReference w:id="378"/>
        </w:r>
        <w:commentRangeEnd w:id="379"/>
        <w:r w:rsidR="00AE0252" w:rsidDel="002E607A">
          <w:rPr>
            <w:rStyle w:val="Refdecomentrio"/>
          </w:rPr>
          <w:commentReference w:id="379"/>
        </w:r>
        <w:r w:rsidRPr="008313E9" w:rsidDel="002E607A">
          <w:rPr>
            <w:rFonts w:ascii="Calibri" w:hAnsi="Calibri" w:cs="Times New Roman"/>
          </w:rPr>
          <w:delText xml:space="preserve">, mas nem sempre você precisa definir este tipo explicitamente. Fornecendo </w:delText>
        </w:r>
      </w:del>
      <w:ins w:id="380" w:author="Vicente da Silva, Mayara" w:date="2016-11-01T14:48:00Z">
        <w:del w:id="381" w:author="Willian" w:date="2017-03-08T00:13:00Z">
          <w:r w:rsidR="00563D74" w:rsidRPr="008313E9" w:rsidDel="002E607A">
            <w:rPr>
              <w:rFonts w:ascii="Calibri" w:hAnsi="Calibri" w:cs="Times New Roman"/>
            </w:rPr>
            <w:delText>Fornece</w:delText>
          </w:r>
          <w:r w:rsidR="00563D74" w:rsidDel="002E607A">
            <w:rPr>
              <w:rFonts w:ascii="Calibri" w:hAnsi="Calibri" w:cs="Times New Roman"/>
            </w:rPr>
            <w:delText>r</w:delText>
          </w:r>
          <w:r w:rsidR="00563D74" w:rsidRPr="008313E9" w:rsidDel="002E607A">
            <w:rPr>
              <w:rFonts w:ascii="Calibri" w:hAnsi="Calibri" w:cs="Times New Roman"/>
            </w:rPr>
            <w:delText xml:space="preserve"> </w:delText>
          </w:r>
        </w:del>
      </w:ins>
      <w:del w:id="382" w:author="Willian" w:date="2017-03-08T00:13:00Z">
        <w:r w:rsidRPr="008313E9" w:rsidDel="002E607A">
          <w:rPr>
            <w:rFonts w:ascii="Calibri" w:hAnsi="Calibri" w:cs="Times New Roman"/>
          </w:rPr>
          <w:delText xml:space="preserve">um valor ao criar uma constante ou variável permite que o compilador infira seu tipo. No exemplo acima, o compilador infere que </w:delText>
        </w:r>
        <w:r w:rsidRPr="008313E9" w:rsidDel="002E607A">
          <w:rPr>
            <w:rFonts w:ascii="Menlo" w:hAnsi="Menlo" w:cs="Menlo"/>
            <w:color w:val="3F6E74"/>
            <w:sz w:val="18"/>
            <w:szCs w:val="18"/>
            <w:shd w:val="clear" w:color="auto" w:fill="FFFFFF"/>
          </w:rPr>
          <w:delText>myVariable</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é um número inteiro (</w:delText>
        </w:r>
        <w:r w:rsidRPr="008313E9" w:rsidDel="002E607A">
          <w:rPr>
            <w:rFonts w:ascii="Menlo" w:hAnsi="Menlo" w:cs="Menlo"/>
            <w:color w:val="5C2699"/>
            <w:sz w:val="18"/>
            <w:szCs w:val="18"/>
            <w:shd w:val="clear" w:color="auto" w:fill="FFFFFF"/>
          </w:rPr>
          <w:delText>Int</w:delText>
        </w:r>
        <w:r w:rsidRPr="008313E9" w:rsidDel="002E607A">
          <w:rPr>
            <w:rFonts w:ascii="Calibri" w:hAnsi="Calibri" w:cs="Times New Roman"/>
          </w:rPr>
          <w:delText xml:space="preserve">), por que seu valor é um número inteiro. Isto é chamado de </w:delText>
        </w:r>
        <w:r w:rsidRPr="008313E9" w:rsidDel="002E607A">
          <w:rPr>
            <w:rFonts w:ascii="Calibri" w:hAnsi="Calibri" w:cs="Times New Roman"/>
            <w:b/>
            <w:bCs/>
          </w:rPr>
          <w:delText>Inferência de Tipos.</w:delText>
        </w:r>
        <w:r w:rsidRPr="008313E9" w:rsidDel="002E607A">
          <w:rPr>
            <w:rFonts w:ascii="Calibri" w:hAnsi="Calibri" w:cs="Times New Roman"/>
          </w:rPr>
          <w:delText xml:space="preserve"> Uma vez que uma constante ou variável tem um tipo, este não pode ser mais alterado.</w:delText>
        </w:r>
      </w:del>
    </w:p>
    <w:p w14:paraId="2502325C" w14:textId="77777777" w:rsidR="008313E9" w:rsidRPr="008313E9" w:rsidDel="002E607A" w:rsidRDefault="008313E9" w:rsidP="008313E9">
      <w:pPr>
        <w:rPr>
          <w:del w:id="383" w:author="Willian" w:date="2017-03-08T00:13:00Z"/>
          <w:rFonts w:ascii="Times New Roman" w:hAnsi="Times New Roman" w:cs="Times New Roman"/>
          <w:color w:val="auto"/>
          <w:sz w:val="24"/>
          <w:szCs w:val="24"/>
        </w:rPr>
      </w:pPr>
      <w:del w:id="384" w:author="Willian" w:date="2017-03-08T00:13:00Z">
        <w:r w:rsidRPr="008313E9" w:rsidDel="002E607A">
          <w:rPr>
            <w:rFonts w:ascii="Calibri" w:hAnsi="Calibri" w:cs="Times New Roman"/>
          </w:rPr>
          <w:delText>Se o valor inicial não forn</w:delText>
        </w:r>
        <w:r w:rsidDel="002E607A">
          <w:rPr>
            <w:rFonts w:ascii="Calibri" w:hAnsi="Calibri" w:cs="Times New Roman"/>
          </w:rPr>
          <w:delText>ece informações suficientes (</w:delText>
        </w:r>
        <w:r w:rsidRPr="008313E9" w:rsidDel="002E607A">
          <w:rPr>
            <w:rFonts w:ascii="Calibri" w:hAnsi="Calibri" w:cs="Times New Roman"/>
          </w:rPr>
          <w:delText>não fornece nenhum valor) para que a inferência de tipo seja feita, você deve especificar o tipo, escrevendo-o após a variável, separados por dois pontos.</w:delText>
        </w:r>
      </w:del>
    </w:p>
    <w:p w14:paraId="6052B7AE" w14:textId="77777777" w:rsidR="008313E9" w:rsidRPr="00A66496" w:rsidDel="002E607A" w:rsidRDefault="008313E9" w:rsidP="008313E9">
      <w:pPr>
        <w:shd w:val="clear" w:color="auto" w:fill="FFFFFF"/>
        <w:spacing w:after="0"/>
        <w:ind w:left="567"/>
        <w:textAlignment w:val="baseline"/>
        <w:rPr>
          <w:del w:id="385" w:author="Willian" w:date="2017-03-08T00:13:00Z"/>
          <w:rFonts w:ascii="Menlo" w:hAnsi="Menlo" w:cs="Menlo"/>
          <w:noProof/>
          <w:sz w:val="21"/>
          <w:szCs w:val="21"/>
          <w:lang w:val="en-US"/>
        </w:rPr>
      </w:pPr>
      <w:del w:id="38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implicitInteger</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605D7A42" w14:textId="77777777" w:rsidR="008313E9" w:rsidRPr="00A66496" w:rsidDel="002E607A" w:rsidRDefault="008313E9" w:rsidP="008313E9">
      <w:pPr>
        <w:shd w:val="clear" w:color="auto" w:fill="FFFFFF"/>
        <w:spacing w:after="0"/>
        <w:ind w:left="567"/>
        <w:textAlignment w:val="baseline"/>
        <w:rPr>
          <w:del w:id="387" w:author="Willian" w:date="2017-03-08T00:13:00Z"/>
          <w:rFonts w:ascii="Menlo" w:hAnsi="Menlo" w:cs="Menlo"/>
          <w:noProof/>
          <w:sz w:val="21"/>
          <w:szCs w:val="21"/>
          <w:lang w:val="en-US"/>
        </w:rPr>
      </w:pPr>
      <w:del w:id="388"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70.0</w:delText>
        </w:r>
      </w:del>
    </w:p>
    <w:p w14:paraId="7D280CF7" w14:textId="77777777" w:rsidR="008313E9" w:rsidRPr="00A66496" w:rsidDel="002E607A" w:rsidRDefault="008313E9" w:rsidP="008313E9">
      <w:pPr>
        <w:shd w:val="clear" w:color="auto" w:fill="FFFFFF"/>
        <w:spacing w:after="0"/>
        <w:ind w:left="567"/>
        <w:textAlignment w:val="baseline"/>
        <w:rPr>
          <w:del w:id="389" w:author="Willian" w:date="2017-03-08T00:13:00Z"/>
          <w:rFonts w:ascii="Menlo" w:hAnsi="Menlo" w:cs="Menlo"/>
          <w:noProof/>
          <w:sz w:val="21"/>
          <w:szCs w:val="21"/>
          <w:lang w:val="en-US"/>
        </w:rPr>
      </w:pPr>
      <w:del w:id="390"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explicitDouble</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04865B84" w14:textId="77777777" w:rsidR="008313E9" w:rsidRPr="00A66496" w:rsidDel="002E607A" w:rsidRDefault="008313E9" w:rsidP="008313E9">
      <w:pPr>
        <w:spacing w:after="0"/>
        <w:rPr>
          <w:del w:id="391" w:author="Willian" w:date="2017-03-08T00:13:00Z"/>
          <w:rFonts w:ascii="Times New Roman" w:eastAsia="Times New Roman" w:hAnsi="Times New Roman" w:cs="Times New Roman"/>
          <w:color w:val="auto"/>
          <w:sz w:val="24"/>
          <w:szCs w:val="24"/>
          <w:lang w:val="en-US"/>
        </w:rPr>
      </w:pPr>
    </w:p>
    <w:p w14:paraId="31718D21" w14:textId="77777777" w:rsidR="008313E9" w:rsidRPr="008313E9" w:rsidDel="002E607A" w:rsidRDefault="008313E9" w:rsidP="008313E9">
      <w:pPr>
        <w:ind w:left="540"/>
        <w:rPr>
          <w:del w:id="392" w:author="Willian" w:date="2017-03-08T00:13:00Z"/>
          <w:rFonts w:ascii="Times New Roman" w:hAnsi="Times New Roman" w:cs="Times New Roman"/>
          <w:color w:val="7030A0"/>
          <w:sz w:val="24"/>
          <w:szCs w:val="24"/>
        </w:rPr>
      </w:pPr>
      <w:del w:id="393"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No Xcode, use o comando </w:delText>
        </w:r>
        <w:r w:rsidRPr="00A66496" w:rsidDel="002E607A">
          <w:rPr>
            <w:rFonts w:ascii="Calibri" w:hAnsi="Calibri" w:cs="Times New Roman"/>
            <w:b/>
            <w:bCs/>
            <w:color w:val="7030A0"/>
          </w:rPr>
          <w:delText>Option</w:delText>
        </w:r>
        <w:r w:rsidRPr="008313E9" w:rsidDel="002E607A">
          <w:rPr>
            <w:rFonts w:ascii="Calibri" w:hAnsi="Calibri" w:cs="Times New Roman"/>
            <w:b/>
            <w:bCs/>
            <w:color w:val="7030A0"/>
          </w:rPr>
          <w:delText xml:space="preserve"> </w:delText>
        </w:r>
        <w:r w:rsidR="00722402" w:rsidRPr="008313E9" w:rsidDel="002E607A">
          <w:rPr>
            <w:rFonts w:ascii="Calibri" w:hAnsi="Calibri" w:cs="Times New Roman"/>
            <w:b/>
            <w:bCs/>
            <w:color w:val="7030A0"/>
          </w:rPr>
          <w:delText>+ clique</w:delText>
        </w:r>
        <w:r w:rsidRPr="008313E9" w:rsidDel="002E607A">
          <w:rPr>
            <w:rFonts w:ascii="Calibri" w:hAnsi="Calibri" w:cs="Times New Roman"/>
            <w:color w:val="7030A0"/>
          </w:rPr>
          <w:delText xml:space="preserve"> no nome de uma constante ou variável para ver seu tipo inferido. Tente fazer isto com as constantes acima.</w:delText>
        </w:r>
      </w:del>
    </w:p>
    <w:p w14:paraId="6C3FEAFA" w14:textId="77777777" w:rsidR="008313E9" w:rsidRPr="008313E9" w:rsidDel="002E607A" w:rsidRDefault="008313E9" w:rsidP="008313E9">
      <w:pPr>
        <w:rPr>
          <w:del w:id="394" w:author="Willian" w:date="2017-03-08T00:13:00Z"/>
          <w:rFonts w:ascii="Times New Roman" w:eastAsia="Times New Roman" w:hAnsi="Times New Roman" w:cs="Times New Roman"/>
          <w:color w:val="auto"/>
          <w:sz w:val="24"/>
          <w:szCs w:val="24"/>
        </w:rPr>
      </w:pPr>
    </w:p>
    <w:p w14:paraId="6B26574D" w14:textId="77777777" w:rsidR="008313E9" w:rsidRPr="008313E9" w:rsidDel="002E607A" w:rsidRDefault="008313E9" w:rsidP="008313E9">
      <w:pPr>
        <w:rPr>
          <w:del w:id="395" w:author="Willian" w:date="2017-03-08T00:13:00Z"/>
          <w:rFonts w:ascii="Times New Roman" w:hAnsi="Times New Roman" w:cs="Times New Roman"/>
          <w:color w:val="auto"/>
          <w:sz w:val="24"/>
          <w:szCs w:val="24"/>
        </w:rPr>
      </w:pPr>
      <w:del w:id="396" w:author="Willian" w:date="2017-03-08T00:13:00Z">
        <w:r w:rsidRPr="008313E9" w:rsidDel="002E607A">
          <w:rPr>
            <w:rFonts w:ascii="Calibri" w:hAnsi="Calibri" w:cs="Times New Roman"/>
          </w:rPr>
          <w:delText xml:space="preserve">Valores nunca podem ser convertidos implicitamente. Se você precisa fazer uma conversão de um tipo para outro, faça explicitamente uma instância do tipo desejado. No exemplo, você pode converter um </w:delText>
        </w:r>
        <w:r w:rsidR="00722402" w:rsidRPr="008313E9" w:rsidDel="002E607A">
          <w:rPr>
            <w:rFonts w:ascii="Menlo" w:hAnsi="Menlo" w:cs="Menlo"/>
            <w:color w:val="5C2699"/>
            <w:sz w:val="18"/>
            <w:szCs w:val="18"/>
            <w:shd w:val="clear" w:color="auto" w:fill="FFFFFF"/>
          </w:rPr>
          <w:delText>Int</w:delText>
        </w:r>
        <w:r w:rsidR="00722402" w:rsidRPr="008313E9" w:rsidDel="002E607A">
          <w:rPr>
            <w:rFonts w:ascii="Calibri" w:hAnsi="Calibri" w:cs="Times New Roman"/>
          </w:rPr>
          <w:delText xml:space="preserve"> </w:delText>
        </w:r>
        <w:r w:rsidRPr="008313E9" w:rsidDel="002E607A">
          <w:rPr>
            <w:rFonts w:ascii="Calibri" w:hAnsi="Calibri" w:cs="Times New Roman"/>
          </w:rPr>
          <w:delText xml:space="preserve">para uma </w:delText>
        </w:r>
        <w:r w:rsidRPr="008313E9" w:rsidDel="002E607A">
          <w:rPr>
            <w:rFonts w:ascii="Calibri" w:hAnsi="Calibri" w:cs="Times New Roman"/>
            <w:b/>
            <w:bCs/>
          </w:rPr>
          <w:delText>String.</w:delText>
        </w:r>
      </w:del>
    </w:p>
    <w:p w14:paraId="38F02720" w14:textId="77777777" w:rsidR="008313E9" w:rsidRPr="00A66496" w:rsidDel="002E607A" w:rsidRDefault="008313E9" w:rsidP="008313E9">
      <w:pPr>
        <w:shd w:val="clear" w:color="auto" w:fill="FFFFFF"/>
        <w:spacing w:after="0"/>
        <w:ind w:left="567"/>
        <w:textAlignment w:val="baseline"/>
        <w:rPr>
          <w:del w:id="397" w:author="Willian" w:date="2017-03-08T00:13:00Z"/>
          <w:rFonts w:ascii="Menlo" w:hAnsi="Menlo" w:cs="Menlo"/>
          <w:noProof/>
          <w:sz w:val="21"/>
          <w:szCs w:val="21"/>
          <w:lang w:val="en-US"/>
        </w:rPr>
      </w:pPr>
      <w:del w:id="398"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"The width is "</w:delText>
        </w:r>
      </w:del>
    </w:p>
    <w:p w14:paraId="7019BDBB" w14:textId="77777777" w:rsidR="008313E9" w:rsidRPr="00A66496" w:rsidDel="002E607A" w:rsidRDefault="008313E9" w:rsidP="008313E9">
      <w:pPr>
        <w:shd w:val="clear" w:color="auto" w:fill="FFFFFF"/>
        <w:spacing w:after="0"/>
        <w:ind w:left="567"/>
        <w:textAlignment w:val="baseline"/>
        <w:rPr>
          <w:del w:id="399" w:author="Willian" w:date="2017-03-08T00:13:00Z"/>
          <w:rFonts w:ascii="Menlo" w:hAnsi="Menlo" w:cs="Menlo"/>
          <w:noProof/>
          <w:sz w:val="21"/>
          <w:szCs w:val="21"/>
          <w:lang w:val="en-US"/>
        </w:rPr>
      </w:pPr>
      <w:del w:id="400"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94</w:delText>
        </w:r>
      </w:del>
    </w:p>
    <w:p w14:paraId="2690973C" w14:textId="77777777" w:rsidR="008313E9" w:rsidRPr="00A66496" w:rsidDel="002E607A" w:rsidRDefault="008313E9" w:rsidP="008313E9">
      <w:pPr>
        <w:shd w:val="clear" w:color="auto" w:fill="FFFFFF"/>
        <w:spacing w:after="0"/>
        <w:ind w:left="567"/>
        <w:textAlignment w:val="baseline"/>
        <w:rPr>
          <w:del w:id="401" w:author="Willian" w:date="2017-03-08T00:13:00Z"/>
          <w:rFonts w:ascii="Menlo" w:hAnsi="Menlo" w:cs="Menlo"/>
          <w:noProof/>
          <w:sz w:val="21"/>
          <w:szCs w:val="21"/>
          <w:lang w:val="en-US"/>
        </w:rPr>
      </w:pPr>
      <w:del w:id="402"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String</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w:delText>
        </w:r>
      </w:del>
    </w:p>
    <w:p w14:paraId="1406ACA5" w14:textId="77777777" w:rsidR="008313E9" w:rsidRPr="00A66496" w:rsidDel="002E607A" w:rsidRDefault="008313E9" w:rsidP="008313E9">
      <w:pPr>
        <w:shd w:val="clear" w:color="auto" w:fill="FFFFFF"/>
        <w:spacing w:after="0"/>
        <w:ind w:left="567"/>
        <w:textAlignment w:val="baseline"/>
        <w:rPr>
          <w:del w:id="403" w:author="Willian" w:date="2017-03-08T00:13:00Z"/>
          <w:rFonts w:ascii="Menlo" w:hAnsi="Menlo" w:cs="Menlo"/>
          <w:sz w:val="21"/>
          <w:szCs w:val="21"/>
          <w:lang w:val="en-US"/>
        </w:rPr>
      </w:pPr>
    </w:p>
    <w:p w14:paraId="5F19F33B" w14:textId="77777777" w:rsidR="008313E9" w:rsidRPr="008313E9" w:rsidDel="002E607A" w:rsidRDefault="008313E9" w:rsidP="008313E9">
      <w:pPr>
        <w:ind w:left="540"/>
        <w:rPr>
          <w:del w:id="404" w:author="Willian" w:date="2017-03-08T00:13:00Z"/>
          <w:rFonts w:ascii="Times New Roman" w:hAnsi="Times New Roman" w:cs="Times New Roman"/>
          <w:color w:val="7030A0"/>
          <w:sz w:val="24"/>
          <w:szCs w:val="24"/>
        </w:rPr>
      </w:pPr>
      <w:del w:id="405"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Tente remover a conversão para </w:delText>
        </w:r>
        <w:r w:rsidRPr="008313E9" w:rsidDel="002E607A">
          <w:rPr>
            <w:rFonts w:ascii="Calibri" w:hAnsi="Calibri" w:cs="Times New Roman"/>
            <w:b/>
            <w:bCs/>
            <w:color w:val="7030A0"/>
          </w:rPr>
          <w:delText>String</w:delText>
        </w:r>
        <w:r w:rsidRPr="008313E9" w:rsidDel="002E607A">
          <w:rPr>
            <w:rFonts w:ascii="Calibri" w:hAnsi="Calibri" w:cs="Times New Roman"/>
            <w:color w:val="7030A0"/>
          </w:rPr>
          <w:delText xml:space="preserve"> da última linha. Que erro acontece?</w:delText>
        </w:r>
      </w:del>
    </w:p>
    <w:p w14:paraId="01950E9B" w14:textId="77777777" w:rsidR="008313E9" w:rsidRPr="008313E9" w:rsidDel="002E607A" w:rsidRDefault="008313E9" w:rsidP="008313E9">
      <w:pPr>
        <w:rPr>
          <w:del w:id="406" w:author="Willian" w:date="2017-03-08T00:13:00Z"/>
          <w:rFonts w:cs="Times New Roman"/>
          <w:color w:val="auto"/>
        </w:rPr>
      </w:pPr>
      <w:del w:id="407" w:author="Willian" w:date="2017-03-08T00:13:00Z">
        <w:r w:rsidRPr="008313E9" w:rsidDel="002E607A">
          <w:rPr>
            <w:color w:val="414141"/>
            <w:shd w:val="clear" w:color="auto" w:fill="FFFFFF"/>
          </w:rPr>
          <w:delText>Há uma maneira ainda mais simples para incluir valores em strings: Escrever o valor entre parênteses, e escrever uma barra invertida (</w:delText>
        </w:r>
        <w:r w:rsidRPr="008313E9" w:rsidDel="002E607A">
          <w:rPr>
            <w:rFonts w:cs="Menlo"/>
            <w:color w:val="414141"/>
            <w:shd w:val="clear" w:color="auto" w:fill="FFFFFF"/>
          </w:rPr>
          <w:delText xml:space="preserve"> </w:delText>
        </w:r>
        <w:r w:rsidRPr="008313E9" w:rsidDel="002E607A">
          <w:rPr>
            <w:rFonts w:cs="Menlo"/>
            <w:color w:val="808080"/>
            <w:shd w:val="clear" w:color="auto" w:fill="FFFFFF"/>
          </w:rPr>
          <w:delText>\</w:delText>
        </w:r>
        <w:r w:rsidRPr="008313E9" w:rsidDel="002E607A">
          <w:rPr>
            <w:color w:val="414141"/>
            <w:shd w:val="clear" w:color="auto" w:fill="FFFFFF"/>
          </w:rPr>
          <w:delText xml:space="preserve">) antes dos parênteses. Isto é conhecido como </w:delText>
        </w:r>
        <w:r w:rsidRPr="008313E9" w:rsidDel="002E607A">
          <w:rPr>
            <w:i/>
            <w:iCs/>
            <w:color w:val="414141"/>
            <w:shd w:val="clear" w:color="auto" w:fill="FFFFFF"/>
          </w:rPr>
          <w:delText>interpolação de string</w:delText>
        </w:r>
        <w:r w:rsidRPr="008313E9" w:rsidDel="002E607A">
          <w:rPr>
            <w:color w:val="414141"/>
            <w:shd w:val="clear" w:color="auto" w:fill="FFFFFF"/>
          </w:rPr>
          <w:delText>.</w:delText>
        </w:r>
      </w:del>
    </w:p>
    <w:p w14:paraId="4E5E0090" w14:textId="77777777" w:rsidR="008313E9" w:rsidRPr="008313E9" w:rsidDel="002E607A" w:rsidRDefault="008313E9" w:rsidP="008313E9">
      <w:pPr>
        <w:shd w:val="clear" w:color="auto" w:fill="FFFFFF"/>
        <w:spacing w:after="0"/>
        <w:ind w:left="567"/>
        <w:textAlignment w:val="baseline"/>
        <w:rPr>
          <w:del w:id="408" w:author="Willian" w:date="2017-03-08T00:13:00Z"/>
          <w:rFonts w:ascii="Menlo" w:hAnsi="Menlo" w:cs="Menlo"/>
          <w:noProof/>
          <w:color w:val="414141"/>
          <w:sz w:val="21"/>
          <w:szCs w:val="21"/>
        </w:rPr>
      </w:pPr>
      <w:del w:id="409"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apples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3</w:delText>
        </w:r>
      </w:del>
    </w:p>
    <w:p w14:paraId="07486D42" w14:textId="77777777" w:rsidR="008313E9" w:rsidRPr="008313E9" w:rsidDel="002E607A" w:rsidRDefault="008313E9" w:rsidP="008313E9">
      <w:pPr>
        <w:shd w:val="clear" w:color="auto" w:fill="FFFFFF"/>
        <w:spacing w:after="0"/>
        <w:ind w:left="567"/>
        <w:textAlignment w:val="baseline"/>
        <w:rPr>
          <w:del w:id="410" w:author="Willian" w:date="2017-03-08T00:13:00Z"/>
          <w:rFonts w:ascii="Menlo" w:hAnsi="Menlo" w:cs="Menlo"/>
          <w:noProof/>
          <w:color w:val="414141"/>
          <w:sz w:val="21"/>
          <w:szCs w:val="21"/>
        </w:rPr>
      </w:pPr>
      <w:del w:id="411"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oranges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5</w:delText>
        </w:r>
      </w:del>
    </w:p>
    <w:p w14:paraId="00942CDC" w14:textId="77777777" w:rsidR="008313E9" w:rsidRPr="00A66496" w:rsidDel="002E607A" w:rsidRDefault="008313E9" w:rsidP="008313E9">
      <w:pPr>
        <w:shd w:val="clear" w:color="auto" w:fill="FFFFFF"/>
        <w:spacing w:after="0"/>
        <w:ind w:left="567"/>
        <w:textAlignment w:val="baseline"/>
        <w:rPr>
          <w:del w:id="412" w:author="Willian" w:date="2017-03-08T00:13:00Z"/>
          <w:rFonts w:ascii="Menlo" w:hAnsi="Menlo" w:cs="Menlo"/>
          <w:noProof/>
          <w:color w:val="414141"/>
          <w:sz w:val="21"/>
          <w:szCs w:val="21"/>
          <w:lang w:val="en-US"/>
        </w:rPr>
      </w:pPr>
      <w:del w:id="413"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appleSummary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apples."</w:delText>
        </w:r>
      </w:del>
    </w:p>
    <w:p w14:paraId="4F89AA05" w14:textId="77777777" w:rsidR="008313E9" w:rsidRPr="00A66496" w:rsidDel="002E607A" w:rsidRDefault="008313E9" w:rsidP="008313E9">
      <w:pPr>
        <w:shd w:val="clear" w:color="auto" w:fill="FFFFFF"/>
        <w:spacing w:after="0"/>
        <w:ind w:left="567"/>
        <w:textAlignment w:val="baseline"/>
        <w:rPr>
          <w:del w:id="414" w:author="Willian" w:date="2017-03-08T00:13:00Z"/>
          <w:rFonts w:ascii="Menlo" w:hAnsi="Menlo" w:cs="Menlo"/>
          <w:noProof/>
          <w:color w:val="C41A16"/>
          <w:sz w:val="18"/>
          <w:szCs w:val="18"/>
          <w:shd w:val="clear" w:color="auto" w:fill="FFFFFF"/>
          <w:lang w:val="en-US"/>
        </w:rPr>
      </w:pPr>
      <w:del w:id="415"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fruitSummary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oranges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pieces of fruit."</w:delText>
        </w:r>
      </w:del>
    </w:p>
    <w:p w14:paraId="6F4C6133" w14:textId="77777777" w:rsidR="00432D6D" w:rsidRPr="00A66496" w:rsidDel="002E607A" w:rsidRDefault="00432D6D" w:rsidP="008313E9">
      <w:pPr>
        <w:shd w:val="clear" w:color="auto" w:fill="FFFFFF"/>
        <w:spacing w:after="0"/>
        <w:ind w:left="567"/>
        <w:textAlignment w:val="baseline"/>
        <w:rPr>
          <w:del w:id="416" w:author="Willian" w:date="2017-03-08T00:13:00Z"/>
          <w:rFonts w:ascii="Menlo" w:hAnsi="Menlo" w:cs="Menlo"/>
          <w:noProof/>
          <w:color w:val="414141"/>
          <w:sz w:val="21"/>
          <w:szCs w:val="21"/>
          <w:lang w:val="en-US"/>
        </w:rPr>
      </w:pPr>
    </w:p>
    <w:p w14:paraId="6039CF98" w14:textId="77777777" w:rsidR="008313E9" w:rsidRPr="00432D6D" w:rsidDel="002E607A" w:rsidRDefault="00432D6D" w:rsidP="00432D6D">
      <w:pPr>
        <w:pStyle w:val="Ttulo3"/>
        <w:rPr>
          <w:del w:id="417" w:author="Willian" w:date="2017-03-08T00:13:00Z"/>
          <w:noProof/>
        </w:rPr>
      </w:pPr>
      <w:del w:id="418" w:author="Willian" w:date="2017-03-08T00:13:00Z">
        <w:r w:rsidDel="002E607A">
          <w:rPr>
            <w:noProof/>
          </w:rPr>
          <w:delText>Opcionais</w:delText>
        </w:r>
      </w:del>
    </w:p>
    <w:p w14:paraId="24DDF3FB" w14:textId="77777777" w:rsidR="008313E9" w:rsidRPr="008313E9" w:rsidDel="002E607A" w:rsidRDefault="008313E9" w:rsidP="008313E9">
      <w:pPr>
        <w:rPr>
          <w:del w:id="419" w:author="Willian" w:date="2017-03-08T00:13:00Z"/>
          <w:rFonts w:cs="Times New Roman"/>
          <w:color w:val="auto"/>
        </w:rPr>
      </w:pPr>
      <w:del w:id="420" w:author="Willian" w:date="2017-03-08T00:13:00Z">
        <w:r w:rsidRPr="008313E9" w:rsidDel="002E607A">
          <w:rPr>
            <w:color w:val="414141"/>
            <w:shd w:val="clear" w:color="auto" w:fill="FFFFFF"/>
          </w:rPr>
          <w:delText xml:space="preserve">Use </w:delText>
        </w:r>
        <w:r w:rsidRPr="008313E9" w:rsidDel="002E607A">
          <w:rPr>
            <w:b/>
            <w:bCs/>
            <w:color w:val="414141"/>
            <w:shd w:val="clear" w:color="auto" w:fill="FFFFFF"/>
          </w:rPr>
          <w:delText>optionals</w:delText>
        </w:r>
        <w:r w:rsidRPr="008313E9" w:rsidDel="002E607A">
          <w:rPr>
            <w:color w:val="414141"/>
            <w:shd w:val="clear" w:color="auto" w:fill="FFFFFF"/>
          </w:rPr>
          <w:delText xml:space="preserve"> para trabalhar com valores que podem estar ausentes. Um valor opcional pode conter um valor ou pode conter </w:delText>
        </w:r>
        <w:r w:rsidRPr="008313E9" w:rsidDel="002E607A">
          <w:rPr>
            <w:b/>
            <w:bCs/>
            <w:color w:val="414141"/>
            <w:shd w:val="clear" w:color="auto" w:fill="FFFFFF"/>
          </w:rPr>
          <w:delText xml:space="preserve">nil </w:delText>
        </w:r>
        <w:r w:rsidRPr="008313E9" w:rsidDel="002E607A">
          <w:rPr>
            <w:color w:val="414141"/>
            <w:shd w:val="clear" w:color="auto" w:fill="FFFFFF"/>
          </w:rPr>
          <w:delText xml:space="preserve">(nenhum valor) para indicar que o valor está ausente. Coloque um ponto de interrogação ( </w:delText>
        </w:r>
        <w:r w:rsidRPr="008313E9" w:rsidDel="002E607A">
          <w:rPr>
            <w:b/>
            <w:bCs/>
            <w:color w:val="414141"/>
            <w:shd w:val="clear" w:color="auto" w:fill="FFFFFF"/>
          </w:rPr>
          <w:delText>?</w:delText>
        </w:r>
        <w:r w:rsidRPr="008313E9" w:rsidDel="002E607A">
          <w:rPr>
            <w:color w:val="414141"/>
            <w:shd w:val="clear" w:color="auto" w:fill="FFFFFF"/>
          </w:rPr>
          <w:delText>) após o tipo de um valor para marcá-lo como opcional.</w:delText>
        </w:r>
      </w:del>
    </w:p>
    <w:p w14:paraId="71E59E07" w14:textId="77777777" w:rsidR="008313E9" w:rsidRPr="008313E9" w:rsidDel="002E607A" w:rsidRDefault="008313E9" w:rsidP="003F6B0B">
      <w:pPr>
        <w:numPr>
          <w:ilvl w:val="0"/>
          <w:numId w:val="4"/>
        </w:numPr>
        <w:shd w:val="clear" w:color="auto" w:fill="FFFFFF"/>
        <w:spacing w:after="0"/>
        <w:textAlignment w:val="baseline"/>
        <w:rPr>
          <w:del w:id="421" w:author="Willian" w:date="2017-03-08T00:13:00Z"/>
          <w:rFonts w:ascii="Menlo" w:hAnsi="Menlo" w:cs="Menlo"/>
          <w:noProof/>
          <w:color w:val="FFFFFF"/>
          <w:sz w:val="21"/>
          <w:szCs w:val="21"/>
        </w:rPr>
      </w:pPr>
      <w:del w:id="422"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9"/>
            <w:szCs w:val="19"/>
            <w:shd w:val="clear" w:color="auto" w:fill="FFFFFF"/>
          </w:rPr>
          <w:delText xml:space="preserve">? = </w:delText>
        </w:r>
        <w:r w:rsidRPr="008313E9" w:rsidDel="002E607A">
          <w:rPr>
            <w:rFonts w:ascii="Menlo" w:hAnsi="Menlo" w:cs="Menlo"/>
            <w:noProof/>
            <w:color w:val="1C00CF"/>
            <w:sz w:val="18"/>
            <w:szCs w:val="18"/>
            <w:shd w:val="clear" w:color="auto" w:fill="FFFFFF"/>
          </w:rPr>
          <w:delText>9</w:delText>
        </w:r>
      </w:del>
    </w:p>
    <w:p w14:paraId="10EC5514" w14:textId="77777777" w:rsidR="008313E9" w:rsidRPr="008313E9" w:rsidDel="002E607A" w:rsidRDefault="008313E9" w:rsidP="008313E9">
      <w:pPr>
        <w:rPr>
          <w:del w:id="423" w:author="Willian" w:date="2017-03-08T00:13:00Z"/>
          <w:rFonts w:ascii="Times New Roman" w:eastAsia="Times New Roman" w:hAnsi="Times New Roman" w:cs="Times New Roman"/>
          <w:color w:val="auto"/>
          <w:sz w:val="24"/>
          <w:szCs w:val="24"/>
        </w:rPr>
      </w:pPr>
    </w:p>
    <w:p w14:paraId="55888E58" w14:textId="77777777" w:rsidR="008313E9" w:rsidRPr="008313E9" w:rsidDel="002E607A" w:rsidRDefault="008313E9" w:rsidP="008313E9">
      <w:pPr>
        <w:rPr>
          <w:del w:id="424" w:author="Willian" w:date="2017-03-08T00:13:00Z"/>
          <w:rFonts w:ascii="Times New Roman" w:hAnsi="Times New Roman" w:cs="Times New Roman"/>
          <w:color w:val="auto"/>
          <w:sz w:val="24"/>
          <w:szCs w:val="24"/>
        </w:rPr>
      </w:pPr>
      <w:del w:id="425" w:author="Willian" w:date="2017-03-08T00:13:00Z">
        <w:r w:rsidRPr="008313E9" w:rsidDel="002E607A">
          <w:rPr>
            <w:rFonts w:ascii="Calibri" w:hAnsi="Calibri" w:cs="Times New Roman"/>
          </w:rPr>
          <w:delText xml:space="preserve">Para obter o valor subjacente de um opcional, </w:delText>
        </w:r>
        <w:commentRangeStart w:id="426"/>
        <w:r w:rsidRPr="008313E9" w:rsidDel="002E607A">
          <w:rPr>
            <w:rFonts w:ascii="Calibri" w:hAnsi="Calibri" w:cs="Times New Roman"/>
          </w:rPr>
          <w:delText xml:space="preserve">“desembrulhe-o”. </w:delText>
        </w:r>
        <w:commentRangeEnd w:id="426"/>
        <w:r w:rsidR="00F810AF" w:rsidDel="002E607A">
          <w:rPr>
            <w:rStyle w:val="Refdecomentrio"/>
          </w:rPr>
          <w:commentReference w:id="426"/>
        </w:r>
        <w:r w:rsidRPr="008313E9" w:rsidDel="002E607A">
          <w:rPr>
            <w:rFonts w:ascii="Calibri" w:hAnsi="Calibri" w:cs="Times New Roman"/>
          </w:rPr>
          <w:delText xml:space="preserve">Você vai aprender a </w:delText>
        </w:r>
        <w:commentRangeStart w:id="427"/>
        <w:commentRangeStart w:id="428"/>
        <w:r w:rsidRPr="008313E9" w:rsidDel="002E607A">
          <w:rPr>
            <w:rFonts w:ascii="Calibri" w:hAnsi="Calibri" w:cs="Times New Roman"/>
          </w:rPr>
          <w:delText>desembrulhar</w:delText>
        </w:r>
        <w:commentRangeEnd w:id="427"/>
        <w:r w:rsidR="00F810AF" w:rsidDel="002E607A">
          <w:rPr>
            <w:rStyle w:val="Refdecomentrio"/>
          </w:rPr>
          <w:commentReference w:id="427"/>
        </w:r>
        <w:commentRangeEnd w:id="428"/>
        <w:r w:rsidR="00BA2A4A" w:rsidDel="002E607A">
          <w:rPr>
            <w:rStyle w:val="Refdecomentrio"/>
          </w:rPr>
          <w:commentReference w:id="428"/>
        </w:r>
        <w:r w:rsidRPr="008313E9" w:rsidDel="002E607A">
          <w:rPr>
            <w:rFonts w:ascii="Calibri" w:hAnsi="Calibri" w:cs="Times New Roman"/>
          </w:rPr>
          <w:delText xml:space="preserve"> uma variável mais tarde, mas a maneira mais simples para fazer isto é usando o operador </w:delText>
        </w:r>
        <w:r w:rsidRPr="008313E9" w:rsidDel="002E607A">
          <w:rPr>
            <w:rFonts w:ascii="Calibri" w:hAnsi="Calibri" w:cs="Times New Roman"/>
            <w:b/>
            <w:bCs/>
          </w:rPr>
          <w:delText xml:space="preserve">unwrap ( !). </w:delText>
        </w:r>
        <w:r w:rsidRPr="008313E9" w:rsidDel="002E607A">
          <w:rPr>
            <w:rFonts w:ascii="Calibri" w:hAnsi="Calibri" w:cs="Times New Roman"/>
          </w:rPr>
          <w:delText xml:space="preserve">Só utilize o operador </w:delText>
        </w:r>
        <w:r w:rsidRPr="008313E9" w:rsidDel="002E607A">
          <w:rPr>
            <w:rFonts w:ascii="Calibri" w:hAnsi="Calibri" w:cs="Times New Roman"/>
            <w:b/>
            <w:bCs/>
          </w:rPr>
          <w:delText>unwrap</w:delText>
        </w:r>
        <w:r w:rsidRPr="008313E9" w:rsidDel="002E607A">
          <w:rPr>
            <w:rFonts w:ascii="Calibri" w:hAnsi="Calibri" w:cs="Times New Roman"/>
          </w:rPr>
          <w:delText xml:space="preserve"> se tiver certeza que o valor subjacente não é </w:delText>
        </w:r>
        <w:r w:rsidDel="002E607A">
          <w:rPr>
            <w:rFonts w:ascii="Menlo" w:hAnsi="Menlo" w:cs="Menlo"/>
            <w:color w:val="AA3391"/>
            <w:sz w:val="18"/>
            <w:szCs w:val="18"/>
            <w:shd w:val="clear" w:color="auto" w:fill="FFFFFF"/>
          </w:rPr>
          <w:delText>nil</w:delText>
        </w:r>
        <w:r w:rsidRPr="008313E9" w:rsidDel="002E607A">
          <w:rPr>
            <w:rFonts w:ascii="Calibri" w:hAnsi="Calibri" w:cs="Times New Roman"/>
            <w:b/>
            <w:bCs/>
          </w:rPr>
          <w:delText>.</w:delText>
        </w:r>
      </w:del>
    </w:p>
    <w:p w14:paraId="72C9BB01" w14:textId="77777777" w:rsidR="00BA2A4A" w:rsidRPr="00BA2A4A" w:rsidDel="002E607A" w:rsidRDefault="008313E9">
      <w:pPr>
        <w:ind w:left="567"/>
        <w:rPr>
          <w:del w:id="429" w:author="Willian" w:date="2017-03-08T00:13:00Z"/>
          <w:noProof/>
          <w:color w:val="7030A0"/>
          <w:rPrChange w:id="430" w:author="Willian" w:date="2016-11-04T22:15:00Z">
            <w:rPr>
              <w:del w:id="431" w:author="Willian" w:date="2017-03-08T00:13:00Z"/>
              <w:noProof/>
            </w:rPr>
          </w:rPrChange>
        </w:rPr>
        <w:pPrChange w:id="432" w:author="Willian" w:date="2016-11-04T22:15:00Z">
          <w:pPr>
            <w:shd w:val="clear" w:color="auto" w:fill="FFFFFF"/>
            <w:spacing w:after="0"/>
            <w:ind w:left="567"/>
            <w:textAlignment w:val="baseline"/>
          </w:pPr>
        </w:pPrChange>
      </w:pPr>
      <w:del w:id="433"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actualInt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8"/>
            <w:szCs w:val="18"/>
            <w:shd w:val="clear" w:color="auto" w:fill="FFFFFF"/>
          </w:rPr>
          <w:delText>!</w:delText>
        </w:r>
      </w:del>
    </w:p>
    <w:p w14:paraId="40180AED" w14:textId="77777777" w:rsidR="008313E9" w:rsidRPr="008313E9" w:rsidDel="002E607A" w:rsidRDefault="008313E9" w:rsidP="003F6B0B">
      <w:pPr>
        <w:numPr>
          <w:ilvl w:val="0"/>
          <w:numId w:val="5"/>
        </w:numPr>
        <w:shd w:val="clear" w:color="auto" w:fill="FFFFFF"/>
        <w:spacing w:after="0"/>
        <w:textAlignment w:val="baseline"/>
        <w:rPr>
          <w:del w:id="434" w:author="Willian" w:date="2017-03-08T00:13:00Z"/>
          <w:rFonts w:ascii="Arial" w:hAnsi="Arial"/>
          <w:color w:val="FFFFFF"/>
          <w:sz w:val="21"/>
          <w:szCs w:val="21"/>
        </w:rPr>
      </w:pPr>
    </w:p>
    <w:p w14:paraId="7567FFC9" w14:textId="77777777" w:rsidR="008313E9" w:rsidRPr="008313E9" w:rsidDel="002E607A" w:rsidRDefault="008313E9" w:rsidP="008313E9">
      <w:pPr>
        <w:rPr>
          <w:del w:id="435" w:author="Willian" w:date="2017-03-08T00:13:00Z"/>
          <w:rFonts w:ascii="Times New Roman" w:hAnsi="Times New Roman" w:cs="Times New Roman"/>
          <w:color w:val="auto"/>
          <w:sz w:val="24"/>
          <w:szCs w:val="24"/>
        </w:rPr>
      </w:pPr>
      <w:del w:id="436" w:author="Willian" w:date="2017-03-08T00:13:00Z">
        <w:r w:rsidRPr="008313E9" w:rsidDel="002E607A">
          <w:rPr>
            <w:rFonts w:ascii="Calibri" w:hAnsi="Calibri" w:cs="Times New Roman"/>
          </w:rPr>
          <w:delText xml:space="preserve">Opcionais estão presentes em Swift, e são muito úteis para muitas situações em que um valor pode ou não estar presente. Eles são especialmente </w:delText>
        </w:r>
      </w:del>
      <w:del w:id="437" w:author="Willian" w:date="2016-11-04T22:05:00Z">
        <w:r w:rsidRPr="008313E9" w:rsidDel="00CC0C79">
          <w:rPr>
            <w:rFonts w:ascii="Calibri" w:hAnsi="Calibri" w:cs="Times New Roman"/>
          </w:rPr>
          <w:delText>úti</w:delText>
        </w:r>
      </w:del>
      <w:ins w:id="438" w:author="Vicente da Silva, Mayara" w:date="2016-11-01T16:56:00Z">
        <w:del w:id="439" w:author="Willian" w:date="2016-11-04T22:05:00Z">
          <w:r w:rsidR="00F810AF" w:rsidDel="00CC0C79">
            <w:rPr>
              <w:rFonts w:ascii="Calibri" w:hAnsi="Calibri" w:cs="Times New Roman"/>
            </w:rPr>
            <w:delText>eis</w:delText>
          </w:r>
        </w:del>
      </w:ins>
      <w:del w:id="440" w:author="Willian" w:date="2017-03-08T00:13:00Z">
        <w:r w:rsidRPr="008313E9" w:rsidDel="002E607A">
          <w:rPr>
            <w:rFonts w:ascii="Calibri" w:hAnsi="Calibri" w:cs="Times New Roman"/>
          </w:rPr>
          <w:delText>l para tentativas de conversões.</w:delText>
        </w:r>
      </w:del>
    </w:p>
    <w:p w14:paraId="31CCAC1F" w14:textId="77777777" w:rsidR="008313E9" w:rsidRPr="008313E9" w:rsidDel="002E607A" w:rsidRDefault="008313E9" w:rsidP="008F50D6">
      <w:pPr>
        <w:shd w:val="clear" w:color="auto" w:fill="FFFFFF"/>
        <w:spacing w:after="0"/>
        <w:ind w:left="567"/>
        <w:textAlignment w:val="baseline"/>
        <w:rPr>
          <w:del w:id="441" w:author="Willian" w:date="2017-03-08T00:13:00Z"/>
          <w:rFonts w:ascii="Menlo" w:hAnsi="Menlo" w:cs="Menlo"/>
          <w:noProof/>
          <w:sz w:val="21"/>
          <w:szCs w:val="21"/>
        </w:rPr>
      </w:pPr>
      <w:del w:id="442" w:author="Willian" w:date="2017-03-08T00:13:00Z">
        <w:r w:rsidRPr="008313E9" w:rsidDel="002E607A">
          <w:rPr>
            <w:rFonts w:ascii="Menlo" w:hAnsi="Menlo" w:cs="Menlo"/>
            <w:noProof/>
            <w:color w:val="AA3391"/>
            <w:sz w:val="18"/>
            <w:szCs w:val="18"/>
            <w:shd w:val="clear" w:color="auto" w:fill="FFFFFF"/>
          </w:rPr>
          <w:delText>var</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myString</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C41A16"/>
            <w:sz w:val="18"/>
            <w:szCs w:val="18"/>
            <w:shd w:val="clear" w:color="auto" w:fill="FFFFFF"/>
          </w:rPr>
          <w:delText>"7"</w:delText>
        </w:r>
      </w:del>
    </w:p>
    <w:p w14:paraId="13F3DC88" w14:textId="77777777" w:rsidR="008313E9" w:rsidRPr="00A66496" w:rsidDel="002E607A" w:rsidRDefault="008313E9" w:rsidP="008F50D6">
      <w:pPr>
        <w:shd w:val="clear" w:color="auto" w:fill="FFFFFF"/>
        <w:spacing w:after="0"/>
        <w:ind w:left="567"/>
        <w:textAlignment w:val="baseline"/>
        <w:rPr>
          <w:del w:id="443" w:author="Willian" w:date="2017-03-08T00:13:00Z"/>
          <w:rFonts w:ascii="Menlo" w:hAnsi="Menlo" w:cs="Menlo"/>
          <w:noProof/>
          <w:sz w:val="21"/>
          <w:szCs w:val="21"/>
          <w:lang w:val="en-US"/>
        </w:rPr>
      </w:pPr>
      <w:del w:id="444"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myString</w:delText>
        </w:r>
        <w:r w:rsidRPr="00A66496" w:rsidDel="002E607A">
          <w:rPr>
            <w:rFonts w:ascii="Menlo" w:hAnsi="Menlo" w:cs="Menlo"/>
            <w:noProof/>
            <w:sz w:val="18"/>
            <w:szCs w:val="18"/>
            <w:shd w:val="clear" w:color="auto" w:fill="FFFFFF"/>
            <w:lang w:val="en-US"/>
          </w:rPr>
          <w:delText>)</w:delText>
        </w:r>
      </w:del>
    </w:p>
    <w:p w14:paraId="0D601AE3" w14:textId="77777777" w:rsidR="008313E9" w:rsidRPr="00A66496" w:rsidDel="002E607A" w:rsidRDefault="008313E9" w:rsidP="008F50D6">
      <w:pPr>
        <w:shd w:val="clear" w:color="auto" w:fill="FFFFFF"/>
        <w:spacing w:after="0"/>
        <w:ind w:left="567"/>
        <w:textAlignment w:val="baseline"/>
        <w:rPr>
          <w:del w:id="445" w:author="Willian" w:date="2017-03-08T00:13:00Z"/>
          <w:rFonts w:ascii="Menlo" w:hAnsi="Menlo" w:cs="Menlo"/>
          <w:noProof/>
          <w:sz w:val="21"/>
          <w:szCs w:val="21"/>
          <w:lang w:val="en-US"/>
        </w:rPr>
      </w:pPr>
      <w:del w:id="446"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w:delText>
        </w:r>
      </w:del>
    </w:p>
    <w:p w14:paraId="3AF422E6" w14:textId="77777777" w:rsidR="008313E9" w:rsidRPr="00A66496" w:rsidDel="002E607A" w:rsidRDefault="008313E9" w:rsidP="008313E9">
      <w:pPr>
        <w:rPr>
          <w:del w:id="447" w:author="Willian" w:date="2017-03-08T00:13:00Z"/>
          <w:rFonts w:ascii="Times New Roman" w:eastAsia="Times New Roman" w:hAnsi="Times New Roman" w:cs="Times New Roman"/>
          <w:color w:val="auto"/>
          <w:sz w:val="24"/>
          <w:szCs w:val="24"/>
          <w:lang w:val="en-US"/>
        </w:rPr>
      </w:pPr>
    </w:p>
    <w:p w14:paraId="42EBA061" w14:textId="77777777" w:rsidR="00432D6D" w:rsidRPr="008313E9" w:rsidDel="002E607A" w:rsidRDefault="00432D6D" w:rsidP="00432D6D">
      <w:pPr>
        <w:pStyle w:val="Ttulo3"/>
        <w:rPr>
          <w:del w:id="448" w:author="Willian" w:date="2017-03-08T00:13:00Z"/>
        </w:rPr>
      </w:pPr>
      <w:del w:id="449" w:author="Willian" w:date="2017-03-08T00:13:00Z">
        <w:r w:rsidDel="002E607A">
          <w:delText>Arrays</w:delText>
        </w:r>
      </w:del>
    </w:p>
    <w:p w14:paraId="6474865F" w14:textId="77777777" w:rsidR="008313E9" w:rsidRPr="008313E9" w:rsidDel="002E607A" w:rsidRDefault="008313E9" w:rsidP="008313E9">
      <w:pPr>
        <w:rPr>
          <w:del w:id="450" w:author="Willian" w:date="2017-03-08T00:13:00Z"/>
          <w:rFonts w:ascii="Times New Roman" w:hAnsi="Times New Roman" w:cs="Times New Roman"/>
          <w:color w:val="auto"/>
          <w:sz w:val="24"/>
          <w:szCs w:val="24"/>
        </w:rPr>
      </w:pPr>
      <w:del w:id="451" w:author="Willian" w:date="2017-03-08T00:13:00Z">
        <w:r w:rsidRPr="008313E9" w:rsidDel="002E607A">
          <w:rPr>
            <w:rFonts w:ascii="Calibri" w:hAnsi="Calibri" w:cs="Times New Roman"/>
          </w:rPr>
          <w:delText>Uma matriz (ou mais popularmente chamado de array) é um tipo de dados que mantém o controle de uma coleção ordenada de itens. Crie arrays utilizando colchetes ( []), e acesse seus elementos escrevendo o índice entre estes colchetes. Como em Java, arrays sempre começam no índice 0.</w:delText>
        </w:r>
      </w:del>
    </w:p>
    <w:p w14:paraId="6553E23F" w14:textId="77777777" w:rsidR="008313E9" w:rsidRPr="008313E9" w:rsidDel="002E607A" w:rsidRDefault="008313E9" w:rsidP="008F50D6">
      <w:pPr>
        <w:spacing w:before="460" w:after="0"/>
        <w:ind w:left="567"/>
        <w:textAlignment w:val="baseline"/>
        <w:rPr>
          <w:del w:id="452" w:author="Willian" w:date="2017-03-08T00:13:00Z"/>
          <w:rFonts w:ascii="Menlo" w:hAnsi="Menlo" w:cs="Menlo"/>
          <w:noProof/>
          <w:sz w:val="21"/>
          <w:szCs w:val="21"/>
        </w:rPr>
      </w:pPr>
      <w:del w:id="453" w:author="Willian" w:date="2017-03-08T00:13:00Z">
        <w:r w:rsidRPr="008313E9" w:rsidDel="002E607A">
          <w:rPr>
            <w:rFonts w:ascii="Menlo" w:hAnsi="Menlo" w:cs="Menlo"/>
            <w:noProof/>
            <w:color w:val="AA3391"/>
            <w:sz w:val="18"/>
            <w:szCs w:val="18"/>
          </w:rPr>
          <w:delText>var</w:delText>
        </w:r>
        <w:r w:rsidRPr="008313E9" w:rsidDel="002E607A">
          <w:rPr>
            <w:rFonts w:ascii="Menlo" w:hAnsi="Menlo" w:cs="Menlo"/>
            <w:noProof/>
            <w:sz w:val="18"/>
            <w:szCs w:val="18"/>
          </w:rPr>
          <w:delText xml:space="preserve"> </w:delText>
        </w:r>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"Poor"</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"Fine"</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"Good"</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"Excellent"</w:delText>
        </w:r>
        <w:r w:rsidRPr="008313E9" w:rsidDel="002E607A">
          <w:rPr>
            <w:rFonts w:ascii="Menlo" w:hAnsi="Menlo" w:cs="Menlo"/>
            <w:noProof/>
            <w:sz w:val="18"/>
            <w:szCs w:val="18"/>
          </w:rPr>
          <w:delText>]</w:delText>
        </w:r>
      </w:del>
    </w:p>
    <w:p w14:paraId="5E1B6EC4" w14:textId="77777777" w:rsidR="008313E9" w:rsidRPr="008313E9" w:rsidDel="002E607A" w:rsidRDefault="008313E9" w:rsidP="008F50D6">
      <w:pPr>
        <w:spacing w:after="0"/>
        <w:ind w:left="567"/>
        <w:textAlignment w:val="baseline"/>
        <w:rPr>
          <w:del w:id="454" w:author="Willian" w:date="2017-03-08T00:13:00Z"/>
          <w:rFonts w:ascii="Menlo" w:hAnsi="Menlo" w:cs="Menlo"/>
          <w:noProof/>
          <w:sz w:val="21"/>
          <w:szCs w:val="21"/>
        </w:rPr>
      </w:pPr>
      <w:del w:id="455" w:author="Willian" w:date="2017-03-08T00:13:00Z">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w:delText>
        </w:r>
        <w:r w:rsidRPr="008313E9" w:rsidDel="002E607A">
          <w:rPr>
            <w:rFonts w:ascii="Menlo" w:hAnsi="Menlo" w:cs="Menlo"/>
            <w:noProof/>
            <w:color w:val="1C00CF"/>
            <w:sz w:val="18"/>
            <w:szCs w:val="18"/>
          </w:rPr>
          <w:delText>1</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"OK"</w:delText>
        </w:r>
      </w:del>
    </w:p>
    <w:p w14:paraId="5D7533E9" w14:textId="77777777" w:rsidR="008313E9" w:rsidRPr="008313E9" w:rsidDel="002E607A" w:rsidRDefault="008313E9" w:rsidP="008F50D6">
      <w:pPr>
        <w:spacing w:after="620"/>
        <w:ind w:left="567"/>
        <w:textAlignment w:val="baseline"/>
        <w:rPr>
          <w:del w:id="456" w:author="Willian" w:date="2017-03-08T00:13:00Z"/>
          <w:rFonts w:ascii="Menlo" w:hAnsi="Menlo" w:cs="Menlo"/>
          <w:noProof/>
          <w:sz w:val="21"/>
          <w:szCs w:val="21"/>
        </w:rPr>
      </w:pPr>
      <w:del w:id="457" w:author="Willian" w:date="2017-03-08T00:13:00Z">
        <w:r w:rsidRPr="008313E9" w:rsidDel="002E607A">
          <w:rPr>
            <w:rFonts w:ascii="Menlo" w:hAnsi="Menlo" w:cs="Menlo"/>
            <w:noProof/>
            <w:color w:val="3F6E74"/>
            <w:sz w:val="18"/>
            <w:szCs w:val="18"/>
          </w:rPr>
          <w:delText>ratingList</w:delText>
        </w:r>
      </w:del>
    </w:p>
    <w:p w14:paraId="74556242" w14:textId="77777777" w:rsidR="008313E9" w:rsidRPr="008313E9" w:rsidDel="002E607A" w:rsidRDefault="008313E9" w:rsidP="00332FD6">
      <w:pPr>
        <w:rPr>
          <w:del w:id="458" w:author="Willian" w:date="2017-03-08T00:13:00Z"/>
          <w:rFonts w:ascii="Times New Roman" w:hAnsi="Times New Roman" w:cs="Times New Roman"/>
          <w:color w:val="auto"/>
          <w:sz w:val="24"/>
          <w:szCs w:val="24"/>
        </w:rPr>
      </w:pPr>
      <w:del w:id="459" w:author="Willian" w:date="2017-03-08T00:13:00Z">
        <w:r w:rsidRPr="008313E9" w:rsidDel="002E607A">
          <w:delText>Para criar uma matriz vazia, use a sintaxe de inicialização. Você vai aprender mais sobre inicialização daqui a pouco.</w:delText>
        </w:r>
      </w:del>
    </w:p>
    <w:p w14:paraId="0AA77E68" w14:textId="77777777" w:rsidR="008313E9" w:rsidRPr="00A66496" w:rsidDel="002E607A" w:rsidRDefault="008313E9" w:rsidP="008F50D6">
      <w:pPr>
        <w:spacing w:before="460" w:after="0"/>
        <w:ind w:left="567"/>
        <w:textAlignment w:val="baseline"/>
        <w:rPr>
          <w:del w:id="460" w:author="Willian" w:date="2017-03-08T00:13:00Z"/>
          <w:rFonts w:ascii="Menlo" w:hAnsi="Menlo" w:cs="Menlo"/>
          <w:noProof/>
          <w:sz w:val="21"/>
          <w:szCs w:val="21"/>
          <w:lang w:val="en-US"/>
        </w:rPr>
      </w:pPr>
      <w:del w:id="461" w:author="Willian" w:date="2017-03-08T00:13:00Z">
        <w:r w:rsidRPr="00A66496" w:rsidDel="002E607A">
          <w:rPr>
            <w:rFonts w:ascii="Menlo" w:hAnsi="Menlo" w:cs="Menlo"/>
            <w:noProof/>
            <w:color w:val="008312"/>
            <w:sz w:val="18"/>
            <w:szCs w:val="18"/>
            <w:lang w:val="en-US"/>
          </w:rPr>
          <w:delText>// Cria um array vazio</w:delText>
        </w:r>
      </w:del>
    </w:p>
    <w:p w14:paraId="56A91C25" w14:textId="77777777" w:rsidR="008313E9" w:rsidRPr="00A66496" w:rsidDel="002E607A" w:rsidRDefault="008313E9" w:rsidP="008F50D6">
      <w:pPr>
        <w:spacing w:after="620"/>
        <w:ind w:left="567"/>
        <w:textAlignment w:val="baseline"/>
        <w:rPr>
          <w:del w:id="462" w:author="Willian" w:date="2017-03-08T00:13:00Z"/>
          <w:rFonts w:ascii="Menlo" w:hAnsi="Menlo" w:cs="Menlo"/>
          <w:noProof/>
          <w:sz w:val="21"/>
          <w:szCs w:val="21"/>
          <w:lang w:val="en-US"/>
        </w:rPr>
      </w:pPr>
      <w:del w:id="46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emptyArray</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sz w:val="18"/>
            <w:szCs w:val="18"/>
            <w:lang w:val="en-US"/>
          </w:rPr>
          <w:delText>]()</w:delText>
        </w:r>
      </w:del>
    </w:p>
    <w:p w14:paraId="30A99268" w14:textId="77777777" w:rsidR="008313E9" w:rsidRPr="008313E9" w:rsidDel="002E607A" w:rsidRDefault="008313E9" w:rsidP="008313E9">
      <w:pPr>
        <w:spacing w:after="220"/>
        <w:rPr>
          <w:del w:id="464" w:author="Willian" w:date="2017-03-08T00:13:00Z"/>
          <w:rFonts w:ascii="Times New Roman" w:hAnsi="Times New Roman" w:cs="Times New Roman"/>
          <w:color w:val="auto"/>
          <w:sz w:val="24"/>
          <w:szCs w:val="24"/>
        </w:rPr>
      </w:pPr>
      <w:del w:id="465" w:author="Willian" w:date="2017-03-08T00:13:00Z">
        <w:r w:rsidRPr="00332FD6" w:rsidDel="002E607A">
          <w:delText xml:space="preserve">Você vai notar que o código acima tem um </w:delText>
        </w:r>
        <w:r w:rsidRPr="00332FD6" w:rsidDel="002E607A">
          <w:rPr>
            <w:b/>
          </w:rPr>
          <w:delText>comentário</w:delText>
        </w:r>
        <w:r w:rsidRPr="00332FD6" w:rsidDel="002E607A">
          <w:delTex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delText>
        </w:r>
        <w:r w:rsidR="00332FD6" w:rsidDel="002E607A">
          <w:delText xml:space="preserve"> </w:delText>
        </w:r>
        <w:r w:rsidR="00332FD6" w:rsidRPr="008313E9" w:rsidDel="002E607A">
          <w:rPr>
            <w:rFonts w:ascii="Menlo" w:hAnsi="Menlo" w:cs="Menlo"/>
            <w:color w:val="008312"/>
            <w:sz w:val="18"/>
            <w:szCs w:val="18"/>
          </w:rPr>
          <w:delText>//</w:delText>
        </w:r>
        <w:r w:rsidRPr="00332FD6" w:rsidDel="002E607A">
          <w:delText>) e um comentário de várias linhas aparece entre um conjunto de barras e asteriscos (</w:delText>
        </w:r>
        <w:r w:rsidR="00332FD6" w:rsidDel="002E607A">
          <w:delText xml:space="preserve"> </w:delText>
        </w:r>
        <w:r w:rsidR="00332FD6" w:rsidRPr="008313E9" w:rsidDel="002E607A">
          <w:rPr>
            <w:rFonts w:ascii="Menlo" w:hAnsi="Menlo" w:cs="Menlo"/>
            <w:color w:val="008312"/>
            <w:sz w:val="18"/>
            <w:szCs w:val="18"/>
          </w:rPr>
          <w:delText>/</w:delText>
        </w:r>
        <w:r w:rsidR="00332FD6" w:rsidDel="002E607A">
          <w:rPr>
            <w:rFonts w:ascii="Menlo" w:hAnsi="Menlo" w:cs="Menlo"/>
            <w:color w:val="008312"/>
            <w:sz w:val="18"/>
            <w:szCs w:val="18"/>
          </w:rPr>
          <w:delText>* ... */</w:delText>
        </w:r>
        <w:r w:rsidRPr="00332FD6" w:rsidDel="002E607A">
          <w:delText xml:space="preserve">). </w:delText>
        </w:r>
        <w:commentRangeStart w:id="466"/>
        <w:commentRangeStart w:id="467"/>
        <w:r w:rsidRPr="00332FD6" w:rsidDel="002E607A">
          <w:delText xml:space="preserve">Você vai ver e </w:delText>
        </w:r>
      </w:del>
      <w:del w:id="468" w:author="Willian" w:date="2016-11-04T22:16:00Z">
        <w:r w:rsidRPr="00332FD6" w:rsidDel="001B082E">
          <w:delText xml:space="preserve">gravar </w:delText>
        </w:r>
      </w:del>
      <w:commentRangeEnd w:id="466"/>
      <w:del w:id="469" w:author="Willian" w:date="2017-03-08T00:13:00Z">
        <w:r w:rsidR="008A2C10" w:rsidDel="002E607A">
          <w:rPr>
            <w:rStyle w:val="Refdecomentrio"/>
          </w:rPr>
          <w:commentReference w:id="466"/>
        </w:r>
        <w:commentRangeEnd w:id="467"/>
        <w:r w:rsidR="00BA2A4A" w:rsidDel="002E607A">
          <w:rPr>
            <w:rStyle w:val="Refdecomentrio"/>
          </w:rPr>
          <w:commentReference w:id="467"/>
        </w:r>
        <w:r w:rsidRPr="00332FD6" w:rsidDel="002E607A">
          <w:delText>os dois tipos de comentários durante todo o código-fonte nas aulas</w:delText>
        </w:r>
        <w:r w:rsidRPr="008313E9" w:rsidDel="002E607A">
          <w:rPr>
            <w:rFonts w:ascii="Arial" w:hAnsi="Arial"/>
            <w:color w:val="414141"/>
            <w:sz w:val="21"/>
            <w:szCs w:val="21"/>
          </w:rPr>
          <w:delText>.</w:delText>
        </w:r>
      </w:del>
    </w:p>
    <w:p w14:paraId="746266E3" w14:textId="77777777" w:rsidR="00332FD6" w:rsidDel="002E607A" w:rsidRDefault="00332FD6" w:rsidP="00432D6D">
      <w:pPr>
        <w:pStyle w:val="Ttulo2"/>
        <w:rPr>
          <w:del w:id="470" w:author="Willian" w:date="2017-03-08T00:13:00Z"/>
        </w:rPr>
      </w:pPr>
      <w:del w:id="471" w:author="Willian" w:date="2017-03-08T00:13:00Z">
        <w:r w:rsidRPr="00332FD6" w:rsidDel="002E607A">
          <w:delText>Controle de fluxo</w:delText>
        </w:r>
      </w:del>
    </w:p>
    <w:p w14:paraId="7E11FAC3" w14:textId="77777777" w:rsidR="008313E9" w:rsidRPr="00F66189" w:rsidDel="002E607A" w:rsidRDefault="00D01E88">
      <w:pPr>
        <w:pStyle w:val="PargrafodaLista"/>
        <w:numPr>
          <w:ilvl w:val="0"/>
          <w:numId w:val="39"/>
        </w:numPr>
        <w:spacing w:after="220"/>
        <w:rPr>
          <w:del w:id="472" w:author="Willian" w:date="2017-03-08T00:13:00Z"/>
          <w:rFonts w:ascii="Arial" w:hAnsi="Arial"/>
          <w:color w:val="414141"/>
          <w:sz w:val="21"/>
          <w:szCs w:val="21"/>
          <w:rPrChange w:id="473" w:author="Willian" w:date="2016-11-04T22:22:00Z">
            <w:rPr>
              <w:del w:id="474" w:author="Willian" w:date="2017-03-08T00:13:00Z"/>
              <w:sz w:val="21"/>
              <w:szCs w:val="21"/>
            </w:rPr>
          </w:rPrChange>
        </w:rPr>
        <w:pPrChange w:id="475" w:author="Willian" w:date="2016-11-04T22:22:00Z">
          <w:pPr>
            <w:spacing w:after="220"/>
          </w:pPr>
        </w:pPrChange>
      </w:pPr>
      <w:commentRangeStart w:id="476"/>
      <w:commentRangeStart w:id="477"/>
      <w:ins w:id="478" w:author="Vicente da Silva, Mayara" w:date="2016-11-03T14:31:00Z">
        <w:del w:id="479" w:author="Willian" w:date="2017-03-08T00:13:00Z">
          <w:r w:rsidDel="002E607A">
            <w:rPr>
              <w:color w:val="414141"/>
            </w:rPr>
            <w:delText xml:space="preserve">A linguagem </w:delText>
          </w:r>
        </w:del>
      </w:ins>
      <w:del w:id="480" w:author="Willian" w:date="2017-03-08T00:13:00Z">
        <w:r w:rsidR="008313E9" w:rsidRPr="008313E9" w:rsidDel="002E607A">
          <w:rPr>
            <w:color w:val="414141"/>
          </w:rPr>
          <w:delText>Swift tem dois tipos de demonstrações de fluxo de controle</w:delText>
        </w:r>
      </w:del>
      <w:del w:id="481" w:author="Willian" w:date="2016-11-04T22:21:00Z">
        <w:r w:rsidR="008313E9" w:rsidRPr="00F66189" w:rsidDel="00F66189">
          <w:rPr>
            <w:color w:val="414141"/>
          </w:rPr>
          <w:delText xml:space="preserve">. </w:delText>
        </w:r>
      </w:del>
      <w:del w:id="482" w:author="Willian" w:date="2017-03-08T00:13:00Z">
        <w:r w:rsidR="008313E9" w:rsidRPr="00F66189" w:rsidDel="002E607A">
          <w:rPr>
            <w:i/>
            <w:iCs/>
            <w:color w:val="414141"/>
          </w:rPr>
          <w:delText>As indicações condicionais</w:delText>
        </w:r>
      </w:del>
      <w:del w:id="483" w:author="Willian" w:date="2016-11-04T22:20:00Z">
        <w:r w:rsidR="008313E9" w:rsidRPr="00F66189" w:rsidDel="00F66189">
          <w:rPr>
            <w:color w:val="414141"/>
          </w:rPr>
          <w:delText xml:space="preserve"> </w:delText>
        </w:r>
      </w:del>
      <w:del w:id="484" w:author="Willian" w:date="2017-03-08T00:13:00Z">
        <w:r w:rsidR="008313E9" w:rsidRPr="00F66189" w:rsidDel="002E607A">
          <w:rPr>
            <w:color w:val="414141"/>
          </w:rPr>
          <w:delText>, como</w:delText>
        </w:r>
        <w:r w:rsidR="008313E9" w:rsidRPr="00F66189" w:rsidDel="002E607A">
          <w:rPr>
            <w:rFonts w:ascii="Arial" w:hAnsi="Arial"/>
            <w:color w:val="414141"/>
            <w:sz w:val="21"/>
            <w:szCs w:val="21"/>
          </w:rPr>
          <w:delText xml:space="preserve"> </w:delText>
        </w:r>
        <w:r w:rsidR="008313E9" w:rsidRPr="00F66189" w:rsidDel="002E607A">
          <w:rPr>
            <w:rFonts w:ascii="Menlo" w:hAnsi="Menlo" w:cs="Menlo"/>
            <w:color w:val="AA3391"/>
            <w:sz w:val="18"/>
            <w:szCs w:val="18"/>
          </w:rPr>
          <w:delText xml:space="preserve">if </w:delText>
        </w:r>
        <w:r w:rsidR="008313E9" w:rsidRPr="00F66189" w:rsidDel="002E607A">
          <w:rPr>
            <w:rFonts w:ascii="Arial" w:hAnsi="Arial"/>
            <w:color w:val="414141"/>
            <w:sz w:val="21"/>
            <w:szCs w:val="21"/>
          </w:rPr>
          <w:delText xml:space="preserve">e </w:delText>
        </w:r>
        <w:r w:rsidR="00332FD6" w:rsidRPr="00F66189" w:rsidDel="002E607A">
          <w:rPr>
            <w:rFonts w:ascii="Menlo" w:hAnsi="Menlo" w:cs="Menlo"/>
            <w:color w:val="AA3391"/>
            <w:sz w:val="18"/>
            <w:szCs w:val="18"/>
          </w:rPr>
          <w:delText>switch</w:delText>
        </w:r>
        <w:r w:rsidR="008313E9" w:rsidRPr="00F66189" w:rsidDel="002E607A">
          <w:rPr>
            <w:rFonts w:ascii="Arial" w:hAnsi="Arial"/>
            <w:color w:val="auto"/>
            <w:sz w:val="21"/>
            <w:szCs w:val="21"/>
            <w:rPrChange w:id="485" w:author="Willian" w:date="2016-11-04T22:22:00Z">
              <w:rPr>
                <w:rFonts w:ascii="Arial" w:hAnsi="Arial"/>
                <w:sz w:val="21"/>
                <w:szCs w:val="21"/>
              </w:rPr>
            </w:rPrChange>
          </w:rPr>
          <w:delText>,</w:delText>
        </w:r>
        <w:r w:rsidR="008313E9" w:rsidRPr="00F66189" w:rsidDel="002E607A">
          <w:rPr>
            <w:rFonts w:cs="Times New Roman"/>
            <w:color w:val="auto"/>
            <w:rPrChange w:id="486" w:author="Willian" w:date="2016-11-04T22:22:00Z">
              <w:rPr/>
            </w:rPrChange>
          </w:rPr>
          <w:delText xml:space="preserve"> </w:delText>
        </w:r>
      </w:del>
      <w:del w:id="487" w:author="Willian" w:date="2016-11-04T22:22:00Z">
        <w:r w:rsidR="008313E9" w:rsidRPr="00F66189" w:rsidDel="00F66189">
          <w:rPr>
            <w:rFonts w:cs="Times New Roman"/>
            <w:color w:val="auto"/>
            <w:rPrChange w:id="488" w:author="Willian" w:date="2016-11-04T22:22:00Z">
              <w:rPr/>
            </w:rPrChange>
          </w:rPr>
          <w:delText>verifica</w:delText>
        </w:r>
      </w:del>
      <w:ins w:id="489" w:author="Vicente da Silva, Mayara" w:date="2016-11-03T14:31:00Z">
        <w:del w:id="490" w:author="Willian" w:date="2016-11-04T22:22:00Z">
          <w:r w:rsidRPr="00F66189" w:rsidDel="00F66189">
            <w:rPr>
              <w:rFonts w:cs="Times New Roman"/>
              <w:color w:val="auto"/>
              <w:rPrChange w:id="491" w:author="Willian" w:date="2016-11-04T22:22:00Z">
                <w:rPr/>
              </w:rPrChange>
            </w:rPr>
            <w:delText>m</w:delText>
          </w:r>
        </w:del>
      </w:ins>
      <w:del w:id="492" w:author="Willian" w:date="2016-11-04T22:22:00Z">
        <w:r w:rsidR="008313E9" w:rsidRPr="00F66189" w:rsidDel="00F66189">
          <w:rPr>
            <w:rFonts w:cs="Times New Roman"/>
            <w:color w:val="auto"/>
            <w:rPrChange w:id="493" w:author="Willian" w:date="2016-11-04T22:22:00Z">
              <w:rPr/>
            </w:rPrChange>
          </w:rPr>
          <w:delText xml:space="preserve"> </w:delText>
        </w:r>
      </w:del>
      <w:del w:id="494" w:author="Willian" w:date="2017-03-08T00:13:00Z">
        <w:r w:rsidR="008313E9" w:rsidRPr="00F66189" w:rsidDel="002E607A">
          <w:rPr>
            <w:rFonts w:cs="Times New Roman"/>
            <w:color w:val="auto"/>
            <w:rPrChange w:id="495" w:author="Willian" w:date="2016-11-04T22:22:00Z">
              <w:rPr/>
            </w:rPrChange>
          </w:rPr>
          <w:delText>se a condição é verdadeira</w:delText>
        </w:r>
      </w:del>
      <w:del w:id="496" w:author="Willian" w:date="2016-11-04T22:21:00Z">
        <w:r w:rsidR="008313E9" w:rsidRPr="00F66189" w:rsidDel="00F66189">
          <w:rPr>
            <w:rFonts w:cs="Times New Roman"/>
            <w:color w:val="auto"/>
            <w:rPrChange w:id="497" w:author="Willian" w:date="2016-11-04T22:22:00Z">
              <w:rPr/>
            </w:rPrChange>
          </w:rPr>
          <w:delText>, isto é, se o seu valor avaliado como o booleano é</w:delText>
        </w:r>
        <w:r w:rsidR="008313E9" w:rsidRPr="00F66189" w:rsidDel="00F66189">
          <w:rPr>
            <w:rFonts w:ascii="Arial" w:hAnsi="Arial"/>
            <w:color w:val="auto"/>
            <w:sz w:val="21"/>
            <w:szCs w:val="21"/>
            <w:rPrChange w:id="498" w:author="Willian" w:date="2016-11-04T22:22:00Z">
              <w:rPr>
                <w:rFonts w:ascii="Arial" w:hAnsi="Arial"/>
                <w:sz w:val="21"/>
                <w:szCs w:val="21"/>
              </w:rPr>
            </w:rPrChange>
          </w:rPr>
          <w:delText xml:space="preserve"> </w:delText>
        </w:r>
        <w:r w:rsidR="008313E9" w:rsidRPr="00F66189" w:rsidDel="00F66189">
          <w:rPr>
            <w:rFonts w:ascii="Menlo" w:hAnsi="Menlo" w:cs="Menlo"/>
            <w:color w:val="AA3391"/>
            <w:sz w:val="18"/>
            <w:szCs w:val="18"/>
          </w:rPr>
          <w:delText>true</w:delText>
        </w:r>
        <w:r w:rsidR="008313E9" w:rsidRPr="00F66189" w:rsidDel="00F66189">
          <w:rPr>
            <w:rFonts w:cs="Times New Roman"/>
            <w:color w:val="808080"/>
            <w:rPrChange w:id="499" w:author="Willian" w:date="2016-11-04T22:22:00Z">
              <w:rPr>
                <w:color w:val="808080"/>
              </w:rPr>
            </w:rPrChange>
          </w:rPr>
          <w:delText>,</w:delText>
        </w:r>
      </w:del>
      <w:del w:id="500" w:author="Willian" w:date="2017-03-08T00:13:00Z">
        <w:r w:rsidR="008313E9" w:rsidRPr="00F66189" w:rsidDel="002E607A">
          <w:rPr>
            <w:color w:val="414141"/>
          </w:rPr>
          <w:delText xml:space="preserve"> antes de executar um pedaço de código. </w:delText>
        </w:r>
        <w:r w:rsidR="008313E9" w:rsidRPr="00F66189" w:rsidDel="002E607A">
          <w:rPr>
            <w:i/>
            <w:iCs/>
            <w:color w:val="414141"/>
            <w:rPrChange w:id="501" w:author="Willian" w:date="2016-11-04T22:22:00Z">
              <w:rPr>
                <w:i/>
                <w:iCs/>
              </w:rPr>
            </w:rPrChange>
          </w:rPr>
          <w:delText>Loops</w:delText>
        </w:r>
        <w:r w:rsidR="008313E9" w:rsidRPr="00F66189" w:rsidDel="002E607A">
          <w:rPr>
            <w:color w:val="414141"/>
            <w:rPrChange w:id="502" w:author="Willian" w:date="2016-11-04T22:22:00Z">
              <w:rPr/>
            </w:rPrChange>
          </w:rPr>
          <w:delText xml:space="preserve"> , como</w:delText>
        </w:r>
        <w:r w:rsidR="008313E9" w:rsidRPr="00F66189" w:rsidDel="002E607A">
          <w:rPr>
            <w:rFonts w:ascii="Arial" w:hAnsi="Arial"/>
            <w:color w:val="414141"/>
            <w:sz w:val="21"/>
            <w:szCs w:val="21"/>
            <w:rPrChange w:id="503" w:author="Willian" w:date="2016-11-04T22:22:00Z">
              <w:rPr>
                <w:sz w:val="21"/>
                <w:szCs w:val="21"/>
              </w:rPr>
            </w:rPrChange>
          </w:rPr>
          <w:delText xml:space="preserve"> </w:delText>
        </w:r>
        <w:r w:rsidR="008313E9" w:rsidRPr="00F66189" w:rsidDel="002E607A">
          <w:rPr>
            <w:rFonts w:ascii="Menlo" w:hAnsi="Menlo" w:cs="Menlo"/>
            <w:color w:val="AA3391"/>
            <w:sz w:val="18"/>
            <w:szCs w:val="18"/>
          </w:rPr>
          <w:delText>for</w:delText>
        </w:r>
        <w:r w:rsidR="008313E9" w:rsidRPr="00F66189" w:rsidDel="002E607A">
          <w:rPr>
            <w:rFonts w:ascii="Arial" w:hAnsi="Arial"/>
            <w:color w:val="414141"/>
            <w:sz w:val="21"/>
            <w:szCs w:val="21"/>
            <w:rPrChange w:id="504" w:author="Willian" w:date="2016-11-04T22:22:00Z">
              <w:rPr>
                <w:sz w:val="21"/>
                <w:szCs w:val="21"/>
              </w:rPr>
            </w:rPrChange>
          </w:rPr>
          <w:delText>-</w:delText>
        </w:r>
        <w:r w:rsidR="008313E9" w:rsidRPr="00F66189" w:rsidDel="002E607A">
          <w:rPr>
            <w:rFonts w:ascii="Menlo" w:hAnsi="Menlo" w:cs="Menlo"/>
            <w:color w:val="AA3391"/>
            <w:sz w:val="18"/>
            <w:szCs w:val="18"/>
          </w:rPr>
          <w:delText>in</w:delText>
        </w:r>
        <w:r w:rsidR="008313E9" w:rsidRPr="00F66189" w:rsidDel="002E607A">
          <w:rPr>
            <w:rFonts w:ascii="Menlo" w:hAnsi="Menlo" w:cs="Menlo"/>
            <w:color w:val="AA3391"/>
          </w:rPr>
          <w:delText xml:space="preserve"> </w:delText>
        </w:r>
        <w:r w:rsidR="008313E9" w:rsidRPr="00F66189" w:rsidDel="002E607A">
          <w:rPr>
            <w:rFonts w:ascii="Arial" w:hAnsi="Arial"/>
            <w:color w:val="414141"/>
            <w:rPrChange w:id="505" w:author="Willian" w:date="2016-11-04T22:22:00Z">
              <w:rPr/>
            </w:rPrChange>
          </w:rPr>
          <w:delText>e</w:delText>
        </w:r>
        <w:r w:rsidR="008313E9" w:rsidRPr="00F66189" w:rsidDel="002E607A">
          <w:rPr>
            <w:rFonts w:ascii="Arial" w:hAnsi="Arial"/>
            <w:color w:val="414141"/>
            <w:sz w:val="21"/>
            <w:szCs w:val="21"/>
            <w:rPrChange w:id="506" w:author="Willian" w:date="2016-11-04T22:22:00Z">
              <w:rPr>
                <w:sz w:val="21"/>
                <w:szCs w:val="21"/>
              </w:rPr>
            </w:rPrChange>
          </w:rPr>
          <w:delText xml:space="preserve"> </w:delText>
        </w:r>
        <w:r w:rsidR="008313E9" w:rsidRPr="00F66189" w:rsidDel="002E607A">
          <w:rPr>
            <w:rFonts w:ascii="Menlo" w:hAnsi="Menlo" w:cs="Menlo"/>
            <w:color w:val="AA3391"/>
            <w:sz w:val="18"/>
            <w:szCs w:val="18"/>
          </w:rPr>
          <w:delText>while</w:delText>
        </w:r>
        <w:r w:rsidR="008313E9" w:rsidRPr="00F66189" w:rsidDel="002E607A">
          <w:rPr>
            <w:rFonts w:ascii="Arial" w:hAnsi="Arial"/>
            <w:color w:val="414141"/>
            <w:sz w:val="21"/>
            <w:szCs w:val="21"/>
            <w:rPrChange w:id="507" w:author="Willian" w:date="2016-11-04T22:22:00Z">
              <w:rPr>
                <w:sz w:val="21"/>
                <w:szCs w:val="21"/>
              </w:rPr>
            </w:rPrChange>
          </w:rPr>
          <w:delText xml:space="preserve">, </w:delText>
        </w:r>
        <w:r w:rsidR="008313E9" w:rsidRPr="00F66189" w:rsidDel="002E607A">
          <w:rPr>
            <w:rFonts w:ascii="Arial" w:hAnsi="Arial"/>
            <w:color w:val="414141"/>
            <w:rPrChange w:id="508" w:author="Willian" w:date="2016-11-04T22:22:00Z">
              <w:rPr/>
            </w:rPrChange>
          </w:rPr>
          <w:delText xml:space="preserve">executam um trecho de código em </w:delText>
        </w:r>
      </w:del>
      <w:del w:id="509" w:author="Willian" w:date="2016-11-04T22:21:00Z">
        <w:r w:rsidR="008313E9" w:rsidRPr="00F66189" w:rsidDel="00F66189">
          <w:rPr>
            <w:rFonts w:ascii="Arial" w:hAnsi="Arial"/>
            <w:color w:val="414141"/>
            <w:rPrChange w:id="510" w:author="Willian" w:date="2016-11-04T22:22:00Z">
              <w:rPr/>
            </w:rPrChange>
          </w:rPr>
          <w:delText xml:space="preserve">determinadas </w:delText>
        </w:r>
      </w:del>
      <w:del w:id="511" w:author="Willian" w:date="2017-03-08T00:13:00Z">
        <w:r w:rsidR="008313E9" w:rsidRPr="00F66189" w:rsidDel="002E607A">
          <w:rPr>
            <w:rFonts w:ascii="Arial" w:hAnsi="Arial"/>
            <w:color w:val="414141"/>
            <w:rPrChange w:id="512" w:author="Willian" w:date="2016-11-04T22:22:00Z">
              <w:rPr/>
            </w:rPrChange>
          </w:rPr>
          <w:delText>vezes</w:delText>
        </w:r>
        <w:r w:rsidR="008313E9" w:rsidRPr="00F66189" w:rsidDel="002E607A">
          <w:rPr>
            <w:rFonts w:ascii="Arial" w:hAnsi="Arial"/>
            <w:color w:val="414141"/>
            <w:sz w:val="21"/>
            <w:szCs w:val="21"/>
            <w:rPrChange w:id="513" w:author="Willian" w:date="2016-11-04T22:22:00Z">
              <w:rPr>
                <w:sz w:val="21"/>
                <w:szCs w:val="21"/>
              </w:rPr>
            </w:rPrChange>
          </w:rPr>
          <w:delText>.</w:delText>
        </w:r>
        <w:commentRangeEnd w:id="476"/>
        <w:r w:rsidDel="002E607A">
          <w:rPr>
            <w:rStyle w:val="Refdecomentrio"/>
          </w:rPr>
          <w:commentReference w:id="476"/>
        </w:r>
        <w:commentRangeEnd w:id="477"/>
        <w:r w:rsidR="001B082E" w:rsidDel="002E607A">
          <w:rPr>
            <w:rStyle w:val="Refdecomentrio"/>
          </w:rPr>
          <w:commentReference w:id="477"/>
        </w:r>
      </w:del>
    </w:p>
    <w:p w14:paraId="12CE050D" w14:textId="77777777" w:rsidR="00432D6D" w:rsidRPr="008313E9" w:rsidDel="002E607A" w:rsidRDefault="00432D6D" w:rsidP="00432D6D">
      <w:pPr>
        <w:pStyle w:val="Ttulo3"/>
        <w:rPr>
          <w:del w:id="514" w:author="Willian" w:date="2017-03-08T00:13:00Z"/>
        </w:rPr>
      </w:pPr>
      <w:commentRangeStart w:id="515"/>
      <w:commentRangeStart w:id="516"/>
      <w:del w:id="517" w:author="Willian" w:date="2017-03-08T00:13:00Z">
        <w:r w:rsidDel="002E607A">
          <w:delText>If, else</w:delText>
        </w:r>
        <w:commentRangeEnd w:id="515"/>
        <w:r w:rsidR="00CD3BE2" w:rsidDel="002E607A">
          <w:rPr>
            <w:rStyle w:val="Refdecomentrio"/>
            <w:color w:val="000000"/>
          </w:rPr>
          <w:commentReference w:id="515"/>
        </w:r>
        <w:commentRangeEnd w:id="516"/>
        <w:r w:rsidR="00B70E47" w:rsidDel="002E607A">
          <w:rPr>
            <w:rStyle w:val="Refdecomentrio"/>
            <w:color w:val="000000"/>
          </w:rPr>
          <w:commentReference w:id="516"/>
        </w:r>
      </w:del>
    </w:p>
    <w:p w14:paraId="04A48118" w14:textId="77777777" w:rsidR="008313E9" w:rsidRPr="008313E9" w:rsidDel="002E607A" w:rsidRDefault="008313E9" w:rsidP="008313E9">
      <w:pPr>
        <w:spacing w:after="220"/>
        <w:rPr>
          <w:del w:id="518" w:author="Willian" w:date="2017-03-08T00:13:00Z"/>
          <w:rFonts w:cs="Times New Roman"/>
          <w:color w:val="auto"/>
        </w:rPr>
      </w:pPr>
      <w:del w:id="519" w:author="Willian" w:date="2017-03-08T00:13:00Z">
        <w:r w:rsidRPr="008313E9" w:rsidDel="002E607A">
          <w:rPr>
            <w:color w:val="414141"/>
          </w:rPr>
          <w:delText xml:space="preserve">Uma </w:delText>
        </w:r>
      </w:del>
      <w:del w:id="520" w:author="Willian" w:date="2016-11-04T22:25:00Z">
        <w:r w:rsidRPr="008313E9" w:rsidDel="00B70E47">
          <w:rPr>
            <w:color w:val="414141"/>
          </w:rPr>
          <w:delText>declaração</w:delText>
        </w:r>
        <w:r w:rsidRPr="008313E9" w:rsidDel="00B70E47">
          <w:rPr>
            <w:rFonts w:ascii="Menlo" w:hAnsi="Menlo" w:cs="Menlo"/>
            <w:color w:val="414141"/>
            <w:sz w:val="18"/>
            <w:szCs w:val="18"/>
          </w:rPr>
          <w:delText xml:space="preserve"> </w:delText>
        </w:r>
      </w:del>
      <w:del w:id="521" w:author="Willian" w:date="2017-03-08T00:13:00Z">
        <w:r w:rsidR="00332FD6" w:rsidRPr="008313E9" w:rsidDel="002E607A">
          <w:rPr>
            <w:rFonts w:ascii="Menlo" w:hAnsi="Menlo" w:cs="Menlo"/>
            <w:color w:val="AA3391"/>
            <w:sz w:val="18"/>
            <w:szCs w:val="18"/>
          </w:rPr>
          <w:delText xml:space="preserve">if </w:delText>
        </w:r>
        <w:r w:rsidRPr="008313E9" w:rsidDel="002E607A">
          <w:rPr>
            <w:color w:val="414141"/>
          </w:rPr>
          <w:delText>verifica se uma determinada condição é verdadeira, e se for, o código den</w:delText>
        </w:r>
      </w:del>
      <w:del w:id="522" w:author="Willian" w:date="2016-11-04T22:25:00Z">
        <w:r w:rsidRPr="008313E9" w:rsidDel="00B70E47">
          <w:rPr>
            <w:color w:val="414141"/>
          </w:rPr>
          <w:delText xml:space="preserve">tro da declaração </w:delText>
        </w:r>
        <w:r w:rsidR="00332FD6" w:rsidRPr="008313E9" w:rsidDel="00B70E47">
          <w:rPr>
            <w:rFonts w:ascii="Menlo" w:hAnsi="Menlo" w:cs="Menlo"/>
            <w:color w:val="AA3391"/>
            <w:sz w:val="18"/>
            <w:szCs w:val="18"/>
          </w:rPr>
          <w:delText>i</w:delText>
        </w:r>
      </w:del>
      <w:del w:id="523" w:author="Willian" w:date="2016-11-04T22:24:00Z">
        <w:r w:rsidR="00332FD6" w:rsidRPr="008313E9" w:rsidDel="00B70E47">
          <w:rPr>
            <w:rFonts w:ascii="Menlo" w:hAnsi="Menlo" w:cs="Menlo"/>
            <w:color w:val="AA3391"/>
            <w:sz w:val="18"/>
            <w:szCs w:val="18"/>
          </w:rPr>
          <w:delText>f</w:delText>
        </w:r>
      </w:del>
      <w:del w:id="524" w:author="Willian" w:date="2016-11-04T22:25:00Z">
        <w:r w:rsidR="00332FD6" w:rsidRPr="008313E9" w:rsidDel="00B70E47">
          <w:rPr>
            <w:rFonts w:ascii="Menlo" w:hAnsi="Menlo" w:cs="Menlo"/>
            <w:color w:val="AA3391"/>
            <w:sz w:val="18"/>
            <w:szCs w:val="18"/>
          </w:rPr>
          <w:delText xml:space="preserve"> </w:delText>
        </w:r>
      </w:del>
      <w:del w:id="525" w:author="Willian" w:date="2017-03-08T00:13:00Z">
        <w:r w:rsidRPr="008313E9" w:rsidDel="002E607A">
          <w:rPr>
            <w:color w:val="414141"/>
          </w:rPr>
          <w:delText>é executado. Você pode adicionar uma</w:delText>
        </w:r>
        <w:r w:rsidR="00332FD6" w:rsidRPr="00332FD6" w:rsidDel="002E607A">
          <w:rPr>
            <w:color w:val="414141"/>
          </w:rPr>
          <w:delText xml:space="preserve"> </w:delText>
        </w:r>
        <w:commentRangeStart w:id="526"/>
        <w:commentRangeStart w:id="527"/>
        <w:r w:rsidR="00332FD6" w:rsidRPr="00332FD6" w:rsidDel="002E607A">
          <w:rPr>
            <w:color w:val="414141"/>
          </w:rPr>
          <w:delText>cl</w:delText>
        </w:r>
      </w:del>
      <w:ins w:id="528" w:author="Vicente da Silva, Mayara" w:date="2016-11-03T14:32:00Z">
        <w:del w:id="529" w:author="Willian" w:date="2017-03-08T00:13:00Z">
          <w:r w:rsidR="00D01E88" w:rsidDel="002E607A">
            <w:rPr>
              <w:color w:val="414141"/>
            </w:rPr>
            <w:delText>á</w:delText>
          </w:r>
        </w:del>
      </w:ins>
      <w:del w:id="530" w:author="Willian" w:date="2017-03-08T00:13:00Z">
        <w:r w:rsidR="00332FD6" w:rsidRPr="00332FD6" w:rsidDel="002E607A">
          <w:rPr>
            <w:color w:val="414141"/>
          </w:rPr>
          <w:delText>ausula</w:delText>
        </w:r>
        <w:r w:rsidRPr="008313E9" w:rsidDel="002E607A">
          <w:rPr>
            <w:color w:val="414141"/>
          </w:rPr>
          <w:delText xml:space="preserve"> </w:delText>
        </w:r>
        <w:r w:rsidR="00332FD6" w:rsidRPr="00332FD6" w:rsidDel="002E607A">
          <w:rPr>
            <w:rFonts w:ascii="Menlo" w:hAnsi="Menlo" w:cs="Menlo"/>
            <w:color w:val="AA3391"/>
            <w:sz w:val="18"/>
            <w:szCs w:val="18"/>
          </w:rPr>
          <w:delText>else</w:delText>
        </w:r>
      </w:del>
      <w:del w:id="531" w:author="Willian" w:date="2016-11-04T22:22:00Z">
        <w:r w:rsidR="00332FD6" w:rsidRPr="00332FD6" w:rsidDel="00F66189">
          <w:rPr>
            <w:rFonts w:cs="Menlo"/>
            <w:color w:val="AA3391"/>
          </w:rPr>
          <w:delText xml:space="preserve"> </w:delText>
        </w:r>
      </w:del>
      <w:commentRangeStart w:id="532"/>
      <w:commentRangeStart w:id="533"/>
      <w:ins w:id="534" w:author="Vicente da Silva, Mayara" w:date="2016-11-03T14:32:00Z">
        <w:del w:id="535" w:author="Willian" w:date="2016-11-04T22:22:00Z">
          <w:r w:rsidR="00D01E88" w:rsidDel="00F66189">
            <w:rPr>
              <w:rFonts w:cs="Menlo"/>
              <w:color w:val="AA3391"/>
            </w:rPr>
            <w:delText>em</w:delText>
          </w:r>
        </w:del>
        <w:del w:id="536" w:author="Willian" w:date="2017-03-08T00:13:00Z">
          <w:r w:rsidR="00D01E88" w:rsidDel="002E607A">
            <w:rPr>
              <w:rFonts w:cs="Menlo"/>
              <w:color w:val="AA3391"/>
            </w:rPr>
            <w:delText xml:space="preserve"> </w:delText>
          </w:r>
        </w:del>
      </w:ins>
      <w:del w:id="537" w:author="Willian" w:date="2016-11-04T22:23:00Z">
        <w:r w:rsidRPr="008313E9" w:rsidDel="00F66189">
          <w:rPr>
            <w:color w:val="414141"/>
          </w:rPr>
          <w:delText xml:space="preserve">cláusula </w:delText>
        </w:r>
      </w:del>
      <w:commentRangeEnd w:id="532"/>
      <w:del w:id="538" w:author="Willian" w:date="2017-03-08T00:13:00Z">
        <w:r w:rsidR="00D01E88" w:rsidDel="002E607A">
          <w:rPr>
            <w:rStyle w:val="Refdecomentrio"/>
          </w:rPr>
          <w:commentReference w:id="532"/>
        </w:r>
        <w:commentRangeEnd w:id="533"/>
        <w:r w:rsidR="00B70E47" w:rsidDel="002E607A">
          <w:rPr>
            <w:rStyle w:val="Refdecomentrio"/>
          </w:rPr>
          <w:commentReference w:id="533"/>
        </w:r>
        <w:r w:rsidRPr="008313E9" w:rsidDel="002E607A">
          <w:rPr>
            <w:color w:val="414141"/>
          </w:rPr>
          <w:delText>a uma</w:delText>
        </w:r>
      </w:del>
      <w:del w:id="539" w:author="Willian" w:date="2016-11-04T22:25:00Z">
        <w:r w:rsidRPr="008313E9" w:rsidDel="00B70E47">
          <w:rPr>
            <w:color w:val="414141"/>
          </w:rPr>
          <w:delText xml:space="preserve"> </w:delText>
        </w:r>
      </w:del>
      <w:del w:id="540" w:author="Willian" w:date="2017-03-08T00:13:00Z">
        <w:r w:rsidR="00332FD6" w:rsidRPr="008313E9" w:rsidDel="002E607A">
          <w:rPr>
            <w:rFonts w:ascii="Menlo" w:hAnsi="Menlo" w:cs="Menlo"/>
            <w:color w:val="AA3391"/>
            <w:sz w:val="18"/>
            <w:szCs w:val="18"/>
          </w:rPr>
          <w:delText xml:space="preserve">if </w:delText>
        </w:r>
      </w:del>
      <w:del w:id="541" w:author="Willian" w:date="2016-11-04T22:23:00Z">
        <w:r w:rsidRPr="008313E9" w:rsidDel="00F66189">
          <w:rPr>
            <w:color w:val="414141"/>
          </w:rPr>
          <w:delText xml:space="preserve">declaração </w:delText>
        </w:r>
        <w:commentRangeEnd w:id="526"/>
        <w:r w:rsidR="00D01E88" w:rsidDel="00F66189">
          <w:rPr>
            <w:rStyle w:val="Refdecomentrio"/>
          </w:rPr>
          <w:commentReference w:id="526"/>
        </w:r>
      </w:del>
      <w:commentRangeEnd w:id="527"/>
      <w:del w:id="542" w:author="Willian" w:date="2017-03-08T00:13:00Z">
        <w:r w:rsidR="00B70E47" w:rsidDel="002E607A">
          <w:rPr>
            <w:rStyle w:val="Refdecomentrio"/>
          </w:rPr>
          <w:commentReference w:id="527"/>
        </w:r>
        <w:r w:rsidRPr="008313E9" w:rsidDel="002E607A">
          <w:rPr>
            <w:color w:val="414141"/>
          </w:rPr>
          <w:delText xml:space="preserve">para </w:delText>
        </w:r>
      </w:del>
      <w:del w:id="543" w:author="Willian" w:date="2016-11-04T22:26:00Z">
        <w:r w:rsidRPr="008313E9" w:rsidDel="00B70E47">
          <w:rPr>
            <w:color w:val="414141"/>
          </w:rPr>
          <w:delText xml:space="preserve">definir </w:delText>
        </w:r>
      </w:del>
      <w:del w:id="544" w:author="Willian" w:date="2016-11-04T22:24:00Z">
        <w:r w:rsidRPr="008313E9" w:rsidDel="00F66189">
          <w:rPr>
            <w:color w:val="414141"/>
          </w:rPr>
          <w:delText>o</w:delText>
        </w:r>
      </w:del>
      <w:del w:id="545" w:author="Willian" w:date="2016-11-04T22:26:00Z">
        <w:r w:rsidRPr="008313E9" w:rsidDel="00B70E47">
          <w:rPr>
            <w:color w:val="414141"/>
          </w:rPr>
          <w:delText xml:space="preserve"> comportamen</w:delText>
        </w:r>
      </w:del>
      <w:del w:id="546" w:author="Willian" w:date="2016-11-04T22:25:00Z">
        <w:r w:rsidRPr="008313E9" w:rsidDel="00B70E47">
          <w:rPr>
            <w:color w:val="414141"/>
          </w:rPr>
          <w:delText>to</w:delText>
        </w:r>
      </w:del>
      <w:del w:id="547" w:author="Willian" w:date="2017-03-08T00:13:00Z">
        <w:r w:rsidRPr="008313E9" w:rsidDel="002E607A">
          <w:rPr>
            <w:color w:val="414141"/>
          </w:rPr>
          <w:delText xml:space="preserve"> mais complex</w:delText>
        </w:r>
      </w:del>
      <w:del w:id="548" w:author="Willian" w:date="2016-11-04T22:26:00Z">
        <w:r w:rsidRPr="008313E9" w:rsidDel="00B70E47">
          <w:rPr>
            <w:color w:val="414141"/>
          </w:rPr>
          <w:delText>o</w:delText>
        </w:r>
      </w:del>
      <w:del w:id="549" w:author="Willian" w:date="2017-03-08T00:13:00Z">
        <w:r w:rsidRPr="008313E9" w:rsidDel="002E607A">
          <w:rPr>
            <w:color w:val="414141"/>
          </w:rPr>
          <w:delText>. Uma</w:delText>
        </w:r>
      </w:del>
      <w:ins w:id="550" w:author="Vicente da Silva, Mayara" w:date="2016-11-03T14:32:00Z">
        <w:del w:id="551" w:author="Willian" w:date="2017-03-08T00:13:00Z">
          <w:r w:rsidR="00BA5F13" w:rsidRPr="00BA5F13" w:rsidDel="002E607A">
            <w:rPr>
              <w:color w:val="414141"/>
            </w:rPr>
            <w:delText xml:space="preserve"> </w:delText>
          </w:r>
          <w:r w:rsidR="00BA5F13" w:rsidRPr="008313E9" w:rsidDel="002E607A">
            <w:rPr>
              <w:color w:val="414141"/>
            </w:rPr>
            <w:delText>cláusula</w:delText>
          </w:r>
        </w:del>
      </w:ins>
      <w:del w:id="552" w:author="Willian" w:date="2017-03-08T00:13:00Z">
        <w:r w:rsidRPr="008313E9" w:rsidDel="002E607A">
          <w:rPr>
            <w:color w:val="414141"/>
          </w:rPr>
          <w:delText xml:space="preserve"> </w:delText>
        </w:r>
        <w:r w:rsidR="00332FD6" w:rsidRPr="00332FD6" w:rsidDel="002E607A">
          <w:rPr>
            <w:rFonts w:ascii="Menlo" w:hAnsi="Menlo" w:cs="Menlo"/>
            <w:color w:val="AA3391"/>
            <w:sz w:val="18"/>
            <w:szCs w:val="18"/>
          </w:rPr>
          <w:delText>else</w:delText>
        </w:r>
        <w:r w:rsidR="00332FD6" w:rsidRPr="00332FD6" w:rsidDel="002E607A">
          <w:rPr>
            <w:rFonts w:cs="Menlo"/>
            <w:color w:val="AA3391"/>
          </w:rPr>
          <w:delText xml:space="preserve"> </w:delText>
        </w:r>
        <w:r w:rsidRPr="008313E9" w:rsidDel="002E607A">
          <w:rPr>
            <w:color w:val="414141"/>
          </w:rPr>
          <w:delText xml:space="preserve">cláusula pode ser </w:delText>
        </w:r>
        <w:commentRangeStart w:id="553"/>
        <w:commentRangeStart w:id="554"/>
        <w:r w:rsidRPr="008313E9" w:rsidDel="002E607A">
          <w:rPr>
            <w:color w:val="414141"/>
          </w:rPr>
          <w:delText>usado</w:delText>
        </w:r>
      </w:del>
      <w:ins w:id="555" w:author="Vicente da Silva, Mayara" w:date="2016-11-03T14:32:00Z">
        <w:del w:id="556" w:author="Willian" w:date="2017-03-08T00:13:00Z">
          <w:r w:rsidR="00BA5F13" w:rsidDel="002E607A">
            <w:rPr>
              <w:color w:val="414141"/>
            </w:rPr>
            <w:delText>a</w:delText>
          </w:r>
        </w:del>
      </w:ins>
      <w:del w:id="557" w:author="Willian" w:date="2017-03-08T00:13:00Z">
        <w:r w:rsidRPr="008313E9" w:rsidDel="002E607A">
          <w:rPr>
            <w:color w:val="414141"/>
          </w:rPr>
          <w:delText xml:space="preserve"> para </w:delText>
        </w:r>
      </w:del>
      <w:del w:id="558" w:author="Willian" w:date="2016-11-04T22:23:00Z">
        <w:r w:rsidRPr="008313E9" w:rsidDel="00F66189">
          <w:rPr>
            <w:color w:val="414141"/>
          </w:rPr>
          <w:delText xml:space="preserve">cadeia </w:delText>
        </w:r>
      </w:del>
      <w:del w:id="559" w:author="Willian" w:date="2017-03-08T00:13:00Z">
        <w:r w:rsidR="00332FD6" w:rsidRPr="008313E9" w:rsidDel="002E607A">
          <w:rPr>
            <w:rFonts w:ascii="Menlo" w:hAnsi="Menlo" w:cs="Menlo"/>
            <w:color w:val="AA3391"/>
            <w:sz w:val="18"/>
            <w:szCs w:val="18"/>
          </w:rPr>
          <w:delText>if</w:delText>
        </w:r>
      </w:del>
      <w:del w:id="560" w:author="Willian" w:date="2016-11-04T22:23:00Z">
        <w:r w:rsidR="00332FD6" w:rsidRPr="008313E9" w:rsidDel="00F66189">
          <w:rPr>
            <w:rFonts w:ascii="Menlo" w:hAnsi="Menlo" w:cs="Menlo"/>
            <w:color w:val="AA3391"/>
            <w:sz w:val="18"/>
            <w:szCs w:val="18"/>
          </w:rPr>
          <w:delText xml:space="preserve"> </w:delText>
        </w:r>
        <w:r w:rsidRPr="008313E9" w:rsidDel="00F66189">
          <w:rPr>
            <w:color w:val="414141"/>
          </w:rPr>
          <w:delText>declarações juntos</w:delText>
        </w:r>
      </w:del>
      <w:del w:id="561" w:author="Willian" w:date="2016-11-04T22:26:00Z">
        <w:r w:rsidRPr="008313E9" w:rsidDel="00B70E47">
          <w:rPr>
            <w:color w:val="414141"/>
          </w:rPr>
          <w:delText xml:space="preserve">, ou ele pode ficar em sua própria, caso em que a </w:delText>
        </w:r>
        <w:r w:rsidR="00332FD6" w:rsidRPr="00332FD6" w:rsidDel="00B70E47">
          <w:rPr>
            <w:rFonts w:ascii="Menlo" w:hAnsi="Menlo" w:cs="Menlo"/>
            <w:color w:val="AA3391"/>
            <w:sz w:val="18"/>
            <w:szCs w:val="18"/>
          </w:rPr>
          <w:delText>else</w:delText>
        </w:r>
        <w:r w:rsidR="00332FD6" w:rsidRPr="00332FD6" w:rsidDel="00B70E47">
          <w:rPr>
            <w:rFonts w:cs="Menlo"/>
            <w:color w:val="AA3391"/>
          </w:rPr>
          <w:delText xml:space="preserve"> </w:delText>
        </w:r>
        <w:r w:rsidRPr="008313E9" w:rsidDel="00B70E47">
          <w:rPr>
            <w:color w:val="414141"/>
          </w:rPr>
          <w:delText xml:space="preserve">cláusula é executada se nenhuma das encadeadas </w:delText>
        </w:r>
        <w:r w:rsidR="00332FD6" w:rsidRPr="008313E9" w:rsidDel="00B70E47">
          <w:rPr>
            <w:rFonts w:ascii="Menlo" w:hAnsi="Menlo" w:cs="Menlo"/>
            <w:color w:val="AA3391"/>
            <w:sz w:val="18"/>
            <w:szCs w:val="18"/>
          </w:rPr>
          <w:delText xml:space="preserve">if </w:delText>
        </w:r>
        <w:r w:rsidRPr="008313E9" w:rsidDel="00B70E47">
          <w:rPr>
            <w:color w:val="414141"/>
          </w:rPr>
          <w:delText xml:space="preserve">declarações avaliar a </w:delText>
        </w:r>
        <w:r w:rsidR="00332FD6" w:rsidRPr="008313E9" w:rsidDel="00B70E47">
          <w:rPr>
            <w:rFonts w:ascii="Menlo" w:hAnsi="Menlo" w:cs="Menlo"/>
            <w:color w:val="AA3391"/>
            <w:sz w:val="18"/>
            <w:szCs w:val="18"/>
          </w:rPr>
          <w:delText>true</w:delText>
        </w:r>
      </w:del>
      <w:del w:id="562" w:author="Willian" w:date="2016-11-04T22:28:00Z">
        <w:r w:rsidRPr="008313E9" w:rsidDel="00B70E47">
          <w:rPr>
            <w:color w:val="414141"/>
          </w:rPr>
          <w:delText>.</w:delText>
        </w:r>
      </w:del>
      <w:commentRangeEnd w:id="553"/>
      <w:commentRangeEnd w:id="554"/>
      <w:del w:id="563" w:author="Willian" w:date="2017-03-08T00:13:00Z">
        <w:r w:rsidR="00BA5F13" w:rsidDel="002E607A">
          <w:rPr>
            <w:rStyle w:val="Refdecomentrio"/>
          </w:rPr>
          <w:commentReference w:id="553"/>
        </w:r>
        <w:r w:rsidR="00B70E47" w:rsidDel="002E607A">
          <w:rPr>
            <w:rStyle w:val="Refdecomentrio"/>
          </w:rPr>
          <w:commentReference w:id="554"/>
        </w:r>
      </w:del>
    </w:p>
    <w:p w14:paraId="35F92021" w14:textId="77777777" w:rsidR="008313E9" w:rsidRPr="00A66496" w:rsidDel="002E607A" w:rsidRDefault="008313E9" w:rsidP="008F50D6">
      <w:pPr>
        <w:spacing w:before="460" w:after="0"/>
        <w:ind w:left="567"/>
        <w:textAlignment w:val="baseline"/>
        <w:rPr>
          <w:del w:id="564" w:author="Willian" w:date="2017-03-08T00:13:00Z"/>
          <w:rFonts w:ascii="Menlo" w:hAnsi="Menlo" w:cs="Menlo"/>
          <w:noProof/>
          <w:sz w:val="21"/>
          <w:szCs w:val="21"/>
          <w:lang w:val="en-US"/>
        </w:rPr>
      </w:pPr>
      <w:del w:id="56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1C00CF"/>
            <w:sz w:val="18"/>
            <w:szCs w:val="18"/>
            <w:lang w:val="en-US"/>
          </w:rPr>
          <w:delText>23</w:delText>
        </w:r>
      </w:del>
    </w:p>
    <w:p w14:paraId="3152647C" w14:textId="77777777" w:rsidR="008313E9" w:rsidRPr="00A66496" w:rsidDel="002E607A" w:rsidRDefault="008313E9" w:rsidP="008F50D6">
      <w:pPr>
        <w:spacing w:after="0"/>
        <w:ind w:left="567"/>
        <w:textAlignment w:val="baseline"/>
        <w:rPr>
          <w:del w:id="566" w:author="Willian" w:date="2017-03-08T00:13:00Z"/>
          <w:rFonts w:ascii="Menlo" w:hAnsi="Menlo" w:cs="Menlo"/>
          <w:noProof/>
          <w:sz w:val="21"/>
          <w:szCs w:val="21"/>
          <w:lang w:val="en-US"/>
        </w:rPr>
      </w:pPr>
      <w:del w:id="567"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&lt; </w:delText>
        </w:r>
        <w:r w:rsidRPr="00A66496" w:rsidDel="002E607A">
          <w:rPr>
            <w:rFonts w:ascii="Menlo" w:hAnsi="Menlo" w:cs="Menlo"/>
            <w:noProof/>
            <w:color w:val="1C00CF"/>
            <w:sz w:val="18"/>
            <w:szCs w:val="18"/>
            <w:lang w:val="en-US"/>
          </w:rPr>
          <w:delText>10</w:delText>
        </w:r>
        <w:r w:rsidRPr="00A66496" w:rsidDel="002E607A">
          <w:rPr>
            <w:rFonts w:ascii="Menlo" w:hAnsi="Menlo" w:cs="Menlo"/>
            <w:noProof/>
            <w:sz w:val="18"/>
            <w:szCs w:val="18"/>
            <w:lang w:val="en-US"/>
          </w:rPr>
          <w:delText xml:space="preserve"> {</w:delText>
        </w:r>
      </w:del>
    </w:p>
    <w:p w14:paraId="40E5C25D" w14:textId="77777777" w:rsidR="008313E9" w:rsidRPr="00A66496" w:rsidDel="002E607A" w:rsidRDefault="008313E9" w:rsidP="008F50D6">
      <w:pPr>
        <w:spacing w:after="0"/>
        <w:ind w:left="567"/>
        <w:textAlignment w:val="baseline"/>
        <w:rPr>
          <w:del w:id="568" w:author="Willian" w:date="2017-03-08T00:13:00Z"/>
          <w:rFonts w:ascii="Menlo" w:hAnsi="Menlo" w:cs="Menlo"/>
          <w:noProof/>
          <w:sz w:val="21"/>
          <w:szCs w:val="21"/>
          <w:lang w:val="en-US"/>
        </w:rPr>
      </w:pPr>
      <w:del w:id="569"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small"</w:delText>
        </w:r>
        <w:r w:rsidRPr="00A66496" w:rsidDel="002E607A">
          <w:rPr>
            <w:rFonts w:ascii="Menlo" w:hAnsi="Menlo" w:cs="Menlo"/>
            <w:noProof/>
            <w:sz w:val="18"/>
            <w:szCs w:val="18"/>
            <w:lang w:val="en-US"/>
          </w:rPr>
          <w:delText>)</w:delText>
        </w:r>
      </w:del>
    </w:p>
    <w:p w14:paraId="495E310B" w14:textId="77777777" w:rsidR="008313E9" w:rsidRPr="00A66496" w:rsidDel="002E607A" w:rsidRDefault="008313E9" w:rsidP="008F50D6">
      <w:pPr>
        <w:spacing w:after="0"/>
        <w:ind w:left="567"/>
        <w:textAlignment w:val="baseline"/>
        <w:rPr>
          <w:del w:id="570" w:author="Willian" w:date="2017-03-08T00:13:00Z"/>
          <w:rFonts w:ascii="Menlo" w:hAnsi="Menlo" w:cs="Menlo"/>
          <w:noProof/>
          <w:sz w:val="21"/>
          <w:szCs w:val="21"/>
          <w:lang w:val="en-US"/>
        </w:rPr>
      </w:pPr>
      <w:del w:id="571"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&gt; </w:delText>
        </w:r>
        <w:r w:rsidRPr="00A66496" w:rsidDel="002E607A">
          <w:rPr>
            <w:rFonts w:ascii="Menlo" w:hAnsi="Menlo" w:cs="Menlo"/>
            <w:noProof/>
            <w:color w:val="1C00CF"/>
            <w:sz w:val="18"/>
            <w:szCs w:val="18"/>
            <w:lang w:val="en-US"/>
          </w:rPr>
          <w:delText>100</w:delText>
        </w:r>
        <w:r w:rsidRPr="00A66496" w:rsidDel="002E607A">
          <w:rPr>
            <w:rFonts w:ascii="Menlo" w:hAnsi="Menlo" w:cs="Menlo"/>
            <w:noProof/>
            <w:sz w:val="18"/>
            <w:szCs w:val="18"/>
            <w:lang w:val="en-US"/>
          </w:rPr>
          <w:delText xml:space="preserve"> {</w:delText>
        </w:r>
      </w:del>
    </w:p>
    <w:p w14:paraId="3D8C42DF" w14:textId="77777777" w:rsidR="008313E9" w:rsidRPr="00A66496" w:rsidDel="002E607A" w:rsidRDefault="008313E9" w:rsidP="008F50D6">
      <w:pPr>
        <w:spacing w:after="0"/>
        <w:ind w:left="567"/>
        <w:textAlignment w:val="baseline"/>
        <w:rPr>
          <w:del w:id="572" w:author="Willian" w:date="2017-03-08T00:13:00Z"/>
          <w:rFonts w:ascii="Menlo" w:hAnsi="Menlo" w:cs="Menlo"/>
          <w:noProof/>
          <w:sz w:val="21"/>
          <w:szCs w:val="21"/>
          <w:lang w:val="en-US"/>
        </w:rPr>
      </w:pPr>
      <w:del w:id="573"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pretty big"</w:delText>
        </w:r>
        <w:r w:rsidRPr="00A66496" w:rsidDel="002E607A">
          <w:rPr>
            <w:rFonts w:ascii="Menlo" w:hAnsi="Menlo" w:cs="Menlo"/>
            <w:noProof/>
            <w:sz w:val="18"/>
            <w:szCs w:val="18"/>
            <w:lang w:val="en-US"/>
          </w:rPr>
          <w:delText>)</w:delText>
        </w:r>
      </w:del>
    </w:p>
    <w:p w14:paraId="48EE309D" w14:textId="77777777" w:rsidR="008313E9" w:rsidRPr="00A66496" w:rsidDel="002E607A" w:rsidRDefault="008313E9" w:rsidP="008F50D6">
      <w:pPr>
        <w:spacing w:after="0"/>
        <w:ind w:left="567"/>
        <w:textAlignment w:val="baseline"/>
        <w:rPr>
          <w:del w:id="574" w:author="Willian" w:date="2017-03-08T00:13:00Z"/>
          <w:rFonts w:ascii="Menlo" w:hAnsi="Menlo" w:cs="Menlo"/>
          <w:noProof/>
          <w:sz w:val="21"/>
          <w:szCs w:val="21"/>
          <w:lang w:val="en-US"/>
        </w:rPr>
      </w:pPr>
      <w:del w:id="575"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del>
    </w:p>
    <w:p w14:paraId="74CBDB70" w14:textId="77777777" w:rsidR="008313E9" w:rsidRPr="00A66496" w:rsidDel="002E607A" w:rsidRDefault="008313E9" w:rsidP="008F50D6">
      <w:pPr>
        <w:spacing w:after="0"/>
        <w:ind w:left="567"/>
        <w:textAlignment w:val="baseline"/>
        <w:rPr>
          <w:del w:id="576" w:author="Willian" w:date="2017-03-08T00:13:00Z"/>
          <w:rFonts w:ascii="Menlo" w:hAnsi="Menlo" w:cs="Menlo"/>
          <w:noProof/>
          <w:sz w:val="21"/>
          <w:szCs w:val="21"/>
          <w:lang w:val="en-US"/>
        </w:rPr>
      </w:pPr>
      <w:del w:id="577"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between 10 and 100"</w:delText>
        </w:r>
        <w:r w:rsidRPr="00A66496" w:rsidDel="002E607A">
          <w:rPr>
            <w:rFonts w:ascii="Menlo" w:hAnsi="Menlo" w:cs="Menlo"/>
            <w:noProof/>
            <w:sz w:val="18"/>
            <w:szCs w:val="18"/>
            <w:lang w:val="en-US"/>
          </w:rPr>
          <w:delText>)</w:delText>
        </w:r>
      </w:del>
    </w:p>
    <w:p w14:paraId="4BAE40D0" w14:textId="77777777" w:rsidR="00D05199" w:rsidDel="002E607A" w:rsidRDefault="008313E9" w:rsidP="008F50D6">
      <w:pPr>
        <w:spacing w:after="620"/>
        <w:ind w:left="567"/>
        <w:textAlignment w:val="baseline"/>
        <w:rPr>
          <w:del w:id="578" w:author="Willian" w:date="2017-03-08T00:13:00Z"/>
          <w:rFonts w:ascii="Menlo" w:hAnsi="Menlo" w:cs="Menlo"/>
          <w:noProof/>
          <w:sz w:val="18"/>
          <w:szCs w:val="18"/>
        </w:rPr>
      </w:pPr>
      <w:del w:id="579" w:author="Willian" w:date="2017-03-08T00:13:00Z">
        <w:r w:rsidRPr="008313E9" w:rsidDel="002E607A">
          <w:rPr>
            <w:rFonts w:ascii="Menlo" w:hAnsi="Menlo" w:cs="Menlo"/>
            <w:noProof/>
            <w:sz w:val="18"/>
            <w:szCs w:val="18"/>
          </w:rPr>
          <w:delText>}</w:delText>
        </w:r>
      </w:del>
    </w:p>
    <w:p w14:paraId="76F93F67" w14:textId="77777777" w:rsidR="00D05199" w:rsidDel="002E607A" w:rsidRDefault="00D05199" w:rsidP="008F50D6">
      <w:pPr>
        <w:ind w:left="567"/>
        <w:rPr>
          <w:del w:id="580" w:author="Willian" w:date="2017-03-08T00:13:00Z"/>
          <w:color w:val="7030A0"/>
        </w:rPr>
      </w:pPr>
      <w:del w:id="581" w:author="Willian" w:date="2017-03-08T00:13:00Z">
        <w:r w:rsidRPr="00CB0912" w:rsidDel="002E607A">
          <w:rPr>
            <w:b/>
            <w:color w:val="7030A0"/>
          </w:rPr>
          <w:delText>DICA</w:delText>
        </w:r>
        <w:r w:rsidRPr="00CB0912" w:rsidDel="002E607A">
          <w:rPr>
            <w:color w:val="7030A0"/>
          </w:rPr>
          <w:delText xml:space="preserve">: </w:delText>
        </w:r>
        <w:r w:rsidR="008F50D6" w:rsidRPr="00CB0912" w:rsidDel="002E607A">
          <w:rPr>
            <w:color w:val="7030A0"/>
          </w:rPr>
          <w:delText xml:space="preserve">Mude o valor de </w:delText>
        </w:r>
        <w:r w:rsidR="008F50D6" w:rsidRPr="00CB0912" w:rsidDel="002E607A">
          <w:rPr>
            <w:rFonts w:ascii="Menlo" w:hAnsi="Menlo" w:cs="Menlo"/>
            <w:color w:val="3F6E74"/>
            <w:sz w:val="18"/>
            <w:szCs w:val="18"/>
          </w:rPr>
          <w:delText>number</w:delText>
        </w:r>
        <w:r w:rsidR="008F50D6" w:rsidRPr="00CB0912" w:rsidDel="002E607A">
          <w:rPr>
            <w:rFonts w:ascii="Menlo" w:hAnsi="Menlo" w:cs="Menlo"/>
            <w:sz w:val="18"/>
            <w:szCs w:val="18"/>
          </w:rPr>
          <w:delText xml:space="preserve"> </w:delText>
        </w:r>
        <w:r w:rsidR="008F50D6" w:rsidRPr="00CB0912" w:rsidDel="002E607A">
          <w:rPr>
            <w:color w:val="7030A0"/>
          </w:rPr>
          <w:delText>para ver os outros resultados dos prints.</w:delText>
        </w:r>
      </w:del>
    </w:p>
    <w:p w14:paraId="53025C6F" w14:textId="77777777" w:rsidR="008F50D6" w:rsidRPr="008F50D6" w:rsidDel="002E607A" w:rsidRDefault="008F50D6" w:rsidP="008F50D6">
      <w:pPr>
        <w:rPr>
          <w:del w:id="582" w:author="Willian" w:date="2017-03-08T00:13:00Z"/>
        </w:rPr>
      </w:pPr>
      <w:del w:id="583" w:author="Willian" w:date="2017-03-08T00:13:00Z">
        <w:r w:rsidDel="002E607A">
          <w:delText xml:space="preserve">As declarações podem ser aninhadas para o tratamento de comportamentos mais complexos e interessantes em um programa. Aqui está um exemplo da declaração </w:delText>
        </w:r>
        <w:r w:rsidRPr="008313E9" w:rsidDel="002E607A">
          <w:rPr>
            <w:rFonts w:ascii="Menlo" w:hAnsi="Menlo" w:cs="Menlo"/>
            <w:color w:val="AA3391"/>
            <w:sz w:val="18"/>
            <w:szCs w:val="18"/>
          </w:rPr>
          <w:delText>if</w:delText>
        </w:r>
        <w:r w:rsidRPr="008313E9" w:rsidDel="002E607A">
          <w:rPr>
            <w:rFonts w:ascii="Menlo" w:hAnsi="Menlo" w:cs="Menlo"/>
            <w:sz w:val="18"/>
            <w:szCs w:val="18"/>
          </w:rPr>
          <w:delText xml:space="preserve"> </w:delText>
        </w:r>
        <w:r w:rsidDel="002E607A">
          <w:delText xml:space="preserve">com uma cláusula </w:delText>
        </w:r>
        <w:r w:rsidRPr="008313E9" w:rsidDel="002E607A">
          <w:rPr>
            <w:rFonts w:ascii="Menlo" w:hAnsi="Menlo" w:cs="Menlo"/>
            <w:color w:val="AA3391"/>
            <w:sz w:val="18"/>
            <w:szCs w:val="18"/>
          </w:rPr>
          <w:delText>else</w:delText>
        </w:r>
        <w:r w:rsidRPr="008313E9" w:rsidDel="002E607A">
          <w:rPr>
            <w:rFonts w:ascii="Menlo" w:hAnsi="Menlo" w:cs="Menlo"/>
            <w:sz w:val="18"/>
            <w:szCs w:val="18"/>
          </w:rPr>
          <w:delText xml:space="preserve"> </w:delText>
        </w:r>
        <w:r w:rsidDel="002E607A">
          <w:delText xml:space="preserve">aninhada em uma declaração </w:delText>
        </w:r>
        <w:r w:rsidDel="002E607A">
          <w:rPr>
            <w:rFonts w:ascii="Menlo" w:hAnsi="Menlo" w:cs="Menlo"/>
            <w:color w:val="AA3391"/>
            <w:sz w:val="18"/>
            <w:szCs w:val="18"/>
          </w:rPr>
          <w:delText>for</w:delText>
        </w:r>
        <w:r w:rsidDel="002E607A">
          <w:delText>-</w:delText>
        </w:r>
        <w:r w:rsidDel="002E607A">
          <w:rPr>
            <w:rFonts w:ascii="Menlo" w:hAnsi="Menlo" w:cs="Menlo"/>
            <w:color w:val="AA3391"/>
            <w:sz w:val="18"/>
            <w:szCs w:val="18"/>
          </w:rPr>
          <w:delText>in</w:delText>
        </w:r>
        <w:r w:rsidDel="002E607A">
          <w:delText xml:space="preserve"> (que percorre ordenadamente cada item um uma coleção, um por um).</w:delText>
        </w:r>
      </w:del>
    </w:p>
    <w:p w14:paraId="1CA0FEA5" w14:textId="77777777" w:rsidR="00D05199" w:rsidRPr="00A66496" w:rsidDel="002E607A" w:rsidRDefault="00D05199" w:rsidP="008F50D6">
      <w:pPr>
        <w:pStyle w:val="NormalWeb"/>
        <w:spacing w:before="460" w:beforeAutospacing="0" w:after="0" w:afterAutospacing="0"/>
        <w:ind w:left="567"/>
        <w:jc w:val="both"/>
        <w:textAlignment w:val="baseline"/>
        <w:rPr>
          <w:del w:id="584" w:author="Willian" w:date="2017-03-08T00:13:00Z"/>
          <w:rFonts w:ascii="Menlo" w:hAnsi="Menlo" w:cs="Menlo"/>
          <w:noProof/>
          <w:color w:val="000000"/>
          <w:sz w:val="21"/>
          <w:szCs w:val="21"/>
          <w:lang w:val="en-US"/>
        </w:rPr>
      </w:pPr>
      <w:del w:id="58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103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87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12</w:delText>
        </w:r>
        <w:r w:rsidRPr="00A66496" w:rsidDel="002E607A">
          <w:rPr>
            <w:rFonts w:ascii="Menlo" w:hAnsi="Menlo" w:cs="Menlo"/>
            <w:noProof/>
            <w:color w:val="000000"/>
            <w:sz w:val="18"/>
            <w:szCs w:val="18"/>
            <w:lang w:val="en-US"/>
          </w:rPr>
          <w:delText>]</w:delText>
        </w:r>
      </w:del>
    </w:p>
    <w:p w14:paraId="6755BE21" w14:textId="77777777" w:rsidR="00D05199" w:rsidRPr="00A66496" w:rsidDel="002E607A" w:rsidRDefault="00D05199" w:rsidP="008F50D6">
      <w:pPr>
        <w:pStyle w:val="NormalWeb"/>
        <w:spacing w:before="0" w:beforeAutospacing="0" w:after="0" w:afterAutospacing="0"/>
        <w:ind w:left="567"/>
        <w:jc w:val="both"/>
        <w:textAlignment w:val="baseline"/>
        <w:rPr>
          <w:del w:id="586" w:author="Willian" w:date="2017-03-08T00:13:00Z"/>
          <w:rFonts w:ascii="Menlo" w:hAnsi="Menlo" w:cs="Menlo"/>
          <w:noProof/>
          <w:color w:val="000000"/>
          <w:sz w:val="21"/>
          <w:szCs w:val="21"/>
          <w:lang w:val="en-US"/>
        </w:rPr>
      </w:pPr>
      <w:del w:id="587"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5F6BEF0C" w14:textId="77777777" w:rsidR="00D05199" w:rsidRPr="00A66496" w:rsidDel="002E607A" w:rsidRDefault="00D05199" w:rsidP="008F50D6">
      <w:pPr>
        <w:pStyle w:val="NormalWeb"/>
        <w:spacing w:before="0" w:beforeAutospacing="0" w:after="0" w:afterAutospacing="0"/>
        <w:ind w:left="567"/>
        <w:jc w:val="both"/>
        <w:textAlignment w:val="baseline"/>
        <w:rPr>
          <w:del w:id="588" w:author="Willian" w:date="2017-03-08T00:13:00Z"/>
          <w:rFonts w:ascii="Menlo" w:hAnsi="Menlo" w:cs="Menlo"/>
          <w:noProof/>
          <w:color w:val="000000"/>
          <w:sz w:val="21"/>
          <w:szCs w:val="21"/>
          <w:lang w:val="en-US"/>
        </w:rPr>
      </w:pPr>
      <w:del w:id="589"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w:delText>
        </w:r>
      </w:del>
    </w:p>
    <w:p w14:paraId="4ABE9140" w14:textId="77777777" w:rsidR="00D05199" w:rsidRPr="00A66496" w:rsidDel="002E607A" w:rsidRDefault="00D05199" w:rsidP="008F50D6">
      <w:pPr>
        <w:pStyle w:val="NormalWeb"/>
        <w:spacing w:before="0" w:beforeAutospacing="0" w:after="0" w:afterAutospacing="0"/>
        <w:ind w:left="567"/>
        <w:jc w:val="both"/>
        <w:textAlignment w:val="baseline"/>
        <w:rPr>
          <w:del w:id="590" w:author="Willian" w:date="2017-03-08T00:13:00Z"/>
          <w:rFonts w:ascii="Menlo" w:hAnsi="Menlo" w:cs="Menlo"/>
          <w:noProof/>
          <w:color w:val="000000"/>
          <w:sz w:val="21"/>
          <w:szCs w:val="21"/>
          <w:lang w:val="en-US"/>
        </w:rPr>
      </w:pPr>
      <w:del w:id="59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1C00CF"/>
            <w:sz w:val="18"/>
            <w:szCs w:val="18"/>
            <w:lang w:val="en-US"/>
          </w:rPr>
          <w:delText>50</w:delText>
        </w:r>
        <w:r w:rsidRPr="00A66496" w:rsidDel="002E607A">
          <w:rPr>
            <w:rFonts w:ascii="Menlo" w:hAnsi="Menlo" w:cs="Menlo"/>
            <w:noProof/>
            <w:color w:val="000000"/>
            <w:sz w:val="18"/>
            <w:szCs w:val="18"/>
            <w:lang w:val="en-US"/>
          </w:rPr>
          <w:delText xml:space="preserve"> {</w:delText>
        </w:r>
      </w:del>
    </w:p>
    <w:p w14:paraId="0BD721B0" w14:textId="77777777" w:rsidR="00D05199" w:rsidRPr="00A66496" w:rsidDel="002E607A" w:rsidRDefault="00D05199" w:rsidP="008F50D6">
      <w:pPr>
        <w:pStyle w:val="NormalWeb"/>
        <w:spacing w:before="0" w:beforeAutospacing="0" w:after="0" w:afterAutospacing="0"/>
        <w:ind w:left="567"/>
        <w:jc w:val="both"/>
        <w:textAlignment w:val="baseline"/>
        <w:rPr>
          <w:del w:id="592" w:author="Willian" w:date="2017-03-08T00:13:00Z"/>
          <w:rFonts w:ascii="Menlo" w:hAnsi="Menlo" w:cs="Menlo"/>
          <w:noProof/>
          <w:color w:val="000000"/>
          <w:sz w:val="21"/>
          <w:szCs w:val="21"/>
          <w:lang w:val="en-US"/>
        </w:rPr>
      </w:pPr>
      <w:del w:id="59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573423D2" w14:textId="77777777" w:rsidR="00D05199" w:rsidRPr="00A66496" w:rsidDel="002E607A" w:rsidRDefault="00D05199" w:rsidP="008F50D6">
      <w:pPr>
        <w:pStyle w:val="NormalWeb"/>
        <w:spacing w:before="0" w:beforeAutospacing="0" w:after="0" w:afterAutospacing="0"/>
        <w:ind w:left="567"/>
        <w:jc w:val="both"/>
        <w:textAlignment w:val="baseline"/>
        <w:rPr>
          <w:del w:id="594" w:author="Willian" w:date="2017-03-08T00:13:00Z"/>
          <w:rFonts w:ascii="Menlo" w:hAnsi="Menlo" w:cs="Menlo"/>
          <w:noProof/>
          <w:color w:val="000000"/>
          <w:sz w:val="21"/>
          <w:szCs w:val="21"/>
          <w:lang w:val="en-US"/>
        </w:rPr>
      </w:pPr>
      <w:del w:id="595"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del>
    </w:p>
    <w:p w14:paraId="064F02B0" w14:textId="77777777" w:rsidR="00D05199" w:rsidRPr="00A66496" w:rsidDel="002E607A" w:rsidRDefault="00D05199" w:rsidP="008F50D6">
      <w:pPr>
        <w:pStyle w:val="NormalWeb"/>
        <w:spacing w:before="0" w:beforeAutospacing="0" w:after="0" w:afterAutospacing="0"/>
        <w:ind w:left="567"/>
        <w:jc w:val="both"/>
        <w:textAlignment w:val="baseline"/>
        <w:rPr>
          <w:del w:id="596" w:author="Willian" w:date="2017-03-08T00:13:00Z"/>
          <w:rFonts w:ascii="Menlo" w:hAnsi="Menlo" w:cs="Menlo"/>
          <w:noProof/>
          <w:color w:val="000000"/>
          <w:sz w:val="21"/>
          <w:szCs w:val="21"/>
          <w:lang w:val="en-US"/>
        </w:rPr>
      </w:pPr>
      <w:del w:id="59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2026D3C9" w14:textId="77777777" w:rsidR="00D05199" w:rsidRPr="008F50D6" w:rsidDel="002E607A" w:rsidRDefault="00D05199" w:rsidP="008F50D6">
      <w:pPr>
        <w:pStyle w:val="NormalWeb"/>
        <w:spacing w:before="0" w:beforeAutospacing="0" w:after="0" w:afterAutospacing="0"/>
        <w:ind w:left="567"/>
        <w:jc w:val="both"/>
        <w:textAlignment w:val="baseline"/>
        <w:rPr>
          <w:del w:id="598" w:author="Willian" w:date="2017-03-08T00:13:00Z"/>
          <w:rFonts w:ascii="Menlo" w:hAnsi="Menlo" w:cs="Menlo"/>
          <w:noProof/>
          <w:color w:val="000000"/>
          <w:sz w:val="21"/>
          <w:szCs w:val="21"/>
        </w:rPr>
      </w:pPr>
      <w:del w:id="599" w:author="Willian" w:date="2017-03-08T00:13:00Z">
        <w:r w:rsidRPr="00A66496" w:rsidDel="002E607A">
          <w:rPr>
            <w:rFonts w:ascii="Menlo" w:hAnsi="Menlo" w:cs="Menlo"/>
            <w:noProof/>
            <w:color w:val="000000"/>
            <w:sz w:val="18"/>
            <w:szCs w:val="18"/>
            <w:lang w:val="en-US"/>
          </w:rPr>
          <w:delText>  </w:delText>
        </w:r>
        <w:r w:rsidRPr="008F50D6" w:rsidDel="002E607A">
          <w:rPr>
            <w:rFonts w:ascii="Menlo" w:hAnsi="Menlo" w:cs="Menlo"/>
            <w:noProof/>
            <w:color w:val="000000"/>
            <w:sz w:val="18"/>
            <w:szCs w:val="18"/>
          </w:rPr>
          <w:delText>}</w:delText>
        </w:r>
      </w:del>
    </w:p>
    <w:p w14:paraId="0C978231" w14:textId="77777777" w:rsidR="00D05199" w:rsidRPr="008F50D6" w:rsidDel="002E607A" w:rsidRDefault="00D05199" w:rsidP="008F50D6">
      <w:pPr>
        <w:pStyle w:val="NormalWeb"/>
        <w:spacing w:before="0" w:beforeAutospacing="0" w:after="0" w:afterAutospacing="0"/>
        <w:ind w:left="567"/>
        <w:jc w:val="both"/>
        <w:textAlignment w:val="baseline"/>
        <w:rPr>
          <w:del w:id="600" w:author="Willian" w:date="2017-03-08T00:13:00Z"/>
          <w:rFonts w:ascii="Menlo" w:hAnsi="Menlo" w:cs="Menlo"/>
          <w:noProof/>
          <w:color w:val="000000"/>
          <w:sz w:val="21"/>
          <w:szCs w:val="21"/>
        </w:rPr>
      </w:pPr>
      <w:del w:id="601" w:author="Willian" w:date="2017-03-08T00:13:00Z">
        <w:r w:rsidRPr="008F50D6" w:rsidDel="002E607A">
          <w:rPr>
            <w:rFonts w:ascii="Menlo" w:hAnsi="Menlo" w:cs="Menlo"/>
            <w:noProof/>
            <w:color w:val="000000"/>
            <w:sz w:val="18"/>
            <w:szCs w:val="18"/>
          </w:rPr>
          <w:delText>}</w:delText>
        </w:r>
      </w:del>
    </w:p>
    <w:p w14:paraId="2B6A3FCF" w14:textId="77777777" w:rsidR="00D05199" w:rsidDel="002E607A" w:rsidRDefault="00D05199" w:rsidP="008F50D6">
      <w:pPr>
        <w:pStyle w:val="NormalWeb"/>
        <w:spacing w:before="0" w:beforeAutospacing="0" w:after="620" w:afterAutospacing="0"/>
        <w:ind w:left="567"/>
        <w:jc w:val="both"/>
        <w:textAlignment w:val="baseline"/>
        <w:rPr>
          <w:del w:id="602" w:author="Willian" w:date="2017-03-08T00:13:00Z"/>
          <w:rFonts w:ascii="Menlo" w:hAnsi="Menlo" w:cs="Menlo"/>
          <w:noProof/>
          <w:color w:val="000000"/>
          <w:sz w:val="18"/>
          <w:szCs w:val="18"/>
        </w:rPr>
      </w:pPr>
      <w:del w:id="603" w:author="Willian" w:date="2017-03-08T00:13:00Z">
        <w:r w:rsidRPr="008F50D6" w:rsidDel="002E607A">
          <w:rPr>
            <w:rFonts w:ascii="Menlo" w:hAnsi="Menlo" w:cs="Menlo"/>
            <w:noProof/>
            <w:color w:val="3F6E74"/>
            <w:sz w:val="18"/>
            <w:szCs w:val="18"/>
          </w:rPr>
          <w:delText>print</w:delText>
        </w:r>
        <w:r w:rsidRPr="008F50D6" w:rsidDel="002E607A">
          <w:rPr>
            <w:rFonts w:ascii="Menlo" w:hAnsi="Menlo" w:cs="Menlo"/>
            <w:noProof/>
            <w:color w:val="000000"/>
            <w:sz w:val="18"/>
            <w:szCs w:val="18"/>
          </w:rPr>
          <w:delText>(</w:delText>
        </w:r>
        <w:r w:rsidRPr="008F50D6" w:rsidDel="002E607A">
          <w:rPr>
            <w:rFonts w:ascii="Menlo" w:hAnsi="Menlo" w:cs="Menlo"/>
            <w:noProof/>
            <w:color w:val="3F6E74"/>
            <w:sz w:val="18"/>
            <w:szCs w:val="18"/>
          </w:rPr>
          <w:delText>teamScore</w:delText>
        </w:r>
        <w:r w:rsidRPr="008F50D6" w:rsidDel="002E607A">
          <w:rPr>
            <w:rFonts w:ascii="Menlo" w:hAnsi="Menlo" w:cs="Menlo"/>
            <w:noProof/>
            <w:color w:val="000000"/>
            <w:sz w:val="18"/>
            <w:szCs w:val="18"/>
          </w:rPr>
          <w:delText>)</w:delText>
        </w:r>
      </w:del>
    </w:p>
    <w:p w14:paraId="261EAFE8" w14:textId="77777777" w:rsidR="00432D6D" w:rsidDel="002E607A" w:rsidRDefault="00432D6D" w:rsidP="00432D6D">
      <w:pPr>
        <w:pStyle w:val="Ttulo3"/>
        <w:rPr>
          <w:del w:id="604" w:author="Willian" w:date="2017-03-08T00:13:00Z"/>
          <w:noProof/>
        </w:rPr>
      </w:pPr>
      <w:del w:id="605" w:author="Willian" w:date="2017-03-08T00:13:00Z">
        <w:r w:rsidDel="002E607A">
          <w:rPr>
            <w:noProof/>
          </w:rPr>
          <w:delText>If - let</w:delText>
        </w:r>
      </w:del>
    </w:p>
    <w:p w14:paraId="024F2A9B" w14:textId="77777777" w:rsidR="00D05199" w:rsidRPr="00033533" w:rsidDel="002E607A" w:rsidRDefault="00D05199" w:rsidP="00D05199">
      <w:pPr>
        <w:pStyle w:val="NormalWeb"/>
        <w:spacing w:before="0" w:beforeAutospacing="0" w:after="220" w:afterAutospacing="0"/>
        <w:jc w:val="both"/>
        <w:rPr>
          <w:del w:id="606" w:author="Willian" w:date="2017-03-08T00:13:00Z"/>
          <w:rFonts w:asciiTheme="minorHAnsi" w:hAnsiTheme="minorHAnsi"/>
          <w:sz w:val="22"/>
          <w:szCs w:val="22"/>
        </w:rPr>
      </w:pPr>
      <w:del w:id="607" w:author="Willian" w:date="2017-03-08T00:13:00Z">
        <w:r w:rsidRPr="00033533" w:rsidDel="002E607A">
          <w:rPr>
            <w:rFonts w:asciiTheme="minorHAnsi" w:hAnsiTheme="minorHAnsi" w:cs="Arial"/>
            <w:color w:val="414141"/>
            <w:sz w:val="22"/>
            <w:szCs w:val="22"/>
          </w:rPr>
          <w:delText>Use</w:delText>
        </w:r>
        <w:r w:rsidR="00BF45CD" w:rsidRPr="00033533" w:rsidDel="002E607A">
          <w:rPr>
            <w:rFonts w:asciiTheme="minorHAnsi" w:hAnsiTheme="minorHAnsi" w:cs="Arial"/>
            <w:color w:val="414141"/>
            <w:sz w:val="22"/>
            <w:szCs w:val="22"/>
          </w:rPr>
          <w:delText xml:space="preserve"> um</w:delText>
        </w:r>
        <w:r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i/>
            <w:iCs/>
            <w:color w:val="414141"/>
            <w:sz w:val="22"/>
            <w:szCs w:val="22"/>
          </w:rPr>
          <w:delText>op</w:delText>
        </w:r>
        <w:r w:rsidR="00F428A0" w:rsidRPr="00033533" w:rsidDel="002E607A">
          <w:rPr>
            <w:rFonts w:asciiTheme="minorHAnsi" w:hAnsiTheme="minorHAnsi" w:cs="Arial"/>
            <w:i/>
            <w:iCs/>
            <w:color w:val="414141"/>
            <w:sz w:val="22"/>
            <w:szCs w:val="22"/>
          </w:rPr>
          <w:delText>t</w:delText>
        </w:r>
        <w:r w:rsidRPr="00033533" w:rsidDel="002E607A">
          <w:rPr>
            <w:rFonts w:asciiTheme="minorHAnsi" w:hAnsiTheme="minorHAnsi" w:cs="Arial"/>
            <w:i/>
            <w:iCs/>
            <w:color w:val="414141"/>
            <w:sz w:val="22"/>
            <w:szCs w:val="22"/>
          </w:rPr>
          <w:delText>ional</w:delText>
        </w:r>
        <w:r w:rsidR="00C5184A" w:rsidRPr="00033533" w:rsidDel="002E607A">
          <w:rPr>
            <w:rFonts w:asciiTheme="minorHAnsi" w:hAnsiTheme="minorHAnsi" w:cs="Arial"/>
            <w:i/>
            <w:iCs/>
            <w:color w:val="414141"/>
            <w:sz w:val="22"/>
            <w:szCs w:val="22"/>
          </w:rPr>
          <w:delText xml:space="preserve"> binding</w:delText>
        </w:r>
        <w:r w:rsidRPr="00033533" w:rsidDel="002E607A">
          <w:rPr>
            <w:rFonts w:asciiTheme="minorHAnsi" w:hAnsiTheme="minorHAnsi" w:cs="Arial"/>
            <w:color w:val="414141"/>
            <w:sz w:val="22"/>
            <w:szCs w:val="22"/>
          </w:rPr>
          <w:delText xml:space="preserve"> </w:delText>
        </w:r>
        <w:r w:rsidR="00BF45CD" w:rsidRPr="00033533" w:rsidDel="002E607A">
          <w:rPr>
            <w:rFonts w:asciiTheme="minorHAnsi" w:hAnsiTheme="minorHAnsi" w:cs="Arial"/>
            <w:color w:val="414141"/>
            <w:sz w:val="22"/>
            <w:szCs w:val="22"/>
          </w:rPr>
          <w:delText>(</w:delText>
        </w:r>
        <w:r w:rsidR="00BF45CD" w:rsidRPr="00033533" w:rsidDel="002E607A">
          <w:rPr>
            <w:rFonts w:ascii="Menlo" w:hAnsi="Menlo" w:cs="Menlo"/>
            <w:color w:val="AA3391"/>
            <w:sz w:val="18"/>
            <w:szCs w:val="18"/>
          </w:rPr>
          <w:delText>if</w:delText>
        </w:r>
        <w:r w:rsidR="00BF45CD" w:rsidRPr="00033533" w:rsidDel="002E607A">
          <w:rPr>
            <w:rFonts w:ascii="Menlo" w:hAnsi="Menlo" w:cs="Menlo"/>
            <w:color w:val="414141"/>
            <w:sz w:val="18"/>
            <w:szCs w:val="18"/>
          </w:rPr>
          <w:delText>-</w:delText>
        </w:r>
        <w:r w:rsidR="00BF45CD" w:rsidRPr="00033533" w:rsidDel="002E607A">
          <w:rPr>
            <w:rFonts w:ascii="Menlo" w:hAnsi="Menlo" w:cs="Menlo"/>
            <w:color w:val="AA3391"/>
            <w:sz w:val="18"/>
            <w:szCs w:val="18"/>
          </w:rPr>
          <w:delText>let</w:delText>
        </w:r>
        <w:r w:rsidR="00BF45CD"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em uma declaração</w:delText>
        </w:r>
        <w:r w:rsidR="00F428A0" w:rsidRPr="00033533" w:rsidDel="002E607A">
          <w:rPr>
            <w:rFonts w:asciiTheme="minorHAnsi" w:hAnsiTheme="minorHAnsi" w:cs="Arial"/>
            <w:color w:val="414141"/>
            <w:sz w:val="22"/>
            <w:szCs w:val="22"/>
          </w:rPr>
          <w:delText xml:space="preserve"> </w:delText>
        </w:r>
        <w:r w:rsidR="00033533" w:rsidRPr="00033533" w:rsidDel="002E607A">
          <w:rPr>
            <w:rFonts w:ascii="Menlo" w:hAnsi="Menlo" w:cs="Menlo"/>
            <w:color w:val="AA3391"/>
            <w:sz w:val="18"/>
            <w:szCs w:val="18"/>
          </w:rPr>
          <w:delText>if</w:delText>
        </w:r>
        <w:r w:rsidR="00033533"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 xml:space="preserve">para verificar se um </w:delText>
        </w:r>
        <w:r w:rsidR="00F428A0" w:rsidRPr="00033533" w:rsidDel="002E607A">
          <w:rPr>
            <w:rFonts w:asciiTheme="minorHAnsi" w:hAnsiTheme="minorHAnsi" w:cs="Arial"/>
            <w:i/>
            <w:color w:val="414141"/>
            <w:sz w:val="22"/>
            <w:szCs w:val="22"/>
          </w:rPr>
          <w:delText>optional</w:delText>
        </w:r>
        <w:r w:rsidRPr="00033533" w:rsidDel="002E607A">
          <w:rPr>
            <w:rFonts w:asciiTheme="minorHAnsi" w:hAnsiTheme="minorHAnsi" w:cs="Arial"/>
            <w:color w:val="414141"/>
            <w:sz w:val="22"/>
            <w:szCs w:val="22"/>
          </w:rPr>
          <w:delText xml:space="preserve"> contém um valor.</w:delText>
        </w:r>
      </w:del>
    </w:p>
    <w:p w14:paraId="32222F30" w14:textId="77777777" w:rsidR="00D05199" w:rsidRPr="00A66496" w:rsidDel="002E607A" w:rsidRDefault="00D05199" w:rsidP="00BF45CD">
      <w:pPr>
        <w:pStyle w:val="NormalWeb"/>
        <w:spacing w:before="460" w:beforeAutospacing="0" w:after="0" w:afterAutospacing="0"/>
        <w:ind w:left="567"/>
        <w:jc w:val="both"/>
        <w:textAlignment w:val="baseline"/>
        <w:rPr>
          <w:del w:id="608" w:author="Willian" w:date="2017-03-08T00:13:00Z"/>
          <w:rFonts w:ascii="Menlo" w:hAnsi="Menlo" w:cs="Menlo"/>
          <w:noProof/>
          <w:color w:val="000000"/>
          <w:sz w:val="21"/>
          <w:szCs w:val="21"/>
          <w:lang w:val="en-US"/>
        </w:rPr>
      </w:pPr>
      <w:del w:id="60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"John Appleseed"</w:delText>
        </w:r>
      </w:del>
    </w:p>
    <w:p w14:paraId="647904BA" w14:textId="77777777" w:rsidR="00D05199" w:rsidRPr="00A66496" w:rsidDel="002E607A" w:rsidRDefault="00D05199" w:rsidP="00BF45CD">
      <w:pPr>
        <w:pStyle w:val="NormalWeb"/>
        <w:spacing w:before="0" w:beforeAutospacing="0" w:after="0" w:afterAutospacing="0"/>
        <w:ind w:left="567"/>
        <w:jc w:val="both"/>
        <w:textAlignment w:val="baseline"/>
        <w:rPr>
          <w:del w:id="610" w:author="Willian" w:date="2017-03-08T00:13:00Z"/>
          <w:rFonts w:ascii="Menlo" w:hAnsi="Menlo" w:cs="Menlo"/>
          <w:noProof/>
          <w:color w:val="000000"/>
          <w:sz w:val="21"/>
          <w:szCs w:val="21"/>
          <w:lang w:val="en-US"/>
        </w:rPr>
      </w:pPr>
      <w:del w:id="611"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73E92" w14:textId="77777777" w:rsidR="00D05199" w:rsidRPr="00A66496" w:rsidDel="002E607A" w:rsidRDefault="00D05199" w:rsidP="00BF45CD">
      <w:pPr>
        <w:pStyle w:val="NormalWeb"/>
        <w:spacing w:before="0" w:beforeAutospacing="0" w:after="0" w:afterAutospacing="0"/>
        <w:ind w:left="567"/>
        <w:jc w:val="both"/>
        <w:textAlignment w:val="baseline"/>
        <w:rPr>
          <w:del w:id="612" w:author="Willian" w:date="2017-03-08T00:13:00Z"/>
          <w:rFonts w:ascii="Menlo" w:hAnsi="Menlo" w:cs="Menlo"/>
          <w:noProof/>
          <w:color w:val="000000"/>
          <w:sz w:val="21"/>
          <w:szCs w:val="21"/>
          <w:lang w:val="en-US"/>
        </w:rPr>
      </w:pPr>
      <w:del w:id="613"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3DE82934" w14:textId="77777777" w:rsidR="00D05199" w:rsidRPr="00BF45CD" w:rsidDel="002E607A" w:rsidRDefault="00D05199" w:rsidP="00BF45CD">
      <w:pPr>
        <w:pStyle w:val="NormalWeb"/>
        <w:spacing w:before="0" w:beforeAutospacing="0" w:after="0" w:afterAutospacing="0"/>
        <w:ind w:left="567"/>
        <w:jc w:val="both"/>
        <w:textAlignment w:val="baseline"/>
        <w:rPr>
          <w:del w:id="614" w:author="Willian" w:date="2017-03-08T00:13:00Z"/>
          <w:rFonts w:ascii="Menlo" w:hAnsi="Menlo" w:cs="Menlo"/>
          <w:noProof/>
          <w:color w:val="000000"/>
          <w:sz w:val="21"/>
          <w:szCs w:val="21"/>
        </w:rPr>
      </w:pPr>
      <w:del w:id="615" w:author="Willian" w:date="2017-03-08T00:13:00Z">
        <w:r w:rsidRPr="00A66496" w:rsidDel="002E607A">
          <w:rPr>
            <w:rFonts w:ascii="Menlo" w:hAnsi="Menlo" w:cs="Menlo"/>
            <w:noProof/>
            <w:color w:val="000000"/>
            <w:sz w:val="18"/>
            <w:szCs w:val="18"/>
            <w:lang w:val="en-US"/>
          </w:rPr>
          <w:delText>  </w:delText>
        </w:r>
        <w:r w:rsidRPr="00BF45CD" w:rsidDel="002E607A">
          <w:rPr>
            <w:rFonts w:ascii="Menlo" w:hAnsi="Menlo" w:cs="Menlo"/>
            <w:noProof/>
            <w:color w:val="3F6E74"/>
            <w:sz w:val="18"/>
            <w:szCs w:val="18"/>
          </w:rPr>
          <w:delText>greeting</w:delText>
        </w:r>
        <w:r w:rsidRPr="00BF45CD" w:rsidDel="002E607A">
          <w:rPr>
            <w:rFonts w:ascii="Menlo" w:hAnsi="Menlo" w:cs="Menlo"/>
            <w:noProof/>
            <w:color w:val="000000"/>
            <w:sz w:val="18"/>
            <w:szCs w:val="18"/>
          </w:rPr>
          <w:delText xml:space="preserve"> = </w:delText>
        </w:r>
        <w:r w:rsidRPr="00BF45CD" w:rsidDel="002E607A">
          <w:rPr>
            <w:rFonts w:ascii="Menlo" w:hAnsi="Menlo" w:cs="Menlo"/>
            <w:noProof/>
            <w:color w:val="C41A16"/>
            <w:sz w:val="18"/>
            <w:szCs w:val="18"/>
          </w:rPr>
          <w:delText xml:space="preserve">"Hello, </w:delText>
        </w:r>
        <w:r w:rsidRPr="00BF45CD" w:rsidDel="002E607A">
          <w:rPr>
            <w:rFonts w:ascii="Menlo" w:hAnsi="Menlo" w:cs="Menlo"/>
            <w:noProof/>
            <w:color w:val="000000"/>
            <w:sz w:val="18"/>
            <w:szCs w:val="18"/>
          </w:rPr>
          <w:delText>\(</w:delText>
        </w:r>
        <w:r w:rsidRPr="00BF45CD" w:rsidDel="002E607A">
          <w:rPr>
            <w:rFonts w:ascii="Menlo" w:hAnsi="Menlo" w:cs="Menlo"/>
            <w:noProof/>
            <w:color w:val="3F6E74"/>
            <w:sz w:val="18"/>
            <w:szCs w:val="18"/>
          </w:rPr>
          <w:delText>name</w:delText>
        </w:r>
        <w:r w:rsidRPr="00BF45CD" w:rsidDel="002E607A">
          <w:rPr>
            <w:rFonts w:ascii="Menlo" w:hAnsi="Menlo" w:cs="Menlo"/>
            <w:noProof/>
            <w:color w:val="000000"/>
            <w:sz w:val="18"/>
            <w:szCs w:val="18"/>
          </w:rPr>
          <w:delText>)</w:delText>
        </w:r>
        <w:r w:rsidRPr="00BF45CD" w:rsidDel="002E607A">
          <w:rPr>
            <w:rFonts w:ascii="Menlo" w:hAnsi="Menlo" w:cs="Menlo"/>
            <w:noProof/>
            <w:color w:val="C41A16"/>
            <w:sz w:val="18"/>
            <w:szCs w:val="18"/>
          </w:rPr>
          <w:delText>"</w:delText>
        </w:r>
      </w:del>
    </w:p>
    <w:p w14:paraId="0E817248" w14:textId="77777777" w:rsidR="00D05199" w:rsidRPr="00BF45CD" w:rsidDel="002E607A" w:rsidRDefault="00D05199" w:rsidP="00BF45CD">
      <w:pPr>
        <w:pStyle w:val="NormalWeb"/>
        <w:spacing w:before="0" w:beforeAutospacing="0" w:after="620" w:afterAutospacing="0"/>
        <w:ind w:left="567"/>
        <w:jc w:val="both"/>
        <w:textAlignment w:val="baseline"/>
        <w:rPr>
          <w:del w:id="616" w:author="Willian" w:date="2017-03-08T00:13:00Z"/>
          <w:rFonts w:ascii="Menlo" w:hAnsi="Menlo" w:cs="Menlo"/>
          <w:noProof/>
          <w:color w:val="000000"/>
          <w:sz w:val="21"/>
          <w:szCs w:val="21"/>
        </w:rPr>
      </w:pPr>
      <w:del w:id="617" w:author="Willian" w:date="2017-03-08T00:13:00Z">
        <w:r w:rsidRPr="00BF45CD" w:rsidDel="002E607A">
          <w:rPr>
            <w:rFonts w:ascii="Menlo" w:hAnsi="Menlo" w:cs="Menlo"/>
            <w:noProof/>
            <w:color w:val="000000"/>
            <w:sz w:val="18"/>
            <w:szCs w:val="18"/>
          </w:rPr>
          <w:delText>}</w:delText>
        </w:r>
      </w:del>
    </w:p>
    <w:p w14:paraId="1709E516" w14:textId="77777777" w:rsidR="00BF45CD" w:rsidRPr="00BF45CD" w:rsidDel="002E607A" w:rsidRDefault="00BF45CD" w:rsidP="00222371">
      <w:pPr>
        <w:pStyle w:val="Dica"/>
        <w:rPr>
          <w:del w:id="618" w:author="Willian" w:date="2017-03-08T00:13:00Z"/>
        </w:rPr>
      </w:pPr>
      <w:del w:id="619" w:author="Willian" w:date="2017-03-08T00:13:00Z">
        <w:r w:rsidDel="002E607A">
          <w:delText xml:space="preserve">DICA: </w:delText>
        </w:r>
        <w:r w:rsidR="00033533" w:rsidDel="002E607A">
          <w:rPr>
            <w:b w:val="0"/>
          </w:rPr>
          <w:delText xml:space="preserve">Mude o valor </w:delText>
        </w:r>
        <w:r w:rsidR="001824AA" w:rsidDel="002E607A">
          <w:rPr>
            <w:b w:val="0"/>
          </w:rPr>
          <w:delText xml:space="preserve">de </w:delText>
        </w:r>
        <w:r w:rsidR="001824AA" w:rsidRPr="00033533" w:rsidDel="002E607A">
          <w:rPr>
            <w:rFonts w:ascii="Menlo" w:hAnsi="Menlo" w:cs="Menlo"/>
            <w:b w:val="0"/>
            <w:color w:val="3F6E74"/>
            <w:sz w:val="18"/>
            <w:szCs w:val="18"/>
          </w:rPr>
          <w:delText>optionalName</w:delText>
        </w:r>
        <w:r w:rsidR="001824AA" w:rsidRPr="00033533" w:rsidDel="002E607A">
          <w:rPr>
            <w:b w:val="0"/>
          </w:rPr>
          <w:delText xml:space="preserve"> </w:delText>
        </w:r>
        <w:r w:rsidRPr="00033533" w:rsidDel="002E607A">
          <w:rPr>
            <w:b w:val="0"/>
          </w:rPr>
          <w:delText xml:space="preserve">para </w:delText>
        </w:r>
        <w:r w:rsidR="00033533" w:rsidRPr="00033533" w:rsidDel="002E607A">
          <w:rPr>
            <w:rFonts w:ascii="Menlo" w:hAnsi="Menlo" w:cs="Menlo"/>
            <w:b w:val="0"/>
            <w:color w:val="AA3391"/>
            <w:sz w:val="18"/>
            <w:szCs w:val="18"/>
          </w:rPr>
          <w:delText>nil</w:delText>
        </w:r>
        <w:r w:rsidRPr="00033533" w:rsidDel="002E607A">
          <w:rPr>
            <w:b w:val="0"/>
          </w:rPr>
          <w:delText xml:space="preserve">. </w:delText>
        </w:r>
        <w:r w:rsidR="00033533" w:rsidDel="002E607A">
          <w:rPr>
            <w:b w:val="0"/>
          </w:rPr>
          <w:delText>Qual vai ser a saudação (</w:delText>
        </w:r>
        <w:r w:rsidR="00033533" w:rsidRPr="00033533" w:rsidDel="002E607A">
          <w:rPr>
            <w:rFonts w:ascii="Menlo" w:hAnsi="Menlo" w:cs="Menlo"/>
            <w:b w:val="0"/>
            <w:color w:val="3F6E74"/>
            <w:sz w:val="18"/>
            <w:szCs w:val="18"/>
          </w:rPr>
          <w:delText>greeting</w:delText>
        </w:r>
        <w:r w:rsidR="00033533" w:rsidDel="002E607A">
          <w:rPr>
            <w:b w:val="0"/>
          </w:rPr>
          <w:delText>) obtida</w:delText>
        </w:r>
        <w:r w:rsidRPr="00033533" w:rsidDel="002E607A">
          <w:rPr>
            <w:b w:val="0"/>
          </w:rPr>
          <w:delText xml:space="preserve">? </w:delText>
        </w:r>
        <w:r w:rsidR="00033533" w:rsidDel="002E607A">
          <w:rPr>
            <w:b w:val="0"/>
          </w:rPr>
          <w:delText xml:space="preserve">Adicione um </w:delText>
        </w:r>
        <w:r w:rsidR="001824AA" w:rsidDel="002E607A">
          <w:rPr>
            <w:rFonts w:ascii="Menlo" w:hAnsi="Menlo" w:cs="Menlo"/>
            <w:b w:val="0"/>
            <w:color w:val="AA3391"/>
            <w:sz w:val="18"/>
            <w:szCs w:val="18"/>
          </w:rPr>
          <w:delText>else</w:delText>
        </w:r>
        <w:r w:rsidR="00033533" w:rsidDel="002E607A">
          <w:rPr>
            <w:b w:val="0"/>
          </w:rPr>
          <w:delText xml:space="preserve">, para tratar o caso em que </w:delText>
        </w:r>
        <w:r w:rsidR="00033533" w:rsidRPr="00033533" w:rsidDel="002E607A">
          <w:rPr>
            <w:rFonts w:ascii="Menlo" w:hAnsi="Menlo" w:cs="Menlo"/>
            <w:b w:val="0"/>
            <w:color w:val="3F6E74"/>
            <w:sz w:val="18"/>
            <w:szCs w:val="18"/>
          </w:rPr>
          <w:delText>optionalName</w:delText>
        </w:r>
        <w:r w:rsidR="00033533" w:rsidRPr="00033533" w:rsidDel="002E607A">
          <w:rPr>
            <w:b w:val="0"/>
          </w:rPr>
          <w:delText xml:space="preserve"> </w:delText>
        </w:r>
        <w:r w:rsidR="00033533" w:rsidDel="002E607A">
          <w:rPr>
            <w:b w:val="0"/>
          </w:rPr>
          <w:delText xml:space="preserve">é </w:delText>
        </w:r>
        <w:r w:rsidR="00033533" w:rsidRPr="00033533" w:rsidDel="002E607A">
          <w:rPr>
            <w:rFonts w:ascii="Menlo" w:hAnsi="Menlo" w:cs="Menlo"/>
            <w:b w:val="0"/>
            <w:color w:val="AA3391"/>
            <w:sz w:val="18"/>
            <w:szCs w:val="18"/>
          </w:rPr>
          <w:delText>nil</w:delText>
        </w:r>
        <w:r w:rsidR="00033533" w:rsidDel="002E607A">
          <w:rPr>
            <w:rFonts w:ascii="Menlo" w:hAnsi="Menlo" w:cs="Menlo"/>
            <w:b w:val="0"/>
            <w:color w:val="AA3391"/>
            <w:sz w:val="18"/>
            <w:szCs w:val="18"/>
          </w:rPr>
          <w:delText>.</w:delText>
        </w:r>
      </w:del>
    </w:p>
    <w:p w14:paraId="71A647EB" w14:textId="77777777" w:rsidR="00BF45CD" w:rsidDel="002E607A" w:rsidRDefault="00BF45CD" w:rsidP="00581624">
      <w:pPr>
        <w:rPr>
          <w:del w:id="620" w:author="Willian" w:date="2017-03-08T00:13:00Z"/>
        </w:rPr>
      </w:pPr>
    </w:p>
    <w:p w14:paraId="1321F4CA" w14:textId="77777777" w:rsidR="00D05199" w:rsidDel="002E607A" w:rsidRDefault="00D05199" w:rsidP="00581624">
      <w:pPr>
        <w:rPr>
          <w:del w:id="621" w:author="Willian" w:date="2017-03-08T00:13:00Z"/>
        </w:rPr>
      </w:pPr>
      <w:del w:id="622" w:author="Willian" w:date="2017-03-08T00:13:00Z">
        <w:r w:rsidDel="002E607A">
          <w:delText xml:space="preserve">Se o valor </w:delText>
        </w:r>
        <w:r w:rsidR="00581624" w:rsidDel="002E607A">
          <w:delText xml:space="preserve">opcional  </w:delText>
        </w:r>
        <w:r w:rsidDel="002E607A">
          <w:delText xml:space="preserve">é </w:delText>
        </w:r>
        <w:r w:rsidR="00581624" w:rsidRPr="00581624" w:rsidDel="002E607A">
          <w:rPr>
            <w:rFonts w:ascii="Menlo" w:hAnsi="Menlo" w:cs="Menlo"/>
            <w:color w:val="AA3391"/>
            <w:sz w:val="18"/>
            <w:szCs w:val="18"/>
          </w:rPr>
          <w:delText>nil</w:delText>
        </w:r>
        <w:r w:rsidDel="002E607A">
          <w:delText xml:space="preserve">, a </w:delText>
        </w:r>
        <w:r w:rsidR="00581624" w:rsidDel="002E607A">
          <w:delText>condição</w:delText>
        </w:r>
        <w:r w:rsidDel="002E607A">
          <w:delText xml:space="preserve"> é </w:delText>
        </w:r>
        <w:r w:rsidR="00581624" w:rsidDel="002E607A">
          <w:rPr>
            <w:rFonts w:ascii="Menlo" w:hAnsi="Menlo" w:cs="Menlo"/>
            <w:color w:val="AA3391"/>
            <w:sz w:val="18"/>
            <w:szCs w:val="18"/>
          </w:rPr>
          <w:delText>false</w:delText>
        </w:r>
        <w:r w:rsidDel="002E607A">
          <w:delText>, e</w:delText>
        </w:r>
        <w:r w:rsidR="00581624" w:rsidDel="002E607A">
          <w:delText xml:space="preserve"> </w:delText>
        </w:r>
        <w:r w:rsidDel="002E607A">
          <w:delText xml:space="preserve">o código entre chaves é ignorada. Caso contrário, </w:delText>
        </w:r>
        <w:r w:rsidR="00581624" w:rsidDel="002E607A">
          <w:delText>o valor opcional é desembrulhado</w:delText>
        </w:r>
        <w:r w:rsidDel="002E607A">
          <w:delText xml:space="preserve"> e atribuído </w:delText>
        </w:r>
        <w:r w:rsidR="00581624" w:rsidDel="002E607A">
          <w:delText>a</w:delText>
        </w:r>
        <w:r w:rsidDel="002E607A">
          <w:delText xml:space="preserve"> constante </w:delText>
        </w:r>
        <w:r w:rsidR="00581624" w:rsidDel="002E607A">
          <w:delText xml:space="preserve">definida com </w:delText>
        </w:r>
        <w:r w:rsidR="00581624" w:rsidDel="002E607A">
          <w:rPr>
            <w:rFonts w:ascii="Menlo" w:hAnsi="Menlo" w:cs="Menlo"/>
            <w:color w:val="AA3391"/>
            <w:sz w:val="18"/>
            <w:szCs w:val="18"/>
          </w:rPr>
          <w:delText>let</w:delText>
        </w:r>
        <w:r w:rsidR="00581624" w:rsidDel="002E607A">
          <w:delText xml:space="preserve"> (no exemplo acima é </w:delText>
        </w:r>
        <w:r w:rsidR="00581624" w:rsidRPr="00BF45CD" w:rsidDel="002E607A">
          <w:rPr>
            <w:rFonts w:ascii="Menlo" w:hAnsi="Menlo" w:cs="Menlo"/>
            <w:color w:val="3F6E74"/>
            <w:sz w:val="18"/>
            <w:szCs w:val="18"/>
          </w:rPr>
          <w:delText>name</w:delText>
        </w:r>
        <w:r w:rsidR="00581624" w:rsidDel="002E607A">
          <w:delText>),</w:delText>
        </w:r>
        <w:r w:rsidDel="002E607A">
          <w:delText xml:space="preserve"> o que torna o valor desembrulhado disponível dentro do bloco de código.</w:delText>
        </w:r>
      </w:del>
    </w:p>
    <w:p w14:paraId="18B8AAF3" w14:textId="77777777" w:rsidR="00432D6D" w:rsidDel="002E607A" w:rsidRDefault="00432D6D" w:rsidP="00432D6D">
      <w:pPr>
        <w:pStyle w:val="Ttulo3"/>
        <w:rPr>
          <w:del w:id="623" w:author="Willian" w:date="2017-03-08T00:13:00Z"/>
        </w:rPr>
      </w:pPr>
      <w:del w:id="624" w:author="Willian" w:date="2017-03-08T00:13:00Z">
        <w:r w:rsidDel="002E607A">
          <w:delText>Where</w:delText>
        </w:r>
      </w:del>
    </w:p>
    <w:p w14:paraId="7F82DD47" w14:textId="77777777" w:rsidR="00D05199" w:rsidDel="002E607A" w:rsidRDefault="00D05199" w:rsidP="007473A0">
      <w:pPr>
        <w:rPr>
          <w:del w:id="625" w:author="Willian" w:date="2017-03-08T00:13:00Z"/>
        </w:rPr>
      </w:pPr>
      <w:del w:id="626" w:author="Willian" w:date="2017-03-08T00:13:00Z">
        <w:r w:rsidDel="002E607A">
          <w:delText>Você pode usar uma única instrução</w:delText>
        </w:r>
        <w:r w:rsidR="007473A0" w:rsidRPr="007473A0" w:rsidDel="002E607A">
          <w:rPr>
            <w:rFonts w:ascii="Menlo" w:hAnsi="Menlo" w:cs="Menlo"/>
            <w:color w:val="AA3391"/>
            <w:sz w:val="18"/>
            <w:szCs w:val="18"/>
          </w:rPr>
          <w:delText xml:space="preserve"> </w:delText>
        </w:r>
        <w:r w:rsidR="007473A0" w:rsidRPr="00033533" w:rsidDel="002E607A">
          <w:rPr>
            <w:rFonts w:ascii="Menlo" w:hAnsi="Menlo" w:cs="Menlo"/>
            <w:color w:val="AA3391"/>
            <w:sz w:val="18"/>
            <w:szCs w:val="18"/>
          </w:rPr>
          <w:delText>if</w:delText>
        </w:r>
        <w:r w:rsidDel="002E607A">
          <w:delText xml:space="preserve"> para ligar vários valores. </w:delText>
        </w:r>
        <w:r w:rsidR="007473A0" w:rsidDel="002E607A">
          <w:delText xml:space="preserve">Uma cláusula </w:delText>
        </w:r>
        <w:r w:rsidR="007473A0" w:rsidDel="002E607A">
          <w:rPr>
            <w:rFonts w:ascii="Menlo" w:hAnsi="Menlo" w:cs="Menlo"/>
            <w:color w:val="AA3391"/>
            <w:sz w:val="18"/>
            <w:szCs w:val="18"/>
          </w:rPr>
          <w:delText>where</w:delText>
        </w:r>
        <w:r w:rsidDel="002E607A">
          <w:delText xml:space="preserve"> pode ser adicionad</w:delText>
        </w:r>
        <w:r w:rsidR="007473A0" w:rsidDel="002E607A">
          <w:delText>a</w:delText>
        </w:r>
        <w:r w:rsidDel="002E607A">
          <w:delText xml:space="preserve"> para ampliar o escopo da instrução condicional. Neste caso, </w:delText>
        </w:r>
        <w:r w:rsidR="007473A0" w:rsidDel="002E607A">
          <w:delText xml:space="preserve">o </w:delText>
        </w:r>
        <w:r w:rsidR="007473A0" w:rsidRPr="00033533" w:rsidDel="002E607A">
          <w:rPr>
            <w:rFonts w:ascii="Menlo" w:hAnsi="Menlo" w:cs="Menlo"/>
            <w:color w:val="AA3391"/>
            <w:sz w:val="18"/>
            <w:szCs w:val="18"/>
          </w:rPr>
          <w:delText>if</w:delText>
        </w:r>
        <w:r w:rsidR="007473A0" w:rsidDel="002E607A">
          <w:delText xml:space="preserve"> é executado</w:delText>
        </w:r>
        <w:r w:rsidDel="002E607A">
          <w:delText xml:space="preserve"> apenas se a </w:delText>
        </w:r>
        <w:r w:rsidR="0009791E" w:rsidDel="002E607A">
          <w:delText xml:space="preserve">as condições forem </w:delText>
        </w:r>
        <w:r w:rsidR="0009791E" w:rsidDel="002E607A">
          <w:rPr>
            <w:rFonts w:ascii="Menlo" w:hAnsi="Menlo" w:cs="Menlo"/>
            <w:color w:val="AA3391"/>
            <w:sz w:val="18"/>
            <w:szCs w:val="18"/>
          </w:rPr>
          <w:delText>true</w:delText>
        </w:r>
        <w:r w:rsidR="0009791E" w:rsidDel="002E607A">
          <w:delText xml:space="preserve"> para todos estes valores definidos no </w:delText>
        </w:r>
        <w:r w:rsidR="0009791E" w:rsidDel="002E607A">
          <w:rPr>
            <w:rFonts w:ascii="Menlo" w:hAnsi="Menlo" w:cs="Menlo"/>
            <w:color w:val="AA3391"/>
            <w:sz w:val="18"/>
            <w:szCs w:val="18"/>
          </w:rPr>
          <w:delText>where</w:delText>
        </w:r>
        <w:r w:rsidDel="002E607A">
          <w:delText>.</w:delText>
        </w:r>
      </w:del>
    </w:p>
    <w:p w14:paraId="5A6FE50D" w14:textId="77777777" w:rsidR="001824AA" w:rsidRPr="00A66496" w:rsidDel="002E607A" w:rsidRDefault="00D05199" w:rsidP="001824AA">
      <w:pPr>
        <w:pStyle w:val="NormalWeb"/>
        <w:spacing w:before="460" w:beforeAutospacing="0" w:after="0" w:afterAutospacing="0"/>
        <w:ind w:left="567"/>
        <w:jc w:val="both"/>
        <w:textAlignment w:val="baseline"/>
        <w:rPr>
          <w:del w:id="627" w:author="Willian" w:date="2017-03-08T00:13:00Z"/>
          <w:rFonts w:ascii="Menlo" w:hAnsi="Menlo" w:cs="Menlo"/>
          <w:noProof/>
          <w:color w:val="C41A16"/>
          <w:sz w:val="18"/>
          <w:szCs w:val="18"/>
          <w:lang w:val="en-US"/>
        </w:rPr>
      </w:pPr>
      <w:del w:id="62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31218" w14:textId="77777777" w:rsidR="00D05199" w:rsidRPr="00A66496" w:rsidDel="002E607A" w:rsidRDefault="00D05199" w:rsidP="00222371">
      <w:pPr>
        <w:pStyle w:val="NormalWeb"/>
        <w:spacing w:before="0" w:beforeAutospacing="0" w:after="0" w:afterAutospacing="0"/>
        <w:ind w:left="567"/>
        <w:jc w:val="both"/>
        <w:textAlignment w:val="baseline"/>
        <w:rPr>
          <w:del w:id="629" w:author="Willian" w:date="2017-03-08T00:13:00Z"/>
          <w:rFonts w:ascii="Menlo" w:hAnsi="Menlo" w:cs="Menlo"/>
          <w:noProof/>
          <w:color w:val="000000"/>
          <w:sz w:val="21"/>
          <w:szCs w:val="21"/>
          <w:lang w:val="en-US"/>
        </w:rPr>
      </w:pPr>
      <w:del w:id="630"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where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hasPrefix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1DC9EB8D" w14:textId="77777777" w:rsidR="00D05199" w:rsidRPr="00222371" w:rsidDel="002E607A" w:rsidRDefault="00D05199" w:rsidP="00222371">
      <w:pPr>
        <w:pStyle w:val="NormalWeb"/>
        <w:spacing w:before="0" w:beforeAutospacing="0" w:after="0" w:afterAutospacing="0"/>
        <w:ind w:left="567"/>
        <w:jc w:val="both"/>
        <w:textAlignment w:val="baseline"/>
        <w:rPr>
          <w:del w:id="631" w:author="Willian" w:date="2017-03-08T00:13:00Z"/>
          <w:rFonts w:ascii="Menlo" w:hAnsi="Menlo" w:cs="Menlo"/>
          <w:noProof/>
          <w:color w:val="000000"/>
          <w:sz w:val="21"/>
          <w:szCs w:val="21"/>
        </w:rPr>
      </w:pPr>
      <w:del w:id="632" w:author="Willian" w:date="2017-03-08T00:13:00Z">
        <w:r w:rsidRPr="00A66496" w:rsidDel="002E607A">
          <w:rPr>
            <w:rFonts w:ascii="Menlo" w:hAnsi="Menlo" w:cs="Menlo"/>
            <w:noProof/>
            <w:color w:val="000000"/>
            <w:sz w:val="18"/>
            <w:szCs w:val="18"/>
            <w:lang w:val="en-US"/>
          </w:rPr>
          <w:delText>  </w:delText>
        </w:r>
        <w:r w:rsidRPr="00222371" w:rsidDel="002E607A">
          <w:rPr>
            <w:rFonts w:ascii="Menlo" w:hAnsi="Menlo" w:cs="Menlo"/>
            <w:noProof/>
            <w:color w:val="3F6E74"/>
            <w:sz w:val="18"/>
            <w:szCs w:val="18"/>
          </w:rPr>
          <w:delText>greeting</w:delText>
        </w:r>
        <w:r w:rsidRPr="00222371" w:rsidDel="002E607A">
          <w:rPr>
            <w:rFonts w:ascii="Menlo" w:hAnsi="Menlo" w:cs="Menlo"/>
            <w:noProof/>
            <w:color w:val="000000"/>
            <w:sz w:val="18"/>
            <w:szCs w:val="18"/>
          </w:rPr>
          <w:delText xml:space="preserve"> = </w:delText>
        </w:r>
        <w:r w:rsidRPr="00222371" w:rsidDel="002E607A">
          <w:rPr>
            <w:rFonts w:ascii="Menlo" w:hAnsi="Menlo" w:cs="Menlo"/>
            <w:noProof/>
            <w:color w:val="C41A16"/>
            <w:sz w:val="18"/>
            <w:szCs w:val="18"/>
          </w:rPr>
          <w:delText>"</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hello</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 xml:space="preserve">, </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name</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w:delText>
        </w:r>
      </w:del>
    </w:p>
    <w:p w14:paraId="665E48FA" w14:textId="77777777" w:rsidR="00D05199" w:rsidDel="002E607A" w:rsidRDefault="00D05199" w:rsidP="00222371">
      <w:pPr>
        <w:pStyle w:val="NormalWeb"/>
        <w:spacing w:before="0" w:beforeAutospacing="0" w:after="620" w:afterAutospacing="0"/>
        <w:ind w:left="567"/>
        <w:jc w:val="both"/>
        <w:textAlignment w:val="baseline"/>
        <w:rPr>
          <w:del w:id="633" w:author="Willian" w:date="2017-03-08T00:13:00Z"/>
          <w:rFonts w:ascii="Menlo" w:hAnsi="Menlo" w:cs="Menlo"/>
          <w:noProof/>
          <w:color w:val="000000"/>
          <w:sz w:val="18"/>
          <w:szCs w:val="18"/>
        </w:rPr>
      </w:pPr>
      <w:del w:id="634" w:author="Willian" w:date="2017-03-08T00:13:00Z">
        <w:r w:rsidRPr="00222371" w:rsidDel="002E607A">
          <w:rPr>
            <w:rFonts w:ascii="Menlo" w:hAnsi="Menlo" w:cs="Menlo"/>
            <w:noProof/>
            <w:color w:val="000000"/>
            <w:sz w:val="18"/>
            <w:szCs w:val="18"/>
          </w:rPr>
          <w:delText>}</w:delText>
        </w:r>
      </w:del>
    </w:p>
    <w:p w14:paraId="4A2286F8" w14:textId="77777777" w:rsidR="00432D6D" w:rsidDel="002E607A" w:rsidRDefault="00432D6D" w:rsidP="00432D6D">
      <w:pPr>
        <w:pStyle w:val="Ttulo3"/>
        <w:rPr>
          <w:del w:id="635" w:author="Willian" w:date="2017-03-08T00:13:00Z"/>
          <w:noProof/>
        </w:rPr>
      </w:pPr>
      <w:del w:id="636" w:author="Willian" w:date="2017-03-08T00:13:00Z">
        <w:r w:rsidDel="002E607A">
          <w:rPr>
            <w:noProof/>
          </w:rPr>
          <w:delText>Switch</w:delText>
        </w:r>
      </w:del>
    </w:p>
    <w:p w14:paraId="29A0C45E" w14:textId="77777777" w:rsidR="00D05199" w:rsidDel="002E607A" w:rsidRDefault="00D05199" w:rsidP="0009791E">
      <w:pPr>
        <w:rPr>
          <w:del w:id="637" w:author="Willian" w:date="2017-03-08T00:13:00Z"/>
        </w:rPr>
      </w:pPr>
      <w:del w:id="638" w:author="Willian" w:date="2017-03-08T00:13:00Z">
        <w:r w:rsidDel="002E607A">
          <w:delText>Switches em</w:delText>
        </w:r>
        <w:r w:rsidR="0009791E" w:rsidDel="002E607A">
          <w:delText xml:space="preserve"> Swift são muito poderosos. Uma declaração </w:delText>
        </w:r>
        <w:r w:rsidR="0009791E" w:rsidDel="002E607A">
          <w:rPr>
            <w:rFonts w:ascii="Menlo" w:hAnsi="Menlo" w:cs="Menlo"/>
            <w:color w:val="AA3391"/>
            <w:sz w:val="18"/>
            <w:szCs w:val="18"/>
          </w:rPr>
          <w:delText>switch</w:delText>
        </w:r>
        <w:r w:rsidR="0009791E" w:rsidDel="002E607A">
          <w:delText xml:space="preserve"> suporta qualquer tipo de dado</w:delText>
        </w:r>
        <w:r w:rsidDel="002E607A">
          <w:delText xml:space="preserve"> e uma grande variedade de operações de comparação</w:delText>
        </w:r>
        <w:r w:rsidR="0009791E" w:rsidDel="002E607A">
          <w:delText xml:space="preserve"> não se limitando a números inteiros e testes de igualdade como em Java</w:delText>
        </w:r>
        <w:r w:rsidDel="002E607A">
          <w:delText>.</w:delText>
        </w:r>
        <w:r w:rsidR="0009791E" w:rsidDel="002E607A">
          <w:delText xml:space="preserve"> </w:delText>
        </w:r>
        <w:r w:rsidDel="002E607A">
          <w:delText xml:space="preserve">Neste exemplo, </w:delText>
        </w:r>
        <w:r w:rsidR="0009791E" w:rsidDel="002E607A">
          <w:delText xml:space="preserve">o </w:delText>
        </w:r>
        <w:r w:rsidR="0009791E" w:rsidDel="002E607A">
          <w:rPr>
            <w:rFonts w:ascii="Menlo" w:hAnsi="Menlo" w:cs="Menlo"/>
            <w:color w:val="AA3391"/>
            <w:sz w:val="18"/>
            <w:szCs w:val="18"/>
          </w:rPr>
          <w:delText>switch</w:delText>
        </w:r>
        <w:r w:rsidR="0009791E" w:rsidDel="002E607A">
          <w:delText xml:space="preserve"> passa sobre o valor da string </w:delText>
        </w:r>
        <w:r w:rsidR="0009791E" w:rsidRPr="00222371" w:rsidDel="002E607A">
          <w:rPr>
            <w:rFonts w:ascii="Menlo" w:hAnsi="Menlo" w:cs="Menlo"/>
            <w:color w:val="3F6E74"/>
            <w:sz w:val="18"/>
            <w:szCs w:val="18"/>
          </w:rPr>
          <w:delText>vegetable</w:delText>
        </w:r>
        <w:r w:rsidDel="002E607A">
          <w:delText xml:space="preserve">, comparando o valor de cada um dos seus casos e </w:delText>
        </w:r>
        <w:r w:rsidR="0009791E" w:rsidDel="002E607A">
          <w:delText>realizando o tratamento correspondente</w:delText>
        </w:r>
        <w:r w:rsidDel="002E607A">
          <w:delText>.</w:delText>
        </w:r>
      </w:del>
    </w:p>
    <w:p w14:paraId="179A0FAF" w14:textId="77777777" w:rsidR="001824AA" w:rsidRPr="001824AA" w:rsidDel="002E607A" w:rsidRDefault="00D05199" w:rsidP="001824AA">
      <w:pPr>
        <w:pStyle w:val="NormalWeb"/>
        <w:spacing w:before="460" w:beforeAutospacing="0" w:after="0" w:afterAutospacing="0"/>
        <w:ind w:left="567"/>
        <w:jc w:val="both"/>
        <w:textAlignment w:val="baseline"/>
        <w:rPr>
          <w:del w:id="639" w:author="Willian" w:date="2017-03-08T00:13:00Z"/>
          <w:rFonts w:ascii="Menlo" w:hAnsi="Menlo" w:cs="Menlo"/>
          <w:noProof/>
          <w:color w:val="C41A16"/>
          <w:sz w:val="18"/>
          <w:szCs w:val="18"/>
          <w:lang w:val="en-US"/>
        </w:rPr>
      </w:pPr>
      <w:del w:id="640" w:author="Willian" w:date="2017-03-08T00:13:00Z">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"red pepper"</w:delText>
        </w:r>
      </w:del>
    </w:p>
    <w:p w14:paraId="0C5875A2" w14:textId="77777777" w:rsidR="00D05199" w:rsidRPr="001824AA" w:rsidDel="002E607A" w:rsidRDefault="00D05199" w:rsidP="00222371">
      <w:pPr>
        <w:pStyle w:val="NormalWeb"/>
        <w:spacing w:before="0" w:beforeAutospacing="0" w:after="0" w:afterAutospacing="0"/>
        <w:ind w:left="567"/>
        <w:jc w:val="both"/>
        <w:textAlignment w:val="baseline"/>
        <w:rPr>
          <w:del w:id="641" w:author="Willian" w:date="2017-03-08T00:13:00Z"/>
          <w:rFonts w:ascii="Menlo" w:hAnsi="Menlo" w:cs="Menlo"/>
          <w:noProof/>
          <w:color w:val="000000"/>
          <w:sz w:val="21"/>
          <w:szCs w:val="21"/>
          <w:lang w:val="en-US"/>
        </w:rPr>
      </w:pPr>
      <w:del w:id="642" w:author="Willian" w:date="2017-03-08T00:13:00Z">
        <w:r w:rsidRPr="001824AA" w:rsidDel="002E607A">
          <w:rPr>
            <w:rFonts w:ascii="Menlo" w:hAnsi="Menlo" w:cs="Menlo"/>
            <w:noProof/>
            <w:color w:val="AA3391"/>
            <w:sz w:val="18"/>
            <w:szCs w:val="18"/>
            <w:lang w:val="en-US"/>
          </w:rPr>
          <w:delText>switch</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w:delText>
        </w:r>
      </w:del>
    </w:p>
    <w:p w14:paraId="38A57F26" w14:textId="77777777" w:rsidR="00D05199" w:rsidRPr="001824AA" w:rsidDel="002E607A" w:rsidRDefault="00D05199" w:rsidP="00222371">
      <w:pPr>
        <w:pStyle w:val="NormalWeb"/>
        <w:spacing w:before="0" w:beforeAutospacing="0" w:after="0" w:afterAutospacing="0"/>
        <w:ind w:left="567"/>
        <w:jc w:val="both"/>
        <w:textAlignment w:val="baseline"/>
        <w:rPr>
          <w:del w:id="643" w:author="Willian" w:date="2017-03-08T00:13:00Z"/>
          <w:rFonts w:ascii="Menlo" w:hAnsi="Menlo" w:cs="Menlo"/>
          <w:noProof/>
          <w:color w:val="000000"/>
          <w:sz w:val="21"/>
          <w:szCs w:val="21"/>
          <w:lang w:val="en-US"/>
        </w:rPr>
      </w:pPr>
      <w:del w:id="644"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"celery"</w:delText>
        </w:r>
        <w:r w:rsidRPr="001824AA" w:rsidDel="002E607A">
          <w:rPr>
            <w:rFonts w:ascii="Menlo" w:hAnsi="Menlo" w:cs="Menlo"/>
            <w:noProof/>
            <w:color w:val="000000"/>
            <w:sz w:val="18"/>
            <w:szCs w:val="18"/>
            <w:lang w:val="en-US"/>
          </w:rPr>
          <w:delText>:</w:delText>
        </w:r>
      </w:del>
    </w:p>
    <w:p w14:paraId="400BB098" w14:textId="77777777" w:rsidR="00D05199" w:rsidRPr="001824AA" w:rsidDel="002E607A" w:rsidRDefault="00D05199" w:rsidP="00222371">
      <w:pPr>
        <w:pStyle w:val="NormalWeb"/>
        <w:spacing w:before="0" w:beforeAutospacing="0" w:after="0" w:afterAutospacing="0"/>
        <w:ind w:left="567"/>
        <w:jc w:val="both"/>
        <w:textAlignment w:val="baseline"/>
        <w:rPr>
          <w:del w:id="645" w:author="Willian" w:date="2017-03-08T00:13:00Z"/>
          <w:rFonts w:ascii="Menlo" w:hAnsi="Menlo" w:cs="Menlo"/>
          <w:noProof/>
          <w:color w:val="000000"/>
          <w:sz w:val="21"/>
          <w:szCs w:val="21"/>
          <w:lang w:val="en-US"/>
        </w:rPr>
      </w:pPr>
      <w:del w:id="646"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"Add some raisins and make ants on a log."</w:delText>
        </w:r>
      </w:del>
    </w:p>
    <w:p w14:paraId="1B827E41" w14:textId="77777777" w:rsidR="00D05199" w:rsidRPr="001824AA" w:rsidDel="002E607A" w:rsidRDefault="00D05199" w:rsidP="00222371">
      <w:pPr>
        <w:pStyle w:val="NormalWeb"/>
        <w:spacing w:before="0" w:beforeAutospacing="0" w:after="0" w:afterAutospacing="0"/>
        <w:ind w:left="567"/>
        <w:jc w:val="both"/>
        <w:textAlignment w:val="baseline"/>
        <w:rPr>
          <w:del w:id="647" w:author="Willian" w:date="2017-03-08T00:13:00Z"/>
          <w:rFonts w:ascii="Menlo" w:hAnsi="Menlo" w:cs="Menlo"/>
          <w:noProof/>
          <w:color w:val="000000"/>
          <w:sz w:val="21"/>
          <w:szCs w:val="21"/>
          <w:lang w:val="en-US"/>
        </w:rPr>
      </w:pPr>
      <w:del w:id="648"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"cucumber"</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"watercress"</w:delText>
        </w:r>
        <w:r w:rsidRPr="001824AA" w:rsidDel="002E607A">
          <w:rPr>
            <w:rFonts w:ascii="Menlo" w:hAnsi="Menlo" w:cs="Menlo"/>
            <w:noProof/>
            <w:color w:val="000000"/>
            <w:sz w:val="18"/>
            <w:szCs w:val="18"/>
            <w:lang w:val="en-US"/>
          </w:rPr>
          <w:delText>:</w:delText>
        </w:r>
      </w:del>
    </w:p>
    <w:p w14:paraId="78323E94" w14:textId="77777777" w:rsidR="00D05199" w:rsidRPr="001824AA" w:rsidDel="002E607A" w:rsidRDefault="00D05199" w:rsidP="00222371">
      <w:pPr>
        <w:pStyle w:val="NormalWeb"/>
        <w:spacing w:before="0" w:beforeAutospacing="0" w:after="0" w:afterAutospacing="0"/>
        <w:ind w:left="567"/>
        <w:jc w:val="both"/>
        <w:textAlignment w:val="baseline"/>
        <w:rPr>
          <w:del w:id="649" w:author="Willian" w:date="2017-03-08T00:13:00Z"/>
          <w:rFonts w:ascii="Menlo" w:hAnsi="Menlo" w:cs="Menlo"/>
          <w:noProof/>
          <w:color w:val="000000"/>
          <w:sz w:val="21"/>
          <w:szCs w:val="21"/>
          <w:lang w:val="en-US"/>
        </w:rPr>
      </w:pPr>
      <w:del w:id="650"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"That would make a good tea sandwich."</w:delText>
        </w:r>
      </w:del>
    </w:p>
    <w:p w14:paraId="3A97B218" w14:textId="77777777" w:rsidR="00D05199" w:rsidRPr="001824AA" w:rsidDel="002E607A" w:rsidRDefault="00D05199" w:rsidP="00222371">
      <w:pPr>
        <w:pStyle w:val="NormalWeb"/>
        <w:spacing w:before="0" w:beforeAutospacing="0" w:after="0" w:afterAutospacing="0"/>
        <w:ind w:left="567"/>
        <w:jc w:val="both"/>
        <w:textAlignment w:val="baseline"/>
        <w:rPr>
          <w:del w:id="651" w:author="Willian" w:date="2017-03-08T00:13:00Z"/>
          <w:rFonts w:ascii="Menlo" w:hAnsi="Menlo" w:cs="Menlo"/>
          <w:noProof/>
          <w:color w:val="000000"/>
          <w:sz w:val="21"/>
          <w:szCs w:val="21"/>
          <w:lang w:val="en-US"/>
        </w:rPr>
      </w:pPr>
      <w:del w:id="652"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where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hasSuffix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"pepper"</w:delText>
        </w:r>
        <w:r w:rsidRPr="001824AA" w:rsidDel="002E607A">
          <w:rPr>
            <w:rFonts w:ascii="Menlo" w:hAnsi="Menlo" w:cs="Menlo"/>
            <w:noProof/>
            <w:color w:val="000000"/>
            <w:sz w:val="18"/>
            <w:szCs w:val="18"/>
            <w:lang w:val="en-US"/>
          </w:rPr>
          <w:delText>):</w:delText>
        </w:r>
      </w:del>
    </w:p>
    <w:p w14:paraId="68982625" w14:textId="77777777" w:rsidR="00D05199" w:rsidRPr="001824AA" w:rsidDel="002E607A" w:rsidRDefault="00D05199" w:rsidP="00222371">
      <w:pPr>
        <w:pStyle w:val="NormalWeb"/>
        <w:spacing w:before="0" w:beforeAutospacing="0" w:after="0" w:afterAutospacing="0"/>
        <w:ind w:left="567"/>
        <w:jc w:val="both"/>
        <w:textAlignment w:val="baseline"/>
        <w:rPr>
          <w:del w:id="653" w:author="Willian" w:date="2017-03-08T00:13:00Z"/>
          <w:rFonts w:ascii="Menlo" w:hAnsi="Menlo" w:cs="Menlo"/>
          <w:noProof/>
          <w:color w:val="000000"/>
          <w:sz w:val="21"/>
          <w:szCs w:val="21"/>
          <w:lang w:val="en-US"/>
        </w:rPr>
      </w:pPr>
      <w:del w:id="654"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 xml:space="preserve">"Is it a spicy </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w:delText>
        </w:r>
      </w:del>
    </w:p>
    <w:p w14:paraId="2FFC5B12" w14:textId="77777777" w:rsidR="00D05199" w:rsidRPr="001824AA" w:rsidDel="002E607A" w:rsidRDefault="00D05199" w:rsidP="00222371">
      <w:pPr>
        <w:pStyle w:val="NormalWeb"/>
        <w:spacing w:before="0" w:beforeAutospacing="0" w:after="0" w:afterAutospacing="0"/>
        <w:ind w:left="567"/>
        <w:jc w:val="both"/>
        <w:textAlignment w:val="baseline"/>
        <w:rPr>
          <w:del w:id="655" w:author="Willian" w:date="2017-03-08T00:13:00Z"/>
          <w:rFonts w:ascii="Menlo" w:hAnsi="Menlo" w:cs="Menlo"/>
          <w:noProof/>
          <w:color w:val="000000"/>
          <w:sz w:val="21"/>
          <w:szCs w:val="21"/>
          <w:lang w:val="en-US"/>
        </w:rPr>
      </w:pPr>
      <w:del w:id="656" w:author="Willian" w:date="2017-03-08T00:13:00Z">
        <w:r w:rsidRPr="001824AA" w:rsidDel="002E607A">
          <w:rPr>
            <w:rFonts w:ascii="Menlo" w:hAnsi="Menlo" w:cs="Menlo"/>
            <w:noProof/>
            <w:color w:val="AA3391"/>
            <w:sz w:val="18"/>
            <w:szCs w:val="18"/>
            <w:lang w:val="en-US"/>
          </w:rPr>
          <w:delText>default</w:delText>
        </w:r>
        <w:r w:rsidRPr="001824AA" w:rsidDel="002E607A">
          <w:rPr>
            <w:rFonts w:ascii="Menlo" w:hAnsi="Menlo" w:cs="Menlo"/>
            <w:noProof/>
            <w:color w:val="000000"/>
            <w:sz w:val="18"/>
            <w:szCs w:val="18"/>
            <w:lang w:val="en-US"/>
          </w:rPr>
          <w:delText>:</w:delText>
        </w:r>
      </w:del>
    </w:p>
    <w:p w14:paraId="7F3E7E27" w14:textId="77777777" w:rsidR="00D05199" w:rsidRPr="001824AA" w:rsidDel="002E607A" w:rsidRDefault="00D05199" w:rsidP="00222371">
      <w:pPr>
        <w:pStyle w:val="NormalWeb"/>
        <w:spacing w:before="0" w:beforeAutospacing="0" w:after="0" w:afterAutospacing="0"/>
        <w:ind w:left="567"/>
        <w:jc w:val="both"/>
        <w:textAlignment w:val="baseline"/>
        <w:rPr>
          <w:del w:id="657" w:author="Willian" w:date="2017-03-08T00:13:00Z"/>
          <w:rFonts w:ascii="Menlo" w:hAnsi="Menlo" w:cs="Menlo"/>
          <w:noProof/>
          <w:color w:val="000000"/>
          <w:sz w:val="21"/>
          <w:szCs w:val="21"/>
          <w:lang w:val="en-US"/>
        </w:rPr>
      </w:pPr>
      <w:del w:id="658"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"Everything tastes good in soup."</w:delText>
        </w:r>
      </w:del>
    </w:p>
    <w:p w14:paraId="1B7A9C5A" w14:textId="77777777" w:rsidR="00D05199" w:rsidRPr="00A66496" w:rsidDel="002E607A" w:rsidRDefault="00D05199" w:rsidP="00222371">
      <w:pPr>
        <w:pStyle w:val="NormalWeb"/>
        <w:spacing w:before="0" w:beforeAutospacing="0" w:after="620" w:afterAutospacing="0"/>
        <w:ind w:left="567"/>
        <w:jc w:val="both"/>
        <w:textAlignment w:val="baseline"/>
        <w:rPr>
          <w:del w:id="659" w:author="Willian" w:date="2017-03-08T00:13:00Z"/>
          <w:rFonts w:ascii="Menlo" w:hAnsi="Menlo" w:cs="Menlo"/>
          <w:noProof/>
          <w:color w:val="000000"/>
          <w:sz w:val="21"/>
          <w:szCs w:val="21"/>
        </w:rPr>
      </w:pPr>
      <w:del w:id="660" w:author="Willian" w:date="2017-03-08T00:13:00Z">
        <w:r w:rsidRPr="00A66496" w:rsidDel="002E607A">
          <w:rPr>
            <w:rFonts w:ascii="Menlo" w:hAnsi="Menlo" w:cs="Menlo"/>
            <w:noProof/>
            <w:color w:val="000000"/>
            <w:sz w:val="18"/>
            <w:szCs w:val="18"/>
          </w:rPr>
          <w:delText>}</w:delText>
        </w:r>
      </w:del>
    </w:p>
    <w:p w14:paraId="49CCD7AD" w14:textId="77777777" w:rsidR="0009791E" w:rsidDel="002E607A" w:rsidRDefault="0009791E" w:rsidP="0009791E">
      <w:pPr>
        <w:pStyle w:val="Dica"/>
        <w:rPr>
          <w:del w:id="661" w:author="Willian" w:date="2017-03-08T00:13:00Z"/>
          <w:b w:val="0"/>
        </w:rPr>
      </w:pPr>
      <w:del w:id="662" w:author="Willian" w:date="2017-03-08T00:13:00Z">
        <w:r w:rsidDel="002E607A">
          <w:delText xml:space="preserve">DICA: </w:delText>
        </w:r>
        <w:r w:rsidDel="002E607A">
          <w:rPr>
            <w:b w:val="0"/>
          </w:rPr>
          <w:delText xml:space="preserve">Tente remover o caso </w:delText>
        </w:r>
        <w:r w:rsidRPr="0009791E" w:rsidDel="002E607A">
          <w:rPr>
            <w:rFonts w:ascii="Menlo" w:hAnsi="Menlo" w:cs="Menlo"/>
            <w:b w:val="0"/>
            <w:color w:val="AA3391"/>
            <w:sz w:val="18"/>
            <w:szCs w:val="18"/>
          </w:rPr>
          <w:delText>default</w:delText>
        </w:r>
        <w:r w:rsidDel="002E607A">
          <w:rPr>
            <w:rFonts w:ascii="Menlo" w:hAnsi="Menlo" w:cs="Menlo"/>
            <w:b w:val="0"/>
            <w:color w:val="AA3391"/>
            <w:sz w:val="18"/>
            <w:szCs w:val="18"/>
          </w:rPr>
          <w:delText>.</w:delText>
        </w:r>
        <w:r w:rsidRPr="0009791E" w:rsidDel="002E607A">
          <w:rPr>
            <w:b w:val="0"/>
          </w:rPr>
          <w:delText xml:space="preserve"> </w:delText>
        </w:r>
        <w:commentRangeStart w:id="663"/>
        <w:commentRangeStart w:id="664"/>
        <w:r w:rsidDel="002E607A">
          <w:rPr>
            <w:b w:val="0"/>
          </w:rPr>
          <w:delText>Que erro você recebe?</w:delText>
        </w:r>
        <w:commentRangeEnd w:id="663"/>
        <w:r w:rsidR="00005146" w:rsidDel="002E607A">
          <w:rPr>
            <w:rStyle w:val="Refdecomentrio"/>
            <w:b w:val="0"/>
            <w:color w:val="000000"/>
          </w:rPr>
          <w:commentReference w:id="663"/>
        </w:r>
        <w:commentRangeEnd w:id="664"/>
        <w:r w:rsidR="00B70E47" w:rsidDel="002E607A">
          <w:rPr>
            <w:rStyle w:val="Refdecomentrio"/>
            <w:b w:val="0"/>
            <w:color w:val="000000"/>
          </w:rPr>
          <w:commentReference w:id="664"/>
        </w:r>
      </w:del>
    </w:p>
    <w:p w14:paraId="527ADD6A" w14:textId="77777777" w:rsidR="00D05199" w:rsidDel="002E607A" w:rsidRDefault="00D05199" w:rsidP="00722402">
      <w:pPr>
        <w:rPr>
          <w:del w:id="665" w:author="Willian" w:date="2017-03-08T00:13:00Z"/>
        </w:rPr>
      </w:pPr>
      <w:del w:id="666" w:author="Willian" w:date="2017-03-08T00:13:00Z">
        <w:r w:rsidDel="002E607A">
          <w:delText xml:space="preserve">Note como </w:delText>
        </w:r>
        <w:r w:rsidR="00722402" w:rsidRPr="00A66496" w:rsidDel="002E607A">
          <w:rPr>
            <w:rFonts w:ascii="Menlo" w:hAnsi="Menlo" w:cs="Menlo"/>
            <w:noProof/>
            <w:color w:val="AA3391"/>
            <w:sz w:val="18"/>
            <w:szCs w:val="18"/>
          </w:rPr>
          <w:delText>let</w:delText>
        </w:r>
        <w:r w:rsidR="00722402" w:rsidRPr="00A66496" w:rsidDel="002E607A">
          <w:rPr>
            <w:rFonts w:ascii="Menlo" w:hAnsi="Menlo" w:cs="Menlo"/>
            <w:noProof/>
            <w:sz w:val="18"/>
            <w:szCs w:val="18"/>
          </w:rPr>
          <w:delText xml:space="preserve"> </w:delText>
        </w:r>
        <w:r w:rsidDel="002E607A">
          <w:delText>pode ser usado em um teste padrão para atribuir o valor</w:delText>
        </w:r>
        <w:r w:rsidR="00722402" w:rsidDel="002E607A">
          <w:delText xml:space="preserve"> corre</w:delText>
        </w:r>
      </w:del>
      <w:ins w:id="667" w:author="Vicente da Silva, Mayara" w:date="2016-11-04T10:17:00Z">
        <w:del w:id="668" w:author="Willian" w:date="2017-03-08T00:13:00Z">
          <w:r w:rsidR="004A6DF4" w:rsidDel="002E607A">
            <w:delText>s</w:delText>
          </w:r>
        </w:del>
      </w:ins>
      <w:del w:id="669" w:author="Willian" w:date="2017-03-08T00:13:00Z">
        <w:r w:rsidR="00722402" w:rsidDel="002E607A">
          <w:delText>pondente</w:delText>
        </w:r>
        <w:r w:rsidDel="002E607A">
          <w:delText xml:space="preserve"> a parte de </w:delText>
        </w:r>
        <w:r w:rsidR="00722402" w:rsidDel="002E607A">
          <w:delText xml:space="preserve">da constante </w:delText>
        </w:r>
        <w:r w:rsidR="00722402" w:rsidRPr="00A66496" w:rsidDel="002E607A">
          <w:rPr>
            <w:rFonts w:ascii="Menlo" w:hAnsi="Menlo" w:cs="Menlo"/>
            <w:noProof/>
            <w:color w:val="3F6E74"/>
            <w:sz w:val="18"/>
            <w:szCs w:val="18"/>
          </w:rPr>
          <w:delText>vegetableComment</w:delText>
        </w:r>
        <w:r w:rsidDel="002E607A">
          <w:delText xml:space="preserve">. Assim como em um </w:delText>
        </w:r>
        <w:r w:rsidR="00722402" w:rsidRPr="00222371" w:rsidDel="002E607A">
          <w:rPr>
            <w:rFonts w:ascii="Menlo" w:hAnsi="Menlo" w:cs="Menlo"/>
            <w:noProof/>
            <w:color w:val="AA3391"/>
            <w:sz w:val="18"/>
            <w:szCs w:val="18"/>
          </w:rPr>
          <w:delText>if</w:delText>
        </w:r>
        <w:r w:rsidR="00722402" w:rsidDel="002E607A">
          <w:delText xml:space="preserve">, a cláusula </w:delText>
        </w:r>
        <w:r w:rsidR="00722402" w:rsidDel="002E607A">
          <w:rPr>
            <w:rFonts w:ascii="Menlo" w:hAnsi="Menlo" w:cs="Menlo"/>
            <w:noProof/>
            <w:color w:val="AA3391"/>
            <w:sz w:val="18"/>
            <w:szCs w:val="18"/>
          </w:rPr>
          <w:delText>where</w:delText>
        </w:r>
        <w:r w:rsidDel="002E607A">
          <w:delText xml:space="preserve"> pode ser adicionad</w:delText>
        </w:r>
        <w:r w:rsidR="00722402" w:rsidDel="002E607A">
          <w:delText>a</w:delText>
        </w:r>
        <w:r w:rsidDel="002E607A">
          <w:delText xml:space="preserve"> a um caso </w:delText>
        </w:r>
        <w:r w:rsidR="00722402" w:rsidDel="002E607A">
          <w:delText>(</w:delText>
        </w:r>
        <w:r w:rsidR="00722402" w:rsidRPr="00A66496" w:rsidDel="002E607A">
          <w:rPr>
            <w:rFonts w:ascii="Menlo" w:hAnsi="Menlo" w:cs="Menlo"/>
            <w:noProof/>
            <w:color w:val="AA3391"/>
            <w:sz w:val="18"/>
            <w:szCs w:val="18"/>
          </w:rPr>
          <w:delText>case</w:delText>
        </w:r>
        <w:r w:rsidR="00722402" w:rsidDel="002E607A">
          <w:delText xml:space="preserve">) </w:delText>
        </w:r>
        <w:r w:rsidDel="002E607A">
          <w:delText xml:space="preserve">para ampliar o escopo da instrução condicional. No entanto, ao contrário de </w:delText>
        </w:r>
        <w:r w:rsidR="00722402" w:rsidDel="002E607A">
          <w:delText>um</w:delText>
        </w:r>
        <w:r w:rsidDel="002E607A">
          <w:delText xml:space="preserve"> </w:delText>
        </w:r>
        <w:r w:rsidR="00722402" w:rsidRPr="00222371" w:rsidDel="002E607A">
          <w:rPr>
            <w:rFonts w:ascii="Menlo" w:hAnsi="Menlo" w:cs="Menlo"/>
            <w:noProof/>
            <w:color w:val="AA3391"/>
            <w:sz w:val="18"/>
            <w:szCs w:val="18"/>
          </w:rPr>
          <w:delText>if</w:delText>
        </w:r>
        <w:r w:rsidDel="002E607A">
          <w:delText xml:space="preserve">, um </w:delText>
        </w:r>
        <w:r w:rsidR="00722402" w:rsidRPr="00A66496" w:rsidDel="002E607A">
          <w:rPr>
            <w:rFonts w:ascii="Menlo" w:hAnsi="Menlo" w:cs="Menlo"/>
            <w:noProof/>
            <w:color w:val="AA3391"/>
            <w:sz w:val="18"/>
            <w:szCs w:val="18"/>
          </w:rPr>
          <w:delText xml:space="preserve">switch-case </w:delText>
        </w:r>
        <w:r w:rsidR="00722402" w:rsidDel="002E607A">
          <w:delText>q</w:delText>
        </w:r>
        <w:r w:rsidDel="002E607A">
          <w:delText>ue tem múltiplas condições separados por vírgulas</w:delText>
        </w:r>
        <w:r w:rsidR="00722402" w:rsidDel="002E607A">
          <w:delText xml:space="preserve"> (</w:delText>
        </w:r>
        <w:r w:rsidR="00722402" w:rsidRPr="00A66496" w:rsidDel="002E607A">
          <w:rPr>
            <w:rFonts w:ascii="Menlo" w:hAnsi="Menlo" w:cs="Menlo"/>
            <w:noProof/>
            <w:color w:val="AA3391"/>
            <w:sz w:val="18"/>
            <w:szCs w:val="18"/>
          </w:rPr>
          <w:delText>case</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"cucumber"</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"watercress"</w:delText>
        </w:r>
        <w:r w:rsidR="00722402" w:rsidRPr="00A66496" w:rsidDel="002E607A">
          <w:rPr>
            <w:rFonts w:ascii="Menlo" w:hAnsi="Menlo" w:cs="Menlo"/>
            <w:noProof/>
            <w:sz w:val="18"/>
            <w:szCs w:val="18"/>
          </w:rPr>
          <w:delText>:</w:delText>
        </w:r>
        <w:r w:rsidR="00722402" w:rsidDel="002E607A">
          <w:delText>)</w:delText>
        </w:r>
        <w:r w:rsidDel="002E607A">
          <w:delText xml:space="preserve"> é executado quando qualquer uma das condições </w:delText>
        </w:r>
        <w:r w:rsidR="00722402" w:rsidDel="002E607A">
          <w:delText>é atendida</w:delText>
        </w:r>
        <w:r w:rsidDel="002E607A">
          <w:delText>.</w:delText>
        </w:r>
      </w:del>
    </w:p>
    <w:p w14:paraId="4E8D15FB" w14:textId="77777777" w:rsidR="00D05199" w:rsidDel="002E607A" w:rsidRDefault="00D05199" w:rsidP="00722402">
      <w:pPr>
        <w:rPr>
          <w:del w:id="670" w:author="Willian" w:date="2017-03-08T00:13:00Z"/>
        </w:rPr>
      </w:pPr>
      <w:del w:id="671" w:author="Willian" w:date="2017-03-08T00:13:00Z">
        <w:r w:rsidDel="002E607A">
          <w:delText xml:space="preserve">Depois de executar o código dentro do </w:delText>
        </w:r>
        <w:r w:rsidR="00722402" w:rsidRPr="00A66496" w:rsidDel="002E607A">
          <w:rPr>
            <w:rFonts w:ascii="Menlo" w:hAnsi="Menlo" w:cs="Menlo"/>
            <w:noProof/>
            <w:color w:val="AA3391"/>
            <w:sz w:val="18"/>
            <w:szCs w:val="18"/>
          </w:rPr>
          <w:delText>switch-case</w:delText>
        </w:r>
        <w:r w:rsidDel="002E607A">
          <w:delText xml:space="preserve"> </w:delText>
        </w:r>
        <w:r w:rsidR="00722402" w:rsidDel="002E607A">
          <w:delText>correspondente</w:delText>
        </w:r>
        <w:r w:rsidDel="002E607A">
          <w:delText xml:space="preserve">, o </w:delText>
        </w:r>
      </w:del>
      <w:commentRangeStart w:id="672"/>
      <w:commentRangeStart w:id="673"/>
      <w:del w:id="674" w:author="Willian" w:date="2016-11-04T22:30:00Z">
        <w:r w:rsidDel="00B70E47">
          <w:delText xml:space="preserve">programa </w:delText>
        </w:r>
      </w:del>
      <w:del w:id="675" w:author="Willian" w:date="2017-03-08T00:13:00Z">
        <w:r w:rsidDel="002E607A">
          <w:delText xml:space="preserve">sai </w:delText>
        </w:r>
        <w:commentRangeEnd w:id="672"/>
        <w:commentRangeEnd w:id="673"/>
        <w:r w:rsidR="004A6DF4" w:rsidDel="002E607A">
          <w:rPr>
            <w:rStyle w:val="Refdecomentrio"/>
          </w:rPr>
          <w:commentReference w:id="672"/>
        </w:r>
        <w:r w:rsidR="00B70E47" w:rsidDel="002E607A">
          <w:rPr>
            <w:rStyle w:val="Refdecomentrio"/>
          </w:rPr>
          <w:commentReference w:id="673"/>
        </w:r>
        <w:r w:rsidR="00722402" w:rsidRPr="00A66496" w:rsidDel="002E607A">
          <w:rPr>
            <w:rFonts w:ascii="Menlo" w:hAnsi="Menlo" w:cs="Menlo"/>
            <w:noProof/>
            <w:color w:val="AA3391"/>
            <w:sz w:val="18"/>
            <w:szCs w:val="18"/>
          </w:rPr>
          <w:delText>switch-case</w:delText>
        </w:r>
      </w:del>
      <w:del w:id="676" w:author="Willian" w:date="2016-11-04T22:31:00Z">
        <w:r w:rsidDel="00B70E47">
          <w:delText>.</w:delText>
        </w:r>
      </w:del>
      <w:del w:id="677" w:author="Willian" w:date="2017-03-08T00:13:00Z">
        <w:r w:rsidDel="002E607A">
          <w:delText xml:space="preserve"> </w:delText>
        </w:r>
        <w:r w:rsidR="00722402" w:rsidDel="002E607A">
          <w:delText>A e</w:delText>
        </w:r>
        <w:r w:rsidDel="002E607A">
          <w:delText xml:space="preserve">xecução não </w:delText>
        </w:r>
        <w:r w:rsidR="00722402" w:rsidDel="002E607A">
          <w:delText>continua</w:delText>
        </w:r>
        <w:r w:rsidDel="002E607A">
          <w:delText xml:space="preserve"> para o próximo </w:delText>
        </w:r>
        <w:r w:rsidR="00722402" w:rsidRPr="00A66496" w:rsidDel="002E607A">
          <w:rPr>
            <w:rFonts w:ascii="Menlo" w:hAnsi="Menlo" w:cs="Menlo"/>
            <w:noProof/>
            <w:color w:val="AA3391"/>
            <w:sz w:val="18"/>
            <w:szCs w:val="18"/>
          </w:rPr>
          <w:delText>case</w:delText>
        </w:r>
        <w:r w:rsidDel="002E607A">
          <w:delText>, para que você não precisa quebra</w:delText>
        </w:r>
        <w:r w:rsidR="003058B4" w:rsidDel="002E607A">
          <w:delText>-la (</w:delText>
        </w:r>
        <w:r w:rsidR="003058B4" w:rsidRPr="00A66496" w:rsidDel="002E607A">
          <w:rPr>
            <w:rFonts w:ascii="Menlo" w:hAnsi="Menlo" w:cs="Menlo"/>
            <w:noProof/>
            <w:color w:val="AA3391"/>
            <w:sz w:val="18"/>
            <w:szCs w:val="18"/>
          </w:rPr>
          <w:delText>break</w:delText>
        </w:r>
        <w:r w:rsidR="003058B4" w:rsidDel="002E607A">
          <w:delText>)</w:delText>
        </w:r>
        <w:r w:rsidDel="002E607A">
          <w:delText xml:space="preserve"> explicitamente no final do código de cada </w:delText>
        </w:r>
        <w:r w:rsidR="003058B4" w:rsidRPr="00A66496" w:rsidDel="002E607A">
          <w:rPr>
            <w:rFonts w:ascii="Menlo" w:hAnsi="Menlo" w:cs="Menlo"/>
            <w:noProof/>
            <w:color w:val="AA3391"/>
            <w:sz w:val="18"/>
            <w:szCs w:val="18"/>
          </w:rPr>
          <w:delText>case</w:delText>
        </w:r>
        <w:r w:rsidDel="002E607A">
          <w:delText>.</w:delText>
        </w:r>
      </w:del>
    </w:p>
    <w:p w14:paraId="15911C4C" w14:textId="77777777" w:rsidR="00D05199" w:rsidDel="002E607A" w:rsidRDefault="003058B4" w:rsidP="00722402">
      <w:pPr>
        <w:rPr>
          <w:del w:id="678" w:author="Willian" w:date="2017-03-08T00:13:00Z"/>
        </w:rPr>
      </w:pPr>
      <w:del w:id="679" w:author="Willian" w:date="2017-03-08T00:13:00Z">
        <w:r w:rsidDel="002E607A">
          <w:delText xml:space="preserve">As instruções </w:delText>
        </w:r>
        <w:r w:rsidRPr="00A66496" w:rsidDel="002E607A">
          <w:rPr>
            <w:rFonts w:ascii="Menlo" w:hAnsi="Menlo" w:cs="Menlo"/>
            <w:noProof/>
            <w:color w:val="AA3391"/>
            <w:sz w:val="18"/>
            <w:szCs w:val="18"/>
          </w:rPr>
          <w:delText>switch</w:delText>
        </w:r>
        <w:r w:rsidDel="002E607A">
          <w:delText xml:space="preserve"> podem ser exaustivas, e</w:delText>
        </w:r>
        <w:commentRangeStart w:id="680"/>
        <w:commentRangeStart w:id="681"/>
        <w:r w:rsidDel="002E607A">
          <w:delText xml:space="preserve"> de</w:delText>
        </w:r>
      </w:del>
      <w:ins w:id="682" w:author="Vicente da Silva, Mayara" w:date="2016-11-04T10:18:00Z">
        <w:del w:id="683" w:author="Willian" w:date="2017-03-08T00:13:00Z">
          <w:r w:rsidR="004A6DF4" w:rsidDel="002E607A">
            <w:delText>ve</w:delText>
          </w:r>
        </w:del>
      </w:ins>
      <w:del w:id="684" w:author="Willian" w:date="2017-03-08T00:13:00Z">
        <w:r w:rsidDel="002E607A">
          <w:delText xml:space="preserve">mos definir um caso </w:delText>
        </w:r>
        <w:r w:rsidRPr="00A66496" w:rsidDel="002E607A">
          <w:rPr>
            <w:rFonts w:ascii="Menlo" w:hAnsi="Menlo" w:cs="Menlo"/>
            <w:noProof/>
            <w:color w:val="AA3391"/>
            <w:sz w:val="18"/>
            <w:szCs w:val="18"/>
          </w:rPr>
          <w:delText>default</w:delText>
        </w:r>
        <w:r w:rsidR="00D05199" w:rsidDel="002E607A">
          <w:delText xml:space="preserve"> </w:delText>
        </w:r>
        <w:r w:rsidDel="002E607A">
          <w:delText xml:space="preserve">ao menos que todas os possíveis casos do </w:delText>
        </w:r>
        <w:r w:rsidRPr="00A66496" w:rsidDel="002E607A">
          <w:rPr>
            <w:rFonts w:ascii="Menlo" w:hAnsi="Menlo" w:cs="Menlo"/>
            <w:noProof/>
            <w:color w:val="AA3391"/>
            <w:sz w:val="18"/>
            <w:szCs w:val="18"/>
          </w:rPr>
          <w:delText xml:space="preserve">switch </w:delText>
        </w:r>
        <w:r w:rsidDel="002E607A">
          <w:delText xml:space="preserve">sejam cobertos. </w:delText>
        </w:r>
        <w:commentRangeEnd w:id="680"/>
        <w:r w:rsidR="004A6DF4" w:rsidDel="002E607A">
          <w:rPr>
            <w:rStyle w:val="Refdecomentrio"/>
          </w:rPr>
          <w:commentReference w:id="680"/>
        </w:r>
        <w:commentRangeEnd w:id="681"/>
        <w:r w:rsidR="00B70E47" w:rsidDel="002E607A">
          <w:rPr>
            <w:rStyle w:val="Refdecomentrio"/>
          </w:rPr>
          <w:commentReference w:id="681"/>
        </w:r>
        <w:r w:rsidDel="002E607A">
          <w:delText>O uso de enumerações (</w:delText>
        </w:r>
        <w:r w:rsidRPr="00A66496" w:rsidDel="002E607A">
          <w:rPr>
            <w:rFonts w:ascii="Menlo" w:hAnsi="Menlo" w:cs="Menlo"/>
            <w:noProof/>
            <w:color w:val="AA3391"/>
            <w:sz w:val="18"/>
            <w:szCs w:val="18"/>
          </w:rPr>
          <w:delText>enum</w:delText>
        </w:r>
        <w:r w:rsidDel="002E607A">
          <w:delText xml:space="preserve">) pode facilitar neste caso, já que o Xcode completa automaticamente os casos do </w:delText>
        </w:r>
        <w:r w:rsidRPr="00A66496" w:rsidDel="002E607A">
          <w:rPr>
            <w:rFonts w:ascii="Menlo" w:hAnsi="Menlo" w:cs="Menlo"/>
            <w:noProof/>
            <w:color w:val="AA3391"/>
            <w:sz w:val="18"/>
            <w:szCs w:val="18"/>
          </w:rPr>
          <w:delText xml:space="preserve">switch </w:delText>
        </w:r>
        <w:r w:rsidR="007C7DA0" w:rsidDel="002E607A">
          <w:delText>relacionando-os com os casos da enumeração.</w:delText>
        </w:r>
      </w:del>
    </w:p>
    <w:p w14:paraId="7AF7487A" w14:textId="77777777" w:rsidR="00432D6D" w:rsidDel="002E607A" w:rsidRDefault="00432D6D" w:rsidP="00432D6D">
      <w:pPr>
        <w:pStyle w:val="Ttulo3"/>
        <w:rPr>
          <w:del w:id="685" w:author="Willian" w:date="2017-03-08T00:13:00Z"/>
        </w:rPr>
      </w:pPr>
      <w:del w:id="686" w:author="Willian" w:date="2017-03-08T00:13:00Z">
        <w:r w:rsidDel="002E607A">
          <w:delText>Loops</w:delText>
        </w:r>
      </w:del>
    </w:p>
    <w:p w14:paraId="7BA46B59" w14:textId="77777777" w:rsidR="00D05199" w:rsidDel="002E607A" w:rsidRDefault="00052F59" w:rsidP="00722402">
      <w:pPr>
        <w:rPr>
          <w:del w:id="687" w:author="Willian" w:date="2017-03-08T00:13:00Z"/>
        </w:rPr>
      </w:pPr>
      <w:del w:id="688" w:author="Willian" w:date="2017-03-08T00:13:00Z">
        <w:r w:rsidDel="002E607A">
          <w:delText xml:space="preserve">Agora falando de lopps </w:delText>
        </w:r>
        <w:r w:rsidRPr="00222371" w:rsidDel="002E607A">
          <w:rPr>
            <w:rFonts w:ascii="Menlo" w:hAnsi="Menlo" w:cs="Menlo"/>
            <w:color w:val="AA3391"/>
            <w:sz w:val="18"/>
            <w:szCs w:val="18"/>
          </w:rPr>
          <w:delText>for</w:delText>
        </w:r>
        <w:r w:rsidDel="002E607A">
          <w:delText>, em Swift</w:delText>
        </w:r>
      </w:del>
      <w:ins w:id="689" w:author="Vicente da Silva, Mayara" w:date="2016-11-04T10:21:00Z">
        <w:del w:id="690" w:author="Willian" w:date="2017-03-08T00:13:00Z">
          <w:r w:rsidR="00A362F1" w:rsidDel="002E607A">
            <w:delText>, você</w:delText>
          </w:r>
        </w:del>
      </w:ins>
      <w:del w:id="691" w:author="Willian" w:date="2017-03-08T00:13:00Z">
        <w:r w:rsidDel="002E607A">
          <w:delText xml:space="preserve"> é um pouco diferente. </w:delText>
        </w:r>
        <w:r w:rsidR="00D05199" w:rsidDel="002E607A">
          <w:delText>Você pode mante</w:delText>
        </w:r>
        <w:r w:rsidDel="002E607A">
          <w:delText xml:space="preserve">r um índice em um loop usando um </w:delText>
        </w:r>
        <w:r w:rsidRPr="00052F59" w:rsidDel="002E607A">
          <w:rPr>
            <w:i/>
          </w:rPr>
          <w:delText>Range</w:delText>
        </w:r>
        <w:r w:rsidDel="002E607A">
          <w:rPr>
            <w:i/>
          </w:rPr>
          <w:delText xml:space="preserve"> </w:delText>
        </w:r>
        <w:r w:rsidRPr="00052F59" w:rsidDel="002E607A">
          <w:delText>(</w:delText>
        </w:r>
        <w:r w:rsidDel="002E607A">
          <w:delText>gama</w:delText>
        </w:r>
        <w:r w:rsidRPr="00052F59" w:rsidDel="002E607A">
          <w:delText>)</w:delText>
        </w:r>
        <w:r w:rsidR="00D05199" w:rsidDel="002E607A">
          <w:delText xml:space="preserve">. Use o </w:delText>
        </w:r>
        <w:r w:rsidR="00D05199" w:rsidDel="002E607A">
          <w:rPr>
            <w:i/>
            <w:iCs/>
          </w:rPr>
          <w:delText>operador semi-aberto gama</w:delText>
        </w:r>
        <w:r w:rsidR="00D05199" w:rsidDel="002E607A">
          <w:delText xml:space="preserve"> ( </w:delText>
        </w:r>
        <w:r w:rsidR="00D05199" w:rsidDel="002E607A">
          <w:rPr>
            <w:rFonts w:ascii="Verdana" w:hAnsi="Verdana"/>
            <w:color w:val="808080"/>
            <w:sz w:val="18"/>
            <w:szCs w:val="18"/>
          </w:rPr>
          <w:delText>..&lt;</w:delText>
        </w:r>
        <w:r w:rsidR="00D05199" w:rsidDel="002E607A">
          <w:delText>) para fazer uma série de índices.</w:delText>
        </w:r>
      </w:del>
    </w:p>
    <w:p w14:paraId="6DB73F6C" w14:textId="77777777" w:rsidR="00D05199" w:rsidRPr="00A66496" w:rsidDel="002E607A" w:rsidRDefault="00D05199" w:rsidP="00222371">
      <w:pPr>
        <w:pStyle w:val="NormalWeb"/>
        <w:spacing w:before="460" w:beforeAutospacing="0" w:after="0" w:afterAutospacing="0"/>
        <w:ind w:left="567"/>
        <w:jc w:val="both"/>
        <w:textAlignment w:val="baseline"/>
        <w:rPr>
          <w:del w:id="692" w:author="Willian" w:date="2017-03-08T00:13:00Z"/>
          <w:rFonts w:ascii="Menlo" w:hAnsi="Menlo" w:cs="Menlo"/>
          <w:color w:val="000000"/>
          <w:sz w:val="21"/>
          <w:szCs w:val="21"/>
          <w:lang w:val="en-US"/>
        </w:rPr>
      </w:pPr>
      <w:del w:id="693"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firstForLoop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2A090972" w14:textId="77777777" w:rsidR="00D05199" w:rsidRPr="00A66496" w:rsidDel="002E607A" w:rsidRDefault="00D05199" w:rsidP="00222371">
      <w:pPr>
        <w:pStyle w:val="NormalWeb"/>
        <w:spacing w:before="0" w:beforeAutospacing="0" w:after="0" w:afterAutospacing="0"/>
        <w:ind w:left="567"/>
        <w:jc w:val="both"/>
        <w:textAlignment w:val="baseline"/>
        <w:rPr>
          <w:del w:id="694" w:author="Willian" w:date="2017-03-08T00:13:00Z"/>
          <w:rFonts w:ascii="Menlo" w:hAnsi="Menlo" w:cs="Menlo"/>
          <w:color w:val="000000"/>
          <w:sz w:val="21"/>
          <w:szCs w:val="21"/>
          <w:lang w:val="en-US"/>
        </w:rPr>
      </w:pPr>
      <w:del w:id="695"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i</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..&lt;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37BC33F4" w14:textId="77777777" w:rsidR="00D05199" w:rsidRPr="00222371" w:rsidDel="002E607A" w:rsidRDefault="00D05199" w:rsidP="00222371">
      <w:pPr>
        <w:pStyle w:val="NormalWeb"/>
        <w:spacing w:before="0" w:beforeAutospacing="0" w:after="0" w:afterAutospacing="0"/>
        <w:ind w:left="567"/>
        <w:jc w:val="both"/>
        <w:textAlignment w:val="baseline"/>
        <w:rPr>
          <w:del w:id="696" w:author="Willian" w:date="2017-03-08T00:13:00Z"/>
          <w:rFonts w:ascii="Menlo" w:hAnsi="Menlo" w:cs="Menlo"/>
          <w:color w:val="000000"/>
          <w:sz w:val="21"/>
          <w:szCs w:val="21"/>
        </w:rPr>
      </w:pPr>
      <w:del w:id="697" w:author="Willian" w:date="2017-03-08T00:13:00Z">
        <w:r w:rsidRPr="00A66496" w:rsidDel="002E607A">
          <w:rPr>
            <w:rFonts w:ascii="Menlo" w:hAnsi="Menlo" w:cs="Menlo"/>
            <w:color w:val="000000"/>
            <w:sz w:val="18"/>
            <w:szCs w:val="18"/>
            <w:lang w:val="en-US"/>
          </w:rPr>
          <w:delText>  </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 xml:space="preserve"> += </w:delText>
        </w:r>
        <w:r w:rsidRPr="00222371" w:rsidDel="002E607A">
          <w:rPr>
            <w:rFonts w:ascii="Menlo" w:hAnsi="Menlo" w:cs="Menlo"/>
            <w:color w:val="3F6E74"/>
            <w:sz w:val="18"/>
            <w:szCs w:val="18"/>
          </w:rPr>
          <w:delText>i</w:delText>
        </w:r>
      </w:del>
    </w:p>
    <w:p w14:paraId="4A21F3CD" w14:textId="77777777" w:rsidR="00D05199" w:rsidRPr="00222371" w:rsidDel="002E607A" w:rsidRDefault="00D05199" w:rsidP="00222371">
      <w:pPr>
        <w:pStyle w:val="NormalWeb"/>
        <w:spacing w:before="0" w:beforeAutospacing="0" w:after="0" w:afterAutospacing="0"/>
        <w:ind w:left="567"/>
        <w:jc w:val="both"/>
        <w:textAlignment w:val="baseline"/>
        <w:rPr>
          <w:del w:id="698" w:author="Willian" w:date="2017-03-08T00:13:00Z"/>
          <w:rFonts w:ascii="Menlo" w:hAnsi="Menlo" w:cs="Menlo"/>
          <w:color w:val="000000"/>
          <w:sz w:val="21"/>
          <w:szCs w:val="21"/>
        </w:rPr>
      </w:pPr>
      <w:del w:id="699" w:author="Willian" w:date="2017-03-08T00:13:00Z">
        <w:r w:rsidRPr="00222371" w:rsidDel="002E607A">
          <w:rPr>
            <w:rFonts w:ascii="Menlo" w:hAnsi="Menlo" w:cs="Menlo"/>
            <w:color w:val="000000"/>
            <w:sz w:val="18"/>
            <w:szCs w:val="18"/>
          </w:rPr>
          <w:delText>}</w:delText>
        </w:r>
      </w:del>
    </w:p>
    <w:p w14:paraId="1392E959" w14:textId="77777777" w:rsidR="00D05199" w:rsidRPr="00222371" w:rsidDel="002E607A" w:rsidRDefault="00D05199" w:rsidP="00222371">
      <w:pPr>
        <w:pStyle w:val="NormalWeb"/>
        <w:spacing w:before="0" w:beforeAutospacing="0" w:after="620" w:afterAutospacing="0"/>
        <w:ind w:left="567"/>
        <w:jc w:val="both"/>
        <w:textAlignment w:val="baseline"/>
        <w:rPr>
          <w:del w:id="700" w:author="Willian" w:date="2017-03-08T00:13:00Z"/>
          <w:rFonts w:ascii="Menlo" w:hAnsi="Menlo" w:cs="Menlo"/>
          <w:color w:val="000000"/>
          <w:sz w:val="21"/>
          <w:szCs w:val="21"/>
        </w:rPr>
      </w:pPr>
      <w:del w:id="701"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w:delText>
        </w:r>
      </w:del>
    </w:p>
    <w:p w14:paraId="060EC810" w14:textId="77777777" w:rsidR="00D05199" w:rsidDel="002E607A" w:rsidRDefault="00D05199" w:rsidP="00052F59">
      <w:pPr>
        <w:rPr>
          <w:del w:id="702" w:author="Willian" w:date="2017-03-08T00:13:00Z"/>
        </w:rPr>
      </w:pPr>
      <w:del w:id="703" w:author="Willian" w:date="2017-03-08T00:13:00Z">
        <w:r w:rsidDel="002E607A">
          <w:delText>O operador</w:delText>
        </w:r>
        <w:r w:rsidR="00052F59" w:rsidDel="002E607A">
          <w:delText xml:space="preserve"> de range</w:delText>
        </w:r>
        <w:r w:rsidDel="002E607A">
          <w:delText xml:space="preserve"> semi-aberto ( </w:delText>
        </w:r>
        <w:r w:rsidDel="002E607A">
          <w:rPr>
            <w:rFonts w:ascii="Verdana" w:hAnsi="Verdana"/>
            <w:color w:val="808080"/>
            <w:sz w:val="18"/>
            <w:szCs w:val="18"/>
          </w:rPr>
          <w:delText>..&lt;</w:delText>
        </w:r>
        <w:r w:rsidDel="002E607A">
          <w:delText xml:space="preserve">) não inclui o número superior, de modo que este intervalo vai desde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Del="002E607A">
          <w:delText>a</w:delText>
        </w:r>
        <w:r w:rsidR="00052F59" w:rsidDel="002E607A">
          <w:delText xml:space="preserve"> </w:delText>
        </w:r>
        <w:r w:rsidR="00052F59" w:rsidDel="002E607A">
          <w:rPr>
            <w:rFonts w:ascii="Menlo" w:hAnsi="Menlo" w:cs="Menlo"/>
            <w:color w:val="1C00CF"/>
            <w:sz w:val="18"/>
            <w:szCs w:val="18"/>
          </w:rPr>
          <w:delText xml:space="preserve">3 </w:delText>
        </w:r>
        <w:r w:rsidDel="002E607A">
          <w:delText xml:space="preserve">para um total de quatro iterações do loop. Use o </w:delText>
        </w:r>
        <w:r w:rsidDel="002E607A">
          <w:rPr>
            <w:i/>
            <w:iCs/>
          </w:rPr>
          <w:delText>operador</w:delText>
        </w:r>
        <w:r w:rsidR="00052F59" w:rsidDel="002E607A">
          <w:rPr>
            <w:i/>
            <w:iCs/>
          </w:rPr>
          <w:delText xml:space="preserve"> de range</w:delText>
        </w:r>
        <w:r w:rsidDel="002E607A">
          <w:rPr>
            <w:i/>
            <w:iCs/>
          </w:rPr>
          <w:delText xml:space="preserve"> fechad</w:delText>
        </w:r>
        <w:r w:rsidR="00052F59" w:rsidDel="002E607A">
          <w:rPr>
            <w:i/>
            <w:iCs/>
          </w:rPr>
          <w:delText>o</w:delText>
        </w:r>
        <w:r w:rsidDel="002E607A">
          <w:delText xml:space="preserve"> ( </w:delText>
        </w:r>
        <w:r w:rsidDel="002E607A">
          <w:rPr>
            <w:rFonts w:ascii="Verdana" w:hAnsi="Verdana"/>
            <w:color w:val="808080"/>
            <w:sz w:val="18"/>
            <w:szCs w:val="18"/>
          </w:rPr>
          <w:delText>...</w:delText>
        </w:r>
        <w:r w:rsidDel="002E607A">
          <w:delText>) para fazer um intervalo que inclui ambos os valores.</w:delText>
        </w:r>
      </w:del>
    </w:p>
    <w:p w14:paraId="001DC14B" w14:textId="77777777" w:rsidR="00D05199" w:rsidRPr="00A66496" w:rsidDel="002E607A" w:rsidRDefault="00D05199" w:rsidP="00222371">
      <w:pPr>
        <w:pStyle w:val="NormalWeb"/>
        <w:spacing w:before="460" w:beforeAutospacing="0" w:after="0" w:afterAutospacing="0"/>
        <w:ind w:left="567"/>
        <w:jc w:val="both"/>
        <w:textAlignment w:val="baseline"/>
        <w:rPr>
          <w:del w:id="704" w:author="Willian" w:date="2017-03-08T00:13:00Z"/>
          <w:rFonts w:ascii="Menlo" w:hAnsi="Menlo" w:cs="Menlo"/>
          <w:color w:val="000000"/>
          <w:sz w:val="21"/>
          <w:szCs w:val="21"/>
          <w:lang w:val="en-US"/>
        </w:rPr>
      </w:pPr>
      <w:del w:id="705"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108D058F" w14:textId="77777777" w:rsidR="00D05199" w:rsidRPr="00A66496" w:rsidDel="002E607A" w:rsidRDefault="00D05199" w:rsidP="00222371">
      <w:pPr>
        <w:pStyle w:val="NormalWeb"/>
        <w:spacing w:before="0" w:beforeAutospacing="0" w:after="0" w:afterAutospacing="0"/>
        <w:ind w:left="567"/>
        <w:jc w:val="both"/>
        <w:textAlignment w:val="baseline"/>
        <w:rPr>
          <w:del w:id="706" w:author="Willian" w:date="2017-03-08T00:13:00Z"/>
          <w:rFonts w:ascii="Menlo" w:hAnsi="Menlo" w:cs="Menlo"/>
          <w:color w:val="000000"/>
          <w:sz w:val="21"/>
          <w:szCs w:val="21"/>
          <w:lang w:val="en-US"/>
        </w:rPr>
      </w:pPr>
      <w:del w:id="707"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_</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0D1AF1FB" w14:textId="77777777" w:rsidR="00D05199" w:rsidRPr="00A66496" w:rsidDel="002E607A" w:rsidRDefault="00D05199" w:rsidP="00222371">
      <w:pPr>
        <w:pStyle w:val="NormalWeb"/>
        <w:spacing w:before="0" w:beforeAutospacing="0" w:after="0" w:afterAutospacing="0"/>
        <w:ind w:left="567"/>
        <w:jc w:val="both"/>
        <w:textAlignment w:val="baseline"/>
        <w:rPr>
          <w:del w:id="708" w:author="Willian" w:date="2017-03-08T00:13:00Z"/>
          <w:rFonts w:ascii="Menlo" w:hAnsi="Menlo" w:cs="Menlo"/>
          <w:color w:val="000000"/>
          <w:sz w:val="21"/>
          <w:szCs w:val="21"/>
          <w:lang w:val="en-US"/>
        </w:rPr>
      </w:pPr>
      <w:del w:id="709" w:author="Willian" w:date="2017-03-08T00:13:00Z">
        <w:r w:rsidRPr="00A66496" w:rsidDel="002E607A">
          <w:rPr>
            <w:rFonts w:ascii="Menlo" w:hAnsi="Menlo" w:cs="Menlo"/>
            <w:color w:val="000000"/>
            <w:sz w:val="18"/>
            <w:szCs w:val="18"/>
            <w:lang w:val="en-US"/>
          </w:rPr>
          <w:delText>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1</w:delText>
        </w:r>
      </w:del>
    </w:p>
    <w:p w14:paraId="5DC1E069" w14:textId="77777777" w:rsidR="00D05199" w:rsidRPr="00222371" w:rsidDel="002E607A" w:rsidRDefault="00D05199" w:rsidP="00222371">
      <w:pPr>
        <w:pStyle w:val="NormalWeb"/>
        <w:spacing w:before="0" w:beforeAutospacing="0" w:after="0" w:afterAutospacing="0"/>
        <w:ind w:left="567"/>
        <w:jc w:val="both"/>
        <w:textAlignment w:val="baseline"/>
        <w:rPr>
          <w:del w:id="710" w:author="Willian" w:date="2017-03-08T00:13:00Z"/>
          <w:rFonts w:ascii="Menlo" w:hAnsi="Menlo" w:cs="Menlo"/>
          <w:color w:val="000000"/>
          <w:sz w:val="21"/>
          <w:szCs w:val="21"/>
        </w:rPr>
      </w:pPr>
      <w:del w:id="711" w:author="Willian" w:date="2017-03-08T00:13:00Z">
        <w:r w:rsidRPr="00222371" w:rsidDel="002E607A">
          <w:rPr>
            <w:rFonts w:ascii="Menlo" w:hAnsi="Menlo" w:cs="Menlo"/>
            <w:color w:val="000000"/>
            <w:sz w:val="18"/>
            <w:szCs w:val="18"/>
          </w:rPr>
          <w:delText>}</w:delText>
        </w:r>
      </w:del>
    </w:p>
    <w:p w14:paraId="71CB1150" w14:textId="77777777" w:rsidR="00D05199" w:rsidRPr="00222371" w:rsidDel="002E607A" w:rsidRDefault="00D05199" w:rsidP="00222371">
      <w:pPr>
        <w:pStyle w:val="NormalWeb"/>
        <w:spacing w:before="0" w:beforeAutospacing="0" w:after="620" w:afterAutospacing="0"/>
        <w:ind w:left="567"/>
        <w:jc w:val="both"/>
        <w:textAlignment w:val="baseline"/>
        <w:rPr>
          <w:del w:id="712" w:author="Willian" w:date="2017-03-08T00:13:00Z"/>
          <w:rFonts w:ascii="Menlo" w:hAnsi="Menlo" w:cs="Menlo"/>
          <w:color w:val="000000"/>
          <w:sz w:val="21"/>
          <w:szCs w:val="21"/>
        </w:rPr>
      </w:pPr>
      <w:del w:id="713"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secondForLoop</w:delText>
        </w:r>
        <w:r w:rsidRPr="00222371" w:rsidDel="002E607A">
          <w:rPr>
            <w:rFonts w:ascii="Menlo" w:hAnsi="Menlo" w:cs="Menlo"/>
            <w:color w:val="000000"/>
            <w:sz w:val="18"/>
            <w:szCs w:val="18"/>
          </w:rPr>
          <w:delText>)</w:delText>
        </w:r>
      </w:del>
    </w:p>
    <w:p w14:paraId="16640F12" w14:textId="77777777" w:rsidR="00052F59" w:rsidDel="002E607A" w:rsidRDefault="00D05199" w:rsidP="00052F59">
      <w:pPr>
        <w:rPr>
          <w:del w:id="714" w:author="Willian" w:date="2017-03-08T00:13:00Z"/>
        </w:rPr>
      </w:pPr>
      <w:del w:id="715" w:author="Willian" w:date="2017-03-08T00:13:00Z">
        <w:r w:rsidDel="002E607A">
          <w:delText>Esta gama vai de</w:delText>
        </w:r>
        <w:r w:rsidR="00052F59" w:rsidDel="002E607A">
          <w:delText xml:space="preserv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R="00052F59" w:rsidDel="002E607A">
          <w:delText xml:space="preserve">a </w:delText>
        </w:r>
        <w:r w:rsidR="00052F59" w:rsidDel="002E607A">
          <w:rPr>
            <w:rFonts w:ascii="Menlo" w:hAnsi="Menlo" w:cs="Menlo"/>
            <w:color w:val="1C00CF"/>
            <w:sz w:val="18"/>
            <w:szCs w:val="18"/>
          </w:rPr>
          <w:delText xml:space="preserve">4 </w:delText>
        </w:r>
        <w:r w:rsidDel="002E607A">
          <w:delText xml:space="preserve">para um total de cinco iterações do loop. O </w:delText>
        </w:r>
        <w:r w:rsidDel="002E607A">
          <w:rPr>
            <w:i/>
            <w:iCs/>
          </w:rPr>
          <w:delText>sublinhado</w:delText>
        </w:r>
        <w:r w:rsidDel="002E607A">
          <w:delText xml:space="preserve"> ( </w:delText>
        </w:r>
        <w:r w:rsidDel="002E607A">
          <w:rPr>
            <w:rFonts w:ascii="Verdana" w:hAnsi="Verdana"/>
            <w:color w:val="808080"/>
            <w:sz w:val="18"/>
            <w:szCs w:val="18"/>
          </w:rPr>
          <w:delText>_</w:delText>
        </w:r>
        <w:r w:rsidDel="002E607A">
          <w:delText xml:space="preserve">) </w:delText>
        </w:r>
      </w:del>
      <w:del w:id="716" w:author="Willian" w:date="2016-11-04T22:33:00Z">
        <w:r w:rsidDel="00B70E47">
          <w:delText xml:space="preserve">representa um </w:delText>
        </w:r>
        <w:commentRangeStart w:id="717"/>
        <w:commentRangeStart w:id="718"/>
        <w:r w:rsidDel="00B70E47">
          <w:delText>curinga,</w:delText>
        </w:r>
      </w:del>
      <w:del w:id="719" w:author="Willian" w:date="2017-03-08T00:13:00Z">
        <w:r w:rsidDel="002E607A">
          <w:delText xml:space="preserve"> </w:delText>
        </w:r>
        <w:commentRangeEnd w:id="717"/>
        <w:r w:rsidR="0058744B" w:rsidDel="002E607A">
          <w:rPr>
            <w:rStyle w:val="Refdecomentrio"/>
          </w:rPr>
          <w:commentReference w:id="717"/>
        </w:r>
        <w:commentRangeEnd w:id="718"/>
        <w:r w:rsidR="00B70E47" w:rsidDel="002E607A">
          <w:rPr>
            <w:rStyle w:val="Refdecomentrio"/>
          </w:rPr>
          <w:commentReference w:id="718"/>
        </w:r>
        <w:r w:rsidDel="002E607A">
          <w:delText>que você pode usar quando você não precisa saber qual iteração do loop está sendo executado.</w:delText>
        </w:r>
      </w:del>
    </w:p>
    <w:p w14:paraId="17A2D353" w14:textId="77777777" w:rsidR="00D05199" w:rsidDel="002E607A" w:rsidRDefault="00052F59" w:rsidP="00432D6D">
      <w:pPr>
        <w:pStyle w:val="Ttulo2"/>
        <w:rPr>
          <w:del w:id="720" w:author="Willian" w:date="2017-03-08T00:13:00Z"/>
        </w:rPr>
      </w:pPr>
      <w:del w:id="721" w:author="Willian" w:date="2017-03-08T00:13:00Z">
        <w:r w:rsidDel="002E607A">
          <w:delText xml:space="preserve"> </w:delText>
        </w:r>
        <w:r w:rsidR="00D05199" w:rsidDel="002E607A">
          <w:delText>Funções e Métodos</w:delText>
        </w:r>
      </w:del>
    </w:p>
    <w:p w14:paraId="5C91C9F4" w14:textId="77777777" w:rsidR="00423350" w:rsidDel="002E607A" w:rsidRDefault="00423350" w:rsidP="00D05199">
      <w:pPr>
        <w:pStyle w:val="NormalWeb"/>
        <w:spacing w:before="0" w:beforeAutospacing="0" w:after="220" w:afterAutospacing="0"/>
        <w:jc w:val="both"/>
        <w:rPr>
          <w:del w:id="722" w:author="Willian" w:date="2017-03-08T00:13:00Z"/>
          <w:rFonts w:asciiTheme="minorHAnsi" w:hAnsiTheme="minorHAnsi" w:cs="Arial"/>
          <w:color w:val="414141"/>
          <w:sz w:val="22"/>
          <w:szCs w:val="22"/>
        </w:rPr>
      </w:pPr>
      <w:del w:id="723" w:author="Willian" w:date="2017-03-08T00:13:00Z">
        <w:r w:rsidRPr="00423350" w:rsidDel="002E607A">
          <w:rPr>
            <w:rFonts w:asciiTheme="minorHAnsi" w:hAnsiTheme="minorHAnsi" w:cs="Arial"/>
            <w:color w:val="414141"/>
            <w:sz w:val="22"/>
            <w:szCs w:val="22"/>
          </w:rPr>
          <w:delText>A uma hora destas</w:delText>
        </w:r>
        <w:r w:rsidDel="002E607A">
          <w:rPr>
            <w:rFonts w:asciiTheme="minorHAnsi" w:hAnsiTheme="minorHAnsi" w:cs="Arial"/>
            <w:color w:val="414141"/>
            <w:sz w:val="22"/>
            <w:szCs w:val="22"/>
          </w:rPr>
          <w:delText xml:space="preserve"> você já deve saber o que é um método e uma função, mas v</w:delText>
        </w:r>
      </w:del>
      <w:ins w:id="724" w:author="Vicente da Silva, Mayara" w:date="2016-11-04T10:42:00Z">
        <w:del w:id="725" w:author="Willian" w:date="2017-03-08T00:13:00Z">
          <w:r w:rsidR="00C07750" w:rsidDel="002E607A">
            <w:rPr>
              <w:rFonts w:asciiTheme="minorHAnsi" w:hAnsiTheme="minorHAnsi" w:cs="Arial"/>
              <w:color w:val="414141"/>
              <w:sz w:val="22"/>
              <w:szCs w:val="22"/>
            </w:rPr>
            <w:delText>V</w:delText>
          </w:r>
        </w:del>
      </w:ins>
      <w:del w:id="726" w:author="Willian" w:date="2017-03-08T00:13:00Z">
        <w:r w:rsidDel="002E607A">
          <w:rPr>
            <w:rFonts w:asciiTheme="minorHAnsi" w:hAnsiTheme="minorHAnsi" w:cs="Arial"/>
            <w:color w:val="414141"/>
            <w:sz w:val="22"/>
            <w:szCs w:val="22"/>
          </w:rPr>
          <w:delText>amos relembrar</w:delText>
        </w:r>
      </w:del>
      <w:ins w:id="727" w:author="Vicente da Silva, Mayara" w:date="2016-11-04T10:42:00Z">
        <w:del w:id="728" w:author="Willian" w:date="2017-03-08T00:13:00Z">
          <w:r w:rsidR="00C07750" w:rsidDel="002E607A">
            <w:rPr>
              <w:rFonts w:asciiTheme="minorHAnsi" w:hAnsiTheme="minorHAnsi" w:cs="Arial"/>
              <w:color w:val="414141"/>
              <w:sz w:val="22"/>
              <w:szCs w:val="22"/>
            </w:rPr>
            <w:delText xml:space="preserve"> o que é um método e uma função para darmos continuidade ao nosso aprendizado.</w:delText>
          </w:r>
        </w:del>
      </w:ins>
      <w:del w:id="729" w:author="Willian" w:date="2017-03-08T00:13:00Z">
        <w:r w:rsidDel="002E607A">
          <w:rPr>
            <w:rFonts w:asciiTheme="minorHAnsi" w:hAnsiTheme="minorHAnsi" w:cs="Arial"/>
            <w:color w:val="414141"/>
            <w:sz w:val="22"/>
            <w:szCs w:val="22"/>
          </w:rPr>
          <w:delText>.</w:delText>
        </w:r>
      </w:del>
    </w:p>
    <w:p w14:paraId="5FFD7553" w14:textId="77777777" w:rsidR="00676907" w:rsidDel="002E607A" w:rsidRDefault="00676907" w:rsidP="00676907">
      <w:pPr>
        <w:pStyle w:val="Ttulo3"/>
        <w:rPr>
          <w:del w:id="730" w:author="Willian" w:date="2017-03-08T00:13:00Z"/>
        </w:rPr>
      </w:pPr>
      <w:del w:id="731" w:author="Willian" w:date="2017-03-08T00:13:00Z">
        <w:r w:rsidDel="002E607A">
          <w:delText>Funções</w:delText>
        </w:r>
      </w:del>
    </w:p>
    <w:p w14:paraId="198AC945" w14:textId="77777777" w:rsidR="00676907" w:rsidRPr="00676907" w:rsidDel="002E607A" w:rsidRDefault="00D05199" w:rsidP="00D05199">
      <w:pPr>
        <w:pStyle w:val="NormalWeb"/>
        <w:spacing w:before="0" w:beforeAutospacing="0" w:after="220" w:afterAutospacing="0"/>
        <w:jc w:val="both"/>
        <w:rPr>
          <w:del w:id="732" w:author="Willian" w:date="2017-03-08T00:13:00Z"/>
          <w:rFonts w:asciiTheme="minorHAnsi" w:hAnsiTheme="minorHAnsi" w:cs="Arial"/>
          <w:color w:val="414141"/>
          <w:sz w:val="22"/>
          <w:szCs w:val="22"/>
        </w:rPr>
      </w:pPr>
      <w:del w:id="733" w:author="Willian" w:date="2017-03-08T00:13:00Z">
        <w:r w:rsidRPr="00423350" w:rsidDel="002E607A">
          <w:rPr>
            <w:rFonts w:asciiTheme="minorHAnsi" w:hAnsiTheme="minorHAnsi" w:cs="Arial"/>
            <w:color w:val="414141"/>
            <w:sz w:val="22"/>
            <w:szCs w:val="22"/>
          </w:rPr>
          <w:delText xml:space="preserve">Uma </w:delText>
        </w:r>
        <w:r w:rsidRPr="00423350" w:rsidDel="002E607A">
          <w:rPr>
            <w:rFonts w:asciiTheme="minorHAnsi" w:hAnsiTheme="minorHAnsi" w:cs="Arial"/>
            <w:i/>
            <w:iCs/>
            <w:color w:val="414141"/>
            <w:sz w:val="22"/>
            <w:szCs w:val="22"/>
          </w:rPr>
          <w:delText>função</w:delText>
        </w:r>
        <w:r w:rsidRPr="00423350" w:rsidDel="002E607A">
          <w:rPr>
            <w:rFonts w:asciiTheme="minorHAnsi" w:hAnsiTheme="minorHAnsi" w:cs="Arial"/>
            <w:color w:val="414141"/>
            <w:sz w:val="22"/>
            <w:szCs w:val="22"/>
          </w:rPr>
          <w:delText xml:space="preserve"> é uma p</w:delText>
        </w:r>
        <w:r w:rsidR="00423350" w:rsidDel="002E607A">
          <w:rPr>
            <w:rFonts w:asciiTheme="minorHAnsi" w:hAnsiTheme="minorHAnsi" w:cs="Arial"/>
            <w:color w:val="414141"/>
            <w:sz w:val="22"/>
            <w:szCs w:val="22"/>
          </w:rPr>
          <w:delText xml:space="preserve">eça reutilizável, com um nome </w:delText>
        </w:r>
        <w:r w:rsidRPr="00423350" w:rsidDel="002E607A">
          <w:rPr>
            <w:rFonts w:asciiTheme="minorHAnsi" w:hAnsiTheme="minorHAnsi" w:cs="Arial"/>
            <w:color w:val="414141"/>
            <w:sz w:val="22"/>
            <w:szCs w:val="22"/>
          </w:rPr>
          <w:delText>que pode ser referido a partir de muitos lugares em um programa.</w:delText>
        </w:r>
        <w:r w:rsidR="00423350" w:rsidDel="002E607A">
          <w:rPr>
            <w:rFonts w:asciiTheme="minorHAnsi" w:hAnsiTheme="minorHAnsi" w:cs="Arial"/>
            <w:color w:val="414141"/>
            <w:sz w:val="22"/>
            <w:szCs w:val="22"/>
          </w:rPr>
          <w:delText xml:space="preserve"> Em Swift os métodos são chamados de funções pois não est</w:delText>
        </w:r>
      </w:del>
      <w:ins w:id="734" w:author="Vicente da Silva, Mayara" w:date="2016-11-04T10:42:00Z">
        <w:del w:id="735" w:author="Willian" w:date="2017-03-08T00:13:00Z">
          <w:r w:rsidR="00C07750" w:rsidDel="002E607A">
            <w:rPr>
              <w:rFonts w:asciiTheme="minorHAnsi" w:hAnsiTheme="minorHAnsi" w:cs="Arial"/>
              <w:color w:val="414141"/>
              <w:sz w:val="22"/>
              <w:szCs w:val="22"/>
            </w:rPr>
            <w:delText>ão</w:delText>
          </w:r>
        </w:del>
      </w:ins>
      <w:del w:id="736" w:author="Willian" w:date="2017-03-08T00:13:00Z">
        <w:r w:rsidR="00423350" w:rsidDel="002E607A">
          <w:rPr>
            <w:rFonts w:asciiTheme="minorHAnsi" w:hAnsiTheme="minorHAnsi" w:cs="Arial"/>
            <w:color w:val="414141"/>
            <w:sz w:val="22"/>
            <w:szCs w:val="22"/>
          </w:rPr>
          <w:delText>á diretamente relacionado</w:delText>
        </w:r>
      </w:del>
      <w:ins w:id="737" w:author="Vicente da Silva, Mayara" w:date="2016-11-04T10:42:00Z">
        <w:del w:id="738" w:author="Willian" w:date="2017-03-08T00:13:00Z">
          <w:r w:rsidR="00C07750" w:rsidDel="002E607A">
            <w:rPr>
              <w:rFonts w:asciiTheme="minorHAnsi" w:hAnsiTheme="minorHAnsi" w:cs="Arial"/>
              <w:color w:val="414141"/>
              <w:sz w:val="22"/>
              <w:szCs w:val="22"/>
            </w:rPr>
            <w:delText>s</w:delText>
          </w:r>
        </w:del>
      </w:ins>
      <w:del w:id="739" w:author="Willian" w:date="2017-03-08T00:13:00Z">
        <w:r w:rsidR="00423350" w:rsidDel="002E607A">
          <w:rPr>
            <w:rFonts w:asciiTheme="minorHAnsi" w:hAnsiTheme="minorHAnsi" w:cs="Arial"/>
            <w:color w:val="414141"/>
            <w:sz w:val="22"/>
            <w:szCs w:val="22"/>
          </w:rPr>
          <w:delText xml:space="preserve"> a uma classe ou objeto, isto quer dizer que você pode declarar uma função</w:delText>
        </w:r>
        <w:r w:rsidR="007A0C36" w:rsidDel="002E607A">
          <w:rPr>
            <w:rFonts w:asciiTheme="minorHAnsi" w:hAnsiTheme="minorHAnsi" w:cs="Arial"/>
            <w:color w:val="414141"/>
            <w:sz w:val="22"/>
            <w:szCs w:val="22"/>
          </w:rPr>
          <w:delText xml:space="preserve"> em qualquer</w:delText>
        </w:r>
        <w:r w:rsidR="00296826" w:rsidDel="002E607A">
          <w:rPr>
            <w:rFonts w:asciiTheme="minorHAnsi" w:hAnsiTheme="minorHAnsi" w:cs="Arial"/>
            <w:color w:val="414141"/>
            <w:sz w:val="22"/>
            <w:szCs w:val="22"/>
          </w:rPr>
          <w:delText xml:space="preserve"> em um arquivo </w:delText>
        </w:r>
        <w:r w:rsidR="00296826" w:rsidRPr="00296826" w:rsidDel="002E607A">
          <w:rPr>
            <w:rFonts w:asciiTheme="minorHAnsi" w:hAnsiTheme="minorHAnsi" w:cs="Arial"/>
            <w:b/>
            <w:color w:val="414141"/>
            <w:sz w:val="22"/>
            <w:szCs w:val="22"/>
          </w:rPr>
          <w:delText>.swift</w:delText>
        </w:r>
        <w:r w:rsidR="00423350" w:rsidDel="002E607A">
          <w:rPr>
            <w:rFonts w:asciiTheme="minorHAnsi" w:hAnsiTheme="minorHAnsi" w:cs="Arial"/>
            <w:color w:val="414141"/>
            <w:sz w:val="22"/>
            <w:szCs w:val="22"/>
          </w:rPr>
          <w:delText>.</w:delText>
        </w:r>
        <w:r w:rsidR="00296826" w:rsidDel="002E607A">
          <w:rPr>
            <w:rFonts w:asciiTheme="minorHAnsi" w:hAnsiTheme="minorHAnsi" w:cs="Arial"/>
            <w:color w:val="414141"/>
            <w:sz w:val="22"/>
            <w:szCs w:val="22"/>
          </w:rPr>
          <w:delText xml:space="preserve"> Estas funções declaradas fora de classe se tornam globais e podem ser acessadas por qualquer outro objeto.</w:delText>
        </w:r>
        <w:r w:rsidR="00423350" w:rsidDel="002E607A">
          <w:rPr>
            <w:rFonts w:asciiTheme="minorHAnsi" w:hAnsiTheme="minorHAnsi" w:cs="Arial"/>
            <w:color w:val="414141"/>
            <w:sz w:val="22"/>
            <w:szCs w:val="22"/>
          </w:rPr>
          <w:delText xml:space="preserve"> </w:delText>
        </w:r>
      </w:del>
    </w:p>
    <w:p w14:paraId="7C5826EB" w14:textId="77777777" w:rsidR="00D05199" w:rsidDel="002E607A" w:rsidRDefault="00D05199" w:rsidP="006D3397">
      <w:pPr>
        <w:rPr>
          <w:del w:id="740" w:author="Willian" w:date="2017-03-08T00:13:00Z"/>
        </w:rPr>
      </w:pPr>
      <w:del w:id="741" w:author="Willian" w:date="2017-03-08T00:13:00Z">
        <w:r w:rsidDel="002E607A">
          <w:delText xml:space="preserve">Use </w:delText>
        </w:r>
        <w:r w:rsidR="006D3397" w:rsidRPr="006D3397" w:rsidDel="002E607A">
          <w:rPr>
            <w:rFonts w:ascii="Menlo" w:hAnsi="Menlo" w:cs="Menlo"/>
            <w:noProof/>
            <w:color w:val="AA3391"/>
            <w:sz w:val="18"/>
            <w:szCs w:val="18"/>
          </w:rPr>
          <w:delText>func</w:delText>
        </w:r>
        <w:r w:rsidR="006D3397" w:rsidRPr="006D3397" w:rsidDel="002E607A">
          <w:rPr>
            <w:rFonts w:ascii="Menlo" w:hAnsi="Menlo" w:cs="Menlo"/>
            <w:noProof/>
            <w:sz w:val="18"/>
            <w:szCs w:val="18"/>
          </w:rPr>
          <w:delText xml:space="preserve"> </w:delText>
        </w:r>
        <w:r w:rsidR="00423350" w:rsidDel="002E607A">
          <w:delText>para</w:delText>
        </w:r>
        <w:r w:rsidDel="002E607A">
          <w:delText xml:space="preserve"> declarar uma função. A declaração da função pode incluir zero ou mais </w:delText>
        </w:r>
        <w:r w:rsidDel="002E607A">
          <w:rPr>
            <w:i/>
            <w:iCs/>
          </w:rPr>
          <w:delText>parâmetros</w:delText>
        </w:r>
        <w:r w:rsidDel="002E607A">
          <w:delText xml:space="preserve"> , redigidas de forma </w:delText>
        </w:r>
        <w:r w:rsidR="006D3397" w:rsidRPr="006D3397" w:rsidDel="002E607A">
          <w:rPr>
            <w:rFonts w:ascii="Menlo" w:hAnsi="Menlo" w:cs="Menlo"/>
            <w:noProof/>
            <w:color w:val="3F6E74"/>
            <w:sz w:val="18"/>
            <w:szCs w:val="18"/>
          </w:rPr>
          <w:delText>name</w:delText>
        </w:r>
        <w:r w:rsidR="006D3397" w:rsidRPr="006D3397" w:rsidDel="002E607A">
          <w:rPr>
            <w:rFonts w:ascii="Menlo" w:hAnsi="Menlo" w:cs="Menlo"/>
            <w:noProof/>
            <w:sz w:val="18"/>
            <w:szCs w:val="18"/>
          </w:rPr>
          <w:delText xml:space="preserve">: </w:delText>
        </w:r>
        <w:r w:rsidR="006D3397" w:rsidDel="002E607A">
          <w:rPr>
            <w:rFonts w:ascii="Menlo" w:hAnsi="Menlo" w:cs="Menlo"/>
            <w:noProof/>
            <w:color w:val="5C2699"/>
            <w:sz w:val="18"/>
            <w:szCs w:val="18"/>
          </w:rPr>
          <w:delText>Type</w:delText>
        </w:r>
        <w:r w:rsidDel="002E607A">
          <w:delText>, que são elementos de informação adicional que devem ser passado</w:delText>
        </w:r>
        <w:r w:rsidR="006D3397" w:rsidDel="002E607A">
          <w:delText>s para a função quando é chamada</w:delText>
        </w:r>
        <w:r w:rsidDel="002E607A">
          <w:delText xml:space="preserve">. Opcionalmente, uma função pode ter um tipo de retorno, escrito após </w:delText>
        </w:r>
        <w:r w:rsidR="006D3397" w:rsidDel="002E607A">
          <w:delText>o operador</w:delText>
        </w:r>
        <w:r w:rsidDel="002E607A">
          <w:delText xml:space="preserve"> </w:delText>
        </w:r>
        <w:r w:rsidDel="002E607A">
          <w:rPr>
            <w:rFonts w:ascii="Verdana" w:hAnsi="Verdana"/>
            <w:color w:val="808080"/>
            <w:sz w:val="18"/>
            <w:szCs w:val="18"/>
          </w:rPr>
          <w:delText>-&gt;</w:delText>
        </w:r>
        <w:r w:rsidDel="002E607A">
          <w:delText xml:space="preserve">, o que indica que </w:delText>
        </w:r>
        <w:r w:rsidR="006D3397" w:rsidDel="002E607A">
          <w:delText>tipo de objeto a</w:delText>
        </w:r>
        <w:r w:rsidDel="002E607A">
          <w:delText xml:space="preserve"> função retorna</w:delText>
        </w:r>
        <w:r w:rsidR="006D3397" w:rsidDel="002E607A">
          <w:delText>. A i</w:delText>
        </w:r>
        <w:r w:rsidDel="002E607A">
          <w:delText xml:space="preserve">mplementação de uma função vai </w:delText>
        </w:r>
      </w:del>
      <w:ins w:id="742" w:author="Vicente da Silva, Mayara" w:date="2016-11-04T10:45:00Z">
        <w:del w:id="743" w:author="Willian" w:date="2017-03-08T00:13:00Z">
          <w:r w:rsidR="00C07750" w:rsidDel="002E607A">
            <w:delText xml:space="preserve">é inserida </w:delText>
          </w:r>
        </w:del>
      </w:ins>
      <w:del w:id="744" w:author="Willian" w:date="2017-03-08T00:13:00Z">
        <w:r w:rsidDel="002E607A">
          <w:delText xml:space="preserve">dentro de um par de chaves ( </w:delText>
        </w:r>
        <w:r w:rsidDel="002E607A">
          <w:rPr>
            <w:rFonts w:ascii="Verdana" w:hAnsi="Verdana"/>
            <w:color w:val="808080"/>
            <w:sz w:val="18"/>
            <w:szCs w:val="18"/>
          </w:rPr>
          <w:delText>{}</w:delText>
        </w:r>
        <w:r w:rsidDel="002E607A">
          <w:delText>).</w:delText>
        </w:r>
      </w:del>
    </w:p>
    <w:p w14:paraId="5CD9F0D1" w14:textId="77777777" w:rsidR="00D05199" w:rsidRPr="00A66496" w:rsidDel="002E607A" w:rsidRDefault="00D05199" w:rsidP="006D3397">
      <w:pPr>
        <w:pStyle w:val="NormalWeb"/>
        <w:spacing w:before="460" w:beforeAutospacing="0" w:after="0" w:afterAutospacing="0"/>
        <w:ind w:left="567"/>
        <w:jc w:val="both"/>
        <w:textAlignment w:val="baseline"/>
        <w:rPr>
          <w:del w:id="745" w:author="Willian" w:date="2017-03-08T00:13:00Z"/>
          <w:rFonts w:ascii="Menlo" w:hAnsi="Menlo" w:cs="Menlo"/>
          <w:noProof/>
          <w:color w:val="000000"/>
          <w:sz w:val="21"/>
          <w:szCs w:val="21"/>
          <w:lang w:val="en-US"/>
        </w:rPr>
      </w:pPr>
      <w:del w:id="746" w:author="Willian" w:date="2017-03-08T00:13:00Z">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2FF86E0C" w14:textId="77777777" w:rsidR="00D05199" w:rsidRPr="00A66496" w:rsidDel="002E607A" w:rsidRDefault="00D05199" w:rsidP="006D3397">
      <w:pPr>
        <w:pStyle w:val="NormalWeb"/>
        <w:spacing w:before="0" w:beforeAutospacing="0" w:after="0" w:afterAutospacing="0"/>
        <w:ind w:left="567"/>
        <w:jc w:val="both"/>
        <w:textAlignment w:val="baseline"/>
        <w:rPr>
          <w:del w:id="747" w:author="Willian" w:date="2017-03-08T00:13:00Z"/>
          <w:rFonts w:ascii="Menlo" w:hAnsi="Menlo" w:cs="Menlo"/>
          <w:noProof/>
          <w:color w:val="000000"/>
          <w:sz w:val="21"/>
          <w:szCs w:val="21"/>
          <w:lang w:val="en-US"/>
        </w:rPr>
      </w:pPr>
      <w:del w:id="74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"Hello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today is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68A2A051" w14:textId="77777777" w:rsidR="00D05199" w:rsidRPr="006D3397" w:rsidDel="002E607A" w:rsidRDefault="00D05199" w:rsidP="006D3397">
      <w:pPr>
        <w:pStyle w:val="NormalWeb"/>
        <w:spacing w:before="0" w:beforeAutospacing="0" w:after="620" w:afterAutospacing="0"/>
        <w:ind w:left="567"/>
        <w:jc w:val="both"/>
        <w:textAlignment w:val="baseline"/>
        <w:rPr>
          <w:del w:id="749" w:author="Willian" w:date="2017-03-08T00:13:00Z"/>
          <w:rFonts w:ascii="Menlo" w:hAnsi="Menlo" w:cs="Menlo"/>
          <w:noProof/>
          <w:color w:val="000000"/>
          <w:sz w:val="21"/>
          <w:szCs w:val="21"/>
        </w:rPr>
      </w:pPr>
      <w:del w:id="750" w:author="Willian" w:date="2017-03-08T00:13:00Z">
        <w:r w:rsidRPr="006D3397" w:rsidDel="002E607A">
          <w:rPr>
            <w:rFonts w:ascii="Menlo" w:hAnsi="Menlo" w:cs="Menlo"/>
            <w:noProof/>
            <w:color w:val="000000"/>
            <w:sz w:val="18"/>
            <w:szCs w:val="18"/>
          </w:rPr>
          <w:delText>}</w:delText>
        </w:r>
      </w:del>
    </w:p>
    <w:p w14:paraId="41ED3B16" w14:textId="77777777" w:rsidR="00D05199" w:rsidDel="002E607A" w:rsidRDefault="00C62E43" w:rsidP="00576898">
      <w:pPr>
        <w:rPr>
          <w:del w:id="751" w:author="Willian" w:date="2017-03-08T00:13:00Z"/>
        </w:rPr>
      </w:pPr>
      <w:del w:id="752" w:author="Willian" w:date="2017-03-08T00:13:00Z">
        <w:r w:rsidDel="002E607A">
          <w:delText>Para chamar uma função, use seu nome seguido de</w:delText>
        </w:r>
        <w:r w:rsidR="00D05199" w:rsidDel="002E607A">
          <w:delText xml:space="preserve"> uma lista de </w:delText>
        </w:r>
        <w:r w:rsidR="00D05199" w:rsidDel="002E607A">
          <w:rPr>
            <w:i/>
            <w:iCs/>
          </w:rPr>
          <w:delText>argumentos</w:delText>
        </w:r>
        <w:r w:rsidR="00D05199" w:rsidDel="002E607A">
          <w:delText xml:space="preserve"> (os valores que </w:delText>
        </w:r>
        <w:commentRangeStart w:id="753"/>
        <w:commentRangeStart w:id="754"/>
        <w:r w:rsidR="00D05199" w:rsidDel="002E607A">
          <w:delText xml:space="preserve">você </w:delText>
        </w:r>
      </w:del>
      <w:del w:id="755" w:author="Willian" w:date="2016-11-04T22:35:00Z">
        <w:r w:rsidR="00D05199" w:rsidDel="00F66497">
          <w:delText xml:space="preserve">passa </w:delText>
        </w:r>
      </w:del>
      <w:commentRangeEnd w:id="753"/>
      <w:del w:id="756" w:author="Willian" w:date="2017-03-08T00:13:00Z">
        <w:r w:rsidR="00C07750" w:rsidDel="002E607A">
          <w:rPr>
            <w:rStyle w:val="Refdecomentrio"/>
          </w:rPr>
          <w:commentReference w:id="753"/>
        </w:r>
        <w:commentRangeEnd w:id="754"/>
        <w:r w:rsidR="00B70E47" w:rsidDel="002E607A">
          <w:rPr>
            <w:rStyle w:val="Refdecomentrio"/>
          </w:rPr>
          <w:commentReference w:id="754"/>
        </w:r>
        <w:r w:rsidR="00D05199" w:rsidDel="002E607A">
          <w:delText>para satisfazer os parâmetros</w:delText>
        </w:r>
        <w:r w:rsidDel="002E607A">
          <w:delText xml:space="preserve"> de uma função) entre parênteses</w:delText>
        </w:r>
        <w:r w:rsidR="00D05199" w:rsidDel="002E607A">
          <w:delText>. Quando você chamar uma função, você</w:delText>
        </w:r>
        <w:r w:rsidR="00576898" w:rsidDel="002E607A">
          <w:delText xml:space="preserve"> deve</w:delText>
        </w:r>
        <w:r w:rsidR="00D05199" w:rsidDel="002E607A">
          <w:delText xml:space="preserve"> passa</w:delText>
        </w:r>
        <w:r w:rsidR="00576898" w:rsidDel="002E607A">
          <w:delText>r</w:delText>
        </w:r>
        <w:r w:rsidR="00D05199" w:rsidDel="002E607A">
          <w:delText xml:space="preserve"> cada valor subsequente com o seu nome.</w:delText>
        </w:r>
      </w:del>
    </w:p>
    <w:p w14:paraId="450097E7" w14:textId="77777777" w:rsidR="00D05199" w:rsidRPr="00A66496" w:rsidDel="002E607A" w:rsidRDefault="00D05199" w:rsidP="00C62E43">
      <w:pPr>
        <w:pStyle w:val="NormalWeb"/>
        <w:spacing w:before="460" w:beforeAutospacing="0" w:after="0" w:afterAutospacing="0"/>
        <w:ind w:left="567"/>
        <w:jc w:val="both"/>
        <w:textAlignment w:val="baseline"/>
        <w:rPr>
          <w:del w:id="757" w:author="Willian" w:date="2017-03-08T00:13:00Z"/>
          <w:rFonts w:ascii="Menlo" w:hAnsi="Menlo" w:cs="Menlo"/>
          <w:noProof/>
          <w:color w:val="000000"/>
          <w:sz w:val="21"/>
          <w:szCs w:val="21"/>
          <w:lang w:val="en-US"/>
        </w:rPr>
      </w:pPr>
      <w:del w:id="758"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"Anna"</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"Tuesday"</w:delText>
        </w:r>
        <w:r w:rsidRPr="00A66496" w:rsidDel="002E607A">
          <w:rPr>
            <w:rFonts w:ascii="Menlo" w:hAnsi="Menlo" w:cs="Menlo"/>
            <w:noProof/>
            <w:color w:val="000000"/>
            <w:sz w:val="18"/>
            <w:szCs w:val="18"/>
            <w:lang w:val="en-US"/>
          </w:rPr>
          <w:delText>)</w:delText>
        </w:r>
      </w:del>
    </w:p>
    <w:p w14:paraId="42D05BC0" w14:textId="77777777" w:rsidR="00D05199" w:rsidRPr="00A66496" w:rsidDel="002E607A" w:rsidRDefault="00D05199" w:rsidP="00C62E43">
      <w:pPr>
        <w:pStyle w:val="NormalWeb"/>
        <w:spacing w:before="0" w:beforeAutospacing="0" w:after="0" w:afterAutospacing="0"/>
        <w:ind w:left="567"/>
        <w:jc w:val="both"/>
        <w:textAlignment w:val="baseline"/>
        <w:rPr>
          <w:del w:id="759" w:author="Willian" w:date="2017-03-08T00:13:00Z"/>
          <w:rFonts w:ascii="Menlo" w:hAnsi="Menlo" w:cs="Menlo"/>
          <w:noProof/>
          <w:color w:val="000000"/>
          <w:sz w:val="21"/>
          <w:szCs w:val="21"/>
          <w:lang w:val="en-US"/>
        </w:rPr>
      </w:pPr>
      <w:del w:id="760"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"Bob"</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"Friday"</w:delText>
        </w:r>
        <w:r w:rsidRPr="00A66496" w:rsidDel="002E607A">
          <w:rPr>
            <w:rFonts w:ascii="Menlo" w:hAnsi="Menlo" w:cs="Menlo"/>
            <w:noProof/>
            <w:color w:val="000000"/>
            <w:sz w:val="18"/>
            <w:szCs w:val="18"/>
            <w:lang w:val="en-US"/>
          </w:rPr>
          <w:delText>)</w:delText>
        </w:r>
      </w:del>
    </w:p>
    <w:p w14:paraId="4E5C9EA1" w14:textId="77777777" w:rsidR="00D05199" w:rsidRPr="00A66496" w:rsidDel="002E607A" w:rsidRDefault="00D05199" w:rsidP="00C62E43">
      <w:pPr>
        <w:pStyle w:val="NormalWeb"/>
        <w:spacing w:before="0" w:beforeAutospacing="0" w:after="620" w:afterAutospacing="0"/>
        <w:ind w:left="567"/>
        <w:jc w:val="both"/>
        <w:textAlignment w:val="baseline"/>
        <w:rPr>
          <w:del w:id="761" w:author="Willian" w:date="2017-03-08T00:13:00Z"/>
          <w:rFonts w:ascii="Menlo" w:hAnsi="Menlo" w:cs="Menlo"/>
          <w:noProof/>
          <w:color w:val="000000"/>
          <w:sz w:val="18"/>
          <w:szCs w:val="18"/>
          <w:lang w:val="en-US"/>
        </w:rPr>
      </w:pPr>
      <w:del w:id="762"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"Charlie"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 nice day"</w:delText>
        </w:r>
        <w:r w:rsidRPr="00A66496" w:rsidDel="002E607A">
          <w:rPr>
            <w:rFonts w:ascii="Menlo" w:hAnsi="Menlo" w:cs="Menlo"/>
            <w:noProof/>
            <w:color w:val="000000"/>
            <w:sz w:val="18"/>
            <w:szCs w:val="18"/>
            <w:lang w:val="en-US"/>
          </w:rPr>
          <w:delText>)</w:delText>
        </w:r>
      </w:del>
    </w:p>
    <w:p w14:paraId="523E6413" w14:textId="77777777" w:rsidR="00676907" w:rsidRPr="00C62E43" w:rsidDel="002E607A" w:rsidRDefault="00676907" w:rsidP="00676907">
      <w:pPr>
        <w:pStyle w:val="Ttulo3"/>
        <w:rPr>
          <w:del w:id="763" w:author="Willian" w:date="2017-03-08T00:13:00Z"/>
          <w:noProof/>
        </w:rPr>
      </w:pPr>
      <w:del w:id="764" w:author="Willian" w:date="2017-03-08T00:13:00Z">
        <w:r w:rsidDel="002E607A">
          <w:rPr>
            <w:noProof/>
          </w:rPr>
          <w:delText>Métodos</w:delText>
        </w:r>
      </w:del>
    </w:p>
    <w:p w14:paraId="3E9201B9" w14:textId="77777777" w:rsidR="00D05199" w:rsidDel="002E607A" w:rsidRDefault="00D05199" w:rsidP="00576898">
      <w:pPr>
        <w:rPr>
          <w:del w:id="765" w:author="Willian" w:date="2017-03-08T00:13:00Z"/>
        </w:rPr>
      </w:pPr>
      <w:del w:id="766" w:author="Willian" w:date="2017-03-08T00:13:00Z">
        <w:r w:rsidDel="002E607A">
          <w:delText>Funções</w:delText>
        </w:r>
        <w:r w:rsidR="00576898" w:rsidDel="002E607A">
          <w:delText xml:space="preserve"> que são definidas dentro de uma classe específica são chamada</w:delText>
        </w:r>
        <w:r w:rsidDel="002E607A">
          <w:delText xml:space="preserve">s </w:delText>
        </w:r>
        <w:r w:rsidDel="002E607A">
          <w:rPr>
            <w:i/>
            <w:iCs/>
          </w:rPr>
          <w:delText>métodos</w:delText>
        </w:r>
        <w:r w:rsidDel="002E607A">
          <w:delText>. Métodos são explicitamente vinculado</w:delText>
        </w:r>
        <w:r w:rsidR="00576898" w:rsidDel="002E607A">
          <w:delText>s</w:delText>
        </w:r>
        <w:r w:rsidDel="002E607A">
          <w:delText xml:space="preserve"> ao tipo</w:delText>
        </w:r>
        <w:r w:rsidR="00576898" w:rsidDel="002E607A">
          <w:delText xml:space="preserve"> ou classe</w:delText>
        </w:r>
        <w:r w:rsidDel="002E607A">
          <w:delText xml:space="preserve"> </w:delText>
        </w:r>
        <w:r w:rsidR="00576898" w:rsidDel="002E607A">
          <w:delText>onde estão</w:delText>
        </w:r>
        <w:r w:rsidDel="002E607A">
          <w:delText xml:space="preserve"> definido</w:delText>
        </w:r>
        <w:r w:rsidR="00576898" w:rsidDel="002E607A">
          <w:delText>s</w:delText>
        </w:r>
        <w:r w:rsidDel="002E607A">
          <w:delText>, e só pode</w:delText>
        </w:r>
        <w:r w:rsidR="00576898" w:rsidDel="002E607A">
          <w:delText>m</w:delText>
        </w:r>
        <w:r w:rsidDel="002E607A">
          <w:delText xml:space="preserve"> ser chamado</w:delText>
        </w:r>
        <w:r w:rsidR="00576898" w:rsidDel="002E607A">
          <w:delText>s</w:delText>
        </w:r>
        <w:r w:rsidDel="002E607A">
          <w:delText xml:space="preserve"> </w:delText>
        </w:r>
        <w:r w:rsidR="00576898" w:rsidDel="002E607A">
          <w:delText>nesta</w:delText>
        </w:r>
        <w:r w:rsidDel="002E607A">
          <w:delText xml:space="preserve"> </w:delText>
        </w:r>
        <w:r w:rsidR="00576898" w:rsidDel="002E607A">
          <w:delText>classe</w:delText>
        </w:r>
        <w:r w:rsidDel="002E607A">
          <w:delText xml:space="preserve"> (ou uma de suas subclasses, </w:delText>
        </w:r>
        <w:r w:rsidR="00576898" w:rsidDel="002E607A">
          <w:delText>que</w:delText>
        </w:r>
        <w:r w:rsidDel="002E607A">
          <w:delText xml:space="preserve"> você vai aprender em breve). No anterior</w:delText>
        </w:r>
        <w:r w:rsidR="00576898" w:rsidDel="002E607A">
          <w:delText xml:space="preserve"> exemplo</w:delText>
        </w:r>
        <w:r w:rsidDel="002E607A">
          <w:delText xml:space="preserve"> </w:delText>
        </w:r>
        <w:r w:rsidR="007020A2" w:rsidDel="002E607A">
          <w:rPr>
            <w:rFonts w:ascii="Menlo" w:hAnsi="Menlo" w:cs="Menlo"/>
            <w:noProof/>
            <w:color w:val="AA3391"/>
            <w:sz w:val="18"/>
            <w:szCs w:val="18"/>
          </w:rPr>
          <w:delText>switch</w:delText>
        </w:r>
        <w:r w:rsidDel="002E607A">
          <w:delText xml:space="preserve">, </w:delText>
        </w:r>
        <w:r w:rsidR="00576898" w:rsidDel="002E607A">
          <w:delText>você</w:delText>
        </w:r>
        <w:r w:rsidDel="002E607A">
          <w:delText xml:space="preserve"> viu um método que é definido n</w:delText>
        </w:r>
        <w:r w:rsidR="00576898" w:rsidDel="002E607A">
          <w:delText>a classe</w:delText>
        </w:r>
        <w:r w:rsidDel="002E607A">
          <w:delText xml:space="preserve"> </w:delText>
        </w:r>
        <w:r w:rsidR="00576898" w:rsidDel="002E607A">
          <w:rPr>
            <w:rFonts w:ascii="Menlo" w:hAnsi="Menlo" w:cs="Menlo"/>
            <w:color w:val="3F6E74"/>
            <w:sz w:val="18"/>
            <w:szCs w:val="18"/>
          </w:rPr>
          <w:delText>String</w:delText>
        </w:r>
        <w:r w:rsidR="00576898" w:rsidRPr="00576898" w:rsidDel="002E607A">
          <w:rPr>
            <w:rFonts w:ascii="Menlo" w:hAnsi="Menlo" w:cs="Menlo"/>
            <w:sz w:val="18"/>
            <w:szCs w:val="18"/>
          </w:rPr>
          <w:delText xml:space="preserve"> </w:delText>
        </w:r>
        <w:r w:rsidDel="002E607A">
          <w:delText xml:space="preserve">chamado </w:delText>
        </w:r>
        <w:r w:rsidR="00576898" w:rsidRPr="00576898" w:rsidDel="002E607A">
          <w:rPr>
            <w:rFonts w:ascii="Menlo" w:hAnsi="Menlo" w:cs="Menlo"/>
            <w:noProof/>
            <w:color w:val="3F6E74"/>
            <w:sz w:val="18"/>
            <w:szCs w:val="18"/>
          </w:rPr>
          <w:delText>hasSuffix</w:delText>
        </w:r>
        <w:r w:rsidR="00576898" w:rsidDel="002E607A">
          <w:rPr>
            <w:rFonts w:ascii="Menlo" w:hAnsi="Menlo" w:cs="Menlo"/>
            <w:noProof/>
            <w:color w:val="3F6E74"/>
            <w:sz w:val="18"/>
            <w:szCs w:val="18"/>
          </w:rPr>
          <w:delText>()</w:delText>
        </w:r>
        <w:r w:rsidDel="002E607A">
          <w:delText>, mostra</w:delText>
        </w:r>
        <w:r w:rsidR="00576898" w:rsidDel="002E607A">
          <w:delText>n</w:delText>
        </w:r>
        <w:r w:rsidDel="002E607A">
          <w:delText>do novamente aqui:</w:delText>
        </w:r>
      </w:del>
    </w:p>
    <w:p w14:paraId="0258E15D" w14:textId="77777777" w:rsidR="00D05199" w:rsidRPr="00A66496" w:rsidDel="002E607A" w:rsidRDefault="00D05199" w:rsidP="00576898">
      <w:pPr>
        <w:pStyle w:val="NormalWeb"/>
        <w:spacing w:before="460" w:beforeAutospacing="0" w:after="0" w:afterAutospacing="0"/>
        <w:ind w:left="567"/>
        <w:jc w:val="both"/>
        <w:textAlignment w:val="baseline"/>
        <w:rPr>
          <w:del w:id="767" w:author="Willian" w:date="2017-03-08T00:13:00Z"/>
          <w:rFonts w:ascii="Menlo" w:hAnsi="Menlo" w:cs="Menlo"/>
          <w:noProof/>
          <w:color w:val="000000"/>
          <w:sz w:val="21"/>
          <w:szCs w:val="21"/>
          <w:lang w:val="en-US"/>
        </w:rPr>
      </w:pPr>
      <w:del w:id="768"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26CA6762" w14:textId="77777777" w:rsidR="00D05199" w:rsidRPr="00A66496" w:rsidDel="002E607A" w:rsidRDefault="00D05199" w:rsidP="00576898">
      <w:pPr>
        <w:pStyle w:val="NormalWeb"/>
        <w:spacing w:before="0" w:beforeAutospacing="0" w:after="0" w:afterAutospacing="0"/>
        <w:ind w:left="567"/>
        <w:jc w:val="both"/>
        <w:textAlignment w:val="baseline"/>
        <w:rPr>
          <w:del w:id="769" w:author="Willian" w:date="2017-03-08T00:13:00Z"/>
          <w:rFonts w:ascii="Menlo" w:hAnsi="Menlo" w:cs="Menlo"/>
          <w:noProof/>
          <w:color w:val="000000"/>
          <w:sz w:val="21"/>
          <w:szCs w:val="21"/>
          <w:lang w:val="en-US"/>
        </w:rPr>
      </w:pPr>
      <w:del w:id="770"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hasSuffix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"lo"</w:delText>
        </w:r>
        <w:r w:rsidRPr="00A66496" w:rsidDel="002E607A">
          <w:rPr>
            <w:rFonts w:ascii="Menlo" w:hAnsi="Menlo" w:cs="Menlo"/>
            <w:noProof/>
            <w:color w:val="000000"/>
            <w:sz w:val="18"/>
            <w:szCs w:val="18"/>
            <w:lang w:val="en-US"/>
          </w:rPr>
          <w:delText>) {</w:delText>
        </w:r>
      </w:del>
    </w:p>
    <w:p w14:paraId="3DECCFBB" w14:textId="77777777" w:rsidR="00D05199" w:rsidRPr="00576898" w:rsidDel="002E607A" w:rsidRDefault="00D05199" w:rsidP="00576898">
      <w:pPr>
        <w:pStyle w:val="NormalWeb"/>
        <w:spacing w:before="0" w:beforeAutospacing="0" w:after="0" w:afterAutospacing="0"/>
        <w:ind w:left="567"/>
        <w:jc w:val="both"/>
        <w:textAlignment w:val="baseline"/>
        <w:rPr>
          <w:del w:id="771" w:author="Willian" w:date="2017-03-08T00:13:00Z"/>
          <w:rFonts w:ascii="Menlo" w:hAnsi="Menlo" w:cs="Menlo"/>
          <w:noProof/>
          <w:color w:val="000000"/>
          <w:sz w:val="21"/>
          <w:szCs w:val="21"/>
        </w:rPr>
      </w:pPr>
      <w:del w:id="772"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3F6E74"/>
            <w:sz w:val="18"/>
            <w:szCs w:val="18"/>
          </w:rPr>
          <w:delText>print</w:delText>
        </w:r>
        <w:r w:rsidRPr="00576898" w:rsidDel="002E607A">
          <w:rPr>
            <w:rFonts w:ascii="Menlo" w:hAnsi="Menlo" w:cs="Menlo"/>
            <w:noProof/>
            <w:color w:val="000000"/>
            <w:sz w:val="18"/>
            <w:szCs w:val="18"/>
          </w:rPr>
          <w:delText>(</w:delText>
        </w:r>
        <w:r w:rsidRPr="00576898" w:rsidDel="002E607A">
          <w:rPr>
            <w:rFonts w:ascii="Menlo" w:hAnsi="Menlo" w:cs="Menlo"/>
            <w:noProof/>
            <w:color w:val="C41A16"/>
            <w:sz w:val="18"/>
            <w:szCs w:val="18"/>
          </w:rPr>
          <w:delText>"ends in lo"</w:delText>
        </w:r>
        <w:r w:rsidRPr="00576898" w:rsidDel="002E607A">
          <w:rPr>
            <w:rFonts w:ascii="Menlo" w:hAnsi="Menlo" w:cs="Menlo"/>
            <w:noProof/>
            <w:color w:val="000000"/>
            <w:sz w:val="18"/>
            <w:szCs w:val="18"/>
          </w:rPr>
          <w:delText>)</w:delText>
        </w:r>
      </w:del>
    </w:p>
    <w:p w14:paraId="40E9FB18" w14:textId="77777777" w:rsidR="00D05199" w:rsidRPr="00576898" w:rsidDel="002E607A" w:rsidRDefault="00D05199" w:rsidP="00576898">
      <w:pPr>
        <w:pStyle w:val="NormalWeb"/>
        <w:spacing w:before="0" w:beforeAutospacing="0" w:after="620" w:afterAutospacing="0"/>
        <w:ind w:left="567"/>
        <w:jc w:val="both"/>
        <w:textAlignment w:val="baseline"/>
        <w:rPr>
          <w:del w:id="773" w:author="Willian" w:date="2017-03-08T00:13:00Z"/>
          <w:rFonts w:ascii="Menlo" w:hAnsi="Menlo" w:cs="Menlo"/>
          <w:noProof/>
          <w:color w:val="000000"/>
          <w:sz w:val="21"/>
          <w:szCs w:val="21"/>
        </w:rPr>
      </w:pPr>
      <w:del w:id="774" w:author="Willian" w:date="2017-03-08T00:13:00Z">
        <w:r w:rsidRPr="00576898" w:rsidDel="002E607A">
          <w:rPr>
            <w:rFonts w:ascii="Menlo" w:hAnsi="Menlo" w:cs="Menlo"/>
            <w:noProof/>
            <w:color w:val="000000"/>
            <w:sz w:val="18"/>
            <w:szCs w:val="18"/>
          </w:rPr>
          <w:delText>}</w:delText>
        </w:r>
      </w:del>
    </w:p>
    <w:p w14:paraId="6B52B077" w14:textId="77777777" w:rsidR="003F6B0B" w:rsidDel="002E607A" w:rsidRDefault="00D05199" w:rsidP="003F6B0B">
      <w:pPr>
        <w:pStyle w:val="NormalWeb"/>
        <w:spacing w:before="0" w:beforeAutospacing="0" w:after="220" w:afterAutospacing="0"/>
        <w:jc w:val="both"/>
        <w:rPr>
          <w:del w:id="775" w:author="Willian" w:date="2017-03-08T00:13:00Z"/>
          <w:rFonts w:ascii="Arial" w:hAnsi="Arial" w:cs="Arial"/>
          <w:color w:val="414141"/>
          <w:sz w:val="21"/>
          <w:szCs w:val="21"/>
        </w:rPr>
      </w:pPr>
      <w:del w:id="776" w:author="Willian" w:date="2017-03-08T00:13:00Z">
        <w:r w:rsidDel="002E607A">
          <w:rPr>
            <w:rFonts w:ascii="Arial" w:hAnsi="Arial" w:cs="Arial"/>
            <w:color w:val="414141"/>
            <w:sz w:val="21"/>
            <w:szCs w:val="21"/>
          </w:rPr>
          <w:delText xml:space="preserve">Como você vê, </w:delText>
        </w:r>
        <w:r w:rsidR="007020A2" w:rsidDel="002E607A">
          <w:rPr>
            <w:rFonts w:ascii="Arial" w:hAnsi="Arial" w:cs="Arial"/>
            <w:color w:val="414141"/>
            <w:sz w:val="21"/>
            <w:szCs w:val="21"/>
          </w:rPr>
          <w:delText>para chamar um método de uma classe você deve usar a sintaxe de ponto ( .), como em Java</w:delText>
        </w:r>
        <w:r w:rsidDel="002E607A">
          <w:rPr>
            <w:rFonts w:ascii="Arial" w:hAnsi="Arial" w:cs="Arial"/>
            <w:color w:val="414141"/>
            <w:sz w:val="21"/>
            <w:szCs w:val="21"/>
          </w:rPr>
          <w:delText xml:space="preserve">. </w:delText>
        </w:r>
        <w:r w:rsidR="003F6B0B" w:rsidDel="002E607A">
          <w:rPr>
            <w:rFonts w:ascii="Arial" w:hAnsi="Arial" w:cs="Arial"/>
            <w:color w:val="414141"/>
            <w:sz w:val="21"/>
            <w:szCs w:val="21"/>
          </w:rPr>
          <w:delText>Você pode ver que em certos casos, quando você chama um método ou função não há a necessidade de inserir o nome do primeiro parâmetro, pois o nome do método é semântico o suficiente para isto.</w:delText>
        </w:r>
      </w:del>
    </w:p>
    <w:p w14:paraId="5E48C2E2" w14:textId="77777777" w:rsidR="00D05199" w:rsidRPr="00A66496" w:rsidDel="002E607A" w:rsidRDefault="00D05199" w:rsidP="003F6B0B">
      <w:pPr>
        <w:pStyle w:val="NormalWeb"/>
        <w:spacing w:before="0" w:beforeAutospacing="0" w:after="220" w:afterAutospacing="0"/>
        <w:ind w:left="567"/>
        <w:jc w:val="both"/>
        <w:rPr>
          <w:del w:id="777" w:author="Willian" w:date="2017-03-08T00:13:00Z"/>
          <w:rFonts w:ascii="Menlo" w:hAnsi="Menlo" w:cs="Menlo"/>
          <w:color w:val="000000"/>
          <w:sz w:val="21"/>
          <w:szCs w:val="21"/>
          <w:lang w:val="en-US"/>
        </w:rPr>
      </w:pPr>
      <w:del w:id="778"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array</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C41A16"/>
            <w:sz w:val="18"/>
            <w:szCs w:val="18"/>
            <w:lang w:val="en-US"/>
          </w:rPr>
          <w:delText>"apple"</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"banana"</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"dragonfruit"</w:delText>
        </w:r>
        <w:r w:rsidRPr="00A66496" w:rsidDel="002E607A">
          <w:rPr>
            <w:rFonts w:ascii="Menlo" w:hAnsi="Menlo" w:cs="Menlo"/>
            <w:color w:val="000000"/>
            <w:sz w:val="18"/>
            <w:szCs w:val="18"/>
            <w:lang w:val="en-US"/>
          </w:rPr>
          <w:delText>]</w:delText>
        </w:r>
      </w:del>
    </w:p>
    <w:p w14:paraId="28694978" w14:textId="77777777" w:rsidR="00D05199" w:rsidRPr="003F6B0B" w:rsidDel="002E607A" w:rsidRDefault="00D05199" w:rsidP="003F6B0B">
      <w:pPr>
        <w:pStyle w:val="NormalWeb"/>
        <w:spacing w:before="0" w:beforeAutospacing="0" w:after="0" w:afterAutospacing="0"/>
        <w:ind w:left="567"/>
        <w:jc w:val="both"/>
        <w:textAlignment w:val="baseline"/>
        <w:rPr>
          <w:del w:id="779" w:author="Willian" w:date="2017-03-08T00:13:00Z"/>
          <w:rFonts w:ascii="Menlo" w:hAnsi="Menlo" w:cs="Menlo"/>
          <w:color w:val="000000"/>
          <w:sz w:val="21"/>
          <w:szCs w:val="21"/>
        </w:rPr>
      </w:pPr>
      <w:del w:id="780" w:author="Willian" w:date="2017-03-08T00:13:00Z">
        <w:r w:rsidRPr="003F6B0B" w:rsidDel="002E607A">
          <w:rPr>
            <w:rFonts w:ascii="Menlo" w:hAnsi="Menlo" w:cs="Menlo"/>
            <w:color w:val="3F6E74"/>
            <w:sz w:val="18"/>
            <w:szCs w:val="18"/>
          </w:rPr>
          <w:delText>array</w:delText>
        </w:r>
        <w:r w:rsidRPr="003F6B0B" w:rsidDel="002E607A">
          <w:rPr>
            <w:rFonts w:ascii="Menlo" w:hAnsi="Menlo" w:cs="Menlo"/>
            <w:color w:val="000000"/>
            <w:sz w:val="18"/>
            <w:szCs w:val="18"/>
          </w:rPr>
          <w:delText>.</w:delText>
        </w:r>
        <w:r w:rsidRPr="003F6B0B" w:rsidDel="002E607A">
          <w:rPr>
            <w:rFonts w:ascii="Menlo" w:hAnsi="Menlo" w:cs="Menlo"/>
            <w:color w:val="3F6E74"/>
            <w:sz w:val="18"/>
            <w:szCs w:val="18"/>
          </w:rPr>
          <w:delText>insert</w:delText>
        </w:r>
        <w:r w:rsidRPr="003F6B0B" w:rsidDel="002E607A">
          <w:rPr>
            <w:rFonts w:ascii="Menlo" w:hAnsi="Menlo" w:cs="Menlo"/>
            <w:color w:val="000000"/>
            <w:sz w:val="18"/>
            <w:szCs w:val="18"/>
          </w:rPr>
          <w:delText>(</w:delText>
        </w:r>
        <w:r w:rsidRPr="003F6B0B" w:rsidDel="002E607A">
          <w:rPr>
            <w:rFonts w:ascii="Menlo" w:hAnsi="Menlo" w:cs="Menlo"/>
            <w:color w:val="C41A16"/>
            <w:sz w:val="18"/>
            <w:szCs w:val="18"/>
          </w:rPr>
          <w:delText>"cherry"</w:delText>
        </w:r>
        <w:r w:rsidRPr="003F6B0B" w:rsidDel="002E607A">
          <w:rPr>
            <w:rFonts w:ascii="Menlo" w:hAnsi="Menlo" w:cs="Menlo"/>
            <w:color w:val="000000"/>
            <w:sz w:val="18"/>
            <w:szCs w:val="18"/>
          </w:rPr>
          <w:delText xml:space="preserve">, </w:delText>
        </w:r>
        <w:r w:rsidR="003F6B0B" w:rsidRPr="003F6B0B" w:rsidDel="002E607A">
          <w:rPr>
            <w:rFonts w:ascii="Menlo" w:hAnsi="Menlo" w:cs="Menlo"/>
            <w:color w:val="3F6E74"/>
            <w:sz w:val="18"/>
            <w:szCs w:val="18"/>
          </w:rPr>
          <w:delText>at</w:delText>
        </w:r>
        <w:r w:rsidRPr="003F6B0B" w:rsidDel="002E607A">
          <w:rPr>
            <w:rFonts w:ascii="Menlo" w:hAnsi="Menlo" w:cs="Menlo"/>
            <w:color w:val="000000"/>
            <w:sz w:val="18"/>
            <w:szCs w:val="18"/>
          </w:rPr>
          <w:delText xml:space="preserve">: </w:delText>
        </w:r>
        <w:r w:rsidRPr="003F6B0B" w:rsidDel="002E607A">
          <w:rPr>
            <w:rFonts w:ascii="Menlo" w:hAnsi="Menlo" w:cs="Menlo"/>
            <w:color w:val="1C00CF"/>
            <w:sz w:val="18"/>
            <w:szCs w:val="18"/>
          </w:rPr>
          <w:delText>2</w:delText>
        </w:r>
        <w:r w:rsidRPr="003F6B0B" w:rsidDel="002E607A">
          <w:rPr>
            <w:rFonts w:ascii="Menlo" w:hAnsi="Menlo" w:cs="Menlo"/>
            <w:color w:val="000000"/>
            <w:sz w:val="18"/>
            <w:szCs w:val="18"/>
          </w:rPr>
          <w:delText>)</w:delText>
        </w:r>
      </w:del>
    </w:p>
    <w:p w14:paraId="6A34539D" w14:textId="77777777" w:rsidR="00D05199" w:rsidDel="002E607A" w:rsidRDefault="00D05199" w:rsidP="003F6B0B">
      <w:pPr>
        <w:pStyle w:val="NormalWeb"/>
        <w:spacing w:before="0" w:beforeAutospacing="0" w:after="620" w:afterAutospacing="0"/>
        <w:jc w:val="both"/>
        <w:textAlignment w:val="baseline"/>
        <w:rPr>
          <w:del w:id="781" w:author="Willian" w:date="2017-03-08T00:13:00Z"/>
          <w:rFonts w:ascii="Menlo" w:hAnsi="Menlo" w:cs="Menlo"/>
          <w:color w:val="3F6E74"/>
          <w:sz w:val="18"/>
          <w:szCs w:val="18"/>
        </w:rPr>
      </w:pPr>
    </w:p>
    <w:p w14:paraId="747891C3" w14:textId="77777777" w:rsidR="003F6B0B" w:rsidDel="002E607A" w:rsidRDefault="003F6B0B" w:rsidP="003F6B0B">
      <w:pPr>
        <w:rPr>
          <w:del w:id="782" w:author="Willian" w:date="2017-03-08T00:13:00Z"/>
        </w:rPr>
      </w:pPr>
      <w:del w:id="783" w:author="Willian" w:date="2017-03-08T00:13:00Z">
        <w:r w:rsidDel="002E607A">
          <w:delText>Você pode declarar métodos assim, utilizando um sublinhado ao invés do nome do parâmetro. O método insert do Array é declarado da seguinte maneira:</w:delText>
        </w:r>
      </w:del>
    </w:p>
    <w:p w14:paraId="507CDCFA" w14:textId="77777777" w:rsidR="003F6B0B" w:rsidRPr="00A66496" w:rsidDel="002E607A" w:rsidRDefault="003F6B0B" w:rsidP="003F6B0B">
      <w:pPr>
        <w:ind w:left="567"/>
        <w:rPr>
          <w:del w:id="784" w:author="Willian" w:date="2017-03-08T00:13:00Z"/>
          <w:rFonts w:ascii="Menlo" w:hAnsi="Menlo" w:cs="Menlo"/>
          <w:sz w:val="18"/>
          <w:szCs w:val="18"/>
          <w:lang w:val="en-US"/>
        </w:rPr>
      </w:pPr>
      <w:del w:id="785" w:author="Willian" w:date="2017-03-08T00:13:00Z">
        <w:r w:rsidRPr="00A66496" w:rsidDel="002E607A">
          <w:rPr>
            <w:rFonts w:ascii="Menlo" w:hAnsi="Menlo" w:cs="Menlo"/>
            <w:color w:val="AA3391"/>
            <w:sz w:val="18"/>
            <w:szCs w:val="18"/>
            <w:lang w:val="en-US"/>
          </w:rPr>
          <w:delText>public</w:delText>
        </w:r>
        <w:r w:rsidRPr="00A66496" w:rsidDel="002E607A">
          <w:rPr>
            <w:rFonts w:ascii="Menlo" w:hAnsi="Menlo" w:cs="Menlo"/>
            <w:sz w:val="18"/>
            <w:szCs w:val="18"/>
            <w:lang w:val="en-US"/>
          </w:rPr>
          <w:delText xml:space="preserve"> </w:delText>
        </w:r>
        <w:r w:rsidRPr="00A66496" w:rsidDel="002E607A">
          <w:rPr>
            <w:rFonts w:ascii="Menlo" w:hAnsi="Menlo" w:cs="Menlo"/>
            <w:color w:val="AA3391"/>
            <w:sz w:val="18"/>
            <w:szCs w:val="18"/>
            <w:lang w:val="en-US"/>
          </w:rPr>
          <w:delText>func</w:delText>
        </w:r>
        <w:r w:rsidRPr="00A66496" w:rsidDel="002E607A">
          <w:rPr>
            <w:rFonts w:ascii="Menlo" w:hAnsi="Menlo" w:cs="Menlo"/>
            <w:sz w:val="18"/>
            <w:szCs w:val="18"/>
            <w:lang w:val="en-US"/>
          </w:rPr>
          <w:delText xml:space="preserve"> </w:delText>
        </w:r>
        <w:r w:rsidRPr="00A66496" w:rsidDel="002E607A">
          <w:rPr>
            <w:rFonts w:ascii="Menlo" w:hAnsi="Menlo" w:cs="Menlo"/>
            <w:color w:val="3F6E74"/>
            <w:sz w:val="18"/>
            <w:szCs w:val="18"/>
            <w:lang w:val="en-US"/>
          </w:rPr>
          <w:delText>insert</w:delText>
        </w:r>
        <w:r w:rsidRPr="00A66496" w:rsidDel="002E607A">
          <w:rPr>
            <w:rFonts w:ascii="Menlo" w:hAnsi="Menlo" w:cs="Menlo"/>
            <w:sz w:val="18"/>
            <w:szCs w:val="18"/>
            <w:lang w:val="en-US"/>
          </w:rPr>
          <w:delText>(</w:delText>
        </w:r>
        <w:r w:rsidRPr="00A66496" w:rsidDel="002E607A">
          <w:rPr>
            <w:rFonts w:ascii="Menlo" w:hAnsi="Menlo" w:cs="Menlo"/>
            <w:color w:val="AA3391"/>
            <w:sz w:val="18"/>
            <w:szCs w:val="18"/>
            <w:lang w:val="en-US"/>
          </w:rPr>
          <w:delText xml:space="preserve">_ </w:delText>
        </w:r>
        <w:r w:rsidRPr="00A66496" w:rsidDel="002E607A">
          <w:rPr>
            <w:rFonts w:ascii="Menlo" w:hAnsi="Menlo" w:cs="Menlo"/>
            <w:noProof/>
            <w:color w:val="3F6E74"/>
            <w:sz w:val="18"/>
            <w:szCs w:val="18"/>
            <w:lang w:val="en-US"/>
          </w:rPr>
          <w:delText>newElement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at i</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Index</w:delText>
        </w:r>
        <w:r w:rsidRPr="00A66496" w:rsidDel="002E607A">
          <w:rPr>
            <w:rFonts w:ascii="Menlo" w:hAnsi="Menlo" w:cs="Menlo"/>
            <w:sz w:val="18"/>
            <w:szCs w:val="18"/>
            <w:lang w:val="en-US"/>
          </w:rPr>
          <w:delText>) { ... }</w:delText>
        </w:r>
      </w:del>
    </w:p>
    <w:p w14:paraId="61363577" w14:textId="77777777" w:rsidR="003F6B0B" w:rsidDel="002E607A" w:rsidRDefault="003F6B0B" w:rsidP="003F6B0B">
      <w:pPr>
        <w:rPr>
          <w:del w:id="786" w:author="Willian" w:date="2017-03-08T00:13:00Z"/>
        </w:rPr>
      </w:pPr>
      <w:del w:id="787" w:author="Willian" w:date="2017-03-08T00:13:00Z">
        <w:r w:rsidDel="002E607A">
          <w:delText xml:space="preserve">Veja que podemos também definir um nome de parâmetro (rótulo) diferente do nome da variável a ser manipulada no método. Então na chamada do método </w:delText>
        </w:r>
        <w:r w:rsidDel="002E607A">
          <w:rPr>
            <w:rFonts w:ascii="Menlo" w:hAnsi="Menlo" w:cs="Menlo"/>
            <w:color w:val="3F6E74"/>
            <w:sz w:val="18"/>
            <w:szCs w:val="18"/>
          </w:rPr>
          <w:delText>insert</w:delText>
        </w:r>
        <w:r w:rsidDel="002E607A">
          <w:delText xml:space="preserve"> usamos o </w:delText>
        </w:r>
        <w:r w:rsidDel="002E607A">
          <w:rPr>
            <w:rFonts w:ascii="Menlo" w:hAnsi="Menlo" w:cs="Menlo"/>
            <w:noProof/>
            <w:color w:val="3F6E74"/>
            <w:sz w:val="18"/>
            <w:szCs w:val="18"/>
          </w:rPr>
          <w:delText>at</w:delText>
        </w:r>
        <w:r w:rsidDel="002E607A">
          <w:delText>, e dentro do método usamos 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 xml:space="preserve">. Neste caso o </w:delText>
        </w:r>
        <w:r w:rsidDel="002E607A">
          <w:rPr>
            <w:rFonts w:ascii="Menlo" w:hAnsi="Menlo" w:cs="Menlo"/>
            <w:noProof/>
            <w:color w:val="3F6E74"/>
            <w:sz w:val="18"/>
            <w:szCs w:val="18"/>
          </w:rPr>
          <w:delText xml:space="preserve">at </w:delText>
        </w:r>
        <w:r w:rsidDel="002E607A">
          <w:delText>é somente um rótulo do parâmetro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w:delText>
        </w:r>
      </w:del>
    </w:p>
    <w:p w14:paraId="77ADFD7B" w14:textId="77777777" w:rsidR="003F6B0B" w:rsidDel="002E607A" w:rsidRDefault="003F6B0B" w:rsidP="003F6B0B">
      <w:pPr>
        <w:rPr>
          <w:del w:id="788" w:author="Willian" w:date="2017-03-08T00:13:00Z"/>
        </w:rPr>
      </w:pPr>
      <w:del w:id="789" w:author="Willian" w:date="2017-03-08T00:13:00Z">
        <w:r w:rsidDel="002E607A">
          <w:delText>Coisas pontuais como esta veremos n</w:delText>
        </w:r>
      </w:del>
      <w:ins w:id="790" w:author="Vicente da Silva, Mayara" w:date="2016-11-04T11:24:00Z">
        <w:del w:id="791" w:author="Willian" w:date="2017-03-08T00:13:00Z">
          <w:r w:rsidR="00AD5237" w:rsidDel="002E607A">
            <w:delText>N</w:delText>
          </w:r>
        </w:del>
      </w:ins>
      <w:del w:id="792" w:author="Willian" w:date="2017-03-08T00:13:00Z">
        <w:r w:rsidDel="002E607A">
          <w:delText>o decorrer do curso</w:delText>
        </w:r>
      </w:del>
      <w:ins w:id="793" w:author="Vicente da Silva, Mayara" w:date="2016-11-04T11:24:00Z">
        <w:del w:id="794" w:author="Willian" w:date="2017-03-08T00:13:00Z">
          <w:r w:rsidR="00AD5237" w:rsidDel="002E607A">
            <w:delText xml:space="preserve"> veremos mais itens pontuais.</w:delText>
          </w:r>
        </w:del>
      </w:ins>
      <w:del w:id="795" w:author="Willian" w:date="2017-03-08T00:13:00Z">
        <w:r w:rsidDel="002E607A">
          <w:delText>.</w:delText>
        </w:r>
      </w:del>
    </w:p>
    <w:p w14:paraId="68E23D0F" w14:textId="77777777" w:rsidR="00DA49B8" w:rsidDel="002E607A" w:rsidRDefault="00DA49B8">
      <w:pPr>
        <w:spacing w:line="276" w:lineRule="auto"/>
        <w:rPr>
          <w:del w:id="796" w:author="Willian" w:date="2017-03-08T00:13:00Z"/>
        </w:rPr>
      </w:pPr>
      <w:del w:id="797" w:author="Willian" w:date="2017-03-08T00:13:00Z">
        <w:r w:rsidDel="002E607A">
          <w:br w:type="page"/>
        </w:r>
      </w:del>
    </w:p>
    <w:p w14:paraId="4A4D5F83" w14:textId="77777777" w:rsidR="00F66497" w:rsidRPr="00432D6D" w:rsidDel="00F66497" w:rsidRDefault="00432D6D" w:rsidP="00F66497">
      <w:pPr>
        <w:rPr>
          <w:del w:id="798" w:author="Willian" w:date="2016-11-04T22:37:00Z"/>
        </w:rPr>
      </w:pPr>
      <w:commentRangeStart w:id="799"/>
      <w:commentRangeStart w:id="800"/>
      <w:del w:id="801" w:author="Willian" w:date="2017-03-08T00:13:00Z">
        <w:r w:rsidDel="002E607A">
          <w:delText>Aula 2</w:delText>
        </w:r>
        <w:commentRangeEnd w:id="799"/>
        <w:r w:rsidR="002237E9" w:rsidDel="002E607A">
          <w:rPr>
            <w:rStyle w:val="Refdecomentrio"/>
          </w:rPr>
          <w:commentReference w:id="799"/>
        </w:r>
        <w:commentRangeEnd w:id="800"/>
        <w:r w:rsidR="00F66497" w:rsidDel="002E607A">
          <w:rPr>
            <w:rStyle w:val="Refdecomentrio"/>
          </w:rPr>
          <w:commentReference w:id="800"/>
        </w:r>
      </w:del>
      <w:moveToRangeStart w:id="802" w:author="Willian" w:date="2016-11-04T22:37:00Z" w:name="move466062358"/>
      <w:moveTo w:id="803" w:author="Willian" w:date="2016-11-04T22:37:00Z">
        <w:del w:id="804" w:author="Willian" w:date="2017-03-08T00:13:00Z">
          <w:r w:rsidR="00F66497" w:rsidDel="002E607A">
            <w:delText xml:space="preserve">Nesta aula iremos aos passos finais para entendermos o fundamental de Swift. </w:delText>
          </w:r>
        </w:del>
        <w:del w:id="805" w:author="Willian" w:date="2016-11-04T22:38:00Z">
          <w:r w:rsidR="00F66497" w:rsidDel="00F66497">
            <w:delText xml:space="preserve">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w:delText>
          </w:r>
        </w:del>
        <w:del w:id="806" w:author="Willian" w:date="2017-03-08T00:13:00Z">
          <w:r w:rsidR="00F66497" w:rsidDel="002E607A">
            <w:delText xml:space="preserve">Agora vamos entrar nos assuntos de </w:delText>
          </w:r>
          <w:r w:rsidR="00F66497" w:rsidDel="002E607A">
            <w:rPr>
              <w:b/>
            </w:rPr>
            <w:delText>orientação a objetos</w:delText>
          </w:r>
          <w:r w:rsidR="00F66497" w:rsidDel="002E607A">
            <w:delText xml:space="preserve"> do Swift.</w:delText>
          </w:r>
        </w:del>
      </w:moveTo>
    </w:p>
    <w:moveToRangeEnd w:id="802"/>
    <w:p w14:paraId="1555F01F" w14:textId="77777777" w:rsidR="00F66497" w:rsidDel="002E607A" w:rsidRDefault="00F66497">
      <w:pPr>
        <w:rPr>
          <w:del w:id="807" w:author="Willian" w:date="2017-03-08T00:13:00Z"/>
        </w:rPr>
        <w:pPrChange w:id="808" w:author="Willian" w:date="2016-11-04T22:37:00Z">
          <w:pPr>
            <w:pStyle w:val="Cabealho1"/>
            <w:numPr>
              <w:numId w:val="0"/>
            </w:numPr>
            <w:ind w:left="0" w:firstLine="0"/>
          </w:pPr>
        </w:pPrChange>
      </w:pPr>
    </w:p>
    <w:p w14:paraId="1CE98C56" w14:textId="77777777" w:rsidR="00432D6D" w:rsidRPr="008313E9" w:rsidDel="002E607A" w:rsidRDefault="00432D6D" w:rsidP="00432D6D">
      <w:pPr>
        <w:pStyle w:val="Ttulo1"/>
        <w:rPr>
          <w:del w:id="809" w:author="Willian" w:date="2017-03-08T00:13:00Z"/>
        </w:rPr>
      </w:pPr>
      <w:del w:id="810" w:author="Willian" w:date="2017-03-08T00:13:00Z">
        <w:r w:rsidRPr="008313E9" w:rsidDel="002E607A">
          <w:delText>Swift</w:delText>
        </w:r>
        <w:r w:rsidDel="002E607A">
          <w:delText xml:space="preserve"> – Parte 2</w:delText>
        </w:r>
      </w:del>
    </w:p>
    <w:p w14:paraId="46B98620" w14:textId="77777777" w:rsidR="00CB1F7D" w:rsidRPr="00432D6D" w:rsidDel="002E607A" w:rsidRDefault="00432D6D" w:rsidP="003F6B0B">
      <w:pPr>
        <w:rPr>
          <w:del w:id="811" w:author="Willian" w:date="2017-03-08T00:13:00Z"/>
        </w:rPr>
      </w:pPr>
      <w:moveFromRangeStart w:id="812" w:author="Willian" w:date="2016-11-04T22:37:00Z" w:name="move466062358"/>
      <w:moveFrom w:id="813" w:author="Willian" w:date="2016-11-04T22:37:00Z">
        <w:del w:id="814" w:author="Willian" w:date="2017-03-08T00:13:00Z">
          <w:r w:rsidDel="002E607A">
            <w:delTex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delText>
          </w:r>
          <w:r w:rsidDel="002E607A">
            <w:rPr>
              <w:b/>
            </w:rPr>
            <w:delText>orientação a objetos</w:delText>
          </w:r>
          <w:r w:rsidDel="002E607A">
            <w:delText xml:space="preserve"> do Swift.</w:delText>
          </w:r>
        </w:del>
      </w:moveFrom>
    </w:p>
    <w:moveFromRangeEnd w:id="812"/>
    <w:p w14:paraId="565B4D05" w14:textId="77777777" w:rsidR="003F6B0B" w:rsidDel="002E607A" w:rsidRDefault="00CB1F7D">
      <w:pPr>
        <w:pStyle w:val="Ttulo2"/>
        <w:rPr>
          <w:del w:id="815" w:author="Willian" w:date="2017-03-08T00:13:00Z"/>
        </w:rPr>
        <w:pPrChange w:id="816" w:author="Willian" w:date="2016-11-04T22:38:00Z">
          <w:pPr>
            <w:pStyle w:val="Ttulo3"/>
          </w:pPr>
        </w:pPrChange>
      </w:pPr>
      <w:commentRangeStart w:id="817"/>
      <w:commentRangeStart w:id="818"/>
      <w:del w:id="819" w:author="Willian" w:date="2017-03-08T00:13:00Z">
        <w:r w:rsidRPr="00CB1F7D" w:rsidDel="002E607A">
          <w:delText>Classes</w:delText>
        </w:r>
        <w:commentRangeEnd w:id="817"/>
        <w:r w:rsidR="009C06FC" w:rsidDel="002E607A">
          <w:rPr>
            <w:rStyle w:val="Refdecomentrio"/>
            <w:color w:val="000000"/>
          </w:rPr>
          <w:commentReference w:id="817"/>
        </w:r>
        <w:commentRangeEnd w:id="818"/>
        <w:r w:rsidR="00F66497" w:rsidDel="002E607A">
          <w:rPr>
            <w:rStyle w:val="Refdecomentrio"/>
            <w:color w:val="000000"/>
          </w:rPr>
          <w:commentReference w:id="818"/>
        </w:r>
        <w:r w:rsidRPr="00CB1F7D" w:rsidDel="002E607A">
          <w:delText xml:space="preserve"> e Initializers</w:delText>
        </w:r>
      </w:del>
    </w:p>
    <w:p w14:paraId="07A69907" w14:textId="77777777" w:rsidR="00D05199" w:rsidDel="002E607A" w:rsidRDefault="00D05199" w:rsidP="00FE225C">
      <w:pPr>
        <w:rPr>
          <w:del w:id="820" w:author="Willian" w:date="2017-03-08T00:13:00Z"/>
        </w:rPr>
      </w:pPr>
      <w:del w:id="821" w:author="Willian" w:date="2017-03-08T00:13:00Z">
        <w:r w:rsidDel="002E607A">
          <w:delText>Na programação orientada a objeto</w:delText>
        </w:r>
      </w:del>
      <w:ins w:id="822" w:author="Vicente da Silva, Mayara" w:date="2016-11-04T11:28:00Z">
        <w:del w:id="823" w:author="Willian" w:date="2017-03-08T00:13:00Z">
          <w:r w:rsidR="009C06FC" w:rsidDel="002E607A">
            <w:delText>s</w:delText>
          </w:r>
        </w:del>
      </w:ins>
      <w:del w:id="824" w:author="Willian" w:date="2017-03-08T00:13:00Z">
        <w:r w:rsidDel="002E607A">
          <w:delText xml:space="preserve">, o comportamento de um programa baseia-se em grande parte em interações entre objetos. Um </w:delText>
        </w:r>
        <w:r w:rsidDel="002E607A">
          <w:rPr>
            <w:i/>
            <w:iCs/>
          </w:rPr>
          <w:delText>objeto</w:delText>
        </w:r>
        <w:r w:rsidDel="002E607A">
          <w:delText xml:space="preserve"> é uma instância de uma </w:delText>
        </w:r>
        <w:r w:rsidDel="002E607A">
          <w:rPr>
            <w:i/>
            <w:iCs/>
          </w:rPr>
          <w:delText>classe</w:delText>
        </w:r>
        <w:r w:rsidR="00FE225C" w:rsidDel="002E607A">
          <w:delText xml:space="preserve">, </w:delText>
        </w:r>
        <w:r w:rsidDel="002E607A">
          <w:delText>que pode ser pensad</w:delText>
        </w:r>
        <w:r w:rsidR="00FE225C" w:rsidDel="002E607A">
          <w:delText>a</w:delText>
        </w:r>
        <w:r w:rsidDel="002E607A">
          <w:delText xml:space="preserve"> como um modelo para esse objeto. Classes armazena</w:delText>
        </w:r>
        <w:r w:rsidR="00FE225C" w:rsidDel="002E607A">
          <w:delText>m</w:delText>
        </w:r>
        <w:r w:rsidDel="002E607A">
          <w:delText xml:space="preserve"> infor</w:delText>
        </w:r>
        <w:r w:rsidR="00FE225C" w:rsidDel="002E607A">
          <w:delText>mações adicionais sobre si mesma</w:delText>
        </w:r>
        <w:r w:rsidDel="002E607A">
          <w:delText>s na forma de</w:delText>
        </w:r>
        <w:r w:rsidR="00FE225C" w:rsidDel="002E607A">
          <w:delText xml:space="preserve"> </w:delText>
        </w:r>
        <w:r w:rsidDel="002E607A">
          <w:rPr>
            <w:i/>
            <w:iCs/>
          </w:rPr>
          <w:delText>propriedades</w:delText>
        </w:r>
        <w:r w:rsidR="00FE225C" w:rsidDel="002E607A">
          <w:delText xml:space="preserve"> e definem</w:delText>
        </w:r>
        <w:r w:rsidDel="002E607A">
          <w:delText xml:space="preserve"> </w:delText>
        </w:r>
        <w:r w:rsidR="00FE225C" w:rsidDel="002E607A">
          <w:delText>os seus próprios comportamentos</w:delText>
        </w:r>
        <w:r w:rsidDel="002E607A">
          <w:delText xml:space="preserve"> </w:delText>
        </w:r>
        <w:r w:rsidR="00FE225C" w:rsidDel="002E607A">
          <w:delText>utilizando</w:delText>
        </w:r>
        <w:r w:rsidDel="002E607A">
          <w:delText xml:space="preserve"> métodos.</w:delText>
        </w:r>
      </w:del>
    </w:p>
    <w:p w14:paraId="1D495DB6" w14:textId="77777777" w:rsidR="000D41DF" w:rsidDel="002E607A" w:rsidRDefault="000D41DF" w:rsidP="000D41DF">
      <w:pPr>
        <w:pStyle w:val="Ttulo3"/>
        <w:rPr>
          <w:del w:id="825" w:author="Willian" w:date="2017-03-08T00:13:00Z"/>
        </w:rPr>
      </w:pPr>
      <w:del w:id="826" w:author="Willian" w:date="2017-03-08T00:13:00Z">
        <w:r w:rsidDel="002E607A">
          <w:delText>Classes</w:delText>
        </w:r>
      </w:del>
    </w:p>
    <w:p w14:paraId="229CE37D" w14:textId="77777777" w:rsidR="00FE225C" w:rsidDel="002E607A" w:rsidRDefault="00D05199" w:rsidP="00FE225C">
      <w:pPr>
        <w:rPr>
          <w:del w:id="827" w:author="Willian" w:date="2017-03-08T00:13:00Z"/>
          <w:rFonts w:ascii="Arial" w:hAnsi="Arial"/>
          <w:color w:val="414141"/>
          <w:sz w:val="21"/>
          <w:szCs w:val="21"/>
        </w:rPr>
      </w:pPr>
      <w:del w:id="828" w:author="Willian" w:date="2017-03-08T00:13:00Z">
        <w:r w:rsidDel="002E607A">
          <w:rPr>
            <w:rFonts w:ascii="Arial" w:hAnsi="Arial"/>
            <w:color w:val="414141"/>
            <w:sz w:val="21"/>
            <w:szCs w:val="21"/>
          </w:rPr>
          <w:delText>Use</w:delText>
        </w:r>
        <w:r w:rsidR="00FE225C" w:rsidDel="002E607A">
          <w:rPr>
            <w:rFonts w:ascii="Arial" w:hAnsi="Arial"/>
            <w:color w:val="414141"/>
            <w:sz w:val="21"/>
            <w:szCs w:val="21"/>
          </w:rPr>
          <w:delText xml:space="preserve"> a palavra chave</w:delText>
        </w:r>
        <w:r w:rsidDel="002E607A">
          <w:rPr>
            <w:rFonts w:ascii="Arial" w:hAnsi="Arial"/>
            <w:color w:val="414141"/>
            <w:sz w:val="21"/>
            <w:szCs w:val="21"/>
          </w:rPr>
          <w:delText xml:space="preserve"> </w:delText>
        </w:r>
        <w:r w:rsidR="00FE225C" w:rsidRPr="00576898" w:rsidDel="002E607A">
          <w:rPr>
            <w:rFonts w:ascii="Menlo" w:hAnsi="Menlo" w:cs="Menlo"/>
            <w:color w:val="AA3391"/>
            <w:sz w:val="18"/>
            <w:szCs w:val="18"/>
          </w:rPr>
          <w:delText>class</w:delText>
        </w:r>
        <w:r w:rsidR="00FE225C" w:rsidRPr="00576898" w:rsidDel="002E607A">
          <w:rPr>
            <w:rFonts w:ascii="Menlo" w:hAnsi="Menlo" w:cs="Menlo"/>
            <w:sz w:val="18"/>
            <w:szCs w:val="18"/>
          </w:rPr>
          <w:delText xml:space="preserve"> </w:delText>
        </w:r>
        <w:r w:rsidDel="002E607A">
          <w:rPr>
            <w:rFonts w:ascii="Arial" w:hAnsi="Arial"/>
            <w:color w:val="414141"/>
            <w:sz w:val="21"/>
            <w:szCs w:val="21"/>
          </w:rPr>
          <w:delText>seguido pelo nome da classe para definir uma classe. A declaração de pro</w:delText>
        </w:r>
        <w:r w:rsidR="00FE225C" w:rsidDel="002E607A">
          <w:rPr>
            <w:rFonts w:ascii="Arial" w:hAnsi="Arial"/>
            <w:color w:val="414141"/>
            <w:sz w:val="21"/>
            <w:szCs w:val="21"/>
          </w:rPr>
          <w:delText>priedade em uma classe é escrita</w:delText>
        </w:r>
        <w:r w:rsidDel="002E607A">
          <w:rPr>
            <w:rFonts w:ascii="Arial" w:hAnsi="Arial"/>
            <w:color w:val="414141"/>
            <w:sz w:val="21"/>
            <w:szCs w:val="21"/>
          </w:rPr>
          <w:delText xml:space="preserve"> da mesma forma que uma </w:delText>
        </w:r>
        <w:r w:rsidR="00FE225C" w:rsidDel="002E607A">
          <w:rPr>
            <w:rFonts w:ascii="Arial" w:hAnsi="Arial"/>
            <w:color w:val="414141"/>
            <w:sz w:val="21"/>
            <w:szCs w:val="21"/>
          </w:rPr>
          <w:delText>constante ou variável aprendidas na aula anterior</w:delText>
        </w:r>
        <w:r w:rsidDel="002E607A">
          <w:rPr>
            <w:rFonts w:ascii="Arial" w:hAnsi="Arial"/>
            <w:color w:val="414141"/>
            <w:sz w:val="21"/>
            <w:szCs w:val="21"/>
          </w:rPr>
          <w:delText xml:space="preserve">, exceto </w:delText>
        </w:r>
        <w:r w:rsidR="00FE225C" w:rsidDel="002E607A">
          <w:rPr>
            <w:rFonts w:ascii="Arial" w:hAnsi="Arial"/>
            <w:color w:val="414141"/>
            <w:sz w:val="21"/>
            <w:szCs w:val="21"/>
          </w:rPr>
          <w:delText>pelo fato que estas propriedades são válidas apenas</w:delText>
        </w:r>
        <w:r w:rsidDel="002E607A">
          <w:rPr>
            <w:rFonts w:ascii="Arial" w:hAnsi="Arial"/>
            <w:color w:val="414141"/>
            <w:sz w:val="21"/>
            <w:szCs w:val="21"/>
          </w:rPr>
          <w:delText xml:space="preserve"> no contexto de uma classe. Da mesma forma, </w:delText>
        </w:r>
        <w:r w:rsidR="00FE225C" w:rsidDel="002E607A">
          <w:rPr>
            <w:rFonts w:ascii="Arial" w:hAnsi="Arial"/>
            <w:color w:val="414141"/>
            <w:sz w:val="21"/>
            <w:szCs w:val="21"/>
          </w:rPr>
          <w:delText xml:space="preserve">os métodos são declarados </w:delText>
        </w:r>
        <w:r w:rsidR="0060573B" w:rsidDel="002E607A">
          <w:rPr>
            <w:rFonts w:ascii="Arial" w:hAnsi="Arial"/>
            <w:color w:val="414141"/>
            <w:sz w:val="21"/>
            <w:szCs w:val="21"/>
          </w:rPr>
          <w:delText>como as funções aprendidas</w:delText>
        </w:r>
        <w:r w:rsidR="00FE225C" w:rsidDel="002E607A">
          <w:rPr>
            <w:rFonts w:ascii="Arial" w:hAnsi="Arial"/>
            <w:color w:val="414141"/>
            <w:sz w:val="21"/>
            <w:szCs w:val="21"/>
          </w:rPr>
          <w:delText xml:space="preserve"> na aula passada</w:delText>
        </w:r>
        <w:r w:rsidDel="002E607A">
          <w:rPr>
            <w:rFonts w:ascii="Arial" w:hAnsi="Arial"/>
            <w:color w:val="414141"/>
            <w:sz w:val="21"/>
            <w:szCs w:val="21"/>
          </w:rPr>
          <w:delText xml:space="preserve">. </w:delText>
        </w:r>
        <w:r w:rsidR="00FE225C" w:rsidDel="002E607A">
          <w:rPr>
            <w:rFonts w:ascii="Arial" w:hAnsi="Arial"/>
            <w:color w:val="414141"/>
            <w:sz w:val="21"/>
            <w:szCs w:val="21"/>
          </w:rPr>
          <w:delText xml:space="preserve"> Este foi o melhor resumo sobre orientação a objetos que você vai ver.</w:delText>
        </w:r>
      </w:del>
    </w:p>
    <w:p w14:paraId="77CFFA1D" w14:textId="77777777" w:rsidR="00D05199" w:rsidDel="002E607A" w:rsidRDefault="00D05199" w:rsidP="00FE225C">
      <w:pPr>
        <w:rPr>
          <w:del w:id="829" w:author="Willian" w:date="2017-03-08T00:13:00Z"/>
        </w:rPr>
      </w:pPr>
      <w:del w:id="830" w:author="Willian" w:date="2017-03-08T00:13:00Z">
        <w:r w:rsidDel="002E607A">
          <w:rPr>
            <w:rFonts w:ascii="Arial" w:hAnsi="Arial"/>
            <w:color w:val="414141"/>
            <w:sz w:val="21"/>
            <w:szCs w:val="21"/>
          </w:rPr>
          <w:delText>Este exemplo declara uma</w:delText>
        </w:r>
        <w:r w:rsidR="00FE225C" w:rsidDel="002E607A">
          <w:rPr>
            <w:rFonts w:ascii="Arial" w:hAnsi="Arial"/>
            <w:color w:val="414141"/>
            <w:sz w:val="21"/>
            <w:szCs w:val="21"/>
          </w:rPr>
          <w:delText xml:space="preserve"> classe</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Shape</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(forma) com a propriedade</w:delText>
        </w:r>
        <w:r w:rsidDel="002E607A">
          <w:rPr>
            <w:rFonts w:ascii="Arial" w:hAnsi="Arial"/>
            <w:color w:val="414141"/>
            <w:sz w:val="21"/>
            <w:szCs w:val="21"/>
          </w:rPr>
          <w:delText xml:space="preserve"> </w:delText>
        </w:r>
        <w:r w:rsidR="00FE225C" w:rsidRPr="00576898" w:rsidDel="002E607A">
          <w:rPr>
            <w:rFonts w:ascii="Menlo" w:hAnsi="Menlo" w:cs="Menlo"/>
            <w:noProof/>
            <w:color w:val="3F6E74"/>
            <w:sz w:val="18"/>
            <w:szCs w:val="18"/>
          </w:rPr>
          <w:delText>numberOfSides</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(número de lados)</w:delText>
        </w:r>
        <w:r w:rsidDel="002E607A">
          <w:rPr>
            <w:rFonts w:ascii="Arial" w:hAnsi="Arial"/>
            <w:color w:val="414141"/>
            <w:sz w:val="21"/>
            <w:szCs w:val="21"/>
          </w:rPr>
          <w:delText xml:space="preserve"> e </w:delText>
        </w:r>
        <w:r w:rsidR="00FE225C" w:rsidDel="002E607A">
          <w:rPr>
            <w:rFonts w:ascii="Arial" w:hAnsi="Arial"/>
            <w:color w:val="414141"/>
            <w:sz w:val="21"/>
            <w:szCs w:val="21"/>
          </w:rPr>
          <w:delText>o método</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simpleDescription</w:delText>
        </w:r>
        <w:r w:rsidR="00FE225C" w:rsidRPr="00576898" w:rsidDel="002E607A">
          <w:rPr>
            <w:rFonts w:ascii="Menlo" w:hAnsi="Menlo" w:cs="Menlo"/>
            <w:sz w:val="18"/>
            <w:szCs w:val="18"/>
          </w:rPr>
          <w:delText>()</w:delText>
        </w:r>
        <w:r w:rsidR="00FE225C" w:rsidDel="002E607A">
          <w:rPr>
            <w:rFonts w:ascii="Arial" w:hAnsi="Arial"/>
            <w:color w:val="414141"/>
            <w:sz w:val="21"/>
            <w:szCs w:val="21"/>
          </w:rPr>
          <w:delText xml:space="preserve"> (descrição simples)</w:delText>
        </w:r>
        <w:r w:rsidDel="002E607A">
          <w:rPr>
            <w:rFonts w:ascii="Arial" w:hAnsi="Arial"/>
            <w:color w:val="414141"/>
            <w:sz w:val="21"/>
            <w:szCs w:val="21"/>
          </w:rPr>
          <w:delText>.</w:delText>
        </w:r>
      </w:del>
    </w:p>
    <w:p w14:paraId="00BB2439" w14:textId="77777777" w:rsidR="00D05199" w:rsidRPr="00A66496" w:rsidDel="002E607A" w:rsidRDefault="00D05199" w:rsidP="0060573B">
      <w:pPr>
        <w:pStyle w:val="NormalWeb"/>
        <w:spacing w:before="460" w:beforeAutospacing="0" w:after="0" w:afterAutospacing="0"/>
        <w:ind w:left="567"/>
        <w:jc w:val="both"/>
        <w:textAlignment w:val="baseline"/>
        <w:rPr>
          <w:del w:id="831" w:author="Willian" w:date="2017-03-08T00:13:00Z"/>
          <w:rFonts w:ascii="Menlo" w:hAnsi="Menlo" w:cs="Menlo"/>
          <w:noProof/>
          <w:color w:val="000000"/>
          <w:sz w:val="21"/>
          <w:szCs w:val="21"/>
          <w:lang w:val="en-US"/>
        </w:rPr>
      </w:pPr>
      <w:del w:id="832"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del>
    </w:p>
    <w:p w14:paraId="26695196" w14:textId="77777777" w:rsidR="00D05199" w:rsidRPr="00A66496" w:rsidDel="002E607A" w:rsidRDefault="00D05199" w:rsidP="0060573B">
      <w:pPr>
        <w:pStyle w:val="NormalWeb"/>
        <w:spacing w:before="0" w:beforeAutospacing="0" w:after="0" w:afterAutospacing="0"/>
        <w:ind w:left="567"/>
        <w:jc w:val="both"/>
        <w:textAlignment w:val="baseline"/>
        <w:rPr>
          <w:del w:id="833" w:author="Willian" w:date="2017-03-08T00:13:00Z"/>
          <w:rFonts w:ascii="Menlo" w:hAnsi="Menlo" w:cs="Menlo"/>
          <w:noProof/>
          <w:color w:val="000000"/>
          <w:sz w:val="21"/>
          <w:szCs w:val="21"/>
          <w:lang w:val="en-US"/>
        </w:rPr>
      </w:pPr>
      <w:del w:id="83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16BA7C8" w14:textId="77777777" w:rsidR="00D05199" w:rsidRPr="00A66496" w:rsidDel="002E607A" w:rsidRDefault="00D05199" w:rsidP="0060573B">
      <w:pPr>
        <w:pStyle w:val="NormalWeb"/>
        <w:spacing w:before="0" w:beforeAutospacing="0" w:after="0" w:afterAutospacing="0"/>
        <w:ind w:left="567"/>
        <w:jc w:val="both"/>
        <w:textAlignment w:val="baseline"/>
        <w:rPr>
          <w:del w:id="835" w:author="Willian" w:date="2017-03-08T00:13:00Z"/>
          <w:rFonts w:ascii="Menlo" w:hAnsi="Menlo" w:cs="Menlo"/>
          <w:noProof/>
          <w:color w:val="000000"/>
          <w:sz w:val="21"/>
          <w:szCs w:val="21"/>
          <w:lang w:val="en-US"/>
        </w:rPr>
      </w:pPr>
      <w:del w:id="83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0A108328" w14:textId="77777777" w:rsidR="00D05199" w:rsidRPr="00A66496" w:rsidDel="002E607A" w:rsidRDefault="00D05199" w:rsidP="0060573B">
      <w:pPr>
        <w:pStyle w:val="NormalWeb"/>
        <w:spacing w:before="0" w:beforeAutospacing="0" w:after="0" w:afterAutospacing="0"/>
        <w:ind w:left="567"/>
        <w:jc w:val="both"/>
        <w:textAlignment w:val="baseline"/>
        <w:rPr>
          <w:del w:id="837" w:author="Willian" w:date="2017-03-08T00:13:00Z"/>
          <w:rFonts w:ascii="Menlo" w:hAnsi="Menlo" w:cs="Menlo"/>
          <w:noProof/>
          <w:color w:val="000000"/>
          <w:sz w:val="21"/>
          <w:szCs w:val="21"/>
          <w:lang w:val="en-US"/>
        </w:rPr>
      </w:pPr>
      <w:del w:id="83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3684490C" w14:textId="77777777" w:rsidR="00D05199" w:rsidRPr="00576898" w:rsidDel="002E607A" w:rsidRDefault="00D05199" w:rsidP="0060573B">
      <w:pPr>
        <w:pStyle w:val="NormalWeb"/>
        <w:spacing w:before="0" w:beforeAutospacing="0" w:after="0" w:afterAutospacing="0"/>
        <w:ind w:left="567"/>
        <w:jc w:val="both"/>
        <w:textAlignment w:val="baseline"/>
        <w:rPr>
          <w:del w:id="839" w:author="Willian" w:date="2017-03-08T00:13:00Z"/>
          <w:rFonts w:ascii="Menlo" w:hAnsi="Menlo" w:cs="Menlo"/>
          <w:noProof/>
          <w:color w:val="000000"/>
          <w:sz w:val="21"/>
          <w:szCs w:val="21"/>
        </w:rPr>
      </w:pPr>
      <w:del w:id="840"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000000"/>
            <w:sz w:val="18"/>
            <w:szCs w:val="18"/>
          </w:rPr>
          <w:delText>}</w:delText>
        </w:r>
      </w:del>
    </w:p>
    <w:p w14:paraId="0BF31356" w14:textId="77777777" w:rsidR="00D05199" w:rsidRPr="00576898" w:rsidDel="002E607A" w:rsidRDefault="00D05199" w:rsidP="0060573B">
      <w:pPr>
        <w:pStyle w:val="NormalWeb"/>
        <w:spacing w:before="0" w:beforeAutospacing="0" w:after="620" w:afterAutospacing="0"/>
        <w:ind w:left="567"/>
        <w:jc w:val="both"/>
        <w:textAlignment w:val="baseline"/>
        <w:rPr>
          <w:del w:id="841" w:author="Willian" w:date="2017-03-08T00:13:00Z"/>
          <w:rFonts w:ascii="Menlo" w:hAnsi="Menlo" w:cs="Menlo"/>
          <w:noProof/>
          <w:color w:val="000000"/>
          <w:sz w:val="21"/>
          <w:szCs w:val="21"/>
        </w:rPr>
      </w:pPr>
      <w:del w:id="842" w:author="Willian" w:date="2017-03-08T00:13:00Z">
        <w:r w:rsidRPr="00576898" w:rsidDel="002E607A">
          <w:rPr>
            <w:rFonts w:ascii="Menlo" w:hAnsi="Menlo" w:cs="Menlo"/>
            <w:noProof/>
            <w:color w:val="000000"/>
            <w:sz w:val="18"/>
            <w:szCs w:val="18"/>
          </w:rPr>
          <w:delText>}</w:delText>
        </w:r>
      </w:del>
    </w:p>
    <w:p w14:paraId="07398E6E" w14:textId="77777777" w:rsidR="0060573B" w:rsidDel="002E607A" w:rsidRDefault="0060573B" w:rsidP="0060573B">
      <w:pPr>
        <w:rPr>
          <w:del w:id="843" w:author="Willian" w:date="2017-03-08T00:13:00Z"/>
        </w:rPr>
      </w:pPr>
      <w:del w:id="844" w:author="Willian" w:date="2017-03-08T00:13:00Z">
        <w:r w:rsidDel="002E607A">
          <w:delText xml:space="preserve">Criar uma instância de uma classe é uma tarefa fácil. Basta colocar um conjunto de abre-fecha parênteses após o nome da classe. Para acessar as propriedades e métodos da instância use a sintaxe de ponto. Aqui </w:delText>
        </w:r>
        <w:r w:rsidDel="002E607A">
          <w:rPr>
            <w:rFonts w:ascii="Verdana" w:hAnsi="Verdana"/>
            <w:color w:val="3F6E74"/>
            <w:sz w:val="18"/>
            <w:szCs w:val="18"/>
          </w:rPr>
          <w:delText>shape</w:delText>
        </w:r>
        <w:r w:rsidDel="002E607A">
          <w:rPr>
            <w:rFonts w:ascii="Verdana" w:hAnsi="Verdana"/>
            <w:sz w:val="18"/>
            <w:szCs w:val="18"/>
          </w:rPr>
          <w:delText xml:space="preserve"> </w:delText>
        </w:r>
        <w:r w:rsidDel="002E607A">
          <w:delText xml:space="preserve">é um objeto que é instância da classe </w:delText>
        </w:r>
        <w:r w:rsidDel="002E607A">
          <w:rPr>
            <w:rFonts w:ascii="Verdana" w:hAnsi="Verdana"/>
            <w:color w:val="3F6E74"/>
            <w:sz w:val="18"/>
            <w:szCs w:val="18"/>
          </w:rPr>
          <w:delText>Shape</w:delText>
        </w:r>
        <w:r w:rsidDel="002E607A">
          <w:delText>.</w:delText>
        </w:r>
      </w:del>
    </w:p>
    <w:p w14:paraId="4619D0AD" w14:textId="77777777" w:rsidR="00D05199" w:rsidRPr="00A66496" w:rsidDel="002E607A" w:rsidRDefault="00D05199" w:rsidP="0060573B">
      <w:pPr>
        <w:pStyle w:val="NormalWeb"/>
        <w:spacing w:before="460" w:beforeAutospacing="0" w:after="0" w:afterAutospacing="0"/>
        <w:ind w:left="567"/>
        <w:jc w:val="both"/>
        <w:textAlignment w:val="baseline"/>
        <w:rPr>
          <w:del w:id="845" w:author="Willian" w:date="2017-03-08T00:13:00Z"/>
          <w:rFonts w:ascii="Menlo" w:hAnsi="Menlo" w:cs="Menlo"/>
          <w:noProof/>
          <w:color w:val="000000"/>
          <w:sz w:val="21"/>
          <w:szCs w:val="21"/>
          <w:lang w:val="en-US"/>
        </w:rPr>
      </w:pPr>
      <w:del w:id="846"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del>
    </w:p>
    <w:p w14:paraId="676757F5" w14:textId="77777777" w:rsidR="00D05199" w:rsidRPr="00A66496" w:rsidDel="002E607A" w:rsidRDefault="00D05199" w:rsidP="0060573B">
      <w:pPr>
        <w:pStyle w:val="NormalWeb"/>
        <w:spacing w:before="0" w:beforeAutospacing="0" w:after="0" w:afterAutospacing="0"/>
        <w:ind w:left="567"/>
        <w:jc w:val="both"/>
        <w:textAlignment w:val="baseline"/>
        <w:rPr>
          <w:del w:id="847" w:author="Willian" w:date="2017-03-08T00:13:00Z"/>
          <w:rFonts w:ascii="Menlo" w:hAnsi="Menlo" w:cs="Menlo"/>
          <w:noProof/>
          <w:color w:val="000000"/>
          <w:sz w:val="21"/>
          <w:szCs w:val="21"/>
          <w:lang w:val="en-US"/>
        </w:rPr>
      </w:pPr>
      <w:del w:id="848" w:author="Willian" w:date="2017-03-08T00:13:00Z">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w:delText>
        </w:r>
      </w:del>
    </w:p>
    <w:p w14:paraId="02A64D6A" w14:textId="77777777" w:rsidR="00D05199" w:rsidRPr="0060573B" w:rsidDel="002E607A" w:rsidRDefault="00D05199" w:rsidP="0060573B">
      <w:pPr>
        <w:pStyle w:val="NormalWeb"/>
        <w:spacing w:before="0" w:beforeAutospacing="0" w:after="620" w:afterAutospacing="0"/>
        <w:ind w:left="567"/>
        <w:jc w:val="both"/>
        <w:textAlignment w:val="baseline"/>
        <w:rPr>
          <w:del w:id="849" w:author="Willian" w:date="2017-03-08T00:13:00Z"/>
          <w:rFonts w:ascii="Menlo" w:hAnsi="Menlo" w:cs="Menlo"/>
          <w:noProof/>
          <w:color w:val="000000"/>
          <w:sz w:val="21"/>
          <w:szCs w:val="21"/>
        </w:rPr>
      </w:pPr>
      <w:del w:id="850" w:author="Willian" w:date="2017-03-08T00:13:00Z">
        <w:r w:rsidRPr="0060573B" w:rsidDel="002E607A">
          <w:rPr>
            <w:rFonts w:ascii="Menlo" w:hAnsi="Menlo" w:cs="Menlo"/>
            <w:noProof/>
            <w:color w:val="AA3391"/>
            <w:sz w:val="18"/>
            <w:szCs w:val="18"/>
          </w:rPr>
          <w:delText>var</w:delText>
        </w:r>
        <w:r w:rsidRPr="0060573B" w:rsidDel="002E607A">
          <w:rPr>
            <w:rFonts w:ascii="Menlo" w:hAnsi="Menlo" w:cs="Menlo"/>
            <w:noProof/>
            <w:color w:val="000000"/>
            <w:sz w:val="18"/>
            <w:szCs w:val="18"/>
          </w:rPr>
          <w:delText xml:space="preserve"> </w:delText>
        </w:r>
        <w:r w:rsidRPr="0060573B" w:rsidDel="002E607A">
          <w:rPr>
            <w:rFonts w:ascii="Menlo" w:hAnsi="Menlo" w:cs="Menlo"/>
            <w:noProof/>
            <w:color w:val="3F6E74"/>
            <w:sz w:val="18"/>
            <w:szCs w:val="18"/>
          </w:rPr>
          <w:delText>shapeDescription</w:delText>
        </w:r>
        <w:r w:rsidRPr="0060573B" w:rsidDel="002E607A">
          <w:rPr>
            <w:rFonts w:ascii="Menlo" w:hAnsi="Menlo" w:cs="Menlo"/>
            <w:noProof/>
            <w:color w:val="000000"/>
            <w:sz w:val="18"/>
            <w:szCs w:val="18"/>
          </w:rPr>
          <w:delText xml:space="preserve"> = </w:delText>
        </w:r>
        <w:r w:rsidRPr="0060573B" w:rsidDel="002E607A">
          <w:rPr>
            <w:rFonts w:ascii="Menlo" w:hAnsi="Menlo" w:cs="Menlo"/>
            <w:noProof/>
            <w:color w:val="3F6E74"/>
            <w:sz w:val="18"/>
            <w:szCs w:val="18"/>
          </w:rPr>
          <w:delText>shape</w:delText>
        </w:r>
        <w:r w:rsidRPr="0060573B" w:rsidDel="002E607A">
          <w:rPr>
            <w:rFonts w:ascii="Menlo" w:hAnsi="Menlo" w:cs="Menlo"/>
            <w:noProof/>
            <w:color w:val="000000"/>
            <w:sz w:val="18"/>
            <w:szCs w:val="18"/>
          </w:rPr>
          <w:delText>.</w:delText>
        </w:r>
        <w:r w:rsidRPr="0060573B" w:rsidDel="002E607A">
          <w:rPr>
            <w:rFonts w:ascii="Menlo" w:hAnsi="Menlo" w:cs="Menlo"/>
            <w:noProof/>
            <w:color w:val="3F6E74"/>
            <w:sz w:val="18"/>
            <w:szCs w:val="18"/>
          </w:rPr>
          <w:delText>simpleDescription</w:delText>
        </w:r>
        <w:r w:rsidRPr="0060573B" w:rsidDel="002E607A">
          <w:rPr>
            <w:rFonts w:ascii="Menlo" w:hAnsi="Menlo" w:cs="Menlo"/>
            <w:noProof/>
            <w:color w:val="000000"/>
            <w:sz w:val="18"/>
            <w:szCs w:val="18"/>
          </w:rPr>
          <w:delText>()</w:delText>
        </w:r>
      </w:del>
    </w:p>
    <w:p w14:paraId="40F49534" w14:textId="77777777" w:rsidR="000D41DF" w:rsidDel="002E607A" w:rsidRDefault="000D41DF" w:rsidP="000D41DF">
      <w:pPr>
        <w:pStyle w:val="Ttulo3"/>
        <w:rPr>
          <w:del w:id="851" w:author="Willian" w:date="2017-03-08T00:13:00Z"/>
        </w:rPr>
      </w:pPr>
      <w:del w:id="852" w:author="Willian" w:date="2017-03-08T00:13:00Z">
        <w:r w:rsidDel="002E607A">
          <w:delText>Initializers</w:delText>
        </w:r>
      </w:del>
    </w:p>
    <w:p w14:paraId="020CC07E" w14:textId="77777777" w:rsidR="0060573B" w:rsidDel="002E607A" w:rsidRDefault="0060573B" w:rsidP="0060573B">
      <w:pPr>
        <w:rPr>
          <w:del w:id="853" w:author="Willian" w:date="2017-03-08T00:13:00Z"/>
        </w:rPr>
      </w:pPr>
      <w:del w:id="854" w:author="Willian" w:date="2017-03-08T00:13:00Z">
        <w:r w:rsidDel="002E607A">
          <w:delText xml:space="preserve">Ainda está faltando uma coisa importante para a classe </w:delText>
        </w:r>
        <w:r w:rsidRPr="0060573B" w:rsidDel="002E607A">
          <w:rPr>
            <w:rFonts w:ascii="Menlo" w:hAnsi="Menlo" w:cs="Menlo"/>
            <w:color w:val="3F6E74"/>
            <w:sz w:val="18"/>
            <w:szCs w:val="18"/>
          </w:rPr>
          <w:delText>Shape</w:delText>
        </w:r>
        <w:r w:rsidDel="002E607A">
          <w:delText xml:space="preserve">: um inicializador. Um </w:delText>
        </w:r>
        <w:r w:rsidDel="002E607A">
          <w:rPr>
            <w:b/>
          </w:rPr>
          <w:delText>inicializador</w:delText>
        </w:r>
        <w:r w:rsidDel="002E607A">
          <w:delText xml:space="preserve"> é um método que prepara uma instância de uma classe para o uso, envolvendo a definição de valores iniciais de cada propriedade e outras configurações iniciais da do objeto. Estamos falando do conhecido </w:delText>
        </w:r>
        <w:r w:rsidDel="002E607A">
          <w:rPr>
            <w:b/>
          </w:rPr>
          <w:delText>construtor</w:delText>
        </w:r>
        <w:r w:rsidDel="002E607A">
          <w:delText xml:space="preserve"> em Java, porém em Swift temos um novo jeito para defini-lo: utilizando a palavra reservada </w:delText>
        </w:r>
        <w:r w:rsidDel="002E607A">
          <w:rPr>
            <w:rFonts w:ascii="Menlo" w:hAnsi="Menlo" w:cs="Menlo"/>
            <w:color w:val="AA3391"/>
            <w:sz w:val="18"/>
            <w:szCs w:val="18"/>
          </w:rPr>
          <w:delText>init</w:delText>
        </w:r>
        <w:r w:rsidDel="002E607A">
          <w:rPr>
            <w:rFonts w:ascii="Verdana" w:hAnsi="Verdana"/>
            <w:color w:val="AA3391"/>
            <w:sz w:val="18"/>
            <w:szCs w:val="18"/>
          </w:rPr>
          <w:delText>.</w:delText>
        </w:r>
        <w:r w:rsidRPr="0060573B" w:rsidDel="002E607A">
          <w:delText xml:space="preserve"> </w:delText>
        </w:r>
        <w:r w:rsidDel="002E607A">
          <w:delText xml:space="preserve">Neste caso o </w:delText>
        </w:r>
        <w:r w:rsidDel="002E607A">
          <w:rPr>
            <w:rFonts w:ascii="Menlo" w:hAnsi="Menlo" w:cs="Menlo"/>
            <w:color w:val="AA3391"/>
            <w:sz w:val="18"/>
            <w:szCs w:val="18"/>
          </w:rPr>
          <w:delText>init</w:delText>
        </w:r>
        <w:r w:rsidDel="002E607A">
          <w:delText xml:space="preserve"> entra como nome do método.</w:delText>
        </w:r>
      </w:del>
    </w:p>
    <w:p w14:paraId="3E4148A9" w14:textId="77777777" w:rsidR="0060573B" w:rsidRPr="0060573B" w:rsidDel="002E607A" w:rsidRDefault="0060573B" w:rsidP="0060573B">
      <w:pPr>
        <w:rPr>
          <w:del w:id="855" w:author="Willian" w:date="2017-03-08T00:13:00Z"/>
        </w:rPr>
      </w:pPr>
      <w:del w:id="856" w:author="Willian" w:date="2017-03-08T00:13:00Z">
        <w:r w:rsidDel="002E607A">
          <w:delText xml:space="preserve">Este exemplo define uma nova classe, </w:delText>
        </w:r>
        <w:r w:rsidRPr="0060573B" w:rsidDel="002E607A">
          <w:rPr>
            <w:rFonts w:ascii="Menlo" w:hAnsi="Menlo" w:cs="Menlo"/>
            <w:color w:val="3F6E74"/>
            <w:sz w:val="18"/>
            <w:szCs w:val="18"/>
          </w:rPr>
          <w:delText>NamedShape</w:delText>
        </w:r>
        <w:r w:rsidRPr="0060573B" w:rsidDel="002E607A">
          <w:rPr>
            <w:rFonts w:ascii="Menlo" w:hAnsi="Menlo" w:cs="Menlo"/>
            <w:sz w:val="18"/>
            <w:szCs w:val="18"/>
          </w:rPr>
          <w:delText xml:space="preserve"> </w:delText>
        </w:r>
        <w:r w:rsidDel="002E607A">
          <w:delText>que tem um inicializador que leva um nome.</w:delText>
        </w:r>
      </w:del>
    </w:p>
    <w:p w14:paraId="698D5FA6" w14:textId="77777777" w:rsidR="00D05199" w:rsidRPr="00A66496" w:rsidDel="002E607A" w:rsidRDefault="00D05199" w:rsidP="0060573B">
      <w:pPr>
        <w:pStyle w:val="NormalWeb"/>
        <w:spacing w:before="460" w:beforeAutospacing="0" w:after="0" w:afterAutospacing="0"/>
        <w:ind w:left="567"/>
        <w:jc w:val="both"/>
        <w:textAlignment w:val="baseline"/>
        <w:rPr>
          <w:del w:id="857" w:author="Willian" w:date="2017-03-08T00:13:00Z"/>
          <w:rFonts w:ascii="Menlo" w:hAnsi="Menlo" w:cs="Menlo"/>
          <w:noProof/>
          <w:color w:val="000000"/>
          <w:sz w:val="21"/>
          <w:szCs w:val="21"/>
          <w:lang w:val="en-US"/>
        </w:rPr>
      </w:pPr>
      <w:del w:id="858"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6F9B557E" w14:textId="77777777" w:rsidR="00D05199" w:rsidRPr="00A66496" w:rsidDel="002E607A" w:rsidRDefault="00D05199" w:rsidP="0060573B">
      <w:pPr>
        <w:pStyle w:val="NormalWeb"/>
        <w:spacing w:before="0" w:beforeAutospacing="0" w:after="0" w:afterAutospacing="0"/>
        <w:ind w:left="567"/>
        <w:jc w:val="both"/>
        <w:textAlignment w:val="baseline"/>
        <w:rPr>
          <w:del w:id="859" w:author="Willian" w:date="2017-03-08T00:13:00Z"/>
          <w:rFonts w:ascii="Menlo" w:hAnsi="Menlo" w:cs="Menlo"/>
          <w:noProof/>
          <w:color w:val="000000"/>
          <w:sz w:val="21"/>
          <w:szCs w:val="21"/>
          <w:lang w:val="en-US"/>
        </w:rPr>
      </w:pPr>
      <w:del w:id="86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52BBC15" w14:textId="77777777" w:rsidR="00D05199" w:rsidRPr="00A66496" w:rsidDel="002E607A" w:rsidRDefault="00D05199" w:rsidP="0060573B">
      <w:pPr>
        <w:pStyle w:val="NormalWeb"/>
        <w:spacing w:before="0" w:beforeAutospacing="0" w:after="0" w:afterAutospacing="0"/>
        <w:ind w:left="567"/>
        <w:jc w:val="both"/>
        <w:textAlignment w:val="baseline"/>
        <w:rPr>
          <w:del w:id="861" w:author="Willian" w:date="2017-03-08T00:13:00Z"/>
          <w:rFonts w:ascii="Menlo" w:hAnsi="Menlo" w:cs="Menlo"/>
          <w:noProof/>
          <w:color w:val="000000"/>
          <w:sz w:val="21"/>
          <w:szCs w:val="21"/>
          <w:lang w:val="en-US"/>
        </w:rPr>
      </w:pPr>
      <w:del w:id="86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del>
    </w:p>
    <w:p w14:paraId="69DB4E76" w14:textId="77777777" w:rsidR="00D05199" w:rsidRPr="00A66496" w:rsidDel="002E607A" w:rsidRDefault="00D05199" w:rsidP="0060573B">
      <w:pPr>
        <w:pStyle w:val="NormalWeb"/>
        <w:spacing w:before="0" w:beforeAutospacing="0" w:after="0" w:afterAutospacing="0"/>
        <w:ind w:left="567"/>
        <w:jc w:val="both"/>
        <w:textAlignment w:val="baseline"/>
        <w:rPr>
          <w:del w:id="863" w:author="Willian" w:date="2017-03-08T00:13:00Z"/>
          <w:rFonts w:ascii="Menlo" w:hAnsi="Menlo" w:cs="Menlo"/>
          <w:noProof/>
          <w:color w:val="000000"/>
          <w:sz w:val="21"/>
          <w:szCs w:val="21"/>
          <w:lang w:val="en-US"/>
        </w:rPr>
      </w:pPr>
      <w:del w:id="864" w:author="Willian" w:date="2017-03-08T00:13:00Z">
        <w:r w:rsidRPr="00A66496" w:rsidDel="002E607A">
          <w:rPr>
            <w:rFonts w:ascii="Menlo" w:hAnsi="Menlo" w:cs="Menlo"/>
            <w:noProof/>
            <w:color w:val="000000"/>
            <w:sz w:val="18"/>
            <w:szCs w:val="18"/>
            <w:lang w:val="en-US"/>
          </w:rPr>
          <w:delText> </w:delText>
        </w:r>
      </w:del>
    </w:p>
    <w:p w14:paraId="1D5E0718" w14:textId="77777777" w:rsidR="00D05199" w:rsidRPr="00A66496" w:rsidDel="002E607A" w:rsidRDefault="00D05199" w:rsidP="0060573B">
      <w:pPr>
        <w:pStyle w:val="NormalWeb"/>
        <w:spacing w:before="0" w:beforeAutospacing="0" w:after="0" w:afterAutospacing="0"/>
        <w:ind w:left="567"/>
        <w:jc w:val="both"/>
        <w:textAlignment w:val="baseline"/>
        <w:rPr>
          <w:del w:id="865" w:author="Willian" w:date="2017-03-08T00:13:00Z"/>
          <w:rFonts w:ascii="Menlo" w:hAnsi="Menlo" w:cs="Menlo"/>
          <w:noProof/>
          <w:color w:val="000000"/>
          <w:sz w:val="21"/>
          <w:szCs w:val="21"/>
          <w:lang w:val="en-US"/>
        </w:rPr>
      </w:pPr>
      <w:del w:id="86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B42F1B8" w14:textId="77777777" w:rsidR="00D05199" w:rsidRPr="00A66496" w:rsidDel="002E607A" w:rsidRDefault="00D05199" w:rsidP="0060573B">
      <w:pPr>
        <w:pStyle w:val="NormalWeb"/>
        <w:spacing w:before="0" w:beforeAutospacing="0" w:after="0" w:afterAutospacing="0"/>
        <w:ind w:left="567"/>
        <w:jc w:val="both"/>
        <w:textAlignment w:val="baseline"/>
        <w:rPr>
          <w:del w:id="867" w:author="Willian" w:date="2017-03-08T00:13:00Z"/>
          <w:rFonts w:ascii="Menlo" w:hAnsi="Menlo" w:cs="Menlo"/>
          <w:noProof/>
          <w:color w:val="000000"/>
          <w:sz w:val="21"/>
          <w:szCs w:val="21"/>
          <w:lang w:val="en-US"/>
        </w:rPr>
      </w:pPr>
      <w:del w:id="86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w:delText>
        </w:r>
      </w:del>
    </w:p>
    <w:p w14:paraId="123FFD0F" w14:textId="77777777" w:rsidR="00D05199" w:rsidRPr="00A66496" w:rsidDel="002E607A" w:rsidRDefault="00D05199" w:rsidP="0060573B">
      <w:pPr>
        <w:pStyle w:val="NormalWeb"/>
        <w:spacing w:before="0" w:beforeAutospacing="0" w:after="0" w:afterAutospacing="0"/>
        <w:ind w:left="567"/>
        <w:jc w:val="both"/>
        <w:textAlignment w:val="baseline"/>
        <w:rPr>
          <w:del w:id="869" w:author="Willian" w:date="2017-03-08T00:13:00Z"/>
          <w:rFonts w:ascii="Menlo" w:hAnsi="Menlo" w:cs="Menlo"/>
          <w:noProof/>
          <w:color w:val="000000"/>
          <w:sz w:val="21"/>
          <w:szCs w:val="21"/>
          <w:lang w:val="en-US"/>
        </w:rPr>
      </w:pPr>
      <w:del w:id="870" w:author="Willian" w:date="2017-03-08T00:13:00Z">
        <w:r w:rsidRPr="00A66496" w:rsidDel="002E607A">
          <w:rPr>
            <w:rFonts w:ascii="Menlo" w:hAnsi="Menlo" w:cs="Menlo"/>
            <w:noProof/>
            <w:color w:val="000000"/>
            <w:sz w:val="18"/>
            <w:szCs w:val="18"/>
            <w:lang w:val="en-US"/>
          </w:rPr>
          <w:delText>  }</w:delText>
        </w:r>
      </w:del>
    </w:p>
    <w:p w14:paraId="3BDBDA6D" w14:textId="77777777" w:rsidR="00D05199" w:rsidRPr="00A66496" w:rsidDel="002E607A" w:rsidRDefault="00D05199" w:rsidP="0060573B">
      <w:pPr>
        <w:pStyle w:val="NormalWeb"/>
        <w:spacing w:before="0" w:beforeAutospacing="0" w:after="0" w:afterAutospacing="0"/>
        <w:ind w:left="567"/>
        <w:jc w:val="both"/>
        <w:textAlignment w:val="baseline"/>
        <w:rPr>
          <w:del w:id="871" w:author="Willian" w:date="2017-03-08T00:13:00Z"/>
          <w:rFonts w:ascii="Menlo" w:hAnsi="Menlo" w:cs="Menlo"/>
          <w:noProof/>
          <w:color w:val="000000"/>
          <w:sz w:val="21"/>
          <w:szCs w:val="21"/>
          <w:lang w:val="en-US"/>
        </w:rPr>
      </w:pPr>
      <w:del w:id="872" w:author="Willian" w:date="2017-03-08T00:13:00Z">
        <w:r w:rsidRPr="00A66496" w:rsidDel="002E607A">
          <w:rPr>
            <w:rFonts w:ascii="Menlo" w:hAnsi="Menlo" w:cs="Menlo"/>
            <w:noProof/>
            <w:color w:val="000000"/>
            <w:sz w:val="18"/>
            <w:szCs w:val="18"/>
            <w:lang w:val="en-US"/>
          </w:rPr>
          <w:delText> </w:delText>
        </w:r>
      </w:del>
    </w:p>
    <w:p w14:paraId="7C57675A" w14:textId="77777777" w:rsidR="00D05199" w:rsidRPr="00A66496" w:rsidDel="002E607A" w:rsidRDefault="00D05199" w:rsidP="0060573B">
      <w:pPr>
        <w:pStyle w:val="NormalWeb"/>
        <w:spacing w:before="0" w:beforeAutospacing="0" w:after="0" w:afterAutospacing="0"/>
        <w:ind w:left="567"/>
        <w:jc w:val="both"/>
        <w:textAlignment w:val="baseline"/>
        <w:rPr>
          <w:del w:id="873" w:author="Willian" w:date="2017-03-08T00:13:00Z"/>
          <w:rFonts w:ascii="Menlo" w:hAnsi="Menlo" w:cs="Menlo"/>
          <w:noProof/>
          <w:color w:val="000000"/>
          <w:sz w:val="21"/>
          <w:szCs w:val="21"/>
          <w:lang w:val="en-US"/>
        </w:rPr>
      </w:pPr>
      <w:del w:id="87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4024ED25" w14:textId="77777777" w:rsidR="00D05199" w:rsidRPr="00A66496" w:rsidDel="002E607A" w:rsidRDefault="00D05199" w:rsidP="0060573B">
      <w:pPr>
        <w:pStyle w:val="NormalWeb"/>
        <w:spacing w:before="0" w:beforeAutospacing="0" w:after="0" w:afterAutospacing="0"/>
        <w:ind w:left="567"/>
        <w:jc w:val="both"/>
        <w:textAlignment w:val="baseline"/>
        <w:rPr>
          <w:del w:id="875" w:author="Willian" w:date="2017-03-08T00:13:00Z"/>
          <w:rFonts w:ascii="Menlo" w:hAnsi="Menlo" w:cs="Menlo"/>
          <w:noProof/>
          <w:color w:val="000000"/>
          <w:sz w:val="21"/>
          <w:szCs w:val="21"/>
          <w:lang w:val="en-US"/>
        </w:rPr>
      </w:pPr>
      <w:del w:id="87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63AA6B3F" w14:textId="77777777" w:rsidR="00D05199" w:rsidRPr="0060573B" w:rsidDel="002E607A" w:rsidRDefault="00D05199" w:rsidP="0060573B">
      <w:pPr>
        <w:pStyle w:val="NormalWeb"/>
        <w:spacing w:before="0" w:beforeAutospacing="0" w:after="0" w:afterAutospacing="0"/>
        <w:ind w:left="567"/>
        <w:jc w:val="both"/>
        <w:textAlignment w:val="baseline"/>
        <w:rPr>
          <w:del w:id="877" w:author="Willian" w:date="2017-03-08T00:13:00Z"/>
          <w:rFonts w:ascii="Menlo" w:hAnsi="Menlo" w:cs="Menlo"/>
          <w:noProof/>
          <w:color w:val="000000"/>
          <w:sz w:val="21"/>
          <w:szCs w:val="21"/>
        </w:rPr>
      </w:pPr>
      <w:del w:id="878" w:author="Willian" w:date="2017-03-08T00:13:00Z">
        <w:r w:rsidRPr="00A66496" w:rsidDel="002E607A">
          <w:rPr>
            <w:rFonts w:ascii="Menlo" w:hAnsi="Menlo" w:cs="Menlo"/>
            <w:noProof/>
            <w:color w:val="000000"/>
            <w:sz w:val="18"/>
            <w:szCs w:val="18"/>
            <w:lang w:val="en-US"/>
          </w:rPr>
          <w:delText>  </w:delText>
        </w:r>
        <w:r w:rsidRPr="0060573B" w:rsidDel="002E607A">
          <w:rPr>
            <w:rFonts w:ascii="Menlo" w:hAnsi="Menlo" w:cs="Menlo"/>
            <w:noProof/>
            <w:color w:val="000000"/>
            <w:sz w:val="18"/>
            <w:szCs w:val="18"/>
          </w:rPr>
          <w:delText>}</w:delText>
        </w:r>
      </w:del>
    </w:p>
    <w:p w14:paraId="1BE142AE" w14:textId="77777777" w:rsidR="00D05199" w:rsidRPr="0060573B" w:rsidDel="002E607A" w:rsidRDefault="00D05199" w:rsidP="0060573B">
      <w:pPr>
        <w:pStyle w:val="NormalWeb"/>
        <w:spacing w:before="0" w:beforeAutospacing="0" w:after="620" w:afterAutospacing="0"/>
        <w:ind w:left="567"/>
        <w:jc w:val="both"/>
        <w:textAlignment w:val="baseline"/>
        <w:rPr>
          <w:del w:id="879" w:author="Willian" w:date="2017-03-08T00:13:00Z"/>
          <w:rFonts w:ascii="Menlo" w:hAnsi="Menlo" w:cs="Menlo"/>
          <w:noProof/>
          <w:color w:val="000000"/>
          <w:sz w:val="21"/>
          <w:szCs w:val="21"/>
        </w:rPr>
      </w:pPr>
      <w:del w:id="880" w:author="Willian" w:date="2017-03-08T00:13:00Z">
        <w:r w:rsidRPr="0060573B" w:rsidDel="002E607A">
          <w:rPr>
            <w:rFonts w:ascii="Menlo" w:hAnsi="Menlo" w:cs="Menlo"/>
            <w:noProof/>
            <w:color w:val="000000"/>
            <w:sz w:val="18"/>
            <w:szCs w:val="18"/>
          </w:rPr>
          <w:delText>}</w:delText>
        </w:r>
      </w:del>
    </w:p>
    <w:p w14:paraId="2BC7CB2E" w14:textId="77777777" w:rsidR="00AF04DD" w:rsidDel="002E607A" w:rsidRDefault="00AF04DD" w:rsidP="00AF04DD">
      <w:pPr>
        <w:rPr>
          <w:del w:id="881" w:author="Willian" w:date="2017-03-08T00:13:00Z"/>
        </w:rPr>
      </w:pPr>
      <w:del w:id="882" w:author="Willian" w:date="2017-03-08T00:13:00Z">
        <w:r w:rsidDel="002E607A">
          <w:delText xml:space="preserve">Observe que utilizamos a palavra reservada </w:delText>
        </w:r>
        <w:r w:rsidRPr="0060573B" w:rsidDel="002E607A">
          <w:rPr>
            <w:rFonts w:ascii="Menlo" w:hAnsi="Menlo" w:cs="Menlo"/>
            <w:noProof/>
            <w:color w:val="AA3391"/>
            <w:sz w:val="18"/>
            <w:szCs w:val="18"/>
          </w:rPr>
          <w:delText>self</w:delText>
        </w:r>
        <w:r w:rsidDel="002E607A">
          <w:delText xml:space="preserve"> para distinguir a propriedade </w:delText>
        </w:r>
        <w:r w:rsidRPr="0060573B" w:rsidDel="002E607A">
          <w:rPr>
            <w:rFonts w:ascii="Menlo" w:hAnsi="Menlo" w:cs="Menlo"/>
            <w:noProof/>
            <w:color w:val="3F6E74"/>
            <w:sz w:val="18"/>
            <w:szCs w:val="18"/>
          </w:rPr>
          <w:delText>name</w:delText>
        </w:r>
        <w:r w:rsidDel="002E607A">
          <w:delText xml:space="preserve"> do argumento </w:delText>
        </w:r>
        <w:r w:rsidRPr="0060573B" w:rsidDel="002E607A">
          <w:rPr>
            <w:rFonts w:ascii="Menlo" w:hAnsi="Menlo" w:cs="Menlo"/>
            <w:noProof/>
            <w:color w:val="3F6E74"/>
            <w:sz w:val="18"/>
            <w:szCs w:val="18"/>
          </w:rPr>
          <w:delText>name</w:delText>
        </w:r>
        <w:r w:rsidDel="002E607A">
          <w:delText xml:space="preserve">. Cada propriedade tem um valor atribuído, seja na sua declaração (como em </w:delText>
        </w:r>
        <w:r w:rsidRPr="0060573B" w:rsidDel="002E607A">
          <w:rPr>
            <w:rFonts w:ascii="Menlo" w:hAnsi="Menlo" w:cs="Menlo"/>
            <w:noProof/>
            <w:color w:val="3F6E74"/>
            <w:sz w:val="18"/>
            <w:szCs w:val="18"/>
          </w:rPr>
          <w:delText>numberOfSides</w:delText>
        </w:r>
        <w:r w:rsidDel="002E607A">
          <w:delText xml:space="preserve">) ou no inicializador (como em </w:delText>
        </w:r>
        <w:r w:rsidRPr="0060573B" w:rsidDel="002E607A">
          <w:rPr>
            <w:rFonts w:ascii="Menlo" w:hAnsi="Menlo" w:cs="Menlo"/>
            <w:noProof/>
            <w:color w:val="3F6E74"/>
            <w:sz w:val="18"/>
            <w:szCs w:val="18"/>
          </w:rPr>
          <w:delText>name</w:delText>
        </w:r>
        <w:r w:rsidDel="002E607A">
          <w:delText xml:space="preserve">). Mesmo que este valor seja explicitamente </w:delText>
        </w:r>
        <w:r w:rsidDel="002E607A">
          <w:rPr>
            <w:rFonts w:ascii="Menlo" w:hAnsi="Menlo" w:cs="Menlo"/>
            <w:noProof/>
            <w:color w:val="AA3391"/>
            <w:sz w:val="18"/>
            <w:szCs w:val="18"/>
          </w:rPr>
          <w:delText>nil</w:delText>
        </w:r>
        <w:r w:rsidDel="002E607A">
          <w:delText>, todas as propriedades devem ter um valor atribuído em si.</w:delText>
        </w:r>
      </w:del>
    </w:p>
    <w:p w14:paraId="2ACA5F81" w14:textId="77777777" w:rsidR="00AF04DD" w:rsidDel="002E607A" w:rsidRDefault="00AF04DD" w:rsidP="00AF04DD">
      <w:pPr>
        <w:rPr>
          <w:del w:id="883" w:author="Willian" w:date="2017-03-08T00:13:00Z"/>
        </w:rPr>
      </w:pPr>
      <w:del w:id="884" w:author="Willian" w:date="2017-03-08T00:13:00Z">
        <w:r w:rsidDel="002E607A">
          <w:delText xml:space="preserve">Ao chamarmos o inicializador, na criação da instância, não utilizamos a palavra </w:delText>
        </w:r>
        <w:r w:rsidDel="002E607A">
          <w:rPr>
            <w:rFonts w:ascii="Menlo" w:hAnsi="Menlo" w:cs="Menlo"/>
            <w:color w:val="AA3391"/>
            <w:sz w:val="18"/>
            <w:szCs w:val="18"/>
          </w:rPr>
          <w:delText>init</w:delText>
        </w:r>
        <w:r w:rsidDel="002E607A">
          <w:delText>; devemos chama-lo colocando o parênteses após o nome da classe. Quando chamamos um inicializador, devemos incluir todos os argumentos e nomes, juntamente com os seus valores.</w:delText>
        </w:r>
      </w:del>
    </w:p>
    <w:p w14:paraId="30BEAFC1" w14:textId="77777777" w:rsidR="00D05199" w:rsidRPr="00A66496" w:rsidDel="002E607A" w:rsidRDefault="00D05199" w:rsidP="00AF04DD">
      <w:pPr>
        <w:pStyle w:val="NormalWeb"/>
        <w:numPr>
          <w:ilvl w:val="0"/>
          <w:numId w:val="9"/>
        </w:numPr>
        <w:spacing w:before="460" w:beforeAutospacing="0" w:after="620" w:afterAutospacing="0"/>
        <w:ind w:left="567"/>
        <w:jc w:val="both"/>
        <w:textAlignment w:val="baseline"/>
        <w:rPr>
          <w:del w:id="885" w:author="Willian" w:date="2017-03-08T00:13:00Z"/>
          <w:rFonts w:ascii="Menlo" w:hAnsi="Menlo" w:cs="Menlo"/>
          <w:noProof/>
          <w:color w:val="FFFFFF"/>
          <w:sz w:val="21"/>
          <w:szCs w:val="21"/>
          <w:lang w:val="en-US"/>
        </w:rPr>
      </w:pPr>
      <w:del w:id="88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"my named shape"</w:delText>
        </w:r>
        <w:r w:rsidRPr="00A66496" w:rsidDel="002E607A">
          <w:rPr>
            <w:rFonts w:ascii="Menlo" w:hAnsi="Menlo" w:cs="Menlo"/>
            <w:noProof/>
            <w:color w:val="000000"/>
            <w:sz w:val="18"/>
            <w:szCs w:val="18"/>
            <w:lang w:val="en-US"/>
          </w:rPr>
          <w:delText>)</w:delText>
        </w:r>
      </w:del>
    </w:p>
    <w:p w14:paraId="1E695B6D" w14:textId="77777777" w:rsidR="00AF04DD" w:rsidDel="002E607A" w:rsidRDefault="009C06FC" w:rsidP="00AF04DD">
      <w:pPr>
        <w:rPr>
          <w:del w:id="887" w:author="Willian" w:date="2017-03-08T00:13:00Z"/>
        </w:rPr>
      </w:pPr>
      <w:ins w:id="888" w:author="Vicente da Silva, Mayara" w:date="2016-11-04T11:30:00Z">
        <w:del w:id="889" w:author="Willian" w:date="2017-03-08T00:13:00Z">
          <w:r w:rsidDel="002E607A">
            <w:delText xml:space="preserve">As </w:delText>
          </w:r>
        </w:del>
      </w:ins>
      <w:del w:id="890" w:author="Willian" w:date="2017-03-08T00:13:00Z">
        <w:r w:rsidR="00AF04DD" w:rsidDel="002E607A">
          <w:delText xml:space="preserve">Classes podem herdar o comportamento de sua classe mãe. Uma classe que herda o comportamento de outra é chamada de </w:delText>
        </w:r>
        <w:r w:rsidR="00AF04DD" w:rsidDel="002E607A">
          <w:rPr>
            <w:b/>
          </w:rPr>
          <w:delText xml:space="preserve">subclasse </w:delText>
        </w:r>
        <w:r w:rsidR="00AF04DD" w:rsidDel="002E607A">
          <w:delText xml:space="preserve">desta classe, e classe mãe é chamada de </w:delText>
        </w:r>
        <w:r w:rsidR="00AF04DD" w:rsidRPr="00AF04DD" w:rsidDel="002E607A">
          <w:rPr>
            <w:b/>
          </w:rPr>
          <w:delText>superclasse</w:delText>
        </w:r>
        <w:r w:rsidR="00AF04DD" w:rsidDel="002E607A">
          <w:delText>.</w:delText>
        </w:r>
        <w:r w:rsidR="00946005" w:rsidDel="002E607A">
          <w:delText xml:space="preserve"> Subclasses incluem o nome da superclasse depois de seu nome, separados por dois pontos ( :), como no exemplo abaixo. Uma classe pode herdar apenas uma superclasse, embora esta superclasse possa herdar outra superclasse, e assim por diante, resultando em uma </w:delText>
        </w:r>
        <w:r w:rsidR="00946005" w:rsidRPr="00946005" w:rsidDel="002E607A">
          <w:rPr>
            <w:b/>
          </w:rPr>
          <w:delText>hierarquia de classes</w:delText>
        </w:r>
        <w:r w:rsidR="00946005" w:rsidDel="002E607A">
          <w:delText>.</w:delText>
        </w:r>
      </w:del>
    </w:p>
    <w:p w14:paraId="4AE5360B" w14:textId="77777777" w:rsidR="00946005" w:rsidRPr="00946005" w:rsidDel="002E607A" w:rsidRDefault="00946005" w:rsidP="00AF04DD">
      <w:pPr>
        <w:rPr>
          <w:del w:id="891" w:author="Willian" w:date="2017-03-08T00:13:00Z"/>
        </w:rPr>
      </w:pPr>
      <w:del w:id="892" w:author="Willian" w:date="2017-03-08T00:13:00Z">
        <w:r w:rsidDel="002E607A">
          <w:delText xml:space="preserve">Métodos de uma subclasse que </w:delText>
        </w:r>
        <w:r w:rsidDel="002E607A">
          <w:rPr>
            <w:b/>
          </w:rPr>
          <w:delText xml:space="preserve">sobrepõem </w:delText>
        </w:r>
        <w:r w:rsidDel="002E607A">
          <w:delText xml:space="preserve">a implementação da superclasse são marcados com a palavra reservada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antecedendo o método. Quando não anotamos com a palavra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o compilador irá emitir um erro. </w:delText>
        </w:r>
        <w:r w:rsidR="00980F48" w:rsidDel="002E607A">
          <w:delText xml:space="preserve">O compilador detecta um erro quando colocamos o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R="00980F48" w:rsidDel="002E607A">
          <w:delText>desnecessariamente em métodos que de fato não sobrepõem nenhum método da superclasse.</w:delText>
        </w:r>
      </w:del>
    </w:p>
    <w:p w14:paraId="56572ED8" w14:textId="77777777" w:rsidR="00980F48" w:rsidDel="002E607A" w:rsidRDefault="00980F48" w:rsidP="00D05199">
      <w:pPr>
        <w:pStyle w:val="NormalWeb"/>
        <w:spacing w:before="0" w:beforeAutospacing="0" w:after="220" w:afterAutospacing="0"/>
        <w:jc w:val="both"/>
        <w:rPr>
          <w:del w:id="893" w:author="Willian" w:date="2017-03-08T00:13:00Z"/>
          <w:rFonts w:ascii="Arial" w:hAnsi="Arial" w:cs="Arial"/>
          <w:color w:val="414141"/>
          <w:sz w:val="21"/>
          <w:szCs w:val="21"/>
        </w:rPr>
      </w:pPr>
      <w:del w:id="894" w:author="Willian" w:date="2017-03-08T00:13:00Z">
        <w:r w:rsidDel="002E607A">
          <w:rPr>
            <w:rFonts w:ascii="Arial" w:hAnsi="Arial" w:cs="Arial"/>
            <w:color w:val="414141"/>
            <w:sz w:val="21"/>
            <w:szCs w:val="21"/>
          </w:rPr>
          <w:delText xml:space="preserve">Este exemplo define a classe </w:delText>
        </w:r>
        <w:r w:rsidRPr="00980F48" w:rsidDel="002E607A">
          <w:rPr>
            <w:rFonts w:ascii="Menlo" w:eastAsia="Meiryo" w:hAnsi="Menlo" w:cs="Menlo"/>
            <w:color w:val="3F6E74"/>
            <w:sz w:val="18"/>
            <w:szCs w:val="18"/>
          </w:rPr>
          <w:delText>Square</w:delText>
        </w:r>
        <w:r w:rsidDel="002E607A">
          <w:rPr>
            <w:rFonts w:ascii="Arial" w:hAnsi="Arial" w:cs="Arial"/>
            <w:color w:val="414141"/>
            <w:sz w:val="21"/>
            <w:szCs w:val="21"/>
          </w:rPr>
          <w:delText xml:space="preserve">, que é uma subclasse de </w:delText>
        </w:r>
        <w:r w:rsidRPr="00980F48" w:rsidDel="002E607A">
          <w:rPr>
            <w:rFonts w:ascii="Menlo" w:eastAsia="Meiryo" w:hAnsi="Menlo" w:cs="Menlo"/>
            <w:color w:val="5C2699"/>
            <w:sz w:val="18"/>
            <w:szCs w:val="18"/>
          </w:rPr>
          <w:delText>NamedShape</w:delText>
        </w:r>
        <w:r w:rsidDel="002E607A">
          <w:rPr>
            <w:rFonts w:ascii="Arial" w:hAnsi="Arial" w:cs="Arial"/>
            <w:color w:val="414141"/>
            <w:sz w:val="21"/>
            <w:szCs w:val="21"/>
          </w:rPr>
          <w:delText>.</w:delText>
        </w:r>
      </w:del>
    </w:p>
    <w:p w14:paraId="69ACEF0E" w14:textId="77777777" w:rsidR="00D05199" w:rsidRPr="00A66496" w:rsidDel="002E607A" w:rsidRDefault="00D05199" w:rsidP="00980F48">
      <w:pPr>
        <w:pStyle w:val="NormalWeb"/>
        <w:spacing w:before="460" w:beforeAutospacing="0" w:after="0" w:afterAutospacing="0"/>
        <w:ind w:left="885"/>
        <w:jc w:val="both"/>
        <w:textAlignment w:val="baseline"/>
        <w:rPr>
          <w:del w:id="895" w:author="Willian" w:date="2017-03-08T00:13:00Z"/>
          <w:rFonts w:ascii="Menlo" w:eastAsia="Meiryo" w:hAnsi="Menlo" w:cs="Menlo"/>
          <w:noProof/>
          <w:color w:val="000000"/>
          <w:sz w:val="21"/>
          <w:szCs w:val="21"/>
          <w:lang w:val="en-US"/>
        </w:rPr>
      </w:pPr>
      <w:del w:id="896" w:author="Willian" w:date="2017-03-08T00:13:00Z">
        <w:r w:rsidRPr="00A66496" w:rsidDel="002E607A">
          <w:rPr>
            <w:rFonts w:ascii="Menlo" w:eastAsia="Meiryo" w:hAnsi="Menlo" w:cs="Menlo"/>
            <w:noProof/>
            <w:color w:val="AA3391"/>
            <w:sz w:val="18"/>
            <w:szCs w:val="18"/>
            <w:lang w:val="en-US"/>
          </w:rPr>
          <w:delText>class</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NamedShape</w:delText>
        </w:r>
        <w:r w:rsidRPr="00A66496" w:rsidDel="002E607A">
          <w:rPr>
            <w:rFonts w:ascii="Menlo" w:eastAsia="Meiryo" w:hAnsi="Menlo" w:cs="Menlo"/>
            <w:noProof/>
            <w:color w:val="000000"/>
            <w:sz w:val="18"/>
            <w:szCs w:val="18"/>
            <w:lang w:val="en-US"/>
          </w:rPr>
          <w:delText xml:space="preserve"> {</w:delText>
        </w:r>
      </w:del>
    </w:p>
    <w:p w14:paraId="2A5BDD14" w14:textId="77777777" w:rsidR="00D05199" w:rsidRPr="00A66496" w:rsidDel="002E607A" w:rsidRDefault="00D05199" w:rsidP="00980F48">
      <w:pPr>
        <w:pStyle w:val="NormalWeb"/>
        <w:spacing w:before="0" w:beforeAutospacing="0" w:after="0" w:afterAutospacing="0"/>
        <w:ind w:left="885"/>
        <w:jc w:val="both"/>
        <w:textAlignment w:val="baseline"/>
        <w:rPr>
          <w:del w:id="897" w:author="Willian" w:date="2017-03-08T00:13:00Z"/>
          <w:rFonts w:ascii="Menlo" w:eastAsia="Meiryo" w:hAnsi="Menlo" w:cs="Menlo"/>
          <w:noProof/>
          <w:color w:val="000000"/>
          <w:sz w:val="21"/>
          <w:szCs w:val="21"/>
          <w:lang w:val="en-US"/>
        </w:rPr>
      </w:pPr>
      <w:del w:id="898"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var</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del>
    </w:p>
    <w:p w14:paraId="213D1ECF" w14:textId="77777777" w:rsidR="00D05199" w:rsidRPr="00A66496" w:rsidDel="002E607A" w:rsidRDefault="00D05199" w:rsidP="00980F48">
      <w:pPr>
        <w:pStyle w:val="NormalWeb"/>
        <w:spacing w:before="0" w:beforeAutospacing="0" w:after="0" w:afterAutospacing="0"/>
        <w:ind w:left="885"/>
        <w:jc w:val="both"/>
        <w:textAlignment w:val="baseline"/>
        <w:rPr>
          <w:del w:id="899" w:author="Willian" w:date="2017-03-08T00:13:00Z"/>
          <w:rFonts w:ascii="Menlo" w:eastAsia="Meiryo" w:hAnsi="Menlo" w:cs="Menlo"/>
          <w:noProof/>
          <w:color w:val="000000"/>
          <w:sz w:val="21"/>
          <w:szCs w:val="21"/>
          <w:lang w:val="en-US"/>
        </w:rPr>
      </w:pPr>
      <w:del w:id="900" w:author="Willian" w:date="2017-03-08T00:13:00Z">
        <w:r w:rsidRPr="00A66496" w:rsidDel="002E607A">
          <w:rPr>
            <w:rFonts w:ascii="Menlo" w:eastAsia="Meiryo" w:hAnsi="Menlo" w:cs="Menlo"/>
            <w:noProof/>
            <w:color w:val="000000"/>
            <w:sz w:val="18"/>
            <w:szCs w:val="18"/>
            <w:lang w:val="en-US"/>
          </w:rPr>
          <w:delText> </w:delText>
        </w:r>
      </w:del>
    </w:p>
    <w:p w14:paraId="40D3BD2C" w14:textId="77777777" w:rsidR="00D05199" w:rsidRPr="00A66496" w:rsidDel="002E607A" w:rsidRDefault="00D05199" w:rsidP="00980F48">
      <w:pPr>
        <w:pStyle w:val="NormalWeb"/>
        <w:spacing w:before="0" w:beforeAutospacing="0" w:after="0" w:afterAutospacing="0"/>
        <w:ind w:left="885"/>
        <w:jc w:val="both"/>
        <w:textAlignment w:val="baseline"/>
        <w:rPr>
          <w:del w:id="901" w:author="Willian" w:date="2017-03-08T00:13:00Z"/>
          <w:rFonts w:ascii="Menlo" w:eastAsia="Meiryo" w:hAnsi="Menlo" w:cs="Menlo"/>
          <w:noProof/>
          <w:color w:val="000000"/>
          <w:sz w:val="21"/>
          <w:szCs w:val="21"/>
          <w:lang w:val="en-US"/>
        </w:rPr>
      </w:pPr>
      <w:del w:id="902"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w:delText>
        </w:r>
      </w:del>
    </w:p>
    <w:p w14:paraId="160D0FE3" w14:textId="77777777" w:rsidR="00D05199" w:rsidRPr="00A66496" w:rsidDel="002E607A" w:rsidRDefault="00D05199" w:rsidP="00980F48">
      <w:pPr>
        <w:pStyle w:val="NormalWeb"/>
        <w:spacing w:before="0" w:beforeAutospacing="0" w:after="0" w:afterAutospacing="0"/>
        <w:ind w:left="885"/>
        <w:jc w:val="both"/>
        <w:textAlignment w:val="baseline"/>
        <w:rPr>
          <w:del w:id="903" w:author="Willian" w:date="2017-03-08T00:13:00Z"/>
          <w:rFonts w:ascii="Menlo" w:eastAsia="Meiryo" w:hAnsi="Menlo" w:cs="Menlo"/>
          <w:noProof/>
          <w:color w:val="000000"/>
          <w:sz w:val="21"/>
          <w:szCs w:val="21"/>
          <w:lang w:val="en-US"/>
        </w:rPr>
      </w:pPr>
      <w:del w:id="904"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self</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0E273536" w14:textId="77777777" w:rsidR="00D05199" w:rsidRPr="00A66496" w:rsidDel="002E607A" w:rsidRDefault="00D05199" w:rsidP="00980F48">
      <w:pPr>
        <w:pStyle w:val="NormalWeb"/>
        <w:spacing w:before="0" w:beforeAutospacing="0" w:after="0" w:afterAutospacing="0"/>
        <w:ind w:left="885"/>
        <w:jc w:val="both"/>
        <w:textAlignment w:val="baseline"/>
        <w:rPr>
          <w:del w:id="905" w:author="Willian" w:date="2017-03-08T00:13:00Z"/>
          <w:rFonts w:ascii="Menlo" w:eastAsia="Meiryo" w:hAnsi="Menlo" w:cs="Menlo"/>
          <w:noProof/>
          <w:color w:val="000000"/>
          <w:sz w:val="21"/>
          <w:szCs w:val="21"/>
          <w:lang w:val="en-US"/>
        </w:rPr>
      </w:pPr>
      <w:del w:id="906"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super</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w:delText>
        </w:r>
      </w:del>
    </w:p>
    <w:p w14:paraId="1130FF82" w14:textId="77777777" w:rsidR="00D05199" w:rsidRPr="00A66496" w:rsidDel="002E607A" w:rsidRDefault="00D05199" w:rsidP="00980F48">
      <w:pPr>
        <w:pStyle w:val="NormalWeb"/>
        <w:spacing w:before="0" w:beforeAutospacing="0" w:after="0" w:afterAutospacing="0"/>
        <w:ind w:left="885"/>
        <w:jc w:val="both"/>
        <w:textAlignment w:val="baseline"/>
        <w:rPr>
          <w:del w:id="907" w:author="Willian" w:date="2017-03-08T00:13:00Z"/>
          <w:rFonts w:ascii="Menlo" w:eastAsia="Meiryo" w:hAnsi="Menlo" w:cs="Menlo"/>
          <w:noProof/>
          <w:color w:val="000000"/>
          <w:sz w:val="21"/>
          <w:szCs w:val="21"/>
          <w:lang w:val="en-US"/>
        </w:rPr>
      </w:pPr>
      <w:del w:id="908"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3F6E74"/>
            <w:sz w:val="18"/>
            <w:szCs w:val="18"/>
            <w:lang w:val="en-US"/>
          </w:rPr>
          <w:delText>numberOfSides</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1C00CF"/>
            <w:sz w:val="18"/>
            <w:szCs w:val="18"/>
            <w:lang w:val="en-US"/>
          </w:rPr>
          <w:delText>4</w:delText>
        </w:r>
      </w:del>
    </w:p>
    <w:p w14:paraId="1FC6DC1F" w14:textId="77777777" w:rsidR="00D05199" w:rsidRPr="00A66496" w:rsidDel="002E607A" w:rsidRDefault="00D05199" w:rsidP="00980F48">
      <w:pPr>
        <w:pStyle w:val="NormalWeb"/>
        <w:spacing w:before="0" w:beforeAutospacing="0" w:after="0" w:afterAutospacing="0"/>
        <w:ind w:left="885"/>
        <w:jc w:val="both"/>
        <w:textAlignment w:val="baseline"/>
        <w:rPr>
          <w:del w:id="909" w:author="Willian" w:date="2017-03-08T00:13:00Z"/>
          <w:rFonts w:ascii="Menlo" w:eastAsia="Meiryo" w:hAnsi="Menlo" w:cs="Menlo"/>
          <w:noProof/>
          <w:color w:val="000000"/>
          <w:sz w:val="21"/>
          <w:szCs w:val="21"/>
          <w:lang w:val="en-US"/>
        </w:rPr>
      </w:pPr>
      <w:del w:id="910" w:author="Willian" w:date="2017-03-08T00:13:00Z">
        <w:r w:rsidRPr="00A66496" w:rsidDel="002E607A">
          <w:rPr>
            <w:rFonts w:ascii="Menlo" w:eastAsia="Meiryo" w:hAnsi="Menlo" w:cs="Menlo"/>
            <w:noProof/>
            <w:color w:val="000000"/>
            <w:sz w:val="18"/>
            <w:szCs w:val="18"/>
            <w:lang w:val="en-US"/>
          </w:rPr>
          <w:delText>  }</w:delText>
        </w:r>
      </w:del>
    </w:p>
    <w:p w14:paraId="2AF74616" w14:textId="77777777" w:rsidR="00D05199" w:rsidRPr="00A66496" w:rsidDel="002E607A" w:rsidRDefault="00D05199" w:rsidP="00980F48">
      <w:pPr>
        <w:pStyle w:val="NormalWeb"/>
        <w:spacing w:before="0" w:beforeAutospacing="0" w:after="0" w:afterAutospacing="0"/>
        <w:ind w:left="885"/>
        <w:jc w:val="both"/>
        <w:textAlignment w:val="baseline"/>
        <w:rPr>
          <w:del w:id="911" w:author="Willian" w:date="2017-03-08T00:13:00Z"/>
          <w:rFonts w:ascii="Menlo" w:eastAsia="Meiryo" w:hAnsi="Menlo" w:cs="Menlo"/>
          <w:noProof/>
          <w:color w:val="000000"/>
          <w:sz w:val="21"/>
          <w:szCs w:val="21"/>
          <w:lang w:val="en-US"/>
        </w:rPr>
      </w:pPr>
      <w:del w:id="912" w:author="Willian" w:date="2017-03-08T00:13:00Z">
        <w:r w:rsidRPr="00A66496" w:rsidDel="002E607A">
          <w:rPr>
            <w:rFonts w:ascii="Menlo" w:eastAsia="Meiryo" w:hAnsi="Menlo" w:cs="Menlo"/>
            <w:noProof/>
            <w:color w:val="000000"/>
            <w:sz w:val="18"/>
            <w:szCs w:val="18"/>
            <w:lang w:val="en-US"/>
          </w:rPr>
          <w:delText> </w:delText>
        </w:r>
      </w:del>
    </w:p>
    <w:p w14:paraId="6B489600" w14:textId="77777777" w:rsidR="00D05199" w:rsidRPr="00A66496" w:rsidDel="002E607A" w:rsidRDefault="00D05199" w:rsidP="00980F48">
      <w:pPr>
        <w:pStyle w:val="NormalWeb"/>
        <w:spacing w:before="0" w:beforeAutospacing="0" w:after="0" w:afterAutospacing="0"/>
        <w:ind w:left="885"/>
        <w:jc w:val="both"/>
        <w:textAlignment w:val="baseline"/>
        <w:rPr>
          <w:del w:id="913" w:author="Willian" w:date="2017-03-08T00:13:00Z"/>
          <w:rFonts w:ascii="Menlo" w:eastAsia="Meiryo" w:hAnsi="Menlo" w:cs="Menlo"/>
          <w:noProof/>
          <w:color w:val="000000"/>
          <w:sz w:val="21"/>
          <w:szCs w:val="21"/>
          <w:lang w:val="en-US"/>
        </w:rPr>
      </w:pPr>
      <w:del w:id="914"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area</w:delText>
        </w:r>
        <w:r w:rsidRPr="00A66496" w:rsidDel="002E607A">
          <w:rPr>
            <w:rFonts w:ascii="Menlo" w:eastAsia="Meiryo" w:hAnsi="Menlo" w:cs="Menlo"/>
            <w:noProof/>
            <w:color w:val="000000"/>
            <w:sz w:val="18"/>
            <w:szCs w:val="18"/>
            <w:lang w:val="en-US"/>
          </w:rPr>
          <w:delText>() -&gt;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del>
    </w:p>
    <w:p w14:paraId="5AAF804D" w14:textId="77777777" w:rsidR="00D05199" w:rsidRPr="00A66496" w:rsidDel="002E607A" w:rsidRDefault="00D05199" w:rsidP="00980F48">
      <w:pPr>
        <w:pStyle w:val="NormalWeb"/>
        <w:spacing w:before="0" w:beforeAutospacing="0" w:after="0" w:afterAutospacing="0"/>
        <w:ind w:left="885"/>
        <w:jc w:val="both"/>
        <w:textAlignment w:val="baseline"/>
        <w:rPr>
          <w:del w:id="915" w:author="Willian" w:date="2017-03-08T00:13:00Z"/>
          <w:rFonts w:ascii="Menlo" w:eastAsia="Meiryo" w:hAnsi="Menlo" w:cs="Menlo"/>
          <w:noProof/>
          <w:color w:val="000000"/>
          <w:sz w:val="21"/>
          <w:szCs w:val="21"/>
          <w:lang w:val="en-US"/>
        </w:rPr>
      </w:pPr>
      <w:del w:id="916"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19D9DF05" w14:textId="77777777" w:rsidR="00D05199" w:rsidRPr="00A66496" w:rsidDel="002E607A" w:rsidRDefault="00D05199" w:rsidP="00980F48">
      <w:pPr>
        <w:pStyle w:val="NormalWeb"/>
        <w:spacing w:before="0" w:beforeAutospacing="0" w:after="0" w:afterAutospacing="0"/>
        <w:ind w:left="885"/>
        <w:jc w:val="both"/>
        <w:textAlignment w:val="baseline"/>
        <w:rPr>
          <w:del w:id="917" w:author="Willian" w:date="2017-03-08T00:13:00Z"/>
          <w:rFonts w:ascii="Menlo" w:eastAsia="Meiryo" w:hAnsi="Menlo" w:cs="Menlo"/>
          <w:noProof/>
          <w:color w:val="000000"/>
          <w:sz w:val="21"/>
          <w:szCs w:val="21"/>
          <w:lang w:val="en-US"/>
        </w:rPr>
      </w:pPr>
      <w:del w:id="918" w:author="Willian" w:date="2017-03-08T00:13:00Z">
        <w:r w:rsidRPr="00A66496" w:rsidDel="002E607A">
          <w:rPr>
            <w:rFonts w:ascii="Menlo" w:eastAsia="Meiryo" w:hAnsi="Menlo" w:cs="Menlo"/>
            <w:noProof/>
            <w:color w:val="000000"/>
            <w:sz w:val="18"/>
            <w:szCs w:val="18"/>
            <w:lang w:val="en-US"/>
          </w:rPr>
          <w:delText>  }</w:delText>
        </w:r>
      </w:del>
    </w:p>
    <w:p w14:paraId="564D7C83" w14:textId="77777777" w:rsidR="00D05199" w:rsidRPr="00A66496" w:rsidDel="002E607A" w:rsidRDefault="00D05199" w:rsidP="00980F48">
      <w:pPr>
        <w:pStyle w:val="NormalWeb"/>
        <w:spacing w:before="0" w:beforeAutospacing="0" w:after="0" w:afterAutospacing="0"/>
        <w:ind w:left="885"/>
        <w:jc w:val="both"/>
        <w:textAlignment w:val="baseline"/>
        <w:rPr>
          <w:del w:id="919" w:author="Willian" w:date="2017-03-08T00:13:00Z"/>
          <w:rFonts w:ascii="Menlo" w:eastAsia="Meiryo" w:hAnsi="Menlo" w:cs="Menlo"/>
          <w:noProof/>
          <w:color w:val="000000"/>
          <w:sz w:val="21"/>
          <w:szCs w:val="21"/>
          <w:lang w:val="en-US"/>
        </w:rPr>
      </w:pPr>
      <w:del w:id="920" w:author="Willian" w:date="2017-03-08T00:13:00Z">
        <w:r w:rsidRPr="00A66496" w:rsidDel="002E607A">
          <w:rPr>
            <w:rFonts w:ascii="Menlo" w:eastAsia="Meiryo" w:hAnsi="Menlo" w:cs="Menlo"/>
            <w:noProof/>
            <w:color w:val="000000"/>
            <w:sz w:val="18"/>
            <w:szCs w:val="18"/>
            <w:lang w:val="en-US"/>
          </w:rPr>
          <w:delText> </w:delText>
        </w:r>
      </w:del>
    </w:p>
    <w:p w14:paraId="75AE822E" w14:textId="77777777" w:rsidR="00D05199" w:rsidRPr="00A66496" w:rsidDel="002E607A" w:rsidRDefault="00D05199" w:rsidP="00980F48">
      <w:pPr>
        <w:pStyle w:val="NormalWeb"/>
        <w:spacing w:before="0" w:beforeAutospacing="0" w:after="0" w:afterAutospacing="0"/>
        <w:ind w:left="885"/>
        <w:jc w:val="both"/>
        <w:textAlignment w:val="baseline"/>
        <w:rPr>
          <w:del w:id="921" w:author="Willian" w:date="2017-03-08T00:13:00Z"/>
          <w:rFonts w:ascii="Menlo" w:eastAsia="Meiryo" w:hAnsi="Menlo" w:cs="Menlo"/>
          <w:noProof/>
          <w:color w:val="000000"/>
          <w:sz w:val="21"/>
          <w:szCs w:val="21"/>
          <w:lang w:val="en-US"/>
        </w:rPr>
      </w:pPr>
      <w:del w:id="922"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override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simpleDescription</w:delText>
        </w:r>
        <w:r w:rsidRPr="00A66496" w:rsidDel="002E607A">
          <w:rPr>
            <w:rFonts w:ascii="Menlo" w:eastAsia="Meiryo" w:hAnsi="Menlo" w:cs="Menlo"/>
            <w:noProof/>
            <w:color w:val="000000"/>
            <w:sz w:val="18"/>
            <w:szCs w:val="18"/>
            <w:lang w:val="en-US"/>
          </w:rPr>
          <w:delText xml:space="preserve">() -&gt;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xml:space="preserve"> {</w:delText>
        </w:r>
      </w:del>
    </w:p>
    <w:p w14:paraId="42C521B0" w14:textId="77777777" w:rsidR="00D05199" w:rsidRPr="00A66496" w:rsidDel="002E607A" w:rsidRDefault="00D05199" w:rsidP="00980F48">
      <w:pPr>
        <w:pStyle w:val="NormalWeb"/>
        <w:spacing w:before="0" w:beforeAutospacing="0" w:after="0" w:afterAutospacing="0"/>
        <w:ind w:left="885"/>
        <w:jc w:val="both"/>
        <w:textAlignment w:val="baseline"/>
        <w:rPr>
          <w:del w:id="923" w:author="Willian" w:date="2017-03-08T00:13:00Z"/>
          <w:rFonts w:ascii="Menlo" w:eastAsia="Meiryo" w:hAnsi="Menlo" w:cs="Menlo"/>
          <w:noProof/>
          <w:color w:val="000000"/>
          <w:sz w:val="21"/>
          <w:szCs w:val="21"/>
          <w:lang w:val="en-US"/>
        </w:rPr>
      </w:pPr>
      <w:del w:id="924"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 xml:space="preserve">"A square with sides of length </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C41A16"/>
            <w:sz w:val="18"/>
            <w:szCs w:val="18"/>
            <w:lang w:val="en-US"/>
          </w:rPr>
          <w:delText>."</w:delText>
        </w:r>
      </w:del>
    </w:p>
    <w:p w14:paraId="1FAA23E6" w14:textId="77777777" w:rsidR="00D05199" w:rsidRPr="00A66496" w:rsidDel="002E607A" w:rsidRDefault="00D05199" w:rsidP="00980F48">
      <w:pPr>
        <w:pStyle w:val="NormalWeb"/>
        <w:spacing w:before="0" w:beforeAutospacing="0" w:after="0" w:afterAutospacing="0"/>
        <w:ind w:left="885"/>
        <w:jc w:val="both"/>
        <w:textAlignment w:val="baseline"/>
        <w:rPr>
          <w:del w:id="925" w:author="Willian" w:date="2017-03-08T00:13:00Z"/>
          <w:rFonts w:ascii="Menlo" w:eastAsia="Meiryo" w:hAnsi="Menlo" w:cs="Menlo"/>
          <w:noProof/>
          <w:color w:val="000000"/>
          <w:sz w:val="21"/>
          <w:szCs w:val="21"/>
          <w:lang w:val="en-US"/>
        </w:rPr>
      </w:pPr>
      <w:del w:id="926" w:author="Willian" w:date="2017-03-08T00:13:00Z">
        <w:r w:rsidRPr="00A66496" w:rsidDel="002E607A">
          <w:rPr>
            <w:rFonts w:ascii="Menlo" w:eastAsia="Meiryo" w:hAnsi="Menlo" w:cs="Menlo"/>
            <w:noProof/>
            <w:color w:val="000000"/>
            <w:sz w:val="18"/>
            <w:szCs w:val="18"/>
            <w:lang w:val="en-US"/>
          </w:rPr>
          <w:delText>  }</w:delText>
        </w:r>
      </w:del>
    </w:p>
    <w:p w14:paraId="5D2FE28E" w14:textId="77777777" w:rsidR="00D05199" w:rsidRPr="00A66496" w:rsidDel="002E607A" w:rsidRDefault="00D05199" w:rsidP="00980F48">
      <w:pPr>
        <w:pStyle w:val="NormalWeb"/>
        <w:spacing w:before="0" w:beforeAutospacing="0" w:after="0" w:afterAutospacing="0"/>
        <w:ind w:left="885"/>
        <w:jc w:val="both"/>
        <w:textAlignment w:val="baseline"/>
        <w:rPr>
          <w:del w:id="927" w:author="Willian" w:date="2017-03-08T00:13:00Z"/>
          <w:rFonts w:ascii="Menlo" w:eastAsia="Meiryo" w:hAnsi="Menlo" w:cs="Menlo"/>
          <w:noProof/>
          <w:color w:val="000000"/>
          <w:sz w:val="21"/>
          <w:szCs w:val="21"/>
          <w:lang w:val="en-US"/>
        </w:rPr>
      </w:pPr>
      <w:del w:id="928" w:author="Willian" w:date="2017-03-08T00:13:00Z">
        <w:r w:rsidRPr="00A66496" w:rsidDel="002E607A">
          <w:rPr>
            <w:rFonts w:ascii="Menlo" w:eastAsia="Meiryo" w:hAnsi="Menlo" w:cs="Menlo"/>
            <w:noProof/>
            <w:color w:val="000000"/>
            <w:sz w:val="18"/>
            <w:szCs w:val="18"/>
            <w:lang w:val="en-US"/>
          </w:rPr>
          <w:delText>}</w:delText>
        </w:r>
      </w:del>
    </w:p>
    <w:p w14:paraId="11133DAD" w14:textId="77777777" w:rsidR="00D05199" w:rsidRPr="00A66496" w:rsidDel="002E607A" w:rsidRDefault="00D05199" w:rsidP="00980F48">
      <w:pPr>
        <w:pStyle w:val="NormalWeb"/>
        <w:spacing w:before="0" w:beforeAutospacing="0" w:after="0" w:afterAutospacing="0"/>
        <w:ind w:left="885"/>
        <w:jc w:val="both"/>
        <w:textAlignment w:val="baseline"/>
        <w:rPr>
          <w:del w:id="929" w:author="Willian" w:date="2017-03-08T00:13:00Z"/>
          <w:rFonts w:ascii="Menlo" w:eastAsia="Meiryo" w:hAnsi="Menlo" w:cs="Menlo"/>
          <w:noProof/>
          <w:color w:val="000000"/>
          <w:sz w:val="21"/>
          <w:szCs w:val="21"/>
          <w:lang w:val="en-US"/>
        </w:rPr>
      </w:pPr>
      <w:del w:id="930" w:author="Willian" w:date="2017-03-08T00:13:00Z">
        <w:r w:rsidRPr="00A66496" w:rsidDel="002E607A">
          <w:rPr>
            <w:rFonts w:ascii="Menlo" w:eastAsia="Meiryo" w:hAnsi="Menlo" w:cs="Menlo"/>
            <w:noProof/>
            <w:color w:val="AA3391"/>
            <w:sz w:val="18"/>
            <w:szCs w:val="18"/>
            <w:lang w:val="en-US"/>
          </w:rPr>
          <w:delText>let</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testSquare</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1C00CF"/>
            <w:sz w:val="18"/>
            <w:szCs w:val="18"/>
            <w:lang w:val="en-US"/>
          </w:rPr>
          <w:delText>5.2</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"my test square"</w:delText>
        </w:r>
        <w:r w:rsidRPr="00A66496" w:rsidDel="002E607A">
          <w:rPr>
            <w:rFonts w:ascii="Menlo" w:eastAsia="Meiryo" w:hAnsi="Menlo" w:cs="Menlo"/>
            <w:noProof/>
            <w:color w:val="000000"/>
            <w:sz w:val="18"/>
            <w:szCs w:val="18"/>
            <w:lang w:val="en-US"/>
          </w:rPr>
          <w:delText>)</w:delText>
        </w:r>
      </w:del>
    </w:p>
    <w:p w14:paraId="2A31D264" w14:textId="77777777" w:rsidR="00980F48" w:rsidRPr="00A66496" w:rsidDel="002E607A" w:rsidRDefault="00980F48" w:rsidP="00980F48">
      <w:pPr>
        <w:pStyle w:val="NormalWeb"/>
        <w:spacing w:before="0" w:beforeAutospacing="0" w:after="0" w:afterAutospacing="0"/>
        <w:ind w:left="885"/>
        <w:jc w:val="both"/>
        <w:textAlignment w:val="baseline"/>
        <w:rPr>
          <w:del w:id="931" w:author="Willian" w:date="2017-03-08T00:13:00Z"/>
          <w:rFonts w:ascii="Menlo" w:eastAsia="Meiryo" w:hAnsi="Menlo" w:cs="Menlo"/>
          <w:noProof/>
          <w:color w:val="3F6E74"/>
          <w:sz w:val="18"/>
          <w:szCs w:val="18"/>
          <w:lang w:val="en-US"/>
        </w:rPr>
      </w:pPr>
    </w:p>
    <w:p w14:paraId="5461172D" w14:textId="77777777" w:rsidR="00D05199" w:rsidRPr="00980F48" w:rsidDel="002E607A" w:rsidRDefault="00D05199" w:rsidP="00980F48">
      <w:pPr>
        <w:pStyle w:val="NormalWeb"/>
        <w:spacing w:before="0" w:beforeAutospacing="0" w:after="0" w:afterAutospacing="0"/>
        <w:ind w:left="885"/>
        <w:jc w:val="both"/>
        <w:textAlignment w:val="baseline"/>
        <w:rPr>
          <w:del w:id="932" w:author="Willian" w:date="2017-03-08T00:13:00Z"/>
          <w:rFonts w:ascii="Menlo" w:eastAsia="Meiryo" w:hAnsi="Menlo" w:cs="Menlo"/>
          <w:noProof/>
          <w:color w:val="000000"/>
          <w:sz w:val="21"/>
          <w:szCs w:val="21"/>
        </w:rPr>
      </w:pPr>
      <w:del w:id="933"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area</w:delText>
        </w:r>
        <w:r w:rsidRPr="00980F48" w:rsidDel="002E607A">
          <w:rPr>
            <w:rFonts w:ascii="Menlo" w:eastAsia="Meiryo" w:hAnsi="Menlo" w:cs="Menlo"/>
            <w:noProof/>
            <w:color w:val="000000"/>
            <w:sz w:val="18"/>
            <w:szCs w:val="18"/>
          </w:rPr>
          <w:delText>()</w:delText>
        </w:r>
      </w:del>
    </w:p>
    <w:p w14:paraId="2BC2F2D0" w14:textId="77777777" w:rsidR="00D05199" w:rsidRPr="00980F48" w:rsidDel="002E607A" w:rsidRDefault="00D05199" w:rsidP="00980F48">
      <w:pPr>
        <w:pStyle w:val="NormalWeb"/>
        <w:spacing w:before="0" w:beforeAutospacing="0" w:after="620" w:afterAutospacing="0"/>
        <w:ind w:left="885"/>
        <w:jc w:val="both"/>
        <w:textAlignment w:val="baseline"/>
        <w:rPr>
          <w:del w:id="934" w:author="Willian" w:date="2017-03-08T00:13:00Z"/>
          <w:rFonts w:ascii="Menlo" w:eastAsia="Meiryo" w:hAnsi="Menlo" w:cs="Menlo"/>
          <w:noProof/>
          <w:color w:val="000000"/>
          <w:sz w:val="21"/>
          <w:szCs w:val="21"/>
        </w:rPr>
      </w:pPr>
      <w:del w:id="935"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simpleDescription</w:delText>
        </w:r>
        <w:r w:rsidRPr="00980F48" w:rsidDel="002E607A">
          <w:rPr>
            <w:rFonts w:ascii="Menlo" w:eastAsia="Meiryo" w:hAnsi="Menlo" w:cs="Menlo"/>
            <w:noProof/>
            <w:color w:val="000000"/>
            <w:sz w:val="18"/>
            <w:szCs w:val="18"/>
          </w:rPr>
          <w:delText>()</w:delText>
        </w:r>
      </w:del>
    </w:p>
    <w:p w14:paraId="70E9EAC1" w14:textId="77777777" w:rsidR="00980F48" w:rsidDel="002E607A" w:rsidRDefault="00980F48" w:rsidP="00980F48">
      <w:pPr>
        <w:rPr>
          <w:del w:id="936" w:author="Willian" w:date="2017-03-08T00:13:00Z"/>
        </w:rPr>
      </w:pPr>
      <w:del w:id="937" w:author="Willian" w:date="2017-03-08T00:13:00Z">
        <w:r w:rsidDel="002E607A">
          <w:delText>Observe que o inicializador para a classe Square tem três etapas distintas:</w:delText>
        </w:r>
      </w:del>
    </w:p>
    <w:p w14:paraId="58DFDC1B" w14:textId="77777777" w:rsidR="00980F48" w:rsidDel="002E607A" w:rsidRDefault="00980F48" w:rsidP="00980F48">
      <w:pPr>
        <w:pStyle w:val="PargrafodaLista"/>
        <w:numPr>
          <w:ilvl w:val="0"/>
          <w:numId w:val="26"/>
        </w:numPr>
        <w:rPr>
          <w:del w:id="938" w:author="Willian" w:date="2017-03-08T00:13:00Z"/>
        </w:rPr>
      </w:pPr>
      <w:del w:id="939" w:author="Willian" w:date="2017-03-08T00:13:00Z">
        <w:r w:rsidDel="002E607A">
          <w:delText>A definição do valor da propriedade que a subclasse Square declara (</w:delText>
        </w:r>
        <w:r w:rsidRPr="00980F48" w:rsidDel="002E607A">
          <w:rPr>
            <w:rFonts w:ascii="Menlo" w:eastAsia="Meiryo" w:hAnsi="Menlo" w:cs="Menlo"/>
            <w:noProof/>
            <w:color w:val="3F6E74"/>
            <w:sz w:val="18"/>
            <w:szCs w:val="18"/>
          </w:rPr>
          <w:delText>sideLength</w:delText>
        </w:r>
        <w:r w:rsidDel="002E607A">
          <w:delText>);</w:delText>
        </w:r>
      </w:del>
    </w:p>
    <w:p w14:paraId="1F0BEA87" w14:textId="77777777" w:rsidR="00980F48" w:rsidDel="002E607A" w:rsidRDefault="00980F48" w:rsidP="00980F48">
      <w:pPr>
        <w:pStyle w:val="PargrafodaLista"/>
        <w:numPr>
          <w:ilvl w:val="0"/>
          <w:numId w:val="26"/>
        </w:numPr>
        <w:rPr>
          <w:del w:id="940" w:author="Willian" w:date="2017-03-08T00:13:00Z"/>
        </w:rPr>
      </w:pPr>
      <w:del w:id="941" w:author="Willian" w:date="2017-03-08T00:13:00Z">
        <w:r w:rsidDel="002E607A">
          <w:delText>A chamada do inicializador da superclasse NamedShape usando a palavra reservada super;</w:delText>
        </w:r>
      </w:del>
    </w:p>
    <w:p w14:paraId="2730F40B" w14:textId="77777777" w:rsidR="00980F48" w:rsidDel="002E607A" w:rsidRDefault="00980F48" w:rsidP="00980F48">
      <w:pPr>
        <w:pStyle w:val="PargrafodaLista"/>
        <w:numPr>
          <w:ilvl w:val="0"/>
          <w:numId w:val="26"/>
        </w:numPr>
        <w:rPr>
          <w:del w:id="942" w:author="Willian" w:date="2017-03-08T00:13:00Z"/>
        </w:rPr>
      </w:pPr>
      <w:del w:id="943" w:author="Willian" w:date="2017-03-08T00:13:00Z">
        <w:r w:rsidDel="002E607A">
          <w:delText>Altera o valor da propriedade que a superclasse NamedShape define (</w:delText>
        </w:r>
        <w:r w:rsidRPr="00980F48" w:rsidDel="002E607A">
          <w:rPr>
            <w:rFonts w:ascii="Menlo" w:eastAsia="Meiryo" w:hAnsi="Menlo" w:cs="Menlo"/>
            <w:noProof/>
            <w:color w:val="3F6E74"/>
            <w:sz w:val="18"/>
            <w:szCs w:val="18"/>
          </w:rPr>
          <w:delText>numberOfSides</w:delText>
        </w:r>
        <w:r w:rsidDel="002E607A">
          <w:delText>). Qualquer trabalho de configuração adicional, getters ou setters também pode ser feito neste momento</w:delText>
        </w:r>
      </w:del>
    </w:p>
    <w:p w14:paraId="1C0F09EA" w14:textId="77777777" w:rsidR="00980F48" w:rsidDel="002E607A" w:rsidRDefault="00980F48" w:rsidP="00980F48">
      <w:pPr>
        <w:rPr>
          <w:del w:id="944" w:author="Willian" w:date="2017-03-08T00:13:00Z"/>
        </w:rPr>
      </w:pPr>
      <w:commentRangeStart w:id="945"/>
      <w:del w:id="946" w:author="Willian" w:date="2017-03-08T00:13:00Z">
        <w:r w:rsidDel="002E607A">
          <w:delText xml:space="preserve">Por vezes, a inicialização de um objeto precisa de falhar, </w:delText>
        </w:r>
        <w:commentRangeEnd w:id="945"/>
        <w:r w:rsidR="009C06FC" w:rsidDel="002E607A">
          <w:rPr>
            <w:rStyle w:val="Refdecomentrio"/>
          </w:rPr>
          <w:commentReference w:id="945"/>
        </w:r>
        <w:r w:rsidDel="002E607A">
          <w:delText>como por exemplo, quando os valores fornecidos como argumentos estão for</w:delText>
        </w:r>
        <w:r w:rsidR="001462DB" w:rsidDel="002E607A">
          <w:delText xml:space="preserve">a de um determinado intervalo, ou quando por qualquer maneira estes dados recebidos são inválidos ou não esperados. </w:delText>
        </w:r>
      </w:del>
    </w:p>
    <w:p w14:paraId="07FC072A" w14:textId="77777777" w:rsidR="001462DB" w:rsidDel="002E607A" w:rsidRDefault="001462DB" w:rsidP="00980F48">
      <w:pPr>
        <w:rPr>
          <w:del w:id="947" w:author="Willian" w:date="2017-03-08T00:13:00Z"/>
        </w:rPr>
      </w:pPr>
      <w:del w:id="948" w:author="Willian" w:date="2017-03-08T00:13:00Z">
        <w:r w:rsidDel="002E607A">
          <w:delText xml:space="preserve">Inicializadores que podem falhar com êxito são chamados de </w:delText>
        </w:r>
        <w:r w:rsidDel="002E607A">
          <w:rPr>
            <w:b/>
          </w:rPr>
          <w:delText xml:space="preserve">failable initializer </w:delText>
        </w:r>
        <w:r w:rsidDel="002E607A">
          <w:delText xml:space="preserve"> e estes podem retornar </w:delText>
        </w:r>
        <w:r w:rsidRPr="001462DB" w:rsidDel="002E607A">
          <w:rPr>
            <w:rFonts w:ascii="Menlo" w:hAnsi="Menlo" w:cs="Menlo"/>
            <w:color w:val="AA3391"/>
            <w:sz w:val="18"/>
            <w:szCs w:val="18"/>
          </w:rPr>
          <w:delText>nil</w:delText>
        </w:r>
        <w:r w:rsidDel="002E607A">
          <w:delText xml:space="preserve"> após a inicialização.</w:delText>
        </w:r>
      </w:del>
    </w:p>
    <w:p w14:paraId="6AAB8FBA" w14:textId="77777777" w:rsidR="001462DB" w:rsidRPr="001462DB" w:rsidDel="002E607A" w:rsidRDefault="001462DB" w:rsidP="00980F48">
      <w:pPr>
        <w:rPr>
          <w:del w:id="949" w:author="Willian" w:date="2017-03-08T00:13:00Z"/>
        </w:rPr>
      </w:pPr>
      <w:del w:id="950" w:author="Willian" w:date="2017-03-08T00:13:00Z">
        <w:r w:rsidDel="002E607A">
          <w:delText xml:space="preserve">Use </w:delText>
        </w:r>
        <w:r w:rsidRPr="001462DB" w:rsidDel="002E607A">
          <w:rPr>
            <w:rFonts w:ascii="Menlo" w:hAnsi="Menlo" w:cs="Menlo"/>
            <w:color w:val="AA3391"/>
            <w:sz w:val="18"/>
            <w:szCs w:val="18"/>
          </w:rPr>
          <w:delText>init</w:delText>
        </w:r>
        <w:r w:rsidRPr="001462DB" w:rsidDel="002E607A">
          <w:rPr>
            <w:rFonts w:ascii="Menlo" w:hAnsi="Menlo" w:cs="Menlo"/>
            <w:sz w:val="18"/>
            <w:szCs w:val="18"/>
          </w:rPr>
          <w:delText>?</w:delText>
        </w:r>
        <w:r w:rsidDel="002E607A">
          <w:delText xml:space="preserve"> para declarar um failable initializer.</w:delText>
        </w:r>
      </w:del>
    </w:p>
    <w:p w14:paraId="52B5B89F" w14:textId="77777777" w:rsidR="00D05199" w:rsidRPr="00A66496" w:rsidDel="002E607A" w:rsidRDefault="00D05199" w:rsidP="001462DB">
      <w:pPr>
        <w:pStyle w:val="NormalWeb"/>
        <w:spacing w:before="460" w:beforeAutospacing="0" w:after="0" w:afterAutospacing="0"/>
        <w:ind w:left="567"/>
        <w:jc w:val="both"/>
        <w:textAlignment w:val="baseline"/>
        <w:rPr>
          <w:del w:id="951" w:author="Willian" w:date="2017-03-08T00:13:00Z"/>
          <w:rFonts w:ascii="Menlo" w:hAnsi="Menlo" w:cs="Menlo"/>
          <w:noProof/>
          <w:color w:val="000000"/>
          <w:sz w:val="21"/>
          <w:szCs w:val="21"/>
          <w:lang w:val="en-US"/>
        </w:rPr>
      </w:pPr>
      <w:del w:id="952"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207894BD" w14:textId="77777777" w:rsidR="00D05199" w:rsidRPr="00A66496" w:rsidDel="002E607A" w:rsidRDefault="00D05199" w:rsidP="001462DB">
      <w:pPr>
        <w:pStyle w:val="NormalWeb"/>
        <w:spacing w:before="0" w:beforeAutospacing="0" w:after="0" w:afterAutospacing="0"/>
        <w:ind w:left="567"/>
        <w:jc w:val="both"/>
        <w:textAlignment w:val="baseline"/>
        <w:rPr>
          <w:del w:id="953" w:author="Willian" w:date="2017-03-08T00:13:00Z"/>
          <w:rFonts w:ascii="Menlo" w:hAnsi="Menlo" w:cs="Menlo"/>
          <w:noProof/>
          <w:color w:val="000000"/>
          <w:sz w:val="21"/>
          <w:szCs w:val="21"/>
          <w:lang w:val="en-US"/>
        </w:rPr>
      </w:pPr>
      <w:del w:id="95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del>
    </w:p>
    <w:p w14:paraId="4CEEDC7E" w14:textId="77777777" w:rsidR="00D05199" w:rsidRPr="00A66496" w:rsidDel="002E607A" w:rsidRDefault="00D05199" w:rsidP="001462DB">
      <w:pPr>
        <w:pStyle w:val="NormalWeb"/>
        <w:spacing w:before="0" w:beforeAutospacing="0" w:after="0" w:afterAutospacing="0"/>
        <w:ind w:left="567"/>
        <w:jc w:val="both"/>
        <w:textAlignment w:val="baseline"/>
        <w:rPr>
          <w:del w:id="955" w:author="Willian" w:date="2017-03-08T00:13:00Z"/>
          <w:rFonts w:ascii="Menlo" w:hAnsi="Menlo" w:cs="Menlo"/>
          <w:noProof/>
          <w:color w:val="000000"/>
          <w:sz w:val="21"/>
          <w:szCs w:val="21"/>
          <w:lang w:val="en-US"/>
        </w:rPr>
      </w:pPr>
      <w:del w:id="956" w:author="Willian" w:date="2017-03-08T00:13:00Z">
        <w:r w:rsidRPr="00A66496" w:rsidDel="002E607A">
          <w:rPr>
            <w:rFonts w:ascii="Menlo" w:hAnsi="Menlo" w:cs="Menlo"/>
            <w:noProof/>
            <w:color w:val="000000"/>
            <w:sz w:val="18"/>
            <w:szCs w:val="18"/>
            <w:lang w:val="en-US"/>
          </w:rPr>
          <w:delText> </w:delText>
        </w:r>
      </w:del>
    </w:p>
    <w:p w14:paraId="028DB2B5" w14:textId="77777777" w:rsidR="00D05199" w:rsidRPr="00A66496" w:rsidDel="002E607A" w:rsidRDefault="00D05199" w:rsidP="001462DB">
      <w:pPr>
        <w:pStyle w:val="NormalWeb"/>
        <w:spacing w:before="0" w:beforeAutospacing="0" w:after="0" w:afterAutospacing="0"/>
        <w:ind w:left="567"/>
        <w:jc w:val="both"/>
        <w:textAlignment w:val="baseline"/>
        <w:rPr>
          <w:del w:id="957" w:author="Willian" w:date="2017-03-08T00:13:00Z"/>
          <w:rFonts w:ascii="Menlo" w:hAnsi="Menlo" w:cs="Menlo"/>
          <w:noProof/>
          <w:color w:val="000000"/>
          <w:sz w:val="21"/>
          <w:szCs w:val="21"/>
          <w:lang w:val="en-US"/>
        </w:rPr>
      </w:pPr>
      <w:del w:id="95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110D7092" w14:textId="77777777" w:rsidR="00D05199" w:rsidRPr="00A66496" w:rsidDel="002E607A" w:rsidRDefault="00D05199" w:rsidP="001462DB">
      <w:pPr>
        <w:pStyle w:val="NormalWeb"/>
        <w:spacing w:before="0" w:beforeAutospacing="0" w:after="0" w:afterAutospacing="0"/>
        <w:ind w:left="567"/>
        <w:jc w:val="both"/>
        <w:textAlignment w:val="baseline"/>
        <w:rPr>
          <w:del w:id="959" w:author="Willian" w:date="2017-03-08T00:13:00Z"/>
          <w:rFonts w:ascii="Menlo" w:hAnsi="Menlo" w:cs="Menlo"/>
          <w:noProof/>
          <w:color w:val="000000"/>
          <w:sz w:val="21"/>
          <w:szCs w:val="21"/>
          <w:lang w:val="en-US"/>
        </w:rPr>
      </w:pPr>
      <w:del w:id="96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radius</w:delText>
        </w:r>
      </w:del>
    </w:p>
    <w:p w14:paraId="4BA447F7" w14:textId="77777777" w:rsidR="00D05199" w:rsidRPr="00A66496" w:rsidDel="002E607A" w:rsidRDefault="00D05199" w:rsidP="001462DB">
      <w:pPr>
        <w:pStyle w:val="NormalWeb"/>
        <w:spacing w:before="0" w:beforeAutospacing="0" w:after="0" w:afterAutospacing="0"/>
        <w:ind w:left="567"/>
        <w:jc w:val="both"/>
        <w:textAlignment w:val="baseline"/>
        <w:rPr>
          <w:del w:id="961" w:author="Willian" w:date="2017-03-08T00:13:00Z"/>
          <w:rFonts w:ascii="Menlo" w:hAnsi="Menlo" w:cs="Menlo"/>
          <w:noProof/>
          <w:color w:val="000000"/>
          <w:sz w:val="21"/>
          <w:szCs w:val="21"/>
          <w:lang w:val="en-US"/>
        </w:rPr>
      </w:pPr>
      <w:del w:id="96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78699EAD" w14:textId="77777777" w:rsidR="00D05199" w:rsidRPr="00A66496" w:rsidDel="002E607A" w:rsidRDefault="00D05199" w:rsidP="001462DB">
      <w:pPr>
        <w:pStyle w:val="NormalWeb"/>
        <w:spacing w:before="0" w:beforeAutospacing="0" w:after="0" w:afterAutospacing="0"/>
        <w:ind w:left="567"/>
        <w:jc w:val="both"/>
        <w:textAlignment w:val="baseline"/>
        <w:rPr>
          <w:del w:id="963" w:author="Willian" w:date="2017-03-08T00:13:00Z"/>
          <w:rFonts w:ascii="Menlo" w:hAnsi="Menlo" w:cs="Menlo"/>
          <w:noProof/>
          <w:color w:val="000000"/>
          <w:sz w:val="21"/>
          <w:szCs w:val="21"/>
          <w:lang w:val="en-US"/>
        </w:rPr>
      </w:pPr>
      <w:del w:id="96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F94BC9" w14:textId="77777777" w:rsidR="00D05199" w:rsidRPr="00A66496" w:rsidDel="002E607A" w:rsidRDefault="00D05199" w:rsidP="001462DB">
      <w:pPr>
        <w:pStyle w:val="NormalWeb"/>
        <w:spacing w:before="0" w:beforeAutospacing="0" w:after="0" w:afterAutospacing="0"/>
        <w:ind w:left="567"/>
        <w:jc w:val="both"/>
        <w:textAlignment w:val="baseline"/>
        <w:rPr>
          <w:del w:id="965" w:author="Willian" w:date="2017-03-08T00:13:00Z"/>
          <w:rFonts w:ascii="Menlo" w:hAnsi="Menlo" w:cs="Menlo"/>
          <w:noProof/>
          <w:color w:val="000000"/>
          <w:sz w:val="21"/>
          <w:szCs w:val="21"/>
          <w:lang w:val="en-US"/>
        </w:rPr>
      </w:pPr>
      <w:del w:id="96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&lt;= </w:delText>
        </w:r>
        <w:r w:rsidRPr="00A66496" w:rsidDel="002E607A">
          <w:rPr>
            <w:rFonts w:ascii="Menlo" w:hAnsi="Menlo" w:cs="Menlo"/>
            <w:noProof/>
            <w:color w:val="1C00CF"/>
            <w:sz w:val="18"/>
            <w:szCs w:val="18"/>
            <w:lang w:val="en-US"/>
          </w:rPr>
          <w:delText>0</w:delText>
        </w:r>
        <w:r w:rsidRPr="00A66496" w:rsidDel="002E607A">
          <w:rPr>
            <w:rFonts w:ascii="Menlo" w:hAnsi="Menlo" w:cs="Menlo"/>
            <w:noProof/>
            <w:color w:val="000000"/>
            <w:sz w:val="18"/>
            <w:szCs w:val="18"/>
            <w:lang w:val="en-US"/>
          </w:rPr>
          <w:delText xml:space="preserve"> {</w:delText>
        </w:r>
      </w:del>
    </w:p>
    <w:p w14:paraId="24DD1817" w14:textId="77777777" w:rsidR="00D05199" w:rsidRPr="00A66496" w:rsidDel="002E607A" w:rsidRDefault="00D05199" w:rsidP="001462DB">
      <w:pPr>
        <w:pStyle w:val="NormalWeb"/>
        <w:spacing w:before="0" w:beforeAutospacing="0" w:after="0" w:afterAutospacing="0"/>
        <w:ind w:left="567"/>
        <w:jc w:val="both"/>
        <w:textAlignment w:val="baseline"/>
        <w:rPr>
          <w:del w:id="967" w:author="Willian" w:date="2017-03-08T00:13:00Z"/>
          <w:rFonts w:ascii="Menlo" w:hAnsi="Menlo" w:cs="Menlo"/>
          <w:noProof/>
          <w:color w:val="000000"/>
          <w:sz w:val="21"/>
          <w:szCs w:val="21"/>
          <w:lang w:val="en-US"/>
        </w:rPr>
      </w:pPr>
      <w:del w:id="96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nil</w:delText>
        </w:r>
      </w:del>
    </w:p>
    <w:p w14:paraId="50F1FB6D" w14:textId="77777777" w:rsidR="00D05199" w:rsidRPr="00A66496" w:rsidDel="002E607A" w:rsidRDefault="00D05199" w:rsidP="001462DB">
      <w:pPr>
        <w:pStyle w:val="NormalWeb"/>
        <w:spacing w:before="0" w:beforeAutospacing="0" w:after="0" w:afterAutospacing="0"/>
        <w:ind w:left="567"/>
        <w:jc w:val="both"/>
        <w:textAlignment w:val="baseline"/>
        <w:rPr>
          <w:del w:id="969" w:author="Willian" w:date="2017-03-08T00:13:00Z"/>
          <w:rFonts w:ascii="Menlo" w:hAnsi="Menlo" w:cs="Menlo"/>
          <w:noProof/>
          <w:color w:val="000000"/>
          <w:sz w:val="21"/>
          <w:szCs w:val="21"/>
          <w:lang w:val="en-US"/>
        </w:rPr>
      </w:pPr>
      <w:del w:id="970" w:author="Willian" w:date="2017-03-08T00:13:00Z">
        <w:r w:rsidRPr="00A66496" w:rsidDel="002E607A">
          <w:rPr>
            <w:rFonts w:ascii="Menlo" w:hAnsi="Menlo" w:cs="Menlo"/>
            <w:noProof/>
            <w:color w:val="000000"/>
            <w:sz w:val="18"/>
            <w:szCs w:val="18"/>
            <w:lang w:val="en-US"/>
          </w:rPr>
          <w:delText>      }</w:delText>
        </w:r>
      </w:del>
    </w:p>
    <w:p w14:paraId="6E4772F7" w14:textId="77777777" w:rsidR="00D05199" w:rsidRPr="00A66496" w:rsidDel="002E607A" w:rsidRDefault="00D05199" w:rsidP="001462DB">
      <w:pPr>
        <w:pStyle w:val="NormalWeb"/>
        <w:spacing w:before="0" w:beforeAutospacing="0" w:after="0" w:afterAutospacing="0"/>
        <w:ind w:left="567"/>
        <w:jc w:val="both"/>
        <w:textAlignment w:val="baseline"/>
        <w:rPr>
          <w:del w:id="971" w:author="Willian" w:date="2017-03-08T00:13:00Z"/>
          <w:rFonts w:ascii="Menlo" w:hAnsi="Menlo" w:cs="Menlo"/>
          <w:noProof/>
          <w:color w:val="000000"/>
          <w:sz w:val="21"/>
          <w:szCs w:val="21"/>
          <w:lang w:val="en-US"/>
        </w:rPr>
      </w:pPr>
      <w:del w:id="972" w:author="Willian" w:date="2017-03-08T00:13:00Z">
        <w:r w:rsidRPr="00A66496" w:rsidDel="002E607A">
          <w:rPr>
            <w:rFonts w:ascii="Menlo" w:hAnsi="Menlo" w:cs="Menlo"/>
            <w:noProof/>
            <w:color w:val="000000"/>
            <w:sz w:val="18"/>
            <w:szCs w:val="18"/>
            <w:lang w:val="en-US"/>
          </w:rPr>
          <w:delText>  }</w:delText>
        </w:r>
      </w:del>
    </w:p>
    <w:p w14:paraId="46125CED" w14:textId="77777777" w:rsidR="00D05199" w:rsidRPr="00A66496" w:rsidDel="002E607A" w:rsidRDefault="00D05199" w:rsidP="001462DB">
      <w:pPr>
        <w:pStyle w:val="NormalWeb"/>
        <w:spacing w:before="0" w:beforeAutospacing="0" w:after="0" w:afterAutospacing="0"/>
        <w:ind w:left="567"/>
        <w:jc w:val="both"/>
        <w:textAlignment w:val="baseline"/>
        <w:rPr>
          <w:del w:id="973" w:author="Willian" w:date="2017-03-08T00:13:00Z"/>
          <w:rFonts w:ascii="Menlo" w:hAnsi="Menlo" w:cs="Menlo"/>
          <w:noProof/>
          <w:color w:val="000000"/>
          <w:sz w:val="21"/>
          <w:szCs w:val="21"/>
          <w:lang w:val="en-US"/>
        </w:rPr>
      </w:pPr>
      <w:del w:id="974" w:author="Willian" w:date="2017-03-08T00:13:00Z">
        <w:r w:rsidRPr="00A66496" w:rsidDel="002E607A">
          <w:rPr>
            <w:rFonts w:ascii="Menlo" w:hAnsi="Menlo" w:cs="Menlo"/>
            <w:noProof/>
            <w:color w:val="000000"/>
            <w:sz w:val="18"/>
            <w:szCs w:val="18"/>
            <w:lang w:val="en-US"/>
          </w:rPr>
          <w:delText> </w:delText>
        </w:r>
      </w:del>
    </w:p>
    <w:p w14:paraId="4983B8DA" w14:textId="77777777" w:rsidR="00D05199" w:rsidRPr="00A66496" w:rsidDel="002E607A" w:rsidRDefault="00D05199" w:rsidP="001462DB">
      <w:pPr>
        <w:pStyle w:val="NormalWeb"/>
        <w:spacing w:before="0" w:beforeAutospacing="0" w:after="0" w:afterAutospacing="0"/>
        <w:ind w:left="567"/>
        <w:jc w:val="both"/>
        <w:textAlignment w:val="baseline"/>
        <w:rPr>
          <w:del w:id="975" w:author="Willian" w:date="2017-03-08T00:13:00Z"/>
          <w:rFonts w:ascii="Menlo" w:hAnsi="Menlo" w:cs="Menlo"/>
          <w:noProof/>
          <w:color w:val="000000"/>
          <w:sz w:val="21"/>
          <w:szCs w:val="21"/>
          <w:lang w:val="en-US"/>
        </w:rPr>
      </w:pPr>
      <w:del w:id="97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override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D576B58" w14:textId="77777777" w:rsidR="00D05199" w:rsidRPr="00A66496" w:rsidDel="002E607A" w:rsidRDefault="00D05199" w:rsidP="001462DB">
      <w:pPr>
        <w:pStyle w:val="NormalWeb"/>
        <w:spacing w:before="0" w:beforeAutospacing="0" w:after="0" w:afterAutospacing="0"/>
        <w:ind w:left="567"/>
        <w:jc w:val="both"/>
        <w:textAlignment w:val="baseline"/>
        <w:rPr>
          <w:del w:id="977" w:author="Willian" w:date="2017-03-08T00:13:00Z"/>
          <w:rFonts w:ascii="Menlo" w:hAnsi="Menlo" w:cs="Menlo"/>
          <w:noProof/>
          <w:color w:val="000000"/>
          <w:sz w:val="21"/>
          <w:szCs w:val="21"/>
          <w:lang w:val="en-US"/>
        </w:rPr>
      </w:pPr>
      <w:del w:id="97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circle with a radius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7DBDFB3D" w14:textId="77777777" w:rsidR="00D05199" w:rsidRPr="00A66496" w:rsidDel="002E607A" w:rsidRDefault="00D05199" w:rsidP="001462DB">
      <w:pPr>
        <w:pStyle w:val="NormalWeb"/>
        <w:spacing w:before="0" w:beforeAutospacing="0" w:after="0" w:afterAutospacing="0"/>
        <w:ind w:left="567"/>
        <w:jc w:val="both"/>
        <w:textAlignment w:val="baseline"/>
        <w:rPr>
          <w:del w:id="979" w:author="Willian" w:date="2017-03-08T00:13:00Z"/>
          <w:rFonts w:ascii="Menlo" w:hAnsi="Menlo" w:cs="Menlo"/>
          <w:noProof/>
          <w:color w:val="000000"/>
          <w:sz w:val="21"/>
          <w:szCs w:val="21"/>
          <w:lang w:val="en-US"/>
        </w:rPr>
      </w:pPr>
      <w:del w:id="980" w:author="Willian" w:date="2017-03-08T00:13:00Z">
        <w:r w:rsidRPr="00A66496" w:rsidDel="002E607A">
          <w:rPr>
            <w:rFonts w:ascii="Menlo" w:hAnsi="Menlo" w:cs="Menlo"/>
            <w:noProof/>
            <w:color w:val="000000"/>
            <w:sz w:val="18"/>
            <w:szCs w:val="18"/>
            <w:lang w:val="en-US"/>
          </w:rPr>
          <w:delText>  }</w:delText>
        </w:r>
      </w:del>
    </w:p>
    <w:p w14:paraId="7C5C3F0E" w14:textId="77777777" w:rsidR="00D05199" w:rsidRPr="00A66496" w:rsidDel="002E607A" w:rsidRDefault="00D05199" w:rsidP="001462DB">
      <w:pPr>
        <w:pStyle w:val="NormalWeb"/>
        <w:spacing w:before="0" w:beforeAutospacing="0" w:after="0" w:afterAutospacing="0"/>
        <w:ind w:left="567"/>
        <w:jc w:val="both"/>
        <w:textAlignment w:val="baseline"/>
        <w:rPr>
          <w:del w:id="981" w:author="Willian" w:date="2017-03-08T00:13:00Z"/>
          <w:rFonts w:ascii="Menlo" w:hAnsi="Menlo" w:cs="Menlo"/>
          <w:noProof/>
          <w:color w:val="000000"/>
          <w:sz w:val="21"/>
          <w:szCs w:val="21"/>
          <w:lang w:val="en-US"/>
        </w:rPr>
      </w:pPr>
      <w:del w:id="982" w:author="Willian" w:date="2017-03-08T00:13:00Z">
        <w:r w:rsidRPr="00A66496" w:rsidDel="002E607A">
          <w:rPr>
            <w:rFonts w:ascii="Menlo" w:hAnsi="Menlo" w:cs="Menlo"/>
            <w:noProof/>
            <w:color w:val="000000"/>
            <w:sz w:val="18"/>
            <w:szCs w:val="18"/>
            <w:lang w:val="en-US"/>
          </w:rPr>
          <w:delText>}</w:delText>
        </w:r>
      </w:del>
    </w:p>
    <w:p w14:paraId="79EBEB80" w14:textId="77777777" w:rsidR="00D05199" w:rsidRPr="00A66496" w:rsidDel="002E607A" w:rsidRDefault="00D05199" w:rsidP="001462DB">
      <w:pPr>
        <w:pStyle w:val="NormalWeb"/>
        <w:spacing w:before="0" w:beforeAutospacing="0" w:after="0" w:afterAutospacing="0"/>
        <w:ind w:left="567"/>
        <w:jc w:val="both"/>
        <w:textAlignment w:val="baseline"/>
        <w:rPr>
          <w:del w:id="983" w:author="Willian" w:date="2017-03-08T00:13:00Z"/>
          <w:rFonts w:ascii="Menlo" w:hAnsi="Menlo" w:cs="Menlo"/>
          <w:noProof/>
          <w:color w:val="000000"/>
          <w:sz w:val="21"/>
          <w:szCs w:val="21"/>
          <w:lang w:val="en-US"/>
        </w:rPr>
      </w:pPr>
      <w:del w:id="98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successfulCircle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"successful circle"</w:delText>
        </w:r>
        <w:r w:rsidRPr="00A66496" w:rsidDel="002E607A">
          <w:rPr>
            <w:rFonts w:ascii="Menlo" w:hAnsi="Menlo" w:cs="Menlo"/>
            <w:noProof/>
            <w:color w:val="000000"/>
            <w:sz w:val="18"/>
            <w:szCs w:val="18"/>
            <w:lang w:val="en-US"/>
          </w:rPr>
          <w:delText>)</w:delText>
        </w:r>
      </w:del>
    </w:p>
    <w:p w14:paraId="6AB69199" w14:textId="77777777" w:rsidR="00D05199" w:rsidRPr="00A66496" w:rsidDel="002E607A" w:rsidRDefault="00D05199" w:rsidP="001462DB">
      <w:pPr>
        <w:pStyle w:val="NormalWeb"/>
        <w:spacing w:before="0" w:beforeAutospacing="0" w:after="620" w:afterAutospacing="0"/>
        <w:ind w:left="567"/>
        <w:jc w:val="both"/>
        <w:textAlignment w:val="baseline"/>
        <w:rPr>
          <w:del w:id="985" w:author="Willian" w:date="2017-03-08T00:13:00Z"/>
          <w:rFonts w:ascii="Menlo" w:hAnsi="Menlo" w:cs="Menlo"/>
          <w:noProof/>
          <w:color w:val="000000"/>
          <w:sz w:val="21"/>
          <w:szCs w:val="21"/>
          <w:lang w:val="en-US"/>
        </w:rPr>
      </w:pPr>
      <w:del w:id="98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failedCircle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"failed circle"</w:delText>
        </w:r>
        <w:r w:rsidRPr="00A66496" w:rsidDel="002E607A">
          <w:rPr>
            <w:rFonts w:ascii="Menlo" w:hAnsi="Menlo" w:cs="Menlo"/>
            <w:noProof/>
            <w:color w:val="000000"/>
            <w:sz w:val="18"/>
            <w:szCs w:val="18"/>
            <w:lang w:val="en-US"/>
          </w:rPr>
          <w:delText>)</w:delText>
        </w:r>
      </w:del>
    </w:p>
    <w:p w14:paraId="78FC7D69" w14:textId="77777777" w:rsidR="006A0976" w:rsidDel="002E607A" w:rsidRDefault="006A0976" w:rsidP="006A0976">
      <w:pPr>
        <w:rPr>
          <w:del w:id="987" w:author="Willian" w:date="2017-03-08T00:13:00Z"/>
        </w:rPr>
      </w:pPr>
      <w:del w:id="988" w:author="Willian" w:date="2017-03-08T00:13:00Z">
        <w:r w:rsidDel="002E607A">
          <w:delText xml:space="preserve">Inicializadores também possuem uma séria de modificadores. O inicializador padrão é o </w:delText>
        </w:r>
        <w:r w:rsidDel="002E607A">
          <w:rPr>
            <w:b/>
          </w:rPr>
          <w:delText xml:space="preserve">designado </w:delText>
        </w:r>
        <w:r w:rsidDel="002E607A">
          <w:delText>e este não precisa de qualquer palavra chave para determinar isto. Este inicializador atua primariamente nas classes; e todas as classes possuem definitivamente um inicializador designado, mesmo que este esteja em suas superclasses.</w:delText>
        </w:r>
      </w:del>
    </w:p>
    <w:p w14:paraId="09641564" w14:textId="77777777" w:rsidR="006A0976" w:rsidDel="002E607A" w:rsidRDefault="006A0976" w:rsidP="006A0976">
      <w:pPr>
        <w:rPr>
          <w:del w:id="989" w:author="Willian" w:date="2017-03-08T00:13:00Z"/>
        </w:rPr>
      </w:pPr>
      <w:del w:id="990" w:author="Willian" w:date="2017-03-08T00:13:00Z">
        <w:r w:rsidDel="002E607A">
          <w:delText xml:space="preserve">O modificador </w:delText>
        </w:r>
        <w:r w:rsidR="00A11492" w:rsidDel="002E607A">
          <w:rPr>
            <w:rFonts w:ascii="Menlo" w:hAnsi="Menlo" w:cs="Menlo"/>
            <w:noProof/>
            <w:color w:val="AA3391"/>
            <w:sz w:val="18"/>
            <w:szCs w:val="18"/>
          </w:rPr>
          <w:delText>convenience</w:delText>
        </w:r>
        <w:r w:rsidR="00A11492" w:rsidRPr="001462DB" w:rsidDel="002E607A">
          <w:rPr>
            <w:rFonts w:ascii="Menlo" w:hAnsi="Menlo" w:cs="Menlo"/>
            <w:noProof/>
            <w:sz w:val="18"/>
            <w:szCs w:val="18"/>
          </w:rPr>
          <w:delText xml:space="preserve"> </w:delText>
        </w:r>
        <w:r w:rsidDel="002E607A">
          <w:delText xml:space="preserve">ao lado do inicializador indica </w:delText>
        </w:r>
        <w:r w:rsidDel="002E607A">
          <w:rPr>
            <w:b/>
          </w:rPr>
          <w:delText xml:space="preserve">inicialização de conveniência, </w:delText>
        </w:r>
        <w:r w:rsidDel="002E607A">
          <w:delText xml:space="preserve"> ou seja, adicionam comportamento ou personalização inicial mas deve necessariamente ser chamado através de um inicializador designado.</w:delText>
        </w:r>
      </w:del>
    </w:p>
    <w:p w14:paraId="5F9554B3" w14:textId="77777777" w:rsidR="005136E6" w:rsidDel="002E607A" w:rsidRDefault="005136E6" w:rsidP="006A0976">
      <w:pPr>
        <w:rPr>
          <w:del w:id="991" w:author="Willian" w:date="2017-03-08T00:13:00Z"/>
        </w:rPr>
      </w:pPr>
      <w:del w:id="992" w:author="Willian" w:date="2017-03-08T00:13:00Z">
        <w:r w:rsidDel="002E607A">
          <w:delText xml:space="preserve">O </w:delText>
        </w:r>
        <w:r w:rsidR="00A11492" w:rsidDel="002E607A">
          <w:rPr>
            <w:rFonts w:ascii="Menlo" w:hAnsi="Menlo" w:cs="Menlo"/>
            <w:noProof/>
            <w:color w:val="AA3391"/>
            <w:sz w:val="18"/>
            <w:szCs w:val="18"/>
          </w:rPr>
          <w:delText>required</w:delText>
        </w:r>
        <w:r w:rsidR="00A11492" w:rsidRPr="001462DB" w:rsidDel="002E607A">
          <w:rPr>
            <w:rFonts w:ascii="Menlo" w:hAnsi="Menlo" w:cs="Menlo"/>
            <w:noProof/>
            <w:sz w:val="18"/>
            <w:szCs w:val="18"/>
          </w:rPr>
          <w:delText xml:space="preserve"> </w:delText>
        </w:r>
        <w:r w:rsidDel="002E607A">
          <w:delText>indica que cada subclasse deve implementar sua própria versão deste inicializador.</w:delText>
        </w:r>
      </w:del>
    </w:p>
    <w:p w14:paraId="7EDF39C8" w14:textId="77777777" w:rsidR="000D41DF" w:rsidDel="002E607A" w:rsidRDefault="000D41DF" w:rsidP="006A0976">
      <w:pPr>
        <w:rPr>
          <w:del w:id="993" w:author="Willian" w:date="2017-03-08T00:13:00Z"/>
        </w:rPr>
      </w:pPr>
    </w:p>
    <w:p w14:paraId="54B896EE" w14:textId="77777777" w:rsidR="006A0976" w:rsidDel="002E607A" w:rsidRDefault="000D41DF">
      <w:pPr>
        <w:pStyle w:val="Ttulo2"/>
        <w:rPr>
          <w:del w:id="994" w:author="Willian" w:date="2017-03-08T00:13:00Z"/>
        </w:rPr>
        <w:pPrChange w:id="995" w:author="Willian" w:date="2016-11-04T22:39:00Z">
          <w:pPr>
            <w:pStyle w:val="Ttulo3"/>
          </w:pPr>
        </w:pPrChange>
      </w:pPr>
      <w:del w:id="996" w:author="Willian" w:date="2017-03-08T00:13:00Z">
        <w:r w:rsidDel="002E607A">
          <w:delText>Casting</w:delText>
        </w:r>
      </w:del>
    </w:p>
    <w:p w14:paraId="48830A3E" w14:textId="77777777" w:rsidR="005136E6" w:rsidDel="002E607A" w:rsidRDefault="005136E6" w:rsidP="005136E6">
      <w:pPr>
        <w:rPr>
          <w:del w:id="997" w:author="Willian" w:date="2017-03-08T00:13:00Z"/>
        </w:rPr>
      </w:pPr>
      <w:commentRangeStart w:id="998"/>
      <w:del w:id="999" w:author="Willian" w:date="2017-03-08T00:13:00Z">
        <w:r w:rsidDel="002E607A">
          <w:rPr>
            <w:b/>
          </w:rPr>
          <w:delText xml:space="preserve">Conversão de tipo </w:delText>
        </w:r>
        <w:r w:rsidDel="002E607A">
          <w:delText>(casting) é uma maneira de verificar o tipo de uma instância e trata-la como se fosse uma superclasse ou subclasse de sua própria hierarquia de classes.</w:delText>
        </w:r>
        <w:commentRangeEnd w:id="998"/>
        <w:r w:rsidR="00F73FE3" w:rsidDel="002E607A">
          <w:rPr>
            <w:rStyle w:val="Refdecomentrio"/>
          </w:rPr>
          <w:commentReference w:id="998"/>
        </w:r>
      </w:del>
    </w:p>
    <w:p w14:paraId="662CC7EF" w14:textId="77777777" w:rsidR="005136E6" w:rsidDel="002E607A" w:rsidRDefault="005136E6" w:rsidP="005136E6">
      <w:pPr>
        <w:rPr>
          <w:del w:id="1000" w:author="Willian" w:date="2017-03-08T00:13:00Z"/>
        </w:rPr>
      </w:pPr>
      <w:del w:id="1001" w:author="Willian" w:date="2017-03-08T00:13:00Z">
        <w:r w:rsidDel="002E607A">
          <w:delText xml:space="preserve">Nos bastidores, uma constante ou variável de um determinado tipo de classe pode realmente se referir a uma subclasse. Quando você julgar que este é o caso, pode-se tentar fazer um </w:delText>
        </w:r>
        <w:r w:rsidDel="002E607A">
          <w:rPr>
            <w:b/>
          </w:rPr>
          <w:delText>downcast</w:delText>
        </w:r>
        <w:r w:rsidDel="002E607A">
          <w:delText xml:space="preserve"> para o tipo de subclasse utilizando o operador de conversão de tipo.</w:delText>
        </w:r>
      </w:del>
    </w:p>
    <w:p w14:paraId="5EFF0CBD" w14:textId="77777777" w:rsidR="005136E6" w:rsidDel="002E607A" w:rsidRDefault="005136E6" w:rsidP="005136E6">
      <w:pPr>
        <w:rPr>
          <w:del w:id="1002" w:author="Willian" w:date="2017-03-08T00:13:00Z"/>
        </w:rPr>
      </w:pPr>
      <w:del w:id="1003" w:author="Willian" w:date="2017-03-08T00:13:00Z">
        <w:r w:rsidDel="002E607A">
          <w:delText xml:space="preserve">Mas fique atento, pois o downcasting pode falhar, pois não é garantido que o valor da variável ou constante é do tipo da subclasse que se espera. Neste caso o operador de conversão de tipo vem em duas formas diferentes. A forma opcional, </w:delText>
        </w:r>
        <w:r w:rsidR="00A11492" w:rsidRPr="00A11492" w:rsidDel="002E607A">
          <w:rPr>
            <w:rFonts w:ascii="Menlo" w:hAnsi="Menlo" w:cs="Menlo"/>
            <w:color w:val="AA3391"/>
            <w:sz w:val="18"/>
            <w:szCs w:val="18"/>
          </w:rPr>
          <w:delText>as</w:delText>
        </w:r>
        <w:r w:rsidR="00A11492" w:rsidRPr="00A11492" w:rsidDel="002E607A">
          <w:rPr>
            <w:rFonts w:ascii="Menlo" w:hAnsi="Menlo" w:cs="Menlo"/>
            <w:sz w:val="18"/>
            <w:szCs w:val="18"/>
          </w:rPr>
          <w:delText>?</w:delText>
        </w:r>
        <w:r w:rsidDel="002E607A">
          <w:delText xml:space="preserve">, retorna um valor opcional do tipo que você está tentando fazer o downcast. A forma forçada, </w:delText>
        </w:r>
        <w:r w:rsidR="00A11492" w:rsidRPr="00A11492" w:rsidDel="002E607A">
          <w:rPr>
            <w:rFonts w:ascii="Menlo" w:hAnsi="Menlo" w:cs="Menlo"/>
            <w:color w:val="AA3391"/>
            <w:sz w:val="18"/>
            <w:szCs w:val="18"/>
          </w:rPr>
          <w:delText>as</w:delText>
        </w:r>
        <w:r w:rsidR="00A11492" w:rsidDel="002E607A">
          <w:rPr>
            <w:rFonts w:ascii="Menlo" w:hAnsi="Menlo" w:cs="Menlo"/>
            <w:sz w:val="18"/>
            <w:szCs w:val="18"/>
          </w:rPr>
          <w:delText>!</w:delText>
        </w:r>
        <w:r w:rsidDel="002E607A">
          <w:delText>, tenta desencapsular o objeto sofrendo o downcasting à força.</w:delText>
        </w:r>
      </w:del>
    </w:p>
    <w:p w14:paraId="7998A498" w14:textId="77777777" w:rsidR="005136E6" w:rsidDel="002E607A" w:rsidRDefault="005136E6" w:rsidP="005136E6">
      <w:pPr>
        <w:rPr>
          <w:del w:id="1004" w:author="Willian" w:date="2017-03-08T00:13:00Z"/>
        </w:rPr>
      </w:pPr>
      <w:del w:id="1005" w:author="Willian" w:date="2017-03-08T00:13:00Z">
        <w:r w:rsidDel="002E607A">
          <w:delText>Use o operador de conversão de tipo opcional quando você não tem certeza se os downcast terá sucesso. Esta forma de operador sempre retornará um valor opcional,</w:delText>
        </w:r>
        <w:r w:rsidR="00A11492" w:rsidDel="002E607A">
          <w:delText xml:space="preserve"> e o valor será </w:delText>
        </w:r>
        <w:r w:rsidR="00A11492" w:rsidDel="002E607A">
          <w:rPr>
            <w:rFonts w:ascii="Menlo" w:hAnsi="Menlo" w:cs="Menlo"/>
            <w:color w:val="AA3391"/>
            <w:sz w:val="18"/>
            <w:szCs w:val="18"/>
          </w:rPr>
          <w:delText xml:space="preserve">nil </w:delText>
        </w:r>
        <w:r w:rsidR="00A11492" w:rsidDel="002E607A">
          <w:delText>se o downcast não for possível. Isto permite-lhe verificar se há um downcast bem-sucedido.</w:delText>
        </w:r>
      </w:del>
    </w:p>
    <w:p w14:paraId="6FEF57AC" w14:textId="77777777" w:rsidR="00A11492" w:rsidDel="002E607A" w:rsidRDefault="00A11492" w:rsidP="005136E6">
      <w:pPr>
        <w:rPr>
          <w:del w:id="1006" w:author="Willian" w:date="2017-03-08T00:13:00Z"/>
        </w:rPr>
      </w:pPr>
      <w:del w:id="1007" w:author="Willian" w:date="2017-03-08T00:13:00Z">
        <w:r w:rsidDel="002E607A">
          <w:delText>O operador de conversão de tipo forçada deve ser utilizado somente quando houver certeza se o downcast será vem sucedido. Esta forma de operador irá disparar um erro de execução (</w:delText>
        </w:r>
        <w:r w:rsidDel="002E607A">
          <w:rPr>
            <w:b/>
          </w:rPr>
          <w:delText>crash</w:delText>
        </w:r>
        <w:r w:rsidDel="002E607A">
          <w:delText>) se você tentar fazer um downcast para um tipo de classe incorreta.</w:delText>
        </w:r>
      </w:del>
    </w:p>
    <w:p w14:paraId="4C035672" w14:textId="77777777" w:rsidR="00A11492" w:rsidRPr="00A11492" w:rsidDel="002E607A" w:rsidRDefault="00A11492" w:rsidP="005136E6">
      <w:pPr>
        <w:rPr>
          <w:del w:id="1008" w:author="Willian" w:date="2017-03-08T00:13:00Z"/>
        </w:rPr>
      </w:pPr>
      <w:del w:id="1009" w:author="Willian" w:date="2017-03-08T00:13:00Z">
        <w:r w:rsidDel="002E607A">
          <w:delText>Este exemplo mostra a utilização do operador de conversão de tipo opcional para verificar se a forma de um array de formatos é um quadrado ou um triângulo. A cada correspondência de triângulos ou quadrados incrementamos um contador respectivo e fazemos print no final.</w:delText>
        </w:r>
      </w:del>
    </w:p>
    <w:p w14:paraId="37184216" w14:textId="77777777" w:rsidR="00D05199" w:rsidRPr="00A66496" w:rsidDel="002E607A" w:rsidRDefault="00D05199" w:rsidP="00A11492">
      <w:pPr>
        <w:pStyle w:val="NormalWeb"/>
        <w:spacing w:before="460" w:beforeAutospacing="0" w:after="0" w:afterAutospacing="0"/>
        <w:ind w:left="567"/>
        <w:jc w:val="both"/>
        <w:textAlignment w:val="baseline"/>
        <w:rPr>
          <w:del w:id="1010" w:author="Willian" w:date="2017-03-08T00:13:00Z"/>
          <w:rFonts w:ascii="Menlo" w:hAnsi="Menlo" w:cs="Menlo"/>
          <w:noProof/>
          <w:color w:val="000000"/>
          <w:sz w:val="21"/>
          <w:szCs w:val="21"/>
          <w:lang w:val="en-US"/>
        </w:rPr>
      </w:pPr>
      <w:del w:id="1011"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38AC0455" w14:textId="77777777" w:rsidR="00D05199" w:rsidRPr="00A66496" w:rsidDel="002E607A" w:rsidRDefault="00D05199" w:rsidP="00A11492">
      <w:pPr>
        <w:pStyle w:val="NormalWeb"/>
        <w:spacing w:before="0" w:beforeAutospacing="0" w:after="0" w:afterAutospacing="0"/>
        <w:ind w:left="567"/>
        <w:jc w:val="both"/>
        <w:textAlignment w:val="baseline"/>
        <w:rPr>
          <w:del w:id="1012" w:author="Willian" w:date="2017-03-08T00:13:00Z"/>
          <w:rFonts w:ascii="Menlo" w:hAnsi="Menlo" w:cs="Menlo"/>
          <w:noProof/>
          <w:color w:val="000000"/>
          <w:sz w:val="21"/>
          <w:szCs w:val="21"/>
          <w:lang w:val="en-US"/>
        </w:rPr>
      </w:pPr>
      <w:del w:id="101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A2F0F84" w14:textId="77777777" w:rsidR="00D05199" w:rsidRPr="00A66496" w:rsidDel="002E607A" w:rsidRDefault="00D05199" w:rsidP="00A11492">
      <w:pPr>
        <w:pStyle w:val="NormalWeb"/>
        <w:spacing w:before="0" w:beforeAutospacing="0" w:after="0" w:afterAutospacing="0"/>
        <w:ind w:left="567"/>
        <w:jc w:val="both"/>
        <w:textAlignment w:val="baseline"/>
        <w:rPr>
          <w:del w:id="1014" w:author="Willian" w:date="2017-03-08T00:13:00Z"/>
          <w:rFonts w:ascii="Menlo" w:hAnsi="Menlo" w:cs="Menlo"/>
          <w:noProof/>
          <w:color w:val="000000"/>
          <w:sz w:val="21"/>
          <w:szCs w:val="21"/>
          <w:lang w:val="en-US"/>
        </w:rPr>
      </w:pPr>
      <w:del w:id="101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3A72FE3D" w14:textId="77777777" w:rsidR="00D05199" w:rsidRPr="00A66496" w:rsidDel="002E607A" w:rsidRDefault="00D05199" w:rsidP="00A11492">
      <w:pPr>
        <w:pStyle w:val="NormalWeb"/>
        <w:spacing w:before="0" w:beforeAutospacing="0" w:after="0" w:afterAutospacing="0"/>
        <w:ind w:left="567"/>
        <w:jc w:val="both"/>
        <w:textAlignment w:val="baseline"/>
        <w:rPr>
          <w:del w:id="1016" w:author="Willian" w:date="2017-03-08T00:13:00Z"/>
          <w:rFonts w:ascii="Menlo" w:hAnsi="Menlo" w:cs="Menlo"/>
          <w:noProof/>
          <w:color w:val="000000"/>
          <w:sz w:val="21"/>
          <w:szCs w:val="21"/>
          <w:lang w:val="en-US"/>
        </w:rPr>
      </w:pPr>
      <w:del w:id="101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68904858" w14:textId="77777777" w:rsidR="00D05199" w:rsidRPr="00A66496" w:rsidDel="002E607A" w:rsidRDefault="00D05199" w:rsidP="00A11492">
      <w:pPr>
        <w:pStyle w:val="NormalWeb"/>
        <w:spacing w:before="0" w:beforeAutospacing="0" w:after="0" w:afterAutospacing="0"/>
        <w:ind w:left="567"/>
        <w:jc w:val="both"/>
        <w:textAlignment w:val="baseline"/>
        <w:rPr>
          <w:del w:id="1018" w:author="Willian" w:date="2017-03-08T00:13:00Z"/>
          <w:rFonts w:ascii="Menlo" w:hAnsi="Menlo" w:cs="Menlo"/>
          <w:noProof/>
          <w:color w:val="000000"/>
          <w:sz w:val="21"/>
          <w:szCs w:val="21"/>
          <w:lang w:val="en-US"/>
        </w:rPr>
      </w:pPr>
      <w:del w:id="1019" w:author="Willian" w:date="2017-03-08T00:13:00Z">
        <w:r w:rsidRPr="00A66496" w:rsidDel="002E607A">
          <w:rPr>
            <w:rFonts w:ascii="Menlo" w:hAnsi="Menlo" w:cs="Menlo"/>
            <w:noProof/>
            <w:color w:val="000000"/>
            <w:sz w:val="18"/>
            <w:szCs w:val="18"/>
            <w:lang w:val="en-US"/>
          </w:rPr>
          <w:delText>  }</w:delText>
        </w:r>
      </w:del>
    </w:p>
    <w:p w14:paraId="02343E2D" w14:textId="77777777" w:rsidR="00D05199" w:rsidRPr="00A66496" w:rsidDel="002E607A" w:rsidRDefault="00D05199" w:rsidP="00A11492">
      <w:pPr>
        <w:pStyle w:val="NormalWeb"/>
        <w:spacing w:before="0" w:beforeAutospacing="0" w:after="0" w:afterAutospacing="0"/>
        <w:ind w:left="567"/>
        <w:jc w:val="both"/>
        <w:textAlignment w:val="baseline"/>
        <w:rPr>
          <w:del w:id="1020" w:author="Willian" w:date="2017-03-08T00:13:00Z"/>
          <w:rFonts w:ascii="Menlo" w:hAnsi="Menlo" w:cs="Menlo"/>
          <w:noProof/>
          <w:color w:val="000000"/>
          <w:sz w:val="18"/>
          <w:szCs w:val="18"/>
          <w:lang w:val="en-US"/>
        </w:rPr>
      </w:pPr>
      <w:del w:id="1021" w:author="Willian" w:date="2017-03-08T00:13:00Z">
        <w:r w:rsidRPr="00A66496" w:rsidDel="002E607A">
          <w:rPr>
            <w:rFonts w:ascii="Menlo" w:hAnsi="Menlo" w:cs="Menlo"/>
            <w:noProof/>
            <w:color w:val="000000"/>
            <w:sz w:val="18"/>
            <w:szCs w:val="18"/>
            <w:lang w:val="en-US"/>
          </w:rPr>
          <w:delText>}</w:delText>
        </w:r>
      </w:del>
    </w:p>
    <w:p w14:paraId="2941EE89" w14:textId="77777777" w:rsidR="00A11492" w:rsidRPr="00A66496" w:rsidDel="002E607A" w:rsidRDefault="00A11492" w:rsidP="00A11492">
      <w:pPr>
        <w:pStyle w:val="NormalWeb"/>
        <w:spacing w:before="0" w:beforeAutospacing="0" w:after="0" w:afterAutospacing="0"/>
        <w:ind w:left="567"/>
        <w:jc w:val="both"/>
        <w:textAlignment w:val="baseline"/>
        <w:rPr>
          <w:del w:id="1022" w:author="Willian" w:date="2017-03-08T00:13:00Z"/>
          <w:rFonts w:ascii="Menlo" w:hAnsi="Menlo" w:cs="Menlo"/>
          <w:noProof/>
          <w:color w:val="000000"/>
          <w:sz w:val="21"/>
          <w:szCs w:val="21"/>
          <w:lang w:val="en-US"/>
        </w:rPr>
      </w:pPr>
    </w:p>
    <w:p w14:paraId="6168BB5C" w14:textId="77777777" w:rsidR="00A11492" w:rsidRPr="00A66496" w:rsidDel="002E607A" w:rsidRDefault="00D05199" w:rsidP="00A11492">
      <w:pPr>
        <w:pStyle w:val="NormalWeb"/>
        <w:spacing w:before="0" w:beforeAutospacing="0" w:after="0" w:afterAutospacing="0"/>
        <w:ind w:left="567"/>
        <w:jc w:val="both"/>
        <w:textAlignment w:val="baseline"/>
        <w:rPr>
          <w:del w:id="1023" w:author="Willian" w:date="2017-03-08T00:13:00Z"/>
          <w:rFonts w:ascii="Menlo" w:hAnsi="Menlo" w:cs="Menlo"/>
          <w:noProof/>
          <w:color w:val="000000"/>
          <w:sz w:val="18"/>
          <w:szCs w:val="18"/>
          <w:lang w:val="en-US"/>
        </w:rPr>
      </w:pPr>
      <w:del w:id="102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 [</w:delText>
        </w:r>
      </w:del>
    </w:p>
    <w:p w14:paraId="09E8B51B" w14:textId="77777777" w:rsidR="00A11492" w:rsidRPr="00A66496" w:rsidDel="002E607A" w:rsidRDefault="00D05199" w:rsidP="00A11492">
      <w:pPr>
        <w:pStyle w:val="NormalWeb"/>
        <w:spacing w:before="0" w:beforeAutospacing="0" w:after="0" w:afterAutospacing="0"/>
        <w:ind w:left="567"/>
        <w:jc w:val="both"/>
        <w:textAlignment w:val="baseline"/>
        <w:rPr>
          <w:del w:id="1025" w:author="Willian" w:date="2017-03-08T00:13:00Z"/>
          <w:rFonts w:ascii="Menlo" w:hAnsi="Menlo" w:cs="Menlo"/>
          <w:noProof/>
          <w:color w:val="000000"/>
          <w:sz w:val="18"/>
          <w:szCs w:val="18"/>
          <w:lang w:val="en-US"/>
        </w:rPr>
      </w:pPr>
      <w:del w:id="1026"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"triangle1"</w:delText>
        </w:r>
        <w:r w:rsidRPr="00A66496" w:rsidDel="002E607A">
          <w:rPr>
            <w:rFonts w:ascii="Menlo" w:hAnsi="Menlo" w:cs="Menlo"/>
            <w:noProof/>
            <w:color w:val="000000"/>
            <w:sz w:val="18"/>
            <w:szCs w:val="18"/>
            <w:lang w:val="en-US"/>
          </w:rPr>
          <w:delText xml:space="preserve">), </w:delText>
        </w:r>
      </w:del>
    </w:p>
    <w:p w14:paraId="3F7889E0" w14:textId="77777777" w:rsidR="00A11492" w:rsidRPr="00A66496" w:rsidDel="002E607A" w:rsidRDefault="00D05199" w:rsidP="00A11492">
      <w:pPr>
        <w:pStyle w:val="NormalWeb"/>
        <w:spacing w:before="0" w:beforeAutospacing="0" w:after="0" w:afterAutospacing="0"/>
        <w:ind w:left="567"/>
        <w:jc w:val="both"/>
        <w:textAlignment w:val="baseline"/>
        <w:rPr>
          <w:del w:id="1027" w:author="Willian" w:date="2017-03-08T00:13:00Z"/>
          <w:rFonts w:ascii="Menlo" w:hAnsi="Menlo" w:cs="Menlo"/>
          <w:noProof/>
          <w:color w:val="000000"/>
          <w:sz w:val="18"/>
          <w:szCs w:val="18"/>
          <w:lang w:val="en-US"/>
        </w:rPr>
      </w:pPr>
      <w:del w:id="1028"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"triangle2"</w:delText>
        </w:r>
        <w:r w:rsidRPr="00A66496" w:rsidDel="002E607A">
          <w:rPr>
            <w:rFonts w:ascii="Menlo" w:hAnsi="Menlo" w:cs="Menlo"/>
            <w:noProof/>
            <w:color w:val="000000"/>
            <w:sz w:val="18"/>
            <w:szCs w:val="18"/>
            <w:lang w:val="en-US"/>
          </w:rPr>
          <w:delText xml:space="preserve">), </w:delText>
        </w:r>
      </w:del>
    </w:p>
    <w:p w14:paraId="0E4E31A4" w14:textId="77777777" w:rsidR="00A11492" w:rsidRPr="00A66496" w:rsidDel="002E607A" w:rsidRDefault="00D05199" w:rsidP="00A11492">
      <w:pPr>
        <w:pStyle w:val="NormalWeb"/>
        <w:spacing w:before="0" w:beforeAutospacing="0" w:after="0" w:afterAutospacing="0"/>
        <w:ind w:left="567"/>
        <w:jc w:val="both"/>
        <w:textAlignment w:val="baseline"/>
        <w:rPr>
          <w:del w:id="1029" w:author="Willian" w:date="2017-03-08T00:13:00Z"/>
          <w:rFonts w:ascii="Menlo" w:hAnsi="Menlo" w:cs="Menlo"/>
          <w:noProof/>
          <w:color w:val="000000"/>
          <w:sz w:val="18"/>
          <w:szCs w:val="18"/>
          <w:lang w:val="en-US"/>
        </w:rPr>
      </w:pPr>
      <w:del w:id="1030"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3.2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"square1"</w:delText>
        </w:r>
        <w:r w:rsidRPr="00A66496" w:rsidDel="002E607A">
          <w:rPr>
            <w:rFonts w:ascii="Menlo" w:hAnsi="Menlo" w:cs="Menlo"/>
            <w:noProof/>
            <w:color w:val="000000"/>
            <w:sz w:val="18"/>
            <w:szCs w:val="18"/>
            <w:lang w:val="en-US"/>
          </w:rPr>
          <w:delText xml:space="preserve">), </w:delText>
        </w:r>
      </w:del>
    </w:p>
    <w:p w14:paraId="68D31D31" w14:textId="77777777" w:rsidR="00A11492" w:rsidRPr="00A66496" w:rsidDel="002E607A" w:rsidRDefault="00D05199" w:rsidP="00A11492">
      <w:pPr>
        <w:pStyle w:val="NormalWeb"/>
        <w:spacing w:before="0" w:beforeAutospacing="0" w:after="0" w:afterAutospacing="0"/>
        <w:ind w:left="567"/>
        <w:jc w:val="both"/>
        <w:textAlignment w:val="baseline"/>
        <w:rPr>
          <w:del w:id="1031" w:author="Willian" w:date="2017-03-08T00:13:00Z"/>
          <w:rFonts w:ascii="Menlo" w:hAnsi="Menlo" w:cs="Menlo"/>
          <w:noProof/>
          <w:color w:val="000000"/>
          <w:sz w:val="18"/>
          <w:szCs w:val="18"/>
          <w:lang w:val="en-US"/>
        </w:rPr>
      </w:pPr>
      <w:del w:id="1032"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2.7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"square2"</w:delText>
        </w:r>
        <w:r w:rsidRPr="00A66496" w:rsidDel="002E607A">
          <w:rPr>
            <w:rFonts w:ascii="Menlo" w:hAnsi="Menlo" w:cs="Menlo"/>
            <w:noProof/>
            <w:color w:val="000000"/>
            <w:sz w:val="18"/>
            <w:szCs w:val="18"/>
            <w:lang w:val="en-US"/>
          </w:rPr>
          <w:delText>)</w:delText>
        </w:r>
      </w:del>
    </w:p>
    <w:p w14:paraId="0613DEFC" w14:textId="77777777" w:rsidR="00D05199" w:rsidRPr="00A66496" w:rsidDel="002E607A" w:rsidRDefault="00D05199" w:rsidP="00A11492">
      <w:pPr>
        <w:pStyle w:val="NormalWeb"/>
        <w:spacing w:before="0" w:beforeAutospacing="0" w:after="0" w:afterAutospacing="0"/>
        <w:ind w:left="567"/>
        <w:jc w:val="both"/>
        <w:textAlignment w:val="baseline"/>
        <w:rPr>
          <w:del w:id="1033" w:author="Willian" w:date="2017-03-08T00:13:00Z"/>
          <w:rFonts w:ascii="Menlo" w:hAnsi="Menlo" w:cs="Menlo"/>
          <w:noProof/>
          <w:color w:val="000000"/>
          <w:sz w:val="18"/>
          <w:szCs w:val="18"/>
          <w:lang w:val="en-US"/>
        </w:rPr>
      </w:pPr>
      <w:del w:id="1034" w:author="Willian" w:date="2017-03-08T00:13:00Z">
        <w:r w:rsidRPr="00A66496" w:rsidDel="002E607A">
          <w:rPr>
            <w:rFonts w:ascii="Menlo" w:hAnsi="Menlo" w:cs="Menlo"/>
            <w:noProof/>
            <w:color w:val="000000"/>
            <w:sz w:val="18"/>
            <w:szCs w:val="18"/>
            <w:lang w:val="en-US"/>
          </w:rPr>
          <w:delText>]</w:delText>
        </w:r>
      </w:del>
    </w:p>
    <w:p w14:paraId="435E1887" w14:textId="77777777" w:rsidR="00A11492" w:rsidRPr="00A66496" w:rsidDel="002E607A" w:rsidRDefault="00A11492" w:rsidP="00A11492">
      <w:pPr>
        <w:pStyle w:val="NormalWeb"/>
        <w:spacing w:before="0" w:beforeAutospacing="0" w:after="0" w:afterAutospacing="0"/>
        <w:ind w:left="567"/>
        <w:jc w:val="both"/>
        <w:textAlignment w:val="baseline"/>
        <w:rPr>
          <w:del w:id="1035" w:author="Willian" w:date="2017-03-08T00:13:00Z"/>
          <w:rFonts w:ascii="Menlo" w:hAnsi="Menlo" w:cs="Menlo"/>
          <w:noProof/>
          <w:color w:val="000000"/>
          <w:sz w:val="21"/>
          <w:szCs w:val="21"/>
          <w:lang w:val="en-US"/>
        </w:rPr>
      </w:pPr>
    </w:p>
    <w:p w14:paraId="0BDFC89D" w14:textId="77777777" w:rsidR="00D05199" w:rsidRPr="00A66496" w:rsidDel="002E607A" w:rsidRDefault="00D05199" w:rsidP="00A11492">
      <w:pPr>
        <w:pStyle w:val="NormalWeb"/>
        <w:spacing w:before="0" w:beforeAutospacing="0" w:after="0" w:afterAutospacing="0"/>
        <w:ind w:left="567"/>
        <w:jc w:val="both"/>
        <w:textAlignment w:val="baseline"/>
        <w:rPr>
          <w:del w:id="1036" w:author="Willian" w:date="2017-03-08T00:13:00Z"/>
          <w:rFonts w:ascii="Menlo" w:hAnsi="Menlo" w:cs="Menlo"/>
          <w:noProof/>
          <w:color w:val="000000"/>
          <w:sz w:val="21"/>
          <w:szCs w:val="21"/>
          <w:lang w:val="en-US"/>
        </w:rPr>
      </w:pPr>
      <w:del w:id="1037"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231FF326" w14:textId="77777777" w:rsidR="00D05199" w:rsidRPr="00A66496" w:rsidDel="002E607A" w:rsidRDefault="00D05199" w:rsidP="00A11492">
      <w:pPr>
        <w:pStyle w:val="NormalWeb"/>
        <w:spacing w:before="0" w:beforeAutospacing="0" w:after="0" w:afterAutospacing="0"/>
        <w:ind w:left="567"/>
        <w:jc w:val="both"/>
        <w:textAlignment w:val="baseline"/>
        <w:rPr>
          <w:del w:id="1038" w:author="Willian" w:date="2017-03-08T00:13:00Z"/>
          <w:rFonts w:ascii="Menlo" w:hAnsi="Menlo" w:cs="Menlo"/>
          <w:noProof/>
          <w:color w:val="000000"/>
          <w:sz w:val="21"/>
          <w:szCs w:val="21"/>
          <w:lang w:val="en-US"/>
        </w:rPr>
      </w:pPr>
      <w:del w:id="103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1BBFB08E" w14:textId="77777777" w:rsidR="00D05199" w:rsidRPr="00A66496" w:rsidDel="002E607A" w:rsidRDefault="00D05199" w:rsidP="00A11492">
      <w:pPr>
        <w:pStyle w:val="NormalWeb"/>
        <w:spacing w:before="0" w:beforeAutospacing="0" w:after="0" w:afterAutospacing="0"/>
        <w:ind w:left="567"/>
        <w:jc w:val="both"/>
        <w:textAlignment w:val="baseline"/>
        <w:rPr>
          <w:del w:id="1040" w:author="Willian" w:date="2017-03-08T00:13:00Z"/>
          <w:rFonts w:ascii="Menlo" w:hAnsi="Menlo" w:cs="Menlo"/>
          <w:noProof/>
          <w:color w:val="000000"/>
          <w:sz w:val="21"/>
          <w:szCs w:val="21"/>
          <w:lang w:val="en-US"/>
        </w:rPr>
      </w:pPr>
      <w:del w:id="1041"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w:delText>
        </w:r>
      </w:del>
    </w:p>
    <w:p w14:paraId="23E4F075" w14:textId="77777777" w:rsidR="00D05199" w:rsidRPr="00A66496" w:rsidDel="002E607A" w:rsidRDefault="00D05199" w:rsidP="00A11492">
      <w:pPr>
        <w:pStyle w:val="NormalWeb"/>
        <w:spacing w:before="0" w:beforeAutospacing="0" w:after="0" w:afterAutospacing="0"/>
        <w:ind w:left="567"/>
        <w:jc w:val="both"/>
        <w:textAlignment w:val="baseline"/>
        <w:rPr>
          <w:del w:id="1042" w:author="Willian" w:date="2017-03-08T00:13:00Z"/>
          <w:rFonts w:ascii="Menlo" w:hAnsi="Menlo" w:cs="Menlo"/>
          <w:noProof/>
          <w:color w:val="000000"/>
          <w:sz w:val="21"/>
          <w:szCs w:val="21"/>
          <w:lang w:val="en-US"/>
        </w:rPr>
      </w:pPr>
      <w:del w:id="104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Square</w:delText>
        </w:r>
        <w:r w:rsidRPr="00A66496" w:rsidDel="002E607A">
          <w:rPr>
            <w:rFonts w:ascii="Menlo" w:hAnsi="Menlo" w:cs="Menlo"/>
            <w:noProof/>
            <w:color w:val="000000"/>
            <w:sz w:val="18"/>
            <w:szCs w:val="18"/>
            <w:lang w:val="en-US"/>
          </w:rPr>
          <w:delText xml:space="preserve"> {</w:delText>
        </w:r>
      </w:del>
    </w:p>
    <w:p w14:paraId="20E98D2D" w14:textId="77777777" w:rsidR="00D05199" w:rsidRPr="00A66496" w:rsidDel="002E607A" w:rsidRDefault="00D05199" w:rsidP="00A11492">
      <w:pPr>
        <w:pStyle w:val="NormalWeb"/>
        <w:spacing w:before="0" w:beforeAutospacing="0" w:after="0" w:afterAutospacing="0"/>
        <w:ind w:left="567"/>
        <w:jc w:val="both"/>
        <w:textAlignment w:val="baseline"/>
        <w:rPr>
          <w:del w:id="1044" w:author="Willian" w:date="2017-03-08T00:13:00Z"/>
          <w:rFonts w:ascii="Menlo" w:hAnsi="Menlo" w:cs="Menlo"/>
          <w:noProof/>
          <w:color w:val="000000"/>
          <w:sz w:val="21"/>
          <w:szCs w:val="21"/>
          <w:lang w:val="en-US"/>
        </w:rPr>
      </w:pPr>
      <w:del w:id="10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del>
    </w:p>
    <w:p w14:paraId="3AD9B491" w14:textId="77777777" w:rsidR="00D05199" w:rsidRPr="00A66496" w:rsidDel="002E607A" w:rsidRDefault="00D05199" w:rsidP="00A11492">
      <w:pPr>
        <w:pStyle w:val="NormalWeb"/>
        <w:spacing w:before="0" w:beforeAutospacing="0" w:after="0" w:afterAutospacing="0"/>
        <w:ind w:left="567"/>
        <w:jc w:val="both"/>
        <w:textAlignment w:val="baseline"/>
        <w:rPr>
          <w:del w:id="1046" w:author="Willian" w:date="2017-03-08T00:13:00Z"/>
          <w:rFonts w:ascii="Menlo" w:hAnsi="Menlo" w:cs="Menlo"/>
          <w:noProof/>
          <w:color w:val="000000"/>
          <w:sz w:val="21"/>
          <w:szCs w:val="21"/>
          <w:lang w:val="en-US"/>
        </w:rPr>
      </w:pPr>
      <w:del w:id="1047"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Triangle</w:delText>
        </w:r>
        <w:r w:rsidRPr="00A66496" w:rsidDel="002E607A">
          <w:rPr>
            <w:rFonts w:ascii="Menlo" w:hAnsi="Menlo" w:cs="Menlo"/>
            <w:noProof/>
            <w:color w:val="000000"/>
            <w:sz w:val="18"/>
            <w:szCs w:val="18"/>
            <w:lang w:val="en-US"/>
          </w:rPr>
          <w:delText xml:space="preserve"> {</w:delText>
        </w:r>
      </w:del>
    </w:p>
    <w:p w14:paraId="4CF0E183" w14:textId="77777777" w:rsidR="00D05199" w:rsidRPr="00A66496" w:rsidDel="002E607A" w:rsidRDefault="00D05199" w:rsidP="00A11492">
      <w:pPr>
        <w:pStyle w:val="NormalWeb"/>
        <w:spacing w:before="0" w:beforeAutospacing="0" w:after="0" w:afterAutospacing="0"/>
        <w:ind w:left="567"/>
        <w:jc w:val="both"/>
        <w:textAlignment w:val="baseline"/>
        <w:rPr>
          <w:del w:id="1048" w:author="Willian" w:date="2017-03-08T00:13:00Z"/>
          <w:rFonts w:ascii="Menlo" w:hAnsi="Menlo" w:cs="Menlo"/>
          <w:noProof/>
          <w:color w:val="000000"/>
          <w:sz w:val="21"/>
          <w:szCs w:val="21"/>
          <w:lang w:val="en-US"/>
        </w:rPr>
      </w:pPr>
      <w:del w:id="10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del>
    </w:p>
    <w:p w14:paraId="50083954" w14:textId="77777777" w:rsidR="00D05199" w:rsidRPr="00A66496" w:rsidDel="002E607A" w:rsidRDefault="00D05199" w:rsidP="00A11492">
      <w:pPr>
        <w:pStyle w:val="NormalWeb"/>
        <w:spacing w:before="0" w:beforeAutospacing="0" w:after="0" w:afterAutospacing="0"/>
        <w:ind w:left="567"/>
        <w:jc w:val="both"/>
        <w:textAlignment w:val="baseline"/>
        <w:rPr>
          <w:del w:id="1050" w:author="Willian" w:date="2017-03-08T00:13:00Z"/>
          <w:rFonts w:ascii="Menlo" w:hAnsi="Menlo" w:cs="Menlo"/>
          <w:noProof/>
          <w:color w:val="000000"/>
          <w:sz w:val="21"/>
          <w:szCs w:val="21"/>
          <w:lang w:val="en-US"/>
        </w:rPr>
      </w:pPr>
      <w:del w:id="1051" w:author="Willian" w:date="2017-03-08T00:13:00Z">
        <w:r w:rsidRPr="00A66496" w:rsidDel="002E607A">
          <w:rPr>
            <w:rFonts w:ascii="Menlo" w:hAnsi="Menlo" w:cs="Menlo"/>
            <w:noProof/>
            <w:color w:val="000000"/>
            <w:sz w:val="18"/>
            <w:szCs w:val="18"/>
            <w:lang w:val="en-US"/>
          </w:rPr>
          <w:delText>  }</w:delText>
        </w:r>
      </w:del>
    </w:p>
    <w:p w14:paraId="668C2414" w14:textId="77777777" w:rsidR="00D05199" w:rsidRPr="00A66496" w:rsidDel="002E607A" w:rsidRDefault="00D05199" w:rsidP="00A11492">
      <w:pPr>
        <w:pStyle w:val="NormalWeb"/>
        <w:spacing w:before="0" w:beforeAutospacing="0" w:after="0" w:afterAutospacing="0"/>
        <w:ind w:left="567"/>
        <w:jc w:val="both"/>
        <w:textAlignment w:val="baseline"/>
        <w:rPr>
          <w:del w:id="1052" w:author="Willian" w:date="2017-03-08T00:13:00Z"/>
          <w:rFonts w:ascii="Menlo" w:hAnsi="Menlo" w:cs="Menlo"/>
          <w:noProof/>
          <w:color w:val="000000"/>
          <w:sz w:val="21"/>
          <w:szCs w:val="21"/>
          <w:lang w:val="en-US"/>
        </w:rPr>
      </w:pPr>
      <w:del w:id="1053" w:author="Willian" w:date="2017-03-08T00:13:00Z">
        <w:r w:rsidRPr="00A66496" w:rsidDel="002E607A">
          <w:rPr>
            <w:rFonts w:ascii="Menlo" w:hAnsi="Menlo" w:cs="Menlo"/>
            <w:noProof/>
            <w:color w:val="000000"/>
            <w:sz w:val="18"/>
            <w:szCs w:val="18"/>
            <w:lang w:val="en-US"/>
          </w:rPr>
          <w:delText>}</w:delText>
        </w:r>
      </w:del>
    </w:p>
    <w:p w14:paraId="295107EE" w14:textId="77777777" w:rsidR="00D05199" w:rsidRPr="00A66496" w:rsidDel="002E607A" w:rsidRDefault="00D05199" w:rsidP="00A11492">
      <w:pPr>
        <w:pStyle w:val="NormalWeb"/>
        <w:spacing w:before="0" w:beforeAutospacing="0" w:after="620" w:afterAutospacing="0"/>
        <w:ind w:left="567"/>
        <w:jc w:val="both"/>
        <w:textAlignment w:val="baseline"/>
        <w:rPr>
          <w:del w:id="1054" w:author="Willian" w:date="2017-03-08T00:13:00Z"/>
          <w:rFonts w:ascii="Menlo" w:hAnsi="Menlo" w:cs="Menlo"/>
          <w:noProof/>
          <w:color w:val="000000"/>
          <w:sz w:val="18"/>
          <w:szCs w:val="18"/>
          <w:lang w:val="en-US"/>
        </w:rPr>
      </w:pPr>
      <w:del w:id="1055" w:author="Willian" w:date="2017-03-08T00:13:00Z">
        <w:r w:rsidRPr="00A66496" w:rsidDel="002E607A">
          <w:rPr>
            <w:rFonts w:ascii="Menlo" w:hAnsi="Menlo" w:cs="Menlo"/>
            <w:noProof/>
            <w:color w:val="3F6E74"/>
            <w:sz w:val="18"/>
            <w:szCs w:val="18"/>
            <w:lang w:val="en-US"/>
          </w:rPr>
          <w:delText>print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squares and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triangles."</w:delText>
        </w:r>
        <w:r w:rsidRPr="00A66496" w:rsidDel="002E607A">
          <w:rPr>
            <w:rFonts w:ascii="Menlo" w:hAnsi="Menlo" w:cs="Menlo"/>
            <w:noProof/>
            <w:color w:val="000000"/>
            <w:sz w:val="18"/>
            <w:szCs w:val="18"/>
            <w:lang w:val="en-US"/>
          </w:rPr>
          <w:delText>)</w:delText>
        </w:r>
      </w:del>
    </w:p>
    <w:p w14:paraId="24AA082F" w14:textId="77777777" w:rsidR="00A11492" w:rsidRPr="00A11492" w:rsidDel="002E607A" w:rsidRDefault="00A11492" w:rsidP="00A11492">
      <w:pPr>
        <w:pStyle w:val="Dica"/>
        <w:rPr>
          <w:del w:id="1056" w:author="Willian" w:date="2017-03-08T00:13:00Z"/>
          <w:noProof/>
        </w:rPr>
      </w:pPr>
      <w:del w:id="1057" w:author="Willian" w:date="2017-03-08T00:13:00Z">
        <w:r w:rsidDel="002E607A">
          <w:rPr>
            <w:noProof/>
          </w:rPr>
          <w:delText xml:space="preserve">DICA: </w:delText>
        </w:r>
        <w:r w:rsidRPr="00A11492" w:rsidDel="002E607A">
          <w:rPr>
            <w:b w:val="0"/>
            <w:noProof/>
          </w:rPr>
          <w:delText xml:space="preserve">Tente substituir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Del="002E607A">
          <w:rPr>
            <w:rFonts w:ascii="Menlo" w:hAnsi="Menlo" w:cs="Menlo"/>
            <w:noProof/>
            <w:color w:val="000000"/>
            <w:sz w:val="18"/>
            <w:szCs w:val="18"/>
          </w:rPr>
          <w:delText xml:space="preserve"> </w:delText>
        </w:r>
        <w:r w:rsidRPr="00A11492" w:rsidDel="002E607A">
          <w:rPr>
            <w:b w:val="0"/>
            <w:noProof/>
          </w:rPr>
          <w:delText>com</w:delText>
        </w:r>
        <w:r w:rsidRPr="00A11492" w:rsidDel="002E607A">
          <w:rPr>
            <w:rFonts w:ascii="Menlo" w:hAnsi="Menlo" w:cs="Menlo"/>
            <w:noProof/>
            <w:color w:val="AA3391"/>
            <w:sz w:val="18"/>
            <w:szCs w:val="18"/>
          </w:rPr>
          <w:delText xml:space="preserve">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RPr="00A11492" w:rsidDel="002E607A">
          <w:rPr>
            <w:b w:val="0"/>
            <w:noProof/>
          </w:rPr>
          <w:delText>. O erro que você recebe?</w:delText>
        </w:r>
      </w:del>
    </w:p>
    <w:p w14:paraId="2A08BAEF" w14:textId="77777777" w:rsidR="00A11492" w:rsidDel="002E607A" w:rsidRDefault="00A11492" w:rsidP="00D05199">
      <w:pPr>
        <w:pStyle w:val="NormalWeb"/>
        <w:spacing w:before="0" w:beforeAutospacing="0" w:after="220" w:afterAutospacing="0"/>
        <w:jc w:val="both"/>
        <w:rPr>
          <w:del w:id="1058" w:author="Willian" w:date="2017-03-08T00:13:00Z"/>
          <w:rFonts w:ascii="Arial" w:hAnsi="Arial" w:cs="Arial"/>
          <w:color w:val="414141"/>
          <w:sz w:val="21"/>
          <w:szCs w:val="21"/>
        </w:rPr>
      </w:pPr>
    </w:p>
    <w:p w14:paraId="2BF81DB8" w14:textId="77777777" w:rsidR="00A11492" w:rsidDel="002E607A" w:rsidRDefault="00A11492" w:rsidP="00A11492">
      <w:pPr>
        <w:pStyle w:val="Ttulo2"/>
        <w:rPr>
          <w:del w:id="1059" w:author="Willian" w:date="2017-03-08T00:13:00Z"/>
        </w:rPr>
      </w:pPr>
      <w:del w:id="1060" w:author="Willian" w:date="2017-03-08T00:13:00Z">
        <w:r w:rsidRPr="00A11492" w:rsidDel="002E607A">
          <w:delText>Enumerações e estruturas</w:delText>
        </w:r>
      </w:del>
    </w:p>
    <w:p w14:paraId="6898ECD7" w14:textId="77777777" w:rsidR="00D05199" w:rsidDel="002E607A" w:rsidRDefault="00D05199" w:rsidP="000D41DF">
      <w:pPr>
        <w:rPr>
          <w:del w:id="1061" w:author="Willian" w:date="2017-03-08T00:13:00Z"/>
        </w:rPr>
      </w:pPr>
      <w:del w:id="1062" w:author="Willian" w:date="2017-03-08T00:13:00Z">
        <w:r w:rsidDel="002E607A">
          <w:delText xml:space="preserve">Classes não são as únicas maneiras de definir tipos de dados </w:delText>
        </w:r>
        <w:r w:rsidR="000D41DF" w:rsidDel="002E607A">
          <w:delText>em</w:delText>
        </w:r>
        <w:r w:rsidDel="002E607A">
          <w:delText xml:space="preserve"> Swift. Enumerações e estruturas têm capacidades semelhantes às </w:delText>
        </w:r>
        <w:r w:rsidR="000D41DF" w:rsidDel="002E607A">
          <w:delText>classes</w:delText>
        </w:r>
        <w:r w:rsidDel="002E607A">
          <w:delText>, mas pode</w:delText>
        </w:r>
        <w:r w:rsidR="000D41DF" w:rsidDel="002E607A">
          <w:delText>m ser uteis</w:delText>
        </w:r>
        <w:r w:rsidDel="002E607A">
          <w:delText xml:space="preserve"> em diferentes contextos.</w:delText>
        </w:r>
      </w:del>
    </w:p>
    <w:p w14:paraId="4DC2DB82" w14:textId="77777777" w:rsidR="000D41DF" w:rsidDel="002E607A" w:rsidRDefault="00B54CFE" w:rsidP="00B54CFE">
      <w:pPr>
        <w:pStyle w:val="Ttulo3"/>
        <w:rPr>
          <w:del w:id="1063" w:author="Willian" w:date="2017-03-08T00:13:00Z"/>
        </w:rPr>
      </w:pPr>
      <w:del w:id="1064" w:author="Willian" w:date="2017-03-08T00:13:00Z">
        <w:r w:rsidDel="002E607A">
          <w:delText xml:space="preserve">Enumerações </w:delText>
        </w:r>
      </w:del>
    </w:p>
    <w:p w14:paraId="476BD72E" w14:textId="77777777" w:rsidR="00B54CFE" w:rsidDel="002E607A" w:rsidRDefault="00B54CFE" w:rsidP="00B54CFE">
      <w:pPr>
        <w:rPr>
          <w:del w:id="1065" w:author="Willian" w:date="2017-03-08T00:13:00Z"/>
        </w:rPr>
      </w:pPr>
      <w:del w:id="1066" w:author="Willian" w:date="2017-03-08T00:13:00Z">
        <w:r w:rsidDel="002E607A">
          <w:rPr>
            <w:b/>
          </w:rPr>
          <w:delText xml:space="preserve">Enumerações </w:delText>
        </w:r>
        <w:r w:rsidDel="002E607A">
          <w:delText>definem um tipo comum para um grupo de valores relacionados e nos permite trabalhar com estes valores de uma maneira segura em nosso código. Enumerações podem ter métodos associados a elas.</w:delText>
        </w:r>
      </w:del>
    </w:p>
    <w:p w14:paraId="0F2AC818" w14:textId="77777777" w:rsidR="00B54CFE" w:rsidRPr="00B54CFE" w:rsidDel="002E607A" w:rsidRDefault="00B54CFE" w:rsidP="00B54CFE">
      <w:pPr>
        <w:rPr>
          <w:del w:id="1067" w:author="Willian" w:date="2017-03-08T00:13:00Z"/>
        </w:rPr>
      </w:pPr>
      <w:del w:id="1068" w:author="Willian" w:date="2017-03-08T00:13:00Z">
        <w:r w:rsidDel="002E607A">
          <w:delText xml:space="preserve">Use </w:delText>
        </w:r>
        <w:r w:rsidR="00D24C3A" w:rsidRPr="00D24C3A" w:rsidDel="002E607A">
          <w:rPr>
            <w:rFonts w:ascii="Menlo" w:hAnsi="Menlo" w:cs="Menlo"/>
            <w:color w:val="AA3391"/>
            <w:sz w:val="18"/>
            <w:szCs w:val="18"/>
          </w:rPr>
          <w:delText>enum</w:delText>
        </w:r>
        <w:r w:rsidR="00D24C3A" w:rsidRPr="00D24C3A" w:rsidDel="002E607A">
          <w:rPr>
            <w:rFonts w:ascii="Menlo" w:hAnsi="Menlo" w:cs="Menlo"/>
            <w:sz w:val="18"/>
            <w:szCs w:val="18"/>
          </w:rPr>
          <w:delText xml:space="preserve"> </w:delText>
        </w:r>
        <w:r w:rsidDel="002E607A">
          <w:delText>para criar uma enumeração:</w:delText>
        </w:r>
      </w:del>
    </w:p>
    <w:p w14:paraId="774B0606" w14:textId="77777777" w:rsidR="00D05199" w:rsidRPr="00A66496" w:rsidDel="002E607A" w:rsidRDefault="00D05199" w:rsidP="00D24C3A">
      <w:pPr>
        <w:pStyle w:val="NormalWeb"/>
        <w:spacing w:before="460" w:beforeAutospacing="0" w:after="0" w:afterAutospacing="0"/>
        <w:ind w:left="567"/>
        <w:jc w:val="both"/>
        <w:textAlignment w:val="baseline"/>
        <w:rPr>
          <w:del w:id="1069" w:author="Willian" w:date="2017-03-08T00:13:00Z"/>
          <w:rFonts w:ascii="Menlo" w:hAnsi="Menlo" w:cs="Menlo"/>
          <w:noProof/>
          <w:color w:val="000000"/>
          <w:sz w:val="21"/>
          <w:szCs w:val="21"/>
          <w:lang w:val="en-US"/>
        </w:rPr>
      </w:pPr>
      <w:del w:id="1070"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w:delText>
        </w:r>
      </w:del>
    </w:p>
    <w:p w14:paraId="1433150F" w14:textId="77777777" w:rsidR="00D05199" w:rsidRPr="00A66496" w:rsidDel="002E607A" w:rsidRDefault="00D05199" w:rsidP="00D24C3A">
      <w:pPr>
        <w:pStyle w:val="NormalWeb"/>
        <w:spacing w:before="0" w:beforeAutospacing="0" w:after="0" w:afterAutospacing="0"/>
        <w:ind w:left="567"/>
        <w:jc w:val="both"/>
        <w:textAlignment w:val="baseline"/>
        <w:rPr>
          <w:del w:id="1071" w:author="Willian" w:date="2017-03-08T00:13:00Z"/>
          <w:rFonts w:ascii="Menlo" w:hAnsi="Menlo" w:cs="Menlo"/>
          <w:noProof/>
          <w:color w:val="000000"/>
          <w:sz w:val="21"/>
          <w:szCs w:val="21"/>
          <w:lang w:val="en-US"/>
        </w:rPr>
      </w:pPr>
      <w:del w:id="107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BBA41D" w14:textId="77777777" w:rsidR="00D05199" w:rsidRPr="00A66496" w:rsidDel="002E607A" w:rsidRDefault="00D05199" w:rsidP="00D24C3A">
      <w:pPr>
        <w:pStyle w:val="NormalWeb"/>
        <w:spacing w:before="0" w:beforeAutospacing="0" w:after="0" w:afterAutospacing="0"/>
        <w:ind w:left="567"/>
        <w:jc w:val="both"/>
        <w:textAlignment w:val="baseline"/>
        <w:rPr>
          <w:del w:id="1073" w:author="Willian" w:date="2017-03-08T00:13:00Z"/>
          <w:rFonts w:ascii="Menlo" w:hAnsi="Menlo" w:cs="Menlo"/>
          <w:noProof/>
          <w:color w:val="000000"/>
          <w:sz w:val="21"/>
          <w:szCs w:val="21"/>
          <w:lang w:val="en-US"/>
        </w:rPr>
      </w:pPr>
      <w:del w:id="107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Two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Four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Five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Six</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Seven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Eight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Nine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Ten</w:delText>
        </w:r>
      </w:del>
    </w:p>
    <w:p w14:paraId="6793A0D5" w14:textId="77777777" w:rsidR="00D05199" w:rsidRPr="00A66496" w:rsidDel="002E607A" w:rsidRDefault="00D05199" w:rsidP="00D24C3A">
      <w:pPr>
        <w:pStyle w:val="NormalWeb"/>
        <w:spacing w:before="0" w:beforeAutospacing="0" w:after="0" w:afterAutospacing="0"/>
        <w:ind w:left="567"/>
        <w:jc w:val="both"/>
        <w:textAlignment w:val="baseline"/>
        <w:rPr>
          <w:del w:id="1075" w:author="Willian" w:date="2017-03-08T00:13:00Z"/>
          <w:rFonts w:ascii="Menlo" w:hAnsi="Menlo" w:cs="Menlo"/>
          <w:noProof/>
          <w:color w:val="000000"/>
          <w:sz w:val="21"/>
          <w:szCs w:val="21"/>
          <w:lang w:val="en-US"/>
        </w:rPr>
      </w:pPr>
      <w:del w:id="107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del>
    </w:p>
    <w:p w14:paraId="258E0357" w14:textId="77777777" w:rsidR="00D05199" w:rsidRPr="00A66496" w:rsidDel="002E607A" w:rsidRDefault="00D05199" w:rsidP="00D24C3A">
      <w:pPr>
        <w:pStyle w:val="NormalWeb"/>
        <w:spacing w:before="0" w:beforeAutospacing="0" w:after="0" w:afterAutospacing="0"/>
        <w:ind w:left="567"/>
        <w:jc w:val="both"/>
        <w:textAlignment w:val="baseline"/>
        <w:rPr>
          <w:del w:id="1077" w:author="Willian" w:date="2017-03-08T00:13:00Z"/>
          <w:rFonts w:ascii="Menlo" w:hAnsi="Menlo" w:cs="Menlo"/>
          <w:noProof/>
          <w:color w:val="000000"/>
          <w:sz w:val="21"/>
          <w:szCs w:val="21"/>
          <w:lang w:val="en-US"/>
        </w:rPr>
      </w:pPr>
      <w:del w:id="107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422F307" w14:textId="77777777" w:rsidR="00D05199" w:rsidRPr="00A66496" w:rsidDel="002E607A" w:rsidRDefault="00D05199" w:rsidP="00D24C3A">
      <w:pPr>
        <w:pStyle w:val="NormalWeb"/>
        <w:spacing w:before="0" w:beforeAutospacing="0" w:after="0" w:afterAutospacing="0"/>
        <w:ind w:left="567"/>
        <w:jc w:val="both"/>
        <w:textAlignment w:val="baseline"/>
        <w:rPr>
          <w:del w:id="1079" w:author="Willian" w:date="2017-03-08T00:13:00Z"/>
          <w:rFonts w:ascii="Menlo" w:hAnsi="Menlo" w:cs="Menlo"/>
          <w:noProof/>
          <w:color w:val="000000"/>
          <w:sz w:val="21"/>
          <w:szCs w:val="21"/>
          <w:lang w:val="en-US"/>
        </w:rPr>
      </w:pPr>
      <w:del w:id="108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BD225E3" w14:textId="77777777" w:rsidR="00D05199" w:rsidRPr="00A66496" w:rsidDel="002E607A" w:rsidRDefault="00D05199" w:rsidP="00D24C3A">
      <w:pPr>
        <w:pStyle w:val="NormalWeb"/>
        <w:spacing w:before="0" w:beforeAutospacing="0" w:after="0" w:afterAutospacing="0"/>
        <w:ind w:left="567"/>
        <w:jc w:val="both"/>
        <w:textAlignment w:val="baseline"/>
        <w:rPr>
          <w:del w:id="1081" w:author="Willian" w:date="2017-03-08T00:13:00Z"/>
          <w:rFonts w:ascii="Menlo" w:hAnsi="Menlo" w:cs="Menlo"/>
          <w:noProof/>
          <w:color w:val="000000"/>
          <w:sz w:val="21"/>
          <w:szCs w:val="21"/>
          <w:lang w:val="en-US"/>
        </w:rPr>
      </w:pPr>
      <w:del w:id="108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del>
    </w:p>
    <w:p w14:paraId="28046735" w14:textId="77777777" w:rsidR="00D05199" w:rsidRPr="00A66496" w:rsidDel="002E607A" w:rsidRDefault="00D05199" w:rsidP="00D24C3A">
      <w:pPr>
        <w:pStyle w:val="NormalWeb"/>
        <w:spacing w:before="0" w:beforeAutospacing="0" w:after="0" w:afterAutospacing="0"/>
        <w:ind w:left="567"/>
        <w:jc w:val="both"/>
        <w:textAlignment w:val="baseline"/>
        <w:rPr>
          <w:del w:id="1083" w:author="Willian" w:date="2017-03-08T00:13:00Z"/>
          <w:rFonts w:ascii="Menlo" w:hAnsi="Menlo" w:cs="Menlo"/>
          <w:noProof/>
          <w:color w:val="000000"/>
          <w:sz w:val="21"/>
          <w:szCs w:val="21"/>
          <w:lang w:val="en-US"/>
        </w:rPr>
      </w:pPr>
      <w:del w:id="108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"ace"</w:delText>
        </w:r>
      </w:del>
    </w:p>
    <w:p w14:paraId="4BF82BC1" w14:textId="77777777" w:rsidR="00D05199" w:rsidRPr="00A66496" w:rsidDel="002E607A" w:rsidRDefault="00D05199" w:rsidP="00D24C3A">
      <w:pPr>
        <w:pStyle w:val="NormalWeb"/>
        <w:spacing w:before="0" w:beforeAutospacing="0" w:after="0" w:afterAutospacing="0"/>
        <w:ind w:left="567"/>
        <w:jc w:val="both"/>
        <w:textAlignment w:val="baseline"/>
        <w:rPr>
          <w:del w:id="1085" w:author="Willian" w:date="2017-03-08T00:13:00Z"/>
          <w:rFonts w:ascii="Menlo" w:hAnsi="Menlo" w:cs="Menlo"/>
          <w:noProof/>
          <w:color w:val="000000"/>
          <w:sz w:val="21"/>
          <w:szCs w:val="21"/>
          <w:lang w:val="en-US"/>
        </w:rPr>
      </w:pPr>
      <w:del w:id="108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w:delText>
        </w:r>
      </w:del>
    </w:p>
    <w:p w14:paraId="0AB35A3E" w14:textId="77777777" w:rsidR="00D05199" w:rsidRPr="00A66496" w:rsidDel="002E607A" w:rsidRDefault="00D05199" w:rsidP="00D24C3A">
      <w:pPr>
        <w:pStyle w:val="NormalWeb"/>
        <w:spacing w:before="0" w:beforeAutospacing="0" w:after="0" w:afterAutospacing="0"/>
        <w:ind w:left="567"/>
        <w:jc w:val="both"/>
        <w:textAlignment w:val="baseline"/>
        <w:rPr>
          <w:del w:id="1087" w:author="Willian" w:date="2017-03-08T00:13:00Z"/>
          <w:rFonts w:ascii="Menlo" w:hAnsi="Menlo" w:cs="Menlo"/>
          <w:noProof/>
          <w:color w:val="000000"/>
          <w:sz w:val="21"/>
          <w:szCs w:val="21"/>
          <w:lang w:val="en-US"/>
        </w:rPr>
      </w:pPr>
      <w:del w:id="108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"jack"</w:delText>
        </w:r>
      </w:del>
    </w:p>
    <w:p w14:paraId="1D99A8CF" w14:textId="77777777" w:rsidR="00D05199" w:rsidRPr="00A66496" w:rsidDel="002E607A" w:rsidRDefault="00D05199" w:rsidP="00D24C3A">
      <w:pPr>
        <w:pStyle w:val="NormalWeb"/>
        <w:spacing w:before="0" w:beforeAutospacing="0" w:after="0" w:afterAutospacing="0"/>
        <w:ind w:left="567"/>
        <w:jc w:val="both"/>
        <w:textAlignment w:val="baseline"/>
        <w:rPr>
          <w:del w:id="1089" w:author="Willian" w:date="2017-03-08T00:13:00Z"/>
          <w:rFonts w:ascii="Menlo" w:hAnsi="Menlo" w:cs="Menlo"/>
          <w:noProof/>
          <w:color w:val="000000"/>
          <w:sz w:val="21"/>
          <w:szCs w:val="21"/>
          <w:lang w:val="en-US"/>
        </w:rPr>
      </w:pPr>
      <w:del w:id="109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w:delText>
        </w:r>
      </w:del>
    </w:p>
    <w:p w14:paraId="2AEDCE17" w14:textId="77777777" w:rsidR="00D05199" w:rsidRPr="00A66496" w:rsidDel="002E607A" w:rsidRDefault="00D05199" w:rsidP="00D24C3A">
      <w:pPr>
        <w:pStyle w:val="NormalWeb"/>
        <w:spacing w:before="0" w:beforeAutospacing="0" w:after="0" w:afterAutospacing="0"/>
        <w:ind w:left="567"/>
        <w:jc w:val="both"/>
        <w:textAlignment w:val="baseline"/>
        <w:rPr>
          <w:del w:id="1091" w:author="Willian" w:date="2017-03-08T00:13:00Z"/>
          <w:rFonts w:ascii="Menlo" w:hAnsi="Menlo" w:cs="Menlo"/>
          <w:noProof/>
          <w:color w:val="000000"/>
          <w:sz w:val="21"/>
          <w:szCs w:val="21"/>
          <w:lang w:val="en-US"/>
        </w:rPr>
      </w:pPr>
      <w:del w:id="109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"queen"</w:delText>
        </w:r>
      </w:del>
    </w:p>
    <w:p w14:paraId="00080760" w14:textId="77777777" w:rsidR="00D05199" w:rsidRPr="00A66496" w:rsidDel="002E607A" w:rsidRDefault="00D05199" w:rsidP="00D24C3A">
      <w:pPr>
        <w:pStyle w:val="NormalWeb"/>
        <w:spacing w:before="0" w:beforeAutospacing="0" w:after="0" w:afterAutospacing="0"/>
        <w:ind w:left="567"/>
        <w:jc w:val="both"/>
        <w:textAlignment w:val="baseline"/>
        <w:rPr>
          <w:del w:id="1093" w:author="Willian" w:date="2017-03-08T00:13:00Z"/>
          <w:rFonts w:ascii="Menlo" w:hAnsi="Menlo" w:cs="Menlo"/>
          <w:noProof/>
          <w:color w:val="000000"/>
          <w:sz w:val="21"/>
          <w:szCs w:val="21"/>
          <w:lang w:val="en-US"/>
        </w:rPr>
      </w:pPr>
      <w:del w:id="109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r w:rsidRPr="00A66496" w:rsidDel="002E607A">
          <w:rPr>
            <w:rFonts w:ascii="Menlo" w:hAnsi="Menlo" w:cs="Menlo"/>
            <w:noProof/>
            <w:color w:val="000000"/>
            <w:sz w:val="18"/>
            <w:szCs w:val="18"/>
            <w:lang w:val="en-US"/>
          </w:rPr>
          <w:delText>:</w:delText>
        </w:r>
      </w:del>
    </w:p>
    <w:p w14:paraId="4F0F9822" w14:textId="77777777" w:rsidR="00D05199" w:rsidRPr="00A66496" w:rsidDel="002E607A" w:rsidRDefault="00D05199" w:rsidP="00D24C3A">
      <w:pPr>
        <w:pStyle w:val="NormalWeb"/>
        <w:spacing w:before="0" w:beforeAutospacing="0" w:after="0" w:afterAutospacing="0"/>
        <w:ind w:left="567"/>
        <w:jc w:val="both"/>
        <w:textAlignment w:val="baseline"/>
        <w:rPr>
          <w:del w:id="1095" w:author="Willian" w:date="2017-03-08T00:13:00Z"/>
          <w:rFonts w:ascii="Menlo" w:hAnsi="Menlo" w:cs="Menlo"/>
          <w:noProof/>
          <w:color w:val="000000"/>
          <w:sz w:val="21"/>
          <w:szCs w:val="21"/>
          <w:lang w:val="en-US"/>
        </w:rPr>
      </w:pPr>
      <w:del w:id="109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"king"</w:delText>
        </w:r>
      </w:del>
    </w:p>
    <w:p w14:paraId="244C3B47" w14:textId="77777777" w:rsidR="00D05199" w:rsidRPr="00A66496" w:rsidDel="002E607A" w:rsidRDefault="00D05199" w:rsidP="00D24C3A">
      <w:pPr>
        <w:pStyle w:val="NormalWeb"/>
        <w:spacing w:before="0" w:beforeAutospacing="0" w:after="0" w:afterAutospacing="0"/>
        <w:ind w:left="567"/>
        <w:jc w:val="both"/>
        <w:textAlignment w:val="baseline"/>
        <w:rPr>
          <w:del w:id="1097" w:author="Willian" w:date="2017-03-08T00:13:00Z"/>
          <w:rFonts w:ascii="Menlo" w:hAnsi="Menlo" w:cs="Menlo"/>
          <w:noProof/>
          <w:color w:val="000000"/>
          <w:sz w:val="21"/>
          <w:szCs w:val="21"/>
          <w:lang w:val="en-US"/>
        </w:rPr>
      </w:pPr>
      <w:del w:id="109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default</w:delText>
        </w:r>
        <w:r w:rsidRPr="00A66496" w:rsidDel="002E607A">
          <w:rPr>
            <w:rFonts w:ascii="Menlo" w:hAnsi="Menlo" w:cs="Menlo"/>
            <w:noProof/>
            <w:color w:val="000000"/>
            <w:sz w:val="18"/>
            <w:szCs w:val="18"/>
            <w:lang w:val="en-US"/>
          </w:rPr>
          <w:delText>:</w:delText>
        </w:r>
      </w:del>
    </w:p>
    <w:p w14:paraId="1B8ADBA0" w14:textId="77777777" w:rsidR="00D05199" w:rsidRPr="00A66496" w:rsidDel="002E607A" w:rsidRDefault="00D05199" w:rsidP="00D24C3A">
      <w:pPr>
        <w:pStyle w:val="NormalWeb"/>
        <w:spacing w:before="0" w:beforeAutospacing="0" w:after="0" w:afterAutospacing="0"/>
        <w:ind w:left="567"/>
        <w:jc w:val="both"/>
        <w:textAlignment w:val="baseline"/>
        <w:rPr>
          <w:del w:id="1099" w:author="Willian" w:date="2017-03-08T00:13:00Z"/>
          <w:rFonts w:ascii="Menlo" w:hAnsi="Menlo" w:cs="Menlo"/>
          <w:noProof/>
          <w:color w:val="000000"/>
          <w:sz w:val="21"/>
          <w:szCs w:val="21"/>
          <w:lang w:val="en-US"/>
        </w:rPr>
      </w:pPr>
      <w:del w:id="110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color w:val="000000"/>
            <w:sz w:val="18"/>
            <w:szCs w:val="18"/>
            <w:lang w:val="en-US"/>
          </w:rPr>
          <w:delText>)</w:delText>
        </w:r>
      </w:del>
    </w:p>
    <w:p w14:paraId="391851E2" w14:textId="77777777" w:rsidR="00D05199" w:rsidRPr="00A66496" w:rsidDel="002E607A" w:rsidRDefault="00D05199" w:rsidP="00D24C3A">
      <w:pPr>
        <w:pStyle w:val="NormalWeb"/>
        <w:spacing w:before="0" w:beforeAutospacing="0" w:after="0" w:afterAutospacing="0"/>
        <w:ind w:left="567"/>
        <w:jc w:val="both"/>
        <w:textAlignment w:val="baseline"/>
        <w:rPr>
          <w:del w:id="1101" w:author="Willian" w:date="2017-03-08T00:13:00Z"/>
          <w:rFonts w:ascii="Menlo" w:hAnsi="Menlo" w:cs="Menlo"/>
          <w:noProof/>
          <w:color w:val="000000"/>
          <w:sz w:val="21"/>
          <w:szCs w:val="21"/>
          <w:lang w:val="en-US"/>
        </w:rPr>
      </w:pPr>
      <w:del w:id="1102" w:author="Willian" w:date="2017-03-08T00:13:00Z">
        <w:r w:rsidRPr="00A66496" w:rsidDel="002E607A">
          <w:rPr>
            <w:rFonts w:ascii="Menlo" w:hAnsi="Menlo" w:cs="Menlo"/>
            <w:noProof/>
            <w:color w:val="000000"/>
            <w:sz w:val="18"/>
            <w:szCs w:val="18"/>
            <w:lang w:val="en-US"/>
          </w:rPr>
          <w:delText>      }</w:delText>
        </w:r>
      </w:del>
    </w:p>
    <w:p w14:paraId="750A0CE3" w14:textId="77777777" w:rsidR="00D05199" w:rsidRPr="00A66496" w:rsidDel="002E607A" w:rsidRDefault="00D05199" w:rsidP="00D24C3A">
      <w:pPr>
        <w:pStyle w:val="NormalWeb"/>
        <w:spacing w:before="0" w:beforeAutospacing="0" w:after="0" w:afterAutospacing="0"/>
        <w:ind w:left="567"/>
        <w:jc w:val="both"/>
        <w:textAlignment w:val="baseline"/>
        <w:rPr>
          <w:del w:id="1103" w:author="Willian" w:date="2017-03-08T00:13:00Z"/>
          <w:rFonts w:ascii="Menlo" w:hAnsi="Menlo" w:cs="Menlo"/>
          <w:noProof/>
          <w:color w:val="000000"/>
          <w:sz w:val="21"/>
          <w:szCs w:val="21"/>
          <w:lang w:val="en-US"/>
        </w:rPr>
      </w:pPr>
      <w:del w:id="1104" w:author="Willian" w:date="2017-03-08T00:13:00Z">
        <w:r w:rsidRPr="00A66496" w:rsidDel="002E607A">
          <w:rPr>
            <w:rFonts w:ascii="Menlo" w:hAnsi="Menlo" w:cs="Menlo"/>
            <w:noProof/>
            <w:color w:val="000000"/>
            <w:sz w:val="18"/>
            <w:szCs w:val="18"/>
            <w:lang w:val="en-US"/>
          </w:rPr>
          <w:delText>  }</w:delText>
        </w:r>
      </w:del>
    </w:p>
    <w:p w14:paraId="1D9D4CBD" w14:textId="77777777" w:rsidR="00D05199" w:rsidRPr="00A66496" w:rsidDel="002E607A" w:rsidRDefault="00D05199" w:rsidP="00D24C3A">
      <w:pPr>
        <w:pStyle w:val="NormalWeb"/>
        <w:spacing w:before="0" w:beforeAutospacing="0" w:after="0" w:afterAutospacing="0"/>
        <w:ind w:left="567"/>
        <w:jc w:val="both"/>
        <w:textAlignment w:val="baseline"/>
        <w:rPr>
          <w:del w:id="1105" w:author="Willian" w:date="2017-03-08T00:13:00Z"/>
          <w:rFonts w:ascii="Menlo" w:hAnsi="Menlo" w:cs="Menlo"/>
          <w:noProof/>
          <w:color w:val="000000"/>
          <w:sz w:val="21"/>
          <w:szCs w:val="21"/>
          <w:lang w:val="en-US"/>
        </w:rPr>
      </w:pPr>
      <w:del w:id="1106" w:author="Willian" w:date="2017-03-08T00:13:00Z">
        <w:r w:rsidRPr="00A66496" w:rsidDel="002E607A">
          <w:rPr>
            <w:rFonts w:ascii="Menlo" w:hAnsi="Menlo" w:cs="Menlo"/>
            <w:noProof/>
            <w:color w:val="000000"/>
            <w:sz w:val="18"/>
            <w:szCs w:val="18"/>
            <w:lang w:val="en-US"/>
          </w:rPr>
          <w:delText>}</w:delText>
        </w:r>
      </w:del>
    </w:p>
    <w:p w14:paraId="3695B445" w14:textId="77777777" w:rsidR="00D05199" w:rsidRPr="00A66496" w:rsidDel="002E607A" w:rsidRDefault="00D05199" w:rsidP="00D24C3A">
      <w:pPr>
        <w:pStyle w:val="NormalWeb"/>
        <w:spacing w:before="0" w:beforeAutospacing="0" w:after="0" w:afterAutospacing="0"/>
        <w:ind w:left="567"/>
        <w:jc w:val="both"/>
        <w:textAlignment w:val="baseline"/>
        <w:rPr>
          <w:del w:id="1107" w:author="Willian" w:date="2017-03-08T00:13:00Z"/>
          <w:rFonts w:ascii="Menlo" w:hAnsi="Menlo" w:cs="Menlo"/>
          <w:noProof/>
          <w:color w:val="000000"/>
          <w:sz w:val="21"/>
          <w:szCs w:val="21"/>
          <w:lang w:val="en-US"/>
        </w:rPr>
      </w:pPr>
      <w:del w:id="1108"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Ace</w:delText>
        </w:r>
      </w:del>
    </w:p>
    <w:p w14:paraId="28318B17" w14:textId="77777777" w:rsidR="00D05199" w:rsidRPr="00A66496" w:rsidDel="002E607A" w:rsidRDefault="00D05199" w:rsidP="00D24C3A">
      <w:pPr>
        <w:pStyle w:val="NormalWeb"/>
        <w:spacing w:before="0" w:beforeAutospacing="0" w:after="620" w:afterAutospacing="0"/>
        <w:ind w:left="567"/>
        <w:jc w:val="both"/>
        <w:textAlignment w:val="baseline"/>
        <w:rPr>
          <w:del w:id="1109" w:author="Willian" w:date="2017-03-08T00:13:00Z"/>
          <w:rFonts w:ascii="Menlo" w:hAnsi="Menlo" w:cs="Menlo"/>
          <w:noProof/>
          <w:color w:val="000000"/>
          <w:sz w:val="21"/>
          <w:szCs w:val="21"/>
          <w:lang w:val="en-US"/>
        </w:rPr>
      </w:pPr>
      <w:del w:id="1110"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aceRawValue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del>
    </w:p>
    <w:p w14:paraId="0FB1CAE6" w14:textId="77777777" w:rsidR="005730F7" w:rsidDel="002E607A" w:rsidRDefault="00D24C3A" w:rsidP="00D24C3A">
      <w:pPr>
        <w:rPr>
          <w:del w:id="1111" w:author="Willian" w:date="2017-03-08T00:13:00Z"/>
        </w:rPr>
      </w:pPr>
      <w:del w:id="1112" w:author="Willian" w:date="2017-03-08T00:13:00Z">
        <w:r w:rsidDel="002E607A">
          <w:delText>No exemplo acima, o tipo de valor bruto (</w:delText>
        </w:r>
        <w:r w:rsidRPr="00D24C3A" w:rsidDel="002E607A">
          <w:rPr>
            <w:rFonts w:ascii="Menlo" w:hAnsi="Menlo" w:cs="Menlo"/>
            <w:color w:val="3F6E74"/>
            <w:sz w:val="18"/>
            <w:szCs w:val="18"/>
          </w:rPr>
          <w:delText>rawValue</w:delText>
        </w:r>
        <w:r w:rsidDel="002E607A">
          <w:delText xml:space="preserve">) da enumeração é </w:delText>
        </w:r>
        <w:r w:rsidRPr="00D24C3A" w:rsidDel="002E607A">
          <w:rPr>
            <w:rFonts w:ascii="Menlo" w:hAnsi="Menlo" w:cs="Menlo"/>
            <w:color w:val="5C2699"/>
            <w:sz w:val="18"/>
            <w:szCs w:val="18"/>
          </w:rPr>
          <w:delText>Int</w:delText>
        </w:r>
        <w:r w:rsidDel="002E607A">
          <w:delText xml:space="preserve">, mas você pode definir um </w:delText>
        </w:r>
        <w:r w:rsidR="005730F7" w:rsidRPr="00D24C3A" w:rsidDel="002E607A">
          <w:rPr>
            <w:rFonts w:ascii="Menlo" w:hAnsi="Menlo" w:cs="Menlo"/>
            <w:color w:val="AA3391"/>
            <w:sz w:val="18"/>
            <w:szCs w:val="18"/>
          </w:rPr>
          <w:delText>enum</w:delText>
        </w:r>
        <w:r w:rsidR="005730F7" w:rsidRPr="00D24C3A" w:rsidDel="002E607A">
          <w:rPr>
            <w:rFonts w:ascii="Menlo" w:hAnsi="Menlo" w:cs="Menlo"/>
            <w:sz w:val="18"/>
            <w:szCs w:val="18"/>
          </w:rPr>
          <w:delText xml:space="preserve"> </w:delText>
        </w:r>
        <w:r w:rsidDel="002E607A">
          <w:delText xml:space="preserve">utilizando outros tipos de classe como </w:delText>
        </w:r>
        <w:r w:rsidDel="002E607A">
          <w:rPr>
            <w:rFonts w:ascii="Menlo" w:hAnsi="Menlo" w:cs="Menlo"/>
            <w:color w:val="5C2699"/>
            <w:sz w:val="18"/>
            <w:szCs w:val="18"/>
          </w:rPr>
          <w:delText>Strings</w:delText>
        </w:r>
        <w:r w:rsidR="005730F7" w:rsidDel="002E607A">
          <w:delText xml:space="preserve">. Utilize a propriedade </w:delText>
        </w:r>
        <w:r w:rsidR="005730F7" w:rsidRPr="00D24C3A" w:rsidDel="002E607A">
          <w:rPr>
            <w:rFonts w:ascii="Menlo" w:hAnsi="Menlo" w:cs="Menlo"/>
            <w:color w:val="3F6E74"/>
            <w:sz w:val="18"/>
            <w:szCs w:val="18"/>
          </w:rPr>
          <w:delText>rawValue</w:delText>
        </w:r>
        <w:r w:rsidR="005730F7" w:rsidDel="002E607A">
          <w:delText xml:space="preserve"> para obter o valor bruto do membro do </w:delText>
        </w:r>
        <w:r w:rsidR="005730F7" w:rsidRPr="00D24C3A" w:rsidDel="002E607A">
          <w:rPr>
            <w:rFonts w:ascii="Menlo" w:hAnsi="Menlo" w:cs="Menlo"/>
            <w:color w:val="AA3391"/>
            <w:sz w:val="18"/>
            <w:szCs w:val="18"/>
          </w:rPr>
          <w:delText>enum</w:delText>
        </w:r>
        <w:r w:rsidR="005730F7" w:rsidDel="002E607A">
          <w:delText xml:space="preserve">. </w:delText>
        </w:r>
      </w:del>
    </w:p>
    <w:p w14:paraId="32C18F5B" w14:textId="77777777" w:rsidR="005730F7" w:rsidDel="002E607A" w:rsidRDefault="005730F7" w:rsidP="005730F7">
      <w:pPr>
        <w:rPr>
          <w:del w:id="1113" w:author="Willian" w:date="2017-03-08T00:13:00Z"/>
        </w:rPr>
      </w:pPr>
      <w:del w:id="1114" w:author="Willian" w:date="2017-03-08T00:13:00Z">
        <w:r w:rsidDel="002E607A">
          <w:delText xml:space="preserve">Utilize o inicializador </w:delText>
        </w:r>
        <w:r w:rsidDel="002E607A">
          <w:rPr>
            <w:rFonts w:ascii="Menlo" w:hAnsi="Menlo" w:cs="Menlo"/>
            <w:noProof/>
            <w:color w:val="AA3391"/>
            <w:sz w:val="18"/>
            <w:szCs w:val="18"/>
          </w:rPr>
          <w:delText>init</w:delText>
        </w:r>
        <w:r w:rsidDel="002E607A">
          <w:rPr>
            <w:rFonts w:ascii="Menlo" w:hAnsi="Menlo" w:cs="Menlo"/>
            <w:noProof/>
            <w:sz w:val="18"/>
            <w:szCs w:val="18"/>
          </w:rPr>
          <w:delText>?(</w:delText>
        </w:r>
        <w:r w:rsidRPr="005730F7" w:rsidDel="002E607A">
          <w:rPr>
            <w:rFonts w:ascii="Menlo" w:hAnsi="Menlo" w:cs="Menlo"/>
            <w:noProof/>
            <w:color w:val="3F6E74"/>
            <w:sz w:val="18"/>
            <w:szCs w:val="18"/>
          </w:rPr>
          <w:delText>rawValue</w:delText>
        </w:r>
        <w:r w:rsidRPr="005730F7" w:rsidDel="002E607A">
          <w:rPr>
            <w:rFonts w:ascii="Menlo" w:hAnsi="Menlo" w:cs="Menlo"/>
            <w:noProof/>
            <w:sz w:val="18"/>
            <w:szCs w:val="18"/>
          </w:rPr>
          <w:delText>:)</w:delText>
        </w:r>
        <w:r w:rsidDel="002E607A">
          <w:rPr>
            <w:rFonts w:ascii="Menlo" w:hAnsi="Menlo" w:cs="Menlo"/>
            <w:noProof/>
            <w:sz w:val="18"/>
            <w:szCs w:val="18"/>
          </w:rPr>
          <w:delText xml:space="preserve"> </w:delText>
        </w:r>
        <w:r w:rsidDel="002E607A">
          <w:delText>para criar uma instância de uma enumeração a partir de um valor bruto.</w:delText>
        </w:r>
      </w:del>
    </w:p>
    <w:p w14:paraId="46A55992" w14:textId="77777777" w:rsidR="00D05199" w:rsidRPr="00A66496" w:rsidDel="002E607A" w:rsidRDefault="00D05199" w:rsidP="005730F7">
      <w:pPr>
        <w:ind w:left="360"/>
        <w:rPr>
          <w:del w:id="1115" w:author="Willian" w:date="2017-03-08T00:13:00Z"/>
          <w:rFonts w:ascii="Menlo" w:hAnsi="Menlo" w:cs="Menlo"/>
          <w:noProof/>
          <w:sz w:val="21"/>
          <w:szCs w:val="21"/>
          <w:lang w:val="en-US"/>
        </w:rPr>
      </w:pPr>
      <w:del w:id="1116"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convertedRank</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1C00CF"/>
            <w:sz w:val="18"/>
            <w:szCs w:val="18"/>
            <w:lang w:val="en-US"/>
          </w:rPr>
          <w:delText>3</w:delText>
        </w:r>
        <w:r w:rsidRPr="00A66496" w:rsidDel="002E607A">
          <w:rPr>
            <w:rFonts w:ascii="Menlo" w:hAnsi="Menlo" w:cs="Menlo"/>
            <w:noProof/>
            <w:sz w:val="18"/>
            <w:szCs w:val="18"/>
            <w:lang w:val="en-US"/>
          </w:rPr>
          <w:delText>) {</w:delText>
        </w:r>
      </w:del>
    </w:p>
    <w:p w14:paraId="506A02C4" w14:textId="77777777" w:rsidR="00D05199" w:rsidRPr="005730F7" w:rsidDel="002E607A" w:rsidRDefault="00D05199" w:rsidP="005730F7">
      <w:pPr>
        <w:pStyle w:val="NormalWeb"/>
        <w:spacing w:before="0" w:beforeAutospacing="0" w:after="0" w:afterAutospacing="0"/>
        <w:ind w:left="360"/>
        <w:jc w:val="both"/>
        <w:textAlignment w:val="baseline"/>
        <w:rPr>
          <w:del w:id="1117" w:author="Willian" w:date="2017-03-08T00:13:00Z"/>
          <w:rFonts w:ascii="Menlo" w:hAnsi="Menlo" w:cs="Menlo"/>
          <w:noProof/>
          <w:color w:val="000000"/>
          <w:sz w:val="21"/>
          <w:szCs w:val="21"/>
        </w:rPr>
      </w:pPr>
      <w:del w:id="1118" w:author="Willian" w:date="2017-03-08T00:13:00Z">
        <w:r w:rsidRPr="00A66496" w:rsidDel="002E607A">
          <w:rPr>
            <w:rFonts w:ascii="Menlo" w:hAnsi="Menlo" w:cs="Menlo"/>
            <w:noProof/>
            <w:color w:val="000000"/>
            <w:sz w:val="18"/>
            <w:szCs w:val="18"/>
            <w:lang w:val="en-US"/>
          </w:rPr>
          <w:delText>  </w:delText>
        </w:r>
        <w:r w:rsidRPr="005730F7" w:rsidDel="002E607A">
          <w:rPr>
            <w:rFonts w:ascii="Menlo" w:hAnsi="Menlo" w:cs="Menlo"/>
            <w:noProof/>
            <w:color w:val="AA3391"/>
            <w:sz w:val="18"/>
            <w:szCs w:val="18"/>
          </w:rPr>
          <w:delText>let</w:delText>
        </w:r>
        <w:r w:rsidRPr="005730F7" w:rsidDel="002E607A">
          <w:rPr>
            <w:rFonts w:ascii="Menlo" w:hAnsi="Menlo" w:cs="Menlo"/>
            <w:noProof/>
            <w:color w:val="000000"/>
            <w:sz w:val="18"/>
            <w:szCs w:val="18"/>
          </w:rPr>
          <w:delText xml:space="preserve"> </w:delText>
        </w:r>
        <w:r w:rsidRPr="005730F7" w:rsidDel="002E607A">
          <w:rPr>
            <w:rFonts w:ascii="Menlo" w:hAnsi="Menlo" w:cs="Menlo"/>
            <w:noProof/>
            <w:color w:val="3F6E74"/>
            <w:sz w:val="18"/>
            <w:szCs w:val="18"/>
          </w:rPr>
          <w:delText>threeDescription</w:delText>
        </w:r>
        <w:r w:rsidRPr="005730F7" w:rsidDel="002E607A">
          <w:rPr>
            <w:rFonts w:ascii="Menlo" w:hAnsi="Menlo" w:cs="Menlo"/>
            <w:noProof/>
            <w:color w:val="000000"/>
            <w:sz w:val="18"/>
            <w:szCs w:val="18"/>
          </w:rPr>
          <w:delText xml:space="preserve"> = </w:delText>
        </w:r>
        <w:r w:rsidRPr="005730F7" w:rsidDel="002E607A">
          <w:rPr>
            <w:rFonts w:ascii="Menlo" w:hAnsi="Menlo" w:cs="Menlo"/>
            <w:noProof/>
            <w:color w:val="3F6E74"/>
            <w:sz w:val="18"/>
            <w:szCs w:val="18"/>
          </w:rPr>
          <w:delText>convertedRank</w:delText>
        </w:r>
        <w:r w:rsidRPr="005730F7" w:rsidDel="002E607A">
          <w:rPr>
            <w:rFonts w:ascii="Menlo" w:hAnsi="Menlo" w:cs="Menlo"/>
            <w:noProof/>
            <w:color w:val="000000"/>
            <w:sz w:val="18"/>
            <w:szCs w:val="18"/>
          </w:rPr>
          <w:delText>.</w:delText>
        </w:r>
        <w:r w:rsidRPr="005730F7" w:rsidDel="002E607A">
          <w:rPr>
            <w:rFonts w:ascii="Menlo" w:hAnsi="Menlo" w:cs="Menlo"/>
            <w:noProof/>
            <w:color w:val="3F6E74"/>
            <w:sz w:val="18"/>
            <w:szCs w:val="18"/>
          </w:rPr>
          <w:delText>simpleDescription</w:delText>
        </w:r>
        <w:r w:rsidRPr="005730F7" w:rsidDel="002E607A">
          <w:rPr>
            <w:rFonts w:ascii="Menlo" w:hAnsi="Menlo" w:cs="Menlo"/>
            <w:noProof/>
            <w:color w:val="000000"/>
            <w:sz w:val="18"/>
            <w:szCs w:val="18"/>
          </w:rPr>
          <w:delText>()</w:delText>
        </w:r>
      </w:del>
    </w:p>
    <w:p w14:paraId="0DF8F30C" w14:textId="77777777" w:rsidR="00D05199" w:rsidDel="002E607A" w:rsidRDefault="00D05199" w:rsidP="005730F7">
      <w:pPr>
        <w:pStyle w:val="NormalWeb"/>
        <w:spacing w:before="0" w:beforeAutospacing="0" w:after="620" w:afterAutospacing="0"/>
        <w:ind w:left="360"/>
        <w:jc w:val="both"/>
        <w:textAlignment w:val="baseline"/>
        <w:rPr>
          <w:del w:id="1119" w:author="Willian" w:date="2017-03-08T00:13:00Z"/>
          <w:rFonts w:ascii="Menlo" w:hAnsi="Menlo" w:cs="Menlo"/>
          <w:noProof/>
          <w:color w:val="000000"/>
          <w:sz w:val="18"/>
          <w:szCs w:val="18"/>
        </w:rPr>
      </w:pPr>
      <w:del w:id="1120" w:author="Willian" w:date="2017-03-08T00:13:00Z">
        <w:r w:rsidRPr="005730F7" w:rsidDel="002E607A">
          <w:rPr>
            <w:rFonts w:ascii="Menlo" w:hAnsi="Menlo" w:cs="Menlo"/>
            <w:noProof/>
            <w:color w:val="000000"/>
            <w:sz w:val="18"/>
            <w:szCs w:val="18"/>
          </w:rPr>
          <w:delText>}</w:delText>
        </w:r>
      </w:del>
    </w:p>
    <w:p w14:paraId="2290BEAC" w14:textId="77777777" w:rsidR="005730F7" w:rsidRPr="005730F7" w:rsidDel="002E607A" w:rsidRDefault="005730F7" w:rsidP="005730F7">
      <w:pPr>
        <w:rPr>
          <w:del w:id="1121" w:author="Willian" w:date="2017-03-08T00:13:00Z"/>
          <w:noProof/>
        </w:rPr>
      </w:pPr>
      <w:del w:id="1122" w:author="Willian" w:date="2017-03-08T00:13:00Z">
        <w:r w:rsidDel="002E607A">
          <w:rPr>
            <w:noProof/>
          </w:rPr>
          <w:delText xml:space="preserve">Os valores </w:delText>
        </w:r>
        <w:r w:rsidR="00B97833" w:rsidDel="002E607A">
          <w:rPr>
            <w:noProof/>
          </w:rPr>
          <w:delText>membros de uma enumeração são v</w:delText>
        </w:r>
        <w:r w:rsidR="00CF1F40" w:rsidDel="002E607A">
          <w:rPr>
            <w:noProof/>
          </w:rPr>
          <w:delText xml:space="preserve">alores legítimos, e não apenas uma outra maneira de escrever seus valores brutos. Na verdade, quando não explicitamos um tipo para o </w:delText>
        </w:r>
        <w:r w:rsidR="00F7736B" w:rsidRPr="00CF1F40" w:rsidDel="002E607A">
          <w:rPr>
            <w:rFonts w:ascii="Menlo" w:hAnsi="Menlo" w:cs="Menlo"/>
            <w:noProof/>
            <w:color w:val="AA3391"/>
            <w:sz w:val="18"/>
            <w:szCs w:val="18"/>
          </w:rPr>
          <w:delText>enum</w:delText>
        </w:r>
        <w:r w:rsidR="00CF1F40" w:rsidDel="002E607A">
          <w:rPr>
            <w:noProof/>
          </w:rPr>
          <w:delText>, ele não poderá fornecer um valor bruto.</w:delText>
        </w:r>
      </w:del>
    </w:p>
    <w:p w14:paraId="25EF7F83" w14:textId="77777777" w:rsidR="00D05199" w:rsidRPr="00A66496" w:rsidDel="002E607A" w:rsidRDefault="00D05199" w:rsidP="00CF1F40">
      <w:pPr>
        <w:pStyle w:val="NormalWeb"/>
        <w:spacing w:before="460" w:beforeAutospacing="0" w:after="0" w:afterAutospacing="0"/>
        <w:ind w:left="567"/>
        <w:textAlignment w:val="baseline"/>
        <w:rPr>
          <w:del w:id="1123" w:author="Willian" w:date="2017-03-08T00:13:00Z"/>
          <w:rFonts w:ascii="Menlo" w:hAnsi="Menlo" w:cs="Menlo"/>
          <w:noProof/>
          <w:color w:val="000000"/>
          <w:sz w:val="21"/>
          <w:szCs w:val="21"/>
          <w:lang w:val="en-US"/>
        </w:rPr>
      </w:pPr>
      <w:del w:id="1124"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del>
    </w:p>
    <w:p w14:paraId="6FFB92D0" w14:textId="77777777" w:rsidR="00D05199" w:rsidRPr="00A66496" w:rsidDel="002E607A" w:rsidRDefault="00D05199" w:rsidP="00CF1F40">
      <w:pPr>
        <w:pStyle w:val="NormalWeb"/>
        <w:spacing w:before="0" w:beforeAutospacing="0" w:after="0" w:afterAutospacing="0"/>
        <w:ind w:left="567"/>
        <w:textAlignment w:val="baseline"/>
        <w:rPr>
          <w:del w:id="1125" w:author="Willian" w:date="2017-03-08T00:13:00Z"/>
          <w:rFonts w:ascii="Menlo" w:hAnsi="Menlo" w:cs="Menlo"/>
          <w:noProof/>
          <w:color w:val="000000"/>
          <w:sz w:val="21"/>
          <w:szCs w:val="21"/>
          <w:lang w:val="en-US"/>
        </w:rPr>
      </w:pPr>
      <w:del w:id="112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del>
    </w:p>
    <w:p w14:paraId="213C27AE" w14:textId="77777777" w:rsidR="00D05199" w:rsidRPr="00A66496" w:rsidDel="002E607A" w:rsidRDefault="00D05199" w:rsidP="00CF1F40">
      <w:pPr>
        <w:pStyle w:val="NormalWeb"/>
        <w:spacing w:before="0" w:beforeAutospacing="0" w:after="0" w:afterAutospacing="0"/>
        <w:ind w:left="567"/>
        <w:textAlignment w:val="baseline"/>
        <w:rPr>
          <w:del w:id="1127" w:author="Willian" w:date="2017-03-08T00:13:00Z"/>
          <w:rFonts w:ascii="Menlo" w:hAnsi="Menlo" w:cs="Menlo"/>
          <w:noProof/>
          <w:color w:val="000000"/>
          <w:sz w:val="21"/>
          <w:szCs w:val="21"/>
          <w:lang w:val="en-US"/>
        </w:rPr>
      </w:pPr>
      <w:del w:id="112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BCB0A44" w14:textId="77777777" w:rsidR="00D05199" w:rsidRPr="00A66496" w:rsidDel="002E607A" w:rsidRDefault="00D05199" w:rsidP="00CF1F40">
      <w:pPr>
        <w:pStyle w:val="NormalWeb"/>
        <w:spacing w:before="0" w:beforeAutospacing="0" w:after="0" w:afterAutospacing="0"/>
        <w:ind w:left="567"/>
        <w:textAlignment w:val="baseline"/>
        <w:rPr>
          <w:del w:id="1129" w:author="Willian" w:date="2017-03-08T00:13:00Z"/>
          <w:rFonts w:ascii="Menlo" w:hAnsi="Menlo" w:cs="Menlo"/>
          <w:noProof/>
          <w:color w:val="000000"/>
          <w:sz w:val="21"/>
          <w:szCs w:val="21"/>
          <w:lang w:val="en-US"/>
        </w:rPr>
      </w:pPr>
      <w:del w:id="113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7559430" w14:textId="77777777" w:rsidR="00D05199" w:rsidRPr="00A66496" w:rsidDel="002E607A" w:rsidRDefault="00D05199" w:rsidP="00CF1F40">
      <w:pPr>
        <w:pStyle w:val="NormalWeb"/>
        <w:spacing w:before="0" w:beforeAutospacing="0" w:after="0" w:afterAutospacing="0"/>
        <w:ind w:left="567"/>
        <w:textAlignment w:val="baseline"/>
        <w:rPr>
          <w:del w:id="1131" w:author="Willian" w:date="2017-03-08T00:13:00Z"/>
          <w:rFonts w:ascii="Menlo" w:hAnsi="Menlo" w:cs="Menlo"/>
          <w:noProof/>
          <w:color w:val="000000"/>
          <w:sz w:val="21"/>
          <w:szCs w:val="21"/>
          <w:lang w:val="en-US"/>
        </w:rPr>
      </w:pPr>
      <w:del w:id="113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0922EC34" w14:textId="77777777" w:rsidR="00D05199" w:rsidRPr="00A66496" w:rsidDel="002E607A" w:rsidRDefault="00D05199" w:rsidP="00CF1F40">
      <w:pPr>
        <w:pStyle w:val="NormalWeb"/>
        <w:spacing w:before="0" w:beforeAutospacing="0" w:after="0" w:afterAutospacing="0"/>
        <w:ind w:left="567"/>
        <w:textAlignment w:val="baseline"/>
        <w:rPr>
          <w:del w:id="1133" w:author="Willian" w:date="2017-03-08T00:13:00Z"/>
          <w:rFonts w:ascii="Menlo" w:hAnsi="Menlo" w:cs="Menlo"/>
          <w:noProof/>
          <w:color w:val="000000"/>
          <w:sz w:val="21"/>
          <w:szCs w:val="21"/>
          <w:lang w:val="en-US"/>
        </w:rPr>
      </w:pPr>
      <w:del w:id="113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"spades"</w:delText>
        </w:r>
      </w:del>
    </w:p>
    <w:p w14:paraId="1BCC368C" w14:textId="77777777" w:rsidR="00D05199" w:rsidRPr="00A66496" w:rsidDel="002E607A" w:rsidRDefault="00D05199" w:rsidP="00CF1F40">
      <w:pPr>
        <w:pStyle w:val="NormalWeb"/>
        <w:spacing w:before="0" w:beforeAutospacing="0" w:after="0" w:afterAutospacing="0"/>
        <w:ind w:left="567"/>
        <w:textAlignment w:val="baseline"/>
        <w:rPr>
          <w:del w:id="1135" w:author="Willian" w:date="2017-03-08T00:13:00Z"/>
          <w:rFonts w:ascii="Menlo" w:hAnsi="Menlo" w:cs="Menlo"/>
          <w:noProof/>
          <w:color w:val="000000"/>
          <w:sz w:val="21"/>
          <w:szCs w:val="21"/>
          <w:lang w:val="en-US"/>
        </w:rPr>
      </w:pPr>
      <w:del w:id="113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w:delText>
        </w:r>
      </w:del>
    </w:p>
    <w:p w14:paraId="0455606B" w14:textId="77777777" w:rsidR="00D05199" w:rsidRPr="00A66496" w:rsidDel="002E607A" w:rsidRDefault="00D05199" w:rsidP="00CF1F40">
      <w:pPr>
        <w:pStyle w:val="NormalWeb"/>
        <w:spacing w:before="0" w:beforeAutospacing="0" w:after="0" w:afterAutospacing="0"/>
        <w:ind w:left="567"/>
        <w:textAlignment w:val="baseline"/>
        <w:rPr>
          <w:del w:id="1137" w:author="Willian" w:date="2017-03-08T00:13:00Z"/>
          <w:rFonts w:ascii="Menlo" w:hAnsi="Menlo" w:cs="Menlo"/>
          <w:noProof/>
          <w:color w:val="000000"/>
          <w:sz w:val="21"/>
          <w:szCs w:val="21"/>
          <w:lang w:val="en-US"/>
        </w:rPr>
      </w:pPr>
      <w:del w:id="113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"hearts"</w:delText>
        </w:r>
      </w:del>
    </w:p>
    <w:p w14:paraId="5A60AE41" w14:textId="77777777" w:rsidR="00D05199" w:rsidRPr="00A66496" w:rsidDel="002E607A" w:rsidRDefault="00D05199" w:rsidP="00CF1F40">
      <w:pPr>
        <w:pStyle w:val="NormalWeb"/>
        <w:spacing w:before="0" w:beforeAutospacing="0" w:after="0" w:afterAutospacing="0"/>
        <w:ind w:left="567"/>
        <w:textAlignment w:val="baseline"/>
        <w:rPr>
          <w:del w:id="1139" w:author="Willian" w:date="2017-03-08T00:13:00Z"/>
          <w:rFonts w:ascii="Menlo" w:hAnsi="Menlo" w:cs="Menlo"/>
          <w:noProof/>
          <w:color w:val="000000"/>
          <w:sz w:val="21"/>
          <w:szCs w:val="21"/>
          <w:lang w:val="en-US"/>
        </w:rPr>
      </w:pPr>
      <w:del w:id="114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w:delText>
        </w:r>
      </w:del>
    </w:p>
    <w:p w14:paraId="4A09D518" w14:textId="77777777" w:rsidR="00D05199" w:rsidRPr="00A66496" w:rsidDel="002E607A" w:rsidRDefault="00D05199" w:rsidP="00CF1F40">
      <w:pPr>
        <w:pStyle w:val="NormalWeb"/>
        <w:spacing w:before="0" w:beforeAutospacing="0" w:after="0" w:afterAutospacing="0"/>
        <w:ind w:left="567"/>
        <w:textAlignment w:val="baseline"/>
        <w:rPr>
          <w:del w:id="1141" w:author="Willian" w:date="2017-03-08T00:13:00Z"/>
          <w:rFonts w:ascii="Menlo" w:hAnsi="Menlo" w:cs="Menlo"/>
          <w:noProof/>
          <w:color w:val="000000"/>
          <w:sz w:val="21"/>
          <w:szCs w:val="21"/>
          <w:lang w:val="en-US"/>
        </w:rPr>
      </w:pPr>
      <w:del w:id="114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"diamonds"</w:delText>
        </w:r>
      </w:del>
    </w:p>
    <w:p w14:paraId="7640DF9E" w14:textId="77777777" w:rsidR="00D05199" w:rsidRPr="00A66496" w:rsidDel="002E607A" w:rsidRDefault="00D05199" w:rsidP="00CF1F40">
      <w:pPr>
        <w:pStyle w:val="NormalWeb"/>
        <w:spacing w:before="0" w:beforeAutospacing="0" w:after="0" w:afterAutospacing="0"/>
        <w:ind w:left="567"/>
        <w:textAlignment w:val="baseline"/>
        <w:rPr>
          <w:del w:id="1143" w:author="Willian" w:date="2017-03-08T00:13:00Z"/>
          <w:rFonts w:ascii="Menlo" w:hAnsi="Menlo" w:cs="Menlo"/>
          <w:noProof/>
          <w:color w:val="000000"/>
          <w:sz w:val="21"/>
          <w:szCs w:val="21"/>
          <w:lang w:val="en-US"/>
        </w:rPr>
      </w:pPr>
      <w:del w:id="114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r w:rsidRPr="00A66496" w:rsidDel="002E607A">
          <w:rPr>
            <w:rFonts w:ascii="Menlo" w:hAnsi="Menlo" w:cs="Menlo"/>
            <w:noProof/>
            <w:color w:val="000000"/>
            <w:sz w:val="18"/>
            <w:szCs w:val="18"/>
            <w:lang w:val="en-US"/>
          </w:rPr>
          <w:delText>:</w:delText>
        </w:r>
      </w:del>
    </w:p>
    <w:p w14:paraId="31CFB1CD" w14:textId="77777777" w:rsidR="00D05199" w:rsidRPr="00A66496" w:rsidDel="002E607A" w:rsidRDefault="00D05199" w:rsidP="00CF1F40">
      <w:pPr>
        <w:pStyle w:val="NormalWeb"/>
        <w:spacing w:before="0" w:beforeAutospacing="0" w:after="0" w:afterAutospacing="0"/>
        <w:ind w:left="567"/>
        <w:textAlignment w:val="baseline"/>
        <w:rPr>
          <w:del w:id="1145" w:author="Willian" w:date="2017-03-08T00:13:00Z"/>
          <w:rFonts w:ascii="Menlo" w:hAnsi="Menlo" w:cs="Menlo"/>
          <w:noProof/>
          <w:color w:val="000000"/>
          <w:sz w:val="21"/>
          <w:szCs w:val="21"/>
          <w:lang w:val="en-US"/>
        </w:rPr>
      </w:pPr>
      <w:del w:id="114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"clubs"</w:delText>
        </w:r>
      </w:del>
    </w:p>
    <w:p w14:paraId="07E4D3A0" w14:textId="77777777" w:rsidR="00D05199" w:rsidRPr="00A66496" w:rsidDel="002E607A" w:rsidRDefault="00D05199" w:rsidP="00CF1F40">
      <w:pPr>
        <w:pStyle w:val="NormalWeb"/>
        <w:spacing w:before="0" w:beforeAutospacing="0" w:after="0" w:afterAutospacing="0"/>
        <w:ind w:left="567"/>
        <w:textAlignment w:val="baseline"/>
        <w:rPr>
          <w:del w:id="1147" w:author="Willian" w:date="2017-03-08T00:13:00Z"/>
          <w:rFonts w:ascii="Menlo" w:hAnsi="Menlo" w:cs="Menlo"/>
          <w:noProof/>
          <w:color w:val="000000"/>
          <w:sz w:val="21"/>
          <w:szCs w:val="21"/>
          <w:lang w:val="en-US"/>
        </w:rPr>
      </w:pPr>
      <w:del w:id="1148" w:author="Willian" w:date="2017-03-08T00:13:00Z">
        <w:r w:rsidRPr="00A66496" w:rsidDel="002E607A">
          <w:rPr>
            <w:rFonts w:ascii="Menlo" w:hAnsi="Menlo" w:cs="Menlo"/>
            <w:noProof/>
            <w:color w:val="000000"/>
            <w:sz w:val="18"/>
            <w:szCs w:val="18"/>
            <w:lang w:val="en-US"/>
          </w:rPr>
          <w:delText>      }</w:delText>
        </w:r>
      </w:del>
    </w:p>
    <w:p w14:paraId="709765E8" w14:textId="77777777" w:rsidR="00D05199" w:rsidRPr="00A66496" w:rsidDel="002E607A" w:rsidRDefault="00D05199" w:rsidP="00CF1F40">
      <w:pPr>
        <w:pStyle w:val="NormalWeb"/>
        <w:spacing w:before="0" w:beforeAutospacing="0" w:after="0" w:afterAutospacing="0"/>
        <w:ind w:left="567"/>
        <w:textAlignment w:val="baseline"/>
        <w:rPr>
          <w:del w:id="1149" w:author="Willian" w:date="2017-03-08T00:13:00Z"/>
          <w:rFonts w:ascii="Menlo" w:hAnsi="Menlo" w:cs="Menlo"/>
          <w:noProof/>
          <w:color w:val="000000"/>
          <w:sz w:val="21"/>
          <w:szCs w:val="21"/>
          <w:lang w:val="en-US"/>
        </w:rPr>
      </w:pPr>
      <w:del w:id="1150" w:author="Willian" w:date="2017-03-08T00:13:00Z">
        <w:r w:rsidRPr="00A66496" w:rsidDel="002E607A">
          <w:rPr>
            <w:rFonts w:ascii="Menlo" w:hAnsi="Menlo" w:cs="Menlo"/>
            <w:noProof/>
            <w:color w:val="000000"/>
            <w:sz w:val="18"/>
            <w:szCs w:val="18"/>
            <w:lang w:val="en-US"/>
          </w:rPr>
          <w:delText>  }</w:delText>
        </w:r>
      </w:del>
    </w:p>
    <w:p w14:paraId="7B2D6BBD" w14:textId="77777777" w:rsidR="00D05199" w:rsidRPr="00A66496" w:rsidDel="002E607A" w:rsidRDefault="00D05199" w:rsidP="00CF1F40">
      <w:pPr>
        <w:pStyle w:val="NormalWeb"/>
        <w:spacing w:before="0" w:beforeAutospacing="0" w:after="0" w:afterAutospacing="0"/>
        <w:ind w:left="567"/>
        <w:textAlignment w:val="baseline"/>
        <w:rPr>
          <w:del w:id="1151" w:author="Willian" w:date="2017-03-08T00:13:00Z"/>
          <w:rFonts w:ascii="Menlo" w:hAnsi="Menlo" w:cs="Menlo"/>
          <w:noProof/>
          <w:color w:val="000000"/>
          <w:sz w:val="21"/>
          <w:szCs w:val="21"/>
          <w:lang w:val="en-US"/>
        </w:rPr>
      </w:pPr>
      <w:del w:id="1152" w:author="Willian" w:date="2017-03-08T00:13:00Z">
        <w:r w:rsidRPr="00A66496" w:rsidDel="002E607A">
          <w:rPr>
            <w:rFonts w:ascii="Menlo" w:hAnsi="Menlo" w:cs="Menlo"/>
            <w:noProof/>
            <w:color w:val="000000"/>
            <w:sz w:val="18"/>
            <w:szCs w:val="18"/>
            <w:lang w:val="en-US"/>
          </w:rPr>
          <w:delText>}</w:delText>
        </w:r>
      </w:del>
    </w:p>
    <w:p w14:paraId="188B389C" w14:textId="77777777" w:rsidR="00D05199" w:rsidRPr="00A66496" w:rsidDel="002E607A" w:rsidRDefault="00D05199" w:rsidP="00CF1F40">
      <w:pPr>
        <w:pStyle w:val="NormalWeb"/>
        <w:spacing w:before="0" w:beforeAutospacing="0" w:after="0" w:afterAutospacing="0"/>
        <w:ind w:left="567"/>
        <w:textAlignment w:val="baseline"/>
        <w:rPr>
          <w:del w:id="1153" w:author="Willian" w:date="2017-03-08T00:13:00Z"/>
          <w:rFonts w:ascii="Menlo" w:hAnsi="Menlo" w:cs="Menlo"/>
          <w:noProof/>
          <w:color w:val="000000"/>
          <w:sz w:val="21"/>
          <w:szCs w:val="21"/>
          <w:lang w:val="en-US"/>
        </w:rPr>
      </w:pPr>
      <w:del w:id="115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Hearts</w:delText>
        </w:r>
      </w:del>
    </w:p>
    <w:p w14:paraId="30077165" w14:textId="77777777" w:rsidR="00D05199" w:rsidRPr="00CF1F40" w:rsidDel="002E607A" w:rsidRDefault="00D05199" w:rsidP="00CF1F40">
      <w:pPr>
        <w:pStyle w:val="NormalWeb"/>
        <w:spacing w:before="0" w:beforeAutospacing="0" w:after="620" w:afterAutospacing="0"/>
        <w:ind w:left="567"/>
        <w:textAlignment w:val="baseline"/>
        <w:rPr>
          <w:del w:id="1155" w:author="Willian" w:date="2017-03-08T00:13:00Z"/>
          <w:rFonts w:ascii="Menlo" w:hAnsi="Menlo" w:cs="Menlo"/>
          <w:noProof/>
          <w:color w:val="000000"/>
          <w:sz w:val="21"/>
          <w:szCs w:val="21"/>
        </w:rPr>
      </w:pPr>
      <w:del w:id="1156" w:author="Willian" w:date="2017-03-08T00:13:00Z">
        <w:r w:rsidRPr="00CF1F40" w:rsidDel="002E607A">
          <w:rPr>
            <w:rFonts w:ascii="Menlo" w:hAnsi="Menlo" w:cs="Menlo"/>
            <w:noProof/>
            <w:color w:val="AA3391"/>
            <w:sz w:val="18"/>
            <w:szCs w:val="18"/>
          </w:rPr>
          <w:delText>let</w:delText>
        </w:r>
        <w:r w:rsidRPr="00CF1F40" w:rsidDel="002E607A">
          <w:rPr>
            <w:rFonts w:ascii="Menlo" w:hAnsi="Menlo" w:cs="Menlo"/>
            <w:noProof/>
            <w:color w:val="000000"/>
            <w:sz w:val="18"/>
            <w:szCs w:val="18"/>
          </w:rPr>
          <w:delText xml:space="preserve"> </w:delText>
        </w:r>
        <w:r w:rsidRPr="00CF1F40" w:rsidDel="002E607A">
          <w:rPr>
            <w:rFonts w:ascii="Menlo" w:hAnsi="Menlo" w:cs="Menlo"/>
            <w:noProof/>
            <w:color w:val="3F6E74"/>
            <w:sz w:val="18"/>
            <w:szCs w:val="18"/>
          </w:rPr>
          <w:delText>heartsDescription</w:delText>
        </w:r>
        <w:r w:rsidRPr="00CF1F40" w:rsidDel="002E607A">
          <w:rPr>
            <w:rFonts w:ascii="Menlo" w:hAnsi="Menlo" w:cs="Menlo"/>
            <w:noProof/>
            <w:color w:val="000000"/>
            <w:sz w:val="18"/>
            <w:szCs w:val="18"/>
          </w:rPr>
          <w:delText xml:space="preserve"> = </w:delText>
        </w:r>
        <w:r w:rsidRPr="00CF1F40" w:rsidDel="002E607A">
          <w:rPr>
            <w:rFonts w:ascii="Menlo" w:hAnsi="Menlo" w:cs="Menlo"/>
            <w:noProof/>
            <w:color w:val="3F6E74"/>
            <w:sz w:val="18"/>
            <w:szCs w:val="18"/>
          </w:rPr>
          <w:delText>hearts</w:delText>
        </w:r>
        <w:r w:rsidRPr="00CF1F40" w:rsidDel="002E607A">
          <w:rPr>
            <w:rFonts w:ascii="Menlo" w:hAnsi="Menlo" w:cs="Menlo"/>
            <w:noProof/>
            <w:color w:val="000000"/>
            <w:sz w:val="18"/>
            <w:szCs w:val="18"/>
          </w:rPr>
          <w:delText>.</w:delText>
        </w:r>
        <w:r w:rsidRPr="00CF1F40" w:rsidDel="002E607A">
          <w:rPr>
            <w:rFonts w:ascii="Menlo" w:hAnsi="Menlo" w:cs="Menlo"/>
            <w:noProof/>
            <w:color w:val="3F6E74"/>
            <w:sz w:val="18"/>
            <w:szCs w:val="18"/>
          </w:rPr>
          <w:delText>simpleDescription</w:delText>
        </w:r>
        <w:r w:rsidRPr="00CF1F40" w:rsidDel="002E607A">
          <w:rPr>
            <w:rFonts w:ascii="Menlo" w:hAnsi="Menlo" w:cs="Menlo"/>
            <w:noProof/>
            <w:color w:val="000000"/>
            <w:sz w:val="18"/>
            <w:szCs w:val="18"/>
          </w:rPr>
          <w:delText>()</w:delText>
        </w:r>
      </w:del>
    </w:p>
    <w:p w14:paraId="2895F66D" w14:textId="77777777" w:rsidR="00CF1F40" w:rsidDel="002E607A" w:rsidRDefault="00CF1F40" w:rsidP="00CF1F40">
      <w:pPr>
        <w:rPr>
          <w:del w:id="1157" w:author="Willian" w:date="2017-03-08T00:13:00Z"/>
        </w:rPr>
      </w:pPr>
      <w:del w:id="1158" w:author="Willian" w:date="2017-03-08T00:13:00Z">
        <w:r w:rsidDel="002E607A">
          <w:delText xml:space="preserve">Observe as duas maneiras que o membro </w:delText>
        </w:r>
        <w:r w:rsidR="00F7736B" w:rsidRPr="00CF1F40" w:rsidDel="002E607A">
          <w:rPr>
            <w:rFonts w:ascii="Menlo" w:hAnsi="Menlo" w:cs="Menlo"/>
            <w:noProof/>
            <w:color w:val="3F6E74"/>
            <w:sz w:val="18"/>
            <w:szCs w:val="18"/>
          </w:rPr>
          <w:delText>Hearts</w:delText>
        </w:r>
        <w:r w:rsidR="00F7736B" w:rsidDel="002E607A">
          <w:delText xml:space="preserve"> </w:delText>
        </w:r>
        <w:r w:rsidDel="002E607A">
          <w:delText xml:space="preserve">é referido na enumeração acima: Quando um </w:delText>
        </w:r>
        <w:r w:rsidR="00F7736B" w:rsidDel="002E607A">
          <w:delText xml:space="preserve">valor é atribuído a constante </w:delText>
        </w:r>
        <w:r w:rsidR="00F7736B" w:rsidRPr="00CF1F40" w:rsidDel="002E607A">
          <w:rPr>
            <w:rFonts w:ascii="Menlo" w:hAnsi="Menlo" w:cs="Menlo"/>
            <w:noProof/>
            <w:color w:val="3F6E74"/>
            <w:sz w:val="18"/>
            <w:szCs w:val="18"/>
          </w:rPr>
          <w:delText>hearts</w:delText>
        </w:r>
        <w:r w:rsidR="00F7736B" w:rsidDel="002E607A">
          <w:delText xml:space="preserve">, o membro </w:delText>
        </w:r>
        <w:r w:rsidR="00F7736B" w:rsidRPr="00CF1F40" w:rsidDel="002E607A">
          <w:rPr>
            <w:rFonts w:ascii="Menlo" w:hAnsi="Menlo" w:cs="Menlo"/>
            <w:noProof/>
            <w:color w:val="3F6E74"/>
            <w:sz w:val="18"/>
            <w:szCs w:val="18"/>
          </w:rPr>
          <w:delText>Suit</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é referido por seu nome completo porque a constante não tem um tipo explícito (pois a enumeração também não tem). No interior do </w:delText>
        </w:r>
        <w:commentRangeStart w:id="1159"/>
        <w:commentRangeStart w:id="1160"/>
        <w:r w:rsidR="00F7736B" w:rsidDel="002E607A">
          <w:delText>comutador</w:delText>
        </w:r>
        <w:commentRangeEnd w:id="1159"/>
        <w:r w:rsidR="00F73FE3" w:rsidDel="002E607A">
          <w:rPr>
            <w:rStyle w:val="Refdecomentrio"/>
          </w:rPr>
          <w:commentReference w:id="1159"/>
        </w:r>
        <w:commentRangeEnd w:id="1160"/>
        <w:r w:rsidR="00F66497" w:rsidDel="002E607A">
          <w:rPr>
            <w:rStyle w:val="Refdecomentrio"/>
          </w:rPr>
          <w:commentReference w:id="1160"/>
        </w:r>
        <w:r w:rsidR="00F7736B" w:rsidDel="002E607A">
          <w:delText xml:space="preserve"> (</w:delText>
        </w:r>
        <w:r w:rsidR="00F7736B" w:rsidRPr="00CF1F40" w:rsidDel="002E607A">
          <w:rPr>
            <w:rFonts w:ascii="Menlo" w:hAnsi="Menlo" w:cs="Menlo"/>
            <w:noProof/>
            <w:color w:val="AA3391"/>
            <w:sz w:val="18"/>
            <w:szCs w:val="18"/>
          </w:rPr>
          <w:delText>switch</w:delText>
        </w:r>
        <w:r w:rsidR="00F7736B" w:rsidDel="002E607A">
          <w:delText xml:space="preserve">), o membro da enumeração é referido pela sua forma abreviada </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porque o valor de </w:delText>
        </w:r>
        <w:r w:rsidR="00F7736B" w:rsidRPr="00CF1F40" w:rsidDel="002E607A">
          <w:rPr>
            <w:rFonts w:ascii="Menlo" w:hAnsi="Menlo" w:cs="Menlo"/>
            <w:noProof/>
            <w:color w:val="AA3391"/>
            <w:sz w:val="18"/>
            <w:szCs w:val="18"/>
          </w:rPr>
          <w:delText>self</w:delText>
        </w:r>
        <w:r w:rsidR="00F7736B" w:rsidRPr="00CF1F40" w:rsidDel="002E607A">
          <w:rPr>
            <w:rFonts w:ascii="Menlo" w:hAnsi="Menlo" w:cs="Menlo"/>
            <w:noProof/>
            <w:sz w:val="18"/>
            <w:szCs w:val="18"/>
          </w:rPr>
          <w:delText xml:space="preserve"> </w:delText>
        </w:r>
        <w:r w:rsidR="00F7736B" w:rsidDel="002E607A">
          <w:delText>já é conhecido por ser um termo. Você pode utilizar a forma abreviada em qualquer lugar desde que o tipo dos membros da enumeração seja especificado.</w:delText>
        </w:r>
      </w:del>
    </w:p>
    <w:p w14:paraId="1C1B790F" w14:textId="77777777" w:rsidR="00F7736B" w:rsidDel="002E607A" w:rsidRDefault="00F7736B" w:rsidP="00F7736B">
      <w:pPr>
        <w:pStyle w:val="Ttulo3"/>
        <w:rPr>
          <w:del w:id="1161" w:author="Willian" w:date="2017-03-08T00:13:00Z"/>
        </w:rPr>
      </w:pPr>
      <w:del w:id="1162" w:author="Willian" w:date="2017-03-08T00:13:00Z">
        <w:r w:rsidDel="002E607A">
          <w:delText>Structs</w:delText>
        </w:r>
      </w:del>
    </w:p>
    <w:p w14:paraId="64FFF689" w14:textId="77777777" w:rsidR="00F7736B" w:rsidDel="002E607A" w:rsidRDefault="00F7736B" w:rsidP="00F7736B">
      <w:pPr>
        <w:rPr>
          <w:del w:id="1163" w:author="Willian" w:date="2017-03-08T00:13:00Z"/>
        </w:rPr>
      </w:pPr>
      <w:del w:id="1164" w:author="Willian" w:date="2017-03-08T00:13:00Z">
        <w:r w:rsidDel="002E607A">
          <w:rPr>
            <w:b/>
          </w:rPr>
          <w:delText xml:space="preserve">Estruturas </w:delText>
        </w:r>
        <w:r w:rsidDel="002E607A">
          <w:delText xml:space="preserve">apresentam muitos dos comportamentos das classes, incluindo métodos e Inicializadores. Uma das diferenças mais importantes entre </w:delText>
        </w:r>
        <w:r w:rsidR="002A5DB1" w:rsidDel="002E607A">
          <w:rPr>
            <w:b/>
          </w:rPr>
          <w:delText xml:space="preserve">structs </w:delText>
        </w:r>
        <w:r w:rsidR="002A5DB1" w:rsidDel="002E607A">
          <w:delText>e</w:delText>
        </w:r>
        <w:r w:rsidDel="002E607A">
          <w:delTex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delText>
        </w:r>
      </w:del>
    </w:p>
    <w:p w14:paraId="4AA1C78D" w14:textId="77777777" w:rsidR="00F7736B" w:rsidRPr="00F7736B" w:rsidDel="002E607A" w:rsidRDefault="00F7736B" w:rsidP="00F7736B">
      <w:pPr>
        <w:rPr>
          <w:del w:id="1165" w:author="Willian" w:date="2017-03-08T00:13:00Z"/>
        </w:rPr>
      </w:pPr>
      <w:del w:id="1166" w:author="Willian" w:date="2017-03-08T00:13:00Z">
        <w:r w:rsidDel="002E607A">
          <w:delText xml:space="preserve">Use a palavra reservada </w:delText>
        </w:r>
        <w:r w:rsidR="002A5DB1" w:rsidRPr="00F7736B" w:rsidDel="002E607A">
          <w:rPr>
            <w:rFonts w:ascii="Menlo" w:hAnsi="Menlo" w:cs="Menlo"/>
            <w:noProof/>
            <w:color w:val="AA3391"/>
            <w:sz w:val="18"/>
            <w:szCs w:val="18"/>
          </w:rPr>
          <w:delText>struct</w:delText>
        </w:r>
        <w:r w:rsidR="002A5DB1" w:rsidRPr="00F7736B" w:rsidDel="002E607A">
          <w:rPr>
            <w:rFonts w:ascii="Menlo" w:hAnsi="Menlo" w:cs="Menlo"/>
            <w:noProof/>
            <w:sz w:val="18"/>
            <w:szCs w:val="18"/>
          </w:rPr>
          <w:delText xml:space="preserve"> </w:delText>
        </w:r>
        <w:r w:rsidDel="002E607A">
          <w:delText>para criar uma estrutura:</w:delText>
        </w:r>
      </w:del>
    </w:p>
    <w:p w14:paraId="3B7147A3" w14:textId="77777777" w:rsidR="00D05199" w:rsidRPr="00A66496" w:rsidDel="002E607A" w:rsidRDefault="00D05199" w:rsidP="00F7736B">
      <w:pPr>
        <w:pStyle w:val="NormalWeb"/>
        <w:spacing w:before="460" w:beforeAutospacing="0" w:after="0" w:afterAutospacing="0"/>
        <w:ind w:left="567"/>
        <w:jc w:val="both"/>
        <w:textAlignment w:val="baseline"/>
        <w:rPr>
          <w:del w:id="1167" w:author="Willian" w:date="2017-03-08T00:13:00Z"/>
          <w:rFonts w:ascii="Menlo" w:hAnsi="Menlo" w:cs="Menlo"/>
          <w:noProof/>
          <w:color w:val="000000"/>
          <w:sz w:val="21"/>
          <w:szCs w:val="21"/>
          <w:lang w:val="en-US"/>
        </w:rPr>
      </w:pPr>
      <w:del w:id="1168" w:author="Willian" w:date="2017-03-08T00:13:00Z">
        <w:r w:rsidRPr="00A66496" w:rsidDel="002E607A">
          <w:rPr>
            <w:rFonts w:ascii="Menlo" w:hAnsi="Menlo" w:cs="Menlo"/>
            <w:noProof/>
            <w:color w:val="AA3391"/>
            <w:sz w:val="18"/>
            <w:szCs w:val="18"/>
            <w:lang w:val="en-US"/>
          </w:rPr>
          <w:delText>struct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 xml:space="preserve"> {</w:delText>
        </w:r>
      </w:del>
    </w:p>
    <w:p w14:paraId="03D602C6" w14:textId="77777777" w:rsidR="00D05199" w:rsidRPr="00A66496" w:rsidDel="002E607A" w:rsidRDefault="00D05199" w:rsidP="00F7736B">
      <w:pPr>
        <w:pStyle w:val="NormalWeb"/>
        <w:spacing w:before="0" w:beforeAutospacing="0" w:after="0" w:afterAutospacing="0"/>
        <w:ind w:left="567"/>
        <w:jc w:val="both"/>
        <w:textAlignment w:val="baseline"/>
        <w:rPr>
          <w:del w:id="1169" w:author="Willian" w:date="2017-03-08T00:13:00Z"/>
          <w:rFonts w:ascii="Menlo" w:hAnsi="Menlo" w:cs="Menlo"/>
          <w:noProof/>
          <w:color w:val="000000"/>
          <w:sz w:val="21"/>
          <w:szCs w:val="21"/>
          <w:lang w:val="en-US"/>
        </w:rPr>
      </w:pPr>
      <w:del w:id="117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Rank</w:delText>
        </w:r>
      </w:del>
    </w:p>
    <w:p w14:paraId="44350F24" w14:textId="77777777" w:rsidR="00D05199" w:rsidRPr="00A66496" w:rsidDel="002E607A" w:rsidRDefault="00D05199" w:rsidP="00F7736B">
      <w:pPr>
        <w:pStyle w:val="NormalWeb"/>
        <w:spacing w:before="0" w:beforeAutospacing="0" w:after="0" w:afterAutospacing="0"/>
        <w:ind w:left="567"/>
        <w:jc w:val="both"/>
        <w:textAlignment w:val="baseline"/>
        <w:rPr>
          <w:del w:id="1171" w:author="Willian" w:date="2017-03-08T00:13:00Z"/>
          <w:rFonts w:ascii="Menlo" w:hAnsi="Menlo" w:cs="Menlo"/>
          <w:noProof/>
          <w:color w:val="000000"/>
          <w:sz w:val="21"/>
          <w:szCs w:val="21"/>
          <w:lang w:val="en-US"/>
        </w:rPr>
      </w:pPr>
      <w:del w:id="117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Suit</w:delText>
        </w:r>
      </w:del>
    </w:p>
    <w:p w14:paraId="4292AE2C" w14:textId="77777777" w:rsidR="00D05199" w:rsidRPr="00A66496" w:rsidDel="002E607A" w:rsidRDefault="00D05199" w:rsidP="00F7736B">
      <w:pPr>
        <w:pStyle w:val="NormalWeb"/>
        <w:spacing w:before="0" w:beforeAutospacing="0" w:after="0" w:afterAutospacing="0"/>
        <w:ind w:left="567"/>
        <w:jc w:val="both"/>
        <w:textAlignment w:val="baseline"/>
        <w:rPr>
          <w:del w:id="1173" w:author="Willian" w:date="2017-03-08T00:13:00Z"/>
          <w:rFonts w:ascii="Menlo" w:hAnsi="Menlo" w:cs="Menlo"/>
          <w:noProof/>
          <w:color w:val="000000"/>
          <w:sz w:val="21"/>
          <w:szCs w:val="21"/>
          <w:lang w:val="en-US"/>
        </w:rPr>
      </w:pPr>
      <w:del w:id="117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0309C83" w14:textId="77777777" w:rsidR="00D05199" w:rsidRPr="00A66496" w:rsidDel="002E607A" w:rsidRDefault="00D05199" w:rsidP="00F7736B">
      <w:pPr>
        <w:pStyle w:val="NormalWeb"/>
        <w:spacing w:before="0" w:beforeAutospacing="0" w:after="0" w:afterAutospacing="0"/>
        <w:ind w:left="567"/>
        <w:jc w:val="both"/>
        <w:textAlignment w:val="baseline"/>
        <w:rPr>
          <w:del w:id="1175" w:author="Willian" w:date="2017-03-08T00:13:00Z"/>
          <w:rFonts w:ascii="Menlo" w:hAnsi="Menlo" w:cs="Menlo"/>
          <w:noProof/>
          <w:color w:val="000000"/>
          <w:sz w:val="21"/>
          <w:szCs w:val="21"/>
          <w:lang w:val="en-US"/>
        </w:rPr>
      </w:pPr>
      <w:del w:id="117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"The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33F10EDA" w14:textId="77777777" w:rsidR="00D05199" w:rsidRPr="00A66496" w:rsidDel="002E607A" w:rsidRDefault="00D05199" w:rsidP="00F7736B">
      <w:pPr>
        <w:pStyle w:val="NormalWeb"/>
        <w:spacing w:before="0" w:beforeAutospacing="0" w:after="0" w:afterAutospacing="0"/>
        <w:ind w:left="567"/>
        <w:jc w:val="both"/>
        <w:textAlignment w:val="baseline"/>
        <w:rPr>
          <w:del w:id="1177" w:author="Willian" w:date="2017-03-08T00:13:00Z"/>
          <w:rFonts w:ascii="Menlo" w:hAnsi="Menlo" w:cs="Menlo"/>
          <w:noProof/>
          <w:color w:val="000000"/>
          <w:sz w:val="21"/>
          <w:szCs w:val="21"/>
          <w:lang w:val="en-US"/>
        </w:rPr>
      </w:pPr>
      <w:del w:id="1178" w:author="Willian" w:date="2017-03-08T00:13:00Z">
        <w:r w:rsidRPr="00A66496" w:rsidDel="002E607A">
          <w:rPr>
            <w:rFonts w:ascii="Menlo" w:hAnsi="Menlo" w:cs="Menlo"/>
            <w:noProof/>
            <w:color w:val="000000"/>
            <w:sz w:val="18"/>
            <w:szCs w:val="18"/>
            <w:lang w:val="en-US"/>
          </w:rPr>
          <w:delText>  }</w:delText>
        </w:r>
      </w:del>
    </w:p>
    <w:p w14:paraId="41D3A30D" w14:textId="77777777" w:rsidR="00D05199" w:rsidRPr="00A66496" w:rsidDel="002E607A" w:rsidRDefault="00D05199" w:rsidP="00F7736B">
      <w:pPr>
        <w:pStyle w:val="NormalWeb"/>
        <w:spacing w:before="0" w:beforeAutospacing="0" w:after="0" w:afterAutospacing="0"/>
        <w:ind w:left="567"/>
        <w:jc w:val="both"/>
        <w:textAlignment w:val="baseline"/>
        <w:rPr>
          <w:del w:id="1179" w:author="Willian" w:date="2017-03-08T00:13:00Z"/>
          <w:rFonts w:ascii="Menlo" w:hAnsi="Menlo" w:cs="Menlo"/>
          <w:noProof/>
          <w:color w:val="000000"/>
          <w:sz w:val="21"/>
          <w:szCs w:val="21"/>
          <w:lang w:val="en-US"/>
        </w:rPr>
      </w:pPr>
      <w:del w:id="1180" w:author="Willian" w:date="2017-03-08T00:13:00Z">
        <w:r w:rsidRPr="00A66496" w:rsidDel="002E607A">
          <w:rPr>
            <w:rFonts w:ascii="Menlo" w:hAnsi="Menlo" w:cs="Menlo"/>
            <w:noProof/>
            <w:color w:val="000000"/>
            <w:sz w:val="18"/>
            <w:szCs w:val="18"/>
            <w:lang w:val="en-US"/>
          </w:rPr>
          <w:delText>}</w:delText>
        </w:r>
      </w:del>
    </w:p>
    <w:p w14:paraId="6F230C1A" w14:textId="77777777" w:rsidR="00D05199" w:rsidRPr="00A66496" w:rsidDel="002E607A" w:rsidRDefault="00D05199" w:rsidP="00F7736B">
      <w:pPr>
        <w:pStyle w:val="NormalWeb"/>
        <w:spacing w:before="0" w:beforeAutospacing="0" w:after="0" w:afterAutospacing="0"/>
        <w:ind w:left="567"/>
        <w:jc w:val="both"/>
        <w:textAlignment w:val="baseline"/>
        <w:rPr>
          <w:del w:id="1181" w:author="Willian" w:date="2017-03-08T00:13:00Z"/>
          <w:rFonts w:ascii="Menlo" w:hAnsi="Menlo" w:cs="Menlo"/>
          <w:noProof/>
          <w:color w:val="000000"/>
          <w:sz w:val="21"/>
          <w:szCs w:val="21"/>
          <w:lang w:val="en-US"/>
        </w:rPr>
      </w:pPr>
      <w:del w:id="1182"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threeOfSpades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2E942E3E" w14:textId="77777777" w:rsidR="00D05199" w:rsidRPr="00F7736B" w:rsidDel="002E607A" w:rsidRDefault="00D05199" w:rsidP="00F7736B">
      <w:pPr>
        <w:pStyle w:val="NormalWeb"/>
        <w:spacing w:before="0" w:beforeAutospacing="0" w:after="620" w:afterAutospacing="0"/>
        <w:ind w:left="567"/>
        <w:jc w:val="both"/>
        <w:textAlignment w:val="baseline"/>
        <w:rPr>
          <w:del w:id="1183" w:author="Willian" w:date="2017-03-08T00:13:00Z"/>
          <w:rFonts w:ascii="Menlo" w:hAnsi="Menlo" w:cs="Menlo"/>
          <w:noProof/>
          <w:color w:val="000000"/>
          <w:sz w:val="21"/>
          <w:szCs w:val="21"/>
        </w:rPr>
      </w:pPr>
      <w:del w:id="1184" w:author="Willian" w:date="2017-03-08T00:13:00Z">
        <w:r w:rsidRPr="00F7736B" w:rsidDel="002E607A">
          <w:rPr>
            <w:rFonts w:ascii="Menlo" w:hAnsi="Menlo" w:cs="Menlo"/>
            <w:noProof/>
            <w:color w:val="AA3391"/>
            <w:sz w:val="18"/>
            <w:szCs w:val="18"/>
          </w:rPr>
          <w:delText>let</w:delText>
        </w:r>
        <w:r w:rsidRPr="00F7736B" w:rsidDel="002E607A">
          <w:rPr>
            <w:rFonts w:ascii="Menlo" w:hAnsi="Menlo" w:cs="Menlo"/>
            <w:noProof/>
            <w:color w:val="000000"/>
            <w:sz w:val="18"/>
            <w:szCs w:val="18"/>
          </w:rPr>
          <w:delText xml:space="preserve"> </w:delText>
        </w:r>
        <w:r w:rsidRPr="00F7736B" w:rsidDel="002E607A">
          <w:rPr>
            <w:rFonts w:ascii="Menlo" w:hAnsi="Menlo" w:cs="Menlo"/>
            <w:noProof/>
            <w:color w:val="3F6E74"/>
            <w:sz w:val="18"/>
            <w:szCs w:val="18"/>
          </w:rPr>
          <w:delText>threeOfSpadesDescription</w:delText>
        </w:r>
        <w:r w:rsidRPr="00F7736B" w:rsidDel="002E607A">
          <w:rPr>
            <w:rFonts w:ascii="Menlo" w:hAnsi="Menlo" w:cs="Menlo"/>
            <w:noProof/>
            <w:color w:val="000000"/>
            <w:sz w:val="18"/>
            <w:szCs w:val="18"/>
          </w:rPr>
          <w:delText xml:space="preserve"> = </w:delText>
        </w:r>
        <w:r w:rsidRPr="00F7736B" w:rsidDel="002E607A">
          <w:rPr>
            <w:rFonts w:ascii="Menlo" w:hAnsi="Menlo" w:cs="Menlo"/>
            <w:noProof/>
            <w:color w:val="3F6E74"/>
            <w:sz w:val="18"/>
            <w:szCs w:val="18"/>
          </w:rPr>
          <w:delText>threeOfSpades</w:delText>
        </w:r>
        <w:r w:rsidRPr="00F7736B" w:rsidDel="002E607A">
          <w:rPr>
            <w:rFonts w:ascii="Menlo" w:hAnsi="Menlo" w:cs="Menlo"/>
            <w:noProof/>
            <w:color w:val="000000"/>
            <w:sz w:val="18"/>
            <w:szCs w:val="18"/>
          </w:rPr>
          <w:delText>.</w:delText>
        </w:r>
        <w:r w:rsidRPr="00F7736B" w:rsidDel="002E607A">
          <w:rPr>
            <w:rFonts w:ascii="Menlo" w:hAnsi="Menlo" w:cs="Menlo"/>
            <w:noProof/>
            <w:color w:val="3F6E74"/>
            <w:sz w:val="18"/>
            <w:szCs w:val="18"/>
          </w:rPr>
          <w:delText>simpleDescription</w:delText>
        </w:r>
        <w:r w:rsidRPr="00F7736B" w:rsidDel="002E607A">
          <w:rPr>
            <w:rFonts w:ascii="Menlo" w:hAnsi="Menlo" w:cs="Menlo"/>
            <w:noProof/>
            <w:color w:val="000000"/>
            <w:sz w:val="18"/>
            <w:szCs w:val="18"/>
          </w:rPr>
          <w:delText>()</w:delText>
        </w:r>
      </w:del>
    </w:p>
    <w:p w14:paraId="05BED07A" w14:textId="77777777" w:rsidR="002A5DB1" w:rsidDel="002E607A" w:rsidRDefault="002A5DB1" w:rsidP="002A5DB1">
      <w:pPr>
        <w:pStyle w:val="Ttulo2"/>
        <w:rPr>
          <w:del w:id="1185" w:author="Willian" w:date="2017-03-08T00:13:00Z"/>
        </w:rPr>
      </w:pPr>
      <w:del w:id="1186" w:author="Willian" w:date="2017-03-08T00:13:00Z">
        <w:r w:rsidDel="002E607A">
          <w:delText>Protocolos</w:delText>
        </w:r>
      </w:del>
    </w:p>
    <w:p w14:paraId="04508488" w14:textId="77777777" w:rsidR="00D05199" w:rsidDel="002E607A" w:rsidRDefault="00D05199" w:rsidP="002A5DB1">
      <w:pPr>
        <w:rPr>
          <w:del w:id="1187" w:author="Willian" w:date="2017-03-08T00:13:00Z"/>
        </w:rPr>
      </w:pPr>
      <w:del w:id="1188" w:author="Willian" w:date="2017-03-08T00:13:00Z">
        <w:r w:rsidDel="002E607A">
          <w:delText xml:space="preserve">Um </w:delText>
        </w:r>
        <w:r w:rsidRPr="002A5DB1" w:rsidDel="002E607A">
          <w:rPr>
            <w:b/>
            <w:iCs/>
          </w:rPr>
          <w:delText>protocolo</w:delText>
        </w:r>
        <w:r w:rsidDel="002E607A">
          <w:delText xml:space="preserve"> define um modelo de métodos, propriedades e outros requisitos que se adequam a uma tarefa ou um pedaço de funcionalidade particular. O p</w:delText>
        </w:r>
        <w:r w:rsidR="002A5DB1" w:rsidDel="002E607A">
          <w:delText>rotocolo na verdade não fornece</w:delText>
        </w:r>
        <w:r w:rsidDel="002E607A">
          <w:delText xml:space="preserve"> uma implementação para</w:delText>
        </w:r>
        <w:r w:rsidR="002A5DB1" w:rsidDel="002E607A">
          <w:delText xml:space="preserve"> qualquer um destes requisitos </w:delText>
        </w:r>
        <w:r w:rsidDel="002E607A">
          <w:delText xml:space="preserve">e apenas descreve </w:delText>
        </w:r>
        <w:r w:rsidR="002A5DB1" w:rsidDel="002E607A">
          <w:delText>como uma implementação deverá se assemelhar</w:delText>
        </w:r>
        <w:r w:rsidDel="002E607A">
          <w:delText xml:space="preserve">. O protocolo pode então ser </w:delText>
        </w:r>
        <w:r w:rsidDel="002E607A">
          <w:rPr>
            <w:i/>
            <w:iCs/>
          </w:rPr>
          <w:delText>adotad</w:delText>
        </w:r>
        <w:r w:rsidR="002A5DB1" w:rsidDel="002E607A">
          <w:rPr>
            <w:i/>
            <w:iCs/>
          </w:rPr>
          <w:delText>o</w:delText>
        </w:r>
        <w:r w:rsidDel="002E607A">
          <w:delText xml:space="preserve"> por uma classe, estrutura ou enumeração para for</w:delText>
        </w:r>
        <w:r w:rsidR="002A5DB1" w:rsidDel="002E607A">
          <w:delText>necer uma implementação efe</w:delText>
        </w:r>
        <w:r w:rsidDel="002E607A">
          <w:delText xml:space="preserve">tiva dessas exigências. Qualquer </w:delText>
        </w:r>
        <w:r w:rsidR="002A5DB1" w:rsidDel="002E607A">
          <w:delText>um</w:delText>
        </w:r>
        <w:r w:rsidDel="002E607A">
          <w:delText xml:space="preserve"> que satisfaça os requisitos de um protocolo é dito </w:delText>
        </w:r>
        <w:r w:rsidR="002A5DB1" w:rsidDel="002E607A">
          <w:delText xml:space="preserve">que está </w:delText>
        </w:r>
        <w:r w:rsidDel="002E607A">
          <w:rPr>
            <w:i/>
            <w:iCs/>
          </w:rPr>
          <w:delText>em conformidade</w:delText>
        </w:r>
        <w:r w:rsidDel="002E607A">
          <w:delText xml:space="preserve"> com es</w:delText>
        </w:r>
        <w:r w:rsidR="002A5DB1" w:rsidDel="002E607A">
          <w:delText>t</w:delText>
        </w:r>
        <w:r w:rsidDel="002E607A">
          <w:delText>e protocolo.</w:delText>
        </w:r>
      </w:del>
    </w:p>
    <w:p w14:paraId="1FF90F54" w14:textId="77777777" w:rsidR="002A5DB1" w:rsidRPr="002A5DB1" w:rsidDel="002E607A" w:rsidRDefault="002A5DB1" w:rsidP="002A5DB1">
      <w:pPr>
        <w:rPr>
          <w:del w:id="1189" w:author="Willian" w:date="2017-03-08T00:13:00Z"/>
        </w:rPr>
      </w:pPr>
      <w:del w:id="1190" w:author="Willian" w:date="2017-03-08T00:13:00Z">
        <w:r w:rsidDel="002E607A">
          <w:delText xml:space="preserve">O protocolo te lembra algo? Sim. Eles são as </w:delText>
        </w:r>
        <w:r w:rsidDel="002E607A">
          <w:rPr>
            <w:b/>
          </w:rPr>
          <w:delText>interfaces</w:delText>
        </w:r>
        <w:r w:rsidDel="002E607A">
          <w:delText xml:space="preserve"> do Java em Swift. O grande diferencial, além do nome, é que protocolos podem definir propriedades e métodos, enquanto uma interface define apenas métodos. Usar o termo protocolo </w:delText>
        </w:r>
      </w:del>
      <w:commentRangeStart w:id="1191"/>
      <w:del w:id="1192" w:author="Willian" w:date="2016-11-04T22:41:00Z">
        <w:r w:rsidDel="00AA40AB">
          <w:delText>soa</w:delText>
        </w:r>
        <w:commentRangeEnd w:id="1191"/>
        <w:r w:rsidR="00F73FE3" w:rsidDel="00AA40AB">
          <w:rPr>
            <w:rStyle w:val="Refdecomentrio"/>
          </w:rPr>
          <w:commentReference w:id="1191"/>
        </w:r>
        <w:r w:rsidDel="00AA40AB">
          <w:delText xml:space="preserve"> com</w:delText>
        </w:r>
      </w:del>
      <w:del w:id="1193" w:author="Willian" w:date="2017-03-08T00:13:00Z">
        <w:r w:rsidDel="002E607A">
          <w:delText xml:space="preserve"> mais conformidade ao seu papel, já que ambos (protocolo e interfaces) são regras que deverão entrar em conformidade.</w:delText>
        </w:r>
      </w:del>
    </w:p>
    <w:p w14:paraId="30CDCCA7" w14:textId="77777777" w:rsidR="00D05199" w:rsidDel="002E607A" w:rsidRDefault="00D05199" w:rsidP="002A5DB1">
      <w:pPr>
        <w:rPr>
          <w:del w:id="1194" w:author="Willian" w:date="2017-03-08T00:13:00Z"/>
        </w:rPr>
      </w:pPr>
      <w:del w:id="1195" w:author="Willian" w:date="2017-03-08T00:13:00Z">
        <w:r w:rsidDel="002E607A">
          <w:delText xml:space="preserve">Use </w:delText>
        </w:r>
        <w:r w:rsidR="002A5DB1" w:rsidRPr="002A5DB1" w:rsidDel="002E607A">
          <w:rPr>
            <w:rFonts w:ascii="Menlo" w:hAnsi="Menlo" w:cs="Menlo"/>
            <w:color w:val="AA3391"/>
            <w:sz w:val="18"/>
            <w:szCs w:val="18"/>
          </w:rPr>
          <w:delText>protocol</w:delText>
        </w:r>
        <w:r w:rsidR="002A5DB1" w:rsidRPr="002A5DB1" w:rsidDel="002E607A">
          <w:rPr>
            <w:rFonts w:ascii="Menlo" w:hAnsi="Menlo" w:cs="Menlo"/>
            <w:sz w:val="18"/>
            <w:szCs w:val="18"/>
          </w:rPr>
          <w:delText xml:space="preserve"> </w:delText>
        </w:r>
        <w:r w:rsidDel="002E607A">
          <w:delText>a declarar um protocolo.</w:delText>
        </w:r>
      </w:del>
    </w:p>
    <w:p w14:paraId="6230F2EA" w14:textId="77777777" w:rsidR="00D05199" w:rsidRPr="002A5DB1" w:rsidDel="002E607A" w:rsidRDefault="00D05199" w:rsidP="002A5DB1">
      <w:pPr>
        <w:pStyle w:val="NormalWeb"/>
        <w:spacing w:before="460" w:beforeAutospacing="0" w:after="0" w:afterAutospacing="0"/>
        <w:ind w:left="885"/>
        <w:jc w:val="both"/>
        <w:textAlignment w:val="baseline"/>
        <w:rPr>
          <w:del w:id="1196" w:author="Willian" w:date="2017-03-08T00:13:00Z"/>
          <w:rFonts w:ascii="Menlo" w:hAnsi="Menlo" w:cs="Menlo"/>
          <w:color w:val="000000"/>
          <w:sz w:val="21"/>
          <w:szCs w:val="21"/>
        </w:rPr>
      </w:pPr>
      <w:del w:id="1197" w:author="Willian" w:date="2017-03-08T00:13:00Z">
        <w:r w:rsidRPr="002A5DB1" w:rsidDel="002E607A">
          <w:rPr>
            <w:rFonts w:ascii="Menlo" w:hAnsi="Menlo" w:cs="Menlo"/>
            <w:color w:val="AA3391"/>
            <w:sz w:val="18"/>
            <w:szCs w:val="18"/>
          </w:rPr>
          <w:delText>protocol</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ExampleProtocol</w:delText>
        </w:r>
        <w:r w:rsidRPr="002A5DB1" w:rsidDel="002E607A">
          <w:rPr>
            <w:rFonts w:ascii="Menlo" w:hAnsi="Menlo" w:cs="Menlo"/>
            <w:color w:val="000000"/>
            <w:sz w:val="18"/>
            <w:szCs w:val="18"/>
          </w:rPr>
          <w:delText xml:space="preserve"> {</w:delText>
        </w:r>
      </w:del>
    </w:p>
    <w:p w14:paraId="0AE3E975" w14:textId="77777777" w:rsidR="00D05199" w:rsidRPr="002A5DB1" w:rsidDel="002E607A" w:rsidRDefault="00D05199" w:rsidP="002A5DB1">
      <w:pPr>
        <w:pStyle w:val="NormalWeb"/>
        <w:spacing w:before="0" w:beforeAutospacing="0" w:after="0" w:afterAutospacing="0"/>
        <w:ind w:left="885"/>
        <w:jc w:val="both"/>
        <w:textAlignment w:val="baseline"/>
        <w:rPr>
          <w:del w:id="1198" w:author="Willian" w:date="2017-03-08T00:13:00Z"/>
          <w:rFonts w:ascii="Menlo" w:hAnsi="Menlo" w:cs="Menlo"/>
          <w:color w:val="000000"/>
          <w:sz w:val="21"/>
          <w:szCs w:val="21"/>
        </w:rPr>
      </w:pPr>
      <w:del w:id="1199"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var</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simpleDescription</w:delText>
        </w:r>
        <w:r w:rsidRPr="002A5DB1" w:rsidDel="002E607A">
          <w:rPr>
            <w:rFonts w:ascii="Menlo" w:hAnsi="Menlo" w:cs="Menlo"/>
            <w:color w:val="000000"/>
            <w:sz w:val="18"/>
            <w:szCs w:val="18"/>
          </w:rPr>
          <w:delText xml:space="preserve">: </w:delText>
        </w:r>
        <w:r w:rsidRPr="002A5DB1" w:rsidDel="002E607A">
          <w:rPr>
            <w:rFonts w:ascii="Menlo" w:hAnsi="Menlo" w:cs="Menlo"/>
            <w:color w:val="5C2699"/>
            <w:sz w:val="18"/>
            <w:szCs w:val="18"/>
          </w:rPr>
          <w:delText>String</w:delText>
        </w:r>
        <w:r w:rsidRPr="002A5DB1" w:rsidDel="002E607A">
          <w:rPr>
            <w:rFonts w:ascii="Menlo" w:hAnsi="Menlo" w:cs="Menlo"/>
            <w:color w:val="000000"/>
            <w:sz w:val="18"/>
            <w:szCs w:val="18"/>
          </w:rPr>
          <w:delText xml:space="preserve"> { </w:delText>
        </w:r>
        <w:r w:rsidRPr="002A5DB1" w:rsidDel="002E607A">
          <w:rPr>
            <w:rFonts w:ascii="Menlo" w:hAnsi="Menlo" w:cs="Menlo"/>
            <w:color w:val="AA3391"/>
            <w:sz w:val="18"/>
            <w:szCs w:val="18"/>
          </w:rPr>
          <w:delText>get</w:delText>
        </w:r>
        <w:r w:rsidRPr="002A5DB1" w:rsidDel="002E607A">
          <w:rPr>
            <w:rFonts w:ascii="Menlo" w:hAnsi="Menlo" w:cs="Menlo"/>
            <w:color w:val="000000"/>
            <w:sz w:val="18"/>
            <w:szCs w:val="18"/>
          </w:rPr>
          <w:delText xml:space="preserve"> }</w:delText>
        </w:r>
      </w:del>
    </w:p>
    <w:p w14:paraId="647FD6F0" w14:textId="77777777" w:rsidR="00D05199" w:rsidRPr="002A5DB1" w:rsidDel="002E607A" w:rsidRDefault="00D05199" w:rsidP="002A5DB1">
      <w:pPr>
        <w:pStyle w:val="NormalWeb"/>
        <w:spacing w:before="0" w:beforeAutospacing="0" w:after="0" w:afterAutospacing="0"/>
        <w:ind w:left="885"/>
        <w:jc w:val="both"/>
        <w:textAlignment w:val="baseline"/>
        <w:rPr>
          <w:del w:id="1200" w:author="Willian" w:date="2017-03-08T00:13:00Z"/>
          <w:rFonts w:ascii="Menlo" w:hAnsi="Menlo" w:cs="Menlo"/>
          <w:color w:val="000000"/>
          <w:sz w:val="21"/>
          <w:szCs w:val="21"/>
        </w:rPr>
      </w:pPr>
      <w:del w:id="1201"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func</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adjust</w:delText>
        </w:r>
        <w:r w:rsidRPr="002A5DB1" w:rsidDel="002E607A">
          <w:rPr>
            <w:rFonts w:ascii="Menlo" w:hAnsi="Menlo" w:cs="Menlo"/>
            <w:color w:val="000000"/>
            <w:sz w:val="18"/>
            <w:szCs w:val="18"/>
          </w:rPr>
          <w:delText>()</w:delText>
        </w:r>
      </w:del>
    </w:p>
    <w:p w14:paraId="1765A030" w14:textId="77777777" w:rsidR="00D05199" w:rsidRPr="002A5DB1" w:rsidDel="002E607A" w:rsidRDefault="00D05199" w:rsidP="002A5DB1">
      <w:pPr>
        <w:pStyle w:val="NormalWeb"/>
        <w:spacing w:before="0" w:beforeAutospacing="0" w:after="620" w:afterAutospacing="0"/>
        <w:ind w:left="885"/>
        <w:jc w:val="both"/>
        <w:textAlignment w:val="baseline"/>
        <w:rPr>
          <w:del w:id="1202" w:author="Willian" w:date="2017-03-08T00:13:00Z"/>
          <w:rFonts w:ascii="Menlo" w:hAnsi="Menlo" w:cs="Menlo"/>
          <w:color w:val="000000"/>
          <w:sz w:val="21"/>
          <w:szCs w:val="21"/>
        </w:rPr>
      </w:pPr>
      <w:del w:id="1203" w:author="Willian" w:date="2017-03-08T00:13:00Z">
        <w:r w:rsidRPr="002A5DB1" w:rsidDel="002E607A">
          <w:rPr>
            <w:rFonts w:ascii="Menlo" w:hAnsi="Menlo" w:cs="Menlo"/>
            <w:color w:val="000000"/>
            <w:sz w:val="18"/>
            <w:szCs w:val="18"/>
          </w:rPr>
          <w:delText>}</w:delText>
        </w:r>
      </w:del>
    </w:p>
    <w:p w14:paraId="30BF139A" w14:textId="77777777" w:rsidR="002A5DB1" w:rsidRPr="002A5DB1" w:rsidDel="002E607A" w:rsidRDefault="002A5DB1" w:rsidP="002A5DB1">
      <w:pPr>
        <w:pStyle w:val="Dica"/>
        <w:rPr>
          <w:del w:id="1204" w:author="Willian" w:date="2017-03-08T00:13:00Z"/>
        </w:rPr>
      </w:pPr>
      <w:del w:id="1205" w:author="Willian" w:date="2017-03-08T00:13:00Z">
        <w:r w:rsidDel="002E607A">
          <w:delText xml:space="preserve">DICA: </w:delText>
        </w:r>
        <w:r w:rsidRPr="002A5DB1" w:rsidDel="002E607A">
          <w:rPr>
            <w:b w:val="0"/>
          </w:rPr>
          <w:delText xml:space="preserve">A sequência </w:delText>
        </w:r>
        <w:r w:rsidRPr="002A5DB1" w:rsidDel="002E607A">
          <w:rPr>
            <w:rFonts w:ascii="Menlo" w:hAnsi="Menlo" w:cs="Menlo"/>
            <w:b w:val="0"/>
            <w:color w:val="000000"/>
            <w:sz w:val="18"/>
            <w:szCs w:val="18"/>
          </w:rPr>
          <w:delText xml:space="preserve">{ </w:delText>
        </w:r>
        <w:r w:rsidRPr="002A5DB1" w:rsidDel="002E607A">
          <w:rPr>
            <w:rFonts w:ascii="Menlo" w:hAnsi="Menlo" w:cs="Menlo"/>
            <w:b w:val="0"/>
            <w:color w:val="AA3391"/>
            <w:sz w:val="18"/>
            <w:szCs w:val="18"/>
          </w:rPr>
          <w:delText>get</w:delText>
        </w:r>
        <w:r w:rsidRPr="002A5DB1" w:rsidDel="002E607A">
          <w:rPr>
            <w:rFonts w:ascii="Menlo" w:hAnsi="Menlo" w:cs="Menlo"/>
            <w:b w:val="0"/>
            <w:color w:val="000000"/>
            <w:sz w:val="18"/>
            <w:szCs w:val="18"/>
          </w:rPr>
          <w:delText xml:space="preserve"> } </w:delText>
        </w:r>
        <w:r w:rsidRPr="002A5DB1" w:rsidDel="002E607A">
          <w:rPr>
            <w:b w:val="0"/>
          </w:rPr>
          <w:delText xml:space="preserve">da propriedade </w:delText>
        </w:r>
        <w:r w:rsidRPr="002A5DB1" w:rsidDel="002E607A">
          <w:rPr>
            <w:rFonts w:ascii="Menlo" w:hAnsi="Menlo" w:cs="Menlo"/>
            <w:b w:val="0"/>
            <w:color w:val="3F6E74"/>
            <w:sz w:val="18"/>
            <w:szCs w:val="18"/>
          </w:rPr>
          <w:delText>simpleDescription</w:delText>
        </w:r>
        <w:r w:rsidRPr="002A5DB1" w:rsidDel="002E607A">
          <w:rPr>
            <w:b w:val="0"/>
          </w:rPr>
          <w:delText xml:space="preserve"> indica que ele é somente leitura, o que significa que o valor da propriedade pode ser visto, mas nunca ser alterado.</w:delText>
        </w:r>
      </w:del>
    </w:p>
    <w:p w14:paraId="2D5FBD55" w14:textId="77777777" w:rsidR="002A5DB1" w:rsidDel="002E607A" w:rsidRDefault="002A5DB1" w:rsidP="00D05199">
      <w:pPr>
        <w:pStyle w:val="NormalWeb"/>
        <w:spacing w:before="0" w:beforeAutospacing="0" w:after="220" w:afterAutospacing="0"/>
        <w:jc w:val="both"/>
        <w:rPr>
          <w:del w:id="1206" w:author="Willian" w:date="2017-03-08T00:13:00Z"/>
          <w:rFonts w:ascii="Arial" w:hAnsi="Arial" w:cs="Arial"/>
          <w:color w:val="414141"/>
          <w:sz w:val="21"/>
          <w:szCs w:val="21"/>
        </w:rPr>
      </w:pPr>
    </w:p>
    <w:p w14:paraId="4CEF3D2B" w14:textId="77777777" w:rsidR="00D05199" w:rsidDel="002E607A" w:rsidRDefault="00D05199" w:rsidP="002A5DB1">
      <w:pPr>
        <w:rPr>
          <w:del w:id="1207" w:author="Willian" w:date="2017-03-08T00:13:00Z"/>
        </w:rPr>
      </w:pPr>
      <w:del w:id="1208" w:author="Willian" w:date="2017-03-08T00:13:00Z">
        <w:r w:rsidDel="002E607A">
          <w:delText>Os protocolos</w:delText>
        </w:r>
        <w:r w:rsidR="008C4B26" w:rsidDel="002E607A">
          <w:delText xml:space="preserve"> podem exigir que tipos (classes, estruturas ou enumerações) conformes</w:delText>
        </w:r>
        <w:r w:rsidDel="002E607A">
          <w:delText xml:space="preserve"> </w:delText>
        </w:r>
        <w:r w:rsidR="008C4B26" w:rsidDel="002E607A">
          <w:delText>tenham</w:delText>
        </w:r>
        <w:r w:rsidDel="002E607A">
          <w:delText xml:space="preserve"> propried</w:delText>
        </w:r>
        <w:r w:rsidR="008C4B26" w:rsidDel="002E607A">
          <w:delText>ades</w:delText>
        </w:r>
        <w:r w:rsidDel="002E607A">
          <w:delText>, métodos</w:delText>
        </w:r>
        <w:r w:rsidR="008C4B26" w:rsidDel="002E607A">
          <w:delText xml:space="preserve"> e operadores específicos</w:delText>
        </w:r>
        <w:r w:rsidDel="002E607A">
          <w:delText xml:space="preserve">. Estes métodos são escritos como parte da definição do protocolo, exatamente da mesma forma que para os métodos de instância e </w:delText>
        </w:r>
        <w:r w:rsidR="008C4B26" w:rsidDel="002E607A">
          <w:delText>classe</w:delText>
        </w:r>
        <w:r w:rsidDel="002E607A">
          <w:delText xml:space="preserve"> norma</w:delText>
        </w:r>
        <w:r w:rsidR="008C4B26" w:rsidDel="002E607A">
          <w:delText>is</w:delText>
        </w:r>
        <w:r w:rsidDel="002E607A">
          <w:delText xml:space="preserve">, </w:delText>
        </w:r>
        <w:r w:rsidR="008C4B26" w:rsidDel="002E607A">
          <w:delText>porém</w:delText>
        </w:r>
        <w:r w:rsidDel="002E607A">
          <w:delText xml:space="preserve"> sem chaves ou um corpo de método.</w:delText>
        </w:r>
      </w:del>
    </w:p>
    <w:p w14:paraId="110A8BEA" w14:textId="77777777" w:rsidR="00D05199" w:rsidDel="002E607A" w:rsidRDefault="00D05199" w:rsidP="002A5DB1">
      <w:pPr>
        <w:rPr>
          <w:del w:id="1209" w:author="Willian" w:date="2017-03-08T00:13:00Z"/>
        </w:rPr>
      </w:pPr>
      <w:del w:id="1210" w:author="Willian" w:date="2017-03-08T00:13:00Z">
        <w:r w:rsidDel="002E607A">
          <w:delText xml:space="preserve">Classes, estruturas e enumerações </w:delText>
        </w:r>
        <w:r w:rsidR="008C4B26" w:rsidDel="002E607A">
          <w:delText xml:space="preserve">podem </w:delText>
        </w:r>
        <w:r w:rsidDel="002E607A">
          <w:delText xml:space="preserve">adotar um protocolo listando </w:delText>
        </w:r>
        <w:r w:rsidR="008C4B26" w:rsidDel="002E607A">
          <w:delText>o</w:delText>
        </w:r>
        <w:r w:rsidDel="002E607A">
          <w:delText xml:space="preserve"> nome</w:delText>
        </w:r>
        <w:r w:rsidR="008C4B26" w:rsidDel="002E607A">
          <w:delText xml:space="preserve"> dele (do protocolo)</w:delText>
        </w:r>
        <w:r w:rsidDel="002E607A">
          <w:delText xml:space="preserve"> após o seu nome</w:delText>
        </w:r>
        <w:r w:rsidR="008C4B26" w:rsidDel="002E607A">
          <w:delText xml:space="preserve"> (das classes, estruturas ou enumerações)</w:delText>
        </w:r>
        <w:r w:rsidDel="002E607A">
          <w:delText xml:space="preserve">, separados por dois pontos. Um </w:delText>
        </w:r>
        <w:r w:rsidR="008C4B26" w:rsidDel="002E607A">
          <w:delText>tipo (classes, estruturas ou enumerações)</w:delText>
        </w:r>
        <w:r w:rsidDel="002E607A">
          <w:delText xml:space="preserve"> pode adotar qualquer </w:delText>
        </w:r>
        <w:r w:rsidR="008C4B26" w:rsidDel="002E607A">
          <w:delText>quantidade</w:delText>
        </w:r>
        <w:r w:rsidDel="002E607A">
          <w:delText xml:space="preserve"> de protocolos, que aparecem em uma lista separada por vírgulas. Se uma classe </w:delText>
        </w:r>
        <w:r w:rsidR="008C4B26" w:rsidDel="002E607A">
          <w:delText>possui</w:delText>
        </w:r>
        <w:r w:rsidDel="002E607A">
          <w:delText xml:space="preserve"> uma superclasse, nome da superclasse deve aparecer em primeiro lugar na lista, seguido </w:delText>
        </w:r>
        <w:r w:rsidR="008C4B26" w:rsidDel="002E607A">
          <w:delText>dos</w:delText>
        </w:r>
        <w:r w:rsidDel="002E607A">
          <w:delText xml:space="preserve"> protocolos. Você </w:delText>
        </w:r>
        <w:r w:rsidR="008C4B26" w:rsidDel="002E607A">
          <w:delText xml:space="preserve">garante a </w:delText>
        </w:r>
        <w:r w:rsidDel="002E607A">
          <w:delText>conformidade com o protocolo através da implementação de todos os seus requisitos.</w:delText>
        </w:r>
      </w:del>
    </w:p>
    <w:p w14:paraId="5CA65C0F" w14:textId="77777777" w:rsidR="00D05199" w:rsidDel="002E607A" w:rsidRDefault="00D05199" w:rsidP="00D05199">
      <w:pPr>
        <w:pStyle w:val="NormalWeb"/>
        <w:spacing w:before="0" w:beforeAutospacing="0" w:after="220" w:afterAutospacing="0"/>
        <w:jc w:val="both"/>
        <w:rPr>
          <w:del w:id="1211" w:author="Willian" w:date="2017-03-08T00:13:00Z"/>
        </w:rPr>
      </w:pPr>
      <w:del w:id="1212" w:author="Willian" w:date="2017-03-08T00:13:00Z">
        <w:r w:rsidDel="002E607A">
          <w:rPr>
            <w:rFonts w:ascii="Arial" w:hAnsi="Arial" w:cs="Arial"/>
            <w:color w:val="414141"/>
            <w:sz w:val="21"/>
            <w:szCs w:val="21"/>
          </w:rPr>
          <w:delText xml:space="preserve">Aqui, </w:delText>
        </w:r>
        <w:r w:rsidR="008C4B26" w:rsidRPr="008C4B26" w:rsidDel="002E607A">
          <w:rPr>
            <w:rFonts w:ascii="Menlo" w:hAnsi="Menlo" w:cs="Menlo"/>
            <w:noProof/>
            <w:color w:val="3F6E74"/>
            <w:sz w:val="18"/>
            <w:szCs w:val="18"/>
          </w:rPr>
          <w:delText>SimpleClass</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adota o</w:delText>
        </w:r>
        <w:r w:rsidR="008C4B26" w:rsidDel="002E607A">
          <w:rPr>
            <w:rFonts w:ascii="Arial" w:hAnsi="Arial" w:cs="Arial"/>
            <w:color w:val="414141"/>
            <w:sz w:val="21"/>
            <w:szCs w:val="21"/>
          </w:rPr>
          <w:delText xml:space="preserve"> protocolo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5C2699"/>
            <w:sz w:val="18"/>
            <w:szCs w:val="18"/>
          </w:rPr>
          <w:delText>ExampleProtocol</w:delText>
        </w:r>
        <w:r w:rsidDel="002E607A">
          <w:rPr>
            <w:rFonts w:ascii="Arial" w:hAnsi="Arial" w:cs="Arial"/>
            <w:color w:val="414141"/>
            <w:sz w:val="21"/>
            <w:szCs w:val="21"/>
          </w:rPr>
          <w:delText xml:space="preserve">, e </w:delText>
        </w:r>
        <w:r w:rsidR="008C4B26" w:rsidDel="002E607A">
          <w:rPr>
            <w:rFonts w:ascii="Arial" w:hAnsi="Arial" w:cs="Arial"/>
            <w:color w:val="414141"/>
            <w:sz w:val="21"/>
            <w:szCs w:val="21"/>
          </w:rPr>
          <w:delText xml:space="preserve">entra </w:delText>
        </w:r>
        <w:r w:rsidDel="002E607A">
          <w:rPr>
            <w:rFonts w:ascii="Arial" w:hAnsi="Arial" w:cs="Arial"/>
            <w:color w:val="414141"/>
            <w:sz w:val="21"/>
            <w:szCs w:val="21"/>
          </w:rPr>
          <w:delText>em conformidade com o protocolo através da implementação da</w:delText>
        </w:r>
        <w:r w:rsidR="008C4B26" w:rsidDel="002E607A">
          <w:rPr>
            <w:rFonts w:ascii="Arial" w:hAnsi="Arial" w:cs="Arial"/>
            <w:color w:val="414141"/>
            <w:sz w:val="21"/>
            <w:szCs w:val="21"/>
          </w:rPr>
          <w:delText xml:space="preserve"> propriedade</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simpleDescription</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e</w:delText>
        </w:r>
        <w:r w:rsidR="008C4B26" w:rsidDel="002E607A">
          <w:rPr>
            <w:rFonts w:ascii="Arial" w:hAnsi="Arial" w:cs="Arial"/>
            <w:color w:val="414141"/>
            <w:sz w:val="21"/>
            <w:szCs w:val="21"/>
          </w:rPr>
          <w:delText xml:space="preserve"> do método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color w:val="000000"/>
            <w:sz w:val="18"/>
            <w:szCs w:val="18"/>
          </w:rPr>
          <w:delText>()</w:delText>
        </w:r>
        <w:r w:rsidDel="002E607A">
          <w:rPr>
            <w:rFonts w:ascii="Arial" w:hAnsi="Arial" w:cs="Arial"/>
            <w:color w:val="414141"/>
            <w:sz w:val="21"/>
            <w:szCs w:val="21"/>
          </w:rPr>
          <w:delText>.</w:delText>
        </w:r>
      </w:del>
    </w:p>
    <w:p w14:paraId="7526934C" w14:textId="77777777" w:rsidR="00D05199" w:rsidRPr="00A66496" w:rsidDel="002E607A" w:rsidRDefault="00D05199" w:rsidP="008C4B26">
      <w:pPr>
        <w:pStyle w:val="NormalWeb"/>
        <w:spacing w:before="460" w:beforeAutospacing="0" w:after="0" w:afterAutospacing="0"/>
        <w:ind w:left="567"/>
        <w:jc w:val="both"/>
        <w:textAlignment w:val="baseline"/>
        <w:rPr>
          <w:del w:id="1213" w:author="Willian" w:date="2017-03-08T00:13:00Z"/>
          <w:rFonts w:ascii="Menlo" w:hAnsi="Menlo" w:cs="Menlo"/>
          <w:noProof/>
          <w:color w:val="000000"/>
          <w:sz w:val="21"/>
          <w:szCs w:val="21"/>
          <w:lang w:val="en-US"/>
        </w:rPr>
      </w:pPr>
      <w:del w:id="1214"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63EDC15E" w14:textId="77777777" w:rsidR="00D05199" w:rsidRPr="00A66496" w:rsidDel="002E607A" w:rsidRDefault="00D05199" w:rsidP="008C4B26">
      <w:pPr>
        <w:pStyle w:val="NormalWeb"/>
        <w:spacing w:before="0" w:beforeAutospacing="0" w:after="0" w:afterAutospacing="0"/>
        <w:ind w:left="567"/>
        <w:jc w:val="both"/>
        <w:textAlignment w:val="baseline"/>
        <w:rPr>
          <w:del w:id="1215" w:author="Willian" w:date="2017-03-08T00:13:00Z"/>
          <w:rFonts w:ascii="Menlo" w:hAnsi="Menlo" w:cs="Menlo"/>
          <w:noProof/>
          <w:color w:val="000000"/>
          <w:sz w:val="21"/>
          <w:szCs w:val="21"/>
          <w:lang w:val="en-US"/>
        </w:rPr>
      </w:pPr>
      <w:del w:id="121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 very simple class."</w:delText>
        </w:r>
      </w:del>
    </w:p>
    <w:p w14:paraId="33202F9B" w14:textId="77777777" w:rsidR="00D05199" w:rsidRPr="00A66496" w:rsidDel="002E607A" w:rsidRDefault="00D05199" w:rsidP="008C4B26">
      <w:pPr>
        <w:pStyle w:val="NormalWeb"/>
        <w:spacing w:before="0" w:beforeAutospacing="0" w:after="0" w:afterAutospacing="0"/>
        <w:ind w:left="567"/>
        <w:jc w:val="both"/>
        <w:textAlignment w:val="baseline"/>
        <w:rPr>
          <w:del w:id="1217" w:author="Willian" w:date="2017-03-08T00:13:00Z"/>
          <w:rFonts w:ascii="Menlo" w:hAnsi="Menlo" w:cs="Menlo"/>
          <w:noProof/>
          <w:color w:val="000000"/>
          <w:sz w:val="21"/>
          <w:szCs w:val="21"/>
          <w:lang w:val="en-US"/>
        </w:rPr>
      </w:pPr>
      <w:del w:id="121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anotherProperty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69105</w:delText>
        </w:r>
      </w:del>
    </w:p>
    <w:p w14:paraId="74CF1BD5" w14:textId="77777777" w:rsidR="00D05199" w:rsidRPr="00A66496" w:rsidDel="002E607A" w:rsidRDefault="00D05199" w:rsidP="008C4B26">
      <w:pPr>
        <w:pStyle w:val="NormalWeb"/>
        <w:spacing w:before="0" w:beforeAutospacing="0" w:after="0" w:afterAutospacing="0"/>
        <w:ind w:left="567"/>
        <w:jc w:val="both"/>
        <w:textAlignment w:val="baseline"/>
        <w:rPr>
          <w:del w:id="1219" w:author="Willian" w:date="2017-03-08T00:13:00Z"/>
          <w:rFonts w:ascii="Menlo" w:hAnsi="Menlo" w:cs="Menlo"/>
          <w:noProof/>
          <w:color w:val="000000"/>
          <w:sz w:val="21"/>
          <w:szCs w:val="21"/>
          <w:lang w:val="en-US"/>
        </w:rPr>
      </w:pPr>
      <w:del w:id="122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486BA201" w14:textId="77777777" w:rsidR="00D05199" w:rsidRPr="00A66496" w:rsidDel="002E607A" w:rsidRDefault="00D05199" w:rsidP="008C4B26">
      <w:pPr>
        <w:pStyle w:val="NormalWeb"/>
        <w:spacing w:before="0" w:beforeAutospacing="0" w:after="0" w:afterAutospacing="0"/>
        <w:ind w:left="567"/>
        <w:jc w:val="both"/>
        <w:textAlignment w:val="baseline"/>
        <w:rPr>
          <w:del w:id="1221" w:author="Willian" w:date="2017-03-08T00:13:00Z"/>
          <w:rFonts w:ascii="Menlo" w:hAnsi="Menlo" w:cs="Menlo"/>
          <w:noProof/>
          <w:color w:val="000000"/>
          <w:sz w:val="21"/>
          <w:szCs w:val="21"/>
          <w:lang w:val="en-US"/>
        </w:rPr>
      </w:pPr>
      <w:del w:id="122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Now 100% adjusted."</w:delText>
        </w:r>
      </w:del>
    </w:p>
    <w:p w14:paraId="6432E24B" w14:textId="77777777" w:rsidR="00D05199" w:rsidRPr="00A66496" w:rsidDel="002E607A" w:rsidRDefault="00D05199" w:rsidP="008C4B26">
      <w:pPr>
        <w:pStyle w:val="NormalWeb"/>
        <w:spacing w:before="0" w:beforeAutospacing="0" w:after="0" w:afterAutospacing="0"/>
        <w:ind w:left="567"/>
        <w:jc w:val="both"/>
        <w:textAlignment w:val="baseline"/>
        <w:rPr>
          <w:del w:id="1223" w:author="Willian" w:date="2017-03-08T00:13:00Z"/>
          <w:rFonts w:ascii="Menlo" w:hAnsi="Menlo" w:cs="Menlo"/>
          <w:noProof/>
          <w:color w:val="000000"/>
          <w:sz w:val="21"/>
          <w:szCs w:val="21"/>
          <w:lang w:val="en-US"/>
        </w:rPr>
      </w:pPr>
      <w:del w:id="1224" w:author="Willian" w:date="2017-03-08T00:13:00Z">
        <w:r w:rsidRPr="00A66496" w:rsidDel="002E607A">
          <w:rPr>
            <w:rFonts w:ascii="Menlo" w:hAnsi="Menlo" w:cs="Menlo"/>
            <w:noProof/>
            <w:color w:val="000000"/>
            <w:sz w:val="18"/>
            <w:szCs w:val="18"/>
            <w:lang w:val="en-US"/>
          </w:rPr>
          <w:delText>  }</w:delText>
        </w:r>
      </w:del>
    </w:p>
    <w:p w14:paraId="0F204099" w14:textId="77777777" w:rsidR="00D05199" w:rsidRPr="00A66496" w:rsidDel="002E607A" w:rsidRDefault="00D05199" w:rsidP="008C4B26">
      <w:pPr>
        <w:pStyle w:val="NormalWeb"/>
        <w:spacing w:before="0" w:beforeAutospacing="0" w:after="0" w:afterAutospacing="0"/>
        <w:ind w:left="567"/>
        <w:jc w:val="both"/>
        <w:textAlignment w:val="baseline"/>
        <w:rPr>
          <w:del w:id="1225" w:author="Willian" w:date="2017-03-08T00:13:00Z"/>
          <w:rFonts w:ascii="Menlo" w:hAnsi="Menlo" w:cs="Menlo"/>
          <w:noProof/>
          <w:color w:val="000000"/>
          <w:sz w:val="21"/>
          <w:szCs w:val="21"/>
          <w:lang w:val="en-US"/>
        </w:rPr>
      </w:pPr>
      <w:del w:id="1226" w:author="Willian" w:date="2017-03-08T00:13:00Z">
        <w:r w:rsidRPr="00A66496" w:rsidDel="002E607A">
          <w:rPr>
            <w:rFonts w:ascii="Menlo" w:hAnsi="Menlo" w:cs="Menlo"/>
            <w:noProof/>
            <w:color w:val="000000"/>
            <w:sz w:val="18"/>
            <w:szCs w:val="18"/>
            <w:lang w:val="en-US"/>
          </w:rPr>
          <w:delText>}</w:delText>
        </w:r>
      </w:del>
    </w:p>
    <w:p w14:paraId="635AEFE4" w14:textId="77777777" w:rsidR="00D05199" w:rsidRPr="00A66496" w:rsidDel="002E607A" w:rsidRDefault="00D05199" w:rsidP="008C4B26">
      <w:pPr>
        <w:pStyle w:val="NormalWeb"/>
        <w:spacing w:before="0" w:beforeAutospacing="0" w:after="0" w:afterAutospacing="0"/>
        <w:ind w:left="567"/>
        <w:jc w:val="both"/>
        <w:textAlignment w:val="baseline"/>
        <w:rPr>
          <w:del w:id="1227" w:author="Willian" w:date="2017-03-08T00:13:00Z"/>
          <w:rFonts w:ascii="Menlo" w:hAnsi="Menlo" w:cs="Menlo"/>
          <w:noProof/>
          <w:color w:val="000000"/>
          <w:sz w:val="21"/>
          <w:szCs w:val="21"/>
          <w:lang w:val="en-US"/>
        </w:rPr>
      </w:pPr>
      <w:del w:id="122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w:delText>
        </w:r>
      </w:del>
    </w:p>
    <w:p w14:paraId="32B1F484" w14:textId="77777777" w:rsidR="00D05199" w:rsidRPr="00A66496" w:rsidDel="002E607A" w:rsidRDefault="00D05199" w:rsidP="008C4B26">
      <w:pPr>
        <w:pStyle w:val="NormalWeb"/>
        <w:spacing w:before="0" w:beforeAutospacing="0" w:after="0" w:afterAutospacing="0"/>
        <w:ind w:left="567"/>
        <w:jc w:val="both"/>
        <w:textAlignment w:val="baseline"/>
        <w:rPr>
          <w:del w:id="1229" w:author="Willian" w:date="2017-03-08T00:13:00Z"/>
          <w:rFonts w:ascii="Menlo" w:hAnsi="Menlo" w:cs="Menlo"/>
          <w:noProof/>
          <w:color w:val="000000"/>
          <w:sz w:val="21"/>
          <w:szCs w:val="21"/>
          <w:lang w:val="en-US"/>
        </w:rPr>
      </w:pPr>
      <w:del w:id="1230" w:author="Willian" w:date="2017-03-08T00:13:00Z">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w:delText>
        </w:r>
      </w:del>
    </w:p>
    <w:p w14:paraId="6FFE3B00" w14:textId="77777777" w:rsidR="00D05199" w:rsidRPr="00A66496" w:rsidDel="002E607A" w:rsidRDefault="00D05199" w:rsidP="008C4B26">
      <w:pPr>
        <w:pStyle w:val="NormalWeb"/>
        <w:spacing w:before="0" w:beforeAutospacing="0" w:after="620" w:afterAutospacing="0"/>
        <w:ind w:left="567"/>
        <w:jc w:val="both"/>
        <w:textAlignment w:val="baseline"/>
        <w:rPr>
          <w:del w:id="1231" w:author="Willian" w:date="2017-03-08T00:13:00Z"/>
          <w:rFonts w:ascii="Menlo" w:hAnsi="Menlo" w:cs="Menlo"/>
          <w:noProof/>
          <w:color w:val="000000"/>
          <w:sz w:val="21"/>
          <w:szCs w:val="21"/>
          <w:lang w:val="en-US"/>
        </w:rPr>
      </w:pPr>
      <w:del w:id="1232"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del>
    </w:p>
    <w:p w14:paraId="072A610B" w14:textId="77777777" w:rsidR="00D05199" w:rsidDel="002E607A" w:rsidRDefault="00D05199" w:rsidP="008C4B26">
      <w:pPr>
        <w:rPr>
          <w:del w:id="1233" w:author="Willian" w:date="2017-03-08T00:13:00Z"/>
        </w:rPr>
      </w:pPr>
      <w:del w:id="1234" w:author="Willian" w:date="2017-03-08T00:13:00Z">
        <w:r w:rsidDel="002E607A">
          <w:delText>Os protocolos são os tipos de primeira classe, o que significa que eles podem ser tratados como outros tipos nomeados. Por exemplo, você pode criar um</w:delText>
        </w:r>
        <w:r w:rsidR="008C4B26" w:rsidDel="002E607A">
          <w:delText xml:space="preserve"> array de</w:delText>
        </w:r>
        <w:r w:rsidDel="002E607A">
          <w:delText xml:space="preserve"> </w:delText>
        </w:r>
        <w:r w:rsidR="008C4B26" w:rsidRPr="008C4B26" w:rsidDel="002E607A">
          <w:rPr>
            <w:rFonts w:ascii="Menlo" w:hAnsi="Menlo" w:cs="Menlo"/>
            <w:noProof/>
            <w:color w:val="5C2699"/>
            <w:sz w:val="18"/>
            <w:szCs w:val="18"/>
          </w:rPr>
          <w:delText>ExampleProtocol</w:delText>
        </w:r>
        <w:r w:rsidR="008C4B26" w:rsidRPr="008C4B26" w:rsidDel="002E607A">
          <w:rPr>
            <w:rFonts w:ascii="Menlo" w:hAnsi="Menlo" w:cs="Menlo"/>
            <w:noProof/>
            <w:sz w:val="18"/>
            <w:szCs w:val="18"/>
          </w:rPr>
          <w:delText xml:space="preserve"> </w:delText>
        </w:r>
        <w:r w:rsidDel="002E607A">
          <w:delText xml:space="preserve">e chamar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R="008C4B26" w:rsidDel="002E607A">
          <w:rPr>
            <w:rFonts w:ascii="Verdana" w:hAnsi="Verdana"/>
            <w:color w:val="808080"/>
            <w:sz w:val="18"/>
            <w:szCs w:val="18"/>
          </w:rPr>
          <w:delText xml:space="preserve"> </w:delText>
        </w:r>
        <w:r w:rsidDel="002E607A">
          <w:delText xml:space="preserve">em cada um dos </w:delText>
        </w:r>
        <w:r w:rsidR="008C4B26" w:rsidDel="002E607A">
          <w:delText>itens dele</w:delText>
        </w:r>
        <w:r w:rsidDel="002E607A">
          <w:delText xml:space="preserve"> (</w:delText>
        </w:r>
        <w:r w:rsidR="008C4B26" w:rsidDel="002E607A">
          <w:delText>porque qualquer item deste array deve</w:delText>
        </w:r>
        <w:r w:rsidDel="002E607A">
          <w:delText xml:space="preserve"> </w:delText>
        </w:r>
        <w:r w:rsidR="008C4B26" w:rsidDel="002E607A">
          <w:delText>garantir</w:delText>
        </w:r>
        <w:r w:rsidDel="002E607A">
          <w:delText xml:space="preserve"> a </w:delText>
        </w:r>
        <w:r w:rsidR="008C4B26" w:rsidDel="002E607A">
          <w:delText>implementação do método</w:delText>
        </w:r>
        <w:r w:rsidDel="002E607A">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Del="002E607A">
          <w:delText>, um dos requisitos do protocolo).</w:delText>
        </w:r>
      </w:del>
    </w:p>
    <w:p w14:paraId="7FD9A827" w14:textId="77777777" w:rsidR="00D05199" w:rsidRPr="00A66496" w:rsidDel="002E607A" w:rsidRDefault="00D05199" w:rsidP="008C4B26">
      <w:pPr>
        <w:pStyle w:val="NormalWeb"/>
        <w:spacing w:before="460" w:beforeAutospacing="0" w:after="0" w:afterAutospacing="0"/>
        <w:ind w:left="567"/>
        <w:jc w:val="both"/>
        <w:textAlignment w:val="baseline"/>
        <w:rPr>
          <w:del w:id="1235" w:author="Willian" w:date="2017-03-08T00:13:00Z"/>
          <w:rFonts w:ascii="Menlo" w:hAnsi="Menlo" w:cs="Menlo"/>
          <w:noProof/>
          <w:color w:val="000000"/>
          <w:sz w:val="21"/>
          <w:szCs w:val="21"/>
          <w:lang w:val="en-US"/>
        </w:rPr>
      </w:pPr>
      <w:del w:id="1236"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5C14D31B" w14:textId="77777777" w:rsidR="00D05199" w:rsidRPr="00A66496" w:rsidDel="002E607A" w:rsidRDefault="00D05199" w:rsidP="008C4B26">
      <w:pPr>
        <w:pStyle w:val="NormalWeb"/>
        <w:spacing w:before="0" w:beforeAutospacing="0" w:after="0" w:afterAutospacing="0"/>
        <w:ind w:left="567"/>
        <w:jc w:val="both"/>
        <w:textAlignment w:val="baseline"/>
        <w:rPr>
          <w:del w:id="1237" w:author="Willian" w:date="2017-03-08T00:13:00Z"/>
          <w:rFonts w:ascii="Menlo" w:hAnsi="Menlo" w:cs="Menlo"/>
          <w:noProof/>
          <w:color w:val="000000"/>
          <w:sz w:val="21"/>
          <w:szCs w:val="21"/>
          <w:lang w:val="en-US"/>
        </w:rPr>
      </w:pPr>
      <w:del w:id="123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"Another very simple class."</w:delText>
        </w:r>
      </w:del>
    </w:p>
    <w:p w14:paraId="25F3A53A" w14:textId="77777777" w:rsidR="00D05199" w:rsidRPr="00A66496" w:rsidDel="002E607A" w:rsidRDefault="00D05199" w:rsidP="008C4B26">
      <w:pPr>
        <w:pStyle w:val="NormalWeb"/>
        <w:spacing w:before="0" w:beforeAutospacing="0" w:after="0" w:afterAutospacing="0"/>
        <w:ind w:left="567"/>
        <w:jc w:val="both"/>
        <w:textAlignment w:val="baseline"/>
        <w:rPr>
          <w:del w:id="1239" w:author="Willian" w:date="2017-03-08T00:13:00Z"/>
          <w:rFonts w:ascii="Menlo" w:hAnsi="Menlo" w:cs="Menlo"/>
          <w:noProof/>
          <w:color w:val="000000"/>
          <w:sz w:val="21"/>
          <w:szCs w:val="21"/>
          <w:lang w:val="en-US"/>
        </w:rPr>
      </w:pPr>
      <w:del w:id="124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0F166390" w14:textId="77777777" w:rsidR="00D05199" w:rsidRPr="00A66496" w:rsidDel="002E607A" w:rsidRDefault="00D05199" w:rsidP="008C4B26">
      <w:pPr>
        <w:pStyle w:val="NormalWeb"/>
        <w:spacing w:before="0" w:beforeAutospacing="0" w:after="0" w:afterAutospacing="0"/>
        <w:ind w:left="567"/>
        <w:jc w:val="both"/>
        <w:textAlignment w:val="baseline"/>
        <w:rPr>
          <w:del w:id="1241" w:author="Willian" w:date="2017-03-08T00:13:00Z"/>
          <w:rFonts w:ascii="Menlo" w:hAnsi="Menlo" w:cs="Menlo"/>
          <w:noProof/>
          <w:color w:val="000000"/>
          <w:sz w:val="21"/>
          <w:szCs w:val="21"/>
          <w:lang w:val="en-US"/>
        </w:rPr>
      </w:pPr>
      <w:del w:id="124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Adjusted."</w:delText>
        </w:r>
      </w:del>
    </w:p>
    <w:p w14:paraId="68F63558" w14:textId="77777777" w:rsidR="00D05199" w:rsidRPr="00A66496" w:rsidDel="002E607A" w:rsidRDefault="00D05199" w:rsidP="008C4B26">
      <w:pPr>
        <w:pStyle w:val="NormalWeb"/>
        <w:spacing w:before="0" w:beforeAutospacing="0" w:after="0" w:afterAutospacing="0"/>
        <w:ind w:left="567"/>
        <w:jc w:val="both"/>
        <w:textAlignment w:val="baseline"/>
        <w:rPr>
          <w:del w:id="1243" w:author="Willian" w:date="2017-03-08T00:13:00Z"/>
          <w:rFonts w:ascii="Menlo" w:hAnsi="Menlo" w:cs="Menlo"/>
          <w:noProof/>
          <w:color w:val="000000"/>
          <w:sz w:val="21"/>
          <w:szCs w:val="21"/>
          <w:lang w:val="en-US"/>
        </w:rPr>
      </w:pPr>
      <w:del w:id="1244" w:author="Willian" w:date="2017-03-08T00:13:00Z">
        <w:r w:rsidRPr="00A66496" w:rsidDel="002E607A">
          <w:rPr>
            <w:rFonts w:ascii="Menlo" w:hAnsi="Menlo" w:cs="Menlo"/>
            <w:noProof/>
            <w:color w:val="000000"/>
            <w:sz w:val="18"/>
            <w:szCs w:val="18"/>
            <w:lang w:val="en-US"/>
          </w:rPr>
          <w:delText>  }</w:delText>
        </w:r>
      </w:del>
    </w:p>
    <w:p w14:paraId="48696D59" w14:textId="77777777" w:rsidR="00D05199" w:rsidRPr="00A66496" w:rsidDel="002E607A" w:rsidRDefault="00D05199" w:rsidP="008C4B26">
      <w:pPr>
        <w:pStyle w:val="NormalWeb"/>
        <w:spacing w:before="0" w:beforeAutospacing="0" w:after="0" w:afterAutospacing="0"/>
        <w:ind w:left="567"/>
        <w:jc w:val="both"/>
        <w:textAlignment w:val="baseline"/>
        <w:rPr>
          <w:del w:id="1245" w:author="Willian" w:date="2017-03-08T00:13:00Z"/>
          <w:rFonts w:ascii="Menlo" w:hAnsi="Menlo" w:cs="Menlo"/>
          <w:noProof/>
          <w:color w:val="000000"/>
          <w:sz w:val="21"/>
          <w:szCs w:val="21"/>
          <w:lang w:val="en-US"/>
        </w:rPr>
      </w:pPr>
      <w:del w:id="1246" w:author="Willian" w:date="2017-03-08T00:13:00Z">
        <w:r w:rsidRPr="00A66496" w:rsidDel="002E607A">
          <w:rPr>
            <w:rFonts w:ascii="Menlo" w:hAnsi="Menlo" w:cs="Menlo"/>
            <w:noProof/>
            <w:color w:val="000000"/>
            <w:sz w:val="18"/>
            <w:szCs w:val="18"/>
            <w:lang w:val="en-US"/>
          </w:rPr>
          <w:delText>}</w:delText>
        </w:r>
      </w:del>
    </w:p>
    <w:p w14:paraId="0F94DD41" w14:textId="77777777" w:rsidR="00D05199" w:rsidRPr="00A66496" w:rsidDel="002E607A" w:rsidRDefault="00D05199" w:rsidP="008C4B26">
      <w:pPr>
        <w:spacing w:before="100" w:beforeAutospacing="1" w:after="100" w:afterAutospacing="1"/>
        <w:ind w:left="567"/>
        <w:jc w:val="left"/>
        <w:textAlignment w:val="baseline"/>
        <w:rPr>
          <w:del w:id="1247" w:author="Willian" w:date="2017-03-08T00:13:00Z"/>
          <w:rFonts w:ascii="Menlo" w:eastAsia="Times New Roman" w:hAnsi="Menlo" w:cs="Menlo"/>
          <w:noProof/>
          <w:sz w:val="21"/>
          <w:szCs w:val="21"/>
          <w:lang w:val="en-US"/>
        </w:rPr>
      </w:pPr>
    </w:p>
    <w:p w14:paraId="5CF8CBFF" w14:textId="77777777" w:rsidR="00D05199" w:rsidRPr="00A66496" w:rsidDel="002E607A" w:rsidRDefault="00D05199" w:rsidP="008C4B26">
      <w:pPr>
        <w:pStyle w:val="NormalWeb"/>
        <w:spacing w:before="0" w:beforeAutospacing="0" w:after="0" w:afterAutospacing="0"/>
        <w:ind w:left="567"/>
        <w:jc w:val="both"/>
        <w:textAlignment w:val="baseline"/>
        <w:rPr>
          <w:del w:id="1248" w:author="Willian" w:date="2017-03-08T00:13:00Z"/>
          <w:rFonts w:ascii="Menlo" w:hAnsi="Menlo" w:cs="Menlo"/>
          <w:noProof/>
          <w:color w:val="000000"/>
          <w:sz w:val="21"/>
          <w:szCs w:val="21"/>
          <w:lang w:val="en-US"/>
        </w:rPr>
      </w:pPr>
      <w:del w:id="124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w:delText>
        </w:r>
      </w:del>
    </w:p>
    <w:p w14:paraId="4FB6D71E" w14:textId="77777777" w:rsidR="00D05199" w:rsidRPr="00A66496" w:rsidDel="002E607A" w:rsidRDefault="00D05199" w:rsidP="008C4B26">
      <w:pPr>
        <w:pStyle w:val="NormalWeb"/>
        <w:spacing w:before="0" w:beforeAutospacing="0" w:after="0" w:afterAutospacing="0"/>
        <w:ind w:left="567"/>
        <w:jc w:val="both"/>
        <w:textAlignment w:val="baseline"/>
        <w:rPr>
          <w:del w:id="1250" w:author="Willian" w:date="2017-03-08T00:13:00Z"/>
          <w:rFonts w:ascii="Menlo" w:hAnsi="Menlo" w:cs="Menlo"/>
          <w:noProof/>
          <w:color w:val="000000"/>
          <w:sz w:val="21"/>
          <w:szCs w:val="21"/>
          <w:lang w:val="en-US"/>
        </w:rPr>
      </w:pPr>
      <w:del w:id="1251"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instance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xml:space="preserve"> {</w:delText>
        </w:r>
      </w:del>
    </w:p>
    <w:p w14:paraId="34677FCD" w14:textId="77777777" w:rsidR="00D05199" w:rsidRPr="008C4B26" w:rsidDel="002E607A" w:rsidRDefault="00D05199" w:rsidP="008C4B26">
      <w:pPr>
        <w:pStyle w:val="NormalWeb"/>
        <w:spacing w:before="0" w:beforeAutospacing="0" w:after="0" w:afterAutospacing="0"/>
        <w:ind w:left="567"/>
        <w:jc w:val="both"/>
        <w:textAlignment w:val="baseline"/>
        <w:rPr>
          <w:del w:id="1252" w:author="Willian" w:date="2017-03-08T00:13:00Z"/>
          <w:rFonts w:ascii="Menlo" w:hAnsi="Menlo" w:cs="Menlo"/>
          <w:noProof/>
          <w:color w:val="000000"/>
          <w:sz w:val="21"/>
          <w:szCs w:val="21"/>
        </w:rPr>
      </w:pPr>
      <w:del w:id="1253" w:author="Willian" w:date="2017-03-08T00:13:00Z">
        <w:r w:rsidRPr="00A66496" w:rsidDel="002E607A">
          <w:rPr>
            <w:rFonts w:ascii="Menlo" w:hAnsi="Menlo" w:cs="Menlo"/>
            <w:noProof/>
            <w:color w:val="000000"/>
            <w:sz w:val="18"/>
            <w:szCs w:val="18"/>
            <w:lang w:val="en-US"/>
          </w:rPr>
          <w:delText>  </w:delText>
        </w:r>
        <w:r w:rsidRPr="008C4B26" w:rsidDel="002E607A">
          <w:rPr>
            <w:rFonts w:ascii="Menlo" w:hAnsi="Menlo" w:cs="Menlo"/>
            <w:noProof/>
            <w:color w:val="3F6E74"/>
            <w:sz w:val="18"/>
            <w:szCs w:val="18"/>
          </w:rPr>
          <w:delText>instance</w:delText>
        </w:r>
        <w:r w:rsidRPr="008C4B26" w:rsidDel="002E607A">
          <w:rPr>
            <w:rFonts w:ascii="Menlo" w:hAnsi="Menlo" w:cs="Menlo"/>
            <w:noProof/>
            <w:color w:val="000000"/>
            <w:sz w:val="18"/>
            <w:szCs w:val="18"/>
          </w:rPr>
          <w:delText>.</w:delText>
        </w:r>
        <w:r w:rsidRPr="008C4B26" w:rsidDel="002E607A">
          <w:rPr>
            <w:rFonts w:ascii="Menlo" w:hAnsi="Menlo" w:cs="Menlo"/>
            <w:noProof/>
            <w:color w:val="3F6E74"/>
            <w:sz w:val="18"/>
            <w:szCs w:val="18"/>
          </w:rPr>
          <w:delText>adjust</w:delText>
        </w:r>
        <w:r w:rsidRPr="008C4B26" w:rsidDel="002E607A">
          <w:rPr>
            <w:rFonts w:ascii="Menlo" w:hAnsi="Menlo" w:cs="Menlo"/>
            <w:noProof/>
            <w:color w:val="000000"/>
            <w:sz w:val="18"/>
            <w:szCs w:val="18"/>
          </w:rPr>
          <w:delText>()</w:delText>
        </w:r>
      </w:del>
    </w:p>
    <w:p w14:paraId="019EB684" w14:textId="77777777" w:rsidR="00D05199" w:rsidRPr="008C4B26" w:rsidDel="002E607A" w:rsidRDefault="00D05199" w:rsidP="008C4B26">
      <w:pPr>
        <w:pStyle w:val="NormalWeb"/>
        <w:spacing w:before="0" w:beforeAutospacing="0" w:after="0" w:afterAutospacing="0"/>
        <w:ind w:left="567"/>
        <w:jc w:val="both"/>
        <w:textAlignment w:val="baseline"/>
        <w:rPr>
          <w:del w:id="1254" w:author="Willian" w:date="2017-03-08T00:13:00Z"/>
          <w:rFonts w:ascii="Menlo" w:hAnsi="Menlo" w:cs="Menlo"/>
          <w:noProof/>
          <w:color w:val="000000"/>
          <w:sz w:val="21"/>
          <w:szCs w:val="21"/>
        </w:rPr>
      </w:pPr>
      <w:del w:id="1255" w:author="Willian" w:date="2017-03-08T00:13:00Z">
        <w:r w:rsidRPr="008C4B26" w:rsidDel="002E607A">
          <w:rPr>
            <w:rFonts w:ascii="Menlo" w:hAnsi="Menlo" w:cs="Menlo"/>
            <w:noProof/>
            <w:color w:val="000000"/>
            <w:sz w:val="18"/>
            <w:szCs w:val="18"/>
          </w:rPr>
          <w:delText>}</w:delText>
        </w:r>
      </w:del>
    </w:p>
    <w:p w14:paraId="40CC8DAA" w14:textId="77777777" w:rsidR="00464CE5" w:rsidRPr="008C4B26" w:rsidDel="002E607A" w:rsidRDefault="00D05199" w:rsidP="008C4B26">
      <w:pPr>
        <w:pStyle w:val="NormalWeb"/>
        <w:spacing w:before="0" w:beforeAutospacing="0" w:after="620" w:afterAutospacing="0"/>
        <w:ind w:left="567"/>
        <w:jc w:val="both"/>
        <w:textAlignment w:val="baseline"/>
        <w:rPr>
          <w:del w:id="1256" w:author="Willian" w:date="2017-03-08T00:13:00Z"/>
          <w:rFonts w:ascii="Menlo" w:hAnsi="Menlo" w:cs="Menlo"/>
          <w:noProof/>
        </w:rPr>
      </w:pPr>
      <w:del w:id="1257" w:author="Willian" w:date="2017-03-08T00:13:00Z">
        <w:r w:rsidRPr="008C4B26" w:rsidDel="002E607A">
          <w:rPr>
            <w:rFonts w:ascii="Menlo" w:hAnsi="Menlo" w:cs="Menlo"/>
            <w:noProof/>
            <w:color w:val="3F6E74"/>
            <w:sz w:val="18"/>
            <w:szCs w:val="18"/>
          </w:rPr>
          <w:delText>protocolArray</w:delText>
        </w:r>
      </w:del>
    </w:p>
    <w:p w14:paraId="026396F1" w14:textId="77777777" w:rsidR="005649CE" w:rsidDel="002E607A" w:rsidRDefault="005649CE" w:rsidP="005649CE">
      <w:pPr>
        <w:pStyle w:val="Ttulo2"/>
        <w:rPr>
          <w:del w:id="1258" w:author="Willian" w:date="2017-03-08T00:13:00Z"/>
          <w:shd w:val="clear" w:color="auto" w:fill="FFFFFF"/>
        </w:rPr>
      </w:pPr>
      <w:del w:id="1259" w:author="Willian" w:date="2017-03-08T00:13:00Z">
        <w:r w:rsidDel="002E607A">
          <w:rPr>
            <w:shd w:val="clear" w:color="auto" w:fill="FFFFFF"/>
          </w:rPr>
          <w:delText>Funções</w:delText>
        </w:r>
        <w:r w:rsidR="003A2BE7" w:rsidDel="002E607A">
          <w:rPr>
            <w:shd w:val="clear" w:color="auto" w:fill="FFFFFF"/>
          </w:rPr>
          <w:delText xml:space="preserve"> (avançado)</w:delText>
        </w:r>
        <w:r w:rsidDel="002E607A">
          <w:rPr>
            <w:shd w:val="clear" w:color="auto" w:fill="FFFFFF"/>
          </w:rPr>
          <w:delText xml:space="preserve"> </w:delText>
        </w:r>
        <w:r w:rsidR="003A2BE7" w:rsidDel="002E607A">
          <w:rPr>
            <w:shd w:val="clear" w:color="auto" w:fill="FFFFFF"/>
          </w:rPr>
          <w:delText>e Closures</w:delText>
        </w:r>
      </w:del>
    </w:p>
    <w:p w14:paraId="41A254DF" w14:textId="77777777" w:rsidR="005649CE" w:rsidDel="002E607A" w:rsidRDefault="005649CE" w:rsidP="005649CE">
      <w:pPr>
        <w:rPr>
          <w:del w:id="1260" w:author="Willian" w:date="2017-03-08T00:13:00Z"/>
        </w:rPr>
      </w:pPr>
      <w:del w:id="1261" w:author="Willian" w:date="2017-03-08T00:13:00Z">
        <w:r w:rsidDel="002E607A">
          <w:rPr>
            <w:shd w:val="clear" w:color="auto" w:fill="FFFFFF"/>
          </w:rPr>
          <w:delText xml:space="preserve">Relembrando, use </w:delText>
        </w:r>
        <w:r w:rsidRPr="005649CE" w:rsidDel="002E607A">
          <w:rPr>
            <w:rFonts w:ascii="Menlo" w:hAnsi="Menlo" w:cs="Menlo"/>
            <w:color w:val="AA3391"/>
            <w:sz w:val="18"/>
            <w:szCs w:val="18"/>
            <w:shd w:val="clear" w:color="auto" w:fill="FFFFFF"/>
          </w:rPr>
          <w:delText>func</w:delText>
        </w:r>
        <w:r w:rsidRPr="005649CE" w:rsidDel="002E607A">
          <w:rPr>
            <w:rFonts w:ascii="Menlo" w:hAnsi="Menlo" w:cs="Menlo"/>
            <w:color w:val="414141"/>
            <w:sz w:val="18"/>
            <w:szCs w:val="18"/>
            <w:shd w:val="clear" w:color="auto" w:fill="FFFFFF"/>
          </w:rPr>
          <w:delText xml:space="preserve"> </w:delText>
        </w:r>
        <w:r w:rsidDel="002E607A">
          <w:rPr>
            <w:shd w:val="clear" w:color="auto" w:fill="FFFFFF"/>
          </w:rPr>
          <w:delText xml:space="preserve">para declarar uma função. Chame uma função, seguindo o seu nome com uma lista de argumentos entre parênteses. Use </w:delText>
        </w:r>
        <w:r w:rsidDel="002E607A">
          <w:rPr>
            <w:rFonts w:ascii="Verdana" w:hAnsi="Verdana"/>
            <w:color w:val="808080"/>
            <w:sz w:val="26"/>
            <w:szCs w:val="26"/>
            <w:shd w:val="clear" w:color="auto" w:fill="FFFFFF"/>
          </w:rPr>
          <w:delText>-&gt;</w:delText>
        </w:r>
        <w:r w:rsidDel="002E607A">
          <w:rPr>
            <w:shd w:val="clear" w:color="auto" w:fill="FFFFFF"/>
          </w:rPr>
          <w:delText>para separar os nomes de parâmetros e tipos de tipo de retorno da função.</w:delText>
        </w:r>
      </w:del>
    </w:p>
    <w:p w14:paraId="0B9EC722" w14:textId="77777777" w:rsidR="005649CE" w:rsidRPr="00A66496" w:rsidDel="002E607A" w:rsidRDefault="005649CE" w:rsidP="005649CE">
      <w:pPr>
        <w:pStyle w:val="NormalWeb"/>
        <w:shd w:val="clear" w:color="auto" w:fill="FFFFFF"/>
        <w:spacing w:before="460" w:beforeAutospacing="0" w:after="0" w:afterAutospacing="0"/>
        <w:ind w:left="885"/>
        <w:jc w:val="both"/>
        <w:textAlignment w:val="baseline"/>
        <w:rPr>
          <w:del w:id="1262" w:author="Willian" w:date="2017-03-08T00:13:00Z"/>
          <w:rFonts w:ascii="Menlo" w:hAnsi="Menlo" w:cs="Menlo"/>
          <w:noProof/>
          <w:color w:val="414141"/>
          <w:sz w:val="21"/>
          <w:szCs w:val="21"/>
          <w:lang w:val="en-US"/>
        </w:rPr>
      </w:pPr>
      <w:del w:id="1263"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654A1ED8"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64" w:author="Willian" w:date="2017-03-08T00:13:00Z"/>
          <w:rFonts w:ascii="Menlo" w:hAnsi="Menlo" w:cs="Menlo"/>
          <w:noProof/>
          <w:color w:val="414141"/>
          <w:sz w:val="21"/>
          <w:szCs w:val="21"/>
          <w:lang w:val="en-US"/>
        </w:rPr>
      </w:pPr>
      <w:del w:id="1265"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678E26D9"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66" w:author="Willian" w:date="2017-03-08T00:13:00Z"/>
          <w:rFonts w:ascii="Menlo" w:hAnsi="Menlo" w:cs="Menlo"/>
          <w:noProof/>
          <w:color w:val="414141"/>
          <w:sz w:val="18"/>
          <w:szCs w:val="18"/>
          <w:shd w:val="clear" w:color="auto" w:fill="FFFFFF"/>
          <w:lang w:val="en-US"/>
        </w:rPr>
      </w:pPr>
      <w:del w:id="1267" w:author="Willian" w:date="2017-03-08T00:13:00Z">
        <w:r w:rsidRPr="00A66496" w:rsidDel="002E607A">
          <w:rPr>
            <w:rFonts w:ascii="Menlo" w:hAnsi="Menlo" w:cs="Menlo"/>
            <w:noProof/>
            <w:color w:val="414141"/>
            <w:sz w:val="18"/>
            <w:szCs w:val="18"/>
            <w:shd w:val="clear" w:color="auto" w:fill="FFFFFF"/>
            <w:lang w:val="en-US"/>
          </w:rPr>
          <w:delText>}</w:delText>
        </w:r>
      </w:del>
    </w:p>
    <w:p w14:paraId="53753FA1"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268" w:author="Willian" w:date="2017-03-08T00:13:00Z"/>
          <w:rFonts w:ascii="Menlo" w:hAnsi="Menlo" w:cs="Menlo"/>
          <w:noProof/>
          <w:color w:val="414141"/>
          <w:sz w:val="21"/>
          <w:szCs w:val="21"/>
          <w:lang w:val="en-US"/>
        </w:rPr>
      </w:pPr>
    </w:p>
    <w:p w14:paraId="5416D370" w14:textId="77777777" w:rsidR="005649CE" w:rsidRPr="00A66496" w:rsidDel="002E607A" w:rsidRDefault="005649CE" w:rsidP="005649CE">
      <w:pPr>
        <w:pStyle w:val="NormalWeb"/>
        <w:shd w:val="clear" w:color="auto" w:fill="FFFFFF"/>
        <w:spacing w:before="0" w:beforeAutospacing="0" w:after="620" w:afterAutospacing="0"/>
        <w:ind w:left="885"/>
        <w:jc w:val="both"/>
        <w:textAlignment w:val="baseline"/>
        <w:rPr>
          <w:del w:id="1269" w:author="Willian" w:date="2017-03-08T00:13:00Z"/>
          <w:rFonts w:ascii="Menlo" w:hAnsi="Menlo" w:cs="Menlo"/>
          <w:noProof/>
          <w:color w:val="414141"/>
          <w:sz w:val="21"/>
          <w:szCs w:val="21"/>
          <w:lang w:val="en-US"/>
        </w:rPr>
      </w:pPr>
      <w:del w:id="1270" w:author="Willian" w:date="2017-03-08T00:13:00Z">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"Bob"</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"Tuesday"</w:delText>
        </w:r>
        <w:r w:rsidRPr="00A66496" w:rsidDel="002E607A">
          <w:rPr>
            <w:rFonts w:ascii="Menlo" w:hAnsi="Menlo" w:cs="Menlo"/>
            <w:noProof/>
            <w:color w:val="414141"/>
            <w:sz w:val="18"/>
            <w:szCs w:val="18"/>
            <w:shd w:val="clear" w:color="auto" w:fill="FFFFFF"/>
            <w:lang w:val="en-US"/>
          </w:rPr>
          <w:delText>)</w:delText>
        </w:r>
      </w:del>
    </w:p>
    <w:p w14:paraId="0ABA4243" w14:textId="77777777" w:rsidR="005649CE" w:rsidDel="002E607A" w:rsidRDefault="005649CE" w:rsidP="005649CE">
      <w:pPr>
        <w:rPr>
          <w:del w:id="1271" w:author="Willian" w:date="2017-03-08T00:13:00Z"/>
        </w:rPr>
      </w:pPr>
      <w:del w:id="1272" w:author="Willian" w:date="2017-03-08T00:13:00Z">
        <w:r w:rsidDel="002E607A">
          <w:rPr>
            <w:shd w:val="clear" w:color="auto" w:fill="FFFFFF"/>
          </w:rPr>
          <w:delText xml:space="preserve">Por padrão, as funções usam seus nomes de parâmetros como etiquetas ou rótulos para seus argumentos. Você pode escrever um rótulo personalizado de um argumento antes do nome do parâmetro, ou escrever um sublinhado  </w:delText>
        </w:r>
        <w:r w:rsidDel="002E607A">
          <w:rPr>
            <w:rFonts w:ascii="Verdana" w:hAnsi="Verdana"/>
            <w:color w:val="808080"/>
            <w:sz w:val="26"/>
            <w:szCs w:val="26"/>
            <w:shd w:val="clear" w:color="auto" w:fill="FFFFFF"/>
          </w:rPr>
          <w:delText xml:space="preserve">_ </w:delText>
        </w:r>
        <w:r w:rsidDel="002E607A">
          <w:rPr>
            <w:shd w:val="clear" w:color="auto" w:fill="FFFFFF"/>
          </w:rPr>
          <w:delText>para não rótulo no argumento.</w:delText>
        </w:r>
      </w:del>
    </w:p>
    <w:p w14:paraId="268CBE43" w14:textId="77777777" w:rsidR="005649CE" w:rsidRPr="00A66496" w:rsidDel="002E607A" w:rsidRDefault="005649CE" w:rsidP="005649CE">
      <w:pPr>
        <w:pStyle w:val="NormalWeb"/>
        <w:shd w:val="clear" w:color="auto" w:fill="FFFFFF"/>
        <w:spacing w:before="460" w:beforeAutospacing="0" w:after="0" w:afterAutospacing="0"/>
        <w:ind w:left="709"/>
        <w:jc w:val="both"/>
        <w:textAlignment w:val="baseline"/>
        <w:rPr>
          <w:del w:id="1273" w:author="Willian" w:date="2017-03-08T00:13:00Z"/>
          <w:rFonts w:ascii="Menlo" w:hAnsi="Menlo" w:cs="Menlo"/>
          <w:noProof/>
          <w:color w:val="414141"/>
          <w:sz w:val="21"/>
          <w:szCs w:val="21"/>
          <w:lang w:val="en-US"/>
        </w:rPr>
      </w:pPr>
      <w:del w:id="127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AA3391"/>
            <w:sz w:val="18"/>
            <w:szCs w:val="18"/>
            <w:shd w:val="clear" w:color="auto" w:fill="FFFFFF"/>
            <w:lang w:val="en-US"/>
          </w:rPr>
          <w:delText>_</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006BD37B" w14:textId="77777777" w:rsidR="005649CE" w:rsidRPr="00A66496" w:rsidDel="002E607A" w:rsidRDefault="005649CE" w:rsidP="005649CE">
      <w:pPr>
        <w:pStyle w:val="NormalWeb"/>
        <w:shd w:val="clear" w:color="auto" w:fill="FFFFFF"/>
        <w:spacing w:before="0" w:beforeAutospacing="0" w:after="0" w:afterAutospacing="0"/>
        <w:ind w:left="709"/>
        <w:jc w:val="both"/>
        <w:textAlignment w:val="baseline"/>
        <w:rPr>
          <w:del w:id="1275" w:author="Willian" w:date="2017-03-08T00:13:00Z"/>
          <w:rFonts w:ascii="Menlo" w:hAnsi="Menlo" w:cs="Menlo"/>
          <w:noProof/>
          <w:color w:val="414141"/>
          <w:sz w:val="21"/>
          <w:szCs w:val="21"/>
          <w:lang w:val="en-US"/>
        </w:rPr>
      </w:pPr>
      <w:del w:id="127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439CBF92"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77" w:author="Willian" w:date="2017-03-08T00:13:00Z"/>
          <w:rFonts w:ascii="Menlo" w:hAnsi="Menlo" w:cs="Menlo"/>
          <w:noProof/>
          <w:color w:val="414141"/>
          <w:sz w:val="18"/>
          <w:szCs w:val="18"/>
          <w:shd w:val="clear" w:color="auto" w:fill="FFFFFF"/>
        </w:rPr>
      </w:pPr>
      <w:del w:id="1278" w:author="Willian" w:date="2017-03-08T00:13:00Z">
        <w:r w:rsidRPr="005649CE" w:rsidDel="002E607A">
          <w:rPr>
            <w:rFonts w:ascii="Menlo" w:hAnsi="Menlo" w:cs="Menlo"/>
            <w:noProof/>
            <w:color w:val="414141"/>
            <w:sz w:val="18"/>
            <w:szCs w:val="18"/>
            <w:shd w:val="clear" w:color="auto" w:fill="FFFFFF"/>
          </w:rPr>
          <w:delText>}</w:delText>
        </w:r>
      </w:del>
    </w:p>
    <w:p w14:paraId="6F6E0C1E"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279" w:author="Willian" w:date="2017-03-08T00:13:00Z"/>
          <w:rFonts w:ascii="Menlo" w:hAnsi="Menlo" w:cs="Menlo"/>
          <w:noProof/>
          <w:color w:val="414141"/>
          <w:sz w:val="18"/>
          <w:szCs w:val="18"/>
          <w:shd w:val="clear" w:color="auto" w:fill="FFFFFF"/>
        </w:rPr>
      </w:pPr>
    </w:p>
    <w:p w14:paraId="6BD3DC86" w14:textId="77777777" w:rsidR="005649CE" w:rsidRPr="005649CE" w:rsidDel="002E607A" w:rsidRDefault="005649CE" w:rsidP="005649CE">
      <w:pPr>
        <w:pStyle w:val="NormalWeb"/>
        <w:shd w:val="clear" w:color="auto" w:fill="FFFFFF"/>
        <w:spacing w:before="0" w:beforeAutospacing="0" w:after="620" w:afterAutospacing="0"/>
        <w:ind w:left="709"/>
        <w:jc w:val="both"/>
        <w:textAlignment w:val="baseline"/>
        <w:rPr>
          <w:del w:id="1280" w:author="Willian" w:date="2017-03-08T00:13:00Z"/>
          <w:rFonts w:ascii="Menlo" w:hAnsi="Menlo" w:cs="Menlo"/>
          <w:noProof/>
          <w:color w:val="414141"/>
          <w:sz w:val="21"/>
          <w:szCs w:val="21"/>
        </w:rPr>
      </w:pPr>
      <w:del w:id="1281" w:author="Willian" w:date="2017-03-08T00:13:00Z">
        <w:r w:rsidRPr="005649CE" w:rsidDel="002E607A">
          <w:rPr>
            <w:rFonts w:ascii="Menlo" w:hAnsi="Menlo" w:cs="Menlo"/>
            <w:noProof/>
            <w:color w:val="3F6E74"/>
            <w:sz w:val="18"/>
            <w:szCs w:val="18"/>
            <w:shd w:val="clear" w:color="auto" w:fill="FFFFFF"/>
          </w:rPr>
          <w:delText>greet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C41A16"/>
            <w:sz w:val="18"/>
            <w:szCs w:val="18"/>
            <w:shd w:val="clear" w:color="auto" w:fill="FFFFFF"/>
          </w:rPr>
          <w:delText>"John"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3F6E74"/>
            <w:sz w:val="18"/>
            <w:szCs w:val="18"/>
            <w:shd w:val="clear" w:color="auto" w:fill="FFFFFF"/>
          </w:rPr>
          <w:delText>on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C41A16"/>
            <w:sz w:val="18"/>
            <w:szCs w:val="18"/>
            <w:shd w:val="clear" w:color="auto" w:fill="FFFFFF"/>
          </w:rPr>
          <w:delText>"Wednesday"</w:delText>
        </w:r>
        <w:r w:rsidRPr="005649CE" w:rsidDel="002E607A">
          <w:rPr>
            <w:rFonts w:ascii="Menlo" w:hAnsi="Menlo" w:cs="Menlo"/>
            <w:noProof/>
            <w:color w:val="414141"/>
            <w:sz w:val="18"/>
            <w:szCs w:val="18"/>
            <w:shd w:val="clear" w:color="auto" w:fill="FFFFFF"/>
          </w:rPr>
          <w:delText>)</w:delText>
        </w:r>
      </w:del>
    </w:p>
    <w:p w14:paraId="39BFE3CF" w14:textId="77777777" w:rsidR="005649CE" w:rsidDel="002E607A" w:rsidRDefault="005649CE" w:rsidP="005649CE">
      <w:pPr>
        <w:rPr>
          <w:del w:id="1282" w:author="Willian" w:date="2017-03-08T00:13:00Z"/>
          <w:rFonts w:ascii="Times New Roman" w:hAnsi="Times New Roman" w:cs="Times New Roman"/>
          <w:color w:val="auto"/>
          <w:sz w:val="24"/>
          <w:szCs w:val="24"/>
        </w:rPr>
      </w:pPr>
      <w:del w:id="1283" w:author="Willian" w:date="2017-03-08T00:13:00Z">
        <w:r w:rsidDel="002E607A">
          <w:rPr>
            <w:shd w:val="clear" w:color="auto" w:fill="FFFFFF"/>
          </w:rPr>
          <w:delText>Use uma tupla para definir um valor composto, que possibilita retornar vários valores de uma só vez na mesma função. Os elementos de uma tupla podem ser referidos pelo nome ou pelo número.</w:delText>
        </w:r>
      </w:del>
    </w:p>
    <w:p w14:paraId="11936208"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284" w:author="Willian" w:date="2017-03-08T00:13:00Z"/>
          <w:rFonts w:ascii="Menlo" w:hAnsi="Menlo" w:cs="Menlo"/>
          <w:noProof/>
          <w:color w:val="414141"/>
          <w:sz w:val="21"/>
          <w:szCs w:val="21"/>
          <w:lang w:val="en-US"/>
        </w:rPr>
      </w:pPr>
      <w:del w:id="1285"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5E247A9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86" w:author="Willian" w:date="2017-03-08T00:13:00Z"/>
          <w:rFonts w:ascii="Menlo" w:hAnsi="Menlo" w:cs="Menlo"/>
          <w:noProof/>
          <w:color w:val="414141"/>
          <w:sz w:val="21"/>
          <w:szCs w:val="21"/>
          <w:lang w:val="en-US"/>
        </w:rPr>
      </w:pPr>
      <w:del w:id="128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880AB3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88" w:author="Willian" w:date="2017-03-08T00:13:00Z"/>
          <w:rFonts w:ascii="Menlo" w:hAnsi="Menlo" w:cs="Menlo"/>
          <w:noProof/>
          <w:color w:val="414141"/>
          <w:sz w:val="21"/>
          <w:szCs w:val="21"/>
          <w:lang w:val="en-US"/>
        </w:rPr>
      </w:pPr>
      <w:del w:id="128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B35DA3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0" w:author="Willian" w:date="2017-03-08T00:13:00Z"/>
          <w:rFonts w:ascii="Menlo" w:hAnsi="Menlo" w:cs="Menlo"/>
          <w:noProof/>
          <w:color w:val="414141"/>
          <w:sz w:val="21"/>
          <w:szCs w:val="21"/>
          <w:lang w:val="en-US"/>
        </w:rPr>
      </w:pPr>
      <w:del w:id="129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1C022DE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2" w:author="Willian" w:date="2017-03-08T00:13:00Z"/>
          <w:rFonts w:ascii="Menlo" w:hAnsi="Menlo" w:cs="Menlo"/>
          <w:noProof/>
          <w:color w:val="414141"/>
          <w:sz w:val="21"/>
          <w:szCs w:val="21"/>
          <w:lang w:val="en-US"/>
        </w:rPr>
      </w:pPr>
      <w:del w:id="1293" w:author="Willian" w:date="2017-03-08T00:13:00Z">
        <w:r w:rsidRPr="00A66496" w:rsidDel="002E607A">
          <w:rPr>
            <w:rFonts w:ascii="Menlo" w:hAnsi="Menlo" w:cs="Menlo"/>
            <w:noProof/>
            <w:color w:val="414141"/>
            <w:sz w:val="18"/>
            <w:szCs w:val="18"/>
            <w:shd w:val="clear" w:color="auto" w:fill="FFFFFF"/>
            <w:lang w:val="en-US"/>
          </w:rPr>
          <w:delText> </w:delText>
        </w:r>
      </w:del>
    </w:p>
    <w:p w14:paraId="1AA7C54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4" w:author="Willian" w:date="2017-03-08T00:13:00Z"/>
          <w:rFonts w:ascii="Menlo" w:hAnsi="Menlo" w:cs="Menlo"/>
          <w:noProof/>
          <w:color w:val="414141"/>
          <w:sz w:val="21"/>
          <w:szCs w:val="21"/>
          <w:lang w:val="en-US"/>
        </w:rPr>
      </w:pPr>
      <w:del w:id="1295"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xml:space="preserve"> {</w:delText>
        </w:r>
      </w:del>
    </w:p>
    <w:p w14:paraId="3148A7F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6" w:author="Willian" w:date="2017-03-08T00:13:00Z"/>
          <w:rFonts w:ascii="Menlo" w:hAnsi="Menlo" w:cs="Menlo"/>
          <w:noProof/>
          <w:color w:val="414141"/>
          <w:sz w:val="21"/>
          <w:szCs w:val="21"/>
          <w:lang w:val="en-US"/>
        </w:rPr>
      </w:pPr>
      <w:del w:id="129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del>
    </w:p>
    <w:p w14:paraId="4B5F65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298" w:author="Willian" w:date="2017-03-08T00:13:00Z"/>
          <w:rFonts w:ascii="Menlo" w:hAnsi="Menlo" w:cs="Menlo"/>
          <w:noProof/>
          <w:color w:val="414141"/>
          <w:sz w:val="21"/>
          <w:szCs w:val="21"/>
          <w:lang w:val="en-US"/>
        </w:rPr>
      </w:pPr>
      <w:del w:id="129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5D5F05E"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0" w:author="Willian" w:date="2017-03-08T00:13:00Z"/>
          <w:rFonts w:ascii="Menlo" w:hAnsi="Menlo" w:cs="Menlo"/>
          <w:noProof/>
          <w:color w:val="414141"/>
          <w:sz w:val="21"/>
          <w:szCs w:val="21"/>
          <w:lang w:val="en-US"/>
        </w:rPr>
      </w:pPr>
      <w:del w:id="1301" w:author="Willian" w:date="2017-03-08T00:13:00Z">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AA3391"/>
            <w:sz w:val="18"/>
            <w:szCs w:val="18"/>
            <w:shd w:val="clear" w:color="auto" w:fill="FFFFFF"/>
            <w:lang w:val="en-US"/>
          </w:rPr>
          <w:delText>else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del>
    </w:p>
    <w:p w14:paraId="1B7313A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2" w:author="Willian" w:date="2017-03-08T00:13:00Z"/>
          <w:rFonts w:ascii="Menlo" w:hAnsi="Menlo" w:cs="Menlo"/>
          <w:noProof/>
          <w:color w:val="414141"/>
          <w:sz w:val="21"/>
          <w:szCs w:val="21"/>
          <w:lang w:val="en-US"/>
        </w:rPr>
      </w:pPr>
      <w:del w:id="130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8C4B3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4" w:author="Willian" w:date="2017-03-08T00:13:00Z"/>
          <w:rFonts w:ascii="Menlo" w:hAnsi="Menlo" w:cs="Menlo"/>
          <w:noProof/>
          <w:color w:val="414141"/>
          <w:sz w:val="21"/>
          <w:szCs w:val="21"/>
          <w:lang w:val="en-US"/>
        </w:rPr>
      </w:pPr>
      <w:del w:id="1305" w:author="Willian" w:date="2017-03-08T00:13:00Z">
        <w:r w:rsidRPr="00A66496" w:rsidDel="002E607A">
          <w:rPr>
            <w:rFonts w:ascii="Menlo" w:hAnsi="Menlo" w:cs="Menlo"/>
            <w:noProof/>
            <w:color w:val="414141"/>
            <w:sz w:val="18"/>
            <w:szCs w:val="18"/>
            <w:shd w:val="clear" w:color="auto" w:fill="FFFFFF"/>
            <w:lang w:val="en-US"/>
          </w:rPr>
          <w:delText>      }</w:delText>
        </w:r>
      </w:del>
    </w:p>
    <w:p w14:paraId="1D37339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6" w:author="Willian" w:date="2017-03-08T00:13:00Z"/>
          <w:rFonts w:ascii="Menlo" w:hAnsi="Menlo" w:cs="Menlo"/>
          <w:noProof/>
          <w:color w:val="414141"/>
          <w:sz w:val="21"/>
          <w:szCs w:val="21"/>
          <w:lang w:val="en-US"/>
        </w:rPr>
      </w:pPr>
      <w:del w:id="130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69C1D21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08" w:author="Willian" w:date="2017-03-08T00:13:00Z"/>
          <w:rFonts w:ascii="Menlo" w:hAnsi="Menlo" w:cs="Menlo"/>
          <w:noProof/>
          <w:color w:val="414141"/>
          <w:sz w:val="21"/>
          <w:szCs w:val="21"/>
          <w:lang w:val="en-US"/>
        </w:rPr>
      </w:pPr>
      <w:del w:id="1309" w:author="Willian" w:date="2017-03-08T00:13:00Z">
        <w:r w:rsidRPr="00A66496" w:rsidDel="002E607A">
          <w:rPr>
            <w:rFonts w:ascii="Menlo" w:hAnsi="Menlo" w:cs="Menlo"/>
            <w:noProof/>
            <w:color w:val="414141"/>
            <w:sz w:val="18"/>
            <w:szCs w:val="18"/>
            <w:shd w:val="clear" w:color="auto" w:fill="FFFFFF"/>
            <w:lang w:val="en-US"/>
          </w:rPr>
          <w:delText>  }</w:delText>
        </w:r>
      </w:del>
    </w:p>
    <w:p w14:paraId="4BA5675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0" w:author="Willian" w:date="2017-03-08T00:13:00Z"/>
          <w:rFonts w:ascii="Menlo" w:hAnsi="Menlo" w:cs="Menlo"/>
          <w:noProof/>
          <w:color w:val="414141"/>
          <w:sz w:val="21"/>
          <w:szCs w:val="21"/>
          <w:lang w:val="en-US"/>
        </w:rPr>
      </w:pPr>
      <w:del w:id="1311" w:author="Willian" w:date="2017-03-08T00:13:00Z">
        <w:r w:rsidRPr="00A66496" w:rsidDel="002E607A">
          <w:rPr>
            <w:rFonts w:ascii="Menlo" w:hAnsi="Menlo" w:cs="Menlo"/>
            <w:noProof/>
            <w:color w:val="414141"/>
            <w:sz w:val="18"/>
            <w:szCs w:val="18"/>
            <w:shd w:val="clear" w:color="auto" w:fill="FFFFFF"/>
            <w:lang w:val="en-US"/>
          </w:rPr>
          <w:delText> </w:delText>
        </w:r>
      </w:del>
    </w:p>
    <w:p w14:paraId="237B3EA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2" w:author="Willian" w:date="2017-03-08T00:13:00Z"/>
          <w:rFonts w:ascii="Menlo" w:hAnsi="Menlo" w:cs="Menlo"/>
          <w:noProof/>
          <w:color w:val="414141"/>
          <w:sz w:val="21"/>
          <w:szCs w:val="21"/>
          <w:lang w:val="en-US"/>
        </w:rPr>
      </w:pPr>
      <w:del w:id="131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4A1FDE78"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4" w:author="Willian" w:date="2017-03-08T00:13:00Z"/>
          <w:rFonts w:ascii="Menlo" w:hAnsi="Menlo" w:cs="Menlo"/>
          <w:noProof/>
          <w:color w:val="414141"/>
          <w:sz w:val="18"/>
          <w:szCs w:val="18"/>
          <w:shd w:val="clear" w:color="auto" w:fill="FFFFFF"/>
          <w:lang w:val="en-US"/>
        </w:rPr>
      </w:pPr>
      <w:del w:id="1315" w:author="Willian" w:date="2017-03-08T00:13:00Z">
        <w:r w:rsidRPr="00A66496" w:rsidDel="002E607A">
          <w:rPr>
            <w:rFonts w:ascii="Menlo" w:hAnsi="Menlo" w:cs="Menlo"/>
            <w:noProof/>
            <w:color w:val="414141"/>
            <w:sz w:val="18"/>
            <w:szCs w:val="18"/>
            <w:shd w:val="clear" w:color="auto" w:fill="FFFFFF"/>
            <w:lang w:val="en-US"/>
          </w:rPr>
          <w:delText>}</w:delText>
        </w:r>
      </w:del>
    </w:p>
    <w:p w14:paraId="43A66BD9"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6" w:author="Willian" w:date="2017-03-08T00:13:00Z"/>
          <w:rFonts w:ascii="Menlo" w:hAnsi="Menlo" w:cs="Menlo"/>
          <w:noProof/>
          <w:color w:val="414141"/>
          <w:sz w:val="21"/>
          <w:szCs w:val="21"/>
          <w:lang w:val="en-US"/>
        </w:rPr>
      </w:pPr>
    </w:p>
    <w:p w14:paraId="62843DE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7" w:author="Willian" w:date="2017-03-08T00:13:00Z"/>
          <w:rFonts w:ascii="Menlo" w:hAnsi="Menlo" w:cs="Menlo"/>
          <w:noProof/>
          <w:color w:val="414141"/>
          <w:sz w:val="18"/>
          <w:szCs w:val="18"/>
          <w:shd w:val="clear" w:color="auto" w:fill="FFFFFF"/>
          <w:lang w:val="en-US"/>
        </w:rPr>
      </w:pPr>
      <w:del w:id="1318"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1C00CF"/>
            <w:sz w:val="18"/>
            <w:szCs w:val="18"/>
            <w:shd w:val="clear" w:color="auto" w:fill="FFFFFF"/>
            <w:lang w:val="en-US"/>
          </w:rPr>
          <w:delText>5</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100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9</w:delText>
        </w:r>
        <w:r w:rsidRPr="00A66496" w:rsidDel="002E607A">
          <w:rPr>
            <w:rFonts w:ascii="Menlo" w:hAnsi="Menlo" w:cs="Menlo"/>
            <w:noProof/>
            <w:color w:val="414141"/>
            <w:sz w:val="18"/>
            <w:szCs w:val="18"/>
            <w:shd w:val="clear" w:color="auto" w:fill="FFFFFF"/>
            <w:lang w:val="en-US"/>
          </w:rPr>
          <w:delText>])</w:delText>
        </w:r>
      </w:del>
    </w:p>
    <w:p w14:paraId="064760C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19" w:author="Willian" w:date="2017-03-08T00:13:00Z"/>
          <w:rFonts w:ascii="Menlo" w:hAnsi="Menlo" w:cs="Menlo"/>
          <w:noProof/>
          <w:color w:val="414141"/>
          <w:sz w:val="21"/>
          <w:szCs w:val="21"/>
          <w:lang w:val="en-US"/>
        </w:rPr>
      </w:pPr>
    </w:p>
    <w:p w14:paraId="7B58329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0" w:author="Willian" w:date="2017-03-08T00:13:00Z"/>
          <w:rFonts w:ascii="Menlo" w:hAnsi="Menlo" w:cs="Menlo"/>
          <w:noProof/>
          <w:color w:val="414141"/>
          <w:sz w:val="21"/>
          <w:szCs w:val="21"/>
          <w:lang w:val="en-US"/>
        </w:rPr>
      </w:pPr>
      <w:del w:id="1321"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0199C092"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322" w:author="Willian" w:date="2017-03-08T00:13:00Z"/>
          <w:rFonts w:ascii="Menlo" w:hAnsi="Menlo" w:cs="Menlo"/>
          <w:noProof/>
          <w:color w:val="414141"/>
          <w:sz w:val="21"/>
          <w:szCs w:val="21"/>
        </w:rPr>
      </w:pPr>
      <w:del w:id="1323" w:author="Willian" w:date="2017-03-08T00:13:00Z">
        <w:r w:rsidRPr="005649CE" w:rsidDel="002E607A">
          <w:rPr>
            <w:rFonts w:ascii="Menlo" w:hAnsi="Menlo" w:cs="Menlo"/>
            <w:noProof/>
            <w:color w:val="3F6E74"/>
            <w:sz w:val="18"/>
            <w:szCs w:val="18"/>
            <w:shd w:val="clear" w:color="auto" w:fill="FFFFFF"/>
          </w:rPr>
          <w:delText>print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statistics</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1C00CF"/>
            <w:sz w:val="18"/>
            <w:szCs w:val="18"/>
            <w:shd w:val="clear" w:color="auto" w:fill="FFFFFF"/>
          </w:rPr>
          <w:delText>2</w:delText>
        </w:r>
        <w:r w:rsidRPr="005649CE" w:rsidDel="002E607A">
          <w:rPr>
            <w:rFonts w:ascii="Menlo" w:hAnsi="Menlo" w:cs="Menlo"/>
            <w:noProof/>
            <w:color w:val="414141"/>
            <w:sz w:val="18"/>
            <w:szCs w:val="18"/>
            <w:shd w:val="clear" w:color="auto" w:fill="FFFFFF"/>
          </w:rPr>
          <w:delText>)</w:delText>
        </w:r>
      </w:del>
    </w:p>
    <w:p w14:paraId="027D624E" w14:textId="77777777" w:rsidR="005649CE" w:rsidDel="002E607A" w:rsidRDefault="005649CE" w:rsidP="005649CE">
      <w:pPr>
        <w:rPr>
          <w:del w:id="1324" w:author="Willian" w:date="2017-03-08T00:13:00Z"/>
          <w:rFonts w:ascii="Times New Roman" w:hAnsi="Times New Roman" w:cs="Times New Roman"/>
          <w:color w:val="auto"/>
          <w:sz w:val="24"/>
          <w:szCs w:val="24"/>
        </w:rPr>
      </w:pPr>
      <w:del w:id="1325" w:author="Willian" w:date="2017-03-08T00:13:00Z">
        <w:r w:rsidDel="002E607A">
          <w:rPr>
            <w:shd w:val="clear" w:color="auto" w:fill="FFFFFF"/>
          </w:rPr>
          <w:delText>Funções também podem ter um número variável de argumentos, coletados de um array.</w:delText>
        </w:r>
      </w:del>
    </w:p>
    <w:p w14:paraId="1F3105D5"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326" w:author="Willian" w:date="2017-03-08T00:13:00Z"/>
          <w:rFonts w:ascii="Menlo" w:hAnsi="Menlo" w:cs="Menlo"/>
          <w:noProof/>
          <w:color w:val="414141"/>
          <w:sz w:val="21"/>
          <w:szCs w:val="21"/>
          <w:lang w:val="en-US"/>
        </w:rPr>
      </w:pPr>
      <w:del w:id="132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36B983E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28" w:author="Willian" w:date="2017-03-08T00:13:00Z"/>
          <w:rFonts w:ascii="Menlo" w:hAnsi="Menlo" w:cs="Menlo"/>
          <w:noProof/>
          <w:color w:val="414141"/>
          <w:sz w:val="21"/>
          <w:szCs w:val="21"/>
          <w:lang w:val="en-US"/>
        </w:rPr>
      </w:pPr>
      <w:del w:id="132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0605CCA3"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0" w:author="Willian" w:date="2017-03-08T00:13:00Z"/>
          <w:rFonts w:ascii="Menlo" w:hAnsi="Menlo" w:cs="Menlo"/>
          <w:noProof/>
          <w:color w:val="414141"/>
          <w:sz w:val="21"/>
          <w:szCs w:val="21"/>
          <w:lang w:val="en-US"/>
        </w:rPr>
      </w:pPr>
      <w:del w:id="133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del>
    </w:p>
    <w:p w14:paraId="27883C51"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2" w:author="Willian" w:date="2017-03-08T00:13:00Z"/>
          <w:rFonts w:ascii="Menlo" w:hAnsi="Menlo" w:cs="Menlo"/>
          <w:noProof/>
          <w:color w:val="414141"/>
          <w:sz w:val="21"/>
          <w:szCs w:val="21"/>
          <w:lang w:val="en-US"/>
        </w:rPr>
      </w:pPr>
      <w:del w:id="133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307EC49F"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4" w:author="Willian" w:date="2017-03-08T00:13:00Z"/>
          <w:rFonts w:ascii="Menlo" w:hAnsi="Menlo" w:cs="Menlo"/>
          <w:noProof/>
          <w:color w:val="414141"/>
          <w:sz w:val="21"/>
          <w:szCs w:val="21"/>
          <w:lang w:val="en-US"/>
        </w:rPr>
      </w:pPr>
      <w:del w:id="1335" w:author="Willian" w:date="2017-03-08T00:13:00Z">
        <w:r w:rsidRPr="00A66496" w:rsidDel="002E607A">
          <w:rPr>
            <w:rFonts w:ascii="Menlo" w:hAnsi="Menlo" w:cs="Menlo"/>
            <w:noProof/>
            <w:color w:val="414141"/>
            <w:sz w:val="18"/>
            <w:szCs w:val="18"/>
            <w:shd w:val="clear" w:color="auto" w:fill="FFFFFF"/>
            <w:lang w:val="en-US"/>
          </w:rPr>
          <w:delText>  }</w:delText>
        </w:r>
      </w:del>
    </w:p>
    <w:p w14:paraId="0A49CF6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6" w:author="Willian" w:date="2017-03-08T00:13:00Z"/>
          <w:rFonts w:ascii="Menlo" w:hAnsi="Menlo" w:cs="Menlo"/>
          <w:noProof/>
          <w:color w:val="414141"/>
          <w:sz w:val="21"/>
          <w:szCs w:val="21"/>
          <w:lang w:val="en-US"/>
        </w:rPr>
      </w:pPr>
      <w:del w:id="133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del>
    </w:p>
    <w:p w14:paraId="4CA6220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38" w:author="Willian" w:date="2017-03-08T00:13:00Z"/>
          <w:rFonts w:ascii="Menlo" w:hAnsi="Menlo" w:cs="Menlo"/>
          <w:noProof/>
          <w:color w:val="414141"/>
          <w:sz w:val="21"/>
          <w:szCs w:val="21"/>
          <w:lang w:val="en-US"/>
        </w:rPr>
      </w:pPr>
      <w:del w:id="1339" w:author="Willian" w:date="2017-03-08T00:13:00Z">
        <w:r w:rsidRPr="00A66496" w:rsidDel="002E607A">
          <w:rPr>
            <w:rFonts w:ascii="Menlo" w:hAnsi="Menlo" w:cs="Menlo"/>
            <w:noProof/>
            <w:color w:val="414141"/>
            <w:sz w:val="18"/>
            <w:szCs w:val="18"/>
            <w:shd w:val="clear" w:color="auto" w:fill="FFFFFF"/>
            <w:lang w:val="en-US"/>
          </w:rPr>
          <w:delText>}</w:delText>
        </w:r>
      </w:del>
    </w:p>
    <w:p w14:paraId="1C74DD5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40" w:author="Willian" w:date="2017-03-08T00:13:00Z"/>
          <w:rFonts w:ascii="Menlo" w:hAnsi="Menlo" w:cs="Menlo"/>
          <w:noProof/>
          <w:color w:val="414141"/>
          <w:sz w:val="21"/>
          <w:szCs w:val="21"/>
          <w:lang w:val="en-US"/>
        </w:rPr>
      </w:pPr>
      <w:del w:id="1341" w:author="Willian" w:date="2017-03-08T00:13:00Z">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del>
    </w:p>
    <w:p w14:paraId="4A5CD256"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342" w:author="Willian" w:date="2017-03-08T00:13:00Z"/>
          <w:rFonts w:ascii="Menlo" w:hAnsi="Menlo" w:cs="Menlo"/>
          <w:noProof/>
          <w:color w:val="414141"/>
          <w:sz w:val="21"/>
          <w:szCs w:val="21"/>
        </w:rPr>
      </w:pPr>
      <w:del w:id="1343" w:author="Willian" w:date="2017-03-08T00:13:00Z">
        <w:r w:rsidRPr="005649CE" w:rsidDel="002E607A">
          <w:rPr>
            <w:rFonts w:ascii="Menlo" w:hAnsi="Menlo" w:cs="Menlo"/>
            <w:noProof/>
            <w:color w:val="3F6E74"/>
            <w:sz w:val="18"/>
            <w:szCs w:val="18"/>
            <w:shd w:val="clear" w:color="auto" w:fill="FFFFFF"/>
          </w:rPr>
          <w:delText>sumOf</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numbers</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42</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597</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12</w:delText>
        </w:r>
        <w:r w:rsidRPr="005649CE" w:rsidDel="002E607A">
          <w:rPr>
            <w:rFonts w:ascii="Menlo" w:hAnsi="Menlo" w:cs="Menlo"/>
            <w:noProof/>
            <w:color w:val="414141"/>
            <w:sz w:val="18"/>
            <w:szCs w:val="18"/>
            <w:shd w:val="clear" w:color="auto" w:fill="FFFFFF"/>
          </w:rPr>
          <w:delText>)</w:delText>
        </w:r>
      </w:del>
    </w:p>
    <w:p w14:paraId="65FE04C2" w14:textId="77777777" w:rsidR="005649CE" w:rsidDel="002E607A" w:rsidRDefault="005649CE" w:rsidP="005649CE">
      <w:pPr>
        <w:rPr>
          <w:del w:id="1344" w:author="Willian" w:date="2017-03-08T00:13:00Z"/>
        </w:rPr>
      </w:pPr>
      <w:del w:id="1345" w:author="Willian" w:date="2017-03-08T00:13:00Z">
        <w:r w:rsidDel="002E607A">
          <w:rPr>
            <w:shd w:val="clear" w:color="auto" w:fill="FFFFFF"/>
          </w:rPr>
          <w:delText>As funções podem ser aninhadas! Funções aninhadas tem acesso a variáveis ​​que foram declaradas na função externa. Você pode usar funções aninhadas para organizar o código em uma função que é longa ou complexa.</w:delText>
        </w:r>
      </w:del>
    </w:p>
    <w:p w14:paraId="5D09664F"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346" w:author="Willian" w:date="2017-03-08T00:13:00Z"/>
          <w:rFonts w:ascii="Menlo" w:hAnsi="Menlo" w:cs="Menlo"/>
          <w:noProof/>
          <w:color w:val="414141"/>
          <w:sz w:val="21"/>
          <w:szCs w:val="21"/>
          <w:lang w:val="en-US"/>
        </w:rPr>
      </w:pPr>
      <w:del w:id="134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returnFifteen</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4CA6CAC0"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48" w:author="Willian" w:date="2017-03-08T00:13:00Z"/>
          <w:rFonts w:ascii="Menlo" w:hAnsi="Menlo" w:cs="Menlo"/>
          <w:noProof/>
          <w:color w:val="414141"/>
          <w:sz w:val="21"/>
          <w:szCs w:val="21"/>
          <w:lang w:val="en-US"/>
        </w:rPr>
      </w:pPr>
      <w:del w:id="134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10</w:delText>
        </w:r>
      </w:del>
    </w:p>
    <w:p w14:paraId="35BD10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0" w:author="Willian" w:date="2017-03-08T00:13:00Z"/>
          <w:rFonts w:ascii="Menlo" w:hAnsi="Menlo" w:cs="Menlo"/>
          <w:noProof/>
          <w:color w:val="414141"/>
          <w:sz w:val="21"/>
          <w:szCs w:val="21"/>
          <w:lang w:val="en-US"/>
        </w:rPr>
      </w:pPr>
      <w:del w:id="135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 {</w:delText>
        </w:r>
      </w:del>
    </w:p>
    <w:p w14:paraId="31377568"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2" w:author="Willian" w:date="2017-03-08T00:13:00Z"/>
          <w:rFonts w:ascii="Menlo" w:hAnsi="Menlo" w:cs="Menlo"/>
          <w:noProof/>
          <w:color w:val="414141"/>
          <w:sz w:val="21"/>
          <w:szCs w:val="21"/>
          <w:lang w:val="en-US"/>
        </w:rPr>
      </w:pPr>
      <w:del w:id="135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w:delText>
        </w:r>
      </w:del>
    </w:p>
    <w:p w14:paraId="379FD559"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4" w:author="Willian" w:date="2017-03-08T00:13:00Z"/>
          <w:rFonts w:ascii="Menlo" w:hAnsi="Menlo" w:cs="Menlo"/>
          <w:noProof/>
          <w:color w:val="414141"/>
          <w:sz w:val="21"/>
          <w:szCs w:val="21"/>
          <w:lang w:val="en-US"/>
        </w:rPr>
      </w:pPr>
      <w:del w:id="1355" w:author="Willian" w:date="2017-03-08T00:13:00Z">
        <w:r w:rsidRPr="00A66496" w:rsidDel="002E607A">
          <w:rPr>
            <w:rFonts w:ascii="Menlo" w:hAnsi="Menlo" w:cs="Menlo"/>
            <w:noProof/>
            <w:color w:val="414141"/>
            <w:sz w:val="18"/>
            <w:szCs w:val="18"/>
            <w:shd w:val="clear" w:color="auto" w:fill="FFFFFF"/>
            <w:lang w:val="en-US"/>
          </w:rPr>
          <w:delText>  }</w:delText>
        </w:r>
      </w:del>
    </w:p>
    <w:p w14:paraId="09C884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6" w:author="Willian" w:date="2017-03-08T00:13:00Z"/>
          <w:rFonts w:ascii="Menlo" w:hAnsi="Menlo" w:cs="Menlo"/>
          <w:noProof/>
          <w:color w:val="414141"/>
          <w:sz w:val="21"/>
          <w:szCs w:val="21"/>
          <w:lang w:val="en-US"/>
        </w:rPr>
      </w:pPr>
      <w:del w:id="135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w:delText>
        </w:r>
      </w:del>
    </w:p>
    <w:p w14:paraId="6C904C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58" w:author="Willian" w:date="2017-03-08T00:13:00Z"/>
          <w:rFonts w:ascii="Menlo" w:hAnsi="Menlo" w:cs="Menlo"/>
          <w:noProof/>
          <w:color w:val="414141"/>
          <w:sz w:val="21"/>
          <w:szCs w:val="21"/>
          <w:lang w:val="en-US"/>
        </w:rPr>
      </w:pPr>
      <w:del w:id="135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del>
    </w:p>
    <w:p w14:paraId="76D41CE5" w14:textId="77777777" w:rsidR="005649CE" w:rsidRPr="00DD2DED" w:rsidDel="002E607A" w:rsidRDefault="005649CE" w:rsidP="00DD2DED">
      <w:pPr>
        <w:pStyle w:val="NormalWeb"/>
        <w:shd w:val="clear" w:color="auto" w:fill="FFFFFF"/>
        <w:spacing w:before="0" w:beforeAutospacing="0" w:after="0" w:afterAutospacing="0"/>
        <w:ind w:left="567"/>
        <w:jc w:val="both"/>
        <w:textAlignment w:val="baseline"/>
        <w:rPr>
          <w:del w:id="1360" w:author="Willian" w:date="2017-03-08T00:13:00Z"/>
          <w:rFonts w:ascii="Menlo" w:hAnsi="Menlo" w:cs="Menlo"/>
          <w:noProof/>
          <w:color w:val="414141"/>
          <w:sz w:val="21"/>
          <w:szCs w:val="21"/>
        </w:rPr>
      </w:pPr>
      <w:del w:id="1361" w:author="Willian" w:date="2017-03-08T00:13:00Z">
        <w:r w:rsidRPr="00DD2DED" w:rsidDel="002E607A">
          <w:rPr>
            <w:rFonts w:ascii="Menlo" w:hAnsi="Menlo" w:cs="Menlo"/>
            <w:noProof/>
            <w:color w:val="414141"/>
            <w:sz w:val="18"/>
            <w:szCs w:val="18"/>
            <w:shd w:val="clear" w:color="auto" w:fill="FFFFFF"/>
          </w:rPr>
          <w:delText>}</w:delText>
        </w:r>
      </w:del>
    </w:p>
    <w:p w14:paraId="42657F31" w14:textId="77777777" w:rsidR="005649CE" w:rsidRPr="00DD2DED" w:rsidDel="002E607A" w:rsidRDefault="005649CE" w:rsidP="00DD2DED">
      <w:pPr>
        <w:pStyle w:val="NormalWeb"/>
        <w:shd w:val="clear" w:color="auto" w:fill="FFFFFF"/>
        <w:spacing w:before="0" w:beforeAutospacing="0" w:after="620" w:afterAutospacing="0"/>
        <w:ind w:left="567"/>
        <w:jc w:val="both"/>
        <w:textAlignment w:val="baseline"/>
        <w:rPr>
          <w:del w:id="1362" w:author="Willian" w:date="2017-03-08T00:13:00Z"/>
          <w:rFonts w:ascii="Menlo" w:hAnsi="Menlo" w:cs="Menlo"/>
          <w:noProof/>
          <w:color w:val="414141"/>
          <w:sz w:val="21"/>
          <w:szCs w:val="21"/>
        </w:rPr>
      </w:pPr>
      <w:del w:id="1363" w:author="Willian" w:date="2017-03-08T00:13:00Z">
        <w:r w:rsidRPr="00DD2DED" w:rsidDel="002E607A">
          <w:rPr>
            <w:rFonts w:ascii="Menlo" w:hAnsi="Menlo" w:cs="Menlo"/>
            <w:noProof/>
            <w:color w:val="3F6E74"/>
            <w:sz w:val="18"/>
            <w:szCs w:val="18"/>
            <w:shd w:val="clear" w:color="auto" w:fill="FFFFFF"/>
          </w:rPr>
          <w:delText>returnFifteen</w:delText>
        </w:r>
        <w:r w:rsidRPr="00DD2DED" w:rsidDel="002E607A">
          <w:rPr>
            <w:rFonts w:ascii="Menlo" w:hAnsi="Menlo" w:cs="Menlo"/>
            <w:noProof/>
            <w:color w:val="414141"/>
            <w:sz w:val="18"/>
            <w:szCs w:val="18"/>
            <w:shd w:val="clear" w:color="auto" w:fill="FFFFFF"/>
          </w:rPr>
          <w:delText>()</w:delText>
        </w:r>
      </w:del>
    </w:p>
    <w:p w14:paraId="4ACD5A56" w14:textId="77777777" w:rsidR="005649CE" w:rsidDel="002E607A" w:rsidRDefault="005649CE" w:rsidP="00DD2DED">
      <w:pPr>
        <w:rPr>
          <w:del w:id="1364" w:author="Willian" w:date="2017-03-08T00:13:00Z"/>
        </w:rPr>
      </w:pPr>
      <w:del w:id="1365" w:author="Willian" w:date="2017-03-08T00:13:00Z">
        <w:r w:rsidDel="002E607A">
          <w:rPr>
            <w:shd w:val="clear" w:color="auto" w:fill="FFFFFF"/>
          </w:rPr>
          <w:delText>As funções são um tipo de primeira classe. Isto significa que uma função pode retornar outra função como o seu valor.</w:delText>
        </w:r>
      </w:del>
    </w:p>
    <w:p w14:paraId="430F5F6C"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366" w:author="Willian" w:date="2017-03-08T00:13:00Z"/>
          <w:rFonts w:ascii="Menlo" w:hAnsi="Menlo" w:cs="Menlo"/>
          <w:noProof/>
          <w:color w:val="414141"/>
          <w:sz w:val="21"/>
          <w:szCs w:val="21"/>
          <w:lang w:val="en-US"/>
        </w:rPr>
      </w:pPr>
      <w:del w:id="136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3FCC8555"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68" w:author="Willian" w:date="2017-03-08T00:13:00Z"/>
          <w:rFonts w:ascii="Menlo" w:hAnsi="Menlo" w:cs="Menlo"/>
          <w:noProof/>
          <w:color w:val="414141"/>
          <w:sz w:val="21"/>
          <w:szCs w:val="21"/>
          <w:lang w:val="en-US"/>
        </w:rPr>
      </w:pPr>
      <w:del w:id="136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2423D237"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0" w:author="Willian" w:date="2017-03-08T00:13:00Z"/>
          <w:rFonts w:ascii="Menlo" w:hAnsi="Menlo" w:cs="Menlo"/>
          <w:noProof/>
          <w:color w:val="414141"/>
          <w:sz w:val="21"/>
          <w:szCs w:val="21"/>
          <w:lang w:val="en-US"/>
        </w:rPr>
      </w:pPr>
      <w:del w:id="137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D4454A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2" w:author="Willian" w:date="2017-03-08T00:13:00Z"/>
          <w:rFonts w:ascii="Menlo" w:hAnsi="Menlo" w:cs="Menlo"/>
          <w:noProof/>
          <w:color w:val="414141"/>
          <w:sz w:val="21"/>
          <w:szCs w:val="21"/>
          <w:lang w:val="en-US"/>
        </w:rPr>
      </w:pPr>
      <w:del w:id="1373" w:author="Willian" w:date="2017-03-08T00:13:00Z">
        <w:r w:rsidRPr="00A66496" w:rsidDel="002E607A">
          <w:rPr>
            <w:rFonts w:ascii="Menlo" w:hAnsi="Menlo" w:cs="Menlo"/>
            <w:noProof/>
            <w:color w:val="414141"/>
            <w:sz w:val="18"/>
            <w:szCs w:val="18"/>
            <w:shd w:val="clear" w:color="auto" w:fill="FFFFFF"/>
            <w:lang w:val="en-US"/>
          </w:rPr>
          <w:delText>  }</w:delText>
        </w:r>
      </w:del>
    </w:p>
    <w:p w14:paraId="116F9D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4" w:author="Willian" w:date="2017-03-08T00:13:00Z"/>
          <w:rFonts w:ascii="Menlo" w:hAnsi="Menlo" w:cs="Menlo"/>
          <w:noProof/>
          <w:color w:val="414141"/>
          <w:sz w:val="21"/>
          <w:szCs w:val="21"/>
          <w:lang w:val="en-US"/>
        </w:rPr>
      </w:pPr>
      <w:del w:id="1375"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del>
    </w:p>
    <w:p w14:paraId="02029801"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6" w:author="Willian" w:date="2017-03-08T00:13:00Z"/>
          <w:rFonts w:ascii="Menlo" w:hAnsi="Menlo" w:cs="Menlo"/>
          <w:noProof/>
          <w:color w:val="414141"/>
          <w:sz w:val="18"/>
          <w:szCs w:val="18"/>
          <w:shd w:val="clear" w:color="auto" w:fill="FFFFFF"/>
          <w:lang w:val="en-US"/>
        </w:rPr>
      </w:pPr>
      <w:del w:id="1377" w:author="Willian" w:date="2017-03-08T00:13:00Z">
        <w:r w:rsidRPr="00A66496" w:rsidDel="002E607A">
          <w:rPr>
            <w:rFonts w:ascii="Menlo" w:hAnsi="Menlo" w:cs="Menlo"/>
            <w:noProof/>
            <w:color w:val="414141"/>
            <w:sz w:val="18"/>
            <w:szCs w:val="18"/>
            <w:shd w:val="clear" w:color="auto" w:fill="FFFFFF"/>
            <w:lang w:val="en-US"/>
          </w:rPr>
          <w:delText>}</w:delText>
        </w:r>
      </w:del>
    </w:p>
    <w:p w14:paraId="388E1104" w14:textId="77777777" w:rsidR="00694681" w:rsidRPr="00A66496" w:rsidDel="002E607A" w:rsidRDefault="00694681" w:rsidP="00DD2DED">
      <w:pPr>
        <w:pStyle w:val="NormalWeb"/>
        <w:shd w:val="clear" w:color="auto" w:fill="FFFFFF"/>
        <w:spacing w:before="0" w:beforeAutospacing="0" w:after="0" w:afterAutospacing="0"/>
        <w:ind w:left="567"/>
        <w:jc w:val="both"/>
        <w:textAlignment w:val="baseline"/>
        <w:rPr>
          <w:del w:id="1378" w:author="Willian" w:date="2017-03-08T00:13:00Z"/>
          <w:rFonts w:ascii="Menlo" w:hAnsi="Menlo" w:cs="Menlo"/>
          <w:noProof/>
          <w:color w:val="414141"/>
          <w:sz w:val="21"/>
          <w:szCs w:val="21"/>
          <w:lang w:val="en-US"/>
        </w:rPr>
      </w:pPr>
    </w:p>
    <w:p w14:paraId="3D2F9834"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379" w:author="Willian" w:date="2017-03-08T00:13:00Z"/>
          <w:rFonts w:ascii="Menlo" w:hAnsi="Menlo" w:cs="Menlo"/>
          <w:noProof/>
          <w:color w:val="414141"/>
          <w:sz w:val="21"/>
          <w:szCs w:val="21"/>
          <w:lang w:val="en-US"/>
        </w:rPr>
      </w:pPr>
      <w:del w:id="1380"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increment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w:delText>
        </w:r>
      </w:del>
    </w:p>
    <w:p w14:paraId="65EED3E3" w14:textId="77777777" w:rsidR="005649CE" w:rsidRPr="00694681" w:rsidDel="002E607A" w:rsidRDefault="005649CE" w:rsidP="00DD2DED">
      <w:pPr>
        <w:pStyle w:val="NormalWeb"/>
        <w:shd w:val="clear" w:color="auto" w:fill="FFFFFF"/>
        <w:spacing w:before="0" w:beforeAutospacing="0" w:after="620" w:afterAutospacing="0"/>
        <w:ind w:left="567"/>
        <w:jc w:val="both"/>
        <w:textAlignment w:val="baseline"/>
        <w:rPr>
          <w:del w:id="1381" w:author="Willian" w:date="2017-03-08T00:13:00Z"/>
          <w:rFonts w:ascii="Menlo" w:hAnsi="Menlo" w:cs="Menlo"/>
          <w:noProof/>
          <w:color w:val="414141"/>
          <w:sz w:val="21"/>
          <w:szCs w:val="21"/>
        </w:rPr>
      </w:pPr>
      <w:del w:id="1382" w:author="Willian" w:date="2017-03-08T00:13:00Z">
        <w:r w:rsidRPr="00694681" w:rsidDel="002E607A">
          <w:rPr>
            <w:rFonts w:ascii="Menlo" w:hAnsi="Menlo" w:cs="Menlo"/>
            <w:noProof/>
            <w:color w:val="3F6E74"/>
            <w:sz w:val="18"/>
            <w:szCs w:val="18"/>
            <w:shd w:val="clear" w:color="auto" w:fill="FFFFFF"/>
          </w:rPr>
          <w:delText>increment</w:delText>
        </w:r>
        <w:r w:rsidRPr="00694681" w:rsidDel="002E607A">
          <w:rPr>
            <w:rFonts w:ascii="Menlo" w:hAnsi="Menlo" w:cs="Menlo"/>
            <w:noProof/>
            <w:color w:val="414141"/>
            <w:sz w:val="18"/>
            <w:szCs w:val="18"/>
            <w:shd w:val="clear" w:color="auto" w:fill="FFFFFF"/>
          </w:rPr>
          <w:delText>(</w:delText>
        </w:r>
        <w:r w:rsidRPr="00694681" w:rsidDel="002E607A">
          <w:rPr>
            <w:rFonts w:ascii="Menlo" w:hAnsi="Menlo" w:cs="Menlo"/>
            <w:noProof/>
            <w:color w:val="1C00CF"/>
            <w:sz w:val="18"/>
            <w:szCs w:val="18"/>
            <w:shd w:val="clear" w:color="auto" w:fill="FFFFFF"/>
          </w:rPr>
          <w:delText>7</w:delText>
        </w:r>
        <w:r w:rsidRPr="00694681" w:rsidDel="002E607A">
          <w:rPr>
            <w:rFonts w:ascii="Menlo" w:hAnsi="Menlo" w:cs="Menlo"/>
            <w:noProof/>
            <w:color w:val="414141"/>
            <w:sz w:val="18"/>
            <w:szCs w:val="18"/>
            <w:shd w:val="clear" w:color="auto" w:fill="FFFFFF"/>
          </w:rPr>
          <w:delText>)</w:delText>
        </w:r>
      </w:del>
    </w:p>
    <w:p w14:paraId="164392DE" w14:textId="77777777" w:rsidR="005649CE" w:rsidDel="002E607A" w:rsidRDefault="005649CE" w:rsidP="005649CE">
      <w:pPr>
        <w:pStyle w:val="NormalWeb"/>
        <w:spacing w:before="0" w:beforeAutospacing="0" w:after="220" w:afterAutospacing="0"/>
        <w:jc w:val="both"/>
        <w:rPr>
          <w:del w:id="1383" w:author="Willian" w:date="2017-03-08T00:13:00Z"/>
        </w:rPr>
      </w:pPr>
      <w:del w:id="1384" w:author="Willian" w:date="2017-03-08T00:13:00Z">
        <w:r w:rsidDel="002E607A">
          <w:rPr>
            <w:rFonts w:ascii="Arial" w:hAnsi="Arial" w:cs="Arial"/>
            <w:color w:val="414141"/>
            <w:sz w:val="21"/>
            <w:szCs w:val="21"/>
            <w:shd w:val="clear" w:color="auto" w:fill="FFFFFF"/>
          </w:rPr>
          <w:delText>Uma função pode levar outra função como um dos seus argumentos.</w:delText>
        </w:r>
      </w:del>
    </w:p>
    <w:p w14:paraId="39661B9A"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385" w:author="Willian" w:date="2017-03-08T00:13:00Z"/>
          <w:rFonts w:ascii="Menlo" w:hAnsi="Menlo" w:cs="Menlo"/>
          <w:noProof/>
          <w:color w:val="414141"/>
          <w:sz w:val="21"/>
          <w:szCs w:val="21"/>
          <w:lang w:val="en-US"/>
        </w:rPr>
      </w:pPr>
      <w:del w:id="1386"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1D3DAB5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87" w:author="Willian" w:date="2017-03-08T00:13:00Z"/>
          <w:rFonts w:ascii="Menlo" w:hAnsi="Menlo" w:cs="Menlo"/>
          <w:noProof/>
          <w:color w:val="414141"/>
          <w:sz w:val="21"/>
          <w:szCs w:val="21"/>
          <w:lang w:val="en-US"/>
        </w:rPr>
      </w:pPr>
      <w:del w:id="138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del>
    </w:p>
    <w:p w14:paraId="61E27A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89" w:author="Willian" w:date="2017-03-08T00:13:00Z"/>
          <w:rFonts w:ascii="Menlo" w:hAnsi="Menlo" w:cs="Menlo"/>
          <w:noProof/>
          <w:color w:val="414141"/>
          <w:sz w:val="21"/>
          <w:szCs w:val="21"/>
          <w:lang w:val="en-US"/>
        </w:rPr>
      </w:pPr>
      <w:del w:id="139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w:delText>
        </w:r>
      </w:del>
    </w:p>
    <w:p w14:paraId="488ECB2A"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1" w:author="Willian" w:date="2017-03-08T00:13:00Z"/>
          <w:rFonts w:ascii="Menlo" w:hAnsi="Menlo" w:cs="Menlo"/>
          <w:noProof/>
          <w:color w:val="414141"/>
          <w:sz w:val="21"/>
          <w:szCs w:val="21"/>
          <w:lang w:val="en-US"/>
        </w:rPr>
      </w:pPr>
      <w:del w:id="139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true</w:delText>
        </w:r>
      </w:del>
    </w:p>
    <w:p w14:paraId="2914F448"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3" w:author="Willian" w:date="2017-03-08T00:13:00Z"/>
          <w:rFonts w:ascii="Menlo" w:hAnsi="Menlo" w:cs="Menlo"/>
          <w:noProof/>
          <w:color w:val="414141"/>
          <w:sz w:val="21"/>
          <w:szCs w:val="21"/>
          <w:lang w:val="en-US"/>
        </w:rPr>
      </w:pPr>
      <w:del w:id="1394" w:author="Willian" w:date="2017-03-08T00:13:00Z">
        <w:r w:rsidRPr="00A66496" w:rsidDel="002E607A">
          <w:rPr>
            <w:rFonts w:ascii="Menlo" w:hAnsi="Menlo" w:cs="Menlo"/>
            <w:noProof/>
            <w:color w:val="414141"/>
            <w:sz w:val="18"/>
            <w:szCs w:val="18"/>
            <w:shd w:val="clear" w:color="auto" w:fill="FFFFFF"/>
            <w:lang w:val="en-US"/>
          </w:rPr>
          <w:delText>      }</w:delText>
        </w:r>
      </w:del>
    </w:p>
    <w:p w14:paraId="23EC48D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5" w:author="Willian" w:date="2017-03-08T00:13:00Z"/>
          <w:rFonts w:ascii="Menlo" w:hAnsi="Menlo" w:cs="Menlo"/>
          <w:noProof/>
          <w:color w:val="414141"/>
          <w:sz w:val="21"/>
          <w:szCs w:val="21"/>
          <w:lang w:val="en-US"/>
        </w:rPr>
      </w:pPr>
      <w:del w:id="1396" w:author="Willian" w:date="2017-03-08T00:13:00Z">
        <w:r w:rsidRPr="00A66496" w:rsidDel="002E607A">
          <w:rPr>
            <w:rFonts w:ascii="Menlo" w:hAnsi="Menlo" w:cs="Menlo"/>
            <w:noProof/>
            <w:color w:val="414141"/>
            <w:sz w:val="18"/>
            <w:szCs w:val="18"/>
            <w:shd w:val="clear" w:color="auto" w:fill="FFFFFF"/>
            <w:lang w:val="en-US"/>
          </w:rPr>
          <w:delText>  }</w:delText>
        </w:r>
      </w:del>
    </w:p>
    <w:p w14:paraId="3AB271E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7" w:author="Willian" w:date="2017-03-08T00:13:00Z"/>
          <w:rFonts w:ascii="Menlo" w:hAnsi="Menlo" w:cs="Menlo"/>
          <w:noProof/>
          <w:color w:val="414141"/>
          <w:sz w:val="21"/>
          <w:szCs w:val="21"/>
          <w:lang w:val="en-US"/>
        </w:rPr>
      </w:pPr>
      <w:del w:id="139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false</w:delText>
        </w:r>
      </w:del>
    </w:p>
    <w:p w14:paraId="6AC7E3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399" w:author="Willian" w:date="2017-03-08T00:13:00Z"/>
          <w:rFonts w:ascii="Menlo" w:hAnsi="Menlo" w:cs="Menlo"/>
          <w:noProof/>
          <w:color w:val="414141"/>
          <w:sz w:val="18"/>
          <w:szCs w:val="18"/>
          <w:shd w:val="clear" w:color="auto" w:fill="FFFFFF"/>
          <w:lang w:val="en-US"/>
        </w:rPr>
      </w:pPr>
      <w:del w:id="1400" w:author="Willian" w:date="2017-03-08T00:13:00Z">
        <w:r w:rsidRPr="00A66496" w:rsidDel="002E607A">
          <w:rPr>
            <w:rFonts w:ascii="Menlo" w:hAnsi="Menlo" w:cs="Menlo"/>
            <w:noProof/>
            <w:color w:val="414141"/>
            <w:sz w:val="18"/>
            <w:szCs w:val="18"/>
            <w:shd w:val="clear" w:color="auto" w:fill="FFFFFF"/>
            <w:lang w:val="en-US"/>
          </w:rPr>
          <w:delText>}</w:delText>
        </w:r>
      </w:del>
    </w:p>
    <w:p w14:paraId="117E4DD0"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01" w:author="Willian" w:date="2017-03-08T00:13:00Z"/>
          <w:rFonts w:ascii="Menlo" w:hAnsi="Menlo" w:cs="Menlo"/>
          <w:noProof/>
          <w:color w:val="414141"/>
          <w:sz w:val="21"/>
          <w:szCs w:val="21"/>
          <w:lang w:val="en-US"/>
        </w:rPr>
      </w:pPr>
    </w:p>
    <w:p w14:paraId="357BF00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2" w:author="Willian" w:date="2017-03-08T00:13:00Z"/>
          <w:rFonts w:ascii="Menlo" w:hAnsi="Menlo" w:cs="Menlo"/>
          <w:noProof/>
          <w:color w:val="414141"/>
          <w:sz w:val="21"/>
          <w:szCs w:val="21"/>
          <w:lang w:val="en-US"/>
        </w:rPr>
      </w:pPr>
      <w:del w:id="1403"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6EB39FE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4" w:author="Willian" w:date="2017-03-08T00:13:00Z"/>
          <w:rFonts w:ascii="Menlo" w:hAnsi="Menlo" w:cs="Menlo"/>
          <w:noProof/>
          <w:color w:val="414141"/>
          <w:sz w:val="21"/>
          <w:szCs w:val="21"/>
          <w:lang w:val="en-US"/>
        </w:rPr>
      </w:pPr>
      <w:del w:id="1405"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1C00CF"/>
            <w:sz w:val="18"/>
            <w:szCs w:val="18"/>
            <w:shd w:val="clear" w:color="auto" w:fill="FFFFFF"/>
            <w:lang w:val="en-US"/>
          </w:rPr>
          <w:delText>10</w:delText>
        </w:r>
      </w:del>
    </w:p>
    <w:p w14:paraId="7C0AEBB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6" w:author="Willian" w:date="2017-03-08T00:13:00Z"/>
          <w:rFonts w:ascii="Menlo" w:hAnsi="Menlo" w:cs="Menlo"/>
          <w:noProof/>
          <w:color w:val="414141"/>
          <w:sz w:val="18"/>
          <w:szCs w:val="18"/>
          <w:shd w:val="clear" w:color="auto" w:fill="FFFFFF"/>
          <w:lang w:val="en-US"/>
        </w:rPr>
      </w:pPr>
      <w:del w:id="1407" w:author="Willian" w:date="2017-03-08T00:13:00Z">
        <w:r w:rsidRPr="00A66496" w:rsidDel="002E607A">
          <w:rPr>
            <w:rFonts w:ascii="Menlo" w:hAnsi="Menlo" w:cs="Menlo"/>
            <w:noProof/>
            <w:color w:val="414141"/>
            <w:sz w:val="18"/>
            <w:szCs w:val="18"/>
            <w:shd w:val="clear" w:color="auto" w:fill="FFFFFF"/>
            <w:lang w:val="en-US"/>
          </w:rPr>
          <w:delText>}</w:delText>
        </w:r>
      </w:del>
    </w:p>
    <w:p w14:paraId="4A0284C1"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08" w:author="Willian" w:date="2017-03-08T00:13:00Z"/>
          <w:rFonts w:ascii="Menlo" w:hAnsi="Menlo" w:cs="Menlo"/>
          <w:noProof/>
          <w:color w:val="414141"/>
          <w:sz w:val="21"/>
          <w:szCs w:val="21"/>
          <w:lang w:val="en-US"/>
        </w:rPr>
      </w:pPr>
    </w:p>
    <w:p w14:paraId="5DABCA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09" w:author="Willian" w:date="2017-03-08T00:13:00Z"/>
          <w:rFonts w:ascii="Menlo" w:hAnsi="Menlo" w:cs="Menlo"/>
          <w:noProof/>
          <w:color w:val="414141"/>
          <w:sz w:val="21"/>
          <w:szCs w:val="21"/>
          <w:lang w:val="en-US"/>
        </w:rPr>
      </w:pPr>
      <w:del w:id="1410"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20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19</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7</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12</w:delText>
        </w:r>
        <w:r w:rsidRPr="00A66496" w:rsidDel="002E607A">
          <w:rPr>
            <w:rFonts w:ascii="Menlo" w:hAnsi="Menlo" w:cs="Menlo"/>
            <w:noProof/>
            <w:color w:val="414141"/>
            <w:sz w:val="18"/>
            <w:szCs w:val="18"/>
            <w:shd w:val="clear" w:color="auto" w:fill="FFFFFF"/>
            <w:lang w:val="en-US"/>
          </w:rPr>
          <w:delText>]</w:delText>
        </w:r>
      </w:del>
    </w:p>
    <w:p w14:paraId="22933A16"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11" w:author="Willian" w:date="2017-03-08T00:13:00Z"/>
          <w:rFonts w:ascii="Menlo" w:hAnsi="Menlo" w:cs="Menlo"/>
          <w:noProof/>
          <w:color w:val="414141"/>
          <w:sz w:val="21"/>
          <w:szCs w:val="21"/>
          <w:lang w:val="en-US"/>
        </w:rPr>
      </w:pPr>
      <w:del w:id="1412" w:author="Willian" w:date="2017-03-08T00:13:00Z">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del>
    </w:p>
    <w:p w14:paraId="05282CBF" w14:textId="77777777" w:rsidR="005649CE" w:rsidDel="002E607A" w:rsidRDefault="005649CE" w:rsidP="003A2BE7">
      <w:pPr>
        <w:rPr>
          <w:del w:id="1413" w:author="Willian" w:date="2017-03-08T00:13:00Z"/>
        </w:rPr>
      </w:pPr>
      <w:del w:id="1414" w:author="Willian" w:date="2017-03-08T00:13:00Z">
        <w:r w:rsidDel="002E607A">
          <w:rPr>
            <w:shd w:val="clear" w:color="auto" w:fill="FFFFFF"/>
          </w:rPr>
          <w:delText xml:space="preserve">As funções são na verdade um caso especial de </w:delText>
        </w:r>
        <w:r w:rsidR="003A2BE7" w:rsidDel="002E607A">
          <w:rPr>
            <w:shd w:val="clear" w:color="auto" w:fill="FFFFFF"/>
          </w:rPr>
          <w:delText>closures</w:delText>
        </w:r>
        <w:r w:rsidDel="002E607A">
          <w:rPr>
            <w:shd w:val="clear" w:color="auto" w:fill="FFFFFF"/>
          </w:rPr>
          <w:delText xml:space="preserve">: blocos de código que podem ser chamados </w:delText>
        </w:r>
        <w:r w:rsidR="003A2BE7" w:rsidDel="002E607A">
          <w:rPr>
            <w:shd w:val="clear" w:color="auto" w:fill="FFFFFF"/>
          </w:rPr>
          <w:delText>mais tarde</w:delText>
        </w:r>
        <w:r w:rsidDel="002E607A">
          <w:rPr>
            <w:shd w:val="clear" w:color="auto" w:fill="FFFFFF"/>
          </w:rPr>
          <w:delText xml:space="preserve">. O código em um </w:delText>
        </w:r>
        <w:r w:rsidR="003A2BE7" w:rsidDel="002E607A">
          <w:rPr>
            <w:shd w:val="clear" w:color="auto" w:fill="FFFFFF"/>
          </w:rPr>
          <w:delText xml:space="preserve">closure </w:delText>
        </w:r>
        <w:r w:rsidDel="002E607A">
          <w:rPr>
            <w:shd w:val="clear" w:color="auto" w:fill="FFFFFF"/>
          </w:rPr>
          <w:delText>tem acesso a coisas como variáveis e funções que estav</w:delText>
        </w:r>
        <w:r w:rsidR="003A2BE7" w:rsidDel="002E607A">
          <w:rPr>
            <w:shd w:val="clear" w:color="auto" w:fill="FFFFFF"/>
          </w:rPr>
          <w:delText>am disponíveis no escopo onde o mesmo foi criado, mesmo que ele</w:delText>
        </w:r>
        <w:r w:rsidDel="002E607A">
          <w:rPr>
            <w:shd w:val="clear" w:color="auto" w:fill="FFFFFF"/>
          </w:rPr>
          <w:delText xml:space="preserve"> </w:delText>
        </w:r>
        <w:r w:rsidR="003A2BE7" w:rsidDel="002E607A">
          <w:rPr>
            <w:shd w:val="clear" w:color="auto" w:fill="FFFFFF"/>
          </w:rPr>
          <w:delText>esteja</w:delText>
        </w:r>
        <w:r w:rsidDel="002E607A">
          <w:rPr>
            <w:shd w:val="clear" w:color="auto" w:fill="FFFFFF"/>
          </w:rPr>
          <w:delText xml:space="preserve"> em um escopo diferente </w:delText>
        </w:r>
        <w:r w:rsidR="003A2BE7" w:rsidDel="002E607A">
          <w:rPr>
            <w:shd w:val="clear" w:color="auto" w:fill="FFFFFF"/>
          </w:rPr>
          <w:delText>do qual</w:delText>
        </w:r>
        <w:r w:rsidDel="002E607A">
          <w:rPr>
            <w:shd w:val="clear" w:color="auto" w:fill="FFFFFF"/>
          </w:rPr>
          <w:delText xml:space="preserve"> ele é executado, você viu um exemplo disso já com funções aninhadas. Você pode escrever um fechamento sem um nome cercando código com chaves (</w:delText>
        </w:r>
        <w:r w:rsidR="003A2BE7" w:rsidRPr="003A2BE7" w:rsidDel="002E607A">
          <w:rPr>
            <w:rFonts w:ascii="Menlo" w:hAnsi="Menlo" w:cs="Menlo"/>
            <w:color w:val="414141"/>
            <w:sz w:val="18"/>
            <w:szCs w:val="18"/>
            <w:shd w:val="clear" w:color="auto" w:fill="FFFFFF"/>
          </w:rPr>
          <w:delText>{</w:delText>
        </w:r>
        <w:r w:rsidR="003A2BE7" w:rsidDel="002E607A">
          <w:rPr>
            <w:rFonts w:ascii="Menlo" w:hAnsi="Menlo" w:cs="Menlo"/>
            <w:color w:val="414141"/>
            <w:sz w:val="18"/>
            <w:szCs w:val="18"/>
            <w:shd w:val="clear" w:color="auto" w:fill="FFFFFF"/>
          </w:rPr>
          <w:delText>}</w:delText>
        </w:r>
        <w:r w:rsidDel="002E607A">
          <w:rPr>
            <w:shd w:val="clear" w:color="auto" w:fill="FFFFFF"/>
          </w:rPr>
          <w:delText xml:space="preserve">). </w:delText>
        </w:r>
        <w:r w:rsidR="003A2BE7" w:rsidDel="002E607A">
          <w:rPr>
            <w:shd w:val="clear" w:color="auto" w:fill="FFFFFF"/>
          </w:rPr>
          <w:delText>Use</w:delText>
        </w:r>
        <w:r w:rsidDel="002E607A">
          <w:rPr>
            <w:shd w:val="clear" w:color="auto" w:fill="FFFFFF"/>
          </w:rPr>
          <w:delText xml:space="preserve"> </w:delText>
        </w:r>
        <w:r w:rsidR="003A2BE7" w:rsidRPr="003A2BE7" w:rsidDel="002E607A">
          <w:rPr>
            <w:rFonts w:ascii="Menlo" w:hAnsi="Menlo" w:cs="Menlo"/>
            <w:color w:val="AA3391"/>
            <w:sz w:val="18"/>
            <w:szCs w:val="18"/>
            <w:shd w:val="clear" w:color="auto" w:fill="FFFFFF"/>
          </w:rPr>
          <w:delText>in</w:delText>
        </w:r>
        <w:r w:rsidR="003A2BE7" w:rsidDel="002E607A">
          <w:rPr>
            <w:shd w:val="clear" w:color="auto" w:fill="FFFFFF"/>
          </w:rPr>
          <w:delText xml:space="preserve"> para </w:delText>
        </w:r>
        <w:r w:rsidDel="002E607A">
          <w:rPr>
            <w:shd w:val="clear" w:color="auto" w:fill="FFFFFF"/>
          </w:rPr>
          <w:delText>separar os argumentos e tipo de retorno do corpo.</w:delText>
        </w:r>
      </w:del>
    </w:p>
    <w:p w14:paraId="71494B30"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415" w:author="Willian" w:date="2017-03-08T00:13:00Z"/>
          <w:rFonts w:ascii="Menlo" w:hAnsi="Menlo" w:cs="Menlo"/>
          <w:noProof/>
          <w:color w:val="414141"/>
          <w:sz w:val="21"/>
          <w:szCs w:val="21"/>
          <w:lang w:val="en-US"/>
        </w:rPr>
      </w:pPr>
      <w:del w:id="1416" w:author="Willian" w:date="2017-03-08T00:13:00Z">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map</w:delText>
        </w:r>
        <w:r w:rsidRPr="00A66496" w:rsidDel="002E607A">
          <w:rPr>
            <w:rFonts w:ascii="Menlo" w:hAnsi="Menlo" w:cs="Menlo"/>
            <w:noProof/>
            <w:color w:val="414141"/>
            <w:sz w:val="18"/>
            <w:szCs w:val="18"/>
            <w:shd w:val="clear" w:color="auto" w:fill="FFFFFF"/>
            <w:lang w:val="en-US"/>
          </w:rPr>
          <w:delText>({</w:delText>
        </w:r>
      </w:del>
    </w:p>
    <w:p w14:paraId="23D66C4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7" w:author="Willian" w:date="2017-03-08T00:13:00Z"/>
          <w:rFonts w:ascii="Menlo" w:hAnsi="Menlo" w:cs="Menlo"/>
          <w:noProof/>
          <w:color w:val="414141"/>
          <w:sz w:val="21"/>
          <w:szCs w:val="21"/>
          <w:lang w:val="en-US"/>
        </w:rPr>
      </w:pPr>
      <w:del w:id="141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del>
    </w:p>
    <w:p w14:paraId="74055C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19" w:author="Willian" w:date="2017-03-08T00:13:00Z"/>
          <w:rFonts w:ascii="Menlo" w:hAnsi="Menlo" w:cs="Menlo"/>
          <w:noProof/>
          <w:color w:val="414141"/>
          <w:sz w:val="21"/>
          <w:szCs w:val="21"/>
          <w:lang w:val="en-US"/>
        </w:rPr>
      </w:pPr>
      <w:del w:id="142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CC6F3D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21" w:author="Willian" w:date="2017-03-08T00:13:00Z"/>
          <w:rFonts w:ascii="Menlo" w:hAnsi="Menlo" w:cs="Menlo"/>
          <w:noProof/>
          <w:color w:val="414141"/>
          <w:sz w:val="21"/>
          <w:szCs w:val="21"/>
          <w:lang w:val="en-US"/>
        </w:rPr>
      </w:pPr>
      <w:del w:id="142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del>
    </w:p>
    <w:p w14:paraId="4785CCEF"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23" w:author="Willian" w:date="2017-03-08T00:13:00Z"/>
          <w:rFonts w:ascii="Menlo" w:hAnsi="Menlo" w:cs="Menlo"/>
          <w:noProof/>
          <w:color w:val="414141"/>
          <w:sz w:val="21"/>
          <w:szCs w:val="21"/>
          <w:lang w:val="en-US"/>
        </w:rPr>
      </w:pPr>
      <w:del w:id="1424" w:author="Willian" w:date="2017-03-08T00:13:00Z">
        <w:r w:rsidRPr="00A66496" w:rsidDel="002E607A">
          <w:rPr>
            <w:rFonts w:ascii="Menlo" w:hAnsi="Menlo" w:cs="Menlo"/>
            <w:noProof/>
            <w:color w:val="414141"/>
            <w:sz w:val="18"/>
            <w:szCs w:val="18"/>
            <w:shd w:val="clear" w:color="auto" w:fill="FFFFFF"/>
            <w:lang w:val="en-US"/>
          </w:rPr>
          <w:delText>})</w:delText>
        </w:r>
      </w:del>
    </w:p>
    <w:p w14:paraId="7313C563" w14:textId="77777777"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7" w:author="Vicente da Silva, Mayara" w:date="2016-11-01T14:38:00Z" w:initials="VdSM">
    <w:p w14:paraId="6F3015C2" w14:textId="77777777" w:rsidR="00721A40" w:rsidRDefault="00721A40">
      <w:pPr>
        <w:pStyle w:val="Textodecomentrio"/>
      </w:pPr>
      <w:r>
        <w:rPr>
          <w:rStyle w:val="Refdecomentrio"/>
        </w:rPr>
        <w:annotationRef/>
      </w:r>
      <w:r>
        <w:t>O que seria este propósito geral</w:t>
      </w:r>
    </w:p>
  </w:comment>
  <w:comment w:id="238" w:author="Willian" w:date="2016-11-04T21:43:00Z" w:initials="WFSP">
    <w:p w14:paraId="22BFA1D9" w14:textId="77777777" w:rsidR="00721A40" w:rsidRDefault="00721A40">
      <w:pPr>
        <w:pStyle w:val="Textodecomentrio"/>
      </w:pPr>
      <w:r>
        <w:rPr>
          <w:rStyle w:val="Refdecomentrio"/>
        </w:rPr>
        <w:annotationRef/>
      </w:r>
      <w:r>
        <w:t>Explicado</w:t>
      </w:r>
    </w:p>
  </w:comment>
  <w:comment w:id="256" w:author="Vicente da Silva, Mayara" w:date="2016-11-01T14:38:00Z" w:initials="VdSM">
    <w:p w14:paraId="2CB0CABD" w14:textId="77777777" w:rsidR="00721A40" w:rsidRDefault="00721A40">
      <w:pPr>
        <w:pStyle w:val="Textodecomentrio"/>
      </w:pPr>
      <w:r>
        <w:rPr>
          <w:rStyle w:val="Refdecomentrio"/>
        </w:rPr>
        <w:annotationRef/>
      </w:r>
      <w:r>
        <w:t>Pode não ser?</w:t>
      </w:r>
    </w:p>
  </w:comment>
  <w:comment w:id="257" w:author="Willian" w:date="2016-11-04T21:44:00Z" w:initials="WFSP">
    <w:p w14:paraId="155E8463" w14:textId="77777777" w:rsidR="00721A40" w:rsidRDefault="00721A40">
      <w:pPr>
        <w:pStyle w:val="Textodecomentrio"/>
      </w:pPr>
      <w:r>
        <w:rPr>
          <w:rStyle w:val="Refdecomentrio"/>
        </w:rPr>
        <w:annotationRef/>
      </w:r>
      <w:r>
        <w:t>Não, será. Esta é a maneira que está escrito no site do Swift, mas podemos mudar</w:t>
      </w:r>
    </w:p>
  </w:comment>
  <w:comment w:id="265" w:author="Vicente da Silva, Mayara" w:date="2016-11-01T14:38:00Z" w:initials="VdSM">
    <w:p w14:paraId="660987A1" w14:textId="77777777" w:rsidR="00721A40" w:rsidRDefault="00721A40">
      <w:pPr>
        <w:pStyle w:val="Textodecomentrio"/>
      </w:pPr>
      <w:r>
        <w:rPr>
          <w:rStyle w:val="Refdecomentrio"/>
        </w:rPr>
        <w:annotationRef/>
      </w:r>
      <w:r>
        <w:t>Mas o que seria isso?</w:t>
      </w:r>
    </w:p>
    <w:p w14:paraId="16A51823" w14:textId="77777777" w:rsidR="00721A40" w:rsidRDefault="00721A40">
      <w:pPr>
        <w:pStyle w:val="Textodecomentrio"/>
      </w:pPr>
      <w:r>
        <w:t>O que os desenvolvedores esperam?</w:t>
      </w:r>
    </w:p>
  </w:comment>
  <w:comment w:id="263" w:author="Vicente da Silva, Mayara" w:date="2016-11-01T14:38:00Z" w:initials="VdSM">
    <w:p w14:paraId="569BB8BA" w14:textId="77777777" w:rsidR="00721A40" w:rsidRDefault="00721A40">
      <w:pPr>
        <w:pStyle w:val="Textodecomentrio"/>
      </w:pPr>
      <w:r>
        <w:rPr>
          <w:rStyle w:val="Refdecomentrio"/>
        </w:rPr>
        <w:annotationRef/>
      </w:r>
      <w:r>
        <w:t>Sugiro rever o texto todo</w:t>
      </w:r>
    </w:p>
    <w:p w14:paraId="2F0A9262" w14:textId="77777777" w:rsidR="00721A40" w:rsidRDefault="00721A40">
      <w:pPr>
        <w:pStyle w:val="Textodecomentrio"/>
      </w:pPr>
      <w:r>
        <w:t>Deixar o tópico como algo objetivo e concreto</w:t>
      </w:r>
    </w:p>
  </w:comment>
  <w:comment w:id="264" w:author="Willian" w:date="2016-11-04T21:48:00Z" w:initials="WFSP">
    <w:p w14:paraId="439E9923" w14:textId="77777777" w:rsidR="00721A40" w:rsidRDefault="00721A40">
      <w:pPr>
        <w:pStyle w:val="Textodecomentrio"/>
      </w:pPr>
      <w:r>
        <w:rPr>
          <w:rStyle w:val="Refdecomentrio"/>
        </w:rPr>
        <w:annotationRef/>
      </w:r>
      <w:r>
        <w:t>Foi modificado. Este é o descritivo da linguagem Swift encontrado no site oficial dela. Se preferir nós podemos tirar, pois todas estas características serão desenvolvidas durante o curso todo.</w:t>
      </w:r>
    </w:p>
  </w:comment>
  <w:comment w:id="293" w:author="Vicente da Silva, Mayara" w:date="2016-11-01T14:38:00Z" w:initials="VdSM">
    <w:p w14:paraId="36659DE5" w14:textId="77777777" w:rsidR="00721A40" w:rsidRDefault="00721A40">
      <w:pPr>
        <w:pStyle w:val="Textodecomentrio"/>
      </w:pPr>
      <w:r>
        <w:rPr>
          <w:rStyle w:val="Refdecomentrio"/>
        </w:rPr>
        <w:annotationRef/>
      </w:r>
      <w:r>
        <w:t>Serão explicados que recursos?</w:t>
      </w:r>
    </w:p>
  </w:comment>
  <w:comment w:id="294" w:author="Willian" w:date="2016-11-04T21:47:00Z" w:initials="WFSP">
    <w:p w14:paraId="73672D49" w14:textId="77777777" w:rsidR="00721A40" w:rsidRDefault="00721A40">
      <w:pPr>
        <w:pStyle w:val="Textodecomentrio"/>
      </w:pPr>
      <w:r>
        <w:rPr>
          <w:rStyle w:val="Refdecomentrio"/>
        </w:rPr>
        <w:annotationRef/>
      </w:r>
      <w:r>
        <w:t>Sim. A aula é destinada a isto.</w:t>
      </w:r>
    </w:p>
  </w:comment>
  <w:comment w:id="301" w:author="Vicente da Silva, Mayara" w:date="2016-11-01T14:38:00Z" w:initials="VdSM">
    <w:p w14:paraId="58413437" w14:textId="77777777" w:rsidR="00721A40" w:rsidRDefault="00721A40">
      <w:pPr>
        <w:pStyle w:val="Textodecomentrio"/>
      </w:pPr>
      <w:r>
        <w:rPr>
          <w:rStyle w:val="Refdecomentrio"/>
        </w:rPr>
        <w:annotationRef/>
      </w:r>
      <w:r>
        <w:t>O que seriam?</w:t>
      </w:r>
    </w:p>
  </w:comment>
  <w:comment w:id="302" w:author="Willian" w:date="2016-11-04T21:51:00Z" w:initials="WFSP">
    <w:p w14:paraId="587D14FF" w14:textId="77777777" w:rsidR="00721A40" w:rsidRPr="00CB1257" w:rsidRDefault="00721A40">
      <w:pPr>
        <w:pStyle w:val="Textodecomentrio"/>
        <w:rPr>
          <w:b/>
        </w:rPr>
      </w:pPr>
      <w:r>
        <w:rPr>
          <w:rStyle w:val="Refdecomentrio"/>
        </w:rPr>
        <w:annotationRef/>
      </w:r>
      <w:r>
        <w:t xml:space="preserve">Explicado no tópico 1.2, parte que fala sobre </w:t>
      </w:r>
      <w:r>
        <w:rPr>
          <w:b/>
        </w:rPr>
        <w:t>Inferência de tipos</w:t>
      </w:r>
    </w:p>
  </w:comment>
  <w:comment w:id="303" w:author="Vicente da Silva, Mayara" w:date="2016-11-01T14:38:00Z" w:initials="VdSM">
    <w:p w14:paraId="519B4D82" w14:textId="77777777" w:rsidR="00721A40" w:rsidRDefault="00721A40">
      <w:pPr>
        <w:pStyle w:val="Textodecomentrio"/>
      </w:pPr>
      <w:r>
        <w:rPr>
          <w:rStyle w:val="Refdecomentrio"/>
        </w:rPr>
        <w:annotationRef/>
      </w:r>
      <w:r>
        <w:t>Seria fornecer namespaces?</w:t>
      </w:r>
    </w:p>
  </w:comment>
  <w:comment w:id="304" w:author="Willian" w:date="2016-11-04T21:51:00Z" w:initials="WFSP">
    <w:p w14:paraId="4DF94A05" w14:textId="77777777" w:rsidR="00721A40" w:rsidRDefault="00721A40">
      <w:pPr>
        <w:pStyle w:val="Textodecomentrio"/>
      </w:pPr>
      <w:r>
        <w:rPr>
          <w:rStyle w:val="Refdecomentrio"/>
        </w:rPr>
        <w:annotationRef/>
      </w:r>
      <w:r>
        <w:t>Explicado em dica</w:t>
      </w:r>
    </w:p>
  </w:comment>
  <w:comment w:id="320" w:author="Vicente da Silva, Mayara" w:date="2016-11-01T14:38:00Z" w:initials="VdSM">
    <w:p w14:paraId="6F997AD4" w14:textId="77777777" w:rsidR="00721A40" w:rsidRDefault="00721A40">
      <w:pPr>
        <w:pStyle w:val="Textodecomentrio"/>
      </w:pPr>
      <w:r>
        <w:rPr>
          <w:rStyle w:val="Refdecomentrio"/>
        </w:rPr>
        <w:annotationRef/>
      </w:r>
      <w:r>
        <w:t>Isso é uma opinião subjetiva, e o material precisa ser objetivo</w:t>
      </w:r>
    </w:p>
  </w:comment>
  <w:comment w:id="324" w:author="Vicente da Silva, Mayara" w:date="2016-11-01T14:40:00Z" w:initials="VdSM">
    <w:p w14:paraId="6E0A0F20" w14:textId="77777777" w:rsidR="00721A40" w:rsidRDefault="00721A40">
      <w:pPr>
        <w:pStyle w:val="Textodecomentrio"/>
      </w:pPr>
      <w:r>
        <w:rPr>
          <w:rStyle w:val="Refdecomentrio"/>
        </w:rPr>
        <w:annotationRef/>
      </w:r>
      <w:r>
        <w:t>Idem comentário 8 – anterior</w:t>
      </w:r>
    </w:p>
    <w:p w14:paraId="12F31F10" w14:textId="77777777" w:rsidR="00721A40" w:rsidRDefault="00721A40">
      <w:pPr>
        <w:pStyle w:val="Textodecomentrio"/>
      </w:pPr>
    </w:p>
    <w:p w14:paraId="13FB5399" w14:textId="77777777" w:rsidR="00721A40" w:rsidRDefault="00721A40">
      <w:pPr>
        <w:pStyle w:val="Textodecomentrio"/>
      </w:pPr>
      <w:r>
        <w:t>Sugiro retirar o item completo e deixar apenas</w:t>
      </w:r>
    </w:p>
    <w:p w14:paraId="2BC2E38F" w14:textId="77777777" w:rsidR="00721A40" w:rsidRDefault="00721A40">
      <w:pPr>
        <w:pStyle w:val="Textodecomentrio"/>
      </w:pPr>
    </w:p>
    <w:p w14:paraId="6EA0A9A8" w14:textId="77777777" w:rsidR="00721A40" w:rsidRDefault="00721A40">
      <w:pPr>
        <w:pStyle w:val="Textodecomentrio"/>
      </w:pPr>
      <w:r>
        <w:t>“</w:t>
      </w:r>
      <w:r w:rsidRPr="008313E9">
        <w:rPr>
          <w:rFonts w:ascii="Calibri" w:hAnsi="Calibri" w:cs="Times New Roman"/>
        </w:rPr>
        <w:t>Alguns recursos adicionais de Swift incluem:</w:t>
      </w:r>
      <w:r>
        <w:rPr>
          <w:rFonts w:ascii="Calibri" w:hAnsi="Calibri" w:cs="Times New Roman"/>
        </w:rPr>
        <w:t>”</w:t>
      </w:r>
    </w:p>
  </w:comment>
  <w:comment w:id="325" w:author="Willian" w:date="2016-11-04T21:56:00Z" w:initials="WFSP">
    <w:p w14:paraId="24998187" w14:textId="77777777" w:rsidR="00721A40" w:rsidRDefault="00721A40">
      <w:pPr>
        <w:pStyle w:val="Textodecomentrio"/>
      </w:pPr>
      <w:r>
        <w:rPr>
          <w:rStyle w:val="Refdecomentrio"/>
        </w:rPr>
        <w:annotationRef/>
      </w:r>
      <w:r>
        <w:t xml:space="preserve">Por que seria subjetivo no caso? Esta frase esta transparecendo algo como “puxar saco” da linguagem? Pois pode ser que, como eu estou diariamente em contato com ela e é minha linguagem favorita, eu estaja puxando o saco dela. </w:t>
      </w:r>
      <w:r>
        <w:sym w:font="Wingdings" w:char="F04A"/>
      </w:r>
    </w:p>
  </w:comment>
  <w:comment w:id="328" w:author="Vicente da Silva, Mayara" w:date="2016-11-01T14:40:00Z" w:initials="VdSM">
    <w:p w14:paraId="300AD64F" w14:textId="77777777" w:rsidR="00721A40" w:rsidRDefault="00721A40">
      <w:pPr>
        <w:pStyle w:val="Textodecomentrio"/>
      </w:pPr>
      <w:r>
        <w:rPr>
          <w:rStyle w:val="Refdecomentrio"/>
        </w:rPr>
        <w:annotationRef/>
      </w:r>
      <w:r>
        <w:t>Os alunos saberão o que é?</w:t>
      </w:r>
    </w:p>
  </w:comment>
  <w:comment w:id="329" w:author="Willian" w:date="2016-11-04T22:00:00Z" w:initials="WFSP">
    <w:p w14:paraId="2ACC6C5E" w14:textId="77777777" w:rsidR="00721A40" w:rsidRDefault="00721A40" w:rsidP="00AE0252">
      <w:pPr>
        <w:pStyle w:val="Textodecomentrio"/>
      </w:pPr>
      <w:r>
        <w:rPr>
          <w:rStyle w:val="Refdecomentrio"/>
        </w:rPr>
        <w:annotationRef/>
      </w:r>
      <w:r>
        <w:t>Todos estes tópicos serão abordados durante o curso</w:t>
      </w:r>
    </w:p>
    <w:p w14:paraId="7F66198D" w14:textId="77777777" w:rsidR="00721A40" w:rsidRDefault="00721A40">
      <w:pPr>
        <w:pStyle w:val="Textodecomentrio"/>
      </w:pPr>
    </w:p>
  </w:comment>
  <w:comment w:id="332" w:author="Vicente da Silva, Mayara" w:date="2016-11-01T14:40:00Z" w:initials="VdSM">
    <w:p w14:paraId="0AEF3A66" w14:textId="77777777" w:rsidR="00721A40" w:rsidRDefault="00721A40">
      <w:pPr>
        <w:pStyle w:val="Textodecomentrio"/>
      </w:pPr>
      <w:r>
        <w:rPr>
          <w:rStyle w:val="Refdecomentrio"/>
        </w:rPr>
        <w:annotationRef/>
      </w:r>
      <w:r>
        <w:t>Os alunos saberão o que é?</w:t>
      </w:r>
    </w:p>
  </w:comment>
  <w:comment w:id="333" w:author="Willian" w:date="2016-11-04T21:58:00Z" w:initials="WFSP">
    <w:p w14:paraId="16A01E6B" w14:textId="77777777" w:rsidR="00721A40" w:rsidRDefault="00721A40">
      <w:pPr>
        <w:pStyle w:val="Textodecomentrio"/>
      </w:pPr>
      <w:r>
        <w:rPr>
          <w:rStyle w:val="Refdecomentrio"/>
        </w:rPr>
        <w:annotationRef/>
      </w:r>
      <w:r>
        <w:t>Neste caso trata-se do sentido literal da frase. Todos estes tópicos serão abordados durante o curso</w:t>
      </w:r>
    </w:p>
  </w:comment>
  <w:comment w:id="336" w:author="Vicente da Silva, Mayara" w:date="2016-11-01T14:40:00Z" w:initials="VdSM">
    <w:p w14:paraId="17BBADAA" w14:textId="77777777" w:rsidR="00721A40" w:rsidRDefault="00721A40">
      <w:pPr>
        <w:pStyle w:val="Textodecomentrio"/>
      </w:pPr>
      <w:r>
        <w:rPr>
          <w:rStyle w:val="Refdecomentrio"/>
        </w:rPr>
        <w:annotationRef/>
      </w:r>
      <w:r>
        <w:t>Os alunos saberão o que é?</w:t>
      </w:r>
    </w:p>
  </w:comment>
  <w:comment w:id="337" w:author="Willian" w:date="2016-11-04T22:00:00Z" w:initials="WFSP">
    <w:p w14:paraId="16020E7B" w14:textId="77777777" w:rsidR="00721A40" w:rsidRDefault="00721A40" w:rsidP="00AE0252">
      <w:pPr>
        <w:pStyle w:val="Textodecomentrio"/>
      </w:pPr>
      <w:r>
        <w:rPr>
          <w:rStyle w:val="Refdecomentrio"/>
        </w:rPr>
        <w:annotationRef/>
      </w:r>
      <w:r>
        <w:t>Todos estes tópicos serão abordados durante o curso</w:t>
      </w:r>
    </w:p>
    <w:p w14:paraId="67F22F3E" w14:textId="77777777" w:rsidR="00721A40" w:rsidRDefault="00721A40">
      <w:pPr>
        <w:pStyle w:val="Textodecomentrio"/>
      </w:pPr>
    </w:p>
  </w:comment>
  <w:comment w:id="378" w:author="Vicente da Silva, Mayara" w:date="2016-11-01T14:48:00Z" w:initials="VdSM">
    <w:p w14:paraId="510B3DF5" w14:textId="77777777" w:rsidR="00721A40" w:rsidRDefault="00721A40">
      <w:pPr>
        <w:pStyle w:val="Textodecomentrio"/>
      </w:pPr>
      <w:r>
        <w:rPr>
          <w:rStyle w:val="Refdecomentrio"/>
        </w:rPr>
        <w:annotationRef/>
      </w:r>
      <w:r>
        <w:t>Tipo de?</w:t>
      </w:r>
    </w:p>
  </w:comment>
  <w:comment w:id="379" w:author="Willian" w:date="2016-11-04T22:00:00Z" w:initials="WFSP">
    <w:p w14:paraId="3754B114" w14:textId="77777777" w:rsidR="00721A40" w:rsidRDefault="00721A40">
      <w:pPr>
        <w:pStyle w:val="Textodecomentrio"/>
      </w:pPr>
      <w:r>
        <w:rPr>
          <w:rStyle w:val="Refdecomentrio"/>
        </w:rPr>
        <w:annotationRef/>
      </w:r>
      <w:r>
        <w:rPr>
          <w:rStyle w:val="Refdecomentrio"/>
        </w:rPr>
        <w:t>valor</w:t>
      </w:r>
    </w:p>
  </w:comment>
  <w:comment w:id="426" w:author="Vicente da Silva, Mayara" w:date="2016-11-01T16:54:00Z" w:initials="VdSM">
    <w:p w14:paraId="471A1446" w14:textId="77777777" w:rsidR="00721A40" w:rsidRDefault="00721A40">
      <w:pPr>
        <w:pStyle w:val="Textodecomentrio"/>
      </w:pPr>
      <w:r>
        <w:rPr>
          <w:rStyle w:val="Refdecomentrio"/>
        </w:rPr>
        <w:annotationRef/>
      </w:r>
      <w:r>
        <w:t>??</w:t>
      </w:r>
    </w:p>
    <w:p w14:paraId="4E888A42" w14:textId="77777777" w:rsidR="00721A40" w:rsidRDefault="00721A40">
      <w:pPr>
        <w:pStyle w:val="Textodecomentrio"/>
      </w:pPr>
      <w:r>
        <w:t>reformular</w:t>
      </w:r>
    </w:p>
  </w:comment>
  <w:comment w:id="427" w:author="Vicente da Silva, Mayara" w:date="2016-11-01T16:55:00Z" w:initials="VdSM">
    <w:p w14:paraId="672CF518" w14:textId="77777777" w:rsidR="00721A40" w:rsidRDefault="00721A40">
      <w:pPr>
        <w:pStyle w:val="Textodecomentrio"/>
      </w:pPr>
      <w:r>
        <w:rPr>
          <w:rStyle w:val="Refdecomentrio"/>
        </w:rPr>
        <w:annotationRef/>
      </w:r>
      <w:r>
        <w:t>qual seria o conceito de desembrulhar?</w:t>
      </w:r>
    </w:p>
  </w:comment>
  <w:comment w:id="428" w:author="Willian" w:date="2016-11-04T22:15:00Z" w:initials="WFSP">
    <w:p w14:paraId="42C381DF" w14:textId="77777777" w:rsidR="00721A40" w:rsidRDefault="00721A40">
      <w:pPr>
        <w:pStyle w:val="Textodecomentrio"/>
      </w:pPr>
      <w:r>
        <w:rPr>
          <w:rStyle w:val="Refdecomentrio"/>
        </w:rPr>
        <w:annotationRef/>
      </w:r>
      <w:r>
        <w:t>Tentei explicar em DICA</w:t>
      </w:r>
    </w:p>
  </w:comment>
  <w:comment w:id="466" w:author="Vicente da Silva, Mayara" w:date="2016-11-01T17:01:00Z" w:initials="VdSM">
    <w:p w14:paraId="615A0DEB" w14:textId="77777777" w:rsidR="00721A40" w:rsidRDefault="00721A40">
      <w:pPr>
        <w:pStyle w:val="Textodecomentrio"/>
      </w:pPr>
      <w:r>
        <w:rPr>
          <w:rStyle w:val="Refdecomentrio"/>
        </w:rPr>
        <w:annotationRef/>
      </w:r>
      <w:r>
        <w:t>Ver e gravar? No sentido de memorizar?</w:t>
      </w:r>
    </w:p>
  </w:comment>
  <w:comment w:id="467" w:author="Willian" w:date="2016-11-04T22:15:00Z" w:initials="WFSP">
    <w:p w14:paraId="56D4DC44" w14:textId="77777777" w:rsidR="00721A40" w:rsidRDefault="00721A40">
      <w:pPr>
        <w:pStyle w:val="Textodecomentrio"/>
      </w:pPr>
      <w:r>
        <w:rPr>
          <w:rStyle w:val="Refdecomentrio"/>
        </w:rPr>
        <w:annotationRef/>
      </w:r>
      <w:r>
        <w:t>Não, acho que usei a palavra errada</w:t>
      </w:r>
    </w:p>
  </w:comment>
  <w:comment w:id="476" w:author="Vicente da Silva, Mayara" w:date="2016-11-03T14:32:00Z" w:initials="VdSM">
    <w:p w14:paraId="3F130C1F" w14:textId="77777777" w:rsidR="00721A40" w:rsidRDefault="00721A40">
      <w:pPr>
        <w:pStyle w:val="Textodecomentrio"/>
      </w:pPr>
      <w:r>
        <w:rPr>
          <w:rStyle w:val="Refdecomentrio"/>
        </w:rPr>
        <w:annotationRef/>
      </w:r>
      <w:r>
        <w:t>Tem algum meio de deixar o texto mais claro?</w:t>
      </w:r>
    </w:p>
    <w:p w14:paraId="58C4DEEC" w14:textId="77777777" w:rsidR="00721A40" w:rsidRDefault="00721A40">
      <w:pPr>
        <w:pStyle w:val="Textodecomentrio"/>
      </w:pPr>
      <w:r>
        <w:t>Eu achei um pouco confuso</w:t>
      </w:r>
    </w:p>
  </w:comment>
  <w:comment w:id="477" w:author="Willian" w:date="2016-11-04T22:16:00Z" w:initials="WFSP">
    <w:p w14:paraId="13A8DF86" w14:textId="77777777" w:rsidR="00721A40" w:rsidRDefault="00721A40">
      <w:pPr>
        <w:pStyle w:val="Textodecomentrio"/>
      </w:pPr>
      <w:r>
        <w:rPr>
          <w:rStyle w:val="Refdecomentrio"/>
        </w:rPr>
        <w:annotationRef/>
      </w:r>
      <w:r>
        <w:t>Esta aula é uma releitura da Aula 2 da Unidade 2 do livro do aluno de POO para a linguagem Swift. Se eu aumentar os detalhes haverá muita repetição. Tenha certeza que o aluno que estará semanalmente envolvido nestes cursos estará familiarizado com estes termos</w:t>
      </w:r>
    </w:p>
  </w:comment>
  <w:comment w:id="515" w:author="Vicente da Silva, Mayara" w:date="2016-11-03T14:42:00Z" w:initials="VdSM">
    <w:p w14:paraId="5093DEB6" w14:textId="77777777" w:rsidR="00721A40" w:rsidRDefault="00721A40">
      <w:pPr>
        <w:pStyle w:val="Textodecomentrio"/>
      </w:pPr>
      <w:r>
        <w:rPr>
          <w:rStyle w:val="Refdecomentrio"/>
        </w:rPr>
        <w:annotationRef/>
      </w:r>
      <w:r>
        <w:t>O texto está bem confuso certo pq na teoria e em resumo seria</w:t>
      </w:r>
    </w:p>
    <w:p w14:paraId="53D3CD73" w14:textId="77777777" w:rsidR="00721A40" w:rsidRDefault="00721A40">
      <w:pPr>
        <w:pStyle w:val="Textodecomentrio"/>
      </w:pPr>
    </w:p>
    <w:p w14:paraId="7F7D8CBD" w14:textId="77777777" w:rsidR="00721A40" w:rsidRDefault="00721A40">
      <w:pPr>
        <w:pStyle w:val="Textodecomentrio"/>
      </w:pPr>
      <w:r>
        <w:t>A cláusula/comando if é a condição, uma vez estabelecida a condição, a cláusula/comando else vai verificar a veracidade da informação (true), caso for verdadeiro terá uma ação, geralmente de execução e caso não ela terá outra ação, geralmente de não execução</w:t>
      </w:r>
    </w:p>
    <w:p w14:paraId="0E8D384F" w14:textId="77777777" w:rsidR="00721A40" w:rsidRDefault="00721A40">
      <w:pPr>
        <w:pStyle w:val="Textodecomentrio"/>
      </w:pPr>
    </w:p>
    <w:p w14:paraId="5AB5D5BC" w14:textId="77777777" w:rsidR="00721A40" w:rsidRDefault="00721A40">
      <w:pPr>
        <w:pStyle w:val="Textodecomentrio"/>
      </w:pPr>
      <w:r>
        <w:t>Certo?</w:t>
      </w:r>
    </w:p>
  </w:comment>
  <w:comment w:id="516" w:author="Willian" w:date="2016-11-04T22:28:00Z" w:initials="WFSP">
    <w:p w14:paraId="0CD57F7E" w14:textId="77777777" w:rsidR="00721A40" w:rsidRDefault="00721A40">
      <w:pPr>
        <w:pStyle w:val="Textodecomentrio"/>
      </w:pPr>
      <w:r>
        <w:rPr>
          <w:rStyle w:val="Refdecomentrio"/>
        </w:rPr>
        <w:annotationRef/>
      </w:r>
      <w:r>
        <w:t>Texto revisado</w:t>
      </w:r>
    </w:p>
  </w:comment>
  <w:comment w:id="532" w:author="Vicente da Silva, Mayara" w:date="2016-11-03T14:32:00Z" w:initials="VdSM">
    <w:p w14:paraId="7588B15A" w14:textId="77777777" w:rsidR="00721A40" w:rsidRDefault="00721A40">
      <w:pPr>
        <w:pStyle w:val="Textodecomentrio"/>
      </w:pPr>
      <w:r>
        <w:rPr>
          <w:rStyle w:val="Refdecomentrio"/>
        </w:rPr>
        <w:annotationRef/>
      </w:r>
      <w:r>
        <w:t>Em?</w:t>
      </w:r>
    </w:p>
  </w:comment>
  <w:comment w:id="533" w:author="Willian" w:date="2016-11-04T22:29:00Z" w:initials="WFSP">
    <w:p w14:paraId="1808CCD3" w14:textId="77777777" w:rsidR="00721A40" w:rsidRDefault="00721A40">
      <w:pPr>
        <w:pStyle w:val="Textodecomentrio"/>
      </w:pPr>
      <w:r>
        <w:rPr>
          <w:rStyle w:val="Refdecomentrio"/>
        </w:rPr>
        <w:annotationRef/>
      </w:r>
      <w:r>
        <w:t>Texto revisado</w:t>
      </w:r>
    </w:p>
  </w:comment>
  <w:comment w:id="526" w:author="Vicente da Silva, Mayara" w:date="2016-11-03T14:32:00Z" w:initials="VdSM">
    <w:p w14:paraId="24A66956" w14:textId="77777777" w:rsidR="00721A40" w:rsidRDefault="00721A40">
      <w:pPr>
        <w:pStyle w:val="Textodecomentrio"/>
      </w:pPr>
      <w:r>
        <w:rPr>
          <w:rStyle w:val="Refdecomentrio"/>
        </w:rPr>
        <w:annotationRef/>
      </w:r>
      <w:r>
        <w:t>Rever este trecho</w:t>
      </w:r>
    </w:p>
  </w:comment>
  <w:comment w:id="527" w:author="Willian" w:date="2016-11-04T22:28:00Z" w:initials="WFSP">
    <w:p w14:paraId="1F23C1F0" w14:textId="77777777" w:rsidR="00721A40" w:rsidRDefault="00721A40">
      <w:pPr>
        <w:pStyle w:val="Textodecomentrio"/>
      </w:pPr>
      <w:r>
        <w:rPr>
          <w:rStyle w:val="Refdecomentrio"/>
        </w:rPr>
        <w:annotationRef/>
      </w:r>
      <w:r>
        <w:t>Texto revisado</w:t>
      </w:r>
    </w:p>
  </w:comment>
  <w:comment w:id="553" w:author="Vicente da Silva, Mayara" w:date="2016-11-03T14:34:00Z" w:initials="VdSM">
    <w:p w14:paraId="39D3E8C8" w14:textId="77777777" w:rsidR="00721A40" w:rsidRDefault="00721A40">
      <w:pPr>
        <w:pStyle w:val="Textodecomentrio"/>
      </w:pPr>
      <w:r>
        <w:rPr>
          <w:rStyle w:val="Refdecomentrio"/>
        </w:rPr>
        <w:annotationRef/>
      </w:r>
      <w:r>
        <w:t>Rever</w:t>
      </w:r>
    </w:p>
    <w:p w14:paraId="11961D45" w14:textId="77777777" w:rsidR="00721A40" w:rsidRDefault="00721A40">
      <w:pPr>
        <w:pStyle w:val="Textodecomentrio"/>
      </w:pPr>
      <w:r>
        <w:t>Texto confuso na coerência</w:t>
      </w:r>
    </w:p>
  </w:comment>
  <w:comment w:id="554" w:author="Willian" w:date="2016-11-04T22:28:00Z" w:initials="WFSP">
    <w:p w14:paraId="46EDA706" w14:textId="77777777" w:rsidR="00721A40" w:rsidRDefault="00721A40">
      <w:pPr>
        <w:pStyle w:val="Textodecomentrio"/>
      </w:pPr>
      <w:r>
        <w:rPr>
          <w:rStyle w:val="Refdecomentrio"/>
        </w:rPr>
        <w:annotationRef/>
      </w:r>
      <w:r>
        <w:t>Texto revisado</w:t>
      </w:r>
    </w:p>
  </w:comment>
  <w:comment w:id="663" w:author="Vicente da Silva, Mayara" w:date="2016-11-04T09:52:00Z" w:initials="VdSM">
    <w:p w14:paraId="262D6B8C" w14:textId="77777777" w:rsidR="00721A40" w:rsidRDefault="00721A40">
      <w:pPr>
        <w:pStyle w:val="Textodecomentrio"/>
      </w:pPr>
      <w:r>
        <w:rPr>
          <w:rStyle w:val="Refdecomentrio"/>
        </w:rPr>
        <w:annotationRef/>
      </w:r>
      <w:r>
        <w:t>Não esqueça de no livro do educador detalhar todas essas mudanças que irão ocorrer nas dicas que você está colocando no material.</w:t>
      </w:r>
    </w:p>
  </w:comment>
  <w:comment w:id="664" w:author="Willian" w:date="2016-11-04T22:29:00Z" w:initials="WFSP">
    <w:p w14:paraId="37838F95" w14:textId="77777777" w:rsidR="00721A40" w:rsidRDefault="00721A40">
      <w:pPr>
        <w:pStyle w:val="Textodecomentrio"/>
      </w:pPr>
      <w:r>
        <w:rPr>
          <w:rStyle w:val="Refdecomentrio"/>
        </w:rPr>
        <w:annotationRef/>
      </w:r>
      <w:r>
        <w:t>Ok. Matenha este comentário</w:t>
      </w:r>
    </w:p>
  </w:comment>
  <w:comment w:id="672" w:author="Vicente da Silva, Mayara" w:date="2016-11-04T10:18:00Z" w:initials="VdSM">
    <w:p w14:paraId="4D282A09" w14:textId="77777777" w:rsidR="00721A40" w:rsidRDefault="00721A40">
      <w:pPr>
        <w:pStyle w:val="Textodecomentrio"/>
      </w:pPr>
      <w:r>
        <w:rPr>
          <w:rStyle w:val="Refdecomentrio"/>
        </w:rPr>
        <w:annotationRef/>
      </w:r>
      <w:r>
        <w:t>O programa sai significa que?</w:t>
      </w:r>
    </w:p>
  </w:comment>
  <w:comment w:id="673" w:author="Willian" w:date="2016-11-04T22:31:00Z" w:initials="WFSP">
    <w:p w14:paraId="18E16C1F" w14:textId="77777777" w:rsidR="00721A40" w:rsidRDefault="00721A40">
      <w:pPr>
        <w:pStyle w:val="Textodecomentrio"/>
      </w:pPr>
      <w:r>
        <w:rPr>
          <w:rStyle w:val="Refdecomentrio"/>
        </w:rPr>
        <w:annotationRef/>
      </w:r>
      <w:r>
        <w:t>Corrigido</w:t>
      </w:r>
    </w:p>
  </w:comment>
  <w:comment w:id="680" w:author="Vicente da Silva, Mayara" w:date="2016-11-04T10:18:00Z" w:initials="VdSM">
    <w:p w14:paraId="1AFD945E" w14:textId="77777777" w:rsidR="00721A40" w:rsidRDefault="00721A40">
      <w:pPr>
        <w:pStyle w:val="Textodecomentrio"/>
      </w:pPr>
      <w:r>
        <w:rPr>
          <w:rStyle w:val="Refdecomentrio"/>
        </w:rPr>
        <w:annotationRef/>
      </w:r>
      <w:r>
        <w:t>Como fazer isso?</w:t>
      </w:r>
    </w:p>
  </w:comment>
  <w:comment w:id="681" w:author="Willian" w:date="2016-11-04T22:32:00Z" w:initials="WFSP">
    <w:p w14:paraId="0D3188FB" w14:textId="77777777" w:rsidR="00721A40" w:rsidRDefault="00721A40">
      <w:pPr>
        <w:pStyle w:val="Textodecomentrio"/>
      </w:pPr>
      <w:r>
        <w:rPr>
          <w:rStyle w:val="Refdecomentrio"/>
        </w:rPr>
        <w:annotationRef/>
      </w:r>
      <w:r>
        <w:t>Vide exemplo acima</w:t>
      </w:r>
    </w:p>
  </w:comment>
  <w:comment w:id="717" w:author="Vicente da Silva, Mayara" w:date="2016-11-04T10:41:00Z" w:initials="VdSM">
    <w:p w14:paraId="4060CCD1" w14:textId="77777777" w:rsidR="00721A40" w:rsidRDefault="00721A40">
      <w:pPr>
        <w:pStyle w:val="Textodecomentrio"/>
      </w:pPr>
      <w:r>
        <w:rPr>
          <w:rStyle w:val="Refdecomentrio"/>
        </w:rPr>
        <w:annotationRef/>
      </w:r>
      <w:r>
        <w:t>Teria outro termo?</w:t>
      </w:r>
    </w:p>
  </w:comment>
  <w:comment w:id="718" w:author="Willian" w:date="2016-11-04T22:34:00Z" w:initials="WFSP">
    <w:p w14:paraId="5C9E3A47" w14:textId="77777777" w:rsidR="00721A40" w:rsidRDefault="00721A40">
      <w:pPr>
        <w:pStyle w:val="Textodecomentrio"/>
      </w:pPr>
      <w:r>
        <w:rPr>
          <w:rStyle w:val="Refdecomentrio"/>
        </w:rPr>
        <w:annotationRef/>
      </w:r>
      <w:r>
        <w:t>Não achei outro. Mudei a frase</w:t>
      </w:r>
    </w:p>
  </w:comment>
  <w:comment w:id="753" w:author="Vicente da Silva, Mayara" w:date="2016-11-04T10:48:00Z" w:initials="VdSM">
    <w:p w14:paraId="3D2E9327" w14:textId="77777777" w:rsidR="00721A40" w:rsidRDefault="00721A40">
      <w:pPr>
        <w:pStyle w:val="Textodecomentrio"/>
      </w:pPr>
      <w:r>
        <w:rPr>
          <w:rStyle w:val="Refdecomentrio"/>
        </w:rPr>
        <w:annotationRef/>
      </w:r>
      <w:r>
        <w:t>??</w:t>
      </w:r>
    </w:p>
    <w:p w14:paraId="3ED02572" w14:textId="77777777" w:rsidR="00721A40" w:rsidRDefault="00721A40">
      <w:pPr>
        <w:pStyle w:val="Textodecomentrio"/>
      </w:pPr>
      <w:r>
        <w:t>Você passa??</w:t>
      </w:r>
    </w:p>
  </w:comment>
  <w:comment w:id="754" w:author="Willian" w:date="2016-11-04T22:34:00Z" w:initials="WFSP">
    <w:p w14:paraId="52395DEE" w14:textId="77777777" w:rsidR="00721A40" w:rsidRDefault="00721A40">
      <w:pPr>
        <w:pStyle w:val="Textodecomentrio"/>
      </w:pPr>
      <w:r>
        <w:rPr>
          <w:rStyle w:val="Refdecomentrio"/>
        </w:rPr>
        <w:annotationRef/>
      </w:r>
      <w:r>
        <w:rPr>
          <w:rStyle w:val="Refdecomentrio"/>
        </w:rPr>
        <w:t>Alterado.</w:t>
      </w:r>
    </w:p>
  </w:comment>
  <w:comment w:id="799" w:author="Vicente da Silva, Mayara" w:date="2016-11-04T11:25:00Z" w:initials="VdSM">
    <w:p w14:paraId="7DD5534A" w14:textId="77777777" w:rsidR="00721A40" w:rsidRDefault="00721A40">
      <w:pPr>
        <w:pStyle w:val="Textodecomentrio"/>
      </w:pPr>
      <w:r>
        <w:rPr>
          <w:rStyle w:val="Refdecomentrio"/>
        </w:rPr>
        <w:annotationRef/>
      </w:r>
      <w:r>
        <w:t>escrever Texto inicial da adula, para capa do capítulo</w:t>
      </w:r>
    </w:p>
  </w:comment>
  <w:comment w:id="800" w:author="Willian" w:date="2016-11-04T22:38:00Z" w:initials="WFSP">
    <w:p w14:paraId="7BE94A4C" w14:textId="77777777" w:rsidR="00721A40" w:rsidRDefault="00721A40">
      <w:pPr>
        <w:pStyle w:val="Textodecomentrio"/>
      </w:pPr>
      <w:r>
        <w:rPr>
          <w:rStyle w:val="Refdecomentrio"/>
        </w:rPr>
        <w:annotationRef/>
      </w:r>
      <w:r>
        <w:t>Ok</w:t>
      </w:r>
    </w:p>
  </w:comment>
  <w:comment w:id="817" w:author="Vicente da Silva, Mayara" w:date="2016-11-04T11:26:00Z" w:initials="VdSM">
    <w:p w14:paraId="3FD42EBC" w14:textId="77777777" w:rsidR="00721A40" w:rsidRDefault="00721A40">
      <w:pPr>
        <w:pStyle w:val="Textodecomentrio"/>
      </w:pPr>
      <w:r>
        <w:rPr>
          <w:rStyle w:val="Refdecomentrio"/>
        </w:rPr>
        <w:annotationRef/>
      </w:r>
      <w:r>
        <w:t>rever numeração dos tópicos</w:t>
      </w:r>
    </w:p>
    <w:p w14:paraId="4A11B624" w14:textId="77777777" w:rsidR="00721A40" w:rsidRDefault="00721A40">
      <w:pPr>
        <w:pStyle w:val="Textodecomentrio"/>
      </w:pPr>
      <w:r>
        <w:t>este item não seria 2.1 por exemplo?</w:t>
      </w:r>
    </w:p>
  </w:comment>
  <w:comment w:id="818" w:author="Willian" w:date="2016-11-04T22:38:00Z" w:initials="WFSP">
    <w:p w14:paraId="248566BC" w14:textId="77777777" w:rsidR="00721A40" w:rsidRDefault="00721A40">
      <w:pPr>
        <w:pStyle w:val="Textodecomentrio"/>
      </w:pPr>
      <w:r>
        <w:rPr>
          <w:rStyle w:val="Refdecomentrio"/>
        </w:rPr>
        <w:annotationRef/>
      </w:r>
      <w:r>
        <w:t>Ok</w:t>
      </w:r>
    </w:p>
  </w:comment>
  <w:comment w:id="945" w:author="Vicente da Silva, Mayara" w:date="2016-11-04T11:31:00Z" w:initials="VdSM">
    <w:p w14:paraId="2CC3041A" w14:textId="77777777" w:rsidR="00721A40" w:rsidRDefault="00721A40">
      <w:pPr>
        <w:pStyle w:val="Textodecomentrio"/>
      </w:pPr>
      <w:r>
        <w:rPr>
          <w:rStyle w:val="Refdecomentrio"/>
        </w:rPr>
        <w:annotationRef/>
      </w:r>
      <w:r>
        <w:t>Mas por que é preciso?</w:t>
      </w:r>
    </w:p>
  </w:comment>
  <w:comment w:id="998" w:author="Vicente da Silva, Mayara" w:date="2016-11-04T11:34:00Z" w:initials="VdSM">
    <w:p w14:paraId="50813010" w14:textId="77777777" w:rsidR="00721A40" w:rsidRDefault="00721A40">
      <w:pPr>
        <w:pStyle w:val="Textodecomentrio"/>
      </w:pPr>
      <w:r>
        <w:rPr>
          <w:rStyle w:val="Refdecomentrio"/>
        </w:rPr>
        <w:annotationRef/>
      </w:r>
      <w:r>
        <w:t>E isso serve para?</w:t>
      </w:r>
    </w:p>
  </w:comment>
  <w:comment w:id="1159" w:author="Vicente da Silva, Mayara" w:date="2016-11-04T11:35:00Z" w:initials="VdSM">
    <w:p w14:paraId="071DAEC2" w14:textId="77777777" w:rsidR="00721A40" w:rsidRDefault="00721A40">
      <w:pPr>
        <w:pStyle w:val="Textodecomentrio"/>
      </w:pPr>
      <w:r>
        <w:rPr>
          <w:rStyle w:val="Refdecomentrio"/>
        </w:rPr>
        <w:annotationRef/>
      </w:r>
      <w:r>
        <w:t>Comutador mesmo?</w:t>
      </w:r>
    </w:p>
  </w:comment>
  <w:comment w:id="1160" w:author="Willian" w:date="2016-11-04T22:39:00Z" w:initials="WFSP">
    <w:p w14:paraId="18C5ECE5" w14:textId="77777777" w:rsidR="00721A40" w:rsidRDefault="00721A40">
      <w:pPr>
        <w:pStyle w:val="Textodecomentrio"/>
      </w:pPr>
      <w:r>
        <w:rPr>
          <w:rStyle w:val="Refdecomentrio"/>
        </w:rPr>
        <w:annotationRef/>
      </w:r>
      <w:r>
        <w:t>Sim.</w:t>
      </w:r>
    </w:p>
  </w:comment>
  <w:comment w:id="1191" w:author="Vicente da Silva, Mayara" w:date="2016-11-04T11:36:00Z" w:initials="VdSM">
    <w:p w14:paraId="7C1DCB4E" w14:textId="77777777" w:rsidR="00721A40" w:rsidRDefault="00721A40">
      <w:pPr>
        <w:pStyle w:val="Textodecomentrio"/>
      </w:pPr>
      <w:r>
        <w:rPr>
          <w:rStyle w:val="Refdecomentrio"/>
        </w:rPr>
        <w:annotationRef/>
      </w:r>
      <w:r>
        <w:t>Trocar o termo</w:t>
      </w:r>
    </w:p>
    <w:p w14:paraId="1E0D5F6E" w14:textId="77777777" w:rsidR="00721A40" w:rsidRDefault="00721A40">
      <w:pPr>
        <w:pStyle w:val="Textodecomentrio"/>
      </w:pPr>
      <w:r>
        <w:t>Usar Forma culta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3015C2" w15:done="0"/>
  <w15:commentEx w15:paraId="22BFA1D9" w15:paraIdParent="6F3015C2" w15:done="0"/>
  <w15:commentEx w15:paraId="2CB0CABD" w15:done="0"/>
  <w15:commentEx w15:paraId="155E8463" w15:paraIdParent="2CB0CABD" w15:done="0"/>
  <w15:commentEx w15:paraId="16A51823" w15:done="0"/>
  <w15:commentEx w15:paraId="2F0A9262" w15:done="0"/>
  <w15:commentEx w15:paraId="439E9923" w15:paraIdParent="2F0A9262" w15:done="0"/>
  <w15:commentEx w15:paraId="36659DE5" w15:done="0"/>
  <w15:commentEx w15:paraId="73672D49" w15:paraIdParent="36659DE5" w15:done="0"/>
  <w15:commentEx w15:paraId="58413437" w15:done="0"/>
  <w15:commentEx w15:paraId="587D14FF" w15:paraIdParent="58413437" w15:done="0"/>
  <w15:commentEx w15:paraId="519B4D82" w15:done="0"/>
  <w15:commentEx w15:paraId="4DF94A05" w15:paraIdParent="519B4D82" w15:done="0"/>
  <w15:commentEx w15:paraId="6F997AD4" w15:done="0"/>
  <w15:commentEx w15:paraId="6EA0A9A8" w15:done="0"/>
  <w15:commentEx w15:paraId="24998187" w15:paraIdParent="6EA0A9A8" w15:done="0"/>
  <w15:commentEx w15:paraId="300AD64F" w15:done="0"/>
  <w15:commentEx w15:paraId="7F66198D" w15:paraIdParent="300AD64F" w15:done="0"/>
  <w15:commentEx w15:paraId="0AEF3A66" w15:done="0"/>
  <w15:commentEx w15:paraId="16A01E6B" w15:paraIdParent="0AEF3A66" w15:done="0"/>
  <w15:commentEx w15:paraId="17BBADAA" w15:done="0"/>
  <w15:commentEx w15:paraId="67F22F3E" w15:paraIdParent="17BBADAA" w15:done="0"/>
  <w15:commentEx w15:paraId="510B3DF5" w15:done="0"/>
  <w15:commentEx w15:paraId="3754B114" w15:paraIdParent="510B3DF5" w15:done="0"/>
  <w15:commentEx w15:paraId="4E888A42" w15:done="0"/>
  <w15:commentEx w15:paraId="672CF518" w15:done="0"/>
  <w15:commentEx w15:paraId="42C381DF" w15:paraIdParent="672CF518" w15:done="0"/>
  <w15:commentEx w15:paraId="615A0DEB" w15:done="0"/>
  <w15:commentEx w15:paraId="56D4DC44" w15:paraIdParent="615A0DEB" w15:done="0"/>
  <w15:commentEx w15:paraId="58C4DEEC" w15:done="0"/>
  <w15:commentEx w15:paraId="13A8DF86" w15:paraIdParent="58C4DEEC" w15:done="0"/>
  <w15:commentEx w15:paraId="5AB5D5BC" w15:done="0"/>
  <w15:commentEx w15:paraId="0CD57F7E" w15:paraIdParent="5AB5D5BC" w15:done="0"/>
  <w15:commentEx w15:paraId="7588B15A" w15:done="0"/>
  <w15:commentEx w15:paraId="1808CCD3" w15:paraIdParent="7588B15A" w15:done="0"/>
  <w15:commentEx w15:paraId="24A66956" w15:done="0"/>
  <w15:commentEx w15:paraId="1F23C1F0" w15:paraIdParent="24A66956" w15:done="0"/>
  <w15:commentEx w15:paraId="11961D45" w15:done="0"/>
  <w15:commentEx w15:paraId="46EDA706" w15:paraIdParent="11961D45" w15:done="0"/>
  <w15:commentEx w15:paraId="262D6B8C" w15:done="0"/>
  <w15:commentEx w15:paraId="37838F95" w15:paraIdParent="262D6B8C" w15:done="0"/>
  <w15:commentEx w15:paraId="4D282A09" w15:done="0"/>
  <w15:commentEx w15:paraId="18E16C1F" w15:paraIdParent="4D282A09" w15:done="0"/>
  <w15:commentEx w15:paraId="1AFD945E" w15:done="0"/>
  <w15:commentEx w15:paraId="0D3188FB" w15:paraIdParent="1AFD945E" w15:done="0"/>
  <w15:commentEx w15:paraId="4060CCD1" w15:done="0"/>
  <w15:commentEx w15:paraId="5C9E3A47" w15:paraIdParent="4060CCD1" w15:done="0"/>
  <w15:commentEx w15:paraId="3ED02572" w15:done="0"/>
  <w15:commentEx w15:paraId="52395DEE" w15:paraIdParent="3ED02572" w15:done="0"/>
  <w15:commentEx w15:paraId="7DD5534A" w15:done="0"/>
  <w15:commentEx w15:paraId="7BE94A4C" w15:paraIdParent="7DD5534A" w15:done="0"/>
  <w15:commentEx w15:paraId="4A11B624" w15:done="0"/>
  <w15:commentEx w15:paraId="248566BC" w15:paraIdParent="4A11B624" w15:done="0"/>
  <w15:commentEx w15:paraId="2CC3041A" w15:done="0"/>
  <w15:commentEx w15:paraId="50813010" w15:done="0"/>
  <w15:commentEx w15:paraId="071DAEC2" w15:done="0"/>
  <w15:commentEx w15:paraId="18C5ECE5" w15:paraIdParent="071DAEC2" w15:done="0"/>
  <w15:commentEx w15:paraId="1E0D5F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81C25E"/>
    <w:multiLevelType w:val="multilevel"/>
    <w:tmpl w:val="41B88F3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D8A9DC"/>
    <w:multiLevelType w:val="multilevel"/>
    <w:tmpl w:val="64384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C503EF9"/>
    <w:multiLevelType w:val="multilevel"/>
    <w:tmpl w:val="603C72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F496CA8"/>
    <w:multiLevelType w:val="multilevel"/>
    <w:tmpl w:val="6C44F3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680AE32"/>
    <w:multiLevelType w:val="multilevel"/>
    <w:tmpl w:val="60CC0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932E003"/>
    <w:multiLevelType w:val="multilevel"/>
    <w:tmpl w:val="2918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A3715A8"/>
    <w:multiLevelType w:val="multilevel"/>
    <w:tmpl w:val="123E29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D30A6D5"/>
    <w:multiLevelType w:val="multilevel"/>
    <w:tmpl w:val="4E4C53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7F69BA"/>
    <w:multiLevelType w:val="multilevel"/>
    <w:tmpl w:val="764CA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755BAD7"/>
    <w:multiLevelType w:val="multilevel"/>
    <w:tmpl w:val="F440DF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AA883DD"/>
    <w:multiLevelType w:val="multilevel"/>
    <w:tmpl w:val="E4F65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FFF46E8"/>
    <w:multiLevelType w:val="multilevel"/>
    <w:tmpl w:val="569875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70AEBD"/>
    <w:multiLevelType w:val="multilevel"/>
    <w:tmpl w:val="9DD473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8B59AD"/>
    <w:multiLevelType w:val="multilevel"/>
    <w:tmpl w:val="736C9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9E03F5"/>
    <w:multiLevelType w:val="multilevel"/>
    <w:tmpl w:val="0FDCEF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4">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AC530F"/>
    <w:multiLevelType w:val="multilevel"/>
    <w:tmpl w:val="EE3631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7">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AA8B1B"/>
    <w:multiLevelType w:val="multilevel"/>
    <w:tmpl w:val="1B56FE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9">
    <w:nsid w:val="59A60EAC"/>
    <w:multiLevelType w:val="multilevel"/>
    <w:tmpl w:val="542EE3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0">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3"/>
  </w:num>
  <w:num w:numId="3">
    <w:abstractNumId w:val="45"/>
  </w:num>
  <w:num w:numId="4">
    <w:abstractNumId w:val="39"/>
  </w:num>
  <w:num w:numId="5">
    <w:abstractNumId w:val="31"/>
  </w:num>
  <w:num w:numId="6">
    <w:abstractNumId w:val="38"/>
  </w:num>
  <w:num w:numId="7">
    <w:abstractNumId w:val="36"/>
  </w:num>
  <w:num w:numId="8">
    <w:abstractNumId w:val="12"/>
  </w:num>
  <w:num w:numId="9">
    <w:abstractNumId w:val="26"/>
  </w:num>
  <w:num w:numId="10">
    <w:abstractNumId w:val="28"/>
  </w:num>
  <w:num w:numId="11">
    <w:abstractNumId w:val="34"/>
  </w:num>
  <w:num w:numId="12">
    <w:abstractNumId w:val="18"/>
  </w:num>
  <w:num w:numId="13">
    <w:abstractNumId w:val="37"/>
  </w:num>
  <w:num w:numId="14">
    <w:abstractNumId w:val="32"/>
  </w:num>
  <w:num w:numId="15">
    <w:abstractNumId w:val="35"/>
  </w:num>
  <w:num w:numId="16">
    <w:abstractNumId w:val="44"/>
  </w:num>
  <w:num w:numId="17">
    <w:abstractNumId w:val="21"/>
  </w:num>
  <w:num w:numId="18">
    <w:abstractNumId w:val="47"/>
  </w:num>
  <w:num w:numId="19">
    <w:abstractNumId w:val="17"/>
  </w:num>
  <w:num w:numId="20">
    <w:abstractNumId w:val="27"/>
  </w:num>
  <w:num w:numId="21">
    <w:abstractNumId w:val="50"/>
  </w:num>
  <w:num w:numId="22">
    <w:abstractNumId w:val="41"/>
  </w:num>
  <w:num w:numId="23">
    <w:abstractNumId w:val="15"/>
  </w:num>
  <w:num w:numId="24">
    <w:abstractNumId w:val="51"/>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29"/>
  </w:num>
  <w:num w:numId="28">
    <w:abstractNumId w:val="13"/>
  </w:num>
  <w:num w:numId="29">
    <w:abstractNumId w:val="55"/>
  </w:num>
  <w:num w:numId="30">
    <w:abstractNumId w:val="24"/>
  </w:num>
  <w:num w:numId="31">
    <w:abstractNumId w:val="54"/>
  </w:num>
  <w:num w:numId="32">
    <w:abstractNumId w:val="30"/>
  </w:num>
  <w:num w:numId="33">
    <w:abstractNumId w:val="52"/>
  </w:num>
  <w:num w:numId="34">
    <w:abstractNumId w:val="14"/>
  </w:num>
  <w:num w:numId="35">
    <w:abstractNumId w:val="23"/>
  </w:num>
  <w:num w:numId="36">
    <w:abstractNumId w:val="42"/>
  </w:num>
  <w:num w:numId="37">
    <w:abstractNumId w:val="19"/>
  </w:num>
  <w:num w:numId="38">
    <w:abstractNumId w:val="16"/>
  </w:num>
  <w:num w:numId="39">
    <w:abstractNumId w:val="22"/>
  </w:num>
  <w:num w:numId="40">
    <w:abstractNumId w:val="8"/>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5"/>
  </w:num>
  <w:num w:numId="45">
    <w:abstractNumId w:val="1"/>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3"/>
  </w:num>
  <w:num w:numId="54">
    <w:abstractNumId w:val="9"/>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4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4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4"/>
  </w:num>
  <w:num w:numId="63">
    <w:abstractNumId w:val="49"/>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4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4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8">
    <w:abstractNumId w:val="4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revisionView w:insDel="0" w:formatting="0"/>
  <w:trackRevisions/>
  <w:defaultTabStop w:val="720"/>
  <w:hyphenationZone w:val="425"/>
  <w:characterSpacingControl w:val="doNotCompress"/>
  <w:compat>
    <w:compatSetting w:name="compatibilityMode" w:uri="http://schemas.microsoft.com/office/word" w:val="14"/>
  </w:compat>
  <w:rsids>
    <w:rsidRoot w:val="002E607A"/>
    <w:rsid w:val="00005146"/>
    <w:rsid w:val="00014E9E"/>
    <w:rsid w:val="00021980"/>
    <w:rsid w:val="00033533"/>
    <w:rsid w:val="00036118"/>
    <w:rsid w:val="00052F59"/>
    <w:rsid w:val="00055007"/>
    <w:rsid w:val="00090ECD"/>
    <w:rsid w:val="0009791E"/>
    <w:rsid w:val="000B5B71"/>
    <w:rsid w:val="000B6C0F"/>
    <w:rsid w:val="000D41DF"/>
    <w:rsid w:val="000E34CB"/>
    <w:rsid w:val="001462DB"/>
    <w:rsid w:val="001824AA"/>
    <w:rsid w:val="001B082E"/>
    <w:rsid w:val="001D15AB"/>
    <w:rsid w:val="00222371"/>
    <w:rsid w:val="002237E9"/>
    <w:rsid w:val="0022491B"/>
    <w:rsid w:val="00247CCE"/>
    <w:rsid w:val="002528A4"/>
    <w:rsid w:val="00296826"/>
    <w:rsid w:val="002A5DB1"/>
    <w:rsid w:val="002C31AC"/>
    <w:rsid w:val="002E523E"/>
    <w:rsid w:val="002E607A"/>
    <w:rsid w:val="003058B4"/>
    <w:rsid w:val="00307F3A"/>
    <w:rsid w:val="00321F9A"/>
    <w:rsid w:val="00332FD6"/>
    <w:rsid w:val="003502C8"/>
    <w:rsid w:val="003506E1"/>
    <w:rsid w:val="003A2BE7"/>
    <w:rsid w:val="003A3AFC"/>
    <w:rsid w:val="003C2D99"/>
    <w:rsid w:val="003E45CD"/>
    <w:rsid w:val="003F6B0B"/>
    <w:rsid w:val="00423350"/>
    <w:rsid w:val="00432D6D"/>
    <w:rsid w:val="00460CD0"/>
    <w:rsid w:val="00464CE5"/>
    <w:rsid w:val="0049006C"/>
    <w:rsid w:val="004A6DF4"/>
    <w:rsid w:val="004D03E3"/>
    <w:rsid w:val="00503B2B"/>
    <w:rsid w:val="005136E6"/>
    <w:rsid w:val="00533A83"/>
    <w:rsid w:val="00563D74"/>
    <w:rsid w:val="005649CE"/>
    <w:rsid w:val="005730F7"/>
    <w:rsid w:val="00576898"/>
    <w:rsid w:val="00580D24"/>
    <w:rsid w:val="00581624"/>
    <w:rsid w:val="0058744B"/>
    <w:rsid w:val="0060573B"/>
    <w:rsid w:val="006361F9"/>
    <w:rsid w:val="00676907"/>
    <w:rsid w:val="00680CD3"/>
    <w:rsid w:val="00683B51"/>
    <w:rsid w:val="00694681"/>
    <w:rsid w:val="006A0976"/>
    <w:rsid w:val="006D3397"/>
    <w:rsid w:val="007020A2"/>
    <w:rsid w:val="00721A40"/>
    <w:rsid w:val="00722402"/>
    <w:rsid w:val="007473A0"/>
    <w:rsid w:val="0078095F"/>
    <w:rsid w:val="00793DA1"/>
    <w:rsid w:val="007A0C36"/>
    <w:rsid w:val="007C7DA0"/>
    <w:rsid w:val="007F316D"/>
    <w:rsid w:val="007F6832"/>
    <w:rsid w:val="00810E70"/>
    <w:rsid w:val="008313E9"/>
    <w:rsid w:val="008A2C10"/>
    <w:rsid w:val="008A365E"/>
    <w:rsid w:val="008A735C"/>
    <w:rsid w:val="008C2172"/>
    <w:rsid w:val="008C4B26"/>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5237"/>
    <w:rsid w:val="00AE0252"/>
    <w:rsid w:val="00AF04DD"/>
    <w:rsid w:val="00B00CEC"/>
    <w:rsid w:val="00B1571D"/>
    <w:rsid w:val="00B31DA2"/>
    <w:rsid w:val="00B54CFE"/>
    <w:rsid w:val="00B70E47"/>
    <w:rsid w:val="00B77960"/>
    <w:rsid w:val="00B97833"/>
    <w:rsid w:val="00BA2A4A"/>
    <w:rsid w:val="00BA5F13"/>
    <w:rsid w:val="00BE2FDA"/>
    <w:rsid w:val="00BF45CD"/>
    <w:rsid w:val="00C07750"/>
    <w:rsid w:val="00C1467F"/>
    <w:rsid w:val="00C15C5E"/>
    <w:rsid w:val="00C37C01"/>
    <w:rsid w:val="00C42E93"/>
    <w:rsid w:val="00C5184A"/>
    <w:rsid w:val="00C62E43"/>
    <w:rsid w:val="00C7424F"/>
    <w:rsid w:val="00C91E61"/>
    <w:rsid w:val="00C94C00"/>
    <w:rsid w:val="00CB0912"/>
    <w:rsid w:val="00CB1257"/>
    <w:rsid w:val="00CB1F7D"/>
    <w:rsid w:val="00CC0C79"/>
    <w:rsid w:val="00CD3BE2"/>
    <w:rsid w:val="00CD4CC0"/>
    <w:rsid w:val="00CF1F40"/>
    <w:rsid w:val="00D01E88"/>
    <w:rsid w:val="00D05199"/>
    <w:rsid w:val="00D24C3A"/>
    <w:rsid w:val="00D3002C"/>
    <w:rsid w:val="00D4626B"/>
    <w:rsid w:val="00D72BAE"/>
    <w:rsid w:val="00DA49B8"/>
    <w:rsid w:val="00DC6B8E"/>
    <w:rsid w:val="00DD2DED"/>
    <w:rsid w:val="00E268E5"/>
    <w:rsid w:val="00E64A33"/>
    <w:rsid w:val="00EB5E03"/>
    <w:rsid w:val="00EF2A34"/>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2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uiPriority w:val="9"/>
    <w:qFormat/>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Corpodetexto">
    <w:name w:val="Body Text"/>
    <w:basedOn w:val="Normal"/>
    <w:link w:val="CorpodetextoChar"/>
    <w:qFormat/>
    <w:rsid w:val="002E607A"/>
    <w:pPr>
      <w:spacing w:before="180" w:after="180"/>
      <w:jc w:val="left"/>
    </w:pPr>
    <w:rPr>
      <w:rFonts w:eastAsiaTheme="minorHAnsi" w:cstheme="minorBidi"/>
      <w:color w:val="auto"/>
      <w:sz w:val="24"/>
      <w:szCs w:val="24"/>
      <w:lang w:val="en-US" w:eastAsia="en-US"/>
    </w:rPr>
  </w:style>
  <w:style w:type="character" w:customStyle="1" w:styleId="CorpodetextoChar">
    <w:name w:val="Corpo de texto Char"/>
    <w:basedOn w:val="Fontepargpadro"/>
    <w:link w:val="Corpodetexto"/>
    <w:rsid w:val="002E607A"/>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Corpodetexto"/>
    <w:next w:val="Corpodetexto"/>
    <w:qFormat/>
    <w:rsid w:val="0049006C"/>
    <w:pPr>
      <w:jc w:val="both"/>
      <w:pPrChange w:id="0" w:author="Willian" w:date="2017-03-08T00:23:00Z">
        <w:pPr>
          <w:spacing w:before="180" w:after="180"/>
        </w:pPr>
      </w:pPrChange>
    </w:pPr>
    <w:rPr>
      <w:sz w:val="22"/>
      <w:rPrChange w:id="0" w:author="Willian" w:date="2017-03-08T00:23:00Z">
        <w:rPr>
          <w:rFonts w:asciiTheme="minorHAnsi" w:eastAsiaTheme="minorHAnsi" w:hAnsiTheme="minorHAnsi" w:cstheme="minorBidi"/>
          <w:sz w:val="24"/>
          <w:szCs w:val="24"/>
          <w:lang w:val="en-US" w:eastAsia="en-US" w:bidi="ar-SA"/>
        </w:rPr>
      </w:rPrChange>
    </w:rPr>
  </w:style>
  <w:style w:type="paragraph" w:customStyle="1" w:styleId="Compact">
    <w:name w:val="Compact"/>
    <w:basedOn w:val="Corpodetexto"/>
    <w:qFormat/>
    <w:rsid w:val="002E607A"/>
    <w:pPr>
      <w:spacing w:before="36" w:after="36"/>
    </w:pPr>
  </w:style>
  <w:style w:type="paragraph" w:customStyle="1" w:styleId="ImageCaption">
    <w:name w:val="Image Caption"/>
    <w:basedOn w:val="Legenda"/>
    <w:rsid w:val="0049006C"/>
    <w:pPr>
      <w:spacing w:after="120"/>
      <w:jc w:val="center"/>
      <w:pPrChange w:id="1" w:author="Willian" w:date="2017-03-08T00:23:00Z">
        <w:pPr>
          <w:spacing w:after="120"/>
        </w:pPr>
      </w:pPrChange>
    </w:pPr>
    <w:rPr>
      <w:rFonts w:eastAsiaTheme="minorHAnsi" w:cstheme="minorBidi"/>
      <w:iCs w:val="0"/>
      <w:color w:val="auto"/>
      <w:sz w:val="24"/>
      <w:szCs w:val="24"/>
      <w:lang w:val="en-US" w:eastAsia="en-US"/>
      <w:rPrChange w:id="1" w:author="Willian" w:date="2017-03-08T00:23:00Z">
        <w:rPr>
          <w:rFonts w:asciiTheme="minorHAnsi" w:eastAsiaTheme="minorHAnsi" w:hAnsiTheme="minorHAnsi" w:cstheme="minorBidi"/>
          <w:i/>
          <w:sz w:val="24"/>
          <w:szCs w:val="24"/>
          <w:lang w:val="en-US" w:eastAsia="en-US" w:bidi="ar-SA"/>
        </w:rPr>
      </w:rPrChange>
    </w:rPr>
  </w:style>
  <w:style w:type="paragraph" w:customStyle="1" w:styleId="FigurewithCaption">
    <w:name w:val="Figure with Caption"/>
    <w:basedOn w:val="Normal"/>
    <w:rsid w:val="002E607A"/>
    <w:pPr>
      <w:keepNext/>
      <w:jc w:val="left"/>
    </w:pPr>
    <w:rPr>
      <w:rFonts w:eastAsiaTheme="minorHAnsi" w:cstheme="minorBidi"/>
      <w:color w:val="auto"/>
      <w:sz w:val="24"/>
      <w:szCs w:val="24"/>
      <w:lang w:val="en-US" w:eastAsia="en-US"/>
    </w:rPr>
  </w:style>
  <w:style w:type="paragraph" w:styleId="Legenda">
    <w:name w:val="caption"/>
    <w:basedOn w:val="Normal"/>
    <w:next w:val="Normal"/>
    <w:uiPriority w:val="35"/>
    <w:semiHidden/>
    <w:unhideWhenUsed/>
    <w:qFormat/>
    <w:rsid w:val="002E607A"/>
    <w:rPr>
      <w:i/>
      <w:iCs/>
      <w:color w:val="44546A" w:themeColor="text2"/>
      <w:sz w:val="18"/>
      <w:szCs w:val="18"/>
    </w:rPr>
  </w:style>
  <w:style w:type="character" w:customStyle="1" w:styleId="VerbatimChar">
    <w:name w:val="Verbatim Char"/>
    <w:basedOn w:val="Fontepargpadro"/>
    <w:link w:val="SourceCode"/>
    <w:rsid w:val="00721A40"/>
    <w:rPr>
      <w:rFonts w:ascii="Consolas" w:hAnsi="Consolas"/>
    </w:rPr>
  </w:style>
  <w:style w:type="paragraph" w:customStyle="1" w:styleId="SourceCode">
    <w:name w:val="Source Code"/>
    <w:basedOn w:val="Normal"/>
    <w:link w:val="VerbatimChar"/>
    <w:rsid w:val="00721A40"/>
    <w:pPr>
      <w:wordWrap w:val="0"/>
      <w:jc w:val="left"/>
    </w:pPr>
    <w:rPr>
      <w:rFonts w:ascii="Consolas" w:hAnsi="Consolas"/>
    </w:rPr>
  </w:style>
  <w:style w:type="character" w:customStyle="1" w:styleId="DecValTok">
    <w:name w:val="DecValTok"/>
    <w:basedOn w:val="VerbatimChar"/>
    <w:rsid w:val="00721A40"/>
    <w:rPr>
      <w:rFonts w:ascii="Consolas" w:hAnsi="Consolas"/>
      <w:color w:val="0000FF"/>
    </w:rPr>
  </w:style>
  <w:style w:type="character" w:customStyle="1" w:styleId="StringTok">
    <w:name w:val="StringTok"/>
    <w:basedOn w:val="VerbatimChar"/>
    <w:rsid w:val="00721A40"/>
    <w:rPr>
      <w:rFonts w:ascii="Consolas" w:hAnsi="Consolas"/>
      <w:color w:val="DD0000"/>
    </w:rPr>
  </w:style>
  <w:style w:type="character" w:customStyle="1" w:styleId="OperatorTok">
    <w:name w:val="OperatorTok"/>
    <w:basedOn w:val="VerbatimChar"/>
    <w:rsid w:val="00721A40"/>
    <w:rPr>
      <w:rFonts w:ascii="Consolas" w:hAnsi="Consolas"/>
    </w:rPr>
  </w:style>
  <w:style w:type="character" w:customStyle="1" w:styleId="NormalTok">
    <w:name w:val="NormalTok"/>
    <w:basedOn w:val="VerbatimChar"/>
    <w:rsid w:val="00721A40"/>
    <w:rPr>
      <w:rFonts w:ascii="Consolas" w:hAnsi="Consolas"/>
    </w:rPr>
  </w:style>
  <w:style w:type="character" w:customStyle="1" w:styleId="KeywordTok">
    <w:name w:val="KeywordTok"/>
    <w:basedOn w:val="VerbatimChar"/>
    <w:rsid w:val="0049006C"/>
    <w:rPr>
      <w:rFonts w:ascii="Consolas" w:hAnsi="Consolas"/>
      <w:b/>
      <w:sz w:val="22"/>
    </w:rPr>
  </w:style>
  <w:style w:type="character" w:customStyle="1" w:styleId="DataTypeTok">
    <w:name w:val="DataTypeTok"/>
    <w:basedOn w:val="VerbatimChar"/>
    <w:rsid w:val="0049006C"/>
    <w:rPr>
      <w:rFonts w:ascii="Consolas" w:hAnsi="Consolas"/>
      <w:color w:val="800000"/>
      <w:sz w:val="22"/>
    </w:rPr>
  </w:style>
  <w:style w:type="character" w:customStyle="1" w:styleId="CommentTok">
    <w:name w:val="CommentTok"/>
    <w:basedOn w:val="VerbatimChar"/>
    <w:rsid w:val="0049006C"/>
    <w:rPr>
      <w:rFonts w:ascii="Consolas" w:hAnsi="Consolas"/>
      <w:i/>
      <w:color w:val="808080"/>
      <w:sz w:val="22"/>
    </w:rPr>
  </w:style>
  <w:style w:type="character" w:customStyle="1" w:styleId="VariableTok">
    <w:name w:val="VariableTok"/>
    <w:basedOn w:val="VerbatimChar"/>
    <w:rsid w:val="0049006C"/>
    <w:rPr>
      <w:rFonts w:ascii="Consolas" w:hAnsi="Consolas"/>
      <w:sz w:val="22"/>
    </w:rPr>
  </w:style>
  <w:style w:type="character" w:customStyle="1" w:styleId="AttributeTok">
    <w:name w:val="AttributeTok"/>
    <w:basedOn w:val="VerbatimChar"/>
    <w:rsid w:val="0049006C"/>
    <w:rPr>
      <w:rFonts w:ascii="Consolas" w:hAnsi="Consolas"/>
      <w:sz w:val="22"/>
    </w:rPr>
  </w:style>
  <w:style w:type="paragraph" w:customStyle="1" w:styleId="Figure">
    <w:name w:val="Figure"/>
    <w:basedOn w:val="Normal"/>
    <w:rsid w:val="00810E70"/>
    <w:pPr>
      <w:jc w:val="left"/>
    </w:pPr>
    <w:rPr>
      <w:rFonts w:eastAsiaTheme="minorHAnsi" w:cstheme="minorBidi"/>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29692F-773D-C44F-938D-C52D770C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0</TotalTime>
  <Pages>19</Pages>
  <Words>7003</Words>
  <Characters>37821</Characters>
  <Application>Microsoft Macintosh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3</cp:revision>
  <dcterms:created xsi:type="dcterms:W3CDTF">2017-03-08T03:25:00Z</dcterms:created>
  <dcterms:modified xsi:type="dcterms:W3CDTF">2017-03-08T03:26:00Z</dcterms:modified>
</cp:coreProperties>
</file>