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766D03E" w14:textId="77777777" w:rsidR="0057684D" w:rsidRDefault="0057684D" w:rsidP="0057684D">
      <w:pPr>
        <w:pStyle w:val="Ttulo1"/>
        <w:rPr>
          <w:ins w:id="2" w:author="Willian" w:date="2017-03-08T00:29:00Z"/>
        </w:rPr>
      </w:pPr>
      <w:bookmarkStart w:id="3" w:name="unidade-3"/>
      <w:bookmarkStart w:id="4" w:name="_GoBack"/>
      <w:bookmarkEnd w:id="3"/>
      <w:ins w:id="5" w:author="Willian" w:date="2017-03-08T00:29:00Z">
        <w:r>
          <w:t>Unidade 3</w:t>
        </w:r>
      </w:ins>
    </w:p>
    <w:p w14:paraId="3E4FBF9A" w14:textId="77777777" w:rsidR="0057684D" w:rsidRDefault="0057684D" w:rsidP="0057684D">
      <w:pPr>
        <w:pStyle w:val="Ttulo2"/>
        <w:rPr>
          <w:ins w:id="6" w:author="Willian" w:date="2017-03-08T00:29:00Z"/>
        </w:rPr>
      </w:pPr>
      <w:bookmarkStart w:id="7" w:name="aula-1---convertendo-dados-para-viewmode"/>
      <w:bookmarkEnd w:id="7"/>
      <w:ins w:id="8" w:author="Willian" w:date="2017-03-08T00:29:00Z">
        <w:r>
          <w:t>Aula 1 - Convertendo dados para ViewModel e ResponseModel</w:t>
        </w:r>
      </w:ins>
    </w:p>
    <w:p w14:paraId="14765223" w14:textId="77777777" w:rsidR="0057684D" w:rsidRDefault="0057684D" w:rsidP="0057684D">
      <w:pPr>
        <w:pStyle w:val="FirstParagraph"/>
        <w:rPr>
          <w:ins w:id="9" w:author="Willian" w:date="2017-03-08T00:29:00Z"/>
        </w:rPr>
      </w:pPr>
      <w:ins w:id="10" w:author="Willian" w:date="2017-03-08T00:29:00Z">
        <w:r>
          <w:t>Ainda não terminamos de implementar a nossa camada de model. Se você se lembrar, no curso de Android utilizamos a biblioteca Gson para realizar o parse (conversão) de objetos JSON para os nossos Models. Aqui, no curso de iOS, iremos fazer o parsing manualmente para que você pratique a linguagem.</w:t>
        </w:r>
      </w:ins>
    </w:p>
    <w:p w14:paraId="1A39BE5E" w14:textId="77777777" w:rsidR="0057684D" w:rsidRDefault="0057684D" w:rsidP="0057684D">
      <w:pPr>
        <w:pStyle w:val="Corpodetexto"/>
        <w:rPr>
          <w:ins w:id="11" w:author="Willian" w:date="2017-03-08T00:29:00Z"/>
        </w:rPr>
      </w:pPr>
      <w:ins w:id="12" w:author="Willian" w:date="2017-03-08T00:29:00Z">
        <w:r>
          <w:t xml:space="preserve">Nas aulas futuras iremos introduzir a camada de serviço para realizarmos as chamadas REST, então considere que um objeto JSON será do tipo </w:t>
        </w:r>
        <w:r>
          <w:rPr>
            <w:rStyle w:val="VerbatimChar"/>
          </w:rPr>
          <w:t>[String: Any]</w:t>
        </w:r>
        <w:r>
          <w:t xml:space="preserve"> ou seja, um dicionário que aceita chaves do tipo String e valores de qualquer tipo. Para facilitar use o seguinte </w:t>
        </w:r>
        <w:r>
          <w:rPr>
            <w:rStyle w:val="VerbatimChar"/>
          </w:rPr>
          <w:t>typealias</w:t>
        </w:r>
        <w:r>
          <w:t xml:space="preserve"> para apelidar este tipo:</w:t>
        </w:r>
      </w:ins>
    </w:p>
    <w:p w14:paraId="3448D1B9" w14:textId="77777777" w:rsidR="0057684D" w:rsidRDefault="0057684D" w:rsidP="0057684D">
      <w:pPr>
        <w:pStyle w:val="SourceCode"/>
        <w:rPr>
          <w:ins w:id="13" w:author="Willian" w:date="2017-03-08T00:29:00Z"/>
        </w:rPr>
      </w:pPr>
      <w:ins w:id="14" w:author="Willian" w:date="2017-03-08T00:29:00Z">
        <w:r>
          <w:rPr>
            <w:rStyle w:val="VerbatimChar"/>
          </w:rPr>
          <w:t>typealias JSONObject = [String:Any]</w:t>
        </w:r>
      </w:ins>
    </w:p>
    <w:p w14:paraId="68A27B2C" w14:textId="77777777" w:rsidR="0057684D" w:rsidRDefault="0057684D" w:rsidP="0057684D">
      <w:pPr>
        <w:pStyle w:val="Ttulo3"/>
        <w:rPr>
          <w:ins w:id="15" w:author="Willian" w:date="2017-03-08T00:29:00Z"/>
        </w:rPr>
      </w:pPr>
      <w:bookmarkStart w:id="16" w:name="atividade"/>
      <w:bookmarkEnd w:id="16"/>
      <w:ins w:id="17" w:author="Willian" w:date="2017-03-08T00:29:00Z">
        <w:r>
          <w:t>Atividade</w:t>
        </w:r>
      </w:ins>
    </w:p>
    <w:p w14:paraId="3C5C4670" w14:textId="77777777" w:rsidR="0057684D" w:rsidRDefault="0057684D" w:rsidP="0057684D">
      <w:pPr>
        <w:pStyle w:val="FirstParagraph"/>
        <w:rPr>
          <w:ins w:id="18" w:author="Willian" w:date="2017-03-08T00:29:00Z"/>
        </w:rPr>
      </w:pPr>
      <w:ins w:id="19" w:author="Willian" w:date="2017-03-08T00:29:00Z">
        <w:r>
          <w:t xml:space="preserve">Criamos os ResponseModels e já vimos nesta aula como definir </w:t>
        </w:r>
        <w:r>
          <w:rPr>
            <w:b/>
          </w:rPr>
          <w:t>initializers</w:t>
        </w:r>
        <w:r>
          <w:t xml:space="preserve"> para nossos objetos. Para cada ResponseModel crie um inicializador que receba via parâmetro um </w:t>
        </w:r>
        <w:r>
          <w:rPr>
            <w:rStyle w:val="VerbatimChar"/>
          </w:rPr>
          <w:t>JSONObject</w:t>
        </w:r>
        <w:r>
          <w:t>. Dentro destes inicializadores, mapeie o objeto JSON nas propriedades dos models. Exemplo:</w:t>
        </w:r>
      </w:ins>
    </w:p>
    <w:p w14:paraId="3B070F67" w14:textId="77777777" w:rsidR="0057684D" w:rsidRDefault="0057684D" w:rsidP="0057684D">
      <w:pPr>
        <w:pStyle w:val="SourceCode"/>
        <w:rPr>
          <w:ins w:id="20" w:author="Willian" w:date="2017-03-08T00:29:00Z"/>
        </w:rPr>
      </w:pPr>
      <w:ins w:id="21" w:author="Willian" w:date="2017-03-08T00:29:00Z">
        <w:r>
          <w:rPr>
            <w:rStyle w:val="VerbatimChar"/>
          </w:rPr>
          <w:t>struct Genre {</w:t>
        </w:r>
        <w:r>
          <w:br/>
        </w:r>
        <w:r>
          <w:rPr>
            <w:rStyle w:val="VerbatimChar"/>
          </w:rPr>
          <w:t xml:space="preserve">    struct ResponseModel {</w:t>
        </w:r>
        <w:r>
          <w:br/>
        </w:r>
        <w:r>
          <w:rPr>
            <w:rStyle w:val="VerbatimChar"/>
          </w:rPr>
          <w:t xml:space="preserve">        let name: String?</w:t>
        </w:r>
        <w:r>
          <w:br/>
        </w:r>
        <w:r>
          <w:rPr>
            <w:rStyle w:val="VerbatimChar"/>
          </w:rPr>
          <w:t xml:space="preserve">        let id: Int?</w:t>
        </w:r>
        <w:r>
          <w:br/>
        </w:r>
        <w:r>
          <w:rPr>
            <w:rStyle w:val="VerbatimChar"/>
          </w:rPr>
          <w:t xml:space="preserve">    </w:t>
        </w:r>
        <w:r>
          <w:br/>
        </w:r>
        <w:r>
          <w:rPr>
            <w:rStyle w:val="VerbatimChar"/>
          </w:rPr>
          <w:t xml:space="preserve">        init(with json: JSONObject?) {</w:t>
        </w:r>
        <w:r>
          <w:br/>
        </w:r>
        <w:r>
          <w:rPr>
            <w:rStyle w:val="VerbatimChar"/>
          </w:rPr>
          <w:t xml:space="preserve">            name = json?["name"] as? String</w:t>
        </w:r>
        <w:r>
          <w:br/>
        </w:r>
        <w:r>
          <w:rPr>
            <w:rStyle w:val="VerbatimChar"/>
          </w:rPr>
          <w:t xml:space="preserve">            id = json?["id"] as? Int</w:t>
        </w:r>
        <w:r>
          <w:br/>
        </w:r>
        <w:r>
          <w:rPr>
            <w:rStyle w:val="VerbatimChar"/>
          </w:rPr>
          <w:t xml:space="preserve">        }</w:t>
        </w:r>
        <w:r>
          <w:br/>
        </w:r>
        <w:r>
          <w:rPr>
            <w:rStyle w:val="VerbatimChar"/>
          </w:rPr>
          <w:t xml:space="preserve">    }</w:t>
        </w:r>
        <w:r>
          <w:br/>
        </w:r>
        <w:r>
          <w:rPr>
            <w:rStyle w:val="VerbatimChar"/>
          </w:rPr>
          <w:tab/>
          <w:t>//...</w:t>
        </w:r>
        <w:r>
          <w:br/>
        </w:r>
        <w:r>
          <w:rPr>
            <w:rStyle w:val="VerbatimChar"/>
          </w:rPr>
          <w:t>}</w:t>
        </w:r>
      </w:ins>
    </w:p>
    <w:p w14:paraId="18E6BEA8" w14:textId="77777777" w:rsidR="0057684D" w:rsidRDefault="0057684D" w:rsidP="0057684D">
      <w:pPr>
        <w:pStyle w:val="FirstParagraph"/>
        <w:rPr>
          <w:ins w:id="22" w:author="Willian" w:date="2017-03-08T00:29:00Z"/>
        </w:rPr>
      </w:pPr>
      <w:ins w:id="23" w:author="Willian" w:date="2017-03-08T00:29:00Z">
        <w:r>
          <w:t>Faça isto com todos os ResponseModels.</w:t>
        </w:r>
      </w:ins>
    </w:p>
    <w:p w14:paraId="672CFD82" w14:textId="77777777" w:rsidR="0057684D" w:rsidRDefault="0057684D" w:rsidP="0057684D">
      <w:pPr>
        <w:pStyle w:val="Ttulo3"/>
        <w:rPr>
          <w:ins w:id="24" w:author="Willian" w:date="2017-03-08T00:29:00Z"/>
        </w:rPr>
      </w:pPr>
      <w:bookmarkStart w:id="25" w:name="solução"/>
      <w:bookmarkEnd w:id="25"/>
      <w:ins w:id="26" w:author="Willian" w:date="2017-03-08T00:29:00Z">
        <w:r>
          <w:t>Solução</w:t>
        </w:r>
      </w:ins>
    </w:p>
    <w:p w14:paraId="44065332" w14:textId="77777777" w:rsidR="0057684D" w:rsidRDefault="0057684D" w:rsidP="0057684D">
      <w:pPr>
        <w:pStyle w:val="FirstParagraph"/>
        <w:rPr>
          <w:ins w:id="27" w:author="Willian" w:date="2017-03-08T00:29:00Z"/>
        </w:rPr>
      </w:pPr>
      <w:ins w:id="28" w:author="Willian" w:date="2017-03-08T00:29:00Z">
        <w:r>
          <w:t>Educador, a solução para esta aula é simples. O parse do Response Model de Gênero já está criado no exemplo. Vamos então criar um parse para os demais objetos.</w:t>
        </w:r>
      </w:ins>
    </w:p>
    <w:p w14:paraId="41B27F61" w14:textId="77777777" w:rsidR="0057684D" w:rsidRDefault="0057684D" w:rsidP="0057684D">
      <w:pPr>
        <w:pStyle w:val="Ttulo4"/>
        <w:rPr>
          <w:ins w:id="29" w:author="Willian" w:date="2017-03-08T00:29:00Z"/>
        </w:rPr>
      </w:pPr>
      <w:bookmarkStart w:id="30" w:name="parsing-de-movie.responsemodel"/>
      <w:bookmarkEnd w:id="30"/>
      <w:ins w:id="31" w:author="Willian" w:date="2017-03-08T00:29:00Z">
        <w:r>
          <w:t>Parsing de Movie.ResponseModel</w:t>
        </w:r>
      </w:ins>
    </w:p>
    <w:p w14:paraId="77CD7A63" w14:textId="77777777" w:rsidR="0057684D" w:rsidRDefault="0057684D" w:rsidP="0057684D">
      <w:pPr>
        <w:pStyle w:val="FirstParagraph"/>
        <w:rPr>
          <w:ins w:id="32" w:author="Willian" w:date="2017-03-08T00:29:00Z"/>
        </w:rPr>
      </w:pPr>
      <w:ins w:id="33" w:author="Willian" w:date="2017-03-08T00:29:00Z">
        <w:r>
          <w:t xml:space="preserve">A struct </w:t>
        </w:r>
        <w:r>
          <w:rPr>
            <w:b/>
          </w:rPr>
          <w:t>Movie.ResponseModel</w:t>
        </w:r>
        <w:r>
          <w:t xml:space="preserve"> é tão simples quanto a de Gênero, porém possui mais propriedades. Então ela ficará assim:</w:t>
        </w:r>
      </w:ins>
    </w:p>
    <w:p w14:paraId="20DD131D" w14:textId="77777777" w:rsidR="0057684D" w:rsidRDefault="0057684D" w:rsidP="0057684D">
      <w:pPr>
        <w:pStyle w:val="SourceCode"/>
        <w:rPr>
          <w:ins w:id="34" w:author="Willian" w:date="2017-03-08T00:29:00Z"/>
        </w:rPr>
      </w:pPr>
      <w:ins w:id="35" w:author="Willian" w:date="2017-03-08T00:29:00Z">
        <w:r>
          <w:rPr>
            <w:rStyle w:val="VerbatimChar"/>
          </w:rPr>
          <w:t>struct Movie {</w:t>
        </w:r>
        <w:r>
          <w:br/>
        </w:r>
        <w:r>
          <w:rPr>
            <w:rStyle w:val="VerbatimChar"/>
          </w:rPr>
          <w:t xml:space="preserve">  struct ResponseModel {</w:t>
        </w:r>
        <w:r>
          <w:br/>
        </w:r>
        <w:r>
          <w:rPr>
            <w:rStyle w:val="VerbatimChar"/>
          </w:rPr>
          <w:t xml:space="preserve">    let page: Int?</w:t>
        </w:r>
        <w:r>
          <w:br/>
        </w:r>
        <w:r>
          <w:rPr>
            <w:rStyle w:val="VerbatimChar"/>
          </w:rPr>
          <w:t xml:space="preserve">    let results: [Result]?</w:t>
        </w:r>
        <w:r>
          <w:br/>
        </w:r>
        <w:r>
          <w:rPr>
            <w:rStyle w:val="VerbatimChar"/>
          </w:rPr>
          <w:t xml:space="preserve">    let total_results: Int?</w:t>
        </w:r>
        <w:r>
          <w:br/>
        </w:r>
        <w:r>
          <w:rPr>
            <w:rStyle w:val="VerbatimChar"/>
          </w:rPr>
          <w:t xml:space="preserve">    let total_pages: Int?</w:t>
        </w:r>
        <w:r>
          <w:br/>
        </w:r>
        <w:r>
          <w:rPr>
            <w:rStyle w:val="VerbatimChar"/>
          </w:rPr>
          <w:lastRenderedPageBreak/>
          <w:t xml:space="preserve">    </w:t>
        </w:r>
        <w:r>
          <w:br/>
        </w:r>
        <w:r>
          <w:rPr>
            <w:rStyle w:val="VerbatimChar"/>
          </w:rPr>
          <w:t xml:space="preserve">    struct Result {</w:t>
        </w:r>
        <w:r>
          <w:br/>
        </w:r>
        <w:r>
          <w:rPr>
            <w:rStyle w:val="VerbatimChar"/>
          </w:rPr>
          <w:t xml:space="preserve">      let poster_path: String?</w:t>
        </w:r>
        <w:r>
          <w:br/>
        </w:r>
        <w:r>
          <w:rPr>
            <w:rStyle w:val="VerbatimChar"/>
          </w:rPr>
          <w:t xml:space="preserve">      let adult: Bool?</w:t>
        </w:r>
        <w:r>
          <w:br/>
        </w:r>
        <w:r>
          <w:rPr>
            <w:rStyle w:val="VerbatimChar"/>
          </w:rPr>
          <w:t xml:space="preserve">      let overview: String?</w:t>
        </w:r>
        <w:r>
          <w:br/>
        </w:r>
        <w:r>
          <w:rPr>
            <w:rStyle w:val="VerbatimChar"/>
          </w:rPr>
          <w:t xml:space="preserve">      let release_date: String?</w:t>
        </w:r>
        <w:r>
          <w:br/>
        </w:r>
        <w:r>
          <w:rPr>
            <w:rStyle w:val="VerbatimChar"/>
          </w:rPr>
          <w:t xml:space="preserve">      let genre_ids: [Int]?</w:t>
        </w:r>
        <w:r>
          <w:br/>
        </w:r>
        <w:r>
          <w:rPr>
            <w:rStyle w:val="VerbatimChar"/>
          </w:rPr>
          <w:t xml:space="preserve">      let id: Int</w:t>
        </w:r>
        <w:r>
          <w:br/>
        </w:r>
        <w:r>
          <w:rPr>
            <w:rStyle w:val="VerbatimChar"/>
          </w:rPr>
          <w:t xml:space="preserve">      let original_title: String?</w:t>
        </w:r>
        <w:r>
          <w:br/>
        </w:r>
        <w:r>
          <w:rPr>
            <w:rStyle w:val="VerbatimChar"/>
          </w:rPr>
          <w:t xml:space="preserve">      let original_language: String?</w:t>
        </w:r>
        <w:r>
          <w:br/>
        </w:r>
        <w:r>
          <w:rPr>
            <w:rStyle w:val="VerbatimChar"/>
          </w:rPr>
          <w:t xml:space="preserve">      let title: String?</w:t>
        </w:r>
        <w:r>
          <w:br/>
        </w:r>
        <w:r>
          <w:rPr>
            <w:rStyle w:val="VerbatimChar"/>
          </w:rPr>
          <w:t xml:space="preserve">      let backdrop_path: String?</w:t>
        </w:r>
        <w:r>
          <w:br/>
        </w:r>
        <w:r>
          <w:rPr>
            <w:rStyle w:val="VerbatimChar"/>
          </w:rPr>
          <w:t xml:space="preserve">      let popularity: Double?</w:t>
        </w:r>
        <w:r>
          <w:br/>
        </w:r>
        <w:r>
          <w:rPr>
            <w:rStyle w:val="VerbatimChar"/>
          </w:rPr>
          <w:t xml:space="preserve">      let vote_count: Int?</w:t>
        </w:r>
        <w:r>
          <w:br/>
        </w:r>
        <w:r>
          <w:rPr>
            <w:rStyle w:val="VerbatimChar"/>
          </w:rPr>
          <w:t xml:space="preserve">      let video: Bool?</w:t>
        </w:r>
        <w:r>
          <w:br/>
        </w:r>
        <w:r>
          <w:rPr>
            <w:rStyle w:val="VerbatimChar"/>
          </w:rPr>
          <w:t xml:space="preserve">      let vote_average: Double?</w:t>
        </w:r>
        <w:r>
          <w:br/>
        </w:r>
        <w:r>
          <w:rPr>
            <w:rStyle w:val="VerbatimChar"/>
          </w:rPr>
          <w:t xml:space="preserve">      </w:t>
        </w:r>
        <w:r>
          <w:br/>
        </w:r>
        <w:r>
          <w:rPr>
            <w:rStyle w:val="VerbatimChar"/>
          </w:rPr>
          <w:t xml:space="preserve">      init(with json: JSONObject?) {</w:t>
        </w:r>
        <w:r>
          <w:br/>
        </w:r>
        <w:r>
          <w:rPr>
            <w:rStyle w:val="VerbatimChar"/>
          </w:rPr>
          <w:t xml:space="preserve">        poster_path = json?["poster_path"] as? String</w:t>
        </w:r>
        <w:r>
          <w:br/>
        </w:r>
        <w:r>
          <w:rPr>
            <w:rStyle w:val="VerbatimChar"/>
          </w:rPr>
          <w:t xml:space="preserve">        adult = json?["adult"] as? Bool</w:t>
        </w:r>
        <w:r>
          <w:br/>
        </w:r>
        <w:r>
          <w:rPr>
            <w:rStyle w:val="VerbatimChar"/>
          </w:rPr>
          <w:t xml:space="preserve">        overview = json?["overview"] as? String</w:t>
        </w:r>
        <w:r>
          <w:br/>
        </w:r>
        <w:r>
          <w:rPr>
            <w:rStyle w:val="VerbatimChar"/>
          </w:rPr>
          <w:t xml:space="preserve">        release_date = json?["release_date"] as? String</w:t>
        </w:r>
        <w:r>
          <w:br/>
        </w:r>
        <w:r>
          <w:rPr>
            <w:rStyle w:val="VerbatimChar"/>
          </w:rPr>
          <w:t xml:space="preserve">        genre_ids = json?["genre_ids"] as? [Int]</w:t>
        </w:r>
        <w:r>
          <w:br/>
        </w:r>
        <w:r>
          <w:rPr>
            <w:rStyle w:val="VerbatimChar"/>
          </w:rPr>
          <w:t xml:space="preserve">        id = (json?["id"] as? Int) ?? -1</w:t>
        </w:r>
        <w:r>
          <w:br/>
        </w:r>
        <w:r>
          <w:rPr>
            <w:rStyle w:val="VerbatimChar"/>
          </w:rPr>
          <w:t xml:space="preserve">        original_title = json?["original_title"] as? String</w:t>
        </w:r>
        <w:r>
          <w:br/>
        </w:r>
        <w:r>
          <w:rPr>
            <w:rStyle w:val="VerbatimChar"/>
          </w:rPr>
          <w:t xml:space="preserve">        original_language = json?["original_language"] as? String</w:t>
        </w:r>
        <w:r>
          <w:br/>
        </w:r>
        <w:r>
          <w:rPr>
            <w:rStyle w:val="VerbatimChar"/>
          </w:rPr>
          <w:t xml:space="preserve">        title = json?["title"] as? String</w:t>
        </w:r>
        <w:r>
          <w:br/>
        </w:r>
        <w:r>
          <w:rPr>
            <w:rStyle w:val="VerbatimChar"/>
          </w:rPr>
          <w:t xml:space="preserve">        backdrop_path = json?["backdrop_path"] as? String</w:t>
        </w:r>
        <w:r>
          <w:br/>
        </w:r>
        <w:r>
          <w:rPr>
            <w:rStyle w:val="VerbatimChar"/>
          </w:rPr>
          <w:t xml:space="preserve">        popularity = json?["popularity"] as? Double</w:t>
        </w:r>
        <w:r>
          <w:br/>
        </w:r>
        <w:r>
          <w:rPr>
            <w:rStyle w:val="VerbatimChar"/>
          </w:rPr>
          <w:t xml:space="preserve">        vote_count = json?["vote_count"] as? Int</w:t>
        </w:r>
        <w:r>
          <w:br/>
        </w:r>
        <w:r>
          <w:rPr>
            <w:rStyle w:val="VerbatimChar"/>
          </w:rPr>
          <w:t xml:space="preserve">        video = json?["video"] as? Bool</w:t>
        </w:r>
        <w:r>
          <w:br/>
        </w:r>
        <w:r>
          <w:rPr>
            <w:rStyle w:val="VerbatimChar"/>
          </w:rPr>
          <w:t xml:space="preserve">        vote_average = json?["vote_average"] as? Double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init(with json: JSONObject?) {</w:t>
        </w:r>
        <w:r>
          <w:br/>
        </w:r>
        <w:r>
          <w:rPr>
            <w:rStyle w:val="VerbatimChar"/>
          </w:rPr>
          <w:t xml:space="preserve">      page = json?["page"] as? Int</w:t>
        </w:r>
        <w:r>
          <w:br/>
        </w:r>
        <w:r>
          <w:rPr>
            <w:rStyle w:val="VerbatimChar"/>
          </w:rPr>
          <w:t xml:space="preserve">      total_results = json?["total_results"] as? Int</w:t>
        </w:r>
        <w:r>
          <w:br/>
        </w:r>
        <w:r>
          <w:rPr>
            <w:rStyle w:val="VerbatimChar"/>
          </w:rPr>
          <w:t xml:space="preserve">      total_pages = json?["total_pages"] as? Int</w:t>
        </w:r>
        <w:r>
          <w:br/>
        </w:r>
        <w:r>
          <w:rPr>
            <w:rStyle w:val="VerbatimChar"/>
          </w:rPr>
          <w:t xml:space="preserve">      </w:t>
        </w:r>
        <w:r>
          <w:br/>
        </w:r>
        <w:r>
          <w:rPr>
            <w:rStyle w:val="VerbatimChar"/>
          </w:rPr>
          <w:t xml:space="preserve">      results = (json?["results"] as? [JSONObject])?.map {</w:t>
        </w:r>
        <w:r>
          <w:br/>
        </w:r>
        <w:r>
          <w:rPr>
            <w:rStyle w:val="VerbatimChar"/>
          </w:rPr>
          <w:t xml:space="preserve">        Result(with: $0)</w:t>
        </w:r>
        <w:r>
          <w:br/>
        </w:r>
        <w:r>
          <w:rPr>
            <w:rStyle w:val="VerbatimChar"/>
          </w:rPr>
          <w:t xml:space="preserve">      }</w:t>
        </w:r>
        <w:r>
          <w:br/>
        </w:r>
        <w:r>
          <w:rPr>
            <w:rStyle w:val="VerbatimChar"/>
          </w:rPr>
          <w:t xml:space="preserve">    }   </w:t>
        </w:r>
        <w:r>
          <w:br/>
        </w:r>
        <w:r>
          <w:rPr>
            <w:rStyle w:val="VerbatimChar"/>
          </w:rPr>
          <w:t xml:space="preserve">  }</w:t>
        </w:r>
        <w:r>
          <w:br/>
        </w:r>
        <w:r>
          <w:rPr>
            <w:rStyle w:val="VerbatimChar"/>
          </w:rPr>
          <w:tab/>
        </w:r>
        <w:r>
          <w:br/>
        </w:r>
        <w:r>
          <w:rPr>
            <w:rStyle w:val="VerbatimChar"/>
          </w:rPr>
          <w:t xml:space="preserve">  // ...</w:t>
        </w:r>
        <w:r>
          <w:br/>
        </w:r>
        <w:r>
          <w:rPr>
            <w:rStyle w:val="VerbatimChar"/>
          </w:rPr>
          <w:t>}</w:t>
        </w:r>
      </w:ins>
    </w:p>
    <w:p w14:paraId="5C330FC8" w14:textId="77777777" w:rsidR="0057684D" w:rsidRDefault="0057684D" w:rsidP="0057684D">
      <w:pPr>
        <w:pStyle w:val="FirstParagraph"/>
        <w:rPr>
          <w:ins w:id="36" w:author="Willian" w:date="2017-03-08T00:29:00Z"/>
        </w:rPr>
      </w:pPr>
      <w:ins w:id="37" w:author="Willian" w:date="2017-03-08T00:29:00Z">
        <w:r>
          <w:t xml:space="preserve">Repare no mapeamento para os dados de </w:t>
        </w:r>
        <w:r>
          <w:rPr>
            <w:rStyle w:val="VerbatimChar"/>
          </w:rPr>
          <w:t>Result</w:t>
        </w:r>
        <w:r>
          <w:t>:</w:t>
        </w:r>
      </w:ins>
    </w:p>
    <w:p w14:paraId="2DF15A1A" w14:textId="77777777" w:rsidR="0057684D" w:rsidRDefault="0057684D" w:rsidP="0057684D">
      <w:pPr>
        <w:pStyle w:val="SourceCode"/>
        <w:rPr>
          <w:ins w:id="38" w:author="Willian" w:date="2017-03-08T00:29:00Z"/>
        </w:rPr>
      </w:pPr>
      <w:ins w:id="39" w:author="Willian" w:date="2017-03-08T00:29:00Z">
        <w:r>
          <w:rPr>
            <w:rStyle w:val="VerbatimChar"/>
          </w:rPr>
          <w:tab/>
          <w:t xml:space="preserve">  results = (json?["results"] as? [JSONObject])?.map {</w:t>
        </w:r>
        <w:r>
          <w:br/>
        </w:r>
        <w:r>
          <w:rPr>
            <w:rStyle w:val="VerbatimChar"/>
          </w:rPr>
          <w:t xml:space="preserve">        Result(with: $0)</w:t>
        </w:r>
        <w:r>
          <w:br/>
        </w:r>
        <w:r>
          <w:rPr>
            <w:rStyle w:val="VerbatimChar"/>
          </w:rPr>
          <w:t xml:space="preserve">      }</w:t>
        </w:r>
      </w:ins>
    </w:p>
    <w:p w14:paraId="1F1A673F" w14:textId="77777777" w:rsidR="0057684D" w:rsidRDefault="0057684D" w:rsidP="0057684D">
      <w:pPr>
        <w:pStyle w:val="FirstParagraph"/>
        <w:rPr>
          <w:ins w:id="40" w:author="Willian" w:date="2017-03-08T00:29:00Z"/>
        </w:rPr>
      </w:pPr>
      <w:ins w:id="41" w:author="Willian" w:date="2017-03-08T00:29:00Z">
        <w:r>
          <w:lastRenderedPageBreak/>
          <w:t xml:space="preserve">O map é um método de mapeamento de arrays. O que ele faz é iterar o array inteiro e executar o bloco de código (limitado por “{ }”) para cada item do array. O elemento $0 é uma representação do item do array. Na unidade 5 aprenderemos melhor o conceito de </w:t>
        </w:r>
        <w:r>
          <w:rPr>
            <w:b/>
          </w:rPr>
          <w:t>closure</w:t>
        </w:r>
        <w:r>
          <w:t xml:space="preserve"> e veremos alguns exemplos deste tipo. Se estiver muito confuso, você poderá trocar este trecho pelo seguinte código equivalente:</w:t>
        </w:r>
      </w:ins>
    </w:p>
    <w:p w14:paraId="52F7A085" w14:textId="77777777" w:rsidR="0057684D" w:rsidRDefault="0057684D" w:rsidP="0057684D">
      <w:pPr>
        <w:pStyle w:val="SourceCode"/>
        <w:rPr>
          <w:ins w:id="42" w:author="Willian" w:date="2017-03-08T00:29:00Z"/>
        </w:rPr>
      </w:pPr>
      <w:ins w:id="43" w:author="Willian" w:date="2017-03-08T00:29:00Z">
        <w:r>
          <w:br/>
        </w:r>
        <w:r>
          <w:rPr>
            <w:rStyle w:val="VerbatimChar"/>
          </w:rPr>
          <w:t>var array: [Result] = []</w:t>
        </w:r>
        <w:r>
          <w:br/>
        </w:r>
        <w:r>
          <w:rPr>
            <w:rStyle w:val="VerbatimChar"/>
          </w:rPr>
          <w:t>for item in (json?["results"] as? [JSONObject]) {</w:t>
        </w:r>
        <w:r>
          <w:br/>
        </w:r>
        <w:r>
          <w:rPr>
            <w:rStyle w:val="VerbatimChar"/>
          </w:rPr>
          <w:t xml:space="preserve">  array.append(Result(with: item))</w:t>
        </w:r>
        <w:r>
          <w:br/>
        </w:r>
        <w:r>
          <w:rPr>
            <w:rStyle w:val="VerbatimChar"/>
          </w:rPr>
          <w:t>}</w:t>
        </w:r>
        <w:r>
          <w:br/>
        </w:r>
        <w:r>
          <w:rPr>
            <w:rStyle w:val="VerbatimChar"/>
          </w:rPr>
          <w:t>results = array</w:t>
        </w:r>
      </w:ins>
    </w:p>
    <w:p w14:paraId="00D5F6D8" w14:textId="77777777" w:rsidR="0057684D" w:rsidRDefault="0057684D" w:rsidP="0057684D">
      <w:pPr>
        <w:pStyle w:val="Ttulo4"/>
        <w:rPr>
          <w:ins w:id="44" w:author="Willian" w:date="2017-03-08T00:29:00Z"/>
        </w:rPr>
      </w:pPr>
      <w:bookmarkStart w:id="45" w:name="parsing-de-moviedetails.responsemodel"/>
      <w:bookmarkEnd w:id="45"/>
      <w:ins w:id="46" w:author="Willian" w:date="2017-03-08T00:29:00Z">
        <w:r>
          <w:t>Parsing de MovieDetails.ResponseModel</w:t>
        </w:r>
      </w:ins>
    </w:p>
    <w:p w14:paraId="2B6B7EDB" w14:textId="77777777" w:rsidR="0057684D" w:rsidRDefault="0057684D" w:rsidP="0057684D">
      <w:pPr>
        <w:pStyle w:val="FirstParagraph"/>
        <w:rPr>
          <w:ins w:id="47" w:author="Willian" w:date="2017-03-08T00:29:00Z"/>
        </w:rPr>
      </w:pPr>
      <w:ins w:id="48" w:author="Willian" w:date="2017-03-08T00:29:00Z">
        <w:r>
          <w:t>Este Parsing segue a mesma estrutura do anterior. Veja como fica:</w:t>
        </w:r>
      </w:ins>
    </w:p>
    <w:p w14:paraId="55EE6EDA" w14:textId="77777777" w:rsidR="0057684D" w:rsidRDefault="0057684D" w:rsidP="0057684D">
      <w:pPr>
        <w:pStyle w:val="SourceCode"/>
        <w:rPr>
          <w:ins w:id="49" w:author="Willian" w:date="2017-03-08T00:29:00Z"/>
        </w:rPr>
      </w:pPr>
      <w:ins w:id="50" w:author="Willian" w:date="2017-03-08T00:29:00Z">
        <w:r>
          <w:br/>
        </w:r>
        <w:r>
          <w:rPr>
            <w:rStyle w:val="VerbatimChar"/>
          </w:rPr>
          <w:t xml:space="preserve">  struct ResponseModel {</w:t>
        </w:r>
        <w:r>
          <w:br/>
        </w:r>
        <w:r>
          <w:rPr>
            <w:rStyle w:val="VerbatimChar"/>
          </w:rPr>
          <w:t xml:space="preserve">    typealias GenreModel = Genre.ResponseModel</w:t>
        </w:r>
        <w:r>
          <w:br/>
        </w:r>
        <w:r>
          <w:rPr>
            <w:rStyle w:val="VerbatimChar"/>
          </w:rPr>
          <w:t xml:space="preserve">    </w:t>
        </w:r>
        <w:r>
          <w:br/>
        </w:r>
        <w:r>
          <w:rPr>
            <w:rStyle w:val="VerbatimChar"/>
          </w:rPr>
          <w:t xml:space="preserve">    let backdrop_path: String?</w:t>
        </w:r>
        <w:r>
          <w:br/>
        </w:r>
        <w:r>
          <w:rPr>
            <w:rStyle w:val="VerbatimChar"/>
          </w:rPr>
          <w:t xml:space="preserve">    let budget: Int?</w:t>
        </w:r>
        <w:r>
          <w:br/>
        </w:r>
        <w:r>
          <w:rPr>
            <w:rStyle w:val="VerbatimChar"/>
          </w:rPr>
          <w:t xml:space="preserve">    let genres: [GenreModel]?</w:t>
        </w:r>
        <w:r>
          <w:br/>
        </w:r>
        <w:r>
          <w:rPr>
            <w:rStyle w:val="VerbatimChar"/>
          </w:rPr>
          <w:t xml:space="preserve">    let id: Int</w:t>
        </w:r>
        <w:r>
          <w:br/>
        </w:r>
        <w:r>
          <w:rPr>
            <w:rStyle w:val="VerbatimChar"/>
          </w:rPr>
          <w:t xml:space="preserve">    let original_title: String?</w:t>
        </w:r>
        <w:r>
          <w:br/>
        </w:r>
        <w:r>
          <w:rPr>
            <w:rStyle w:val="VerbatimChar"/>
          </w:rPr>
          <w:t xml:space="preserve">    let overview: String?</w:t>
        </w:r>
        <w:r>
          <w:br/>
        </w:r>
        <w:r>
          <w:rPr>
            <w:rStyle w:val="VerbatimChar"/>
          </w:rPr>
          <w:t xml:space="preserve">    let vote_average: Double?</w:t>
        </w:r>
        <w:r>
          <w:br/>
        </w:r>
        <w:r>
          <w:rPr>
            <w:rStyle w:val="VerbatimChar"/>
          </w:rPr>
          <w:t xml:space="preserve">    let revenue: Int?</w:t>
        </w:r>
        <w:r>
          <w:br/>
        </w:r>
        <w:r>
          <w:rPr>
            <w:rStyle w:val="VerbatimChar"/>
          </w:rPr>
          <w:t xml:space="preserve">    let title: String?</w:t>
        </w:r>
        <w:r>
          <w:br/>
        </w:r>
        <w:r>
          <w:rPr>
            <w:rStyle w:val="VerbatimChar"/>
          </w:rPr>
          <w:t xml:space="preserve">    let release_date: Date?</w:t>
        </w:r>
        <w:r>
          <w:br/>
        </w:r>
        <w:r>
          <w:rPr>
            <w:rStyle w:val="VerbatimChar"/>
          </w:rPr>
          <w:t xml:space="preserve">    let runtime: Int?</w:t>
        </w:r>
        <w:r>
          <w:br/>
        </w:r>
        <w:r>
          <w:br/>
        </w:r>
        <w:r>
          <w:rPr>
            <w:rStyle w:val="VerbatimChar"/>
          </w:rPr>
          <w:t xml:space="preserve">    </w:t>
        </w:r>
        <w:r>
          <w:br/>
        </w:r>
        <w:r>
          <w:rPr>
            <w:rStyle w:val="VerbatimChar"/>
          </w:rPr>
          <w:t xml:space="preserve">    init(with json: JSONObject?) {</w:t>
        </w:r>
        <w:r>
          <w:br/>
        </w:r>
        <w:r>
          <w:rPr>
            <w:rStyle w:val="VerbatimChar"/>
          </w:rPr>
          <w:t xml:space="preserve">      backdrop_path = json?["backdrop_path"] as? String</w:t>
        </w:r>
        <w:r>
          <w:br/>
        </w:r>
        <w:r>
          <w:rPr>
            <w:rStyle w:val="VerbatimChar"/>
          </w:rPr>
          <w:t xml:space="preserve">      budget = json?["budget"] as? Int</w:t>
        </w:r>
        <w:r>
          <w:br/>
        </w:r>
        <w:r>
          <w:rPr>
            <w:rStyle w:val="VerbatimChar"/>
          </w:rPr>
          <w:t xml:space="preserve">      id = (json?["id"] as! Int) </w:t>
        </w:r>
        <w:r>
          <w:br/>
        </w:r>
        <w:r>
          <w:rPr>
            <w:rStyle w:val="VerbatimChar"/>
          </w:rPr>
          <w:t xml:space="preserve">      original_title = json?["original_title"] as? String</w:t>
        </w:r>
        <w:r>
          <w:br/>
        </w:r>
        <w:r>
          <w:rPr>
            <w:rStyle w:val="VerbatimChar"/>
          </w:rPr>
          <w:t xml:space="preserve">      overview = json?["overview"] as? String</w:t>
        </w:r>
        <w:r>
          <w:br/>
        </w:r>
        <w:r>
          <w:rPr>
            <w:rStyle w:val="VerbatimChar"/>
          </w:rPr>
          <w:t xml:space="preserve">      vote_average = json?["vote_average"] as? Double</w:t>
        </w:r>
        <w:r>
          <w:br/>
        </w:r>
        <w:r>
          <w:rPr>
            <w:rStyle w:val="VerbatimChar"/>
          </w:rPr>
          <w:t xml:space="preserve">      revenue = json?["revenue"] as? Int</w:t>
        </w:r>
        <w:r>
          <w:br/>
        </w:r>
        <w:r>
          <w:rPr>
            <w:rStyle w:val="VerbatimChar"/>
          </w:rPr>
          <w:t xml:space="preserve">      title = json?["title"] as? String</w:t>
        </w:r>
        <w:r>
          <w:br/>
        </w:r>
        <w:r>
          <w:rPr>
            <w:rStyle w:val="VerbatimChar"/>
          </w:rPr>
          <w:t xml:space="preserve">      </w:t>
        </w:r>
        <w:r>
          <w:br/>
        </w:r>
        <w:r>
          <w:rPr>
            <w:rStyle w:val="VerbatimChar"/>
          </w:rPr>
          <w:t xml:space="preserve">      runtime = json?["runtime"] as? Int</w:t>
        </w:r>
        <w:r>
          <w:br/>
        </w:r>
        <w:r>
          <w:rPr>
            <w:rStyle w:val="VerbatimChar"/>
          </w:rPr>
          <w:t xml:space="preserve">      </w:t>
        </w:r>
        <w:r>
          <w:br/>
        </w:r>
        <w:r>
          <w:rPr>
            <w:rStyle w:val="VerbatimChar"/>
          </w:rPr>
          <w:t xml:space="preserve">      let formatter = DateFormatter()</w:t>
        </w:r>
        <w:r>
          <w:br/>
        </w:r>
        <w:r>
          <w:rPr>
            <w:rStyle w:val="VerbatimChar"/>
          </w:rPr>
          <w:t xml:space="preserve">      formatter.dateFormat = "yyyy-MM-dd"</w:t>
        </w:r>
        <w:r>
          <w:br/>
        </w:r>
        <w:r>
          <w:rPr>
            <w:rStyle w:val="VerbatimChar"/>
          </w:rPr>
          <w:t xml:space="preserve">      let dateString = json?["release_date"] as? String</w:t>
        </w:r>
        <w:r>
          <w:br/>
        </w:r>
        <w:r>
          <w:rPr>
            <w:rStyle w:val="VerbatimChar"/>
          </w:rPr>
          <w:t xml:space="preserve">      </w:t>
        </w:r>
        <w:r>
          <w:br/>
        </w:r>
        <w:r>
          <w:rPr>
            <w:rStyle w:val="VerbatimChar"/>
          </w:rPr>
          <w:t xml:space="preserve">      release_date = formatter.date(from: dateString ?? "")</w:t>
        </w:r>
        <w:r>
          <w:br/>
        </w:r>
        <w:r>
          <w:rPr>
            <w:rStyle w:val="VerbatimChar"/>
          </w:rPr>
          <w:t xml:space="preserve">      </w:t>
        </w:r>
        <w:r>
          <w:br/>
        </w:r>
        <w:r>
          <w:rPr>
            <w:rStyle w:val="VerbatimChar"/>
          </w:rPr>
          <w:t xml:space="preserve">      genres = (json?["genres"] as? [JSONObject])?.map {</w:t>
        </w:r>
        <w:r>
          <w:br/>
        </w:r>
        <w:r>
          <w:rPr>
            <w:rStyle w:val="VerbatimChar"/>
          </w:rPr>
          <w:t xml:space="preserve">        GenreModel(with: $0)</w:t>
        </w:r>
        <w:r>
          <w:br/>
        </w:r>
        <w:r>
          <w:rPr>
            <w:rStyle w:val="VerbatimChar"/>
          </w:rPr>
          <w:t xml:space="preserve">      }</w:t>
        </w:r>
        <w:r>
          <w:br/>
        </w:r>
        <w:r>
          <w:rPr>
            <w:rStyle w:val="VerbatimChar"/>
          </w:rPr>
          <w:lastRenderedPageBreak/>
          <w:t xml:space="preserve">    }</w:t>
        </w:r>
        <w:r>
          <w:br/>
        </w:r>
        <w:r>
          <w:rPr>
            <w:rStyle w:val="VerbatimChar"/>
          </w:rPr>
          <w:t xml:space="preserve">  }</w:t>
        </w:r>
        <w:r>
          <w:br/>
        </w:r>
        <w:r>
          <w:rPr>
            <w:rStyle w:val="VerbatimChar"/>
          </w:rPr>
          <w:t xml:space="preserve">  //...</w:t>
        </w:r>
        <w:r>
          <w:br/>
        </w:r>
        <w:r>
          <w:rPr>
            <w:rStyle w:val="VerbatimChar"/>
          </w:rPr>
          <w:t>}</w:t>
        </w:r>
      </w:ins>
    </w:p>
    <w:p w14:paraId="371F77A0" w14:textId="77777777" w:rsidR="0057684D" w:rsidRDefault="0057684D" w:rsidP="0057684D">
      <w:pPr>
        <w:pStyle w:val="FirstParagraph"/>
        <w:rPr>
          <w:ins w:id="51" w:author="Willian" w:date="2017-03-08T00:29:00Z"/>
        </w:rPr>
      </w:pPr>
      <w:ins w:id="52" w:author="Willian" w:date="2017-03-08T00:29:00Z">
        <w:r>
          <w:t>O único ponto a se destacar é a formatação de String para Date:</w:t>
        </w:r>
      </w:ins>
    </w:p>
    <w:p w14:paraId="4D3D0FCA" w14:textId="77777777" w:rsidR="0057684D" w:rsidRDefault="0057684D" w:rsidP="0057684D">
      <w:pPr>
        <w:pStyle w:val="SourceCode"/>
        <w:rPr>
          <w:ins w:id="53" w:author="Willian" w:date="2017-03-08T00:29:00Z"/>
        </w:rPr>
      </w:pPr>
      <w:ins w:id="54" w:author="Willian" w:date="2017-03-08T00:29:00Z">
        <w:r>
          <w:rPr>
            <w:rStyle w:val="VerbatimChar"/>
          </w:rPr>
          <w:tab/>
          <w:t xml:space="preserve">  let formatter = DateFormatter()</w:t>
        </w:r>
        <w:r>
          <w:br/>
        </w:r>
        <w:r>
          <w:rPr>
            <w:rStyle w:val="VerbatimChar"/>
          </w:rPr>
          <w:t xml:space="preserve">      formatter.dateFormat = "yyyy-MM-dd"</w:t>
        </w:r>
        <w:r>
          <w:br/>
        </w:r>
        <w:r>
          <w:rPr>
            <w:rStyle w:val="VerbatimChar"/>
          </w:rPr>
          <w:t xml:space="preserve">      let dateString = json?["release_date"] as? String</w:t>
        </w:r>
        <w:r>
          <w:br/>
        </w:r>
        <w:r>
          <w:rPr>
            <w:rStyle w:val="VerbatimChar"/>
          </w:rPr>
          <w:t xml:space="preserve">      </w:t>
        </w:r>
        <w:r>
          <w:br/>
        </w:r>
        <w:r>
          <w:rPr>
            <w:rStyle w:val="VerbatimChar"/>
          </w:rPr>
          <w:t xml:space="preserve">      release_date = formatter.date(from: dateString ?? "")</w:t>
        </w:r>
      </w:ins>
    </w:p>
    <w:p w14:paraId="3A9389FB" w14:textId="77777777" w:rsidR="0057684D" w:rsidRDefault="0057684D" w:rsidP="0057684D">
      <w:pPr>
        <w:pStyle w:val="FirstParagraph"/>
        <w:rPr>
          <w:ins w:id="55" w:author="Willian" w:date="2017-03-08T00:29:00Z"/>
        </w:rPr>
      </w:pPr>
      <w:ins w:id="56" w:author="Willian" w:date="2017-03-08T00:29:00Z">
        <w:r>
          <w:t xml:space="preserve">Como você deve ter visto na referência fornecida para este Response Model, o campo </w:t>
        </w:r>
        <w:r>
          <w:rPr>
            <w:rStyle w:val="VerbatimChar"/>
          </w:rPr>
          <w:t>release_date</w:t>
        </w:r>
        <w:r>
          <w:t xml:space="preserve"> representa a data de lançamento do filme e é do tipo String. Uma boa forma de armazenar este tipo de dado é diretamente em um objeto </w:t>
        </w:r>
        <w:r>
          <w:rPr>
            <w:rStyle w:val="VerbatimChar"/>
          </w:rPr>
          <w:t>Date</w:t>
        </w:r>
        <w:r>
          <w:t xml:space="preserve">. Para isto você deve identificar o </w:t>
        </w:r>
        <w:r>
          <w:rPr>
            <w:rStyle w:val="VerbatimChar"/>
          </w:rPr>
          <w:t>DateFormat</w:t>
        </w:r>
        <w:r>
          <w:t xml:space="preserve"> da data que virá em string do serviço web (identificamos que virá no formato </w:t>
        </w:r>
        <w:r>
          <w:rPr>
            <w:rStyle w:val="VerbatimChar"/>
          </w:rPr>
          <w:t>"yyyy-MM-dd"</w:t>
        </w:r>
        <w:r>
          <w:t xml:space="preserve">) e utilizar o procedimento do código acima. Pesquise sobre </w:t>
        </w:r>
        <w:r>
          <w:rPr>
            <w:b/>
          </w:rPr>
          <w:t>Date Format</w:t>
        </w:r>
        <w:r>
          <w:t xml:space="preserve"> para saber mais sobre os formatos de data padrões.</w:t>
        </w:r>
      </w:ins>
    </w:p>
    <w:p w14:paraId="4921349B" w14:textId="77777777" w:rsidR="0057684D" w:rsidRDefault="0057684D" w:rsidP="0057684D">
      <w:pPr>
        <w:pStyle w:val="Ttulo4"/>
        <w:rPr>
          <w:ins w:id="57" w:author="Willian" w:date="2017-03-08T00:29:00Z"/>
        </w:rPr>
      </w:pPr>
      <w:bookmarkStart w:id="58" w:name="convertendo-responsemodel-em-viewmodel"/>
      <w:bookmarkEnd w:id="58"/>
      <w:ins w:id="59" w:author="Willian" w:date="2017-03-08T00:29:00Z">
        <w:r>
          <w:t>Convertendo ResponseModel em ViewModel</w:t>
        </w:r>
      </w:ins>
    </w:p>
    <w:p w14:paraId="19EBF0A8" w14:textId="77777777" w:rsidR="0057684D" w:rsidRDefault="0057684D" w:rsidP="0057684D">
      <w:pPr>
        <w:pStyle w:val="FirstParagraph"/>
        <w:rPr>
          <w:ins w:id="60" w:author="Willian" w:date="2017-03-08T00:29:00Z"/>
        </w:rPr>
      </w:pPr>
      <w:ins w:id="61" w:author="Willian" w:date="2017-03-08T00:29:00Z">
        <w:r>
          <w:t>Analizando um pouco você irá perceber que no ViewModel de MovieDetails ficará um pouco longo. Na hora de converter os dados parseados em ResponseModel para ViewModel nos depararemos com formatações do tipo:</w:t>
        </w:r>
      </w:ins>
    </w:p>
    <w:p w14:paraId="0B7C286A" w14:textId="77777777" w:rsidR="0057684D" w:rsidRDefault="0057684D" w:rsidP="0057684D">
      <w:pPr>
        <w:pStyle w:val="Compact"/>
        <w:numPr>
          <w:ilvl w:val="0"/>
          <w:numId w:val="71"/>
        </w:numPr>
        <w:rPr>
          <w:ins w:id="62" w:author="Willian" w:date="2017-03-08T00:29:00Z"/>
        </w:rPr>
      </w:pPr>
      <w:ins w:id="63" w:author="Willian" w:date="2017-03-08T00:29:00Z">
        <w:r>
          <w:t xml:space="preserve">Monetária: para as propriedades </w:t>
        </w:r>
        <w:r>
          <w:rPr>
            <w:rStyle w:val="VerbatimChar"/>
          </w:rPr>
          <w:t>budget</w:t>
        </w:r>
        <w:r>
          <w:t xml:space="preserve"> e </w:t>
        </w:r>
        <w:r>
          <w:rPr>
            <w:rStyle w:val="VerbatimChar"/>
          </w:rPr>
          <w:t>revenue</w:t>
        </w:r>
        <w:r>
          <w:t>.</w:t>
        </w:r>
      </w:ins>
    </w:p>
    <w:p w14:paraId="352713A5" w14:textId="77777777" w:rsidR="0057684D" w:rsidRDefault="0057684D" w:rsidP="0057684D">
      <w:pPr>
        <w:pStyle w:val="Compact"/>
        <w:numPr>
          <w:ilvl w:val="0"/>
          <w:numId w:val="71"/>
        </w:numPr>
        <w:rPr>
          <w:ins w:id="64" w:author="Willian" w:date="2017-03-08T00:29:00Z"/>
        </w:rPr>
      </w:pPr>
      <w:ins w:id="65" w:author="Willian" w:date="2017-03-08T00:29:00Z">
        <w:r>
          <w:t xml:space="preserve">Date: Para apresentar apenas o ano de </w:t>
        </w:r>
        <w:r>
          <w:rPr>
            <w:rStyle w:val="VerbatimChar"/>
          </w:rPr>
          <w:t>release_date</w:t>
        </w:r>
        <w:r>
          <w:t xml:space="preserve"> na propriedade </w:t>
        </w:r>
        <w:r>
          <w:rPr>
            <w:rStyle w:val="VerbatimChar"/>
          </w:rPr>
          <w:t>releaseDate</w:t>
        </w:r>
      </w:ins>
    </w:p>
    <w:p w14:paraId="37297011" w14:textId="77777777" w:rsidR="0057684D" w:rsidRDefault="0057684D" w:rsidP="0057684D">
      <w:pPr>
        <w:pStyle w:val="Compact"/>
        <w:numPr>
          <w:ilvl w:val="0"/>
          <w:numId w:val="71"/>
        </w:numPr>
        <w:rPr>
          <w:ins w:id="66" w:author="Willian" w:date="2017-03-08T00:29:00Z"/>
        </w:rPr>
      </w:pPr>
      <w:ins w:id="67" w:author="Willian" w:date="2017-03-08T00:29:00Z">
        <w:r>
          <w:t xml:space="preserve">Estrelas: Formataremos o valor de </w:t>
        </w:r>
        <w:r>
          <w:rPr>
            <w:rStyle w:val="VerbatimChar"/>
          </w:rPr>
          <w:t>vote_average</w:t>
        </w:r>
        <w:r>
          <w:t>, que é um número de 0 a 10 e representa a nota do filme, para mostrar apenas os valores 1, 2, 3, 4 e 5, que representarão a quantidade de estrelas que exibiremos para o filme.</w:t>
        </w:r>
      </w:ins>
    </w:p>
    <w:p w14:paraId="4BBD0ED2" w14:textId="77777777" w:rsidR="0057684D" w:rsidRDefault="0057684D" w:rsidP="0057684D">
      <w:pPr>
        <w:pStyle w:val="FirstParagraph"/>
        <w:rPr>
          <w:ins w:id="68" w:author="Willian" w:date="2017-03-08T00:29:00Z"/>
        </w:rPr>
      </w:pPr>
      <w:ins w:id="69" w:author="Willian" w:date="2017-03-08T00:29:00Z">
        <w:r>
          <w:t xml:space="preserve">Tendo isto em vista sugerimos que você, educador, crie um </w:t>
        </w:r>
        <w:r>
          <w:rPr>
            <w:b/>
          </w:rPr>
          <w:t>initializer</w:t>
        </w:r>
        <w:r>
          <w:t xml:space="preserve"> para este ViewModel, parecido com os que criamos para nossos ResponseModels, mas ao invés de receber como parâmetro um JSONObject, faça com que ele receba um MovieDetails.ResponseModel.</w:t>
        </w:r>
      </w:ins>
    </w:p>
    <w:p w14:paraId="2EEE758B" w14:textId="77777777" w:rsidR="0057684D" w:rsidRDefault="0057684D" w:rsidP="0057684D">
      <w:pPr>
        <w:pStyle w:val="Corpodetexto"/>
        <w:rPr>
          <w:ins w:id="70" w:author="Willian" w:date="2017-03-08T00:29:00Z"/>
        </w:rPr>
      </w:pPr>
      <w:ins w:id="71" w:author="Willian" w:date="2017-03-08T00:29:00Z">
        <w:r>
          <w:t xml:space="preserve">O arquivo </w:t>
        </w:r>
        <w:r>
          <w:rPr>
            <w:b/>
          </w:rPr>
          <w:t>MovieDetailsModels.swift</w:t>
        </w:r>
        <w:r>
          <w:t xml:space="preserve"> ficará assim:</w:t>
        </w:r>
      </w:ins>
    </w:p>
    <w:p w14:paraId="0D201484" w14:textId="77777777" w:rsidR="0057684D" w:rsidRDefault="0057684D" w:rsidP="0057684D">
      <w:pPr>
        <w:pStyle w:val="SourceCode"/>
        <w:rPr>
          <w:ins w:id="72" w:author="Willian" w:date="2017-03-08T00:29:00Z"/>
        </w:rPr>
      </w:pPr>
      <w:ins w:id="73" w:author="Willian" w:date="2017-03-08T00:29:00Z">
        <w:r>
          <w:rPr>
            <w:rStyle w:val="VerbatimChar"/>
          </w:rPr>
          <w:t>import Foundation</w:t>
        </w:r>
        <w:r>
          <w:br/>
        </w:r>
        <w:r>
          <w:br/>
        </w:r>
        <w:r>
          <w:br/>
        </w:r>
        <w:r>
          <w:rPr>
            <w:rStyle w:val="VerbatimChar"/>
          </w:rPr>
          <w:t>struct MovieDetails {</w:t>
        </w:r>
        <w:r>
          <w:br/>
        </w:r>
        <w:r>
          <w:rPr>
            <w:rStyle w:val="VerbatimChar"/>
          </w:rPr>
          <w:t xml:space="preserve">  </w:t>
        </w:r>
        <w:r>
          <w:br/>
        </w:r>
        <w:r>
          <w:rPr>
            <w:rStyle w:val="VerbatimChar"/>
          </w:rPr>
          <w:t xml:space="preserve">  struct ResponseModel {</w:t>
        </w:r>
        <w:r>
          <w:br/>
        </w:r>
        <w:r>
          <w:rPr>
            <w:rStyle w:val="VerbatimChar"/>
          </w:rPr>
          <w:t xml:space="preserve">    typealias GenreModel = Genre.ResponseModel</w:t>
        </w:r>
        <w:r>
          <w:br/>
        </w:r>
        <w:r>
          <w:rPr>
            <w:rStyle w:val="VerbatimChar"/>
          </w:rPr>
          <w:t xml:space="preserve">    </w:t>
        </w:r>
        <w:r>
          <w:br/>
        </w:r>
        <w:r>
          <w:rPr>
            <w:rStyle w:val="VerbatimChar"/>
          </w:rPr>
          <w:t xml:space="preserve">    let backdrop_path: String?</w:t>
        </w:r>
        <w:r>
          <w:br/>
        </w:r>
        <w:r>
          <w:rPr>
            <w:rStyle w:val="VerbatimChar"/>
          </w:rPr>
          <w:t xml:space="preserve">    let budget: Int?</w:t>
        </w:r>
        <w:r>
          <w:br/>
        </w:r>
        <w:r>
          <w:rPr>
            <w:rStyle w:val="VerbatimChar"/>
          </w:rPr>
          <w:t xml:space="preserve">    let genres: [GenreModel]?</w:t>
        </w:r>
        <w:r>
          <w:br/>
        </w:r>
        <w:r>
          <w:rPr>
            <w:rStyle w:val="VerbatimChar"/>
          </w:rPr>
          <w:t xml:space="preserve">    let id: Int</w:t>
        </w:r>
        <w:r>
          <w:br/>
        </w:r>
        <w:r>
          <w:rPr>
            <w:rStyle w:val="VerbatimChar"/>
          </w:rPr>
          <w:t xml:space="preserve">    let original_title: String?</w:t>
        </w:r>
        <w:r>
          <w:br/>
        </w:r>
        <w:r>
          <w:rPr>
            <w:rStyle w:val="VerbatimChar"/>
          </w:rPr>
          <w:t xml:space="preserve">    let overview: String?</w:t>
        </w:r>
        <w:r>
          <w:br/>
        </w:r>
        <w:r>
          <w:rPr>
            <w:rStyle w:val="VerbatimChar"/>
          </w:rPr>
          <w:t xml:space="preserve">    let vote_average: Double?</w:t>
        </w:r>
        <w:r>
          <w:br/>
        </w:r>
        <w:r>
          <w:rPr>
            <w:rStyle w:val="VerbatimChar"/>
          </w:rPr>
          <w:t xml:space="preserve">    let revenue: Int?</w:t>
        </w:r>
        <w:r>
          <w:br/>
        </w:r>
        <w:r>
          <w:rPr>
            <w:rStyle w:val="VerbatimChar"/>
          </w:rPr>
          <w:t xml:space="preserve">    let title: String?</w:t>
        </w:r>
        <w:r>
          <w:br/>
        </w:r>
        <w:r>
          <w:rPr>
            <w:rStyle w:val="VerbatimChar"/>
          </w:rPr>
          <w:lastRenderedPageBreak/>
          <w:t xml:space="preserve">    let release_date: Date?</w:t>
        </w:r>
        <w:r>
          <w:br/>
        </w:r>
        <w:r>
          <w:rPr>
            <w:rStyle w:val="VerbatimChar"/>
          </w:rPr>
          <w:t xml:space="preserve">    let runtime: Int?</w:t>
        </w:r>
        <w:r>
          <w:br/>
        </w:r>
        <w:r>
          <w:br/>
        </w:r>
        <w:r>
          <w:rPr>
            <w:rStyle w:val="VerbatimChar"/>
          </w:rPr>
          <w:t xml:space="preserve">    </w:t>
        </w:r>
        <w:r>
          <w:br/>
        </w:r>
        <w:r>
          <w:rPr>
            <w:rStyle w:val="VerbatimChar"/>
          </w:rPr>
          <w:t xml:space="preserve">    init(with json: JSONObject?) {</w:t>
        </w:r>
        <w:r>
          <w:br/>
        </w:r>
        <w:r>
          <w:rPr>
            <w:rStyle w:val="VerbatimChar"/>
          </w:rPr>
          <w:t xml:space="preserve">      backdrop_path = json?["backdrop_path"] as? String</w:t>
        </w:r>
        <w:r>
          <w:br/>
        </w:r>
        <w:r>
          <w:rPr>
            <w:rStyle w:val="VerbatimChar"/>
          </w:rPr>
          <w:t xml:space="preserve">      budget = json?["budget"] as? Int</w:t>
        </w:r>
        <w:r>
          <w:br/>
        </w:r>
        <w:r>
          <w:rPr>
            <w:rStyle w:val="VerbatimChar"/>
          </w:rPr>
          <w:t xml:space="preserve">      id = (json?["id"] as! Int) </w:t>
        </w:r>
        <w:r>
          <w:br/>
        </w:r>
        <w:r>
          <w:rPr>
            <w:rStyle w:val="VerbatimChar"/>
          </w:rPr>
          <w:t xml:space="preserve">      original_title = json?["original_title"] as? String</w:t>
        </w:r>
        <w:r>
          <w:br/>
        </w:r>
        <w:r>
          <w:rPr>
            <w:rStyle w:val="VerbatimChar"/>
          </w:rPr>
          <w:t xml:space="preserve">      overview = json?["overview"] as? String</w:t>
        </w:r>
        <w:r>
          <w:br/>
        </w:r>
        <w:r>
          <w:rPr>
            <w:rStyle w:val="VerbatimChar"/>
          </w:rPr>
          <w:t xml:space="preserve">      vote_average = json?["vote_average"] as? Double</w:t>
        </w:r>
        <w:r>
          <w:br/>
        </w:r>
        <w:r>
          <w:rPr>
            <w:rStyle w:val="VerbatimChar"/>
          </w:rPr>
          <w:t xml:space="preserve">      revenue = json?["revenue"] as? Int</w:t>
        </w:r>
        <w:r>
          <w:br/>
        </w:r>
        <w:r>
          <w:rPr>
            <w:rStyle w:val="VerbatimChar"/>
          </w:rPr>
          <w:t xml:space="preserve">      title = json?["title"] as? String</w:t>
        </w:r>
        <w:r>
          <w:br/>
        </w:r>
        <w:r>
          <w:rPr>
            <w:rStyle w:val="VerbatimChar"/>
          </w:rPr>
          <w:t xml:space="preserve">      </w:t>
        </w:r>
        <w:r>
          <w:br/>
        </w:r>
        <w:r>
          <w:rPr>
            <w:rStyle w:val="VerbatimChar"/>
          </w:rPr>
          <w:t xml:space="preserve">      runtime = json?["runtime"] as? Int</w:t>
        </w:r>
        <w:r>
          <w:br/>
        </w:r>
        <w:r>
          <w:rPr>
            <w:rStyle w:val="VerbatimChar"/>
          </w:rPr>
          <w:t xml:space="preserve">      </w:t>
        </w:r>
        <w:r>
          <w:br/>
        </w:r>
        <w:r>
          <w:rPr>
            <w:rStyle w:val="VerbatimChar"/>
          </w:rPr>
          <w:t xml:space="preserve">      let formatter = DateFormatter()</w:t>
        </w:r>
        <w:r>
          <w:br/>
        </w:r>
        <w:r>
          <w:rPr>
            <w:rStyle w:val="VerbatimChar"/>
          </w:rPr>
          <w:t xml:space="preserve">      formatter.dateFormat = "yyyy-MM-dd"</w:t>
        </w:r>
        <w:r>
          <w:br/>
        </w:r>
        <w:r>
          <w:rPr>
            <w:rStyle w:val="VerbatimChar"/>
          </w:rPr>
          <w:t xml:space="preserve">      let dateString = json?["release_date"] as? String</w:t>
        </w:r>
        <w:r>
          <w:br/>
        </w:r>
        <w:r>
          <w:rPr>
            <w:rStyle w:val="VerbatimChar"/>
          </w:rPr>
          <w:t xml:space="preserve">      </w:t>
        </w:r>
        <w:r>
          <w:br/>
        </w:r>
        <w:r>
          <w:rPr>
            <w:rStyle w:val="VerbatimChar"/>
          </w:rPr>
          <w:t xml:space="preserve">      release_date = formatter.date(from: dateString ?? "")</w:t>
        </w:r>
        <w:r>
          <w:br/>
        </w:r>
        <w:r>
          <w:rPr>
            <w:rStyle w:val="VerbatimChar"/>
          </w:rPr>
          <w:t xml:space="preserve">      </w:t>
        </w:r>
        <w:r>
          <w:br/>
        </w:r>
        <w:r>
          <w:rPr>
            <w:rStyle w:val="VerbatimChar"/>
          </w:rPr>
          <w:t xml:space="preserve">      genres = (json?["genres"] as? [JSONObject])?.map {</w:t>
        </w:r>
        <w:r>
          <w:br/>
        </w:r>
        <w:r>
          <w:rPr>
            <w:rStyle w:val="VerbatimChar"/>
          </w:rPr>
          <w:t xml:space="preserve">        GenreModel(with: $0)</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struct ViewModel {</w:t>
        </w:r>
        <w:r>
          <w:br/>
        </w:r>
        <w:r>
          <w:rPr>
            <w:rStyle w:val="VerbatimChar"/>
          </w:rPr>
          <w:t xml:space="preserve">    let title: String</w:t>
        </w:r>
        <w:r>
          <w:br/>
        </w:r>
        <w:r>
          <w:rPr>
            <w:rStyle w:val="VerbatimChar"/>
          </w:rPr>
          <w:t xml:space="preserve">    let originalTitle: String</w:t>
        </w:r>
        <w:r>
          <w:br/>
        </w:r>
        <w:r>
          <w:rPr>
            <w:rStyle w:val="VerbatimChar"/>
          </w:rPr>
          <w:t xml:space="preserve">    let backDropPath: String</w:t>
        </w:r>
        <w:r>
          <w:br/>
        </w:r>
        <w:r>
          <w:rPr>
            <w:rStyle w:val="VerbatimChar"/>
          </w:rPr>
          <w:t xml:space="preserve">    let voteAverage: Int</w:t>
        </w:r>
        <w:r>
          <w:br/>
        </w:r>
        <w:r>
          <w:rPr>
            <w:rStyle w:val="VerbatimChar"/>
          </w:rPr>
          <w:t xml:space="preserve">    let overview: String</w:t>
        </w:r>
        <w:r>
          <w:br/>
        </w:r>
        <w:r>
          <w:rPr>
            <w:rStyle w:val="VerbatimChar"/>
          </w:rPr>
          <w:t xml:space="preserve">    let revenue: String</w:t>
        </w:r>
        <w:r>
          <w:br/>
        </w:r>
        <w:r>
          <w:rPr>
            <w:rStyle w:val="VerbatimChar"/>
          </w:rPr>
          <w:t xml:space="preserve">    let budget: String</w:t>
        </w:r>
        <w:r>
          <w:br/>
        </w:r>
        <w:r>
          <w:rPr>
            <w:rStyle w:val="VerbatimChar"/>
          </w:rPr>
          <w:t xml:space="preserve">    let releaseDate: String</w:t>
        </w:r>
        <w:r>
          <w:br/>
        </w:r>
        <w:r>
          <w:rPr>
            <w:rStyle w:val="VerbatimChar"/>
          </w:rPr>
          <w:t xml:space="preserve">    let genre: String</w:t>
        </w:r>
        <w:r>
          <w:br/>
        </w:r>
        <w:r>
          <w:rPr>
            <w:rStyle w:val="VerbatimChar"/>
          </w:rPr>
          <w:t xml:space="preserve">    let runtime: String</w:t>
        </w:r>
        <w:r>
          <w:br/>
        </w:r>
        <w:r>
          <w:rPr>
            <w:rStyle w:val="VerbatimChar"/>
          </w:rPr>
          <w:t xml:space="preserve">    </w:t>
        </w:r>
        <w:r>
          <w:br/>
        </w:r>
        <w:r>
          <w:rPr>
            <w:rStyle w:val="VerbatimChar"/>
          </w:rPr>
          <w:t xml:space="preserve">    </w:t>
        </w:r>
        <w:r>
          <w:br/>
        </w:r>
        <w:r>
          <w:rPr>
            <w:rStyle w:val="VerbatimChar"/>
          </w:rPr>
          <w:t xml:space="preserve">    init(with responseModel: ResponseModel) {</w:t>
        </w:r>
        <w:r>
          <w:br/>
        </w:r>
        <w:r>
          <w:rPr>
            <w:rStyle w:val="VerbatimChar"/>
          </w:rPr>
          <w:t xml:space="preserve">      title = responseModel.title ?? ""</w:t>
        </w:r>
        <w:r>
          <w:br/>
        </w:r>
        <w:r>
          <w:rPr>
            <w:rStyle w:val="VerbatimChar"/>
          </w:rPr>
          <w:t xml:space="preserve">      originalTitle = responseModel.original_title ?? ""</w:t>
        </w:r>
        <w:r>
          <w:br/>
        </w:r>
        <w:r>
          <w:rPr>
            <w:rStyle w:val="VerbatimChar"/>
          </w:rPr>
          <w:t xml:space="preserve">      backDropPath = responseModel.backdrop_path ?? ""</w:t>
        </w:r>
        <w:r>
          <w:br/>
        </w:r>
        <w:r>
          <w:rPr>
            <w:rStyle w:val="VerbatimChar"/>
          </w:rPr>
          <w:t xml:space="preserve">      voteAverage = Int((responseModel.vote_average ?? 0.0)/2)</w:t>
        </w:r>
        <w:r>
          <w:br/>
        </w:r>
        <w:r>
          <w:rPr>
            <w:rStyle w:val="VerbatimChar"/>
          </w:rPr>
          <w:t xml:space="preserve">      overview = responseModel.overview ?? ""</w:t>
        </w:r>
        <w:r>
          <w:br/>
        </w:r>
        <w:r>
          <w:rPr>
            <w:rStyle w:val="VerbatimChar"/>
          </w:rPr>
          <w:t xml:space="preserve">      </w:t>
        </w:r>
        <w:r>
          <w:br/>
        </w:r>
        <w:r>
          <w:rPr>
            <w:rStyle w:val="VerbatimChar"/>
          </w:rPr>
          <w:t xml:space="preserve">      let formatter = NumberFormatter()</w:t>
        </w:r>
        <w:r>
          <w:br/>
        </w:r>
        <w:r>
          <w:rPr>
            <w:rStyle w:val="VerbatimChar"/>
          </w:rPr>
          <w:t xml:space="preserve">      formatter.locale = Locale.current</w:t>
        </w:r>
        <w:r>
          <w:br/>
        </w:r>
        <w:r>
          <w:rPr>
            <w:rStyle w:val="VerbatimChar"/>
          </w:rPr>
          <w:t xml:space="preserve">      formatter.numberStyle = .currency</w:t>
        </w:r>
        <w:r>
          <w:br/>
        </w:r>
        <w:r>
          <w:rPr>
            <w:rStyle w:val="VerbatimChar"/>
          </w:rPr>
          <w:t xml:space="preserve">      </w:t>
        </w:r>
        <w:r>
          <w:br/>
        </w:r>
        <w:r>
          <w:rPr>
            <w:rStyle w:val="VerbatimChar"/>
          </w:rPr>
          <w:t xml:space="preserve">      if let formattedTipAmount = formatter.string(from: responseModel.revenue as NSNumber? ?? 0 as NSNumber) {</w:t>
        </w:r>
        <w:r>
          <w:br/>
        </w:r>
        <w:r>
          <w:rPr>
            <w:rStyle w:val="VerbatimChar"/>
          </w:rPr>
          <w:lastRenderedPageBreak/>
          <w:t xml:space="preserve">        revenue = formattedTipAmount</w:t>
        </w:r>
        <w:r>
          <w:br/>
        </w:r>
        <w:r>
          <w:rPr>
            <w:rStyle w:val="VerbatimChar"/>
          </w:rPr>
          <w:t xml:space="preserve">      } else {</w:t>
        </w:r>
        <w:r>
          <w:br/>
        </w:r>
        <w:r>
          <w:rPr>
            <w:rStyle w:val="VerbatimChar"/>
          </w:rPr>
          <w:t xml:space="preserve">        revenue = ""</w:t>
        </w:r>
        <w:r>
          <w:br/>
        </w:r>
        <w:r>
          <w:rPr>
            <w:rStyle w:val="VerbatimChar"/>
          </w:rPr>
          <w:t xml:space="preserve">      }</w:t>
        </w:r>
        <w:r>
          <w:br/>
        </w:r>
        <w:r>
          <w:rPr>
            <w:rStyle w:val="VerbatimChar"/>
          </w:rPr>
          <w:t xml:space="preserve">      </w:t>
        </w:r>
        <w:r>
          <w:br/>
        </w:r>
        <w:r>
          <w:rPr>
            <w:rStyle w:val="VerbatimChar"/>
          </w:rPr>
          <w:t xml:space="preserve">      if let formattedTipAmount = formatter.string(from: responseModel.budget as NSNumber? ?? 0 as NSNumber) {</w:t>
        </w:r>
        <w:r>
          <w:br/>
        </w:r>
        <w:r>
          <w:rPr>
            <w:rStyle w:val="VerbatimChar"/>
          </w:rPr>
          <w:t xml:space="preserve">        budget = formattedTipAmount</w:t>
        </w:r>
        <w:r>
          <w:br/>
        </w:r>
        <w:r>
          <w:rPr>
            <w:rStyle w:val="VerbatimChar"/>
          </w:rPr>
          <w:t xml:space="preserve">      } else {</w:t>
        </w:r>
        <w:r>
          <w:br/>
        </w:r>
        <w:r>
          <w:rPr>
            <w:rStyle w:val="VerbatimChar"/>
          </w:rPr>
          <w:t xml:space="preserve">        budget = ""</w:t>
        </w:r>
        <w:r>
          <w:br/>
        </w:r>
        <w:r>
          <w:rPr>
            <w:rStyle w:val="VerbatimChar"/>
          </w:rPr>
          <w:t xml:space="preserve">      }</w:t>
        </w:r>
        <w:r>
          <w:br/>
        </w:r>
        <w:r>
          <w:rPr>
            <w:rStyle w:val="VerbatimChar"/>
          </w:rPr>
          <w:t xml:space="preserve">      </w:t>
        </w:r>
        <w:r>
          <w:br/>
        </w:r>
        <w:r>
          <w:rPr>
            <w:rStyle w:val="VerbatimChar"/>
          </w:rPr>
          <w:t xml:space="preserve">      if let date = responseModel.release_date {</w:t>
        </w:r>
        <w:r>
          <w:br/>
        </w:r>
        <w:r>
          <w:rPr>
            <w:rStyle w:val="VerbatimChar"/>
          </w:rPr>
          <w:t xml:space="preserve">        let formatter = DateFormatter()</w:t>
        </w:r>
        <w:r>
          <w:br/>
        </w:r>
        <w:r>
          <w:rPr>
            <w:rStyle w:val="VerbatimChar"/>
          </w:rPr>
          <w:t xml:space="preserve">        formatter.dateFormat = "yyyy"</w:t>
        </w:r>
        <w:r>
          <w:br/>
        </w:r>
        <w:r>
          <w:rPr>
            <w:rStyle w:val="VerbatimChar"/>
          </w:rPr>
          <w:t xml:space="preserve">        releaseDate = formatter.string(from: date)</w:t>
        </w:r>
        <w:r>
          <w:br/>
        </w:r>
        <w:r>
          <w:rPr>
            <w:rStyle w:val="VerbatimChar"/>
          </w:rPr>
          <w:t xml:space="preserve">      } else {</w:t>
        </w:r>
        <w:r>
          <w:br/>
        </w:r>
        <w:r>
          <w:rPr>
            <w:rStyle w:val="VerbatimChar"/>
          </w:rPr>
          <w:t xml:space="preserve">        releaseDate = ""</w:t>
        </w:r>
        <w:r>
          <w:br/>
        </w:r>
        <w:r>
          <w:rPr>
            <w:rStyle w:val="VerbatimChar"/>
          </w:rPr>
          <w:t xml:space="preserve">      }</w:t>
        </w:r>
        <w:r>
          <w:br/>
        </w:r>
        <w:r>
          <w:rPr>
            <w:rStyle w:val="VerbatimChar"/>
          </w:rPr>
          <w:t xml:space="preserve">      </w:t>
        </w:r>
        <w:r>
          <w:br/>
        </w:r>
        <w:r>
          <w:rPr>
            <w:rStyle w:val="VerbatimChar"/>
          </w:rPr>
          <w:t xml:space="preserve">      genre = responseModel.genres?.first?.name ?? ""</w:t>
        </w:r>
        <w:r>
          <w:br/>
        </w:r>
        <w:r>
          <w:rPr>
            <w:rStyle w:val="VerbatimChar"/>
          </w:rPr>
          <w:t xml:space="preserve">      runtime = "\((responseModel.runtime ?? 0)) min"</w:t>
        </w:r>
        <w:r>
          <w:br/>
        </w:r>
        <w:r>
          <w:rPr>
            <w:rStyle w:val="VerbatimChar"/>
          </w:rPr>
          <w:t xml:space="preserve">    }</w:t>
        </w:r>
        <w:r>
          <w:br/>
        </w:r>
        <w:r>
          <w:rPr>
            <w:rStyle w:val="VerbatimChar"/>
          </w:rPr>
          <w:t xml:space="preserve">  } </w:t>
        </w:r>
        <w:r>
          <w:br/>
        </w:r>
        <w:r>
          <w:rPr>
            <w:rStyle w:val="VerbatimChar"/>
          </w:rPr>
          <w:t>}</w:t>
        </w:r>
      </w:ins>
    </w:p>
    <w:p w14:paraId="22BFB637" w14:textId="77777777" w:rsidR="0057684D" w:rsidRDefault="0057684D" w:rsidP="0057684D">
      <w:pPr>
        <w:pStyle w:val="FirstParagraph"/>
        <w:rPr>
          <w:ins w:id="74" w:author="Willian" w:date="2017-03-08T00:29:00Z"/>
        </w:rPr>
      </w:pPr>
      <w:ins w:id="75" w:author="Willian" w:date="2017-03-08T00:29:00Z">
        <w:r>
          <w:t>Mostre aos seus alunos esta opção.</w:t>
        </w:r>
      </w:ins>
    </w:p>
    <w:p w14:paraId="2FBE208B" w14:textId="77777777" w:rsidR="0057684D" w:rsidRDefault="0057684D" w:rsidP="0057684D">
      <w:pPr>
        <w:pStyle w:val="Ttulo2"/>
        <w:rPr>
          <w:ins w:id="76" w:author="Willian" w:date="2017-03-08T00:29:00Z"/>
        </w:rPr>
      </w:pPr>
      <w:bookmarkStart w:id="77" w:name="aula-2---criando-layouts-detalhes-do-fil"/>
      <w:bookmarkEnd w:id="77"/>
      <w:ins w:id="78" w:author="Willian" w:date="2017-03-08T00:29:00Z">
        <w:r>
          <w:t>Aula 2 - Criando layouts (Detalhes do Filme)</w:t>
        </w:r>
      </w:ins>
    </w:p>
    <w:p w14:paraId="2BF32FB1" w14:textId="77777777" w:rsidR="0057684D" w:rsidRDefault="0057684D" w:rsidP="0057684D">
      <w:pPr>
        <w:pStyle w:val="FirstParagraph"/>
        <w:rPr>
          <w:ins w:id="79" w:author="Willian" w:date="2017-03-08T00:29:00Z"/>
        </w:rPr>
      </w:pPr>
      <w:ins w:id="80" w:author="Willian" w:date="2017-03-08T00:29:00Z">
        <w:r>
          <w:t>Vamos para a nossa primeira atividade sobre layouts. Em termos de layout, esta cena é a mais complexa. Ela apresenta diversos elementos e diversas restrições, então vamos passo-a-passo. Primeiramente vamos relembrar a aparência que ela deverá ter:</w:t>
        </w:r>
      </w:ins>
    </w:p>
    <w:p w14:paraId="2B795FCF" w14:textId="77777777" w:rsidR="0057684D" w:rsidRDefault="0057684D" w:rsidP="0057684D">
      <w:pPr>
        <w:pStyle w:val="Figure"/>
        <w:rPr>
          <w:ins w:id="81" w:author="Willian" w:date="2017-03-08T00:29:00Z"/>
        </w:rPr>
      </w:pPr>
      <w:ins w:id="82" w:author="Willian" w:date="2017-03-08T00:29:00Z">
        <w:r>
          <w:rPr>
            <w:noProof/>
            <w:lang w:val="pt-BR" w:eastAsia="pt-BR"/>
          </w:rPr>
          <w:lastRenderedPageBreak/>
          <w:drawing>
            <wp:inline distT="0" distB="0" distL="0" distR="0" wp14:anchorId="23C547F0" wp14:editId="6265889E">
              <wp:extent cx="5334000" cy="9487408"/>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s://i.imgur.com/an7cOoV.png"/>
                      <pic:cNvPicPr>
                        <a:picLocks noChangeAspect="1" noChangeArrowheads="1"/>
                      </pic:cNvPicPr>
                    </pic:nvPicPr>
                    <pic:blipFill>
                      <a:blip r:embed="rId6"/>
                      <a:stretch>
                        <a:fillRect/>
                      </a:stretch>
                    </pic:blipFill>
                    <pic:spPr bwMode="auto">
                      <a:xfrm>
                        <a:off x="0" y="0"/>
                        <a:ext cx="5334000" cy="9487408"/>
                      </a:xfrm>
                      <a:prstGeom prst="rect">
                        <a:avLst/>
                      </a:prstGeom>
                      <a:noFill/>
                      <a:ln w="9525">
                        <a:noFill/>
                        <a:headEnd/>
                        <a:tailEnd/>
                      </a:ln>
                    </pic:spPr>
                  </pic:pic>
                </a:graphicData>
              </a:graphic>
            </wp:inline>
          </w:drawing>
        </w:r>
      </w:ins>
    </w:p>
    <w:p w14:paraId="6A5D5F1D" w14:textId="77777777" w:rsidR="0057684D" w:rsidRDefault="0057684D" w:rsidP="0057684D">
      <w:pPr>
        <w:pStyle w:val="Ttulo3"/>
        <w:rPr>
          <w:ins w:id="83" w:author="Willian" w:date="2017-03-08T00:29:00Z"/>
        </w:rPr>
      </w:pPr>
      <w:bookmarkStart w:id="84" w:name="atividade-1"/>
      <w:bookmarkEnd w:id="84"/>
      <w:ins w:id="85" w:author="Willian" w:date="2017-03-08T00:29:00Z">
        <w:r>
          <w:lastRenderedPageBreak/>
          <w:t>Atividade</w:t>
        </w:r>
      </w:ins>
    </w:p>
    <w:p w14:paraId="1B16D05A" w14:textId="77777777" w:rsidR="0057684D" w:rsidRDefault="0057684D" w:rsidP="0057684D">
      <w:pPr>
        <w:pStyle w:val="Compact"/>
        <w:numPr>
          <w:ilvl w:val="0"/>
          <w:numId w:val="72"/>
        </w:numPr>
        <w:rPr>
          <w:ins w:id="86" w:author="Willian" w:date="2017-03-08T00:29:00Z"/>
        </w:rPr>
      </w:pPr>
      <w:ins w:id="87" w:author="Willian" w:date="2017-03-08T00:29:00Z">
        <w:r>
          <w:t>Crie o layout da cena Detalhes do filme. Ela deverá apresentar os seguintes dados:</w:t>
        </w:r>
      </w:ins>
    </w:p>
    <w:p w14:paraId="5543C6FD" w14:textId="77777777" w:rsidR="0057684D" w:rsidRDefault="0057684D" w:rsidP="0057684D">
      <w:pPr>
        <w:pStyle w:val="Compact"/>
        <w:numPr>
          <w:ilvl w:val="0"/>
          <w:numId w:val="71"/>
        </w:numPr>
        <w:rPr>
          <w:ins w:id="88" w:author="Willian" w:date="2017-03-08T00:29:00Z"/>
        </w:rPr>
      </w:pPr>
      <w:ins w:id="89" w:author="Willian" w:date="2017-03-08T00:29:00Z">
        <w:r>
          <w:t>Cartaz do filme</w:t>
        </w:r>
      </w:ins>
    </w:p>
    <w:p w14:paraId="2435BDE4" w14:textId="77777777" w:rsidR="0057684D" w:rsidRDefault="0057684D" w:rsidP="0057684D">
      <w:pPr>
        <w:pStyle w:val="Compact"/>
        <w:numPr>
          <w:ilvl w:val="0"/>
          <w:numId w:val="71"/>
        </w:numPr>
        <w:rPr>
          <w:ins w:id="90" w:author="Willian" w:date="2017-03-08T00:29:00Z"/>
        </w:rPr>
      </w:pPr>
      <w:ins w:id="91" w:author="Willian" w:date="2017-03-08T00:29:00Z">
        <w:r>
          <w:t>Nome brasileiro do filme</w:t>
        </w:r>
      </w:ins>
    </w:p>
    <w:p w14:paraId="3CC28F79" w14:textId="77777777" w:rsidR="0057684D" w:rsidRDefault="0057684D" w:rsidP="0057684D">
      <w:pPr>
        <w:pStyle w:val="Compact"/>
        <w:numPr>
          <w:ilvl w:val="0"/>
          <w:numId w:val="71"/>
        </w:numPr>
        <w:rPr>
          <w:ins w:id="92" w:author="Willian" w:date="2017-03-08T00:29:00Z"/>
        </w:rPr>
      </w:pPr>
      <w:ins w:id="93" w:author="Willian" w:date="2017-03-08T00:29:00Z">
        <w:r>
          <w:t>Ano de lançamento</w:t>
        </w:r>
      </w:ins>
    </w:p>
    <w:p w14:paraId="0F06DEEA" w14:textId="77777777" w:rsidR="0057684D" w:rsidRDefault="0057684D" w:rsidP="0057684D">
      <w:pPr>
        <w:pStyle w:val="Compact"/>
        <w:numPr>
          <w:ilvl w:val="0"/>
          <w:numId w:val="71"/>
        </w:numPr>
        <w:rPr>
          <w:ins w:id="94" w:author="Willian" w:date="2017-03-08T00:29:00Z"/>
        </w:rPr>
      </w:pPr>
      <w:ins w:id="95" w:author="Willian" w:date="2017-03-08T00:29:00Z">
        <w:r>
          <w:t>Gênero</w:t>
        </w:r>
      </w:ins>
    </w:p>
    <w:p w14:paraId="15A27534" w14:textId="77777777" w:rsidR="0057684D" w:rsidRDefault="0057684D" w:rsidP="0057684D">
      <w:pPr>
        <w:pStyle w:val="Compact"/>
        <w:numPr>
          <w:ilvl w:val="0"/>
          <w:numId w:val="71"/>
        </w:numPr>
        <w:rPr>
          <w:ins w:id="96" w:author="Willian" w:date="2017-03-08T00:29:00Z"/>
        </w:rPr>
      </w:pPr>
      <w:ins w:id="97" w:author="Willian" w:date="2017-03-08T00:29:00Z">
        <w:r>
          <w:t>Duração do Filme</w:t>
        </w:r>
      </w:ins>
    </w:p>
    <w:p w14:paraId="1476F63A" w14:textId="77777777" w:rsidR="0057684D" w:rsidRDefault="0057684D" w:rsidP="0057684D">
      <w:pPr>
        <w:pStyle w:val="Compact"/>
        <w:numPr>
          <w:ilvl w:val="0"/>
          <w:numId w:val="71"/>
        </w:numPr>
        <w:rPr>
          <w:ins w:id="98" w:author="Willian" w:date="2017-03-08T00:29:00Z"/>
        </w:rPr>
      </w:pPr>
      <w:ins w:id="99" w:author="Willian" w:date="2017-03-08T00:29:00Z">
        <w:r>
          <w:t>Sinopse</w:t>
        </w:r>
      </w:ins>
    </w:p>
    <w:p w14:paraId="32D0DA99" w14:textId="77777777" w:rsidR="0057684D" w:rsidRDefault="0057684D" w:rsidP="0057684D">
      <w:pPr>
        <w:pStyle w:val="Compact"/>
        <w:numPr>
          <w:ilvl w:val="0"/>
          <w:numId w:val="71"/>
        </w:numPr>
        <w:rPr>
          <w:ins w:id="100" w:author="Willian" w:date="2017-03-08T00:29:00Z"/>
        </w:rPr>
      </w:pPr>
      <w:ins w:id="101" w:author="Willian" w:date="2017-03-08T00:29:00Z">
        <w:r>
          <w:t>Nome original do filme</w:t>
        </w:r>
      </w:ins>
    </w:p>
    <w:p w14:paraId="115EFD05" w14:textId="77777777" w:rsidR="0057684D" w:rsidRDefault="0057684D" w:rsidP="0057684D">
      <w:pPr>
        <w:pStyle w:val="Compact"/>
        <w:numPr>
          <w:ilvl w:val="0"/>
          <w:numId w:val="71"/>
        </w:numPr>
        <w:rPr>
          <w:ins w:id="102" w:author="Willian" w:date="2017-03-08T00:29:00Z"/>
        </w:rPr>
      </w:pPr>
      <w:ins w:id="103" w:author="Willian" w:date="2017-03-08T00:29:00Z">
        <w:r>
          <w:t>Investimento no filme</w:t>
        </w:r>
      </w:ins>
    </w:p>
    <w:p w14:paraId="041D6FB4" w14:textId="77777777" w:rsidR="0057684D" w:rsidRDefault="0057684D" w:rsidP="0057684D">
      <w:pPr>
        <w:pStyle w:val="Compact"/>
        <w:numPr>
          <w:ilvl w:val="0"/>
          <w:numId w:val="71"/>
        </w:numPr>
        <w:rPr>
          <w:ins w:id="104" w:author="Willian" w:date="2017-03-08T00:29:00Z"/>
        </w:rPr>
      </w:pPr>
      <w:ins w:id="105" w:author="Willian" w:date="2017-03-08T00:29:00Z">
        <w:r>
          <w:t>Receita obtida pelo filme</w:t>
        </w:r>
      </w:ins>
    </w:p>
    <w:p w14:paraId="7852F96B" w14:textId="77777777" w:rsidR="0057684D" w:rsidRDefault="0057684D" w:rsidP="0057684D">
      <w:pPr>
        <w:pStyle w:val="FirstParagraph"/>
        <w:rPr>
          <w:ins w:id="106" w:author="Willian" w:date="2017-03-08T00:29:00Z"/>
        </w:rPr>
      </w:pPr>
      <w:ins w:id="107" w:author="Willian" w:date="2017-03-08T00:29:00Z">
        <w:r>
          <w:t>Você deverá apresentar estas informações em uma Scroll View, de modo que se o conteúdo da tela extrapolar o tamanho da tela o usuário possa rolar a página para ver o restante do conteúdo.</w:t>
        </w:r>
      </w:ins>
    </w:p>
    <w:p w14:paraId="22378472" w14:textId="77777777" w:rsidR="0057684D" w:rsidRDefault="0057684D" w:rsidP="0057684D">
      <w:pPr>
        <w:pStyle w:val="Ttulo3"/>
        <w:rPr>
          <w:ins w:id="108" w:author="Willian" w:date="2017-03-08T00:29:00Z"/>
        </w:rPr>
      </w:pPr>
      <w:bookmarkStart w:id="109" w:name="solução-1"/>
      <w:bookmarkEnd w:id="109"/>
      <w:ins w:id="110" w:author="Willian" w:date="2017-03-08T00:29:00Z">
        <w:r>
          <w:t>Solução</w:t>
        </w:r>
      </w:ins>
    </w:p>
    <w:p w14:paraId="46E0C595" w14:textId="77777777" w:rsidR="0057684D" w:rsidRDefault="0057684D" w:rsidP="0057684D">
      <w:pPr>
        <w:pStyle w:val="FirstParagraph"/>
        <w:rPr>
          <w:ins w:id="111" w:author="Willian" w:date="2017-03-08T00:29:00Z"/>
        </w:rPr>
      </w:pPr>
      <w:ins w:id="112" w:author="Willian" w:date="2017-03-08T00:29:00Z">
        <w:r>
          <w:t>Para criar esta tela siga os seguintes passos.</w:t>
        </w:r>
      </w:ins>
    </w:p>
    <w:p w14:paraId="3808B980" w14:textId="77777777" w:rsidR="0057684D" w:rsidRDefault="0057684D" w:rsidP="0057684D">
      <w:pPr>
        <w:numPr>
          <w:ilvl w:val="0"/>
          <w:numId w:val="73"/>
        </w:numPr>
        <w:jc w:val="left"/>
        <w:rPr>
          <w:ins w:id="113" w:author="Willian" w:date="2017-03-08T00:29:00Z"/>
        </w:rPr>
      </w:pPr>
      <w:ins w:id="114" w:author="Willian" w:date="2017-03-08T00:29:00Z">
        <w:r>
          <w:t xml:space="preserve">Adicione uma UIViewController no </w:t>
        </w:r>
        <w:r>
          <w:rPr>
            <w:b/>
          </w:rPr>
          <w:t>Main.storyboard</w:t>
        </w:r>
        <w:r>
          <w:t>:</w:t>
        </w:r>
      </w:ins>
    </w:p>
    <w:p w14:paraId="41C12B35" w14:textId="77777777" w:rsidR="0057684D" w:rsidRDefault="0057684D" w:rsidP="0057684D">
      <w:pPr>
        <w:numPr>
          <w:ilvl w:val="0"/>
          <w:numId w:val="73"/>
        </w:numPr>
        <w:jc w:val="left"/>
        <w:rPr>
          <w:ins w:id="115" w:author="Willian" w:date="2017-03-08T00:29:00Z"/>
        </w:rPr>
      </w:pPr>
      <w:ins w:id="116" w:author="Willian" w:date="2017-03-08T00:29:00Z">
        <w:r>
          <w:t>Dentro desta View Controller adicione uma ScrollView</w:t>
        </w:r>
      </w:ins>
    </w:p>
    <w:p w14:paraId="2AA36393" w14:textId="77777777" w:rsidR="0057684D" w:rsidRDefault="0057684D" w:rsidP="0057684D">
      <w:pPr>
        <w:numPr>
          <w:ilvl w:val="0"/>
          <w:numId w:val="73"/>
        </w:numPr>
        <w:jc w:val="left"/>
        <w:rPr>
          <w:ins w:id="117" w:author="Willian" w:date="2017-03-08T00:29:00Z"/>
        </w:rPr>
      </w:pPr>
      <w:ins w:id="118" w:author="Willian" w:date="2017-03-08T00:29:00Z">
        <w:r>
          <w:t>Selecione a Scroll View e adicione as seguintes restrições nela</w:t>
        </w:r>
      </w:ins>
    </w:p>
    <w:p w14:paraId="592FD7A4" w14:textId="77777777" w:rsidR="0057684D" w:rsidRDefault="0057684D" w:rsidP="0057684D">
      <w:pPr>
        <w:numPr>
          <w:ilvl w:val="0"/>
          <w:numId w:val="73"/>
        </w:numPr>
        <w:jc w:val="left"/>
        <w:rPr>
          <w:ins w:id="119" w:author="Willian" w:date="2017-03-08T00:29:00Z"/>
        </w:rPr>
      </w:pPr>
      <w:ins w:id="120" w:author="Willian" w:date="2017-03-08T00:29:00Z">
        <w:r>
          <w:t>Adicione também uma UIView dentro da Scroll View</w:t>
        </w:r>
      </w:ins>
    </w:p>
    <w:p w14:paraId="1B70953C" w14:textId="77777777" w:rsidR="0057684D" w:rsidRDefault="0057684D" w:rsidP="0057684D">
      <w:pPr>
        <w:numPr>
          <w:ilvl w:val="0"/>
          <w:numId w:val="73"/>
        </w:numPr>
        <w:jc w:val="left"/>
        <w:rPr>
          <w:ins w:id="121" w:author="Willian" w:date="2017-03-08T00:29:00Z"/>
        </w:rPr>
      </w:pPr>
      <w:ins w:id="122" w:author="Willian" w:date="2017-03-08T00:29:00Z">
        <w:r>
          <w:t xml:space="preserve">Selecione esta UIView e nomeie-a para </w:t>
        </w:r>
        <w:r>
          <w:rPr>
            <w:b/>
          </w:rPr>
          <w:t>Content View</w:t>
        </w:r>
      </w:ins>
    </w:p>
    <w:p w14:paraId="4919CC6E" w14:textId="77777777" w:rsidR="0057684D" w:rsidRDefault="0057684D" w:rsidP="0057684D">
      <w:pPr>
        <w:numPr>
          <w:ilvl w:val="0"/>
          <w:numId w:val="73"/>
        </w:numPr>
        <w:jc w:val="left"/>
        <w:rPr>
          <w:ins w:id="123" w:author="Willian" w:date="2017-03-08T00:29:00Z"/>
        </w:rPr>
      </w:pPr>
      <w:ins w:id="124" w:author="Willian" w:date="2017-03-08T00:29:00Z">
        <w:r>
          <w:t>E também adicione as seguintes restrições:</w:t>
        </w:r>
      </w:ins>
    </w:p>
    <w:p w14:paraId="7DC4632F" w14:textId="77777777" w:rsidR="0057684D" w:rsidRDefault="0057684D" w:rsidP="0057684D">
      <w:pPr>
        <w:numPr>
          <w:ilvl w:val="0"/>
          <w:numId w:val="73"/>
        </w:numPr>
        <w:jc w:val="left"/>
        <w:rPr>
          <w:ins w:id="125" w:author="Willian" w:date="2017-03-08T00:29:00Z"/>
        </w:rPr>
      </w:pPr>
      <w:ins w:id="126" w:author="Willian" w:date="2017-03-08T00:29:00Z">
        <w:r>
          <w:t>Para termos uma tela rolável ainda precisamos adicionar as seguintes restrições;</w:t>
        </w:r>
        <w:r>
          <w:br/>
          <w:t xml:space="preserve">a. Selecione a </w:t>
        </w:r>
        <w:r>
          <w:rPr>
            <w:b/>
          </w:rPr>
          <w:t>Content View</w:t>
        </w:r>
        <w:r>
          <w:t xml:space="preserve"> e com a tecla </w:t>
        </w:r>
        <w:r>
          <w:rPr>
            <w:b/>
          </w:rPr>
          <w:t>Control</w:t>
        </w:r>
        <w:r>
          <w:t xml:space="preserve"> precionada clique sobre a </w:t>
        </w:r>
        <w:r>
          <w:rPr>
            <w:b/>
          </w:rPr>
          <w:t>Content View</w:t>
        </w:r>
        <w:r>
          <w:t xml:space="preserve">, arraste e solte em cima da </w:t>
        </w:r>
        <w:r>
          <w:rPr>
            <w:b/>
          </w:rPr>
          <w:t>View</w:t>
        </w:r>
        <w:r>
          <w:t xml:space="preserve"> (que é a View raiz da View Controller)</w:t>
        </w:r>
      </w:ins>
    </w:p>
    <w:p w14:paraId="721E105C" w14:textId="77777777" w:rsidR="0057684D" w:rsidRDefault="0057684D" w:rsidP="0057684D">
      <w:pPr>
        <w:numPr>
          <w:ilvl w:val="0"/>
          <w:numId w:val="73"/>
        </w:numPr>
        <w:jc w:val="left"/>
        <w:rPr>
          <w:ins w:id="127" w:author="Willian" w:date="2017-03-08T00:29:00Z"/>
        </w:rPr>
      </w:pPr>
      <w:ins w:id="128" w:author="Willian" w:date="2017-03-08T00:29:00Z">
        <w:r>
          <w:t>Aparecerá as seguintes poções:</w:t>
        </w:r>
      </w:ins>
    </w:p>
    <w:p w14:paraId="0666973B" w14:textId="77777777" w:rsidR="0057684D" w:rsidRDefault="0057684D" w:rsidP="0057684D">
      <w:pPr>
        <w:numPr>
          <w:ilvl w:val="0"/>
          <w:numId w:val="73"/>
        </w:numPr>
        <w:jc w:val="left"/>
        <w:rPr>
          <w:ins w:id="129" w:author="Willian" w:date="2017-03-08T00:29:00Z"/>
        </w:rPr>
      </w:pPr>
      <w:ins w:id="130" w:author="Willian" w:date="2017-03-08T00:29:00Z">
        <w:r>
          <w:t xml:space="preserve">Selecione </w:t>
        </w:r>
        <w:r>
          <w:rPr>
            <w:b/>
          </w:rPr>
          <w:t>Equal Width</w:t>
        </w:r>
        <w:r>
          <w:t xml:space="preserve"> e </w:t>
        </w:r>
        <w:r>
          <w:rPr>
            <w:b/>
          </w:rPr>
          <w:t>Equal Heigth</w:t>
        </w:r>
        <w:r>
          <w:t>.</w:t>
        </w:r>
      </w:ins>
    </w:p>
    <w:p w14:paraId="28C46503" w14:textId="77777777" w:rsidR="0057684D" w:rsidRDefault="0057684D" w:rsidP="0057684D">
      <w:pPr>
        <w:numPr>
          <w:ilvl w:val="0"/>
          <w:numId w:val="73"/>
        </w:numPr>
        <w:jc w:val="left"/>
        <w:rPr>
          <w:ins w:id="131" w:author="Willian" w:date="2017-03-08T00:29:00Z"/>
        </w:rPr>
      </w:pPr>
      <w:ins w:id="132" w:author="Willian" w:date="2017-03-08T00:29:00Z">
        <w:r>
          <w:t>Nunca se esqueça de atualizar os frames após adicionar restrições:</w:t>
        </w:r>
      </w:ins>
    </w:p>
    <w:p w14:paraId="1163EEDF" w14:textId="77777777" w:rsidR="0057684D" w:rsidRDefault="0057684D" w:rsidP="0057684D">
      <w:pPr>
        <w:numPr>
          <w:ilvl w:val="0"/>
          <w:numId w:val="73"/>
        </w:numPr>
        <w:jc w:val="left"/>
        <w:rPr>
          <w:ins w:id="133" w:author="Willian" w:date="2017-03-08T00:29:00Z"/>
        </w:rPr>
      </w:pPr>
      <w:ins w:id="134" w:author="Willian" w:date="2017-03-08T00:29:00Z">
        <w:r>
          <w:t xml:space="preserve">Selecione a </w:t>
        </w:r>
        <w:r>
          <w:rPr>
            <w:b/>
          </w:rPr>
          <w:t>Content View</w:t>
        </w:r>
        <w:r>
          <w:t xml:space="preserve"> e selecione </w:t>
        </w:r>
        <w:r>
          <w:rPr>
            <w:b/>
          </w:rPr>
          <w:t>Clear Color</w:t>
        </w:r>
        <w:r>
          <w:t xml:space="preserve"> na propriedade </w:t>
        </w:r>
        <w:r>
          <w:rPr>
            <w:b/>
          </w:rPr>
          <w:t>Background Color</w:t>
        </w:r>
        <w:r>
          <w:t>.</w:t>
        </w:r>
      </w:ins>
    </w:p>
    <w:p w14:paraId="41CF9F21" w14:textId="77777777" w:rsidR="0057684D" w:rsidRDefault="0057684D" w:rsidP="0057684D">
      <w:pPr>
        <w:numPr>
          <w:ilvl w:val="0"/>
          <w:numId w:val="73"/>
        </w:numPr>
        <w:jc w:val="left"/>
        <w:rPr>
          <w:ins w:id="135" w:author="Willian" w:date="2017-03-08T00:29:00Z"/>
        </w:rPr>
      </w:pPr>
      <w:ins w:id="136" w:author="Willian" w:date="2017-03-08T00:29:00Z">
        <w:r>
          <w:t xml:space="preserve">Insira uma </w:t>
        </w:r>
        <w:r>
          <w:rPr>
            <w:b/>
          </w:rPr>
          <w:t>UIImageView</w:t>
        </w:r>
        <w:r>
          <w:t xml:space="preserve"> como subview da </w:t>
        </w:r>
        <w:r>
          <w:rPr>
            <w:b/>
          </w:rPr>
          <w:t>ContentView</w:t>
        </w:r>
      </w:ins>
    </w:p>
    <w:p w14:paraId="55187EB7" w14:textId="77777777" w:rsidR="0057684D" w:rsidRDefault="0057684D" w:rsidP="0057684D">
      <w:pPr>
        <w:numPr>
          <w:ilvl w:val="0"/>
          <w:numId w:val="73"/>
        </w:numPr>
        <w:jc w:val="left"/>
        <w:rPr>
          <w:ins w:id="137" w:author="Willian" w:date="2017-03-08T00:29:00Z"/>
        </w:rPr>
      </w:pPr>
      <w:ins w:id="138" w:author="Willian" w:date="2017-03-08T00:29:00Z">
        <w:r>
          <w:t>Adicione as seguintes restrições a Image View</w:t>
        </w:r>
      </w:ins>
    </w:p>
    <w:p w14:paraId="27C2287F" w14:textId="77777777" w:rsidR="0057684D" w:rsidRDefault="0057684D" w:rsidP="0057684D">
      <w:pPr>
        <w:numPr>
          <w:ilvl w:val="0"/>
          <w:numId w:val="73"/>
        </w:numPr>
        <w:jc w:val="left"/>
        <w:rPr>
          <w:ins w:id="139" w:author="Willian" w:date="2017-03-08T00:29:00Z"/>
        </w:rPr>
      </w:pPr>
      <w:ins w:id="140" w:author="Willian" w:date="2017-03-08T00:29:00Z">
        <w:r>
          <w:t xml:space="preserve">Na propriedade </w:t>
        </w:r>
        <w:r>
          <w:rPr>
            <w:b/>
          </w:rPr>
          <w:t>Image</w:t>
        </w:r>
        <w:r>
          <w:t xml:space="preserve"> da Image View, escreva </w:t>
        </w:r>
        <w:r>
          <w:rPr>
            <w:b/>
          </w:rPr>
          <w:t>backdrop_sample</w:t>
        </w:r>
      </w:ins>
    </w:p>
    <w:p w14:paraId="5E9846D5" w14:textId="77777777" w:rsidR="0057684D" w:rsidRDefault="0057684D" w:rsidP="0057684D">
      <w:pPr>
        <w:numPr>
          <w:ilvl w:val="0"/>
          <w:numId w:val="73"/>
        </w:numPr>
        <w:jc w:val="left"/>
        <w:rPr>
          <w:ins w:id="141" w:author="Willian" w:date="2017-03-08T00:29:00Z"/>
        </w:rPr>
      </w:pPr>
      <w:ins w:id="142" w:author="Willian" w:date="2017-03-08T00:29:00Z">
        <w:r>
          <w:t>Nos teremos o seguinte resultado por enquanto.</w:t>
        </w:r>
      </w:ins>
    </w:p>
    <w:p w14:paraId="12E24A26" w14:textId="77777777" w:rsidR="0057684D" w:rsidRDefault="0057684D" w:rsidP="0057684D">
      <w:pPr>
        <w:pStyle w:val="FirstParagraph"/>
        <w:rPr>
          <w:ins w:id="143" w:author="Willian" w:date="2017-03-08T00:29:00Z"/>
        </w:rPr>
      </w:pPr>
      <w:ins w:id="144" w:author="Willian" w:date="2017-03-08T00:29:00Z">
        <w:r>
          <w:lastRenderedPageBreak/>
          <w:t>Ufa. O trabalho é bastante repetitivo e possui diversas maneiras para o mesmo objetivo ser alcançado. Continue adicionando as labels que faltam e as estrelas até que obtenha um resultado próximo ao proposto.</w:t>
        </w:r>
      </w:ins>
    </w:p>
    <w:p w14:paraId="0E435572" w14:textId="77777777" w:rsidR="0057684D" w:rsidRDefault="0057684D" w:rsidP="0057684D">
      <w:pPr>
        <w:pStyle w:val="Corpodetexto"/>
        <w:rPr>
          <w:ins w:id="145" w:author="Willian" w:date="2017-03-08T00:29:00Z"/>
        </w:rPr>
      </w:pPr>
      <w:ins w:id="146" w:author="Willian" w:date="2017-03-08T00:29:00Z">
        <w:r>
          <w:t>Uma dica importante é:</w:t>
        </w:r>
      </w:ins>
    </w:p>
    <w:p w14:paraId="4831AE63" w14:textId="77777777" w:rsidR="0057684D" w:rsidRDefault="0057684D" w:rsidP="0057684D">
      <w:pPr>
        <w:pStyle w:val="Textoembloco"/>
        <w:rPr>
          <w:ins w:id="147" w:author="Willian" w:date="2017-03-08T00:29:00Z"/>
        </w:rPr>
      </w:pPr>
      <w:ins w:id="148" w:author="Willian" w:date="2017-03-08T00:29:00Z">
        <w:r>
          <w:t>Para que nossas labels, imagens e botões tenham altura dinâmica, de acordo com seu texto/conteúdo basta não adicionarmos restrições de altura.</w:t>
        </w:r>
      </w:ins>
    </w:p>
    <w:p w14:paraId="34FBD9BE" w14:textId="77777777" w:rsidR="0057684D" w:rsidRDefault="0057684D" w:rsidP="0057684D">
      <w:pPr>
        <w:pStyle w:val="FirstParagraph"/>
        <w:rPr>
          <w:ins w:id="149" w:author="Willian" w:date="2017-03-08T00:29:00Z"/>
        </w:rPr>
      </w:pPr>
      <w:ins w:id="150" w:author="Willian" w:date="2017-03-08T00:29:00Z">
        <w:r>
          <w:t xml:space="preserve">Se o tamanho da </w:t>
        </w:r>
        <w:r>
          <w:rPr>
            <w:b/>
          </w:rPr>
          <w:t>Content View</w:t>
        </w:r>
        <w:r>
          <w:t xml:space="preserve"> for muito pequeno para o conteúdo, basta aumentar a altura da View Controller.</w:t>
        </w:r>
      </w:ins>
    </w:p>
    <w:p w14:paraId="3CDD1654" w14:textId="77777777" w:rsidR="0057684D" w:rsidRDefault="0057684D" w:rsidP="0057684D">
      <w:pPr>
        <w:pStyle w:val="Corpodetexto"/>
        <w:rPr>
          <w:ins w:id="151" w:author="Willian" w:date="2017-03-08T00:29:00Z"/>
        </w:rPr>
      </w:pPr>
      <w:ins w:id="152" w:author="Willian" w:date="2017-03-08T00:29:00Z">
        <w:r>
          <w:t xml:space="preserve">Você pode consultar o projeto no material de apoio. Basta encontrar a cena </w:t>
        </w:r>
        <w:r>
          <w:rPr>
            <w:b/>
          </w:rPr>
          <w:t>Detalhes do Filme</w:t>
        </w:r>
        <w:r>
          <w:t xml:space="preserve"> no </w:t>
        </w:r>
        <w:r>
          <w:rPr>
            <w:b/>
          </w:rPr>
          <w:t>Main.storyboard</w:t>
        </w:r>
      </w:ins>
    </w:p>
    <w:p w14:paraId="08AE7939" w14:textId="77777777" w:rsidR="0057684D" w:rsidRDefault="0057684D" w:rsidP="0057684D">
      <w:pPr>
        <w:pStyle w:val="Ttulo2"/>
        <w:rPr>
          <w:ins w:id="153" w:author="Willian" w:date="2017-03-08T00:29:00Z"/>
        </w:rPr>
      </w:pPr>
      <w:bookmarkStart w:id="154" w:name="aula-3---manipulando-erros"/>
      <w:bookmarkEnd w:id="154"/>
      <w:ins w:id="155" w:author="Willian" w:date="2017-03-08T00:29:00Z">
        <w:r>
          <w:t>Aula 3 - Manipulando erros</w:t>
        </w:r>
      </w:ins>
    </w:p>
    <w:p w14:paraId="286D37FB" w14:textId="77777777" w:rsidR="0057684D" w:rsidRDefault="0057684D" w:rsidP="0057684D">
      <w:pPr>
        <w:pStyle w:val="FirstParagraph"/>
        <w:rPr>
          <w:ins w:id="156" w:author="Willian" w:date="2017-03-08T00:29:00Z"/>
        </w:rPr>
      </w:pPr>
      <w:ins w:id="157" w:author="Willian" w:date="2017-03-08T00:29:00Z">
        <w:r>
          <w:t xml:space="preserve">No aplicativo que desenvolvemos como TDP do Android focamos apenas nas funcionalidades e não demos muito atenção ao tratamento de erros. Como estamos lidando com um serviço web de terceiro, podemos nos deparar com erros comuns como </w:t>
        </w:r>
        <w:r>
          <w:rPr>
            <w:b/>
          </w:rPr>
          <w:t>serviço indisponível</w:t>
        </w:r>
        <w:r>
          <w:t xml:space="preserve">, </w:t>
        </w:r>
        <w:r>
          <w:rPr>
            <w:b/>
          </w:rPr>
          <w:t>servidor em manutenção</w:t>
        </w:r>
        <w:r>
          <w:t xml:space="preserve"> ou seu celular pode estar com a internet desligada sem que você tenha percebido.</w:t>
        </w:r>
      </w:ins>
    </w:p>
    <w:p w14:paraId="01095B79" w14:textId="77777777" w:rsidR="0057684D" w:rsidRDefault="0057684D" w:rsidP="0057684D">
      <w:pPr>
        <w:pStyle w:val="Corpodetexto"/>
        <w:rPr>
          <w:ins w:id="158" w:author="Willian" w:date="2017-03-08T00:29:00Z"/>
        </w:rPr>
      </w:pPr>
      <w:ins w:id="159" w:author="Willian" w:date="2017-03-08T00:29:00Z">
        <w:r>
          <w:t>Para lidar com estes problemas conhecidos, um bom app deve conter uma estrutura mínima de tratamento de erros e providenciar as seguintes coisas ao usuário:</w:t>
        </w:r>
      </w:ins>
    </w:p>
    <w:p w14:paraId="5F06E8C7" w14:textId="77777777" w:rsidR="0057684D" w:rsidRDefault="0057684D" w:rsidP="0057684D">
      <w:pPr>
        <w:pStyle w:val="Compact"/>
        <w:numPr>
          <w:ilvl w:val="0"/>
          <w:numId w:val="71"/>
        </w:numPr>
        <w:rPr>
          <w:ins w:id="160" w:author="Willian" w:date="2017-03-08T00:29:00Z"/>
        </w:rPr>
      </w:pPr>
      <w:ins w:id="161" w:author="Willian" w:date="2017-03-08T00:29:00Z">
        <w:r>
          <w:t>Feedback: o usuário deve saber o que está acontecendo.</w:t>
        </w:r>
      </w:ins>
    </w:p>
    <w:p w14:paraId="271D0080" w14:textId="77777777" w:rsidR="0057684D" w:rsidRDefault="0057684D" w:rsidP="0057684D">
      <w:pPr>
        <w:pStyle w:val="Compact"/>
        <w:numPr>
          <w:ilvl w:val="0"/>
          <w:numId w:val="71"/>
        </w:numPr>
        <w:rPr>
          <w:ins w:id="162" w:author="Willian" w:date="2017-03-08T00:29:00Z"/>
        </w:rPr>
      </w:pPr>
      <w:ins w:id="163" w:author="Willian" w:date="2017-03-08T00:29:00Z">
        <w:r>
          <w:t>Solução: se possível, devemos apresentar ao usuário uma solução para contornar o erro.</w:t>
        </w:r>
      </w:ins>
    </w:p>
    <w:p w14:paraId="1EA8E427" w14:textId="77777777" w:rsidR="0057684D" w:rsidRDefault="0057684D" w:rsidP="0057684D">
      <w:pPr>
        <w:pStyle w:val="Compact"/>
        <w:numPr>
          <w:ilvl w:val="0"/>
          <w:numId w:val="71"/>
        </w:numPr>
        <w:rPr>
          <w:ins w:id="164" w:author="Willian" w:date="2017-03-08T00:29:00Z"/>
        </w:rPr>
      </w:pPr>
      <w:ins w:id="165" w:author="Willian" w:date="2017-03-08T00:29:00Z">
        <w:r>
          <w:t>Consistência: não adianta o usuário ser informado que ocorreu um erro se ele não souber interpretá-lo, então seja claro.</w:t>
        </w:r>
      </w:ins>
    </w:p>
    <w:p w14:paraId="504561BE" w14:textId="77777777" w:rsidR="0057684D" w:rsidRDefault="0057684D" w:rsidP="0057684D">
      <w:pPr>
        <w:pStyle w:val="Ttulo3"/>
        <w:rPr>
          <w:ins w:id="166" w:author="Willian" w:date="2017-03-08T00:29:00Z"/>
        </w:rPr>
      </w:pPr>
      <w:bookmarkStart w:id="167" w:name="atividade-2"/>
      <w:bookmarkEnd w:id="167"/>
      <w:ins w:id="168" w:author="Willian" w:date="2017-03-08T00:29:00Z">
        <w:r>
          <w:t>Atividade</w:t>
        </w:r>
      </w:ins>
    </w:p>
    <w:p w14:paraId="10C38AFF" w14:textId="77777777" w:rsidR="0057684D" w:rsidRDefault="0057684D" w:rsidP="0057684D">
      <w:pPr>
        <w:pStyle w:val="FirstParagraph"/>
        <w:rPr>
          <w:ins w:id="169" w:author="Willian" w:date="2017-03-08T00:29:00Z"/>
        </w:rPr>
      </w:pPr>
      <w:ins w:id="170" w:author="Willian" w:date="2017-03-08T00:29:00Z">
        <w:r>
          <w:t>Identifique quais são os possíveis erros que virão do serviço web quando este já estiver implementado (implementaremos na unidade 6). Apresente uma maneira de encapsulá-los para que possamos manipulá-los facilmente.</w:t>
        </w:r>
      </w:ins>
    </w:p>
    <w:p w14:paraId="38B80B5D" w14:textId="77777777" w:rsidR="0057684D" w:rsidRDefault="0057684D" w:rsidP="0057684D">
      <w:pPr>
        <w:pStyle w:val="Corpodetexto"/>
        <w:rPr>
          <w:ins w:id="171" w:author="Willian" w:date="2017-03-08T00:29:00Z"/>
        </w:rPr>
      </w:pPr>
      <w:ins w:id="172" w:author="Willian" w:date="2017-03-08T00:29:00Z">
        <w:r>
          <w:t>Veja algumas referências que poderão te ajudar:</w:t>
        </w:r>
      </w:ins>
    </w:p>
    <w:p w14:paraId="0798C781" w14:textId="77777777" w:rsidR="0057684D" w:rsidRDefault="0057684D" w:rsidP="0057684D">
      <w:pPr>
        <w:pStyle w:val="Compact"/>
        <w:numPr>
          <w:ilvl w:val="0"/>
          <w:numId w:val="71"/>
        </w:numPr>
        <w:rPr>
          <w:ins w:id="173" w:author="Willian" w:date="2017-03-08T00:29:00Z"/>
        </w:rPr>
      </w:pPr>
      <w:ins w:id="174" w:author="Willian" w:date="2017-03-08T00:29:00Z">
        <w:r>
          <w:fldChar w:fldCharType="begin"/>
        </w:r>
        <w:r>
          <w:instrText xml:space="preserve"> HYPERLINK "https://developer.apple.com/library/content/documentation/Swift/Conceptual/Swift_Programming_Language/ErrorHandling.html" \h </w:instrText>
        </w:r>
      </w:ins>
      <w:ins w:id="175" w:author="Willian" w:date="2017-03-08T00:29:00Z">
        <w:r>
          <w:fldChar w:fldCharType="separate"/>
        </w:r>
        <w:r>
          <w:rPr>
            <w:rStyle w:val="Hiperlink"/>
          </w:rPr>
          <w:t>Error Handling - Documentação Swift</w:t>
        </w:r>
        <w:r>
          <w:rPr>
            <w:rStyle w:val="Hiperlink"/>
          </w:rPr>
          <w:fldChar w:fldCharType="end"/>
        </w:r>
      </w:ins>
    </w:p>
    <w:p w14:paraId="0B2A55BE" w14:textId="77777777" w:rsidR="0057684D" w:rsidRDefault="0057684D" w:rsidP="0057684D">
      <w:pPr>
        <w:pStyle w:val="Compact"/>
        <w:numPr>
          <w:ilvl w:val="0"/>
          <w:numId w:val="71"/>
        </w:numPr>
        <w:rPr>
          <w:ins w:id="176" w:author="Willian" w:date="2017-03-08T00:29:00Z"/>
        </w:rPr>
      </w:pPr>
      <w:ins w:id="177" w:author="Willian" w:date="2017-03-08T00:29:00Z">
        <w:r>
          <w:fldChar w:fldCharType="begin"/>
        </w:r>
        <w:r>
          <w:instrText xml:space="preserve"> HYPERLINK "https://www.raywenderlich.com/130197/magical-error-handling-swift" \h </w:instrText>
        </w:r>
      </w:ins>
      <w:ins w:id="178" w:author="Willian" w:date="2017-03-08T00:29:00Z">
        <w:r>
          <w:fldChar w:fldCharType="separate"/>
        </w:r>
        <w:r>
          <w:rPr>
            <w:rStyle w:val="Hiperlink"/>
          </w:rPr>
          <w:t>Magical Error Handling in Swift</w:t>
        </w:r>
        <w:r>
          <w:rPr>
            <w:rStyle w:val="Hiperlink"/>
          </w:rPr>
          <w:fldChar w:fldCharType="end"/>
        </w:r>
      </w:ins>
    </w:p>
    <w:p w14:paraId="7227FE23" w14:textId="77777777" w:rsidR="0057684D" w:rsidRDefault="0057684D" w:rsidP="0057684D">
      <w:pPr>
        <w:pStyle w:val="Ttulo3"/>
        <w:rPr>
          <w:ins w:id="179" w:author="Willian" w:date="2017-03-08T00:29:00Z"/>
        </w:rPr>
      </w:pPr>
      <w:bookmarkStart w:id="180" w:name="solução-2"/>
      <w:bookmarkEnd w:id="180"/>
      <w:ins w:id="181" w:author="Willian" w:date="2017-03-08T00:29:00Z">
        <w:r>
          <w:t>Solução</w:t>
        </w:r>
      </w:ins>
    </w:p>
    <w:p w14:paraId="034D73B0" w14:textId="77777777" w:rsidR="0057684D" w:rsidRDefault="0057684D" w:rsidP="0057684D">
      <w:pPr>
        <w:pStyle w:val="FirstParagraph"/>
        <w:rPr>
          <w:ins w:id="182" w:author="Willian" w:date="2017-03-08T00:29:00Z"/>
        </w:rPr>
      </w:pPr>
      <w:ins w:id="183" w:author="Willian" w:date="2017-03-08T00:29:00Z">
        <w:r>
          <w:t>Educador, esta é uma solução abstrata e os alunos podem apresentar diversas variações. Existem várias abordagens a serem tomadas. Aqui seguiremos uma bem simples.</w:t>
        </w:r>
      </w:ins>
    </w:p>
    <w:p w14:paraId="4D5BDADD" w14:textId="77777777" w:rsidR="0057684D" w:rsidRDefault="0057684D" w:rsidP="0057684D">
      <w:pPr>
        <w:pStyle w:val="Corpodetexto"/>
        <w:rPr>
          <w:ins w:id="184" w:author="Willian" w:date="2017-03-08T00:29:00Z"/>
        </w:rPr>
      </w:pPr>
      <w:ins w:id="185" w:author="Willian" w:date="2017-03-08T00:29:00Z">
        <w:r>
          <w:t>Analisando os possíveis erros, identificamos:</w:t>
        </w:r>
      </w:ins>
    </w:p>
    <w:p w14:paraId="57E82568" w14:textId="77777777" w:rsidR="0057684D" w:rsidRDefault="0057684D" w:rsidP="0057684D">
      <w:pPr>
        <w:pStyle w:val="Compact"/>
        <w:numPr>
          <w:ilvl w:val="0"/>
          <w:numId w:val="71"/>
        </w:numPr>
        <w:rPr>
          <w:ins w:id="186" w:author="Willian" w:date="2017-03-08T00:29:00Z"/>
        </w:rPr>
      </w:pPr>
      <w:ins w:id="187" w:author="Willian" w:date="2017-03-08T00:29:00Z">
        <w:r>
          <w:t>Internet desconectada</w:t>
        </w:r>
      </w:ins>
    </w:p>
    <w:p w14:paraId="7FEFDE72" w14:textId="77777777" w:rsidR="0057684D" w:rsidRDefault="0057684D" w:rsidP="0057684D">
      <w:pPr>
        <w:pStyle w:val="Compact"/>
        <w:numPr>
          <w:ilvl w:val="0"/>
          <w:numId w:val="71"/>
        </w:numPr>
        <w:rPr>
          <w:ins w:id="188" w:author="Willian" w:date="2017-03-08T00:29:00Z"/>
        </w:rPr>
      </w:pPr>
      <w:ins w:id="189" w:author="Willian" w:date="2017-03-08T00:29:00Z">
        <w:r>
          <w:t>Serviço não disponível (o servidor por algum motivo não está respondendo ou está fora do ar)</w:t>
        </w:r>
      </w:ins>
    </w:p>
    <w:p w14:paraId="3035A92F" w14:textId="77777777" w:rsidR="0057684D" w:rsidRDefault="0057684D" w:rsidP="0057684D">
      <w:pPr>
        <w:pStyle w:val="Compact"/>
        <w:numPr>
          <w:ilvl w:val="0"/>
          <w:numId w:val="71"/>
        </w:numPr>
        <w:rPr>
          <w:ins w:id="190" w:author="Willian" w:date="2017-03-08T00:29:00Z"/>
        </w:rPr>
      </w:pPr>
      <w:ins w:id="191" w:author="Willian" w:date="2017-03-08T00:29:00Z">
        <w:r>
          <w:t>Serviço não encontrado (estamos tentando acessar algo que não existe)</w:t>
        </w:r>
      </w:ins>
    </w:p>
    <w:p w14:paraId="15A84DF6" w14:textId="77777777" w:rsidR="0057684D" w:rsidRDefault="0057684D" w:rsidP="0057684D">
      <w:pPr>
        <w:pStyle w:val="FirstParagraph"/>
        <w:rPr>
          <w:ins w:id="192" w:author="Willian" w:date="2017-03-08T00:29:00Z"/>
        </w:rPr>
      </w:pPr>
      <w:ins w:id="193" w:author="Willian" w:date="2017-03-08T00:29:00Z">
        <w:r>
          <w:lastRenderedPageBreak/>
          <w:t xml:space="preserve">O erro de internet desconectada é obtido antes mesmo de realizarmos a conexão. Este erro pode ser identificado pelo código </w:t>
        </w:r>
        <w:r>
          <w:rPr>
            <w:b/>
          </w:rPr>
          <w:t>-1009</w:t>
        </w:r>
        <w:r>
          <w:t xml:space="preserve"> e manipulado diretamente na camada mais baixa.</w:t>
        </w:r>
      </w:ins>
    </w:p>
    <w:p w14:paraId="74C3A0B1" w14:textId="77777777" w:rsidR="0057684D" w:rsidRDefault="0057684D" w:rsidP="0057684D">
      <w:pPr>
        <w:pStyle w:val="Corpodetexto"/>
        <w:rPr>
          <w:ins w:id="194" w:author="Willian" w:date="2017-03-08T00:29:00Z"/>
        </w:rPr>
      </w:pPr>
      <w:ins w:id="195" w:author="Willian" w:date="2017-03-08T00:29:00Z">
        <w:r>
          <w:t>O erro de serviço não encontrado é na verdade um erro de desenvolvimento, ou seja, um bug causado pelo desenvolvedor e isto não pode chegar na mão do usuário. Então devemos nos atentar e fazer requisições a apenas serviços existentes. Não precisaremos manipulá-lo, neste caso.</w:t>
        </w:r>
      </w:ins>
    </w:p>
    <w:p w14:paraId="0FF8ADB3" w14:textId="77777777" w:rsidR="0057684D" w:rsidRDefault="0057684D" w:rsidP="0057684D">
      <w:pPr>
        <w:pStyle w:val="Corpodetexto"/>
        <w:rPr>
          <w:ins w:id="196" w:author="Willian" w:date="2017-03-08T00:29:00Z"/>
        </w:rPr>
      </w:pPr>
      <w:ins w:id="197" w:author="Willian" w:date="2017-03-08T00:29:00Z">
        <w:r>
          <w:t>Sobrou apenas o serviço indisponível.</w:t>
        </w:r>
      </w:ins>
    </w:p>
    <w:p w14:paraId="522C6832" w14:textId="77777777" w:rsidR="0057684D" w:rsidRDefault="0057684D" w:rsidP="0057684D">
      <w:pPr>
        <w:pStyle w:val="Corpodetexto"/>
        <w:rPr>
          <w:ins w:id="198" w:author="Willian" w:date="2017-03-08T00:29:00Z"/>
        </w:rPr>
      </w:pPr>
      <w:ins w:id="199" w:author="Willian" w:date="2017-03-08T00:29:00Z">
        <w:r>
          <w:t>Para facilitar mostraremos apenas mensagens genéricas quando isto acontecer. Por exemplo:</w:t>
        </w:r>
      </w:ins>
    </w:p>
    <w:p w14:paraId="0CA61A89" w14:textId="77777777" w:rsidR="0057684D" w:rsidRDefault="0057684D" w:rsidP="0057684D">
      <w:pPr>
        <w:pStyle w:val="Textoembloco"/>
        <w:rPr>
          <w:ins w:id="200" w:author="Willian" w:date="2017-03-08T00:29:00Z"/>
        </w:rPr>
      </w:pPr>
      <w:ins w:id="201" w:author="Willian" w:date="2017-03-08T00:29:00Z">
        <w:r>
          <w:t>“Não foi possível obter a lista de gêneros. Tente novamente mais tarde.”</w:t>
        </w:r>
      </w:ins>
    </w:p>
    <w:p w14:paraId="5B54C179" w14:textId="77777777" w:rsidR="0057684D" w:rsidRDefault="0057684D" w:rsidP="0057684D">
      <w:pPr>
        <w:pStyle w:val="FirstParagraph"/>
        <w:rPr>
          <w:ins w:id="202" w:author="Willian" w:date="2017-03-08T00:29:00Z"/>
        </w:rPr>
      </w:pPr>
      <w:ins w:id="203" w:author="Willian" w:date="2017-03-08T00:29:00Z">
        <w:r>
          <w:t>Mas as mensagens trataremos em uma atividade futura.</w:t>
        </w:r>
      </w:ins>
    </w:p>
    <w:p w14:paraId="5D8F38A4" w14:textId="77777777" w:rsidR="0057684D" w:rsidRDefault="0057684D" w:rsidP="0057684D">
      <w:pPr>
        <w:pStyle w:val="Corpodetexto"/>
        <w:rPr>
          <w:ins w:id="204" w:author="Willian" w:date="2017-03-08T00:29:00Z"/>
        </w:rPr>
      </w:pPr>
      <w:ins w:id="205" w:author="Willian" w:date="2017-03-08T00:29:00Z">
        <w:r>
          <w:t xml:space="preserve">Então criaremos o seguinte </w:t>
        </w:r>
        <w:r>
          <w:rPr>
            <w:b/>
          </w:rPr>
          <w:t>enum</w:t>
        </w:r>
        <w:r>
          <w:t xml:space="preserve"> para manipular erros de retorno de serviço:</w:t>
        </w:r>
      </w:ins>
    </w:p>
    <w:p w14:paraId="5A7CC4D1" w14:textId="77777777" w:rsidR="0057684D" w:rsidRDefault="0057684D" w:rsidP="0057684D">
      <w:pPr>
        <w:pStyle w:val="SourceCode"/>
        <w:rPr>
          <w:ins w:id="206" w:author="Willian" w:date="2017-03-08T00:29:00Z"/>
        </w:rPr>
      </w:pPr>
      <w:ins w:id="207" w:author="Willian" w:date="2017-03-08T00:29:00Z">
        <w:r>
          <w:rPr>
            <w:rStyle w:val="VerbatimChar"/>
          </w:rPr>
          <w:t>enum ReturnError: Error {</w:t>
        </w:r>
        <w:r>
          <w:br/>
        </w:r>
        <w:r>
          <w:rPr>
            <w:rStyle w:val="VerbatimChar"/>
          </w:rPr>
          <w:t xml:space="preserve">    case apiError(code: Int, message:String)</w:t>
        </w:r>
        <w:r>
          <w:br/>
        </w:r>
        <w:r>
          <w:rPr>
            <w:rStyle w:val="VerbatimChar"/>
          </w:rPr>
          <w:t xml:space="preserve">    case invalidJSON</w:t>
        </w:r>
        <w:r>
          <w:br/>
        </w:r>
        <w:r>
          <w:rPr>
            <w:rStyle w:val="VerbatimChar"/>
          </w:rPr>
          <w:t xml:space="preserve">    case userMessage(String)</w:t>
        </w:r>
        <w:r>
          <w:br/>
        </w:r>
        <w:r>
          <w:rPr>
            <w:rStyle w:val="VerbatimChar"/>
          </w:rPr>
          <w:t>}</w:t>
        </w:r>
      </w:ins>
    </w:p>
    <w:p w14:paraId="7F976C93" w14:textId="77777777" w:rsidR="0057684D" w:rsidRDefault="0057684D" w:rsidP="0057684D">
      <w:pPr>
        <w:pStyle w:val="FirstParagraph"/>
        <w:rPr>
          <w:ins w:id="208" w:author="Willian" w:date="2017-03-08T00:29:00Z"/>
        </w:rPr>
      </w:pPr>
      <w:ins w:id="209" w:author="Willian" w:date="2017-03-08T00:29:00Z">
        <w:r>
          <w:t>Com ele podemos abranger três casos:</w:t>
        </w:r>
      </w:ins>
    </w:p>
    <w:p w14:paraId="6F2D3DC2" w14:textId="77777777" w:rsidR="0057684D" w:rsidRDefault="0057684D" w:rsidP="0057684D">
      <w:pPr>
        <w:pStyle w:val="Compact"/>
        <w:numPr>
          <w:ilvl w:val="0"/>
          <w:numId w:val="71"/>
        </w:numPr>
        <w:rPr>
          <w:ins w:id="210" w:author="Willian" w:date="2017-03-08T00:29:00Z"/>
        </w:rPr>
      </w:pPr>
      <w:ins w:id="211" w:author="Willian" w:date="2017-03-08T00:29:00Z">
        <w:r>
          <w:t>apiError: será usado quando obtermos um erro da API (serviço web) mas não podemos mostrar para o usuário ainda. Este erro precisará de um tratamento posteriormente.</w:t>
        </w:r>
      </w:ins>
    </w:p>
    <w:p w14:paraId="35A72D25" w14:textId="77777777" w:rsidR="0057684D" w:rsidRDefault="0057684D" w:rsidP="0057684D">
      <w:pPr>
        <w:pStyle w:val="Compact"/>
        <w:numPr>
          <w:ilvl w:val="0"/>
          <w:numId w:val="71"/>
        </w:numPr>
        <w:rPr>
          <w:ins w:id="212" w:author="Willian" w:date="2017-03-08T00:29:00Z"/>
        </w:rPr>
      </w:pPr>
      <w:ins w:id="213" w:author="Willian" w:date="2017-03-08T00:29:00Z">
        <w:r>
          <w:t>invalidJSON: utilizaremos este caso quando houver uma falha de comunicação e o JSON recebido vier corrompido. Pode acontecer também de haver um erro de desenvolvimento do lado do backend e o serviço estar mandando JSONs mal formatados.</w:t>
        </w:r>
      </w:ins>
    </w:p>
    <w:p w14:paraId="697BAD0B" w14:textId="77777777" w:rsidR="0057684D" w:rsidRDefault="0057684D" w:rsidP="0057684D">
      <w:pPr>
        <w:pStyle w:val="Compact"/>
        <w:numPr>
          <w:ilvl w:val="0"/>
          <w:numId w:val="71"/>
        </w:numPr>
        <w:rPr>
          <w:ins w:id="214" w:author="Willian" w:date="2017-03-08T00:29:00Z"/>
        </w:rPr>
      </w:pPr>
      <w:ins w:id="215" w:author="Willian" w:date="2017-03-08T00:29:00Z">
        <w:r>
          <w:t>userMessage: é um erro que já está pronto para ser exibido para o usuário.</w:t>
        </w:r>
      </w:ins>
    </w:p>
    <w:p w14:paraId="48AA7F93" w14:textId="77777777" w:rsidR="0057684D" w:rsidRDefault="0057684D" w:rsidP="0057684D">
      <w:pPr>
        <w:pStyle w:val="FirstParagraph"/>
        <w:rPr>
          <w:ins w:id="216" w:author="Willian" w:date="2017-03-08T00:29:00Z"/>
        </w:rPr>
      </w:pPr>
      <w:ins w:id="217" w:author="Willian" w:date="2017-03-08T00:29:00Z">
        <w:r>
          <w:t>Você pode optar por querer tratar os erros de desenvolvimento mencionados acima para, talvez, obter um maior controle e identificar bugs relacionados a isto mais rapidamente.</w:t>
        </w:r>
      </w:ins>
    </w:p>
    <w:p w14:paraId="4FECF88D" w14:textId="77777777" w:rsidR="0057684D" w:rsidRDefault="0057684D" w:rsidP="0057684D">
      <w:pPr>
        <w:pStyle w:val="Corpodetexto"/>
        <w:rPr>
          <w:ins w:id="218" w:author="Willian" w:date="2017-03-08T00:29:00Z"/>
        </w:rPr>
      </w:pPr>
      <w:ins w:id="219" w:author="Willian" w:date="2017-03-08T00:29:00Z">
        <w:r>
          <w:t>Teriamos a seguinte enumeração:</w:t>
        </w:r>
      </w:ins>
    </w:p>
    <w:p w14:paraId="5108245F" w14:textId="77777777" w:rsidR="0057684D" w:rsidRDefault="0057684D" w:rsidP="0057684D">
      <w:pPr>
        <w:pStyle w:val="SourceCode"/>
        <w:rPr>
          <w:ins w:id="220" w:author="Willian" w:date="2017-03-08T00:29:00Z"/>
        </w:rPr>
      </w:pPr>
      <w:ins w:id="221" w:author="Willian" w:date="2017-03-08T00:29:00Z">
        <w:r>
          <w:rPr>
            <w:rStyle w:val="VerbatimChar"/>
          </w:rPr>
          <w:t>enum ValidationError: Error {</w:t>
        </w:r>
        <w:r>
          <w:br/>
        </w:r>
        <w:r>
          <w:rPr>
            <w:rStyle w:val="VerbatimChar"/>
          </w:rPr>
          <w:t xml:space="preserve">    case missing(String)</w:t>
        </w:r>
        <w:r>
          <w:br/>
        </w:r>
        <w:r>
          <w:rPr>
            <w:rStyle w:val="VerbatimChar"/>
          </w:rPr>
          <w:t xml:space="preserve">    case invalid(String, Any)</w:t>
        </w:r>
        <w:r>
          <w:br/>
        </w:r>
        <w:r>
          <w:rPr>
            <w:rStyle w:val="VerbatimChar"/>
          </w:rPr>
          <w:t>}</w:t>
        </w:r>
      </w:ins>
    </w:p>
    <w:p w14:paraId="4068209C" w14:textId="77777777" w:rsidR="0057684D" w:rsidRDefault="0057684D" w:rsidP="0057684D">
      <w:pPr>
        <w:pStyle w:val="FirstParagraph"/>
        <w:rPr>
          <w:ins w:id="222" w:author="Willian" w:date="2017-03-08T00:29:00Z"/>
        </w:rPr>
      </w:pPr>
      <w:ins w:id="223" w:author="Willian" w:date="2017-03-08T00:29:00Z">
        <w:r>
          <w:t>Apresentando os casos:</w:t>
        </w:r>
      </w:ins>
    </w:p>
    <w:p w14:paraId="75B7E12D" w14:textId="77777777" w:rsidR="0057684D" w:rsidRDefault="0057684D" w:rsidP="0057684D">
      <w:pPr>
        <w:pStyle w:val="Compact"/>
        <w:numPr>
          <w:ilvl w:val="0"/>
          <w:numId w:val="71"/>
        </w:numPr>
        <w:rPr>
          <w:ins w:id="224" w:author="Willian" w:date="2017-03-08T00:29:00Z"/>
        </w:rPr>
      </w:pPr>
      <w:ins w:id="225" w:author="Willian" w:date="2017-03-08T00:29:00Z">
        <w:r>
          <w:t>invalid: quando o JSON que estamos tentando mandar está mau formatado</w:t>
        </w:r>
      </w:ins>
    </w:p>
    <w:p w14:paraId="2A4679C1" w14:textId="77777777" w:rsidR="0057684D" w:rsidRDefault="0057684D" w:rsidP="0057684D">
      <w:pPr>
        <w:pStyle w:val="Compact"/>
        <w:numPr>
          <w:ilvl w:val="0"/>
          <w:numId w:val="71"/>
        </w:numPr>
        <w:rPr>
          <w:ins w:id="226" w:author="Willian" w:date="2017-03-08T00:29:00Z"/>
        </w:rPr>
      </w:pPr>
      <w:ins w:id="227" w:author="Willian" w:date="2017-03-08T00:29:00Z">
        <w:r>
          <w:t>missing: quando um campo requerido do JSON está faltando.</w:t>
        </w:r>
      </w:ins>
    </w:p>
    <w:p w14:paraId="6CB9A512" w14:textId="77777777" w:rsidR="0057684D" w:rsidRDefault="0057684D" w:rsidP="0057684D">
      <w:pPr>
        <w:pStyle w:val="Textoembloco"/>
        <w:rPr>
          <w:ins w:id="228" w:author="Willian" w:date="2017-03-08T00:29:00Z"/>
        </w:rPr>
      </w:pPr>
      <w:ins w:id="229" w:author="Willian" w:date="2017-03-08T00:29:00Z">
        <w:r>
          <w:rPr>
            <w:b/>
          </w:rPr>
          <w:t>Dica:</w:t>
        </w:r>
        <w:r>
          <w:t xml:space="preserve"> Enums, structs, classes e protocolos podem ser declarados em qualquer arquivo. Não é necessário um arquivo para cada tipo como é feito no Java.</w:t>
        </w:r>
      </w:ins>
    </w:p>
    <w:p w14:paraId="28FE9A14" w14:textId="77777777" w:rsidR="0057684D" w:rsidRDefault="0057684D" w:rsidP="0057684D">
      <w:pPr>
        <w:pStyle w:val="FirstParagraph"/>
        <w:rPr>
          <w:ins w:id="230" w:author="Willian" w:date="2017-03-08T00:29:00Z"/>
        </w:rPr>
      </w:pPr>
      <w:ins w:id="231" w:author="Willian" w:date="2017-03-08T00:29:00Z">
        <w:r>
          <w:t xml:space="preserve">Finalizando o tratamento de erros precisamos criar uma estrutura que sirva para manipulação do erro e do sucesso (não erro). Podemos fazer isto com um </w:t>
        </w:r>
        <w:r>
          <w:rPr>
            <w:b/>
          </w:rPr>
          <w:t>enum também</w:t>
        </w:r>
        <w:r>
          <w:t>.</w:t>
        </w:r>
      </w:ins>
    </w:p>
    <w:p w14:paraId="4A69B287" w14:textId="77777777" w:rsidR="0057684D" w:rsidRDefault="0057684D" w:rsidP="0057684D">
      <w:pPr>
        <w:pStyle w:val="SourceCode"/>
        <w:rPr>
          <w:ins w:id="232" w:author="Willian" w:date="2017-03-08T00:29:00Z"/>
        </w:rPr>
      </w:pPr>
      <w:ins w:id="233" w:author="Willian" w:date="2017-03-08T00:29:00Z">
        <w:r>
          <w:rPr>
            <w:rStyle w:val="VerbatimChar"/>
          </w:rPr>
          <w:lastRenderedPageBreak/>
          <w:t>enum Result&lt;T&gt; {</w:t>
        </w:r>
        <w:r>
          <w:br/>
        </w:r>
        <w:r>
          <w:rPr>
            <w:rStyle w:val="VerbatimChar"/>
          </w:rPr>
          <w:t xml:space="preserve">    case success(result: T)</w:t>
        </w:r>
        <w:r>
          <w:br/>
        </w:r>
        <w:r>
          <w:rPr>
            <w:rStyle w:val="VerbatimChar"/>
          </w:rPr>
          <w:t xml:space="preserve">    case failure(error: ReturnError)</w:t>
        </w:r>
        <w:r>
          <w:br/>
        </w:r>
        <w:r>
          <w:rPr>
            <w:rStyle w:val="VerbatimChar"/>
          </w:rPr>
          <w:t>}</w:t>
        </w:r>
      </w:ins>
    </w:p>
    <w:p w14:paraId="53F2C6E6" w14:textId="77777777" w:rsidR="0057684D" w:rsidRDefault="0057684D" w:rsidP="0057684D">
      <w:pPr>
        <w:pStyle w:val="FirstParagraph"/>
        <w:rPr>
          <w:ins w:id="234" w:author="Willian" w:date="2017-03-08T00:29:00Z"/>
        </w:rPr>
      </w:pPr>
      <w:ins w:id="235" w:author="Willian" w:date="2017-03-08T00:29:00Z">
        <w:r>
          <w:t xml:space="preserve">Quando uma resposta do serviço for recebida iremos convertê-la em </w:t>
        </w:r>
        <w:r>
          <w:rPr>
            <w:rStyle w:val="VerbatimChar"/>
          </w:rPr>
          <w:t>Result</w:t>
        </w:r>
        <w:r>
          <w:t xml:space="preserve"> seja ela um erro ou o dado que esperamos. O tipo </w:t>
        </w:r>
        <w:r>
          <w:rPr>
            <w:rStyle w:val="VerbatimChar"/>
          </w:rPr>
          <w:t>T</w:t>
        </w:r>
        <w:r>
          <w:t xml:space="preserve"> é o que chamamos de </w:t>
        </w:r>
        <w:r>
          <w:rPr>
            <w:b/>
          </w:rPr>
          <w:t>Generic</w:t>
        </w:r>
        <w:r>
          <w:t xml:space="preserve"> e podemos fazer com que o </w:t>
        </w:r>
        <w:r>
          <w:rPr>
            <w:b/>
          </w:rPr>
          <w:t>case success</w:t>
        </w:r>
        <w:r>
          <w:t xml:space="preserve"> receba qualquer tipo de dado.</w:t>
        </w:r>
      </w:ins>
    </w:p>
    <w:p w14:paraId="304CC69F" w14:textId="77777777" w:rsidR="008313E9" w:rsidRPr="008313E9" w:rsidDel="002E607A" w:rsidRDefault="008313E9" w:rsidP="008313E9">
      <w:pPr>
        <w:pStyle w:val="Ttulo"/>
        <w:rPr>
          <w:del w:id="236" w:author="Willian" w:date="2017-03-08T00:13:00Z"/>
          <w:rFonts w:ascii="Times New Roman" w:hAnsi="Times New Roman"/>
          <w:color w:val="auto"/>
          <w:sz w:val="24"/>
          <w:szCs w:val="24"/>
        </w:rPr>
      </w:pPr>
      <w:del w:id="237" w:author="Willian" w:date="2017-03-08T00:13:00Z">
        <w:r w:rsidRPr="008313E9" w:rsidDel="002E607A">
          <w:delText xml:space="preserve">Unidade 2 </w:delText>
        </w:r>
      </w:del>
    </w:p>
    <w:p w14:paraId="0C6C831A" w14:textId="77777777" w:rsidR="008313E9" w:rsidDel="002E607A" w:rsidRDefault="008313E9" w:rsidP="008313E9">
      <w:pPr>
        <w:pStyle w:val="Cabealho1"/>
        <w:numPr>
          <w:ilvl w:val="0"/>
          <w:numId w:val="0"/>
        </w:numPr>
        <w:rPr>
          <w:del w:id="238" w:author="Willian" w:date="2017-03-08T00:13:00Z"/>
        </w:rPr>
      </w:pPr>
      <w:del w:id="239" w:author="Willian" w:date="2017-03-08T00:13:00Z">
        <w:r w:rsidRPr="008313E9" w:rsidDel="002E607A">
          <w:delText>Aula 1</w:delText>
        </w:r>
      </w:del>
    </w:p>
    <w:p w14:paraId="39EE3EE8" w14:textId="77777777" w:rsidR="008313E9" w:rsidRPr="008313E9" w:rsidDel="002E607A" w:rsidRDefault="008313E9" w:rsidP="008313E9">
      <w:pPr>
        <w:pStyle w:val="Ttulo1"/>
        <w:rPr>
          <w:del w:id="240" w:author="Willian" w:date="2017-03-08T00:13:00Z"/>
        </w:rPr>
      </w:pPr>
      <w:del w:id="241" w:author="Willian" w:date="2017-03-08T00:13:00Z">
        <w:r w:rsidRPr="008313E9" w:rsidDel="002E607A">
          <w:delText>Swift</w:delText>
        </w:r>
        <w:r w:rsidR="00432D6D" w:rsidDel="002E607A">
          <w:delText xml:space="preserve"> – Parte 1</w:delText>
        </w:r>
      </w:del>
    </w:p>
    <w:p w14:paraId="03F0288C" w14:textId="77777777" w:rsidR="008313E9" w:rsidRPr="008313E9" w:rsidDel="002E607A" w:rsidRDefault="008313E9" w:rsidP="008313E9">
      <w:pPr>
        <w:rPr>
          <w:del w:id="242" w:author="Willian" w:date="2017-03-08T00:13:00Z"/>
          <w:rFonts w:ascii="Times New Roman" w:hAnsi="Times New Roman" w:cs="Times New Roman"/>
          <w:color w:val="auto"/>
          <w:sz w:val="24"/>
          <w:szCs w:val="24"/>
        </w:rPr>
      </w:pPr>
      <w:del w:id="243" w:author="Willian" w:date="2017-03-08T00:13:00Z">
        <w:r w:rsidRPr="008313E9" w:rsidDel="002E607A">
          <w:rPr>
            <w:rFonts w:ascii="Calibri" w:hAnsi="Calibri" w:cs="Times New Roman"/>
          </w:rPr>
          <w:delText>Nesta aula vamos aprender o essencial sobre a linguagem Swift. Primeiro vamos apresentar uma introdução e depois iremos aprender um pouco de sua sintaxe. Vamos lá!</w:delText>
        </w:r>
      </w:del>
    </w:p>
    <w:p w14:paraId="2F50234E" w14:textId="77777777" w:rsidR="008313E9" w:rsidRPr="008313E9" w:rsidDel="002E607A" w:rsidRDefault="008313E9" w:rsidP="008313E9">
      <w:pPr>
        <w:pStyle w:val="Ttulo2"/>
        <w:rPr>
          <w:del w:id="244" w:author="Willian" w:date="2017-03-08T00:13:00Z"/>
        </w:rPr>
      </w:pPr>
      <w:del w:id="245" w:author="Willian" w:date="2017-03-08T00:13:00Z">
        <w:r w:rsidRPr="008313E9" w:rsidDel="002E607A">
          <w:delText>O que é Swift?</w:delText>
        </w:r>
      </w:del>
    </w:p>
    <w:p w14:paraId="306733C4" w14:textId="77777777" w:rsidR="008313E9" w:rsidRPr="008313E9" w:rsidDel="002E607A" w:rsidRDefault="008313E9" w:rsidP="008313E9">
      <w:pPr>
        <w:rPr>
          <w:del w:id="246" w:author="Willian" w:date="2017-03-08T00:13:00Z"/>
          <w:rFonts w:ascii="Times New Roman" w:hAnsi="Times New Roman" w:cs="Times New Roman"/>
          <w:color w:val="auto"/>
          <w:sz w:val="24"/>
          <w:szCs w:val="24"/>
        </w:rPr>
      </w:pPr>
      <w:del w:id="247" w:author="Willian" w:date="2017-03-08T00:13:00Z">
        <w:r w:rsidRPr="008313E9" w:rsidDel="002E607A">
          <w:rPr>
            <w:rFonts w:ascii="Calibri" w:hAnsi="Calibri" w:cs="Times New Roman"/>
          </w:rPr>
          <w:delText xml:space="preserve">Swift é uma linguagem de programação de </w:delText>
        </w:r>
        <w:commentRangeStart w:id="248"/>
        <w:commentRangeStart w:id="249"/>
        <w:r w:rsidRPr="008313E9" w:rsidDel="002E607A">
          <w:rPr>
            <w:rFonts w:ascii="Calibri" w:hAnsi="Calibri" w:cs="Times New Roman"/>
          </w:rPr>
          <w:delText>propósito geral</w:delText>
        </w:r>
      </w:del>
      <w:del w:id="250" w:author="Willian" w:date="2016-11-04T21:42:00Z">
        <w:r w:rsidRPr="008313E9" w:rsidDel="00CB1257">
          <w:rPr>
            <w:rFonts w:ascii="Calibri" w:hAnsi="Calibri" w:cs="Times New Roman"/>
          </w:rPr>
          <w:delText xml:space="preserve"> </w:delText>
        </w:r>
        <w:commentRangeEnd w:id="248"/>
        <w:r w:rsidR="00A66496" w:rsidDel="00CB1257">
          <w:rPr>
            <w:rStyle w:val="Refdecomentrio"/>
          </w:rPr>
          <w:commentReference w:id="248"/>
        </w:r>
      </w:del>
      <w:commentRangeEnd w:id="249"/>
      <w:del w:id="251" w:author="Willian" w:date="2017-03-08T00:13:00Z">
        <w:r w:rsidR="00CB1257" w:rsidDel="002E607A">
          <w:rPr>
            <w:rStyle w:val="Refdecomentrio"/>
          </w:rPr>
          <w:commentReference w:id="249"/>
        </w:r>
        <w:r w:rsidRPr="008313E9" w:rsidDel="002E607A">
          <w:rPr>
            <w:rFonts w:ascii="Calibri" w:hAnsi="Calibri" w:cs="Times New Roman"/>
          </w:rPr>
          <w:delText>construída utilizando uma abordagem moderna que se adequam aos padrões de segurança, desempenho e design de um software.</w:delText>
        </w:r>
      </w:del>
    </w:p>
    <w:p w14:paraId="0239A42C" w14:textId="77777777" w:rsidR="008313E9" w:rsidRPr="008313E9" w:rsidDel="002E607A" w:rsidRDefault="008313E9" w:rsidP="008313E9">
      <w:pPr>
        <w:rPr>
          <w:del w:id="252" w:author="Willian" w:date="2017-03-08T00:13:00Z"/>
          <w:rFonts w:ascii="Times New Roman" w:hAnsi="Times New Roman" w:cs="Times New Roman"/>
          <w:color w:val="auto"/>
          <w:sz w:val="24"/>
          <w:szCs w:val="24"/>
        </w:rPr>
      </w:pPr>
      <w:del w:id="253" w:author="Willian" w:date="2017-03-08T00:13:00Z">
        <w:r w:rsidRPr="008313E9" w:rsidDel="002E607A">
          <w:rPr>
            <w:rFonts w:ascii="Calibri" w:hAnsi="Calibri" w:cs="Times New Roman"/>
          </w:rPr>
          <w:delText>O objetivo do projeto Swift é criar a melhor linguagem disponível para usos que vão desde programação de sistemas, para aplicativos móveis e de desktop, até serviços em nuvem de alta escala. Mais importante ainda, Swift foi concebido para tornar a escrita e manutenção de programas fáceis para os desenvolvedores. Para atingir este objetivo, o código Swift deve ser:</w:delText>
        </w:r>
      </w:del>
    </w:p>
    <w:p w14:paraId="785BE7C6" w14:textId="77777777" w:rsidR="008313E9" w:rsidRPr="008313E9" w:rsidDel="002E607A" w:rsidRDefault="008313E9" w:rsidP="003F6B0B">
      <w:pPr>
        <w:numPr>
          <w:ilvl w:val="0"/>
          <w:numId w:val="2"/>
        </w:numPr>
        <w:spacing w:after="0"/>
        <w:textAlignment w:val="baseline"/>
        <w:rPr>
          <w:del w:id="254" w:author="Willian" w:date="2017-03-08T00:13:00Z"/>
          <w:rFonts w:ascii="Calibri" w:hAnsi="Calibri" w:cs="Times New Roman"/>
          <w:b/>
          <w:bCs/>
        </w:rPr>
      </w:pPr>
      <w:del w:id="255" w:author="Willian" w:date="2017-03-08T00:13:00Z">
        <w:r w:rsidRPr="008313E9" w:rsidDel="002E607A">
          <w:rPr>
            <w:rFonts w:ascii="Calibri" w:hAnsi="Calibri" w:cs="Times New Roman"/>
            <w:b/>
            <w:bCs/>
          </w:rPr>
          <w:delText xml:space="preserve">Seguro: </w:delText>
        </w:r>
        <w:r w:rsidRPr="008313E9" w:rsidDel="002E607A">
          <w:rPr>
            <w:rFonts w:ascii="Calibri" w:hAnsi="Calibri" w:cs="Times New Roman"/>
          </w:rPr>
          <w:delText xml:space="preserve">Quando temos uma linguagem fácil e óbvia de se escrever, ela também deve se comportar de maneira segura. Comportamento instável é o inimigo da segurança e erros do desenvolvedor devem ser travados antes que o software esteja em ambiente de produção (lançado para o mercado). </w:delText>
        </w:r>
      </w:del>
    </w:p>
    <w:p w14:paraId="78D7952F" w14:textId="77777777" w:rsidR="008313E9" w:rsidRPr="008313E9" w:rsidDel="002E607A" w:rsidRDefault="008313E9" w:rsidP="003F6B0B">
      <w:pPr>
        <w:numPr>
          <w:ilvl w:val="0"/>
          <w:numId w:val="2"/>
        </w:numPr>
        <w:spacing w:after="0"/>
        <w:textAlignment w:val="baseline"/>
        <w:rPr>
          <w:del w:id="256" w:author="Willian" w:date="2017-03-08T00:13:00Z"/>
          <w:rFonts w:ascii="Calibri" w:hAnsi="Calibri" w:cs="Times New Roman"/>
          <w:b/>
          <w:bCs/>
        </w:rPr>
      </w:pPr>
      <w:del w:id="257" w:author="Willian" w:date="2017-03-08T00:13:00Z">
        <w:r w:rsidRPr="008313E9" w:rsidDel="002E607A">
          <w:rPr>
            <w:rFonts w:ascii="Calibri" w:hAnsi="Calibri" w:cs="Times New Roman"/>
            <w:b/>
            <w:bCs/>
          </w:rPr>
          <w:delText xml:space="preserve">Rápido: </w:delText>
        </w:r>
        <w:r w:rsidRPr="008313E9" w:rsidDel="002E607A">
          <w:rPr>
            <w:rFonts w:ascii="Calibri" w:hAnsi="Calibri" w:cs="Times New Roman"/>
          </w:rPr>
          <w:delText>Swift foi criad</w:delText>
        </w:r>
      </w:del>
      <w:ins w:id="258" w:author="Vicente da Silva, Mayara" w:date="2016-11-01T14:11:00Z">
        <w:del w:id="259" w:author="Willian" w:date="2017-03-08T00:13:00Z">
          <w:r w:rsidR="00DC6B8E" w:rsidDel="002E607A">
            <w:rPr>
              <w:rFonts w:ascii="Calibri" w:hAnsi="Calibri" w:cs="Times New Roman"/>
            </w:rPr>
            <w:delText>a</w:delText>
          </w:r>
        </w:del>
      </w:ins>
      <w:del w:id="260" w:author="Willian" w:date="2017-03-08T00:13:00Z">
        <w:r w:rsidRPr="008313E9" w:rsidDel="002E607A">
          <w:rPr>
            <w:rFonts w:ascii="Calibri" w:hAnsi="Calibri" w:cs="Times New Roman"/>
          </w:rPr>
          <w:delText>o como um</w:delText>
        </w:r>
      </w:del>
      <w:ins w:id="261" w:author="Vicente da Silva, Mayara" w:date="2016-11-01T14:11:00Z">
        <w:del w:id="262" w:author="Willian" w:date="2017-03-08T00:13:00Z">
          <w:r w:rsidR="00DC6B8E" w:rsidDel="002E607A">
            <w:rPr>
              <w:rFonts w:ascii="Calibri" w:hAnsi="Calibri" w:cs="Times New Roman"/>
            </w:rPr>
            <w:delText>a</w:delText>
          </w:r>
        </w:del>
      </w:ins>
      <w:del w:id="263" w:author="Willian" w:date="2017-03-08T00:13:00Z">
        <w:r w:rsidRPr="008313E9" w:rsidDel="002E607A">
          <w:rPr>
            <w:rFonts w:ascii="Calibri" w:hAnsi="Calibri" w:cs="Times New Roman"/>
          </w:rPr>
          <w:delText xml:space="preserve"> substituto</w:delText>
        </w:r>
      </w:del>
      <w:ins w:id="264" w:author="Vicente da Silva, Mayara" w:date="2016-11-01T14:11:00Z">
        <w:del w:id="265" w:author="Willian" w:date="2017-03-08T00:13:00Z">
          <w:r w:rsidR="00DC6B8E" w:rsidDel="002E607A">
            <w:rPr>
              <w:rFonts w:ascii="Calibri" w:hAnsi="Calibri" w:cs="Times New Roman"/>
            </w:rPr>
            <w:delText>a</w:delText>
          </w:r>
        </w:del>
      </w:ins>
      <w:del w:id="266" w:author="Willian" w:date="2017-03-08T00:13:00Z">
        <w:r w:rsidRPr="008313E9" w:rsidDel="002E607A">
          <w:rPr>
            <w:rFonts w:ascii="Calibri" w:hAnsi="Calibri" w:cs="Times New Roman"/>
          </w:rPr>
          <w:delText xml:space="preserve"> para as linguagens baseadas em C (C, C++, e Objective-C). Para assumir esta responsabilidade, </w:delText>
        </w:r>
        <w:commentRangeStart w:id="267"/>
        <w:commentRangeStart w:id="268"/>
        <w:r w:rsidRPr="008313E9" w:rsidDel="002E607A">
          <w:rPr>
            <w:rFonts w:ascii="Calibri" w:hAnsi="Calibri" w:cs="Times New Roman"/>
          </w:rPr>
          <w:delText xml:space="preserve">espera-se </w:delText>
        </w:r>
        <w:commentRangeEnd w:id="267"/>
        <w:r w:rsidR="002E523E" w:rsidDel="002E607A">
          <w:rPr>
            <w:rStyle w:val="Refdecomentrio"/>
          </w:rPr>
          <w:commentReference w:id="267"/>
        </w:r>
        <w:commentRangeEnd w:id="268"/>
        <w:r w:rsidR="00CB1257" w:rsidDel="002E607A">
          <w:rPr>
            <w:rStyle w:val="Refdecomentrio"/>
          </w:rPr>
          <w:commentReference w:id="268"/>
        </w:r>
        <w:r w:rsidRPr="008313E9" w:rsidDel="002E607A">
          <w:rPr>
            <w:rFonts w:ascii="Calibri" w:hAnsi="Calibri" w:cs="Times New Roman"/>
          </w:rPr>
          <w:delText xml:space="preserve">que </w:delText>
        </w:r>
      </w:del>
      <w:ins w:id="269" w:author="Vicente da Silva, Mayara" w:date="2016-11-01T14:11:00Z">
        <w:del w:id="270" w:author="Willian" w:date="2017-03-08T00:13:00Z">
          <w:r w:rsidR="00DC6B8E" w:rsidDel="002E607A">
            <w:rPr>
              <w:rFonts w:ascii="Calibri" w:hAnsi="Calibri" w:cs="Times New Roman"/>
            </w:rPr>
            <w:delText>a</w:delText>
          </w:r>
        </w:del>
      </w:ins>
      <w:del w:id="271" w:author="Willian" w:date="2017-03-08T00:13:00Z">
        <w:r w:rsidRPr="008313E9" w:rsidDel="002E607A">
          <w:rPr>
            <w:rFonts w:ascii="Calibri" w:hAnsi="Calibri" w:cs="Times New Roman"/>
          </w:rPr>
          <w:delText>o Swift possua um desempenho melhor ou igual a estas linguagens.</w:delText>
        </w:r>
      </w:del>
    </w:p>
    <w:p w14:paraId="01831F65" w14:textId="77777777" w:rsidR="008313E9" w:rsidRPr="008313E9" w:rsidDel="002E607A" w:rsidRDefault="008313E9" w:rsidP="003F6B0B">
      <w:pPr>
        <w:numPr>
          <w:ilvl w:val="0"/>
          <w:numId w:val="2"/>
        </w:numPr>
        <w:textAlignment w:val="baseline"/>
        <w:rPr>
          <w:del w:id="272" w:author="Willian" w:date="2017-03-08T00:13:00Z"/>
          <w:rFonts w:ascii="Calibri" w:hAnsi="Calibri" w:cs="Times New Roman"/>
          <w:b/>
          <w:bCs/>
        </w:rPr>
      </w:pPr>
      <w:del w:id="273" w:author="Willian" w:date="2017-03-08T00:13:00Z">
        <w:r w:rsidRPr="008313E9" w:rsidDel="002E607A">
          <w:rPr>
            <w:rFonts w:ascii="Calibri" w:hAnsi="Calibri" w:cs="Times New Roman"/>
            <w:b/>
            <w:bCs/>
          </w:rPr>
          <w:delText xml:space="preserve">Expressivo: </w:delText>
        </w:r>
        <w:commentRangeStart w:id="274"/>
        <w:commentRangeStart w:id="275"/>
        <w:r w:rsidRPr="008313E9" w:rsidDel="002E607A">
          <w:rPr>
            <w:rFonts w:ascii="Calibri" w:hAnsi="Calibri" w:cs="Times New Roman"/>
          </w:rPr>
          <w:delText xml:space="preserve">Décadas de avanço na ciência da computação vieram para oferecer ao Swift uma sintaxe que é uma alegria para usar, com </w:delText>
        </w:r>
      </w:del>
      <w:commentRangeStart w:id="276"/>
      <w:ins w:id="277" w:author="Vicente da Silva, Mayara" w:date="2016-11-01T14:11:00Z">
        <w:del w:id="278" w:author="Willian" w:date="2017-03-08T00:13:00Z">
          <w:r w:rsidR="00DC6B8E" w:rsidDel="002E607A">
            <w:rPr>
              <w:rFonts w:ascii="Calibri" w:hAnsi="Calibri" w:cs="Times New Roman"/>
            </w:rPr>
            <w:delText xml:space="preserve">as </w:delText>
          </w:r>
        </w:del>
      </w:ins>
      <w:del w:id="279" w:author="Willian" w:date="2017-03-08T00:13:00Z">
        <w:r w:rsidRPr="008313E9" w:rsidDel="002E607A">
          <w:rPr>
            <w:rFonts w:ascii="Calibri" w:hAnsi="Calibri" w:cs="Times New Roman"/>
          </w:rPr>
          <w:delText xml:space="preserve">características </w:delText>
        </w:r>
      </w:del>
      <w:del w:id="280" w:author="Willian" w:date="2016-11-04T21:50:00Z">
        <w:r w:rsidRPr="008313E9" w:rsidDel="00CB1257">
          <w:rPr>
            <w:rFonts w:ascii="Calibri" w:hAnsi="Calibri" w:cs="Times New Roman"/>
          </w:rPr>
          <w:delText>modernas</w:delText>
        </w:r>
      </w:del>
      <w:del w:id="281" w:author="Willian" w:date="2017-03-08T00:13:00Z">
        <w:r w:rsidRPr="008313E9" w:rsidDel="002E607A">
          <w:rPr>
            <w:rFonts w:ascii="Calibri" w:hAnsi="Calibri" w:cs="Times New Roman"/>
          </w:rPr>
          <w:delText xml:space="preserve"> que </w:delText>
        </w:r>
      </w:del>
      <w:ins w:id="282" w:author="Vicente da Silva, Mayara" w:date="2016-11-01T14:12:00Z">
        <w:del w:id="283" w:author="Willian" w:date="2017-03-08T00:13:00Z">
          <w:r w:rsidR="00DC6B8E" w:rsidDel="002E607A">
            <w:rPr>
              <w:rFonts w:ascii="Calibri" w:hAnsi="Calibri" w:cs="Times New Roman"/>
            </w:rPr>
            <w:delText xml:space="preserve">os </w:delText>
          </w:r>
        </w:del>
      </w:ins>
      <w:del w:id="284" w:author="Willian" w:date="2017-03-08T00:13:00Z">
        <w:r w:rsidRPr="008313E9" w:rsidDel="002E607A">
          <w:rPr>
            <w:rFonts w:ascii="Calibri" w:hAnsi="Calibri" w:cs="Times New Roman"/>
          </w:rPr>
          <w:delText xml:space="preserve">desenvolvedores esperam. </w:delText>
        </w:r>
        <w:commentRangeEnd w:id="276"/>
        <w:r w:rsidR="00DC6B8E" w:rsidDel="002E607A">
          <w:rPr>
            <w:rStyle w:val="Refdecomentrio"/>
          </w:rPr>
          <w:commentReference w:id="276"/>
        </w:r>
      </w:del>
      <w:del w:id="285" w:author="Willian" w:date="2016-11-04T21:46:00Z">
        <w:r w:rsidRPr="008313E9" w:rsidDel="00CB1257">
          <w:rPr>
            <w:rFonts w:ascii="Calibri" w:hAnsi="Calibri" w:cs="Times New Roman"/>
          </w:rPr>
          <w:delText xml:space="preserve">Mas </w:delText>
        </w:r>
      </w:del>
      <w:ins w:id="286" w:author="Vicente da Silva, Mayara" w:date="2016-11-01T14:25:00Z">
        <w:del w:id="287" w:author="Willian" w:date="2016-11-04T21:46:00Z">
          <w:r w:rsidR="002E523E" w:rsidDel="00CB1257">
            <w:rPr>
              <w:rFonts w:ascii="Calibri" w:hAnsi="Calibri" w:cs="Times New Roman"/>
            </w:rPr>
            <w:delText>a</w:delText>
          </w:r>
        </w:del>
        <w:del w:id="288" w:author="Willian" w:date="2017-03-08T00:13:00Z">
          <w:r w:rsidR="002E523E" w:rsidDel="002E607A">
            <w:rPr>
              <w:rFonts w:ascii="Calibri" w:hAnsi="Calibri" w:cs="Times New Roman"/>
            </w:rPr>
            <w:delText xml:space="preserve"> </w:delText>
          </w:r>
        </w:del>
      </w:ins>
      <w:del w:id="289" w:author="Willian" w:date="2017-03-08T00:13:00Z">
        <w:r w:rsidRPr="008313E9" w:rsidDel="002E607A">
          <w:rPr>
            <w:rFonts w:ascii="Calibri" w:hAnsi="Calibri" w:cs="Times New Roman"/>
          </w:rPr>
          <w:delText>Swift</w:delText>
        </w:r>
      </w:del>
      <w:del w:id="290" w:author="Willian" w:date="2016-11-04T21:46:00Z">
        <w:r w:rsidRPr="008313E9" w:rsidDel="00CB1257">
          <w:rPr>
            <w:rFonts w:ascii="Calibri" w:hAnsi="Calibri" w:cs="Times New Roman"/>
          </w:rPr>
          <w:delText xml:space="preserve"> nunca foi terminado</w:delText>
        </w:r>
      </w:del>
      <w:ins w:id="291" w:author="Vicente da Silva, Mayara" w:date="2016-11-01T14:25:00Z">
        <w:del w:id="292" w:author="Willian" w:date="2016-11-04T21:46:00Z">
          <w:r w:rsidR="002E523E" w:rsidDel="00CB1257">
            <w:rPr>
              <w:rFonts w:ascii="Calibri" w:hAnsi="Calibri" w:cs="Times New Roman"/>
            </w:rPr>
            <w:delText>a</w:delText>
          </w:r>
        </w:del>
      </w:ins>
      <w:del w:id="293" w:author="Willian" w:date="2016-11-04T21:46:00Z">
        <w:r w:rsidRPr="008313E9" w:rsidDel="00CB1257">
          <w:rPr>
            <w:rFonts w:ascii="Calibri" w:hAnsi="Calibri" w:cs="Times New Roman"/>
          </w:rPr>
          <w:delText>, pois</w:delText>
        </w:r>
      </w:del>
      <w:del w:id="294" w:author="Willian" w:date="2017-03-08T00:13:00Z">
        <w:r w:rsidRPr="008313E9" w:rsidDel="002E607A">
          <w:rPr>
            <w:rFonts w:ascii="Calibri" w:hAnsi="Calibri" w:cs="Times New Roman"/>
          </w:rPr>
          <w:delText xml:space="preserve"> ainda está em desenvolvimento e alterações constantes. </w:delText>
        </w:r>
        <w:commentRangeEnd w:id="274"/>
        <w:r w:rsidR="002E523E" w:rsidDel="002E607A">
          <w:rPr>
            <w:rStyle w:val="Refdecomentrio"/>
          </w:rPr>
          <w:commentReference w:id="274"/>
        </w:r>
        <w:commentRangeEnd w:id="275"/>
        <w:r w:rsidR="00CB1257" w:rsidDel="002E607A">
          <w:rPr>
            <w:rStyle w:val="Refdecomentrio"/>
          </w:rPr>
          <w:commentReference w:id="275"/>
        </w:r>
        <w:r w:rsidRPr="008313E9" w:rsidDel="002E607A">
          <w:rPr>
            <w:rFonts w:ascii="Calibri" w:hAnsi="Calibri" w:cs="Times New Roman"/>
          </w:rPr>
          <w:delText>Vamos acompanhar os avanços da língua e abraçar o que funciona, em constante evolução para fazer o Swift ainda melhor.</w:delText>
        </w:r>
      </w:del>
    </w:p>
    <w:p w14:paraId="1E5807C9" w14:textId="77777777" w:rsidR="008313E9" w:rsidDel="002E607A" w:rsidRDefault="008313E9" w:rsidP="008313E9">
      <w:pPr>
        <w:pStyle w:val="Ttulo3"/>
        <w:rPr>
          <w:del w:id="295" w:author="Willian" w:date="2017-03-08T00:13:00Z"/>
        </w:rPr>
      </w:pPr>
      <w:del w:id="296" w:author="Willian" w:date="2017-03-08T00:13:00Z">
        <w:r w:rsidRPr="008313E9" w:rsidDel="002E607A">
          <w:delText>Características</w:delText>
        </w:r>
      </w:del>
    </w:p>
    <w:p w14:paraId="322F764D" w14:textId="77777777" w:rsidR="00CB1257" w:rsidRPr="00EF2A34" w:rsidDel="002E607A" w:rsidRDefault="000B5B71">
      <w:pPr>
        <w:ind w:left="567"/>
        <w:rPr>
          <w:del w:id="297" w:author="Willian" w:date="2017-03-08T00:13:00Z"/>
          <w:rFonts w:ascii="Times New Roman" w:hAnsi="Times New Roman" w:cs="Times New Roman"/>
          <w:color w:val="7030A0"/>
          <w:sz w:val="24"/>
          <w:szCs w:val="24"/>
          <w:rPrChange w:id="298" w:author="Willian" w:date="2016-11-04T21:54:00Z">
            <w:rPr>
              <w:del w:id="299" w:author="Willian" w:date="2017-03-08T00:13:00Z"/>
              <w:rFonts w:ascii="Times New Roman" w:hAnsi="Times New Roman" w:cs="Times New Roman"/>
              <w:color w:val="auto"/>
              <w:sz w:val="24"/>
              <w:szCs w:val="24"/>
            </w:rPr>
          </w:rPrChange>
        </w:rPr>
        <w:pPrChange w:id="300" w:author="Willian" w:date="2016-11-04T21:54:00Z">
          <w:pPr/>
        </w:pPrChange>
      </w:pPr>
      <w:ins w:id="301" w:author="Vicente da Silva, Mayara" w:date="2016-11-01T14:35:00Z">
        <w:del w:id="302" w:author="Willian" w:date="2017-03-08T00:13:00Z">
          <w:r w:rsidDel="002E607A">
            <w:rPr>
              <w:rFonts w:ascii="Calibri" w:hAnsi="Calibri" w:cs="Times New Roman"/>
            </w:rPr>
            <w:delText xml:space="preserve">A </w:delText>
          </w:r>
        </w:del>
      </w:ins>
      <w:del w:id="303" w:author="Willian" w:date="2017-03-08T00:13:00Z">
        <w:r w:rsidR="008313E9" w:rsidRPr="008313E9" w:rsidDel="002E607A">
          <w:rPr>
            <w:rFonts w:ascii="Calibri" w:hAnsi="Calibri" w:cs="Times New Roman"/>
          </w:rPr>
          <w:delText>Swift inclui r</w:delText>
        </w:r>
        <w:commentRangeStart w:id="304"/>
        <w:commentRangeStart w:id="305"/>
        <w:r w:rsidR="008313E9" w:rsidRPr="008313E9" w:rsidDel="002E607A">
          <w:rPr>
            <w:rFonts w:ascii="Calibri" w:hAnsi="Calibri" w:cs="Times New Roman"/>
          </w:rPr>
          <w:delText>ecursos</w:delText>
        </w:r>
        <w:commentRangeEnd w:id="304"/>
        <w:r w:rsidDel="002E607A">
          <w:rPr>
            <w:rStyle w:val="Refdecomentrio"/>
          </w:rPr>
          <w:commentReference w:id="304"/>
        </w:r>
        <w:commentRangeEnd w:id="305"/>
        <w:r w:rsidR="00CB1257" w:rsidDel="002E607A">
          <w:rPr>
            <w:rStyle w:val="Refdecomentrio"/>
          </w:rPr>
          <w:commentReference w:id="305"/>
        </w:r>
        <w:r w:rsidR="008313E9" w:rsidRPr="008313E9" w:rsidDel="002E607A">
          <w:rPr>
            <w:rFonts w:ascii="Calibri" w:hAnsi="Calibri" w:cs="Times New Roman"/>
          </w:rPr>
          <w:delText xml:space="preserve"> que tornam </w:delText>
        </w:r>
      </w:del>
      <w:ins w:id="306" w:author="Vicente da Silva, Mayara" w:date="2016-11-01T14:35:00Z">
        <w:del w:id="307" w:author="Willian" w:date="2017-03-08T00:13:00Z">
          <w:r w:rsidDel="002E607A">
            <w:rPr>
              <w:rFonts w:ascii="Calibri" w:hAnsi="Calibri" w:cs="Times New Roman"/>
            </w:rPr>
            <w:delText xml:space="preserve">o </w:delText>
          </w:r>
        </w:del>
      </w:ins>
      <w:del w:id="308" w:author="Willian" w:date="2017-03-08T00:13:00Z">
        <w:r w:rsidR="008313E9" w:rsidRPr="008313E9" w:rsidDel="002E607A">
          <w:rPr>
            <w:rFonts w:ascii="Calibri" w:hAnsi="Calibri" w:cs="Times New Roman"/>
          </w:rPr>
          <w:delText xml:space="preserve">código mais fácil de ler e escrever, dando ao desenvolvedor o controle necessário em uma verdadeira linguagem de programação. Swift </w:delText>
        </w:r>
      </w:del>
      <w:ins w:id="309" w:author="Vicente da Silva, Mayara" w:date="2016-11-01T14:35:00Z">
        <w:del w:id="310" w:author="Willian" w:date="2017-03-08T00:13:00Z">
          <w:r w:rsidDel="002E607A">
            <w:rPr>
              <w:rFonts w:ascii="Calibri" w:hAnsi="Calibri" w:cs="Times New Roman"/>
            </w:rPr>
            <w:delText>Esta linguagem</w:delText>
          </w:r>
          <w:r w:rsidRPr="008313E9" w:rsidDel="002E607A">
            <w:rPr>
              <w:rFonts w:ascii="Calibri" w:hAnsi="Calibri" w:cs="Times New Roman"/>
            </w:rPr>
            <w:delText xml:space="preserve"> </w:delText>
          </w:r>
        </w:del>
      </w:ins>
      <w:del w:id="311" w:author="Willian" w:date="2017-03-08T00:13:00Z">
        <w:r w:rsidR="008313E9" w:rsidRPr="008313E9" w:rsidDel="002E607A">
          <w:rPr>
            <w:rFonts w:ascii="Calibri" w:hAnsi="Calibri" w:cs="Times New Roman"/>
          </w:rPr>
          <w:delText xml:space="preserve">suporta </w:delText>
        </w:r>
        <w:commentRangeStart w:id="312"/>
        <w:commentRangeStart w:id="313"/>
        <w:r w:rsidR="008313E9" w:rsidRPr="008313E9" w:rsidDel="002E607A">
          <w:rPr>
            <w:rFonts w:ascii="Calibri" w:hAnsi="Calibri" w:cs="Times New Roman"/>
            <w:b/>
            <w:bCs/>
          </w:rPr>
          <w:delText xml:space="preserve">tipos inferidos </w:delText>
        </w:r>
        <w:commentRangeEnd w:id="312"/>
        <w:r w:rsidDel="002E607A">
          <w:rPr>
            <w:rStyle w:val="Refdecomentrio"/>
          </w:rPr>
          <w:commentReference w:id="312"/>
        </w:r>
        <w:commentRangeEnd w:id="313"/>
        <w:r w:rsidR="00CB1257" w:rsidDel="002E607A">
          <w:rPr>
            <w:rStyle w:val="Refdecomentrio"/>
          </w:rPr>
          <w:commentReference w:id="313"/>
        </w:r>
        <w:r w:rsidR="008313E9" w:rsidRPr="008313E9" w:rsidDel="002E607A">
          <w:rPr>
            <w:rFonts w:ascii="Calibri" w:hAnsi="Calibri" w:cs="Times New Roman"/>
          </w:rPr>
          <w:delText xml:space="preserve">para tornar o código mais limpo e menos propenso a erros, e módulos de eliminar os cabeçalhos e </w:delText>
        </w:r>
        <w:commentRangeStart w:id="314"/>
        <w:commentRangeStart w:id="315"/>
        <w:r w:rsidR="008313E9" w:rsidRPr="008313E9" w:rsidDel="002E607A">
          <w:rPr>
            <w:rFonts w:ascii="Calibri" w:hAnsi="Calibri" w:cs="Times New Roman"/>
          </w:rPr>
          <w:delText xml:space="preserve">fornecem </w:delText>
        </w:r>
        <w:r w:rsidR="008313E9" w:rsidRPr="008313E9" w:rsidDel="002E607A">
          <w:rPr>
            <w:rFonts w:ascii="Calibri" w:hAnsi="Calibri" w:cs="Times New Roman"/>
            <w:b/>
            <w:bCs/>
          </w:rPr>
          <w:delText>namespaces</w:delText>
        </w:r>
        <w:r w:rsidR="008313E9" w:rsidRPr="008313E9" w:rsidDel="002E607A">
          <w:rPr>
            <w:rFonts w:ascii="Calibri" w:hAnsi="Calibri" w:cs="Times New Roman"/>
          </w:rPr>
          <w:delText xml:space="preserve">. </w:delText>
        </w:r>
        <w:commentRangeEnd w:id="314"/>
        <w:r w:rsidDel="002E607A">
          <w:rPr>
            <w:rStyle w:val="Refdecomentrio"/>
          </w:rPr>
          <w:commentReference w:id="314"/>
        </w:r>
        <w:commentRangeEnd w:id="315"/>
        <w:r w:rsidR="00CB1257" w:rsidDel="002E607A">
          <w:rPr>
            <w:rStyle w:val="Refdecomentrio"/>
          </w:rPr>
          <w:commentReference w:id="315"/>
        </w:r>
        <w:r w:rsidR="008313E9" w:rsidRPr="008313E9" w:rsidDel="002E607A">
          <w:rPr>
            <w:rFonts w:ascii="Calibri" w:hAnsi="Calibri" w:cs="Times New Roman"/>
          </w:rPr>
          <w:delText>A memória é gerenciada automaticamente, e você nem precisa digitar ponto e vírgula</w:delText>
        </w:r>
      </w:del>
      <w:ins w:id="316" w:author="Vicente da Silva, Mayara" w:date="2016-11-01T14:36:00Z">
        <w:del w:id="317" w:author="Willian" w:date="2017-03-08T00:13:00Z">
          <w:r w:rsidR="008A735C" w:rsidDel="002E607A">
            <w:rPr>
              <w:rFonts w:ascii="Calibri" w:hAnsi="Calibri" w:cs="Times New Roman"/>
            </w:rPr>
            <w:delText xml:space="preserve">, além disso </w:delText>
          </w:r>
        </w:del>
      </w:ins>
      <w:del w:id="318" w:author="Willian" w:date="2017-03-08T00:13:00Z">
        <w:r w:rsidR="008313E9" w:rsidRPr="008313E9" w:rsidDel="002E607A">
          <w:rPr>
            <w:rFonts w:ascii="Calibri" w:hAnsi="Calibri" w:cs="Times New Roman"/>
          </w:rPr>
          <w:delText xml:space="preserve">. Swift também toma emprestado de outras línguas, por exemplo, parâmetros nomeados trazidos de Objective-C são expressos em uma sintaxe limpa que faz </w:delText>
        </w:r>
      </w:del>
      <w:ins w:id="319" w:author="Vicente da Silva, Mayara" w:date="2016-11-01T14:36:00Z">
        <w:del w:id="320" w:author="Willian" w:date="2017-03-08T00:13:00Z">
          <w:r w:rsidR="008A735C" w:rsidDel="002E607A">
            <w:rPr>
              <w:rFonts w:ascii="Calibri" w:hAnsi="Calibri" w:cs="Times New Roman"/>
            </w:rPr>
            <w:delText xml:space="preserve">com que as </w:delText>
          </w:r>
        </w:del>
      </w:ins>
      <w:del w:id="321" w:author="Willian" w:date="2017-03-08T00:13:00Z">
        <w:r w:rsidR="008313E9" w:rsidRPr="008313E9" w:rsidDel="002E607A">
          <w:rPr>
            <w:rFonts w:ascii="Calibri" w:hAnsi="Calibri" w:cs="Times New Roman"/>
          </w:rPr>
          <w:delText xml:space="preserve">APIs em Swift fácil </w:delText>
        </w:r>
      </w:del>
      <w:ins w:id="322" w:author="Vicente da Silva, Mayara" w:date="2016-11-01T14:36:00Z">
        <w:del w:id="323" w:author="Willian" w:date="2017-03-08T00:13:00Z">
          <w:r w:rsidR="008A735C" w:rsidDel="002E607A">
            <w:rPr>
              <w:rFonts w:ascii="Calibri" w:hAnsi="Calibri" w:cs="Times New Roman"/>
            </w:rPr>
            <w:delText xml:space="preserve">sejam </w:delText>
          </w:r>
        </w:del>
      </w:ins>
      <w:ins w:id="324" w:author="Vicente da Silva, Mayara" w:date="2016-11-01T14:37:00Z">
        <w:del w:id="325" w:author="Willian" w:date="2017-03-08T00:13:00Z">
          <w:r w:rsidR="008A735C" w:rsidDel="002E607A">
            <w:rPr>
              <w:rFonts w:ascii="Calibri" w:hAnsi="Calibri" w:cs="Times New Roman"/>
            </w:rPr>
            <w:delText>fáceis</w:delText>
          </w:r>
        </w:del>
      </w:ins>
      <w:ins w:id="326" w:author="Vicente da Silva, Mayara" w:date="2016-11-01T14:36:00Z">
        <w:del w:id="327" w:author="Willian" w:date="2017-03-08T00:13:00Z">
          <w:r w:rsidR="008A735C" w:rsidDel="002E607A">
            <w:rPr>
              <w:rFonts w:ascii="Calibri" w:hAnsi="Calibri" w:cs="Times New Roman"/>
            </w:rPr>
            <w:delText xml:space="preserve"> </w:delText>
          </w:r>
        </w:del>
      </w:ins>
      <w:del w:id="328" w:author="Willian" w:date="2017-03-08T00:13:00Z">
        <w:r w:rsidR="008313E9" w:rsidRPr="008313E9" w:rsidDel="002E607A">
          <w:rPr>
            <w:rFonts w:ascii="Calibri" w:hAnsi="Calibri" w:cs="Times New Roman"/>
          </w:rPr>
          <w:delText>de ler e manter.</w:delText>
        </w:r>
      </w:del>
    </w:p>
    <w:p w14:paraId="61DA2380" w14:textId="77777777" w:rsidR="008313E9" w:rsidRPr="008313E9" w:rsidDel="002E607A" w:rsidRDefault="008313E9" w:rsidP="008313E9">
      <w:pPr>
        <w:rPr>
          <w:del w:id="329" w:author="Willian" w:date="2017-03-08T00:13:00Z"/>
          <w:rFonts w:ascii="Times New Roman" w:hAnsi="Times New Roman" w:cs="Times New Roman"/>
          <w:color w:val="auto"/>
          <w:sz w:val="24"/>
          <w:szCs w:val="24"/>
        </w:rPr>
      </w:pPr>
      <w:del w:id="330" w:author="Willian" w:date="2016-11-04T21:56:00Z">
        <w:r w:rsidRPr="008313E9" w:rsidDel="00EF2A34">
          <w:rPr>
            <w:rFonts w:ascii="Calibri" w:hAnsi="Calibri" w:cs="Times New Roman"/>
          </w:rPr>
          <w:delText xml:space="preserve">As características do Swift são projetadas criar uma </w:delText>
        </w:r>
        <w:commentRangeStart w:id="331"/>
        <w:r w:rsidRPr="008313E9" w:rsidDel="00EF2A34">
          <w:rPr>
            <w:rFonts w:ascii="Calibri" w:hAnsi="Calibri" w:cs="Times New Roman"/>
          </w:rPr>
          <w:delText>linguagem poderoso</w:delText>
        </w:r>
      </w:del>
      <w:ins w:id="332" w:author="Vicente da Silva, Mayara" w:date="2016-11-01T14:37:00Z">
        <w:del w:id="333" w:author="Willian" w:date="2016-11-04T21:56:00Z">
          <w:r w:rsidR="008A735C" w:rsidDel="00EF2A34">
            <w:rPr>
              <w:rFonts w:ascii="Calibri" w:hAnsi="Calibri" w:cs="Times New Roman"/>
            </w:rPr>
            <w:delText>a</w:delText>
          </w:r>
          <w:commentRangeEnd w:id="331"/>
          <w:r w:rsidR="008A735C" w:rsidDel="00EF2A34">
            <w:rPr>
              <w:rStyle w:val="Refdecomentrio"/>
            </w:rPr>
            <w:commentReference w:id="331"/>
          </w:r>
        </w:del>
      </w:ins>
      <w:del w:id="334" w:author="Willian" w:date="2016-11-04T21:56:00Z">
        <w:r w:rsidRPr="008313E9" w:rsidDel="00EF2A34">
          <w:rPr>
            <w:rFonts w:ascii="Calibri" w:hAnsi="Calibri" w:cs="Times New Roman"/>
          </w:rPr>
          <w:delText xml:space="preserve">, mas ao mesmo tempo é </w:delText>
        </w:r>
        <w:commentRangeStart w:id="335"/>
        <w:commentRangeStart w:id="336"/>
        <w:r w:rsidRPr="008313E9" w:rsidDel="00EF2A34">
          <w:rPr>
            <w:rFonts w:ascii="Calibri" w:hAnsi="Calibri" w:cs="Times New Roman"/>
          </w:rPr>
          <w:delText>divertida de usar.</w:delText>
        </w:r>
      </w:del>
      <w:del w:id="337" w:author="Willian" w:date="2017-03-08T00:13:00Z">
        <w:r w:rsidRPr="008313E9" w:rsidDel="002E607A">
          <w:rPr>
            <w:rFonts w:ascii="Calibri" w:hAnsi="Calibri" w:cs="Times New Roman"/>
          </w:rPr>
          <w:delText xml:space="preserve"> </w:delText>
        </w:r>
        <w:commentRangeEnd w:id="335"/>
        <w:r w:rsidR="00533A83" w:rsidDel="002E607A">
          <w:rPr>
            <w:rStyle w:val="Refdecomentrio"/>
          </w:rPr>
          <w:commentReference w:id="335"/>
        </w:r>
        <w:commentRangeEnd w:id="336"/>
        <w:r w:rsidR="00EF2A34" w:rsidDel="002E607A">
          <w:rPr>
            <w:rStyle w:val="Refdecomentrio"/>
          </w:rPr>
          <w:commentReference w:id="336"/>
        </w:r>
        <w:r w:rsidRPr="008313E9" w:rsidDel="002E607A">
          <w:rPr>
            <w:rFonts w:ascii="Calibri" w:hAnsi="Calibri" w:cs="Times New Roman"/>
          </w:rPr>
          <w:delText>Alguns recursos adicionais de Swift incluem:</w:delText>
        </w:r>
      </w:del>
    </w:p>
    <w:p w14:paraId="0890DE8D" w14:textId="77777777" w:rsidR="008313E9" w:rsidRPr="008313E9" w:rsidDel="002E607A" w:rsidRDefault="008313E9" w:rsidP="003F6B0B">
      <w:pPr>
        <w:numPr>
          <w:ilvl w:val="0"/>
          <w:numId w:val="3"/>
        </w:numPr>
        <w:textAlignment w:val="baseline"/>
        <w:rPr>
          <w:del w:id="338" w:author="Willian" w:date="2017-03-08T00:13:00Z"/>
          <w:rFonts w:ascii="Arial" w:hAnsi="Arial"/>
          <w:color w:val="333333"/>
          <w:sz w:val="27"/>
          <w:szCs w:val="27"/>
        </w:rPr>
      </w:pPr>
      <w:commentRangeStart w:id="339"/>
      <w:commentRangeStart w:id="340"/>
      <w:del w:id="341" w:author="Willian" w:date="2017-03-08T00:13:00Z">
        <w:r w:rsidRPr="008313E9" w:rsidDel="002E607A">
          <w:rPr>
            <w:rFonts w:ascii="Calibri" w:hAnsi="Calibri"/>
          </w:rPr>
          <w:delText xml:space="preserve">Closures </w:delText>
        </w:r>
        <w:commentRangeEnd w:id="339"/>
        <w:r w:rsidR="00533A83" w:rsidDel="002E607A">
          <w:rPr>
            <w:rStyle w:val="Refdecomentrio"/>
          </w:rPr>
          <w:commentReference w:id="339"/>
        </w:r>
        <w:commentRangeEnd w:id="340"/>
        <w:r w:rsidR="00AE0252" w:rsidDel="002E607A">
          <w:rPr>
            <w:rStyle w:val="Refdecomentrio"/>
          </w:rPr>
          <w:commentReference w:id="340"/>
        </w:r>
        <w:r w:rsidRPr="008313E9" w:rsidDel="002E607A">
          <w:rPr>
            <w:rFonts w:ascii="Calibri" w:hAnsi="Calibri"/>
          </w:rPr>
          <w:delText>unificadas com ponteiros de função</w:delText>
        </w:r>
      </w:del>
    </w:p>
    <w:p w14:paraId="38B67860" w14:textId="77777777" w:rsidR="008313E9" w:rsidRPr="008313E9" w:rsidDel="002E607A" w:rsidRDefault="008313E9" w:rsidP="003F6B0B">
      <w:pPr>
        <w:numPr>
          <w:ilvl w:val="0"/>
          <w:numId w:val="3"/>
        </w:numPr>
        <w:textAlignment w:val="baseline"/>
        <w:rPr>
          <w:del w:id="342" w:author="Willian" w:date="2017-03-08T00:13:00Z"/>
          <w:rFonts w:ascii="Arial" w:hAnsi="Arial"/>
          <w:color w:val="333333"/>
          <w:sz w:val="27"/>
          <w:szCs w:val="27"/>
        </w:rPr>
      </w:pPr>
      <w:commentRangeStart w:id="343"/>
      <w:commentRangeStart w:id="344"/>
      <w:del w:id="345" w:author="Willian" w:date="2017-03-08T00:13:00Z">
        <w:r w:rsidRPr="008313E9" w:rsidDel="002E607A">
          <w:rPr>
            <w:rFonts w:ascii="Calibri" w:hAnsi="Calibri"/>
          </w:rPr>
          <w:delText xml:space="preserve">Tuplas e múltiplos valores </w:delText>
        </w:r>
        <w:commentRangeEnd w:id="343"/>
        <w:r w:rsidR="00533A83" w:rsidDel="002E607A">
          <w:rPr>
            <w:rStyle w:val="Refdecomentrio"/>
          </w:rPr>
          <w:commentReference w:id="343"/>
        </w:r>
        <w:commentRangeEnd w:id="344"/>
        <w:r w:rsidR="00EF2A34" w:rsidDel="002E607A">
          <w:rPr>
            <w:rStyle w:val="Refdecomentrio"/>
          </w:rPr>
          <w:commentReference w:id="344"/>
        </w:r>
        <w:r w:rsidRPr="008313E9" w:rsidDel="002E607A">
          <w:rPr>
            <w:rFonts w:ascii="Calibri" w:hAnsi="Calibri"/>
          </w:rPr>
          <w:delText>de retorno</w:delText>
        </w:r>
      </w:del>
    </w:p>
    <w:p w14:paraId="4B34DAB5" w14:textId="77777777" w:rsidR="008313E9" w:rsidRPr="008313E9" w:rsidDel="002E607A" w:rsidRDefault="008313E9" w:rsidP="003F6B0B">
      <w:pPr>
        <w:numPr>
          <w:ilvl w:val="0"/>
          <w:numId w:val="3"/>
        </w:numPr>
        <w:textAlignment w:val="baseline"/>
        <w:rPr>
          <w:del w:id="346" w:author="Willian" w:date="2017-03-08T00:13:00Z"/>
          <w:rFonts w:ascii="Arial" w:hAnsi="Arial"/>
          <w:color w:val="333333"/>
          <w:sz w:val="27"/>
          <w:szCs w:val="27"/>
        </w:rPr>
      </w:pPr>
      <w:commentRangeStart w:id="347"/>
      <w:commentRangeStart w:id="348"/>
      <w:del w:id="349" w:author="Willian" w:date="2017-03-08T00:13:00Z">
        <w:r w:rsidRPr="008313E9" w:rsidDel="002E607A">
          <w:rPr>
            <w:rFonts w:ascii="Calibri" w:hAnsi="Calibri"/>
          </w:rPr>
          <w:delText>Generics</w:delText>
        </w:r>
        <w:commentRangeEnd w:id="347"/>
        <w:r w:rsidR="00533A83" w:rsidDel="002E607A">
          <w:rPr>
            <w:rStyle w:val="Refdecomentrio"/>
          </w:rPr>
          <w:commentReference w:id="347"/>
        </w:r>
        <w:commentRangeEnd w:id="348"/>
        <w:r w:rsidR="00AE0252" w:rsidDel="002E607A">
          <w:rPr>
            <w:rStyle w:val="Refdecomentrio"/>
          </w:rPr>
          <w:commentReference w:id="348"/>
        </w:r>
      </w:del>
    </w:p>
    <w:p w14:paraId="45B737CE" w14:textId="77777777" w:rsidR="008313E9" w:rsidRPr="008313E9" w:rsidDel="002E607A" w:rsidRDefault="008313E9" w:rsidP="003F6B0B">
      <w:pPr>
        <w:numPr>
          <w:ilvl w:val="0"/>
          <w:numId w:val="3"/>
        </w:numPr>
        <w:textAlignment w:val="baseline"/>
        <w:rPr>
          <w:del w:id="350" w:author="Willian" w:date="2017-03-08T00:13:00Z"/>
          <w:rFonts w:ascii="Arial" w:hAnsi="Arial"/>
          <w:color w:val="333333"/>
          <w:sz w:val="27"/>
          <w:szCs w:val="27"/>
        </w:rPr>
      </w:pPr>
      <w:del w:id="351" w:author="Willian" w:date="2017-03-08T00:13:00Z">
        <w:r w:rsidRPr="008313E9" w:rsidDel="002E607A">
          <w:rPr>
            <w:rFonts w:ascii="Calibri" w:hAnsi="Calibri"/>
          </w:rPr>
          <w:delText>Iteração rápida e concisa em um espaço ou uma coleção</w:delText>
        </w:r>
      </w:del>
    </w:p>
    <w:p w14:paraId="20E4C2D0" w14:textId="77777777" w:rsidR="008313E9" w:rsidRPr="008313E9" w:rsidDel="002E607A" w:rsidRDefault="008313E9" w:rsidP="003F6B0B">
      <w:pPr>
        <w:numPr>
          <w:ilvl w:val="0"/>
          <w:numId w:val="3"/>
        </w:numPr>
        <w:textAlignment w:val="baseline"/>
        <w:rPr>
          <w:del w:id="352" w:author="Willian" w:date="2017-03-08T00:13:00Z"/>
          <w:rFonts w:ascii="Arial" w:hAnsi="Arial"/>
          <w:color w:val="333333"/>
          <w:sz w:val="27"/>
          <w:szCs w:val="27"/>
        </w:rPr>
      </w:pPr>
      <w:del w:id="353" w:author="Willian" w:date="2017-03-08T00:13:00Z">
        <w:r w:rsidRPr="008313E9" w:rsidDel="002E607A">
          <w:rPr>
            <w:rFonts w:ascii="Calibri" w:hAnsi="Calibri"/>
          </w:rPr>
          <w:delText xml:space="preserve">Estruturas que suportam </w:delText>
        </w:r>
        <w:r w:rsidRPr="008313E9" w:rsidDel="002E607A">
          <w:rPr>
            <w:rFonts w:ascii="Calibri" w:hAnsi="Calibri"/>
            <w:b/>
            <w:bCs/>
          </w:rPr>
          <w:delText>métodos</w:delText>
        </w:r>
        <w:r w:rsidRPr="008313E9" w:rsidDel="002E607A">
          <w:rPr>
            <w:rFonts w:ascii="Calibri" w:hAnsi="Calibri"/>
          </w:rPr>
          <w:delText xml:space="preserve">, </w:delText>
        </w:r>
        <w:r w:rsidRPr="008313E9" w:rsidDel="002E607A">
          <w:rPr>
            <w:rFonts w:ascii="Calibri" w:hAnsi="Calibri"/>
            <w:b/>
            <w:bCs/>
          </w:rPr>
          <w:delText>extensões</w:delText>
        </w:r>
        <w:r w:rsidRPr="008313E9" w:rsidDel="002E607A">
          <w:rPr>
            <w:rFonts w:ascii="Calibri" w:hAnsi="Calibri"/>
          </w:rPr>
          <w:delText xml:space="preserve"> e </w:delText>
        </w:r>
        <w:r w:rsidRPr="008313E9" w:rsidDel="002E607A">
          <w:rPr>
            <w:rFonts w:ascii="Calibri" w:hAnsi="Calibri"/>
            <w:b/>
            <w:bCs/>
          </w:rPr>
          <w:delText>protocolos</w:delText>
        </w:r>
      </w:del>
    </w:p>
    <w:p w14:paraId="03126B66" w14:textId="77777777" w:rsidR="008313E9" w:rsidRPr="008313E9" w:rsidDel="002E607A" w:rsidRDefault="008313E9" w:rsidP="003F6B0B">
      <w:pPr>
        <w:numPr>
          <w:ilvl w:val="0"/>
          <w:numId w:val="3"/>
        </w:numPr>
        <w:textAlignment w:val="baseline"/>
        <w:rPr>
          <w:del w:id="354" w:author="Willian" w:date="2017-03-08T00:13:00Z"/>
          <w:rFonts w:ascii="Arial" w:hAnsi="Arial"/>
          <w:color w:val="333333"/>
          <w:sz w:val="27"/>
          <w:szCs w:val="27"/>
        </w:rPr>
      </w:pPr>
      <w:del w:id="355" w:author="Willian" w:date="2017-03-08T00:13:00Z">
        <w:r w:rsidRPr="008313E9" w:rsidDel="002E607A">
          <w:rPr>
            <w:rFonts w:ascii="Calibri" w:hAnsi="Calibri"/>
          </w:rPr>
          <w:delText>Padrões de programação funcional, por exemplo, map e filter</w:delText>
        </w:r>
      </w:del>
    </w:p>
    <w:p w14:paraId="74AEE69E" w14:textId="77777777" w:rsidR="008313E9" w:rsidRPr="008313E9" w:rsidDel="002E607A" w:rsidRDefault="008313E9" w:rsidP="003F6B0B">
      <w:pPr>
        <w:numPr>
          <w:ilvl w:val="0"/>
          <w:numId w:val="3"/>
        </w:numPr>
        <w:textAlignment w:val="baseline"/>
        <w:rPr>
          <w:del w:id="356" w:author="Willian" w:date="2017-03-08T00:13:00Z"/>
          <w:rFonts w:ascii="Arial" w:hAnsi="Arial"/>
          <w:color w:val="333333"/>
          <w:sz w:val="27"/>
          <w:szCs w:val="27"/>
        </w:rPr>
      </w:pPr>
      <w:del w:id="357" w:author="Willian" w:date="2017-03-08T00:13:00Z">
        <w:r w:rsidRPr="008313E9" w:rsidDel="002E607A">
          <w:rPr>
            <w:rFonts w:ascii="Calibri" w:hAnsi="Calibri"/>
          </w:rPr>
          <w:delText>Tratamento de erros em tempo de execução</w:delText>
        </w:r>
      </w:del>
    </w:p>
    <w:p w14:paraId="74D22EF0" w14:textId="77777777" w:rsidR="008313E9" w:rsidRPr="008313E9" w:rsidDel="002E607A" w:rsidRDefault="008313E9" w:rsidP="003F6B0B">
      <w:pPr>
        <w:numPr>
          <w:ilvl w:val="0"/>
          <w:numId w:val="3"/>
        </w:numPr>
        <w:textAlignment w:val="baseline"/>
        <w:rPr>
          <w:del w:id="358" w:author="Willian" w:date="2017-03-08T00:13:00Z"/>
          <w:rFonts w:ascii="Arial" w:hAnsi="Arial"/>
          <w:color w:val="333333"/>
          <w:sz w:val="27"/>
          <w:szCs w:val="27"/>
        </w:rPr>
      </w:pPr>
      <w:del w:id="359" w:author="Willian" w:date="2017-03-08T00:13:00Z">
        <w:r w:rsidRPr="008313E9" w:rsidDel="002E607A">
          <w:rPr>
            <w:rFonts w:ascii="Calibri" w:hAnsi="Calibri"/>
          </w:rPr>
          <w:delText xml:space="preserve">Fluxo de controle avançado com palavras-chave </w:delText>
        </w:r>
        <w:r w:rsidRPr="008313E9" w:rsidDel="002E607A">
          <w:rPr>
            <w:rFonts w:ascii="Calibri" w:hAnsi="Calibri"/>
            <w:b/>
            <w:bCs/>
          </w:rPr>
          <w:delText>do</w:delText>
        </w:r>
        <w:r w:rsidRPr="008313E9" w:rsidDel="002E607A">
          <w:rPr>
            <w:rFonts w:ascii="Calibri" w:hAnsi="Calibri"/>
          </w:rPr>
          <w:delText xml:space="preserve">, </w:delText>
        </w:r>
        <w:r w:rsidRPr="008313E9" w:rsidDel="002E607A">
          <w:rPr>
            <w:rFonts w:ascii="Calibri" w:hAnsi="Calibri"/>
            <w:b/>
            <w:bCs/>
          </w:rPr>
          <w:delText>guard</w:delText>
        </w:r>
        <w:r w:rsidRPr="008313E9" w:rsidDel="002E607A">
          <w:rPr>
            <w:rFonts w:ascii="Calibri" w:hAnsi="Calibri"/>
          </w:rPr>
          <w:delText xml:space="preserve">, </w:delText>
        </w:r>
        <w:r w:rsidRPr="008313E9" w:rsidDel="002E607A">
          <w:rPr>
            <w:rFonts w:ascii="Calibri" w:hAnsi="Calibri"/>
            <w:b/>
            <w:bCs/>
          </w:rPr>
          <w:delText xml:space="preserve">defer </w:delText>
        </w:r>
        <w:r w:rsidRPr="008313E9" w:rsidDel="002E607A">
          <w:rPr>
            <w:rFonts w:ascii="Calibri" w:hAnsi="Calibri"/>
          </w:rPr>
          <w:delText xml:space="preserve">e </w:delText>
        </w:r>
        <w:r w:rsidRPr="008313E9" w:rsidDel="002E607A">
          <w:rPr>
            <w:rFonts w:ascii="Calibri" w:hAnsi="Calibri"/>
            <w:b/>
            <w:bCs/>
          </w:rPr>
          <w:delText>repeat</w:delText>
        </w:r>
      </w:del>
    </w:p>
    <w:p w14:paraId="3E5FA18D" w14:textId="77777777" w:rsidR="008313E9" w:rsidRPr="008313E9" w:rsidDel="002E607A" w:rsidRDefault="008313E9" w:rsidP="008313E9">
      <w:pPr>
        <w:rPr>
          <w:del w:id="360" w:author="Willian" w:date="2017-03-08T00:13:00Z"/>
          <w:rFonts w:ascii="Times New Roman" w:hAnsi="Times New Roman" w:cs="Times New Roman"/>
          <w:color w:val="auto"/>
          <w:sz w:val="24"/>
          <w:szCs w:val="24"/>
        </w:rPr>
      </w:pPr>
      <w:del w:id="361" w:author="Willian" w:date="2017-03-08T00:13:00Z">
        <w:r w:rsidRPr="008313E9" w:rsidDel="002E607A">
          <w:rPr>
            <w:rFonts w:ascii="Calibri" w:hAnsi="Calibri" w:cs="Times New Roman"/>
          </w:rPr>
          <w:delText>Vamos então aprender um pouco de Swift. Abra um Playground e siga os exemplos seguintes.</w:delText>
        </w:r>
      </w:del>
    </w:p>
    <w:p w14:paraId="75C57B81" w14:textId="77777777" w:rsidR="008313E9" w:rsidDel="002E607A" w:rsidRDefault="008313E9" w:rsidP="008313E9">
      <w:pPr>
        <w:rPr>
          <w:del w:id="362" w:author="Willian" w:date="2017-03-08T00:13:00Z"/>
          <w:rFonts w:ascii="Calibri" w:hAnsi="Calibri" w:cs="Times New Roman"/>
        </w:rPr>
      </w:pPr>
      <w:del w:id="363" w:author="Willian" w:date="2017-03-08T00:13:00Z">
        <w:r w:rsidRPr="008313E9" w:rsidDel="002E607A">
          <w:rPr>
            <w:rFonts w:ascii="Calibri" w:hAnsi="Calibri" w:cs="Times New Roman"/>
          </w:rPr>
          <w:delText>As lições a seguir, serão guiadas a partir de um Playground. Como diz</w:delText>
        </w:r>
      </w:del>
      <w:ins w:id="364" w:author="Vicente da Silva, Mayara" w:date="2016-11-01T14:42:00Z">
        <w:del w:id="365" w:author="Willian" w:date="2017-03-08T00:13:00Z">
          <w:r w:rsidR="00533A83" w:rsidDel="002E607A">
            <w:rPr>
              <w:rFonts w:ascii="Calibri" w:hAnsi="Calibri" w:cs="Times New Roman"/>
            </w:rPr>
            <w:delText>ss</w:delText>
          </w:r>
        </w:del>
      </w:ins>
      <w:del w:id="366" w:author="Willian" w:date="2017-03-08T00:13:00Z">
        <w:r w:rsidRPr="008313E9" w:rsidDel="002E607A">
          <w:rPr>
            <w:rFonts w:ascii="Calibri" w:hAnsi="Calibri" w:cs="Times New Roman"/>
          </w:rPr>
          <w:delText>emos anteriormente, o Playground é um tipo de arquivo que permite que você interaja com o código diretamente no Xcode, com resultado imediato, sem a necessidade de simuladores. Playgrounds são ótimos para aprender e experimentar, então sinta-se a vontade de explorar e ir além do que for apresentado em aula. Vamos então começar a aprender Swift 3.0.</w:delText>
        </w:r>
        <w:r w:rsidR="00AF04DD" w:rsidDel="002E607A">
          <w:rPr>
            <w:rFonts w:ascii="Calibri" w:hAnsi="Calibri" w:cs="Times New Roman"/>
          </w:rPr>
          <w:delText xml:space="preserve"> </w:delText>
        </w:r>
      </w:del>
    </w:p>
    <w:p w14:paraId="34200989" w14:textId="77777777" w:rsidR="00AF04DD" w:rsidDel="002E607A" w:rsidRDefault="00AF04DD" w:rsidP="008313E9">
      <w:pPr>
        <w:rPr>
          <w:del w:id="367" w:author="Willian" w:date="2017-03-08T00:13:00Z"/>
          <w:rFonts w:ascii="Calibri" w:hAnsi="Calibri" w:cs="Times New Roman"/>
        </w:rPr>
      </w:pPr>
      <w:del w:id="368" w:author="Willian" w:date="2017-03-08T00:13:00Z">
        <w:r w:rsidDel="002E607A">
          <w:rPr>
            <w:rFonts w:ascii="Calibri" w:hAnsi="Calibri" w:cs="Times New Roman"/>
          </w:rPr>
          <w:delText>A Apple tem uma documentação completa sobre Swift, porém não está totalmente atualizada para Swift 3, então vamos fazer um compilado do essencial do Swift descrito nesta documentação</w:delText>
        </w:r>
      </w:del>
      <w:ins w:id="369" w:author="Vicente da Silva, Mayara" w:date="2016-11-01T14:43:00Z">
        <w:del w:id="370" w:author="Willian" w:date="2017-03-08T00:13:00Z">
          <w:r w:rsidR="00533A83" w:rsidDel="002E607A">
            <w:rPr>
              <w:rFonts w:ascii="Calibri" w:hAnsi="Calibri" w:cs="Times New Roman"/>
            </w:rPr>
            <w:delText>,</w:delText>
          </w:r>
        </w:del>
      </w:ins>
      <w:del w:id="371" w:author="Willian" w:date="2017-03-08T00:13:00Z">
        <w:r w:rsidDel="002E607A">
          <w:rPr>
            <w:rFonts w:ascii="Calibri" w:hAnsi="Calibri" w:cs="Times New Roman"/>
          </w:rPr>
          <w:delText xml:space="preserve"> atualiza</w:delText>
        </w:r>
      </w:del>
      <w:ins w:id="372" w:author="Vicente da Silva, Mayara" w:date="2016-11-01T14:43:00Z">
        <w:del w:id="373" w:author="Willian" w:date="2017-03-08T00:13:00Z">
          <w:r w:rsidR="00533A83" w:rsidDel="002E607A">
            <w:rPr>
              <w:rFonts w:ascii="Calibri" w:hAnsi="Calibri" w:cs="Times New Roman"/>
            </w:rPr>
            <w:delText>n</w:delText>
          </w:r>
        </w:del>
      </w:ins>
      <w:del w:id="374" w:author="Willian" w:date="2017-03-08T00:13:00Z">
        <w:r w:rsidDel="002E607A">
          <w:rPr>
            <w:rFonts w:ascii="Calibri" w:hAnsi="Calibri" w:cs="Times New Roman"/>
          </w:rPr>
          <w:delText>do para Swift 3 para você.</w:delText>
        </w:r>
      </w:del>
    </w:p>
    <w:p w14:paraId="4C1AA868" w14:textId="77777777" w:rsidR="008313E9" w:rsidDel="002E607A" w:rsidRDefault="008313E9" w:rsidP="00432D6D">
      <w:pPr>
        <w:pStyle w:val="Ttulo2"/>
        <w:rPr>
          <w:del w:id="375" w:author="Willian" w:date="2017-03-08T00:13:00Z"/>
        </w:rPr>
      </w:pPr>
      <w:del w:id="376" w:author="Willian" w:date="2017-03-08T00:13:00Z">
        <w:r w:rsidRPr="008313E9" w:rsidDel="002E607A">
          <w:delText>Tipos básicos</w:delText>
        </w:r>
      </w:del>
    </w:p>
    <w:p w14:paraId="35BB7D3E" w14:textId="77777777" w:rsidR="008313E9" w:rsidRPr="008313E9" w:rsidDel="002E607A" w:rsidRDefault="008313E9" w:rsidP="008313E9">
      <w:pPr>
        <w:rPr>
          <w:del w:id="377" w:author="Willian" w:date="2017-03-08T00:13:00Z"/>
          <w:rFonts w:ascii="Times New Roman" w:hAnsi="Times New Roman" w:cs="Times New Roman"/>
          <w:color w:val="auto"/>
          <w:sz w:val="24"/>
          <w:szCs w:val="24"/>
        </w:rPr>
      </w:pPr>
      <w:del w:id="378" w:author="Willian" w:date="2017-03-08T00:13:00Z">
        <w:r w:rsidRPr="008313E9" w:rsidDel="002E607A">
          <w:rPr>
            <w:rFonts w:ascii="Calibri" w:hAnsi="Calibri" w:cs="Times New Roman"/>
          </w:rPr>
          <w:delText xml:space="preserve">Uma </w:delText>
        </w:r>
        <w:r w:rsidRPr="008313E9" w:rsidDel="002E607A">
          <w:rPr>
            <w:rFonts w:ascii="Calibri" w:hAnsi="Calibri" w:cs="Times New Roman"/>
            <w:b/>
            <w:bCs/>
          </w:rPr>
          <w:delText>constante</w:delText>
        </w:r>
        <w:r w:rsidRPr="008313E9" w:rsidDel="002E607A">
          <w:rPr>
            <w:rFonts w:ascii="Calibri" w:hAnsi="Calibri" w:cs="Times New Roman"/>
          </w:rPr>
          <w:delText xml:space="preserve"> é um valor que permanece imutável após ter sido declarada pela primeira vez, enquanto que uma </w:delText>
        </w:r>
        <w:r w:rsidRPr="008313E9" w:rsidDel="002E607A">
          <w:rPr>
            <w:rFonts w:ascii="Calibri" w:hAnsi="Calibri" w:cs="Times New Roman"/>
            <w:b/>
            <w:bCs/>
          </w:rPr>
          <w:delText>variável</w:delText>
        </w:r>
        <w:r w:rsidRPr="008313E9" w:rsidDel="002E607A">
          <w:rPr>
            <w:rFonts w:ascii="Calibri" w:hAnsi="Calibri" w:cs="Times New Roman"/>
          </w:rPr>
          <w:delText xml:space="preserve"> é um valor que pode ser alterado livremente. Se você sabe que um valor não precisa ser alterado no seu código, declare-o como uma constante ao invés de uma variável.</w:delText>
        </w:r>
      </w:del>
    </w:p>
    <w:p w14:paraId="74C076BB" w14:textId="77777777" w:rsidR="008313E9" w:rsidRPr="008313E9" w:rsidDel="002E607A" w:rsidRDefault="008313E9" w:rsidP="008313E9">
      <w:pPr>
        <w:rPr>
          <w:del w:id="379" w:author="Willian" w:date="2017-03-08T00:13:00Z"/>
          <w:rFonts w:ascii="Times New Roman" w:hAnsi="Times New Roman" w:cs="Times New Roman"/>
          <w:color w:val="auto"/>
          <w:sz w:val="24"/>
          <w:szCs w:val="24"/>
        </w:rPr>
      </w:pPr>
      <w:del w:id="380" w:author="Willian" w:date="2017-03-08T00:13:00Z">
        <w:r w:rsidRPr="008313E9" w:rsidDel="002E607A">
          <w:rPr>
            <w:rFonts w:ascii="Calibri" w:hAnsi="Calibri" w:cs="Times New Roman"/>
          </w:rPr>
          <w:delText xml:space="preserve">Para fazer isto, use </w:delText>
        </w:r>
        <w:r w:rsidRPr="00722402" w:rsidDel="002E607A">
          <w:rPr>
            <w:rFonts w:ascii="Menlo" w:hAnsi="Menlo" w:cs="Menlo"/>
            <w:color w:val="AA3391"/>
            <w:sz w:val="18"/>
            <w:szCs w:val="18"/>
            <w:shd w:val="clear" w:color="auto" w:fill="FFFFFF"/>
          </w:rPr>
          <w:delText>let</w:delText>
        </w:r>
        <w:r w:rsidRPr="008313E9" w:rsidDel="002E607A">
          <w:rPr>
            <w:rFonts w:ascii="Menlo" w:hAnsi="Menlo" w:cs="Menlo"/>
            <w:sz w:val="18"/>
            <w:szCs w:val="18"/>
            <w:shd w:val="clear" w:color="auto" w:fill="FFFFFF"/>
          </w:rPr>
          <w:delText xml:space="preserve"> </w:delText>
        </w:r>
        <w:r w:rsidRPr="008313E9" w:rsidDel="002E607A">
          <w:rPr>
            <w:rFonts w:ascii="Calibri" w:hAnsi="Calibri" w:cs="Times New Roman"/>
          </w:rPr>
          <w:delText xml:space="preserve">para declarar uma constante e </w:delText>
        </w:r>
        <w:r w:rsidRPr="008313E9" w:rsidDel="002E607A">
          <w:rPr>
            <w:rFonts w:ascii="Menlo" w:hAnsi="Menlo" w:cs="Menlo"/>
            <w:b/>
            <w:color w:val="AA3391"/>
            <w:sz w:val="18"/>
            <w:szCs w:val="18"/>
            <w:shd w:val="clear" w:color="auto" w:fill="FFFFFF"/>
          </w:rPr>
          <w:delText>var</w:delText>
        </w:r>
        <w:r w:rsidDel="002E607A">
          <w:rPr>
            <w:rFonts w:ascii="Menlo" w:hAnsi="Menlo" w:cs="Menlo"/>
            <w:sz w:val="18"/>
            <w:szCs w:val="18"/>
            <w:shd w:val="clear" w:color="auto" w:fill="FFFFFF"/>
          </w:rPr>
          <w:delText xml:space="preserve"> </w:delText>
        </w:r>
        <w:r w:rsidRPr="008313E9" w:rsidDel="002E607A">
          <w:rPr>
            <w:rFonts w:ascii="Calibri" w:hAnsi="Calibri" w:cs="Times New Roman"/>
          </w:rPr>
          <w:delText>para uma variável.</w:delText>
        </w:r>
      </w:del>
    </w:p>
    <w:p w14:paraId="1697E184" w14:textId="77777777" w:rsidR="008313E9" w:rsidRPr="00A66496" w:rsidDel="002E607A" w:rsidRDefault="008313E9" w:rsidP="008313E9">
      <w:pPr>
        <w:shd w:val="clear" w:color="auto" w:fill="FFFFFF"/>
        <w:spacing w:before="460" w:after="0"/>
        <w:ind w:left="540"/>
        <w:textAlignment w:val="baseline"/>
        <w:rPr>
          <w:del w:id="381" w:author="Willian" w:date="2017-03-08T00:13:00Z"/>
          <w:rFonts w:ascii="Menlo" w:hAnsi="Menlo" w:cs="Menlo"/>
          <w:noProof/>
          <w:sz w:val="21"/>
          <w:szCs w:val="21"/>
          <w:lang w:val="en-US"/>
        </w:rPr>
      </w:pPr>
      <w:del w:id="382" w:author="Willian" w:date="2017-03-08T00:13:00Z">
        <w:r w:rsidRPr="00A66496" w:rsidDel="002E607A">
          <w:rPr>
            <w:rFonts w:ascii="Menlo" w:hAnsi="Menlo" w:cs="Menlo"/>
            <w:noProof/>
            <w:color w:val="AA3391"/>
            <w:sz w:val="18"/>
            <w:szCs w:val="18"/>
            <w:shd w:val="clear" w:color="auto" w:fill="FFFFFF"/>
            <w:lang w:val="en-US"/>
          </w:rPr>
          <w:delText>var</w:delText>
        </w:r>
        <w:r w:rsidRPr="00A66496" w:rsidDel="002E607A">
          <w:rPr>
            <w:rFonts w:ascii="Menlo" w:hAnsi="Menlo" w:cs="Menlo"/>
            <w:noProof/>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myVariable</w:delText>
        </w:r>
        <w:r w:rsidRPr="00A66496" w:rsidDel="002E607A">
          <w:rPr>
            <w:rFonts w:ascii="Menlo" w:hAnsi="Menlo" w:cs="Menlo"/>
            <w:noProof/>
            <w:sz w:val="18"/>
            <w:szCs w:val="18"/>
            <w:shd w:val="clear" w:color="auto" w:fill="FFFFFF"/>
            <w:lang w:val="en-US"/>
          </w:rPr>
          <w:delText xml:space="preserve"> = </w:delText>
        </w:r>
        <w:r w:rsidRPr="00A66496" w:rsidDel="002E607A">
          <w:rPr>
            <w:rFonts w:ascii="Menlo" w:hAnsi="Menlo" w:cs="Menlo"/>
            <w:noProof/>
            <w:color w:val="1C00CF"/>
            <w:sz w:val="18"/>
            <w:szCs w:val="18"/>
            <w:shd w:val="clear" w:color="auto" w:fill="FFFFFF"/>
            <w:lang w:val="en-US"/>
          </w:rPr>
          <w:delText>42</w:delText>
        </w:r>
      </w:del>
    </w:p>
    <w:p w14:paraId="5BB348E9" w14:textId="77777777" w:rsidR="008313E9" w:rsidRPr="00A66496" w:rsidDel="002E607A" w:rsidRDefault="008313E9" w:rsidP="008313E9">
      <w:pPr>
        <w:shd w:val="clear" w:color="auto" w:fill="FFFFFF"/>
        <w:spacing w:after="0"/>
        <w:ind w:left="540"/>
        <w:textAlignment w:val="baseline"/>
        <w:rPr>
          <w:del w:id="383" w:author="Willian" w:date="2017-03-08T00:13:00Z"/>
          <w:rFonts w:ascii="Menlo" w:hAnsi="Menlo" w:cs="Menlo"/>
          <w:noProof/>
          <w:sz w:val="21"/>
          <w:szCs w:val="21"/>
          <w:lang w:val="en-US"/>
        </w:rPr>
      </w:pPr>
      <w:del w:id="384" w:author="Willian" w:date="2017-03-08T00:13:00Z">
        <w:r w:rsidRPr="00A66496" w:rsidDel="002E607A">
          <w:rPr>
            <w:rFonts w:ascii="Menlo" w:hAnsi="Menlo" w:cs="Menlo"/>
            <w:noProof/>
            <w:color w:val="3F6E74"/>
            <w:sz w:val="18"/>
            <w:szCs w:val="18"/>
            <w:shd w:val="clear" w:color="auto" w:fill="FFFFFF"/>
            <w:lang w:val="en-US"/>
          </w:rPr>
          <w:delText>myVariable</w:delText>
        </w:r>
        <w:r w:rsidRPr="00A66496" w:rsidDel="002E607A">
          <w:rPr>
            <w:rFonts w:ascii="Menlo" w:hAnsi="Menlo" w:cs="Menlo"/>
            <w:noProof/>
            <w:sz w:val="18"/>
            <w:szCs w:val="18"/>
            <w:shd w:val="clear" w:color="auto" w:fill="FFFFFF"/>
            <w:lang w:val="en-US"/>
          </w:rPr>
          <w:delText xml:space="preserve"> = </w:delText>
        </w:r>
        <w:r w:rsidRPr="00A66496" w:rsidDel="002E607A">
          <w:rPr>
            <w:rFonts w:ascii="Menlo" w:hAnsi="Menlo" w:cs="Menlo"/>
            <w:noProof/>
            <w:color w:val="1C00CF"/>
            <w:sz w:val="18"/>
            <w:szCs w:val="18"/>
            <w:shd w:val="clear" w:color="auto" w:fill="FFFFFF"/>
            <w:lang w:val="en-US"/>
          </w:rPr>
          <w:delText>50</w:delText>
        </w:r>
      </w:del>
    </w:p>
    <w:p w14:paraId="0801092F" w14:textId="77777777" w:rsidR="008313E9" w:rsidRPr="00A66496" w:rsidDel="002E607A" w:rsidRDefault="008313E9" w:rsidP="008313E9">
      <w:pPr>
        <w:shd w:val="clear" w:color="auto" w:fill="FFFFFF"/>
        <w:spacing w:after="620"/>
        <w:ind w:left="540"/>
        <w:textAlignment w:val="baseline"/>
        <w:rPr>
          <w:del w:id="385" w:author="Willian" w:date="2017-03-08T00:13:00Z"/>
          <w:rFonts w:ascii="Menlo" w:hAnsi="Menlo" w:cs="Menlo"/>
          <w:noProof/>
          <w:sz w:val="21"/>
          <w:szCs w:val="21"/>
          <w:lang w:val="en-US"/>
        </w:rPr>
      </w:pPr>
      <w:del w:id="386" w:author="Willian" w:date="2017-03-08T00:13:00Z">
        <w:r w:rsidRPr="00A66496" w:rsidDel="002E607A">
          <w:rPr>
            <w:rFonts w:ascii="Menlo" w:hAnsi="Menlo" w:cs="Menlo"/>
            <w:noProof/>
            <w:color w:val="AA3391"/>
            <w:sz w:val="18"/>
            <w:szCs w:val="18"/>
            <w:shd w:val="clear" w:color="auto" w:fill="FFFFFF"/>
            <w:lang w:val="en-US"/>
          </w:rPr>
          <w:delText>let</w:delText>
        </w:r>
        <w:r w:rsidRPr="00A66496" w:rsidDel="002E607A">
          <w:rPr>
            <w:rFonts w:ascii="Menlo" w:hAnsi="Menlo" w:cs="Menlo"/>
            <w:noProof/>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myConstant</w:delText>
        </w:r>
        <w:r w:rsidRPr="00A66496" w:rsidDel="002E607A">
          <w:rPr>
            <w:rFonts w:ascii="Menlo" w:hAnsi="Menlo" w:cs="Menlo"/>
            <w:noProof/>
            <w:sz w:val="18"/>
            <w:szCs w:val="18"/>
            <w:shd w:val="clear" w:color="auto" w:fill="FFFFFF"/>
            <w:lang w:val="en-US"/>
          </w:rPr>
          <w:delText xml:space="preserve"> = </w:delText>
        </w:r>
        <w:r w:rsidRPr="00A66496" w:rsidDel="002E607A">
          <w:rPr>
            <w:rFonts w:ascii="Menlo" w:hAnsi="Menlo" w:cs="Menlo"/>
            <w:noProof/>
            <w:color w:val="1C00CF"/>
            <w:sz w:val="18"/>
            <w:szCs w:val="18"/>
            <w:shd w:val="clear" w:color="auto" w:fill="FFFFFF"/>
            <w:lang w:val="en-US"/>
          </w:rPr>
          <w:delText>42</w:delText>
        </w:r>
      </w:del>
    </w:p>
    <w:p w14:paraId="2ACA1130" w14:textId="77777777" w:rsidR="008313E9" w:rsidRPr="008313E9" w:rsidDel="002E607A" w:rsidRDefault="008313E9" w:rsidP="008313E9">
      <w:pPr>
        <w:rPr>
          <w:del w:id="387" w:author="Willian" w:date="2017-03-08T00:13:00Z"/>
          <w:rFonts w:ascii="Times New Roman" w:hAnsi="Times New Roman" w:cs="Times New Roman"/>
          <w:color w:val="auto"/>
          <w:sz w:val="24"/>
          <w:szCs w:val="24"/>
        </w:rPr>
      </w:pPr>
      <w:del w:id="388" w:author="Willian" w:date="2017-03-08T00:13:00Z">
        <w:r w:rsidRPr="008313E9" w:rsidDel="002E607A">
          <w:rPr>
            <w:rFonts w:ascii="Calibri" w:hAnsi="Calibri" w:cs="Times New Roman"/>
          </w:rPr>
          <w:delText xml:space="preserve">Cada constante ou variável em Swift possui um </w:delText>
        </w:r>
        <w:commentRangeStart w:id="389"/>
        <w:commentRangeStart w:id="390"/>
        <w:r w:rsidRPr="008313E9" w:rsidDel="002E607A">
          <w:rPr>
            <w:rFonts w:ascii="Calibri" w:hAnsi="Calibri" w:cs="Times New Roman"/>
          </w:rPr>
          <w:delText>tipo</w:delText>
        </w:r>
        <w:commentRangeEnd w:id="389"/>
        <w:r w:rsidR="00563D74" w:rsidDel="002E607A">
          <w:rPr>
            <w:rStyle w:val="Refdecomentrio"/>
          </w:rPr>
          <w:commentReference w:id="389"/>
        </w:r>
        <w:commentRangeEnd w:id="390"/>
        <w:r w:rsidR="00AE0252" w:rsidDel="002E607A">
          <w:rPr>
            <w:rStyle w:val="Refdecomentrio"/>
          </w:rPr>
          <w:commentReference w:id="390"/>
        </w:r>
        <w:r w:rsidRPr="008313E9" w:rsidDel="002E607A">
          <w:rPr>
            <w:rFonts w:ascii="Calibri" w:hAnsi="Calibri" w:cs="Times New Roman"/>
          </w:rPr>
          <w:delText xml:space="preserve">, mas nem sempre você precisa definir este tipo explicitamente. Fornecendo </w:delText>
        </w:r>
      </w:del>
      <w:ins w:id="391" w:author="Vicente da Silva, Mayara" w:date="2016-11-01T14:48:00Z">
        <w:del w:id="392" w:author="Willian" w:date="2017-03-08T00:13:00Z">
          <w:r w:rsidR="00563D74" w:rsidRPr="008313E9" w:rsidDel="002E607A">
            <w:rPr>
              <w:rFonts w:ascii="Calibri" w:hAnsi="Calibri" w:cs="Times New Roman"/>
            </w:rPr>
            <w:delText>Fornece</w:delText>
          </w:r>
          <w:r w:rsidR="00563D74" w:rsidDel="002E607A">
            <w:rPr>
              <w:rFonts w:ascii="Calibri" w:hAnsi="Calibri" w:cs="Times New Roman"/>
            </w:rPr>
            <w:delText>r</w:delText>
          </w:r>
          <w:r w:rsidR="00563D74" w:rsidRPr="008313E9" w:rsidDel="002E607A">
            <w:rPr>
              <w:rFonts w:ascii="Calibri" w:hAnsi="Calibri" w:cs="Times New Roman"/>
            </w:rPr>
            <w:delText xml:space="preserve"> </w:delText>
          </w:r>
        </w:del>
      </w:ins>
      <w:del w:id="393" w:author="Willian" w:date="2017-03-08T00:13:00Z">
        <w:r w:rsidRPr="008313E9" w:rsidDel="002E607A">
          <w:rPr>
            <w:rFonts w:ascii="Calibri" w:hAnsi="Calibri" w:cs="Times New Roman"/>
          </w:rPr>
          <w:delText xml:space="preserve">um valor ao criar uma constante ou variável permite que o compilador infira seu tipo. No exemplo acima, o compilador infere que </w:delText>
        </w:r>
        <w:r w:rsidRPr="008313E9" w:rsidDel="002E607A">
          <w:rPr>
            <w:rFonts w:ascii="Menlo" w:hAnsi="Menlo" w:cs="Menlo"/>
            <w:color w:val="3F6E74"/>
            <w:sz w:val="18"/>
            <w:szCs w:val="18"/>
            <w:shd w:val="clear" w:color="auto" w:fill="FFFFFF"/>
          </w:rPr>
          <w:delText>myVariable</w:delText>
        </w:r>
        <w:r w:rsidDel="002E607A">
          <w:rPr>
            <w:rFonts w:ascii="Menlo" w:hAnsi="Menlo" w:cs="Menlo"/>
            <w:sz w:val="18"/>
            <w:szCs w:val="18"/>
            <w:shd w:val="clear" w:color="auto" w:fill="FFFFFF"/>
          </w:rPr>
          <w:delText xml:space="preserve"> </w:delText>
        </w:r>
        <w:r w:rsidRPr="008313E9" w:rsidDel="002E607A">
          <w:rPr>
            <w:rFonts w:ascii="Calibri" w:hAnsi="Calibri" w:cs="Times New Roman"/>
          </w:rPr>
          <w:delText>é um número inteiro (</w:delText>
        </w:r>
        <w:r w:rsidRPr="008313E9" w:rsidDel="002E607A">
          <w:rPr>
            <w:rFonts w:ascii="Menlo" w:hAnsi="Menlo" w:cs="Menlo"/>
            <w:color w:val="5C2699"/>
            <w:sz w:val="18"/>
            <w:szCs w:val="18"/>
            <w:shd w:val="clear" w:color="auto" w:fill="FFFFFF"/>
          </w:rPr>
          <w:delText>Int</w:delText>
        </w:r>
        <w:r w:rsidRPr="008313E9" w:rsidDel="002E607A">
          <w:rPr>
            <w:rFonts w:ascii="Calibri" w:hAnsi="Calibri" w:cs="Times New Roman"/>
          </w:rPr>
          <w:delText xml:space="preserve">), por que seu valor é um número inteiro. Isto é chamado de </w:delText>
        </w:r>
        <w:r w:rsidRPr="008313E9" w:rsidDel="002E607A">
          <w:rPr>
            <w:rFonts w:ascii="Calibri" w:hAnsi="Calibri" w:cs="Times New Roman"/>
            <w:b/>
            <w:bCs/>
          </w:rPr>
          <w:delText>Inferência de Tipos.</w:delText>
        </w:r>
        <w:r w:rsidRPr="008313E9" w:rsidDel="002E607A">
          <w:rPr>
            <w:rFonts w:ascii="Calibri" w:hAnsi="Calibri" w:cs="Times New Roman"/>
          </w:rPr>
          <w:delText xml:space="preserve"> Uma vez que uma constante ou variável tem um tipo, este não pode ser mais alterado.</w:delText>
        </w:r>
      </w:del>
    </w:p>
    <w:p w14:paraId="2502325C" w14:textId="77777777" w:rsidR="008313E9" w:rsidRPr="008313E9" w:rsidDel="002E607A" w:rsidRDefault="008313E9" w:rsidP="008313E9">
      <w:pPr>
        <w:rPr>
          <w:del w:id="394" w:author="Willian" w:date="2017-03-08T00:13:00Z"/>
          <w:rFonts w:ascii="Times New Roman" w:hAnsi="Times New Roman" w:cs="Times New Roman"/>
          <w:color w:val="auto"/>
          <w:sz w:val="24"/>
          <w:szCs w:val="24"/>
        </w:rPr>
      </w:pPr>
      <w:del w:id="395" w:author="Willian" w:date="2017-03-08T00:13:00Z">
        <w:r w:rsidRPr="008313E9" w:rsidDel="002E607A">
          <w:rPr>
            <w:rFonts w:ascii="Calibri" w:hAnsi="Calibri" w:cs="Times New Roman"/>
          </w:rPr>
          <w:delText>Se o valor inicial não forn</w:delText>
        </w:r>
        <w:r w:rsidDel="002E607A">
          <w:rPr>
            <w:rFonts w:ascii="Calibri" w:hAnsi="Calibri" w:cs="Times New Roman"/>
          </w:rPr>
          <w:delText>ece informações suficientes (</w:delText>
        </w:r>
        <w:r w:rsidRPr="008313E9" w:rsidDel="002E607A">
          <w:rPr>
            <w:rFonts w:ascii="Calibri" w:hAnsi="Calibri" w:cs="Times New Roman"/>
          </w:rPr>
          <w:delText>não fornece nenhum valor) para que a inferência de tipo seja feita, você deve especificar o tipo, escrevendo-o após a variável, separados por dois pontos.</w:delText>
        </w:r>
      </w:del>
    </w:p>
    <w:p w14:paraId="6052B7AE" w14:textId="77777777" w:rsidR="008313E9" w:rsidRPr="00A66496" w:rsidDel="002E607A" w:rsidRDefault="008313E9" w:rsidP="008313E9">
      <w:pPr>
        <w:shd w:val="clear" w:color="auto" w:fill="FFFFFF"/>
        <w:spacing w:after="0"/>
        <w:ind w:left="567"/>
        <w:textAlignment w:val="baseline"/>
        <w:rPr>
          <w:del w:id="396" w:author="Willian" w:date="2017-03-08T00:13:00Z"/>
          <w:rFonts w:ascii="Menlo" w:hAnsi="Menlo" w:cs="Menlo"/>
          <w:noProof/>
          <w:sz w:val="21"/>
          <w:szCs w:val="21"/>
          <w:lang w:val="en-US"/>
        </w:rPr>
      </w:pPr>
      <w:del w:id="397" w:author="Willian" w:date="2017-03-08T00:13:00Z">
        <w:r w:rsidRPr="00A66496" w:rsidDel="002E607A">
          <w:rPr>
            <w:rFonts w:ascii="Menlo" w:hAnsi="Menlo" w:cs="Menlo"/>
            <w:noProof/>
            <w:color w:val="AA3391"/>
            <w:sz w:val="18"/>
            <w:szCs w:val="18"/>
            <w:shd w:val="clear" w:color="auto" w:fill="FFFFFF"/>
            <w:lang w:val="en-US"/>
          </w:rPr>
          <w:delText>let</w:delText>
        </w:r>
        <w:r w:rsidRPr="00A66496" w:rsidDel="002E607A">
          <w:rPr>
            <w:rFonts w:ascii="Menlo" w:hAnsi="Menlo" w:cs="Menlo"/>
            <w:noProof/>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implicitInteger</w:delText>
        </w:r>
        <w:r w:rsidRPr="00A66496" w:rsidDel="002E607A">
          <w:rPr>
            <w:rFonts w:ascii="Menlo" w:hAnsi="Menlo" w:cs="Menlo"/>
            <w:noProof/>
            <w:sz w:val="18"/>
            <w:szCs w:val="18"/>
            <w:shd w:val="clear" w:color="auto" w:fill="FFFFFF"/>
            <w:lang w:val="en-US"/>
          </w:rPr>
          <w:delText xml:space="preserve"> = </w:delText>
        </w:r>
        <w:r w:rsidRPr="00A66496" w:rsidDel="002E607A">
          <w:rPr>
            <w:rFonts w:ascii="Menlo" w:hAnsi="Menlo" w:cs="Menlo"/>
            <w:noProof/>
            <w:color w:val="1C00CF"/>
            <w:sz w:val="18"/>
            <w:szCs w:val="18"/>
            <w:shd w:val="clear" w:color="auto" w:fill="FFFFFF"/>
            <w:lang w:val="en-US"/>
          </w:rPr>
          <w:delText>70</w:delText>
        </w:r>
      </w:del>
    </w:p>
    <w:p w14:paraId="605D7A42" w14:textId="77777777" w:rsidR="008313E9" w:rsidRPr="00A66496" w:rsidDel="002E607A" w:rsidRDefault="008313E9" w:rsidP="008313E9">
      <w:pPr>
        <w:shd w:val="clear" w:color="auto" w:fill="FFFFFF"/>
        <w:spacing w:after="0"/>
        <w:ind w:left="567"/>
        <w:textAlignment w:val="baseline"/>
        <w:rPr>
          <w:del w:id="398" w:author="Willian" w:date="2017-03-08T00:13:00Z"/>
          <w:rFonts w:ascii="Menlo" w:hAnsi="Menlo" w:cs="Menlo"/>
          <w:noProof/>
          <w:sz w:val="21"/>
          <w:szCs w:val="21"/>
          <w:lang w:val="en-US"/>
        </w:rPr>
      </w:pPr>
      <w:del w:id="399" w:author="Willian" w:date="2017-03-08T00:13:00Z">
        <w:r w:rsidRPr="00A66496" w:rsidDel="002E607A">
          <w:rPr>
            <w:rFonts w:ascii="Menlo" w:hAnsi="Menlo" w:cs="Menlo"/>
            <w:noProof/>
            <w:color w:val="AA3391"/>
            <w:sz w:val="18"/>
            <w:szCs w:val="18"/>
            <w:shd w:val="clear" w:color="auto" w:fill="FFFFFF"/>
            <w:lang w:val="en-US"/>
          </w:rPr>
          <w:delText>let</w:delText>
        </w:r>
        <w:r w:rsidRPr="00A66496" w:rsidDel="002E607A">
          <w:rPr>
            <w:rFonts w:ascii="Menlo" w:hAnsi="Menlo" w:cs="Menlo"/>
            <w:noProof/>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implicitDouble</w:delText>
        </w:r>
        <w:r w:rsidRPr="00A66496" w:rsidDel="002E607A">
          <w:rPr>
            <w:rFonts w:ascii="Menlo" w:hAnsi="Menlo" w:cs="Menlo"/>
            <w:noProof/>
            <w:sz w:val="18"/>
            <w:szCs w:val="18"/>
            <w:shd w:val="clear" w:color="auto" w:fill="FFFFFF"/>
            <w:lang w:val="en-US"/>
          </w:rPr>
          <w:delText xml:space="preserve"> = </w:delText>
        </w:r>
        <w:r w:rsidRPr="00A66496" w:rsidDel="002E607A">
          <w:rPr>
            <w:rFonts w:ascii="Menlo" w:hAnsi="Menlo" w:cs="Menlo"/>
            <w:noProof/>
            <w:color w:val="1C00CF"/>
            <w:sz w:val="18"/>
            <w:szCs w:val="18"/>
            <w:shd w:val="clear" w:color="auto" w:fill="FFFFFF"/>
            <w:lang w:val="en-US"/>
          </w:rPr>
          <w:delText>70.0</w:delText>
        </w:r>
      </w:del>
    </w:p>
    <w:p w14:paraId="7D280CF7" w14:textId="77777777" w:rsidR="008313E9" w:rsidRPr="00A66496" w:rsidDel="002E607A" w:rsidRDefault="008313E9" w:rsidP="008313E9">
      <w:pPr>
        <w:shd w:val="clear" w:color="auto" w:fill="FFFFFF"/>
        <w:spacing w:after="0"/>
        <w:ind w:left="567"/>
        <w:textAlignment w:val="baseline"/>
        <w:rPr>
          <w:del w:id="400" w:author="Willian" w:date="2017-03-08T00:13:00Z"/>
          <w:rFonts w:ascii="Menlo" w:hAnsi="Menlo" w:cs="Menlo"/>
          <w:noProof/>
          <w:sz w:val="21"/>
          <w:szCs w:val="21"/>
          <w:lang w:val="en-US"/>
        </w:rPr>
      </w:pPr>
      <w:del w:id="401" w:author="Willian" w:date="2017-03-08T00:13:00Z">
        <w:r w:rsidRPr="00A66496" w:rsidDel="002E607A">
          <w:rPr>
            <w:rFonts w:ascii="Menlo" w:hAnsi="Menlo" w:cs="Menlo"/>
            <w:noProof/>
            <w:color w:val="AA3391"/>
            <w:sz w:val="18"/>
            <w:szCs w:val="18"/>
            <w:shd w:val="clear" w:color="auto" w:fill="FFFFFF"/>
            <w:lang w:val="en-US"/>
          </w:rPr>
          <w:delText>let</w:delText>
        </w:r>
        <w:r w:rsidRPr="00A66496" w:rsidDel="002E607A">
          <w:rPr>
            <w:rFonts w:ascii="Menlo" w:hAnsi="Menlo" w:cs="Menlo"/>
            <w:noProof/>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explicitDouble</w:delText>
        </w:r>
        <w:r w:rsidRPr="00A66496" w:rsidDel="002E607A">
          <w:rPr>
            <w:rFonts w:ascii="Menlo" w:hAnsi="Menlo" w:cs="Menlo"/>
            <w:noProof/>
            <w:sz w:val="18"/>
            <w:szCs w:val="18"/>
            <w:shd w:val="clear" w:color="auto" w:fill="FFFFFF"/>
            <w:lang w:val="en-US"/>
          </w:rPr>
          <w:delText xml:space="preserve">: </w:delText>
        </w:r>
        <w:r w:rsidRPr="00A66496" w:rsidDel="002E607A">
          <w:rPr>
            <w:rFonts w:ascii="Menlo" w:hAnsi="Menlo" w:cs="Menlo"/>
            <w:noProof/>
            <w:color w:val="5C2699"/>
            <w:sz w:val="18"/>
            <w:szCs w:val="18"/>
            <w:shd w:val="clear" w:color="auto" w:fill="FFFFFF"/>
            <w:lang w:val="en-US"/>
          </w:rPr>
          <w:delText>Double</w:delText>
        </w:r>
        <w:r w:rsidRPr="00A66496" w:rsidDel="002E607A">
          <w:rPr>
            <w:rFonts w:ascii="Menlo" w:hAnsi="Menlo" w:cs="Menlo"/>
            <w:noProof/>
            <w:sz w:val="18"/>
            <w:szCs w:val="18"/>
            <w:shd w:val="clear" w:color="auto" w:fill="FFFFFF"/>
            <w:lang w:val="en-US"/>
          </w:rPr>
          <w:delText xml:space="preserve"> = </w:delText>
        </w:r>
        <w:r w:rsidRPr="00A66496" w:rsidDel="002E607A">
          <w:rPr>
            <w:rFonts w:ascii="Menlo" w:hAnsi="Menlo" w:cs="Menlo"/>
            <w:noProof/>
            <w:color w:val="1C00CF"/>
            <w:sz w:val="18"/>
            <w:szCs w:val="18"/>
            <w:shd w:val="clear" w:color="auto" w:fill="FFFFFF"/>
            <w:lang w:val="en-US"/>
          </w:rPr>
          <w:delText>70</w:delText>
        </w:r>
      </w:del>
    </w:p>
    <w:p w14:paraId="04865B84" w14:textId="77777777" w:rsidR="008313E9" w:rsidRPr="00A66496" w:rsidDel="002E607A" w:rsidRDefault="008313E9" w:rsidP="008313E9">
      <w:pPr>
        <w:spacing w:after="0"/>
        <w:rPr>
          <w:del w:id="402" w:author="Willian" w:date="2017-03-08T00:13:00Z"/>
          <w:rFonts w:ascii="Times New Roman" w:eastAsia="Times New Roman" w:hAnsi="Times New Roman" w:cs="Times New Roman"/>
          <w:color w:val="auto"/>
          <w:sz w:val="24"/>
          <w:szCs w:val="24"/>
          <w:lang w:val="en-US"/>
        </w:rPr>
      </w:pPr>
    </w:p>
    <w:p w14:paraId="31718D21" w14:textId="77777777" w:rsidR="008313E9" w:rsidRPr="008313E9" w:rsidDel="002E607A" w:rsidRDefault="008313E9" w:rsidP="008313E9">
      <w:pPr>
        <w:ind w:left="540"/>
        <w:rPr>
          <w:del w:id="403" w:author="Willian" w:date="2017-03-08T00:13:00Z"/>
          <w:rFonts w:ascii="Times New Roman" w:hAnsi="Times New Roman" w:cs="Times New Roman"/>
          <w:color w:val="7030A0"/>
          <w:sz w:val="24"/>
          <w:szCs w:val="24"/>
        </w:rPr>
      </w:pPr>
      <w:del w:id="404" w:author="Willian" w:date="2017-03-08T00:13:00Z">
        <w:r w:rsidRPr="008313E9" w:rsidDel="002E607A">
          <w:rPr>
            <w:rFonts w:ascii="Calibri" w:hAnsi="Calibri" w:cs="Times New Roman"/>
            <w:b/>
            <w:color w:val="7030A0"/>
          </w:rPr>
          <w:delText>DICA</w:delText>
        </w:r>
        <w:r w:rsidRPr="008313E9" w:rsidDel="002E607A">
          <w:rPr>
            <w:rFonts w:ascii="Calibri" w:hAnsi="Calibri" w:cs="Times New Roman"/>
            <w:color w:val="7030A0"/>
          </w:rPr>
          <w:delText xml:space="preserve">: No Xcode, use o comando </w:delText>
        </w:r>
        <w:r w:rsidRPr="00A66496" w:rsidDel="002E607A">
          <w:rPr>
            <w:rFonts w:ascii="Calibri" w:hAnsi="Calibri" w:cs="Times New Roman"/>
            <w:b/>
            <w:bCs/>
            <w:color w:val="7030A0"/>
          </w:rPr>
          <w:delText>Option</w:delText>
        </w:r>
        <w:r w:rsidRPr="008313E9" w:rsidDel="002E607A">
          <w:rPr>
            <w:rFonts w:ascii="Calibri" w:hAnsi="Calibri" w:cs="Times New Roman"/>
            <w:b/>
            <w:bCs/>
            <w:color w:val="7030A0"/>
          </w:rPr>
          <w:delText xml:space="preserve"> </w:delText>
        </w:r>
        <w:r w:rsidR="00722402" w:rsidRPr="008313E9" w:rsidDel="002E607A">
          <w:rPr>
            <w:rFonts w:ascii="Calibri" w:hAnsi="Calibri" w:cs="Times New Roman"/>
            <w:b/>
            <w:bCs/>
            <w:color w:val="7030A0"/>
          </w:rPr>
          <w:delText>+ clique</w:delText>
        </w:r>
        <w:r w:rsidRPr="008313E9" w:rsidDel="002E607A">
          <w:rPr>
            <w:rFonts w:ascii="Calibri" w:hAnsi="Calibri" w:cs="Times New Roman"/>
            <w:color w:val="7030A0"/>
          </w:rPr>
          <w:delText xml:space="preserve"> no nome de uma constante ou variável para ver seu tipo inferido. Tente fazer isto com as constantes acima.</w:delText>
        </w:r>
      </w:del>
    </w:p>
    <w:p w14:paraId="6C3FEAFA" w14:textId="77777777" w:rsidR="008313E9" w:rsidRPr="008313E9" w:rsidDel="002E607A" w:rsidRDefault="008313E9" w:rsidP="008313E9">
      <w:pPr>
        <w:rPr>
          <w:del w:id="405" w:author="Willian" w:date="2017-03-08T00:13:00Z"/>
          <w:rFonts w:ascii="Times New Roman" w:eastAsia="Times New Roman" w:hAnsi="Times New Roman" w:cs="Times New Roman"/>
          <w:color w:val="auto"/>
          <w:sz w:val="24"/>
          <w:szCs w:val="24"/>
        </w:rPr>
      </w:pPr>
    </w:p>
    <w:p w14:paraId="6B26574D" w14:textId="77777777" w:rsidR="008313E9" w:rsidRPr="008313E9" w:rsidDel="002E607A" w:rsidRDefault="008313E9" w:rsidP="008313E9">
      <w:pPr>
        <w:rPr>
          <w:del w:id="406" w:author="Willian" w:date="2017-03-08T00:13:00Z"/>
          <w:rFonts w:ascii="Times New Roman" w:hAnsi="Times New Roman" w:cs="Times New Roman"/>
          <w:color w:val="auto"/>
          <w:sz w:val="24"/>
          <w:szCs w:val="24"/>
        </w:rPr>
      </w:pPr>
      <w:del w:id="407" w:author="Willian" w:date="2017-03-08T00:13:00Z">
        <w:r w:rsidRPr="008313E9" w:rsidDel="002E607A">
          <w:rPr>
            <w:rFonts w:ascii="Calibri" w:hAnsi="Calibri" w:cs="Times New Roman"/>
          </w:rPr>
          <w:delText xml:space="preserve">Valores nunca podem ser convertidos implicitamente. Se você precisa fazer uma conversão de um tipo para outro, faça explicitamente uma instância do tipo desejado. No exemplo, você pode converter um </w:delText>
        </w:r>
        <w:r w:rsidR="00722402" w:rsidRPr="008313E9" w:rsidDel="002E607A">
          <w:rPr>
            <w:rFonts w:ascii="Menlo" w:hAnsi="Menlo" w:cs="Menlo"/>
            <w:color w:val="5C2699"/>
            <w:sz w:val="18"/>
            <w:szCs w:val="18"/>
            <w:shd w:val="clear" w:color="auto" w:fill="FFFFFF"/>
          </w:rPr>
          <w:delText>Int</w:delText>
        </w:r>
        <w:r w:rsidR="00722402" w:rsidRPr="008313E9" w:rsidDel="002E607A">
          <w:rPr>
            <w:rFonts w:ascii="Calibri" w:hAnsi="Calibri" w:cs="Times New Roman"/>
          </w:rPr>
          <w:delText xml:space="preserve"> </w:delText>
        </w:r>
        <w:r w:rsidRPr="008313E9" w:rsidDel="002E607A">
          <w:rPr>
            <w:rFonts w:ascii="Calibri" w:hAnsi="Calibri" w:cs="Times New Roman"/>
          </w:rPr>
          <w:delText xml:space="preserve">para uma </w:delText>
        </w:r>
        <w:r w:rsidRPr="008313E9" w:rsidDel="002E607A">
          <w:rPr>
            <w:rFonts w:ascii="Calibri" w:hAnsi="Calibri" w:cs="Times New Roman"/>
            <w:b/>
            <w:bCs/>
          </w:rPr>
          <w:delText>String.</w:delText>
        </w:r>
      </w:del>
    </w:p>
    <w:p w14:paraId="38F02720" w14:textId="77777777" w:rsidR="008313E9" w:rsidRPr="00A66496" w:rsidDel="002E607A" w:rsidRDefault="008313E9" w:rsidP="008313E9">
      <w:pPr>
        <w:shd w:val="clear" w:color="auto" w:fill="FFFFFF"/>
        <w:spacing w:after="0"/>
        <w:ind w:left="567"/>
        <w:textAlignment w:val="baseline"/>
        <w:rPr>
          <w:del w:id="408" w:author="Willian" w:date="2017-03-08T00:13:00Z"/>
          <w:rFonts w:ascii="Menlo" w:hAnsi="Menlo" w:cs="Menlo"/>
          <w:noProof/>
          <w:sz w:val="21"/>
          <w:szCs w:val="21"/>
          <w:lang w:val="en-US"/>
        </w:rPr>
      </w:pPr>
      <w:del w:id="409" w:author="Willian" w:date="2017-03-08T00:13:00Z">
        <w:r w:rsidRPr="00A66496" w:rsidDel="002E607A">
          <w:rPr>
            <w:rFonts w:ascii="Menlo" w:hAnsi="Menlo" w:cs="Menlo"/>
            <w:noProof/>
            <w:color w:val="AA3391"/>
            <w:sz w:val="18"/>
            <w:szCs w:val="18"/>
            <w:shd w:val="clear" w:color="auto" w:fill="FFFFFF"/>
            <w:lang w:val="en-US"/>
          </w:rPr>
          <w:delText>let</w:delText>
        </w:r>
        <w:r w:rsidRPr="00A66496" w:rsidDel="002E607A">
          <w:rPr>
            <w:rFonts w:ascii="Menlo" w:hAnsi="Menlo" w:cs="Menlo"/>
            <w:noProof/>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label</w:delText>
        </w:r>
        <w:r w:rsidRPr="00A66496" w:rsidDel="002E607A">
          <w:rPr>
            <w:rFonts w:ascii="Menlo" w:hAnsi="Menlo" w:cs="Menlo"/>
            <w:noProof/>
            <w:sz w:val="18"/>
            <w:szCs w:val="18"/>
            <w:shd w:val="clear" w:color="auto" w:fill="FFFFFF"/>
            <w:lang w:val="en-US"/>
          </w:rPr>
          <w:delText xml:space="preserve"> = </w:delText>
        </w:r>
        <w:r w:rsidRPr="00A66496" w:rsidDel="002E607A">
          <w:rPr>
            <w:rFonts w:ascii="Menlo" w:hAnsi="Menlo" w:cs="Menlo"/>
            <w:noProof/>
            <w:color w:val="C41A16"/>
            <w:sz w:val="18"/>
            <w:szCs w:val="18"/>
            <w:shd w:val="clear" w:color="auto" w:fill="FFFFFF"/>
            <w:lang w:val="en-US"/>
          </w:rPr>
          <w:delText>"The width is "</w:delText>
        </w:r>
      </w:del>
    </w:p>
    <w:p w14:paraId="7019BDBB" w14:textId="77777777" w:rsidR="008313E9" w:rsidRPr="00A66496" w:rsidDel="002E607A" w:rsidRDefault="008313E9" w:rsidP="008313E9">
      <w:pPr>
        <w:shd w:val="clear" w:color="auto" w:fill="FFFFFF"/>
        <w:spacing w:after="0"/>
        <w:ind w:left="567"/>
        <w:textAlignment w:val="baseline"/>
        <w:rPr>
          <w:del w:id="410" w:author="Willian" w:date="2017-03-08T00:13:00Z"/>
          <w:rFonts w:ascii="Menlo" w:hAnsi="Menlo" w:cs="Menlo"/>
          <w:noProof/>
          <w:sz w:val="21"/>
          <w:szCs w:val="21"/>
          <w:lang w:val="en-US"/>
        </w:rPr>
      </w:pPr>
      <w:del w:id="411" w:author="Willian" w:date="2017-03-08T00:13:00Z">
        <w:r w:rsidRPr="00A66496" w:rsidDel="002E607A">
          <w:rPr>
            <w:rFonts w:ascii="Menlo" w:hAnsi="Menlo" w:cs="Menlo"/>
            <w:noProof/>
            <w:color w:val="AA3391"/>
            <w:sz w:val="18"/>
            <w:szCs w:val="18"/>
            <w:shd w:val="clear" w:color="auto" w:fill="FFFFFF"/>
            <w:lang w:val="en-US"/>
          </w:rPr>
          <w:delText>let</w:delText>
        </w:r>
        <w:r w:rsidRPr="00A66496" w:rsidDel="002E607A">
          <w:rPr>
            <w:rFonts w:ascii="Menlo" w:hAnsi="Menlo" w:cs="Menlo"/>
            <w:noProof/>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width</w:delText>
        </w:r>
        <w:r w:rsidRPr="00A66496" w:rsidDel="002E607A">
          <w:rPr>
            <w:rFonts w:ascii="Menlo" w:hAnsi="Menlo" w:cs="Menlo"/>
            <w:noProof/>
            <w:sz w:val="18"/>
            <w:szCs w:val="18"/>
            <w:shd w:val="clear" w:color="auto" w:fill="FFFFFF"/>
            <w:lang w:val="en-US"/>
          </w:rPr>
          <w:delText xml:space="preserve"> = </w:delText>
        </w:r>
        <w:r w:rsidRPr="00A66496" w:rsidDel="002E607A">
          <w:rPr>
            <w:rFonts w:ascii="Menlo" w:hAnsi="Menlo" w:cs="Menlo"/>
            <w:noProof/>
            <w:color w:val="1C00CF"/>
            <w:sz w:val="18"/>
            <w:szCs w:val="18"/>
            <w:shd w:val="clear" w:color="auto" w:fill="FFFFFF"/>
            <w:lang w:val="en-US"/>
          </w:rPr>
          <w:delText>94</w:delText>
        </w:r>
      </w:del>
    </w:p>
    <w:p w14:paraId="2690973C" w14:textId="77777777" w:rsidR="008313E9" w:rsidRPr="00A66496" w:rsidDel="002E607A" w:rsidRDefault="008313E9" w:rsidP="008313E9">
      <w:pPr>
        <w:shd w:val="clear" w:color="auto" w:fill="FFFFFF"/>
        <w:spacing w:after="0"/>
        <w:ind w:left="567"/>
        <w:textAlignment w:val="baseline"/>
        <w:rPr>
          <w:del w:id="412" w:author="Willian" w:date="2017-03-08T00:13:00Z"/>
          <w:rFonts w:ascii="Menlo" w:hAnsi="Menlo" w:cs="Menlo"/>
          <w:noProof/>
          <w:sz w:val="21"/>
          <w:szCs w:val="21"/>
          <w:lang w:val="en-US"/>
        </w:rPr>
      </w:pPr>
      <w:del w:id="413" w:author="Willian" w:date="2017-03-08T00:13:00Z">
        <w:r w:rsidRPr="00A66496" w:rsidDel="002E607A">
          <w:rPr>
            <w:rFonts w:ascii="Menlo" w:hAnsi="Menlo" w:cs="Menlo"/>
            <w:noProof/>
            <w:color w:val="AA3391"/>
            <w:sz w:val="18"/>
            <w:szCs w:val="18"/>
            <w:shd w:val="clear" w:color="auto" w:fill="FFFFFF"/>
            <w:lang w:val="en-US"/>
          </w:rPr>
          <w:delText>let</w:delText>
        </w:r>
        <w:r w:rsidRPr="00A66496" w:rsidDel="002E607A">
          <w:rPr>
            <w:rFonts w:ascii="Menlo" w:hAnsi="Menlo" w:cs="Menlo"/>
            <w:noProof/>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widthLabel</w:delText>
        </w:r>
        <w:r w:rsidRPr="00A66496" w:rsidDel="002E607A">
          <w:rPr>
            <w:rFonts w:ascii="Menlo" w:hAnsi="Menlo" w:cs="Menlo"/>
            <w:noProof/>
            <w:sz w:val="18"/>
            <w:szCs w:val="18"/>
            <w:shd w:val="clear" w:color="auto" w:fill="FFFFFF"/>
            <w:lang w:val="en-US"/>
          </w:rPr>
          <w:delText xml:space="preserve"> = </w:delText>
        </w:r>
        <w:r w:rsidRPr="00A66496" w:rsidDel="002E607A">
          <w:rPr>
            <w:rFonts w:ascii="Menlo" w:hAnsi="Menlo" w:cs="Menlo"/>
            <w:noProof/>
            <w:color w:val="3F6E74"/>
            <w:sz w:val="18"/>
            <w:szCs w:val="18"/>
            <w:shd w:val="clear" w:color="auto" w:fill="FFFFFF"/>
            <w:lang w:val="en-US"/>
          </w:rPr>
          <w:delText>label</w:delText>
        </w:r>
        <w:r w:rsidRPr="00A66496" w:rsidDel="002E607A">
          <w:rPr>
            <w:rFonts w:ascii="Menlo" w:hAnsi="Menlo" w:cs="Menlo"/>
            <w:noProof/>
            <w:sz w:val="18"/>
            <w:szCs w:val="18"/>
            <w:shd w:val="clear" w:color="auto" w:fill="FFFFFF"/>
            <w:lang w:val="en-US"/>
          </w:rPr>
          <w:delText xml:space="preserve"> + </w:delText>
        </w:r>
        <w:r w:rsidRPr="00A66496" w:rsidDel="002E607A">
          <w:rPr>
            <w:rFonts w:ascii="Menlo" w:hAnsi="Menlo" w:cs="Menlo"/>
            <w:noProof/>
            <w:color w:val="3F6E74"/>
            <w:sz w:val="18"/>
            <w:szCs w:val="18"/>
            <w:shd w:val="clear" w:color="auto" w:fill="FFFFFF"/>
            <w:lang w:val="en-US"/>
          </w:rPr>
          <w:delText>String</w:delText>
        </w:r>
        <w:r w:rsidRPr="00A66496" w:rsidDel="002E607A">
          <w:rPr>
            <w:rFonts w:ascii="Menlo" w:hAnsi="Menlo" w:cs="Menlo"/>
            <w:noProof/>
            <w:sz w:val="18"/>
            <w:szCs w:val="18"/>
            <w:shd w:val="clear" w:color="auto" w:fill="FFFFFF"/>
            <w:lang w:val="en-US"/>
          </w:rPr>
          <w:delText>(</w:delText>
        </w:r>
        <w:r w:rsidRPr="00A66496" w:rsidDel="002E607A">
          <w:rPr>
            <w:rFonts w:ascii="Menlo" w:hAnsi="Menlo" w:cs="Menlo"/>
            <w:noProof/>
            <w:color w:val="3F6E74"/>
            <w:sz w:val="18"/>
            <w:szCs w:val="18"/>
            <w:shd w:val="clear" w:color="auto" w:fill="FFFFFF"/>
            <w:lang w:val="en-US"/>
          </w:rPr>
          <w:delText>width</w:delText>
        </w:r>
        <w:r w:rsidRPr="00A66496" w:rsidDel="002E607A">
          <w:rPr>
            <w:rFonts w:ascii="Menlo" w:hAnsi="Menlo" w:cs="Menlo"/>
            <w:noProof/>
            <w:sz w:val="18"/>
            <w:szCs w:val="18"/>
            <w:shd w:val="clear" w:color="auto" w:fill="FFFFFF"/>
            <w:lang w:val="en-US"/>
          </w:rPr>
          <w:delText>)</w:delText>
        </w:r>
      </w:del>
    </w:p>
    <w:p w14:paraId="1406ACA5" w14:textId="77777777" w:rsidR="008313E9" w:rsidRPr="00A66496" w:rsidDel="002E607A" w:rsidRDefault="008313E9" w:rsidP="008313E9">
      <w:pPr>
        <w:shd w:val="clear" w:color="auto" w:fill="FFFFFF"/>
        <w:spacing w:after="0"/>
        <w:ind w:left="567"/>
        <w:textAlignment w:val="baseline"/>
        <w:rPr>
          <w:del w:id="414" w:author="Willian" w:date="2017-03-08T00:13:00Z"/>
          <w:rFonts w:ascii="Menlo" w:hAnsi="Menlo" w:cs="Menlo"/>
          <w:sz w:val="21"/>
          <w:szCs w:val="21"/>
          <w:lang w:val="en-US"/>
        </w:rPr>
      </w:pPr>
    </w:p>
    <w:p w14:paraId="5F19F33B" w14:textId="77777777" w:rsidR="008313E9" w:rsidRPr="008313E9" w:rsidDel="002E607A" w:rsidRDefault="008313E9" w:rsidP="008313E9">
      <w:pPr>
        <w:ind w:left="540"/>
        <w:rPr>
          <w:del w:id="415" w:author="Willian" w:date="2017-03-08T00:13:00Z"/>
          <w:rFonts w:ascii="Times New Roman" w:hAnsi="Times New Roman" w:cs="Times New Roman"/>
          <w:color w:val="7030A0"/>
          <w:sz w:val="24"/>
          <w:szCs w:val="24"/>
        </w:rPr>
      </w:pPr>
      <w:del w:id="416" w:author="Willian" w:date="2017-03-08T00:13:00Z">
        <w:r w:rsidRPr="008313E9" w:rsidDel="002E607A">
          <w:rPr>
            <w:rFonts w:ascii="Calibri" w:hAnsi="Calibri" w:cs="Times New Roman"/>
            <w:b/>
            <w:color w:val="7030A0"/>
          </w:rPr>
          <w:delText>DICA</w:delText>
        </w:r>
        <w:r w:rsidRPr="008313E9" w:rsidDel="002E607A">
          <w:rPr>
            <w:rFonts w:ascii="Calibri" w:hAnsi="Calibri" w:cs="Times New Roman"/>
            <w:color w:val="7030A0"/>
          </w:rPr>
          <w:delText xml:space="preserve">: Tente remover a conversão para </w:delText>
        </w:r>
        <w:r w:rsidRPr="008313E9" w:rsidDel="002E607A">
          <w:rPr>
            <w:rFonts w:ascii="Calibri" w:hAnsi="Calibri" w:cs="Times New Roman"/>
            <w:b/>
            <w:bCs/>
            <w:color w:val="7030A0"/>
          </w:rPr>
          <w:delText>String</w:delText>
        </w:r>
        <w:r w:rsidRPr="008313E9" w:rsidDel="002E607A">
          <w:rPr>
            <w:rFonts w:ascii="Calibri" w:hAnsi="Calibri" w:cs="Times New Roman"/>
            <w:color w:val="7030A0"/>
          </w:rPr>
          <w:delText xml:space="preserve"> da última linha. Que erro acontece?</w:delText>
        </w:r>
      </w:del>
    </w:p>
    <w:p w14:paraId="01950E9B" w14:textId="77777777" w:rsidR="008313E9" w:rsidRPr="008313E9" w:rsidDel="002E607A" w:rsidRDefault="008313E9" w:rsidP="008313E9">
      <w:pPr>
        <w:rPr>
          <w:del w:id="417" w:author="Willian" w:date="2017-03-08T00:13:00Z"/>
          <w:rFonts w:cs="Times New Roman"/>
          <w:color w:val="auto"/>
        </w:rPr>
      </w:pPr>
      <w:del w:id="418" w:author="Willian" w:date="2017-03-08T00:13:00Z">
        <w:r w:rsidRPr="008313E9" w:rsidDel="002E607A">
          <w:rPr>
            <w:color w:val="414141"/>
            <w:shd w:val="clear" w:color="auto" w:fill="FFFFFF"/>
          </w:rPr>
          <w:delText>Há uma maneira ainda mais simples para incluir valores em strings: Escrever o valor entre parênteses, e escrever uma barra invertida (</w:delText>
        </w:r>
        <w:r w:rsidRPr="008313E9" w:rsidDel="002E607A">
          <w:rPr>
            <w:rFonts w:cs="Menlo"/>
            <w:color w:val="414141"/>
            <w:shd w:val="clear" w:color="auto" w:fill="FFFFFF"/>
          </w:rPr>
          <w:delText xml:space="preserve"> </w:delText>
        </w:r>
        <w:r w:rsidRPr="008313E9" w:rsidDel="002E607A">
          <w:rPr>
            <w:rFonts w:cs="Menlo"/>
            <w:color w:val="808080"/>
            <w:shd w:val="clear" w:color="auto" w:fill="FFFFFF"/>
          </w:rPr>
          <w:delText>\</w:delText>
        </w:r>
        <w:r w:rsidRPr="008313E9" w:rsidDel="002E607A">
          <w:rPr>
            <w:color w:val="414141"/>
            <w:shd w:val="clear" w:color="auto" w:fill="FFFFFF"/>
          </w:rPr>
          <w:delText xml:space="preserve">) antes dos parênteses. Isto é conhecido como </w:delText>
        </w:r>
        <w:r w:rsidRPr="008313E9" w:rsidDel="002E607A">
          <w:rPr>
            <w:i/>
            <w:iCs/>
            <w:color w:val="414141"/>
            <w:shd w:val="clear" w:color="auto" w:fill="FFFFFF"/>
          </w:rPr>
          <w:delText>interpolação de string</w:delText>
        </w:r>
        <w:r w:rsidRPr="008313E9" w:rsidDel="002E607A">
          <w:rPr>
            <w:color w:val="414141"/>
            <w:shd w:val="clear" w:color="auto" w:fill="FFFFFF"/>
          </w:rPr>
          <w:delText>.</w:delText>
        </w:r>
      </w:del>
    </w:p>
    <w:p w14:paraId="4E5E0090" w14:textId="77777777" w:rsidR="008313E9" w:rsidRPr="008313E9" w:rsidDel="002E607A" w:rsidRDefault="008313E9" w:rsidP="008313E9">
      <w:pPr>
        <w:shd w:val="clear" w:color="auto" w:fill="FFFFFF"/>
        <w:spacing w:after="0"/>
        <w:ind w:left="567"/>
        <w:textAlignment w:val="baseline"/>
        <w:rPr>
          <w:del w:id="419" w:author="Willian" w:date="2017-03-08T00:13:00Z"/>
          <w:rFonts w:ascii="Menlo" w:hAnsi="Menlo" w:cs="Menlo"/>
          <w:noProof/>
          <w:color w:val="414141"/>
          <w:sz w:val="21"/>
          <w:szCs w:val="21"/>
        </w:rPr>
      </w:pPr>
      <w:del w:id="420" w:author="Willian" w:date="2017-03-08T00:13:00Z">
        <w:r w:rsidRPr="008313E9" w:rsidDel="002E607A">
          <w:rPr>
            <w:rFonts w:ascii="Menlo" w:hAnsi="Menlo" w:cs="Menlo"/>
            <w:noProof/>
            <w:color w:val="AA3391"/>
            <w:sz w:val="18"/>
            <w:szCs w:val="18"/>
            <w:shd w:val="clear" w:color="auto" w:fill="FFFFFF"/>
          </w:rPr>
          <w:delText>let</w:delText>
        </w:r>
        <w:r w:rsidRPr="008313E9" w:rsidDel="002E607A">
          <w:rPr>
            <w:rFonts w:ascii="Menlo" w:hAnsi="Menlo" w:cs="Menlo"/>
            <w:noProof/>
            <w:color w:val="414141"/>
            <w:sz w:val="18"/>
            <w:szCs w:val="18"/>
            <w:shd w:val="clear" w:color="auto" w:fill="FFFFFF"/>
          </w:rPr>
          <w:delText xml:space="preserve"> </w:delText>
        </w:r>
        <w:r w:rsidRPr="008313E9" w:rsidDel="002E607A">
          <w:rPr>
            <w:rFonts w:ascii="Menlo" w:hAnsi="Menlo" w:cs="Menlo"/>
            <w:noProof/>
            <w:color w:val="3F6E74"/>
            <w:sz w:val="18"/>
            <w:szCs w:val="18"/>
            <w:shd w:val="clear" w:color="auto" w:fill="FFFFFF"/>
          </w:rPr>
          <w:delText>apples</w:delText>
        </w:r>
        <w:r w:rsidRPr="008313E9" w:rsidDel="002E607A">
          <w:rPr>
            <w:rFonts w:ascii="Menlo" w:hAnsi="Menlo" w:cs="Menlo"/>
            <w:noProof/>
            <w:color w:val="414141"/>
            <w:sz w:val="18"/>
            <w:szCs w:val="18"/>
            <w:shd w:val="clear" w:color="auto" w:fill="FFFFFF"/>
          </w:rPr>
          <w:delText xml:space="preserve"> = </w:delText>
        </w:r>
        <w:r w:rsidRPr="008313E9" w:rsidDel="002E607A">
          <w:rPr>
            <w:rFonts w:ascii="Menlo" w:hAnsi="Menlo" w:cs="Menlo"/>
            <w:noProof/>
            <w:color w:val="1C00CF"/>
            <w:sz w:val="18"/>
            <w:szCs w:val="18"/>
            <w:shd w:val="clear" w:color="auto" w:fill="FFFFFF"/>
          </w:rPr>
          <w:delText>3</w:delText>
        </w:r>
      </w:del>
    </w:p>
    <w:p w14:paraId="07486D42" w14:textId="77777777" w:rsidR="008313E9" w:rsidRPr="008313E9" w:rsidDel="002E607A" w:rsidRDefault="008313E9" w:rsidP="008313E9">
      <w:pPr>
        <w:shd w:val="clear" w:color="auto" w:fill="FFFFFF"/>
        <w:spacing w:after="0"/>
        <w:ind w:left="567"/>
        <w:textAlignment w:val="baseline"/>
        <w:rPr>
          <w:del w:id="421" w:author="Willian" w:date="2017-03-08T00:13:00Z"/>
          <w:rFonts w:ascii="Menlo" w:hAnsi="Menlo" w:cs="Menlo"/>
          <w:noProof/>
          <w:color w:val="414141"/>
          <w:sz w:val="21"/>
          <w:szCs w:val="21"/>
        </w:rPr>
      </w:pPr>
      <w:del w:id="422" w:author="Willian" w:date="2017-03-08T00:13:00Z">
        <w:r w:rsidRPr="008313E9" w:rsidDel="002E607A">
          <w:rPr>
            <w:rFonts w:ascii="Menlo" w:hAnsi="Menlo" w:cs="Menlo"/>
            <w:noProof/>
            <w:color w:val="AA3391"/>
            <w:sz w:val="18"/>
            <w:szCs w:val="18"/>
            <w:shd w:val="clear" w:color="auto" w:fill="FFFFFF"/>
          </w:rPr>
          <w:delText>let</w:delText>
        </w:r>
        <w:r w:rsidRPr="008313E9" w:rsidDel="002E607A">
          <w:rPr>
            <w:rFonts w:ascii="Menlo" w:hAnsi="Menlo" w:cs="Menlo"/>
            <w:noProof/>
            <w:color w:val="414141"/>
            <w:sz w:val="18"/>
            <w:szCs w:val="18"/>
            <w:shd w:val="clear" w:color="auto" w:fill="FFFFFF"/>
          </w:rPr>
          <w:delText xml:space="preserve"> </w:delText>
        </w:r>
        <w:r w:rsidRPr="008313E9" w:rsidDel="002E607A">
          <w:rPr>
            <w:rFonts w:ascii="Menlo" w:hAnsi="Menlo" w:cs="Menlo"/>
            <w:noProof/>
            <w:color w:val="3F6E74"/>
            <w:sz w:val="18"/>
            <w:szCs w:val="18"/>
            <w:shd w:val="clear" w:color="auto" w:fill="FFFFFF"/>
          </w:rPr>
          <w:delText>oranges</w:delText>
        </w:r>
        <w:r w:rsidRPr="008313E9" w:rsidDel="002E607A">
          <w:rPr>
            <w:rFonts w:ascii="Menlo" w:hAnsi="Menlo" w:cs="Menlo"/>
            <w:noProof/>
            <w:color w:val="414141"/>
            <w:sz w:val="18"/>
            <w:szCs w:val="18"/>
            <w:shd w:val="clear" w:color="auto" w:fill="FFFFFF"/>
          </w:rPr>
          <w:delText xml:space="preserve"> = </w:delText>
        </w:r>
        <w:r w:rsidRPr="008313E9" w:rsidDel="002E607A">
          <w:rPr>
            <w:rFonts w:ascii="Menlo" w:hAnsi="Menlo" w:cs="Menlo"/>
            <w:noProof/>
            <w:color w:val="1C00CF"/>
            <w:sz w:val="18"/>
            <w:szCs w:val="18"/>
            <w:shd w:val="clear" w:color="auto" w:fill="FFFFFF"/>
          </w:rPr>
          <w:delText>5</w:delText>
        </w:r>
      </w:del>
    </w:p>
    <w:p w14:paraId="00942CDC" w14:textId="77777777" w:rsidR="008313E9" w:rsidRPr="00A66496" w:rsidDel="002E607A" w:rsidRDefault="008313E9" w:rsidP="008313E9">
      <w:pPr>
        <w:shd w:val="clear" w:color="auto" w:fill="FFFFFF"/>
        <w:spacing w:after="0"/>
        <w:ind w:left="567"/>
        <w:textAlignment w:val="baseline"/>
        <w:rPr>
          <w:del w:id="423" w:author="Willian" w:date="2017-03-08T00:13:00Z"/>
          <w:rFonts w:ascii="Menlo" w:hAnsi="Menlo" w:cs="Menlo"/>
          <w:noProof/>
          <w:color w:val="414141"/>
          <w:sz w:val="21"/>
          <w:szCs w:val="21"/>
          <w:lang w:val="en-US"/>
        </w:rPr>
      </w:pPr>
      <w:del w:id="424" w:author="Willian" w:date="2017-03-08T00:13:00Z">
        <w:r w:rsidRPr="00A66496" w:rsidDel="002E607A">
          <w:rPr>
            <w:rFonts w:ascii="Menlo" w:hAnsi="Menlo" w:cs="Menlo"/>
            <w:noProof/>
            <w:color w:val="AA3391"/>
            <w:sz w:val="18"/>
            <w:szCs w:val="18"/>
            <w:shd w:val="clear" w:color="auto" w:fill="FFFFFF"/>
            <w:lang w:val="en-US"/>
          </w:rPr>
          <w:delText>let</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appleSummary</w:delText>
        </w:r>
        <w:r w:rsidRPr="00A66496" w:rsidDel="002E607A">
          <w:rPr>
            <w:rFonts w:ascii="Menlo" w:hAnsi="Menlo" w:cs="Menlo"/>
            <w:noProof/>
            <w:color w:val="414141"/>
            <w:sz w:val="18"/>
            <w:szCs w:val="18"/>
            <w:shd w:val="clear" w:color="auto" w:fill="FFFFFF"/>
            <w:lang w:val="en-US"/>
          </w:rPr>
          <w:delText xml:space="preserve"> = </w:delText>
        </w:r>
        <w:r w:rsidRPr="00A66496" w:rsidDel="002E607A">
          <w:rPr>
            <w:rFonts w:ascii="Menlo" w:hAnsi="Menlo" w:cs="Menlo"/>
            <w:noProof/>
            <w:color w:val="C41A16"/>
            <w:sz w:val="18"/>
            <w:szCs w:val="18"/>
            <w:shd w:val="clear" w:color="auto" w:fill="FFFFFF"/>
            <w:lang w:val="en-US"/>
          </w:rPr>
          <w:delText xml:space="preserve">"I have </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3F6E74"/>
            <w:sz w:val="18"/>
            <w:szCs w:val="18"/>
            <w:shd w:val="clear" w:color="auto" w:fill="FFFFFF"/>
            <w:lang w:val="en-US"/>
          </w:rPr>
          <w:delText>apples</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C41A16"/>
            <w:sz w:val="18"/>
            <w:szCs w:val="18"/>
            <w:shd w:val="clear" w:color="auto" w:fill="FFFFFF"/>
            <w:lang w:val="en-US"/>
          </w:rPr>
          <w:delText xml:space="preserve"> apples."</w:delText>
        </w:r>
      </w:del>
    </w:p>
    <w:p w14:paraId="4F89AA05" w14:textId="77777777" w:rsidR="008313E9" w:rsidRPr="00A66496" w:rsidDel="002E607A" w:rsidRDefault="008313E9" w:rsidP="008313E9">
      <w:pPr>
        <w:shd w:val="clear" w:color="auto" w:fill="FFFFFF"/>
        <w:spacing w:after="0"/>
        <w:ind w:left="567"/>
        <w:textAlignment w:val="baseline"/>
        <w:rPr>
          <w:del w:id="425" w:author="Willian" w:date="2017-03-08T00:13:00Z"/>
          <w:rFonts w:ascii="Menlo" w:hAnsi="Menlo" w:cs="Menlo"/>
          <w:noProof/>
          <w:color w:val="C41A16"/>
          <w:sz w:val="18"/>
          <w:szCs w:val="18"/>
          <w:shd w:val="clear" w:color="auto" w:fill="FFFFFF"/>
          <w:lang w:val="en-US"/>
        </w:rPr>
      </w:pPr>
      <w:del w:id="426" w:author="Willian" w:date="2017-03-08T00:13:00Z">
        <w:r w:rsidRPr="00A66496" w:rsidDel="002E607A">
          <w:rPr>
            <w:rFonts w:ascii="Menlo" w:hAnsi="Menlo" w:cs="Menlo"/>
            <w:noProof/>
            <w:color w:val="AA3391"/>
            <w:sz w:val="18"/>
            <w:szCs w:val="18"/>
            <w:shd w:val="clear" w:color="auto" w:fill="FFFFFF"/>
            <w:lang w:val="en-US"/>
          </w:rPr>
          <w:delText>let</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fruitSummary</w:delText>
        </w:r>
        <w:r w:rsidRPr="00A66496" w:rsidDel="002E607A">
          <w:rPr>
            <w:rFonts w:ascii="Menlo" w:hAnsi="Menlo" w:cs="Menlo"/>
            <w:noProof/>
            <w:color w:val="414141"/>
            <w:sz w:val="18"/>
            <w:szCs w:val="18"/>
            <w:shd w:val="clear" w:color="auto" w:fill="FFFFFF"/>
            <w:lang w:val="en-US"/>
          </w:rPr>
          <w:delText xml:space="preserve"> = </w:delText>
        </w:r>
        <w:r w:rsidRPr="00A66496" w:rsidDel="002E607A">
          <w:rPr>
            <w:rFonts w:ascii="Menlo" w:hAnsi="Menlo" w:cs="Menlo"/>
            <w:noProof/>
            <w:color w:val="C41A16"/>
            <w:sz w:val="18"/>
            <w:szCs w:val="18"/>
            <w:shd w:val="clear" w:color="auto" w:fill="FFFFFF"/>
            <w:lang w:val="en-US"/>
          </w:rPr>
          <w:delText xml:space="preserve">"I have </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3F6E74"/>
            <w:sz w:val="18"/>
            <w:szCs w:val="18"/>
            <w:shd w:val="clear" w:color="auto" w:fill="FFFFFF"/>
            <w:lang w:val="en-US"/>
          </w:rPr>
          <w:delText>apples</w:delText>
        </w:r>
        <w:r w:rsidRPr="00A66496" w:rsidDel="002E607A">
          <w:rPr>
            <w:rFonts w:ascii="Menlo" w:hAnsi="Menlo" w:cs="Menlo"/>
            <w:noProof/>
            <w:color w:val="414141"/>
            <w:sz w:val="18"/>
            <w:szCs w:val="18"/>
            <w:shd w:val="clear" w:color="auto" w:fill="FFFFFF"/>
            <w:lang w:val="en-US"/>
          </w:rPr>
          <w:delText xml:space="preserve"> + </w:delText>
        </w:r>
        <w:r w:rsidRPr="00A66496" w:rsidDel="002E607A">
          <w:rPr>
            <w:rFonts w:ascii="Menlo" w:hAnsi="Menlo" w:cs="Menlo"/>
            <w:noProof/>
            <w:color w:val="3F6E74"/>
            <w:sz w:val="18"/>
            <w:szCs w:val="18"/>
            <w:shd w:val="clear" w:color="auto" w:fill="FFFFFF"/>
            <w:lang w:val="en-US"/>
          </w:rPr>
          <w:delText>oranges</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C41A16"/>
            <w:sz w:val="18"/>
            <w:szCs w:val="18"/>
            <w:shd w:val="clear" w:color="auto" w:fill="FFFFFF"/>
            <w:lang w:val="en-US"/>
          </w:rPr>
          <w:delText xml:space="preserve"> pieces of fruit."</w:delText>
        </w:r>
      </w:del>
    </w:p>
    <w:p w14:paraId="6F4C6133" w14:textId="77777777" w:rsidR="00432D6D" w:rsidRPr="00A66496" w:rsidDel="002E607A" w:rsidRDefault="00432D6D" w:rsidP="008313E9">
      <w:pPr>
        <w:shd w:val="clear" w:color="auto" w:fill="FFFFFF"/>
        <w:spacing w:after="0"/>
        <w:ind w:left="567"/>
        <w:textAlignment w:val="baseline"/>
        <w:rPr>
          <w:del w:id="427" w:author="Willian" w:date="2017-03-08T00:13:00Z"/>
          <w:rFonts w:ascii="Menlo" w:hAnsi="Menlo" w:cs="Menlo"/>
          <w:noProof/>
          <w:color w:val="414141"/>
          <w:sz w:val="21"/>
          <w:szCs w:val="21"/>
          <w:lang w:val="en-US"/>
        </w:rPr>
      </w:pPr>
    </w:p>
    <w:p w14:paraId="6039CF98" w14:textId="77777777" w:rsidR="008313E9" w:rsidRPr="00432D6D" w:rsidDel="002E607A" w:rsidRDefault="00432D6D" w:rsidP="00432D6D">
      <w:pPr>
        <w:pStyle w:val="Ttulo3"/>
        <w:rPr>
          <w:del w:id="428" w:author="Willian" w:date="2017-03-08T00:13:00Z"/>
          <w:noProof/>
        </w:rPr>
      </w:pPr>
      <w:del w:id="429" w:author="Willian" w:date="2017-03-08T00:13:00Z">
        <w:r w:rsidDel="002E607A">
          <w:rPr>
            <w:noProof/>
          </w:rPr>
          <w:delText>Opcionais</w:delText>
        </w:r>
      </w:del>
    </w:p>
    <w:p w14:paraId="24DDF3FB" w14:textId="77777777" w:rsidR="008313E9" w:rsidRPr="008313E9" w:rsidDel="002E607A" w:rsidRDefault="008313E9" w:rsidP="008313E9">
      <w:pPr>
        <w:rPr>
          <w:del w:id="430" w:author="Willian" w:date="2017-03-08T00:13:00Z"/>
          <w:rFonts w:cs="Times New Roman"/>
          <w:color w:val="auto"/>
        </w:rPr>
      </w:pPr>
      <w:del w:id="431" w:author="Willian" w:date="2017-03-08T00:13:00Z">
        <w:r w:rsidRPr="008313E9" w:rsidDel="002E607A">
          <w:rPr>
            <w:color w:val="414141"/>
            <w:shd w:val="clear" w:color="auto" w:fill="FFFFFF"/>
          </w:rPr>
          <w:delText xml:space="preserve">Use </w:delText>
        </w:r>
        <w:r w:rsidRPr="008313E9" w:rsidDel="002E607A">
          <w:rPr>
            <w:b/>
            <w:bCs/>
            <w:color w:val="414141"/>
            <w:shd w:val="clear" w:color="auto" w:fill="FFFFFF"/>
          </w:rPr>
          <w:delText>optionals</w:delText>
        </w:r>
        <w:r w:rsidRPr="008313E9" w:rsidDel="002E607A">
          <w:rPr>
            <w:color w:val="414141"/>
            <w:shd w:val="clear" w:color="auto" w:fill="FFFFFF"/>
          </w:rPr>
          <w:delText xml:space="preserve"> para trabalhar com valores que podem estar ausentes. Um valor opcional pode conter um valor ou pode conter </w:delText>
        </w:r>
        <w:r w:rsidRPr="008313E9" w:rsidDel="002E607A">
          <w:rPr>
            <w:b/>
            <w:bCs/>
            <w:color w:val="414141"/>
            <w:shd w:val="clear" w:color="auto" w:fill="FFFFFF"/>
          </w:rPr>
          <w:delText xml:space="preserve">nil </w:delText>
        </w:r>
        <w:r w:rsidRPr="008313E9" w:rsidDel="002E607A">
          <w:rPr>
            <w:color w:val="414141"/>
            <w:shd w:val="clear" w:color="auto" w:fill="FFFFFF"/>
          </w:rPr>
          <w:delText xml:space="preserve">(nenhum valor) para indicar que o valor está ausente. Coloque um ponto de interrogação ( </w:delText>
        </w:r>
        <w:r w:rsidRPr="008313E9" w:rsidDel="002E607A">
          <w:rPr>
            <w:b/>
            <w:bCs/>
            <w:color w:val="414141"/>
            <w:shd w:val="clear" w:color="auto" w:fill="FFFFFF"/>
          </w:rPr>
          <w:delText>?</w:delText>
        </w:r>
        <w:r w:rsidRPr="008313E9" w:rsidDel="002E607A">
          <w:rPr>
            <w:color w:val="414141"/>
            <w:shd w:val="clear" w:color="auto" w:fill="FFFFFF"/>
          </w:rPr>
          <w:delText>) após o tipo de um valor para marcá-lo como opcional.</w:delText>
        </w:r>
      </w:del>
    </w:p>
    <w:p w14:paraId="71E59E07" w14:textId="77777777" w:rsidR="008313E9" w:rsidRPr="008313E9" w:rsidDel="002E607A" w:rsidRDefault="008313E9" w:rsidP="003F6B0B">
      <w:pPr>
        <w:numPr>
          <w:ilvl w:val="0"/>
          <w:numId w:val="4"/>
        </w:numPr>
        <w:shd w:val="clear" w:color="auto" w:fill="FFFFFF"/>
        <w:spacing w:after="0"/>
        <w:textAlignment w:val="baseline"/>
        <w:rPr>
          <w:del w:id="432" w:author="Willian" w:date="2017-03-08T00:13:00Z"/>
          <w:rFonts w:ascii="Menlo" w:hAnsi="Menlo" w:cs="Menlo"/>
          <w:noProof/>
          <w:color w:val="FFFFFF"/>
          <w:sz w:val="21"/>
          <w:szCs w:val="21"/>
        </w:rPr>
      </w:pPr>
      <w:del w:id="433" w:author="Willian" w:date="2017-03-08T00:13:00Z">
        <w:r w:rsidRPr="008313E9" w:rsidDel="002E607A">
          <w:rPr>
            <w:rFonts w:ascii="Menlo" w:hAnsi="Menlo" w:cs="Menlo"/>
            <w:noProof/>
            <w:color w:val="AA3391"/>
            <w:sz w:val="18"/>
            <w:szCs w:val="18"/>
            <w:shd w:val="clear" w:color="auto" w:fill="FFFFFF"/>
          </w:rPr>
          <w:delText>let</w:delText>
        </w:r>
        <w:r w:rsidRPr="008313E9" w:rsidDel="002E607A">
          <w:rPr>
            <w:rFonts w:ascii="Menlo" w:hAnsi="Menlo" w:cs="Menlo"/>
            <w:noProof/>
            <w:sz w:val="19"/>
            <w:szCs w:val="19"/>
            <w:shd w:val="clear" w:color="auto" w:fill="FFFFFF"/>
          </w:rPr>
          <w:delText xml:space="preserve"> </w:delText>
        </w:r>
        <w:r w:rsidRPr="008313E9" w:rsidDel="002E607A">
          <w:rPr>
            <w:rFonts w:ascii="Menlo" w:hAnsi="Menlo" w:cs="Menlo"/>
            <w:noProof/>
            <w:color w:val="3F6E74"/>
            <w:sz w:val="18"/>
            <w:szCs w:val="18"/>
            <w:shd w:val="clear" w:color="auto" w:fill="FFFFFF"/>
          </w:rPr>
          <w:delText>optionalInt</w:delText>
        </w:r>
        <w:r w:rsidRPr="008313E9" w:rsidDel="002E607A">
          <w:rPr>
            <w:rFonts w:ascii="Menlo" w:hAnsi="Menlo" w:cs="Menlo"/>
            <w:noProof/>
            <w:sz w:val="19"/>
            <w:szCs w:val="19"/>
            <w:shd w:val="clear" w:color="auto" w:fill="FFFFFF"/>
          </w:rPr>
          <w:delText xml:space="preserve">: </w:delText>
        </w:r>
        <w:r w:rsidRPr="008313E9" w:rsidDel="002E607A">
          <w:rPr>
            <w:rFonts w:ascii="Menlo" w:hAnsi="Menlo" w:cs="Menlo"/>
            <w:noProof/>
            <w:color w:val="5C2699"/>
            <w:sz w:val="18"/>
            <w:szCs w:val="18"/>
            <w:shd w:val="clear" w:color="auto" w:fill="FFFFFF"/>
          </w:rPr>
          <w:delText>Int</w:delText>
        </w:r>
        <w:r w:rsidRPr="008313E9" w:rsidDel="002E607A">
          <w:rPr>
            <w:rFonts w:ascii="Menlo" w:hAnsi="Menlo" w:cs="Menlo"/>
            <w:noProof/>
            <w:sz w:val="19"/>
            <w:szCs w:val="19"/>
            <w:shd w:val="clear" w:color="auto" w:fill="FFFFFF"/>
          </w:rPr>
          <w:delText xml:space="preserve">? = </w:delText>
        </w:r>
        <w:r w:rsidRPr="008313E9" w:rsidDel="002E607A">
          <w:rPr>
            <w:rFonts w:ascii="Menlo" w:hAnsi="Menlo" w:cs="Menlo"/>
            <w:noProof/>
            <w:color w:val="1C00CF"/>
            <w:sz w:val="18"/>
            <w:szCs w:val="18"/>
            <w:shd w:val="clear" w:color="auto" w:fill="FFFFFF"/>
          </w:rPr>
          <w:delText>9</w:delText>
        </w:r>
      </w:del>
    </w:p>
    <w:p w14:paraId="10EC5514" w14:textId="77777777" w:rsidR="008313E9" w:rsidRPr="008313E9" w:rsidDel="002E607A" w:rsidRDefault="008313E9" w:rsidP="008313E9">
      <w:pPr>
        <w:rPr>
          <w:del w:id="434" w:author="Willian" w:date="2017-03-08T00:13:00Z"/>
          <w:rFonts w:ascii="Times New Roman" w:eastAsia="Times New Roman" w:hAnsi="Times New Roman" w:cs="Times New Roman"/>
          <w:color w:val="auto"/>
          <w:sz w:val="24"/>
          <w:szCs w:val="24"/>
        </w:rPr>
      </w:pPr>
    </w:p>
    <w:p w14:paraId="55888E58" w14:textId="77777777" w:rsidR="008313E9" w:rsidRPr="008313E9" w:rsidDel="002E607A" w:rsidRDefault="008313E9" w:rsidP="008313E9">
      <w:pPr>
        <w:rPr>
          <w:del w:id="435" w:author="Willian" w:date="2017-03-08T00:13:00Z"/>
          <w:rFonts w:ascii="Times New Roman" w:hAnsi="Times New Roman" w:cs="Times New Roman"/>
          <w:color w:val="auto"/>
          <w:sz w:val="24"/>
          <w:szCs w:val="24"/>
        </w:rPr>
      </w:pPr>
      <w:del w:id="436" w:author="Willian" w:date="2017-03-08T00:13:00Z">
        <w:r w:rsidRPr="008313E9" w:rsidDel="002E607A">
          <w:rPr>
            <w:rFonts w:ascii="Calibri" w:hAnsi="Calibri" w:cs="Times New Roman"/>
          </w:rPr>
          <w:delText xml:space="preserve">Para obter o valor subjacente de um opcional, </w:delText>
        </w:r>
        <w:commentRangeStart w:id="437"/>
        <w:r w:rsidRPr="008313E9" w:rsidDel="002E607A">
          <w:rPr>
            <w:rFonts w:ascii="Calibri" w:hAnsi="Calibri" w:cs="Times New Roman"/>
          </w:rPr>
          <w:delText xml:space="preserve">“desembrulhe-o”. </w:delText>
        </w:r>
        <w:commentRangeEnd w:id="437"/>
        <w:r w:rsidR="00F810AF" w:rsidDel="002E607A">
          <w:rPr>
            <w:rStyle w:val="Refdecomentrio"/>
          </w:rPr>
          <w:commentReference w:id="437"/>
        </w:r>
        <w:r w:rsidRPr="008313E9" w:rsidDel="002E607A">
          <w:rPr>
            <w:rFonts w:ascii="Calibri" w:hAnsi="Calibri" w:cs="Times New Roman"/>
          </w:rPr>
          <w:delText xml:space="preserve">Você vai aprender a </w:delText>
        </w:r>
        <w:commentRangeStart w:id="438"/>
        <w:commentRangeStart w:id="439"/>
        <w:r w:rsidRPr="008313E9" w:rsidDel="002E607A">
          <w:rPr>
            <w:rFonts w:ascii="Calibri" w:hAnsi="Calibri" w:cs="Times New Roman"/>
          </w:rPr>
          <w:delText>desembrulhar</w:delText>
        </w:r>
        <w:commentRangeEnd w:id="438"/>
        <w:r w:rsidR="00F810AF" w:rsidDel="002E607A">
          <w:rPr>
            <w:rStyle w:val="Refdecomentrio"/>
          </w:rPr>
          <w:commentReference w:id="438"/>
        </w:r>
        <w:commentRangeEnd w:id="439"/>
        <w:r w:rsidR="00BA2A4A" w:rsidDel="002E607A">
          <w:rPr>
            <w:rStyle w:val="Refdecomentrio"/>
          </w:rPr>
          <w:commentReference w:id="439"/>
        </w:r>
        <w:r w:rsidRPr="008313E9" w:rsidDel="002E607A">
          <w:rPr>
            <w:rFonts w:ascii="Calibri" w:hAnsi="Calibri" w:cs="Times New Roman"/>
          </w:rPr>
          <w:delText xml:space="preserve"> uma variável mais tarde, mas a maneira mais simples para fazer isto é usando o operador </w:delText>
        </w:r>
        <w:r w:rsidRPr="008313E9" w:rsidDel="002E607A">
          <w:rPr>
            <w:rFonts w:ascii="Calibri" w:hAnsi="Calibri" w:cs="Times New Roman"/>
            <w:b/>
            <w:bCs/>
          </w:rPr>
          <w:delText xml:space="preserve">unwrap ( !). </w:delText>
        </w:r>
        <w:r w:rsidRPr="008313E9" w:rsidDel="002E607A">
          <w:rPr>
            <w:rFonts w:ascii="Calibri" w:hAnsi="Calibri" w:cs="Times New Roman"/>
          </w:rPr>
          <w:delText xml:space="preserve">Só utilize o operador </w:delText>
        </w:r>
        <w:r w:rsidRPr="008313E9" w:rsidDel="002E607A">
          <w:rPr>
            <w:rFonts w:ascii="Calibri" w:hAnsi="Calibri" w:cs="Times New Roman"/>
            <w:b/>
            <w:bCs/>
          </w:rPr>
          <w:delText>unwrap</w:delText>
        </w:r>
        <w:r w:rsidRPr="008313E9" w:rsidDel="002E607A">
          <w:rPr>
            <w:rFonts w:ascii="Calibri" w:hAnsi="Calibri" w:cs="Times New Roman"/>
          </w:rPr>
          <w:delText xml:space="preserve"> se tiver certeza que o valor subjacente não é </w:delText>
        </w:r>
        <w:r w:rsidDel="002E607A">
          <w:rPr>
            <w:rFonts w:ascii="Menlo" w:hAnsi="Menlo" w:cs="Menlo"/>
            <w:color w:val="AA3391"/>
            <w:sz w:val="18"/>
            <w:szCs w:val="18"/>
            <w:shd w:val="clear" w:color="auto" w:fill="FFFFFF"/>
          </w:rPr>
          <w:delText>nil</w:delText>
        </w:r>
        <w:r w:rsidRPr="008313E9" w:rsidDel="002E607A">
          <w:rPr>
            <w:rFonts w:ascii="Calibri" w:hAnsi="Calibri" w:cs="Times New Roman"/>
            <w:b/>
            <w:bCs/>
          </w:rPr>
          <w:delText>.</w:delText>
        </w:r>
      </w:del>
    </w:p>
    <w:p w14:paraId="72C9BB01" w14:textId="77777777" w:rsidR="00BA2A4A" w:rsidRPr="00BA2A4A" w:rsidDel="002E607A" w:rsidRDefault="008313E9">
      <w:pPr>
        <w:ind w:left="567"/>
        <w:rPr>
          <w:del w:id="440" w:author="Willian" w:date="2017-03-08T00:13:00Z"/>
          <w:noProof/>
          <w:color w:val="7030A0"/>
          <w:rPrChange w:id="441" w:author="Willian" w:date="2016-11-04T22:15:00Z">
            <w:rPr>
              <w:del w:id="442" w:author="Willian" w:date="2017-03-08T00:13:00Z"/>
              <w:noProof/>
            </w:rPr>
          </w:rPrChange>
        </w:rPr>
        <w:pPrChange w:id="443" w:author="Willian" w:date="2016-11-04T22:15:00Z">
          <w:pPr>
            <w:shd w:val="clear" w:color="auto" w:fill="FFFFFF"/>
            <w:spacing w:after="0"/>
            <w:ind w:left="567"/>
            <w:textAlignment w:val="baseline"/>
          </w:pPr>
        </w:pPrChange>
      </w:pPr>
      <w:del w:id="444" w:author="Willian" w:date="2017-03-08T00:13:00Z">
        <w:r w:rsidRPr="008313E9" w:rsidDel="002E607A">
          <w:rPr>
            <w:rFonts w:ascii="Menlo" w:hAnsi="Menlo" w:cs="Menlo"/>
            <w:noProof/>
            <w:color w:val="AA3391"/>
            <w:sz w:val="18"/>
            <w:szCs w:val="18"/>
            <w:shd w:val="clear" w:color="auto" w:fill="FFFFFF"/>
          </w:rPr>
          <w:delText>let</w:delText>
        </w:r>
        <w:r w:rsidRPr="008313E9" w:rsidDel="002E607A">
          <w:rPr>
            <w:rFonts w:ascii="Menlo" w:hAnsi="Menlo" w:cs="Menlo"/>
            <w:noProof/>
            <w:sz w:val="18"/>
            <w:szCs w:val="18"/>
            <w:shd w:val="clear" w:color="auto" w:fill="FFFFFF"/>
          </w:rPr>
          <w:delText xml:space="preserve"> </w:delText>
        </w:r>
        <w:r w:rsidRPr="008313E9" w:rsidDel="002E607A">
          <w:rPr>
            <w:rFonts w:ascii="Menlo" w:hAnsi="Menlo" w:cs="Menlo"/>
            <w:noProof/>
            <w:color w:val="3F6E74"/>
            <w:sz w:val="18"/>
            <w:szCs w:val="18"/>
            <w:shd w:val="clear" w:color="auto" w:fill="FFFFFF"/>
          </w:rPr>
          <w:delText>actualInt</w:delText>
        </w:r>
        <w:r w:rsidRPr="008313E9" w:rsidDel="002E607A">
          <w:rPr>
            <w:rFonts w:ascii="Menlo" w:hAnsi="Menlo" w:cs="Menlo"/>
            <w:noProof/>
            <w:sz w:val="18"/>
            <w:szCs w:val="18"/>
            <w:shd w:val="clear" w:color="auto" w:fill="FFFFFF"/>
          </w:rPr>
          <w:delText xml:space="preserve">: </w:delText>
        </w:r>
        <w:r w:rsidRPr="008313E9" w:rsidDel="002E607A">
          <w:rPr>
            <w:rFonts w:ascii="Menlo" w:hAnsi="Menlo" w:cs="Menlo"/>
            <w:noProof/>
            <w:color w:val="5C2699"/>
            <w:sz w:val="18"/>
            <w:szCs w:val="18"/>
            <w:shd w:val="clear" w:color="auto" w:fill="FFFFFF"/>
          </w:rPr>
          <w:delText>Int</w:delText>
        </w:r>
        <w:r w:rsidRPr="008313E9" w:rsidDel="002E607A">
          <w:rPr>
            <w:rFonts w:ascii="Menlo" w:hAnsi="Menlo" w:cs="Menlo"/>
            <w:noProof/>
            <w:sz w:val="18"/>
            <w:szCs w:val="18"/>
            <w:shd w:val="clear" w:color="auto" w:fill="FFFFFF"/>
          </w:rPr>
          <w:delText xml:space="preserve"> = </w:delText>
        </w:r>
        <w:r w:rsidRPr="008313E9" w:rsidDel="002E607A">
          <w:rPr>
            <w:rFonts w:ascii="Menlo" w:hAnsi="Menlo" w:cs="Menlo"/>
            <w:noProof/>
            <w:color w:val="3F6E74"/>
            <w:sz w:val="18"/>
            <w:szCs w:val="18"/>
            <w:shd w:val="clear" w:color="auto" w:fill="FFFFFF"/>
          </w:rPr>
          <w:delText>optionalInt</w:delText>
        </w:r>
        <w:r w:rsidRPr="008313E9" w:rsidDel="002E607A">
          <w:rPr>
            <w:rFonts w:ascii="Menlo" w:hAnsi="Menlo" w:cs="Menlo"/>
            <w:noProof/>
            <w:sz w:val="18"/>
            <w:szCs w:val="18"/>
            <w:shd w:val="clear" w:color="auto" w:fill="FFFFFF"/>
          </w:rPr>
          <w:delText>!</w:delText>
        </w:r>
      </w:del>
    </w:p>
    <w:p w14:paraId="40180AED" w14:textId="77777777" w:rsidR="008313E9" w:rsidRPr="008313E9" w:rsidDel="002E607A" w:rsidRDefault="008313E9" w:rsidP="003F6B0B">
      <w:pPr>
        <w:numPr>
          <w:ilvl w:val="0"/>
          <w:numId w:val="5"/>
        </w:numPr>
        <w:shd w:val="clear" w:color="auto" w:fill="FFFFFF"/>
        <w:spacing w:after="0"/>
        <w:textAlignment w:val="baseline"/>
        <w:rPr>
          <w:del w:id="445" w:author="Willian" w:date="2017-03-08T00:13:00Z"/>
          <w:rFonts w:ascii="Arial" w:hAnsi="Arial"/>
          <w:color w:val="FFFFFF"/>
          <w:sz w:val="21"/>
          <w:szCs w:val="21"/>
        </w:rPr>
      </w:pPr>
    </w:p>
    <w:p w14:paraId="7567FFC9" w14:textId="77777777" w:rsidR="008313E9" w:rsidRPr="008313E9" w:rsidDel="002E607A" w:rsidRDefault="008313E9" w:rsidP="008313E9">
      <w:pPr>
        <w:rPr>
          <w:del w:id="446" w:author="Willian" w:date="2017-03-08T00:13:00Z"/>
          <w:rFonts w:ascii="Times New Roman" w:hAnsi="Times New Roman" w:cs="Times New Roman"/>
          <w:color w:val="auto"/>
          <w:sz w:val="24"/>
          <w:szCs w:val="24"/>
        </w:rPr>
      </w:pPr>
      <w:del w:id="447" w:author="Willian" w:date="2017-03-08T00:13:00Z">
        <w:r w:rsidRPr="008313E9" w:rsidDel="002E607A">
          <w:rPr>
            <w:rFonts w:ascii="Calibri" w:hAnsi="Calibri" w:cs="Times New Roman"/>
          </w:rPr>
          <w:delText xml:space="preserve">Opcionais estão presentes em Swift, e são muito úteis para muitas situações em que um valor pode ou não estar presente. Eles são especialmente </w:delText>
        </w:r>
      </w:del>
      <w:del w:id="448" w:author="Willian" w:date="2016-11-04T22:05:00Z">
        <w:r w:rsidRPr="008313E9" w:rsidDel="00CC0C79">
          <w:rPr>
            <w:rFonts w:ascii="Calibri" w:hAnsi="Calibri" w:cs="Times New Roman"/>
          </w:rPr>
          <w:delText>úti</w:delText>
        </w:r>
      </w:del>
      <w:ins w:id="449" w:author="Vicente da Silva, Mayara" w:date="2016-11-01T16:56:00Z">
        <w:del w:id="450" w:author="Willian" w:date="2016-11-04T22:05:00Z">
          <w:r w:rsidR="00F810AF" w:rsidDel="00CC0C79">
            <w:rPr>
              <w:rFonts w:ascii="Calibri" w:hAnsi="Calibri" w:cs="Times New Roman"/>
            </w:rPr>
            <w:delText>eis</w:delText>
          </w:r>
        </w:del>
      </w:ins>
      <w:del w:id="451" w:author="Willian" w:date="2017-03-08T00:13:00Z">
        <w:r w:rsidRPr="008313E9" w:rsidDel="002E607A">
          <w:rPr>
            <w:rFonts w:ascii="Calibri" w:hAnsi="Calibri" w:cs="Times New Roman"/>
          </w:rPr>
          <w:delText>l para tentativas de conversões.</w:delText>
        </w:r>
      </w:del>
    </w:p>
    <w:p w14:paraId="31CCAC1F" w14:textId="77777777" w:rsidR="008313E9" w:rsidRPr="008313E9" w:rsidDel="002E607A" w:rsidRDefault="008313E9" w:rsidP="008F50D6">
      <w:pPr>
        <w:shd w:val="clear" w:color="auto" w:fill="FFFFFF"/>
        <w:spacing w:after="0"/>
        <w:ind w:left="567"/>
        <w:textAlignment w:val="baseline"/>
        <w:rPr>
          <w:del w:id="452" w:author="Willian" w:date="2017-03-08T00:13:00Z"/>
          <w:rFonts w:ascii="Menlo" w:hAnsi="Menlo" w:cs="Menlo"/>
          <w:noProof/>
          <w:sz w:val="21"/>
          <w:szCs w:val="21"/>
        </w:rPr>
      </w:pPr>
      <w:del w:id="453" w:author="Willian" w:date="2017-03-08T00:13:00Z">
        <w:r w:rsidRPr="008313E9" w:rsidDel="002E607A">
          <w:rPr>
            <w:rFonts w:ascii="Menlo" w:hAnsi="Menlo" w:cs="Menlo"/>
            <w:noProof/>
            <w:color w:val="AA3391"/>
            <w:sz w:val="18"/>
            <w:szCs w:val="18"/>
            <w:shd w:val="clear" w:color="auto" w:fill="FFFFFF"/>
          </w:rPr>
          <w:delText>var</w:delText>
        </w:r>
        <w:r w:rsidRPr="008313E9" w:rsidDel="002E607A">
          <w:rPr>
            <w:rFonts w:ascii="Menlo" w:hAnsi="Menlo" w:cs="Menlo"/>
            <w:noProof/>
            <w:sz w:val="18"/>
            <w:szCs w:val="18"/>
            <w:shd w:val="clear" w:color="auto" w:fill="FFFFFF"/>
          </w:rPr>
          <w:delText xml:space="preserve"> </w:delText>
        </w:r>
        <w:r w:rsidRPr="008313E9" w:rsidDel="002E607A">
          <w:rPr>
            <w:rFonts w:ascii="Menlo" w:hAnsi="Menlo" w:cs="Menlo"/>
            <w:noProof/>
            <w:color w:val="3F6E74"/>
            <w:sz w:val="18"/>
            <w:szCs w:val="18"/>
            <w:shd w:val="clear" w:color="auto" w:fill="FFFFFF"/>
          </w:rPr>
          <w:delText>myString</w:delText>
        </w:r>
        <w:r w:rsidRPr="008313E9" w:rsidDel="002E607A">
          <w:rPr>
            <w:rFonts w:ascii="Menlo" w:hAnsi="Menlo" w:cs="Menlo"/>
            <w:noProof/>
            <w:sz w:val="18"/>
            <w:szCs w:val="18"/>
            <w:shd w:val="clear" w:color="auto" w:fill="FFFFFF"/>
          </w:rPr>
          <w:delText xml:space="preserve"> = </w:delText>
        </w:r>
        <w:r w:rsidRPr="008313E9" w:rsidDel="002E607A">
          <w:rPr>
            <w:rFonts w:ascii="Menlo" w:hAnsi="Menlo" w:cs="Menlo"/>
            <w:noProof/>
            <w:color w:val="C41A16"/>
            <w:sz w:val="18"/>
            <w:szCs w:val="18"/>
            <w:shd w:val="clear" w:color="auto" w:fill="FFFFFF"/>
          </w:rPr>
          <w:delText>"7"</w:delText>
        </w:r>
      </w:del>
    </w:p>
    <w:p w14:paraId="13F3DC88" w14:textId="77777777" w:rsidR="008313E9" w:rsidRPr="00A66496" w:rsidDel="002E607A" w:rsidRDefault="008313E9" w:rsidP="008F50D6">
      <w:pPr>
        <w:shd w:val="clear" w:color="auto" w:fill="FFFFFF"/>
        <w:spacing w:after="0"/>
        <w:ind w:left="567"/>
        <w:textAlignment w:val="baseline"/>
        <w:rPr>
          <w:del w:id="454" w:author="Willian" w:date="2017-03-08T00:13:00Z"/>
          <w:rFonts w:ascii="Menlo" w:hAnsi="Menlo" w:cs="Menlo"/>
          <w:noProof/>
          <w:sz w:val="21"/>
          <w:szCs w:val="21"/>
          <w:lang w:val="en-US"/>
        </w:rPr>
      </w:pPr>
      <w:del w:id="455" w:author="Willian" w:date="2017-03-08T00:13:00Z">
        <w:r w:rsidRPr="00A66496" w:rsidDel="002E607A">
          <w:rPr>
            <w:rFonts w:ascii="Menlo" w:hAnsi="Menlo" w:cs="Menlo"/>
            <w:noProof/>
            <w:color w:val="AA3391"/>
            <w:sz w:val="18"/>
            <w:szCs w:val="18"/>
            <w:shd w:val="clear" w:color="auto" w:fill="FFFFFF"/>
            <w:lang w:val="en-US"/>
          </w:rPr>
          <w:delText>var</w:delText>
        </w:r>
        <w:r w:rsidRPr="00A66496" w:rsidDel="002E607A">
          <w:rPr>
            <w:rFonts w:ascii="Menlo" w:hAnsi="Menlo" w:cs="Menlo"/>
            <w:noProof/>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possibleInt</w:delText>
        </w:r>
        <w:r w:rsidRPr="00A66496" w:rsidDel="002E607A">
          <w:rPr>
            <w:rFonts w:ascii="Menlo" w:hAnsi="Menlo" w:cs="Menlo"/>
            <w:noProof/>
            <w:sz w:val="18"/>
            <w:szCs w:val="18"/>
            <w:shd w:val="clear" w:color="auto" w:fill="FFFFFF"/>
            <w:lang w:val="en-US"/>
          </w:rPr>
          <w:delText xml:space="preserve"> = </w:delText>
        </w:r>
        <w:r w:rsidRPr="00A66496" w:rsidDel="002E607A">
          <w:rPr>
            <w:rFonts w:ascii="Menlo" w:hAnsi="Menlo" w:cs="Menlo"/>
            <w:noProof/>
            <w:color w:val="3F6E74"/>
            <w:sz w:val="18"/>
            <w:szCs w:val="18"/>
            <w:shd w:val="clear" w:color="auto" w:fill="FFFFFF"/>
            <w:lang w:val="en-US"/>
          </w:rPr>
          <w:delText>Int</w:delText>
        </w:r>
        <w:r w:rsidRPr="00A66496" w:rsidDel="002E607A">
          <w:rPr>
            <w:rFonts w:ascii="Menlo" w:hAnsi="Menlo" w:cs="Menlo"/>
            <w:noProof/>
            <w:sz w:val="18"/>
            <w:szCs w:val="18"/>
            <w:shd w:val="clear" w:color="auto" w:fill="FFFFFF"/>
            <w:lang w:val="en-US"/>
          </w:rPr>
          <w:delText>(</w:delText>
        </w:r>
        <w:r w:rsidRPr="00A66496" w:rsidDel="002E607A">
          <w:rPr>
            <w:rFonts w:ascii="Menlo" w:hAnsi="Menlo" w:cs="Menlo"/>
            <w:noProof/>
            <w:color w:val="3F6E74"/>
            <w:sz w:val="18"/>
            <w:szCs w:val="18"/>
            <w:shd w:val="clear" w:color="auto" w:fill="FFFFFF"/>
            <w:lang w:val="en-US"/>
          </w:rPr>
          <w:delText>myString</w:delText>
        </w:r>
        <w:r w:rsidRPr="00A66496" w:rsidDel="002E607A">
          <w:rPr>
            <w:rFonts w:ascii="Menlo" w:hAnsi="Menlo" w:cs="Menlo"/>
            <w:noProof/>
            <w:sz w:val="18"/>
            <w:szCs w:val="18"/>
            <w:shd w:val="clear" w:color="auto" w:fill="FFFFFF"/>
            <w:lang w:val="en-US"/>
          </w:rPr>
          <w:delText>)</w:delText>
        </w:r>
      </w:del>
    </w:p>
    <w:p w14:paraId="0D601AE3" w14:textId="77777777" w:rsidR="008313E9" w:rsidRPr="00A66496" w:rsidDel="002E607A" w:rsidRDefault="008313E9" w:rsidP="008F50D6">
      <w:pPr>
        <w:shd w:val="clear" w:color="auto" w:fill="FFFFFF"/>
        <w:spacing w:after="0"/>
        <w:ind w:left="567"/>
        <w:textAlignment w:val="baseline"/>
        <w:rPr>
          <w:del w:id="456" w:author="Willian" w:date="2017-03-08T00:13:00Z"/>
          <w:rFonts w:ascii="Menlo" w:hAnsi="Menlo" w:cs="Menlo"/>
          <w:noProof/>
          <w:sz w:val="21"/>
          <w:szCs w:val="21"/>
          <w:lang w:val="en-US"/>
        </w:rPr>
      </w:pPr>
      <w:del w:id="457" w:author="Willian" w:date="2017-03-08T00:13:00Z">
        <w:r w:rsidRPr="00A66496" w:rsidDel="002E607A">
          <w:rPr>
            <w:rFonts w:ascii="Menlo" w:hAnsi="Menlo" w:cs="Menlo"/>
            <w:noProof/>
            <w:color w:val="3F6E74"/>
            <w:sz w:val="18"/>
            <w:szCs w:val="18"/>
            <w:shd w:val="clear" w:color="auto" w:fill="FFFFFF"/>
            <w:lang w:val="en-US"/>
          </w:rPr>
          <w:delText>print</w:delText>
        </w:r>
        <w:r w:rsidRPr="00A66496" w:rsidDel="002E607A">
          <w:rPr>
            <w:rFonts w:ascii="Menlo" w:hAnsi="Menlo" w:cs="Menlo"/>
            <w:noProof/>
            <w:sz w:val="18"/>
            <w:szCs w:val="18"/>
            <w:shd w:val="clear" w:color="auto" w:fill="FFFFFF"/>
            <w:lang w:val="en-US"/>
          </w:rPr>
          <w:delText>(</w:delText>
        </w:r>
        <w:r w:rsidRPr="00A66496" w:rsidDel="002E607A">
          <w:rPr>
            <w:rFonts w:ascii="Menlo" w:hAnsi="Menlo" w:cs="Menlo"/>
            <w:noProof/>
            <w:color w:val="3F6E74"/>
            <w:sz w:val="18"/>
            <w:szCs w:val="18"/>
            <w:shd w:val="clear" w:color="auto" w:fill="FFFFFF"/>
            <w:lang w:val="en-US"/>
          </w:rPr>
          <w:delText>possibleInt</w:delText>
        </w:r>
        <w:r w:rsidRPr="00A66496" w:rsidDel="002E607A">
          <w:rPr>
            <w:rFonts w:ascii="Menlo" w:hAnsi="Menlo" w:cs="Menlo"/>
            <w:noProof/>
            <w:sz w:val="18"/>
            <w:szCs w:val="18"/>
            <w:shd w:val="clear" w:color="auto" w:fill="FFFFFF"/>
            <w:lang w:val="en-US"/>
          </w:rPr>
          <w:delText>)</w:delText>
        </w:r>
      </w:del>
    </w:p>
    <w:p w14:paraId="3AF422E6" w14:textId="77777777" w:rsidR="008313E9" w:rsidRPr="00A66496" w:rsidDel="002E607A" w:rsidRDefault="008313E9" w:rsidP="008313E9">
      <w:pPr>
        <w:rPr>
          <w:del w:id="458" w:author="Willian" w:date="2017-03-08T00:13:00Z"/>
          <w:rFonts w:ascii="Times New Roman" w:eastAsia="Times New Roman" w:hAnsi="Times New Roman" w:cs="Times New Roman"/>
          <w:color w:val="auto"/>
          <w:sz w:val="24"/>
          <w:szCs w:val="24"/>
          <w:lang w:val="en-US"/>
        </w:rPr>
      </w:pPr>
    </w:p>
    <w:p w14:paraId="42EBA061" w14:textId="77777777" w:rsidR="00432D6D" w:rsidRPr="008313E9" w:rsidDel="002E607A" w:rsidRDefault="00432D6D" w:rsidP="00432D6D">
      <w:pPr>
        <w:pStyle w:val="Ttulo3"/>
        <w:rPr>
          <w:del w:id="459" w:author="Willian" w:date="2017-03-08T00:13:00Z"/>
        </w:rPr>
      </w:pPr>
      <w:del w:id="460" w:author="Willian" w:date="2017-03-08T00:13:00Z">
        <w:r w:rsidDel="002E607A">
          <w:delText>Arrays</w:delText>
        </w:r>
      </w:del>
    </w:p>
    <w:p w14:paraId="6474865F" w14:textId="77777777" w:rsidR="008313E9" w:rsidRPr="008313E9" w:rsidDel="002E607A" w:rsidRDefault="008313E9" w:rsidP="008313E9">
      <w:pPr>
        <w:rPr>
          <w:del w:id="461" w:author="Willian" w:date="2017-03-08T00:13:00Z"/>
          <w:rFonts w:ascii="Times New Roman" w:hAnsi="Times New Roman" w:cs="Times New Roman"/>
          <w:color w:val="auto"/>
          <w:sz w:val="24"/>
          <w:szCs w:val="24"/>
        </w:rPr>
      </w:pPr>
      <w:del w:id="462" w:author="Willian" w:date="2017-03-08T00:13:00Z">
        <w:r w:rsidRPr="008313E9" w:rsidDel="002E607A">
          <w:rPr>
            <w:rFonts w:ascii="Calibri" w:hAnsi="Calibri" w:cs="Times New Roman"/>
          </w:rPr>
          <w:delText>Uma matriz (ou mais popularmente chamado de array) é um tipo de dados que mantém o controle de uma coleção ordenada de itens. Crie arrays utilizando colchetes ( []), e acesse seus elementos escrevendo o índice entre estes colchetes. Como em Java, arrays sempre começam no índice 0.</w:delText>
        </w:r>
      </w:del>
    </w:p>
    <w:p w14:paraId="6553E23F" w14:textId="77777777" w:rsidR="008313E9" w:rsidRPr="008313E9" w:rsidDel="002E607A" w:rsidRDefault="008313E9" w:rsidP="008F50D6">
      <w:pPr>
        <w:spacing w:before="460" w:after="0"/>
        <w:ind w:left="567"/>
        <w:textAlignment w:val="baseline"/>
        <w:rPr>
          <w:del w:id="463" w:author="Willian" w:date="2017-03-08T00:13:00Z"/>
          <w:rFonts w:ascii="Menlo" w:hAnsi="Menlo" w:cs="Menlo"/>
          <w:noProof/>
          <w:sz w:val="21"/>
          <w:szCs w:val="21"/>
        </w:rPr>
      </w:pPr>
      <w:del w:id="464" w:author="Willian" w:date="2017-03-08T00:13:00Z">
        <w:r w:rsidRPr="008313E9" w:rsidDel="002E607A">
          <w:rPr>
            <w:rFonts w:ascii="Menlo" w:hAnsi="Menlo" w:cs="Menlo"/>
            <w:noProof/>
            <w:color w:val="AA3391"/>
            <w:sz w:val="18"/>
            <w:szCs w:val="18"/>
          </w:rPr>
          <w:delText>var</w:delText>
        </w:r>
        <w:r w:rsidRPr="008313E9" w:rsidDel="002E607A">
          <w:rPr>
            <w:rFonts w:ascii="Menlo" w:hAnsi="Menlo" w:cs="Menlo"/>
            <w:noProof/>
            <w:sz w:val="18"/>
            <w:szCs w:val="18"/>
          </w:rPr>
          <w:delText xml:space="preserve"> </w:delText>
        </w:r>
        <w:r w:rsidRPr="008313E9" w:rsidDel="002E607A">
          <w:rPr>
            <w:rFonts w:ascii="Menlo" w:hAnsi="Menlo" w:cs="Menlo"/>
            <w:noProof/>
            <w:color w:val="3F6E74"/>
            <w:sz w:val="18"/>
            <w:szCs w:val="18"/>
          </w:rPr>
          <w:delText>ratingList</w:delText>
        </w:r>
        <w:r w:rsidRPr="008313E9" w:rsidDel="002E607A">
          <w:rPr>
            <w:rFonts w:ascii="Menlo" w:hAnsi="Menlo" w:cs="Menlo"/>
            <w:noProof/>
            <w:sz w:val="18"/>
            <w:szCs w:val="18"/>
          </w:rPr>
          <w:delText xml:space="preserve"> = [</w:delText>
        </w:r>
        <w:r w:rsidRPr="008313E9" w:rsidDel="002E607A">
          <w:rPr>
            <w:rFonts w:ascii="Menlo" w:hAnsi="Menlo" w:cs="Menlo"/>
            <w:noProof/>
            <w:color w:val="C41A16"/>
            <w:sz w:val="18"/>
            <w:szCs w:val="18"/>
          </w:rPr>
          <w:delText>"Poor"</w:delText>
        </w:r>
        <w:r w:rsidRPr="008313E9" w:rsidDel="002E607A">
          <w:rPr>
            <w:rFonts w:ascii="Menlo" w:hAnsi="Menlo" w:cs="Menlo"/>
            <w:noProof/>
            <w:sz w:val="18"/>
            <w:szCs w:val="18"/>
          </w:rPr>
          <w:delText xml:space="preserve">, </w:delText>
        </w:r>
        <w:r w:rsidRPr="008313E9" w:rsidDel="002E607A">
          <w:rPr>
            <w:rFonts w:ascii="Menlo" w:hAnsi="Menlo" w:cs="Menlo"/>
            <w:noProof/>
            <w:color w:val="C41A16"/>
            <w:sz w:val="18"/>
            <w:szCs w:val="18"/>
          </w:rPr>
          <w:delText>"Fine"</w:delText>
        </w:r>
        <w:r w:rsidRPr="008313E9" w:rsidDel="002E607A">
          <w:rPr>
            <w:rFonts w:ascii="Menlo" w:hAnsi="Menlo" w:cs="Menlo"/>
            <w:noProof/>
            <w:sz w:val="18"/>
            <w:szCs w:val="18"/>
          </w:rPr>
          <w:delText xml:space="preserve">, </w:delText>
        </w:r>
        <w:r w:rsidRPr="008313E9" w:rsidDel="002E607A">
          <w:rPr>
            <w:rFonts w:ascii="Menlo" w:hAnsi="Menlo" w:cs="Menlo"/>
            <w:noProof/>
            <w:color w:val="C41A16"/>
            <w:sz w:val="18"/>
            <w:szCs w:val="18"/>
          </w:rPr>
          <w:delText>"Good"</w:delText>
        </w:r>
        <w:r w:rsidRPr="008313E9" w:rsidDel="002E607A">
          <w:rPr>
            <w:rFonts w:ascii="Menlo" w:hAnsi="Menlo" w:cs="Menlo"/>
            <w:noProof/>
            <w:sz w:val="18"/>
            <w:szCs w:val="18"/>
          </w:rPr>
          <w:delText xml:space="preserve">, </w:delText>
        </w:r>
        <w:r w:rsidRPr="008313E9" w:rsidDel="002E607A">
          <w:rPr>
            <w:rFonts w:ascii="Menlo" w:hAnsi="Menlo" w:cs="Menlo"/>
            <w:noProof/>
            <w:color w:val="C41A16"/>
            <w:sz w:val="18"/>
            <w:szCs w:val="18"/>
          </w:rPr>
          <w:delText>"Excellent"</w:delText>
        </w:r>
        <w:r w:rsidRPr="008313E9" w:rsidDel="002E607A">
          <w:rPr>
            <w:rFonts w:ascii="Menlo" w:hAnsi="Menlo" w:cs="Menlo"/>
            <w:noProof/>
            <w:sz w:val="18"/>
            <w:szCs w:val="18"/>
          </w:rPr>
          <w:delText>]</w:delText>
        </w:r>
      </w:del>
    </w:p>
    <w:p w14:paraId="5E1B6EC4" w14:textId="77777777" w:rsidR="008313E9" w:rsidRPr="008313E9" w:rsidDel="002E607A" w:rsidRDefault="008313E9" w:rsidP="008F50D6">
      <w:pPr>
        <w:spacing w:after="0"/>
        <w:ind w:left="567"/>
        <w:textAlignment w:val="baseline"/>
        <w:rPr>
          <w:del w:id="465" w:author="Willian" w:date="2017-03-08T00:13:00Z"/>
          <w:rFonts w:ascii="Menlo" w:hAnsi="Menlo" w:cs="Menlo"/>
          <w:noProof/>
          <w:sz w:val="21"/>
          <w:szCs w:val="21"/>
        </w:rPr>
      </w:pPr>
      <w:del w:id="466" w:author="Willian" w:date="2017-03-08T00:13:00Z">
        <w:r w:rsidRPr="008313E9" w:rsidDel="002E607A">
          <w:rPr>
            <w:rFonts w:ascii="Menlo" w:hAnsi="Menlo" w:cs="Menlo"/>
            <w:noProof/>
            <w:color w:val="3F6E74"/>
            <w:sz w:val="18"/>
            <w:szCs w:val="18"/>
          </w:rPr>
          <w:delText>ratingList</w:delText>
        </w:r>
        <w:r w:rsidRPr="008313E9" w:rsidDel="002E607A">
          <w:rPr>
            <w:rFonts w:ascii="Menlo" w:hAnsi="Menlo" w:cs="Menlo"/>
            <w:noProof/>
            <w:sz w:val="18"/>
            <w:szCs w:val="18"/>
          </w:rPr>
          <w:delText>[</w:delText>
        </w:r>
        <w:r w:rsidRPr="008313E9" w:rsidDel="002E607A">
          <w:rPr>
            <w:rFonts w:ascii="Menlo" w:hAnsi="Menlo" w:cs="Menlo"/>
            <w:noProof/>
            <w:color w:val="1C00CF"/>
            <w:sz w:val="18"/>
            <w:szCs w:val="18"/>
          </w:rPr>
          <w:delText>1</w:delText>
        </w:r>
        <w:r w:rsidRPr="008313E9" w:rsidDel="002E607A">
          <w:rPr>
            <w:rFonts w:ascii="Menlo" w:hAnsi="Menlo" w:cs="Menlo"/>
            <w:noProof/>
            <w:sz w:val="18"/>
            <w:szCs w:val="18"/>
          </w:rPr>
          <w:delText xml:space="preserve">] = </w:delText>
        </w:r>
        <w:r w:rsidRPr="008313E9" w:rsidDel="002E607A">
          <w:rPr>
            <w:rFonts w:ascii="Menlo" w:hAnsi="Menlo" w:cs="Menlo"/>
            <w:noProof/>
            <w:color w:val="C41A16"/>
            <w:sz w:val="18"/>
            <w:szCs w:val="18"/>
          </w:rPr>
          <w:delText>"OK"</w:delText>
        </w:r>
      </w:del>
    </w:p>
    <w:p w14:paraId="5D7533E9" w14:textId="77777777" w:rsidR="008313E9" w:rsidRPr="008313E9" w:rsidDel="002E607A" w:rsidRDefault="008313E9" w:rsidP="008F50D6">
      <w:pPr>
        <w:spacing w:after="620"/>
        <w:ind w:left="567"/>
        <w:textAlignment w:val="baseline"/>
        <w:rPr>
          <w:del w:id="467" w:author="Willian" w:date="2017-03-08T00:13:00Z"/>
          <w:rFonts w:ascii="Menlo" w:hAnsi="Menlo" w:cs="Menlo"/>
          <w:noProof/>
          <w:sz w:val="21"/>
          <w:szCs w:val="21"/>
        </w:rPr>
      </w:pPr>
      <w:del w:id="468" w:author="Willian" w:date="2017-03-08T00:13:00Z">
        <w:r w:rsidRPr="008313E9" w:rsidDel="002E607A">
          <w:rPr>
            <w:rFonts w:ascii="Menlo" w:hAnsi="Menlo" w:cs="Menlo"/>
            <w:noProof/>
            <w:color w:val="3F6E74"/>
            <w:sz w:val="18"/>
            <w:szCs w:val="18"/>
          </w:rPr>
          <w:delText>ratingList</w:delText>
        </w:r>
      </w:del>
    </w:p>
    <w:p w14:paraId="74556242" w14:textId="77777777" w:rsidR="008313E9" w:rsidRPr="008313E9" w:rsidDel="002E607A" w:rsidRDefault="008313E9" w:rsidP="00332FD6">
      <w:pPr>
        <w:rPr>
          <w:del w:id="469" w:author="Willian" w:date="2017-03-08T00:13:00Z"/>
          <w:rFonts w:ascii="Times New Roman" w:hAnsi="Times New Roman" w:cs="Times New Roman"/>
          <w:color w:val="auto"/>
          <w:sz w:val="24"/>
          <w:szCs w:val="24"/>
        </w:rPr>
      </w:pPr>
      <w:del w:id="470" w:author="Willian" w:date="2017-03-08T00:13:00Z">
        <w:r w:rsidRPr="008313E9" w:rsidDel="002E607A">
          <w:delText>Para criar uma matriz vazia, use a sintaxe de inicialização. Você vai aprender mais sobre inicialização daqui a pouco.</w:delText>
        </w:r>
      </w:del>
    </w:p>
    <w:p w14:paraId="0AA77E68" w14:textId="77777777" w:rsidR="008313E9" w:rsidRPr="00A66496" w:rsidDel="002E607A" w:rsidRDefault="008313E9" w:rsidP="008F50D6">
      <w:pPr>
        <w:spacing w:before="460" w:after="0"/>
        <w:ind w:left="567"/>
        <w:textAlignment w:val="baseline"/>
        <w:rPr>
          <w:del w:id="471" w:author="Willian" w:date="2017-03-08T00:13:00Z"/>
          <w:rFonts w:ascii="Menlo" w:hAnsi="Menlo" w:cs="Menlo"/>
          <w:noProof/>
          <w:sz w:val="21"/>
          <w:szCs w:val="21"/>
          <w:lang w:val="en-US"/>
        </w:rPr>
      </w:pPr>
      <w:del w:id="472" w:author="Willian" w:date="2017-03-08T00:13:00Z">
        <w:r w:rsidRPr="00A66496" w:rsidDel="002E607A">
          <w:rPr>
            <w:rFonts w:ascii="Menlo" w:hAnsi="Menlo" w:cs="Menlo"/>
            <w:noProof/>
            <w:color w:val="008312"/>
            <w:sz w:val="18"/>
            <w:szCs w:val="18"/>
            <w:lang w:val="en-US"/>
          </w:rPr>
          <w:delText>// Cria um array vazio</w:delText>
        </w:r>
      </w:del>
    </w:p>
    <w:p w14:paraId="56A91C25" w14:textId="77777777" w:rsidR="008313E9" w:rsidRPr="00A66496" w:rsidDel="002E607A" w:rsidRDefault="008313E9" w:rsidP="008F50D6">
      <w:pPr>
        <w:spacing w:after="620"/>
        <w:ind w:left="567"/>
        <w:textAlignment w:val="baseline"/>
        <w:rPr>
          <w:del w:id="473" w:author="Willian" w:date="2017-03-08T00:13:00Z"/>
          <w:rFonts w:ascii="Menlo" w:hAnsi="Menlo" w:cs="Menlo"/>
          <w:noProof/>
          <w:sz w:val="21"/>
          <w:szCs w:val="21"/>
          <w:lang w:val="en-US"/>
        </w:rPr>
      </w:pPr>
      <w:del w:id="474" w:author="Willian" w:date="2017-03-08T00:13:00Z">
        <w:r w:rsidRPr="00A66496" w:rsidDel="002E607A">
          <w:rPr>
            <w:rFonts w:ascii="Menlo" w:hAnsi="Menlo" w:cs="Menlo"/>
            <w:noProof/>
            <w:color w:val="AA3391"/>
            <w:sz w:val="18"/>
            <w:szCs w:val="18"/>
            <w:lang w:val="en-US"/>
          </w:rPr>
          <w:delText>let</w:delText>
        </w:r>
        <w:r w:rsidRPr="00A66496" w:rsidDel="002E607A">
          <w:rPr>
            <w:rFonts w:ascii="Menlo" w:hAnsi="Menlo" w:cs="Menlo"/>
            <w:noProof/>
            <w:sz w:val="18"/>
            <w:szCs w:val="18"/>
            <w:lang w:val="en-US"/>
          </w:rPr>
          <w:delText xml:space="preserve"> </w:delText>
        </w:r>
        <w:r w:rsidRPr="00A66496" w:rsidDel="002E607A">
          <w:rPr>
            <w:rFonts w:ascii="Menlo" w:hAnsi="Menlo" w:cs="Menlo"/>
            <w:noProof/>
            <w:color w:val="3F6E74"/>
            <w:sz w:val="18"/>
            <w:szCs w:val="18"/>
            <w:lang w:val="en-US"/>
          </w:rPr>
          <w:delText>emptyArray</w:delText>
        </w:r>
        <w:r w:rsidRPr="00A66496" w:rsidDel="002E607A">
          <w:rPr>
            <w:rFonts w:ascii="Menlo" w:hAnsi="Menlo" w:cs="Menlo"/>
            <w:noProof/>
            <w:sz w:val="18"/>
            <w:szCs w:val="18"/>
            <w:lang w:val="en-US"/>
          </w:rPr>
          <w:delText xml:space="preserve"> = [</w:delText>
        </w:r>
        <w:r w:rsidRPr="00A66496" w:rsidDel="002E607A">
          <w:rPr>
            <w:rFonts w:ascii="Menlo" w:hAnsi="Menlo" w:cs="Menlo"/>
            <w:noProof/>
            <w:color w:val="3F6E74"/>
            <w:sz w:val="18"/>
            <w:szCs w:val="18"/>
            <w:lang w:val="en-US"/>
          </w:rPr>
          <w:delText>String</w:delText>
        </w:r>
        <w:r w:rsidRPr="00A66496" w:rsidDel="002E607A">
          <w:rPr>
            <w:rFonts w:ascii="Menlo" w:hAnsi="Menlo" w:cs="Menlo"/>
            <w:noProof/>
            <w:sz w:val="18"/>
            <w:szCs w:val="18"/>
            <w:lang w:val="en-US"/>
          </w:rPr>
          <w:delText>]()</w:delText>
        </w:r>
      </w:del>
    </w:p>
    <w:p w14:paraId="30A99268" w14:textId="77777777" w:rsidR="008313E9" w:rsidRPr="008313E9" w:rsidDel="002E607A" w:rsidRDefault="008313E9" w:rsidP="008313E9">
      <w:pPr>
        <w:spacing w:after="220"/>
        <w:rPr>
          <w:del w:id="475" w:author="Willian" w:date="2017-03-08T00:13:00Z"/>
          <w:rFonts w:ascii="Times New Roman" w:hAnsi="Times New Roman" w:cs="Times New Roman"/>
          <w:color w:val="auto"/>
          <w:sz w:val="24"/>
          <w:szCs w:val="24"/>
        </w:rPr>
      </w:pPr>
      <w:del w:id="476" w:author="Willian" w:date="2017-03-08T00:13:00Z">
        <w:r w:rsidRPr="00332FD6" w:rsidDel="002E607A">
          <w:delText xml:space="preserve">Você vai notar que o código acima tem um </w:delText>
        </w:r>
        <w:r w:rsidRPr="00332FD6" w:rsidDel="002E607A">
          <w:rPr>
            <w:b/>
          </w:rPr>
          <w:delText>comentário</w:delText>
        </w:r>
        <w:r w:rsidRPr="00332FD6" w:rsidDel="002E607A">
          <w:delText>. Como você já conhece do Java, um comentário é um pedaço de texto em um arquivo de código fonte que não seja compilado como parte do programa, mas fornece o contexto ou informações úteis sobre peças individuais de código. Um comentário de uma única linha aparece após duas barras (</w:delText>
        </w:r>
        <w:r w:rsidR="00332FD6" w:rsidDel="002E607A">
          <w:delText xml:space="preserve"> </w:delText>
        </w:r>
        <w:r w:rsidR="00332FD6" w:rsidRPr="008313E9" w:rsidDel="002E607A">
          <w:rPr>
            <w:rFonts w:ascii="Menlo" w:hAnsi="Menlo" w:cs="Menlo"/>
            <w:color w:val="008312"/>
            <w:sz w:val="18"/>
            <w:szCs w:val="18"/>
          </w:rPr>
          <w:delText>//</w:delText>
        </w:r>
        <w:r w:rsidRPr="00332FD6" w:rsidDel="002E607A">
          <w:delText>) e um comentário de várias linhas aparece entre um conjunto de barras e asteriscos (</w:delText>
        </w:r>
        <w:r w:rsidR="00332FD6" w:rsidDel="002E607A">
          <w:delText xml:space="preserve"> </w:delText>
        </w:r>
        <w:r w:rsidR="00332FD6" w:rsidRPr="008313E9" w:rsidDel="002E607A">
          <w:rPr>
            <w:rFonts w:ascii="Menlo" w:hAnsi="Menlo" w:cs="Menlo"/>
            <w:color w:val="008312"/>
            <w:sz w:val="18"/>
            <w:szCs w:val="18"/>
          </w:rPr>
          <w:delText>/</w:delText>
        </w:r>
        <w:r w:rsidR="00332FD6" w:rsidDel="002E607A">
          <w:rPr>
            <w:rFonts w:ascii="Menlo" w:hAnsi="Menlo" w:cs="Menlo"/>
            <w:color w:val="008312"/>
            <w:sz w:val="18"/>
            <w:szCs w:val="18"/>
          </w:rPr>
          <w:delText>* ... */</w:delText>
        </w:r>
        <w:r w:rsidRPr="00332FD6" w:rsidDel="002E607A">
          <w:delText xml:space="preserve">). </w:delText>
        </w:r>
        <w:commentRangeStart w:id="477"/>
        <w:commentRangeStart w:id="478"/>
        <w:r w:rsidRPr="00332FD6" w:rsidDel="002E607A">
          <w:delText xml:space="preserve">Você vai ver e </w:delText>
        </w:r>
      </w:del>
      <w:del w:id="479" w:author="Willian" w:date="2016-11-04T22:16:00Z">
        <w:r w:rsidRPr="00332FD6" w:rsidDel="001B082E">
          <w:delText xml:space="preserve">gravar </w:delText>
        </w:r>
      </w:del>
      <w:commentRangeEnd w:id="477"/>
      <w:del w:id="480" w:author="Willian" w:date="2017-03-08T00:13:00Z">
        <w:r w:rsidR="008A2C10" w:rsidDel="002E607A">
          <w:rPr>
            <w:rStyle w:val="Refdecomentrio"/>
          </w:rPr>
          <w:commentReference w:id="477"/>
        </w:r>
        <w:commentRangeEnd w:id="478"/>
        <w:r w:rsidR="00BA2A4A" w:rsidDel="002E607A">
          <w:rPr>
            <w:rStyle w:val="Refdecomentrio"/>
          </w:rPr>
          <w:commentReference w:id="478"/>
        </w:r>
        <w:r w:rsidRPr="00332FD6" w:rsidDel="002E607A">
          <w:delText>os dois tipos de comentários durante todo o código-fonte nas aulas</w:delText>
        </w:r>
        <w:r w:rsidRPr="008313E9" w:rsidDel="002E607A">
          <w:rPr>
            <w:rFonts w:ascii="Arial" w:hAnsi="Arial"/>
            <w:color w:val="414141"/>
            <w:sz w:val="21"/>
            <w:szCs w:val="21"/>
          </w:rPr>
          <w:delText>.</w:delText>
        </w:r>
      </w:del>
    </w:p>
    <w:p w14:paraId="746266E3" w14:textId="77777777" w:rsidR="00332FD6" w:rsidDel="002E607A" w:rsidRDefault="00332FD6" w:rsidP="00432D6D">
      <w:pPr>
        <w:pStyle w:val="Ttulo2"/>
        <w:rPr>
          <w:del w:id="481" w:author="Willian" w:date="2017-03-08T00:13:00Z"/>
        </w:rPr>
      </w:pPr>
      <w:del w:id="482" w:author="Willian" w:date="2017-03-08T00:13:00Z">
        <w:r w:rsidRPr="00332FD6" w:rsidDel="002E607A">
          <w:delText>Controle de fluxo</w:delText>
        </w:r>
      </w:del>
    </w:p>
    <w:p w14:paraId="7E11FAC3" w14:textId="77777777" w:rsidR="008313E9" w:rsidRPr="00F66189" w:rsidDel="002E607A" w:rsidRDefault="00D01E88">
      <w:pPr>
        <w:pStyle w:val="PargrafodaLista"/>
        <w:numPr>
          <w:ilvl w:val="0"/>
          <w:numId w:val="39"/>
        </w:numPr>
        <w:spacing w:after="220"/>
        <w:rPr>
          <w:del w:id="483" w:author="Willian" w:date="2017-03-08T00:13:00Z"/>
          <w:rFonts w:ascii="Arial" w:hAnsi="Arial"/>
          <w:color w:val="414141"/>
          <w:sz w:val="21"/>
          <w:szCs w:val="21"/>
          <w:rPrChange w:id="484" w:author="Willian" w:date="2016-11-04T22:22:00Z">
            <w:rPr>
              <w:del w:id="485" w:author="Willian" w:date="2017-03-08T00:13:00Z"/>
              <w:sz w:val="21"/>
              <w:szCs w:val="21"/>
            </w:rPr>
          </w:rPrChange>
        </w:rPr>
        <w:pPrChange w:id="486" w:author="Willian" w:date="2016-11-04T22:22:00Z">
          <w:pPr>
            <w:spacing w:after="220"/>
          </w:pPr>
        </w:pPrChange>
      </w:pPr>
      <w:commentRangeStart w:id="487"/>
      <w:commentRangeStart w:id="488"/>
      <w:ins w:id="489" w:author="Vicente da Silva, Mayara" w:date="2016-11-03T14:31:00Z">
        <w:del w:id="490" w:author="Willian" w:date="2017-03-08T00:13:00Z">
          <w:r w:rsidDel="002E607A">
            <w:rPr>
              <w:color w:val="414141"/>
            </w:rPr>
            <w:delText xml:space="preserve">A linguagem </w:delText>
          </w:r>
        </w:del>
      </w:ins>
      <w:del w:id="491" w:author="Willian" w:date="2017-03-08T00:13:00Z">
        <w:r w:rsidR="008313E9" w:rsidRPr="008313E9" w:rsidDel="002E607A">
          <w:rPr>
            <w:color w:val="414141"/>
          </w:rPr>
          <w:delText>Swift tem dois tipos de demonstrações de fluxo de controle</w:delText>
        </w:r>
      </w:del>
      <w:del w:id="492" w:author="Willian" w:date="2016-11-04T22:21:00Z">
        <w:r w:rsidR="008313E9" w:rsidRPr="00F66189" w:rsidDel="00F66189">
          <w:rPr>
            <w:color w:val="414141"/>
          </w:rPr>
          <w:delText xml:space="preserve">. </w:delText>
        </w:r>
      </w:del>
      <w:del w:id="493" w:author="Willian" w:date="2017-03-08T00:13:00Z">
        <w:r w:rsidR="008313E9" w:rsidRPr="00F66189" w:rsidDel="002E607A">
          <w:rPr>
            <w:i/>
            <w:iCs/>
            <w:color w:val="414141"/>
          </w:rPr>
          <w:delText>As indicações condicionais</w:delText>
        </w:r>
      </w:del>
      <w:del w:id="494" w:author="Willian" w:date="2016-11-04T22:20:00Z">
        <w:r w:rsidR="008313E9" w:rsidRPr="00F66189" w:rsidDel="00F66189">
          <w:rPr>
            <w:color w:val="414141"/>
          </w:rPr>
          <w:delText xml:space="preserve"> </w:delText>
        </w:r>
      </w:del>
      <w:del w:id="495" w:author="Willian" w:date="2017-03-08T00:13:00Z">
        <w:r w:rsidR="008313E9" w:rsidRPr="00F66189" w:rsidDel="002E607A">
          <w:rPr>
            <w:color w:val="414141"/>
          </w:rPr>
          <w:delText>, como</w:delText>
        </w:r>
        <w:r w:rsidR="008313E9" w:rsidRPr="00F66189" w:rsidDel="002E607A">
          <w:rPr>
            <w:rFonts w:ascii="Arial" w:hAnsi="Arial"/>
            <w:color w:val="414141"/>
            <w:sz w:val="21"/>
            <w:szCs w:val="21"/>
          </w:rPr>
          <w:delText xml:space="preserve"> </w:delText>
        </w:r>
        <w:r w:rsidR="008313E9" w:rsidRPr="00F66189" w:rsidDel="002E607A">
          <w:rPr>
            <w:rFonts w:ascii="Menlo" w:hAnsi="Menlo" w:cs="Menlo"/>
            <w:color w:val="AA3391"/>
            <w:sz w:val="18"/>
            <w:szCs w:val="18"/>
          </w:rPr>
          <w:delText xml:space="preserve">if </w:delText>
        </w:r>
        <w:r w:rsidR="008313E9" w:rsidRPr="00F66189" w:rsidDel="002E607A">
          <w:rPr>
            <w:rFonts w:ascii="Arial" w:hAnsi="Arial"/>
            <w:color w:val="414141"/>
            <w:sz w:val="21"/>
            <w:szCs w:val="21"/>
          </w:rPr>
          <w:delText xml:space="preserve">e </w:delText>
        </w:r>
        <w:r w:rsidR="00332FD6" w:rsidRPr="00F66189" w:rsidDel="002E607A">
          <w:rPr>
            <w:rFonts w:ascii="Menlo" w:hAnsi="Menlo" w:cs="Menlo"/>
            <w:color w:val="AA3391"/>
            <w:sz w:val="18"/>
            <w:szCs w:val="18"/>
          </w:rPr>
          <w:delText>switch</w:delText>
        </w:r>
        <w:r w:rsidR="008313E9" w:rsidRPr="00F66189" w:rsidDel="002E607A">
          <w:rPr>
            <w:rFonts w:ascii="Arial" w:hAnsi="Arial"/>
            <w:color w:val="auto"/>
            <w:sz w:val="21"/>
            <w:szCs w:val="21"/>
            <w:rPrChange w:id="496" w:author="Willian" w:date="2016-11-04T22:22:00Z">
              <w:rPr>
                <w:rFonts w:ascii="Arial" w:hAnsi="Arial"/>
                <w:sz w:val="21"/>
                <w:szCs w:val="21"/>
              </w:rPr>
            </w:rPrChange>
          </w:rPr>
          <w:delText>,</w:delText>
        </w:r>
        <w:r w:rsidR="008313E9" w:rsidRPr="00F66189" w:rsidDel="002E607A">
          <w:rPr>
            <w:rFonts w:cs="Times New Roman"/>
            <w:color w:val="auto"/>
            <w:rPrChange w:id="497" w:author="Willian" w:date="2016-11-04T22:22:00Z">
              <w:rPr/>
            </w:rPrChange>
          </w:rPr>
          <w:delText xml:space="preserve"> </w:delText>
        </w:r>
      </w:del>
      <w:del w:id="498" w:author="Willian" w:date="2016-11-04T22:22:00Z">
        <w:r w:rsidR="008313E9" w:rsidRPr="00F66189" w:rsidDel="00F66189">
          <w:rPr>
            <w:rFonts w:cs="Times New Roman"/>
            <w:color w:val="auto"/>
            <w:rPrChange w:id="499" w:author="Willian" w:date="2016-11-04T22:22:00Z">
              <w:rPr/>
            </w:rPrChange>
          </w:rPr>
          <w:delText>verifica</w:delText>
        </w:r>
      </w:del>
      <w:ins w:id="500" w:author="Vicente da Silva, Mayara" w:date="2016-11-03T14:31:00Z">
        <w:del w:id="501" w:author="Willian" w:date="2016-11-04T22:22:00Z">
          <w:r w:rsidRPr="00F66189" w:rsidDel="00F66189">
            <w:rPr>
              <w:rFonts w:cs="Times New Roman"/>
              <w:color w:val="auto"/>
              <w:rPrChange w:id="502" w:author="Willian" w:date="2016-11-04T22:22:00Z">
                <w:rPr/>
              </w:rPrChange>
            </w:rPr>
            <w:delText>m</w:delText>
          </w:r>
        </w:del>
      </w:ins>
      <w:del w:id="503" w:author="Willian" w:date="2016-11-04T22:22:00Z">
        <w:r w:rsidR="008313E9" w:rsidRPr="00F66189" w:rsidDel="00F66189">
          <w:rPr>
            <w:rFonts w:cs="Times New Roman"/>
            <w:color w:val="auto"/>
            <w:rPrChange w:id="504" w:author="Willian" w:date="2016-11-04T22:22:00Z">
              <w:rPr/>
            </w:rPrChange>
          </w:rPr>
          <w:delText xml:space="preserve"> </w:delText>
        </w:r>
      </w:del>
      <w:del w:id="505" w:author="Willian" w:date="2017-03-08T00:13:00Z">
        <w:r w:rsidR="008313E9" w:rsidRPr="00F66189" w:rsidDel="002E607A">
          <w:rPr>
            <w:rFonts w:cs="Times New Roman"/>
            <w:color w:val="auto"/>
            <w:rPrChange w:id="506" w:author="Willian" w:date="2016-11-04T22:22:00Z">
              <w:rPr/>
            </w:rPrChange>
          </w:rPr>
          <w:delText>se a condição é verdadeira</w:delText>
        </w:r>
      </w:del>
      <w:del w:id="507" w:author="Willian" w:date="2016-11-04T22:21:00Z">
        <w:r w:rsidR="008313E9" w:rsidRPr="00F66189" w:rsidDel="00F66189">
          <w:rPr>
            <w:rFonts w:cs="Times New Roman"/>
            <w:color w:val="auto"/>
            <w:rPrChange w:id="508" w:author="Willian" w:date="2016-11-04T22:22:00Z">
              <w:rPr/>
            </w:rPrChange>
          </w:rPr>
          <w:delText>, isto é, se o seu valor avaliado como o booleano é</w:delText>
        </w:r>
        <w:r w:rsidR="008313E9" w:rsidRPr="00F66189" w:rsidDel="00F66189">
          <w:rPr>
            <w:rFonts w:ascii="Arial" w:hAnsi="Arial"/>
            <w:color w:val="auto"/>
            <w:sz w:val="21"/>
            <w:szCs w:val="21"/>
            <w:rPrChange w:id="509" w:author="Willian" w:date="2016-11-04T22:22:00Z">
              <w:rPr>
                <w:rFonts w:ascii="Arial" w:hAnsi="Arial"/>
                <w:sz w:val="21"/>
                <w:szCs w:val="21"/>
              </w:rPr>
            </w:rPrChange>
          </w:rPr>
          <w:delText xml:space="preserve"> </w:delText>
        </w:r>
        <w:r w:rsidR="008313E9" w:rsidRPr="00F66189" w:rsidDel="00F66189">
          <w:rPr>
            <w:rFonts w:ascii="Menlo" w:hAnsi="Menlo" w:cs="Menlo"/>
            <w:color w:val="AA3391"/>
            <w:sz w:val="18"/>
            <w:szCs w:val="18"/>
          </w:rPr>
          <w:delText>true</w:delText>
        </w:r>
        <w:r w:rsidR="008313E9" w:rsidRPr="00F66189" w:rsidDel="00F66189">
          <w:rPr>
            <w:rFonts w:cs="Times New Roman"/>
            <w:color w:val="808080"/>
            <w:rPrChange w:id="510" w:author="Willian" w:date="2016-11-04T22:22:00Z">
              <w:rPr>
                <w:color w:val="808080"/>
              </w:rPr>
            </w:rPrChange>
          </w:rPr>
          <w:delText>,</w:delText>
        </w:r>
      </w:del>
      <w:del w:id="511" w:author="Willian" w:date="2017-03-08T00:13:00Z">
        <w:r w:rsidR="008313E9" w:rsidRPr="00F66189" w:rsidDel="002E607A">
          <w:rPr>
            <w:color w:val="414141"/>
          </w:rPr>
          <w:delText xml:space="preserve"> antes de executar um pedaço de código. </w:delText>
        </w:r>
        <w:r w:rsidR="008313E9" w:rsidRPr="00F66189" w:rsidDel="002E607A">
          <w:rPr>
            <w:i/>
            <w:iCs/>
            <w:color w:val="414141"/>
            <w:rPrChange w:id="512" w:author="Willian" w:date="2016-11-04T22:22:00Z">
              <w:rPr>
                <w:i/>
                <w:iCs/>
              </w:rPr>
            </w:rPrChange>
          </w:rPr>
          <w:delText>Loops</w:delText>
        </w:r>
        <w:r w:rsidR="008313E9" w:rsidRPr="00F66189" w:rsidDel="002E607A">
          <w:rPr>
            <w:color w:val="414141"/>
            <w:rPrChange w:id="513" w:author="Willian" w:date="2016-11-04T22:22:00Z">
              <w:rPr/>
            </w:rPrChange>
          </w:rPr>
          <w:delText xml:space="preserve"> , como</w:delText>
        </w:r>
        <w:r w:rsidR="008313E9" w:rsidRPr="00F66189" w:rsidDel="002E607A">
          <w:rPr>
            <w:rFonts w:ascii="Arial" w:hAnsi="Arial"/>
            <w:color w:val="414141"/>
            <w:sz w:val="21"/>
            <w:szCs w:val="21"/>
            <w:rPrChange w:id="514" w:author="Willian" w:date="2016-11-04T22:22:00Z">
              <w:rPr>
                <w:sz w:val="21"/>
                <w:szCs w:val="21"/>
              </w:rPr>
            </w:rPrChange>
          </w:rPr>
          <w:delText xml:space="preserve"> </w:delText>
        </w:r>
        <w:r w:rsidR="008313E9" w:rsidRPr="00F66189" w:rsidDel="002E607A">
          <w:rPr>
            <w:rFonts w:ascii="Menlo" w:hAnsi="Menlo" w:cs="Menlo"/>
            <w:color w:val="AA3391"/>
            <w:sz w:val="18"/>
            <w:szCs w:val="18"/>
          </w:rPr>
          <w:delText>for</w:delText>
        </w:r>
        <w:r w:rsidR="008313E9" w:rsidRPr="00F66189" w:rsidDel="002E607A">
          <w:rPr>
            <w:rFonts w:ascii="Arial" w:hAnsi="Arial"/>
            <w:color w:val="414141"/>
            <w:sz w:val="21"/>
            <w:szCs w:val="21"/>
            <w:rPrChange w:id="515" w:author="Willian" w:date="2016-11-04T22:22:00Z">
              <w:rPr>
                <w:sz w:val="21"/>
                <w:szCs w:val="21"/>
              </w:rPr>
            </w:rPrChange>
          </w:rPr>
          <w:delText>-</w:delText>
        </w:r>
        <w:r w:rsidR="008313E9" w:rsidRPr="00F66189" w:rsidDel="002E607A">
          <w:rPr>
            <w:rFonts w:ascii="Menlo" w:hAnsi="Menlo" w:cs="Menlo"/>
            <w:color w:val="AA3391"/>
            <w:sz w:val="18"/>
            <w:szCs w:val="18"/>
          </w:rPr>
          <w:delText>in</w:delText>
        </w:r>
        <w:r w:rsidR="008313E9" w:rsidRPr="00F66189" w:rsidDel="002E607A">
          <w:rPr>
            <w:rFonts w:ascii="Menlo" w:hAnsi="Menlo" w:cs="Menlo"/>
            <w:color w:val="AA3391"/>
          </w:rPr>
          <w:delText xml:space="preserve"> </w:delText>
        </w:r>
        <w:r w:rsidR="008313E9" w:rsidRPr="00F66189" w:rsidDel="002E607A">
          <w:rPr>
            <w:rFonts w:ascii="Arial" w:hAnsi="Arial"/>
            <w:color w:val="414141"/>
            <w:rPrChange w:id="516" w:author="Willian" w:date="2016-11-04T22:22:00Z">
              <w:rPr/>
            </w:rPrChange>
          </w:rPr>
          <w:delText>e</w:delText>
        </w:r>
        <w:r w:rsidR="008313E9" w:rsidRPr="00F66189" w:rsidDel="002E607A">
          <w:rPr>
            <w:rFonts w:ascii="Arial" w:hAnsi="Arial"/>
            <w:color w:val="414141"/>
            <w:sz w:val="21"/>
            <w:szCs w:val="21"/>
            <w:rPrChange w:id="517" w:author="Willian" w:date="2016-11-04T22:22:00Z">
              <w:rPr>
                <w:sz w:val="21"/>
                <w:szCs w:val="21"/>
              </w:rPr>
            </w:rPrChange>
          </w:rPr>
          <w:delText xml:space="preserve"> </w:delText>
        </w:r>
        <w:r w:rsidR="008313E9" w:rsidRPr="00F66189" w:rsidDel="002E607A">
          <w:rPr>
            <w:rFonts w:ascii="Menlo" w:hAnsi="Menlo" w:cs="Menlo"/>
            <w:color w:val="AA3391"/>
            <w:sz w:val="18"/>
            <w:szCs w:val="18"/>
          </w:rPr>
          <w:delText>while</w:delText>
        </w:r>
        <w:r w:rsidR="008313E9" w:rsidRPr="00F66189" w:rsidDel="002E607A">
          <w:rPr>
            <w:rFonts w:ascii="Arial" w:hAnsi="Arial"/>
            <w:color w:val="414141"/>
            <w:sz w:val="21"/>
            <w:szCs w:val="21"/>
            <w:rPrChange w:id="518" w:author="Willian" w:date="2016-11-04T22:22:00Z">
              <w:rPr>
                <w:sz w:val="21"/>
                <w:szCs w:val="21"/>
              </w:rPr>
            </w:rPrChange>
          </w:rPr>
          <w:delText xml:space="preserve">, </w:delText>
        </w:r>
        <w:r w:rsidR="008313E9" w:rsidRPr="00F66189" w:rsidDel="002E607A">
          <w:rPr>
            <w:rFonts w:ascii="Arial" w:hAnsi="Arial"/>
            <w:color w:val="414141"/>
            <w:rPrChange w:id="519" w:author="Willian" w:date="2016-11-04T22:22:00Z">
              <w:rPr/>
            </w:rPrChange>
          </w:rPr>
          <w:delText xml:space="preserve">executam um trecho de código em </w:delText>
        </w:r>
      </w:del>
      <w:del w:id="520" w:author="Willian" w:date="2016-11-04T22:21:00Z">
        <w:r w:rsidR="008313E9" w:rsidRPr="00F66189" w:rsidDel="00F66189">
          <w:rPr>
            <w:rFonts w:ascii="Arial" w:hAnsi="Arial"/>
            <w:color w:val="414141"/>
            <w:rPrChange w:id="521" w:author="Willian" w:date="2016-11-04T22:22:00Z">
              <w:rPr/>
            </w:rPrChange>
          </w:rPr>
          <w:delText xml:space="preserve">determinadas </w:delText>
        </w:r>
      </w:del>
      <w:del w:id="522" w:author="Willian" w:date="2017-03-08T00:13:00Z">
        <w:r w:rsidR="008313E9" w:rsidRPr="00F66189" w:rsidDel="002E607A">
          <w:rPr>
            <w:rFonts w:ascii="Arial" w:hAnsi="Arial"/>
            <w:color w:val="414141"/>
            <w:rPrChange w:id="523" w:author="Willian" w:date="2016-11-04T22:22:00Z">
              <w:rPr/>
            </w:rPrChange>
          </w:rPr>
          <w:delText>vezes</w:delText>
        </w:r>
        <w:r w:rsidR="008313E9" w:rsidRPr="00F66189" w:rsidDel="002E607A">
          <w:rPr>
            <w:rFonts w:ascii="Arial" w:hAnsi="Arial"/>
            <w:color w:val="414141"/>
            <w:sz w:val="21"/>
            <w:szCs w:val="21"/>
            <w:rPrChange w:id="524" w:author="Willian" w:date="2016-11-04T22:22:00Z">
              <w:rPr>
                <w:sz w:val="21"/>
                <w:szCs w:val="21"/>
              </w:rPr>
            </w:rPrChange>
          </w:rPr>
          <w:delText>.</w:delText>
        </w:r>
        <w:commentRangeEnd w:id="487"/>
        <w:r w:rsidDel="002E607A">
          <w:rPr>
            <w:rStyle w:val="Refdecomentrio"/>
          </w:rPr>
          <w:commentReference w:id="487"/>
        </w:r>
        <w:commentRangeEnd w:id="488"/>
        <w:r w:rsidR="001B082E" w:rsidDel="002E607A">
          <w:rPr>
            <w:rStyle w:val="Refdecomentrio"/>
          </w:rPr>
          <w:commentReference w:id="488"/>
        </w:r>
      </w:del>
    </w:p>
    <w:p w14:paraId="12CE050D" w14:textId="77777777" w:rsidR="00432D6D" w:rsidRPr="008313E9" w:rsidDel="002E607A" w:rsidRDefault="00432D6D" w:rsidP="00432D6D">
      <w:pPr>
        <w:pStyle w:val="Ttulo3"/>
        <w:rPr>
          <w:del w:id="525" w:author="Willian" w:date="2017-03-08T00:13:00Z"/>
        </w:rPr>
      </w:pPr>
      <w:commentRangeStart w:id="526"/>
      <w:commentRangeStart w:id="527"/>
      <w:del w:id="528" w:author="Willian" w:date="2017-03-08T00:13:00Z">
        <w:r w:rsidDel="002E607A">
          <w:delText>If, else</w:delText>
        </w:r>
        <w:commentRangeEnd w:id="526"/>
        <w:r w:rsidR="00CD3BE2" w:rsidDel="002E607A">
          <w:rPr>
            <w:rStyle w:val="Refdecomentrio"/>
            <w:color w:val="000000"/>
          </w:rPr>
          <w:commentReference w:id="526"/>
        </w:r>
        <w:commentRangeEnd w:id="527"/>
        <w:r w:rsidR="00B70E47" w:rsidDel="002E607A">
          <w:rPr>
            <w:rStyle w:val="Refdecomentrio"/>
            <w:color w:val="000000"/>
          </w:rPr>
          <w:commentReference w:id="527"/>
        </w:r>
      </w:del>
    </w:p>
    <w:p w14:paraId="04A48118" w14:textId="77777777" w:rsidR="008313E9" w:rsidRPr="008313E9" w:rsidDel="002E607A" w:rsidRDefault="008313E9" w:rsidP="008313E9">
      <w:pPr>
        <w:spacing w:after="220"/>
        <w:rPr>
          <w:del w:id="529" w:author="Willian" w:date="2017-03-08T00:13:00Z"/>
          <w:rFonts w:cs="Times New Roman"/>
          <w:color w:val="auto"/>
        </w:rPr>
      </w:pPr>
      <w:del w:id="530" w:author="Willian" w:date="2017-03-08T00:13:00Z">
        <w:r w:rsidRPr="008313E9" w:rsidDel="002E607A">
          <w:rPr>
            <w:color w:val="414141"/>
          </w:rPr>
          <w:delText xml:space="preserve">Uma </w:delText>
        </w:r>
      </w:del>
      <w:del w:id="531" w:author="Willian" w:date="2016-11-04T22:25:00Z">
        <w:r w:rsidRPr="008313E9" w:rsidDel="00B70E47">
          <w:rPr>
            <w:color w:val="414141"/>
          </w:rPr>
          <w:delText>declaração</w:delText>
        </w:r>
        <w:r w:rsidRPr="008313E9" w:rsidDel="00B70E47">
          <w:rPr>
            <w:rFonts w:ascii="Menlo" w:hAnsi="Menlo" w:cs="Menlo"/>
            <w:color w:val="414141"/>
            <w:sz w:val="18"/>
            <w:szCs w:val="18"/>
          </w:rPr>
          <w:delText xml:space="preserve"> </w:delText>
        </w:r>
      </w:del>
      <w:del w:id="532" w:author="Willian" w:date="2017-03-08T00:13:00Z">
        <w:r w:rsidR="00332FD6" w:rsidRPr="008313E9" w:rsidDel="002E607A">
          <w:rPr>
            <w:rFonts w:ascii="Menlo" w:hAnsi="Menlo" w:cs="Menlo"/>
            <w:color w:val="AA3391"/>
            <w:sz w:val="18"/>
            <w:szCs w:val="18"/>
          </w:rPr>
          <w:delText xml:space="preserve">if </w:delText>
        </w:r>
        <w:r w:rsidRPr="008313E9" w:rsidDel="002E607A">
          <w:rPr>
            <w:color w:val="414141"/>
          </w:rPr>
          <w:delText>verifica se uma determinada condição é verdadeira, e se for, o código den</w:delText>
        </w:r>
      </w:del>
      <w:del w:id="533" w:author="Willian" w:date="2016-11-04T22:25:00Z">
        <w:r w:rsidRPr="008313E9" w:rsidDel="00B70E47">
          <w:rPr>
            <w:color w:val="414141"/>
          </w:rPr>
          <w:delText xml:space="preserve">tro da declaração </w:delText>
        </w:r>
        <w:r w:rsidR="00332FD6" w:rsidRPr="008313E9" w:rsidDel="00B70E47">
          <w:rPr>
            <w:rFonts w:ascii="Menlo" w:hAnsi="Menlo" w:cs="Menlo"/>
            <w:color w:val="AA3391"/>
            <w:sz w:val="18"/>
            <w:szCs w:val="18"/>
          </w:rPr>
          <w:delText>i</w:delText>
        </w:r>
      </w:del>
      <w:del w:id="534" w:author="Willian" w:date="2016-11-04T22:24:00Z">
        <w:r w:rsidR="00332FD6" w:rsidRPr="008313E9" w:rsidDel="00B70E47">
          <w:rPr>
            <w:rFonts w:ascii="Menlo" w:hAnsi="Menlo" w:cs="Menlo"/>
            <w:color w:val="AA3391"/>
            <w:sz w:val="18"/>
            <w:szCs w:val="18"/>
          </w:rPr>
          <w:delText>f</w:delText>
        </w:r>
      </w:del>
      <w:del w:id="535" w:author="Willian" w:date="2016-11-04T22:25:00Z">
        <w:r w:rsidR="00332FD6" w:rsidRPr="008313E9" w:rsidDel="00B70E47">
          <w:rPr>
            <w:rFonts w:ascii="Menlo" w:hAnsi="Menlo" w:cs="Menlo"/>
            <w:color w:val="AA3391"/>
            <w:sz w:val="18"/>
            <w:szCs w:val="18"/>
          </w:rPr>
          <w:delText xml:space="preserve"> </w:delText>
        </w:r>
      </w:del>
      <w:del w:id="536" w:author="Willian" w:date="2017-03-08T00:13:00Z">
        <w:r w:rsidRPr="008313E9" w:rsidDel="002E607A">
          <w:rPr>
            <w:color w:val="414141"/>
          </w:rPr>
          <w:delText>é executado. Você pode adicionar uma</w:delText>
        </w:r>
        <w:r w:rsidR="00332FD6" w:rsidRPr="00332FD6" w:rsidDel="002E607A">
          <w:rPr>
            <w:color w:val="414141"/>
          </w:rPr>
          <w:delText xml:space="preserve"> </w:delText>
        </w:r>
        <w:commentRangeStart w:id="537"/>
        <w:commentRangeStart w:id="538"/>
        <w:r w:rsidR="00332FD6" w:rsidRPr="00332FD6" w:rsidDel="002E607A">
          <w:rPr>
            <w:color w:val="414141"/>
          </w:rPr>
          <w:delText>cl</w:delText>
        </w:r>
      </w:del>
      <w:ins w:id="539" w:author="Vicente da Silva, Mayara" w:date="2016-11-03T14:32:00Z">
        <w:del w:id="540" w:author="Willian" w:date="2017-03-08T00:13:00Z">
          <w:r w:rsidR="00D01E88" w:rsidDel="002E607A">
            <w:rPr>
              <w:color w:val="414141"/>
            </w:rPr>
            <w:delText>á</w:delText>
          </w:r>
        </w:del>
      </w:ins>
      <w:del w:id="541" w:author="Willian" w:date="2017-03-08T00:13:00Z">
        <w:r w:rsidR="00332FD6" w:rsidRPr="00332FD6" w:rsidDel="002E607A">
          <w:rPr>
            <w:color w:val="414141"/>
          </w:rPr>
          <w:delText>ausula</w:delText>
        </w:r>
        <w:r w:rsidRPr="008313E9" w:rsidDel="002E607A">
          <w:rPr>
            <w:color w:val="414141"/>
          </w:rPr>
          <w:delText xml:space="preserve"> </w:delText>
        </w:r>
        <w:r w:rsidR="00332FD6" w:rsidRPr="00332FD6" w:rsidDel="002E607A">
          <w:rPr>
            <w:rFonts w:ascii="Menlo" w:hAnsi="Menlo" w:cs="Menlo"/>
            <w:color w:val="AA3391"/>
            <w:sz w:val="18"/>
            <w:szCs w:val="18"/>
          </w:rPr>
          <w:delText>else</w:delText>
        </w:r>
      </w:del>
      <w:del w:id="542" w:author="Willian" w:date="2016-11-04T22:22:00Z">
        <w:r w:rsidR="00332FD6" w:rsidRPr="00332FD6" w:rsidDel="00F66189">
          <w:rPr>
            <w:rFonts w:cs="Menlo"/>
            <w:color w:val="AA3391"/>
          </w:rPr>
          <w:delText xml:space="preserve"> </w:delText>
        </w:r>
      </w:del>
      <w:commentRangeStart w:id="543"/>
      <w:commentRangeStart w:id="544"/>
      <w:ins w:id="545" w:author="Vicente da Silva, Mayara" w:date="2016-11-03T14:32:00Z">
        <w:del w:id="546" w:author="Willian" w:date="2016-11-04T22:22:00Z">
          <w:r w:rsidR="00D01E88" w:rsidDel="00F66189">
            <w:rPr>
              <w:rFonts w:cs="Menlo"/>
              <w:color w:val="AA3391"/>
            </w:rPr>
            <w:delText>em</w:delText>
          </w:r>
        </w:del>
        <w:del w:id="547" w:author="Willian" w:date="2017-03-08T00:13:00Z">
          <w:r w:rsidR="00D01E88" w:rsidDel="002E607A">
            <w:rPr>
              <w:rFonts w:cs="Menlo"/>
              <w:color w:val="AA3391"/>
            </w:rPr>
            <w:delText xml:space="preserve"> </w:delText>
          </w:r>
        </w:del>
      </w:ins>
      <w:del w:id="548" w:author="Willian" w:date="2016-11-04T22:23:00Z">
        <w:r w:rsidRPr="008313E9" w:rsidDel="00F66189">
          <w:rPr>
            <w:color w:val="414141"/>
          </w:rPr>
          <w:delText xml:space="preserve">cláusula </w:delText>
        </w:r>
      </w:del>
      <w:commentRangeEnd w:id="543"/>
      <w:del w:id="549" w:author="Willian" w:date="2017-03-08T00:13:00Z">
        <w:r w:rsidR="00D01E88" w:rsidDel="002E607A">
          <w:rPr>
            <w:rStyle w:val="Refdecomentrio"/>
          </w:rPr>
          <w:commentReference w:id="543"/>
        </w:r>
        <w:commentRangeEnd w:id="544"/>
        <w:r w:rsidR="00B70E47" w:rsidDel="002E607A">
          <w:rPr>
            <w:rStyle w:val="Refdecomentrio"/>
          </w:rPr>
          <w:commentReference w:id="544"/>
        </w:r>
        <w:r w:rsidRPr="008313E9" w:rsidDel="002E607A">
          <w:rPr>
            <w:color w:val="414141"/>
          </w:rPr>
          <w:delText>a uma</w:delText>
        </w:r>
      </w:del>
      <w:del w:id="550" w:author="Willian" w:date="2016-11-04T22:25:00Z">
        <w:r w:rsidRPr="008313E9" w:rsidDel="00B70E47">
          <w:rPr>
            <w:color w:val="414141"/>
          </w:rPr>
          <w:delText xml:space="preserve"> </w:delText>
        </w:r>
      </w:del>
      <w:del w:id="551" w:author="Willian" w:date="2017-03-08T00:13:00Z">
        <w:r w:rsidR="00332FD6" w:rsidRPr="008313E9" w:rsidDel="002E607A">
          <w:rPr>
            <w:rFonts w:ascii="Menlo" w:hAnsi="Menlo" w:cs="Menlo"/>
            <w:color w:val="AA3391"/>
            <w:sz w:val="18"/>
            <w:szCs w:val="18"/>
          </w:rPr>
          <w:delText xml:space="preserve">if </w:delText>
        </w:r>
      </w:del>
      <w:del w:id="552" w:author="Willian" w:date="2016-11-04T22:23:00Z">
        <w:r w:rsidRPr="008313E9" w:rsidDel="00F66189">
          <w:rPr>
            <w:color w:val="414141"/>
          </w:rPr>
          <w:delText xml:space="preserve">declaração </w:delText>
        </w:r>
        <w:commentRangeEnd w:id="537"/>
        <w:r w:rsidR="00D01E88" w:rsidDel="00F66189">
          <w:rPr>
            <w:rStyle w:val="Refdecomentrio"/>
          </w:rPr>
          <w:commentReference w:id="537"/>
        </w:r>
      </w:del>
      <w:commentRangeEnd w:id="538"/>
      <w:del w:id="553" w:author="Willian" w:date="2017-03-08T00:13:00Z">
        <w:r w:rsidR="00B70E47" w:rsidDel="002E607A">
          <w:rPr>
            <w:rStyle w:val="Refdecomentrio"/>
          </w:rPr>
          <w:commentReference w:id="538"/>
        </w:r>
        <w:r w:rsidRPr="008313E9" w:rsidDel="002E607A">
          <w:rPr>
            <w:color w:val="414141"/>
          </w:rPr>
          <w:delText xml:space="preserve">para </w:delText>
        </w:r>
      </w:del>
      <w:del w:id="554" w:author="Willian" w:date="2016-11-04T22:26:00Z">
        <w:r w:rsidRPr="008313E9" w:rsidDel="00B70E47">
          <w:rPr>
            <w:color w:val="414141"/>
          </w:rPr>
          <w:delText xml:space="preserve">definir </w:delText>
        </w:r>
      </w:del>
      <w:del w:id="555" w:author="Willian" w:date="2016-11-04T22:24:00Z">
        <w:r w:rsidRPr="008313E9" w:rsidDel="00F66189">
          <w:rPr>
            <w:color w:val="414141"/>
          </w:rPr>
          <w:delText>o</w:delText>
        </w:r>
      </w:del>
      <w:del w:id="556" w:author="Willian" w:date="2016-11-04T22:26:00Z">
        <w:r w:rsidRPr="008313E9" w:rsidDel="00B70E47">
          <w:rPr>
            <w:color w:val="414141"/>
          </w:rPr>
          <w:delText xml:space="preserve"> comportamen</w:delText>
        </w:r>
      </w:del>
      <w:del w:id="557" w:author="Willian" w:date="2016-11-04T22:25:00Z">
        <w:r w:rsidRPr="008313E9" w:rsidDel="00B70E47">
          <w:rPr>
            <w:color w:val="414141"/>
          </w:rPr>
          <w:delText>to</w:delText>
        </w:r>
      </w:del>
      <w:del w:id="558" w:author="Willian" w:date="2017-03-08T00:13:00Z">
        <w:r w:rsidRPr="008313E9" w:rsidDel="002E607A">
          <w:rPr>
            <w:color w:val="414141"/>
          </w:rPr>
          <w:delText xml:space="preserve"> mais complex</w:delText>
        </w:r>
      </w:del>
      <w:del w:id="559" w:author="Willian" w:date="2016-11-04T22:26:00Z">
        <w:r w:rsidRPr="008313E9" w:rsidDel="00B70E47">
          <w:rPr>
            <w:color w:val="414141"/>
          </w:rPr>
          <w:delText>o</w:delText>
        </w:r>
      </w:del>
      <w:del w:id="560" w:author="Willian" w:date="2017-03-08T00:13:00Z">
        <w:r w:rsidRPr="008313E9" w:rsidDel="002E607A">
          <w:rPr>
            <w:color w:val="414141"/>
          </w:rPr>
          <w:delText>. Uma</w:delText>
        </w:r>
      </w:del>
      <w:ins w:id="561" w:author="Vicente da Silva, Mayara" w:date="2016-11-03T14:32:00Z">
        <w:del w:id="562" w:author="Willian" w:date="2017-03-08T00:13:00Z">
          <w:r w:rsidR="00BA5F13" w:rsidRPr="00BA5F13" w:rsidDel="002E607A">
            <w:rPr>
              <w:color w:val="414141"/>
            </w:rPr>
            <w:delText xml:space="preserve"> </w:delText>
          </w:r>
          <w:r w:rsidR="00BA5F13" w:rsidRPr="008313E9" w:rsidDel="002E607A">
            <w:rPr>
              <w:color w:val="414141"/>
            </w:rPr>
            <w:delText>cláusula</w:delText>
          </w:r>
        </w:del>
      </w:ins>
      <w:del w:id="563" w:author="Willian" w:date="2017-03-08T00:13:00Z">
        <w:r w:rsidRPr="008313E9" w:rsidDel="002E607A">
          <w:rPr>
            <w:color w:val="414141"/>
          </w:rPr>
          <w:delText xml:space="preserve"> </w:delText>
        </w:r>
        <w:r w:rsidR="00332FD6" w:rsidRPr="00332FD6" w:rsidDel="002E607A">
          <w:rPr>
            <w:rFonts w:ascii="Menlo" w:hAnsi="Menlo" w:cs="Menlo"/>
            <w:color w:val="AA3391"/>
            <w:sz w:val="18"/>
            <w:szCs w:val="18"/>
          </w:rPr>
          <w:delText>else</w:delText>
        </w:r>
        <w:r w:rsidR="00332FD6" w:rsidRPr="00332FD6" w:rsidDel="002E607A">
          <w:rPr>
            <w:rFonts w:cs="Menlo"/>
            <w:color w:val="AA3391"/>
          </w:rPr>
          <w:delText xml:space="preserve"> </w:delText>
        </w:r>
        <w:r w:rsidRPr="008313E9" w:rsidDel="002E607A">
          <w:rPr>
            <w:color w:val="414141"/>
          </w:rPr>
          <w:delText xml:space="preserve">cláusula pode ser </w:delText>
        </w:r>
        <w:commentRangeStart w:id="564"/>
        <w:commentRangeStart w:id="565"/>
        <w:r w:rsidRPr="008313E9" w:rsidDel="002E607A">
          <w:rPr>
            <w:color w:val="414141"/>
          </w:rPr>
          <w:delText>usado</w:delText>
        </w:r>
      </w:del>
      <w:ins w:id="566" w:author="Vicente da Silva, Mayara" w:date="2016-11-03T14:32:00Z">
        <w:del w:id="567" w:author="Willian" w:date="2017-03-08T00:13:00Z">
          <w:r w:rsidR="00BA5F13" w:rsidDel="002E607A">
            <w:rPr>
              <w:color w:val="414141"/>
            </w:rPr>
            <w:delText>a</w:delText>
          </w:r>
        </w:del>
      </w:ins>
      <w:del w:id="568" w:author="Willian" w:date="2017-03-08T00:13:00Z">
        <w:r w:rsidRPr="008313E9" w:rsidDel="002E607A">
          <w:rPr>
            <w:color w:val="414141"/>
          </w:rPr>
          <w:delText xml:space="preserve"> para </w:delText>
        </w:r>
      </w:del>
      <w:del w:id="569" w:author="Willian" w:date="2016-11-04T22:23:00Z">
        <w:r w:rsidRPr="008313E9" w:rsidDel="00F66189">
          <w:rPr>
            <w:color w:val="414141"/>
          </w:rPr>
          <w:delText xml:space="preserve">cadeia </w:delText>
        </w:r>
      </w:del>
      <w:del w:id="570" w:author="Willian" w:date="2017-03-08T00:13:00Z">
        <w:r w:rsidR="00332FD6" w:rsidRPr="008313E9" w:rsidDel="002E607A">
          <w:rPr>
            <w:rFonts w:ascii="Menlo" w:hAnsi="Menlo" w:cs="Menlo"/>
            <w:color w:val="AA3391"/>
            <w:sz w:val="18"/>
            <w:szCs w:val="18"/>
          </w:rPr>
          <w:delText>if</w:delText>
        </w:r>
      </w:del>
      <w:del w:id="571" w:author="Willian" w:date="2016-11-04T22:23:00Z">
        <w:r w:rsidR="00332FD6" w:rsidRPr="008313E9" w:rsidDel="00F66189">
          <w:rPr>
            <w:rFonts w:ascii="Menlo" w:hAnsi="Menlo" w:cs="Menlo"/>
            <w:color w:val="AA3391"/>
            <w:sz w:val="18"/>
            <w:szCs w:val="18"/>
          </w:rPr>
          <w:delText xml:space="preserve"> </w:delText>
        </w:r>
        <w:r w:rsidRPr="008313E9" w:rsidDel="00F66189">
          <w:rPr>
            <w:color w:val="414141"/>
          </w:rPr>
          <w:delText>declarações juntos</w:delText>
        </w:r>
      </w:del>
      <w:del w:id="572" w:author="Willian" w:date="2016-11-04T22:26:00Z">
        <w:r w:rsidRPr="008313E9" w:rsidDel="00B70E47">
          <w:rPr>
            <w:color w:val="414141"/>
          </w:rPr>
          <w:delText xml:space="preserve">, ou ele pode ficar em sua própria, caso em que a </w:delText>
        </w:r>
        <w:r w:rsidR="00332FD6" w:rsidRPr="00332FD6" w:rsidDel="00B70E47">
          <w:rPr>
            <w:rFonts w:ascii="Menlo" w:hAnsi="Menlo" w:cs="Menlo"/>
            <w:color w:val="AA3391"/>
            <w:sz w:val="18"/>
            <w:szCs w:val="18"/>
          </w:rPr>
          <w:delText>else</w:delText>
        </w:r>
        <w:r w:rsidR="00332FD6" w:rsidRPr="00332FD6" w:rsidDel="00B70E47">
          <w:rPr>
            <w:rFonts w:cs="Menlo"/>
            <w:color w:val="AA3391"/>
          </w:rPr>
          <w:delText xml:space="preserve"> </w:delText>
        </w:r>
        <w:r w:rsidRPr="008313E9" w:rsidDel="00B70E47">
          <w:rPr>
            <w:color w:val="414141"/>
          </w:rPr>
          <w:delText xml:space="preserve">cláusula é executada se nenhuma das encadeadas </w:delText>
        </w:r>
        <w:r w:rsidR="00332FD6" w:rsidRPr="008313E9" w:rsidDel="00B70E47">
          <w:rPr>
            <w:rFonts w:ascii="Menlo" w:hAnsi="Menlo" w:cs="Menlo"/>
            <w:color w:val="AA3391"/>
            <w:sz w:val="18"/>
            <w:szCs w:val="18"/>
          </w:rPr>
          <w:delText xml:space="preserve">if </w:delText>
        </w:r>
        <w:r w:rsidRPr="008313E9" w:rsidDel="00B70E47">
          <w:rPr>
            <w:color w:val="414141"/>
          </w:rPr>
          <w:delText xml:space="preserve">declarações avaliar a </w:delText>
        </w:r>
        <w:r w:rsidR="00332FD6" w:rsidRPr="008313E9" w:rsidDel="00B70E47">
          <w:rPr>
            <w:rFonts w:ascii="Menlo" w:hAnsi="Menlo" w:cs="Menlo"/>
            <w:color w:val="AA3391"/>
            <w:sz w:val="18"/>
            <w:szCs w:val="18"/>
          </w:rPr>
          <w:delText>true</w:delText>
        </w:r>
      </w:del>
      <w:del w:id="573" w:author="Willian" w:date="2016-11-04T22:28:00Z">
        <w:r w:rsidRPr="008313E9" w:rsidDel="00B70E47">
          <w:rPr>
            <w:color w:val="414141"/>
          </w:rPr>
          <w:delText>.</w:delText>
        </w:r>
      </w:del>
      <w:commentRangeEnd w:id="564"/>
      <w:commentRangeEnd w:id="565"/>
      <w:del w:id="574" w:author="Willian" w:date="2017-03-08T00:13:00Z">
        <w:r w:rsidR="00BA5F13" w:rsidDel="002E607A">
          <w:rPr>
            <w:rStyle w:val="Refdecomentrio"/>
          </w:rPr>
          <w:commentReference w:id="564"/>
        </w:r>
        <w:r w:rsidR="00B70E47" w:rsidDel="002E607A">
          <w:rPr>
            <w:rStyle w:val="Refdecomentrio"/>
          </w:rPr>
          <w:commentReference w:id="565"/>
        </w:r>
      </w:del>
    </w:p>
    <w:p w14:paraId="35F92021" w14:textId="77777777" w:rsidR="008313E9" w:rsidRPr="00A66496" w:rsidDel="002E607A" w:rsidRDefault="008313E9" w:rsidP="008F50D6">
      <w:pPr>
        <w:spacing w:before="460" w:after="0"/>
        <w:ind w:left="567"/>
        <w:textAlignment w:val="baseline"/>
        <w:rPr>
          <w:del w:id="575" w:author="Willian" w:date="2017-03-08T00:13:00Z"/>
          <w:rFonts w:ascii="Menlo" w:hAnsi="Menlo" w:cs="Menlo"/>
          <w:noProof/>
          <w:sz w:val="21"/>
          <w:szCs w:val="21"/>
          <w:lang w:val="en-US"/>
        </w:rPr>
      </w:pPr>
      <w:del w:id="576" w:author="Willian" w:date="2017-03-08T00:13:00Z">
        <w:r w:rsidRPr="00A66496" w:rsidDel="002E607A">
          <w:rPr>
            <w:rFonts w:ascii="Menlo" w:hAnsi="Menlo" w:cs="Menlo"/>
            <w:noProof/>
            <w:color w:val="AA3391"/>
            <w:sz w:val="18"/>
            <w:szCs w:val="18"/>
            <w:lang w:val="en-US"/>
          </w:rPr>
          <w:delText>let</w:delText>
        </w:r>
        <w:r w:rsidRPr="00A66496" w:rsidDel="002E607A">
          <w:rPr>
            <w:rFonts w:ascii="Menlo" w:hAnsi="Menlo" w:cs="Menlo"/>
            <w:noProof/>
            <w:sz w:val="18"/>
            <w:szCs w:val="18"/>
            <w:lang w:val="en-US"/>
          </w:rPr>
          <w:delText xml:space="preserve"> </w:delText>
        </w:r>
        <w:r w:rsidRPr="00A66496" w:rsidDel="002E607A">
          <w:rPr>
            <w:rFonts w:ascii="Menlo" w:hAnsi="Menlo" w:cs="Menlo"/>
            <w:noProof/>
            <w:color w:val="3F6E74"/>
            <w:sz w:val="18"/>
            <w:szCs w:val="18"/>
            <w:lang w:val="en-US"/>
          </w:rPr>
          <w:delText>number</w:delText>
        </w:r>
        <w:r w:rsidRPr="00A66496" w:rsidDel="002E607A">
          <w:rPr>
            <w:rFonts w:ascii="Menlo" w:hAnsi="Menlo" w:cs="Menlo"/>
            <w:noProof/>
            <w:sz w:val="18"/>
            <w:szCs w:val="18"/>
            <w:lang w:val="en-US"/>
          </w:rPr>
          <w:delText xml:space="preserve"> = </w:delText>
        </w:r>
        <w:r w:rsidRPr="00A66496" w:rsidDel="002E607A">
          <w:rPr>
            <w:rFonts w:ascii="Menlo" w:hAnsi="Menlo" w:cs="Menlo"/>
            <w:noProof/>
            <w:color w:val="1C00CF"/>
            <w:sz w:val="18"/>
            <w:szCs w:val="18"/>
            <w:lang w:val="en-US"/>
          </w:rPr>
          <w:delText>23</w:delText>
        </w:r>
      </w:del>
    </w:p>
    <w:p w14:paraId="3152647C" w14:textId="77777777" w:rsidR="008313E9" w:rsidRPr="00A66496" w:rsidDel="002E607A" w:rsidRDefault="008313E9" w:rsidP="008F50D6">
      <w:pPr>
        <w:spacing w:after="0"/>
        <w:ind w:left="567"/>
        <w:textAlignment w:val="baseline"/>
        <w:rPr>
          <w:del w:id="577" w:author="Willian" w:date="2017-03-08T00:13:00Z"/>
          <w:rFonts w:ascii="Menlo" w:hAnsi="Menlo" w:cs="Menlo"/>
          <w:noProof/>
          <w:sz w:val="21"/>
          <w:szCs w:val="21"/>
          <w:lang w:val="en-US"/>
        </w:rPr>
      </w:pPr>
      <w:del w:id="578" w:author="Willian" w:date="2017-03-08T00:13:00Z">
        <w:r w:rsidRPr="00A66496" w:rsidDel="002E607A">
          <w:rPr>
            <w:rFonts w:ascii="Menlo" w:hAnsi="Menlo" w:cs="Menlo"/>
            <w:noProof/>
            <w:color w:val="AA3391"/>
            <w:sz w:val="18"/>
            <w:szCs w:val="18"/>
            <w:lang w:val="en-US"/>
          </w:rPr>
          <w:delText>if</w:delText>
        </w:r>
        <w:r w:rsidRPr="00A66496" w:rsidDel="002E607A">
          <w:rPr>
            <w:rFonts w:ascii="Menlo" w:hAnsi="Menlo" w:cs="Menlo"/>
            <w:noProof/>
            <w:sz w:val="18"/>
            <w:szCs w:val="18"/>
            <w:lang w:val="en-US"/>
          </w:rPr>
          <w:delText xml:space="preserve"> </w:delText>
        </w:r>
        <w:r w:rsidRPr="00A66496" w:rsidDel="002E607A">
          <w:rPr>
            <w:rFonts w:ascii="Menlo" w:hAnsi="Menlo" w:cs="Menlo"/>
            <w:noProof/>
            <w:color w:val="3F6E74"/>
            <w:sz w:val="18"/>
            <w:szCs w:val="18"/>
            <w:lang w:val="en-US"/>
          </w:rPr>
          <w:delText>number</w:delText>
        </w:r>
        <w:r w:rsidRPr="00A66496" w:rsidDel="002E607A">
          <w:rPr>
            <w:rFonts w:ascii="Menlo" w:hAnsi="Menlo" w:cs="Menlo"/>
            <w:noProof/>
            <w:sz w:val="18"/>
            <w:szCs w:val="18"/>
            <w:lang w:val="en-US"/>
          </w:rPr>
          <w:delText xml:space="preserve"> &lt; </w:delText>
        </w:r>
        <w:r w:rsidRPr="00A66496" w:rsidDel="002E607A">
          <w:rPr>
            <w:rFonts w:ascii="Menlo" w:hAnsi="Menlo" w:cs="Menlo"/>
            <w:noProof/>
            <w:color w:val="1C00CF"/>
            <w:sz w:val="18"/>
            <w:szCs w:val="18"/>
            <w:lang w:val="en-US"/>
          </w:rPr>
          <w:delText>10</w:delText>
        </w:r>
        <w:r w:rsidRPr="00A66496" w:rsidDel="002E607A">
          <w:rPr>
            <w:rFonts w:ascii="Menlo" w:hAnsi="Menlo" w:cs="Menlo"/>
            <w:noProof/>
            <w:sz w:val="18"/>
            <w:szCs w:val="18"/>
            <w:lang w:val="en-US"/>
          </w:rPr>
          <w:delText xml:space="preserve"> {</w:delText>
        </w:r>
      </w:del>
    </w:p>
    <w:p w14:paraId="40E5C25D" w14:textId="77777777" w:rsidR="008313E9" w:rsidRPr="00A66496" w:rsidDel="002E607A" w:rsidRDefault="008313E9" w:rsidP="008F50D6">
      <w:pPr>
        <w:spacing w:after="0"/>
        <w:ind w:left="567"/>
        <w:textAlignment w:val="baseline"/>
        <w:rPr>
          <w:del w:id="579" w:author="Willian" w:date="2017-03-08T00:13:00Z"/>
          <w:rFonts w:ascii="Menlo" w:hAnsi="Menlo" w:cs="Menlo"/>
          <w:noProof/>
          <w:sz w:val="21"/>
          <w:szCs w:val="21"/>
          <w:lang w:val="en-US"/>
        </w:rPr>
      </w:pPr>
      <w:del w:id="580" w:author="Willian" w:date="2017-03-08T00:13:00Z">
        <w:r w:rsidRPr="00A66496" w:rsidDel="002E607A">
          <w:rPr>
            <w:rFonts w:ascii="Menlo" w:hAnsi="Menlo" w:cs="Menlo"/>
            <w:noProof/>
            <w:sz w:val="18"/>
            <w:szCs w:val="18"/>
            <w:lang w:val="en-US"/>
          </w:rPr>
          <w:delText>  </w:delText>
        </w:r>
        <w:r w:rsidRPr="00A66496" w:rsidDel="002E607A">
          <w:rPr>
            <w:rFonts w:ascii="Menlo" w:hAnsi="Menlo" w:cs="Menlo"/>
            <w:noProof/>
            <w:color w:val="3F6E74"/>
            <w:sz w:val="18"/>
            <w:szCs w:val="18"/>
            <w:lang w:val="en-US"/>
          </w:rPr>
          <w:delText>print</w:delText>
        </w:r>
        <w:r w:rsidRPr="00A66496" w:rsidDel="002E607A">
          <w:rPr>
            <w:rFonts w:ascii="Menlo" w:hAnsi="Menlo" w:cs="Menlo"/>
            <w:noProof/>
            <w:sz w:val="18"/>
            <w:szCs w:val="18"/>
            <w:lang w:val="en-US"/>
          </w:rPr>
          <w:delText>(</w:delText>
        </w:r>
        <w:r w:rsidRPr="00A66496" w:rsidDel="002E607A">
          <w:rPr>
            <w:rFonts w:ascii="Menlo" w:hAnsi="Menlo" w:cs="Menlo"/>
            <w:noProof/>
            <w:color w:val="C41A16"/>
            <w:sz w:val="18"/>
            <w:szCs w:val="18"/>
            <w:lang w:val="en-US"/>
          </w:rPr>
          <w:delText>"The number is small"</w:delText>
        </w:r>
        <w:r w:rsidRPr="00A66496" w:rsidDel="002E607A">
          <w:rPr>
            <w:rFonts w:ascii="Menlo" w:hAnsi="Menlo" w:cs="Menlo"/>
            <w:noProof/>
            <w:sz w:val="18"/>
            <w:szCs w:val="18"/>
            <w:lang w:val="en-US"/>
          </w:rPr>
          <w:delText>)</w:delText>
        </w:r>
      </w:del>
    </w:p>
    <w:p w14:paraId="495E310B" w14:textId="77777777" w:rsidR="008313E9" w:rsidRPr="00A66496" w:rsidDel="002E607A" w:rsidRDefault="008313E9" w:rsidP="008F50D6">
      <w:pPr>
        <w:spacing w:after="0"/>
        <w:ind w:left="567"/>
        <w:textAlignment w:val="baseline"/>
        <w:rPr>
          <w:del w:id="581" w:author="Willian" w:date="2017-03-08T00:13:00Z"/>
          <w:rFonts w:ascii="Menlo" w:hAnsi="Menlo" w:cs="Menlo"/>
          <w:noProof/>
          <w:sz w:val="21"/>
          <w:szCs w:val="21"/>
          <w:lang w:val="en-US"/>
        </w:rPr>
      </w:pPr>
      <w:del w:id="582" w:author="Willian" w:date="2017-03-08T00:13:00Z">
        <w:r w:rsidRPr="00A66496" w:rsidDel="002E607A">
          <w:rPr>
            <w:rFonts w:ascii="Menlo" w:hAnsi="Menlo" w:cs="Menlo"/>
            <w:noProof/>
            <w:sz w:val="18"/>
            <w:szCs w:val="18"/>
            <w:lang w:val="en-US"/>
          </w:rPr>
          <w:delText xml:space="preserve">} </w:delText>
        </w:r>
        <w:r w:rsidRPr="00A66496" w:rsidDel="002E607A">
          <w:rPr>
            <w:rFonts w:ascii="Menlo" w:hAnsi="Menlo" w:cs="Menlo"/>
            <w:noProof/>
            <w:color w:val="AA3391"/>
            <w:sz w:val="18"/>
            <w:szCs w:val="18"/>
            <w:lang w:val="en-US"/>
          </w:rPr>
          <w:delText>else</w:delText>
        </w:r>
        <w:r w:rsidRPr="00A66496" w:rsidDel="002E607A">
          <w:rPr>
            <w:rFonts w:ascii="Menlo" w:hAnsi="Menlo" w:cs="Menlo"/>
            <w:noProof/>
            <w:sz w:val="18"/>
            <w:szCs w:val="18"/>
            <w:lang w:val="en-US"/>
          </w:rPr>
          <w:delText xml:space="preserve"> </w:delText>
        </w:r>
        <w:r w:rsidRPr="00A66496" w:rsidDel="002E607A">
          <w:rPr>
            <w:rFonts w:ascii="Menlo" w:hAnsi="Menlo" w:cs="Menlo"/>
            <w:noProof/>
            <w:color w:val="AA3391"/>
            <w:sz w:val="18"/>
            <w:szCs w:val="18"/>
            <w:lang w:val="en-US"/>
          </w:rPr>
          <w:delText>if</w:delText>
        </w:r>
        <w:r w:rsidRPr="00A66496" w:rsidDel="002E607A">
          <w:rPr>
            <w:rFonts w:ascii="Menlo" w:hAnsi="Menlo" w:cs="Menlo"/>
            <w:noProof/>
            <w:sz w:val="18"/>
            <w:szCs w:val="18"/>
            <w:lang w:val="en-US"/>
          </w:rPr>
          <w:delText xml:space="preserve"> </w:delText>
        </w:r>
        <w:r w:rsidRPr="00A66496" w:rsidDel="002E607A">
          <w:rPr>
            <w:rFonts w:ascii="Menlo" w:hAnsi="Menlo" w:cs="Menlo"/>
            <w:noProof/>
            <w:color w:val="3F6E74"/>
            <w:sz w:val="18"/>
            <w:szCs w:val="18"/>
            <w:lang w:val="en-US"/>
          </w:rPr>
          <w:delText>number</w:delText>
        </w:r>
        <w:r w:rsidRPr="00A66496" w:rsidDel="002E607A">
          <w:rPr>
            <w:rFonts w:ascii="Menlo" w:hAnsi="Menlo" w:cs="Menlo"/>
            <w:noProof/>
            <w:sz w:val="18"/>
            <w:szCs w:val="18"/>
            <w:lang w:val="en-US"/>
          </w:rPr>
          <w:delText xml:space="preserve"> &gt; </w:delText>
        </w:r>
        <w:r w:rsidRPr="00A66496" w:rsidDel="002E607A">
          <w:rPr>
            <w:rFonts w:ascii="Menlo" w:hAnsi="Menlo" w:cs="Menlo"/>
            <w:noProof/>
            <w:color w:val="1C00CF"/>
            <w:sz w:val="18"/>
            <w:szCs w:val="18"/>
            <w:lang w:val="en-US"/>
          </w:rPr>
          <w:delText>100</w:delText>
        </w:r>
        <w:r w:rsidRPr="00A66496" w:rsidDel="002E607A">
          <w:rPr>
            <w:rFonts w:ascii="Menlo" w:hAnsi="Menlo" w:cs="Menlo"/>
            <w:noProof/>
            <w:sz w:val="18"/>
            <w:szCs w:val="18"/>
            <w:lang w:val="en-US"/>
          </w:rPr>
          <w:delText xml:space="preserve"> {</w:delText>
        </w:r>
      </w:del>
    </w:p>
    <w:p w14:paraId="3D8C42DF" w14:textId="77777777" w:rsidR="008313E9" w:rsidRPr="00A66496" w:rsidDel="002E607A" w:rsidRDefault="008313E9" w:rsidP="008F50D6">
      <w:pPr>
        <w:spacing w:after="0"/>
        <w:ind w:left="567"/>
        <w:textAlignment w:val="baseline"/>
        <w:rPr>
          <w:del w:id="583" w:author="Willian" w:date="2017-03-08T00:13:00Z"/>
          <w:rFonts w:ascii="Menlo" w:hAnsi="Menlo" w:cs="Menlo"/>
          <w:noProof/>
          <w:sz w:val="21"/>
          <w:szCs w:val="21"/>
          <w:lang w:val="en-US"/>
        </w:rPr>
      </w:pPr>
      <w:del w:id="584" w:author="Willian" w:date="2017-03-08T00:13:00Z">
        <w:r w:rsidRPr="00A66496" w:rsidDel="002E607A">
          <w:rPr>
            <w:rFonts w:ascii="Menlo" w:hAnsi="Menlo" w:cs="Menlo"/>
            <w:noProof/>
            <w:sz w:val="18"/>
            <w:szCs w:val="18"/>
            <w:lang w:val="en-US"/>
          </w:rPr>
          <w:delText>  </w:delText>
        </w:r>
        <w:r w:rsidRPr="00A66496" w:rsidDel="002E607A">
          <w:rPr>
            <w:rFonts w:ascii="Menlo" w:hAnsi="Menlo" w:cs="Menlo"/>
            <w:noProof/>
            <w:color w:val="3F6E74"/>
            <w:sz w:val="18"/>
            <w:szCs w:val="18"/>
            <w:lang w:val="en-US"/>
          </w:rPr>
          <w:delText>print</w:delText>
        </w:r>
        <w:r w:rsidRPr="00A66496" w:rsidDel="002E607A">
          <w:rPr>
            <w:rFonts w:ascii="Menlo" w:hAnsi="Menlo" w:cs="Menlo"/>
            <w:noProof/>
            <w:sz w:val="18"/>
            <w:szCs w:val="18"/>
            <w:lang w:val="en-US"/>
          </w:rPr>
          <w:delText>(</w:delText>
        </w:r>
        <w:r w:rsidRPr="00A66496" w:rsidDel="002E607A">
          <w:rPr>
            <w:rFonts w:ascii="Menlo" w:hAnsi="Menlo" w:cs="Menlo"/>
            <w:noProof/>
            <w:color w:val="C41A16"/>
            <w:sz w:val="18"/>
            <w:szCs w:val="18"/>
            <w:lang w:val="en-US"/>
          </w:rPr>
          <w:delText>"The number is pretty big"</w:delText>
        </w:r>
        <w:r w:rsidRPr="00A66496" w:rsidDel="002E607A">
          <w:rPr>
            <w:rFonts w:ascii="Menlo" w:hAnsi="Menlo" w:cs="Menlo"/>
            <w:noProof/>
            <w:sz w:val="18"/>
            <w:szCs w:val="18"/>
            <w:lang w:val="en-US"/>
          </w:rPr>
          <w:delText>)</w:delText>
        </w:r>
      </w:del>
    </w:p>
    <w:p w14:paraId="48EE309D" w14:textId="77777777" w:rsidR="008313E9" w:rsidRPr="00A66496" w:rsidDel="002E607A" w:rsidRDefault="008313E9" w:rsidP="008F50D6">
      <w:pPr>
        <w:spacing w:after="0"/>
        <w:ind w:left="567"/>
        <w:textAlignment w:val="baseline"/>
        <w:rPr>
          <w:del w:id="585" w:author="Willian" w:date="2017-03-08T00:13:00Z"/>
          <w:rFonts w:ascii="Menlo" w:hAnsi="Menlo" w:cs="Menlo"/>
          <w:noProof/>
          <w:sz w:val="21"/>
          <w:szCs w:val="21"/>
          <w:lang w:val="en-US"/>
        </w:rPr>
      </w:pPr>
      <w:del w:id="586" w:author="Willian" w:date="2017-03-08T00:13:00Z">
        <w:r w:rsidRPr="00A66496" w:rsidDel="002E607A">
          <w:rPr>
            <w:rFonts w:ascii="Menlo" w:hAnsi="Menlo" w:cs="Menlo"/>
            <w:noProof/>
            <w:sz w:val="18"/>
            <w:szCs w:val="18"/>
            <w:lang w:val="en-US"/>
          </w:rPr>
          <w:delText xml:space="preserve">} </w:delText>
        </w:r>
        <w:r w:rsidRPr="00A66496" w:rsidDel="002E607A">
          <w:rPr>
            <w:rFonts w:ascii="Menlo" w:hAnsi="Menlo" w:cs="Menlo"/>
            <w:noProof/>
            <w:color w:val="AA3391"/>
            <w:sz w:val="18"/>
            <w:szCs w:val="18"/>
            <w:lang w:val="en-US"/>
          </w:rPr>
          <w:delText>else</w:delText>
        </w:r>
        <w:r w:rsidRPr="00A66496" w:rsidDel="002E607A">
          <w:rPr>
            <w:rFonts w:ascii="Menlo" w:hAnsi="Menlo" w:cs="Menlo"/>
            <w:noProof/>
            <w:sz w:val="18"/>
            <w:szCs w:val="18"/>
            <w:lang w:val="en-US"/>
          </w:rPr>
          <w:delText xml:space="preserve"> {</w:delText>
        </w:r>
      </w:del>
    </w:p>
    <w:p w14:paraId="74CBDB70" w14:textId="77777777" w:rsidR="008313E9" w:rsidRPr="00A66496" w:rsidDel="002E607A" w:rsidRDefault="008313E9" w:rsidP="008F50D6">
      <w:pPr>
        <w:spacing w:after="0"/>
        <w:ind w:left="567"/>
        <w:textAlignment w:val="baseline"/>
        <w:rPr>
          <w:del w:id="587" w:author="Willian" w:date="2017-03-08T00:13:00Z"/>
          <w:rFonts w:ascii="Menlo" w:hAnsi="Menlo" w:cs="Menlo"/>
          <w:noProof/>
          <w:sz w:val="21"/>
          <w:szCs w:val="21"/>
          <w:lang w:val="en-US"/>
        </w:rPr>
      </w:pPr>
      <w:del w:id="588" w:author="Willian" w:date="2017-03-08T00:13:00Z">
        <w:r w:rsidRPr="00A66496" w:rsidDel="002E607A">
          <w:rPr>
            <w:rFonts w:ascii="Menlo" w:hAnsi="Menlo" w:cs="Menlo"/>
            <w:noProof/>
            <w:sz w:val="18"/>
            <w:szCs w:val="18"/>
            <w:lang w:val="en-US"/>
          </w:rPr>
          <w:delText>  </w:delText>
        </w:r>
        <w:r w:rsidRPr="00A66496" w:rsidDel="002E607A">
          <w:rPr>
            <w:rFonts w:ascii="Menlo" w:hAnsi="Menlo" w:cs="Menlo"/>
            <w:noProof/>
            <w:color w:val="3F6E74"/>
            <w:sz w:val="18"/>
            <w:szCs w:val="18"/>
            <w:lang w:val="en-US"/>
          </w:rPr>
          <w:delText>print</w:delText>
        </w:r>
        <w:r w:rsidRPr="00A66496" w:rsidDel="002E607A">
          <w:rPr>
            <w:rFonts w:ascii="Menlo" w:hAnsi="Menlo" w:cs="Menlo"/>
            <w:noProof/>
            <w:sz w:val="18"/>
            <w:szCs w:val="18"/>
            <w:lang w:val="en-US"/>
          </w:rPr>
          <w:delText>(</w:delText>
        </w:r>
        <w:r w:rsidRPr="00A66496" w:rsidDel="002E607A">
          <w:rPr>
            <w:rFonts w:ascii="Menlo" w:hAnsi="Menlo" w:cs="Menlo"/>
            <w:noProof/>
            <w:color w:val="C41A16"/>
            <w:sz w:val="18"/>
            <w:szCs w:val="18"/>
            <w:lang w:val="en-US"/>
          </w:rPr>
          <w:delText>"The number is between 10 and 100"</w:delText>
        </w:r>
        <w:r w:rsidRPr="00A66496" w:rsidDel="002E607A">
          <w:rPr>
            <w:rFonts w:ascii="Menlo" w:hAnsi="Menlo" w:cs="Menlo"/>
            <w:noProof/>
            <w:sz w:val="18"/>
            <w:szCs w:val="18"/>
            <w:lang w:val="en-US"/>
          </w:rPr>
          <w:delText>)</w:delText>
        </w:r>
      </w:del>
    </w:p>
    <w:p w14:paraId="4BAE40D0" w14:textId="77777777" w:rsidR="00D05199" w:rsidDel="002E607A" w:rsidRDefault="008313E9" w:rsidP="008F50D6">
      <w:pPr>
        <w:spacing w:after="620"/>
        <w:ind w:left="567"/>
        <w:textAlignment w:val="baseline"/>
        <w:rPr>
          <w:del w:id="589" w:author="Willian" w:date="2017-03-08T00:13:00Z"/>
          <w:rFonts w:ascii="Menlo" w:hAnsi="Menlo" w:cs="Menlo"/>
          <w:noProof/>
          <w:sz w:val="18"/>
          <w:szCs w:val="18"/>
        </w:rPr>
      </w:pPr>
      <w:del w:id="590" w:author="Willian" w:date="2017-03-08T00:13:00Z">
        <w:r w:rsidRPr="008313E9" w:rsidDel="002E607A">
          <w:rPr>
            <w:rFonts w:ascii="Menlo" w:hAnsi="Menlo" w:cs="Menlo"/>
            <w:noProof/>
            <w:sz w:val="18"/>
            <w:szCs w:val="18"/>
          </w:rPr>
          <w:delText>}</w:delText>
        </w:r>
      </w:del>
    </w:p>
    <w:p w14:paraId="76F93F67" w14:textId="77777777" w:rsidR="00D05199" w:rsidDel="002E607A" w:rsidRDefault="00D05199" w:rsidP="008F50D6">
      <w:pPr>
        <w:ind w:left="567"/>
        <w:rPr>
          <w:del w:id="591" w:author="Willian" w:date="2017-03-08T00:13:00Z"/>
          <w:color w:val="7030A0"/>
        </w:rPr>
      </w:pPr>
      <w:del w:id="592" w:author="Willian" w:date="2017-03-08T00:13:00Z">
        <w:r w:rsidRPr="00CB0912" w:rsidDel="002E607A">
          <w:rPr>
            <w:b/>
            <w:color w:val="7030A0"/>
          </w:rPr>
          <w:delText>DICA</w:delText>
        </w:r>
        <w:r w:rsidRPr="00CB0912" w:rsidDel="002E607A">
          <w:rPr>
            <w:color w:val="7030A0"/>
          </w:rPr>
          <w:delText xml:space="preserve">: </w:delText>
        </w:r>
        <w:r w:rsidR="008F50D6" w:rsidRPr="00CB0912" w:rsidDel="002E607A">
          <w:rPr>
            <w:color w:val="7030A0"/>
          </w:rPr>
          <w:delText xml:space="preserve">Mude o valor de </w:delText>
        </w:r>
        <w:r w:rsidR="008F50D6" w:rsidRPr="00CB0912" w:rsidDel="002E607A">
          <w:rPr>
            <w:rFonts w:ascii="Menlo" w:hAnsi="Menlo" w:cs="Menlo"/>
            <w:color w:val="3F6E74"/>
            <w:sz w:val="18"/>
            <w:szCs w:val="18"/>
          </w:rPr>
          <w:delText>number</w:delText>
        </w:r>
        <w:r w:rsidR="008F50D6" w:rsidRPr="00CB0912" w:rsidDel="002E607A">
          <w:rPr>
            <w:rFonts w:ascii="Menlo" w:hAnsi="Menlo" w:cs="Menlo"/>
            <w:sz w:val="18"/>
            <w:szCs w:val="18"/>
          </w:rPr>
          <w:delText xml:space="preserve"> </w:delText>
        </w:r>
        <w:r w:rsidR="008F50D6" w:rsidRPr="00CB0912" w:rsidDel="002E607A">
          <w:rPr>
            <w:color w:val="7030A0"/>
          </w:rPr>
          <w:delText>para ver os outros resultados dos prints.</w:delText>
        </w:r>
      </w:del>
    </w:p>
    <w:p w14:paraId="53025C6F" w14:textId="77777777" w:rsidR="008F50D6" w:rsidRPr="008F50D6" w:rsidDel="002E607A" w:rsidRDefault="008F50D6" w:rsidP="008F50D6">
      <w:pPr>
        <w:rPr>
          <w:del w:id="593" w:author="Willian" w:date="2017-03-08T00:13:00Z"/>
        </w:rPr>
      </w:pPr>
      <w:del w:id="594" w:author="Willian" w:date="2017-03-08T00:13:00Z">
        <w:r w:rsidDel="002E607A">
          <w:delText xml:space="preserve">As declarações podem ser aninhadas para o tratamento de comportamentos mais complexos e interessantes em um programa. Aqui está um exemplo da declaração </w:delText>
        </w:r>
        <w:r w:rsidRPr="008313E9" w:rsidDel="002E607A">
          <w:rPr>
            <w:rFonts w:ascii="Menlo" w:hAnsi="Menlo" w:cs="Menlo"/>
            <w:color w:val="AA3391"/>
            <w:sz w:val="18"/>
            <w:szCs w:val="18"/>
          </w:rPr>
          <w:delText>if</w:delText>
        </w:r>
        <w:r w:rsidRPr="008313E9" w:rsidDel="002E607A">
          <w:rPr>
            <w:rFonts w:ascii="Menlo" w:hAnsi="Menlo" w:cs="Menlo"/>
            <w:sz w:val="18"/>
            <w:szCs w:val="18"/>
          </w:rPr>
          <w:delText xml:space="preserve"> </w:delText>
        </w:r>
        <w:r w:rsidDel="002E607A">
          <w:delText xml:space="preserve">com uma cláusula </w:delText>
        </w:r>
        <w:r w:rsidRPr="008313E9" w:rsidDel="002E607A">
          <w:rPr>
            <w:rFonts w:ascii="Menlo" w:hAnsi="Menlo" w:cs="Menlo"/>
            <w:color w:val="AA3391"/>
            <w:sz w:val="18"/>
            <w:szCs w:val="18"/>
          </w:rPr>
          <w:delText>else</w:delText>
        </w:r>
        <w:r w:rsidRPr="008313E9" w:rsidDel="002E607A">
          <w:rPr>
            <w:rFonts w:ascii="Menlo" w:hAnsi="Menlo" w:cs="Menlo"/>
            <w:sz w:val="18"/>
            <w:szCs w:val="18"/>
          </w:rPr>
          <w:delText xml:space="preserve"> </w:delText>
        </w:r>
        <w:r w:rsidDel="002E607A">
          <w:delText xml:space="preserve">aninhada em uma declaração </w:delText>
        </w:r>
        <w:r w:rsidDel="002E607A">
          <w:rPr>
            <w:rFonts w:ascii="Menlo" w:hAnsi="Menlo" w:cs="Menlo"/>
            <w:color w:val="AA3391"/>
            <w:sz w:val="18"/>
            <w:szCs w:val="18"/>
          </w:rPr>
          <w:delText>for</w:delText>
        </w:r>
        <w:r w:rsidDel="002E607A">
          <w:delText>-</w:delText>
        </w:r>
        <w:r w:rsidDel="002E607A">
          <w:rPr>
            <w:rFonts w:ascii="Menlo" w:hAnsi="Menlo" w:cs="Menlo"/>
            <w:color w:val="AA3391"/>
            <w:sz w:val="18"/>
            <w:szCs w:val="18"/>
          </w:rPr>
          <w:delText>in</w:delText>
        </w:r>
        <w:r w:rsidDel="002E607A">
          <w:delText xml:space="preserve"> (que percorre ordenadamente cada item um uma coleção, um por um).</w:delText>
        </w:r>
      </w:del>
    </w:p>
    <w:p w14:paraId="1CA0FEA5" w14:textId="77777777" w:rsidR="00D05199" w:rsidRPr="00A66496" w:rsidDel="002E607A" w:rsidRDefault="00D05199" w:rsidP="008F50D6">
      <w:pPr>
        <w:pStyle w:val="NormalWeb"/>
        <w:spacing w:before="460" w:beforeAutospacing="0" w:after="0" w:afterAutospacing="0"/>
        <w:ind w:left="567"/>
        <w:jc w:val="both"/>
        <w:textAlignment w:val="baseline"/>
        <w:rPr>
          <w:del w:id="595" w:author="Willian" w:date="2017-03-08T00:13:00Z"/>
          <w:rFonts w:ascii="Menlo" w:hAnsi="Menlo" w:cs="Menlo"/>
          <w:noProof/>
          <w:color w:val="000000"/>
          <w:sz w:val="21"/>
          <w:szCs w:val="21"/>
          <w:lang w:val="en-US"/>
        </w:rPr>
      </w:pPr>
      <w:del w:id="596" w:author="Willian" w:date="2017-03-08T00:13:00Z">
        <w:r w:rsidRPr="00A66496" w:rsidDel="002E607A">
          <w:rPr>
            <w:rFonts w:ascii="Menlo" w:hAnsi="Menlo" w:cs="Menlo"/>
            <w:noProof/>
            <w:color w:val="AA3391"/>
            <w:sz w:val="18"/>
            <w:szCs w:val="18"/>
            <w:lang w:val="en-US"/>
          </w:rPr>
          <w:delText>let</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individualScores</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1C00CF"/>
            <w:sz w:val="18"/>
            <w:szCs w:val="18"/>
            <w:lang w:val="en-US"/>
          </w:rPr>
          <w:delText>75</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1C00CF"/>
            <w:sz w:val="18"/>
            <w:szCs w:val="18"/>
            <w:lang w:val="en-US"/>
          </w:rPr>
          <w:delText>43</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1C00CF"/>
            <w:sz w:val="18"/>
            <w:szCs w:val="18"/>
            <w:lang w:val="en-US"/>
          </w:rPr>
          <w:delText>103</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1C00CF"/>
            <w:sz w:val="18"/>
            <w:szCs w:val="18"/>
            <w:lang w:val="en-US"/>
          </w:rPr>
          <w:delText>87</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1C00CF"/>
            <w:sz w:val="18"/>
            <w:szCs w:val="18"/>
            <w:lang w:val="en-US"/>
          </w:rPr>
          <w:delText>12</w:delText>
        </w:r>
        <w:r w:rsidRPr="00A66496" w:rsidDel="002E607A">
          <w:rPr>
            <w:rFonts w:ascii="Menlo" w:hAnsi="Menlo" w:cs="Menlo"/>
            <w:noProof/>
            <w:color w:val="000000"/>
            <w:sz w:val="18"/>
            <w:szCs w:val="18"/>
            <w:lang w:val="en-US"/>
          </w:rPr>
          <w:delText>]</w:delText>
        </w:r>
      </w:del>
    </w:p>
    <w:p w14:paraId="6755BE21" w14:textId="77777777" w:rsidR="00D05199" w:rsidRPr="00A66496" w:rsidDel="002E607A" w:rsidRDefault="00D05199" w:rsidP="008F50D6">
      <w:pPr>
        <w:pStyle w:val="NormalWeb"/>
        <w:spacing w:before="0" w:beforeAutospacing="0" w:after="0" w:afterAutospacing="0"/>
        <w:ind w:left="567"/>
        <w:jc w:val="both"/>
        <w:textAlignment w:val="baseline"/>
        <w:rPr>
          <w:del w:id="597" w:author="Willian" w:date="2017-03-08T00:13:00Z"/>
          <w:rFonts w:ascii="Menlo" w:hAnsi="Menlo" w:cs="Menlo"/>
          <w:noProof/>
          <w:color w:val="000000"/>
          <w:sz w:val="21"/>
          <w:szCs w:val="21"/>
          <w:lang w:val="en-US"/>
        </w:rPr>
      </w:pPr>
      <w:del w:id="598" w:author="Willian" w:date="2017-03-08T00:13:00Z">
        <w:r w:rsidRPr="00A66496" w:rsidDel="002E607A">
          <w:rPr>
            <w:rFonts w:ascii="Menlo" w:hAnsi="Menlo" w:cs="Menlo"/>
            <w:noProof/>
            <w:color w:val="AA3391"/>
            <w:sz w:val="18"/>
            <w:szCs w:val="18"/>
            <w:lang w:val="en-US"/>
          </w:rPr>
          <w:delText>var</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teamScore</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1C00CF"/>
            <w:sz w:val="18"/>
            <w:szCs w:val="18"/>
            <w:lang w:val="en-US"/>
          </w:rPr>
          <w:delText>0</w:delText>
        </w:r>
      </w:del>
    </w:p>
    <w:p w14:paraId="5F6BEF0C" w14:textId="77777777" w:rsidR="00D05199" w:rsidRPr="00A66496" w:rsidDel="002E607A" w:rsidRDefault="00D05199" w:rsidP="008F50D6">
      <w:pPr>
        <w:pStyle w:val="NormalWeb"/>
        <w:spacing w:before="0" w:beforeAutospacing="0" w:after="0" w:afterAutospacing="0"/>
        <w:ind w:left="567"/>
        <w:jc w:val="both"/>
        <w:textAlignment w:val="baseline"/>
        <w:rPr>
          <w:del w:id="599" w:author="Willian" w:date="2017-03-08T00:13:00Z"/>
          <w:rFonts w:ascii="Menlo" w:hAnsi="Menlo" w:cs="Menlo"/>
          <w:noProof/>
          <w:color w:val="000000"/>
          <w:sz w:val="21"/>
          <w:szCs w:val="21"/>
          <w:lang w:val="en-US"/>
        </w:rPr>
      </w:pPr>
      <w:del w:id="600" w:author="Willian" w:date="2017-03-08T00:13:00Z">
        <w:r w:rsidRPr="00A66496" w:rsidDel="002E607A">
          <w:rPr>
            <w:rFonts w:ascii="Menlo" w:hAnsi="Menlo" w:cs="Menlo"/>
            <w:noProof/>
            <w:color w:val="AA3391"/>
            <w:sz w:val="18"/>
            <w:szCs w:val="18"/>
            <w:lang w:val="en-US"/>
          </w:rPr>
          <w:delText>for</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score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AA3391"/>
            <w:sz w:val="18"/>
            <w:szCs w:val="18"/>
            <w:lang w:val="en-US"/>
          </w:rPr>
          <w:delText>in</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individualScores</w:delText>
        </w:r>
        <w:r w:rsidRPr="00A66496" w:rsidDel="002E607A">
          <w:rPr>
            <w:rFonts w:ascii="Menlo" w:hAnsi="Menlo" w:cs="Menlo"/>
            <w:noProof/>
            <w:color w:val="000000"/>
            <w:sz w:val="18"/>
            <w:szCs w:val="18"/>
            <w:lang w:val="en-US"/>
          </w:rPr>
          <w:delText xml:space="preserve"> {</w:delText>
        </w:r>
      </w:del>
    </w:p>
    <w:p w14:paraId="4ABE9140" w14:textId="77777777" w:rsidR="00D05199" w:rsidRPr="00A66496" w:rsidDel="002E607A" w:rsidRDefault="00D05199" w:rsidP="008F50D6">
      <w:pPr>
        <w:pStyle w:val="NormalWeb"/>
        <w:spacing w:before="0" w:beforeAutospacing="0" w:after="0" w:afterAutospacing="0"/>
        <w:ind w:left="567"/>
        <w:jc w:val="both"/>
        <w:textAlignment w:val="baseline"/>
        <w:rPr>
          <w:del w:id="601" w:author="Willian" w:date="2017-03-08T00:13:00Z"/>
          <w:rFonts w:ascii="Menlo" w:hAnsi="Menlo" w:cs="Menlo"/>
          <w:noProof/>
          <w:color w:val="000000"/>
          <w:sz w:val="21"/>
          <w:szCs w:val="21"/>
          <w:lang w:val="en-US"/>
        </w:rPr>
      </w:pPr>
      <w:del w:id="602"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if</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score</w:delText>
        </w:r>
        <w:r w:rsidRPr="00A66496" w:rsidDel="002E607A">
          <w:rPr>
            <w:rFonts w:ascii="Menlo" w:hAnsi="Menlo" w:cs="Menlo"/>
            <w:noProof/>
            <w:color w:val="000000"/>
            <w:sz w:val="18"/>
            <w:szCs w:val="18"/>
            <w:lang w:val="en-US"/>
          </w:rPr>
          <w:delText xml:space="preserve"> &gt; </w:delText>
        </w:r>
        <w:r w:rsidRPr="00A66496" w:rsidDel="002E607A">
          <w:rPr>
            <w:rFonts w:ascii="Menlo" w:hAnsi="Menlo" w:cs="Menlo"/>
            <w:noProof/>
            <w:color w:val="1C00CF"/>
            <w:sz w:val="18"/>
            <w:szCs w:val="18"/>
            <w:lang w:val="en-US"/>
          </w:rPr>
          <w:delText>50</w:delText>
        </w:r>
        <w:r w:rsidRPr="00A66496" w:rsidDel="002E607A">
          <w:rPr>
            <w:rFonts w:ascii="Menlo" w:hAnsi="Menlo" w:cs="Menlo"/>
            <w:noProof/>
            <w:color w:val="000000"/>
            <w:sz w:val="18"/>
            <w:szCs w:val="18"/>
            <w:lang w:val="en-US"/>
          </w:rPr>
          <w:delText xml:space="preserve"> {</w:delText>
        </w:r>
      </w:del>
    </w:p>
    <w:p w14:paraId="0BD721B0" w14:textId="77777777" w:rsidR="00D05199" w:rsidRPr="00A66496" w:rsidDel="002E607A" w:rsidRDefault="00D05199" w:rsidP="008F50D6">
      <w:pPr>
        <w:pStyle w:val="NormalWeb"/>
        <w:spacing w:before="0" w:beforeAutospacing="0" w:after="0" w:afterAutospacing="0"/>
        <w:ind w:left="567"/>
        <w:jc w:val="both"/>
        <w:textAlignment w:val="baseline"/>
        <w:rPr>
          <w:del w:id="603" w:author="Willian" w:date="2017-03-08T00:13:00Z"/>
          <w:rFonts w:ascii="Menlo" w:hAnsi="Menlo" w:cs="Menlo"/>
          <w:noProof/>
          <w:color w:val="000000"/>
          <w:sz w:val="21"/>
          <w:szCs w:val="21"/>
          <w:lang w:val="en-US"/>
        </w:rPr>
      </w:pPr>
      <w:del w:id="604"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3F6E74"/>
            <w:sz w:val="18"/>
            <w:szCs w:val="18"/>
            <w:lang w:val="en-US"/>
          </w:rPr>
          <w:delText>teamScore</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1C00CF"/>
            <w:sz w:val="18"/>
            <w:szCs w:val="18"/>
            <w:lang w:val="en-US"/>
          </w:rPr>
          <w:delText>3</w:delText>
        </w:r>
      </w:del>
    </w:p>
    <w:p w14:paraId="573423D2" w14:textId="77777777" w:rsidR="00D05199" w:rsidRPr="00A66496" w:rsidDel="002E607A" w:rsidRDefault="00D05199" w:rsidP="008F50D6">
      <w:pPr>
        <w:pStyle w:val="NormalWeb"/>
        <w:spacing w:before="0" w:beforeAutospacing="0" w:after="0" w:afterAutospacing="0"/>
        <w:ind w:left="567"/>
        <w:jc w:val="both"/>
        <w:textAlignment w:val="baseline"/>
        <w:rPr>
          <w:del w:id="605" w:author="Willian" w:date="2017-03-08T00:13:00Z"/>
          <w:rFonts w:ascii="Menlo" w:hAnsi="Menlo" w:cs="Menlo"/>
          <w:noProof/>
          <w:color w:val="000000"/>
          <w:sz w:val="21"/>
          <w:szCs w:val="21"/>
          <w:lang w:val="en-US"/>
        </w:rPr>
      </w:pPr>
      <w:del w:id="606" w:author="Willian" w:date="2017-03-08T00:13:00Z">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AA3391"/>
            <w:sz w:val="18"/>
            <w:szCs w:val="18"/>
            <w:lang w:val="en-US"/>
          </w:rPr>
          <w:delText>else</w:delText>
        </w:r>
        <w:r w:rsidRPr="00A66496" w:rsidDel="002E607A">
          <w:rPr>
            <w:rFonts w:ascii="Menlo" w:hAnsi="Menlo" w:cs="Menlo"/>
            <w:noProof/>
            <w:color w:val="000000"/>
            <w:sz w:val="18"/>
            <w:szCs w:val="18"/>
            <w:lang w:val="en-US"/>
          </w:rPr>
          <w:delText xml:space="preserve"> {</w:delText>
        </w:r>
      </w:del>
    </w:p>
    <w:p w14:paraId="064F02B0" w14:textId="77777777" w:rsidR="00D05199" w:rsidRPr="00A66496" w:rsidDel="002E607A" w:rsidRDefault="00D05199" w:rsidP="008F50D6">
      <w:pPr>
        <w:pStyle w:val="NormalWeb"/>
        <w:spacing w:before="0" w:beforeAutospacing="0" w:after="0" w:afterAutospacing="0"/>
        <w:ind w:left="567"/>
        <w:jc w:val="both"/>
        <w:textAlignment w:val="baseline"/>
        <w:rPr>
          <w:del w:id="607" w:author="Willian" w:date="2017-03-08T00:13:00Z"/>
          <w:rFonts w:ascii="Menlo" w:hAnsi="Menlo" w:cs="Menlo"/>
          <w:noProof/>
          <w:color w:val="000000"/>
          <w:sz w:val="21"/>
          <w:szCs w:val="21"/>
          <w:lang w:val="en-US"/>
        </w:rPr>
      </w:pPr>
      <w:del w:id="608"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3F6E74"/>
            <w:sz w:val="18"/>
            <w:szCs w:val="18"/>
            <w:lang w:val="en-US"/>
          </w:rPr>
          <w:delText>teamScore</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1C00CF"/>
            <w:sz w:val="18"/>
            <w:szCs w:val="18"/>
            <w:lang w:val="en-US"/>
          </w:rPr>
          <w:delText>1</w:delText>
        </w:r>
      </w:del>
    </w:p>
    <w:p w14:paraId="2026D3C9" w14:textId="77777777" w:rsidR="00D05199" w:rsidRPr="008F50D6" w:rsidDel="002E607A" w:rsidRDefault="00D05199" w:rsidP="008F50D6">
      <w:pPr>
        <w:pStyle w:val="NormalWeb"/>
        <w:spacing w:before="0" w:beforeAutospacing="0" w:after="0" w:afterAutospacing="0"/>
        <w:ind w:left="567"/>
        <w:jc w:val="both"/>
        <w:textAlignment w:val="baseline"/>
        <w:rPr>
          <w:del w:id="609" w:author="Willian" w:date="2017-03-08T00:13:00Z"/>
          <w:rFonts w:ascii="Menlo" w:hAnsi="Menlo" w:cs="Menlo"/>
          <w:noProof/>
          <w:color w:val="000000"/>
          <w:sz w:val="21"/>
          <w:szCs w:val="21"/>
        </w:rPr>
      </w:pPr>
      <w:del w:id="610" w:author="Willian" w:date="2017-03-08T00:13:00Z">
        <w:r w:rsidRPr="00A66496" w:rsidDel="002E607A">
          <w:rPr>
            <w:rFonts w:ascii="Menlo" w:hAnsi="Menlo" w:cs="Menlo"/>
            <w:noProof/>
            <w:color w:val="000000"/>
            <w:sz w:val="18"/>
            <w:szCs w:val="18"/>
            <w:lang w:val="en-US"/>
          </w:rPr>
          <w:delText>  </w:delText>
        </w:r>
        <w:r w:rsidRPr="008F50D6" w:rsidDel="002E607A">
          <w:rPr>
            <w:rFonts w:ascii="Menlo" w:hAnsi="Menlo" w:cs="Menlo"/>
            <w:noProof/>
            <w:color w:val="000000"/>
            <w:sz w:val="18"/>
            <w:szCs w:val="18"/>
          </w:rPr>
          <w:delText>}</w:delText>
        </w:r>
      </w:del>
    </w:p>
    <w:p w14:paraId="0C978231" w14:textId="77777777" w:rsidR="00D05199" w:rsidRPr="008F50D6" w:rsidDel="002E607A" w:rsidRDefault="00D05199" w:rsidP="008F50D6">
      <w:pPr>
        <w:pStyle w:val="NormalWeb"/>
        <w:spacing w:before="0" w:beforeAutospacing="0" w:after="0" w:afterAutospacing="0"/>
        <w:ind w:left="567"/>
        <w:jc w:val="both"/>
        <w:textAlignment w:val="baseline"/>
        <w:rPr>
          <w:del w:id="611" w:author="Willian" w:date="2017-03-08T00:13:00Z"/>
          <w:rFonts w:ascii="Menlo" w:hAnsi="Menlo" w:cs="Menlo"/>
          <w:noProof/>
          <w:color w:val="000000"/>
          <w:sz w:val="21"/>
          <w:szCs w:val="21"/>
        </w:rPr>
      </w:pPr>
      <w:del w:id="612" w:author="Willian" w:date="2017-03-08T00:13:00Z">
        <w:r w:rsidRPr="008F50D6" w:rsidDel="002E607A">
          <w:rPr>
            <w:rFonts w:ascii="Menlo" w:hAnsi="Menlo" w:cs="Menlo"/>
            <w:noProof/>
            <w:color w:val="000000"/>
            <w:sz w:val="18"/>
            <w:szCs w:val="18"/>
          </w:rPr>
          <w:delText>}</w:delText>
        </w:r>
      </w:del>
    </w:p>
    <w:p w14:paraId="2B6A3FCF" w14:textId="77777777" w:rsidR="00D05199" w:rsidDel="002E607A" w:rsidRDefault="00D05199" w:rsidP="008F50D6">
      <w:pPr>
        <w:pStyle w:val="NormalWeb"/>
        <w:spacing w:before="0" w:beforeAutospacing="0" w:after="620" w:afterAutospacing="0"/>
        <w:ind w:left="567"/>
        <w:jc w:val="both"/>
        <w:textAlignment w:val="baseline"/>
        <w:rPr>
          <w:del w:id="613" w:author="Willian" w:date="2017-03-08T00:13:00Z"/>
          <w:rFonts w:ascii="Menlo" w:hAnsi="Menlo" w:cs="Menlo"/>
          <w:noProof/>
          <w:color w:val="000000"/>
          <w:sz w:val="18"/>
          <w:szCs w:val="18"/>
        </w:rPr>
      </w:pPr>
      <w:del w:id="614" w:author="Willian" w:date="2017-03-08T00:13:00Z">
        <w:r w:rsidRPr="008F50D6" w:rsidDel="002E607A">
          <w:rPr>
            <w:rFonts w:ascii="Menlo" w:hAnsi="Menlo" w:cs="Menlo"/>
            <w:noProof/>
            <w:color w:val="3F6E74"/>
            <w:sz w:val="18"/>
            <w:szCs w:val="18"/>
          </w:rPr>
          <w:delText>print</w:delText>
        </w:r>
        <w:r w:rsidRPr="008F50D6" w:rsidDel="002E607A">
          <w:rPr>
            <w:rFonts w:ascii="Menlo" w:hAnsi="Menlo" w:cs="Menlo"/>
            <w:noProof/>
            <w:color w:val="000000"/>
            <w:sz w:val="18"/>
            <w:szCs w:val="18"/>
          </w:rPr>
          <w:delText>(</w:delText>
        </w:r>
        <w:r w:rsidRPr="008F50D6" w:rsidDel="002E607A">
          <w:rPr>
            <w:rFonts w:ascii="Menlo" w:hAnsi="Menlo" w:cs="Menlo"/>
            <w:noProof/>
            <w:color w:val="3F6E74"/>
            <w:sz w:val="18"/>
            <w:szCs w:val="18"/>
          </w:rPr>
          <w:delText>teamScore</w:delText>
        </w:r>
        <w:r w:rsidRPr="008F50D6" w:rsidDel="002E607A">
          <w:rPr>
            <w:rFonts w:ascii="Menlo" w:hAnsi="Menlo" w:cs="Menlo"/>
            <w:noProof/>
            <w:color w:val="000000"/>
            <w:sz w:val="18"/>
            <w:szCs w:val="18"/>
          </w:rPr>
          <w:delText>)</w:delText>
        </w:r>
      </w:del>
    </w:p>
    <w:p w14:paraId="261EAFE8" w14:textId="77777777" w:rsidR="00432D6D" w:rsidDel="002E607A" w:rsidRDefault="00432D6D" w:rsidP="00432D6D">
      <w:pPr>
        <w:pStyle w:val="Ttulo3"/>
        <w:rPr>
          <w:del w:id="615" w:author="Willian" w:date="2017-03-08T00:13:00Z"/>
          <w:noProof/>
        </w:rPr>
      </w:pPr>
      <w:del w:id="616" w:author="Willian" w:date="2017-03-08T00:13:00Z">
        <w:r w:rsidDel="002E607A">
          <w:rPr>
            <w:noProof/>
          </w:rPr>
          <w:delText>If - let</w:delText>
        </w:r>
      </w:del>
    </w:p>
    <w:p w14:paraId="024F2A9B" w14:textId="77777777" w:rsidR="00D05199" w:rsidRPr="00033533" w:rsidDel="002E607A" w:rsidRDefault="00D05199" w:rsidP="00D05199">
      <w:pPr>
        <w:pStyle w:val="NormalWeb"/>
        <w:spacing w:before="0" w:beforeAutospacing="0" w:after="220" w:afterAutospacing="0"/>
        <w:jc w:val="both"/>
        <w:rPr>
          <w:del w:id="617" w:author="Willian" w:date="2017-03-08T00:13:00Z"/>
          <w:rFonts w:asciiTheme="minorHAnsi" w:hAnsiTheme="minorHAnsi"/>
          <w:sz w:val="22"/>
          <w:szCs w:val="22"/>
        </w:rPr>
      </w:pPr>
      <w:del w:id="618" w:author="Willian" w:date="2017-03-08T00:13:00Z">
        <w:r w:rsidRPr="00033533" w:rsidDel="002E607A">
          <w:rPr>
            <w:rFonts w:asciiTheme="minorHAnsi" w:hAnsiTheme="minorHAnsi" w:cs="Arial"/>
            <w:color w:val="414141"/>
            <w:sz w:val="22"/>
            <w:szCs w:val="22"/>
          </w:rPr>
          <w:delText>Use</w:delText>
        </w:r>
        <w:r w:rsidR="00BF45CD" w:rsidRPr="00033533" w:rsidDel="002E607A">
          <w:rPr>
            <w:rFonts w:asciiTheme="minorHAnsi" w:hAnsiTheme="minorHAnsi" w:cs="Arial"/>
            <w:color w:val="414141"/>
            <w:sz w:val="22"/>
            <w:szCs w:val="22"/>
          </w:rPr>
          <w:delText xml:space="preserve"> um</w:delText>
        </w:r>
        <w:r w:rsidRPr="00033533" w:rsidDel="002E607A">
          <w:rPr>
            <w:rFonts w:asciiTheme="minorHAnsi" w:hAnsiTheme="minorHAnsi" w:cs="Arial"/>
            <w:color w:val="414141"/>
            <w:sz w:val="22"/>
            <w:szCs w:val="22"/>
          </w:rPr>
          <w:delText xml:space="preserve"> </w:delText>
        </w:r>
        <w:r w:rsidRPr="00033533" w:rsidDel="002E607A">
          <w:rPr>
            <w:rFonts w:asciiTheme="minorHAnsi" w:hAnsiTheme="minorHAnsi" w:cs="Arial"/>
            <w:i/>
            <w:iCs/>
            <w:color w:val="414141"/>
            <w:sz w:val="22"/>
            <w:szCs w:val="22"/>
          </w:rPr>
          <w:delText>op</w:delText>
        </w:r>
        <w:r w:rsidR="00F428A0" w:rsidRPr="00033533" w:rsidDel="002E607A">
          <w:rPr>
            <w:rFonts w:asciiTheme="minorHAnsi" w:hAnsiTheme="minorHAnsi" w:cs="Arial"/>
            <w:i/>
            <w:iCs/>
            <w:color w:val="414141"/>
            <w:sz w:val="22"/>
            <w:szCs w:val="22"/>
          </w:rPr>
          <w:delText>t</w:delText>
        </w:r>
        <w:r w:rsidRPr="00033533" w:rsidDel="002E607A">
          <w:rPr>
            <w:rFonts w:asciiTheme="minorHAnsi" w:hAnsiTheme="minorHAnsi" w:cs="Arial"/>
            <w:i/>
            <w:iCs/>
            <w:color w:val="414141"/>
            <w:sz w:val="22"/>
            <w:szCs w:val="22"/>
          </w:rPr>
          <w:delText>ional</w:delText>
        </w:r>
        <w:r w:rsidR="00C5184A" w:rsidRPr="00033533" w:rsidDel="002E607A">
          <w:rPr>
            <w:rFonts w:asciiTheme="minorHAnsi" w:hAnsiTheme="minorHAnsi" w:cs="Arial"/>
            <w:i/>
            <w:iCs/>
            <w:color w:val="414141"/>
            <w:sz w:val="22"/>
            <w:szCs w:val="22"/>
          </w:rPr>
          <w:delText xml:space="preserve"> binding</w:delText>
        </w:r>
        <w:r w:rsidRPr="00033533" w:rsidDel="002E607A">
          <w:rPr>
            <w:rFonts w:asciiTheme="minorHAnsi" w:hAnsiTheme="minorHAnsi" w:cs="Arial"/>
            <w:color w:val="414141"/>
            <w:sz w:val="22"/>
            <w:szCs w:val="22"/>
          </w:rPr>
          <w:delText xml:space="preserve"> </w:delText>
        </w:r>
        <w:r w:rsidR="00BF45CD" w:rsidRPr="00033533" w:rsidDel="002E607A">
          <w:rPr>
            <w:rFonts w:asciiTheme="minorHAnsi" w:hAnsiTheme="minorHAnsi" w:cs="Arial"/>
            <w:color w:val="414141"/>
            <w:sz w:val="22"/>
            <w:szCs w:val="22"/>
          </w:rPr>
          <w:delText>(</w:delText>
        </w:r>
        <w:r w:rsidR="00BF45CD" w:rsidRPr="00033533" w:rsidDel="002E607A">
          <w:rPr>
            <w:rFonts w:ascii="Menlo" w:hAnsi="Menlo" w:cs="Menlo"/>
            <w:color w:val="AA3391"/>
            <w:sz w:val="18"/>
            <w:szCs w:val="18"/>
          </w:rPr>
          <w:delText>if</w:delText>
        </w:r>
        <w:r w:rsidR="00BF45CD" w:rsidRPr="00033533" w:rsidDel="002E607A">
          <w:rPr>
            <w:rFonts w:ascii="Menlo" w:hAnsi="Menlo" w:cs="Menlo"/>
            <w:color w:val="414141"/>
            <w:sz w:val="18"/>
            <w:szCs w:val="18"/>
          </w:rPr>
          <w:delText>-</w:delText>
        </w:r>
        <w:r w:rsidR="00BF45CD" w:rsidRPr="00033533" w:rsidDel="002E607A">
          <w:rPr>
            <w:rFonts w:ascii="Menlo" w:hAnsi="Menlo" w:cs="Menlo"/>
            <w:color w:val="AA3391"/>
            <w:sz w:val="18"/>
            <w:szCs w:val="18"/>
          </w:rPr>
          <w:delText>let</w:delText>
        </w:r>
        <w:r w:rsidR="00BF45CD" w:rsidRPr="00033533" w:rsidDel="002E607A">
          <w:rPr>
            <w:rFonts w:asciiTheme="minorHAnsi" w:hAnsiTheme="minorHAnsi" w:cs="Arial"/>
            <w:color w:val="414141"/>
            <w:sz w:val="22"/>
            <w:szCs w:val="22"/>
          </w:rPr>
          <w:delText xml:space="preserve">) </w:delText>
        </w:r>
        <w:r w:rsidRPr="00033533" w:rsidDel="002E607A">
          <w:rPr>
            <w:rFonts w:asciiTheme="minorHAnsi" w:hAnsiTheme="minorHAnsi" w:cs="Arial"/>
            <w:color w:val="414141"/>
            <w:sz w:val="22"/>
            <w:szCs w:val="22"/>
          </w:rPr>
          <w:delText>em uma declaração</w:delText>
        </w:r>
        <w:r w:rsidR="00F428A0" w:rsidRPr="00033533" w:rsidDel="002E607A">
          <w:rPr>
            <w:rFonts w:asciiTheme="minorHAnsi" w:hAnsiTheme="minorHAnsi" w:cs="Arial"/>
            <w:color w:val="414141"/>
            <w:sz w:val="22"/>
            <w:szCs w:val="22"/>
          </w:rPr>
          <w:delText xml:space="preserve"> </w:delText>
        </w:r>
        <w:r w:rsidR="00033533" w:rsidRPr="00033533" w:rsidDel="002E607A">
          <w:rPr>
            <w:rFonts w:ascii="Menlo" w:hAnsi="Menlo" w:cs="Menlo"/>
            <w:color w:val="AA3391"/>
            <w:sz w:val="18"/>
            <w:szCs w:val="18"/>
          </w:rPr>
          <w:delText>if</w:delText>
        </w:r>
        <w:r w:rsidR="00033533" w:rsidRPr="00033533" w:rsidDel="002E607A">
          <w:rPr>
            <w:rFonts w:asciiTheme="minorHAnsi" w:hAnsiTheme="minorHAnsi" w:cs="Arial"/>
            <w:color w:val="414141"/>
            <w:sz w:val="22"/>
            <w:szCs w:val="22"/>
          </w:rPr>
          <w:delText xml:space="preserve"> </w:delText>
        </w:r>
        <w:r w:rsidRPr="00033533" w:rsidDel="002E607A">
          <w:rPr>
            <w:rFonts w:asciiTheme="minorHAnsi" w:hAnsiTheme="minorHAnsi" w:cs="Arial"/>
            <w:color w:val="414141"/>
            <w:sz w:val="22"/>
            <w:szCs w:val="22"/>
          </w:rPr>
          <w:delText xml:space="preserve">para verificar se um </w:delText>
        </w:r>
        <w:r w:rsidR="00F428A0" w:rsidRPr="00033533" w:rsidDel="002E607A">
          <w:rPr>
            <w:rFonts w:asciiTheme="minorHAnsi" w:hAnsiTheme="minorHAnsi" w:cs="Arial"/>
            <w:i/>
            <w:color w:val="414141"/>
            <w:sz w:val="22"/>
            <w:szCs w:val="22"/>
          </w:rPr>
          <w:delText>optional</w:delText>
        </w:r>
        <w:r w:rsidRPr="00033533" w:rsidDel="002E607A">
          <w:rPr>
            <w:rFonts w:asciiTheme="minorHAnsi" w:hAnsiTheme="minorHAnsi" w:cs="Arial"/>
            <w:color w:val="414141"/>
            <w:sz w:val="22"/>
            <w:szCs w:val="22"/>
          </w:rPr>
          <w:delText xml:space="preserve"> contém um valor.</w:delText>
        </w:r>
      </w:del>
    </w:p>
    <w:p w14:paraId="32222F30" w14:textId="77777777" w:rsidR="00D05199" w:rsidRPr="00A66496" w:rsidDel="002E607A" w:rsidRDefault="00D05199" w:rsidP="00BF45CD">
      <w:pPr>
        <w:pStyle w:val="NormalWeb"/>
        <w:spacing w:before="460" w:beforeAutospacing="0" w:after="0" w:afterAutospacing="0"/>
        <w:ind w:left="567"/>
        <w:jc w:val="both"/>
        <w:textAlignment w:val="baseline"/>
        <w:rPr>
          <w:del w:id="619" w:author="Willian" w:date="2017-03-08T00:13:00Z"/>
          <w:rFonts w:ascii="Menlo" w:hAnsi="Menlo" w:cs="Menlo"/>
          <w:noProof/>
          <w:color w:val="000000"/>
          <w:sz w:val="21"/>
          <w:szCs w:val="21"/>
          <w:lang w:val="en-US"/>
        </w:rPr>
      </w:pPr>
      <w:del w:id="620" w:author="Willian" w:date="2017-03-08T00:13:00Z">
        <w:r w:rsidRPr="00A66496" w:rsidDel="002E607A">
          <w:rPr>
            <w:rFonts w:ascii="Menlo" w:hAnsi="Menlo" w:cs="Menlo"/>
            <w:noProof/>
            <w:color w:val="AA3391"/>
            <w:sz w:val="18"/>
            <w:szCs w:val="18"/>
            <w:lang w:val="en-US"/>
          </w:rPr>
          <w:delText>var</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optionalName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5C2699"/>
            <w:sz w:val="18"/>
            <w:szCs w:val="18"/>
            <w:lang w:val="en-US"/>
          </w:rPr>
          <w:delText>String</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C41A16"/>
            <w:sz w:val="18"/>
            <w:szCs w:val="18"/>
            <w:lang w:val="en-US"/>
          </w:rPr>
          <w:delText>"John Appleseed"</w:delText>
        </w:r>
      </w:del>
    </w:p>
    <w:p w14:paraId="647904BA" w14:textId="77777777" w:rsidR="00D05199" w:rsidRPr="00A66496" w:rsidDel="002E607A" w:rsidRDefault="00D05199" w:rsidP="00BF45CD">
      <w:pPr>
        <w:pStyle w:val="NormalWeb"/>
        <w:spacing w:before="0" w:beforeAutospacing="0" w:after="0" w:afterAutospacing="0"/>
        <w:ind w:left="567"/>
        <w:jc w:val="both"/>
        <w:textAlignment w:val="baseline"/>
        <w:rPr>
          <w:del w:id="621" w:author="Willian" w:date="2017-03-08T00:13:00Z"/>
          <w:rFonts w:ascii="Menlo" w:hAnsi="Menlo" w:cs="Menlo"/>
          <w:noProof/>
          <w:color w:val="000000"/>
          <w:sz w:val="21"/>
          <w:szCs w:val="21"/>
          <w:lang w:val="en-US"/>
        </w:rPr>
      </w:pPr>
      <w:del w:id="622" w:author="Willian" w:date="2017-03-08T00:13:00Z">
        <w:r w:rsidRPr="00A66496" w:rsidDel="002E607A">
          <w:rPr>
            <w:rFonts w:ascii="Menlo" w:hAnsi="Menlo" w:cs="Menlo"/>
            <w:noProof/>
            <w:color w:val="AA3391"/>
            <w:sz w:val="18"/>
            <w:szCs w:val="18"/>
            <w:lang w:val="en-US"/>
          </w:rPr>
          <w:delText>var</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greeting</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C41A16"/>
            <w:sz w:val="18"/>
            <w:szCs w:val="18"/>
            <w:lang w:val="en-US"/>
          </w:rPr>
          <w:delText>"Hello!"</w:delText>
        </w:r>
      </w:del>
    </w:p>
    <w:p w14:paraId="11B73E92" w14:textId="77777777" w:rsidR="00D05199" w:rsidRPr="00A66496" w:rsidDel="002E607A" w:rsidRDefault="00D05199" w:rsidP="00BF45CD">
      <w:pPr>
        <w:pStyle w:val="NormalWeb"/>
        <w:spacing w:before="0" w:beforeAutospacing="0" w:after="0" w:afterAutospacing="0"/>
        <w:ind w:left="567"/>
        <w:jc w:val="both"/>
        <w:textAlignment w:val="baseline"/>
        <w:rPr>
          <w:del w:id="623" w:author="Willian" w:date="2017-03-08T00:13:00Z"/>
          <w:rFonts w:ascii="Menlo" w:hAnsi="Menlo" w:cs="Menlo"/>
          <w:noProof/>
          <w:color w:val="000000"/>
          <w:sz w:val="21"/>
          <w:szCs w:val="21"/>
          <w:lang w:val="en-US"/>
        </w:rPr>
      </w:pPr>
      <w:del w:id="624" w:author="Willian" w:date="2017-03-08T00:13:00Z">
        <w:r w:rsidRPr="00A66496" w:rsidDel="002E607A">
          <w:rPr>
            <w:rFonts w:ascii="Menlo" w:hAnsi="Menlo" w:cs="Menlo"/>
            <w:noProof/>
            <w:color w:val="AA3391"/>
            <w:sz w:val="18"/>
            <w:szCs w:val="18"/>
            <w:lang w:val="en-US"/>
          </w:rPr>
          <w:delText>if</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AA3391"/>
            <w:sz w:val="18"/>
            <w:szCs w:val="18"/>
            <w:lang w:val="en-US"/>
          </w:rPr>
          <w:delText>let</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name</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3F6E74"/>
            <w:sz w:val="18"/>
            <w:szCs w:val="18"/>
            <w:lang w:val="en-US"/>
          </w:rPr>
          <w:delText>optionalName</w:delText>
        </w:r>
        <w:r w:rsidRPr="00A66496" w:rsidDel="002E607A">
          <w:rPr>
            <w:rFonts w:ascii="Menlo" w:hAnsi="Menlo" w:cs="Menlo"/>
            <w:noProof/>
            <w:color w:val="000000"/>
            <w:sz w:val="18"/>
            <w:szCs w:val="18"/>
            <w:lang w:val="en-US"/>
          </w:rPr>
          <w:delText xml:space="preserve"> {</w:delText>
        </w:r>
      </w:del>
    </w:p>
    <w:p w14:paraId="3DE82934" w14:textId="77777777" w:rsidR="00D05199" w:rsidRPr="00BF45CD" w:rsidDel="002E607A" w:rsidRDefault="00D05199" w:rsidP="00BF45CD">
      <w:pPr>
        <w:pStyle w:val="NormalWeb"/>
        <w:spacing w:before="0" w:beforeAutospacing="0" w:after="0" w:afterAutospacing="0"/>
        <w:ind w:left="567"/>
        <w:jc w:val="both"/>
        <w:textAlignment w:val="baseline"/>
        <w:rPr>
          <w:del w:id="625" w:author="Willian" w:date="2017-03-08T00:13:00Z"/>
          <w:rFonts w:ascii="Menlo" w:hAnsi="Menlo" w:cs="Menlo"/>
          <w:noProof/>
          <w:color w:val="000000"/>
          <w:sz w:val="21"/>
          <w:szCs w:val="21"/>
        </w:rPr>
      </w:pPr>
      <w:del w:id="626" w:author="Willian" w:date="2017-03-08T00:13:00Z">
        <w:r w:rsidRPr="00A66496" w:rsidDel="002E607A">
          <w:rPr>
            <w:rFonts w:ascii="Menlo" w:hAnsi="Menlo" w:cs="Menlo"/>
            <w:noProof/>
            <w:color w:val="000000"/>
            <w:sz w:val="18"/>
            <w:szCs w:val="18"/>
            <w:lang w:val="en-US"/>
          </w:rPr>
          <w:delText>  </w:delText>
        </w:r>
        <w:r w:rsidRPr="00BF45CD" w:rsidDel="002E607A">
          <w:rPr>
            <w:rFonts w:ascii="Menlo" w:hAnsi="Menlo" w:cs="Menlo"/>
            <w:noProof/>
            <w:color w:val="3F6E74"/>
            <w:sz w:val="18"/>
            <w:szCs w:val="18"/>
          </w:rPr>
          <w:delText>greeting</w:delText>
        </w:r>
        <w:r w:rsidRPr="00BF45CD" w:rsidDel="002E607A">
          <w:rPr>
            <w:rFonts w:ascii="Menlo" w:hAnsi="Menlo" w:cs="Menlo"/>
            <w:noProof/>
            <w:color w:val="000000"/>
            <w:sz w:val="18"/>
            <w:szCs w:val="18"/>
          </w:rPr>
          <w:delText xml:space="preserve"> = </w:delText>
        </w:r>
        <w:r w:rsidRPr="00BF45CD" w:rsidDel="002E607A">
          <w:rPr>
            <w:rFonts w:ascii="Menlo" w:hAnsi="Menlo" w:cs="Menlo"/>
            <w:noProof/>
            <w:color w:val="C41A16"/>
            <w:sz w:val="18"/>
            <w:szCs w:val="18"/>
          </w:rPr>
          <w:delText xml:space="preserve">"Hello, </w:delText>
        </w:r>
        <w:r w:rsidRPr="00BF45CD" w:rsidDel="002E607A">
          <w:rPr>
            <w:rFonts w:ascii="Menlo" w:hAnsi="Menlo" w:cs="Menlo"/>
            <w:noProof/>
            <w:color w:val="000000"/>
            <w:sz w:val="18"/>
            <w:szCs w:val="18"/>
          </w:rPr>
          <w:delText>\(</w:delText>
        </w:r>
        <w:r w:rsidRPr="00BF45CD" w:rsidDel="002E607A">
          <w:rPr>
            <w:rFonts w:ascii="Menlo" w:hAnsi="Menlo" w:cs="Menlo"/>
            <w:noProof/>
            <w:color w:val="3F6E74"/>
            <w:sz w:val="18"/>
            <w:szCs w:val="18"/>
          </w:rPr>
          <w:delText>name</w:delText>
        </w:r>
        <w:r w:rsidRPr="00BF45CD" w:rsidDel="002E607A">
          <w:rPr>
            <w:rFonts w:ascii="Menlo" w:hAnsi="Menlo" w:cs="Menlo"/>
            <w:noProof/>
            <w:color w:val="000000"/>
            <w:sz w:val="18"/>
            <w:szCs w:val="18"/>
          </w:rPr>
          <w:delText>)</w:delText>
        </w:r>
        <w:r w:rsidRPr="00BF45CD" w:rsidDel="002E607A">
          <w:rPr>
            <w:rFonts w:ascii="Menlo" w:hAnsi="Menlo" w:cs="Menlo"/>
            <w:noProof/>
            <w:color w:val="C41A16"/>
            <w:sz w:val="18"/>
            <w:szCs w:val="18"/>
          </w:rPr>
          <w:delText>"</w:delText>
        </w:r>
      </w:del>
    </w:p>
    <w:p w14:paraId="0E817248" w14:textId="77777777" w:rsidR="00D05199" w:rsidRPr="00BF45CD" w:rsidDel="002E607A" w:rsidRDefault="00D05199" w:rsidP="00BF45CD">
      <w:pPr>
        <w:pStyle w:val="NormalWeb"/>
        <w:spacing w:before="0" w:beforeAutospacing="0" w:after="620" w:afterAutospacing="0"/>
        <w:ind w:left="567"/>
        <w:jc w:val="both"/>
        <w:textAlignment w:val="baseline"/>
        <w:rPr>
          <w:del w:id="627" w:author="Willian" w:date="2017-03-08T00:13:00Z"/>
          <w:rFonts w:ascii="Menlo" w:hAnsi="Menlo" w:cs="Menlo"/>
          <w:noProof/>
          <w:color w:val="000000"/>
          <w:sz w:val="21"/>
          <w:szCs w:val="21"/>
        </w:rPr>
      </w:pPr>
      <w:del w:id="628" w:author="Willian" w:date="2017-03-08T00:13:00Z">
        <w:r w:rsidRPr="00BF45CD" w:rsidDel="002E607A">
          <w:rPr>
            <w:rFonts w:ascii="Menlo" w:hAnsi="Menlo" w:cs="Menlo"/>
            <w:noProof/>
            <w:color w:val="000000"/>
            <w:sz w:val="18"/>
            <w:szCs w:val="18"/>
          </w:rPr>
          <w:delText>}</w:delText>
        </w:r>
      </w:del>
    </w:p>
    <w:p w14:paraId="1709E516" w14:textId="77777777" w:rsidR="00BF45CD" w:rsidRPr="00BF45CD" w:rsidDel="002E607A" w:rsidRDefault="00BF45CD" w:rsidP="00222371">
      <w:pPr>
        <w:pStyle w:val="Dica"/>
        <w:rPr>
          <w:del w:id="629" w:author="Willian" w:date="2017-03-08T00:13:00Z"/>
        </w:rPr>
      </w:pPr>
      <w:del w:id="630" w:author="Willian" w:date="2017-03-08T00:13:00Z">
        <w:r w:rsidDel="002E607A">
          <w:delText xml:space="preserve">DICA: </w:delText>
        </w:r>
        <w:r w:rsidR="00033533" w:rsidDel="002E607A">
          <w:rPr>
            <w:b w:val="0"/>
          </w:rPr>
          <w:delText xml:space="preserve">Mude o valor </w:delText>
        </w:r>
        <w:r w:rsidR="001824AA" w:rsidDel="002E607A">
          <w:rPr>
            <w:b w:val="0"/>
          </w:rPr>
          <w:delText xml:space="preserve">de </w:delText>
        </w:r>
        <w:r w:rsidR="001824AA" w:rsidRPr="00033533" w:rsidDel="002E607A">
          <w:rPr>
            <w:rFonts w:ascii="Menlo" w:hAnsi="Menlo" w:cs="Menlo"/>
            <w:b w:val="0"/>
            <w:color w:val="3F6E74"/>
            <w:sz w:val="18"/>
            <w:szCs w:val="18"/>
          </w:rPr>
          <w:delText>optionalName</w:delText>
        </w:r>
        <w:r w:rsidR="001824AA" w:rsidRPr="00033533" w:rsidDel="002E607A">
          <w:rPr>
            <w:b w:val="0"/>
          </w:rPr>
          <w:delText xml:space="preserve"> </w:delText>
        </w:r>
        <w:r w:rsidRPr="00033533" w:rsidDel="002E607A">
          <w:rPr>
            <w:b w:val="0"/>
          </w:rPr>
          <w:delText xml:space="preserve">para </w:delText>
        </w:r>
        <w:r w:rsidR="00033533" w:rsidRPr="00033533" w:rsidDel="002E607A">
          <w:rPr>
            <w:rFonts w:ascii="Menlo" w:hAnsi="Menlo" w:cs="Menlo"/>
            <w:b w:val="0"/>
            <w:color w:val="AA3391"/>
            <w:sz w:val="18"/>
            <w:szCs w:val="18"/>
          </w:rPr>
          <w:delText>nil</w:delText>
        </w:r>
        <w:r w:rsidRPr="00033533" w:rsidDel="002E607A">
          <w:rPr>
            <w:b w:val="0"/>
          </w:rPr>
          <w:delText xml:space="preserve">. </w:delText>
        </w:r>
        <w:r w:rsidR="00033533" w:rsidDel="002E607A">
          <w:rPr>
            <w:b w:val="0"/>
          </w:rPr>
          <w:delText>Qual vai ser a saudação (</w:delText>
        </w:r>
        <w:r w:rsidR="00033533" w:rsidRPr="00033533" w:rsidDel="002E607A">
          <w:rPr>
            <w:rFonts w:ascii="Menlo" w:hAnsi="Menlo" w:cs="Menlo"/>
            <w:b w:val="0"/>
            <w:color w:val="3F6E74"/>
            <w:sz w:val="18"/>
            <w:szCs w:val="18"/>
          </w:rPr>
          <w:delText>greeting</w:delText>
        </w:r>
        <w:r w:rsidR="00033533" w:rsidDel="002E607A">
          <w:rPr>
            <w:b w:val="0"/>
          </w:rPr>
          <w:delText>) obtida</w:delText>
        </w:r>
        <w:r w:rsidRPr="00033533" w:rsidDel="002E607A">
          <w:rPr>
            <w:b w:val="0"/>
          </w:rPr>
          <w:delText xml:space="preserve">? </w:delText>
        </w:r>
        <w:r w:rsidR="00033533" w:rsidDel="002E607A">
          <w:rPr>
            <w:b w:val="0"/>
          </w:rPr>
          <w:delText xml:space="preserve">Adicione um </w:delText>
        </w:r>
        <w:r w:rsidR="001824AA" w:rsidDel="002E607A">
          <w:rPr>
            <w:rFonts w:ascii="Menlo" w:hAnsi="Menlo" w:cs="Menlo"/>
            <w:b w:val="0"/>
            <w:color w:val="AA3391"/>
            <w:sz w:val="18"/>
            <w:szCs w:val="18"/>
          </w:rPr>
          <w:delText>else</w:delText>
        </w:r>
        <w:r w:rsidR="00033533" w:rsidDel="002E607A">
          <w:rPr>
            <w:b w:val="0"/>
          </w:rPr>
          <w:delText xml:space="preserve">, para tratar o caso em que </w:delText>
        </w:r>
        <w:r w:rsidR="00033533" w:rsidRPr="00033533" w:rsidDel="002E607A">
          <w:rPr>
            <w:rFonts w:ascii="Menlo" w:hAnsi="Menlo" w:cs="Menlo"/>
            <w:b w:val="0"/>
            <w:color w:val="3F6E74"/>
            <w:sz w:val="18"/>
            <w:szCs w:val="18"/>
          </w:rPr>
          <w:delText>optionalName</w:delText>
        </w:r>
        <w:r w:rsidR="00033533" w:rsidRPr="00033533" w:rsidDel="002E607A">
          <w:rPr>
            <w:b w:val="0"/>
          </w:rPr>
          <w:delText xml:space="preserve"> </w:delText>
        </w:r>
        <w:r w:rsidR="00033533" w:rsidDel="002E607A">
          <w:rPr>
            <w:b w:val="0"/>
          </w:rPr>
          <w:delText xml:space="preserve">é </w:delText>
        </w:r>
        <w:r w:rsidR="00033533" w:rsidRPr="00033533" w:rsidDel="002E607A">
          <w:rPr>
            <w:rFonts w:ascii="Menlo" w:hAnsi="Menlo" w:cs="Menlo"/>
            <w:b w:val="0"/>
            <w:color w:val="AA3391"/>
            <w:sz w:val="18"/>
            <w:szCs w:val="18"/>
          </w:rPr>
          <w:delText>nil</w:delText>
        </w:r>
        <w:r w:rsidR="00033533" w:rsidDel="002E607A">
          <w:rPr>
            <w:rFonts w:ascii="Menlo" w:hAnsi="Menlo" w:cs="Menlo"/>
            <w:b w:val="0"/>
            <w:color w:val="AA3391"/>
            <w:sz w:val="18"/>
            <w:szCs w:val="18"/>
          </w:rPr>
          <w:delText>.</w:delText>
        </w:r>
      </w:del>
    </w:p>
    <w:p w14:paraId="71A647EB" w14:textId="77777777" w:rsidR="00BF45CD" w:rsidDel="002E607A" w:rsidRDefault="00BF45CD" w:rsidP="00581624">
      <w:pPr>
        <w:rPr>
          <w:del w:id="631" w:author="Willian" w:date="2017-03-08T00:13:00Z"/>
        </w:rPr>
      </w:pPr>
    </w:p>
    <w:p w14:paraId="1321F4CA" w14:textId="77777777" w:rsidR="00D05199" w:rsidDel="002E607A" w:rsidRDefault="00D05199" w:rsidP="00581624">
      <w:pPr>
        <w:rPr>
          <w:del w:id="632" w:author="Willian" w:date="2017-03-08T00:13:00Z"/>
        </w:rPr>
      </w:pPr>
      <w:del w:id="633" w:author="Willian" w:date="2017-03-08T00:13:00Z">
        <w:r w:rsidDel="002E607A">
          <w:delText xml:space="preserve">Se o valor </w:delText>
        </w:r>
        <w:r w:rsidR="00581624" w:rsidDel="002E607A">
          <w:delText xml:space="preserve">opcional  </w:delText>
        </w:r>
        <w:r w:rsidDel="002E607A">
          <w:delText xml:space="preserve">é </w:delText>
        </w:r>
        <w:r w:rsidR="00581624" w:rsidRPr="00581624" w:rsidDel="002E607A">
          <w:rPr>
            <w:rFonts w:ascii="Menlo" w:hAnsi="Menlo" w:cs="Menlo"/>
            <w:color w:val="AA3391"/>
            <w:sz w:val="18"/>
            <w:szCs w:val="18"/>
          </w:rPr>
          <w:delText>nil</w:delText>
        </w:r>
        <w:r w:rsidDel="002E607A">
          <w:delText xml:space="preserve">, a </w:delText>
        </w:r>
        <w:r w:rsidR="00581624" w:rsidDel="002E607A">
          <w:delText>condição</w:delText>
        </w:r>
        <w:r w:rsidDel="002E607A">
          <w:delText xml:space="preserve"> é </w:delText>
        </w:r>
        <w:r w:rsidR="00581624" w:rsidDel="002E607A">
          <w:rPr>
            <w:rFonts w:ascii="Menlo" w:hAnsi="Menlo" w:cs="Menlo"/>
            <w:color w:val="AA3391"/>
            <w:sz w:val="18"/>
            <w:szCs w:val="18"/>
          </w:rPr>
          <w:delText>false</w:delText>
        </w:r>
        <w:r w:rsidDel="002E607A">
          <w:delText>, e</w:delText>
        </w:r>
        <w:r w:rsidR="00581624" w:rsidDel="002E607A">
          <w:delText xml:space="preserve"> </w:delText>
        </w:r>
        <w:r w:rsidDel="002E607A">
          <w:delText xml:space="preserve">o código entre chaves é ignorada. Caso contrário, </w:delText>
        </w:r>
        <w:r w:rsidR="00581624" w:rsidDel="002E607A">
          <w:delText>o valor opcional é desembrulhado</w:delText>
        </w:r>
        <w:r w:rsidDel="002E607A">
          <w:delText xml:space="preserve"> e atribuído </w:delText>
        </w:r>
        <w:r w:rsidR="00581624" w:rsidDel="002E607A">
          <w:delText>a</w:delText>
        </w:r>
        <w:r w:rsidDel="002E607A">
          <w:delText xml:space="preserve"> constante </w:delText>
        </w:r>
        <w:r w:rsidR="00581624" w:rsidDel="002E607A">
          <w:delText xml:space="preserve">definida com </w:delText>
        </w:r>
        <w:r w:rsidR="00581624" w:rsidDel="002E607A">
          <w:rPr>
            <w:rFonts w:ascii="Menlo" w:hAnsi="Menlo" w:cs="Menlo"/>
            <w:color w:val="AA3391"/>
            <w:sz w:val="18"/>
            <w:szCs w:val="18"/>
          </w:rPr>
          <w:delText>let</w:delText>
        </w:r>
        <w:r w:rsidR="00581624" w:rsidDel="002E607A">
          <w:delText xml:space="preserve"> (no exemplo acima é </w:delText>
        </w:r>
        <w:r w:rsidR="00581624" w:rsidRPr="00BF45CD" w:rsidDel="002E607A">
          <w:rPr>
            <w:rFonts w:ascii="Menlo" w:hAnsi="Menlo" w:cs="Menlo"/>
            <w:color w:val="3F6E74"/>
            <w:sz w:val="18"/>
            <w:szCs w:val="18"/>
          </w:rPr>
          <w:delText>name</w:delText>
        </w:r>
        <w:r w:rsidR="00581624" w:rsidDel="002E607A">
          <w:delText>),</w:delText>
        </w:r>
        <w:r w:rsidDel="002E607A">
          <w:delText xml:space="preserve"> o que torna o valor desembrulhado disponível dentro do bloco de código.</w:delText>
        </w:r>
      </w:del>
    </w:p>
    <w:p w14:paraId="18B8AAF3" w14:textId="77777777" w:rsidR="00432D6D" w:rsidDel="002E607A" w:rsidRDefault="00432D6D" w:rsidP="00432D6D">
      <w:pPr>
        <w:pStyle w:val="Ttulo3"/>
        <w:rPr>
          <w:del w:id="634" w:author="Willian" w:date="2017-03-08T00:13:00Z"/>
        </w:rPr>
      </w:pPr>
      <w:del w:id="635" w:author="Willian" w:date="2017-03-08T00:13:00Z">
        <w:r w:rsidDel="002E607A">
          <w:delText>Where</w:delText>
        </w:r>
      </w:del>
    </w:p>
    <w:p w14:paraId="7F82DD47" w14:textId="77777777" w:rsidR="00D05199" w:rsidDel="002E607A" w:rsidRDefault="00D05199" w:rsidP="007473A0">
      <w:pPr>
        <w:rPr>
          <w:del w:id="636" w:author="Willian" w:date="2017-03-08T00:13:00Z"/>
        </w:rPr>
      </w:pPr>
      <w:del w:id="637" w:author="Willian" w:date="2017-03-08T00:13:00Z">
        <w:r w:rsidDel="002E607A">
          <w:delText>Você pode usar uma única instrução</w:delText>
        </w:r>
        <w:r w:rsidR="007473A0" w:rsidRPr="007473A0" w:rsidDel="002E607A">
          <w:rPr>
            <w:rFonts w:ascii="Menlo" w:hAnsi="Menlo" w:cs="Menlo"/>
            <w:color w:val="AA3391"/>
            <w:sz w:val="18"/>
            <w:szCs w:val="18"/>
          </w:rPr>
          <w:delText xml:space="preserve"> </w:delText>
        </w:r>
        <w:r w:rsidR="007473A0" w:rsidRPr="00033533" w:rsidDel="002E607A">
          <w:rPr>
            <w:rFonts w:ascii="Menlo" w:hAnsi="Menlo" w:cs="Menlo"/>
            <w:color w:val="AA3391"/>
            <w:sz w:val="18"/>
            <w:szCs w:val="18"/>
          </w:rPr>
          <w:delText>if</w:delText>
        </w:r>
        <w:r w:rsidDel="002E607A">
          <w:delText xml:space="preserve"> para ligar vários valores. </w:delText>
        </w:r>
        <w:r w:rsidR="007473A0" w:rsidDel="002E607A">
          <w:delText xml:space="preserve">Uma cláusula </w:delText>
        </w:r>
        <w:r w:rsidR="007473A0" w:rsidDel="002E607A">
          <w:rPr>
            <w:rFonts w:ascii="Menlo" w:hAnsi="Menlo" w:cs="Menlo"/>
            <w:color w:val="AA3391"/>
            <w:sz w:val="18"/>
            <w:szCs w:val="18"/>
          </w:rPr>
          <w:delText>where</w:delText>
        </w:r>
        <w:r w:rsidDel="002E607A">
          <w:delText xml:space="preserve"> pode ser adicionad</w:delText>
        </w:r>
        <w:r w:rsidR="007473A0" w:rsidDel="002E607A">
          <w:delText>a</w:delText>
        </w:r>
        <w:r w:rsidDel="002E607A">
          <w:delText xml:space="preserve"> para ampliar o escopo da instrução condicional. Neste caso, </w:delText>
        </w:r>
        <w:r w:rsidR="007473A0" w:rsidDel="002E607A">
          <w:delText xml:space="preserve">o </w:delText>
        </w:r>
        <w:r w:rsidR="007473A0" w:rsidRPr="00033533" w:rsidDel="002E607A">
          <w:rPr>
            <w:rFonts w:ascii="Menlo" w:hAnsi="Menlo" w:cs="Menlo"/>
            <w:color w:val="AA3391"/>
            <w:sz w:val="18"/>
            <w:szCs w:val="18"/>
          </w:rPr>
          <w:delText>if</w:delText>
        </w:r>
        <w:r w:rsidR="007473A0" w:rsidDel="002E607A">
          <w:delText xml:space="preserve"> é executado</w:delText>
        </w:r>
        <w:r w:rsidDel="002E607A">
          <w:delText xml:space="preserve"> apenas se a </w:delText>
        </w:r>
        <w:r w:rsidR="0009791E" w:rsidDel="002E607A">
          <w:delText xml:space="preserve">as condições forem </w:delText>
        </w:r>
        <w:r w:rsidR="0009791E" w:rsidDel="002E607A">
          <w:rPr>
            <w:rFonts w:ascii="Menlo" w:hAnsi="Menlo" w:cs="Menlo"/>
            <w:color w:val="AA3391"/>
            <w:sz w:val="18"/>
            <w:szCs w:val="18"/>
          </w:rPr>
          <w:delText>true</w:delText>
        </w:r>
        <w:r w:rsidR="0009791E" w:rsidDel="002E607A">
          <w:delText xml:space="preserve"> para todos estes valores definidos no </w:delText>
        </w:r>
        <w:r w:rsidR="0009791E" w:rsidDel="002E607A">
          <w:rPr>
            <w:rFonts w:ascii="Menlo" w:hAnsi="Menlo" w:cs="Menlo"/>
            <w:color w:val="AA3391"/>
            <w:sz w:val="18"/>
            <w:szCs w:val="18"/>
          </w:rPr>
          <w:delText>where</w:delText>
        </w:r>
        <w:r w:rsidDel="002E607A">
          <w:delText>.</w:delText>
        </w:r>
      </w:del>
    </w:p>
    <w:p w14:paraId="5A6FE50D" w14:textId="77777777" w:rsidR="001824AA" w:rsidRPr="00A66496" w:rsidDel="002E607A" w:rsidRDefault="00D05199" w:rsidP="001824AA">
      <w:pPr>
        <w:pStyle w:val="NormalWeb"/>
        <w:spacing w:before="460" w:beforeAutospacing="0" w:after="0" w:afterAutospacing="0"/>
        <w:ind w:left="567"/>
        <w:jc w:val="both"/>
        <w:textAlignment w:val="baseline"/>
        <w:rPr>
          <w:del w:id="638" w:author="Willian" w:date="2017-03-08T00:13:00Z"/>
          <w:rFonts w:ascii="Menlo" w:hAnsi="Menlo" w:cs="Menlo"/>
          <w:noProof/>
          <w:color w:val="C41A16"/>
          <w:sz w:val="18"/>
          <w:szCs w:val="18"/>
          <w:lang w:val="en-US"/>
        </w:rPr>
      </w:pPr>
      <w:del w:id="639" w:author="Willian" w:date="2017-03-08T00:13:00Z">
        <w:r w:rsidRPr="00A66496" w:rsidDel="002E607A">
          <w:rPr>
            <w:rFonts w:ascii="Menlo" w:hAnsi="Menlo" w:cs="Menlo"/>
            <w:noProof/>
            <w:color w:val="AA3391"/>
            <w:sz w:val="18"/>
            <w:szCs w:val="18"/>
            <w:lang w:val="en-US"/>
          </w:rPr>
          <w:delText>var</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optionalHello</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5C2699"/>
            <w:sz w:val="18"/>
            <w:szCs w:val="18"/>
            <w:lang w:val="en-US"/>
          </w:rPr>
          <w:delText>String</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C41A16"/>
            <w:sz w:val="18"/>
            <w:szCs w:val="18"/>
            <w:lang w:val="en-US"/>
          </w:rPr>
          <w:delText>"Hello"</w:delText>
        </w:r>
      </w:del>
    </w:p>
    <w:p w14:paraId="11B31218" w14:textId="77777777" w:rsidR="00D05199" w:rsidRPr="00A66496" w:rsidDel="002E607A" w:rsidRDefault="00D05199" w:rsidP="00222371">
      <w:pPr>
        <w:pStyle w:val="NormalWeb"/>
        <w:spacing w:before="0" w:beforeAutospacing="0" w:after="0" w:afterAutospacing="0"/>
        <w:ind w:left="567"/>
        <w:jc w:val="both"/>
        <w:textAlignment w:val="baseline"/>
        <w:rPr>
          <w:del w:id="640" w:author="Willian" w:date="2017-03-08T00:13:00Z"/>
          <w:rFonts w:ascii="Menlo" w:hAnsi="Menlo" w:cs="Menlo"/>
          <w:noProof/>
          <w:color w:val="000000"/>
          <w:sz w:val="21"/>
          <w:szCs w:val="21"/>
          <w:lang w:val="en-US"/>
        </w:rPr>
      </w:pPr>
      <w:del w:id="641" w:author="Willian" w:date="2017-03-08T00:13:00Z">
        <w:r w:rsidRPr="00A66496" w:rsidDel="002E607A">
          <w:rPr>
            <w:rFonts w:ascii="Menlo" w:hAnsi="Menlo" w:cs="Menlo"/>
            <w:noProof/>
            <w:color w:val="AA3391"/>
            <w:sz w:val="18"/>
            <w:szCs w:val="18"/>
            <w:lang w:val="en-US"/>
          </w:rPr>
          <w:delText>if</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AA3391"/>
            <w:sz w:val="18"/>
            <w:szCs w:val="18"/>
            <w:lang w:val="en-US"/>
          </w:rPr>
          <w:delText>let</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hello</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3F6E74"/>
            <w:sz w:val="18"/>
            <w:szCs w:val="18"/>
            <w:lang w:val="en-US"/>
          </w:rPr>
          <w:delText>optionalHello</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AA3391"/>
            <w:sz w:val="18"/>
            <w:szCs w:val="18"/>
            <w:lang w:val="en-US"/>
          </w:rPr>
          <w:delText>where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hello</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hasPrefix</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C41A16"/>
            <w:sz w:val="18"/>
            <w:szCs w:val="18"/>
            <w:lang w:val="en-US"/>
          </w:rPr>
          <w:delText>"H"</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AA3391"/>
            <w:sz w:val="18"/>
            <w:szCs w:val="18"/>
            <w:lang w:val="en-US"/>
          </w:rPr>
          <w:delText>let</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name</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3F6E74"/>
            <w:sz w:val="18"/>
            <w:szCs w:val="18"/>
            <w:lang w:val="en-US"/>
          </w:rPr>
          <w:delText>optionalName</w:delText>
        </w:r>
        <w:r w:rsidRPr="00A66496" w:rsidDel="002E607A">
          <w:rPr>
            <w:rFonts w:ascii="Menlo" w:hAnsi="Menlo" w:cs="Menlo"/>
            <w:noProof/>
            <w:color w:val="000000"/>
            <w:sz w:val="18"/>
            <w:szCs w:val="18"/>
            <w:lang w:val="en-US"/>
          </w:rPr>
          <w:delText xml:space="preserve"> {</w:delText>
        </w:r>
      </w:del>
    </w:p>
    <w:p w14:paraId="1DC9EB8D" w14:textId="77777777" w:rsidR="00D05199" w:rsidRPr="00222371" w:rsidDel="002E607A" w:rsidRDefault="00D05199" w:rsidP="00222371">
      <w:pPr>
        <w:pStyle w:val="NormalWeb"/>
        <w:spacing w:before="0" w:beforeAutospacing="0" w:after="0" w:afterAutospacing="0"/>
        <w:ind w:left="567"/>
        <w:jc w:val="both"/>
        <w:textAlignment w:val="baseline"/>
        <w:rPr>
          <w:del w:id="642" w:author="Willian" w:date="2017-03-08T00:13:00Z"/>
          <w:rFonts w:ascii="Menlo" w:hAnsi="Menlo" w:cs="Menlo"/>
          <w:noProof/>
          <w:color w:val="000000"/>
          <w:sz w:val="21"/>
          <w:szCs w:val="21"/>
        </w:rPr>
      </w:pPr>
      <w:del w:id="643" w:author="Willian" w:date="2017-03-08T00:13:00Z">
        <w:r w:rsidRPr="00A66496" w:rsidDel="002E607A">
          <w:rPr>
            <w:rFonts w:ascii="Menlo" w:hAnsi="Menlo" w:cs="Menlo"/>
            <w:noProof/>
            <w:color w:val="000000"/>
            <w:sz w:val="18"/>
            <w:szCs w:val="18"/>
            <w:lang w:val="en-US"/>
          </w:rPr>
          <w:delText>  </w:delText>
        </w:r>
        <w:r w:rsidRPr="00222371" w:rsidDel="002E607A">
          <w:rPr>
            <w:rFonts w:ascii="Menlo" w:hAnsi="Menlo" w:cs="Menlo"/>
            <w:noProof/>
            <w:color w:val="3F6E74"/>
            <w:sz w:val="18"/>
            <w:szCs w:val="18"/>
          </w:rPr>
          <w:delText>greeting</w:delText>
        </w:r>
        <w:r w:rsidRPr="00222371" w:rsidDel="002E607A">
          <w:rPr>
            <w:rFonts w:ascii="Menlo" w:hAnsi="Menlo" w:cs="Menlo"/>
            <w:noProof/>
            <w:color w:val="000000"/>
            <w:sz w:val="18"/>
            <w:szCs w:val="18"/>
          </w:rPr>
          <w:delText xml:space="preserve"> = </w:delText>
        </w:r>
        <w:r w:rsidRPr="00222371" w:rsidDel="002E607A">
          <w:rPr>
            <w:rFonts w:ascii="Menlo" w:hAnsi="Menlo" w:cs="Menlo"/>
            <w:noProof/>
            <w:color w:val="C41A16"/>
            <w:sz w:val="18"/>
            <w:szCs w:val="18"/>
          </w:rPr>
          <w:delText>"</w:delText>
        </w:r>
        <w:r w:rsidRPr="00222371" w:rsidDel="002E607A">
          <w:rPr>
            <w:rFonts w:ascii="Menlo" w:hAnsi="Menlo" w:cs="Menlo"/>
            <w:noProof/>
            <w:color w:val="000000"/>
            <w:sz w:val="18"/>
            <w:szCs w:val="18"/>
          </w:rPr>
          <w:delText>\(</w:delText>
        </w:r>
        <w:r w:rsidRPr="00222371" w:rsidDel="002E607A">
          <w:rPr>
            <w:rFonts w:ascii="Menlo" w:hAnsi="Menlo" w:cs="Menlo"/>
            <w:noProof/>
            <w:color w:val="3F6E74"/>
            <w:sz w:val="18"/>
            <w:szCs w:val="18"/>
          </w:rPr>
          <w:delText>hello</w:delText>
        </w:r>
        <w:r w:rsidRPr="00222371" w:rsidDel="002E607A">
          <w:rPr>
            <w:rFonts w:ascii="Menlo" w:hAnsi="Menlo" w:cs="Menlo"/>
            <w:noProof/>
            <w:color w:val="000000"/>
            <w:sz w:val="18"/>
            <w:szCs w:val="18"/>
          </w:rPr>
          <w:delText>)</w:delText>
        </w:r>
        <w:r w:rsidRPr="00222371" w:rsidDel="002E607A">
          <w:rPr>
            <w:rFonts w:ascii="Menlo" w:hAnsi="Menlo" w:cs="Menlo"/>
            <w:noProof/>
            <w:color w:val="C41A16"/>
            <w:sz w:val="18"/>
            <w:szCs w:val="18"/>
          </w:rPr>
          <w:delText xml:space="preserve">, </w:delText>
        </w:r>
        <w:r w:rsidRPr="00222371" w:rsidDel="002E607A">
          <w:rPr>
            <w:rFonts w:ascii="Menlo" w:hAnsi="Menlo" w:cs="Menlo"/>
            <w:noProof/>
            <w:color w:val="000000"/>
            <w:sz w:val="18"/>
            <w:szCs w:val="18"/>
          </w:rPr>
          <w:delText>\(</w:delText>
        </w:r>
        <w:r w:rsidRPr="00222371" w:rsidDel="002E607A">
          <w:rPr>
            <w:rFonts w:ascii="Menlo" w:hAnsi="Menlo" w:cs="Menlo"/>
            <w:noProof/>
            <w:color w:val="3F6E74"/>
            <w:sz w:val="18"/>
            <w:szCs w:val="18"/>
          </w:rPr>
          <w:delText>name</w:delText>
        </w:r>
        <w:r w:rsidRPr="00222371" w:rsidDel="002E607A">
          <w:rPr>
            <w:rFonts w:ascii="Menlo" w:hAnsi="Menlo" w:cs="Menlo"/>
            <w:noProof/>
            <w:color w:val="000000"/>
            <w:sz w:val="18"/>
            <w:szCs w:val="18"/>
          </w:rPr>
          <w:delText>)</w:delText>
        </w:r>
        <w:r w:rsidRPr="00222371" w:rsidDel="002E607A">
          <w:rPr>
            <w:rFonts w:ascii="Menlo" w:hAnsi="Menlo" w:cs="Menlo"/>
            <w:noProof/>
            <w:color w:val="C41A16"/>
            <w:sz w:val="18"/>
            <w:szCs w:val="18"/>
          </w:rPr>
          <w:delText>"</w:delText>
        </w:r>
      </w:del>
    </w:p>
    <w:p w14:paraId="665E48FA" w14:textId="77777777" w:rsidR="00D05199" w:rsidDel="002E607A" w:rsidRDefault="00D05199" w:rsidP="00222371">
      <w:pPr>
        <w:pStyle w:val="NormalWeb"/>
        <w:spacing w:before="0" w:beforeAutospacing="0" w:after="620" w:afterAutospacing="0"/>
        <w:ind w:left="567"/>
        <w:jc w:val="both"/>
        <w:textAlignment w:val="baseline"/>
        <w:rPr>
          <w:del w:id="644" w:author="Willian" w:date="2017-03-08T00:13:00Z"/>
          <w:rFonts w:ascii="Menlo" w:hAnsi="Menlo" w:cs="Menlo"/>
          <w:noProof/>
          <w:color w:val="000000"/>
          <w:sz w:val="18"/>
          <w:szCs w:val="18"/>
        </w:rPr>
      </w:pPr>
      <w:del w:id="645" w:author="Willian" w:date="2017-03-08T00:13:00Z">
        <w:r w:rsidRPr="00222371" w:rsidDel="002E607A">
          <w:rPr>
            <w:rFonts w:ascii="Menlo" w:hAnsi="Menlo" w:cs="Menlo"/>
            <w:noProof/>
            <w:color w:val="000000"/>
            <w:sz w:val="18"/>
            <w:szCs w:val="18"/>
          </w:rPr>
          <w:delText>}</w:delText>
        </w:r>
      </w:del>
    </w:p>
    <w:p w14:paraId="4A2286F8" w14:textId="77777777" w:rsidR="00432D6D" w:rsidDel="002E607A" w:rsidRDefault="00432D6D" w:rsidP="00432D6D">
      <w:pPr>
        <w:pStyle w:val="Ttulo3"/>
        <w:rPr>
          <w:del w:id="646" w:author="Willian" w:date="2017-03-08T00:13:00Z"/>
          <w:noProof/>
        </w:rPr>
      </w:pPr>
      <w:del w:id="647" w:author="Willian" w:date="2017-03-08T00:13:00Z">
        <w:r w:rsidDel="002E607A">
          <w:rPr>
            <w:noProof/>
          </w:rPr>
          <w:delText>Switch</w:delText>
        </w:r>
      </w:del>
    </w:p>
    <w:p w14:paraId="29A0C45E" w14:textId="77777777" w:rsidR="00D05199" w:rsidDel="002E607A" w:rsidRDefault="00D05199" w:rsidP="0009791E">
      <w:pPr>
        <w:rPr>
          <w:del w:id="648" w:author="Willian" w:date="2017-03-08T00:13:00Z"/>
        </w:rPr>
      </w:pPr>
      <w:del w:id="649" w:author="Willian" w:date="2017-03-08T00:13:00Z">
        <w:r w:rsidDel="002E607A">
          <w:delText>Switches em</w:delText>
        </w:r>
        <w:r w:rsidR="0009791E" w:rsidDel="002E607A">
          <w:delText xml:space="preserve"> Swift são muito poderosos. Uma declaração </w:delText>
        </w:r>
        <w:r w:rsidR="0009791E" w:rsidDel="002E607A">
          <w:rPr>
            <w:rFonts w:ascii="Menlo" w:hAnsi="Menlo" w:cs="Menlo"/>
            <w:color w:val="AA3391"/>
            <w:sz w:val="18"/>
            <w:szCs w:val="18"/>
          </w:rPr>
          <w:delText>switch</w:delText>
        </w:r>
        <w:r w:rsidR="0009791E" w:rsidDel="002E607A">
          <w:delText xml:space="preserve"> suporta qualquer tipo de dado</w:delText>
        </w:r>
        <w:r w:rsidDel="002E607A">
          <w:delText xml:space="preserve"> e uma grande variedade de operações de comparação</w:delText>
        </w:r>
        <w:r w:rsidR="0009791E" w:rsidDel="002E607A">
          <w:delText xml:space="preserve"> não se limitando a números inteiros e testes de igualdade como em Java</w:delText>
        </w:r>
        <w:r w:rsidDel="002E607A">
          <w:delText>.</w:delText>
        </w:r>
        <w:r w:rsidR="0009791E" w:rsidDel="002E607A">
          <w:delText xml:space="preserve"> </w:delText>
        </w:r>
        <w:r w:rsidDel="002E607A">
          <w:delText xml:space="preserve">Neste exemplo, </w:delText>
        </w:r>
        <w:r w:rsidR="0009791E" w:rsidDel="002E607A">
          <w:delText xml:space="preserve">o </w:delText>
        </w:r>
        <w:r w:rsidR="0009791E" w:rsidDel="002E607A">
          <w:rPr>
            <w:rFonts w:ascii="Menlo" w:hAnsi="Menlo" w:cs="Menlo"/>
            <w:color w:val="AA3391"/>
            <w:sz w:val="18"/>
            <w:szCs w:val="18"/>
          </w:rPr>
          <w:delText>switch</w:delText>
        </w:r>
        <w:r w:rsidR="0009791E" w:rsidDel="002E607A">
          <w:delText xml:space="preserve"> passa sobre o valor da string </w:delText>
        </w:r>
        <w:r w:rsidR="0009791E" w:rsidRPr="00222371" w:rsidDel="002E607A">
          <w:rPr>
            <w:rFonts w:ascii="Menlo" w:hAnsi="Menlo" w:cs="Menlo"/>
            <w:color w:val="3F6E74"/>
            <w:sz w:val="18"/>
            <w:szCs w:val="18"/>
          </w:rPr>
          <w:delText>vegetable</w:delText>
        </w:r>
        <w:r w:rsidDel="002E607A">
          <w:delText xml:space="preserve">, comparando o valor de cada um dos seus casos e </w:delText>
        </w:r>
        <w:r w:rsidR="0009791E" w:rsidDel="002E607A">
          <w:delText>realizando o tratamento correspondente</w:delText>
        </w:r>
        <w:r w:rsidDel="002E607A">
          <w:delText>.</w:delText>
        </w:r>
      </w:del>
    </w:p>
    <w:p w14:paraId="179A0FAF" w14:textId="77777777" w:rsidR="001824AA" w:rsidRPr="001824AA" w:rsidDel="002E607A" w:rsidRDefault="00D05199" w:rsidP="001824AA">
      <w:pPr>
        <w:pStyle w:val="NormalWeb"/>
        <w:spacing w:before="460" w:beforeAutospacing="0" w:after="0" w:afterAutospacing="0"/>
        <w:ind w:left="567"/>
        <w:jc w:val="both"/>
        <w:textAlignment w:val="baseline"/>
        <w:rPr>
          <w:del w:id="650" w:author="Willian" w:date="2017-03-08T00:13:00Z"/>
          <w:rFonts w:ascii="Menlo" w:hAnsi="Menlo" w:cs="Menlo"/>
          <w:noProof/>
          <w:color w:val="C41A16"/>
          <w:sz w:val="18"/>
          <w:szCs w:val="18"/>
          <w:lang w:val="en-US"/>
        </w:rPr>
      </w:pPr>
      <w:del w:id="651" w:author="Willian" w:date="2017-03-08T00:13:00Z">
        <w:r w:rsidRPr="001824AA" w:rsidDel="002E607A">
          <w:rPr>
            <w:rFonts w:ascii="Menlo" w:hAnsi="Menlo" w:cs="Menlo"/>
            <w:noProof/>
            <w:color w:val="AA3391"/>
            <w:sz w:val="18"/>
            <w:szCs w:val="18"/>
            <w:lang w:val="en-US"/>
          </w:rPr>
          <w:delText>let</w:delText>
        </w:r>
        <w:r w:rsidRPr="001824AA" w:rsidDel="002E607A">
          <w:rPr>
            <w:rFonts w:ascii="Menlo" w:hAnsi="Menlo" w:cs="Menlo"/>
            <w:noProof/>
            <w:color w:val="000000"/>
            <w:sz w:val="18"/>
            <w:szCs w:val="18"/>
            <w:lang w:val="en-US"/>
          </w:rPr>
          <w:delText xml:space="preserve"> </w:delText>
        </w:r>
        <w:r w:rsidRPr="001824AA" w:rsidDel="002E607A">
          <w:rPr>
            <w:rFonts w:ascii="Menlo" w:hAnsi="Menlo" w:cs="Menlo"/>
            <w:noProof/>
            <w:color w:val="3F6E74"/>
            <w:sz w:val="18"/>
            <w:szCs w:val="18"/>
            <w:lang w:val="en-US"/>
          </w:rPr>
          <w:delText>vegetable</w:delText>
        </w:r>
        <w:r w:rsidRPr="001824AA" w:rsidDel="002E607A">
          <w:rPr>
            <w:rFonts w:ascii="Menlo" w:hAnsi="Menlo" w:cs="Menlo"/>
            <w:noProof/>
            <w:color w:val="000000"/>
            <w:sz w:val="18"/>
            <w:szCs w:val="18"/>
            <w:lang w:val="en-US"/>
          </w:rPr>
          <w:delText xml:space="preserve"> = </w:delText>
        </w:r>
        <w:r w:rsidRPr="001824AA" w:rsidDel="002E607A">
          <w:rPr>
            <w:rFonts w:ascii="Menlo" w:hAnsi="Menlo" w:cs="Menlo"/>
            <w:noProof/>
            <w:color w:val="C41A16"/>
            <w:sz w:val="18"/>
            <w:szCs w:val="18"/>
            <w:lang w:val="en-US"/>
          </w:rPr>
          <w:delText>"red pepper"</w:delText>
        </w:r>
      </w:del>
    </w:p>
    <w:p w14:paraId="0C5875A2" w14:textId="77777777" w:rsidR="00D05199" w:rsidRPr="001824AA" w:rsidDel="002E607A" w:rsidRDefault="00D05199" w:rsidP="00222371">
      <w:pPr>
        <w:pStyle w:val="NormalWeb"/>
        <w:spacing w:before="0" w:beforeAutospacing="0" w:after="0" w:afterAutospacing="0"/>
        <w:ind w:left="567"/>
        <w:jc w:val="both"/>
        <w:textAlignment w:val="baseline"/>
        <w:rPr>
          <w:del w:id="652" w:author="Willian" w:date="2017-03-08T00:13:00Z"/>
          <w:rFonts w:ascii="Menlo" w:hAnsi="Menlo" w:cs="Menlo"/>
          <w:noProof/>
          <w:color w:val="000000"/>
          <w:sz w:val="21"/>
          <w:szCs w:val="21"/>
          <w:lang w:val="en-US"/>
        </w:rPr>
      </w:pPr>
      <w:del w:id="653" w:author="Willian" w:date="2017-03-08T00:13:00Z">
        <w:r w:rsidRPr="001824AA" w:rsidDel="002E607A">
          <w:rPr>
            <w:rFonts w:ascii="Menlo" w:hAnsi="Menlo" w:cs="Menlo"/>
            <w:noProof/>
            <w:color w:val="AA3391"/>
            <w:sz w:val="18"/>
            <w:szCs w:val="18"/>
            <w:lang w:val="en-US"/>
          </w:rPr>
          <w:delText>switch</w:delText>
        </w:r>
        <w:r w:rsidRPr="001824AA" w:rsidDel="002E607A">
          <w:rPr>
            <w:rFonts w:ascii="Menlo" w:hAnsi="Menlo" w:cs="Menlo"/>
            <w:noProof/>
            <w:color w:val="000000"/>
            <w:sz w:val="18"/>
            <w:szCs w:val="18"/>
            <w:lang w:val="en-US"/>
          </w:rPr>
          <w:delText xml:space="preserve"> </w:delText>
        </w:r>
        <w:r w:rsidRPr="001824AA" w:rsidDel="002E607A">
          <w:rPr>
            <w:rFonts w:ascii="Menlo" w:hAnsi="Menlo" w:cs="Menlo"/>
            <w:noProof/>
            <w:color w:val="3F6E74"/>
            <w:sz w:val="18"/>
            <w:szCs w:val="18"/>
            <w:lang w:val="en-US"/>
          </w:rPr>
          <w:delText>vegetable</w:delText>
        </w:r>
        <w:r w:rsidRPr="001824AA" w:rsidDel="002E607A">
          <w:rPr>
            <w:rFonts w:ascii="Menlo" w:hAnsi="Menlo" w:cs="Menlo"/>
            <w:noProof/>
            <w:color w:val="000000"/>
            <w:sz w:val="18"/>
            <w:szCs w:val="18"/>
            <w:lang w:val="en-US"/>
          </w:rPr>
          <w:delText xml:space="preserve"> {</w:delText>
        </w:r>
      </w:del>
    </w:p>
    <w:p w14:paraId="38A57F26" w14:textId="77777777" w:rsidR="00D05199" w:rsidRPr="001824AA" w:rsidDel="002E607A" w:rsidRDefault="00D05199" w:rsidP="00222371">
      <w:pPr>
        <w:pStyle w:val="NormalWeb"/>
        <w:spacing w:before="0" w:beforeAutospacing="0" w:after="0" w:afterAutospacing="0"/>
        <w:ind w:left="567"/>
        <w:jc w:val="both"/>
        <w:textAlignment w:val="baseline"/>
        <w:rPr>
          <w:del w:id="654" w:author="Willian" w:date="2017-03-08T00:13:00Z"/>
          <w:rFonts w:ascii="Menlo" w:hAnsi="Menlo" w:cs="Menlo"/>
          <w:noProof/>
          <w:color w:val="000000"/>
          <w:sz w:val="21"/>
          <w:szCs w:val="21"/>
          <w:lang w:val="en-US"/>
        </w:rPr>
      </w:pPr>
      <w:del w:id="655" w:author="Willian" w:date="2017-03-08T00:13:00Z">
        <w:r w:rsidRPr="001824AA" w:rsidDel="002E607A">
          <w:rPr>
            <w:rFonts w:ascii="Menlo" w:hAnsi="Menlo" w:cs="Menlo"/>
            <w:noProof/>
            <w:color w:val="AA3391"/>
            <w:sz w:val="18"/>
            <w:szCs w:val="18"/>
            <w:lang w:val="en-US"/>
          </w:rPr>
          <w:delText>case</w:delText>
        </w:r>
        <w:r w:rsidRPr="001824AA" w:rsidDel="002E607A">
          <w:rPr>
            <w:rFonts w:ascii="Menlo" w:hAnsi="Menlo" w:cs="Menlo"/>
            <w:noProof/>
            <w:color w:val="000000"/>
            <w:sz w:val="18"/>
            <w:szCs w:val="18"/>
            <w:lang w:val="en-US"/>
          </w:rPr>
          <w:delText xml:space="preserve"> </w:delText>
        </w:r>
        <w:r w:rsidRPr="001824AA" w:rsidDel="002E607A">
          <w:rPr>
            <w:rFonts w:ascii="Menlo" w:hAnsi="Menlo" w:cs="Menlo"/>
            <w:noProof/>
            <w:color w:val="C41A16"/>
            <w:sz w:val="18"/>
            <w:szCs w:val="18"/>
            <w:lang w:val="en-US"/>
          </w:rPr>
          <w:delText>"celery"</w:delText>
        </w:r>
        <w:r w:rsidRPr="001824AA" w:rsidDel="002E607A">
          <w:rPr>
            <w:rFonts w:ascii="Menlo" w:hAnsi="Menlo" w:cs="Menlo"/>
            <w:noProof/>
            <w:color w:val="000000"/>
            <w:sz w:val="18"/>
            <w:szCs w:val="18"/>
            <w:lang w:val="en-US"/>
          </w:rPr>
          <w:delText>:</w:delText>
        </w:r>
      </w:del>
    </w:p>
    <w:p w14:paraId="400BB098" w14:textId="77777777" w:rsidR="00D05199" w:rsidRPr="001824AA" w:rsidDel="002E607A" w:rsidRDefault="00D05199" w:rsidP="00222371">
      <w:pPr>
        <w:pStyle w:val="NormalWeb"/>
        <w:spacing w:before="0" w:beforeAutospacing="0" w:after="0" w:afterAutospacing="0"/>
        <w:ind w:left="567"/>
        <w:jc w:val="both"/>
        <w:textAlignment w:val="baseline"/>
        <w:rPr>
          <w:del w:id="656" w:author="Willian" w:date="2017-03-08T00:13:00Z"/>
          <w:rFonts w:ascii="Menlo" w:hAnsi="Menlo" w:cs="Menlo"/>
          <w:noProof/>
          <w:color w:val="000000"/>
          <w:sz w:val="21"/>
          <w:szCs w:val="21"/>
          <w:lang w:val="en-US"/>
        </w:rPr>
      </w:pPr>
      <w:del w:id="657" w:author="Willian" w:date="2017-03-08T00:13:00Z">
        <w:r w:rsidRPr="001824AA" w:rsidDel="002E607A">
          <w:rPr>
            <w:rFonts w:ascii="Menlo" w:hAnsi="Menlo" w:cs="Menlo"/>
            <w:noProof/>
            <w:color w:val="000000"/>
            <w:sz w:val="18"/>
            <w:szCs w:val="18"/>
            <w:lang w:val="en-US"/>
          </w:rPr>
          <w:delText>  </w:delText>
        </w:r>
        <w:r w:rsidRPr="001824AA" w:rsidDel="002E607A">
          <w:rPr>
            <w:rFonts w:ascii="Menlo" w:hAnsi="Menlo" w:cs="Menlo"/>
            <w:noProof/>
            <w:color w:val="AA3391"/>
            <w:sz w:val="18"/>
            <w:szCs w:val="18"/>
            <w:lang w:val="en-US"/>
          </w:rPr>
          <w:delText>let</w:delText>
        </w:r>
        <w:r w:rsidRPr="001824AA" w:rsidDel="002E607A">
          <w:rPr>
            <w:rFonts w:ascii="Menlo" w:hAnsi="Menlo" w:cs="Menlo"/>
            <w:noProof/>
            <w:color w:val="000000"/>
            <w:sz w:val="18"/>
            <w:szCs w:val="18"/>
            <w:lang w:val="en-US"/>
          </w:rPr>
          <w:delText xml:space="preserve"> </w:delText>
        </w:r>
        <w:r w:rsidRPr="001824AA" w:rsidDel="002E607A">
          <w:rPr>
            <w:rFonts w:ascii="Menlo" w:hAnsi="Menlo" w:cs="Menlo"/>
            <w:noProof/>
            <w:color w:val="3F6E74"/>
            <w:sz w:val="18"/>
            <w:szCs w:val="18"/>
            <w:lang w:val="en-US"/>
          </w:rPr>
          <w:delText>vegetableComment</w:delText>
        </w:r>
        <w:r w:rsidRPr="001824AA" w:rsidDel="002E607A">
          <w:rPr>
            <w:rFonts w:ascii="Menlo" w:hAnsi="Menlo" w:cs="Menlo"/>
            <w:noProof/>
            <w:color w:val="000000"/>
            <w:sz w:val="18"/>
            <w:szCs w:val="18"/>
            <w:lang w:val="en-US"/>
          </w:rPr>
          <w:delText xml:space="preserve"> = </w:delText>
        </w:r>
        <w:r w:rsidRPr="001824AA" w:rsidDel="002E607A">
          <w:rPr>
            <w:rFonts w:ascii="Menlo" w:hAnsi="Menlo" w:cs="Menlo"/>
            <w:noProof/>
            <w:color w:val="C41A16"/>
            <w:sz w:val="18"/>
            <w:szCs w:val="18"/>
            <w:lang w:val="en-US"/>
          </w:rPr>
          <w:delText>"Add some raisins and make ants on a log."</w:delText>
        </w:r>
      </w:del>
    </w:p>
    <w:p w14:paraId="1B827E41" w14:textId="77777777" w:rsidR="00D05199" w:rsidRPr="001824AA" w:rsidDel="002E607A" w:rsidRDefault="00D05199" w:rsidP="00222371">
      <w:pPr>
        <w:pStyle w:val="NormalWeb"/>
        <w:spacing w:before="0" w:beforeAutospacing="0" w:after="0" w:afterAutospacing="0"/>
        <w:ind w:left="567"/>
        <w:jc w:val="both"/>
        <w:textAlignment w:val="baseline"/>
        <w:rPr>
          <w:del w:id="658" w:author="Willian" w:date="2017-03-08T00:13:00Z"/>
          <w:rFonts w:ascii="Menlo" w:hAnsi="Menlo" w:cs="Menlo"/>
          <w:noProof/>
          <w:color w:val="000000"/>
          <w:sz w:val="21"/>
          <w:szCs w:val="21"/>
          <w:lang w:val="en-US"/>
        </w:rPr>
      </w:pPr>
      <w:del w:id="659" w:author="Willian" w:date="2017-03-08T00:13:00Z">
        <w:r w:rsidRPr="001824AA" w:rsidDel="002E607A">
          <w:rPr>
            <w:rFonts w:ascii="Menlo" w:hAnsi="Menlo" w:cs="Menlo"/>
            <w:noProof/>
            <w:color w:val="AA3391"/>
            <w:sz w:val="18"/>
            <w:szCs w:val="18"/>
            <w:lang w:val="en-US"/>
          </w:rPr>
          <w:delText>case</w:delText>
        </w:r>
        <w:r w:rsidRPr="001824AA" w:rsidDel="002E607A">
          <w:rPr>
            <w:rFonts w:ascii="Menlo" w:hAnsi="Menlo" w:cs="Menlo"/>
            <w:noProof/>
            <w:color w:val="000000"/>
            <w:sz w:val="18"/>
            <w:szCs w:val="18"/>
            <w:lang w:val="en-US"/>
          </w:rPr>
          <w:delText xml:space="preserve"> </w:delText>
        </w:r>
        <w:r w:rsidRPr="001824AA" w:rsidDel="002E607A">
          <w:rPr>
            <w:rFonts w:ascii="Menlo" w:hAnsi="Menlo" w:cs="Menlo"/>
            <w:noProof/>
            <w:color w:val="C41A16"/>
            <w:sz w:val="18"/>
            <w:szCs w:val="18"/>
            <w:lang w:val="en-US"/>
          </w:rPr>
          <w:delText>"cucumber"</w:delText>
        </w:r>
        <w:r w:rsidRPr="001824AA" w:rsidDel="002E607A">
          <w:rPr>
            <w:rFonts w:ascii="Menlo" w:hAnsi="Menlo" w:cs="Menlo"/>
            <w:noProof/>
            <w:color w:val="000000"/>
            <w:sz w:val="18"/>
            <w:szCs w:val="18"/>
            <w:lang w:val="en-US"/>
          </w:rPr>
          <w:delText xml:space="preserve">, </w:delText>
        </w:r>
        <w:r w:rsidRPr="001824AA" w:rsidDel="002E607A">
          <w:rPr>
            <w:rFonts w:ascii="Menlo" w:hAnsi="Menlo" w:cs="Menlo"/>
            <w:noProof/>
            <w:color w:val="C41A16"/>
            <w:sz w:val="18"/>
            <w:szCs w:val="18"/>
            <w:lang w:val="en-US"/>
          </w:rPr>
          <w:delText>"watercress"</w:delText>
        </w:r>
        <w:r w:rsidRPr="001824AA" w:rsidDel="002E607A">
          <w:rPr>
            <w:rFonts w:ascii="Menlo" w:hAnsi="Menlo" w:cs="Menlo"/>
            <w:noProof/>
            <w:color w:val="000000"/>
            <w:sz w:val="18"/>
            <w:szCs w:val="18"/>
            <w:lang w:val="en-US"/>
          </w:rPr>
          <w:delText>:</w:delText>
        </w:r>
      </w:del>
    </w:p>
    <w:p w14:paraId="78323E94" w14:textId="77777777" w:rsidR="00D05199" w:rsidRPr="001824AA" w:rsidDel="002E607A" w:rsidRDefault="00D05199" w:rsidP="00222371">
      <w:pPr>
        <w:pStyle w:val="NormalWeb"/>
        <w:spacing w:before="0" w:beforeAutospacing="0" w:after="0" w:afterAutospacing="0"/>
        <w:ind w:left="567"/>
        <w:jc w:val="both"/>
        <w:textAlignment w:val="baseline"/>
        <w:rPr>
          <w:del w:id="660" w:author="Willian" w:date="2017-03-08T00:13:00Z"/>
          <w:rFonts w:ascii="Menlo" w:hAnsi="Menlo" w:cs="Menlo"/>
          <w:noProof/>
          <w:color w:val="000000"/>
          <w:sz w:val="21"/>
          <w:szCs w:val="21"/>
          <w:lang w:val="en-US"/>
        </w:rPr>
      </w:pPr>
      <w:del w:id="661" w:author="Willian" w:date="2017-03-08T00:13:00Z">
        <w:r w:rsidRPr="001824AA" w:rsidDel="002E607A">
          <w:rPr>
            <w:rFonts w:ascii="Menlo" w:hAnsi="Menlo" w:cs="Menlo"/>
            <w:noProof/>
            <w:color w:val="000000"/>
            <w:sz w:val="18"/>
            <w:szCs w:val="18"/>
            <w:lang w:val="en-US"/>
          </w:rPr>
          <w:delText>  </w:delText>
        </w:r>
        <w:r w:rsidRPr="001824AA" w:rsidDel="002E607A">
          <w:rPr>
            <w:rFonts w:ascii="Menlo" w:hAnsi="Menlo" w:cs="Menlo"/>
            <w:noProof/>
            <w:color w:val="AA3391"/>
            <w:sz w:val="18"/>
            <w:szCs w:val="18"/>
            <w:lang w:val="en-US"/>
          </w:rPr>
          <w:delText>let</w:delText>
        </w:r>
        <w:r w:rsidRPr="001824AA" w:rsidDel="002E607A">
          <w:rPr>
            <w:rFonts w:ascii="Menlo" w:hAnsi="Menlo" w:cs="Menlo"/>
            <w:noProof/>
            <w:color w:val="000000"/>
            <w:sz w:val="18"/>
            <w:szCs w:val="18"/>
            <w:lang w:val="en-US"/>
          </w:rPr>
          <w:delText xml:space="preserve"> </w:delText>
        </w:r>
        <w:r w:rsidRPr="001824AA" w:rsidDel="002E607A">
          <w:rPr>
            <w:rFonts w:ascii="Menlo" w:hAnsi="Menlo" w:cs="Menlo"/>
            <w:noProof/>
            <w:color w:val="3F6E74"/>
            <w:sz w:val="18"/>
            <w:szCs w:val="18"/>
            <w:lang w:val="en-US"/>
          </w:rPr>
          <w:delText>vegetableComment</w:delText>
        </w:r>
        <w:r w:rsidRPr="001824AA" w:rsidDel="002E607A">
          <w:rPr>
            <w:rFonts w:ascii="Menlo" w:hAnsi="Menlo" w:cs="Menlo"/>
            <w:noProof/>
            <w:color w:val="000000"/>
            <w:sz w:val="18"/>
            <w:szCs w:val="18"/>
            <w:lang w:val="en-US"/>
          </w:rPr>
          <w:delText xml:space="preserve"> = </w:delText>
        </w:r>
        <w:r w:rsidRPr="001824AA" w:rsidDel="002E607A">
          <w:rPr>
            <w:rFonts w:ascii="Menlo" w:hAnsi="Menlo" w:cs="Menlo"/>
            <w:noProof/>
            <w:color w:val="C41A16"/>
            <w:sz w:val="18"/>
            <w:szCs w:val="18"/>
            <w:lang w:val="en-US"/>
          </w:rPr>
          <w:delText>"That would make a good tea sandwich."</w:delText>
        </w:r>
      </w:del>
    </w:p>
    <w:p w14:paraId="3A97B218" w14:textId="77777777" w:rsidR="00D05199" w:rsidRPr="001824AA" w:rsidDel="002E607A" w:rsidRDefault="00D05199" w:rsidP="00222371">
      <w:pPr>
        <w:pStyle w:val="NormalWeb"/>
        <w:spacing w:before="0" w:beforeAutospacing="0" w:after="0" w:afterAutospacing="0"/>
        <w:ind w:left="567"/>
        <w:jc w:val="both"/>
        <w:textAlignment w:val="baseline"/>
        <w:rPr>
          <w:del w:id="662" w:author="Willian" w:date="2017-03-08T00:13:00Z"/>
          <w:rFonts w:ascii="Menlo" w:hAnsi="Menlo" w:cs="Menlo"/>
          <w:noProof/>
          <w:color w:val="000000"/>
          <w:sz w:val="21"/>
          <w:szCs w:val="21"/>
          <w:lang w:val="en-US"/>
        </w:rPr>
      </w:pPr>
      <w:del w:id="663" w:author="Willian" w:date="2017-03-08T00:13:00Z">
        <w:r w:rsidRPr="001824AA" w:rsidDel="002E607A">
          <w:rPr>
            <w:rFonts w:ascii="Menlo" w:hAnsi="Menlo" w:cs="Menlo"/>
            <w:noProof/>
            <w:color w:val="AA3391"/>
            <w:sz w:val="18"/>
            <w:szCs w:val="18"/>
            <w:lang w:val="en-US"/>
          </w:rPr>
          <w:delText>case</w:delText>
        </w:r>
        <w:r w:rsidRPr="001824AA" w:rsidDel="002E607A">
          <w:rPr>
            <w:rFonts w:ascii="Menlo" w:hAnsi="Menlo" w:cs="Menlo"/>
            <w:noProof/>
            <w:color w:val="000000"/>
            <w:sz w:val="18"/>
            <w:szCs w:val="18"/>
            <w:lang w:val="en-US"/>
          </w:rPr>
          <w:delText xml:space="preserve"> </w:delText>
        </w:r>
        <w:r w:rsidRPr="001824AA" w:rsidDel="002E607A">
          <w:rPr>
            <w:rFonts w:ascii="Menlo" w:hAnsi="Menlo" w:cs="Menlo"/>
            <w:noProof/>
            <w:color w:val="AA3391"/>
            <w:sz w:val="18"/>
            <w:szCs w:val="18"/>
            <w:lang w:val="en-US"/>
          </w:rPr>
          <w:delText>let</w:delText>
        </w:r>
        <w:r w:rsidRPr="001824AA" w:rsidDel="002E607A">
          <w:rPr>
            <w:rFonts w:ascii="Menlo" w:hAnsi="Menlo" w:cs="Menlo"/>
            <w:noProof/>
            <w:color w:val="000000"/>
            <w:sz w:val="18"/>
            <w:szCs w:val="18"/>
            <w:lang w:val="en-US"/>
          </w:rPr>
          <w:delText xml:space="preserve"> </w:delText>
        </w:r>
        <w:r w:rsidRPr="001824AA" w:rsidDel="002E607A">
          <w:rPr>
            <w:rFonts w:ascii="Menlo" w:hAnsi="Menlo" w:cs="Menlo"/>
            <w:noProof/>
            <w:color w:val="3F6E74"/>
            <w:sz w:val="18"/>
            <w:szCs w:val="18"/>
            <w:lang w:val="en-US"/>
          </w:rPr>
          <w:delText>x</w:delText>
        </w:r>
        <w:r w:rsidRPr="001824AA" w:rsidDel="002E607A">
          <w:rPr>
            <w:rFonts w:ascii="Menlo" w:hAnsi="Menlo" w:cs="Menlo"/>
            <w:noProof/>
            <w:color w:val="000000"/>
            <w:sz w:val="18"/>
            <w:szCs w:val="18"/>
            <w:lang w:val="en-US"/>
          </w:rPr>
          <w:delText xml:space="preserve"> </w:delText>
        </w:r>
        <w:r w:rsidRPr="001824AA" w:rsidDel="002E607A">
          <w:rPr>
            <w:rFonts w:ascii="Menlo" w:hAnsi="Menlo" w:cs="Menlo"/>
            <w:noProof/>
            <w:color w:val="AA3391"/>
            <w:sz w:val="18"/>
            <w:szCs w:val="18"/>
            <w:lang w:val="en-US"/>
          </w:rPr>
          <w:delText>where</w:delText>
        </w:r>
        <w:r w:rsidRPr="001824AA" w:rsidDel="002E607A">
          <w:rPr>
            <w:rFonts w:ascii="Menlo" w:hAnsi="Menlo" w:cs="Menlo"/>
            <w:noProof/>
            <w:color w:val="000000"/>
            <w:sz w:val="18"/>
            <w:szCs w:val="18"/>
            <w:lang w:val="en-US"/>
          </w:rPr>
          <w:delText xml:space="preserve"> </w:delText>
        </w:r>
        <w:r w:rsidRPr="001824AA" w:rsidDel="002E607A">
          <w:rPr>
            <w:rFonts w:ascii="Menlo" w:hAnsi="Menlo" w:cs="Menlo"/>
            <w:noProof/>
            <w:color w:val="3F6E74"/>
            <w:sz w:val="18"/>
            <w:szCs w:val="18"/>
            <w:lang w:val="en-US"/>
          </w:rPr>
          <w:delText>x</w:delText>
        </w:r>
        <w:r w:rsidRPr="001824AA" w:rsidDel="002E607A">
          <w:rPr>
            <w:rFonts w:ascii="Menlo" w:hAnsi="Menlo" w:cs="Menlo"/>
            <w:noProof/>
            <w:color w:val="000000"/>
            <w:sz w:val="18"/>
            <w:szCs w:val="18"/>
            <w:lang w:val="en-US"/>
          </w:rPr>
          <w:delText>.</w:delText>
        </w:r>
        <w:r w:rsidRPr="001824AA" w:rsidDel="002E607A">
          <w:rPr>
            <w:rFonts w:ascii="Menlo" w:hAnsi="Menlo" w:cs="Menlo"/>
            <w:noProof/>
            <w:color w:val="3F6E74"/>
            <w:sz w:val="18"/>
            <w:szCs w:val="18"/>
            <w:lang w:val="en-US"/>
          </w:rPr>
          <w:delText>hasSuffix</w:delText>
        </w:r>
        <w:r w:rsidRPr="001824AA" w:rsidDel="002E607A">
          <w:rPr>
            <w:rFonts w:ascii="Menlo" w:hAnsi="Menlo" w:cs="Menlo"/>
            <w:noProof/>
            <w:color w:val="000000"/>
            <w:sz w:val="18"/>
            <w:szCs w:val="18"/>
            <w:lang w:val="en-US"/>
          </w:rPr>
          <w:delText>(</w:delText>
        </w:r>
        <w:r w:rsidRPr="001824AA" w:rsidDel="002E607A">
          <w:rPr>
            <w:rFonts w:ascii="Menlo" w:hAnsi="Menlo" w:cs="Menlo"/>
            <w:noProof/>
            <w:color w:val="C41A16"/>
            <w:sz w:val="18"/>
            <w:szCs w:val="18"/>
            <w:lang w:val="en-US"/>
          </w:rPr>
          <w:delText>"pepper"</w:delText>
        </w:r>
        <w:r w:rsidRPr="001824AA" w:rsidDel="002E607A">
          <w:rPr>
            <w:rFonts w:ascii="Menlo" w:hAnsi="Menlo" w:cs="Menlo"/>
            <w:noProof/>
            <w:color w:val="000000"/>
            <w:sz w:val="18"/>
            <w:szCs w:val="18"/>
            <w:lang w:val="en-US"/>
          </w:rPr>
          <w:delText>):</w:delText>
        </w:r>
      </w:del>
    </w:p>
    <w:p w14:paraId="68982625" w14:textId="77777777" w:rsidR="00D05199" w:rsidRPr="001824AA" w:rsidDel="002E607A" w:rsidRDefault="00D05199" w:rsidP="00222371">
      <w:pPr>
        <w:pStyle w:val="NormalWeb"/>
        <w:spacing w:before="0" w:beforeAutospacing="0" w:after="0" w:afterAutospacing="0"/>
        <w:ind w:left="567"/>
        <w:jc w:val="both"/>
        <w:textAlignment w:val="baseline"/>
        <w:rPr>
          <w:del w:id="664" w:author="Willian" w:date="2017-03-08T00:13:00Z"/>
          <w:rFonts w:ascii="Menlo" w:hAnsi="Menlo" w:cs="Menlo"/>
          <w:noProof/>
          <w:color w:val="000000"/>
          <w:sz w:val="21"/>
          <w:szCs w:val="21"/>
          <w:lang w:val="en-US"/>
        </w:rPr>
      </w:pPr>
      <w:del w:id="665" w:author="Willian" w:date="2017-03-08T00:13:00Z">
        <w:r w:rsidRPr="001824AA" w:rsidDel="002E607A">
          <w:rPr>
            <w:rFonts w:ascii="Menlo" w:hAnsi="Menlo" w:cs="Menlo"/>
            <w:noProof/>
            <w:color w:val="000000"/>
            <w:sz w:val="18"/>
            <w:szCs w:val="18"/>
            <w:lang w:val="en-US"/>
          </w:rPr>
          <w:delText>  </w:delText>
        </w:r>
        <w:r w:rsidRPr="001824AA" w:rsidDel="002E607A">
          <w:rPr>
            <w:rFonts w:ascii="Menlo" w:hAnsi="Menlo" w:cs="Menlo"/>
            <w:noProof/>
            <w:color w:val="AA3391"/>
            <w:sz w:val="18"/>
            <w:szCs w:val="18"/>
            <w:lang w:val="en-US"/>
          </w:rPr>
          <w:delText>let</w:delText>
        </w:r>
        <w:r w:rsidRPr="001824AA" w:rsidDel="002E607A">
          <w:rPr>
            <w:rFonts w:ascii="Menlo" w:hAnsi="Menlo" w:cs="Menlo"/>
            <w:noProof/>
            <w:color w:val="000000"/>
            <w:sz w:val="18"/>
            <w:szCs w:val="18"/>
            <w:lang w:val="en-US"/>
          </w:rPr>
          <w:delText xml:space="preserve"> </w:delText>
        </w:r>
        <w:r w:rsidRPr="001824AA" w:rsidDel="002E607A">
          <w:rPr>
            <w:rFonts w:ascii="Menlo" w:hAnsi="Menlo" w:cs="Menlo"/>
            <w:noProof/>
            <w:color w:val="3F6E74"/>
            <w:sz w:val="18"/>
            <w:szCs w:val="18"/>
            <w:lang w:val="en-US"/>
          </w:rPr>
          <w:delText>vegetableComment</w:delText>
        </w:r>
        <w:r w:rsidRPr="001824AA" w:rsidDel="002E607A">
          <w:rPr>
            <w:rFonts w:ascii="Menlo" w:hAnsi="Menlo" w:cs="Menlo"/>
            <w:noProof/>
            <w:color w:val="000000"/>
            <w:sz w:val="18"/>
            <w:szCs w:val="18"/>
            <w:lang w:val="en-US"/>
          </w:rPr>
          <w:delText xml:space="preserve"> = </w:delText>
        </w:r>
        <w:r w:rsidRPr="001824AA" w:rsidDel="002E607A">
          <w:rPr>
            <w:rFonts w:ascii="Menlo" w:hAnsi="Menlo" w:cs="Menlo"/>
            <w:noProof/>
            <w:color w:val="C41A16"/>
            <w:sz w:val="18"/>
            <w:szCs w:val="18"/>
            <w:lang w:val="en-US"/>
          </w:rPr>
          <w:delText xml:space="preserve">"Is it a spicy </w:delText>
        </w:r>
        <w:r w:rsidRPr="001824AA" w:rsidDel="002E607A">
          <w:rPr>
            <w:rFonts w:ascii="Menlo" w:hAnsi="Menlo" w:cs="Menlo"/>
            <w:noProof/>
            <w:color w:val="000000"/>
            <w:sz w:val="18"/>
            <w:szCs w:val="18"/>
            <w:lang w:val="en-US"/>
          </w:rPr>
          <w:delText>\(</w:delText>
        </w:r>
        <w:r w:rsidRPr="001824AA" w:rsidDel="002E607A">
          <w:rPr>
            <w:rFonts w:ascii="Menlo" w:hAnsi="Menlo" w:cs="Menlo"/>
            <w:noProof/>
            <w:color w:val="3F6E74"/>
            <w:sz w:val="18"/>
            <w:szCs w:val="18"/>
            <w:lang w:val="en-US"/>
          </w:rPr>
          <w:delText>x</w:delText>
        </w:r>
        <w:r w:rsidRPr="001824AA" w:rsidDel="002E607A">
          <w:rPr>
            <w:rFonts w:ascii="Menlo" w:hAnsi="Menlo" w:cs="Menlo"/>
            <w:noProof/>
            <w:color w:val="000000"/>
            <w:sz w:val="18"/>
            <w:szCs w:val="18"/>
            <w:lang w:val="en-US"/>
          </w:rPr>
          <w:delText>)</w:delText>
        </w:r>
        <w:r w:rsidRPr="001824AA" w:rsidDel="002E607A">
          <w:rPr>
            <w:rFonts w:ascii="Menlo" w:hAnsi="Menlo" w:cs="Menlo"/>
            <w:noProof/>
            <w:color w:val="C41A16"/>
            <w:sz w:val="18"/>
            <w:szCs w:val="18"/>
            <w:lang w:val="en-US"/>
          </w:rPr>
          <w:delText>?"</w:delText>
        </w:r>
      </w:del>
    </w:p>
    <w:p w14:paraId="2FFC5B12" w14:textId="77777777" w:rsidR="00D05199" w:rsidRPr="001824AA" w:rsidDel="002E607A" w:rsidRDefault="00D05199" w:rsidP="00222371">
      <w:pPr>
        <w:pStyle w:val="NormalWeb"/>
        <w:spacing w:before="0" w:beforeAutospacing="0" w:after="0" w:afterAutospacing="0"/>
        <w:ind w:left="567"/>
        <w:jc w:val="both"/>
        <w:textAlignment w:val="baseline"/>
        <w:rPr>
          <w:del w:id="666" w:author="Willian" w:date="2017-03-08T00:13:00Z"/>
          <w:rFonts w:ascii="Menlo" w:hAnsi="Menlo" w:cs="Menlo"/>
          <w:noProof/>
          <w:color w:val="000000"/>
          <w:sz w:val="21"/>
          <w:szCs w:val="21"/>
          <w:lang w:val="en-US"/>
        </w:rPr>
      </w:pPr>
      <w:del w:id="667" w:author="Willian" w:date="2017-03-08T00:13:00Z">
        <w:r w:rsidRPr="001824AA" w:rsidDel="002E607A">
          <w:rPr>
            <w:rFonts w:ascii="Menlo" w:hAnsi="Menlo" w:cs="Menlo"/>
            <w:noProof/>
            <w:color w:val="AA3391"/>
            <w:sz w:val="18"/>
            <w:szCs w:val="18"/>
            <w:lang w:val="en-US"/>
          </w:rPr>
          <w:delText>default</w:delText>
        </w:r>
        <w:r w:rsidRPr="001824AA" w:rsidDel="002E607A">
          <w:rPr>
            <w:rFonts w:ascii="Menlo" w:hAnsi="Menlo" w:cs="Menlo"/>
            <w:noProof/>
            <w:color w:val="000000"/>
            <w:sz w:val="18"/>
            <w:szCs w:val="18"/>
            <w:lang w:val="en-US"/>
          </w:rPr>
          <w:delText>:</w:delText>
        </w:r>
      </w:del>
    </w:p>
    <w:p w14:paraId="7F3E7E27" w14:textId="77777777" w:rsidR="00D05199" w:rsidRPr="001824AA" w:rsidDel="002E607A" w:rsidRDefault="00D05199" w:rsidP="00222371">
      <w:pPr>
        <w:pStyle w:val="NormalWeb"/>
        <w:spacing w:before="0" w:beforeAutospacing="0" w:after="0" w:afterAutospacing="0"/>
        <w:ind w:left="567"/>
        <w:jc w:val="both"/>
        <w:textAlignment w:val="baseline"/>
        <w:rPr>
          <w:del w:id="668" w:author="Willian" w:date="2017-03-08T00:13:00Z"/>
          <w:rFonts w:ascii="Menlo" w:hAnsi="Menlo" w:cs="Menlo"/>
          <w:noProof/>
          <w:color w:val="000000"/>
          <w:sz w:val="21"/>
          <w:szCs w:val="21"/>
          <w:lang w:val="en-US"/>
        </w:rPr>
      </w:pPr>
      <w:del w:id="669" w:author="Willian" w:date="2017-03-08T00:13:00Z">
        <w:r w:rsidRPr="001824AA" w:rsidDel="002E607A">
          <w:rPr>
            <w:rFonts w:ascii="Menlo" w:hAnsi="Menlo" w:cs="Menlo"/>
            <w:noProof/>
            <w:color w:val="000000"/>
            <w:sz w:val="18"/>
            <w:szCs w:val="18"/>
            <w:lang w:val="en-US"/>
          </w:rPr>
          <w:delText>  </w:delText>
        </w:r>
        <w:r w:rsidRPr="001824AA" w:rsidDel="002E607A">
          <w:rPr>
            <w:rFonts w:ascii="Menlo" w:hAnsi="Menlo" w:cs="Menlo"/>
            <w:noProof/>
            <w:color w:val="AA3391"/>
            <w:sz w:val="18"/>
            <w:szCs w:val="18"/>
            <w:lang w:val="en-US"/>
          </w:rPr>
          <w:delText>let</w:delText>
        </w:r>
        <w:r w:rsidRPr="001824AA" w:rsidDel="002E607A">
          <w:rPr>
            <w:rFonts w:ascii="Menlo" w:hAnsi="Menlo" w:cs="Menlo"/>
            <w:noProof/>
            <w:color w:val="000000"/>
            <w:sz w:val="18"/>
            <w:szCs w:val="18"/>
            <w:lang w:val="en-US"/>
          </w:rPr>
          <w:delText xml:space="preserve"> </w:delText>
        </w:r>
        <w:r w:rsidRPr="001824AA" w:rsidDel="002E607A">
          <w:rPr>
            <w:rFonts w:ascii="Menlo" w:hAnsi="Menlo" w:cs="Menlo"/>
            <w:noProof/>
            <w:color w:val="3F6E74"/>
            <w:sz w:val="18"/>
            <w:szCs w:val="18"/>
            <w:lang w:val="en-US"/>
          </w:rPr>
          <w:delText>vegetableComment</w:delText>
        </w:r>
        <w:r w:rsidRPr="001824AA" w:rsidDel="002E607A">
          <w:rPr>
            <w:rFonts w:ascii="Menlo" w:hAnsi="Menlo" w:cs="Menlo"/>
            <w:noProof/>
            <w:color w:val="000000"/>
            <w:sz w:val="18"/>
            <w:szCs w:val="18"/>
            <w:lang w:val="en-US"/>
          </w:rPr>
          <w:delText xml:space="preserve"> = </w:delText>
        </w:r>
        <w:r w:rsidRPr="001824AA" w:rsidDel="002E607A">
          <w:rPr>
            <w:rFonts w:ascii="Menlo" w:hAnsi="Menlo" w:cs="Menlo"/>
            <w:noProof/>
            <w:color w:val="C41A16"/>
            <w:sz w:val="18"/>
            <w:szCs w:val="18"/>
            <w:lang w:val="en-US"/>
          </w:rPr>
          <w:delText>"Everything tastes good in soup."</w:delText>
        </w:r>
      </w:del>
    </w:p>
    <w:p w14:paraId="1B7A9C5A" w14:textId="77777777" w:rsidR="00D05199" w:rsidRPr="00A66496" w:rsidDel="002E607A" w:rsidRDefault="00D05199" w:rsidP="00222371">
      <w:pPr>
        <w:pStyle w:val="NormalWeb"/>
        <w:spacing w:before="0" w:beforeAutospacing="0" w:after="620" w:afterAutospacing="0"/>
        <w:ind w:left="567"/>
        <w:jc w:val="both"/>
        <w:textAlignment w:val="baseline"/>
        <w:rPr>
          <w:del w:id="670" w:author="Willian" w:date="2017-03-08T00:13:00Z"/>
          <w:rFonts w:ascii="Menlo" w:hAnsi="Menlo" w:cs="Menlo"/>
          <w:noProof/>
          <w:color w:val="000000"/>
          <w:sz w:val="21"/>
          <w:szCs w:val="21"/>
        </w:rPr>
      </w:pPr>
      <w:del w:id="671" w:author="Willian" w:date="2017-03-08T00:13:00Z">
        <w:r w:rsidRPr="00A66496" w:rsidDel="002E607A">
          <w:rPr>
            <w:rFonts w:ascii="Menlo" w:hAnsi="Menlo" w:cs="Menlo"/>
            <w:noProof/>
            <w:color w:val="000000"/>
            <w:sz w:val="18"/>
            <w:szCs w:val="18"/>
          </w:rPr>
          <w:delText>}</w:delText>
        </w:r>
      </w:del>
    </w:p>
    <w:p w14:paraId="49CCD7AD" w14:textId="77777777" w:rsidR="0009791E" w:rsidDel="002E607A" w:rsidRDefault="0009791E" w:rsidP="0009791E">
      <w:pPr>
        <w:pStyle w:val="Dica"/>
        <w:rPr>
          <w:del w:id="672" w:author="Willian" w:date="2017-03-08T00:13:00Z"/>
          <w:b w:val="0"/>
        </w:rPr>
      </w:pPr>
      <w:del w:id="673" w:author="Willian" w:date="2017-03-08T00:13:00Z">
        <w:r w:rsidDel="002E607A">
          <w:delText xml:space="preserve">DICA: </w:delText>
        </w:r>
        <w:r w:rsidDel="002E607A">
          <w:rPr>
            <w:b w:val="0"/>
          </w:rPr>
          <w:delText xml:space="preserve">Tente remover o caso </w:delText>
        </w:r>
        <w:r w:rsidRPr="0009791E" w:rsidDel="002E607A">
          <w:rPr>
            <w:rFonts w:ascii="Menlo" w:hAnsi="Menlo" w:cs="Menlo"/>
            <w:b w:val="0"/>
            <w:color w:val="AA3391"/>
            <w:sz w:val="18"/>
            <w:szCs w:val="18"/>
          </w:rPr>
          <w:delText>default</w:delText>
        </w:r>
        <w:r w:rsidDel="002E607A">
          <w:rPr>
            <w:rFonts w:ascii="Menlo" w:hAnsi="Menlo" w:cs="Menlo"/>
            <w:b w:val="0"/>
            <w:color w:val="AA3391"/>
            <w:sz w:val="18"/>
            <w:szCs w:val="18"/>
          </w:rPr>
          <w:delText>.</w:delText>
        </w:r>
        <w:r w:rsidRPr="0009791E" w:rsidDel="002E607A">
          <w:rPr>
            <w:b w:val="0"/>
          </w:rPr>
          <w:delText xml:space="preserve"> </w:delText>
        </w:r>
        <w:commentRangeStart w:id="674"/>
        <w:commentRangeStart w:id="675"/>
        <w:r w:rsidDel="002E607A">
          <w:rPr>
            <w:b w:val="0"/>
          </w:rPr>
          <w:delText>Que erro você recebe?</w:delText>
        </w:r>
        <w:commentRangeEnd w:id="674"/>
        <w:r w:rsidR="00005146" w:rsidDel="002E607A">
          <w:rPr>
            <w:rStyle w:val="Refdecomentrio"/>
            <w:b w:val="0"/>
            <w:color w:val="000000"/>
          </w:rPr>
          <w:commentReference w:id="674"/>
        </w:r>
        <w:commentRangeEnd w:id="675"/>
        <w:r w:rsidR="00B70E47" w:rsidDel="002E607A">
          <w:rPr>
            <w:rStyle w:val="Refdecomentrio"/>
            <w:b w:val="0"/>
            <w:color w:val="000000"/>
          </w:rPr>
          <w:commentReference w:id="675"/>
        </w:r>
      </w:del>
    </w:p>
    <w:p w14:paraId="527ADD6A" w14:textId="77777777" w:rsidR="00D05199" w:rsidDel="002E607A" w:rsidRDefault="00D05199" w:rsidP="00722402">
      <w:pPr>
        <w:rPr>
          <w:del w:id="676" w:author="Willian" w:date="2017-03-08T00:13:00Z"/>
        </w:rPr>
      </w:pPr>
      <w:del w:id="677" w:author="Willian" w:date="2017-03-08T00:13:00Z">
        <w:r w:rsidDel="002E607A">
          <w:delText xml:space="preserve">Note como </w:delText>
        </w:r>
        <w:r w:rsidR="00722402" w:rsidRPr="00A66496" w:rsidDel="002E607A">
          <w:rPr>
            <w:rFonts w:ascii="Menlo" w:hAnsi="Menlo" w:cs="Menlo"/>
            <w:noProof/>
            <w:color w:val="AA3391"/>
            <w:sz w:val="18"/>
            <w:szCs w:val="18"/>
          </w:rPr>
          <w:delText>let</w:delText>
        </w:r>
        <w:r w:rsidR="00722402" w:rsidRPr="00A66496" w:rsidDel="002E607A">
          <w:rPr>
            <w:rFonts w:ascii="Menlo" w:hAnsi="Menlo" w:cs="Menlo"/>
            <w:noProof/>
            <w:sz w:val="18"/>
            <w:szCs w:val="18"/>
          </w:rPr>
          <w:delText xml:space="preserve"> </w:delText>
        </w:r>
        <w:r w:rsidDel="002E607A">
          <w:delText>pode ser usado em um teste padrão para atribuir o valor</w:delText>
        </w:r>
        <w:r w:rsidR="00722402" w:rsidDel="002E607A">
          <w:delText xml:space="preserve"> corre</w:delText>
        </w:r>
      </w:del>
      <w:ins w:id="678" w:author="Vicente da Silva, Mayara" w:date="2016-11-04T10:17:00Z">
        <w:del w:id="679" w:author="Willian" w:date="2017-03-08T00:13:00Z">
          <w:r w:rsidR="004A6DF4" w:rsidDel="002E607A">
            <w:delText>s</w:delText>
          </w:r>
        </w:del>
      </w:ins>
      <w:del w:id="680" w:author="Willian" w:date="2017-03-08T00:13:00Z">
        <w:r w:rsidR="00722402" w:rsidDel="002E607A">
          <w:delText>pondente</w:delText>
        </w:r>
        <w:r w:rsidDel="002E607A">
          <w:delText xml:space="preserve"> a parte de </w:delText>
        </w:r>
        <w:r w:rsidR="00722402" w:rsidDel="002E607A">
          <w:delText xml:space="preserve">da constante </w:delText>
        </w:r>
        <w:r w:rsidR="00722402" w:rsidRPr="00A66496" w:rsidDel="002E607A">
          <w:rPr>
            <w:rFonts w:ascii="Menlo" w:hAnsi="Menlo" w:cs="Menlo"/>
            <w:noProof/>
            <w:color w:val="3F6E74"/>
            <w:sz w:val="18"/>
            <w:szCs w:val="18"/>
          </w:rPr>
          <w:delText>vegetableComment</w:delText>
        </w:r>
        <w:r w:rsidDel="002E607A">
          <w:delText xml:space="preserve">. Assim como em um </w:delText>
        </w:r>
        <w:r w:rsidR="00722402" w:rsidRPr="00222371" w:rsidDel="002E607A">
          <w:rPr>
            <w:rFonts w:ascii="Menlo" w:hAnsi="Menlo" w:cs="Menlo"/>
            <w:noProof/>
            <w:color w:val="AA3391"/>
            <w:sz w:val="18"/>
            <w:szCs w:val="18"/>
          </w:rPr>
          <w:delText>if</w:delText>
        </w:r>
        <w:r w:rsidR="00722402" w:rsidDel="002E607A">
          <w:delText xml:space="preserve">, a cláusula </w:delText>
        </w:r>
        <w:r w:rsidR="00722402" w:rsidDel="002E607A">
          <w:rPr>
            <w:rFonts w:ascii="Menlo" w:hAnsi="Menlo" w:cs="Menlo"/>
            <w:noProof/>
            <w:color w:val="AA3391"/>
            <w:sz w:val="18"/>
            <w:szCs w:val="18"/>
          </w:rPr>
          <w:delText>where</w:delText>
        </w:r>
        <w:r w:rsidDel="002E607A">
          <w:delText xml:space="preserve"> pode ser adicionad</w:delText>
        </w:r>
        <w:r w:rsidR="00722402" w:rsidDel="002E607A">
          <w:delText>a</w:delText>
        </w:r>
        <w:r w:rsidDel="002E607A">
          <w:delText xml:space="preserve"> a um caso </w:delText>
        </w:r>
        <w:r w:rsidR="00722402" w:rsidDel="002E607A">
          <w:delText>(</w:delText>
        </w:r>
        <w:r w:rsidR="00722402" w:rsidRPr="00A66496" w:rsidDel="002E607A">
          <w:rPr>
            <w:rFonts w:ascii="Menlo" w:hAnsi="Menlo" w:cs="Menlo"/>
            <w:noProof/>
            <w:color w:val="AA3391"/>
            <w:sz w:val="18"/>
            <w:szCs w:val="18"/>
          </w:rPr>
          <w:delText>case</w:delText>
        </w:r>
        <w:r w:rsidR="00722402" w:rsidDel="002E607A">
          <w:delText xml:space="preserve">) </w:delText>
        </w:r>
        <w:r w:rsidDel="002E607A">
          <w:delText xml:space="preserve">para ampliar o escopo da instrução condicional. No entanto, ao contrário de </w:delText>
        </w:r>
        <w:r w:rsidR="00722402" w:rsidDel="002E607A">
          <w:delText>um</w:delText>
        </w:r>
        <w:r w:rsidDel="002E607A">
          <w:delText xml:space="preserve"> </w:delText>
        </w:r>
        <w:r w:rsidR="00722402" w:rsidRPr="00222371" w:rsidDel="002E607A">
          <w:rPr>
            <w:rFonts w:ascii="Menlo" w:hAnsi="Menlo" w:cs="Menlo"/>
            <w:noProof/>
            <w:color w:val="AA3391"/>
            <w:sz w:val="18"/>
            <w:szCs w:val="18"/>
          </w:rPr>
          <w:delText>if</w:delText>
        </w:r>
        <w:r w:rsidDel="002E607A">
          <w:delText xml:space="preserve">, um </w:delText>
        </w:r>
        <w:r w:rsidR="00722402" w:rsidRPr="00A66496" w:rsidDel="002E607A">
          <w:rPr>
            <w:rFonts w:ascii="Menlo" w:hAnsi="Menlo" w:cs="Menlo"/>
            <w:noProof/>
            <w:color w:val="AA3391"/>
            <w:sz w:val="18"/>
            <w:szCs w:val="18"/>
          </w:rPr>
          <w:delText xml:space="preserve">switch-case </w:delText>
        </w:r>
        <w:r w:rsidR="00722402" w:rsidDel="002E607A">
          <w:delText>q</w:delText>
        </w:r>
        <w:r w:rsidDel="002E607A">
          <w:delText>ue tem múltiplas condições separados por vírgulas</w:delText>
        </w:r>
        <w:r w:rsidR="00722402" w:rsidDel="002E607A">
          <w:delText xml:space="preserve"> (</w:delText>
        </w:r>
        <w:r w:rsidR="00722402" w:rsidRPr="00A66496" w:rsidDel="002E607A">
          <w:rPr>
            <w:rFonts w:ascii="Menlo" w:hAnsi="Menlo" w:cs="Menlo"/>
            <w:noProof/>
            <w:color w:val="AA3391"/>
            <w:sz w:val="18"/>
            <w:szCs w:val="18"/>
          </w:rPr>
          <w:delText>case</w:delText>
        </w:r>
        <w:r w:rsidR="00722402" w:rsidRPr="00A66496" w:rsidDel="002E607A">
          <w:rPr>
            <w:rFonts w:ascii="Menlo" w:hAnsi="Menlo" w:cs="Menlo"/>
            <w:noProof/>
            <w:sz w:val="18"/>
            <w:szCs w:val="18"/>
          </w:rPr>
          <w:delText xml:space="preserve"> </w:delText>
        </w:r>
        <w:r w:rsidR="00722402" w:rsidRPr="00A66496" w:rsidDel="002E607A">
          <w:rPr>
            <w:rFonts w:ascii="Menlo" w:hAnsi="Menlo" w:cs="Menlo"/>
            <w:noProof/>
            <w:color w:val="C41A16"/>
            <w:sz w:val="18"/>
            <w:szCs w:val="18"/>
          </w:rPr>
          <w:delText>"cucumber"</w:delText>
        </w:r>
        <w:r w:rsidR="00722402" w:rsidRPr="00A66496" w:rsidDel="002E607A">
          <w:rPr>
            <w:rFonts w:ascii="Menlo" w:hAnsi="Menlo" w:cs="Menlo"/>
            <w:noProof/>
            <w:sz w:val="18"/>
            <w:szCs w:val="18"/>
          </w:rPr>
          <w:delText xml:space="preserve">, </w:delText>
        </w:r>
        <w:r w:rsidR="00722402" w:rsidRPr="00A66496" w:rsidDel="002E607A">
          <w:rPr>
            <w:rFonts w:ascii="Menlo" w:hAnsi="Menlo" w:cs="Menlo"/>
            <w:noProof/>
            <w:color w:val="C41A16"/>
            <w:sz w:val="18"/>
            <w:szCs w:val="18"/>
          </w:rPr>
          <w:delText>"watercress"</w:delText>
        </w:r>
        <w:r w:rsidR="00722402" w:rsidRPr="00A66496" w:rsidDel="002E607A">
          <w:rPr>
            <w:rFonts w:ascii="Menlo" w:hAnsi="Menlo" w:cs="Menlo"/>
            <w:noProof/>
            <w:sz w:val="18"/>
            <w:szCs w:val="18"/>
          </w:rPr>
          <w:delText>:</w:delText>
        </w:r>
        <w:r w:rsidR="00722402" w:rsidDel="002E607A">
          <w:delText>)</w:delText>
        </w:r>
        <w:r w:rsidDel="002E607A">
          <w:delText xml:space="preserve"> é executado quando qualquer uma das condições </w:delText>
        </w:r>
        <w:r w:rsidR="00722402" w:rsidDel="002E607A">
          <w:delText>é atendida</w:delText>
        </w:r>
        <w:r w:rsidDel="002E607A">
          <w:delText>.</w:delText>
        </w:r>
      </w:del>
    </w:p>
    <w:p w14:paraId="4E8D15FB" w14:textId="77777777" w:rsidR="00D05199" w:rsidDel="002E607A" w:rsidRDefault="00D05199" w:rsidP="00722402">
      <w:pPr>
        <w:rPr>
          <w:del w:id="681" w:author="Willian" w:date="2017-03-08T00:13:00Z"/>
        </w:rPr>
      </w:pPr>
      <w:del w:id="682" w:author="Willian" w:date="2017-03-08T00:13:00Z">
        <w:r w:rsidDel="002E607A">
          <w:delText xml:space="preserve">Depois de executar o código dentro do </w:delText>
        </w:r>
        <w:r w:rsidR="00722402" w:rsidRPr="00A66496" w:rsidDel="002E607A">
          <w:rPr>
            <w:rFonts w:ascii="Menlo" w:hAnsi="Menlo" w:cs="Menlo"/>
            <w:noProof/>
            <w:color w:val="AA3391"/>
            <w:sz w:val="18"/>
            <w:szCs w:val="18"/>
          </w:rPr>
          <w:delText>switch-case</w:delText>
        </w:r>
        <w:r w:rsidDel="002E607A">
          <w:delText xml:space="preserve"> </w:delText>
        </w:r>
        <w:r w:rsidR="00722402" w:rsidDel="002E607A">
          <w:delText>correspondente</w:delText>
        </w:r>
        <w:r w:rsidDel="002E607A">
          <w:delText xml:space="preserve">, o </w:delText>
        </w:r>
      </w:del>
      <w:commentRangeStart w:id="683"/>
      <w:commentRangeStart w:id="684"/>
      <w:del w:id="685" w:author="Willian" w:date="2016-11-04T22:30:00Z">
        <w:r w:rsidDel="00B70E47">
          <w:delText xml:space="preserve">programa </w:delText>
        </w:r>
      </w:del>
      <w:del w:id="686" w:author="Willian" w:date="2017-03-08T00:13:00Z">
        <w:r w:rsidDel="002E607A">
          <w:delText xml:space="preserve">sai </w:delText>
        </w:r>
        <w:commentRangeEnd w:id="683"/>
        <w:commentRangeEnd w:id="684"/>
        <w:r w:rsidR="004A6DF4" w:rsidDel="002E607A">
          <w:rPr>
            <w:rStyle w:val="Refdecomentrio"/>
          </w:rPr>
          <w:commentReference w:id="683"/>
        </w:r>
        <w:r w:rsidR="00B70E47" w:rsidDel="002E607A">
          <w:rPr>
            <w:rStyle w:val="Refdecomentrio"/>
          </w:rPr>
          <w:commentReference w:id="684"/>
        </w:r>
        <w:r w:rsidR="00722402" w:rsidRPr="00A66496" w:rsidDel="002E607A">
          <w:rPr>
            <w:rFonts w:ascii="Menlo" w:hAnsi="Menlo" w:cs="Menlo"/>
            <w:noProof/>
            <w:color w:val="AA3391"/>
            <w:sz w:val="18"/>
            <w:szCs w:val="18"/>
          </w:rPr>
          <w:delText>switch-case</w:delText>
        </w:r>
      </w:del>
      <w:del w:id="687" w:author="Willian" w:date="2016-11-04T22:31:00Z">
        <w:r w:rsidDel="00B70E47">
          <w:delText>.</w:delText>
        </w:r>
      </w:del>
      <w:del w:id="688" w:author="Willian" w:date="2017-03-08T00:13:00Z">
        <w:r w:rsidDel="002E607A">
          <w:delText xml:space="preserve"> </w:delText>
        </w:r>
        <w:r w:rsidR="00722402" w:rsidDel="002E607A">
          <w:delText>A e</w:delText>
        </w:r>
        <w:r w:rsidDel="002E607A">
          <w:delText xml:space="preserve">xecução não </w:delText>
        </w:r>
        <w:r w:rsidR="00722402" w:rsidDel="002E607A">
          <w:delText>continua</w:delText>
        </w:r>
        <w:r w:rsidDel="002E607A">
          <w:delText xml:space="preserve"> para o próximo </w:delText>
        </w:r>
        <w:r w:rsidR="00722402" w:rsidRPr="00A66496" w:rsidDel="002E607A">
          <w:rPr>
            <w:rFonts w:ascii="Menlo" w:hAnsi="Menlo" w:cs="Menlo"/>
            <w:noProof/>
            <w:color w:val="AA3391"/>
            <w:sz w:val="18"/>
            <w:szCs w:val="18"/>
          </w:rPr>
          <w:delText>case</w:delText>
        </w:r>
        <w:r w:rsidDel="002E607A">
          <w:delText>, para que você não precisa quebra</w:delText>
        </w:r>
        <w:r w:rsidR="003058B4" w:rsidDel="002E607A">
          <w:delText>-la (</w:delText>
        </w:r>
        <w:r w:rsidR="003058B4" w:rsidRPr="00A66496" w:rsidDel="002E607A">
          <w:rPr>
            <w:rFonts w:ascii="Menlo" w:hAnsi="Menlo" w:cs="Menlo"/>
            <w:noProof/>
            <w:color w:val="AA3391"/>
            <w:sz w:val="18"/>
            <w:szCs w:val="18"/>
          </w:rPr>
          <w:delText>break</w:delText>
        </w:r>
        <w:r w:rsidR="003058B4" w:rsidDel="002E607A">
          <w:delText>)</w:delText>
        </w:r>
        <w:r w:rsidDel="002E607A">
          <w:delText xml:space="preserve"> explicitamente no final do código de cada </w:delText>
        </w:r>
        <w:r w:rsidR="003058B4" w:rsidRPr="00A66496" w:rsidDel="002E607A">
          <w:rPr>
            <w:rFonts w:ascii="Menlo" w:hAnsi="Menlo" w:cs="Menlo"/>
            <w:noProof/>
            <w:color w:val="AA3391"/>
            <w:sz w:val="18"/>
            <w:szCs w:val="18"/>
          </w:rPr>
          <w:delText>case</w:delText>
        </w:r>
        <w:r w:rsidDel="002E607A">
          <w:delText>.</w:delText>
        </w:r>
      </w:del>
    </w:p>
    <w:p w14:paraId="15911C4C" w14:textId="77777777" w:rsidR="00D05199" w:rsidDel="002E607A" w:rsidRDefault="003058B4" w:rsidP="00722402">
      <w:pPr>
        <w:rPr>
          <w:del w:id="689" w:author="Willian" w:date="2017-03-08T00:13:00Z"/>
        </w:rPr>
      </w:pPr>
      <w:del w:id="690" w:author="Willian" w:date="2017-03-08T00:13:00Z">
        <w:r w:rsidDel="002E607A">
          <w:delText xml:space="preserve">As instruções </w:delText>
        </w:r>
        <w:r w:rsidRPr="00A66496" w:rsidDel="002E607A">
          <w:rPr>
            <w:rFonts w:ascii="Menlo" w:hAnsi="Menlo" w:cs="Menlo"/>
            <w:noProof/>
            <w:color w:val="AA3391"/>
            <w:sz w:val="18"/>
            <w:szCs w:val="18"/>
          </w:rPr>
          <w:delText>switch</w:delText>
        </w:r>
        <w:r w:rsidDel="002E607A">
          <w:delText xml:space="preserve"> podem ser exaustivas, e</w:delText>
        </w:r>
        <w:commentRangeStart w:id="691"/>
        <w:commentRangeStart w:id="692"/>
        <w:r w:rsidDel="002E607A">
          <w:delText xml:space="preserve"> de</w:delText>
        </w:r>
      </w:del>
      <w:ins w:id="693" w:author="Vicente da Silva, Mayara" w:date="2016-11-04T10:18:00Z">
        <w:del w:id="694" w:author="Willian" w:date="2017-03-08T00:13:00Z">
          <w:r w:rsidR="004A6DF4" w:rsidDel="002E607A">
            <w:delText>ve</w:delText>
          </w:r>
        </w:del>
      </w:ins>
      <w:del w:id="695" w:author="Willian" w:date="2017-03-08T00:13:00Z">
        <w:r w:rsidDel="002E607A">
          <w:delText xml:space="preserve">mos definir um caso </w:delText>
        </w:r>
        <w:r w:rsidRPr="00A66496" w:rsidDel="002E607A">
          <w:rPr>
            <w:rFonts w:ascii="Menlo" w:hAnsi="Menlo" w:cs="Menlo"/>
            <w:noProof/>
            <w:color w:val="AA3391"/>
            <w:sz w:val="18"/>
            <w:szCs w:val="18"/>
          </w:rPr>
          <w:delText>default</w:delText>
        </w:r>
        <w:r w:rsidR="00D05199" w:rsidDel="002E607A">
          <w:delText xml:space="preserve"> </w:delText>
        </w:r>
        <w:r w:rsidDel="002E607A">
          <w:delText xml:space="preserve">ao menos que todas os possíveis casos do </w:delText>
        </w:r>
        <w:r w:rsidRPr="00A66496" w:rsidDel="002E607A">
          <w:rPr>
            <w:rFonts w:ascii="Menlo" w:hAnsi="Menlo" w:cs="Menlo"/>
            <w:noProof/>
            <w:color w:val="AA3391"/>
            <w:sz w:val="18"/>
            <w:szCs w:val="18"/>
          </w:rPr>
          <w:delText xml:space="preserve">switch </w:delText>
        </w:r>
        <w:r w:rsidDel="002E607A">
          <w:delText xml:space="preserve">sejam cobertos. </w:delText>
        </w:r>
        <w:commentRangeEnd w:id="691"/>
        <w:r w:rsidR="004A6DF4" w:rsidDel="002E607A">
          <w:rPr>
            <w:rStyle w:val="Refdecomentrio"/>
          </w:rPr>
          <w:commentReference w:id="691"/>
        </w:r>
        <w:commentRangeEnd w:id="692"/>
        <w:r w:rsidR="00B70E47" w:rsidDel="002E607A">
          <w:rPr>
            <w:rStyle w:val="Refdecomentrio"/>
          </w:rPr>
          <w:commentReference w:id="692"/>
        </w:r>
        <w:r w:rsidDel="002E607A">
          <w:delText>O uso de enumerações (</w:delText>
        </w:r>
        <w:r w:rsidRPr="00A66496" w:rsidDel="002E607A">
          <w:rPr>
            <w:rFonts w:ascii="Menlo" w:hAnsi="Menlo" w:cs="Menlo"/>
            <w:noProof/>
            <w:color w:val="AA3391"/>
            <w:sz w:val="18"/>
            <w:szCs w:val="18"/>
          </w:rPr>
          <w:delText>enum</w:delText>
        </w:r>
        <w:r w:rsidDel="002E607A">
          <w:delText xml:space="preserve">) pode facilitar neste caso, já que o Xcode completa automaticamente os casos do </w:delText>
        </w:r>
        <w:r w:rsidRPr="00A66496" w:rsidDel="002E607A">
          <w:rPr>
            <w:rFonts w:ascii="Menlo" w:hAnsi="Menlo" w:cs="Menlo"/>
            <w:noProof/>
            <w:color w:val="AA3391"/>
            <w:sz w:val="18"/>
            <w:szCs w:val="18"/>
          </w:rPr>
          <w:delText xml:space="preserve">switch </w:delText>
        </w:r>
        <w:r w:rsidR="007C7DA0" w:rsidDel="002E607A">
          <w:delText>relacionando-os com os casos da enumeração.</w:delText>
        </w:r>
      </w:del>
    </w:p>
    <w:p w14:paraId="7AF7487A" w14:textId="77777777" w:rsidR="00432D6D" w:rsidDel="002E607A" w:rsidRDefault="00432D6D" w:rsidP="00432D6D">
      <w:pPr>
        <w:pStyle w:val="Ttulo3"/>
        <w:rPr>
          <w:del w:id="696" w:author="Willian" w:date="2017-03-08T00:13:00Z"/>
        </w:rPr>
      </w:pPr>
      <w:del w:id="697" w:author="Willian" w:date="2017-03-08T00:13:00Z">
        <w:r w:rsidDel="002E607A">
          <w:delText>Loops</w:delText>
        </w:r>
      </w:del>
    </w:p>
    <w:p w14:paraId="7BA46B59" w14:textId="77777777" w:rsidR="00D05199" w:rsidDel="002E607A" w:rsidRDefault="00052F59" w:rsidP="00722402">
      <w:pPr>
        <w:rPr>
          <w:del w:id="698" w:author="Willian" w:date="2017-03-08T00:13:00Z"/>
        </w:rPr>
      </w:pPr>
      <w:del w:id="699" w:author="Willian" w:date="2017-03-08T00:13:00Z">
        <w:r w:rsidDel="002E607A">
          <w:delText xml:space="preserve">Agora falando de lopps </w:delText>
        </w:r>
        <w:r w:rsidRPr="00222371" w:rsidDel="002E607A">
          <w:rPr>
            <w:rFonts w:ascii="Menlo" w:hAnsi="Menlo" w:cs="Menlo"/>
            <w:color w:val="AA3391"/>
            <w:sz w:val="18"/>
            <w:szCs w:val="18"/>
          </w:rPr>
          <w:delText>for</w:delText>
        </w:r>
        <w:r w:rsidDel="002E607A">
          <w:delText>, em Swift</w:delText>
        </w:r>
      </w:del>
      <w:ins w:id="700" w:author="Vicente da Silva, Mayara" w:date="2016-11-04T10:21:00Z">
        <w:del w:id="701" w:author="Willian" w:date="2017-03-08T00:13:00Z">
          <w:r w:rsidR="00A362F1" w:rsidDel="002E607A">
            <w:delText>, você</w:delText>
          </w:r>
        </w:del>
      </w:ins>
      <w:del w:id="702" w:author="Willian" w:date="2017-03-08T00:13:00Z">
        <w:r w:rsidDel="002E607A">
          <w:delText xml:space="preserve"> é um pouco diferente. </w:delText>
        </w:r>
        <w:r w:rsidR="00D05199" w:rsidDel="002E607A">
          <w:delText>Você pode mante</w:delText>
        </w:r>
        <w:r w:rsidDel="002E607A">
          <w:delText xml:space="preserve">r um índice em um loop usando um </w:delText>
        </w:r>
        <w:r w:rsidRPr="00052F59" w:rsidDel="002E607A">
          <w:rPr>
            <w:i/>
          </w:rPr>
          <w:delText>Range</w:delText>
        </w:r>
        <w:r w:rsidDel="002E607A">
          <w:rPr>
            <w:i/>
          </w:rPr>
          <w:delText xml:space="preserve"> </w:delText>
        </w:r>
        <w:r w:rsidRPr="00052F59" w:rsidDel="002E607A">
          <w:delText>(</w:delText>
        </w:r>
        <w:r w:rsidDel="002E607A">
          <w:delText>gama</w:delText>
        </w:r>
        <w:r w:rsidRPr="00052F59" w:rsidDel="002E607A">
          <w:delText>)</w:delText>
        </w:r>
        <w:r w:rsidR="00D05199" w:rsidDel="002E607A">
          <w:delText xml:space="preserve">. Use o </w:delText>
        </w:r>
        <w:r w:rsidR="00D05199" w:rsidDel="002E607A">
          <w:rPr>
            <w:i/>
            <w:iCs/>
          </w:rPr>
          <w:delText>operador semi-aberto gama</w:delText>
        </w:r>
        <w:r w:rsidR="00D05199" w:rsidDel="002E607A">
          <w:delText xml:space="preserve"> ( </w:delText>
        </w:r>
        <w:r w:rsidR="00D05199" w:rsidDel="002E607A">
          <w:rPr>
            <w:rFonts w:ascii="Verdana" w:hAnsi="Verdana"/>
            <w:color w:val="808080"/>
            <w:sz w:val="18"/>
            <w:szCs w:val="18"/>
          </w:rPr>
          <w:delText>..&lt;</w:delText>
        </w:r>
        <w:r w:rsidR="00D05199" w:rsidDel="002E607A">
          <w:delText>) para fazer uma série de índices.</w:delText>
        </w:r>
      </w:del>
    </w:p>
    <w:p w14:paraId="6DB73F6C" w14:textId="77777777" w:rsidR="00D05199" w:rsidRPr="00A66496" w:rsidDel="002E607A" w:rsidRDefault="00D05199" w:rsidP="00222371">
      <w:pPr>
        <w:pStyle w:val="NormalWeb"/>
        <w:spacing w:before="460" w:beforeAutospacing="0" w:after="0" w:afterAutospacing="0"/>
        <w:ind w:left="567"/>
        <w:jc w:val="both"/>
        <w:textAlignment w:val="baseline"/>
        <w:rPr>
          <w:del w:id="703" w:author="Willian" w:date="2017-03-08T00:13:00Z"/>
          <w:rFonts w:ascii="Menlo" w:hAnsi="Menlo" w:cs="Menlo"/>
          <w:color w:val="000000"/>
          <w:sz w:val="21"/>
          <w:szCs w:val="21"/>
          <w:lang w:val="en-US"/>
        </w:rPr>
      </w:pPr>
      <w:del w:id="704" w:author="Willian" w:date="2017-03-08T00:13:00Z">
        <w:r w:rsidRPr="00A66496" w:rsidDel="002E607A">
          <w:rPr>
            <w:rFonts w:ascii="Menlo" w:hAnsi="Menlo" w:cs="Menlo"/>
            <w:color w:val="AA3391"/>
            <w:sz w:val="18"/>
            <w:szCs w:val="18"/>
            <w:lang w:val="en-US"/>
          </w:rPr>
          <w:delText>var</w:delText>
        </w:r>
        <w:r w:rsidRPr="00A66496" w:rsidDel="002E607A">
          <w:rPr>
            <w:rFonts w:ascii="Menlo" w:hAnsi="Menlo" w:cs="Menlo"/>
            <w:color w:val="000000"/>
            <w:sz w:val="18"/>
            <w:szCs w:val="18"/>
            <w:lang w:val="en-US"/>
          </w:rPr>
          <w:delText xml:space="preserve"> </w:delText>
        </w:r>
        <w:r w:rsidRPr="00A66496" w:rsidDel="002E607A">
          <w:rPr>
            <w:rFonts w:ascii="Menlo" w:hAnsi="Menlo" w:cs="Menlo"/>
            <w:color w:val="3F6E74"/>
            <w:sz w:val="18"/>
            <w:szCs w:val="18"/>
            <w:lang w:val="en-US"/>
          </w:rPr>
          <w:delText>firstForLoop</w:delText>
        </w:r>
        <w:r w:rsidRPr="00A66496" w:rsidDel="002E607A">
          <w:rPr>
            <w:rFonts w:ascii="Menlo" w:hAnsi="Menlo" w:cs="Menlo"/>
            <w:color w:val="000000"/>
            <w:sz w:val="18"/>
            <w:szCs w:val="18"/>
            <w:lang w:val="en-US"/>
          </w:rPr>
          <w:delText xml:space="preserve"> = </w:delText>
        </w:r>
        <w:r w:rsidRPr="00A66496" w:rsidDel="002E607A">
          <w:rPr>
            <w:rFonts w:ascii="Menlo" w:hAnsi="Menlo" w:cs="Menlo"/>
            <w:color w:val="1C00CF"/>
            <w:sz w:val="18"/>
            <w:szCs w:val="18"/>
            <w:lang w:val="en-US"/>
          </w:rPr>
          <w:delText>0</w:delText>
        </w:r>
      </w:del>
    </w:p>
    <w:p w14:paraId="2A090972" w14:textId="77777777" w:rsidR="00D05199" w:rsidRPr="00A66496" w:rsidDel="002E607A" w:rsidRDefault="00D05199" w:rsidP="00222371">
      <w:pPr>
        <w:pStyle w:val="NormalWeb"/>
        <w:spacing w:before="0" w:beforeAutospacing="0" w:after="0" w:afterAutospacing="0"/>
        <w:ind w:left="567"/>
        <w:jc w:val="both"/>
        <w:textAlignment w:val="baseline"/>
        <w:rPr>
          <w:del w:id="705" w:author="Willian" w:date="2017-03-08T00:13:00Z"/>
          <w:rFonts w:ascii="Menlo" w:hAnsi="Menlo" w:cs="Menlo"/>
          <w:color w:val="000000"/>
          <w:sz w:val="21"/>
          <w:szCs w:val="21"/>
          <w:lang w:val="en-US"/>
        </w:rPr>
      </w:pPr>
      <w:del w:id="706" w:author="Willian" w:date="2017-03-08T00:13:00Z">
        <w:r w:rsidRPr="00A66496" w:rsidDel="002E607A">
          <w:rPr>
            <w:rFonts w:ascii="Menlo" w:hAnsi="Menlo" w:cs="Menlo"/>
            <w:color w:val="AA3391"/>
            <w:sz w:val="18"/>
            <w:szCs w:val="18"/>
            <w:lang w:val="en-US"/>
          </w:rPr>
          <w:delText>for</w:delText>
        </w:r>
        <w:r w:rsidRPr="00A66496" w:rsidDel="002E607A">
          <w:rPr>
            <w:rFonts w:ascii="Menlo" w:hAnsi="Menlo" w:cs="Menlo"/>
            <w:color w:val="000000"/>
            <w:sz w:val="18"/>
            <w:szCs w:val="18"/>
            <w:lang w:val="en-US"/>
          </w:rPr>
          <w:delText xml:space="preserve"> </w:delText>
        </w:r>
        <w:r w:rsidRPr="00A66496" w:rsidDel="002E607A">
          <w:rPr>
            <w:rFonts w:ascii="Menlo" w:hAnsi="Menlo" w:cs="Menlo"/>
            <w:color w:val="3F6E74"/>
            <w:sz w:val="18"/>
            <w:szCs w:val="18"/>
            <w:lang w:val="en-US"/>
          </w:rPr>
          <w:delText>i</w:delText>
        </w:r>
        <w:r w:rsidRPr="00A66496" w:rsidDel="002E607A">
          <w:rPr>
            <w:rFonts w:ascii="Menlo" w:hAnsi="Menlo" w:cs="Menlo"/>
            <w:color w:val="000000"/>
            <w:sz w:val="18"/>
            <w:szCs w:val="18"/>
            <w:lang w:val="en-US"/>
          </w:rPr>
          <w:delText xml:space="preserve"> </w:delText>
        </w:r>
        <w:r w:rsidRPr="00A66496" w:rsidDel="002E607A">
          <w:rPr>
            <w:rFonts w:ascii="Menlo" w:hAnsi="Menlo" w:cs="Menlo"/>
            <w:color w:val="AA3391"/>
            <w:sz w:val="18"/>
            <w:szCs w:val="18"/>
            <w:lang w:val="en-US"/>
          </w:rPr>
          <w:delText>in</w:delText>
        </w:r>
        <w:r w:rsidRPr="00A66496" w:rsidDel="002E607A">
          <w:rPr>
            <w:rFonts w:ascii="Menlo" w:hAnsi="Menlo" w:cs="Menlo"/>
            <w:color w:val="000000"/>
            <w:sz w:val="18"/>
            <w:szCs w:val="18"/>
            <w:lang w:val="en-US"/>
          </w:rPr>
          <w:delText xml:space="preserve"> </w:delText>
        </w:r>
        <w:r w:rsidRPr="00A66496" w:rsidDel="002E607A">
          <w:rPr>
            <w:rFonts w:ascii="Menlo" w:hAnsi="Menlo" w:cs="Menlo"/>
            <w:color w:val="1C00CF"/>
            <w:sz w:val="18"/>
            <w:szCs w:val="18"/>
            <w:lang w:val="en-US"/>
          </w:rPr>
          <w:delText>0</w:delText>
        </w:r>
        <w:r w:rsidRPr="00A66496" w:rsidDel="002E607A">
          <w:rPr>
            <w:rFonts w:ascii="Menlo" w:hAnsi="Menlo" w:cs="Menlo"/>
            <w:color w:val="000000"/>
            <w:sz w:val="18"/>
            <w:szCs w:val="18"/>
            <w:lang w:val="en-US"/>
          </w:rPr>
          <w:delText>..&lt;</w:delText>
        </w:r>
        <w:r w:rsidRPr="00A66496" w:rsidDel="002E607A">
          <w:rPr>
            <w:rFonts w:ascii="Menlo" w:hAnsi="Menlo" w:cs="Menlo"/>
            <w:color w:val="1C00CF"/>
            <w:sz w:val="18"/>
            <w:szCs w:val="18"/>
            <w:lang w:val="en-US"/>
          </w:rPr>
          <w:delText>4</w:delText>
        </w:r>
        <w:r w:rsidRPr="00A66496" w:rsidDel="002E607A">
          <w:rPr>
            <w:rFonts w:ascii="Menlo" w:hAnsi="Menlo" w:cs="Menlo"/>
            <w:color w:val="000000"/>
            <w:sz w:val="18"/>
            <w:szCs w:val="18"/>
            <w:lang w:val="en-US"/>
          </w:rPr>
          <w:delText xml:space="preserve"> {</w:delText>
        </w:r>
      </w:del>
    </w:p>
    <w:p w14:paraId="37BC33F4" w14:textId="77777777" w:rsidR="00D05199" w:rsidRPr="00222371" w:rsidDel="002E607A" w:rsidRDefault="00D05199" w:rsidP="00222371">
      <w:pPr>
        <w:pStyle w:val="NormalWeb"/>
        <w:spacing w:before="0" w:beforeAutospacing="0" w:after="0" w:afterAutospacing="0"/>
        <w:ind w:left="567"/>
        <w:jc w:val="both"/>
        <w:textAlignment w:val="baseline"/>
        <w:rPr>
          <w:del w:id="707" w:author="Willian" w:date="2017-03-08T00:13:00Z"/>
          <w:rFonts w:ascii="Menlo" w:hAnsi="Menlo" w:cs="Menlo"/>
          <w:color w:val="000000"/>
          <w:sz w:val="21"/>
          <w:szCs w:val="21"/>
        </w:rPr>
      </w:pPr>
      <w:del w:id="708" w:author="Willian" w:date="2017-03-08T00:13:00Z">
        <w:r w:rsidRPr="00A66496" w:rsidDel="002E607A">
          <w:rPr>
            <w:rFonts w:ascii="Menlo" w:hAnsi="Menlo" w:cs="Menlo"/>
            <w:color w:val="000000"/>
            <w:sz w:val="18"/>
            <w:szCs w:val="18"/>
            <w:lang w:val="en-US"/>
          </w:rPr>
          <w:delText>  </w:delText>
        </w:r>
        <w:r w:rsidRPr="00222371" w:rsidDel="002E607A">
          <w:rPr>
            <w:rFonts w:ascii="Menlo" w:hAnsi="Menlo" w:cs="Menlo"/>
            <w:color w:val="3F6E74"/>
            <w:sz w:val="18"/>
            <w:szCs w:val="18"/>
          </w:rPr>
          <w:delText>firstForLoop</w:delText>
        </w:r>
        <w:r w:rsidRPr="00222371" w:rsidDel="002E607A">
          <w:rPr>
            <w:rFonts w:ascii="Menlo" w:hAnsi="Menlo" w:cs="Menlo"/>
            <w:color w:val="000000"/>
            <w:sz w:val="18"/>
            <w:szCs w:val="18"/>
          </w:rPr>
          <w:delText xml:space="preserve"> += </w:delText>
        </w:r>
        <w:r w:rsidRPr="00222371" w:rsidDel="002E607A">
          <w:rPr>
            <w:rFonts w:ascii="Menlo" w:hAnsi="Menlo" w:cs="Menlo"/>
            <w:color w:val="3F6E74"/>
            <w:sz w:val="18"/>
            <w:szCs w:val="18"/>
          </w:rPr>
          <w:delText>i</w:delText>
        </w:r>
      </w:del>
    </w:p>
    <w:p w14:paraId="4A21F3CD" w14:textId="77777777" w:rsidR="00D05199" w:rsidRPr="00222371" w:rsidDel="002E607A" w:rsidRDefault="00D05199" w:rsidP="00222371">
      <w:pPr>
        <w:pStyle w:val="NormalWeb"/>
        <w:spacing w:before="0" w:beforeAutospacing="0" w:after="0" w:afterAutospacing="0"/>
        <w:ind w:left="567"/>
        <w:jc w:val="both"/>
        <w:textAlignment w:val="baseline"/>
        <w:rPr>
          <w:del w:id="709" w:author="Willian" w:date="2017-03-08T00:13:00Z"/>
          <w:rFonts w:ascii="Menlo" w:hAnsi="Menlo" w:cs="Menlo"/>
          <w:color w:val="000000"/>
          <w:sz w:val="21"/>
          <w:szCs w:val="21"/>
        </w:rPr>
      </w:pPr>
      <w:del w:id="710" w:author="Willian" w:date="2017-03-08T00:13:00Z">
        <w:r w:rsidRPr="00222371" w:rsidDel="002E607A">
          <w:rPr>
            <w:rFonts w:ascii="Menlo" w:hAnsi="Menlo" w:cs="Menlo"/>
            <w:color w:val="000000"/>
            <w:sz w:val="18"/>
            <w:szCs w:val="18"/>
          </w:rPr>
          <w:delText>}</w:delText>
        </w:r>
      </w:del>
    </w:p>
    <w:p w14:paraId="1392E959" w14:textId="77777777" w:rsidR="00D05199" w:rsidRPr="00222371" w:rsidDel="002E607A" w:rsidRDefault="00D05199" w:rsidP="00222371">
      <w:pPr>
        <w:pStyle w:val="NormalWeb"/>
        <w:spacing w:before="0" w:beforeAutospacing="0" w:after="620" w:afterAutospacing="0"/>
        <w:ind w:left="567"/>
        <w:jc w:val="both"/>
        <w:textAlignment w:val="baseline"/>
        <w:rPr>
          <w:del w:id="711" w:author="Willian" w:date="2017-03-08T00:13:00Z"/>
          <w:rFonts w:ascii="Menlo" w:hAnsi="Menlo" w:cs="Menlo"/>
          <w:color w:val="000000"/>
          <w:sz w:val="21"/>
          <w:szCs w:val="21"/>
        </w:rPr>
      </w:pPr>
      <w:del w:id="712" w:author="Willian" w:date="2017-03-08T00:13:00Z">
        <w:r w:rsidRPr="00222371" w:rsidDel="002E607A">
          <w:rPr>
            <w:rFonts w:ascii="Menlo" w:hAnsi="Menlo" w:cs="Menlo"/>
            <w:color w:val="3F6E74"/>
            <w:sz w:val="18"/>
            <w:szCs w:val="18"/>
          </w:rPr>
          <w:delText>print</w:delText>
        </w:r>
        <w:r w:rsidRPr="00222371" w:rsidDel="002E607A">
          <w:rPr>
            <w:rFonts w:ascii="Menlo" w:hAnsi="Menlo" w:cs="Menlo"/>
            <w:color w:val="000000"/>
            <w:sz w:val="18"/>
            <w:szCs w:val="18"/>
          </w:rPr>
          <w:delText>(</w:delText>
        </w:r>
        <w:r w:rsidRPr="00222371" w:rsidDel="002E607A">
          <w:rPr>
            <w:rFonts w:ascii="Menlo" w:hAnsi="Menlo" w:cs="Menlo"/>
            <w:color w:val="3F6E74"/>
            <w:sz w:val="18"/>
            <w:szCs w:val="18"/>
          </w:rPr>
          <w:delText>firstForLoop</w:delText>
        </w:r>
        <w:r w:rsidRPr="00222371" w:rsidDel="002E607A">
          <w:rPr>
            <w:rFonts w:ascii="Menlo" w:hAnsi="Menlo" w:cs="Menlo"/>
            <w:color w:val="000000"/>
            <w:sz w:val="18"/>
            <w:szCs w:val="18"/>
          </w:rPr>
          <w:delText>)</w:delText>
        </w:r>
      </w:del>
    </w:p>
    <w:p w14:paraId="060EC810" w14:textId="77777777" w:rsidR="00D05199" w:rsidDel="002E607A" w:rsidRDefault="00D05199" w:rsidP="00052F59">
      <w:pPr>
        <w:rPr>
          <w:del w:id="713" w:author="Willian" w:date="2017-03-08T00:13:00Z"/>
        </w:rPr>
      </w:pPr>
      <w:del w:id="714" w:author="Willian" w:date="2017-03-08T00:13:00Z">
        <w:r w:rsidDel="002E607A">
          <w:delText>O operador</w:delText>
        </w:r>
        <w:r w:rsidR="00052F59" w:rsidDel="002E607A">
          <w:delText xml:space="preserve"> de range</w:delText>
        </w:r>
        <w:r w:rsidDel="002E607A">
          <w:delText xml:space="preserve"> semi-aberto ( </w:delText>
        </w:r>
        <w:r w:rsidDel="002E607A">
          <w:rPr>
            <w:rFonts w:ascii="Verdana" w:hAnsi="Verdana"/>
            <w:color w:val="808080"/>
            <w:sz w:val="18"/>
            <w:szCs w:val="18"/>
          </w:rPr>
          <w:delText>..&lt;</w:delText>
        </w:r>
        <w:r w:rsidDel="002E607A">
          <w:delText xml:space="preserve">) não inclui o número superior, de modo que este intervalo vai desde </w:delText>
        </w:r>
        <w:r w:rsidR="00052F59" w:rsidRPr="00222371" w:rsidDel="002E607A">
          <w:rPr>
            <w:rFonts w:ascii="Menlo" w:hAnsi="Menlo" w:cs="Menlo"/>
            <w:color w:val="1C00CF"/>
            <w:sz w:val="18"/>
            <w:szCs w:val="18"/>
          </w:rPr>
          <w:delText>0</w:delText>
        </w:r>
        <w:r w:rsidR="00052F59" w:rsidDel="002E607A">
          <w:rPr>
            <w:rFonts w:ascii="Menlo" w:hAnsi="Menlo" w:cs="Menlo"/>
            <w:color w:val="1C00CF"/>
            <w:sz w:val="18"/>
            <w:szCs w:val="18"/>
          </w:rPr>
          <w:delText xml:space="preserve"> </w:delText>
        </w:r>
        <w:r w:rsidDel="002E607A">
          <w:delText>a</w:delText>
        </w:r>
        <w:r w:rsidR="00052F59" w:rsidDel="002E607A">
          <w:delText xml:space="preserve"> </w:delText>
        </w:r>
        <w:r w:rsidR="00052F59" w:rsidDel="002E607A">
          <w:rPr>
            <w:rFonts w:ascii="Menlo" w:hAnsi="Menlo" w:cs="Menlo"/>
            <w:color w:val="1C00CF"/>
            <w:sz w:val="18"/>
            <w:szCs w:val="18"/>
          </w:rPr>
          <w:delText xml:space="preserve">3 </w:delText>
        </w:r>
        <w:r w:rsidDel="002E607A">
          <w:delText xml:space="preserve">para um total de quatro iterações do loop. Use o </w:delText>
        </w:r>
        <w:r w:rsidDel="002E607A">
          <w:rPr>
            <w:i/>
            <w:iCs/>
          </w:rPr>
          <w:delText>operador</w:delText>
        </w:r>
        <w:r w:rsidR="00052F59" w:rsidDel="002E607A">
          <w:rPr>
            <w:i/>
            <w:iCs/>
          </w:rPr>
          <w:delText xml:space="preserve"> de range</w:delText>
        </w:r>
        <w:r w:rsidDel="002E607A">
          <w:rPr>
            <w:i/>
            <w:iCs/>
          </w:rPr>
          <w:delText xml:space="preserve"> fechad</w:delText>
        </w:r>
        <w:r w:rsidR="00052F59" w:rsidDel="002E607A">
          <w:rPr>
            <w:i/>
            <w:iCs/>
          </w:rPr>
          <w:delText>o</w:delText>
        </w:r>
        <w:r w:rsidDel="002E607A">
          <w:delText xml:space="preserve"> ( </w:delText>
        </w:r>
        <w:r w:rsidDel="002E607A">
          <w:rPr>
            <w:rFonts w:ascii="Verdana" w:hAnsi="Verdana"/>
            <w:color w:val="808080"/>
            <w:sz w:val="18"/>
            <w:szCs w:val="18"/>
          </w:rPr>
          <w:delText>...</w:delText>
        </w:r>
        <w:r w:rsidDel="002E607A">
          <w:delText>) para fazer um intervalo que inclui ambos os valores.</w:delText>
        </w:r>
      </w:del>
    </w:p>
    <w:p w14:paraId="001DC14B" w14:textId="77777777" w:rsidR="00D05199" w:rsidRPr="00A66496" w:rsidDel="002E607A" w:rsidRDefault="00D05199" w:rsidP="00222371">
      <w:pPr>
        <w:pStyle w:val="NormalWeb"/>
        <w:spacing w:before="460" w:beforeAutospacing="0" w:after="0" w:afterAutospacing="0"/>
        <w:ind w:left="567"/>
        <w:jc w:val="both"/>
        <w:textAlignment w:val="baseline"/>
        <w:rPr>
          <w:del w:id="715" w:author="Willian" w:date="2017-03-08T00:13:00Z"/>
          <w:rFonts w:ascii="Menlo" w:hAnsi="Menlo" w:cs="Menlo"/>
          <w:color w:val="000000"/>
          <w:sz w:val="21"/>
          <w:szCs w:val="21"/>
          <w:lang w:val="en-US"/>
        </w:rPr>
      </w:pPr>
      <w:del w:id="716" w:author="Willian" w:date="2017-03-08T00:13:00Z">
        <w:r w:rsidRPr="00A66496" w:rsidDel="002E607A">
          <w:rPr>
            <w:rFonts w:ascii="Menlo" w:hAnsi="Menlo" w:cs="Menlo"/>
            <w:color w:val="AA3391"/>
            <w:sz w:val="18"/>
            <w:szCs w:val="18"/>
            <w:lang w:val="en-US"/>
          </w:rPr>
          <w:delText>var</w:delText>
        </w:r>
        <w:r w:rsidRPr="00A66496" w:rsidDel="002E607A">
          <w:rPr>
            <w:rFonts w:ascii="Menlo" w:hAnsi="Menlo" w:cs="Menlo"/>
            <w:color w:val="000000"/>
            <w:sz w:val="18"/>
            <w:szCs w:val="18"/>
            <w:lang w:val="en-US"/>
          </w:rPr>
          <w:delText xml:space="preserve"> </w:delText>
        </w:r>
        <w:r w:rsidRPr="00A66496" w:rsidDel="002E607A">
          <w:rPr>
            <w:rFonts w:ascii="Menlo" w:hAnsi="Menlo" w:cs="Menlo"/>
            <w:color w:val="3F6E74"/>
            <w:sz w:val="18"/>
            <w:szCs w:val="18"/>
            <w:lang w:val="en-US"/>
          </w:rPr>
          <w:delText>secondForLoop</w:delText>
        </w:r>
        <w:r w:rsidRPr="00A66496" w:rsidDel="002E607A">
          <w:rPr>
            <w:rFonts w:ascii="Menlo" w:hAnsi="Menlo" w:cs="Menlo"/>
            <w:color w:val="000000"/>
            <w:sz w:val="18"/>
            <w:szCs w:val="18"/>
            <w:lang w:val="en-US"/>
          </w:rPr>
          <w:delText xml:space="preserve"> = </w:delText>
        </w:r>
        <w:r w:rsidRPr="00A66496" w:rsidDel="002E607A">
          <w:rPr>
            <w:rFonts w:ascii="Menlo" w:hAnsi="Menlo" w:cs="Menlo"/>
            <w:color w:val="1C00CF"/>
            <w:sz w:val="18"/>
            <w:szCs w:val="18"/>
            <w:lang w:val="en-US"/>
          </w:rPr>
          <w:delText>0</w:delText>
        </w:r>
      </w:del>
    </w:p>
    <w:p w14:paraId="108D058F" w14:textId="77777777" w:rsidR="00D05199" w:rsidRPr="00A66496" w:rsidDel="002E607A" w:rsidRDefault="00D05199" w:rsidP="00222371">
      <w:pPr>
        <w:pStyle w:val="NormalWeb"/>
        <w:spacing w:before="0" w:beforeAutospacing="0" w:after="0" w:afterAutospacing="0"/>
        <w:ind w:left="567"/>
        <w:jc w:val="both"/>
        <w:textAlignment w:val="baseline"/>
        <w:rPr>
          <w:del w:id="717" w:author="Willian" w:date="2017-03-08T00:13:00Z"/>
          <w:rFonts w:ascii="Menlo" w:hAnsi="Menlo" w:cs="Menlo"/>
          <w:color w:val="000000"/>
          <w:sz w:val="21"/>
          <w:szCs w:val="21"/>
          <w:lang w:val="en-US"/>
        </w:rPr>
      </w:pPr>
      <w:del w:id="718" w:author="Willian" w:date="2017-03-08T00:13:00Z">
        <w:r w:rsidRPr="00A66496" w:rsidDel="002E607A">
          <w:rPr>
            <w:rFonts w:ascii="Menlo" w:hAnsi="Menlo" w:cs="Menlo"/>
            <w:color w:val="AA3391"/>
            <w:sz w:val="18"/>
            <w:szCs w:val="18"/>
            <w:lang w:val="en-US"/>
          </w:rPr>
          <w:delText>for</w:delText>
        </w:r>
        <w:r w:rsidRPr="00A66496" w:rsidDel="002E607A">
          <w:rPr>
            <w:rFonts w:ascii="Menlo" w:hAnsi="Menlo" w:cs="Menlo"/>
            <w:color w:val="000000"/>
            <w:sz w:val="18"/>
            <w:szCs w:val="18"/>
            <w:lang w:val="en-US"/>
          </w:rPr>
          <w:delText xml:space="preserve"> </w:delText>
        </w:r>
        <w:r w:rsidRPr="00A66496" w:rsidDel="002E607A">
          <w:rPr>
            <w:rFonts w:ascii="Menlo" w:hAnsi="Menlo" w:cs="Menlo"/>
            <w:color w:val="AA3391"/>
            <w:sz w:val="18"/>
            <w:szCs w:val="18"/>
            <w:lang w:val="en-US"/>
          </w:rPr>
          <w:delText>_</w:delText>
        </w:r>
        <w:r w:rsidRPr="00A66496" w:rsidDel="002E607A">
          <w:rPr>
            <w:rFonts w:ascii="Menlo" w:hAnsi="Menlo" w:cs="Menlo"/>
            <w:color w:val="000000"/>
            <w:sz w:val="18"/>
            <w:szCs w:val="18"/>
            <w:lang w:val="en-US"/>
          </w:rPr>
          <w:delText xml:space="preserve"> </w:delText>
        </w:r>
        <w:r w:rsidRPr="00A66496" w:rsidDel="002E607A">
          <w:rPr>
            <w:rFonts w:ascii="Menlo" w:hAnsi="Menlo" w:cs="Menlo"/>
            <w:color w:val="AA3391"/>
            <w:sz w:val="18"/>
            <w:szCs w:val="18"/>
            <w:lang w:val="en-US"/>
          </w:rPr>
          <w:delText>in</w:delText>
        </w:r>
        <w:r w:rsidRPr="00A66496" w:rsidDel="002E607A">
          <w:rPr>
            <w:rFonts w:ascii="Menlo" w:hAnsi="Menlo" w:cs="Menlo"/>
            <w:color w:val="000000"/>
            <w:sz w:val="18"/>
            <w:szCs w:val="18"/>
            <w:lang w:val="en-US"/>
          </w:rPr>
          <w:delText xml:space="preserve"> </w:delText>
        </w:r>
        <w:r w:rsidRPr="00A66496" w:rsidDel="002E607A">
          <w:rPr>
            <w:rFonts w:ascii="Menlo" w:hAnsi="Menlo" w:cs="Menlo"/>
            <w:color w:val="1C00CF"/>
            <w:sz w:val="18"/>
            <w:szCs w:val="18"/>
            <w:lang w:val="en-US"/>
          </w:rPr>
          <w:delText>0</w:delText>
        </w:r>
        <w:r w:rsidRPr="00A66496" w:rsidDel="002E607A">
          <w:rPr>
            <w:rFonts w:ascii="Menlo" w:hAnsi="Menlo" w:cs="Menlo"/>
            <w:color w:val="000000"/>
            <w:sz w:val="18"/>
            <w:szCs w:val="18"/>
            <w:lang w:val="en-US"/>
          </w:rPr>
          <w:delText>...</w:delText>
        </w:r>
        <w:r w:rsidRPr="00A66496" w:rsidDel="002E607A">
          <w:rPr>
            <w:rFonts w:ascii="Menlo" w:hAnsi="Menlo" w:cs="Menlo"/>
            <w:color w:val="1C00CF"/>
            <w:sz w:val="18"/>
            <w:szCs w:val="18"/>
            <w:lang w:val="en-US"/>
          </w:rPr>
          <w:delText>4</w:delText>
        </w:r>
        <w:r w:rsidRPr="00A66496" w:rsidDel="002E607A">
          <w:rPr>
            <w:rFonts w:ascii="Menlo" w:hAnsi="Menlo" w:cs="Menlo"/>
            <w:color w:val="000000"/>
            <w:sz w:val="18"/>
            <w:szCs w:val="18"/>
            <w:lang w:val="en-US"/>
          </w:rPr>
          <w:delText xml:space="preserve"> {</w:delText>
        </w:r>
      </w:del>
    </w:p>
    <w:p w14:paraId="0D1AF1FB" w14:textId="77777777" w:rsidR="00D05199" w:rsidRPr="00A66496" w:rsidDel="002E607A" w:rsidRDefault="00D05199" w:rsidP="00222371">
      <w:pPr>
        <w:pStyle w:val="NormalWeb"/>
        <w:spacing w:before="0" w:beforeAutospacing="0" w:after="0" w:afterAutospacing="0"/>
        <w:ind w:left="567"/>
        <w:jc w:val="both"/>
        <w:textAlignment w:val="baseline"/>
        <w:rPr>
          <w:del w:id="719" w:author="Willian" w:date="2017-03-08T00:13:00Z"/>
          <w:rFonts w:ascii="Menlo" w:hAnsi="Menlo" w:cs="Menlo"/>
          <w:color w:val="000000"/>
          <w:sz w:val="21"/>
          <w:szCs w:val="21"/>
          <w:lang w:val="en-US"/>
        </w:rPr>
      </w:pPr>
      <w:del w:id="720" w:author="Willian" w:date="2017-03-08T00:13:00Z">
        <w:r w:rsidRPr="00A66496" w:rsidDel="002E607A">
          <w:rPr>
            <w:rFonts w:ascii="Menlo" w:hAnsi="Menlo" w:cs="Menlo"/>
            <w:color w:val="000000"/>
            <w:sz w:val="18"/>
            <w:szCs w:val="18"/>
            <w:lang w:val="en-US"/>
          </w:rPr>
          <w:delText>  </w:delText>
        </w:r>
        <w:r w:rsidRPr="00A66496" w:rsidDel="002E607A">
          <w:rPr>
            <w:rFonts w:ascii="Menlo" w:hAnsi="Menlo" w:cs="Menlo"/>
            <w:color w:val="3F6E74"/>
            <w:sz w:val="18"/>
            <w:szCs w:val="18"/>
            <w:lang w:val="en-US"/>
          </w:rPr>
          <w:delText>secondForLoop</w:delText>
        </w:r>
        <w:r w:rsidRPr="00A66496" w:rsidDel="002E607A">
          <w:rPr>
            <w:rFonts w:ascii="Menlo" w:hAnsi="Menlo" w:cs="Menlo"/>
            <w:color w:val="000000"/>
            <w:sz w:val="18"/>
            <w:szCs w:val="18"/>
            <w:lang w:val="en-US"/>
          </w:rPr>
          <w:delText xml:space="preserve"> += </w:delText>
        </w:r>
        <w:r w:rsidRPr="00A66496" w:rsidDel="002E607A">
          <w:rPr>
            <w:rFonts w:ascii="Menlo" w:hAnsi="Menlo" w:cs="Menlo"/>
            <w:color w:val="1C00CF"/>
            <w:sz w:val="18"/>
            <w:szCs w:val="18"/>
            <w:lang w:val="en-US"/>
          </w:rPr>
          <w:delText>1</w:delText>
        </w:r>
      </w:del>
    </w:p>
    <w:p w14:paraId="5DC1E069" w14:textId="77777777" w:rsidR="00D05199" w:rsidRPr="00222371" w:rsidDel="002E607A" w:rsidRDefault="00D05199" w:rsidP="00222371">
      <w:pPr>
        <w:pStyle w:val="NormalWeb"/>
        <w:spacing w:before="0" w:beforeAutospacing="0" w:after="0" w:afterAutospacing="0"/>
        <w:ind w:left="567"/>
        <w:jc w:val="both"/>
        <w:textAlignment w:val="baseline"/>
        <w:rPr>
          <w:del w:id="721" w:author="Willian" w:date="2017-03-08T00:13:00Z"/>
          <w:rFonts w:ascii="Menlo" w:hAnsi="Menlo" w:cs="Menlo"/>
          <w:color w:val="000000"/>
          <w:sz w:val="21"/>
          <w:szCs w:val="21"/>
        </w:rPr>
      </w:pPr>
      <w:del w:id="722" w:author="Willian" w:date="2017-03-08T00:13:00Z">
        <w:r w:rsidRPr="00222371" w:rsidDel="002E607A">
          <w:rPr>
            <w:rFonts w:ascii="Menlo" w:hAnsi="Menlo" w:cs="Menlo"/>
            <w:color w:val="000000"/>
            <w:sz w:val="18"/>
            <w:szCs w:val="18"/>
          </w:rPr>
          <w:delText>}</w:delText>
        </w:r>
      </w:del>
    </w:p>
    <w:p w14:paraId="71CB1150" w14:textId="77777777" w:rsidR="00D05199" w:rsidRPr="00222371" w:rsidDel="002E607A" w:rsidRDefault="00D05199" w:rsidP="00222371">
      <w:pPr>
        <w:pStyle w:val="NormalWeb"/>
        <w:spacing w:before="0" w:beforeAutospacing="0" w:after="620" w:afterAutospacing="0"/>
        <w:ind w:left="567"/>
        <w:jc w:val="both"/>
        <w:textAlignment w:val="baseline"/>
        <w:rPr>
          <w:del w:id="723" w:author="Willian" w:date="2017-03-08T00:13:00Z"/>
          <w:rFonts w:ascii="Menlo" w:hAnsi="Menlo" w:cs="Menlo"/>
          <w:color w:val="000000"/>
          <w:sz w:val="21"/>
          <w:szCs w:val="21"/>
        </w:rPr>
      </w:pPr>
      <w:del w:id="724" w:author="Willian" w:date="2017-03-08T00:13:00Z">
        <w:r w:rsidRPr="00222371" w:rsidDel="002E607A">
          <w:rPr>
            <w:rFonts w:ascii="Menlo" w:hAnsi="Menlo" w:cs="Menlo"/>
            <w:color w:val="3F6E74"/>
            <w:sz w:val="18"/>
            <w:szCs w:val="18"/>
          </w:rPr>
          <w:delText>print</w:delText>
        </w:r>
        <w:r w:rsidRPr="00222371" w:rsidDel="002E607A">
          <w:rPr>
            <w:rFonts w:ascii="Menlo" w:hAnsi="Menlo" w:cs="Menlo"/>
            <w:color w:val="000000"/>
            <w:sz w:val="18"/>
            <w:szCs w:val="18"/>
          </w:rPr>
          <w:delText>(</w:delText>
        </w:r>
        <w:r w:rsidRPr="00222371" w:rsidDel="002E607A">
          <w:rPr>
            <w:rFonts w:ascii="Menlo" w:hAnsi="Menlo" w:cs="Menlo"/>
            <w:color w:val="3F6E74"/>
            <w:sz w:val="18"/>
            <w:szCs w:val="18"/>
          </w:rPr>
          <w:delText>secondForLoop</w:delText>
        </w:r>
        <w:r w:rsidRPr="00222371" w:rsidDel="002E607A">
          <w:rPr>
            <w:rFonts w:ascii="Menlo" w:hAnsi="Menlo" w:cs="Menlo"/>
            <w:color w:val="000000"/>
            <w:sz w:val="18"/>
            <w:szCs w:val="18"/>
          </w:rPr>
          <w:delText>)</w:delText>
        </w:r>
      </w:del>
    </w:p>
    <w:p w14:paraId="16640F12" w14:textId="77777777" w:rsidR="00052F59" w:rsidDel="002E607A" w:rsidRDefault="00D05199" w:rsidP="00052F59">
      <w:pPr>
        <w:rPr>
          <w:del w:id="725" w:author="Willian" w:date="2017-03-08T00:13:00Z"/>
        </w:rPr>
      </w:pPr>
      <w:del w:id="726" w:author="Willian" w:date="2017-03-08T00:13:00Z">
        <w:r w:rsidDel="002E607A">
          <w:delText>Esta gama vai de</w:delText>
        </w:r>
        <w:r w:rsidR="00052F59" w:rsidDel="002E607A">
          <w:delText xml:space="preserve"> </w:delText>
        </w:r>
        <w:r w:rsidR="00052F59" w:rsidRPr="00222371" w:rsidDel="002E607A">
          <w:rPr>
            <w:rFonts w:ascii="Menlo" w:hAnsi="Menlo" w:cs="Menlo"/>
            <w:color w:val="1C00CF"/>
            <w:sz w:val="18"/>
            <w:szCs w:val="18"/>
          </w:rPr>
          <w:delText>0</w:delText>
        </w:r>
        <w:r w:rsidR="00052F59" w:rsidDel="002E607A">
          <w:rPr>
            <w:rFonts w:ascii="Menlo" w:hAnsi="Menlo" w:cs="Menlo"/>
            <w:color w:val="1C00CF"/>
            <w:sz w:val="18"/>
            <w:szCs w:val="18"/>
          </w:rPr>
          <w:delText xml:space="preserve"> </w:delText>
        </w:r>
        <w:r w:rsidR="00052F59" w:rsidDel="002E607A">
          <w:delText xml:space="preserve">a </w:delText>
        </w:r>
        <w:r w:rsidR="00052F59" w:rsidDel="002E607A">
          <w:rPr>
            <w:rFonts w:ascii="Menlo" w:hAnsi="Menlo" w:cs="Menlo"/>
            <w:color w:val="1C00CF"/>
            <w:sz w:val="18"/>
            <w:szCs w:val="18"/>
          </w:rPr>
          <w:delText xml:space="preserve">4 </w:delText>
        </w:r>
        <w:r w:rsidDel="002E607A">
          <w:delText xml:space="preserve">para um total de cinco iterações do loop. O </w:delText>
        </w:r>
        <w:r w:rsidDel="002E607A">
          <w:rPr>
            <w:i/>
            <w:iCs/>
          </w:rPr>
          <w:delText>sublinhado</w:delText>
        </w:r>
        <w:r w:rsidDel="002E607A">
          <w:delText xml:space="preserve"> ( </w:delText>
        </w:r>
        <w:r w:rsidDel="002E607A">
          <w:rPr>
            <w:rFonts w:ascii="Verdana" w:hAnsi="Verdana"/>
            <w:color w:val="808080"/>
            <w:sz w:val="18"/>
            <w:szCs w:val="18"/>
          </w:rPr>
          <w:delText>_</w:delText>
        </w:r>
        <w:r w:rsidDel="002E607A">
          <w:delText xml:space="preserve">) </w:delText>
        </w:r>
      </w:del>
      <w:del w:id="727" w:author="Willian" w:date="2016-11-04T22:33:00Z">
        <w:r w:rsidDel="00B70E47">
          <w:delText xml:space="preserve">representa um </w:delText>
        </w:r>
        <w:commentRangeStart w:id="728"/>
        <w:commentRangeStart w:id="729"/>
        <w:r w:rsidDel="00B70E47">
          <w:delText>curinga,</w:delText>
        </w:r>
      </w:del>
      <w:del w:id="730" w:author="Willian" w:date="2017-03-08T00:13:00Z">
        <w:r w:rsidDel="002E607A">
          <w:delText xml:space="preserve"> </w:delText>
        </w:r>
        <w:commentRangeEnd w:id="728"/>
        <w:r w:rsidR="0058744B" w:rsidDel="002E607A">
          <w:rPr>
            <w:rStyle w:val="Refdecomentrio"/>
          </w:rPr>
          <w:commentReference w:id="728"/>
        </w:r>
        <w:commentRangeEnd w:id="729"/>
        <w:r w:rsidR="00B70E47" w:rsidDel="002E607A">
          <w:rPr>
            <w:rStyle w:val="Refdecomentrio"/>
          </w:rPr>
          <w:commentReference w:id="729"/>
        </w:r>
        <w:r w:rsidDel="002E607A">
          <w:delText>que você pode usar quando você não precisa saber qual iteração do loop está sendo executado.</w:delText>
        </w:r>
      </w:del>
    </w:p>
    <w:p w14:paraId="17A2D353" w14:textId="77777777" w:rsidR="00D05199" w:rsidDel="002E607A" w:rsidRDefault="00052F59" w:rsidP="00432D6D">
      <w:pPr>
        <w:pStyle w:val="Ttulo2"/>
        <w:rPr>
          <w:del w:id="731" w:author="Willian" w:date="2017-03-08T00:13:00Z"/>
        </w:rPr>
      </w:pPr>
      <w:del w:id="732" w:author="Willian" w:date="2017-03-08T00:13:00Z">
        <w:r w:rsidDel="002E607A">
          <w:delText xml:space="preserve"> </w:delText>
        </w:r>
        <w:r w:rsidR="00D05199" w:rsidDel="002E607A">
          <w:delText>Funções e Métodos</w:delText>
        </w:r>
      </w:del>
    </w:p>
    <w:p w14:paraId="5C91C9F4" w14:textId="77777777" w:rsidR="00423350" w:rsidDel="002E607A" w:rsidRDefault="00423350" w:rsidP="00D05199">
      <w:pPr>
        <w:pStyle w:val="NormalWeb"/>
        <w:spacing w:before="0" w:beforeAutospacing="0" w:after="220" w:afterAutospacing="0"/>
        <w:jc w:val="both"/>
        <w:rPr>
          <w:del w:id="733" w:author="Willian" w:date="2017-03-08T00:13:00Z"/>
          <w:rFonts w:asciiTheme="minorHAnsi" w:hAnsiTheme="minorHAnsi" w:cs="Arial"/>
          <w:color w:val="414141"/>
          <w:sz w:val="22"/>
          <w:szCs w:val="22"/>
        </w:rPr>
      </w:pPr>
      <w:del w:id="734" w:author="Willian" w:date="2017-03-08T00:13:00Z">
        <w:r w:rsidRPr="00423350" w:rsidDel="002E607A">
          <w:rPr>
            <w:rFonts w:asciiTheme="minorHAnsi" w:hAnsiTheme="minorHAnsi" w:cs="Arial"/>
            <w:color w:val="414141"/>
            <w:sz w:val="22"/>
            <w:szCs w:val="22"/>
          </w:rPr>
          <w:delText>A uma hora destas</w:delText>
        </w:r>
        <w:r w:rsidDel="002E607A">
          <w:rPr>
            <w:rFonts w:asciiTheme="minorHAnsi" w:hAnsiTheme="minorHAnsi" w:cs="Arial"/>
            <w:color w:val="414141"/>
            <w:sz w:val="22"/>
            <w:szCs w:val="22"/>
          </w:rPr>
          <w:delText xml:space="preserve"> você já deve saber o que é um método e uma função, mas v</w:delText>
        </w:r>
      </w:del>
      <w:ins w:id="735" w:author="Vicente da Silva, Mayara" w:date="2016-11-04T10:42:00Z">
        <w:del w:id="736" w:author="Willian" w:date="2017-03-08T00:13:00Z">
          <w:r w:rsidR="00C07750" w:rsidDel="002E607A">
            <w:rPr>
              <w:rFonts w:asciiTheme="minorHAnsi" w:hAnsiTheme="minorHAnsi" w:cs="Arial"/>
              <w:color w:val="414141"/>
              <w:sz w:val="22"/>
              <w:szCs w:val="22"/>
            </w:rPr>
            <w:delText>V</w:delText>
          </w:r>
        </w:del>
      </w:ins>
      <w:del w:id="737" w:author="Willian" w:date="2017-03-08T00:13:00Z">
        <w:r w:rsidDel="002E607A">
          <w:rPr>
            <w:rFonts w:asciiTheme="minorHAnsi" w:hAnsiTheme="minorHAnsi" w:cs="Arial"/>
            <w:color w:val="414141"/>
            <w:sz w:val="22"/>
            <w:szCs w:val="22"/>
          </w:rPr>
          <w:delText>amos relembrar</w:delText>
        </w:r>
      </w:del>
      <w:ins w:id="738" w:author="Vicente da Silva, Mayara" w:date="2016-11-04T10:42:00Z">
        <w:del w:id="739" w:author="Willian" w:date="2017-03-08T00:13:00Z">
          <w:r w:rsidR="00C07750" w:rsidDel="002E607A">
            <w:rPr>
              <w:rFonts w:asciiTheme="minorHAnsi" w:hAnsiTheme="minorHAnsi" w:cs="Arial"/>
              <w:color w:val="414141"/>
              <w:sz w:val="22"/>
              <w:szCs w:val="22"/>
            </w:rPr>
            <w:delText xml:space="preserve"> o que é um método e uma função para darmos continuidade ao nosso aprendizado.</w:delText>
          </w:r>
        </w:del>
      </w:ins>
      <w:del w:id="740" w:author="Willian" w:date="2017-03-08T00:13:00Z">
        <w:r w:rsidDel="002E607A">
          <w:rPr>
            <w:rFonts w:asciiTheme="minorHAnsi" w:hAnsiTheme="minorHAnsi" w:cs="Arial"/>
            <w:color w:val="414141"/>
            <w:sz w:val="22"/>
            <w:szCs w:val="22"/>
          </w:rPr>
          <w:delText>.</w:delText>
        </w:r>
      </w:del>
    </w:p>
    <w:p w14:paraId="5FFD7553" w14:textId="77777777" w:rsidR="00676907" w:rsidDel="002E607A" w:rsidRDefault="00676907" w:rsidP="00676907">
      <w:pPr>
        <w:pStyle w:val="Ttulo3"/>
        <w:rPr>
          <w:del w:id="741" w:author="Willian" w:date="2017-03-08T00:13:00Z"/>
        </w:rPr>
      </w:pPr>
      <w:del w:id="742" w:author="Willian" w:date="2017-03-08T00:13:00Z">
        <w:r w:rsidDel="002E607A">
          <w:delText>Funções</w:delText>
        </w:r>
      </w:del>
    </w:p>
    <w:p w14:paraId="198AC945" w14:textId="77777777" w:rsidR="00676907" w:rsidRPr="00676907" w:rsidDel="002E607A" w:rsidRDefault="00D05199" w:rsidP="00D05199">
      <w:pPr>
        <w:pStyle w:val="NormalWeb"/>
        <w:spacing w:before="0" w:beforeAutospacing="0" w:after="220" w:afterAutospacing="0"/>
        <w:jc w:val="both"/>
        <w:rPr>
          <w:del w:id="743" w:author="Willian" w:date="2017-03-08T00:13:00Z"/>
          <w:rFonts w:asciiTheme="minorHAnsi" w:hAnsiTheme="minorHAnsi" w:cs="Arial"/>
          <w:color w:val="414141"/>
          <w:sz w:val="22"/>
          <w:szCs w:val="22"/>
        </w:rPr>
      </w:pPr>
      <w:del w:id="744" w:author="Willian" w:date="2017-03-08T00:13:00Z">
        <w:r w:rsidRPr="00423350" w:rsidDel="002E607A">
          <w:rPr>
            <w:rFonts w:asciiTheme="minorHAnsi" w:hAnsiTheme="minorHAnsi" w:cs="Arial"/>
            <w:color w:val="414141"/>
            <w:sz w:val="22"/>
            <w:szCs w:val="22"/>
          </w:rPr>
          <w:delText xml:space="preserve">Uma </w:delText>
        </w:r>
        <w:r w:rsidRPr="00423350" w:rsidDel="002E607A">
          <w:rPr>
            <w:rFonts w:asciiTheme="minorHAnsi" w:hAnsiTheme="minorHAnsi" w:cs="Arial"/>
            <w:i/>
            <w:iCs/>
            <w:color w:val="414141"/>
            <w:sz w:val="22"/>
            <w:szCs w:val="22"/>
          </w:rPr>
          <w:delText>função</w:delText>
        </w:r>
        <w:r w:rsidRPr="00423350" w:rsidDel="002E607A">
          <w:rPr>
            <w:rFonts w:asciiTheme="minorHAnsi" w:hAnsiTheme="minorHAnsi" w:cs="Arial"/>
            <w:color w:val="414141"/>
            <w:sz w:val="22"/>
            <w:szCs w:val="22"/>
          </w:rPr>
          <w:delText xml:space="preserve"> é uma p</w:delText>
        </w:r>
        <w:r w:rsidR="00423350" w:rsidDel="002E607A">
          <w:rPr>
            <w:rFonts w:asciiTheme="minorHAnsi" w:hAnsiTheme="minorHAnsi" w:cs="Arial"/>
            <w:color w:val="414141"/>
            <w:sz w:val="22"/>
            <w:szCs w:val="22"/>
          </w:rPr>
          <w:delText xml:space="preserve">eça reutilizável, com um nome </w:delText>
        </w:r>
        <w:r w:rsidRPr="00423350" w:rsidDel="002E607A">
          <w:rPr>
            <w:rFonts w:asciiTheme="minorHAnsi" w:hAnsiTheme="minorHAnsi" w:cs="Arial"/>
            <w:color w:val="414141"/>
            <w:sz w:val="22"/>
            <w:szCs w:val="22"/>
          </w:rPr>
          <w:delText>que pode ser referido a partir de muitos lugares em um programa.</w:delText>
        </w:r>
        <w:r w:rsidR="00423350" w:rsidDel="002E607A">
          <w:rPr>
            <w:rFonts w:asciiTheme="minorHAnsi" w:hAnsiTheme="minorHAnsi" w:cs="Arial"/>
            <w:color w:val="414141"/>
            <w:sz w:val="22"/>
            <w:szCs w:val="22"/>
          </w:rPr>
          <w:delText xml:space="preserve"> Em Swift os métodos são chamados de funções pois não est</w:delText>
        </w:r>
      </w:del>
      <w:ins w:id="745" w:author="Vicente da Silva, Mayara" w:date="2016-11-04T10:42:00Z">
        <w:del w:id="746" w:author="Willian" w:date="2017-03-08T00:13:00Z">
          <w:r w:rsidR="00C07750" w:rsidDel="002E607A">
            <w:rPr>
              <w:rFonts w:asciiTheme="minorHAnsi" w:hAnsiTheme="minorHAnsi" w:cs="Arial"/>
              <w:color w:val="414141"/>
              <w:sz w:val="22"/>
              <w:szCs w:val="22"/>
            </w:rPr>
            <w:delText>ão</w:delText>
          </w:r>
        </w:del>
      </w:ins>
      <w:del w:id="747" w:author="Willian" w:date="2017-03-08T00:13:00Z">
        <w:r w:rsidR="00423350" w:rsidDel="002E607A">
          <w:rPr>
            <w:rFonts w:asciiTheme="minorHAnsi" w:hAnsiTheme="minorHAnsi" w:cs="Arial"/>
            <w:color w:val="414141"/>
            <w:sz w:val="22"/>
            <w:szCs w:val="22"/>
          </w:rPr>
          <w:delText>á diretamente relacionado</w:delText>
        </w:r>
      </w:del>
      <w:ins w:id="748" w:author="Vicente da Silva, Mayara" w:date="2016-11-04T10:42:00Z">
        <w:del w:id="749" w:author="Willian" w:date="2017-03-08T00:13:00Z">
          <w:r w:rsidR="00C07750" w:rsidDel="002E607A">
            <w:rPr>
              <w:rFonts w:asciiTheme="minorHAnsi" w:hAnsiTheme="minorHAnsi" w:cs="Arial"/>
              <w:color w:val="414141"/>
              <w:sz w:val="22"/>
              <w:szCs w:val="22"/>
            </w:rPr>
            <w:delText>s</w:delText>
          </w:r>
        </w:del>
      </w:ins>
      <w:del w:id="750" w:author="Willian" w:date="2017-03-08T00:13:00Z">
        <w:r w:rsidR="00423350" w:rsidDel="002E607A">
          <w:rPr>
            <w:rFonts w:asciiTheme="minorHAnsi" w:hAnsiTheme="minorHAnsi" w:cs="Arial"/>
            <w:color w:val="414141"/>
            <w:sz w:val="22"/>
            <w:szCs w:val="22"/>
          </w:rPr>
          <w:delText xml:space="preserve"> a uma classe ou objeto, isto quer dizer que você pode declarar uma função</w:delText>
        </w:r>
        <w:r w:rsidR="007A0C36" w:rsidDel="002E607A">
          <w:rPr>
            <w:rFonts w:asciiTheme="minorHAnsi" w:hAnsiTheme="minorHAnsi" w:cs="Arial"/>
            <w:color w:val="414141"/>
            <w:sz w:val="22"/>
            <w:szCs w:val="22"/>
          </w:rPr>
          <w:delText xml:space="preserve"> em qualquer</w:delText>
        </w:r>
        <w:r w:rsidR="00296826" w:rsidDel="002E607A">
          <w:rPr>
            <w:rFonts w:asciiTheme="minorHAnsi" w:hAnsiTheme="minorHAnsi" w:cs="Arial"/>
            <w:color w:val="414141"/>
            <w:sz w:val="22"/>
            <w:szCs w:val="22"/>
          </w:rPr>
          <w:delText xml:space="preserve"> em um arquivo </w:delText>
        </w:r>
        <w:r w:rsidR="00296826" w:rsidRPr="00296826" w:rsidDel="002E607A">
          <w:rPr>
            <w:rFonts w:asciiTheme="minorHAnsi" w:hAnsiTheme="minorHAnsi" w:cs="Arial"/>
            <w:b/>
            <w:color w:val="414141"/>
            <w:sz w:val="22"/>
            <w:szCs w:val="22"/>
          </w:rPr>
          <w:delText>.swift</w:delText>
        </w:r>
        <w:r w:rsidR="00423350" w:rsidDel="002E607A">
          <w:rPr>
            <w:rFonts w:asciiTheme="minorHAnsi" w:hAnsiTheme="minorHAnsi" w:cs="Arial"/>
            <w:color w:val="414141"/>
            <w:sz w:val="22"/>
            <w:szCs w:val="22"/>
          </w:rPr>
          <w:delText>.</w:delText>
        </w:r>
        <w:r w:rsidR="00296826" w:rsidDel="002E607A">
          <w:rPr>
            <w:rFonts w:asciiTheme="minorHAnsi" w:hAnsiTheme="minorHAnsi" w:cs="Arial"/>
            <w:color w:val="414141"/>
            <w:sz w:val="22"/>
            <w:szCs w:val="22"/>
          </w:rPr>
          <w:delText xml:space="preserve"> Estas funções declaradas fora de classe se tornam globais e podem ser acessadas por qualquer outro objeto.</w:delText>
        </w:r>
        <w:r w:rsidR="00423350" w:rsidDel="002E607A">
          <w:rPr>
            <w:rFonts w:asciiTheme="minorHAnsi" w:hAnsiTheme="minorHAnsi" w:cs="Arial"/>
            <w:color w:val="414141"/>
            <w:sz w:val="22"/>
            <w:szCs w:val="22"/>
          </w:rPr>
          <w:delText xml:space="preserve"> </w:delText>
        </w:r>
      </w:del>
    </w:p>
    <w:p w14:paraId="7C5826EB" w14:textId="77777777" w:rsidR="00D05199" w:rsidDel="002E607A" w:rsidRDefault="00D05199" w:rsidP="006D3397">
      <w:pPr>
        <w:rPr>
          <w:del w:id="751" w:author="Willian" w:date="2017-03-08T00:13:00Z"/>
        </w:rPr>
      </w:pPr>
      <w:del w:id="752" w:author="Willian" w:date="2017-03-08T00:13:00Z">
        <w:r w:rsidDel="002E607A">
          <w:delText xml:space="preserve">Use </w:delText>
        </w:r>
        <w:r w:rsidR="006D3397" w:rsidRPr="006D3397" w:rsidDel="002E607A">
          <w:rPr>
            <w:rFonts w:ascii="Menlo" w:hAnsi="Menlo" w:cs="Menlo"/>
            <w:noProof/>
            <w:color w:val="AA3391"/>
            <w:sz w:val="18"/>
            <w:szCs w:val="18"/>
          </w:rPr>
          <w:delText>func</w:delText>
        </w:r>
        <w:r w:rsidR="006D3397" w:rsidRPr="006D3397" w:rsidDel="002E607A">
          <w:rPr>
            <w:rFonts w:ascii="Menlo" w:hAnsi="Menlo" w:cs="Menlo"/>
            <w:noProof/>
            <w:sz w:val="18"/>
            <w:szCs w:val="18"/>
          </w:rPr>
          <w:delText xml:space="preserve"> </w:delText>
        </w:r>
        <w:r w:rsidR="00423350" w:rsidDel="002E607A">
          <w:delText>para</w:delText>
        </w:r>
        <w:r w:rsidDel="002E607A">
          <w:delText xml:space="preserve"> declarar uma função. A declaração da função pode incluir zero ou mais </w:delText>
        </w:r>
        <w:r w:rsidDel="002E607A">
          <w:rPr>
            <w:i/>
            <w:iCs/>
          </w:rPr>
          <w:delText>parâmetros</w:delText>
        </w:r>
        <w:r w:rsidDel="002E607A">
          <w:delText xml:space="preserve"> , redigidas de forma </w:delText>
        </w:r>
        <w:r w:rsidR="006D3397" w:rsidRPr="006D3397" w:rsidDel="002E607A">
          <w:rPr>
            <w:rFonts w:ascii="Menlo" w:hAnsi="Menlo" w:cs="Menlo"/>
            <w:noProof/>
            <w:color w:val="3F6E74"/>
            <w:sz w:val="18"/>
            <w:szCs w:val="18"/>
          </w:rPr>
          <w:delText>name</w:delText>
        </w:r>
        <w:r w:rsidR="006D3397" w:rsidRPr="006D3397" w:rsidDel="002E607A">
          <w:rPr>
            <w:rFonts w:ascii="Menlo" w:hAnsi="Menlo" w:cs="Menlo"/>
            <w:noProof/>
            <w:sz w:val="18"/>
            <w:szCs w:val="18"/>
          </w:rPr>
          <w:delText xml:space="preserve">: </w:delText>
        </w:r>
        <w:r w:rsidR="006D3397" w:rsidDel="002E607A">
          <w:rPr>
            <w:rFonts w:ascii="Menlo" w:hAnsi="Menlo" w:cs="Menlo"/>
            <w:noProof/>
            <w:color w:val="5C2699"/>
            <w:sz w:val="18"/>
            <w:szCs w:val="18"/>
          </w:rPr>
          <w:delText>Type</w:delText>
        </w:r>
        <w:r w:rsidDel="002E607A">
          <w:delText>, que são elementos de informação adicional que devem ser passado</w:delText>
        </w:r>
        <w:r w:rsidR="006D3397" w:rsidDel="002E607A">
          <w:delText>s para a função quando é chamada</w:delText>
        </w:r>
        <w:r w:rsidDel="002E607A">
          <w:delText xml:space="preserve">. Opcionalmente, uma função pode ter um tipo de retorno, escrito após </w:delText>
        </w:r>
        <w:r w:rsidR="006D3397" w:rsidDel="002E607A">
          <w:delText>o operador</w:delText>
        </w:r>
        <w:r w:rsidDel="002E607A">
          <w:delText xml:space="preserve"> </w:delText>
        </w:r>
        <w:r w:rsidDel="002E607A">
          <w:rPr>
            <w:rFonts w:ascii="Verdana" w:hAnsi="Verdana"/>
            <w:color w:val="808080"/>
            <w:sz w:val="18"/>
            <w:szCs w:val="18"/>
          </w:rPr>
          <w:delText>-&gt;</w:delText>
        </w:r>
        <w:r w:rsidDel="002E607A">
          <w:delText xml:space="preserve">, o que indica que </w:delText>
        </w:r>
        <w:r w:rsidR="006D3397" w:rsidDel="002E607A">
          <w:delText>tipo de objeto a</w:delText>
        </w:r>
        <w:r w:rsidDel="002E607A">
          <w:delText xml:space="preserve"> função retorna</w:delText>
        </w:r>
        <w:r w:rsidR="006D3397" w:rsidDel="002E607A">
          <w:delText>. A i</w:delText>
        </w:r>
        <w:r w:rsidDel="002E607A">
          <w:delText xml:space="preserve">mplementação de uma função vai </w:delText>
        </w:r>
      </w:del>
      <w:ins w:id="753" w:author="Vicente da Silva, Mayara" w:date="2016-11-04T10:45:00Z">
        <w:del w:id="754" w:author="Willian" w:date="2017-03-08T00:13:00Z">
          <w:r w:rsidR="00C07750" w:rsidDel="002E607A">
            <w:delText xml:space="preserve">é inserida </w:delText>
          </w:r>
        </w:del>
      </w:ins>
      <w:del w:id="755" w:author="Willian" w:date="2017-03-08T00:13:00Z">
        <w:r w:rsidDel="002E607A">
          <w:delText xml:space="preserve">dentro de um par de chaves ( </w:delText>
        </w:r>
        <w:r w:rsidDel="002E607A">
          <w:rPr>
            <w:rFonts w:ascii="Verdana" w:hAnsi="Verdana"/>
            <w:color w:val="808080"/>
            <w:sz w:val="18"/>
            <w:szCs w:val="18"/>
          </w:rPr>
          <w:delText>{}</w:delText>
        </w:r>
        <w:r w:rsidDel="002E607A">
          <w:delText>).</w:delText>
        </w:r>
      </w:del>
    </w:p>
    <w:p w14:paraId="5CD9F0D1" w14:textId="77777777" w:rsidR="00D05199" w:rsidRPr="00A66496" w:rsidDel="002E607A" w:rsidRDefault="00D05199" w:rsidP="006D3397">
      <w:pPr>
        <w:pStyle w:val="NormalWeb"/>
        <w:spacing w:before="460" w:beforeAutospacing="0" w:after="0" w:afterAutospacing="0"/>
        <w:ind w:left="567"/>
        <w:jc w:val="both"/>
        <w:textAlignment w:val="baseline"/>
        <w:rPr>
          <w:del w:id="756" w:author="Willian" w:date="2017-03-08T00:13:00Z"/>
          <w:rFonts w:ascii="Menlo" w:hAnsi="Menlo" w:cs="Menlo"/>
          <w:noProof/>
          <w:color w:val="000000"/>
          <w:sz w:val="21"/>
          <w:szCs w:val="21"/>
          <w:lang w:val="en-US"/>
        </w:rPr>
      </w:pPr>
      <w:del w:id="757" w:author="Willian" w:date="2017-03-08T00:13:00Z">
        <w:r w:rsidRPr="00A66496" w:rsidDel="002E607A">
          <w:rPr>
            <w:rFonts w:ascii="Menlo" w:hAnsi="Menlo" w:cs="Menlo"/>
            <w:noProof/>
            <w:color w:val="AA3391"/>
            <w:sz w:val="18"/>
            <w:szCs w:val="18"/>
            <w:lang w:val="en-US"/>
          </w:rPr>
          <w:delText>func</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greet</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name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5C2699"/>
            <w:sz w:val="18"/>
            <w:szCs w:val="18"/>
            <w:lang w:val="en-US"/>
          </w:rPr>
          <w:delText>String</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day</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5C2699"/>
            <w:sz w:val="18"/>
            <w:szCs w:val="18"/>
            <w:lang w:val="en-US"/>
          </w:rPr>
          <w:delText>String</w:delText>
        </w:r>
        <w:r w:rsidRPr="00A66496" w:rsidDel="002E607A">
          <w:rPr>
            <w:rFonts w:ascii="Menlo" w:hAnsi="Menlo" w:cs="Menlo"/>
            <w:noProof/>
            <w:color w:val="000000"/>
            <w:sz w:val="18"/>
            <w:szCs w:val="18"/>
            <w:lang w:val="en-US"/>
          </w:rPr>
          <w:delText xml:space="preserve">) -&gt; </w:delText>
        </w:r>
        <w:r w:rsidRPr="00A66496" w:rsidDel="002E607A">
          <w:rPr>
            <w:rFonts w:ascii="Menlo" w:hAnsi="Menlo" w:cs="Menlo"/>
            <w:noProof/>
            <w:color w:val="5C2699"/>
            <w:sz w:val="18"/>
            <w:szCs w:val="18"/>
            <w:lang w:val="en-US"/>
          </w:rPr>
          <w:delText>String</w:delText>
        </w:r>
        <w:r w:rsidRPr="00A66496" w:rsidDel="002E607A">
          <w:rPr>
            <w:rFonts w:ascii="Menlo" w:hAnsi="Menlo" w:cs="Menlo"/>
            <w:noProof/>
            <w:color w:val="000000"/>
            <w:sz w:val="18"/>
            <w:szCs w:val="18"/>
            <w:lang w:val="en-US"/>
          </w:rPr>
          <w:delText xml:space="preserve"> {</w:delText>
        </w:r>
      </w:del>
    </w:p>
    <w:p w14:paraId="2FF86E0C" w14:textId="77777777" w:rsidR="00D05199" w:rsidRPr="00A66496" w:rsidDel="002E607A" w:rsidRDefault="00D05199" w:rsidP="006D3397">
      <w:pPr>
        <w:pStyle w:val="NormalWeb"/>
        <w:spacing w:before="0" w:beforeAutospacing="0" w:after="0" w:afterAutospacing="0"/>
        <w:ind w:left="567"/>
        <w:jc w:val="both"/>
        <w:textAlignment w:val="baseline"/>
        <w:rPr>
          <w:del w:id="758" w:author="Willian" w:date="2017-03-08T00:13:00Z"/>
          <w:rFonts w:ascii="Menlo" w:hAnsi="Menlo" w:cs="Menlo"/>
          <w:noProof/>
          <w:color w:val="000000"/>
          <w:sz w:val="21"/>
          <w:szCs w:val="21"/>
          <w:lang w:val="en-US"/>
        </w:rPr>
      </w:pPr>
      <w:del w:id="759"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return</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 xml:space="preserve">"Hello </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name</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C41A16"/>
            <w:sz w:val="18"/>
            <w:szCs w:val="18"/>
            <w:lang w:val="en-US"/>
          </w:rPr>
          <w:delText xml:space="preserve">, today is </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day</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C41A16"/>
            <w:sz w:val="18"/>
            <w:szCs w:val="18"/>
            <w:lang w:val="en-US"/>
          </w:rPr>
          <w:delText>."</w:delText>
        </w:r>
      </w:del>
    </w:p>
    <w:p w14:paraId="68A2A051" w14:textId="77777777" w:rsidR="00D05199" w:rsidRPr="006D3397" w:rsidDel="002E607A" w:rsidRDefault="00D05199" w:rsidP="006D3397">
      <w:pPr>
        <w:pStyle w:val="NormalWeb"/>
        <w:spacing w:before="0" w:beforeAutospacing="0" w:after="620" w:afterAutospacing="0"/>
        <w:ind w:left="567"/>
        <w:jc w:val="both"/>
        <w:textAlignment w:val="baseline"/>
        <w:rPr>
          <w:del w:id="760" w:author="Willian" w:date="2017-03-08T00:13:00Z"/>
          <w:rFonts w:ascii="Menlo" w:hAnsi="Menlo" w:cs="Menlo"/>
          <w:noProof/>
          <w:color w:val="000000"/>
          <w:sz w:val="21"/>
          <w:szCs w:val="21"/>
        </w:rPr>
      </w:pPr>
      <w:del w:id="761" w:author="Willian" w:date="2017-03-08T00:13:00Z">
        <w:r w:rsidRPr="006D3397" w:rsidDel="002E607A">
          <w:rPr>
            <w:rFonts w:ascii="Menlo" w:hAnsi="Menlo" w:cs="Menlo"/>
            <w:noProof/>
            <w:color w:val="000000"/>
            <w:sz w:val="18"/>
            <w:szCs w:val="18"/>
          </w:rPr>
          <w:delText>}</w:delText>
        </w:r>
      </w:del>
    </w:p>
    <w:p w14:paraId="41ED3B16" w14:textId="77777777" w:rsidR="00D05199" w:rsidDel="002E607A" w:rsidRDefault="00C62E43" w:rsidP="00576898">
      <w:pPr>
        <w:rPr>
          <w:del w:id="762" w:author="Willian" w:date="2017-03-08T00:13:00Z"/>
        </w:rPr>
      </w:pPr>
      <w:del w:id="763" w:author="Willian" w:date="2017-03-08T00:13:00Z">
        <w:r w:rsidDel="002E607A">
          <w:delText>Para chamar uma função, use seu nome seguido de</w:delText>
        </w:r>
        <w:r w:rsidR="00D05199" w:rsidDel="002E607A">
          <w:delText xml:space="preserve"> uma lista de </w:delText>
        </w:r>
        <w:r w:rsidR="00D05199" w:rsidDel="002E607A">
          <w:rPr>
            <w:i/>
            <w:iCs/>
          </w:rPr>
          <w:delText>argumentos</w:delText>
        </w:r>
        <w:r w:rsidR="00D05199" w:rsidDel="002E607A">
          <w:delText xml:space="preserve"> (os valores que </w:delText>
        </w:r>
        <w:commentRangeStart w:id="764"/>
        <w:commentRangeStart w:id="765"/>
        <w:r w:rsidR="00D05199" w:rsidDel="002E607A">
          <w:delText xml:space="preserve">você </w:delText>
        </w:r>
      </w:del>
      <w:del w:id="766" w:author="Willian" w:date="2016-11-04T22:35:00Z">
        <w:r w:rsidR="00D05199" w:rsidDel="00F66497">
          <w:delText xml:space="preserve">passa </w:delText>
        </w:r>
      </w:del>
      <w:commentRangeEnd w:id="764"/>
      <w:del w:id="767" w:author="Willian" w:date="2017-03-08T00:13:00Z">
        <w:r w:rsidR="00C07750" w:rsidDel="002E607A">
          <w:rPr>
            <w:rStyle w:val="Refdecomentrio"/>
          </w:rPr>
          <w:commentReference w:id="764"/>
        </w:r>
        <w:commentRangeEnd w:id="765"/>
        <w:r w:rsidR="00B70E47" w:rsidDel="002E607A">
          <w:rPr>
            <w:rStyle w:val="Refdecomentrio"/>
          </w:rPr>
          <w:commentReference w:id="765"/>
        </w:r>
        <w:r w:rsidR="00D05199" w:rsidDel="002E607A">
          <w:delText>para satisfazer os parâmetros</w:delText>
        </w:r>
        <w:r w:rsidDel="002E607A">
          <w:delText xml:space="preserve"> de uma função) entre parênteses</w:delText>
        </w:r>
        <w:r w:rsidR="00D05199" w:rsidDel="002E607A">
          <w:delText>. Quando você chamar uma função, você</w:delText>
        </w:r>
        <w:r w:rsidR="00576898" w:rsidDel="002E607A">
          <w:delText xml:space="preserve"> deve</w:delText>
        </w:r>
        <w:r w:rsidR="00D05199" w:rsidDel="002E607A">
          <w:delText xml:space="preserve"> passa</w:delText>
        </w:r>
        <w:r w:rsidR="00576898" w:rsidDel="002E607A">
          <w:delText>r</w:delText>
        </w:r>
        <w:r w:rsidR="00D05199" w:rsidDel="002E607A">
          <w:delText xml:space="preserve"> cada valor subsequente com o seu nome.</w:delText>
        </w:r>
      </w:del>
    </w:p>
    <w:p w14:paraId="450097E7" w14:textId="77777777" w:rsidR="00D05199" w:rsidRPr="00A66496" w:rsidDel="002E607A" w:rsidRDefault="00D05199" w:rsidP="00C62E43">
      <w:pPr>
        <w:pStyle w:val="NormalWeb"/>
        <w:spacing w:before="460" w:beforeAutospacing="0" w:after="0" w:afterAutospacing="0"/>
        <w:ind w:left="567"/>
        <w:jc w:val="both"/>
        <w:textAlignment w:val="baseline"/>
        <w:rPr>
          <w:del w:id="768" w:author="Willian" w:date="2017-03-08T00:13:00Z"/>
          <w:rFonts w:ascii="Menlo" w:hAnsi="Menlo" w:cs="Menlo"/>
          <w:noProof/>
          <w:color w:val="000000"/>
          <w:sz w:val="21"/>
          <w:szCs w:val="21"/>
          <w:lang w:val="en-US"/>
        </w:rPr>
      </w:pPr>
      <w:del w:id="769" w:author="Willian" w:date="2017-03-08T00:13:00Z">
        <w:r w:rsidRPr="00A66496" w:rsidDel="002E607A">
          <w:rPr>
            <w:rFonts w:ascii="Menlo" w:hAnsi="Menlo" w:cs="Menlo"/>
            <w:noProof/>
            <w:color w:val="3F6E74"/>
            <w:sz w:val="18"/>
            <w:szCs w:val="18"/>
            <w:lang w:val="en-US"/>
          </w:rPr>
          <w:delText>greet</w:delText>
        </w:r>
        <w:r w:rsidRPr="00A66496" w:rsidDel="002E607A">
          <w:rPr>
            <w:rFonts w:ascii="Menlo" w:hAnsi="Menlo" w:cs="Menlo"/>
            <w:noProof/>
            <w:color w:val="000000"/>
            <w:sz w:val="18"/>
            <w:szCs w:val="18"/>
            <w:lang w:val="en-US"/>
          </w:rPr>
          <w:delText>(</w:delText>
        </w:r>
        <w:r w:rsidR="00576898" w:rsidRPr="00A66496" w:rsidDel="002E607A">
          <w:rPr>
            <w:rFonts w:ascii="Menlo" w:hAnsi="Menlo" w:cs="Menlo"/>
            <w:noProof/>
            <w:color w:val="3F6E74"/>
            <w:sz w:val="18"/>
            <w:szCs w:val="18"/>
            <w:lang w:val="en-US"/>
          </w:rPr>
          <w:delText>name</w:delText>
        </w:r>
        <w:r w:rsidR="00576898"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"Anna"</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day</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"Tuesday"</w:delText>
        </w:r>
        <w:r w:rsidRPr="00A66496" w:rsidDel="002E607A">
          <w:rPr>
            <w:rFonts w:ascii="Menlo" w:hAnsi="Menlo" w:cs="Menlo"/>
            <w:noProof/>
            <w:color w:val="000000"/>
            <w:sz w:val="18"/>
            <w:szCs w:val="18"/>
            <w:lang w:val="en-US"/>
          </w:rPr>
          <w:delText>)</w:delText>
        </w:r>
      </w:del>
    </w:p>
    <w:p w14:paraId="42D05BC0" w14:textId="77777777" w:rsidR="00D05199" w:rsidRPr="00A66496" w:rsidDel="002E607A" w:rsidRDefault="00D05199" w:rsidP="00C62E43">
      <w:pPr>
        <w:pStyle w:val="NormalWeb"/>
        <w:spacing w:before="0" w:beforeAutospacing="0" w:after="0" w:afterAutospacing="0"/>
        <w:ind w:left="567"/>
        <w:jc w:val="both"/>
        <w:textAlignment w:val="baseline"/>
        <w:rPr>
          <w:del w:id="770" w:author="Willian" w:date="2017-03-08T00:13:00Z"/>
          <w:rFonts w:ascii="Menlo" w:hAnsi="Menlo" w:cs="Menlo"/>
          <w:noProof/>
          <w:color w:val="000000"/>
          <w:sz w:val="21"/>
          <w:szCs w:val="21"/>
          <w:lang w:val="en-US"/>
        </w:rPr>
      </w:pPr>
      <w:del w:id="771" w:author="Willian" w:date="2017-03-08T00:13:00Z">
        <w:r w:rsidRPr="00A66496" w:rsidDel="002E607A">
          <w:rPr>
            <w:rFonts w:ascii="Menlo" w:hAnsi="Menlo" w:cs="Menlo"/>
            <w:noProof/>
            <w:color w:val="3F6E74"/>
            <w:sz w:val="18"/>
            <w:szCs w:val="18"/>
            <w:lang w:val="en-US"/>
          </w:rPr>
          <w:delText>greet</w:delText>
        </w:r>
        <w:r w:rsidRPr="00A66496" w:rsidDel="002E607A">
          <w:rPr>
            <w:rFonts w:ascii="Menlo" w:hAnsi="Menlo" w:cs="Menlo"/>
            <w:noProof/>
            <w:color w:val="000000"/>
            <w:sz w:val="18"/>
            <w:szCs w:val="18"/>
            <w:lang w:val="en-US"/>
          </w:rPr>
          <w:delText>(</w:delText>
        </w:r>
        <w:r w:rsidR="00576898" w:rsidRPr="00A66496" w:rsidDel="002E607A">
          <w:rPr>
            <w:rFonts w:ascii="Menlo" w:hAnsi="Menlo" w:cs="Menlo"/>
            <w:noProof/>
            <w:color w:val="3F6E74"/>
            <w:sz w:val="18"/>
            <w:szCs w:val="18"/>
            <w:lang w:val="en-US"/>
          </w:rPr>
          <w:delText>name</w:delText>
        </w:r>
        <w:r w:rsidR="00576898"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"Bob"</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day</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"Friday"</w:delText>
        </w:r>
        <w:r w:rsidRPr="00A66496" w:rsidDel="002E607A">
          <w:rPr>
            <w:rFonts w:ascii="Menlo" w:hAnsi="Menlo" w:cs="Menlo"/>
            <w:noProof/>
            <w:color w:val="000000"/>
            <w:sz w:val="18"/>
            <w:szCs w:val="18"/>
            <w:lang w:val="en-US"/>
          </w:rPr>
          <w:delText>)</w:delText>
        </w:r>
      </w:del>
    </w:p>
    <w:p w14:paraId="4E5C9EA1" w14:textId="77777777" w:rsidR="00D05199" w:rsidRPr="00A66496" w:rsidDel="002E607A" w:rsidRDefault="00D05199" w:rsidP="00C62E43">
      <w:pPr>
        <w:pStyle w:val="NormalWeb"/>
        <w:spacing w:before="0" w:beforeAutospacing="0" w:after="620" w:afterAutospacing="0"/>
        <w:ind w:left="567"/>
        <w:jc w:val="both"/>
        <w:textAlignment w:val="baseline"/>
        <w:rPr>
          <w:del w:id="772" w:author="Willian" w:date="2017-03-08T00:13:00Z"/>
          <w:rFonts w:ascii="Menlo" w:hAnsi="Menlo" w:cs="Menlo"/>
          <w:noProof/>
          <w:color w:val="000000"/>
          <w:sz w:val="18"/>
          <w:szCs w:val="18"/>
          <w:lang w:val="en-US"/>
        </w:rPr>
      </w:pPr>
      <w:del w:id="773" w:author="Willian" w:date="2017-03-08T00:13:00Z">
        <w:r w:rsidRPr="00A66496" w:rsidDel="002E607A">
          <w:rPr>
            <w:rFonts w:ascii="Menlo" w:hAnsi="Menlo" w:cs="Menlo"/>
            <w:noProof/>
            <w:color w:val="3F6E74"/>
            <w:sz w:val="18"/>
            <w:szCs w:val="18"/>
            <w:lang w:val="en-US"/>
          </w:rPr>
          <w:delText>greet</w:delText>
        </w:r>
        <w:r w:rsidRPr="00A66496" w:rsidDel="002E607A">
          <w:rPr>
            <w:rFonts w:ascii="Menlo" w:hAnsi="Menlo" w:cs="Menlo"/>
            <w:noProof/>
            <w:color w:val="000000"/>
            <w:sz w:val="18"/>
            <w:szCs w:val="18"/>
            <w:lang w:val="en-US"/>
          </w:rPr>
          <w:delText>(</w:delText>
        </w:r>
        <w:r w:rsidR="00576898" w:rsidRPr="00A66496" w:rsidDel="002E607A">
          <w:rPr>
            <w:rFonts w:ascii="Menlo" w:hAnsi="Menlo" w:cs="Menlo"/>
            <w:noProof/>
            <w:color w:val="3F6E74"/>
            <w:sz w:val="18"/>
            <w:szCs w:val="18"/>
            <w:lang w:val="en-US"/>
          </w:rPr>
          <w:delText>name</w:delText>
        </w:r>
        <w:r w:rsidR="00576898"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"Charlie"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day</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"a nice day"</w:delText>
        </w:r>
        <w:r w:rsidRPr="00A66496" w:rsidDel="002E607A">
          <w:rPr>
            <w:rFonts w:ascii="Menlo" w:hAnsi="Menlo" w:cs="Menlo"/>
            <w:noProof/>
            <w:color w:val="000000"/>
            <w:sz w:val="18"/>
            <w:szCs w:val="18"/>
            <w:lang w:val="en-US"/>
          </w:rPr>
          <w:delText>)</w:delText>
        </w:r>
      </w:del>
    </w:p>
    <w:p w14:paraId="523E6413" w14:textId="77777777" w:rsidR="00676907" w:rsidRPr="00C62E43" w:rsidDel="002E607A" w:rsidRDefault="00676907" w:rsidP="00676907">
      <w:pPr>
        <w:pStyle w:val="Ttulo3"/>
        <w:rPr>
          <w:del w:id="774" w:author="Willian" w:date="2017-03-08T00:13:00Z"/>
          <w:noProof/>
        </w:rPr>
      </w:pPr>
      <w:del w:id="775" w:author="Willian" w:date="2017-03-08T00:13:00Z">
        <w:r w:rsidDel="002E607A">
          <w:rPr>
            <w:noProof/>
          </w:rPr>
          <w:delText>Métodos</w:delText>
        </w:r>
      </w:del>
    </w:p>
    <w:p w14:paraId="3E9201B9" w14:textId="77777777" w:rsidR="00D05199" w:rsidDel="002E607A" w:rsidRDefault="00D05199" w:rsidP="00576898">
      <w:pPr>
        <w:rPr>
          <w:del w:id="776" w:author="Willian" w:date="2017-03-08T00:13:00Z"/>
        </w:rPr>
      </w:pPr>
      <w:del w:id="777" w:author="Willian" w:date="2017-03-08T00:13:00Z">
        <w:r w:rsidDel="002E607A">
          <w:delText>Funções</w:delText>
        </w:r>
        <w:r w:rsidR="00576898" w:rsidDel="002E607A">
          <w:delText xml:space="preserve"> que são definidas dentro de uma classe específica são chamada</w:delText>
        </w:r>
        <w:r w:rsidDel="002E607A">
          <w:delText xml:space="preserve">s </w:delText>
        </w:r>
        <w:r w:rsidDel="002E607A">
          <w:rPr>
            <w:i/>
            <w:iCs/>
          </w:rPr>
          <w:delText>métodos</w:delText>
        </w:r>
        <w:r w:rsidDel="002E607A">
          <w:delText>. Métodos são explicitamente vinculado</w:delText>
        </w:r>
        <w:r w:rsidR="00576898" w:rsidDel="002E607A">
          <w:delText>s</w:delText>
        </w:r>
        <w:r w:rsidDel="002E607A">
          <w:delText xml:space="preserve"> ao tipo</w:delText>
        </w:r>
        <w:r w:rsidR="00576898" w:rsidDel="002E607A">
          <w:delText xml:space="preserve"> ou classe</w:delText>
        </w:r>
        <w:r w:rsidDel="002E607A">
          <w:delText xml:space="preserve"> </w:delText>
        </w:r>
        <w:r w:rsidR="00576898" w:rsidDel="002E607A">
          <w:delText>onde estão</w:delText>
        </w:r>
        <w:r w:rsidDel="002E607A">
          <w:delText xml:space="preserve"> definido</w:delText>
        </w:r>
        <w:r w:rsidR="00576898" w:rsidDel="002E607A">
          <w:delText>s</w:delText>
        </w:r>
        <w:r w:rsidDel="002E607A">
          <w:delText>, e só pode</w:delText>
        </w:r>
        <w:r w:rsidR="00576898" w:rsidDel="002E607A">
          <w:delText>m</w:delText>
        </w:r>
        <w:r w:rsidDel="002E607A">
          <w:delText xml:space="preserve"> ser chamado</w:delText>
        </w:r>
        <w:r w:rsidR="00576898" w:rsidDel="002E607A">
          <w:delText>s</w:delText>
        </w:r>
        <w:r w:rsidDel="002E607A">
          <w:delText xml:space="preserve"> </w:delText>
        </w:r>
        <w:r w:rsidR="00576898" w:rsidDel="002E607A">
          <w:delText>nesta</w:delText>
        </w:r>
        <w:r w:rsidDel="002E607A">
          <w:delText xml:space="preserve"> </w:delText>
        </w:r>
        <w:r w:rsidR="00576898" w:rsidDel="002E607A">
          <w:delText>classe</w:delText>
        </w:r>
        <w:r w:rsidDel="002E607A">
          <w:delText xml:space="preserve"> (ou uma de suas subclasses, </w:delText>
        </w:r>
        <w:r w:rsidR="00576898" w:rsidDel="002E607A">
          <w:delText>que</w:delText>
        </w:r>
        <w:r w:rsidDel="002E607A">
          <w:delText xml:space="preserve"> você vai aprender em breve). No anterior</w:delText>
        </w:r>
        <w:r w:rsidR="00576898" w:rsidDel="002E607A">
          <w:delText xml:space="preserve"> exemplo</w:delText>
        </w:r>
        <w:r w:rsidDel="002E607A">
          <w:delText xml:space="preserve"> </w:delText>
        </w:r>
        <w:r w:rsidR="007020A2" w:rsidDel="002E607A">
          <w:rPr>
            <w:rFonts w:ascii="Menlo" w:hAnsi="Menlo" w:cs="Menlo"/>
            <w:noProof/>
            <w:color w:val="AA3391"/>
            <w:sz w:val="18"/>
            <w:szCs w:val="18"/>
          </w:rPr>
          <w:delText>switch</w:delText>
        </w:r>
        <w:r w:rsidDel="002E607A">
          <w:delText xml:space="preserve">, </w:delText>
        </w:r>
        <w:r w:rsidR="00576898" w:rsidDel="002E607A">
          <w:delText>você</w:delText>
        </w:r>
        <w:r w:rsidDel="002E607A">
          <w:delText xml:space="preserve"> viu um método que é definido n</w:delText>
        </w:r>
        <w:r w:rsidR="00576898" w:rsidDel="002E607A">
          <w:delText>a classe</w:delText>
        </w:r>
        <w:r w:rsidDel="002E607A">
          <w:delText xml:space="preserve"> </w:delText>
        </w:r>
        <w:r w:rsidR="00576898" w:rsidDel="002E607A">
          <w:rPr>
            <w:rFonts w:ascii="Menlo" w:hAnsi="Menlo" w:cs="Menlo"/>
            <w:color w:val="3F6E74"/>
            <w:sz w:val="18"/>
            <w:szCs w:val="18"/>
          </w:rPr>
          <w:delText>String</w:delText>
        </w:r>
        <w:r w:rsidR="00576898" w:rsidRPr="00576898" w:rsidDel="002E607A">
          <w:rPr>
            <w:rFonts w:ascii="Menlo" w:hAnsi="Menlo" w:cs="Menlo"/>
            <w:sz w:val="18"/>
            <w:szCs w:val="18"/>
          </w:rPr>
          <w:delText xml:space="preserve"> </w:delText>
        </w:r>
        <w:r w:rsidDel="002E607A">
          <w:delText xml:space="preserve">chamado </w:delText>
        </w:r>
        <w:r w:rsidR="00576898" w:rsidRPr="00576898" w:rsidDel="002E607A">
          <w:rPr>
            <w:rFonts w:ascii="Menlo" w:hAnsi="Menlo" w:cs="Menlo"/>
            <w:noProof/>
            <w:color w:val="3F6E74"/>
            <w:sz w:val="18"/>
            <w:szCs w:val="18"/>
          </w:rPr>
          <w:delText>hasSuffix</w:delText>
        </w:r>
        <w:r w:rsidR="00576898" w:rsidDel="002E607A">
          <w:rPr>
            <w:rFonts w:ascii="Menlo" w:hAnsi="Menlo" w:cs="Menlo"/>
            <w:noProof/>
            <w:color w:val="3F6E74"/>
            <w:sz w:val="18"/>
            <w:szCs w:val="18"/>
          </w:rPr>
          <w:delText>()</w:delText>
        </w:r>
        <w:r w:rsidDel="002E607A">
          <w:delText>, mostra</w:delText>
        </w:r>
        <w:r w:rsidR="00576898" w:rsidDel="002E607A">
          <w:delText>n</w:delText>
        </w:r>
        <w:r w:rsidDel="002E607A">
          <w:delText>do novamente aqui:</w:delText>
        </w:r>
      </w:del>
    </w:p>
    <w:p w14:paraId="0258E15D" w14:textId="77777777" w:rsidR="00D05199" w:rsidRPr="00A66496" w:rsidDel="002E607A" w:rsidRDefault="00D05199" w:rsidP="00576898">
      <w:pPr>
        <w:pStyle w:val="NormalWeb"/>
        <w:spacing w:before="460" w:beforeAutospacing="0" w:after="0" w:afterAutospacing="0"/>
        <w:ind w:left="567"/>
        <w:jc w:val="both"/>
        <w:textAlignment w:val="baseline"/>
        <w:rPr>
          <w:del w:id="778" w:author="Willian" w:date="2017-03-08T00:13:00Z"/>
          <w:rFonts w:ascii="Menlo" w:hAnsi="Menlo" w:cs="Menlo"/>
          <w:noProof/>
          <w:color w:val="000000"/>
          <w:sz w:val="21"/>
          <w:szCs w:val="21"/>
          <w:lang w:val="en-US"/>
        </w:rPr>
      </w:pPr>
      <w:del w:id="779" w:author="Willian" w:date="2017-03-08T00:13:00Z">
        <w:r w:rsidRPr="00A66496" w:rsidDel="002E607A">
          <w:rPr>
            <w:rFonts w:ascii="Menlo" w:hAnsi="Menlo" w:cs="Menlo"/>
            <w:noProof/>
            <w:color w:val="AA3391"/>
            <w:sz w:val="18"/>
            <w:szCs w:val="18"/>
            <w:lang w:val="en-US"/>
          </w:rPr>
          <w:delText>let</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exampleString</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C41A16"/>
            <w:sz w:val="18"/>
            <w:szCs w:val="18"/>
            <w:lang w:val="en-US"/>
          </w:rPr>
          <w:delText>"hello"</w:delText>
        </w:r>
      </w:del>
    </w:p>
    <w:p w14:paraId="26CA6762" w14:textId="77777777" w:rsidR="00D05199" w:rsidRPr="00A66496" w:rsidDel="002E607A" w:rsidRDefault="00D05199" w:rsidP="00576898">
      <w:pPr>
        <w:pStyle w:val="NormalWeb"/>
        <w:spacing w:before="0" w:beforeAutospacing="0" w:after="0" w:afterAutospacing="0"/>
        <w:ind w:left="567"/>
        <w:jc w:val="both"/>
        <w:textAlignment w:val="baseline"/>
        <w:rPr>
          <w:del w:id="780" w:author="Willian" w:date="2017-03-08T00:13:00Z"/>
          <w:rFonts w:ascii="Menlo" w:hAnsi="Menlo" w:cs="Menlo"/>
          <w:noProof/>
          <w:color w:val="000000"/>
          <w:sz w:val="21"/>
          <w:szCs w:val="21"/>
          <w:lang w:val="en-US"/>
        </w:rPr>
      </w:pPr>
      <w:del w:id="781" w:author="Willian" w:date="2017-03-08T00:13:00Z">
        <w:r w:rsidRPr="00A66496" w:rsidDel="002E607A">
          <w:rPr>
            <w:rFonts w:ascii="Menlo" w:hAnsi="Menlo" w:cs="Menlo"/>
            <w:noProof/>
            <w:color w:val="AA3391"/>
            <w:sz w:val="18"/>
            <w:szCs w:val="18"/>
            <w:lang w:val="en-US"/>
          </w:rPr>
          <w:delText>if</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exampleString</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hasSuffix</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C41A16"/>
            <w:sz w:val="18"/>
            <w:szCs w:val="18"/>
            <w:lang w:val="en-US"/>
          </w:rPr>
          <w:delText>"lo"</w:delText>
        </w:r>
        <w:r w:rsidRPr="00A66496" w:rsidDel="002E607A">
          <w:rPr>
            <w:rFonts w:ascii="Menlo" w:hAnsi="Menlo" w:cs="Menlo"/>
            <w:noProof/>
            <w:color w:val="000000"/>
            <w:sz w:val="18"/>
            <w:szCs w:val="18"/>
            <w:lang w:val="en-US"/>
          </w:rPr>
          <w:delText>) {</w:delText>
        </w:r>
      </w:del>
    </w:p>
    <w:p w14:paraId="3DECCFBB" w14:textId="77777777" w:rsidR="00D05199" w:rsidRPr="00576898" w:rsidDel="002E607A" w:rsidRDefault="00D05199" w:rsidP="00576898">
      <w:pPr>
        <w:pStyle w:val="NormalWeb"/>
        <w:spacing w:before="0" w:beforeAutospacing="0" w:after="0" w:afterAutospacing="0"/>
        <w:ind w:left="567"/>
        <w:jc w:val="both"/>
        <w:textAlignment w:val="baseline"/>
        <w:rPr>
          <w:del w:id="782" w:author="Willian" w:date="2017-03-08T00:13:00Z"/>
          <w:rFonts w:ascii="Menlo" w:hAnsi="Menlo" w:cs="Menlo"/>
          <w:noProof/>
          <w:color w:val="000000"/>
          <w:sz w:val="21"/>
          <w:szCs w:val="21"/>
        </w:rPr>
      </w:pPr>
      <w:del w:id="783" w:author="Willian" w:date="2017-03-08T00:13:00Z">
        <w:r w:rsidRPr="00A66496" w:rsidDel="002E607A">
          <w:rPr>
            <w:rFonts w:ascii="Menlo" w:hAnsi="Menlo" w:cs="Menlo"/>
            <w:noProof/>
            <w:color w:val="000000"/>
            <w:sz w:val="18"/>
            <w:szCs w:val="18"/>
            <w:lang w:val="en-US"/>
          </w:rPr>
          <w:delText>  </w:delText>
        </w:r>
        <w:r w:rsidRPr="00576898" w:rsidDel="002E607A">
          <w:rPr>
            <w:rFonts w:ascii="Menlo" w:hAnsi="Menlo" w:cs="Menlo"/>
            <w:noProof/>
            <w:color w:val="3F6E74"/>
            <w:sz w:val="18"/>
            <w:szCs w:val="18"/>
          </w:rPr>
          <w:delText>print</w:delText>
        </w:r>
        <w:r w:rsidRPr="00576898" w:rsidDel="002E607A">
          <w:rPr>
            <w:rFonts w:ascii="Menlo" w:hAnsi="Menlo" w:cs="Menlo"/>
            <w:noProof/>
            <w:color w:val="000000"/>
            <w:sz w:val="18"/>
            <w:szCs w:val="18"/>
          </w:rPr>
          <w:delText>(</w:delText>
        </w:r>
        <w:r w:rsidRPr="00576898" w:rsidDel="002E607A">
          <w:rPr>
            <w:rFonts w:ascii="Menlo" w:hAnsi="Menlo" w:cs="Menlo"/>
            <w:noProof/>
            <w:color w:val="C41A16"/>
            <w:sz w:val="18"/>
            <w:szCs w:val="18"/>
          </w:rPr>
          <w:delText>"ends in lo"</w:delText>
        </w:r>
        <w:r w:rsidRPr="00576898" w:rsidDel="002E607A">
          <w:rPr>
            <w:rFonts w:ascii="Menlo" w:hAnsi="Menlo" w:cs="Menlo"/>
            <w:noProof/>
            <w:color w:val="000000"/>
            <w:sz w:val="18"/>
            <w:szCs w:val="18"/>
          </w:rPr>
          <w:delText>)</w:delText>
        </w:r>
      </w:del>
    </w:p>
    <w:p w14:paraId="40E9FB18" w14:textId="77777777" w:rsidR="00D05199" w:rsidRPr="00576898" w:rsidDel="002E607A" w:rsidRDefault="00D05199" w:rsidP="00576898">
      <w:pPr>
        <w:pStyle w:val="NormalWeb"/>
        <w:spacing w:before="0" w:beforeAutospacing="0" w:after="620" w:afterAutospacing="0"/>
        <w:ind w:left="567"/>
        <w:jc w:val="both"/>
        <w:textAlignment w:val="baseline"/>
        <w:rPr>
          <w:del w:id="784" w:author="Willian" w:date="2017-03-08T00:13:00Z"/>
          <w:rFonts w:ascii="Menlo" w:hAnsi="Menlo" w:cs="Menlo"/>
          <w:noProof/>
          <w:color w:val="000000"/>
          <w:sz w:val="21"/>
          <w:szCs w:val="21"/>
        </w:rPr>
      </w:pPr>
      <w:del w:id="785" w:author="Willian" w:date="2017-03-08T00:13:00Z">
        <w:r w:rsidRPr="00576898" w:rsidDel="002E607A">
          <w:rPr>
            <w:rFonts w:ascii="Menlo" w:hAnsi="Menlo" w:cs="Menlo"/>
            <w:noProof/>
            <w:color w:val="000000"/>
            <w:sz w:val="18"/>
            <w:szCs w:val="18"/>
          </w:rPr>
          <w:delText>}</w:delText>
        </w:r>
      </w:del>
    </w:p>
    <w:p w14:paraId="6B52B077" w14:textId="77777777" w:rsidR="003F6B0B" w:rsidDel="002E607A" w:rsidRDefault="00D05199" w:rsidP="003F6B0B">
      <w:pPr>
        <w:pStyle w:val="NormalWeb"/>
        <w:spacing w:before="0" w:beforeAutospacing="0" w:after="220" w:afterAutospacing="0"/>
        <w:jc w:val="both"/>
        <w:rPr>
          <w:del w:id="786" w:author="Willian" w:date="2017-03-08T00:13:00Z"/>
          <w:rFonts w:ascii="Arial" w:hAnsi="Arial" w:cs="Arial"/>
          <w:color w:val="414141"/>
          <w:sz w:val="21"/>
          <w:szCs w:val="21"/>
        </w:rPr>
      </w:pPr>
      <w:del w:id="787" w:author="Willian" w:date="2017-03-08T00:13:00Z">
        <w:r w:rsidDel="002E607A">
          <w:rPr>
            <w:rFonts w:ascii="Arial" w:hAnsi="Arial" w:cs="Arial"/>
            <w:color w:val="414141"/>
            <w:sz w:val="21"/>
            <w:szCs w:val="21"/>
          </w:rPr>
          <w:delText xml:space="preserve">Como você vê, </w:delText>
        </w:r>
        <w:r w:rsidR="007020A2" w:rsidDel="002E607A">
          <w:rPr>
            <w:rFonts w:ascii="Arial" w:hAnsi="Arial" w:cs="Arial"/>
            <w:color w:val="414141"/>
            <w:sz w:val="21"/>
            <w:szCs w:val="21"/>
          </w:rPr>
          <w:delText>para chamar um método de uma classe você deve usar a sintaxe de ponto ( .), como em Java</w:delText>
        </w:r>
        <w:r w:rsidDel="002E607A">
          <w:rPr>
            <w:rFonts w:ascii="Arial" w:hAnsi="Arial" w:cs="Arial"/>
            <w:color w:val="414141"/>
            <w:sz w:val="21"/>
            <w:szCs w:val="21"/>
          </w:rPr>
          <w:delText xml:space="preserve">. </w:delText>
        </w:r>
        <w:r w:rsidR="003F6B0B" w:rsidDel="002E607A">
          <w:rPr>
            <w:rFonts w:ascii="Arial" w:hAnsi="Arial" w:cs="Arial"/>
            <w:color w:val="414141"/>
            <w:sz w:val="21"/>
            <w:szCs w:val="21"/>
          </w:rPr>
          <w:delText>Você pode ver que em certos casos, quando você chama um método ou função não há a necessidade de inserir o nome do primeiro parâmetro, pois o nome do método é semântico o suficiente para isto.</w:delText>
        </w:r>
      </w:del>
    </w:p>
    <w:p w14:paraId="5E48C2E2" w14:textId="77777777" w:rsidR="00D05199" w:rsidRPr="00A66496" w:rsidDel="002E607A" w:rsidRDefault="00D05199" w:rsidP="003F6B0B">
      <w:pPr>
        <w:pStyle w:val="NormalWeb"/>
        <w:spacing w:before="0" w:beforeAutospacing="0" w:after="220" w:afterAutospacing="0"/>
        <w:ind w:left="567"/>
        <w:jc w:val="both"/>
        <w:rPr>
          <w:del w:id="788" w:author="Willian" w:date="2017-03-08T00:13:00Z"/>
          <w:rFonts w:ascii="Menlo" w:hAnsi="Menlo" w:cs="Menlo"/>
          <w:color w:val="000000"/>
          <w:sz w:val="21"/>
          <w:szCs w:val="21"/>
          <w:lang w:val="en-US"/>
        </w:rPr>
      </w:pPr>
      <w:del w:id="789" w:author="Willian" w:date="2017-03-08T00:13:00Z">
        <w:r w:rsidRPr="00A66496" w:rsidDel="002E607A">
          <w:rPr>
            <w:rFonts w:ascii="Menlo" w:hAnsi="Menlo" w:cs="Menlo"/>
            <w:color w:val="AA3391"/>
            <w:sz w:val="18"/>
            <w:szCs w:val="18"/>
            <w:lang w:val="en-US"/>
          </w:rPr>
          <w:delText>var</w:delText>
        </w:r>
        <w:r w:rsidRPr="00A66496" w:rsidDel="002E607A">
          <w:rPr>
            <w:rFonts w:ascii="Menlo" w:hAnsi="Menlo" w:cs="Menlo"/>
            <w:color w:val="000000"/>
            <w:sz w:val="18"/>
            <w:szCs w:val="18"/>
            <w:lang w:val="en-US"/>
          </w:rPr>
          <w:delText xml:space="preserve"> </w:delText>
        </w:r>
        <w:r w:rsidRPr="00A66496" w:rsidDel="002E607A">
          <w:rPr>
            <w:rFonts w:ascii="Menlo" w:hAnsi="Menlo" w:cs="Menlo"/>
            <w:color w:val="3F6E74"/>
            <w:sz w:val="18"/>
            <w:szCs w:val="18"/>
            <w:lang w:val="en-US"/>
          </w:rPr>
          <w:delText>array</w:delText>
        </w:r>
        <w:r w:rsidRPr="00A66496" w:rsidDel="002E607A">
          <w:rPr>
            <w:rFonts w:ascii="Menlo" w:hAnsi="Menlo" w:cs="Menlo"/>
            <w:color w:val="000000"/>
            <w:sz w:val="18"/>
            <w:szCs w:val="18"/>
            <w:lang w:val="en-US"/>
          </w:rPr>
          <w:delText xml:space="preserve"> = [</w:delText>
        </w:r>
        <w:r w:rsidRPr="00A66496" w:rsidDel="002E607A">
          <w:rPr>
            <w:rFonts w:ascii="Menlo" w:hAnsi="Menlo" w:cs="Menlo"/>
            <w:color w:val="C41A16"/>
            <w:sz w:val="18"/>
            <w:szCs w:val="18"/>
            <w:lang w:val="en-US"/>
          </w:rPr>
          <w:delText>"apple"</w:delText>
        </w:r>
        <w:r w:rsidRPr="00A66496" w:rsidDel="002E607A">
          <w:rPr>
            <w:rFonts w:ascii="Menlo" w:hAnsi="Menlo" w:cs="Menlo"/>
            <w:color w:val="000000"/>
            <w:sz w:val="18"/>
            <w:szCs w:val="18"/>
            <w:lang w:val="en-US"/>
          </w:rPr>
          <w:delText xml:space="preserve">, </w:delText>
        </w:r>
        <w:r w:rsidRPr="00A66496" w:rsidDel="002E607A">
          <w:rPr>
            <w:rFonts w:ascii="Menlo" w:hAnsi="Menlo" w:cs="Menlo"/>
            <w:color w:val="C41A16"/>
            <w:sz w:val="18"/>
            <w:szCs w:val="18"/>
            <w:lang w:val="en-US"/>
          </w:rPr>
          <w:delText>"banana"</w:delText>
        </w:r>
        <w:r w:rsidRPr="00A66496" w:rsidDel="002E607A">
          <w:rPr>
            <w:rFonts w:ascii="Menlo" w:hAnsi="Menlo" w:cs="Menlo"/>
            <w:color w:val="000000"/>
            <w:sz w:val="18"/>
            <w:szCs w:val="18"/>
            <w:lang w:val="en-US"/>
          </w:rPr>
          <w:delText xml:space="preserve">, </w:delText>
        </w:r>
        <w:r w:rsidRPr="00A66496" w:rsidDel="002E607A">
          <w:rPr>
            <w:rFonts w:ascii="Menlo" w:hAnsi="Menlo" w:cs="Menlo"/>
            <w:color w:val="C41A16"/>
            <w:sz w:val="18"/>
            <w:szCs w:val="18"/>
            <w:lang w:val="en-US"/>
          </w:rPr>
          <w:delText>"dragonfruit"</w:delText>
        </w:r>
        <w:r w:rsidRPr="00A66496" w:rsidDel="002E607A">
          <w:rPr>
            <w:rFonts w:ascii="Menlo" w:hAnsi="Menlo" w:cs="Menlo"/>
            <w:color w:val="000000"/>
            <w:sz w:val="18"/>
            <w:szCs w:val="18"/>
            <w:lang w:val="en-US"/>
          </w:rPr>
          <w:delText>]</w:delText>
        </w:r>
      </w:del>
    </w:p>
    <w:p w14:paraId="28694978" w14:textId="77777777" w:rsidR="00D05199" w:rsidRPr="003F6B0B" w:rsidDel="002E607A" w:rsidRDefault="00D05199" w:rsidP="003F6B0B">
      <w:pPr>
        <w:pStyle w:val="NormalWeb"/>
        <w:spacing w:before="0" w:beforeAutospacing="0" w:after="0" w:afterAutospacing="0"/>
        <w:ind w:left="567"/>
        <w:jc w:val="both"/>
        <w:textAlignment w:val="baseline"/>
        <w:rPr>
          <w:del w:id="790" w:author="Willian" w:date="2017-03-08T00:13:00Z"/>
          <w:rFonts w:ascii="Menlo" w:hAnsi="Menlo" w:cs="Menlo"/>
          <w:color w:val="000000"/>
          <w:sz w:val="21"/>
          <w:szCs w:val="21"/>
        </w:rPr>
      </w:pPr>
      <w:del w:id="791" w:author="Willian" w:date="2017-03-08T00:13:00Z">
        <w:r w:rsidRPr="003F6B0B" w:rsidDel="002E607A">
          <w:rPr>
            <w:rFonts w:ascii="Menlo" w:hAnsi="Menlo" w:cs="Menlo"/>
            <w:color w:val="3F6E74"/>
            <w:sz w:val="18"/>
            <w:szCs w:val="18"/>
          </w:rPr>
          <w:delText>array</w:delText>
        </w:r>
        <w:r w:rsidRPr="003F6B0B" w:rsidDel="002E607A">
          <w:rPr>
            <w:rFonts w:ascii="Menlo" w:hAnsi="Menlo" w:cs="Menlo"/>
            <w:color w:val="000000"/>
            <w:sz w:val="18"/>
            <w:szCs w:val="18"/>
          </w:rPr>
          <w:delText>.</w:delText>
        </w:r>
        <w:r w:rsidRPr="003F6B0B" w:rsidDel="002E607A">
          <w:rPr>
            <w:rFonts w:ascii="Menlo" w:hAnsi="Menlo" w:cs="Menlo"/>
            <w:color w:val="3F6E74"/>
            <w:sz w:val="18"/>
            <w:szCs w:val="18"/>
          </w:rPr>
          <w:delText>insert</w:delText>
        </w:r>
        <w:r w:rsidRPr="003F6B0B" w:rsidDel="002E607A">
          <w:rPr>
            <w:rFonts w:ascii="Menlo" w:hAnsi="Menlo" w:cs="Menlo"/>
            <w:color w:val="000000"/>
            <w:sz w:val="18"/>
            <w:szCs w:val="18"/>
          </w:rPr>
          <w:delText>(</w:delText>
        </w:r>
        <w:r w:rsidRPr="003F6B0B" w:rsidDel="002E607A">
          <w:rPr>
            <w:rFonts w:ascii="Menlo" w:hAnsi="Menlo" w:cs="Menlo"/>
            <w:color w:val="C41A16"/>
            <w:sz w:val="18"/>
            <w:szCs w:val="18"/>
          </w:rPr>
          <w:delText>"cherry"</w:delText>
        </w:r>
        <w:r w:rsidRPr="003F6B0B" w:rsidDel="002E607A">
          <w:rPr>
            <w:rFonts w:ascii="Menlo" w:hAnsi="Menlo" w:cs="Menlo"/>
            <w:color w:val="000000"/>
            <w:sz w:val="18"/>
            <w:szCs w:val="18"/>
          </w:rPr>
          <w:delText xml:space="preserve">, </w:delText>
        </w:r>
        <w:r w:rsidR="003F6B0B" w:rsidRPr="003F6B0B" w:rsidDel="002E607A">
          <w:rPr>
            <w:rFonts w:ascii="Menlo" w:hAnsi="Menlo" w:cs="Menlo"/>
            <w:color w:val="3F6E74"/>
            <w:sz w:val="18"/>
            <w:szCs w:val="18"/>
          </w:rPr>
          <w:delText>at</w:delText>
        </w:r>
        <w:r w:rsidRPr="003F6B0B" w:rsidDel="002E607A">
          <w:rPr>
            <w:rFonts w:ascii="Menlo" w:hAnsi="Menlo" w:cs="Menlo"/>
            <w:color w:val="000000"/>
            <w:sz w:val="18"/>
            <w:szCs w:val="18"/>
          </w:rPr>
          <w:delText xml:space="preserve">: </w:delText>
        </w:r>
        <w:r w:rsidRPr="003F6B0B" w:rsidDel="002E607A">
          <w:rPr>
            <w:rFonts w:ascii="Menlo" w:hAnsi="Menlo" w:cs="Menlo"/>
            <w:color w:val="1C00CF"/>
            <w:sz w:val="18"/>
            <w:szCs w:val="18"/>
          </w:rPr>
          <w:delText>2</w:delText>
        </w:r>
        <w:r w:rsidRPr="003F6B0B" w:rsidDel="002E607A">
          <w:rPr>
            <w:rFonts w:ascii="Menlo" w:hAnsi="Menlo" w:cs="Menlo"/>
            <w:color w:val="000000"/>
            <w:sz w:val="18"/>
            <w:szCs w:val="18"/>
          </w:rPr>
          <w:delText>)</w:delText>
        </w:r>
      </w:del>
    </w:p>
    <w:p w14:paraId="6A34539D" w14:textId="77777777" w:rsidR="00D05199" w:rsidDel="002E607A" w:rsidRDefault="00D05199" w:rsidP="003F6B0B">
      <w:pPr>
        <w:pStyle w:val="NormalWeb"/>
        <w:spacing w:before="0" w:beforeAutospacing="0" w:after="620" w:afterAutospacing="0"/>
        <w:jc w:val="both"/>
        <w:textAlignment w:val="baseline"/>
        <w:rPr>
          <w:del w:id="792" w:author="Willian" w:date="2017-03-08T00:13:00Z"/>
          <w:rFonts w:ascii="Menlo" w:hAnsi="Menlo" w:cs="Menlo"/>
          <w:color w:val="3F6E74"/>
          <w:sz w:val="18"/>
          <w:szCs w:val="18"/>
        </w:rPr>
      </w:pPr>
    </w:p>
    <w:p w14:paraId="747891C3" w14:textId="77777777" w:rsidR="003F6B0B" w:rsidDel="002E607A" w:rsidRDefault="003F6B0B" w:rsidP="003F6B0B">
      <w:pPr>
        <w:rPr>
          <w:del w:id="793" w:author="Willian" w:date="2017-03-08T00:13:00Z"/>
        </w:rPr>
      </w:pPr>
      <w:del w:id="794" w:author="Willian" w:date="2017-03-08T00:13:00Z">
        <w:r w:rsidDel="002E607A">
          <w:delText>Você pode declarar métodos assim, utilizando um sublinhado ao invés do nome do parâmetro. O método insert do Array é declarado da seguinte maneira:</w:delText>
        </w:r>
      </w:del>
    </w:p>
    <w:p w14:paraId="507CDCFA" w14:textId="77777777" w:rsidR="003F6B0B" w:rsidRPr="00A66496" w:rsidDel="002E607A" w:rsidRDefault="003F6B0B" w:rsidP="003F6B0B">
      <w:pPr>
        <w:ind w:left="567"/>
        <w:rPr>
          <w:del w:id="795" w:author="Willian" w:date="2017-03-08T00:13:00Z"/>
          <w:rFonts w:ascii="Menlo" w:hAnsi="Menlo" w:cs="Menlo"/>
          <w:sz w:val="18"/>
          <w:szCs w:val="18"/>
          <w:lang w:val="en-US"/>
        </w:rPr>
      </w:pPr>
      <w:del w:id="796" w:author="Willian" w:date="2017-03-08T00:13:00Z">
        <w:r w:rsidRPr="00A66496" w:rsidDel="002E607A">
          <w:rPr>
            <w:rFonts w:ascii="Menlo" w:hAnsi="Menlo" w:cs="Menlo"/>
            <w:color w:val="AA3391"/>
            <w:sz w:val="18"/>
            <w:szCs w:val="18"/>
            <w:lang w:val="en-US"/>
          </w:rPr>
          <w:delText>public</w:delText>
        </w:r>
        <w:r w:rsidRPr="00A66496" w:rsidDel="002E607A">
          <w:rPr>
            <w:rFonts w:ascii="Menlo" w:hAnsi="Menlo" w:cs="Menlo"/>
            <w:sz w:val="18"/>
            <w:szCs w:val="18"/>
            <w:lang w:val="en-US"/>
          </w:rPr>
          <w:delText xml:space="preserve"> </w:delText>
        </w:r>
        <w:r w:rsidRPr="00A66496" w:rsidDel="002E607A">
          <w:rPr>
            <w:rFonts w:ascii="Menlo" w:hAnsi="Menlo" w:cs="Menlo"/>
            <w:color w:val="AA3391"/>
            <w:sz w:val="18"/>
            <w:szCs w:val="18"/>
            <w:lang w:val="en-US"/>
          </w:rPr>
          <w:delText>func</w:delText>
        </w:r>
        <w:r w:rsidRPr="00A66496" w:rsidDel="002E607A">
          <w:rPr>
            <w:rFonts w:ascii="Menlo" w:hAnsi="Menlo" w:cs="Menlo"/>
            <w:sz w:val="18"/>
            <w:szCs w:val="18"/>
            <w:lang w:val="en-US"/>
          </w:rPr>
          <w:delText xml:space="preserve"> </w:delText>
        </w:r>
        <w:r w:rsidRPr="00A66496" w:rsidDel="002E607A">
          <w:rPr>
            <w:rFonts w:ascii="Menlo" w:hAnsi="Menlo" w:cs="Menlo"/>
            <w:color w:val="3F6E74"/>
            <w:sz w:val="18"/>
            <w:szCs w:val="18"/>
            <w:lang w:val="en-US"/>
          </w:rPr>
          <w:delText>insert</w:delText>
        </w:r>
        <w:r w:rsidRPr="00A66496" w:rsidDel="002E607A">
          <w:rPr>
            <w:rFonts w:ascii="Menlo" w:hAnsi="Menlo" w:cs="Menlo"/>
            <w:sz w:val="18"/>
            <w:szCs w:val="18"/>
            <w:lang w:val="en-US"/>
          </w:rPr>
          <w:delText>(</w:delText>
        </w:r>
        <w:r w:rsidRPr="00A66496" w:rsidDel="002E607A">
          <w:rPr>
            <w:rFonts w:ascii="Menlo" w:hAnsi="Menlo" w:cs="Menlo"/>
            <w:color w:val="AA3391"/>
            <w:sz w:val="18"/>
            <w:szCs w:val="18"/>
            <w:lang w:val="en-US"/>
          </w:rPr>
          <w:delText xml:space="preserve">_ </w:delText>
        </w:r>
        <w:r w:rsidRPr="00A66496" w:rsidDel="002E607A">
          <w:rPr>
            <w:rFonts w:ascii="Menlo" w:hAnsi="Menlo" w:cs="Menlo"/>
            <w:noProof/>
            <w:color w:val="3F6E74"/>
            <w:sz w:val="18"/>
            <w:szCs w:val="18"/>
            <w:lang w:val="en-US"/>
          </w:rPr>
          <w:delText>newElement</w:delText>
        </w:r>
        <w:r w:rsidRPr="00A66496" w:rsidDel="002E607A">
          <w:rPr>
            <w:rFonts w:ascii="Menlo" w:hAnsi="Menlo" w:cs="Menlo"/>
            <w:noProof/>
            <w:sz w:val="18"/>
            <w:szCs w:val="18"/>
            <w:lang w:val="en-US"/>
          </w:rPr>
          <w:delText xml:space="preserve">: </w:delText>
        </w:r>
        <w:r w:rsidRPr="00A66496" w:rsidDel="002E607A">
          <w:rPr>
            <w:rFonts w:ascii="Menlo" w:hAnsi="Menlo" w:cs="Menlo"/>
            <w:noProof/>
            <w:color w:val="5C2699"/>
            <w:sz w:val="18"/>
            <w:szCs w:val="18"/>
            <w:lang w:val="en-US"/>
          </w:rPr>
          <w:delText>Element</w:delText>
        </w:r>
        <w:r w:rsidRPr="00A66496" w:rsidDel="002E607A">
          <w:rPr>
            <w:rFonts w:ascii="Menlo" w:hAnsi="Menlo" w:cs="Menlo"/>
            <w:noProof/>
            <w:sz w:val="18"/>
            <w:szCs w:val="18"/>
            <w:lang w:val="en-US"/>
          </w:rPr>
          <w:delText xml:space="preserve">, </w:delText>
        </w:r>
        <w:r w:rsidRPr="00A66496" w:rsidDel="002E607A">
          <w:rPr>
            <w:rFonts w:ascii="Menlo" w:hAnsi="Menlo" w:cs="Menlo"/>
            <w:noProof/>
            <w:color w:val="3F6E74"/>
            <w:sz w:val="18"/>
            <w:szCs w:val="18"/>
            <w:lang w:val="en-US"/>
          </w:rPr>
          <w:delText>at i</w:delText>
        </w:r>
        <w:r w:rsidRPr="00A66496" w:rsidDel="002E607A">
          <w:rPr>
            <w:rFonts w:ascii="Menlo" w:hAnsi="Menlo" w:cs="Menlo"/>
            <w:noProof/>
            <w:sz w:val="18"/>
            <w:szCs w:val="18"/>
            <w:lang w:val="en-US"/>
          </w:rPr>
          <w:delText xml:space="preserve">: </w:delText>
        </w:r>
        <w:r w:rsidRPr="00A66496" w:rsidDel="002E607A">
          <w:rPr>
            <w:rFonts w:ascii="Menlo" w:hAnsi="Menlo" w:cs="Menlo"/>
            <w:noProof/>
            <w:color w:val="5C2699"/>
            <w:sz w:val="18"/>
            <w:szCs w:val="18"/>
            <w:lang w:val="en-US"/>
          </w:rPr>
          <w:delText>Index</w:delText>
        </w:r>
        <w:r w:rsidRPr="00A66496" w:rsidDel="002E607A">
          <w:rPr>
            <w:rFonts w:ascii="Menlo" w:hAnsi="Menlo" w:cs="Menlo"/>
            <w:sz w:val="18"/>
            <w:szCs w:val="18"/>
            <w:lang w:val="en-US"/>
          </w:rPr>
          <w:delText>) { ... }</w:delText>
        </w:r>
      </w:del>
    </w:p>
    <w:p w14:paraId="61363577" w14:textId="77777777" w:rsidR="003F6B0B" w:rsidDel="002E607A" w:rsidRDefault="003F6B0B" w:rsidP="003F6B0B">
      <w:pPr>
        <w:rPr>
          <w:del w:id="797" w:author="Willian" w:date="2017-03-08T00:13:00Z"/>
        </w:rPr>
      </w:pPr>
      <w:del w:id="798" w:author="Willian" w:date="2017-03-08T00:13:00Z">
        <w:r w:rsidDel="002E607A">
          <w:delText xml:space="preserve">Veja que podemos também definir um nome de parâmetro (rótulo) diferente do nome da variável a ser manipulada no método. Então na chamada do método </w:delText>
        </w:r>
        <w:r w:rsidDel="002E607A">
          <w:rPr>
            <w:rFonts w:ascii="Menlo" w:hAnsi="Menlo" w:cs="Menlo"/>
            <w:color w:val="3F6E74"/>
            <w:sz w:val="18"/>
            <w:szCs w:val="18"/>
          </w:rPr>
          <w:delText>insert</w:delText>
        </w:r>
        <w:r w:rsidDel="002E607A">
          <w:delText xml:space="preserve"> usamos o </w:delText>
        </w:r>
        <w:r w:rsidDel="002E607A">
          <w:rPr>
            <w:rFonts w:ascii="Menlo" w:hAnsi="Menlo" w:cs="Menlo"/>
            <w:noProof/>
            <w:color w:val="3F6E74"/>
            <w:sz w:val="18"/>
            <w:szCs w:val="18"/>
          </w:rPr>
          <w:delText>at</w:delText>
        </w:r>
        <w:r w:rsidDel="002E607A">
          <w:delText>, e dentro do método usamos o</w:delText>
        </w:r>
        <w:r w:rsidRPr="003F6B0B" w:rsidDel="002E607A">
          <w:rPr>
            <w:rFonts w:ascii="Menlo" w:hAnsi="Menlo" w:cs="Menlo"/>
            <w:noProof/>
            <w:color w:val="3F6E74"/>
            <w:sz w:val="18"/>
            <w:szCs w:val="18"/>
          </w:rPr>
          <w:delText xml:space="preserve"> </w:delText>
        </w:r>
        <w:r w:rsidDel="002E607A">
          <w:rPr>
            <w:rFonts w:ascii="Menlo" w:hAnsi="Menlo" w:cs="Menlo"/>
            <w:noProof/>
            <w:color w:val="3F6E74"/>
            <w:sz w:val="18"/>
            <w:szCs w:val="18"/>
          </w:rPr>
          <w:delText>i</w:delText>
        </w:r>
        <w:r w:rsidDel="002E607A">
          <w:delText xml:space="preserve">. Neste caso o </w:delText>
        </w:r>
        <w:r w:rsidDel="002E607A">
          <w:rPr>
            <w:rFonts w:ascii="Menlo" w:hAnsi="Menlo" w:cs="Menlo"/>
            <w:noProof/>
            <w:color w:val="3F6E74"/>
            <w:sz w:val="18"/>
            <w:szCs w:val="18"/>
          </w:rPr>
          <w:delText xml:space="preserve">at </w:delText>
        </w:r>
        <w:r w:rsidDel="002E607A">
          <w:delText>é somente um rótulo do parâmetro</w:delText>
        </w:r>
        <w:r w:rsidRPr="003F6B0B" w:rsidDel="002E607A">
          <w:rPr>
            <w:rFonts w:ascii="Menlo" w:hAnsi="Menlo" w:cs="Menlo"/>
            <w:noProof/>
            <w:color w:val="3F6E74"/>
            <w:sz w:val="18"/>
            <w:szCs w:val="18"/>
          </w:rPr>
          <w:delText xml:space="preserve"> </w:delText>
        </w:r>
        <w:r w:rsidDel="002E607A">
          <w:rPr>
            <w:rFonts w:ascii="Menlo" w:hAnsi="Menlo" w:cs="Menlo"/>
            <w:noProof/>
            <w:color w:val="3F6E74"/>
            <w:sz w:val="18"/>
            <w:szCs w:val="18"/>
          </w:rPr>
          <w:delText>i</w:delText>
        </w:r>
        <w:r w:rsidDel="002E607A">
          <w:delText>.</w:delText>
        </w:r>
      </w:del>
    </w:p>
    <w:p w14:paraId="77ADFD7B" w14:textId="77777777" w:rsidR="003F6B0B" w:rsidDel="002E607A" w:rsidRDefault="003F6B0B" w:rsidP="003F6B0B">
      <w:pPr>
        <w:rPr>
          <w:del w:id="799" w:author="Willian" w:date="2017-03-08T00:13:00Z"/>
        </w:rPr>
      </w:pPr>
      <w:del w:id="800" w:author="Willian" w:date="2017-03-08T00:13:00Z">
        <w:r w:rsidDel="002E607A">
          <w:delText>Coisas pontuais como esta veremos n</w:delText>
        </w:r>
      </w:del>
      <w:ins w:id="801" w:author="Vicente da Silva, Mayara" w:date="2016-11-04T11:24:00Z">
        <w:del w:id="802" w:author="Willian" w:date="2017-03-08T00:13:00Z">
          <w:r w:rsidR="00AD5237" w:rsidDel="002E607A">
            <w:delText>N</w:delText>
          </w:r>
        </w:del>
      </w:ins>
      <w:del w:id="803" w:author="Willian" w:date="2017-03-08T00:13:00Z">
        <w:r w:rsidDel="002E607A">
          <w:delText>o decorrer do curso</w:delText>
        </w:r>
      </w:del>
      <w:ins w:id="804" w:author="Vicente da Silva, Mayara" w:date="2016-11-04T11:24:00Z">
        <w:del w:id="805" w:author="Willian" w:date="2017-03-08T00:13:00Z">
          <w:r w:rsidR="00AD5237" w:rsidDel="002E607A">
            <w:delText xml:space="preserve"> veremos mais itens pontuais.</w:delText>
          </w:r>
        </w:del>
      </w:ins>
      <w:del w:id="806" w:author="Willian" w:date="2017-03-08T00:13:00Z">
        <w:r w:rsidDel="002E607A">
          <w:delText>.</w:delText>
        </w:r>
      </w:del>
    </w:p>
    <w:p w14:paraId="68E23D0F" w14:textId="77777777" w:rsidR="00DA49B8" w:rsidDel="002E607A" w:rsidRDefault="00DA49B8">
      <w:pPr>
        <w:spacing w:line="276" w:lineRule="auto"/>
        <w:rPr>
          <w:del w:id="807" w:author="Willian" w:date="2017-03-08T00:13:00Z"/>
        </w:rPr>
      </w:pPr>
      <w:del w:id="808" w:author="Willian" w:date="2017-03-08T00:13:00Z">
        <w:r w:rsidDel="002E607A">
          <w:br w:type="page"/>
        </w:r>
      </w:del>
    </w:p>
    <w:p w14:paraId="4A4D5F83" w14:textId="77777777" w:rsidR="00F66497" w:rsidRPr="00432D6D" w:rsidDel="00F66497" w:rsidRDefault="00432D6D" w:rsidP="00F66497">
      <w:pPr>
        <w:rPr>
          <w:del w:id="809" w:author="Willian" w:date="2016-11-04T22:37:00Z"/>
        </w:rPr>
      </w:pPr>
      <w:commentRangeStart w:id="810"/>
      <w:commentRangeStart w:id="811"/>
      <w:del w:id="812" w:author="Willian" w:date="2017-03-08T00:13:00Z">
        <w:r w:rsidDel="002E607A">
          <w:delText>Aula 2</w:delText>
        </w:r>
        <w:commentRangeEnd w:id="810"/>
        <w:r w:rsidR="002237E9" w:rsidDel="002E607A">
          <w:rPr>
            <w:rStyle w:val="Refdecomentrio"/>
          </w:rPr>
          <w:commentReference w:id="810"/>
        </w:r>
        <w:commentRangeEnd w:id="811"/>
        <w:r w:rsidR="00F66497" w:rsidDel="002E607A">
          <w:rPr>
            <w:rStyle w:val="Refdecomentrio"/>
          </w:rPr>
          <w:commentReference w:id="811"/>
        </w:r>
      </w:del>
      <w:moveToRangeStart w:id="813" w:author="Willian" w:date="2016-11-04T22:37:00Z" w:name="move466062358"/>
      <w:moveTo w:id="814" w:author="Willian" w:date="2016-11-04T22:37:00Z">
        <w:del w:id="815" w:author="Willian" w:date="2017-03-08T00:13:00Z">
          <w:r w:rsidR="00F66497" w:rsidDel="002E607A">
            <w:delText xml:space="preserve">Nesta aula iremos aos passos finais para entendermos o fundamental de Swift. </w:delText>
          </w:r>
        </w:del>
        <w:del w:id="816" w:author="Willian" w:date="2016-11-04T22:38:00Z">
          <w:r w:rsidR="00F66497" w:rsidDel="00F66497">
            <w:delText xml:space="preserve">O que você está achando da linguagem até aqui? Parece mais produtiva, não é? Você reparou que quase não precisamos utilizar parênteses? Ou, que o ponto-e-vírgula foi embora de vez? Antes de continuarmos a aula, saiba que se você está acostumado com estas características herdadas de outras linguagens, você pode usá-la. Sim o ponto-e-vírgula e os parênteses das instruções são opcionais. </w:delText>
          </w:r>
        </w:del>
        <w:del w:id="817" w:author="Willian" w:date="2017-03-08T00:13:00Z">
          <w:r w:rsidR="00F66497" w:rsidDel="002E607A">
            <w:delText xml:space="preserve">Agora vamos entrar nos assuntos de </w:delText>
          </w:r>
          <w:r w:rsidR="00F66497" w:rsidDel="002E607A">
            <w:rPr>
              <w:b/>
            </w:rPr>
            <w:delText>orientação a objetos</w:delText>
          </w:r>
          <w:r w:rsidR="00F66497" w:rsidDel="002E607A">
            <w:delText xml:space="preserve"> do Swift.</w:delText>
          </w:r>
        </w:del>
      </w:moveTo>
    </w:p>
    <w:moveToRangeEnd w:id="813"/>
    <w:p w14:paraId="1555F01F" w14:textId="77777777" w:rsidR="00F66497" w:rsidDel="002E607A" w:rsidRDefault="00F66497">
      <w:pPr>
        <w:rPr>
          <w:del w:id="818" w:author="Willian" w:date="2017-03-08T00:13:00Z"/>
        </w:rPr>
        <w:pPrChange w:id="819" w:author="Willian" w:date="2016-11-04T22:37:00Z">
          <w:pPr>
            <w:pStyle w:val="Cabealho1"/>
            <w:numPr>
              <w:numId w:val="0"/>
            </w:numPr>
            <w:ind w:left="0" w:firstLine="0"/>
          </w:pPr>
        </w:pPrChange>
      </w:pPr>
    </w:p>
    <w:p w14:paraId="1CE98C56" w14:textId="77777777" w:rsidR="00432D6D" w:rsidRPr="008313E9" w:rsidDel="002E607A" w:rsidRDefault="00432D6D" w:rsidP="00432D6D">
      <w:pPr>
        <w:pStyle w:val="Ttulo1"/>
        <w:rPr>
          <w:del w:id="820" w:author="Willian" w:date="2017-03-08T00:13:00Z"/>
        </w:rPr>
      </w:pPr>
      <w:del w:id="821" w:author="Willian" w:date="2017-03-08T00:13:00Z">
        <w:r w:rsidRPr="008313E9" w:rsidDel="002E607A">
          <w:delText>Swift</w:delText>
        </w:r>
        <w:r w:rsidDel="002E607A">
          <w:delText xml:space="preserve"> – Parte 2</w:delText>
        </w:r>
      </w:del>
    </w:p>
    <w:p w14:paraId="46B98620" w14:textId="77777777" w:rsidR="00CB1F7D" w:rsidRPr="00432D6D" w:rsidDel="002E607A" w:rsidRDefault="00432D6D" w:rsidP="003F6B0B">
      <w:pPr>
        <w:rPr>
          <w:del w:id="822" w:author="Willian" w:date="2017-03-08T00:13:00Z"/>
        </w:rPr>
      </w:pPr>
      <w:moveFromRangeStart w:id="823" w:author="Willian" w:date="2016-11-04T22:37:00Z" w:name="move466062358"/>
      <w:moveFrom w:id="824" w:author="Willian" w:date="2016-11-04T22:37:00Z">
        <w:del w:id="825" w:author="Willian" w:date="2017-03-08T00:13:00Z">
          <w:r w:rsidDel="002E607A">
            <w:delText xml:space="preserve">Nesta aula iremos aos passos finais para entendermos o fundamental de Swift. O que você está achando da linguagem até aqui? Parece mais produtiva, não é? Você reparou que quase não precisamos utilizar parênteses? Ou, que o ponto-e-vírgula foi embora de vez? Antes de continuarmos a aula, saiba que se você está acostumado com estas características herdadas de outras linguagens, você pode usá-la. Sim o ponto-e-vírgula e os parênteses das instruções são opcionais. Agora vamos entrar nos assuntos de </w:delText>
          </w:r>
          <w:r w:rsidDel="002E607A">
            <w:rPr>
              <w:b/>
            </w:rPr>
            <w:delText>orientação a objetos</w:delText>
          </w:r>
          <w:r w:rsidDel="002E607A">
            <w:delText xml:space="preserve"> do Swift.</w:delText>
          </w:r>
        </w:del>
      </w:moveFrom>
    </w:p>
    <w:moveFromRangeEnd w:id="823"/>
    <w:p w14:paraId="565B4D05" w14:textId="77777777" w:rsidR="003F6B0B" w:rsidDel="002E607A" w:rsidRDefault="00CB1F7D">
      <w:pPr>
        <w:pStyle w:val="Ttulo2"/>
        <w:rPr>
          <w:del w:id="826" w:author="Willian" w:date="2017-03-08T00:13:00Z"/>
        </w:rPr>
        <w:pPrChange w:id="827" w:author="Willian" w:date="2016-11-04T22:38:00Z">
          <w:pPr>
            <w:pStyle w:val="Ttulo3"/>
          </w:pPr>
        </w:pPrChange>
      </w:pPr>
      <w:commentRangeStart w:id="828"/>
      <w:commentRangeStart w:id="829"/>
      <w:del w:id="830" w:author="Willian" w:date="2017-03-08T00:13:00Z">
        <w:r w:rsidRPr="00CB1F7D" w:rsidDel="002E607A">
          <w:delText>Classes</w:delText>
        </w:r>
        <w:commentRangeEnd w:id="828"/>
        <w:r w:rsidR="009C06FC" w:rsidDel="002E607A">
          <w:rPr>
            <w:rStyle w:val="Refdecomentrio"/>
            <w:color w:val="000000"/>
          </w:rPr>
          <w:commentReference w:id="828"/>
        </w:r>
        <w:commentRangeEnd w:id="829"/>
        <w:r w:rsidR="00F66497" w:rsidDel="002E607A">
          <w:rPr>
            <w:rStyle w:val="Refdecomentrio"/>
            <w:color w:val="000000"/>
          </w:rPr>
          <w:commentReference w:id="829"/>
        </w:r>
        <w:r w:rsidRPr="00CB1F7D" w:rsidDel="002E607A">
          <w:delText xml:space="preserve"> e Initializers</w:delText>
        </w:r>
      </w:del>
    </w:p>
    <w:p w14:paraId="07A69907" w14:textId="77777777" w:rsidR="00D05199" w:rsidDel="002E607A" w:rsidRDefault="00D05199" w:rsidP="00FE225C">
      <w:pPr>
        <w:rPr>
          <w:del w:id="831" w:author="Willian" w:date="2017-03-08T00:13:00Z"/>
        </w:rPr>
      </w:pPr>
      <w:del w:id="832" w:author="Willian" w:date="2017-03-08T00:13:00Z">
        <w:r w:rsidDel="002E607A">
          <w:delText>Na programação orientada a objeto</w:delText>
        </w:r>
      </w:del>
      <w:ins w:id="833" w:author="Vicente da Silva, Mayara" w:date="2016-11-04T11:28:00Z">
        <w:del w:id="834" w:author="Willian" w:date="2017-03-08T00:13:00Z">
          <w:r w:rsidR="009C06FC" w:rsidDel="002E607A">
            <w:delText>s</w:delText>
          </w:r>
        </w:del>
      </w:ins>
      <w:del w:id="835" w:author="Willian" w:date="2017-03-08T00:13:00Z">
        <w:r w:rsidDel="002E607A">
          <w:delText xml:space="preserve">, o comportamento de um programa baseia-se em grande parte em interações entre objetos. Um </w:delText>
        </w:r>
        <w:r w:rsidDel="002E607A">
          <w:rPr>
            <w:i/>
            <w:iCs/>
          </w:rPr>
          <w:delText>objeto</w:delText>
        </w:r>
        <w:r w:rsidDel="002E607A">
          <w:delText xml:space="preserve"> é uma instância de uma </w:delText>
        </w:r>
        <w:r w:rsidDel="002E607A">
          <w:rPr>
            <w:i/>
            <w:iCs/>
          </w:rPr>
          <w:delText>classe</w:delText>
        </w:r>
        <w:r w:rsidR="00FE225C" w:rsidDel="002E607A">
          <w:delText xml:space="preserve">, </w:delText>
        </w:r>
        <w:r w:rsidDel="002E607A">
          <w:delText>que pode ser pensad</w:delText>
        </w:r>
        <w:r w:rsidR="00FE225C" w:rsidDel="002E607A">
          <w:delText>a</w:delText>
        </w:r>
        <w:r w:rsidDel="002E607A">
          <w:delText xml:space="preserve"> como um modelo para esse objeto. Classes armazena</w:delText>
        </w:r>
        <w:r w:rsidR="00FE225C" w:rsidDel="002E607A">
          <w:delText>m</w:delText>
        </w:r>
        <w:r w:rsidDel="002E607A">
          <w:delText xml:space="preserve"> infor</w:delText>
        </w:r>
        <w:r w:rsidR="00FE225C" w:rsidDel="002E607A">
          <w:delText>mações adicionais sobre si mesma</w:delText>
        </w:r>
        <w:r w:rsidDel="002E607A">
          <w:delText>s na forma de</w:delText>
        </w:r>
        <w:r w:rsidR="00FE225C" w:rsidDel="002E607A">
          <w:delText xml:space="preserve"> </w:delText>
        </w:r>
        <w:r w:rsidDel="002E607A">
          <w:rPr>
            <w:i/>
            <w:iCs/>
          </w:rPr>
          <w:delText>propriedades</w:delText>
        </w:r>
        <w:r w:rsidR="00FE225C" w:rsidDel="002E607A">
          <w:delText xml:space="preserve"> e definem</w:delText>
        </w:r>
        <w:r w:rsidDel="002E607A">
          <w:delText xml:space="preserve"> </w:delText>
        </w:r>
        <w:r w:rsidR="00FE225C" w:rsidDel="002E607A">
          <w:delText>os seus próprios comportamentos</w:delText>
        </w:r>
        <w:r w:rsidDel="002E607A">
          <w:delText xml:space="preserve"> </w:delText>
        </w:r>
        <w:r w:rsidR="00FE225C" w:rsidDel="002E607A">
          <w:delText>utilizando</w:delText>
        </w:r>
        <w:r w:rsidDel="002E607A">
          <w:delText xml:space="preserve"> métodos.</w:delText>
        </w:r>
      </w:del>
    </w:p>
    <w:p w14:paraId="1D495DB6" w14:textId="77777777" w:rsidR="000D41DF" w:rsidDel="002E607A" w:rsidRDefault="000D41DF" w:rsidP="000D41DF">
      <w:pPr>
        <w:pStyle w:val="Ttulo3"/>
        <w:rPr>
          <w:del w:id="836" w:author="Willian" w:date="2017-03-08T00:13:00Z"/>
        </w:rPr>
      </w:pPr>
      <w:del w:id="837" w:author="Willian" w:date="2017-03-08T00:13:00Z">
        <w:r w:rsidDel="002E607A">
          <w:delText>Classes</w:delText>
        </w:r>
      </w:del>
    </w:p>
    <w:p w14:paraId="229CE37D" w14:textId="77777777" w:rsidR="00FE225C" w:rsidDel="002E607A" w:rsidRDefault="00D05199" w:rsidP="00FE225C">
      <w:pPr>
        <w:rPr>
          <w:del w:id="838" w:author="Willian" w:date="2017-03-08T00:13:00Z"/>
          <w:rFonts w:ascii="Arial" w:hAnsi="Arial"/>
          <w:color w:val="414141"/>
          <w:sz w:val="21"/>
          <w:szCs w:val="21"/>
        </w:rPr>
      </w:pPr>
      <w:del w:id="839" w:author="Willian" w:date="2017-03-08T00:13:00Z">
        <w:r w:rsidDel="002E607A">
          <w:rPr>
            <w:rFonts w:ascii="Arial" w:hAnsi="Arial"/>
            <w:color w:val="414141"/>
            <w:sz w:val="21"/>
            <w:szCs w:val="21"/>
          </w:rPr>
          <w:delText>Use</w:delText>
        </w:r>
        <w:r w:rsidR="00FE225C" w:rsidDel="002E607A">
          <w:rPr>
            <w:rFonts w:ascii="Arial" w:hAnsi="Arial"/>
            <w:color w:val="414141"/>
            <w:sz w:val="21"/>
            <w:szCs w:val="21"/>
          </w:rPr>
          <w:delText xml:space="preserve"> a palavra chave</w:delText>
        </w:r>
        <w:r w:rsidDel="002E607A">
          <w:rPr>
            <w:rFonts w:ascii="Arial" w:hAnsi="Arial"/>
            <w:color w:val="414141"/>
            <w:sz w:val="21"/>
            <w:szCs w:val="21"/>
          </w:rPr>
          <w:delText xml:space="preserve"> </w:delText>
        </w:r>
        <w:r w:rsidR="00FE225C" w:rsidRPr="00576898" w:rsidDel="002E607A">
          <w:rPr>
            <w:rFonts w:ascii="Menlo" w:hAnsi="Menlo" w:cs="Menlo"/>
            <w:color w:val="AA3391"/>
            <w:sz w:val="18"/>
            <w:szCs w:val="18"/>
          </w:rPr>
          <w:delText>class</w:delText>
        </w:r>
        <w:r w:rsidR="00FE225C" w:rsidRPr="00576898" w:rsidDel="002E607A">
          <w:rPr>
            <w:rFonts w:ascii="Menlo" w:hAnsi="Menlo" w:cs="Menlo"/>
            <w:sz w:val="18"/>
            <w:szCs w:val="18"/>
          </w:rPr>
          <w:delText xml:space="preserve"> </w:delText>
        </w:r>
        <w:r w:rsidDel="002E607A">
          <w:rPr>
            <w:rFonts w:ascii="Arial" w:hAnsi="Arial"/>
            <w:color w:val="414141"/>
            <w:sz w:val="21"/>
            <w:szCs w:val="21"/>
          </w:rPr>
          <w:delText>seguido pelo nome da classe para definir uma classe. A declaração de pro</w:delText>
        </w:r>
        <w:r w:rsidR="00FE225C" w:rsidDel="002E607A">
          <w:rPr>
            <w:rFonts w:ascii="Arial" w:hAnsi="Arial"/>
            <w:color w:val="414141"/>
            <w:sz w:val="21"/>
            <w:szCs w:val="21"/>
          </w:rPr>
          <w:delText>priedade em uma classe é escrita</w:delText>
        </w:r>
        <w:r w:rsidDel="002E607A">
          <w:rPr>
            <w:rFonts w:ascii="Arial" w:hAnsi="Arial"/>
            <w:color w:val="414141"/>
            <w:sz w:val="21"/>
            <w:szCs w:val="21"/>
          </w:rPr>
          <w:delText xml:space="preserve"> da mesma forma que uma </w:delText>
        </w:r>
        <w:r w:rsidR="00FE225C" w:rsidDel="002E607A">
          <w:rPr>
            <w:rFonts w:ascii="Arial" w:hAnsi="Arial"/>
            <w:color w:val="414141"/>
            <w:sz w:val="21"/>
            <w:szCs w:val="21"/>
          </w:rPr>
          <w:delText>constante ou variável aprendidas na aula anterior</w:delText>
        </w:r>
        <w:r w:rsidDel="002E607A">
          <w:rPr>
            <w:rFonts w:ascii="Arial" w:hAnsi="Arial"/>
            <w:color w:val="414141"/>
            <w:sz w:val="21"/>
            <w:szCs w:val="21"/>
          </w:rPr>
          <w:delText xml:space="preserve">, exceto </w:delText>
        </w:r>
        <w:r w:rsidR="00FE225C" w:rsidDel="002E607A">
          <w:rPr>
            <w:rFonts w:ascii="Arial" w:hAnsi="Arial"/>
            <w:color w:val="414141"/>
            <w:sz w:val="21"/>
            <w:szCs w:val="21"/>
          </w:rPr>
          <w:delText>pelo fato que estas propriedades são válidas apenas</w:delText>
        </w:r>
        <w:r w:rsidDel="002E607A">
          <w:rPr>
            <w:rFonts w:ascii="Arial" w:hAnsi="Arial"/>
            <w:color w:val="414141"/>
            <w:sz w:val="21"/>
            <w:szCs w:val="21"/>
          </w:rPr>
          <w:delText xml:space="preserve"> no contexto de uma classe. Da mesma forma, </w:delText>
        </w:r>
        <w:r w:rsidR="00FE225C" w:rsidDel="002E607A">
          <w:rPr>
            <w:rFonts w:ascii="Arial" w:hAnsi="Arial"/>
            <w:color w:val="414141"/>
            <w:sz w:val="21"/>
            <w:szCs w:val="21"/>
          </w:rPr>
          <w:delText xml:space="preserve">os métodos são declarados </w:delText>
        </w:r>
        <w:r w:rsidR="0060573B" w:rsidDel="002E607A">
          <w:rPr>
            <w:rFonts w:ascii="Arial" w:hAnsi="Arial"/>
            <w:color w:val="414141"/>
            <w:sz w:val="21"/>
            <w:szCs w:val="21"/>
          </w:rPr>
          <w:delText>como as funções aprendidas</w:delText>
        </w:r>
        <w:r w:rsidR="00FE225C" w:rsidDel="002E607A">
          <w:rPr>
            <w:rFonts w:ascii="Arial" w:hAnsi="Arial"/>
            <w:color w:val="414141"/>
            <w:sz w:val="21"/>
            <w:szCs w:val="21"/>
          </w:rPr>
          <w:delText xml:space="preserve"> na aula passada</w:delText>
        </w:r>
        <w:r w:rsidDel="002E607A">
          <w:rPr>
            <w:rFonts w:ascii="Arial" w:hAnsi="Arial"/>
            <w:color w:val="414141"/>
            <w:sz w:val="21"/>
            <w:szCs w:val="21"/>
          </w:rPr>
          <w:delText xml:space="preserve">. </w:delText>
        </w:r>
        <w:r w:rsidR="00FE225C" w:rsidDel="002E607A">
          <w:rPr>
            <w:rFonts w:ascii="Arial" w:hAnsi="Arial"/>
            <w:color w:val="414141"/>
            <w:sz w:val="21"/>
            <w:szCs w:val="21"/>
          </w:rPr>
          <w:delText xml:space="preserve"> Este foi o melhor resumo sobre orientação a objetos que você vai ver.</w:delText>
        </w:r>
      </w:del>
    </w:p>
    <w:p w14:paraId="77CFFA1D" w14:textId="77777777" w:rsidR="00D05199" w:rsidDel="002E607A" w:rsidRDefault="00D05199" w:rsidP="00FE225C">
      <w:pPr>
        <w:rPr>
          <w:del w:id="840" w:author="Willian" w:date="2017-03-08T00:13:00Z"/>
        </w:rPr>
      </w:pPr>
      <w:del w:id="841" w:author="Willian" w:date="2017-03-08T00:13:00Z">
        <w:r w:rsidDel="002E607A">
          <w:rPr>
            <w:rFonts w:ascii="Arial" w:hAnsi="Arial"/>
            <w:color w:val="414141"/>
            <w:sz w:val="21"/>
            <w:szCs w:val="21"/>
          </w:rPr>
          <w:delText>Este exemplo declara uma</w:delText>
        </w:r>
        <w:r w:rsidR="00FE225C" w:rsidDel="002E607A">
          <w:rPr>
            <w:rFonts w:ascii="Arial" w:hAnsi="Arial"/>
            <w:color w:val="414141"/>
            <w:sz w:val="21"/>
            <w:szCs w:val="21"/>
          </w:rPr>
          <w:delText xml:space="preserve"> classe</w:delText>
        </w:r>
        <w:r w:rsidDel="002E607A">
          <w:rPr>
            <w:rFonts w:ascii="Arial" w:hAnsi="Arial"/>
            <w:color w:val="414141"/>
            <w:sz w:val="21"/>
            <w:szCs w:val="21"/>
          </w:rPr>
          <w:delText xml:space="preserve"> </w:delText>
        </w:r>
        <w:r w:rsidR="00FE225C" w:rsidRPr="00576898" w:rsidDel="002E607A">
          <w:rPr>
            <w:rFonts w:ascii="Menlo" w:hAnsi="Menlo" w:cs="Menlo"/>
            <w:color w:val="3F6E74"/>
            <w:sz w:val="18"/>
            <w:szCs w:val="18"/>
          </w:rPr>
          <w:delText>Shape</w:delText>
        </w:r>
        <w:r w:rsidR="00FE225C" w:rsidRPr="00576898" w:rsidDel="002E607A">
          <w:rPr>
            <w:rFonts w:ascii="Menlo" w:hAnsi="Menlo" w:cs="Menlo"/>
            <w:sz w:val="18"/>
            <w:szCs w:val="18"/>
          </w:rPr>
          <w:delText xml:space="preserve"> </w:delText>
        </w:r>
        <w:r w:rsidR="00FE225C" w:rsidDel="002E607A">
          <w:rPr>
            <w:rFonts w:ascii="Arial" w:hAnsi="Arial"/>
            <w:color w:val="414141"/>
            <w:sz w:val="21"/>
            <w:szCs w:val="21"/>
          </w:rPr>
          <w:delText>(forma) com a propriedade</w:delText>
        </w:r>
        <w:r w:rsidDel="002E607A">
          <w:rPr>
            <w:rFonts w:ascii="Arial" w:hAnsi="Arial"/>
            <w:color w:val="414141"/>
            <w:sz w:val="21"/>
            <w:szCs w:val="21"/>
          </w:rPr>
          <w:delText xml:space="preserve"> </w:delText>
        </w:r>
        <w:r w:rsidR="00FE225C" w:rsidRPr="00576898" w:rsidDel="002E607A">
          <w:rPr>
            <w:rFonts w:ascii="Menlo" w:hAnsi="Menlo" w:cs="Menlo"/>
            <w:noProof/>
            <w:color w:val="3F6E74"/>
            <w:sz w:val="18"/>
            <w:szCs w:val="18"/>
          </w:rPr>
          <w:delText>numberOfSides</w:delText>
        </w:r>
        <w:r w:rsidR="00FE225C" w:rsidRPr="00576898" w:rsidDel="002E607A">
          <w:rPr>
            <w:rFonts w:ascii="Menlo" w:hAnsi="Menlo" w:cs="Menlo"/>
            <w:sz w:val="18"/>
            <w:szCs w:val="18"/>
          </w:rPr>
          <w:delText xml:space="preserve"> </w:delText>
        </w:r>
        <w:r w:rsidR="00FE225C" w:rsidDel="002E607A">
          <w:rPr>
            <w:rFonts w:ascii="Arial" w:hAnsi="Arial"/>
            <w:color w:val="414141"/>
            <w:sz w:val="21"/>
            <w:szCs w:val="21"/>
          </w:rPr>
          <w:delText>(número de lados)</w:delText>
        </w:r>
        <w:r w:rsidDel="002E607A">
          <w:rPr>
            <w:rFonts w:ascii="Arial" w:hAnsi="Arial"/>
            <w:color w:val="414141"/>
            <w:sz w:val="21"/>
            <w:szCs w:val="21"/>
          </w:rPr>
          <w:delText xml:space="preserve"> e </w:delText>
        </w:r>
        <w:r w:rsidR="00FE225C" w:rsidDel="002E607A">
          <w:rPr>
            <w:rFonts w:ascii="Arial" w:hAnsi="Arial"/>
            <w:color w:val="414141"/>
            <w:sz w:val="21"/>
            <w:szCs w:val="21"/>
          </w:rPr>
          <w:delText>o método</w:delText>
        </w:r>
        <w:r w:rsidDel="002E607A">
          <w:rPr>
            <w:rFonts w:ascii="Arial" w:hAnsi="Arial"/>
            <w:color w:val="414141"/>
            <w:sz w:val="21"/>
            <w:szCs w:val="21"/>
          </w:rPr>
          <w:delText xml:space="preserve"> </w:delText>
        </w:r>
        <w:r w:rsidR="00FE225C" w:rsidRPr="00576898" w:rsidDel="002E607A">
          <w:rPr>
            <w:rFonts w:ascii="Menlo" w:hAnsi="Menlo" w:cs="Menlo"/>
            <w:color w:val="3F6E74"/>
            <w:sz w:val="18"/>
            <w:szCs w:val="18"/>
          </w:rPr>
          <w:delText>simpleDescription</w:delText>
        </w:r>
        <w:r w:rsidR="00FE225C" w:rsidRPr="00576898" w:rsidDel="002E607A">
          <w:rPr>
            <w:rFonts w:ascii="Menlo" w:hAnsi="Menlo" w:cs="Menlo"/>
            <w:sz w:val="18"/>
            <w:szCs w:val="18"/>
          </w:rPr>
          <w:delText>()</w:delText>
        </w:r>
        <w:r w:rsidR="00FE225C" w:rsidDel="002E607A">
          <w:rPr>
            <w:rFonts w:ascii="Arial" w:hAnsi="Arial"/>
            <w:color w:val="414141"/>
            <w:sz w:val="21"/>
            <w:szCs w:val="21"/>
          </w:rPr>
          <w:delText xml:space="preserve"> (descrição simples)</w:delText>
        </w:r>
        <w:r w:rsidDel="002E607A">
          <w:rPr>
            <w:rFonts w:ascii="Arial" w:hAnsi="Arial"/>
            <w:color w:val="414141"/>
            <w:sz w:val="21"/>
            <w:szCs w:val="21"/>
          </w:rPr>
          <w:delText>.</w:delText>
        </w:r>
      </w:del>
    </w:p>
    <w:p w14:paraId="00BB2439" w14:textId="77777777" w:rsidR="00D05199" w:rsidRPr="00A66496" w:rsidDel="002E607A" w:rsidRDefault="00D05199" w:rsidP="0060573B">
      <w:pPr>
        <w:pStyle w:val="NormalWeb"/>
        <w:spacing w:before="460" w:beforeAutospacing="0" w:after="0" w:afterAutospacing="0"/>
        <w:ind w:left="567"/>
        <w:jc w:val="both"/>
        <w:textAlignment w:val="baseline"/>
        <w:rPr>
          <w:del w:id="842" w:author="Willian" w:date="2017-03-08T00:13:00Z"/>
          <w:rFonts w:ascii="Menlo" w:hAnsi="Menlo" w:cs="Menlo"/>
          <w:noProof/>
          <w:color w:val="000000"/>
          <w:sz w:val="21"/>
          <w:szCs w:val="21"/>
          <w:lang w:val="en-US"/>
        </w:rPr>
      </w:pPr>
      <w:del w:id="843" w:author="Willian" w:date="2017-03-08T00:13:00Z">
        <w:r w:rsidRPr="00A66496" w:rsidDel="002E607A">
          <w:rPr>
            <w:rFonts w:ascii="Menlo" w:hAnsi="Menlo" w:cs="Menlo"/>
            <w:noProof/>
            <w:color w:val="AA3391"/>
            <w:sz w:val="18"/>
            <w:szCs w:val="18"/>
            <w:lang w:val="en-US"/>
          </w:rPr>
          <w:delText>class</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Shape</w:delText>
        </w:r>
        <w:r w:rsidRPr="00A66496" w:rsidDel="002E607A">
          <w:rPr>
            <w:rFonts w:ascii="Menlo" w:hAnsi="Menlo" w:cs="Menlo"/>
            <w:noProof/>
            <w:color w:val="000000"/>
            <w:sz w:val="18"/>
            <w:szCs w:val="18"/>
            <w:lang w:val="en-US"/>
          </w:rPr>
          <w:delText xml:space="preserve"> {</w:delText>
        </w:r>
      </w:del>
    </w:p>
    <w:p w14:paraId="26695196" w14:textId="77777777" w:rsidR="00D05199" w:rsidRPr="00A66496" w:rsidDel="002E607A" w:rsidRDefault="00D05199" w:rsidP="0060573B">
      <w:pPr>
        <w:pStyle w:val="NormalWeb"/>
        <w:spacing w:before="0" w:beforeAutospacing="0" w:after="0" w:afterAutospacing="0"/>
        <w:ind w:left="567"/>
        <w:jc w:val="both"/>
        <w:textAlignment w:val="baseline"/>
        <w:rPr>
          <w:del w:id="844" w:author="Willian" w:date="2017-03-08T00:13:00Z"/>
          <w:rFonts w:ascii="Menlo" w:hAnsi="Menlo" w:cs="Menlo"/>
          <w:noProof/>
          <w:color w:val="000000"/>
          <w:sz w:val="21"/>
          <w:szCs w:val="21"/>
          <w:lang w:val="en-US"/>
        </w:rPr>
      </w:pPr>
      <w:del w:id="845"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var</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numberOfSides</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1C00CF"/>
            <w:sz w:val="18"/>
            <w:szCs w:val="18"/>
            <w:lang w:val="en-US"/>
          </w:rPr>
          <w:delText>0</w:delText>
        </w:r>
      </w:del>
    </w:p>
    <w:p w14:paraId="316BA7C8" w14:textId="77777777" w:rsidR="00D05199" w:rsidRPr="00A66496" w:rsidDel="002E607A" w:rsidRDefault="00D05199" w:rsidP="0060573B">
      <w:pPr>
        <w:pStyle w:val="NormalWeb"/>
        <w:spacing w:before="0" w:beforeAutospacing="0" w:after="0" w:afterAutospacing="0"/>
        <w:ind w:left="567"/>
        <w:jc w:val="both"/>
        <w:textAlignment w:val="baseline"/>
        <w:rPr>
          <w:del w:id="846" w:author="Willian" w:date="2017-03-08T00:13:00Z"/>
          <w:rFonts w:ascii="Menlo" w:hAnsi="Menlo" w:cs="Menlo"/>
          <w:noProof/>
          <w:color w:val="000000"/>
          <w:sz w:val="21"/>
          <w:szCs w:val="21"/>
          <w:lang w:val="en-US"/>
        </w:rPr>
      </w:pPr>
      <w:del w:id="847"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func</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simpleDescription</w:delText>
        </w:r>
        <w:r w:rsidRPr="00A66496" w:rsidDel="002E607A">
          <w:rPr>
            <w:rFonts w:ascii="Menlo" w:hAnsi="Menlo" w:cs="Menlo"/>
            <w:noProof/>
            <w:color w:val="000000"/>
            <w:sz w:val="18"/>
            <w:szCs w:val="18"/>
            <w:lang w:val="en-US"/>
          </w:rPr>
          <w:delText xml:space="preserve">() -&gt; </w:delText>
        </w:r>
        <w:r w:rsidRPr="00A66496" w:rsidDel="002E607A">
          <w:rPr>
            <w:rFonts w:ascii="Menlo" w:hAnsi="Menlo" w:cs="Menlo"/>
            <w:noProof/>
            <w:color w:val="5C2699"/>
            <w:sz w:val="18"/>
            <w:szCs w:val="18"/>
            <w:lang w:val="en-US"/>
          </w:rPr>
          <w:delText>String</w:delText>
        </w:r>
        <w:r w:rsidRPr="00A66496" w:rsidDel="002E607A">
          <w:rPr>
            <w:rFonts w:ascii="Menlo" w:hAnsi="Menlo" w:cs="Menlo"/>
            <w:noProof/>
            <w:color w:val="000000"/>
            <w:sz w:val="18"/>
            <w:szCs w:val="18"/>
            <w:lang w:val="en-US"/>
          </w:rPr>
          <w:delText xml:space="preserve"> {</w:delText>
        </w:r>
      </w:del>
    </w:p>
    <w:p w14:paraId="0A108328" w14:textId="77777777" w:rsidR="00D05199" w:rsidRPr="00A66496" w:rsidDel="002E607A" w:rsidRDefault="00D05199" w:rsidP="0060573B">
      <w:pPr>
        <w:pStyle w:val="NormalWeb"/>
        <w:spacing w:before="0" w:beforeAutospacing="0" w:after="0" w:afterAutospacing="0"/>
        <w:ind w:left="567"/>
        <w:jc w:val="both"/>
        <w:textAlignment w:val="baseline"/>
        <w:rPr>
          <w:del w:id="848" w:author="Willian" w:date="2017-03-08T00:13:00Z"/>
          <w:rFonts w:ascii="Menlo" w:hAnsi="Menlo" w:cs="Menlo"/>
          <w:noProof/>
          <w:color w:val="000000"/>
          <w:sz w:val="21"/>
          <w:szCs w:val="21"/>
          <w:lang w:val="en-US"/>
        </w:rPr>
      </w:pPr>
      <w:del w:id="849"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return</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 xml:space="preserve">"A shape with </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numberOfSides</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C41A16"/>
            <w:sz w:val="18"/>
            <w:szCs w:val="18"/>
            <w:lang w:val="en-US"/>
          </w:rPr>
          <w:delText xml:space="preserve"> sides."</w:delText>
        </w:r>
      </w:del>
    </w:p>
    <w:p w14:paraId="3684490C" w14:textId="77777777" w:rsidR="00D05199" w:rsidRPr="00576898" w:rsidDel="002E607A" w:rsidRDefault="00D05199" w:rsidP="0060573B">
      <w:pPr>
        <w:pStyle w:val="NormalWeb"/>
        <w:spacing w:before="0" w:beforeAutospacing="0" w:after="0" w:afterAutospacing="0"/>
        <w:ind w:left="567"/>
        <w:jc w:val="both"/>
        <w:textAlignment w:val="baseline"/>
        <w:rPr>
          <w:del w:id="850" w:author="Willian" w:date="2017-03-08T00:13:00Z"/>
          <w:rFonts w:ascii="Menlo" w:hAnsi="Menlo" w:cs="Menlo"/>
          <w:noProof/>
          <w:color w:val="000000"/>
          <w:sz w:val="21"/>
          <w:szCs w:val="21"/>
        </w:rPr>
      </w:pPr>
      <w:del w:id="851" w:author="Willian" w:date="2017-03-08T00:13:00Z">
        <w:r w:rsidRPr="00A66496" w:rsidDel="002E607A">
          <w:rPr>
            <w:rFonts w:ascii="Menlo" w:hAnsi="Menlo" w:cs="Menlo"/>
            <w:noProof/>
            <w:color w:val="000000"/>
            <w:sz w:val="18"/>
            <w:szCs w:val="18"/>
            <w:lang w:val="en-US"/>
          </w:rPr>
          <w:delText>  </w:delText>
        </w:r>
        <w:r w:rsidRPr="00576898" w:rsidDel="002E607A">
          <w:rPr>
            <w:rFonts w:ascii="Menlo" w:hAnsi="Menlo" w:cs="Menlo"/>
            <w:noProof/>
            <w:color w:val="000000"/>
            <w:sz w:val="18"/>
            <w:szCs w:val="18"/>
          </w:rPr>
          <w:delText>}</w:delText>
        </w:r>
      </w:del>
    </w:p>
    <w:p w14:paraId="0BF31356" w14:textId="77777777" w:rsidR="00D05199" w:rsidRPr="00576898" w:rsidDel="002E607A" w:rsidRDefault="00D05199" w:rsidP="0060573B">
      <w:pPr>
        <w:pStyle w:val="NormalWeb"/>
        <w:spacing w:before="0" w:beforeAutospacing="0" w:after="620" w:afterAutospacing="0"/>
        <w:ind w:left="567"/>
        <w:jc w:val="both"/>
        <w:textAlignment w:val="baseline"/>
        <w:rPr>
          <w:del w:id="852" w:author="Willian" w:date="2017-03-08T00:13:00Z"/>
          <w:rFonts w:ascii="Menlo" w:hAnsi="Menlo" w:cs="Menlo"/>
          <w:noProof/>
          <w:color w:val="000000"/>
          <w:sz w:val="21"/>
          <w:szCs w:val="21"/>
        </w:rPr>
      </w:pPr>
      <w:del w:id="853" w:author="Willian" w:date="2017-03-08T00:13:00Z">
        <w:r w:rsidRPr="00576898" w:rsidDel="002E607A">
          <w:rPr>
            <w:rFonts w:ascii="Menlo" w:hAnsi="Menlo" w:cs="Menlo"/>
            <w:noProof/>
            <w:color w:val="000000"/>
            <w:sz w:val="18"/>
            <w:szCs w:val="18"/>
          </w:rPr>
          <w:delText>}</w:delText>
        </w:r>
      </w:del>
    </w:p>
    <w:p w14:paraId="07398E6E" w14:textId="77777777" w:rsidR="0060573B" w:rsidDel="002E607A" w:rsidRDefault="0060573B" w:rsidP="0060573B">
      <w:pPr>
        <w:rPr>
          <w:del w:id="854" w:author="Willian" w:date="2017-03-08T00:13:00Z"/>
        </w:rPr>
      </w:pPr>
      <w:del w:id="855" w:author="Willian" w:date="2017-03-08T00:13:00Z">
        <w:r w:rsidDel="002E607A">
          <w:delText xml:space="preserve">Criar uma instância de uma classe é uma tarefa fácil. Basta colocar um conjunto de abre-fecha parênteses após o nome da classe. Para acessar as propriedades e métodos da instância use a sintaxe de ponto. Aqui </w:delText>
        </w:r>
        <w:r w:rsidDel="002E607A">
          <w:rPr>
            <w:rFonts w:ascii="Verdana" w:hAnsi="Verdana"/>
            <w:color w:val="3F6E74"/>
            <w:sz w:val="18"/>
            <w:szCs w:val="18"/>
          </w:rPr>
          <w:delText>shape</w:delText>
        </w:r>
        <w:r w:rsidDel="002E607A">
          <w:rPr>
            <w:rFonts w:ascii="Verdana" w:hAnsi="Verdana"/>
            <w:sz w:val="18"/>
            <w:szCs w:val="18"/>
          </w:rPr>
          <w:delText xml:space="preserve"> </w:delText>
        </w:r>
        <w:r w:rsidDel="002E607A">
          <w:delText xml:space="preserve">é um objeto que é instância da classe </w:delText>
        </w:r>
        <w:r w:rsidDel="002E607A">
          <w:rPr>
            <w:rFonts w:ascii="Verdana" w:hAnsi="Verdana"/>
            <w:color w:val="3F6E74"/>
            <w:sz w:val="18"/>
            <w:szCs w:val="18"/>
          </w:rPr>
          <w:delText>Shape</w:delText>
        </w:r>
        <w:r w:rsidDel="002E607A">
          <w:delText>.</w:delText>
        </w:r>
      </w:del>
    </w:p>
    <w:p w14:paraId="4619D0AD" w14:textId="77777777" w:rsidR="00D05199" w:rsidRPr="00A66496" w:rsidDel="002E607A" w:rsidRDefault="00D05199" w:rsidP="0060573B">
      <w:pPr>
        <w:pStyle w:val="NormalWeb"/>
        <w:spacing w:before="460" w:beforeAutospacing="0" w:after="0" w:afterAutospacing="0"/>
        <w:ind w:left="567"/>
        <w:jc w:val="both"/>
        <w:textAlignment w:val="baseline"/>
        <w:rPr>
          <w:del w:id="856" w:author="Willian" w:date="2017-03-08T00:13:00Z"/>
          <w:rFonts w:ascii="Menlo" w:hAnsi="Menlo" w:cs="Menlo"/>
          <w:noProof/>
          <w:color w:val="000000"/>
          <w:sz w:val="21"/>
          <w:szCs w:val="21"/>
          <w:lang w:val="en-US"/>
        </w:rPr>
      </w:pPr>
      <w:del w:id="857" w:author="Willian" w:date="2017-03-08T00:13:00Z">
        <w:r w:rsidRPr="00A66496" w:rsidDel="002E607A">
          <w:rPr>
            <w:rFonts w:ascii="Menlo" w:hAnsi="Menlo" w:cs="Menlo"/>
            <w:noProof/>
            <w:color w:val="AA3391"/>
            <w:sz w:val="18"/>
            <w:szCs w:val="18"/>
            <w:lang w:val="en-US"/>
          </w:rPr>
          <w:delText>var</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shape</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3F6E74"/>
            <w:sz w:val="18"/>
            <w:szCs w:val="18"/>
            <w:lang w:val="en-US"/>
          </w:rPr>
          <w:delText>Shape</w:delText>
        </w:r>
        <w:r w:rsidRPr="00A66496" w:rsidDel="002E607A">
          <w:rPr>
            <w:rFonts w:ascii="Menlo" w:hAnsi="Menlo" w:cs="Menlo"/>
            <w:noProof/>
            <w:color w:val="000000"/>
            <w:sz w:val="18"/>
            <w:szCs w:val="18"/>
            <w:lang w:val="en-US"/>
          </w:rPr>
          <w:delText>()</w:delText>
        </w:r>
      </w:del>
    </w:p>
    <w:p w14:paraId="676757F5" w14:textId="77777777" w:rsidR="00D05199" w:rsidRPr="00A66496" w:rsidDel="002E607A" w:rsidRDefault="00D05199" w:rsidP="0060573B">
      <w:pPr>
        <w:pStyle w:val="NormalWeb"/>
        <w:spacing w:before="0" w:beforeAutospacing="0" w:after="0" w:afterAutospacing="0"/>
        <w:ind w:left="567"/>
        <w:jc w:val="both"/>
        <w:textAlignment w:val="baseline"/>
        <w:rPr>
          <w:del w:id="858" w:author="Willian" w:date="2017-03-08T00:13:00Z"/>
          <w:rFonts w:ascii="Menlo" w:hAnsi="Menlo" w:cs="Menlo"/>
          <w:noProof/>
          <w:color w:val="000000"/>
          <w:sz w:val="21"/>
          <w:szCs w:val="21"/>
          <w:lang w:val="en-US"/>
        </w:rPr>
      </w:pPr>
      <w:del w:id="859" w:author="Willian" w:date="2017-03-08T00:13:00Z">
        <w:r w:rsidRPr="00A66496" w:rsidDel="002E607A">
          <w:rPr>
            <w:rFonts w:ascii="Menlo" w:hAnsi="Menlo" w:cs="Menlo"/>
            <w:noProof/>
            <w:color w:val="3F6E74"/>
            <w:sz w:val="18"/>
            <w:szCs w:val="18"/>
            <w:lang w:val="en-US"/>
          </w:rPr>
          <w:delText>shape</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numberOfSides</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1C00CF"/>
            <w:sz w:val="18"/>
            <w:szCs w:val="18"/>
            <w:lang w:val="en-US"/>
          </w:rPr>
          <w:delText>7</w:delText>
        </w:r>
      </w:del>
    </w:p>
    <w:p w14:paraId="02A64D6A" w14:textId="77777777" w:rsidR="00D05199" w:rsidRPr="0060573B" w:rsidDel="002E607A" w:rsidRDefault="00D05199" w:rsidP="0060573B">
      <w:pPr>
        <w:pStyle w:val="NormalWeb"/>
        <w:spacing w:before="0" w:beforeAutospacing="0" w:after="620" w:afterAutospacing="0"/>
        <w:ind w:left="567"/>
        <w:jc w:val="both"/>
        <w:textAlignment w:val="baseline"/>
        <w:rPr>
          <w:del w:id="860" w:author="Willian" w:date="2017-03-08T00:13:00Z"/>
          <w:rFonts w:ascii="Menlo" w:hAnsi="Menlo" w:cs="Menlo"/>
          <w:noProof/>
          <w:color w:val="000000"/>
          <w:sz w:val="21"/>
          <w:szCs w:val="21"/>
        </w:rPr>
      </w:pPr>
      <w:del w:id="861" w:author="Willian" w:date="2017-03-08T00:13:00Z">
        <w:r w:rsidRPr="0060573B" w:rsidDel="002E607A">
          <w:rPr>
            <w:rFonts w:ascii="Menlo" w:hAnsi="Menlo" w:cs="Menlo"/>
            <w:noProof/>
            <w:color w:val="AA3391"/>
            <w:sz w:val="18"/>
            <w:szCs w:val="18"/>
          </w:rPr>
          <w:delText>var</w:delText>
        </w:r>
        <w:r w:rsidRPr="0060573B" w:rsidDel="002E607A">
          <w:rPr>
            <w:rFonts w:ascii="Menlo" w:hAnsi="Menlo" w:cs="Menlo"/>
            <w:noProof/>
            <w:color w:val="000000"/>
            <w:sz w:val="18"/>
            <w:szCs w:val="18"/>
          </w:rPr>
          <w:delText xml:space="preserve"> </w:delText>
        </w:r>
        <w:r w:rsidRPr="0060573B" w:rsidDel="002E607A">
          <w:rPr>
            <w:rFonts w:ascii="Menlo" w:hAnsi="Menlo" w:cs="Menlo"/>
            <w:noProof/>
            <w:color w:val="3F6E74"/>
            <w:sz w:val="18"/>
            <w:szCs w:val="18"/>
          </w:rPr>
          <w:delText>shapeDescription</w:delText>
        </w:r>
        <w:r w:rsidRPr="0060573B" w:rsidDel="002E607A">
          <w:rPr>
            <w:rFonts w:ascii="Menlo" w:hAnsi="Menlo" w:cs="Menlo"/>
            <w:noProof/>
            <w:color w:val="000000"/>
            <w:sz w:val="18"/>
            <w:szCs w:val="18"/>
          </w:rPr>
          <w:delText xml:space="preserve"> = </w:delText>
        </w:r>
        <w:r w:rsidRPr="0060573B" w:rsidDel="002E607A">
          <w:rPr>
            <w:rFonts w:ascii="Menlo" w:hAnsi="Menlo" w:cs="Menlo"/>
            <w:noProof/>
            <w:color w:val="3F6E74"/>
            <w:sz w:val="18"/>
            <w:szCs w:val="18"/>
          </w:rPr>
          <w:delText>shape</w:delText>
        </w:r>
        <w:r w:rsidRPr="0060573B" w:rsidDel="002E607A">
          <w:rPr>
            <w:rFonts w:ascii="Menlo" w:hAnsi="Menlo" w:cs="Menlo"/>
            <w:noProof/>
            <w:color w:val="000000"/>
            <w:sz w:val="18"/>
            <w:szCs w:val="18"/>
          </w:rPr>
          <w:delText>.</w:delText>
        </w:r>
        <w:r w:rsidRPr="0060573B" w:rsidDel="002E607A">
          <w:rPr>
            <w:rFonts w:ascii="Menlo" w:hAnsi="Menlo" w:cs="Menlo"/>
            <w:noProof/>
            <w:color w:val="3F6E74"/>
            <w:sz w:val="18"/>
            <w:szCs w:val="18"/>
          </w:rPr>
          <w:delText>simpleDescription</w:delText>
        </w:r>
        <w:r w:rsidRPr="0060573B" w:rsidDel="002E607A">
          <w:rPr>
            <w:rFonts w:ascii="Menlo" w:hAnsi="Menlo" w:cs="Menlo"/>
            <w:noProof/>
            <w:color w:val="000000"/>
            <w:sz w:val="18"/>
            <w:szCs w:val="18"/>
          </w:rPr>
          <w:delText>()</w:delText>
        </w:r>
      </w:del>
    </w:p>
    <w:p w14:paraId="40F49534" w14:textId="77777777" w:rsidR="000D41DF" w:rsidDel="002E607A" w:rsidRDefault="000D41DF" w:rsidP="000D41DF">
      <w:pPr>
        <w:pStyle w:val="Ttulo3"/>
        <w:rPr>
          <w:del w:id="862" w:author="Willian" w:date="2017-03-08T00:13:00Z"/>
        </w:rPr>
      </w:pPr>
      <w:del w:id="863" w:author="Willian" w:date="2017-03-08T00:13:00Z">
        <w:r w:rsidDel="002E607A">
          <w:delText>Initializers</w:delText>
        </w:r>
      </w:del>
    </w:p>
    <w:p w14:paraId="020CC07E" w14:textId="77777777" w:rsidR="0060573B" w:rsidDel="002E607A" w:rsidRDefault="0060573B" w:rsidP="0060573B">
      <w:pPr>
        <w:rPr>
          <w:del w:id="864" w:author="Willian" w:date="2017-03-08T00:13:00Z"/>
        </w:rPr>
      </w:pPr>
      <w:del w:id="865" w:author="Willian" w:date="2017-03-08T00:13:00Z">
        <w:r w:rsidDel="002E607A">
          <w:delText xml:space="preserve">Ainda está faltando uma coisa importante para a classe </w:delText>
        </w:r>
        <w:r w:rsidRPr="0060573B" w:rsidDel="002E607A">
          <w:rPr>
            <w:rFonts w:ascii="Menlo" w:hAnsi="Menlo" w:cs="Menlo"/>
            <w:color w:val="3F6E74"/>
            <w:sz w:val="18"/>
            <w:szCs w:val="18"/>
          </w:rPr>
          <w:delText>Shape</w:delText>
        </w:r>
        <w:r w:rsidDel="002E607A">
          <w:delText xml:space="preserve">: um inicializador. Um </w:delText>
        </w:r>
        <w:r w:rsidDel="002E607A">
          <w:rPr>
            <w:b/>
          </w:rPr>
          <w:delText>inicializador</w:delText>
        </w:r>
        <w:r w:rsidDel="002E607A">
          <w:delText xml:space="preserve"> é um método que prepara uma instância de uma classe para o uso, envolvendo a definição de valores iniciais de cada propriedade e outras configurações iniciais da do objeto. Estamos falando do conhecido </w:delText>
        </w:r>
        <w:r w:rsidDel="002E607A">
          <w:rPr>
            <w:b/>
          </w:rPr>
          <w:delText>construtor</w:delText>
        </w:r>
        <w:r w:rsidDel="002E607A">
          <w:delText xml:space="preserve"> em Java, porém em Swift temos um novo jeito para defini-lo: utilizando a palavra reservada </w:delText>
        </w:r>
        <w:r w:rsidDel="002E607A">
          <w:rPr>
            <w:rFonts w:ascii="Menlo" w:hAnsi="Menlo" w:cs="Menlo"/>
            <w:color w:val="AA3391"/>
            <w:sz w:val="18"/>
            <w:szCs w:val="18"/>
          </w:rPr>
          <w:delText>init</w:delText>
        </w:r>
        <w:r w:rsidDel="002E607A">
          <w:rPr>
            <w:rFonts w:ascii="Verdana" w:hAnsi="Verdana"/>
            <w:color w:val="AA3391"/>
            <w:sz w:val="18"/>
            <w:szCs w:val="18"/>
          </w:rPr>
          <w:delText>.</w:delText>
        </w:r>
        <w:r w:rsidRPr="0060573B" w:rsidDel="002E607A">
          <w:delText xml:space="preserve"> </w:delText>
        </w:r>
        <w:r w:rsidDel="002E607A">
          <w:delText xml:space="preserve">Neste caso o </w:delText>
        </w:r>
        <w:r w:rsidDel="002E607A">
          <w:rPr>
            <w:rFonts w:ascii="Menlo" w:hAnsi="Menlo" w:cs="Menlo"/>
            <w:color w:val="AA3391"/>
            <w:sz w:val="18"/>
            <w:szCs w:val="18"/>
          </w:rPr>
          <w:delText>init</w:delText>
        </w:r>
        <w:r w:rsidDel="002E607A">
          <w:delText xml:space="preserve"> entra como nome do método.</w:delText>
        </w:r>
      </w:del>
    </w:p>
    <w:p w14:paraId="3E4148A9" w14:textId="77777777" w:rsidR="0060573B" w:rsidRPr="0060573B" w:rsidDel="002E607A" w:rsidRDefault="0060573B" w:rsidP="0060573B">
      <w:pPr>
        <w:rPr>
          <w:del w:id="866" w:author="Willian" w:date="2017-03-08T00:13:00Z"/>
        </w:rPr>
      </w:pPr>
      <w:del w:id="867" w:author="Willian" w:date="2017-03-08T00:13:00Z">
        <w:r w:rsidDel="002E607A">
          <w:delText xml:space="preserve">Este exemplo define uma nova classe, </w:delText>
        </w:r>
        <w:r w:rsidRPr="0060573B" w:rsidDel="002E607A">
          <w:rPr>
            <w:rFonts w:ascii="Menlo" w:hAnsi="Menlo" w:cs="Menlo"/>
            <w:color w:val="3F6E74"/>
            <w:sz w:val="18"/>
            <w:szCs w:val="18"/>
          </w:rPr>
          <w:delText>NamedShape</w:delText>
        </w:r>
        <w:r w:rsidRPr="0060573B" w:rsidDel="002E607A">
          <w:rPr>
            <w:rFonts w:ascii="Menlo" w:hAnsi="Menlo" w:cs="Menlo"/>
            <w:sz w:val="18"/>
            <w:szCs w:val="18"/>
          </w:rPr>
          <w:delText xml:space="preserve"> </w:delText>
        </w:r>
        <w:r w:rsidDel="002E607A">
          <w:delText>que tem um inicializador que leva um nome.</w:delText>
        </w:r>
      </w:del>
    </w:p>
    <w:p w14:paraId="698D5FA6" w14:textId="77777777" w:rsidR="00D05199" w:rsidRPr="00A66496" w:rsidDel="002E607A" w:rsidRDefault="00D05199" w:rsidP="0060573B">
      <w:pPr>
        <w:pStyle w:val="NormalWeb"/>
        <w:spacing w:before="460" w:beforeAutospacing="0" w:after="0" w:afterAutospacing="0"/>
        <w:ind w:left="567"/>
        <w:jc w:val="both"/>
        <w:textAlignment w:val="baseline"/>
        <w:rPr>
          <w:del w:id="868" w:author="Willian" w:date="2017-03-08T00:13:00Z"/>
          <w:rFonts w:ascii="Menlo" w:hAnsi="Menlo" w:cs="Menlo"/>
          <w:noProof/>
          <w:color w:val="000000"/>
          <w:sz w:val="21"/>
          <w:szCs w:val="21"/>
          <w:lang w:val="en-US"/>
        </w:rPr>
      </w:pPr>
      <w:del w:id="869" w:author="Willian" w:date="2017-03-08T00:13:00Z">
        <w:r w:rsidRPr="00A66496" w:rsidDel="002E607A">
          <w:rPr>
            <w:rFonts w:ascii="Menlo" w:hAnsi="Menlo" w:cs="Menlo"/>
            <w:noProof/>
            <w:color w:val="AA3391"/>
            <w:sz w:val="18"/>
            <w:szCs w:val="18"/>
            <w:lang w:val="en-US"/>
          </w:rPr>
          <w:delText>class</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NamedShape</w:delText>
        </w:r>
        <w:r w:rsidRPr="00A66496" w:rsidDel="002E607A">
          <w:rPr>
            <w:rFonts w:ascii="Menlo" w:hAnsi="Menlo" w:cs="Menlo"/>
            <w:noProof/>
            <w:color w:val="000000"/>
            <w:sz w:val="18"/>
            <w:szCs w:val="18"/>
            <w:lang w:val="en-US"/>
          </w:rPr>
          <w:delText xml:space="preserve"> {</w:delText>
        </w:r>
      </w:del>
    </w:p>
    <w:p w14:paraId="6F9B557E" w14:textId="77777777" w:rsidR="00D05199" w:rsidRPr="00A66496" w:rsidDel="002E607A" w:rsidRDefault="00D05199" w:rsidP="0060573B">
      <w:pPr>
        <w:pStyle w:val="NormalWeb"/>
        <w:spacing w:before="0" w:beforeAutospacing="0" w:after="0" w:afterAutospacing="0"/>
        <w:ind w:left="567"/>
        <w:jc w:val="both"/>
        <w:textAlignment w:val="baseline"/>
        <w:rPr>
          <w:del w:id="870" w:author="Willian" w:date="2017-03-08T00:13:00Z"/>
          <w:rFonts w:ascii="Menlo" w:hAnsi="Menlo" w:cs="Menlo"/>
          <w:noProof/>
          <w:color w:val="000000"/>
          <w:sz w:val="21"/>
          <w:szCs w:val="21"/>
          <w:lang w:val="en-US"/>
        </w:rPr>
      </w:pPr>
      <w:del w:id="871"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var</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numberOfSides</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1C00CF"/>
            <w:sz w:val="18"/>
            <w:szCs w:val="18"/>
            <w:lang w:val="en-US"/>
          </w:rPr>
          <w:delText>0</w:delText>
        </w:r>
      </w:del>
    </w:p>
    <w:p w14:paraId="352BBC15" w14:textId="77777777" w:rsidR="00D05199" w:rsidRPr="00A66496" w:rsidDel="002E607A" w:rsidRDefault="00D05199" w:rsidP="0060573B">
      <w:pPr>
        <w:pStyle w:val="NormalWeb"/>
        <w:spacing w:before="0" w:beforeAutospacing="0" w:after="0" w:afterAutospacing="0"/>
        <w:ind w:left="567"/>
        <w:jc w:val="both"/>
        <w:textAlignment w:val="baseline"/>
        <w:rPr>
          <w:del w:id="872" w:author="Willian" w:date="2017-03-08T00:13:00Z"/>
          <w:rFonts w:ascii="Menlo" w:hAnsi="Menlo" w:cs="Menlo"/>
          <w:noProof/>
          <w:color w:val="000000"/>
          <w:sz w:val="21"/>
          <w:szCs w:val="21"/>
          <w:lang w:val="en-US"/>
        </w:rPr>
      </w:pPr>
      <w:del w:id="873"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var</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name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5C2699"/>
            <w:sz w:val="18"/>
            <w:szCs w:val="18"/>
            <w:lang w:val="en-US"/>
          </w:rPr>
          <w:delText>String</w:delText>
        </w:r>
      </w:del>
    </w:p>
    <w:p w14:paraId="69DB4E76" w14:textId="77777777" w:rsidR="00D05199" w:rsidRPr="00A66496" w:rsidDel="002E607A" w:rsidRDefault="00D05199" w:rsidP="0060573B">
      <w:pPr>
        <w:pStyle w:val="NormalWeb"/>
        <w:spacing w:before="0" w:beforeAutospacing="0" w:after="0" w:afterAutospacing="0"/>
        <w:ind w:left="567"/>
        <w:jc w:val="both"/>
        <w:textAlignment w:val="baseline"/>
        <w:rPr>
          <w:del w:id="874" w:author="Willian" w:date="2017-03-08T00:13:00Z"/>
          <w:rFonts w:ascii="Menlo" w:hAnsi="Menlo" w:cs="Menlo"/>
          <w:noProof/>
          <w:color w:val="000000"/>
          <w:sz w:val="21"/>
          <w:szCs w:val="21"/>
          <w:lang w:val="en-US"/>
        </w:rPr>
      </w:pPr>
      <w:del w:id="875" w:author="Willian" w:date="2017-03-08T00:13:00Z">
        <w:r w:rsidRPr="00A66496" w:rsidDel="002E607A">
          <w:rPr>
            <w:rFonts w:ascii="Menlo" w:hAnsi="Menlo" w:cs="Menlo"/>
            <w:noProof/>
            <w:color w:val="000000"/>
            <w:sz w:val="18"/>
            <w:szCs w:val="18"/>
            <w:lang w:val="en-US"/>
          </w:rPr>
          <w:delText> </w:delText>
        </w:r>
      </w:del>
    </w:p>
    <w:p w14:paraId="1D5E0718" w14:textId="77777777" w:rsidR="00D05199" w:rsidRPr="00A66496" w:rsidDel="002E607A" w:rsidRDefault="00D05199" w:rsidP="0060573B">
      <w:pPr>
        <w:pStyle w:val="NormalWeb"/>
        <w:spacing w:before="0" w:beforeAutospacing="0" w:after="0" w:afterAutospacing="0"/>
        <w:ind w:left="567"/>
        <w:jc w:val="both"/>
        <w:textAlignment w:val="baseline"/>
        <w:rPr>
          <w:del w:id="876" w:author="Willian" w:date="2017-03-08T00:13:00Z"/>
          <w:rFonts w:ascii="Menlo" w:hAnsi="Menlo" w:cs="Menlo"/>
          <w:noProof/>
          <w:color w:val="000000"/>
          <w:sz w:val="21"/>
          <w:szCs w:val="21"/>
          <w:lang w:val="en-US"/>
        </w:rPr>
      </w:pPr>
      <w:del w:id="877"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init</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name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5C2699"/>
            <w:sz w:val="18"/>
            <w:szCs w:val="18"/>
            <w:lang w:val="en-US"/>
          </w:rPr>
          <w:delText>String</w:delText>
        </w:r>
        <w:r w:rsidRPr="00A66496" w:rsidDel="002E607A">
          <w:rPr>
            <w:rFonts w:ascii="Menlo" w:hAnsi="Menlo" w:cs="Menlo"/>
            <w:noProof/>
            <w:color w:val="000000"/>
            <w:sz w:val="18"/>
            <w:szCs w:val="18"/>
            <w:lang w:val="en-US"/>
          </w:rPr>
          <w:delText>) {</w:delText>
        </w:r>
      </w:del>
    </w:p>
    <w:p w14:paraId="3B42F1B8" w14:textId="77777777" w:rsidR="00D05199" w:rsidRPr="00A66496" w:rsidDel="002E607A" w:rsidRDefault="00D05199" w:rsidP="0060573B">
      <w:pPr>
        <w:pStyle w:val="NormalWeb"/>
        <w:spacing w:before="0" w:beforeAutospacing="0" w:after="0" w:afterAutospacing="0"/>
        <w:ind w:left="567"/>
        <w:jc w:val="both"/>
        <w:textAlignment w:val="baseline"/>
        <w:rPr>
          <w:del w:id="878" w:author="Willian" w:date="2017-03-08T00:13:00Z"/>
          <w:rFonts w:ascii="Menlo" w:hAnsi="Menlo" w:cs="Menlo"/>
          <w:noProof/>
          <w:color w:val="000000"/>
          <w:sz w:val="21"/>
          <w:szCs w:val="21"/>
          <w:lang w:val="en-US"/>
        </w:rPr>
      </w:pPr>
      <w:del w:id="879"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self</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name</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3F6E74"/>
            <w:sz w:val="18"/>
            <w:szCs w:val="18"/>
            <w:lang w:val="en-US"/>
          </w:rPr>
          <w:delText>name</w:delText>
        </w:r>
      </w:del>
    </w:p>
    <w:p w14:paraId="123FFD0F" w14:textId="77777777" w:rsidR="00D05199" w:rsidRPr="00A66496" w:rsidDel="002E607A" w:rsidRDefault="00D05199" w:rsidP="0060573B">
      <w:pPr>
        <w:pStyle w:val="NormalWeb"/>
        <w:spacing w:before="0" w:beforeAutospacing="0" w:after="0" w:afterAutospacing="0"/>
        <w:ind w:left="567"/>
        <w:jc w:val="both"/>
        <w:textAlignment w:val="baseline"/>
        <w:rPr>
          <w:del w:id="880" w:author="Willian" w:date="2017-03-08T00:13:00Z"/>
          <w:rFonts w:ascii="Menlo" w:hAnsi="Menlo" w:cs="Menlo"/>
          <w:noProof/>
          <w:color w:val="000000"/>
          <w:sz w:val="21"/>
          <w:szCs w:val="21"/>
          <w:lang w:val="en-US"/>
        </w:rPr>
      </w:pPr>
      <w:del w:id="881" w:author="Willian" w:date="2017-03-08T00:13:00Z">
        <w:r w:rsidRPr="00A66496" w:rsidDel="002E607A">
          <w:rPr>
            <w:rFonts w:ascii="Menlo" w:hAnsi="Menlo" w:cs="Menlo"/>
            <w:noProof/>
            <w:color w:val="000000"/>
            <w:sz w:val="18"/>
            <w:szCs w:val="18"/>
            <w:lang w:val="en-US"/>
          </w:rPr>
          <w:delText>  }</w:delText>
        </w:r>
      </w:del>
    </w:p>
    <w:p w14:paraId="3BDBDA6D" w14:textId="77777777" w:rsidR="00D05199" w:rsidRPr="00A66496" w:rsidDel="002E607A" w:rsidRDefault="00D05199" w:rsidP="0060573B">
      <w:pPr>
        <w:pStyle w:val="NormalWeb"/>
        <w:spacing w:before="0" w:beforeAutospacing="0" w:after="0" w:afterAutospacing="0"/>
        <w:ind w:left="567"/>
        <w:jc w:val="both"/>
        <w:textAlignment w:val="baseline"/>
        <w:rPr>
          <w:del w:id="882" w:author="Willian" w:date="2017-03-08T00:13:00Z"/>
          <w:rFonts w:ascii="Menlo" w:hAnsi="Menlo" w:cs="Menlo"/>
          <w:noProof/>
          <w:color w:val="000000"/>
          <w:sz w:val="21"/>
          <w:szCs w:val="21"/>
          <w:lang w:val="en-US"/>
        </w:rPr>
      </w:pPr>
      <w:del w:id="883" w:author="Willian" w:date="2017-03-08T00:13:00Z">
        <w:r w:rsidRPr="00A66496" w:rsidDel="002E607A">
          <w:rPr>
            <w:rFonts w:ascii="Menlo" w:hAnsi="Menlo" w:cs="Menlo"/>
            <w:noProof/>
            <w:color w:val="000000"/>
            <w:sz w:val="18"/>
            <w:szCs w:val="18"/>
            <w:lang w:val="en-US"/>
          </w:rPr>
          <w:delText> </w:delText>
        </w:r>
      </w:del>
    </w:p>
    <w:p w14:paraId="7C57675A" w14:textId="77777777" w:rsidR="00D05199" w:rsidRPr="00A66496" w:rsidDel="002E607A" w:rsidRDefault="00D05199" w:rsidP="0060573B">
      <w:pPr>
        <w:pStyle w:val="NormalWeb"/>
        <w:spacing w:before="0" w:beforeAutospacing="0" w:after="0" w:afterAutospacing="0"/>
        <w:ind w:left="567"/>
        <w:jc w:val="both"/>
        <w:textAlignment w:val="baseline"/>
        <w:rPr>
          <w:del w:id="884" w:author="Willian" w:date="2017-03-08T00:13:00Z"/>
          <w:rFonts w:ascii="Menlo" w:hAnsi="Menlo" w:cs="Menlo"/>
          <w:noProof/>
          <w:color w:val="000000"/>
          <w:sz w:val="21"/>
          <w:szCs w:val="21"/>
          <w:lang w:val="en-US"/>
        </w:rPr>
      </w:pPr>
      <w:del w:id="885"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func</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simpleDescription</w:delText>
        </w:r>
        <w:r w:rsidRPr="00A66496" w:rsidDel="002E607A">
          <w:rPr>
            <w:rFonts w:ascii="Menlo" w:hAnsi="Menlo" w:cs="Menlo"/>
            <w:noProof/>
            <w:color w:val="000000"/>
            <w:sz w:val="18"/>
            <w:szCs w:val="18"/>
            <w:lang w:val="en-US"/>
          </w:rPr>
          <w:delText xml:space="preserve">() -&gt; </w:delText>
        </w:r>
        <w:r w:rsidRPr="00A66496" w:rsidDel="002E607A">
          <w:rPr>
            <w:rFonts w:ascii="Menlo" w:hAnsi="Menlo" w:cs="Menlo"/>
            <w:noProof/>
            <w:color w:val="5C2699"/>
            <w:sz w:val="18"/>
            <w:szCs w:val="18"/>
            <w:lang w:val="en-US"/>
          </w:rPr>
          <w:delText>String</w:delText>
        </w:r>
        <w:r w:rsidRPr="00A66496" w:rsidDel="002E607A">
          <w:rPr>
            <w:rFonts w:ascii="Menlo" w:hAnsi="Menlo" w:cs="Menlo"/>
            <w:noProof/>
            <w:color w:val="000000"/>
            <w:sz w:val="18"/>
            <w:szCs w:val="18"/>
            <w:lang w:val="en-US"/>
          </w:rPr>
          <w:delText xml:space="preserve"> {</w:delText>
        </w:r>
      </w:del>
    </w:p>
    <w:p w14:paraId="4024ED25" w14:textId="77777777" w:rsidR="00D05199" w:rsidRPr="00A66496" w:rsidDel="002E607A" w:rsidRDefault="00D05199" w:rsidP="0060573B">
      <w:pPr>
        <w:pStyle w:val="NormalWeb"/>
        <w:spacing w:before="0" w:beforeAutospacing="0" w:after="0" w:afterAutospacing="0"/>
        <w:ind w:left="567"/>
        <w:jc w:val="both"/>
        <w:textAlignment w:val="baseline"/>
        <w:rPr>
          <w:del w:id="886" w:author="Willian" w:date="2017-03-08T00:13:00Z"/>
          <w:rFonts w:ascii="Menlo" w:hAnsi="Menlo" w:cs="Menlo"/>
          <w:noProof/>
          <w:color w:val="000000"/>
          <w:sz w:val="21"/>
          <w:szCs w:val="21"/>
          <w:lang w:val="en-US"/>
        </w:rPr>
      </w:pPr>
      <w:del w:id="887"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return</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 xml:space="preserve">"A shape with </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numberOfSides</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C41A16"/>
            <w:sz w:val="18"/>
            <w:szCs w:val="18"/>
            <w:lang w:val="en-US"/>
          </w:rPr>
          <w:delText xml:space="preserve"> sides."</w:delText>
        </w:r>
      </w:del>
    </w:p>
    <w:p w14:paraId="63AA6B3F" w14:textId="77777777" w:rsidR="00D05199" w:rsidRPr="0060573B" w:rsidDel="002E607A" w:rsidRDefault="00D05199" w:rsidP="0060573B">
      <w:pPr>
        <w:pStyle w:val="NormalWeb"/>
        <w:spacing w:before="0" w:beforeAutospacing="0" w:after="0" w:afterAutospacing="0"/>
        <w:ind w:left="567"/>
        <w:jc w:val="both"/>
        <w:textAlignment w:val="baseline"/>
        <w:rPr>
          <w:del w:id="888" w:author="Willian" w:date="2017-03-08T00:13:00Z"/>
          <w:rFonts w:ascii="Menlo" w:hAnsi="Menlo" w:cs="Menlo"/>
          <w:noProof/>
          <w:color w:val="000000"/>
          <w:sz w:val="21"/>
          <w:szCs w:val="21"/>
        </w:rPr>
      </w:pPr>
      <w:del w:id="889" w:author="Willian" w:date="2017-03-08T00:13:00Z">
        <w:r w:rsidRPr="00A66496" w:rsidDel="002E607A">
          <w:rPr>
            <w:rFonts w:ascii="Menlo" w:hAnsi="Menlo" w:cs="Menlo"/>
            <w:noProof/>
            <w:color w:val="000000"/>
            <w:sz w:val="18"/>
            <w:szCs w:val="18"/>
            <w:lang w:val="en-US"/>
          </w:rPr>
          <w:delText>  </w:delText>
        </w:r>
        <w:r w:rsidRPr="0060573B" w:rsidDel="002E607A">
          <w:rPr>
            <w:rFonts w:ascii="Menlo" w:hAnsi="Menlo" w:cs="Menlo"/>
            <w:noProof/>
            <w:color w:val="000000"/>
            <w:sz w:val="18"/>
            <w:szCs w:val="18"/>
          </w:rPr>
          <w:delText>}</w:delText>
        </w:r>
      </w:del>
    </w:p>
    <w:p w14:paraId="1BE142AE" w14:textId="77777777" w:rsidR="00D05199" w:rsidRPr="0060573B" w:rsidDel="002E607A" w:rsidRDefault="00D05199" w:rsidP="0060573B">
      <w:pPr>
        <w:pStyle w:val="NormalWeb"/>
        <w:spacing w:before="0" w:beforeAutospacing="0" w:after="620" w:afterAutospacing="0"/>
        <w:ind w:left="567"/>
        <w:jc w:val="both"/>
        <w:textAlignment w:val="baseline"/>
        <w:rPr>
          <w:del w:id="890" w:author="Willian" w:date="2017-03-08T00:13:00Z"/>
          <w:rFonts w:ascii="Menlo" w:hAnsi="Menlo" w:cs="Menlo"/>
          <w:noProof/>
          <w:color w:val="000000"/>
          <w:sz w:val="21"/>
          <w:szCs w:val="21"/>
        </w:rPr>
      </w:pPr>
      <w:del w:id="891" w:author="Willian" w:date="2017-03-08T00:13:00Z">
        <w:r w:rsidRPr="0060573B" w:rsidDel="002E607A">
          <w:rPr>
            <w:rFonts w:ascii="Menlo" w:hAnsi="Menlo" w:cs="Menlo"/>
            <w:noProof/>
            <w:color w:val="000000"/>
            <w:sz w:val="18"/>
            <w:szCs w:val="18"/>
          </w:rPr>
          <w:delText>}</w:delText>
        </w:r>
      </w:del>
    </w:p>
    <w:p w14:paraId="2BC7CB2E" w14:textId="77777777" w:rsidR="00AF04DD" w:rsidDel="002E607A" w:rsidRDefault="00AF04DD" w:rsidP="00AF04DD">
      <w:pPr>
        <w:rPr>
          <w:del w:id="892" w:author="Willian" w:date="2017-03-08T00:13:00Z"/>
        </w:rPr>
      </w:pPr>
      <w:del w:id="893" w:author="Willian" w:date="2017-03-08T00:13:00Z">
        <w:r w:rsidDel="002E607A">
          <w:delText xml:space="preserve">Observe que utilizamos a palavra reservada </w:delText>
        </w:r>
        <w:r w:rsidRPr="0060573B" w:rsidDel="002E607A">
          <w:rPr>
            <w:rFonts w:ascii="Menlo" w:hAnsi="Menlo" w:cs="Menlo"/>
            <w:noProof/>
            <w:color w:val="AA3391"/>
            <w:sz w:val="18"/>
            <w:szCs w:val="18"/>
          </w:rPr>
          <w:delText>self</w:delText>
        </w:r>
        <w:r w:rsidDel="002E607A">
          <w:delText xml:space="preserve"> para distinguir a propriedade </w:delText>
        </w:r>
        <w:r w:rsidRPr="0060573B" w:rsidDel="002E607A">
          <w:rPr>
            <w:rFonts w:ascii="Menlo" w:hAnsi="Menlo" w:cs="Menlo"/>
            <w:noProof/>
            <w:color w:val="3F6E74"/>
            <w:sz w:val="18"/>
            <w:szCs w:val="18"/>
          </w:rPr>
          <w:delText>name</w:delText>
        </w:r>
        <w:r w:rsidDel="002E607A">
          <w:delText xml:space="preserve"> do argumento </w:delText>
        </w:r>
        <w:r w:rsidRPr="0060573B" w:rsidDel="002E607A">
          <w:rPr>
            <w:rFonts w:ascii="Menlo" w:hAnsi="Menlo" w:cs="Menlo"/>
            <w:noProof/>
            <w:color w:val="3F6E74"/>
            <w:sz w:val="18"/>
            <w:szCs w:val="18"/>
          </w:rPr>
          <w:delText>name</w:delText>
        </w:r>
        <w:r w:rsidDel="002E607A">
          <w:delText xml:space="preserve">. Cada propriedade tem um valor atribuído, seja na sua declaração (como em </w:delText>
        </w:r>
        <w:r w:rsidRPr="0060573B" w:rsidDel="002E607A">
          <w:rPr>
            <w:rFonts w:ascii="Menlo" w:hAnsi="Menlo" w:cs="Menlo"/>
            <w:noProof/>
            <w:color w:val="3F6E74"/>
            <w:sz w:val="18"/>
            <w:szCs w:val="18"/>
          </w:rPr>
          <w:delText>numberOfSides</w:delText>
        </w:r>
        <w:r w:rsidDel="002E607A">
          <w:delText xml:space="preserve">) ou no inicializador (como em </w:delText>
        </w:r>
        <w:r w:rsidRPr="0060573B" w:rsidDel="002E607A">
          <w:rPr>
            <w:rFonts w:ascii="Menlo" w:hAnsi="Menlo" w:cs="Menlo"/>
            <w:noProof/>
            <w:color w:val="3F6E74"/>
            <w:sz w:val="18"/>
            <w:szCs w:val="18"/>
          </w:rPr>
          <w:delText>name</w:delText>
        </w:r>
        <w:r w:rsidDel="002E607A">
          <w:delText xml:space="preserve">). Mesmo que este valor seja explicitamente </w:delText>
        </w:r>
        <w:r w:rsidDel="002E607A">
          <w:rPr>
            <w:rFonts w:ascii="Menlo" w:hAnsi="Menlo" w:cs="Menlo"/>
            <w:noProof/>
            <w:color w:val="AA3391"/>
            <w:sz w:val="18"/>
            <w:szCs w:val="18"/>
          </w:rPr>
          <w:delText>nil</w:delText>
        </w:r>
        <w:r w:rsidDel="002E607A">
          <w:delText>, todas as propriedades devem ter um valor atribuído em si.</w:delText>
        </w:r>
      </w:del>
    </w:p>
    <w:p w14:paraId="2ACA5F81" w14:textId="77777777" w:rsidR="00AF04DD" w:rsidDel="002E607A" w:rsidRDefault="00AF04DD" w:rsidP="00AF04DD">
      <w:pPr>
        <w:rPr>
          <w:del w:id="894" w:author="Willian" w:date="2017-03-08T00:13:00Z"/>
        </w:rPr>
      </w:pPr>
      <w:del w:id="895" w:author="Willian" w:date="2017-03-08T00:13:00Z">
        <w:r w:rsidDel="002E607A">
          <w:delText xml:space="preserve">Ao chamarmos o inicializador, na criação da instância, não utilizamos a palavra </w:delText>
        </w:r>
        <w:r w:rsidDel="002E607A">
          <w:rPr>
            <w:rFonts w:ascii="Menlo" w:hAnsi="Menlo" w:cs="Menlo"/>
            <w:color w:val="AA3391"/>
            <w:sz w:val="18"/>
            <w:szCs w:val="18"/>
          </w:rPr>
          <w:delText>init</w:delText>
        </w:r>
        <w:r w:rsidDel="002E607A">
          <w:delText>; devemos chama-lo colocando o parênteses após o nome da classe. Quando chamamos um inicializador, devemos incluir todos os argumentos e nomes, juntamente com os seus valores.</w:delText>
        </w:r>
      </w:del>
    </w:p>
    <w:p w14:paraId="30BEAFC1" w14:textId="77777777" w:rsidR="00D05199" w:rsidRPr="00A66496" w:rsidDel="002E607A" w:rsidRDefault="00D05199" w:rsidP="00AF04DD">
      <w:pPr>
        <w:pStyle w:val="NormalWeb"/>
        <w:numPr>
          <w:ilvl w:val="0"/>
          <w:numId w:val="9"/>
        </w:numPr>
        <w:spacing w:before="460" w:beforeAutospacing="0" w:after="620" w:afterAutospacing="0"/>
        <w:ind w:left="567"/>
        <w:jc w:val="both"/>
        <w:textAlignment w:val="baseline"/>
        <w:rPr>
          <w:del w:id="896" w:author="Willian" w:date="2017-03-08T00:13:00Z"/>
          <w:rFonts w:ascii="Menlo" w:hAnsi="Menlo" w:cs="Menlo"/>
          <w:noProof/>
          <w:color w:val="FFFFFF"/>
          <w:sz w:val="21"/>
          <w:szCs w:val="21"/>
          <w:lang w:val="en-US"/>
        </w:rPr>
      </w:pPr>
      <w:del w:id="897" w:author="Willian" w:date="2017-03-08T00:13:00Z">
        <w:r w:rsidRPr="00A66496" w:rsidDel="002E607A">
          <w:rPr>
            <w:rFonts w:ascii="Menlo" w:hAnsi="Menlo" w:cs="Menlo"/>
            <w:noProof/>
            <w:color w:val="AA3391"/>
            <w:sz w:val="18"/>
            <w:szCs w:val="18"/>
            <w:lang w:val="en-US"/>
          </w:rPr>
          <w:delText>let</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namedShape</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3F6E74"/>
            <w:sz w:val="18"/>
            <w:szCs w:val="18"/>
            <w:lang w:val="en-US"/>
          </w:rPr>
          <w:delText>NamedShape</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name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"my named shape"</w:delText>
        </w:r>
        <w:r w:rsidRPr="00A66496" w:rsidDel="002E607A">
          <w:rPr>
            <w:rFonts w:ascii="Menlo" w:hAnsi="Menlo" w:cs="Menlo"/>
            <w:noProof/>
            <w:color w:val="000000"/>
            <w:sz w:val="18"/>
            <w:szCs w:val="18"/>
            <w:lang w:val="en-US"/>
          </w:rPr>
          <w:delText>)</w:delText>
        </w:r>
      </w:del>
    </w:p>
    <w:p w14:paraId="1E695B6D" w14:textId="77777777" w:rsidR="00AF04DD" w:rsidDel="002E607A" w:rsidRDefault="009C06FC" w:rsidP="00AF04DD">
      <w:pPr>
        <w:rPr>
          <w:del w:id="898" w:author="Willian" w:date="2017-03-08T00:13:00Z"/>
        </w:rPr>
      </w:pPr>
      <w:ins w:id="899" w:author="Vicente da Silva, Mayara" w:date="2016-11-04T11:30:00Z">
        <w:del w:id="900" w:author="Willian" w:date="2017-03-08T00:13:00Z">
          <w:r w:rsidDel="002E607A">
            <w:delText xml:space="preserve">As </w:delText>
          </w:r>
        </w:del>
      </w:ins>
      <w:del w:id="901" w:author="Willian" w:date="2017-03-08T00:13:00Z">
        <w:r w:rsidR="00AF04DD" w:rsidDel="002E607A">
          <w:delText xml:space="preserve">Classes podem herdar o comportamento de sua classe mãe. Uma classe que herda o comportamento de outra é chamada de </w:delText>
        </w:r>
        <w:r w:rsidR="00AF04DD" w:rsidDel="002E607A">
          <w:rPr>
            <w:b/>
          </w:rPr>
          <w:delText xml:space="preserve">subclasse </w:delText>
        </w:r>
        <w:r w:rsidR="00AF04DD" w:rsidDel="002E607A">
          <w:delText xml:space="preserve">desta classe, e classe mãe é chamada de </w:delText>
        </w:r>
        <w:r w:rsidR="00AF04DD" w:rsidRPr="00AF04DD" w:rsidDel="002E607A">
          <w:rPr>
            <w:b/>
          </w:rPr>
          <w:delText>superclasse</w:delText>
        </w:r>
        <w:r w:rsidR="00AF04DD" w:rsidDel="002E607A">
          <w:delText>.</w:delText>
        </w:r>
        <w:r w:rsidR="00946005" w:rsidDel="002E607A">
          <w:delText xml:space="preserve"> Subclasses incluem o nome da superclasse depois de seu nome, separados por dois pontos ( :), como no exemplo abaixo. Uma classe pode herdar apenas uma superclasse, embora esta superclasse possa herdar outra superclasse, e assim por diante, resultando em uma </w:delText>
        </w:r>
        <w:r w:rsidR="00946005" w:rsidRPr="00946005" w:rsidDel="002E607A">
          <w:rPr>
            <w:b/>
          </w:rPr>
          <w:delText>hierarquia de classes</w:delText>
        </w:r>
        <w:r w:rsidR="00946005" w:rsidDel="002E607A">
          <w:delText>.</w:delText>
        </w:r>
      </w:del>
    </w:p>
    <w:p w14:paraId="4AE5360B" w14:textId="77777777" w:rsidR="00946005" w:rsidRPr="00946005" w:rsidDel="002E607A" w:rsidRDefault="00946005" w:rsidP="00AF04DD">
      <w:pPr>
        <w:rPr>
          <w:del w:id="902" w:author="Willian" w:date="2017-03-08T00:13:00Z"/>
        </w:rPr>
      </w:pPr>
      <w:del w:id="903" w:author="Willian" w:date="2017-03-08T00:13:00Z">
        <w:r w:rsidDel="002E607A">
          <w:delText xml:space="preserve">Métodos de uma subclasse que </w:delText>
        </w:r>
        <w:r w:rsidDel="002E607A">
          <w:rPr>
            <w:b/>
          </w:rPr>
          <w:delText xml:space="preserve">sobrepõem </w:delText>
        </w:r>
        <w:r w:rsidDel="002E607A">
          <w:delText xml:space="preserve">a implementação da superclasse são marcados com a palavra reservada </w:delText>
        </w:r>
        <w:r w:rsidR="00980F48" w:rsidRPr="00980F48" w:rsidDel="002E607A">
          <w:rPr>
            <w:rFonts w:ascii="Menlo" w:eastAsia="Meiryo" w:hAnsi="Menlo" w:cs="Menlo"/>
            <w:color w:val="AA3391"/>
            <w:sz w:val="18"/>
            <w:szCs w:val="18"/>
          </w:rPr>
          <w:delText>override</w:delText>
        </w:r>
        <w:r w:rsidR="00980F48" w:rsidRPr="00980F48" w:rsidDel="002E607A">
          <w:rPr>
            <w:rFonts w:ascii="Menlo" w:eastAsia="Meiryo" w:hAnsi="Menlo" w:cs="Menlo"/>
            <w:sz w:val="18"/>
            <w:szCs w:val="18"/>
          </w:rPr>
          <w:delText xml:space="preserve"> </w:delText>
        </w:r>
        <w:r w:rsidDel="002E607A">
          <w:delText xml:space="preserve">antecedendo o método. Quando não anotamos com a palavra </w:delText>
        </w:r>
        <w:r w:rsidR="00980F48" w:rsidRPr="00980F48" w:rsidDel="002E607A">
          <w:rPr>
            <w:rFonts w:ascii="Menlo" w:eastAsia="Meiryo" w:hAnsi="Menlo" w:cs="Menlo"/>
            <w:color w:val="AA3391"/>
            <w:sz w:val="18"/>
            <w:szCs w:val="18"/>
          </w:rPr>
          <w:delText>override</w:delText>
        </w:r>
        <w:r w:rsidR="00980F48" w:rsidRPr="00980F48" w:rsidDel="002E607A">
          <w:rPr>
            <w:rFonts w:ascii="Menlo" w:eastAsia="Meiryo" w:hAnsi="Menlo" w:cs="Menlo"/>
            <w:sz w:val="18"/>
            <w:szCs w:val="18"/>
          </w:rPr>
          <w:delText xml:space="preserve"> </w:delText>
        </w:r>
        <w:r w:rsidDel="002E607A">
          <w:delText xml:space="preserve">o compilador irá emitir um erro. </w:delText>
        </w:r>
        <w:r w:rsidR="00980F48" w:rsidDel="002E607A">
          <w:delText xml:space="preserve">O compilador detecta um erro quando colocamos o </w:delText>
        </w:r>
        <w:r w:rsidR="00980F48" w:rsidRPr="00980F48" w:rsidDel="002E607A">
          <w:rPr>
            <w:rFonts w:ascii="Menlo" w:eastAsia="Meiryo" w:hAnsi="Menlo" w:cs="Menlo"/>
            <w:color w:val="AA3391"/>
            <w:sz w:val="18"/>
            <w:szCs w:val="18"/>
          </w:rPr>
          <w:delText>override</w:delText>
        </w:r>
        <w:r w:rsidR="00980F48" w:rsidRPr="00980F48" w:rsidDel="002E607A">
          <w:rPr>
            <w:rFonts w:ascii="Menlo" w:eastAsia="Meiryo" w:hAnsi="Menlo" w:cs="Menlo"/>
            <w:sz w:val="18"/>
            <w:szCs w:val="18"/>
          </w:rPr>
          <w:delText xml:space="preserve"> </w:delText>
        </w:r>
        <w:r w:rsidR="00980F48" w:rsidDel="002E607A">
          <w:delText>desnecessariamente em métodos que de fato não sobrepõem nenhum método da superclasse.</w:delText>
        </w:r>
      </w:del>
    </w:p>
    <w:p w14:paraId="56572ED8" w14:textId="77777777" w:rsidR="00980F48" w:rsidDel="002E607A" w:rsidRDefault="00980F48" w:rsidP="00D05199">
      <w:pPr>
        <w:pStyle w:val="NormalWeb"/>
        <w:spacing w:before="0" w:beforeAutospacing="0" w:after="220" w:afterAutospacing="0"/>
        <w:jc w:val="both"/>
        <w:rPr>
          <w:del w:id="904" w:author="Willian" w:date="2017-03-08T00:13:00Z"/>
          <w:rFonts w:ascii="Arial" w:hAnsi="Arial" w:cs="Arial"/>
          <w:color w:val="414141"/>
          <w:sz w:val="21"/>
          <w:szCs w:val="21"/>
        </w:rPr>
      </w:pPr>
      <w:del w:id="905" w:author="Willian" w:date="2017-03-08T00:13:00Z">
        <w:r w:rsidDel="002E607A">
          <w:rPr>
            <w:rFonts w:ascii="Arial" w:hAnsi="Arial" w:cs="Arial"/>
            <w:color w:val="414141"/>
            <w:sz w:val="21"/>
            <w:szCs w:val="21"/>
          </w:rPr>
          <w:delText xml:space="preserve">Este exemplo define a classe </w:delText>
        </w:r>
        <w:r w:rsidRPr="00980F48" w:rsidDel="002E607A">
          <w:rPr>
            <w:rFonts w:ascii="Menlo" w:eastAsia="Meiryo" w:hAnsi="Menlo" w:cs="Menlo"/>
            <w:color w:val="3F6E74"/>
            <w:sz w:val="18"/>
            <w:szCs w:val="18"/>
          </w:rPr>
          <w:delText>Square</w:delText>
        </w:r>
        <w:r w:rsidDel="002E607A">
          <w:rPr>
            <w:rFonts w:ascii="Arial" w:hAnsi="Arial" w:cs="Arial"/>
            <w:color w:val="414141"/>
            <w:sz w:val="21"/>
            <w:szCs w:val="21"/>
          </w:rPr>
          <w:delText xml:space="preserve">, que é uma subclasse de </w:delText>
        </w:r>
        <w:r w:rsidRPr="00980F48" w:rsidDel="002E607A">
          <w:rPr>
            <w:rFonts w:ascii="Menlo" w:eastAsia="Meiryo" w:hAnsi="Menlo" w:cs="Menlo"/>
            <w:color w:val="5C2699"/>
            <w:sz w:val="18"/>
            <w:szCs w:val="18"/>
          </w:rPr>
          <w:delText>NamedShape</w:delText>
        </w:r>
        <w:r w:rsidDel="002E607A">
          <w:rPr>
            <w:rFonts w:ascii="Arial" w:hAnsi="Arial" w:cs="Arial"/>
            <w:color w:val="414141"/>
            <w:sz w:val="21"/>
            <w:szCs w:val="21"/>
          </w:rPr>
          <w:delText>.</w:delText>
        </w:r>
      </w:del>
    </w:p>
    <w:p w14:paraId="69ACEF0E" w14:textId="77777777" w:rsidR="00D05199" w:rsidRPr="00A66496" w:rsidDel="002E607A" w:rsidRDefault="00D05199" w:rsidP="00980F48">
      <w:pPr>
        <w:pStyle w:val="NormalWeb"/>
        <w:spacing w:before="460" w:beforeAutospacing="0" w:after="0" w:afterAutospacing="0"/>
        <w:ind w:left="885"/>
        <w:jc w:val="both"/>
        <w:textAlignment w:val="baseline"/>
        <w:rPr>
          <w:del w:id="906" w:author="Willian" w:date="2017-03-08T00:13:00Z"/>
          <w:rFonts w:ascii="Menlo" w:eastAsia="Meiryo" w:hAnsi="Menlo" w:cs="Menlo"/>
          <w:noProof/>
          <w:color w:val="000000"/>
          <w:sz w:val="21"/>
          <w:szCs w:val="21"/>
          <w:lang w:val="en-US"/>
        </w:rPr>
      </w:pPr>
      <w:del w:id="907" w:author="Willian" w:date="2017-03-08T00:13:00Z">
        <w:r w:rsidRPr="00A66496" w:rsidDel="002E607A">
          <w:rPr>
            <w:rFonts w:ascii="Menlo" w:eastAsia="Meiryo" w:hAnsi="Menlo" w:cs="Menlo"/>
            <w:noProof/>
            <w:color w:val="AA3391"/>
            <w:sz w:val="18"/>
            <w:szCs w:val="18"/>
            <w:lang w:val="en-US"/>
          </w:rPr>
          <w:delText>class</w:delText>
        </w:r>
        <w:r w:rsidRPr="00A66496" w:rsidDel="002E607A">
          <w:rPr>
            <w:rFonts w:ascii="Menlo" w:eastAsia="Meiryo" w:hAnsi="Menlo" w:cs="Menlo"/>
            <w:noProof/>
            <w:color w:val="000000"/>
            <w:sz w:val="18"/>
            <w:szCs w:val="18"/>
            <w:lang w:val="en-US"/>
          </w:rPr>
          <w:delText xml:space="preserve"> </w:delText>
        </w:r>
        <w:r w:rsidRPr="00A66496" w:rsidDel="002E607A">
          <w:rPr>
            <w:rFonts w:ascii="Menlo" w:eastAsia="Meiryo" w:hAnsi="Menlo" w:cs="Menlo"/>
            <w:noProof/>
            <w:color w:val="3F6E74"/>
            <w:sz w:val="18"/>
            <w:szCs w:val="18"/>
            <w:lang w:val="en-US"/>
          </w:rPr>
          <w:delText>Square</w:delText>
        </w:r>
        <w:r w:rsidRPr="00A66496" w:rsidDel="002E607A">
          <w:rPr>
            <w:rFonts w:ascii="Menlo" w:eastAsia="Meiryo" w:hAnsi="Menlo" w:cs="Menlo"/>
            <w:noProof/>
            <w:color w:val="000000"/>
            <w:sz w:val="18"/>
            <w:szCs w:val="18"/>
            <w:lang w:val="en-US"/>
          </w:rPr>
          <w:delText xml:space="preserve">: </w:delText>
        </w:r>
        <w:r w:rsidRPr="00A66496" w:rsidDel="002E607A">
          <w:rPr>
            <w:rFonts w:ascii="Menlo" w:eastAsia="Meiryo" w:hAnsi="Menlo" w:cs="Menlo"/>
            <w:noProof/>
            <w:color w:val="5C2699"/>
            <w:sz w:val="18"/>
            <w:szCs w:val="18"/>
            <w:lang w:val="en-US"/>
          </w:rPr>
          <w:delText>NamedShape</w:delText>
        </w:r>
        <w:r w:rsidRPr="00A66496" w:rsidDel="002E607A">
          <w:rPr>
            <w:rFonts w:ascii="Menlo" w:eastAsia="Meiryo" w:hAnsi="Menlo" w:cs="Menlo"/>
            <w:noProof/>
            <w:color w:val="000000"/>
            <w:sz w:val="18"/>
            <w:szCs w:val="18"/>
            <w:lang w:val="en-US"/>
          </w:rPr>
          <w:delText xml:space="preserve"> {</w:delText>
        </w:r>
      </w:del>
    </w:p>
    <w:p w14:paraId="2A5BDD14" w14:textId="77777777" w:rsidR="00D05199" w:rsidRPr="00A66496" w:rsidDel="002E607A" w:rsidRDefault="00D05199" w:rsidP="00980F48">
      <w:pPr>
        <w:pStyle w:val="NormalWeb"/>
        <w:spacing w:before="0" w:beforeAutospacing="0" w:after="0" w:afterAutospacing="0"/>
        <w:ind w:left="885"/>
        <w:jc w:val="both"/>
        <w:textAlignment w:val="baseline"/>
        <w:rPr>
          <w:del w:id="908" w:author="Willian" w:date="2017-03-08T00:13:00Z"/>
          <w:rFonts w:ascii="Menlo" w:eastAsia="Meiryo" w:hAnsi="Menlo" w:cs="Menlo"/>
          <w:noProof/>
          <w:color w:val="000000"/>
          <w:sz w:val="21"/>
          <w:szCs w:val="21"/>
          <w:lang w:val="en-US"/>
        </w:rPr>
      </w:pPr>
      <w:del w:id="909" w:author="Willian" w:date="2017-03-08T00:13:00Z">
        <w:r w:rsidRPr="00A66496" w:rsidDel="002E607A">
          <w:rPr>
            <w:rFonts w:ascii="Menlo" w:eastAsia="Meiryo" w:hAnsi="Menlo" w:cs="Menlo"/>
            <w:noProof/>
            <w:color w:val="000000"/>
            <w:sz w:val="18"/>
            <w:szCs w:val="18"/>
            <w:lang w:val="en-US"/>
          </w:rPr>
          <w:delText>  </w:delText>
        </w:r>
        <w:r w:rsidRPr="00A66496" w:rsidDel="002E607A">
          <w:rPr>
            <w:rFonts w:ascii="Menlo" w:eastAsia="Meiryo" w:hAnsi="Menlo" w:cs="Menlo"/>
            <w:noProof/>
            <w:color w:val="AA3391"/>
            <w:sz w:val="18"/>
            <w:szCs w:val="18"/>
            <w:lang w:val="en-US"/>
          </w:rPr>
          <w:delText>var</w:delText>
        </w:r>
        <w:r w:rsidRPr="00A66496" w:rsidDel="002E607A">
          <w:rPr>
            <w:rFonts w:ascii="Menlo" w:eastAsia="Meiryo" w:hAnsi="Menlo" w:cs="Menlo"/>
            <w:noProof/>
            <w:color w:val="000000"/>
            <w:sz w:val="18"/>
            <w:szCs w:val="18"/>
            <w:lang w:val="en-US"/>
          </w:rPr>
          <w:delText xml:space="preserve"> </w:delText>
        </w:r>
        <w:r w:rsidRPr="00A66496" w:rsidDel="002E607A">
          <w:rPr>
            <w:rFonts w:ascii="Menlo" w:eastAsia="Meiryo" w:hAnsi="Menlo" w:cs="Menlo"/>
            <w:noProof/>
            <w:color w:val="3F6E74"/>
            <w:sz w:val="18"/>
            <w:szCs w:val="18"/>
            <w:lang w:val="en-US"/>
          </w:rPr>
          <w:delText>sideLength</w:delText>
        </w:r>
        <w:r w:rsidRPr="00A66496" w:rsidDel="002E607A">
          <w:rPr>
            <w:rFonts w:ascii="Menlo" w:eastAsia="Meiryo" w:hAnsi="Menlo" w:cs="Menlo"/>
            <w:noProof/>
            <w:color w:val="000000"/>
            <w:sz w:val="18"/>
            <w:szCs w:val="18"/>
            <w:lang w:val="en-US"/>
          </w:rPr>
          <w:delText xml:space="preserve">: </w:delText>
        </w:r>
        <w:r w:rsidRPr="00A66496" w:rsidDel="002E607A">
          <w:rPr>
            <w:rFonts w:ascii="Menlo" w:eastAsia="Meiryo" w:hAnsi="Menlo" w:cs="Menlo"/>
            <w:noProof/>
            <w:color w:val="5C2699"/>
            <w:sz w:val="18"/>
            <w:szCs w:val="18"/>
            <w:lang w:val="en-US"/>
          </w:rPr>
          <w:delText>Double</w:delText>
        </w:r>
      </w:del>
    </w:p>
    <w:p w14:paraId="213D1ECF" w14:textId="77777777" w:rsidR="00D05199" w:rsidRPr="00A66496" w:rsidDel="002E607A" w:rsidRDefault="00D05199" w:rsidP="00980F48">
      <w:pPr>
        <w:pStyle w:val="NormalWeb"/>
        <w:spacing w:before="0" w:beforeAutospacing="0" w:after="0" w:afterAutospacing="0"/>
        <w:ind w:left="885"/>
        <w:jc w:val="both"/>
        <w:textAlignment w:val="baseline"/>
        <w:rPr>
          <w:del w:id="910" w:author="Willian" w:date="2017-03-08T00:13:00Z"/>
          <w:rFonts w:ascii="Menlo" w:eastAsia="Meiryo" w:hAnsi="Menlo" w:cs="Menlo"/>
          <w:noProof/>
          <w:color w:val="000000"/>
          <w:sz w:val="21"/>
          <w:szCs w:val="21"/>
          <w:lang w:val="en-US"/>
        </w:rPr>
      </w:pPr>
      <w:del w:id="911" w:author="Willian" w:date="2017-03-08T00:13:00Z">
        <w:r w:rsidRPr="00A66496" w:rsidDel="002E607A">
          <w:rPr>
            <w:rFonts w:ascii="Menlo" w:eastAsia="Meiryo" w:hAnsi="Menlo" w:cs="Menlo"/>
            <w:noProof/>
            <w:color w:val="000000"/>
            <w:sz w:val="18"/>
            <w:szCs w:val="18"/>
            <w:lang w:val="en-US"/>
          </w:rPr>
          <w:delText> </w:delText>
        </w:r>
      </w:del>
    </w:p>
    <w:p w14:paraId="40D3BD2C" w14:textId="77777777" w:rsidR="00D05199" w:rsidRPr="00A66496" w:rsidDel="002E607A" w:rsidRDefault="00D05199" w:rsidP="00980F48">
      <w:pPr>
        <w:pStyle w:val="NormalWeb"/>
        <w:spacing w:before="0" w:beforeAutospacing="0" w:after="0" w:afterAutospacing="0"/>
        <w:ind w:left="885"/>
        <w:jc w:val="both"/>
        <w:textAlignment w:val="baseline"/>
        <w:rPr>
          <w:del w:id="912" w:author="Willian" w:date="2017-03-08T00:13:00Z"/>
          <w:rFonts w:ascii="Menlo" w:eastAsia="Meiryo" w:hAnsi="Menlo" w:cs="Menlo"/>
          <w:noProof/>
          <w:color w:val="000000"/>
          <w:sz w:val="21"/>
          <w:szCs w:val="21"/>
          <w:lang w:val="en-US"/>
        </w:rPr>
      </w:pPr>
      <w:del w:id="913" w:author="Willian" w:date="2017-03-08T00:13:00Z">
        <w:r w:rsidRPr="00A66496" w:rsidDel="002E607A">
          <w:rPr>
            <w:rFonts w:ascii="Menlo" w:eastAsia="Meiryo" w:hAnsi="Menlo" w:cs="Menlo"/>
            <w:noProof/>
            <w:color w:val="000000"/>
            <w:sz w:val="18"/>
            <w:szCs w:val="18"/>
            <w:lang w:val="en-US"/>
          </w:rPr>
          <w:delText>  </w:delText>
        </w:r>
        <w:r w:rsidRPr="00A66496" w:rsidDel="002E607A">
          <w:rPr>
            <w:rFonts w:ascii="Menlo" w:eastAsia="Meiryo" w:hAnsi="Menlo" w:cs="Menlo"/>
            <w:noProof/>
            <w:color w:val="AA3391"/>
            <w:sz w:val="18"/>
            <w:szCs w:val="18"/>
            <w:lang w:val="en-US"/>
          </w:rPr>
          <w:delText>init</w:delText>
        </w:r>
        <w:r w:rsidRPr="00A66496" w:rsidDel="002E607A">
          <w:rPr>
            <w:rFonts w:ascii="Menlo" w:eastAsia="Meiryo" w:hAnsi="Menlo" w:cs="Menlo"/>
            <w:noProof/>
            <w:color w:val="000000"/>
            <w:sz w:val="18"/>
            <w:szCs w:val="18"/>
            <w:lang w:val="en-US"/>
          </w:rPr>
          <w:delText>(</w:delText>
        </w:r>
        <w:r w:rsidRPr="00A66496" w:rsidDel="002E607A">
          <w:rPr>
            <w:rFonts w:ascii="Menlo" w:eastAsia="Meiryo" w:hAnsi="Menlo" w:cs="Menlo"/>
            <w:noProof/>
            <w:color w:val="3F6E74"/>
            <w:sz w:val="18"/>
            <w:szCs w:val="18"/>
            <w:lang w:val="en-US"/>
          </w:rPr>
          <w:delText>sideLength</w:delText>
        </w:r>
        <w:r w:rsidRPr="00A66496" w:rsidDel="002E607A">
          <w:rPr>
            <w:rFonts w:ascii="Menlo" w:eastAsia="Meiryo" w:hAnsi="Menlo" w:cs="Menlo"/>
            <w:noProof/>
            <w:color w:val="000000"/>
            <w:sz w:val="18"/>
            <w:szCs w:val="18"/>
            <w:lang w:val="en-US"/>
          </w:rPr>
          <w:delText xml:space="preserve">: </w:delText>
        </w:r>
        <w:r w:rsidRPr="00A66496" w:rsidDel="002E607A">
          <w:rPr>
            <w:rFonts w:ascii="Menlo" w:eastAsia="Meiryo" w:hAnsi="Menlo" w:cs="Menlo"/>
            <w:noProof/>
            <w:color w:val="5C2699"/>
            <w:sz w:val="18"/>
            <w:szCs w:val="18"/>
            <w:lang w:val="en-US"/>
          </w:rPr>
          <w:delText>Double</w:delText>
        </w:r>
        <w:r w:rsidRPr="00A66496" w:rsidDel="002E607A">
          <w:rPr>
            <w:rFonts w:ascii="Menlo" w:eastAsia="Meiryo" w:hAnsi="Menlo" w:cs="Menlo"/>
            <w:noProof/>
            <w:color w:val="000000"/>
            <w:sz w:val="18"/>
            <w:szCs w:val="18"/>
            <w:lang w:val="en-US"/>
          </w:rPr>
          <w:delText xml:space="preserve">, </w:delText>
        </w:r>
        <w:r w:rsidRPr="00A66496" w:rsidDel="002E607A">
          <w:rPr>
            <w:rFonts w:ascii="Menlo" w:eastAsia="Meiryo" w:hAnsi="Menlo" w:cs="Menlo"/>
            <w:noProof/>
            <w:color w:val="3F6E74"/>
            <w:sz w:val="18"/>
            <w:szCs w:val="18"/>
            <w:lang w:val="en-US"/>
          </w:rPr>
          <w:delText>name</w:delText>
        </w:r>
        <w:r w:rsidRPr="00A66496" w:rsidDel="002E607A">
          <w:rPr>
            <w:rFonts w:ascii="Menlo" w:eastAsia="Meiryo" w:hAnsi="Menlo" w:cs="Menlo"/>
            <w:noProof/>
            <w:color w:val="000000"/>
            <w:sz w:val="18"/>
            <w:szCs w:val="18"/>
            <w:lang w:val="en-US"/>
          </w:rPr>
          <w:delText xml:space="preserve">: </w:delText>
        </w:r>
        <w:r w:rsidRPr="00A66496" w:rsidDel="002E607A">
          <w:rPr>
            <w:rFonts w:ascii="Menlo" w:eastAsia="Meiryo" w:hAnsi="Menlo" w:cs="Menlo"/>
            <w:noProof/>
            <w:color w:val="5C2699"/>
            <w:sz w:val="18"/>
            <w:szCs w:val="18"/>
            <w:lang w:val="en-US"/>
          </w:rPr>
          <w:delText>String</w:delText>
        </w:r>
        <w:r w:rsidRPr="00A66496" w:rsidDel="002E607A">
          <w:rPr>
            <w:rFonts w:ascii="Menlo" w:eastAsia="Meiryo" w:hAnsi="Menlo" w:cs="Menlo"/>
            <w:noProof/>
            <w:color w:val="000000"/>
            <w:sz w:val="18"/>
            <w:szCs w:val="18"/>
            <w:lang w:val="en-US"/>
          </w:rPr>
          <w:delText>) {</w:delText>
        </w:r>
      </w:del>
    </w:p>
    <w:p w14:paraId="160D0FE3" w14:textId="77777777" w:rsidR="00D05199" w:rsidRPr="00A66496" w:rsidDel="002E607A" w:rsidRDefault="00D05199" w:rsidP="00980F48">
      <w:pPr>
        <w:pStyle w:val="NormalWeb"/>
        <w:spacing w:before="0" w:beforeAutospacing="0" w:after="0" w:afterAutospacing="0"/>
        <w:ind w:left="885"/>
        <w:jc w:val="both"/>
        <w:textAlignment w:val="baseline"/>
        <w:rPr>
          <w:del w:id="914" w:author="Willian" w:date="2017-03-08T00:13:00Z"/>
          <w:rFonts w:ascii="Menlo" w:eastAsia="Meiryo" w:hAnsi="Menlo" w:cs="Menlo"/>
          <w:noProof/>
          <w:color w:val="000000"/>
          <w:sz w:val="21"/>
          <w:szCs w:val="21"/>
          <w:lang w:val="en-US"/>
        </w:rPr>
      </w:pPr>
      <w:del w:id="915" w:author="Willian" w:date="2017-03-08T00:13:00Z">
        <w:r w:rsidRPr="00A66496" w:rsidDel="002E607A">
          <w:rPr>
            <w:rFonts w:ascii="Menlo" w:eastAsia="Meiryo" w:hAnsi="Menlo" w:cs="Menlo"/>
            <w:noProof/>
            <w:color w:val="000000"/>
            <w:sz w:val="18"/>
            <w:szCs w:val="18"/>
            <w:lang w:val="en-US"/>
          </w:rPr>
          <w:delText>      </w:delText>
        </w:r>
        <w:r w:rsidRPr="00A66496" w:rsidDel="002E607A">
          <w:rPr>
            <w:rFonts w:ascii="Menlo" w:eastAsia="Meiryo" w:hAnsi="Menlo" w:cs="Menlo"/>
            <w:noProof/>
            <w:color w:val="AA3391"/>
            <w:sz w:val="18"/>
            <w:szCs w:val="18"/>
            <w:lang w:val="en-US"/>
          </w:rPr>
          <w:delText>self</w:delText>
        </w:r>
        <w:r w:rsidRPr="00A66496" w:rsidDel="002E607A">
          <w:rPr>
            <w:rFonts w:ascii="Menlo" w:eastAsia="Meiryo" w:hAnsi="Menlo" w:cs="Menlo"/>
            <w:noProof/>
            <w:color w:val="000000"/>
            <w:sz w:val="18"/>
            <w:szCs w:val="18"/>
            <w:lang w:val="en-US"/>
          </w:rPr>
          <w:delText>.</w:delText>
        </w:r>
        <w:r w:rsidRPr="00A66496" w:rsidDel="002E607A">
          <w:rPr>
            <w:rFonts w:ascii="Menlo" w:eastAsia="Meiryo" w:hAnsi="Menlo" w:cs="Menlo"/>
            <w:noProof/>
            <w:color w:val="3F6E74"/>
            <w:sz w:val="18"/>
            <w:szCs w:val="18"/>
            <w:lang w:val="en-US"/>
          </w:rPr>
          <w:delText>sideLength</w:delText>
        </w:r>
        <w:r w:rsidRPr="00A66496" w:rsidDel="002E607A">
          <w:rPr>
            <w:rFonts w:ascii="Menlo" w:eastAsia="Meiryo" w:hAnsi="Menlo" w:cs="Menlo"/>
            <w:noProof/>
            <w:color w:val="000000"/>
            <w:sz w:val="18"/>
            <w:szCs w:val="18"/>
            <w:lang w:val="en-US"/>
          </w:rPr>
          <w:delText xml:space="preserve"> = </w:delText>
        </w:r>
        <w:r w:rsidRPr="00A66496" w:rsidDel="002E607A">
          <w:rPr>
            <w:rFonts w:ascii="Menlo" w:eastAsia="Meiryo" w:hAnsi="Menlo" w:cs="Menlo"/>
            <w:noProof/>
            <w:color w:val="3F6E74"/>
            <w:sz w:val="18"/>
            <w:szCs w:val="18"/>
            <w:lang w:val="en-US"/>
          </w:rPr>
          <w:delText>sideLength</w:delText>
        </w:r>
      </w:del>
    </w:p>
    <w:p w14:paraId="0E273536" w14:textId="77777777" w:rsidR="00D05199" w:rsidRPr="00A66496" w:rsidDel="002E607A" w:rsidRDefault="00D05199" w:rsidP="00980F48">
      <w:pPr>
        <w:pStyle w:val="NormalWeb"/>
        <w:spacing w:before="0" w:beforeAutospacing="0" w:after="0" w:afterAutospacing="0"/>
        <w:ind w:left="885"/>
        <w:jc w:val="both"/>
        <w:textAlignment w:val="baseline"/>
        <w:rPr>
          <w:del w:id="916" w:author="Willian" w:date="2017-03-08T00:13:00Z"/>
          <w:rFonts w:ascii="Menlo" w:eastAsia="Meiryo" w:hAnsi="Menlo" w:cs="Menlo"/>
          <w:noProof/>
          <w:color w:val="000000"/>
          <w:sz w:val="21"/>
          <w:szCs w:val="21"/>
          <w:lang w:val="en-US"/>
        </w:rPr>
      </w:pPr>
      <w:del w:id="917" w:author="Willian" w:date="2017-03-08T00:13:00Z">
        <w:r w:rsidRPr="00A66496" w:rsidDel="002E607A">
          <w:rPr>
            <w:rFonts w:ascii="Menlo" w:eastAsia="Meiryo" w:hAnsi="Menlo" w:cs="Menlo"/>
            <w:noProof/>
            <w:color w:val="000000"/>
            <w:sz w:val="18"/>
            <w:szCs w:val="18"/>
            <w:lang w:val="en-US"/>
          </w:rPr>
          <w:delText>      </w:delText>
        </w:r>
        <w:r w:rsidRPr="00A66496" w:rsidDel="002E607A">
          <w:rPr>
            <w:rFonts w:ascii="Menlo" w:eastAsia="Meiryo" w:hAnsi="Menlo" w:cs="Menlo"/>
            <w:noProof/>
            <w:color w:val="AA3391"/>
            <w:sz w:val="18"/>
            <w:szCs w:val="18"/>
            <w:lang w:val="en-US"/>
          </w:rPr>
          <w:delText>super</w:delText>
        </w:r>
        <w:r w:rsidRPr="00A66496" w:rsidDel="002E607A">
          <w:rPr>
            <w:rFonts w:ascii="Menlo" w:eastAsia="Meiryo" w:hAnsi="Menlo" w:cs="Menlo"/>
            <w:noProof/>
            <w:color w:val="000000"/>
            <w:sz w:val="18"/>
            <w:szCs w:val="18"/>
            <w:lang w:val="en-US"/>
          </w:rPr>
          <w:delText>.</w:delText>
        </w:r>
        <w:r w:rsidRPr="00A66496" w:rsidDel="002E607A">
          <w:rPr>
            <w:rFonts w:ascii="Menlo" w:eastAsia="Meiryo" w:hAnsi="Menlo" w:cs="Menlo"/>
            <w:noProof/>
            <w:color w:val="AA3391"/>
            <w:sz w:val="18"/>
            <w:szCs w:val="18"/>
            <w:lang w:val="en-US"/>
          </w:rPr>
          <w:delText>init</w:delText>
        </w:r>
        <w:r w:rsidRPr="00A66496" w:rsidDel="002E607A">
          <w:rPr>
            <w:rFonts w:ascii="Menlo" w:eastAsia="Meiryo" w:hAnsi="Menlo" w:cs="Menlo"/>
            <w:noProof/>
            <w:color w:val="000000"/>
            <w:sz w:val="18"/>
            <w:szCs w:val="18"/>
            <w:lang w:val="en-US"/>
          </w:rPr>
          <w:delText>(</w:delText>
        </w:r>
        <w:r w:rsidRPr="00A66496" w:rsidDel="002E607A">
          <w:rPr>
            <w:rFonts w:ascii="Menlo" w:eastAsia="Meiryo" w:hAnsi="Menlo" w:cs="Menlo"/>
            <w:noProof/>
            <w:color w:val="3F6E74"/>
            <w:sz w:val="18"/>
            <w:szCs w:val="18"/>
            <w:lang w:val="en-US"/>
          </w:rPr>
          <w:delText>name</w:delText>
        </w:r>
        <w:r w:rsidRPr="00A66496" w:rsidDel="002E607A">
          <w:rPr>
            <w:rFonts w:ascii="Menlo" w:eastAsia="Meiryo" w:hAnsi="Menlo" w:cs="Menlo"/>
            <w:noProof/>
            <w:color w:val="000000"/>
            <w:sz w:val="18"/>
            <w:szCs w:val="18"/>
            <w:lang w:val="en-US"/>
          </w:rPr>
          <w:delText xml:space="preserve">: </w:delText>
        </w:r>
        <w:r w:rsidRPr="00A66496" w:rsidDel="002E607A">
          <w:rPr>
            <w:rFonts w:ascii="Menlo" w:eastAsia="Meiryo" w:hAnsi="Menlo" w:cs="Menlo"/>
            <w:noProof/>
            <w:color w:val="3F6E74"/>
            <w:sz w:val="18"/>
            <w:szCs w:val="18"/>
            <w:lang w:val="en-US"/>
          </w:rPr>
          <w:delText>name</w:delText>
        </w:r>
        <w:r w:rsidRPr="00A66496" w:rsidDel="002E607A">
          <w:rPr>
            <w:rFonts w:ascii="Menlo" w:eastAsia="Meiryo" w:hAnsi="Menlo" w:cs="Menlo"/>
            <w:noProof/>
            <w:color w:val="000000"/>
            <w:sz w:val="18"/>
            <w:szCs w:val="18"/>
            <w:lang w:val="en-US"/>
          </w:rPr>
          <w:delText>)</w:delText>
        </w:r>
      </w:del>
    </w:p>
    <w:p w14:paraId="1130FF82" w14:textId="77777777" w:rsidR="00D05199" w:rsidRPr="00A66496" w:rsidDel="002E607A" w:rsidRDefault="00D05199" w:rsidP="00980F48">
      <w:pPr>
        <w:pStyle w:val="NormalWeb"/>
        <w:spacing w:before="0" w:beforeAutospacing="0" w:after="0" w:afterAutospacing="0"/>
        <w:ind w:left="885"/>
        <w:jc w:val="both"/>
        <w:textAlignment w:val="baseline"/>
        <w:rPr>
          <w:del w:id="918" w:author="Willian" w:date="2017-03-08T00:13:00Z"/>
          <w:rFonts w:ascii="Menlo" w:eastAsia="Meiryo" w:hAnsi="Menlo" w:cs="Menlo"/>
          <w:noProof/>
          <w:color w:val="000000"/>
          <w:sz w:val="21"/>
          <w:szCs w:val="21"/>
          <w:lang w:val="en-US"/>
        </w:rPr>
      </w:pPr>
      <w:del w:id="919" w:author="Willian" w:date="2017-03-08T00:13:00Z">
        <w:r w:rsidRPr="00A66496" w:rsidDel="002E607A">
          <w:rPr>
            <w:rFonts w:ascii="Menlo" w:eastAsia="Meiryo" w:hAnsi="Menlo" w:cs="Menlo"/>
            <w:noProof/>
            <w:color w:val="000000"/>
            <w:sz w:val="18"/>
            <w:szCs w:val="18"/>
            <w:lang w:val="en-US"/>
          </w:rPr>
          <w:delText>      </w:delText>
        </w:r>
        <w:r w:rsidRPr="00A66496" w:rsidDel="002E607A">
          <w:rPr>
            <w:rFonts w:ascii="Menlo" w:eastAsia="Meiryo" w:hAnsi="Menlo" w:cs="Menlo"/>
            <w:noProof/>
            <w:color w:val="3F6E74"/>
            <w:sz w:val="18"/>
            <w:szCs w:val="18"/>
            <w:lang w:val="en-US"/>
          </w:rPr>
          <w:delText>numberOfSides</w:delText>
        </w:r>
        <w:r w:rsidRPr="00A66496" w:rsidDel="002E607A">
          <w:rPr>
            <w:rFonts w:ascii="Menlo" w:eastAsia="Meiryo" w:hAnsi="Menlo" w:cs="Menlo"/>
            <w:noProof/>
            <w:color w:val="000000"/>
            <w:sz w:val="18"/>
            <w:szCs w:val="18"/>
            <w:lang w:val="en-US"/>
          </w:rPr>
          <w:delText xml:space="preserve"> = </w:delText>
        </w:r>
        <w:r w:rsidRPr="00A66496" w:rsidDel="002E607A">
          <w:rPr>
            <w:rFonts w:ascii="Menlo" w:eastAsia="Meiryo" w:hAnsi="Menlo" w:cs="Menlo"/>
            <w:noProof/>
            <w:color w:val="1C00CF"/>
            <w:sz w:val="18"/>
            <w:szCs w:val="18"/>
            <w:lang w:val="en-US"/>
          </w:rPr>
          <w:delText>4</w:delText>
        </w:r>
      </w:del>
    </w:p>
    <w:p w14:paraId="1FC6DC1F" w14:textId="77777777" w:rsidR="00D05199" w:rsidRPr="00A66496" w:rsidDel="002E607A" w:rsidRDefault="00D05199" w:rsidP="00980F48">
      <w:pPr>
        <w:pStyle w:val="NormalWeb"/>
        <w:spacing w:before="0" w:beforeAutospacing="0" w:after="0" w:afterAutospacing="0"/>
        <w:ind w:left="885"/>
        <w:jc w:val="both"/>
        <w:textAlignment w:val="baseline"/>
        <w:rPr>
          <w:del w:id="920" w:author="Willian" w:date="2017-03-08T00:13:00Z"/>
          <w:rFonts w:ascii="Menlo" w:eastAsia="Meiryo" w:hAnsi="Menlo" w:cs="Menlo"/>
          <w:noProof/>
          <w:color w:val="000000"/>
          <w:sz w:val="21"/>
          <w:szCs w:val="21"/>
          <w:lang w:val="en-US"/>
        </w:rPr>
      </w:pPr>
      <w:del w:id="921" w:author="Willian" w:date="2017-03-08T00:13:00Z">
        <w:r w:rsidRPr="00A66496" w:rsidDel="002E607A">
          <w:rPr>
            <w:rFonts w:ascii="Menlo" w:eastAsia="Meiryo" w:hAnsi="Menlo" w:cs="Menlo"/>
            <w:noProof/>
            <w:color w:val="000000"/>
            <w:sz w:val="18"/>
            <w:szCs w:val="18"/>
            <w:lang w:val="en-US"/>
          </w:rPr>
          <w:delText>  }</w:delText>
        </w:r>
      </w:del>
    </w:p>
    <w:p w14:paraId="2AF74616" w14:textId="77777777" w:rsidR="00D05199" w:rsidRPr="00A66496" w:rsidDel="002E607A" w:rsidRDefault="00D05199" w:rsidP="00980F48">
      <w:pPr>
        <w:pStyle w:val="NormalWeb"/>
        <w:spacing w:before="0" w:beforeAutospacing="0" w:after="0" w:afterAutospacing="0"/>
        <w:ind w:left="885"/>
        <w:jc w:val="both"/>
        <w:textAlignment w:val="baseline"/>
        <w:rPr>
          <w:del w:id="922" w:author="Willian" w:date="2017-03-08T00:13:00Z"/>
          <w:rFonts w:ascii="Menlo" w:eastAsia="Meiryo" w:hAnsi="Menlo" w:cs="Menlo"/>
          <w:noProof/>
          <w:color w:val="000000"/>
          <w:sz w:val="21"/>
          <w:szCs w:val="21"/>
          <w:lang w:val="en-US"/>
        </w:rPr>
      </w:pPr>
      <w:del w:id="923" w:author="Willian" w:date="2017-03-08T00:13:00Z">
        <w:r w:rsidRPr="00A66496" w:rsidDel="002E607A">
          <w:rPr>
            <w:rFonts w:ascii="Menlo" w:eastAsia="Meiryo" w:hAnsi="Menlo" w:cs="Menlo"/>
            <w:noProof/>
            <w:color w:val="000000"/>
            <w:sz w:val="18"/>
            <w:szCs w:val="18"/>
            <w:lang w:val="en-US"/>
          </w:rPr>
          <w:delText> </w:delText>
        </w:r>
      </w:del>
    </w:p>
    <w:p w14:paraId="6B489600" w14:textId="77777777" w:rsidR="00D05199" w:rsidRPr="00A66496" w:rsidDel="002E607A" w:rsidRDefault="00D05199" w:rsidP="00980F48">
      <w:pPr>
        <w:pStyle w:val="NormalWeb"/>
        <w:spacing w:before="0" w:beforeAutospacing="0" w:after="0" w:afterAutospacing="0"/>
        <w:ind w:left="885"/>
        <w:jc w:val="both"/>
        <w:textAlignment w:val="baseline"/>
        <w:rPr>
          <w:del w:id="924" w:author="Willian" w:date="2017-03-08T00:13:00Z"/>
          <w:rFonts w:ascii="Menlo" w:eastAsia="Meiryo" w:hAnsi="Menlo" w:cs="Menlo"/>
          <w:noProof/>
          <w:color w:val="000000"/>
          <w:sz w:val="21"/>
          <w:szCs w:val="21"/>
          <w:lang w:val="en-US"/>
        </w:rPr>
      </w:pPr>
      <w:del w:id="925" w:author="Willian" w:date="2017-03-08T00:13:00Z">
        <w:r w:rsidRPr="00A66496" w:rsidDel="002E607A">
          <w:rPr>
            <w:rFonts w:ascii="Menlo" w:eastAsia="Meiryo" w:hAnsi="Menlo" w:cs="Menlo"/>
            <w:noProof/>
            <w:color w:val="000000"/>
            <w:sz w:val="18"/>
            <w:szCs w:val="18"/>
            <w:lang w:val="en-US"/>
          </w:rPr>
          <w:delText>  </w:delText>
        </w:r>
        <w:r w:rsidRPr="00A66496" w:rsidDel="002E607A">
          <w:rPr>
            <w:rFonts w:ascii="Menlo" w:eastAsia="Meiryo" w:hAnsi="Menlo" w:cs="Menlo"/>
            <w:noProof/>
            <w:color w:val="AA3391"/>
            <w:sz w:val="18"/>
            <w:szCs w:val="18"/>
            <w:lang w:val="en-US"/>
          </w:rPr>
          <w:delText>func</w:delText>
        </w:r>
        <w:r w:rsidRPr="00A66496" w:rsidDel="002E607A">
          <w:rPr>
            <w:rFonts w:ascii="Menlo" w:eastAsia="Meiryo" w:hAnsi="Menlo" w:cs="Menlo"/>
            <w:noProof/>
            <w:color w:val="000000"/>
            <w:sz w:val="18"/>
            <w:szCs w:val="18"/>
            <w:lang w:val="en-US"/>
          </w:rPr>
          <w:delText xml:space="preserve"> </w:delText>
        </w:r>
        <w:r w:rsidRPr="00A66496" w:rsidDel="002E607A">
          <w:rPr>
            <w:rFonts w:ascii="Menlo" w:eastAsia="Meiryo" w:hAnsi="Menlo" w:cs="Menlo"/>
            <w:noProof/>
            <w:color w:val="3F6E74"/>
            <w:sz w:val="18"/>
            <w:szCs w:val="18"/>
            <w:lang w:val="en-US"/>
          </w:rPr>
          <w:delText>area</w:delText>
        </w:r>
        <w:r w:rsidRPr="00A66496" w:rsidDel="002E607A">
          <w:rPr>
            <w:rFonts w:ascii="Menlo" w:eastAsia="Meiryo" w:hAnsi="Menlo" w:cs="Menlo"/>
            <w:noProof/>
            <w:color w:val="000000"/>
            <w:sz w:val="18"/>
            <w:szCs w:val="18"/>
            <w:lang w:val="en-US"/>
          </w:rPr>
          <w:delText>() -&gt;  </w:delText>
        </w:r>
        <w:r w:rsidRPr="00A66496" w:rsidDel="002E607A">
          <w:rPr>
            <w:rFonts w:ascii="Menlo" w:eastAsia="Meiryo" w:hAnsi="Menlo" w:cs="Menlo"/>
            <w:noProof/>
            <w:color w:val="5C2699"/>
            <w:sz w:val="18"/>
            <w:szCs w:val="18"/>
            <w:lang w:val="en-US"/>
          </w:rPr>
          <w:delText>Double</w:delText>
        </w:r>
        <w:r w:rsidRPr="00A66496" w:rsidDel="002E607A">
          <w:rPr>
            <w:rFonts w:ascii="Menlo" w:eastAsia="Meiryo" w:hAnsi="Menlo" w:cs="Menlo"/>
            <w:noProof/>
            <w:color w:val="000000"/>
            <w:sz w:val="18"/>
            <w:szCs w:val="18"/>
            <w:lang w:val="en-US"/>
          </w:rPr>
          <w:delText xml:space="preserve"> {</w:delText>
        </w:r>
      </w:del>
    </w:p>
    <w:p w14:paraId="5AAF804D" w14:textId="77777777" w:rsidR="00D05199" w:rsidRPr="00A66496" w:rsidDel="002E607A" w:rsidRDefault="00D05199" w:rsidP="00980F48">
      <w:pPr>
        <w:pStyle w:val="NormalWeb"/>
        <w:spacing w:before="0" w:beforeAutospacing="0" w:after="0" w:afterAutospacing="0"/>
        <w:ind w:left="885"/>
        <w:jc w:val="both"/>
        <w:textAlignment w:val="baseline"/>
        <w:rPr>
          <w:del w:id="926" w:author="Willian" w:date="2017-03-08T00:13:00Z"/>
          <w:rFonts w:ascii="Menlo" w:eastAsia="Meiryo" w:hAnsi="Menlo" w:cs="Menlo"/>
          <w:noProof/>
          <w:color w:val="000000"/>
          <w:sz w:val="21"/>
          <w:szCs w:val="21"/>
          <w:lang w:val="en-US"/>
        </w:rPr>
      </w:pPr>
      <w:del w:id="927" w:author="Willian" w:date="2017-03-08T00:13:00Z">
        <w:r w:rsidRPr="00A66496" w:rsidDel="002E607A">
          <w:rPr>
            <w:rFonts w:ascii="Menlo" w:eastAsia="Meiryo" w:hAnsi="Menlo" w:cs="Menlo"/>
            <w:noProof/>
            <w:color w:val="000000"/>
            <w:sz w:val="18"/>
            <w:szCs w:val="18"/>
            <w:lang w:val="en-US"/>
          </w:rPr>
          <w:delText>      </w:delText>
        </w:r>
        <w:r w:rsidRPr="00A66496" w:rsidDel="002E607A">
          <w:rPr>
            <w:rFonts w:ascii="Menlo" w:eastAsia="Meiryo" w:hAnsi="Menlo" w:cs="Menlo"/>
            <w:noProof/>
            <w:color w:val="AA3391"/>
            <w:sz w:val="18"/>
            <w:szCs w:val="18"/>
            <w:lang w:val="en-US"/>
          </w:rPr>
          <w:delText>return</w:delText>
        </w:r>
        <w:r w:rsidRPr="00A66496" w:rsidDel="002E607A">
          <w:rPr>
            <w:rFonts w:ascii="Menlo" w:eastAsia="Meiryo" w:hAnsi="Menlo" w:cs="Menlo"/>
            <w:noProof/>
            <w:color w:val="000000"/>
            <w:sz w:val="18"/>
            <w:szCs w:val="18"/>
            <w:lang w:val="en-US"/>
          </w:rPr>
          <w:delText xml:space="preserve"> </w:delText>
        </w:r>
        <w:r w:rsidRPr="00A66496" w:rsidDel="002E607A">
          <w:rPr>
            <w:rFonts w:ascii="Menlo" w:eastAsia="Meiryo" w:hAnsi="Menlo" w:cs="Menlo"/>
            <w:noProof/>
            <w:color w:val="3F6E74"/>
            <w:sz w:val="18"/>
            <w:szCs w:val="18"/>
            <w:lang w:val="en-US"/>
          </w:rPr>
          <w:delText>sideLength</w:delText>
        </w:r>
        <w:r w:rsidRPr="00A66496" w:rsidDel="002E607A">
          <w:rPr>
            <w:rFonts w:ascii="Menlo" w:eastAsia="Meiryo" w:hAnsi="Menlo" w:cs="Menlo"/>
            <w:noProof/>
            <w:color w:val="000000"/>
            <w:sz w:val="18"/>
            <w:szCs w:val="18"/>
            <w:lang w:val="en-US"/>
          </w:rPr>
          <w:delText xml:space="preserve"> * </w:delText>
        </w:r>
        <w:r w:rsidRPr="00A66496" w:rsidDel="002E607A">
          <w:rPr>
            <w:rFonts w:ascii="Menlo" w:eastAsia="Meiryo" w:hAnsi="Menlo" w:cs="Menlo"/>
            <w:noProof/>
            <w:color w:val="3F6E74"/>
            <w:sz w:val="18"/>
            <w:szCs w:val="18"/>
            <w:lang w:val="en-US"/>
          </w:rPr>
          <w:delText>sideLength</w:delText>
        </w:r>
      </w:del>
    </w:p>
    <w:p w14:paraId="19D9DF05" w14:textId="77777777" w:rsidR="00D05199" w:rsidRPr="00A66496" w:rsidDel="002E607A" w:rsidRDefault="00D05199" w:rsidP="00980F48">
      <w:pPr>
        <w:pStyle w:val="NormalWeb"/>
        <w:spacing w:before="0" w:beforeAutospacing="0" w:after="0" w:afterAutospacing="0"/>
        <w:ind w:left="885"/>
        <w:jc w:val="both"/>
        <w:textAlignment w:val="baseline"/>
        <w:rPr>
          <w:del w:id="928" w:author="Willian" w:date="2017-03-08T00:13:00Z"/>
          <w:rFonts w:ascii="Menlo" w:eastAsia="Meiryo" w:hAnsi="Menlo" w:cs="Menlo"/>
          <w:noProof/>
          <w:color w:val="000000"/>
          <w:sz w:val="21"/>
          <w:szCs w:val="21"/>
          <w:lang w:val="en-US"/>
        </w:rPr>
      </w:pPr>
      <w:del w:id="929" w:author="Willian" w:date="2017-03-08T00:13:00Z">
        <w:r w:rsidRPr="00A66496" w:rsidDel="002E607A">
          <w:rPr>
            <w:rFonts w:ascii="Menlo" w:eastAsia="Meiryo" w:hAnsi="Menlo" w:cs="Menlo"/>
            <w:noProof/>
            <w:color w:val="000000"/>
            <w:sz w:val="18"/>
            <w:szCs w:val="18"/>
            <w:lang w:val="en-US"/>
          </w:rPr>
          <w:delText>  }</w:delText>
        </w:r>
      </w:del>
    </w:p>
    <w:p w14:paraId="564D7C83" w14:textId="77777777" w:rsidR="00D05199" w:rsidRPr="00A66496" w:rsidDel="002E607A" w:rsidRDefault="00D05199" w:rsidP="00980F48">
      <w:pPr>
        <w:pStyle w:val="NormalWeb"/>
        <w:spacing w:before="0" w:beforeAutospacing="0" w:after="0" w:afterAutospacing="0"/>
        <w:ind w:left="885"/>
        <w:jc w:val="both"/>
        <w:textAlignment w:val="baseline"/>
        <w:rPr>
          <w:del w:id="930" w:author="Willian" w:date="2017-03-08T00:13:00Z"/>
          <w:rFonts w:ascii="Menlo" w:eastAsia="Meiryo" w:hAnsi="Menlo" w:cs="Menlo"/>
          <w:noProof/>
          <w:color w:val="000000"/>
          <w:sz w:val="21"/>
          <w:szCs w:val="21"/>
          <w:lang w:val="en-US"/>
        </w:rPr>
      </w:pPr>
      <w:del w:id="931" w:author="Willian" w:date="2017-03-08T00:13:00Z">
        <w:r w:rsidRPr="00A66496" w:rsidDel="002E607A">
          <w:rPr>
            <w:rFonts w:ascii="Menlo" w:eastAsia="Meiryo" w:hAnsi="Menlo" w:cs="Menlo"/>
            <w:noProof/>
            <w:color w:val="000000"/>
            <w:sz w:val="18"/>
            <w:szCs w:val="18"/>
            <w:lang w:val="en-US"/>
          </w:rPr>
          <w:delText> </w:delText>
        </w:r>
      </w:del>
    </w:p>
    <w:p w14:paraId="75AE822E" w14:textId="77777777" w:rsidR="00D05199" w:rsidRPr="00A66496" w:rsidDel="002E607A" w:rsidRDefault="00D05199" w:rsidP="00980F48">
      <w:pPr>
        <w:pStyle w:val="NormalWeb"/>
        <w:spacing w:before="0" w:beforeAutospacing="0" w:after="0" w:afterAutospacing="0"/>
        <w:ind w:left="885"/>
        <w:jc w:val="both"/>
        <w:textAlignment w:val="baseline"/>
        <w:rPr>
          <w:del w:id="932" w:author="Willian" w:date="2017-03-08T00:13:00Z"/>
          <w:rFonts w:ascii="Menlo" w:eastAsia="Meiryo" w:hAnsi="Menlo" w:cs="Menlo"/>
          <w:noProof/>
          <w:color w:val="000000"/>
          <w:sz w:val="21"/>
          <w:szCs w:val="21"/>
          <w:lang w:val="en-US"/>
        </w:rPr>
      </w:pPr>
      <w:del w:id="933" w:author="Willian" w:date="2017-03-08T00:13:00Z">
        <w:r w:rsidRPr="00A66496" w:rsidDel="002E607A">
          <w:rPr>
            <w:rFonts w:ascii="Menlo" w:eastAsia="Meiryo" w:hAnsi="Menlo" w:cs="Menlo"/>
            <w:noProof/>
            <w:color w:val="000000"/>
            <w:sz w:val="18"/>
            <w:szCs w:val="18"/>
            <w:lang w:val="en-US"/>
          </w:rPr>
          <w:delText>  </w:delText>
        </w:r>
        <w:r w:rsidRPr="00A66496" w:rsidDel="002E607A">
          <w:rPr>
            <w:rFonts w:ascii="Menlo" w:eastAsia="Meiryo" w:hAnsi="Menlo" w:cs="Menlo"/>
            <w:noProof/>
            <w:color w:val="AA3391"/>
            <w:sz w:val="18"/>
            <w:szCs w:val="18"/>
            <w:lang w:val="en-US"/>
          </w:rPr>
          <w:delText>override</w:delText>
        </w:r>
        <w:r w:rsidRPr="00A66496" w:rsidDel="002E607A">
          <w:rPr>
            <w:rFonts w:ascii="Menlo" w:eastAsia="Meiryo" w:hAnsi="Menlo" w:cs="Menlo"/>
            <w:noProof/>
            <w:color w:val="000000"/>
            <w:sz w:val="18"/>
            <w:szCs w:val="18"/>
            <w:lang w:val="en-US"/>
          </w:rPr>
          <w:delText xml:space="preserve"> </w:delText>
        </w:r>
        <w:r w:rsidRPr="00A66496" w:rsidDel="002E607A">
          <w:rPr>
            <w:rFonts w:ascii="Menlo" w:eastAsia="Meiryo" w:hAnsi="Menlo" w:cs="Menlo"/>
            <w:noProof/>
            <w:color w:val="AA3391"/>
            <w:sz w:val="18"/>
            <w:szCs w:val="18"/>
            <w:lang w:val="en-US"/>
          </w:rPr>
          <w:delText>func</w:delText>
        </w:r>
        <w:r w:rsidRPr="00A66496" w:rsidDel="002E607A">
          <w:rPr>
            <w:rFonts w:ascii="Menlo" w:eastAsia="Meiryo" w:hAnsi="Menlo" w:cs="Menlo"/>
            <w:noProof/>
            <w:color w:val="000000"/>
            <w:sz w:val="18"/>
            <w:szCs w:val="18"/>
            <w:lang w:val="en-US"/>
          </w:rPr>
          <w:delText xml:space="preserve"> </w:delText>
        </w:r>
        <w:r w:rsidRPr="00A66496" w:rsidDel="002E607A">
          <w:rPr>
            <w:rFonts w:ascii="Menlo" w:eastAsia="Meiryo" w:hAnsi="Menlo" w:cs="Menlo"/>
            <w:noProof/>
            <w:color w:val="3F6E74"/>
            <w:sz w:val="18"/>
            <w:szCs w:val="18"/>
            <w:lang w:val="en-US"/>
          </w:rPr>
          <w:delText>simpleDescription</w:delText>
        </w:r>
        <w:r w:rsidRPr="00A66496" w:rsidDel="002E607A">
          <w:rPr>
            <w:rFonts w:ascii="Menlo" w:eastAsia="Meiryo" w:hAnsi="Menlo" w:cs="Menlo"/>
            <w:noProof/>
            <w:color w:val="000000"/>
            <w:sz w:val="18"/>
            <w:szCs w:val="18"/>
            <w:lang w:val="en-US"/>
          </w:rPr>
          <w:delText xml:space="preserve">() -&gt; </w:delText>
        </w:r>
        <w:r w:rsidRPr="00A66496" w:rsidDel="002E607A">
          <w:rPr>
            <w:rFonts w:ascii="Menlo" w:eastAsia="Meiryo" w:hAnsi="Menlo" w:cs="Menlo"/>
            <w:noProof/>
            <w:color w:val="5C2699"/>
            <w:sz w:val="18"/>
            <w:szCs w:val="18"/>
            <w:lang w:val="en-US"/>
          </w:rPr>
          <w:delText>String</w:delText>
        </w:r>
        <w:r w:rsidRPr="00A66496" w:rsidDel="002E607A">
          <w:rPr>
            <w:rFonts w:ascii="Menlo" w:eastAsia="Meiryo" w:hAnsi="Menlo" w:cs="Menlo"/>
            <w:noProof/>
            <w:color w:val="000000"/>
            <w:sz w:val="18"/>
            <w:szCs w:val="18"/>
            <w:lang w:val="en-US"/>
          </w:rPr>
          <w:delText xml:space="preserve"> {</w:delText>
        </w:r>
      </w:del>
    </w:p>
    <w:p w14:paraId="42C521B0" w14:textId="77777777" w:rsidR="00D05199" w:rsidRPr="00A66496" w:rsidDel="002E607A" w:rsidRDefault="00D05199" w:rsidP="00980F48">
      <w:pPr>
        <w:pStyle w:val="NormalWeb"/>
        <w:spacing w:before="0" w:beforeAutospacing="0" w:after="0" w:afterAutospacing="0"/>
        <w:ind w:left="885"/>
        <w:jc w:val="both"/>
        <w:textAlignment w:val="baseline"/>
        <w:rPr>
          <w:del w:id="934" w:author="Willian" w:date="2017-03-08T00:13:00Z"/>
          <w:rFonts w:ascii="Menlo" w:eastAsia="Meiryo" w:hAnsi="Menlo" w:cs="Menlo"/>
          <w:noProof/>
          <w:color w:val="000000"/>
          <w:sz w:val="21"/>
          <w:szCs w:val="21"/>
          <w:lang w:val="en-US"/>
        </w:rPr>
      </w:pPr>
      <w:del w:id="935" w:author="Willian" w:date="2017-03-08T00:13:00Z">
        <w:r w:rsidRPr="00A66496" w:rsidDel="002E607A">
          <w:rPr>
            <w:rFonts w:ascii="Menlo" w:eastAsia="Meiryo" w:hAnsi="Menlo" w:cs="Menlo"/>
            <w:noProof/>
            <w:color w:val="000000"/>
            <w:sz w:val="18"/>
            <w:szCs w:val="18"/>
            <w:lang w:val="en-US"/>
          </w:rPr>
          <w:delText>      </w:delText>
        </w:r>
        <w:r w:rsidRPr="00A66496" w:rsidDel="002E607A">
          <w:rPr>
            <w:rFonts w:ascii="Menlo" w:eastAsia="Meiryo" w:hAnsi="Menlo" w:cs="Menlo"/>
            <w:noProof/>
            <w:color w:val="AA3391"/>
            <w:sz w:val="18"/>
            <w:szCs w:val="18"/>
            <w:lang w:val="en-US"/>
          </w:rPr>
          <w:delText>return</w:delText>
        </w:r>
        <w:r w:rsidRPr="00A66496" w:rsidDel="002E607A">
          <w:rPr>
            <w:rFonts w:ascii="Menlo" w:eastAsia="Meiryo" w:hAnsi="Menlo" w:cs="Menlo"/>
            <w:noProof/>
            <w:color w:val="000000"/>
            <w:sz w:val="18"/>
            <w:szCs w:val="18"/>
            <w:lang w:val="en-US"/>
          </w:rPr>
          <w:delText xml:space="preserve"> </w:delText>
        </w:r>
        <w:r w:rsidRPr="00A66496" w:rsidDel="002E607A">
          <w:rPr>
            <w:rFonts w:ascii="Menlo" w:eastAsia="Meiryo" w:hAnsi="Menlo" w:cs="Menlo"/>
            <w:noProof/>
            <w:color w:val="C41A16"/>
            <w:sz w:val="18"/>
            <w:szCs w:val="18"/>
            <w:lang w:val="en-US"/>
          </w:rPr>
          <w:delText xml:space="preserve">"A square with sides of length </w:delText>
        </w:r>
        <w:r w:rsidRPr="00A66496" w:rsidDel="002E607A">
          <w:rPr>
            <w:rFonts w:ascii="Menlo" w:eastAsia="Meiryo" w:hAnsi="Menlo" w:cs="Menlo"/>
            <w:noProof/>
            <w:color w:val="000000"/>
            <w:sz w:val="18"/>
            <w:szCs w:val="18"/>
            <w:lang w:val="en-US"/>
          </w:rPr>
          <w:delText>\(</w:delText>
        </w:r>
        <w:r w:rsidRPr="00A66496" w:rsidDel="002E607A">
          <w:rPr>
            <w:rFonts w:ascii="Menlo" w:eastAsia="Meiryo" w:hAnsi="Menlo" w:cs="Menlo"/>
            <w:noProof/>
            <w:color w:val="3F6E74"/>
            <w:sz w:val="18"/>
            <w:szCs w:val="18"/>
            <w:lang w:val="en-US"/>
          </w:rPr>
          <w:delText>sideLength</w:delText>
        </w:r>
        <w:r w:rsidRPr="00A66496" w:rsidDel="002E607A">
          <w:rPr>
            <w:rFonts w:ascii="Menlo" w:eastAsia="Meiryo" w:hAnsi="Menlo" w:cs="Menlo"/>
            <w:noProof/>
            <w:color w:val="000000"/>
            <w:sz w:val="18"/>
            <w:szCs w:val="18"/>
            <w:lang w:val="en-US"/>
          </w:rPr>
          <w:delText>)</w:delText>
        </w:r>
        <w:r w:rsidRPr="00A66496" w:rsidDel="002E607A">
          <w:rPr>
            <w:rFonts w:ascii="Menlo" w:eastAsia="Meiryo" w:hAnsi="Menlo" w:cs="Menlo"/>
            <w:noProof/>
            <w:color w:val="C41A16"/>
            <w:sz w:val="18"/>
            <w:szCs w:val="18"/>
            <w:lang w:val="en-US"/>
          </w:rPr>
          <w:delText>."</w:delText>
        </w:r>
      </w:del>
    </w:p>
    <w:p w14:paraId="1FAA23E6" w14:textId="77777777" w:rsidR="00D05199" w:rsidRPr="00A66496" w:rsidDel="002E607A" w:rsidRDefault="00D05199" w:rsidP="00980F48">
      <w:pPr>
        <w:pStyle w:val="NormalWeb"/>
        <w:spacing w:before="0" w:beforeAutospacing="0" w:after="0" w:afterAutospacing="0"/>
        <w:ind w:left="885"/>
        <w:jc w:val="both"/>
        <w:textAlignment w:val="baseline"/>
        <w:rPr>
          <w:del w:id="936" w:author="Willian" w:date="2017-03-08T00:13:00Z"/>
          <w:rFonts w:ascii="Menlo" w:eastAsia="Meiryo" w:hAnsi="Menlo" w:cs="Menlo"/>
          <w:noProof/>
          <w:color w:val="000000"/>
          <w:sz w:val="21"/>
          <w:szCs w:val="21"/>
          <w:lang w:val="en-US"/>
        </w:rPr>
      </w:pPr>
      <w:del w:id="937" w:author="Willian" w:date="2017-03-08T00:13:00Z">
        <w:r w:rsidRPr="00A66496" w:rsidDel="002E607A">
          <w:rPr>
            <w:rFonts w:ascii="Menlo" w:eastAsia="Meiryo" w:hAnsi="Menlo" w:cs="Menlo"/>
            <w:noProof/>
            <w:color w:val="000000"/>
            <w:sz w:val="18"/>
            <w:szCs w:val="18"/>
            <w:lang w:val="en-US"/>
          </w:rPr>
          <w:delText>  }</w:delText>
        </w:r>
      </w:del>
    </w:p>
    <w:p w14:paraId="5D2FE28E" w14:textId="77777777" w:rsidR="00D05199" w:rsidRPr="00A66496" w:rsidDel="002E607A" w:rsidRDefault="00D05199" w:rsidP="00980F48">
      <w:pPr>
        <w:pStyle w:val="NormalWeb"/>
        <w:spacing w:before="0" w:beforeAutospacing="0" w:after="0" w:afterAutospacing="0"/>
        <w:ind w:left="885"/>
        <w:jc w:val="both"/>
        <w:textAlignment w:val="baseline"/>
        <w:rPr>
          <w:del w:id="938" w:author="Willian" w:date="2017-03-08T00:13:00Z"/>
          <w:rFonts w:ascii="Menlo" w:eastAsia="Meiryo" w:hAnsi="Menlo" w:cs="Menlo"/>
          <w:noProof/>
          <w:color w:val="000000"/>
          <w:sz w:val="21"/>
          <w:szCs w:val="21"/>
          <w:lang w:val="en-US"/>
        </w:rPr>
      </w:pPr>
      <w:del w:id="939" w:author="Willian" w:date="2017-03-08T00:13:00Z">
        <w:r w:rsidRPr="00A66496" w:rsidDel="002E607A">
          <w:rPr>
            <w:rFonts w:ascii="Menlo" w:eastAsia="Meiryo" w:hAnsi="Menlo" w:cs="Menlo"/>
            <w:noProof/>
            <w:color w:val="000000"/>
            <w:sz w:val="18"/>
            <w:szCs w:val="18"/>
            <w:lang w:val="en-US"/>
          </w:rPr>
          <w:delText>}</w:delText>
        </w:r>
      </w:del>
    </w:p>
    <w:p w14:paraId="11133DAD" w14:textId="77777777" w:rsidR="00D05199" w:rsidRPr="00A66496" w:rsidDel="002E607A" w:rsidRDefault="00D05199" w:rsidP="00980F48">
      <w:pPr>
        <w:pStyle w:val="NormalWeb"/>
        <w:spacing w:before="0" w:beforeAutospacing="0" w:after="0" w:afterAutospacing="0"/>
        <w:ind w:left="885"/>
        <w:jc w:val="both"/>
        <w:textAlignment w:val="baseline"/>
        <w:rPr>
          <w:del w:id="940" w:author="Willian" w:date="2017-03-08T00:13:00Z"/>
          <w:rFonts w:ascii="Menlo" w:eastAsia="Meiryo" w:hAnsi="Menlo" w:cs="Menlo"/>
          <w:noProof/>
          <w:color w:val="000000"/>
          <w:sz w:val="21"/>
          <w:szCs w:val="21"/>
          <w:lang w:val="en-US"/>
        </w:rPr>
      </w:pPr>
      <w:del w:id="941" w:author="Willian" w:date="2017-03-08T00:13:00Z">
        <w:r w:rsidRPr="00A66496" w:rsidDel="002E607A">
          <w:rPr>
            <w:rFonts w:ascii="Menlo" w:eastAsia="Meiryo" w:hAnsi="Menlo" w:cs="Menlo"/>
            <w:noProof/>
            <w:color w:val="AA3391"/>
            <w:sz w:val="18"/>
            <w:szCs w:val="18"/>
            <w:lang w:val="en-US"/>
          </w:rPr>
          <w:delText>let</w:delText>
        </w:r>
        <w:r w:rsidRPr="00A66496" w:rsidDel="002E607A">
          <w:rPr>
            <w:rFonts w:ascii="Menlo" w:eastAsia="Meiryo" w:hAnsi="Menlo" w:cs="Menlo"/>
            <w:noProof/>
            <w:color w:val="000000"/>
            <w:sz w:val="18"/>
            <w:szCs w:val="18"/>
            <w:lang w:val="en-US"/>
          </w:rPr>
          <w:delText xml:space="preserve"> </w:delText>
        </w:r>
        <w:r w:rsidRPr="00A66496" w:rsidDel="002E607A">
          <w:rPr>
            <w:rFonts w:ascii="Menlo" w:eastAsia="Meiryo" w:hAnsi="Menlo" w:cs="Menlo"/>
            <w:noProof/>
            <w:color w:val="3F6E74"/>
            <w:sz w:val="18"/>
            <w:szCs w:val="18"/>
            <w:lang w:val="en-US"/>
          </w:rPr>
          <w:delText>testSquare</w:delText>
        </w:r>
        <w:r w:rsidRPr="00A66496" w:rsidDel="002E607A">
          <w:rPr>
            <w:rFonts w:ascii="Menlo" w:eastAsia="Meiryo" w:hAnsi="Menlo" w:cs="Menlo"/>
            <w:noProof/>
            <w:color w:val="000000"/>
            <w:sz w:val="18"/>
            <w:szCs w:val="18"/>
            <w:lang w:val="en-US"/>
          </w:rPr>
          <w:delText xml:space="preserve"> = </w:delText>
        </w:r>
        <w:r w:rsidRPr="00A66496" w:rsidDel="002E607A">
          <w:rPr>
            <w:rFonts w:ascii="Menlo" w:eastAsia="Meiryo" w:hAnsi="Menlo" w:cs="Menlo"/>
            <w:noProof/>
            <w:color w:val="3F6E74"/>
            <w:sz w:val="18"/>
            <w:szCs w:val="18"/>
            <w:lang w:val="en-US"/>
          </w:rPr>
          <w:delText>Square</w:delText>
        </w:r>
        <w:r w:rsidRPr="00A66496" w:rsidDel="002E607A">
          <w:rPr>
            <w:rFonts w:ascii="Menlo" w:eastAsia="Meiryo" w:hAnsi="Menlo" w:cs="Menlo"/>
            <w:noProof/>
            <w:color w:val="000000"/>
            <w:sz w:val="18"/>
            <w:szCs w:val="18"/>
            <w:lang w:val="en-US"/>
          </w:rPr>
          <w:delText>(</w:delText>
        </w:r>
        <w:r w:rsidRPr="00A66496" w:rsidDel="002E607A">
          <w:rPr>
            <w:rFonts w:ascii="Menlo" w:eastAsia="Meiryo" w:hAnsi="Menlo" w:cs="Menlo"/>
            <w:noProof/>
            <w:color w:val="3F6E74"/>
            <w:sz w:val="18"/>
            <w:szCs w:val="18"/>
            <w:lang w:val="en-US"/>
          </w:rPr>
          <w:delText>sideLength</w:delText>
        </w:r>
        <w:r w:rsidRPr="00A66496" w:rsidDel="002E607A">
          <w:rPr>
            <w:rFonts w:ascii="Menlo" w:eastAsia="Meiryo" w:hAnsi="Menlo" w:cs="Menlo"/>
            <w:noProof/>
            <w:color w:val="000000"/>
            <w:sz w:val="18"/>
            <w:szCs w:val="18"/>
            <w:lang w:val="en-US"/>
          </w:rPr>
          <w:delText xml:space="preserve">: </w:delText>
        </w:r>
        <w:r w:rsidRPr="00A66496" w:rsidDel="002E607A">
          <w:rPr>
            <w:rFonts w:ascii="Menlo" w:eastAsia="Meiryo" w:hAnsi="Menlo" w:cs="Menlo"/>
            <w:noProof/>
            <w:color w:val="1C00CF"/>
            <w:sz w:val="18"/>
            <w:szCs w:val="18"/>
            <w:lang w:val="en-US"/>
          </w:rPr>
          <w:delText>5.2</w:delText>
        </w:r>
        <w:r w:rsidRPr="00A66496" w:rsidDel="002E607A">
          <w:rPr>
            <w:rFonts w:ascii="Menlo" w:eastAsia="Meiryo" w:hAnsi="Menlo" w:cs="Menlo"/>
            <w:noProof/>
            <w:color w:val="000000"/>
            <w:sz w:val="18"/>
            <w:szCs w:val="18"/>
            <w:lang w:val="en-US"/>
          </w:rPr>
          <w:delText xml:space="preserve">, </w:delText>
        </w:r>
        <w:r w:rsidRPr="00A66496" w:rsidDel="002E607A">
          <w:rPr>
            <w:rFonts w:ascii="Menlo" w:eastAsia="Meiryo" w:hAnsi="Menlo" w:cs="Menlo"/>
            <w:noProof/>
            <w:color w:val="3F6E74"/>
            <w:sz w:val="18"/>
            <w:szCs w:val="18"/>
            <w:lang w:val="en-US"/>
          </w:rPr>
          <w:delText>name</w:delText>
        </w:r>
        <w:r w:rsidRPr="00A66496" w:rsidDel="002E607A">
          <w:rPr>
            <w:rFonts w:ascii="Menlo" w:eastAsia="Meiryo" w:hAnsi="Menlo" w:cs="Menlo"/>
            <w:noProof/>
            <w:color w:val="000000"/>
            <w:sz w:val="18"/>
            <w:szCs w:val="18"/>
            <w:lang w:val="en-US"/>
          </w:rPr>
          <w:delText xml:space="preserve">: </w:delText>
        </w:r>
        <w:r w:rsidRPr="00A66496" w:rsidDel="002E607A">
          <w:rPr>
            <w:rFonts w:ascii="Menlo" w:eastAsia="Meiryo" w:hAnsi="Menlo" w:cs="Menlo"/>
            <w:noProof/>
            <w:color w:val="C41A16"/>
            <w:sz w:val="18"/>
            <w:szCs w:val="18"/>
            <w:lang w:val="en-US"/>
          </w:rPr>
          <w:delText>"my test square"</w:delText>
        </w:r>
        <w:r w:rsidRPr="00A66496" w:rsidDel="002E607A">
          <w:rPr>
            <w:rFonts w:ascii="Menlo" w:eastAsia="Meiryo" w:hAnsi="Menlo" w:cs="Menlo"/>
            <w:noProof/>
            <w:color w:val="000000"/>
            <w:sz w:val="18"/>
            <w:szCs w:val="18"/>
            <w:lang w:val="en-US"/>
          </w:rPr>
          <w:delText>)</w:delText>
        </w:r>
      </w:del>
    </w:p>
    <w:p w14:paraId="2A31D264" w14:textId="77777777" w:rsidR="00980F48" w:rsidRPr="00A66496" w:rsidDel="002E607A" w:rsidRDefault="00980F48" w:rsidP="00980F48">
      <w:pPr>
        <w:pStyle w:val="NormalWeb"/>
        <w:spacing w:before="0" w:beforeAutospacing="0" w:after="0" w:afterAutospacing="0"/>
        <w:ind w:left="885"/>
        <w:jc w:val="both"/>
        <w:textAlignment w:val="baseline"/>
        <w:rPr>
          <w:del w:id="942" w:author="Willian" w:date="2017-03-08T00:13:00Z"/>
          <w:rFonts w:ascii="Menlo" w:eastAsia="Meiryo" w:hAnsi="Menlo" w:cs="Menlo"/>
          <w:noProof/>
          <w:color w:val="3F6E74"/>
          <w:sz w:val="18"/>
          <w:szCs w:val="18"/>
          <w:lang w:val="en-US"/>
        </w:rPr>
      </w:pPr>
    </w:p>
    <w:p w14:paraId="5461172D" w14:textId="77777777" w:rsidR="00D05199" w:rsidRPr="00980F48" w:rsidDel="002E607A" w:rsidRDefault="00D05199" w:rsidP="00980F48">
      <w:pPr>
        <w:pStyle w:val="NormalWeb"/>
        <w:spacing w:before="0" w:beforeAutospacing="0" w:after="0" w:afterAutospacing="0"/>
        <w:ind w:left="885"/>
        <w:jc w:val="both"/>
        <w:textAlignment w:val="baseline"/>
        <w:rPr>
          <w:del w:id="943" w:author="Willian" w:date="2017-03-08T00:13:00Z"/>
          <w:rFonts w:ascii="Menlo" w:eastAsia="Meiryo" w:hAnsi="Menlo" w:cs="Menlo"/>
          <w:noProof/>
          <w:color w:val="000000"/>
          <w:sz w:val="21"/>
          <w:szCs w:val="21"/>
        </w:rPr>
      </w:pPr>
      <w:del w:id="944" w:author="Willian" w:date="2017-03-08T00:13:00Z">
        <w:r w:rsidRPr="00980F48" w:rsidDel="002E607A">
          <w:rPr>
            <w:rFonts w:ascii="Menlo" w:eastAsia="Meiryo" w:hAnsi="Menlo" w:cs="Menlo"/>
            <w:noProof/>
            <w:color w:val="3F6E74"/>
            <w:sz w:val="18"/>
            <w:szCs w:val="18"/>
          </w:rPr>
          <w:delText>testSquare</w:delText>
        </w:r>
        <w:r w:rsidRPr="00980F48" w:rsidDel="002E607A">
          <w:rPr>
            <w:rFonts w:ascii="Menlo" w:eastAsia="Meiryo" w:hAnsi="Menlo" w:cs="Menlo"/>
            <w:noProof/>
            <w:color w:val="000000"/>
            <w:sz w:val="18"/>
            <w:szCs w:val="18"/>
          </w:rPr>
          <w:delText>.</w:delText>
        </w:r>
        <w:r w:rsidRPr="00980F48" w:rsidDel="002E607A">
          <w:rPr>
            <w:rFonts w:ascii="Menlo" w:eastAsia="Meiryo" w:hAnsi="Menlo" w:cs="Menlo"/>
            <w:noProof/>
            <w:color w:val="3F6E74"/>
            <w:sz w:val="18"/>
            <w:szCs w:val="18"/>
          </w:rPr>
          <w:delText>area</w:delText>
        </w:r>
        <w:r w:rsidRPr="00980F48" w:rsidDel="002E607A">
          <w:rPr>
            <w:rFonts w:ascii="Menlo" w:eastAsia="Meiryo" w:hAnsi="Menlo" w:cs="Menlo"/>
            <w:noProof/>
            <w:color w:val="000000"/>
            <w:sz w:val="18"/>
            <w:szCs w:val="18"/>
          </w:rPr>
          <w:delText>()</w:delText>
        </w:r>
      </w:del>
    </w:p>
    <w:p w14:paraId="2BC2F2D0" w14:textId="77777777" w:rsidR="00D05199" w:rsidRPr="00980F48" w:rsidDel="002E607A" w:rsidRDefault="00D05199" w:rsidP="00980F48">
      <w:pPr>
        <w:pStyle w:val="NormalWeb"/>
        <w:spacing w:before="0" w:beforeAutospacing="0" w:after="620" w:afterAutospacing="0"/>
        <w:ind w:left="885"/>
        <w:jc w:val="both"/>
        <w:textAlignment w:val="baseline"/>
        <w:rPr>
          <w:del w:id="945" w:author="Willian" w:date="2017-03-08T00:13:00Z"/>
          <w:rFonts w:ascii="Menlo" w:eastAsia="Meiryo" w:hAnsi="Menlo" w:cs="Menlo"/>
          <w:noProof/>
          <w:color w:val="000000"/>
          <w:sz w:val="21"/>
          <w:szCs w:val="21"/>
        </w:rPr>
      </w:pPr>
      <w:del w:id="946" w:author="Willian" w:date="2017-03-08T00:13:00Z">
        <w:r w:rsidRPr="00980F48" w:rsidDel="002E607A">
          <w:rPr>
            <w:rFonts w:ascii="Menlo" w:eastAsia="Meiryo" w:hAnsi="Menlo" w:cs="Menlo"/>
            <w:noProof/>
            <w:color w:val="3F6E74"/>
            <w:sz w:val="18"/>
            <w:szCs w:val="18"/>
          </w:rPr>
          <w:delText>testSquare</w:delText>
        </w:r>
        <w:r w:rsidRPr="00980F48" w:rsidDel="002E607A">
          <w:rPr>
            <w:rFonts w:ascii="Menlo" w:eastAsia="Meiryo" w:hAnsi="Menlo" w:cs="Menlo"/>
            <w:noProof/>
            <w:color w:val="000000"/>
            <w:sz w:val="18"/>
            <w:szCs w:val="18"/>
          </w:rPr>
          <w:delText>.</w:delText>
        </w:r>
        <w:r w:rsidRPr="00980F48" w:rsidDel="002E607A">
          <w:rPr>
            <w:rFonts w:ascii="Menlo" w:eastAsia="Meiryo" w:hAnsi="Menlo" w:cs="Menlo"/>
            <w:noProof/>
            <w:color w:val="3F6E74"/>
            <w:sz w:val="18"/>
            <w:szCs w:val="18"/>
          </w:rPr>
          <w:delText>simpleDescription</w:delText>
        </w:r>
        <w:r w:rsidRPr="00980F48" w:rsidDel="002E607A">
          <w:rPr>
            <w:rFonts w:ascii="Menlo" w:eastAsia="Meiryo" w:hAnsi="Menlo" w:cs="Menlo"/>
            <w:noProof/>
            <w:color w:val="000000"/>
            <w:sz w:val="18"/>
            <w:szCs w:val="18"/>
          </w:rPr>
          <w:delText>()</w:delText>
        </w:r>
      </w:del>
    </w:p>
    <w:p w14:paraId="70E9EAC1" w14:textId="77777777" w:rsidR="00980F48" w:rsidDel="002E607A" w:rsidRDefault="00980F48" w:rsidP="00980F48">
      <w:pPr>
        <w:rPr>
          <w:del w:id="947" w:author="Willian" w:date="2017-03-08T00:13:00Z"/>
        </w:rPr>
      </w:pPr>
      <w:del w:id="948" w:author="Willian" w:date="2017-03-08T00:13:00Z">
        <w:r w:rsidDel="002E607A">
          <w:delText>Observe que o inicializador para a classe Square tem três etapas distintas:</w:delText>
        </w:r>
      </w:del>
    </w:p>
    <w:p w14:paraId="58DFDC1B" w14:textId="77777777" w:rsidR="00980F48" w:rsidDel="002E607A" w:rsidRDefault="00980F48" w:rsidP="00980F48">
      <w:pPr>
        <w:pStyle w:val="PargrafodaLista"/>
        <w:numPr>
          <w:ilvl w:val="0"/>
          <w:numId w:val="26"/>
        </w:numPr>
        <w:rPr>
          <w:del w:id="949" w:author="Willian" w:date="2017-03-08T00:13:00Z"/>
        </w:rPr>
      </w:pPr>
      <w:del w:id="950" w:author="Willian" w:date="2017-03-08T00:13:00Z">
        <w:r w:rsidDel="002E607A">
          <w:delText>A definição do valor da propriedade que a subclasse Square declara (</w:delText>
        </w:r>
        <w:r w:rsidRPr="00980F48" w:rsidDel="002E607A">
          <w:rPr>
            <w:rFonts w:ascii="Menlo" w:eastAsia="Meiryo" w:hAnsi="Menlo" w:cs="Menlo"/>
            <w:noProof/>
            <w:color w:val="3F6E74"/>
            <w:sz w:val="18"/>
            <w:szCs w:val="18"/>
          </w:rPr>
          <w:delText>sideLength</w:delText>
        </w:r>
        <w:r w:rsidDel="002E607A">
          <w:delText>);</w:delText>
        </w:r>
      </w:del>
    </w:p>
    <w:p w14:paraId="1F0BEA87" w14:textId="77777777" w:rsidR="00980F48" w:rsidDel="002E607A" w:rsidRDefault="00980F48" w:rsidP="00980F48">
      <w:pPr>
        <w:pStyle w:val="PargrafodaLista"/>
        <w:numPr>
          <w:ilvl w:val="0"/>
          <w:numId w:val="26"/>
        </w:numPr>
        <w:rPr>
          <w:del w:id="951" w:author="Willian" w:date="2017-03-08T00:13:00Z"/>
        </w:rPr>
      </w:pPr>
      <w:del w:id="952" w:author="Willian" w:date="2017-03-08T00:13:00Z">
        <w:r w:rsidDel="002E607A">
          <w:delText>A chamada do inicializador da superclasse NamedShape usando a palavra reservada super;</w:delText>
        </w:r>
      </w:del>
    </w:p>
    <w:p w14:paraId="2730F40B" w14:textId="77777777" w:rsidR="00980F48" w:rsidDel="002E607A" w:rsidRDefault="00980F48" w:rsidP="00980F48">
      <w:pPr>
        <w:pStyle w:val="PargrafodaLista"/>
        <w:numPr>
          <w:ilvl w:val="0"/>
          <w:numId w:val="26"/>
        </w:numPr>
        <w:rPr>
          <w:del w:id="953" w:author="Willian" w:date="2017-03-08T00:13:00Z"/>
        </w:rPr>
      </w:pPr>
      <w:del w:id="954" w:author="Willian" w:date="2017-03-08T00:13:00Z">
        <w:r w:rsidDel="002E607A">
          <w:delText>Altera o valor da propriedade que a superclasse NamedShape define (</w:delText>
        </w:r>
        <w:r w:rsidRPr="00980F48" w:rsidDel="002E607A">
          <w:rPr>
            <w:rFonts w:ascii="Menlo" w:eastAsia="Meiryo" w:hAnsi="Menlo" w:cs="Menlo"/>
            <w:noProof/>
            <w:color w:val="3F6E74"/>
            <w:sz w:val="18"/>
            <w:szCs w:val="18"/>
          </w:rPr>
          <w:delText>numberOfSides</w:delText>
        </w:r>
        <w:r w:rsidDel="002E607A">
          <w:delText>). Qualquer trabalho de configuração adicional, getters ou setters também pode ser feito neste momento</w:delText>
        </w:r>
      </w:del>
    </w:p>
    <w:p w14:paraId="1C0F09EA" w14:textId="77777777" w:rsidR="00980F48" w:rsidDel="002E607A" w:rsidRDefault="00980F48" w:rsidP="00980F48">
      <w:pPr>
        <w:rPr>
          <w:del w:id="955" w:author="Willian" w:date="2017-03-08T00:13:00Z"/>
        </w:rPr>
      </w:pPr>
      <w:commentRangeStart w:id="956"/>
      <w:del w:id="957" w:author="Willian" w:date="2017-03-08T00:13:00Z">
        <w:r w:rsidDel="002E607A">
          <w:delText xml:space="preserve">Por vezes, a inicialização de um objeto precisa de falhar, </w:delText>
        </w:r>
        <w:commentRangeEnd w:id="956"/>
        <w:r w:rsidR="009C06FC" w:rsidDel="002E607A">
          <w:rPr>
            <w:rStyle w:val="Refdecomentrio"/>
          </w:rPr>
          <w:commentReference w:id="956"/>
        </w:r>
        <w:r w:rsidDel="002E607A">
          <w:delText>como por exemplo, quando os valores fornecidos como argumentos estão for</w:delText>
        </w:r>
        <w:r w:rsidR="001462DB" w:rsidDel="002E607A">
          <w:delText xml:space="preserve">a de um determinado intervalo, ou quando por qualquer maneira estes dados recebidos são inválidos ou não esperados. </w:delText>
        </w:r>
      </w:del>
    </w:p>
    <w:p w14:paraId="07FC072A" w14:textId="77777777" w:rsidR="001462DB" w:rsidDel="002E607A" w:rsidRDefault="001462DB" w:rsidP="00980F48">
      <w:pPr>
        <w:rPr>
          <w:del w:id="958" w:author="Willian" w:date="2017-03-08T00:13:00Z"/>
        </w:rPr>
      </w:pPr>
      <w:del w:id="959" w:author="Willian" w:date="2017-03-08T00:13:00Z">
        <w:r w:rsidDel="002E607A">
          <w:delText xml:space="preserve">Inicializadores que podem falhar com êxito são chamados de </w:delText>
        </w:r>
        <w:r w:rsidDel="002E607A">
          <w:rPr>
            <w:b/>
          </w:rPr>
          <w:delText xml:space="preserve">failable initializer </w:delText>
        </w:r>
        <w:r w:rsidDel="002E607A">
          <w:delText xml:space="preserve"> e estes podem retornar </w:delText>
        </w:r>
        <w:r w:rsidRPr="001462DB" w:rsidDel="002E607A">
          <w:rPr>
            <w:rFonts w:ascii="Menlo" w:hAnsi="Menlo" w:cs="Menlo"/>
            <w:color w:val="AA3391"/>
            <w:sz w:val="18"/>
            <w:szCs w:val="18"/>
          </w:rPr>
          <w:delText>nil</w:delText>
        </w:r>
        <w:r w:rsidDel="002E607A">
          <w:delText xml:space="preserve"> após a inicialização.</w:delText>
        </w:r>
      </w:del>
    </w:p>
    <w:p w14:paraId="6AAB8FBA" w14:textId="77777777" w:rsidR="001462DB" w:rsidRPr="001462DB" w:rsidDel="002E607A" w:rsidRDefault="001462DB" w:rsidP="00980F48">
      <w:pPr>
        <w:rPr>
          <w:del w:id="960" w:author="Willian" w:date="2017-03-08T00:13:00Z"/>
        </w:rPr>
      </w:pPr>
      <w:del w:id="961" w:author="Willian" w:date="2017-03-08T00:13:00Z">
        <w:r w:rsidDel="002E607A">
          <w:delText xml:space="preserve">Use </w:delText>
        </w:r>
        <w:r w:rsidRPr="001462DB" w:rsidDel="002E607A">
          <w:rPr>
            <w:rFonts w:ascii="Menlo" w:hAnsi="Menlo" w:cs="Menlo"/>
            <w:color w:val="AA3391"/>
            <w:sz w:val="18"/>
            <w:szCs w:val="18"/>
          </w:rPr>
          <w:delText>init</w:delText>
        </w:r>
        <w:r w:rsidRPr="001462DB" w:rsidDel="002E607A">
          <w:rPr>
            <w:rFonts w:ascii="Menlo" w:hAnsi="Menlo" w:cs="Menlo"/>
            <w:sz w:val="18"/>
            <w:szCs w:val="18"/>
          </w:rPr>
          <w:delText>?</w:delText>
        </w:r>
        <w:r w:rsidDel="002E607A">
          <w:delText xml:space="preserve"> para declarar um failable initializer.</w:delText>
        </w:r>
      </w:del>
    </w:p>
    <w:p w14:paraId="52B5B89F" w14:textId="77777777" w:rsidR="00D05199" w:rsidRPr="00A66496" w:rsidDel="002E607A" w:rsidRDefault="00D05199" w:rsidP="001462DB">
      <w:pPr>
        <w:pStyle w:val="NormalWeb"/>
        <w:spacing w:before="460" w:beforeAutospacing="0" w:after="0" w:afterAutospacing="0"/>
        <w:ind w:left="567"/>
        <w:jc w:val="both"/>
        <w:textAlignment w:val="baseline"/>
        <w:rPr>
          <w:del w:id="962" w:author="Willian" w:date="2017-03-08T00:13:00Z"/>
          <w:rFonts w:ascii="Menlo" w:hAnsi="Menlo" w:cs="Menlo"/>
          <w:noProof/>
          <w:color w:val="000000"/>
          <w:sz w:val="21"/>
          <w:szCs w:val="21"/>
          <w:lang w:val="en-US"/>
        </w:rPr>
      </w:pPr>
      <w:del w:id="963" w:author="Willian" w:date="2017-03-08T00:13:00Z">
        <w:r w:rsidRPr="00A66496" w:rsidDel="002E607A">
          <w:rPr>
            <w:rFonts w:ascii="Menlo" w:hAnsi="Menlo" w:cs="Menlo"/>
            <w:noProof/>
            <w:color w:val="AA3391"/>
            <w:sz w:val="18"/>
            <w:szCs w:val="18"/>
            <w:lang w:val="en-US"/>
          </w:rPr>
          <w:delText>class</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Circle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5C2699"/>
            <w:sz w:val="18"/>
            <w:szCs w:val="18"/>
            <w:lang w:val="en-US"/>
          </w:rPr>
          <w:delText>NamedShape</w:delText>
        </w:r>
        <w:r w:rsidRPr="00A66496" w:rsidDel="002E607A">
          <w:rPr>
            <w:rFonts w:ascii="Menlo" w:hAnsi="Menlo" w:cs="Menlo"/>
            <w:noProof/>
            <w:color w:val="000000"/>
            <w:sz w:val="18"/>
            <w:szCs w:val="18"/>
            <w:lang w:val="en-US"/>
          </w:rPr>
          <w:delText xml:space="preserve"> {</w:delText>
        </w:r>
      </w:del>
    </w:p>
    <w:p w14:paraId="207894BD" w14:textId="77777777" w:rsidR="00D05199" w:rsidRPr="00A66496" w:rsidDel="002E607A" w:rsidRDefault="00D05199" w:rsidP="001462DB">
      <w:pPr>
        <w:pStyle w:val="NormalWeb"/>
        <w:spacing w:before="0" w:beforeAutospacing="0" w:after="0" w:afterAutospacing="0"/>
        <w:ind w:left="567"/>
        <w:jc w:val="both"/>
        <w:textAlignment w:val="baseline"/>
        <w:rPr>
          <w:del w:id="964" w:author="Willian" w:date="2017-03-08T00:13:00Z"/>
          <w:rFonts w:ascii="Menlo" w:hAnsi="Menlo" w:cs="Menlo"/>
          <w:noProof/>
          <w:color w:val="000000"/>
          <w:sz w:val="21"/>
          <w:szCs w:val="21"/>
          <w:lang w:val="en-US"/>
        </w:rPr>
      </w:pPr>
      <w:del w:id="965"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var</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radius</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5C2699"/>
            <w:sz w:val="18"/>
            <w:szCs w:val="18"/>
            <w:lang w:val="en-US"/>
          </w:rPr>
          <w:delText>Double</w:delText>
        </w:r>
      </w:del>
    </w:p>
    <w:p w14:paraId="4CEEDC7E" w14:textId="77777777" w:rsidR="00D05199" w:rsidRPr="00A66496" w:rsidDel="002E607A" w:rsidRDefault="00D05199" w:rsidP="001462DB">
      <w:pPr>
        <w:pStyle w:val="NormalWeb"/>
        <w:spacing w:before="0" w:beforeAutospacing="0" w:after="0" w:afterAutospacing="0"/>
        <w:ind w:left="567"/>
        <w:jc w:val="both"/>
        <w:textAlignment w:val="baseline"/>
        <w:rPr>
          <w:del w:id="966" w:author="Willian" w:date="2017-03-08T00:13:00Z"/>
          <w:rFonts w:ascii="Menlo" w:hAnsi="Menlo" w:cs="Menlo"/>
          <w:noProof/>
          <w:color w:val="000000"/>
          <w:sz w:val="21"/>
          <w:szCs w:val="21"/>
          <w:lang w:val="en-US"/>
        </w:rPr>
      </w:pPr>
      <w:del w:id="967" w:author="Willian" w:date="2017-03-08T00:13:00Z">
        <w:r w:rsidRPr="00A66496" w:rsidDel="002E607A">
          <w:rPr>
            <w:rFonts w:ascii="Menlo" w:hAnsi="Menlo" w:cs="Menlo"/>
            <w:noProof/>
            <w:color w:val="000000"/>
            <w:sz w:val="18"/>
            <w:szCs w:val="18"/>
            <w:lang w:val="en-US"/>
          </w:rPr>
          <w:delText> </w:delText>
        </w:r>
      </w:del>
    </w:p>
    <w:p w14:paraId="028DB2B5" w14:textId="77777777" w:rsidR="00D05199" w:rsidRPr="00A66496" w:rsidDel="002E607A" w:rsidRDefault="00D05199" w:rsidP="001462DB">
      <w:pPr>
        <w:pStyle w:val="NormalWeb"/>
        <w:spacing w:before="0" w:beforeAutospacing="0" w:after="0" w:afterAutospacing="0"/>
        <w:ind w:left="567"/>
        <w:jc w:val="both"/>
        <w:textAlignment w:val="baseline"/>
        <w:rPr>
          <w:del w:id="968" w:author="Willian" w:date="2017-03-08T00:13:00Z"/>
          <w:rFonts w:ascii="Menlo" w:hAnsi="Menlo" w:cs="Menlo"/>
          <w:noProof/>
          <w:color w:val="000000"/>
          <w:sz w:val="21"/>
          <w:szCs w:val="21"/>
          <w:lang w:val="en-US"/>
        </w:rPr>
      </w:pPr>
      <w:del w:id="969"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init</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radius</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5C2699"/>
            <w:sz w:val="18"/>
            <w:szCs w:val="18"/>
            <w:lang w:val="en-US"/>
          </w:rPr>
          <w:delText>Double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name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5C2699"/>
            <w:sz w:val="18"/>
            <w:szCs w:val="18"/>
            <w:lang w:val="en-US"/>
          </w:rPr>
          <w:delText>String</w:delText>
        </w:r>
        <w:r w:rsidRPr="00A66496" w:rsidDel="002E607A">
          <w:rPr>
            <w:rFonts w:ascii="Menlo" w:hAnsi="Menlo" w:cs="Menlo"/>
            <w:noProof/>
            <w:color w:val="000000"/>
            <w:sz w:val="18"/>
            <w:szCs w:val="18"/>
            <w:lang w:val="en-US"/>
          </w:rPr>
          <w:delText>) {</w:delText>
        </w:r>
      </w:del>
    </w:p>
    <w:p w14:paraId="110D7092" w14:textId="77777777" w:rsidR="00D05199" w:rsidRPr="00A66496" w:rsidDel="002E607A" w:rsidRDefault="00D05199" w:rsidP="001462DB">
      <w:pPr>
        <w:pStyle w:val="NormalWeb"/>
        <w:spacing w:before="0" w:beforeAutospacing="0" w:after="0" w:afterAutospacing="0"/>
        <w:ind w:left="567"/>
        <w:jc w:val="both"/>
        <w:textAlignment w:val="baseline"/>
        <w:rPr>
          <w:del w:id="970" w:author="Willian" w:date="2017-03-08T00:13:00Z"/>
          <w:rFonts w:ascii="Menlo" w:hAnsi="Menlo" w:cs="Menlo"/>
          <w:noProof/>
          <w:color w:val="000000"/>
          <w:sz w:val="21"/>
          <w:szCs w:val="21"/>
          <w:lang w:val="en-US"/>
        </w:rPr>
      </w:pPr>
      <w:del w:id="971"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self</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radius</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3F6E74"/>
            <w:sz w:val="18"/>
            <w:szCs w:val="18"/>
            <w:lang w:val="en-US"/>
          </w:rPr>
          <w:delText>radius</w:delText>
        </w:r>
      </w:del>
    </w:p>
    <w:p w14:paraId="4BA447F7" w14:textId="77777777" w:rsidR="00D05199" w:rsidRPr="00A66496" w:rsidDel="002E607A" w:rsidRDefault="00D05199" w:rsidP="001462DB">
      <w:pPr>
        <w:pStyle w:val="NormalWeb"/>
        <w:spacing w:before="0" w:beforeAutospacing="0" w:after="0" w:afterAutospacing="0"/>
        <w:ind w:left="567"/>
        <w:jc w:val="both"/>
        <w:textAlignment w:val="baseline"/>
        <w:rPr>
          <w:del w:id="972" w:author="Willian" w:date="2017-03-08T00:13:00Z"/>
          <w:rFonts w:ascii="Menlo" w:hAnsi="Menlo" w:cs="Menlo"/>
          <w:noProof/>
          <w:color w:val="000000"/>
          <w:sz w:val="21"/>
          <w:szCs w:val="21"/>
          <w:lang w:val="en-US"/>
        </w:rPr>
      </w:pPr>
      <w:del w:id="973"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super</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AA3391"/>
            <w:sz w:val="18"/>
            <w:szCs w:val="18"/>
            <w:lang w:val="en-US"/>
          </w:rPr>
          <w:delText>init</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name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name</w:delText>
        </w:r>
        <w:r w:rsidRPr="00A66496" w:rsidDel="002E607A">
          <w:rPr>
            <w:rFonts w:ascii="Menlo" w:hAnsi="Menlo" w:cs="Menlo"/>
            <w:noProof/>
            <w:color w:val="000000"/>
            <w:sz w:val="18"/>
            <w:szCs w:val="18"/>
            <w:lang w:val="en-US"/>
          </w:rPr>
          <w:delText>)</w:delText>
        </w:r>
      </w:del>
    </w:p>
    <w:p w14:paraId="78699EAD" w14:textId="77777777" w:rsidR="00D05199" w:rsidRPr="00A66496" w:rsidDel="002E607A" w:rsidRDefault="00D05199" w:rsidP="001462DB">
      <w:pPr>
        <w:pStyle w:val="NormalWeb"/>
        <w:spacing w:before="0" w:beforeAutospacing="0" w:after="0" w:afterAutospacing="0"/>
        <w:ind w:left="567"/>
        <w:jc w:val="both"/>
        <w:textAlignment w:val="baseline"/>
        <w:rPr>
          <w:del w:id="974" w:author="Willian" w:date="2017-03-08T00:13:00Z"/>
          <w:rFonts w:ascii="Menlo" w:hAnsi="Menlo" w:cs="Menlo"/>
          <w:noProof/>
          <w:color w:val="000000"/>
          <w:sz w:val="21"/>
          <w:szCs w:val="21"/>
          <w:lang w:val="en-US"/>
        </w:rPr>
      </w:pPr>
      <w:del w:id="975"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3F6E74"/>
            <w:sz w:val="18"/>
            <w:szCs w:val="18"/>
            <w:lang w:val="en-US"/>
          </w:rPr>
          <w:delText>numberOfSides</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1C00CF"/>
            <w:sz w:val="18"/>
            <w:szCs w:val="18"/>
            <w:lang w:val="en-US"/>
          </w:rPr>
          <w:delText>1</w:delText>
        </w:r>
      </w:del>
    </w:p>
    <w:p w14:paraId="06F94BC9" w14:textId="77777777" w:rsidR="00D05199" w:rsidRPr="00A66496" w:rsidDel="002E607A" w:rsidRDefault="00D05199" w:rsidP="001462DB">
      <w:pPr>
        <w:pStyle w:val="NormalWeb"/>
        <w:spacing w:before="0" w:beforeAutospacing="0" w:after="0" w:afterAutospacing="0"/>
        <w:ind w:left="567"/>
        <w:jc w:val="both"/>
        <w:textAlignment w:val="baseline"/>
        <w:rPr>
          <w:del w:id="976" w:author="Willian" w:date="2017-03-08T00:13:00Z"/>
          <w:rFonts w:ascii="Menlo" w:hAnsi="Menlo" w:cs="Menlo"/>
          <w:noProof/>
          <w:color w:val="000000"/>
          <w:sz w:val="21"/>
          <w:szCs w:val="21"/>
          <w:lang w:val="en-US"/>
        </w:rPr>
      </w:pPr>
      <w:del w:id="977"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if</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radius</w:delText>
        </w:r>
        <w:r w:rsidRPr="00A66496" w:rsidDel="002E607A">
          <w:rPr>
            <w:rFonts w:ascii="Menlo" w:hAnsi="Menlo" w:cs="Menlo"/>
            <w:noProof/>
            <w:color w:val="000000"/>
            <w:sz w:val="18"/>
            <w:szCs w:val="18"/>
            <w:lang w:val="en-US"/>
          </w:rPr>
          <w:delText xml:space="preserve"> &lt;= </w:delText>
        </w:r>
        <w:r w:rsidRPr="00A66496" w:rsidDel="002E607A">
          <w:rPr>
            <w:rFonts w:ascii="Menlo" w:hAnsi="Menlo" w:cs="Menlo"/>
            <w:noProof/>
            <w:color w:val="1C00CF"/>
            <w:sz w:val="18"/>
            <w:szCs w:val="18"/>
            <w:lang w:val="en-US"/>
          </w:rPr>
          <w:delText>0</w:delText>
        </w:r>
        <w:r w:rsidRPr="00A66496" w:rsidDel="002E607A">
          <w:rPr>
            <w:rFonts w:ascii="Menlo" w:hAnsi="Menlo" w:cs="Menlo"/>
            <w:noProof/>
            <w:color w:val="000000"/>
            <w:sz w:val="18"/>
            <w:szCs w:val="18"/>
            <w:lang w:val="en-US"/>
          </w:rPr>
          <w:delText xml:space="preserve"> {</w:delText>
        </w:r>
      </w:del>
    </w:p>
    <w:p w14:paraId="24DD1817" w14:textId="77777777" w:rsidR="00D05199" w:rsidRPr="00A66496" w:rsidDel="002E607A" w:rsidRDefault="00D05199" w:rsidP="001462DB">
      <w:pPr>
        <w:pStyle w:val="NormalWeb"/>
        <w:spacing w:before="0" w:beforeAutospacing="0" w:after="0" w:afterAutospacing="0"/>
        <w:ind w:left="567"/>
        <w:jc w:val="both"/>
        <w:textAlignment w:val="baseline"/>
        <w:rPr>
          <w:del w:id="978" w:author="Willian" w:date="2017-03-08T00:13:00Z"/>
          <w:rFonts w:ascii="Menlo" w:hAnsi="Menlo" w:cs="Menlo"/>
          <w:noProof/>
          <w:color w:val="000000"/>
          <w:sz w:val="21"/>
          <w:szCs w:val="21"/>
          <w:lang w:val="en-US"/>
        </w:rPr>
      </w:pPr>
      <w:del w:id="979"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return</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AA3391"/>
            <w:sz w:val="18"/>
            <w:szCs w:val="18"/>
            <w:lang w:val="en-US"/>
          </w:rPr>
          <w:delText>nil</w:delText>
        </w:r>
      </w:del>
    </w:p>
    <w:p w14:paraId="50F1FB6D" w14:textId="77777777" w:rsidR="00D05199" w:rsidRPr="00A66496" w:rsidDel="002E607A" w:rsidRDefault="00D05199" w:rsidP="001462DB">
      <w:pPr>
        <w:pStyle w:val="NormalWeb"/>
        <w:spacing w:before="0" w:beforeAutospacing="0" w:after="0" w:afterAutospacing="0"/>
        <w:ind w:left="567"/>
        <w:jc w:val="both"/>
        <w:textAlignment w:val="baseline"/>
        <w:rPr>
          <w:del w:id="980" w:author="Willian" w:date="2017-03-08T00:13:00Z"/>
          <w:rFonts w:ascii="Menlo" w:hAnsi="Menlo" w:cs="Menlo"/>
          <w:noProof/>
          <w:color w:val="000000"/>
          <w:sz w:val="21"/>
          <w:szCs w:val="21"/>
          <w:lang w:val="en-US"/>
        </w:rPr>
      </w:pPr>
      <w:del w:id="981" w:author="Willian" w:date="2017-03-08T00:13:00Z">
        <w:r w:rsidRPr="00A66496" w:rsidDel="002E607A">
          <w:rPr>
            <w:rFonts w:ascii="Menlo" w:hAnsi="Menlo" w:cs="Menlo"/>
            <w:noProof/>
            <w:color w:val="000000"/>
            <w:sz w:val="18"/>
            <w:szCs w:val="18"/>
            <w:lang w:val="en-US"/>
          </w:rPr>
          <w:delText>      }</w:delText>
        </w:r>
      </w:del>
    </w:p>
    <w:p w14:paraId="6E4772F7" w14:textId="77777777" w:rsidR="00D05199" w:rsidRPr="00A66496" w:rsidDel="002E607A" w:rsidRDefault="00D05199" w:rsidP="001462DB">
      <w:pPr>
        <w:pStyle w:val="NormalWeb"/>
        <w:spacing w:before="0" w:beforeAutospacing="0" w:after="0" w:afterAutospacing="0"/>
        <w:ind w:left="567"/>
        <w:jc w:val="both"/>
        <w:textAlignment w:val="baseline"/>
        <w:rPr>
          <w:del w:id="982" w:author="Willian" w:date="2017-03-08T00:13:00Z"/>
          <w:rFonts w:ascii="Menlo" w:hAnsi="Menlo" w:cs="Menlo"/>
          <w:noProof/>
          <w:color w:val="000000"/>
          <w:sz w:val="21"/>
          <w:szCs w:val="21"/>
          <w:lang w:val="en-US"/>
        </w:rPr>
      </w:pPr>
      <w:del w:id="983" w:author="Willian" w:date="2017-03-08T00:13:00Z">
        <w:r w:rsidRPr="00A66496" w:rsidDel="002E607A">
          <w:rPr>
            <w:rFonts w:ascii="Menlo" w:hAnsi="Menlo" w:cs="Menlo"/>
            <w:noProof/>
            <w:color w:val="000000"/>
            <w:sz w:val="18"/>
            <w:szCs w:val="18"/>
            <w:lang w:val="en-US"/>
          </w:rPr>
          <w:delText>  }</w:delText>
        </w:r>
      </w:del>
    </w:p>
    <w:p w14:paraId="46125CED" w14:textId="77777777" w:rsidR="00D05199" w:rsidRPr="00A66496" w:rsidDel="002E607A" w:rsidRDefault="00D05199" w:rsidP="001462DB">
      <w:pPr>
        <w:pStyle w:val="NormalWeb"/>
        <w:spacing w:before="0" w:beforeAutospacing="0" w:after="0" w:afterAutospacing="0"/>
        <w:ind w:left="567"/>
        <w:jc w:val="both"/>
        <w:textAlignment w:val="baseline"/>
        <w:rPr>
          <w:del w:id="984" w:author="Willian" w:date="2017-03-08T00:13:00Z"/>
          <w:rFonts w:ascii="Menlo" w:hAnsi="Menlo" w:cs="Menlo"/>
          <w:noProof/>
          <w:color w:val="000000"/>
          <w:sz w:val="21"/>
          <w:szCs w:val="21"/>
          <w:lang w:val="en-US"/>
        </w:rPr>
      </w:pPr>
      <w:del w:id="985" w:author="Willian" w:date="2017-03-08T00:13:00Z">
        <w:r w:rsidRPr="00A66496" w:rsidDel="002E607A">
          <w:rPr>
            <w:rFonts w:ascii="Menlo" w:hAnsi="Menlo" w:cs="Menlo"/>
            <w:noProof/>
            <w:color w:val="000000"/>
            <w:sz w:val="18"/>
            <w:szCs w:val="18"/>
            <w:lang w:val="en-US"/>
          </w:rPr>
          <w:delText> </w:delText>
        </w:r>
      </w:del>
    </w:p>
    <w:p w14:paraId="4983B8DA" w14:textId="77777777" w:rsidR="00D05199" w:rsidRPr="00A66496" w:rsidDel="002E607A" w:rsidRDefault="00D05199" w:rsidP="001462DB">
      <w:pPr>
        <w:pStyle w:val="NormalWeb"/>
        <w:spacing w:before="0" w:beforeAutospacing="0" w:after="0" w:afterAutospacing="0"/>
        <w:ind w:left="567"/>
        <w:jc w:val="both"/>
        <w:textAlignment w:val="baseline"/>
        <w:rPr>
          <w:del w:id="986" w:author="Willian" w:date="2017-03-08T00:13:00Z"/>
          <w:rFonts w:ascii="Menlo" w:hAnsi="Menlo" w:cs="Menlo"/>
          <w:noProof/>
          <w:color w:val="000000"/>
          <w:sz w:val="21"/>
          <w:szCs w:val="21"/>
          <w:lang w:val="en-US"/>
        </w:rPr>
      </w:pPr>
      <w:del w:id="987"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override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AA3391"/>
            <w:sz w:val="18"/>
            <w:szCs w:val="18"/>
            <w:lang w:val="en-US"/>
          </w:rPr>
          <w:delText>func</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simpleDescription</w:delText>
        </w:r>
        <w:r w:rsidRPr="00A66496" w:rsidDel="002E607A">
          <w:rPr>
            <w:rFonts w:ascii="Menlo" w:hAnsi="Menlo" w:cs="Menlo"/>
            <w:noProof/>
            <w:color w:val="000000"/>
            <w:sz w:val="18"/>
            <w:szCs w:val="18"/>
            <w:lang w:val="en-US"/>
          </w:rPr>
          <w:delText xml:space="preserve">() -&gt; </w:delText>
        </w:r>
        <w:r w:rsidRPr="00A66496" w:rsidDel="002E607A">
          <w:rPr>
            <w:rFonts w:ascii="Menlo" w:hAnsi="Menlo" w:cs="Menlo"/>
            <w:noProof/>
            <w:color w:val="5C2699"/>
            <w:sz w:val="18"/>
            <w:szCs w:val="18"/>
            <w:lang w:val="en-US"/>
          </w:rPr>
          <w:delText>String</w:delText>
        </w:r>
        <w:r w:rsidRPr="00A66496" w:rsidDel="002E607A">
          <w:rPr>
            <w:rFonts w:ascii="Menlo" w:hAnsi="Menlo" w:cs="Menlo"/>
            <w:noProof/>
            <w:color w:val="000000"/>
            <w:sz w:val="18"/>
            <w:szCs w:val="18"/>
            <w:lang w:val="en-US"/>
          </w:rPr>
          <w:delText xml:space="preserve"> {</w:delText>
        </w:r>
      </w:del>
    </w:p>
    <w:p w14:paraId="5D576B58" w14:textId="77777777" w:rsidR="00D05199" w:rsidRPr="00A66496" w:rsidDel="002E607A" w:rsidRDefault="00D05199" w:rsidP="001462DB">
      <w:pPr>
        <w:pStyle w:val="NormalWeb"/>
        <w:spacing w:before="0" w:beforeAutospacing="0" w:after="0" w:afterAutospacing="0"/>
        <w:ind w:left="567"/>
        <w:jc w:val="both"/>
        <w:textAlignment w:val="baseline"/>
        <w:rPr>
          <w:del w:id="988" w:author="Willian" w:date="2017-03-08T00:13:00Z"/>
          <w:rFonts w:ascii="Menlo" w:hAnsi="Menlo" w:cs="Menlo"/>
          <w:noProof/>
          <w:color w:val="000000"/>
          <w:sz w:val="21"/>
          <w:szCs w:val="21"/>
          <w:lang w:val="en-US"/>
        </w:rPr>
      </w:pPr>
      <w:del w:id="989"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return</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 xml:space="preserve">"A circle with a radius of </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radius</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C41A16"/>
            <w:sz w:val="18"/>
            <w:szCs w:val="18"/>
            <w:lang w:val="en-US"/>
          </w:rPr>
          <w:delText>."</w:delText>
        </w:r>
      </w:del>
    </w:p>
    <w:p w14:paraId="7DBDFB3D" w14:textId="77777777" w:rsidR="00D05199" w:rsidRPr="00A66496" w:rsidDel="002E607A" w:rsidRDefault="00D05199" w:rsidP="001462DB">
      <w:pPr>
        <w:pStyle w:val="NormalWeb"/>
        <w:spacing w:before="0" w:beforeAutospacing="0" w:after="0" w:afterAutospacing="0"/>
        <w:ind w:left="567"/>
        <w:jc w:val="both"/>
        <w:textAlignment w:val="baseline"/>
        <w:rPr>
          <w:del w:id="990" w:author="Willian" w:date="2017-03-08T00:13:00Z"/>
          <w:rFonts w:ascii="Menlo" w:hAnsi="Menlo" w:cs="Menlo"/>
          <w:noProof/>
          <w:color w:val="000000"/>
          <w:sz w:val="21"/>
          <w:szCs w:val="21"/>
          <w:lang w:val="en-US"/>
        </w:rPr>
      </w:pPr>
      <w:del w:id="991" w:author="Willian" w:date="2017-03-08T00:13:00Z">
        <w:r w:rsidRPr="00A66496" w:rsidDel="002E607A">
          <w:rPr>
            <w:rFonts w:ascii="Menlo" w:hAnsi="Menlo" w:cs="Menlo"/>
            <w:noProof/>
            <w:color w:val="000000"/>
            <w:sz w:val="18"/>
            <w:szCs w:val="18"/>
            <w:lang w:val="en-US"/>
          </w:rPr>
          <w:delText>  }</w:delText>
        </w:r>
      </w:del>
    </w:p>
    <w:p w14:paraId="7C5C3F0E" w14:textId="77777777" w:rsidR="00D05199" w:rsidRPr="00A66496" w:rsidDel="002E607A" w:rsidRDefault="00D05199" w:rsidP="001462DB">
      <w:pPr>
        <w:pStyle w:val="NormalWeb"/>
        <w:spacing w:before="0" w:beforeAutospacing="0" w:after="0" w:afterAutospacing="0"/>
        <w:ind w:left="567"/>
        <w:jc w:val="both"/>
        <w:textAlignment w:val="baseline"/>
        <w:rPr>
          <w:del w:id="992" w:author="Willian" w:date="2017-03-08T00:13:00Z"/>
          <w:rFonts w:ascii="Menlo" w:hAnsi="Menlo" w:cs="Menlo"/>
          <w:noProof/>
          <w:color w:val="000000"/>
          <w:sz w:val="21"/>
          <w:szCs w:val="21"/>
          <w:lang w:val="en-US"/>
        </w:rPr>
      </w:pPr>
      <w:del w:id="993" w:author="Willian" w:date="2017-03-08T00:13:00Z">
        <w:r w:rsidRPr="00A66496" w:rsidDel="002E607A">
          <w:rPr>
            <w:rFonts w:ascii="Menlo" w:hAnsi="Menlo" w:cs="Menlo"/>
            <w:noProof/>
            <w:color w:val="000000"/>
            <w:sz w:val="18"/>
            <w:szCs w:val="18"/>
            <w:lang w:val="en-US"/>
          </w:rPr>
          <w:delText>}</w:delText>
        </w:r>
      </w:del>
    </w:p>
    <w:p w14:paraId="79EBEB80" w14:textId="77777777" w:rsidR="00D05199" w:rsidRPr="00A66496" w:rsidDel="002E607A" w:rsidRDefault="00D05199" w:rsidP="001462DB">
      <w:pPr>
        <w:pStyle w:val="NormalWeb"/>
        <w:spacing w:before="0" w:beforeAutospacing="0" w:after="0" w:afterAutospacing="0"/>
        <w:ind w:left="567"/>
        <w:jc w:val="both"/>
        <w:textAlignment w:val="baseline"/>
        <w:rPr>
          <w:del w:id="994" w:author="Willian" w:date="2017-03-08T00:13:00Z"/>
          <w:rFonts w:ascii="Menlo" w:hAnsi="Menlo" w:cs="Menlo"/>
          <w:noProof/>
          <w:color w:val="000000"/>
          <w:sz w:val="21"/>
          <w:szCs w:val="21"/>
          <w:lang w:val="en-US"/>
        </w:rPr>
      </w:pPr>
      <w:del w:id="995" w:author="Willian" w:date="2017-03-08T00:13:00Z">
        <w:r w:rsidRPr="00A66496" w:rsidDel="002E607A">
          <w:rPr>
            <w:rFonts w:ascii="Menlo" w:hAnsi="Menlo" w:cs="Menlo"/>
            <w:noProof/>
            <w:color w:val="AA3391"/>
            <w:sz w:val="18"/>
            <w:szCs w:val="18"/>
            <w:lang w:val="en-US"/>
          </w:rPr>
          <w:delText>let</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successfulCircle</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3F6E74"/>
            <w:sz w:val="18"/>
            <w:szCs w:val="18"/>
            <w:lang w:val="en-US"/>
          </w:rPr>
          <w:delText>Circle</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radius</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1C00CF"/>
            <w:sz w:val="18"/>
            <w:szCs w:val="18"/>
            <w:lang w:val="en-US"/>
          </w:rPr>
          <w:delText>4.2</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name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"successful circle"</w:delText>
        </w:r>
        <w:r w:rsidRPr="00A66496" w:rsidDel="002E607A">
          <w:rPr>
            <w:rFonts w:ascii="Menlo" w:hAnsi="Menlo" w:cs="Menlo"/>
            <w:noProof/>
            <w:color w:val="000000"/>
            <w:sz w:val="18"/>
            <w:szCs w:val="18"/>
            <w:lang w:val="en-US"/>
          </w:rPr>
          <w:delText>)</w:delText>
        </w:r>
      </w:del>
    </w:p>
    <w:p w14:paraId="6AB69199" w14:textId="77777777" w:rsidR="00D05199" w:rsidRPr="00A66496" w:rsidDel="002E607A" w:rsidRDefault="00D05199" w:rsidP="001462DB">
      <w:pPr>
        <w:pStyle w:val="NormalWeb"/>
        <w:spacing w:before="0" w:beforeAutospacing="0" w:after="620" w:afterAutospacing="0"/>
        <w:ind w:left="567"/>
        <w:jc w:val="both"/>
        <w:textAlignment w:val="baseline"/>
        <w:rPr>
          <w:del w:id="996" w:author="Willian" w:date="2017-03-08T00:13:00Z"/>
          <w:rFonts w:ascii="Menlo" w:hAnsi="Menlo" w:cs="Menlo"/>
          <w:noProof/>
          <w:color w:val="000000"/>
          <w:sz w:val="21"/>
          <w:szCs w:val="21"/>
          <w:lang w:val="en-US"/>
        </w:rPr>
      </w:pPr>
      <w:del w:id="997" w:author="Willian" w:date="2017-03-08T00:13:00Z">
        <w:r w:rsidRPr="00A66496" w:rsidDel="002E607A">
          <w:rPr>
            <w:rFonts w:ascii="Menlo" w:hAnsi="Menlo" w:cs="Menlo"/>
            <w:noProof/>
            <w:color w:val="AA3391"/>
            <w:sz w:val="18"/>
            <w:szCs w:val="18"/>
            <w:lang w:val="en-US"/>
          </w:rPr>
          <w:delText>let</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failedCircle</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3F6E74"/>
            <w:sz w:val="18"/>
            <w:szCs w:val="18"/>
            <w:lang w:val="en-US"/>
          </w:rPr>
          <w:delText>Circle</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radius</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1C00CF"/>
            <w:sz w:val="18"/>
            <w:szCs w:val="18"/>
            <w:lang w:val="en-US"/>
          </w:rPr>
          <w:delText>-7</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name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"failed circle"</w:delText>
        </w:r>
        <w:r w:rsidRPr="00A66496" w:rsidDel="002E607A">
          <w:rPr>
            <w:rFonts w:ascii="Menlo" w:hAnsi="Menlo" w:cs="Menlo"/>
            <w:noProof/>
            <w:color w:val="000000"/>
            <w:sz w:val="18"/>
            <w:szCs w:val="18"/>
            <w:lang w:val="en-US"/>
          </w:rPr>
          <w:delText>)</w:delText>
        </w:r>
      </w:del>
    </w:p>
    <w:p w14:paraId="78FC7D69" w14:textId="77777777" w:rsidR="006A0976" w:rsidDel="002E607A" w:rsidRDefault="006A0976" w:rsidP="006A0976">
      <w:pPr>
        <w:rPr>
          <w:del w:id="998" w:author="Willian" w:date="2017-03-08T00:13:00Z"/>
        </w:rPr>
      </w:pPr>
      <w:del w:id="999" w:author="Willian" w:date="2017-03-08T00:13:00Z">
        <w:r w:rsidDel="002E607A">
          <w:delText xml:space="preserve">Inicializadores também possuem uma séria de modificadores. O inicializador padrão é o </w:delText>
        </w:r>
        <w:r w:rsidDel="002E607A">
          <w:rPr>
            <w:b/>
          </w:rPr>
          <w:delText xml:space="preserve">designado </w:delText>
        </w:r>
        <w:r w:rsidDel="002E607A">
          <w:delText>e este não precisa de qualquer palavra chave para determinar isto. Este inicializador atua primariamente nas classes; e todas as classes possuem definitivamente um inicializador designado, mesmo que este esteja em suas superclasses.</w:delText>
        </w:r>
      </w:del>
    </w:p>
    <w:p w14:paraId="09641564" w14:textId="77777777" w:rsidR="006A0976" w:rsidDel="002E607A" w:rsidRDefault="006A0976" w:rsidP="006A0976">
      <w:pPr>
        <w:rPr>
          <w:del w:id="1000" w:author="Willian" w:date="2017-03-08T00:13:00Z"/>
        </w:rPr>
      </w:pPr>
      <w:del w:id="1001" w:author="Willian" w:date="2017-03-08T00:13:00Z">
        <w:r w:rsidDel="002E607A">
          <w:delText xml:space="preserve">O modificador </w:delText>
        </w:r>
        <w:r w:rsidR="00A11492" w:rsidDel="002E607A">
          <w:rPr>
            <w:rFonts w:ascii="Menlo" w:hAnsi="Menlo" w:cs="Menlo"/>
            <w:noProof/>
            <w:color w:val="AA3391"/>
            <w:sz w:val="18"/>
            <w:szCs w:val="18"/>
          </w:rPr>
          <w:delText>convenience</w:delText>
        </w:r>
        <w:r w:rsidR="00A11492" w:rsidRPr="001462DB" w:rsidDel="002E607A">
          <w:rPr>
            <w:rFonts w:ascii="Menlo" w:hAnsi="Menlo" w:cs="Menlo"/>
            <w:noProof/>
            <w:sz w:val="18"/>
            <w:szCs w:val="18"/>
          </w:rPr>
          <w:delText xml:space="preserve"> </w:delText>
        </w:r>
        <w:r w:rsidDel="002E607A">
          <w:delText xml:space="preserve">ao lado do inicializador indica </w:delText>
        </w:r>
        <w:r w:rsidDel="002E607A">
          <w:rPr>
            <w:b/>
          </w:rPr>
          <w:delText xml:space="preserve">inicialização de conveniência, </w:delText>
        </w:r>
        <w:r w:rsidDel="002E607A">
          <w:delText xml:space="preserve"> ou seja, adicionam comportamento ou personalização inicial mas deve necessariamente ser chamado através de um inicializador designado.</w:delText>
        </w:r>
      </w:del>
    </w:p>
    <w:p w14:paraId="5F9554B3" w14:textId="77777777" w:rsidR="005136E6" w:rsidDel="002E607A" w:rsidRDefault="005136E6" w:rsidP="006A0976">
      <w:pPr>
        <w:rPr>
          <w:del w:id="1002" w:author="Willian" w:date="2017-03-08T00:13:00Z"/>
        </w:rPr>
      </w:pPr>
      <w:del w:id="1003" w:author="Willian" w:date="2017-03-08T00:13:00Z">
        <w:r w:rsidDel="002E607A">
          <w:delText xml:space="preserve">O </w:delText>
        </w:r>
        <w:r w:rsidR="00A11492" w:rsidDel="002E607A">
          <w:rPr>
            <w:rFonts w:ascii="Menlo" w:hAnsi="Menlo" w:cs="Menlo"/>
            <w:noProof/>
            <w:color w:val="AA3391"/>
            <w:sz w:val="18"/>
            <w:szCs w:val="18"/>
          </w:rPr>
          <w:delText>required</w:delText>
        </w:r>
        <w:r w:rsidR="00A11492" w:rsidRPr="001462DB" w:rsidDel="002E607A">
          <w:rPr>
            <w:rFonts w:ascii="Menlo" w:hAnsi="Menlo" w:cs="Menlo"/>
            <w:noProof/>
            <w:sz w:val="18"/>
            <w:szCs w:val="18"/>
          </w:rPr>
          <w:delText xml:space="preserve"> </w:delText>
        </w:r>
        <w:r w:rsidDel="002E607A">
          <w:delText>indica que cada subclasse deve implementar sua própria versão deste inicializador.</w:delText>
        </w:r>
      </w:del>
    </w:p>
    <w:p w14:paraId="7EDF39C8" w14:textId="77777777" w:rsidR="000D41DF" w:rsidDel="002E607A" w:rsidRDefault="000D41DF" w:rsidP="006A0976">
      <w:pPr>
        <w:rPr>
          <w:del w:id="1004" w:author="Willian" w:date="2017-03-08T00:13:00Z"/>
        </w:rPr>
      </w:pPr>
    </w:p>
    <w:p w14:paraId="54B896EE" w14:textId="77777777" w:rsidR="006A0976" w:rsidDel="002E607A" w:rsidRDefault="000D41DF">
      <w:pPr>
        <w:pStyle w:val="Ttulo2"/>
        <w:rPr>
          <w:del w:id="1005" w:author="Willian" w:date="2017-03-08T00:13:00Z"/>
        </w:rPr>
        <w:pPrChange w:id="1006" w:author="Willian" w:date="2016-11-04T22:39:00Z">
          <w:pPr>
            <w:pStyle w:val="Ttulo3"/>
          </w:pPr>
        </w:pPrChange>
      </w:pPr>
      <w:del w:id="1007" w:author="Willian" w:date="2017-03-08T00:13:00Z">
        <w:r w:rsidDel="002E607A">
          <w:delText>Casting</w:delText>
        </w:r>
      </w:del>
    </w:p>
    <w:p w14:paraId="48830A3E" w14:textId="77777777" w:rsidR="005136E6" w:rsidDel="002E607A" w:rsidRDefault="005136E6" w:rsidP="005136E6">
      <w:pPr>
        <w:rPr>
          <w:del w:id="1008" w:author="Willian" w:date="2017-03-08T00:13:00Z"/>
        </w:rPr>
      </w:pPr>
      <w:commentRangeStart w:id="1009"/>
      <w:del w:id="1010" w:author="Willian" w:date="2017-03-08T00:13:00Z">
        <w:r w:rsidDel="002E607A">
          <w:rPr>
            <w:b/>
          </w:rPr>
          <w:delText xml:space="preserve">Conversão de tipo </w:delText>
        </w:r>
        <w:r w:rsidDel="002E607A">
          <w:delText>(casting) é uma maneira de verificar o tipo de uma instância e trata-la como se fosse uma superclasse ou subclasse de sua própria hierarquia de classes.</w:delText>
        </w:r>
        <w:commentRangeEnd w:id="1009"/>
        <w:r w:rsidR="00F73FE3" w:rsidDel="002E607A">
          <w:rPr>
            <w:rStyle w:val="Refdecomentrio"/>
          </w:rPr>
          <w:commentReference w:id="1009"/>
        </w:r>
      </w:del>
    </w:p>
    <w:p w14:paraId="662CC7EF" w14:textId="77777777" w:rsidR="005136E6" w:rsidDel="002E607A" w:rsidRDefault="005136E6" w:rsidP="005136E6">
      <w:pPr>
        <w:rPr>
          <w:del w:id="1011" w:author="Willian" w:date="2017-03-08T00:13:00Z"/>
        </w:rPr>
      </w:pPr>
      <w:del w:id="1012" w:author="Willian" w:date="2017-03-08T00:13:00Z">
        <w:r w:rsidDel="002E607A">
          <w:delText xml:space="preserve">Nos bastidores, uma constante ou variável de um determinado tipo de classe pode realmente se referir a uma subclasse. Quando você julgar que este é o caso, pode-se tentar fazer um </w:delText>
        </w:r>
        <w:r w:rsidDel="002E607A">
          <w:rPr>
            <w:b/>
          </w:rPr>
          <w:delText>downcast</w:delText>
        </w:r>
        <w:r w:rsidDel="002E607A">
          <w:delText xml:space="preserve"> para o tipo de subclasse utilizando o operador de conversão de tipo.</w:delText>
        </w:r>
      </w:del>
    </w:p>
    <w:p w14:paraId="5EFF0CBD" w14:textId="77777777" w:rsidR="005136E6" w:rsidDel="002E607A" w:rsidRDefault="005136E6" w:rsidP="005136E6">
      <w:pPr>
        <w:rPr>
          <w:del w:id="1013" w:author="Willian" w:date="2017-03-08T00:13:00Z"/>
        </w:rPr>
      </w:pPr>
      <w:del w:id="1014" w:author="Willian" w:date="2017-03-08T00:13:00Z">
        <w:r w:rsidDel="002E607A">
          <w:delText xml:space="preserve">Mas fique atento, pois o downcasting pode falhar, pois não é garantido que o valor da variável ou constante é do tipo da subclasse que se espera. Neste caso o operador de conversão de tipo vem em duas formas diferentes. A forma opcional, </w:delText>
        </w:r>
        <w:r w:rsidR="00A11492" w:rsidRPr="00A11492" w:rsidDel="002E607A">
          <w:rPr>
            <w:rFonts w:ascii="Menlo" w:hAnsi="Menlo" w:cs="Menlo"/>
            <w:color w:val="AA3391"/>
            <w:sz w:val="18"/>
            <w:szCs w:val="18"/>
          </w:rPr>
          <w:delText>as</w:delText>
        </w:r>
        <w:r w:rsidR="00A11492" w:rsidRPr="00A11492" w:rsidDel="002E607A">
          <w:rPr>
            <w:rFonts w:ascii="Menlo" w:hAnsi="Menlo" w:cs="Menlo"/>
            <w:sz w:val="18"/>
            <w:szCs w:val="18"/>
          </w:rPr>
          <w:delText>?</w:delText>
        </w:r>
        <w:r w:rsidDel="002E607A">
          <w:delText xml:space="preserve">, retorna um valor opcional do tipo que você está tentando fazer o downcast. A forma forçada, </w:delText>
        </w:r>
        <w:r w:rsidR="00A11492" w:rsidRPr="00A11492" w:rsidDel="002E607A">
          <w:rPr>
            <w:rFonts w:ascii="Menlo" w:hAnsi="Menlo" w:cs="Menlo"/>
            <w:color w:val="AA3391"/>
            <w:sz w:val="18"/>
            <w:szCs w:val="18"/>
          </w:rPr>
          <w:delText>as</w:delText>
        </w:r>
        <w:r w:rsidR="00A11492" w:rsidDel="002E607A">
          <w:rPr>
            <w:rFonts w:ascii="Menlo" w:hAnsi="Menlo" w:cs="Menlo"/>
            <w:sz w:val="18"/>
            <w:szCs w:val="18"/>
          </w:rPr>
          <w:delText>!</w:delText>
        </w:r>
        <w:r w:rsidDel="002E607A">
          <w:delText>, tenta desencapsular o objeto sofrendo o downcasting à força.</w:delText>
        </w:r>
      </w:del>
    </w:p>
    <w:p w14:paraId="7998A498" w14:textId="77777777" w:rsidR="005136E6" w:rsidDel="002E607A" w:rsidRDefault="005136E6" w:rsidP="005136E6">
      <w:pPr>
        <w:rPr>
          <w:del w:id="1015" w:author="Willian" w:date="2017-03-08T00:13:00Z"/>
        </w:rPr>
      </w:pPr>
      <w:del w:id="1016" w:author="Willian" w:date="2017-03-08T00:13:00Z">
        <w:r w:rsidDel="002E607A">
          <w:delText>Use o operador de conversão de tipo opcional quando você não tem certeza se os downcast terá sucesso. Esta forma de operador sempre retornará um valor opcional,</w:delText>
        </w:r>
        <w:r w:rsidR="00A11492" w:rsidDel="002E607A">
          <w:delText xml:space="preserve"> e o valor será </w:delText>
        </w:r>
        <w:r w:rsidR="00A11492" w:rsidDel="002E607A">
          <w:rPr>
            <w:rFonts w:ascii="Menlo" w:hAnsi="Menlo" w:cs="Menlo"/>
            <w:color w:val="AA3391"/>
            <w:sz w:val="18"/>
            <w:szCs w:val="18"/>
          </w:rPr>
          <w:delText xml:space="preserve">nil </w:delText>
        </w:r>
        <w:r w:rsidR="00A11492" w:rsidDel="002E607A">
          <w:delText>se o downcast não for possível. Isto permite-lhe verificar se há um downcast bem-sucedido.</w:delText>
        </w:r>
      </w:del>
    </w:p>
    <w:p w14:paraId="6FEF57AC" w14:textId="77777777" w:rsidR="00A11492" w:rsidDel="002E607A" w:rsidRDefault="00A11492" w:rsidP="005136E6">
      <w:pPr>
        <w:rPr>
          <w:del w:id="1017" w:author="Willian" w:date="2017-03-08T00:13:00Z"/>
        </w:rPr>
      </w:pPr>
      <w:del w:id="1018" w:author="Willian" w:date="2017-03-08T00:13:00Z">
        <w:r w:rsidDel="002E607A">
          <w:delText>O operador de conversão de tipo forçada deve ser utilizado somente quando houver certeza se o downcast será vem sucedido. Esta forma de operador irá disparar um erro de execução (</w:delText>
        </w:r>
        <w:r w:rsidDel="002E607A">
          <w:rPr>
            <w:b/>
          </w:rPr>
          <w:delText>crash</w:delText>
        </w:r>
        <w:r w:rsidDel="002E607A">
          <w:delText>) se você tentar fazer um downcast para um tipo de classe incorreta.</w:delText>
        </w:r>
      </w:del>
    </w:p>
    <w:p w14:paraId="4C035672" w14:textId="77777777" w:rsidR="00A11492" w:rsidRPr="00A11492" w:rsidDel="002E607A" w:rsidRDefault="00A11492" w:rsidP="005136E6">
      <w:pPr>
        <w:rPr>
          <w:del w:id="1019" w:author="Willian" w:date="2017-03-08T00:13:00Z"/>
        </w:rPr>
      </w:pPr>
      <w:del w:id="1020" w:author="Willian" w:date="2017-03-08T00:13:00Z">
        <w:r w:rsidDel="002E607A">
          <w:delText>Este exemplo mostra a utilização do operador de conversão de tipo opcional para verificar se a forma de um array de formatos é um quadrado ou um triângulo. A cada correspondência de triângulos ou quadrados incrementamos um contador respectivo e fazemos print no final.</w:delText>
        </w:r>
      </w:del>
    </w:p>
    <w:p w14:paraId="37184216" w14:textId="77777777" w:rsidR="00D05199" w:rsidRPr="00A66496" w:rsidDel="002E607A" w:rsidRDefault="00D05199" w:rsidP="00A11492">
      <w:pPr>
        <w:pStyle w:val="NormalWeb"/>
        <w:spacing w:before="460" w:beforeAutospacing="0" w:after="0" w:afterAutospacing="0"/>
        <w:ind w:left="567"/>
        <w:jc w:val="both"/>
        <w:textAlignment w:val="baseline"/>
        <w:rPr>
          <w:del w:id="1021" w:author="Willian" w:date="2017-03-08T00:13:00Z"/>
          <w:rFonts w:ascii="Menlo" w:hAnsi="Menlo" w:cs="Menlo"/>
          <w:noProof/>
          <w:color w:val="000000"/>
          <w:sz w:val="21"/>
          <w:szCs w:val="21"/>
          <w:lang w:val="en-US"/>
        </w:rPr>
      </w:pPr>
      <w:del w:id="1022" w:author="Willian" w:date="2017-03-08T00:13:00Z">
        <w:r w:rsidRPr="00A66496" w:rsidDel="002E607A">
          <w:rPr>
            <w:rFonts w:ascii="Menlo" w:hAnsi="Menlo" w:cs="Menlo"/>
            <w:noProof/>
            <w:color w:val="AA3391"/>
            <w:sz w:val="18"/>
            <w:szCs w:val="18"/>
            <w:lang w:val="en-US"/>
          </w:rPr>
          <w:delText>class</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Triangle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5C2699"/>
            <w:sz w:val="18"/>
            <w:szCs w:val="18"/>
            <w:lang w:val="en-US"/>
          </w:rPr>
          <w:delText>NamedShape</w:delText>
        </w:r>
        <w:r w:rsidRPr="00A66496" w:rsidDel="002E607A">
          <w:rPr>
            <w:rFonts w:ascii="Menlo" w:hAnsi="Menlo" w:cs="Menlo"/>
            <w:noProof/>
            <w:color w:val="000000"/>
            <w:sz w:val="18"/>
            <w:szCs w:val="18"/>
            <w:lang w:val="en-US"/>
          </w:rPr>
          <w:delText xml:space="preserve"> {</w:delText>
        </w:r>
      </w:del>
    </w:p>
    <w:p w14:paraId="38AC0455" w14:textId="77777777" w:rsidR="00D05199" w:rsidRPr="00A66496" w:rsidDel="002E607A" w:rsidRDefault="00D05199" w:rsidP="00A11492">
      <w:pPr>
        <w:pStyle w:val="NormalWeb"/>
        <w:spacing w:before="0" w:beforeAutospacing="0" w:after="0" w:afterAutospacing="0"/>
        <w:ind w:left="567"/>
        <w:jc w:val="both"/>
        <w:textAlignment w:val="baseline"/>
        <w:rPr>
          <w:del w:id="1023" w:author="Willian" w:date="2017-03-08T00:13:00Z"/>
          <w:rFonts w:ascii="Menlo" w:hAnsi="Menlo" w:cs="Menlo"/>
          <w:noProof/>
          <w:color w:val="000000"/>
          <w:sz w:val="21"/>
          <w:szCs w:val="21"/>
          <w:lang w:val="en-US"/>
        </w:rPr>
      </w:pPr>
      <w:del w:id="1024"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init</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sideLength</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5C2699"/>
            <w:sz w:val="18"/>
            <w:szCs w:val="18"/>
            <w:lang w:val="en-US"/>
          </w:rPr>
          <w:delText>Double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name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5C2699"/>
            <w:sz w:val="18"/>
            <w:szCs w:val="18"/>
            <w:lang w:val="en-US"/>
          </w:rPr>
          <w:delText>String</w:delText>
        </w:r>
        <w:r w:rsidRPr="00A66496" w:rsidDel="002E607A">
          <w:rPr>
            <w:rFonts w:ascii="Menlo" w:hAnsi="Menlo" w:cs="Menlo"/>
            <w:noProof/>
            <w:color w:val="000000"/>
            <w:sz w:val="18"/>
            <w:szCs w:val="18"/>
            <w:lang w:val="en-US"/>
          </w:rPr>
          <w:delText>) {</w:delText>
        </w:r>
      </w:del>
    </w:p>
    <w:p w14:paraId="3A2F0F84" w14:textId="77777777" w:rsidR="00D05199" w:rsidRPr="00A66496" w:rsidDel="002E607A" w:rsidRDefault="00D05199" w:rsidP="00A11492">
      <w:pPr>
        <w:pStyle w:val="NormalWeb"/>
        <w:spacing w:before="0" w:beforeAutospacing="0" w:after="0" w:afterAutospacing="0"/>
        <w:ind w:left="567"/>
        <w:jc w:val="both"/>
        <w:textAlignment w:val="baseline"/>
        <w:rPr>
          <w:del w:id="1025" w:author="Willian" w:date="2017-03-08T00:13:00Z"/>
          <w:rFonts w:ascii="Menlo" w:hAnsi="Menlo" w:cs="Menlo"/>
          <w:noProof/>
          <w:color w:val="000000"/>
          <w:sz w:val="21"/>
          <w:szCs w:val="21"/>
          <w:lang w:val="en-US"/>
        </w:rPr>
      </w:pPr>
      <w:del w:id="1026"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super</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AA3391"/>
            <w:sz w:val="18"/>
            <w:szCs w:val="18"/>
            <w:lang w:val="en-US"/>
          </w:rPr>
          <w:delText>init</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name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name</w:delText>
        </w:r>
        <w:r w:rsidRPr="00A66496" w:rsidDel="002E607A">
          <w:rPr>
            <w:rFonts w:ascii="Menlo" w:hAnsi="Menlo" w:cs="Menlo"/>
            <w:noProof/>
            <w:color w:val="000000"/>
            <w:sz w:val="18"/>
            <w:szCs w:val="18"/>
            <w:lang w:val="en-US"/>
          </w:rPr>
          <w:delText>)</w:delText>
        </w:r>
      </w:del>
    </w:p>
    <w:p w14:paraId="3A72FE3D" w14:textId="77777777" w:rsidR="00D05199" w:rsidRPr="00A66496" w:rsidDel="002E607A" w:rsidRDefault="00D05199" w:rsidP="00A11492">
      <w:pPr>
        <w:pStyle w:val="NormalWeb"/>
        <w:spacing w:before="0" w:beforeAutospacing="0" w:after="0" w:afterAutospacing="0"/>
        <w:ind w:left="567"/>
        <w:jc w:val="both"/>
        <w:textAlignment w:val="baseline"/>
        <w:rPr>
          <w:del w:id="1027" w:author="Willian" w:date="2017-03-08T00:13:00Z"/>
          <w:rFonts w:ascii="Menlo" w:hAnsi="Menlo" w:cs="Menlo"/>
          <w:noProof/>
          <w:color w:val="000000"/>
          <w:sz w:val="21"/>
          <w:szCs w:val="21"/>
          <w:lang w:val="en-US"/>
        </w:rPr>
      </w:pPr>
      <w:del w:id="1028"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3F6E74"/>
            <w:sz w:val="18"/>
            <w:szCs w:val="18"/>
            <w:lang w:val="en-US"/>
          </w:rPr>
          <w:delText>numberOfSides</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1C00CF"/>
            <w:sz w:val="18"/>
            <w:szCs w:val="18"/>
            <w:lang w:val="en-US"/>
          </w:rPr>
          <w:delText>3</w:delText>
        </w:r>
      </w:del>
    </w:p>
    <w:p w14:paraId="68904858" w14:textId="77777777" w:rsidR="00D05199" w:rsidRPr="00A66496" w:rsidDel="002E607A" w:rsidRDefault="00D05199" w:rsidP="00A11492">
      <w:pPr>
        <w:pStyle w:val="NormalWeb"/>
        <w:spacing w:before="0" w:beforeAutospacing="0" w:after="0" w:afterAutospacing="0"/>
        <w:ind w:left="567"/>
        <w:jc w:val="both"/>
        <w:textAlignment w:val="baseline"/>
        <w:rPr>
          <w:del w:id="1029" w:author="Willian" w:date="2017-03-08T00:13:00Z"/>
          <w:rFonts w:ascii="Menlo" w:hAnsi="Menlo" w:cs="Menlo"/>
          <w:noProof/>
          <w:color w:val="000000"/>
          <w:sz w:val="21"/>
          <w:szCs w:val="21"/>
          <w:lang w:val="en-US"/>
        </w:rPr>
      </w:pPr>
      <w:del w:id="1030" w:author="Willian" w:date="2017-03-08T00:13:00Z">
        <w:r w:rsidRPr="00A66496" w:rsidDel="002E607A">
          <w:rPr>
            <w:rFonts w:ascii="Menlo" w:hAnsi="Menlo" w:cs="Menlo"/>
            <w:noProof/>
            <w:color w:val="000000"/>
            <w:sz w:val="18"/>
            <w:szCs w:val="18"/>
            <w:lang w:val="en-US"/>
          </w:rPr>
          <w:delText>  }</w:delText>
        </w:r>
      </w:del>
    </w:p>
    <w:p w14:paraId="02343E2D" w14:textId="77777777" w:rsidR="00D05199" w:rsidRPr="00A66496" w:rsidDel="002E607A" w:rsidRDefault="00D05199" w:rsidP="00A11492">
      <w:pPr>
        <w:pStyle w:val="NormalWeb"/>
        <w:spacing w:before="0" w:beforeAutospacing="0" w:after="0" w:afterAutospacing="0"/>
        <w:ind w:left="567"/>
        <w:jc w:val="both"/>
        <w:textAlignment w:val="baseline"/>
        <w:rPr>
          <w:del w:id="1031" w:author="Willian" w:date="2017-03-08T00:13:00Z"/>
          <w:rFonts w:ascii="Menlo" w:hAnsi="Menlo" w:cs="Menlo"/>
          <w:noProof/>
          <w:color w:val="000000"/>
          <w:sz w:val="18"/>
          <w:szCs w:val="18"/>
          <w:lang w:val="en-US"/>
        </w:rPr>
      </w:pPr>
      <w:del w:id="1032" w:author="Willian" w:date="2017-03-08T00:13:00Z">
        <w:r w:rsidRPr="00A66496" w:rsidDel="002E607A">
          <w:rPr>
            <w:rFonts w:ascii="Menlo" w:hAnsi="Menlo" w:cs="Menlo"/>
            <w:noProof/>
            <w:color w:val="000000"/>
            <w:sz w:val="18"/>
            <w:szCs w:val="18"/>
            <w:lang w:val="en-US"/>
          </w:rPr>
          <w:delText>}</w:delText>
        </w:r>
      </w:del>
    </w:p>
    <w:p w14:paraId="2941EE89" w14:textId="77777777" w:rsidR="00A11492" w:rsidRPr="00A66496" w:rsidDel="002E607A" w:rsidRDefault="00A11492" w:rsidP="00A11492">
      <w:pPr>
        <w:pStyle w:val="NormalWeb"/>
        <w:spacing w:before="0" w:beforeAutospacing="0" w:after="0" w:afterAutospacing="0"/>
        <w:ind w:left="567"/>
        <w:jc w:val="both"/>
        <w:textAlignment w:val="baseline"/>
        <w:rPr>
          <w:del w:id="1033" w:author="Willian" w:date="2017-03-08T00:13:00Z"/>
          <w:rFonts w:ascii="Menlo" w:hAnsi="Menlo" w:cs="Menlo"/>
          <w:noProof/>
          <w:color w:val="000000"/>
          <w:sz w:val="21"/>
          <w:szCs w:val="21"/>
          <w:lang w:val="en-US"/>
        </w:rPr>
      </w:pPr>
    </w:p>
    <w:p w14:paraId="6168BB5C" w14:textId="77777777" w:rsidR="00A11492" w:rsidRPr="00A66496" w:rsidDel="002E607A" w:rsidRDefault="00D05199" w:rsidP="00A11492">
      <w:pPr>
        <w:pStyle w:val="NormalWeb"/>
        <w:spacing w:before="0" w:beforeAutospacing="0" w:after="0" w:afterAutospacing="0"/>
        <w:ind w:left="567"/>
        <w:jc w:val="both"/>
        <w:textAlignment w:val="baseline"/>
        <w:rPr>
          <w:del w:id="1034" w:author="Willian" w:date="2017-03-08T00:13:00Z"/>
          <w:rFonts w:ascii="Menlo" w:hAnsi="Menlo" w:cs="Menlo"/>
          <w:noProof/>
          <w:color w:val="000000"/>
          <w:sz w:val="18"/>
          <w:szCs w:val="18"/>
          <w:lang w:val="en-US"/>
        </w:rPr>
      </w:pPr>
      <w:del w:id="1035" w:author="Willian" w:date="2017-03-08T00:13:00Z">
        <w:r w:rsidRPr="00A66496" w:rsidDel="002E607A">
          <w:rPr>
            <w:rFonts w:ascii="Menlo" w:hAnsi="Menlo" w:cs="Menlo"/>
            <w:noProof/>
            <w:color w:val="AA3391"/>
            <w:sz w:val="18"/>
            <w:szCs w:val="18"/>
            <w:lang w:val="en-US"/>
          </w:rPr>
          <w:delText>let</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shapesArray</w:delText>
        </w:r>
        <w:r w:rsidRPr="00A66496" w:rsidDel="002E607A">
          <w:rPr>
            <w:rFonts w:ascii="Menlo" w:hAnsi="Menlo" w:cs="Menlo"/>
            <w:noProof/>
            <w:color w:val="000000"/>
            <w:sz w:val="18"/>
            <w:szCs w:val="18"/>
            <w:lang w:val="en-US"/>
          </w:rPr>
          <w:delText xml:space="preserve"> = [</w:delText>
        </w:r>
      </w:del>
    </w:p>
    <w:p w14:paraId="09E8B51B" w14:textId="77777777" w:rsidR="00A11492" w:rsidRPr="00A66496" w:rsidDel="002E607A" w:rsidRDefault="00D05199" w:rsidP="00A11492">
      <w:pPr>
        <w:pStyle w:val="NormalWeb"/>
        <w:spacing w:before="0" w:beforeAutospacing="0" w:after="0" w:afterAutospacing="0"/>
        <w:ind w:left="567"/>
        <w:jc w:val="both"/>
        <w:textAlignment w:val="baseline"/>
        <w:rPr>
          <w:del w:id="1036" w:author="Willian" w:date="2017-03-08T00:13:00Z"/>
          <w:rFonts w:ascii="Menlo" w:hAnsi="Menlo" w:cs="Menlo"/>
          <w:noProof/>
          <w:color w:val="000000"/>
          <w:sz w:val="18"/>
          <w:szCs w:val="18"/>
          <w:lang w:val="en-US"/>
        </w:rPr>
      </w:pPr>
      <w:del w:id="1037" w:author="Willian" w:date="2017-03-08T00:13:00Z">
        <w:r w:rsidRPr="00A66496" w:rsidDel="002E607A">
          <w:rPr>
            <w:rFonts w:ascii="Menlo" w:hAnsi="Menlo" w:cs="Menlo"/>
            <w:noProof/>
            <w:color w:val="3F6E74"/>
            <w:sz w:val="18"/>
            <w:szCs w:val="18"/>
            <w:lang w:val="en-US"/>
          </w:rPr>
          <w:delText>Triangle</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sideLength</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1C00CF"/>
            <w:sz w:val="18"/>
            <w:szCs w:val="18"/>
            <w:lang w:val="en-US"/>
          </w:rPr>
          <w:delText>1.5</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name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"triangle1"</w:delText>
        </w:r>
        <w:r w:rsidRPr="00A66496" w:rsidDel="002E607A">
          <w:rPr>
            <w:rFonts w:ascii="Menlo" w:hAnsi="Menlo" w:cs="Menlo"/>
            <w:noProof/>
            <w:color w:val="000000"/>
            <w:sz w:val="18"/>
            <w:szCs w:val="18"/>
            <w:lang w:val="en-US"/>
          </w:rPr>
          <w:delText xml:space="preserve">), </w:delText>
        </w:r>
      </w:del>
    </w:p>
    <w:p w14:paraId="3F7889E0" w14:textId="77777777" w:rsidR="00A11492" w:rsidRPr="00A66496" w:rsidDel="002E607A" w:rsidRDefault="00D05199" w:rsidP="00A11492">
      <w:pPr>
        <w:pStyle w:val="NormalWeb"/>
        <w:spacing w:before="0" w:beforeAutospacing="0" w:after="0" w:afterAutospacing="0"/>
        <w:ind w:left="567"/>
        <w:jc w:val="both"/>
        <w:textAlignment w:val="baseline"/>
        <w:rPr>
          <w:del w:id="1038" w:author="Willian" w:date="2017-03-08T00:13:00Z"/>
          <w:rFonts w:ascii="Menlo" w:hAnsi="Menlo" w:cs="Menlo"/>
          <w:noProof/>
          <w:color w:val="000000"/>
          <w:sz w:val="18"/>
          <w:szCs w:val="18"/>
          <w:lang w:val="en-US"/>
        </w:rPr>
      </w:pPr>
      <w:del w:id="1039" w:author="Willian" w:date="2017-03-08T00:13:00Z">
        <w:r w:rsidRPr="00A66496" w:rsidDel="002E607A">
          <w:rPr>
            <w:rFonts w:ascii="Menlo" w:hAnsi="Menlo" w:cs="Menlo"/>
            <w:noProof/>
            <w:color w:val="3F6E74"/>
            <w:sz w:val="18"/>
            <w:szCs w:val="18"/>
            <w:lang w:val="en-US"/>
          </w:rPr>
          <w:delText>Triangle</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sideLength</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1C00CF"/>
            <w:sz w:val="18"/>
            <w:szCs w:val="18"/>
            <w:lang w:val="en-US"/>
          </w:rPr>
          <w:delText>4.2</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name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"triangle2"</w:delText>
        </w:r>
        <w:r w:rsidRPr="00A66496" w:rsidDel="002E607A">
          <w:rPr>
            <w:rFonts w:ascii="Menlo" w:hAnsi="Menlo" w:cs="Menlo"/>
            <w:noProof/>
            <w:color w:val="000000"/>
            <w:sz w:val="18"/>
            <w:szCs w:val="18"/>
            <w:lang w:val="en-US"/>
          </w:rPr>
          <w:delText xml:space="preserve">), </w:delText>
        </w:r>
      </w:del>
    </w:p>
    <w:p w14:paraId="0E4E31A4" w14:textId="77777777" w:rsidR="00A11492" w:rsidRPr="00A66496" w:rsidDel="002E607A" w:rsidRDefault="00D05199" w:rsidP="00A11492">
      <w:pPr>
        <w:pStyle w:val="NormalWeb"/>
        <w:spacing w:before="0" w:beforeAutospacing="0" w:after="0" w:afterAutospacing="0"/>
        <w:ind w:left="567"/>
        <w:jc w:val="both"/>
        <w:textAlignment w:val="baseline"/>
        <w:rPr>
          <w:del w:id="1040" w:author="Willian" w:date="2017-03-08T00:13:00Z"/>
          <w:rFonts w:ascii="Menlo" w:hAnsi="Menlo" w:cs="Menlo"/>
          <w:noProof/>
          <w:color w:val="000000"/>
          <w:sz w:val="18"/>
          <w:szCs w:val="18"/>
          <w:lang w:val="en-US"/>
        </w:rPr>
      </w:pPr>
      <w:del w:id="1041" w:author="Willian" w:date="2017-03-08T00:13:00Z">
        <w:r w:rsidRPr="00A66496" w:rsidDel="002E607A">
          <w:rPr>
            <w:rFonts w:ascii="Menlo" w:hAnsi="Menlo" w:cs="Menlo"/>
            <w:noProof/>
            <w:color w:val="3F6E74"/>
            <w:sz w:val="18"/>
            <w:szCs w:val="18"/>
            <w:lang w:val="en-US"/>
          </w:rPr>
          <w:delText>Square</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sideLength</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1C00CF"/>
            <w:sz w:val="18"/>
            <w:szCs w:val="18"/>
            <w:lang w:val="en-US"/>
          </w:rPr>
          <w:delText>3.2</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name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"square1"</w:delText>
        </w:r>
        <w:r w:rsidRPr="00A66496" w:rsidDel="002E607A">
          <w:rPr>
            <w:rFonts w:ascii="Menlo" w:hAnsi="Menlo" w:cs="Menlo"/>
            <w:noProof/>
            <w:color w:val="000000"/>
            <w:sz w:val="18"/>
            <w:szCs w:val="18"/>
            <w:lang w:val="en-US"/>
          </w:rPr>
          <w:delText xml:space="preserve">), </w:delText>
        </w:r>
      </w:del>
    </w:p>
    <w:p w14:paraId="68D31D31" w14:textId="77777777" w:rsidR="00A11492" w:rsidRPr="00A66496" w:rsidDel="002E607A" w:rsidRDefault="00D05199" w:rsidP="00A11492">
      <w:pPr>
        <w:pStyle w:val="NormalWeb"/>
        <w:spacing w:before="0" w:beforeAutospacing="0" w:after="0" w:afterAutospacing="0"/>
        <w:ind w:left="567"/>
        <w:jc w:val="both"/>
        <w:textAlignment w:val="baseline"/>
        <w:rPr>
          <w:del w:id="1042" w:author="Willian" w:date="2017-03-08T00:13:00Z"/>
          <w:rFonts w:ascii="Menlo" w:hAnsi="Menlo" w:cs="Menlo"/>
          <w:noProof/>
          <w:color w:val="000000"/>
          <w:sz w:val="18"/>
          <w:szCs w:val="18"/>
          <w:lang w:val="en-US"/>
        </w:rPr>
      </w:pPr>
      <w:del w:id="1043" w:author="Willian" w:date="2017-03-08T00:13:00Z">
        <w:r w:rsidRPr="00A66496" w:rsidDel="002E607A">
          <w:rPr>
            <w:rFonts w:ascii="Menlo" w:hAnsi="Menlo" w:cs="Menlo"/>
            <w:noProof/>
            <w:color w:val="3F6E74"/>
            <w:sz w:val="18"/>
            <w:szCs w:val="18"/>
            <w:lang w:val="en-US"/>
          </w:rPr>
          <w:delText>Square</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sideLength</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1C00CF"/>
            <w:sz w:val="18"/>
            <w:szCs w:val="18"/>
            <w:lang w:val="en-US"/>
          </w:rPr>
          <w:delText>2.7</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name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"square2"</w:delText>
        </w:r>
        <w:r w:rsidRPr="00A66496" w:rsidDel="002E607A">
          <w:rPr>
            <w:rFonts w:ascii="Menlo" w:hAnsi="Menlo" w:cs="Menlo"/>
            <w:noProof/>
            <w:color w:val="000000"/>
            <w:sz w:val="18"/>
            <w:szCs w:val="18"/>
            <w:lang w:val="en-US"/>
          </w:rPr>
          <w:delText>)</w:delText>
        </w:r>
      </w:del>
    </w:p>
    <w:p w14:paraId="0613DEFC" w14:textId="77777777" w:rsidR="00D05199" w:rsidRPr="00A66496" w:rsidDel="002E607A" w:rsidRDefault="00D05199" w:rsidP="00A11492">
      <w:pPr>
        <w:pStyle w:val="NormalWeb"/>
        <w:spacing w:before="0" w:beforeAutospacing="0" w:after="0" w:afterAutospacing="0"/>
        <w:ind w:left="567"/>
        <w:jc w:val="both"/>
        <w:textAlignment w:val="baseline"/>
        <w:rPr>
          <w:del w:id="1044" w:author="Willian" w:date="2017-03-08T00:13:00Z"/>
          <w:rFonts w:ascii="Menlo" w:hAnsi="Menlo" w:cs="Menlo"/>
          <w:noProof/>
          <w:color w:val="000000"/>
          <w:sz w:val="18"/>
          <w:szCs w:val="18"/>
          <w:lang w:val="en-US"/>
        </w:rPr>
      </w:pPr>
      <w:del w:id="1045" w:author="Willian" w:date="2017-03-08T00:13:00Z">
        <w:r w:rsidRPr="00A66496" w:rsidDel="002E607A">
          <w:rPr>
            <w:rFonts w:ascii="Menlo" w:hAnsi="Menlo" w:cs="Menlo"/>
            <w:noProof/>
            <w:color w:val="000000"/>
            <w:sz w:val="18"/>
            <w:szCs w:val="18"/>
            <w:lang w:val="en-US"/>
          </w:rPr>
          <w:delText>]</w:delText>
        </w:r>
      </w:del>
    </w:p>
    <w:p w14:paraId="435E1887" w14:textId="77777777" w:rsidR="00A11492" w:rsidRPr="00A66496" w:rsidDel="002E607A" w:rsidRDefault="00A11492" w:rsidP="00A11492">
      <w:pPr>
        <w:pStyle w:val="NormalWeb"/>
        <w:spacing w:before="0" w:beforeAutospacing="0" w:after="0" w:afterAutospacing="0"/>
        <w:ind w:left="567"/>
        <w:jc w:val="both"/>
        <w:textAlignment w:val="baseline"/>
        <w:rPr>
          <w:del w:id="1046" w:author="Willian" w:date="2017-03-08T00:13:00Z"/>
          <w:rFonts w:ascii="Menlo" w:hAnsi="Menlo" w:cs="Menlo"/>
          <w:noProof/>
          <w:color w:val="000000"/>
          <w:sz w:val="21"/>
          <w:szCs w:val="21"/>
          <w:lang w:val="en-US"/>
        </w:rPr>
      </w:pPr>
    </w:p>
    <w:p w14:paraId="0BDFC89D" w14:textId="77777777" w:rsidR="00D05199" w:rsidRPr="00A66496" w:rsidDel="002E607A" w:rsidRDefault="00D05199" w:rsidP="00A11492">
      <w:pPr>
        <w:pStyle w:val="NormalWeb"/>
        <w:spacing w:before="0" w:beforeAutospacing="0" w:after="0" w:afterAutospacing="0"/>
        <w:ind w:left="567"/>
        <w:jc w:val="both"/>
        <w:textAlignment w:val="baseline"/>
        <w:rPr>
          <w:del w:id="1047" w:author="Willian" w:date="2017-03-08T00:13:00Z"/>
          <w:rFonts w:ascii="Menlo" w:hAnsi="Menlo" w:cs="Menlo"/>
          <w:noProof/>
          <w:color w:val="000000"/>
          <w:sz w:val="21"/>
          <w:szCs w:val="21"/>
          <w:lang w:val="en-US"/>
        </w:rPr>
      </w:pPr>
      <w:del w:id="1048" w:author="Willian" w:date="2017-03-08T00:13:00Z">
        <w:r w:rsidRPr="00A66496" w:rsidDel="002E607A">
          <w:rPr>
            <w:rFonts w:ascii="Menlo" w:hAnsi="Menlo" w:cs="Menlo"/>
            <w:noProof/>
            <w:color w:val="AA3391"/>
            <w:sz w:val="18"/>
            <w:szCs w:val="18"/>
            <w:lang w:val="en-US"/>
          </w:rPr>
          <w:delText>var</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squares</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1C00CF"/>
            <w:sz w:val="18"/>
            <w:szCs w:val="18"/>
            <w:lang w:val="en-US"/>
          </w:rPr>
          <w:delText>0</w:delText>
        </w:r>
      </w:del>
    </w:p>
    <w:p w14:paraId="231FF326" w14:textId="77777777" w:rsidR="00D05199" w:rsidRPr="00A66496" w:rsidDel="002E607A" w:rsidRDefault="00D05199" w:rsidP="00A11492">
      <w:pPr>
        <w:pStyle w:val="NormalWeb"/>
        <w:spacing w:before="0" w:beforeAutospacing="0" w:after="0" w:afterAutospacing="0"/>
        <w:ind w:left="567"/>
        <w:jc w:val="both"/>
        <w:textAlignment w:val="baseline"/>
        <w:rPr>
          <w:del w:id="1049" w:author="Willian" w:date="2017-03-08T00:13:00Z"/>
          <w:rFonts w:ascii="Menlo" w:hAnsi="Menlo" w:cs="Menlo"/>
          <w:noProof/>
          <w:color w:val="000000"/>
          <w:sz w:val="21"/>
          <w:szCs w:val="21"/>
          <w:lang w:val="en-US"/>
        </w:rPr>
      </w:pPr>
      <w:del w:id="1050" w:author="Willian" w:date="2017-03-08T00:13:00Z">
        <w:r w:rsidRPr="00A66496" w:rsidDel="002E607A">
          <w:rPr>
            <w:rFonts w:ascii="Menlo" w:hAnsi="Menlo" w:cs="Menlo"/>
            <w:noProof/>
            <w:color w:val="AA3391"/>
            <w:sz w:val="18"/>
            <w:szCs w:val="18"/>
            <w:lang w:val="en-US"/>
          </w:rPr>
          <w:delText>var</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triangles</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1C00CF"/>
            <w:sz w:val="18"/>
            <w:szCs w:val="18"/>
            <w:lang w:val="en-US"/>
          </w:rPr>
          <w:delText>0</w:delText>
        </w:r>
      </w:del>
    </w:p>
    <w:p w14:paraId="1BBFB08E" w14:textId="77777777" w:rsidR="00D05199" w:rsidRPr="00A66496" w:rsidDel="002E607A" w:rsidRDefault="00D05199" w:rsidP="00A11492">
      <w:pPr>
        <w:pStyle w:val="NormalWeb"/>
        <w:spacing w:before="0" w:beforeAutospacing="0" w:after="0" w:afterAutospacing="0"/>
        <w:ind w:left="567"/>
        <w:jc w:val="both"/>
        <w:textAlignment w:val="baseline"/>
        <w:rPr>
          <w:del w:id="1051" w:author="Willian" w:date="2017-03-08T00:13:00Z"/>
          <w:rFonts w:ascii="Menlo" w:hAnsi="Menlo" w:cs="Menlo"/>
          <w:noProof/>
          <w:color w:val="000000"/>
          <w:sz w:val="21"/>
          <w:szCs w:val="21"/>
          <w:lang w:val="en-US"/>
        </w:rPr>
      </w:pPr>
      <w:del w:id="1052" w:author="Willian" w:date="2017-03-08T00:13:00Z">
        <w:r w:rsidRPr="00A66496" w:rsidDel="002E607A">
          <w:rPr>
            <w:rFonts w:ascii="Menlo" w:hAnsi="Menlo" w:cs="Menlo"/>
            <w:noProof/>
            <w:color w:val="AA3391"/>
            <w:sz w:val="18"/>
            <w:szCs w:val="18"/>
            <w:lang w:val="en-US"/>
          </w:rPr>
          <w:delText>for</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shape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AA3391"/>
            <w:sz w:val="18"/>
            <w:szCs w:val="18"/>
            <w:lang w:val="en-US"/>
          </w:rPr>
          <w:delText>in</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shapesArray</w:delText>
        </w:r>
        <w:r w:rsidRPr="00A66496" w:rsidDel="002E607A">
          <w:rPr>
            <w:rFonts w:ascii="Menlo" w:hAnsi="Menlo" w:cs="Menlo"/>
            <w:noProof/>
            <w:color w:val="000000"/>
            <w:sz w:val="18"/>
            <w:szCs w:val="18"/>
            <w:lang w:val="en-US"/>
          </w:rPr>
          <w:delText xml:space="preserve"> {</w:delText>
        </w:r>
      </w:del>
    </w:p>
    <w:p w14:paraId="23E4F075" w14:textId="77777777" w:rsidR="00D05199" w:rsidRPr="00A66496" w:rsidDel="002E607A" w:rsidRDefault="00D05199" w:rsidP="00A11492">
      <w:pPr>
        <w:pStyle w:val="NormalWeb"/>
        <w:spacing w:before="0" w:beforeAutospacing="0" w:after="0" w:afterAutospacing="0"/>
        <w:ind w:left="567"/>
        <w:jc w:val="both"/>
        <w:textAlignment w:val="baseline"/>
        <w:rPr>
          <w:del w:id="1053" w:author="Willian" w:date="2017-03-08T00:13:00Z"/>
          <w:rFonts w:ascii="Menlo" w:hAnsi="Menlo" w:cs="Menlo"/>
          <w:noProof/>
          <w:color w:val="000000"/>
          <w:sz w:val="21"/>
          <w:szCs w:val="21"/>
          <w:lang w:val="en-US"/>
        </w:rPr>
      </w:pPr>
      <w:del w:id="1054"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if</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AA3391"/>
            <w:sz w:val="18"/>
            <w:szCs w:val="18"/>
            <w:lang w:val="en-US"/>
          </w:rPr>
          <w:delText>let</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square</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3F6E74"/>
            <w:sz w:val="18"/>
            <w:szCs w:val="18"/>
            <w:lang w:val="en-US"/>
          </w:rPr>
          <w:delText>shape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AA3391"/>
            <w:sz w:val="18"/>
            <w:szCs w:val="18"/>
            <w:lang w:val="en-US"/>
          </w:rPr>
          <w:delText>as</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5C2699"/>
            <w:sz w:val="18"/>
            <w:szCs w:val="18"/>
            <w:lang w:val="en-US"/>
          </w:rPr>
          <w:delText>Square</w:delText>
        </w:r>
        <w:r w:rsidRPr="00A66496" w:rsidDel="002E607A">
          <w:rPr>
            <w:rFonts w:ascii="Menlo" w:hAnsi="Menlo" w:cs="Menlo"/>
            <w:noProof/>
            <w:color w:val="000000"/>
            <w:sz w:val="18"/>
            <w:szCs w:val="18"/>
            <w:lang w:val="en-US"/>
          </w:rPr>
          <w:delText xml:space="preserve"> {</w:delText>
        </w:r>
      </w:del>
    </w:p>
    <w:p w14:paraId="20E98D2D" w14:textId="77777777" w:rsidR="00D05199" w:rsidRPr="00A66496" w:rsidDel="002E607A" w:rsidRDefault="00D05199" w:rsidP="00A11492">
      <w:pPr>
        <w:pStyle w:val="NormalWeb"/>
        <w:spacing w:before="0" w:beforeAutospacing="0" w:after="0" w:afterAutospacing="0"/>
        <w:ind w:left="567"/>
        <w:jc w:val="both"/>
        <w:textAlignment w:val="baseline"/>
        <w:rPr>
          <w:del w:id="1055" w:author="Willian" w:date="2017-03-08T00:13:00Z"/>
          <w:rFonts w:ascii="Menlo" w:hAnsi="Menlo" w:cs="Menlo"/>
          <w:noProof/>
          <w:color w:val="000000"/>
          <w:sz w:val="21"/>
          <w:szCs w:val="21"/>
          <w:lang w:val="en-US"/>
        </w:rPr>
      </w:pPr>
      <w:del w:id="1056"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3F6E74"/>
            <w:sz w:val="18"/>
            <w:szCs w:val="18"/>
            <w:lang w:val="en-US"/>
          </w:rPr>
          <w:delText>squares</w:delText>
        </w:r>
        <w:r w:rsidRPr="00A66496" w:rsidDel="002E607A">
          <w:rPr>
            <w:rFonts w:ascii="Menlo" w:hAnsi="Menlo" w:cs="Menlo"/>
            <w:noProof/>
            <w:color w:val="000000"/>
            <w:sz w:val="18"/>
            <w:szCs w:val="18"/>
            <w:lang w:val="en-US"/>
          </w:rPr>
          <w:delText>++</w:delText>
        </w:r>
      </w:del>
    </w:p>
    <w:p w14:paraId="3AD9B491" w14:textId="77777777" w:rsidR="00D05199" w:rsidRPr="00A66496" w:rsidDel="002E607A" w:rsidRDefault="00D05199" w:rsidP="00A11492">
      <w:pPr>
        <w:pStyle w:val="NormalWeb"/>
        <w:spacing w:before="0" w:beforeAutospacing="0" w:after="0" w:afterAutospacing="0"/>
        <w:ind w:left="567"/>
        <w:jc w:val="both"/>
        <w:textAlignment w:val="baseline"/>
        <w:rPr>
          <w:del w:id="1057" w:author="Willian" w:date="2017-03-08T00:13:00Z"/>
          <w:rFonts w:ascii="Menlo" w:hAnsi="Menlo" w:cs="Menlo"/>
          <w:noProof/>
          <w:color w:val="000000"/>
          <w:sz w:val="21"/>
          <w:szCs w:val="21"/>
          <w:lang w:val="en-US"/>
        </w:rPr>
      </w:pPr>
      <w:del w:id="1058" w:author="Willian" w:date="2017-03-08T00:13:00Z">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AA3391"/>
            <w:sz w:val="18"/>
            <w:szCs w:val="18"/>
            <w:lang w:val="en-US"/>
          </w:rPr>
          <w:delText>else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AA3391"/>
            <w:sz w:val="18"/>
            <w:szCs w:val="18"/>
            <w:lang w:val="en-US"/>
          </w:rPr>
          <w:delText>if</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AA3391"/>
            <w:sz w:val="18"/>
            <w:szCs w:val="18"/>
            <w:lang w:val="en-US"/>
          </w:rPr>
          <w:delText>let</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triangle</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3F6E74"/>
            <w:sz w:val="18"/>
            <w:szCs w:val="18"/>
            <w:lang w:val="en-US"/>
          </w:rPr>
          <w:delText>shape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AA3391"/>
            <w:sz w:val="18"/>
            <w:szCs w:val="18"/>
            <w:lang w:val="en-US"/>
          </w:rPr>
          <w:delText>as</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5C2699"/>
            <w:sz w:val="18"/>
            <w:szCs w:val="18"/>
            <w:lang w:val="en-US"/>
          </w:rPr>
          <w:delText>Triangle</w:delText>
        </w:r>
        <w:r w:rsidRPr="00A66496" w:rsidDel="002E607A">
          <w:rPr>
            <w:rFonts w:ascii="Menlo" w:hAnsi="Menlo" w:cs="Menlo"/>
            <w:noProof/>
            <w:color w:val="000000"/>
            <w:sz w:val="18"/>
            <w:szCs w:val="18"/>
            <w:lang w:val="en-US"/>
          </w:rPr>
          <w:delText xml:space="preserve"> {</w:delText>
        </w:r>
      </w:del>
    </w:p>
    <w:p w14:paraId="4CF0E183" w14:textId="77777777" w:rsidR="00D05199" w:rsidRPr="00A66496" w:rsidDel="002E607A" w:rsidRDefault="00D05199" w:rsidP="00A11492">
      <w:pPr>
        <w:pStyle w:val="NormalWeb"/>
        <w:spacing w:before="0" w:beforeAutospacing="0" w:after="0" w:afterAutospacing="0"/>
        <w:ind w:left="567"/>
        <w:jc w:val="both"/>
        <w:textAlignment w:val="baseline"/>
        <w:rPr>
          <w:del w:id="1059" w:author="Willian" w:date="2017-03-08T00:13:00Z"/>
          <w:rFonts w:ascii="Menlo" w:hAnsi="Menlo" w:cs="Menlo"/>
          <w:noProof/>
          <w:color w:val="000000"/>
          <w:sz w:val="21"/>
          <w:szCs w:val="21"/>
          <w:lang w:val="en-US"/>
        </w:rPr>
      </w:pPr>
      <w:del w:id="1060"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3F6E74"/>
            <w:sz w:val="18"/>
            <w:szCs w:val="18"/>
            <w:lang w:val="en-US"/>
          </w:rPr>
          <w:delText>triangles</w:delText>
        </w:r>
        <w:r w:rsidRPr="00A66496" w:rsidDel="002E607A">
          <w:rPr>
            <w:rFonts w:ascii="Menlo" w:hAnsi="Menlo" w:cs="Menlo"/>
            <w:noProof/>
            <w:color w:val="000000"/>
            <w:sz w:val="18"/>
            <w:szCs w:val="18"/>
            <w:lang w:val="en-US"/>
          </w:rPr>
          <w:delText>++</w:delText>
        </w:r>
      </w:del>
    </w:p>
    <w:p w14:paraId="50083954" w14:textId="77777777" w:rsidR="00D05199" w:rsidRPr="00A66496" w:rsidDel="002E607A" w:rsidRDefault="00D05199" w:rsidP="00A11492">
      <w:pPr>
        <w:pStyle w:val="NormalWeb"/>
        <w:spacing w:before="0" w:beforeAutospacing="0" w:after="0" w:afterAutospacing="0"/>
        <w:ind w:left="567"/>
        <w:jc w:val="both"/>
        <w:textAlignment w:val="baseline"/>
        <w:rPr>
          <w:del w:id="1061" w:author="Willian" w:date="2017-03-08T00:13:00Z"/>
          <w:rFonts w:ascii="Menlo" w:hAnsi="Menlo" w:cs="Menlo"/>
          <w:noProof/>
          <w:color w:val="000000"/>
          <w:sz w:val="21"/>
          <w:szCs w:val="21"/>
          <w:lang w:val="en-US"/>
        </w:rPr>
      </w:pPr>
      <w:del w:id="1062" w:author="Willian" w:date="2017-03-08T00:13:00Z">
        <w:r w:rsidRPr="00A66496" w:rsidDel="002E607A">
          <w:rPr>
            <w:rFonts w:ascii="Menlo" w:hAnsi="Menlo" w:cs="Menlo"/>
            <w:noProof/>
            <w:color w:val="000000"/>
            <w:sz w:val="18"/>
            <w:szCs w:val="18"/>
            <w:lang w:val="en-US"/>
          </w:rPr>
          <w:delText>  }</w:delText>
        </w:r>
      </w:del>
    </w:p>
    <w:p w14:paraId="668C2414" w14:textId="77777777" w:rsidR="00D05199" w:rsidRPr="00A66496" w:rsidDel="002E607A" w:rsidRDefault="00D05199" w:rsidP="00A11492">
      <w:pPr>
        <w:pStyle w:val="NormalWeb"/>
        <w:spacing w:before="0" w:beforeAutospacing="0" w:after="0" w:afterAutospacing="0"/>
        <w:ind w:left="567"/>
        <w:jc w:val="both"/>
        <w:textAlignment w:val="baseline"/>
        <w:rPr>
          <w:del w:id="1063" w:author="Willian" w:date="2017-03-08T00:13:00Z"/>
          <w:rFonts w:ascii="Menlo" w:hAnsi="Menlo" w:cs="Menlo"/>
          <w:noProof/>
          <w:color w:val="000000"/>
          <w:sz w:val="21"/>
          <w:szCs w:val="21"/>
          <w:lang w:val="en-US"/>
        </w:rPr>
      </w:pPr>
      <w:del w:id="1064" w:author="Willian" w:date="2017-03-08T00:13:00Z">
        <w:r w:rsidRPr="00A66496" w:rsidDel="002E607A">
          <w:rPr>
            <w:rFonts w:ascii="Menlo" w:hAnsi="Menlo" w:cs="Menlo"/>
            <w:noProof/>
            <w:color w:val="000000"/>
            <w:sz w:val="18"/>
            <w:szCs w:val="18"/>
            <w:lang w:val="en-US"/>
          </w:rPr>
          <w:delText>}</w:delText>
        </w:r>
      </w:del>
    </w:p>
    <w:p w14:paraId="295107EE" w14:textId="77777777" w:rsidR="00D05199" w:rsidRPr="00A66496" w:rsidDel="002E607A" w:rsidRDefault="00D05199" w:rsidP="00A11492">
      <w:pPr>
        <w:pStyle w:val="NormalWeb"/>
        <w:spacing w:before="0" w:beforeAutospacing="0" w:after="620" w:afterAutospacing="0"/>
        <w:ind w:left="567"/>
        <w:jc w:val="both"/>
        <w:textAlignment w:val="baseline"/>
        <w:rPr>
          <w:del w:id="1065" w:author="Willian" w:date="2017-03-08T00:13:00Z"/>
          <w:rFonts w:ascii="Menlo" w:hAnsi="Menlo" w:cs="Menlo"/>
          <w:noProof/>
          <w:color w:val="000000"/>
          <w:sz w:val="18"/>
          <w:szCs w:val="18"/>
          <w:lang w:val="en-US"/>
        </w:rPr>
      </w:pPr>
      <w:del w:id="1066" w:author="Willian" w:date="2017-03-08T00:13:00Z">
        <w:r w:rsidRPr="00A66496" w:rsidDel="002E607A">
          <w:rPr>
            <w:rFonts w:ascii="Menlo" w:hAnsi="Menlo" w:cs="Menlo"/>
            <w:noProof/>
            <w:color w:val="3F6E74"/>
            <w:sz w:val="18"/>
            <w:szCs w:val="18"/>
            <w:lang w:val="en-US"/>
          </w:rPr>
          <w:delText>print</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C41A16"/>
            <w:sz w:val="18"/>
            <w:szCs w:val="18"/>
            <w:lang w:val="en-US"/>
          </w:rPr>
          <w:delText>"</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squares</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C41A16"/>
            <w:sz w:val="18"/>
            <w:szCs w:val="18"/>
            <w:lang w:val="en-US"/>
          </w:rPr>
          <w:delText xml:space="preserve"> squares and </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triangles</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C41A16"/>
            <w:sz w:val="18"/>
            <w:szCs w:val="18"/>
            <w:lang w:val="en-US"/>
          </w:rPr>
          <w:delText xml:space="preserve"> triangles."</w:delText>
        </w:r>
        <w:r w:rsidRPr="00A66496" w:rsidDel="002E607A">
          <w:rPr>
            <w:rFonts w:ascii="Menlo" w:hAnsi="Menlo" w:cs="Menlo"/>
            <w:noProof/>
            <w:color w:val="000000"/>
            <w:sz w:val="18"/>
            <w:szCs w:val="18"/>
            <w:lang w:val="en-US"/>
          </w:rPr>
          <w:delText>)</w:delText>
        </w:r>
      </w:del>
    </w:p>
    <w:p w14:paraId="24AA082F" w14:textId="77777777" w:rsidR="00A11492" w:rsidRPr="00A11492" w:rsidDel="002E607A" w:rsidRDefault="00A11492" w:rsidP="00A11492">
      <w:pPr>
        <w:pStyle w:val="Dica"/>
        <w:rPr>
          <w:del w:id="1067" w:author="Willian" w:date="2017-03-08T00:13:00Z"/>
          <w:noProof/>
        </w:rPr>
      </w:pPr>
      <w:del w:id="1068" w:author="Willian" w:date="2017-03-08T00:13:00Z">
        <w:r w:rsidDel="002E607A">
          <w:rPr>
            <w:noProof/>
          </w:rPr>
          <w:delText xml:space="preserve">DICA: </w:delText>
        </w:r>
        <w:r w:rsidRPr="00A11492" w:rsidDel="002E607A">
          <w:rPr>
            <w:b w:val="0"/>
            <w:noProof/>
          </w:rPr>
          <w:delText xml:space="preserve">Tente substituir </w:delText>
        </w:r>
        <w:r w:rsidRPr="00A11492" w:rsidDel="002E607A">
          <w:rPr>
            <w:rFonts w:ascii="Menlo" w:hAnsi="Menlo" w:cs="Menlo"/>
            <w:b w:val="0"/>
            <w:noProof/>
            <w:color w:val="AA3391"/>
            <w:sz w:val="18"/>
            <w:szCs w:val="18"/>
          </w:rPr>
          <w:delText>as</w:delText>
        </w:r>
        <w:r w:rsidRPr="00A11492" w:rsidDel="002E607A">
          <w:rPr>
            <w:rFonts w:ascii="Menlo" w:hAnsi="Menlo" w:cs="Menlo"/>
            <w:b w:val="0"/>
            <w:noProof/>
            <w:color w:val="000000"/>
            <w:sz w:val="18"/>
            <w:szCs w:val="18"/>
          </w:rPr>
          <w:delText>?</w:delText>
        </w:r>
        <w:r w:rsidDel="002E607A">
          <w:rPr>
            <w:rFonts w:ascii="Menlo" w:hAnsi="Menlo" w:cs="Menlo"/>
            <w:noProof/>
            <w:color w:val="000000"/>
            <w:sz w:val="18"/>
            <w:szCs w:val="18"/>
          </w:rPr>
          <w:delText xml:space="preserve"> </w:delText>
        </w:r>
        <w:r w:rsidRPr="00A11492" w:rsidDel="002E607A">
          <w:rPr>
            <w:b w:val="0"/>
            <w:noProof/>
          </w:rPr>
          <w:delText>com</w:delText>
        </w:r>
        <w:r w:rsidRPr="00A11492" w:rsidDel="002E607A">
          <w:rPr>
            <w:rFonts w:ascii="Menlo" w:hAnsi="Menlo" w:cs="Menlo"/>
            <w:noProof/>
            <w:color w:val="AA3391"/>
            <w:sz w:val="18"/>
            <w:szCs w:val="18"/>
          </w:rPr>
          <w:delText xml:space="preserve"> </w:delText>
        </w:r>
        <w:r w:rsidRPr="00A11492" w:rsidDel="002E607A">
          <w:rPr>
            <w:rFonts w:ascii="Menlo" w:hAnsi="Menlo" w:cs="Menlo"/>
            <w:b w:val="0"/>
            <w:noProof/>
            <w:color w:val="AA3391"/>
            <w:sz w:val="18"/>
            <w:szCs w:val="18"/>
          </w:rPr>
          <w:delText>as</w:delText>
        </w:r>
        <w:r w:rsidRPr="00A11492" w:rsidDel="002E607A">
          <w:rPr>
            <w:rFonts w:ascii="Menlo" w:hAnsi="Menlo" w:cs="Menlo"/>
            <w:b w:val="0"/>
            <w:noProof/>
            <w:color w:val="000000"/>
            <w:sz w:val="18"/>
            <w:szCs w:val="18"/>
          </w:rPr>
          <w:delText>!</w:delText>
        </w:r>
        <w:r w:rsidRPr="00A11492" w:rsidDel="002E607A">
          <w:rPr>
            <w:b w:val="0"/>
            <w:noProof/>
          </w:rPr>
          <w:delText>. O erro que você recebe?</w:delText>
        </w:r>
      </w:del>
    </w:p>
    <w:p w14:paraId="2A08BAEF" w14:textId="77777777" w:rsidR="00A11492" w:rsidDel="002E607A" w:rsidRDefault="00A11492" w:rsidP="00D05199">
      <w:pPr>
        <w:pStyle w:val="NormalWeb"/>
        <w:spacing w:before="0" w:beforeAutospacing="0" w:after="220" w:afterAutospacing="0"/>
        <w:jc w:val="both"/>
        <w:rPr>
          <w:del w:id="1069" w:author="Willian" w:date="2017-03-08T00:13:00Z"/>
          <w:rFonts w:ascii="Arial" w:hAnsi="Arial" w:cs="Arial"/>
          <w:color w:val="414141"/>
          <w:sz w:val="21"/>
          <w:szCs w:val="21"/>
        </w:rPr>
      </w:pPr>
    </w:p>
    <w:p w14:paraId="2BF81DB8" w14:textId="77777777" w:rsidR="00A11492" w:rsidDel="002E607A" w:rsidRDefault="00A11492" w:rsidP="00A11492">
      <w:pPr>
        <w:pStyle w:val="Ttulo2"/>
        <w:rPr>
          <w:del w:id="1070" w:author="Willian" w:date="2017-03-08T00:13:00Z"/>
        </w:rPr>
      </w:pPr>
      <w:del w:id="1071" w:author="Willian" w:date="2017-03-08T00:13:00Z">
        <w:r w:rsidRPr="00A11492" w:rsidDel="002E607A">
          <w:delText>Enumerações e estruturas</w:delText>
        </w:r>
      </w:del>
    </w:p>
    <w:p w14:paraId="6898ECD7" w14:textId="77777777" w:rsidR="00D05199" w:rsidDel="002E607A" w:rsidRDefault="00D05199" w:rsidP="000D41DF">
      <w:pPr>
        <w:rPr>
          <w:del w:id="1072" w:author="Willian" w:date="2017-03-08T00:13:00Z"/>
        </w:rPr>
      </w:pPr>
      <w:del w:id="1073" w:author="Willian" w:date="2017-03-08T00:13:00Z">
        <w:r w:rsidDel="002E607A">
          <w:delText xml:space="preserve">Classes não são as únicas maneiras de definir tipos de dados </w:delText>
        </w:r>
        <w:r w:rsidR="000D41DF" w:rsidDel="002E607A">
          <w:delText>em</w:delText>
        </w:r>
        <w:r w:rsidDel="002E607A">
          <w:delText xml:space="preserve"> Swift. Enumerações e estruturas têm capacidades semelhantes às </w:delText>
        </w:r>
        <w:r w:rsidR="000D41DF" w:rsidDel="002E607A">
          <w:delText>classes</w:delText>
        </w:r>
        <w:r w:rsidDel="002E607A">
          <w:delText>, mas pode</w:delText>
        </w:r>
        <w:r w:rsidR="000D41DF" w:rsidDel="002E607A">
          <w:delText>m ser uteis</w:delText>
        </w:r>
        <w:r w:rsidDel="002E607A">
          <w:delText xml:space="preserve"> em diferentes contextos.</w:delText>
        </w:r>
      </w:del>
    </w:p>
    <w:p w14:paraId="4DC2DB82" w14:textId="77777777" w:rsidR="000D41DF" w:rsidDel="002E607A" w:rsidRDefault="00B54CFE" w:rsidP="00B54CFE">
      <w:pPr>
        <w:pStyle w:val="Ttulo3"/>
        <w:rPr>
          <w:del w:id="1074" w:author="Willian" w:date="2017-03-08T00:13:00Z"/>
        </w:rPr>
      </w:pPr>
      <w:del w:id="1075" w:author="Willian" w:date="2017-03-08T00:13:00Z">
        <w:r w:rsidDel="002E607A">
          <w:delText xml:space="preserve">Enumerações </w:delText>
        </w:r>
      </w:del>
    </w:p>
    <w:p w14:paraId="476BD72E" w14:textId="77777777" w:rsidR="00B54CFE" w:rsidDel="002E607A" w:rsidRDefault="00B54CFE" w:rsidP="00B54CFE">
      <w:pPr>
        <w:rPr>
          <w:del w:id="1076" w:author="Willian" w:date="2017-03-08T00:13:00Z"/>
        </w:rPr>
      </w:pPr>
      <w:del w:id="1077" w:author="Willian" w:date="2017-03-08T00:13:00Z">
        <w:r w:rsidDel="002E607A">
          <w:rPr>
            <w:b/>
          </w:rPr>
          <w:delText xml:space="preserve">Enumerações </w:delText>
        </w:r>
        <w:r w:rsidDel="002E607A">
          <w:delText>definem um tipo comum para um grupo de valores relacionados e nos permite trabalhar com estes valores de uma maneira segura em nosso código. Enumerações podem ter métodos associados a elas.</w:delText>
        </w:r>
      </w:del>
    </w:p>
    <w:p w14:paraId="0F2AC818" w14:textId="77777777" w:rsidR="00B54CFE" w:rsidRPr="00B54CFE" w:rsidDel="002E607A" w:rsidRDefault="00B54CFE" w:rsidP="00B54CFE">
      <w:pPr>
        <w:rPr>
          <w:del w:id="1078" w:author="Willian" w:date="2017-03-08T00:13:00Z"/>
        </w:rPr>
      </w:pPr>
      <w:del w:id="1079" w:author="Willian" w:date="2017-03-08T00:13:00Z">
        <w:r w:rsidDel="002E607A">
          <w:delText xml:space="preserve">Use </w:delText>
        </w:r>
        <w:r w:rsidR="00D24C3A" w:rsidRPr="00D24C3A" w:rsidDel="002E607A">
          <w:rPr>
            <w:rFonts w:ascii="Menlo" w:hAnsi="Menlo" w:cs="Menlo"/>
            <w:color w:val="AA3391"/>
            <w:sz w:val="18"/>
            <w:szCs w:val="18"/>
          </w:rPr>
          <w:delText>enum</w:delText>
        </w:r>
        <w:r w:rsidR="00D24C3A" w:rsidRPr="00D24C3A" w:rsidDel="002E607A">
          <w:rPr>
            <w:rFonts w:ascii="Menlo" w:hAnsi="Menlo" w:cs="Menlo"/>
            <w:sz w:val="18"/>
            <w:szCs w:val="18"/>
          </w:rPr>
          <w:delText xml:space="preserve"> </w:delText>
        </w:r>
        <w:r w:rsidDel="002E607A">
          <w:delText>para criar uma enumeração:</w:delText>
        </w:r>
      </w:del>
    </w:p>
    <w:p w14:paraId="774B0606" w14:textId="77777777" w:rsidR="00D05199" w:rsidRPr="00A66496" w:rsidDel="002E607A" w:rsidRDefault="00D05199" w:rsidP="00D24C3A">
      <w:pPr>
        <w:pStyle w:val="NormalWeb"/>
        <w:spacing w:before="460" w:beforeAutospacing="0" w:after="0" w:afterAutospacing="0"/>
        <w:ind w:left="567"/>
        <w:jc w:val="both"/>
        <w:textAlignment w:val="baseline"/>
        <w:rPr>
          <w:del w:id="1080" w:author="Willian" w:date="2017-03-08T00:13:00Z"/>
          <w:rFonts w:ascii="Menlo" w:hAnsi="Menlo" w:cs="Menlo"/>
          <w:noProof/>
          <w:color w:val="000000"/>
          <w:sz w:val="21"/>
          <w:szCs w:val="21"/>
          <w:lang w:val="en-US"/>
        </w:rPr>
      </w:pPr>
      <w:del w:id="1081" w:author="Willian" w:date="2017-03-08T00:13:00Z">
        <w:r w:rsidRPr="00A66496" w:rsidDel="002E607A">
          <w:rPr>
            <w:rFonts w:ascii="Menlo" w:hAnsi="Menlo" w:cs="Menlo"/>
            <w:noProof/>
            <w:color w:val="AA3391"/>
            <w:sz w:val="18"/>
            <w:szCs w:val="18"/>
            <w:lang w:val="en-US"/>
          </w:rPr>
          <w:delText>enum</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Rank</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5C2699"/>
            <w:sz w:val="18"/>
            <w:szCs w:val="18"/>
            <w:lang w:val="en-US"/>
          </w:rPr>
          <w:delText>Int</w:delText>
        </w:r>
        <w:r w:rsidRPr="00A66496" w:rsidDel="002E607A">
          <w:rPr>
            <w:rFonts w:ascii="Menlo" w:hAnsi="Menlo" w:cs="Menlo"/>
            <w:noProof/>
            <w:color w:val="000000"/>
            <w:sz w:val="18"/>
            <w:szCs w:val="18"/>
            <w:lang w:val="en-US"/>
          </w:rPr>
          <w:delText xml:space="preserve"> {</w:delText>
        </w:r>
      </w:del>
    </w:p>
    <w:p w14:paraId="1433150F" w14:textId="77777777" w:rsidR="00D05199" w:rsidRPr="00A66496" w:rsidDel="002E607A" w:rsidRDefault="00D05199" w:rsidP="00D24C3A">
      <w:pPr>
        <w:pStyle w:val="NormalWeb"/>
        <w:spacing w:before="0" w:beforeAutospacing="0" w:after="0" w:afterAutospacing="0"/>
        <w:ind w:left="567"/>
        <w:jc w:val="both"/>
        <w:textAlignment w:val="baseline"/>
        <w:rPr>
          <w:del w:id="1082" w:author="Willian" w:date="2017-03-08T00:13:00Z"/>
          <w:rFonts w:ascii="Menlo" w:hAnsi="Menlo" w:cs="Menlo"/>
          <w:noProof/>
          <w:color w:val="000000"/>
          <w:sz w:val="21"/>
          <w:szCs w:val="21"/>
          <w:lang w:val="en-US"/>
        </w:rPr>
      </w:pPr>
      <w:del w:id="1083"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case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Ace</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1C00CF"/>
            <w:sz w:val="18"/>
            <w:szCs w:val="18"/>
            <w:lang w:val="en-US"/>
          </w:rPr>
          <w:delText>1</w:delText>
        </w:r>
      </w:del>
    </w:p>
    <w:p w14:paraId="06BBA41D" w14:textId="77777777" w:rsidR="00D05199" w:rsidRPr="00A66496" w:rsidDel="002E607A" w:rsidRDefault="00D05199" w:rsidP="00D24C3A">
      <w:pPr>
        <w:pStyle w:val="NormalWeb"/>
        <w:spacing w:before="0" w:beforeAutospacing="0" w:after="0" w:afterAutospacing="0"/>
        <w:ind w:left="567"/>
        <w:jc w:val="both"/>
        <w:textAlignment w:val="baseline"/>
        <w:rPr>
          <w:del w:id="1084" w:author="Willian" w:date="2017-03-08T00:13:00Z"/>
          <w:rFonts w:ascii="Menlo" w:hAnsi="Menlo" w:cs="Menlo"/>
          <w:noProof/>
          <w:color w:val="000000"/>
          <w:sz w:val="21"/>
          <w:szCs w:val="21"/>
          <w:lang w:val="en-US"/>
        </w:rPr>
      </w:pPr>
      <w:del w:id="1085"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case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Two</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Three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Four</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Five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Six</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Seven</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Eight</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Nine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Ten</w:delText>
        </w:r>
      </w:del>
    </w:p>
    <w:p w14:paraId="6793A0D5" w14:textId="77777777" w:rsidR="00D05199" w:rsidRPr="00A66496" w:rsidDel="002E607A" w:rsidRDefault="00D05199" w:rsidP="00D24C3A">
      <w:pPr>
        <w:pStyle w:val="NormalWeb"/>
        <w:spacing w:before="0" w:beforeAutospacing="0" w:after="0" w:afterAutospacing="0"/>
        <w:ind w:left="567"/>
        <w:jc w:val="both"/>
        <w:textAlignment w:val="baseline"/>
        <w:rPr>
          <w:del w:id="1086" w:author="Willian" w:date="2017-03-08T00:13:00Z"/>
          <w:rFonts w:ascii="Menlo" w:hAnsi="Menlo" w:cs="Menlo"/>
          <w:noProof/>
          <w:color w:val="000000"/>
          <w:sz w:val="21"/>
          <w:szCs w:val="21"/>
          <w:lang w:val="en-US"/>
        </w:rPr>
      </w:pPr>
      <w:del w:id="1087"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case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Jack</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Queen</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King</w:delText>
        </w:r>
      </w:del>
    </w:p>
    <w:p w14:paraId="258E0357" w14:textId="77777777" w:rsidR="00D05199" w:rsidRPr="00A66496" w:rsidDel="002E607A" w:rsidRDefault="00D05199" w:rsidP="00D24C3A">
      <w:pPr>
        <w:pStyle w:val="NormalWeb"/>
        <w:spacing w:before="0" w:beforeAutospacing="0" w:after="0" w:afterAutospacing="0"/>
        <w:ind w:left="567"/>
        <w:jc w:val="both"/>
        <w:textAlignment w:val="baseline"/>
        <w:rPr>
          <w:del w:id="1088" w:author="Willian" w:date="2017-03-08T00:13:00Z"/>
          <w:rFonts w:ascii="Menlo" w:hAnsi="Menlo" w:cs="Menlo"/>
          <w:noProof/>
          <w:color w:val="000000"/>
          <w:sz w:val="21"/>
          <w:szCs w:val="21"/>
          <w:lang w:val="en-US"/>
        </w:rPr>
      </w:pPr>
      <w:del w:id="1089"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func</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simpleDescription</w:delText>
        </w:r>
        <w:r w:rsidRPr="00A66496" w:rsidDel="002E607A">
          <w:rPr>
            <w:rFonts w:ascii="Menlo" w:hAnsi="Menlo" w:cs="Menlo"/>
            <w:noProof/>
            <w:color w:val="000000"/>
            <w:sz w:val="18"/>
            <w:szCs w:val="18"/>
            <w:lang w:val="en-US"/>
          </w:rPr>
          <w:delText xml:space="preserve">() -&gt; </w:delText>
        </w:r>
        <w:r w:rsidRPr="00A66496" w:rsidDel="002E607A">
          <w:rPr>
            <w:rFonts w:ascii="Menlo" w:hAnsi="Menlo" w:cs="Menlo"/>
            <w:noProof/>
            <w:color w:val="5C2699"/>
            <w:sz w:val="18"/>
            <w:szCs w:val="18"/>
            <w:lang w:val="en-US"/>
          </w:rPr>
          <w:delText>String</w:delText>
        </w:r>
        <w:r w:rsidRPr="00A66496" w:rsidDel="002E607A">
          <w:rPr>
            <w:rFonts w:ascii="Menlo" w:hAnsi="Menlo" w:cs="Menlo"/>
            <w:noProof/>
            <w:color w:val="000000"/>
            <w:sz w:val="18"/>
            <w:szCs w:val="18"/>
            <w:lang w:val="en-US"/>
          </w:rPr>
          <w:delText xml:space="preserve"> {</w:delText>
        </w:r>
      </w:del>
    </w:p>
    <w:p w14:paraId="5422F307" w14:textId="77777777" w:rsidR="00D05199" w:rsidRPr="00A66496" w:rsidDel="002E607A" w:rsidRDefault="00D05199" w:rsidP="00D24C3A">
      <w:pPr>
        <w:pStyle w:val="NormalWeb"/>
        <w:spacing w:before="0" w:beforeAutospacing="0" w:after="0" w:afterAutospacing="0"/>
        <w:ind w:left="567"/>
        <w:jc w:val="both"/>
        <w:textAlignment w:val="baseline"/>
        <w:rPr>
          <w:del w:id="1090" w:author="Willian" w:date="2017-03-08T00:13:00Z"/>
          <w:rFonts w:ascii="Menlo" w:hAnsi="Menlo" w:cs="Menlo"/>
          <w:noProof/>
          <w:color w:val="000000"/>
          <w:sz w:val="21"/>
          <w:szCs w:val="21"/>
          <w:lang w:val="en-US"/>
        </w:rPr>
      </w:pPr>
      <w:del w:id="1091"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switch</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AA3391"/>
            <w:sz w:val="18"/>
            <w:szCs w:val="18"/>
            <w:lang w:val="en-US"/>
          </w:rPr>
          <w:delText>self</w:delText>
        </w:r>
        <w:r w:rsidRPr="00A66496" w:rsidDel="002E607A">
          <w:rPr>
            <w:rFonts w:ascii="Menlo" w:hAnsi="Menlo" w:cs="Menlo"/>
            <w:noProof/>
            <w:color w:val="000000"/>
            <w:sz w:val="18"/>
            <w:szCs w:val="18"/>
            <w:lang w:val="en-US"/>
          </w:rPr>
          <w:delText xml:space="preserve"> {</w:delText>
        </w:r>
      </w:del>
    </w:p>
    <w:p w14:paraId="5BD225E3" w14:textId="77777777" w:rsidR="00D05199" w:rsidRPr="00A66496" w:rsidDel="002E607A" w:rsidRDefault="00D05199" w:rsidP="00D24C3A">
      <w:pPr>
        <w:pStyle w:val="NormalWeb"/>
        <w:spacing w:before="0" w:beforeAutospacing="0" w:after="0" w:afterAutospacing="0"/>
        <w:ind w:left="567"/>
        <w:jc w:val="both"/>
        <w:textAlignment w:val="baseline"/>
        <w:rPr>
          <w:del w:id="1092" w:author="Willian" w:date="2017-03-08T00:13:00Z"/>
          <w:rFonts w:ascii="Menlo" w:hAnsi="Menlo" w:cs="Menlo"/>
          <w:noProof/>
          <w:color w:val="000000"/>
          <w:sz w:val="21"/>
          <w:szCs w:val="21"/>
          <w:lang w:val="en-US"/>
        </w:rPr>
      </w:pPr>
      <w:del w:id="1093"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case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Ace</w:delText>
        </w:r>
        <w:r w:rsidRPr="00A66496" w:rsidDel="002E607A">
          <w:rPr>
            <w:rFonts w:ascii="Menlo" w:hAnsi="Menlo" w:cs="Menlo"/>
            <w:noProof/>
            <w:color w:val="000000"/>
            <w:sz w:val="18"/>
            <w:szCs w:val="18"/>
            <w:lang w:val="en-US"/>
          </w:rPr>
          <w:delText>:</w:delText>
        </w:r>
      </w:del>
    </w:p>
    <w:p w14:paraId="28046735" w14:textId="77777777" w:rsidR="00D05199" w:rsidRPr="00A66496" w:rsidDel="002E607A" w:rsidRDefault="00D05199" w:rsidP="00D24C3A">
      <w:pPr>
        <w:pStyle w:val="NormalWeb"/>
        <w:spacing w:before="0" w:beforeAutospacing="0" w:after="0" w:afterAutospacing="0"/>
        <w:ind w:left="567"/>
        <w:jc w:val="both"/>
        <w:textAlignment w:val="baseline"/>
        <w:rPr>
          <w:del w:id="1094" w:author="Willian" w:date="2017-03-08T00:13:00Z"/>
          <w:rFonts w:ascii="Menlo" w:hAnsi="Menlo" w:cs="Menlo"/>
          <w:noProof/>
          <w:color w:val="000000"/>
          <w:sz w:val="21"/>
          <w:szCs w:val="21"/>
          <w:lang w:val="en-US"/>
        </w:rPr>
      </w:pPr>
      <w:del w:id="1095"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return</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"ace"</w:delText>
        </w:r>
      </w:del>
    </w:p>
    <w:p w14:paraId="4BF82BC1" w14:textId="77777777" w:rsidR="00D05199" w:rsidRPr="00A66496" w:rsidDel="002E607A" w:rsidRDefault="00D05199" w:rsidP="00D24C3A">
      <w:pPr>
        <w:pStyle w:val="NormalWeb"/>
        <w:spacing w:before="0" w:beforeAutospacing="0" w:after="0" w:afterAutospacing="0"/>
        <w:ind w:left="567"/>
        <w:jc w:val="both"/>
        <w:textAlignment w:val="baseline"/>
        <w:rPr>
          <w:del w:id="1096" w:author="Willian" w:date="2017-03-08T00:13:00Z"/>
          <w:rFonts w:ascii="Menlo" w:hAnsi="Menlo" w:cs="Menlo"/>
          <w:noProof/>
          <w:color w:val="000000"/>
          <w:sz w:val="21"/>
          <w:szCs w:val="21"/>
          <w:lang w:val="en-US"/>
        </w:rPr>
      </w:pPr>
      <w:del w:id="1097"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case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Jack</w:delText>
        </w:r>
        <w:r w:rsidRPr="00A66496" w:rsidDel="002E607A">
          <w:rPr>
            <w:rFonts w:ascii="Menlo" w:hAnsi="Menlo" w:cs="Menlo"/>
            <w:noProof/>
            <w:color w:val="000000"/>
            <w:sz w:val="18"/>
            <w:szCs w:val="18"/>
            <w:lang w:val="en-US"/>
          </w:rPr>
          <w:delText>:</w:delText>
        </w:r>
      </w:del>
    </w:p>
    <w:p w14:paraId="0AB35A3E" w14:textId="77777777" w:rsidR="00D05199" w:rsidRPr="00A66496" w:rsidDel="002E607A" w:rsidRDefault="00D05199" w:rsidP="00D24C3A">
      <w:pPr>
        <w:pStyle w:val="NormalWeb"/>
        <w:spacing w:before="0" w:beforeAutospacing="0" w:after="0" w:afterAutospacing="0"/>
        <w:ind w:left="567"/>
        <w:jc w:val="both"/>
        <w:textAlignment w:val="baseline"/>
        <w:rPr>
          <w:del w:id="1098" w:author="Willian" w:date="2017-03-08T00:13:00Z"/>
          <w:rFonts w:ascii="Menlo" w:hAnsi="Menlo" w:cs="Menlo"/>
          <w:noProof/>
          <w:color w:val="000000"/>
          <w:sz w:val="21"/>
          <w:szCs w:val="21"/>
          <w:lang w:val="en-US"/>
        </w:rPr>
      </w:pPr>
      <w:del w:id="1099"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return</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"jack"</w:delText>
        </w:r>
      </w:del>
    </w:p>
    <w:p w14:paraId="1D99A8CF" w14:textId="77777777" w:rsidR="00D05199" w:rsidRPr="00A66496" w:rsidDel="002E607A" w:rsidRDefault="00D05199" w:rsidP="00D24C3A">
      <w:pPr>
        <w:pStyle w:val="NormalWeb"/>
        <w:spacing w:before="0" w:beforeAutospacing="0" w:after="0" w:afterAutospacing="0"/>
        <w:ind w:left="567"/>
        <w:jc w:val="both"/>
        <w:textAlignment w:val="baseline"/>
        <w:rPr>
          <w:del w:id="1100" w:author="Willian" w:date="2017-03-08T00:13:00Z"/>
          <w:rFonts w:ascii="Menlo" w:hAnsi="Menlo" w:cs="Menlo"/>
          <w:noProof/>
          <w:color w:val="000000"/>
          <w:sz w:val="21"/>
          <w:szCs w:val="21"/>
          <w:lang w:val="en-US"/>
        </w:rPr>
      </w:pPr>
      <w:del w:id="1101"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case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Queen</w:delText>
        </w:r>
        <w:r w:rsidRPr="00A66496" w:rsidDel="002E607A">
          <w:rPr>
            <w:rFonts w:ascii="Menlo" w:hAnsi="Menlo" w:cs="Menlo"/>
            <w:noProof/>
            <w:color w:val="000000"/>
            <w:sz w:val="18"/>
            <w:szCs w:val="18"/>
            <w:lang w:val="en-US"/>
          </w:rPr>
          <w:delText>:</w:delText>
        </w:r>
      </w:del>
    </w:p>
    <w:p w14:paraId="2AEDCE17" w14:textId="77777777" w:rsidR="00D05199" w:rsidRPr="00A66496" w:rsidDel="002E607A" w:rsidRDefault="00D05199" w:rsidP="00D24C3A">
      <w:pPr>
        <w:pStyle w:val="NormalWeb"/>
        <w:spacing w:before="0" w:beforeAutospacing="0" w:after="0" w:afterAutospacing="0"/>
        <w:ind w:left="567"/>
        <w:jc w:val="both"/>
        <w:textAlignment w:val="baseline"/>
        <w:rPr>
          <w:del w:id="1102" w:author="Willian" w:date="2017-03-08T00:13:00Z"/>
          <w:rFonts w:ascii="Menlo" w:hAnsi="Menlo" w:cs="Menlo"/>
          <w:noProof/>
          <w:color w:val="000000"/>
          <w:sz w:val="21"/>
          <w:szCs w:val="21"/>
          <w:lang w:val="en-US"/>
        </w:rPr>
      </w:pPr>
      <w:del w:id="1103"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return</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"queen"</w:delText>
        </w:r>
      </w:del>
    </w:p>
    <w:p w14:paraId="00080760" w14:textId="77777777" w:rsidR="00D05199" w:rsidRPr="00A66496" w:rsidDel="002E607A" w:rsidRDefault="00D05199" w:rsidP="00D24C3A">
      <w:pPr>
        <w:pStyle w:val="NormalWeb"/>
        <w:spacing w:before="0" w:beforeAutospacing="0" w:after="0" w:afterAutospacing="0"/>
        <w:ind w:left="567"/>
        <w:jc w:val="both"/>
        <w:textAlignment w:val="baseline"/>
        <w:rPr>
          <w:del w:id="1104" w:author="Willian" w:date="2017-03-08T00:13:00Z"/>
          <w:rFonts w:ascii="Menlo" w:hAnsi="Menlo" w:cs="Menlo"/>
          <w:noProof/>
          <w:color w:val="000000"/>
          <w:sz w:val="21"/>
          <w:szCs w:val="21"/>
          <w:lang w:val="en-US"/>
        </w:rPr>
      </w:pPr>
      <w:del w:id="1105"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case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King</w:delText>
        </w:r>
        <w:r w:rsidRPr="00A66496" w:rsidDel="002E607A">
          <w:rPr>
            <w:rFonts w:ascii="Menlo" w:hAnsi="Menlo" w:cs="Menlo"/>
            <w:noProof/>
            <w:color w:val="000000"/>
            <w:sz w:val="18"/>
            <w:szCs w:val="18"/>
            <w:lang w:val="en-US"/>
          </w:rPr>
          <w:delText>:</w:delText>
        </w:r>
      </w:del>
    </w:p>
    <w:p w14:paraId="4F0F9822" w14:textId="77777777" w:rsidR="00D05199" w:rsidRPr="00A66496" w:rsidDel="002E607A" w:rsidRDefault="00D05199" w:rsidP="00D24C3A">
      <w:pPr>
        <w:pStyle w:val="NormalWeb"/>
        <w:spacing w:before="0" w:beforeAutospacing="0" w:after="0" w:afterAutospacing="0"/>
        <w:ind w:left="567"/>
        <w:jc w:val="both"/>
        <w:textAlignment w:val="baseline"/>
        <w:rPr>
          <w:del w:id="1106" w:author="Willian" w:date="2017-03-08T00:13:00Z"/>
          <w:rFonts w:ascii="Menlo" w:hAnsi="Menlo" w:cs="Menlo"/>
          <w:noProof/>
          <w:color w:val="000000"/>
          <w:sz w:val="21"/>
          <w:szCs w:val="21"/>
          <w:lang w:val="en-US"/>
        </w:rPr>
      </w:pPr>
      <w:del w:id="1107"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return</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"king"</w:delText>
        </w:r>
      </w:del>
    </w:p>
    <w:p w14:paraId="244C3B47" w14:textId="77777777" w:rsidR="00D05199" w:rsidRPr="00A66496" w:rsidDel="002E607A" w:rsidRDefault="00D05199" w:rsidP="00D24C3A">
      <w:pPr>
        <w:pStyle w:val="NormalWeb"/>
        <w:spacing w:before="0" w:beforeAutospacing="0" w:after="0" w:afterAutospacing="0"/>
        <w:ind w:left="567"/>
        <w:jc w:val="both"/>
        <w:textAlignment w:val="baseline"/>
        <w:rPr>
          <w:del w:id="1108" w:author="Willian" w:date="2017-03-08T00:13:00Z"/>
          <w:rFonts w:ascii="Menlo" w:hAnsi="Menlo" w:cs="Menlo"/>
          <w:noProof/>
          <w:color w:val="000000"/>
          <w:sz w:val="21"/>
          <w:szCs w:val="21"/>
          <w:lang w:val="en-US"/>
        </w:rPr>
      </w:pPr>
      <w:del w:id="1109"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default</w:delText>
        </w:r>
        <w:r w:rsidRPr="00A66496" w:rsidDel="002E607A">
          <w:rPr>
            <w:rFonts w:ascii="Menlo" w:hAnsi="Menlo" w:cs="Menlo"/>
            <w:noProof/>
            <w:color w:val="000000"/>
            <w:sz w:val="18"/>
            <w:szCs w:val="18"/>
            <w:lang w:val="en-US"/>
          </w:rPr>
          <w:delText>:</w:delText>
        </w:r>
      </w:del>
    </w:p>
    <w:p w14:paraId="1B8ADBA0" w14:textId="77777777" w:rsidR="00D05199" w:rsidRPr="00A66496" w:rsidDel="002E607A" w:rsidRDefault="00D05199" w:rsidP="00D24C3A">
      <w:pPr>
        <w:pStyle w:val="NormalWeb"/>
        <w:spacing w:before="0" w:beforeAutospacing="0" w:after="0" w:afterAutospacing="0"/>
        <w:ind w:left="567"/>
        <w:jc w:val="both"/>
        <w:textAlignment w:val="baseline"/>
        <w:rPr>
          <w:del w:id="1110" w:author="Willian" w:date="2017-03-08T00:13:00Z"/>
          <w:rFonts w:ascii="Menlo" w:hAnsi="Menlo" w:cs="Menlo"/>
          <w:noProof/>
          <w:color w:val="000000"/>
          <w:sz w:val="21"/>
          <w:szCs w:val="21"/>
          <w:lang w:val="en-US"/>
        </w:rPr>
      </w:pPr>
      <w:del w:id="1111"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return</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String</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AA3391"/>
            <w:sz w:val="18"/>
            <w:szCs w:val="18"/>
            <w:lang w:val="en-US"/>
          </w:rPr>
          <w:delText>self</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rawValue</w:delText>
        </w:r>
        <w:r w:rsidRPr="00A66496" w:rsidDel="002E607A">
          <w:rPr>
            <w:rFonts w:ascii="Menlo" w:hAnsi="Menlo" w:cs="Menlo"/>
            <w:noProof/>
            <w:color w:val="000000"/>
            <w:sz w:val="18"/>
            <w:szCs w:val="18"/>
            <w:lang w:val="en-US"/>
          </w:rPr>
          <w:delText>)</w:delText>
        </w:r>
      </w:del>
    </w:p>
    <w:p w14:paraId="391851E2" w14:textId="77777777" w:rsidR="00D05199" w:rsidRPr="00A66496" w:rsidDel="002E607A" w:rsidRDefault="00D05199" w:rsidP="00D24C3A">
      <w:pPr>
        <w:pStyle w:val="NormalWeb"/>
        <w:spacing w:before="0" w:beforeAutospacing="0" w:after="0" w:afterAutospacing="0"/>
        <w:ind w:left="567"/>
        <w:jc w:val="both"/>
        <w:textAlignment w:val="baseline"/>
        <w:rPr>
          <w:del w:id="1112" w:author="Willian" w:date="2017-03-08T00:13:00Z"/>
          <w:rFonts w:ascii="Menlo" w:hAnsi="Menlo" w:cs="Menlo"/>
          <w:noProof/>
          <w:color w:val="000000"/>
          <w:sz w:val="21"/>
          <w:szCs w:val="21"/>
          <w:lang w:val="en-US"/>
        </w:rPr>
      </w:pPr>
      <w:del w:id="1113" w:author="Willian" w:date="2017-03-08T00:13:00Z">
        <w:r w:rsidRPr="00A66496" w:rsidDel="002E607A">
          <w:rPr>
            <w:rFonts w:ascii="Menlo" w:hAnsi="Menlo" w:cs="Menlo"/>
            <w:noProof/>
            <w:color w:val="000000"/>
            <w:sz w:val="18"/>
            <w:szCs w:val="18"/>
            <w:lang w:val="en-US"/>
          </w:rPr>
          <w:delText>      }</w:delText>
        </w:r>
      </w:del>
    </w:p>
    <w:p w14:paraId="750A0CE3" w14:textId="77777777" w:rsidR="00D05199" w:rsidRPr="00A66496" w:rsidDel="002E607A" w:rsidRDefault="00D05199" w:rsidP="00D24C3A">
      <w:pPr>
        <w:pStyle w:val="NormalWeb"/>
        <w:spacing w:before="0" w:beforeAutospacing="0" w:after="0" w:afterAutospacing="0"/>
        <w:ind w:left="567"/>
        <w:jc w:val="both"/>
        <w:textAlignment w:val="baseline"/>
        <w:rPr>
          <w:del w:id="1114" w:author="Willian" w:date="2017-03-08T00:13:00Z"/>
          <w:rFonts w:ascii="Menlo" w:hAnsi="Menlo" w:cs="Menlo"/>
          <w:noProof/>
          <w:color w:val="000000"/>
          <w:sz w:val="21"/>
          <w:szCs w:val="21"/>
          <w:lang w:val="en-US"/>
        </w:rPr>
      </w:pPr>
      <w:del w:id="1115" w:author="Willian" w:date="2017-03-08T00:13:00Z">
        <w:r w:rsidRPr="00A66496" w:rsidDel="002E607A">
          <w:rPr>
            <w:rFonts w:ascii="Menlo" w:hAnsi="Menlo" w:cs="Menlo"/>
            <w:noProof/>
            <w:color w:val="000000"/>
            <w:sz w:val="18"/>
            <w:szCs w:val="18"/>
            <w:lang w:val="en-US"/>
          </w:rPr>
          <w:delText>  }</w:delText>
        </w:r>
      </w:del>
    </w:p>
    <w:p w14:paraId="1D9D4CBD" w14:textId="77777777" w:rsidR="00D05199" w:rsidRPr="00A66496" w:rsidDel="002E607A" w:rsidRDefault="00D05199" w:rsidP="00D24C3A">
      <w:pPr>
        <w:pStyle w:val="NormalWeb"/>
        <w:spacing w:before="0" w:beforeAutospacing="0" w:after="0" w:afterAutospacing="0"/>
        <w:ind w:left="567"/>
        <w:jc w:val="both"/>
        <w:textAlignment w:val="baseline"/>
        <w:rPr>
          <w:del w:id="1116" w:author="Willian" w:date="2017-03-08T00:13:00Z"/>
          <w:rFonts w:ascii="Menlo" w:hAnsi="Menlo" w:cs="Menlo"/>
          <w:noProof/>
          <w:color w:val="000000"/>
          <w:sz w:val="21"/>
          <w:szCs w:val="21"/>
          <w:lang w:val="en-US"/>
        </w:rPr>
      </w:pPr>
      <w:del w:id="1117" w:author="Willian" w:date="2017-03-08T00:13:00Z">
        <w:r w:rsidRPr="00A66496" w:rsidDel="002E607A">
          <w:rPr>
            <w:rFonts w:ascii="Menlo" w:hAnsi="Menlo" w:cs="Menlo"/>
            <w:noProof/>
            <w:color w:val="000000"/>
            <w:sz w:val="18"/>
            <w:szCs w:val="18"/>
            <w:lang w:val="en-US"/>
          </w:rPr>
          <w:delText>}</w:delText>
        </w:r>
      </w:del>
    </w:p>
    <w:p w14:paraId="3695B445" w14:textId="77777777" w:rsidR="00D05199" w:rsidRPr="00A66496" w:rsidDel="002E607A" w:rsidRDefault="00D05199" w:rsidP="00D24C3A">
      <w:pPr>
        <w:pStyle w:val="NormalWeb"/>
        <w:spacing w:before="0" w:beforeAutospacing="0" w:after="0" w:afterAutospacing="0"/>
        <w:ind w:left="567"/>
        <w:jc w:val="both"/>
        <w:textAlignment w:val="baseline"/>
        <w:rPr>
          <w:del w:id="1118" w:author="Willian" w:date="2017-03-08T00:13:00Z"/>
          <w:rFonts w:ascii="Menlo" w:hAnsi="Menlo" w:cs="Menlo"/>
          <w:noProof/>
          <w:color w:val="000000"/>
          <w:sz w:val="21"/>
          <w:szCs w:val="21"/>
          <w:lang w:val="en-US"/>
        </w:rPr>
      </w:pPr>
      <w:del w:id="1119" w:author="Willian" w:date="2017-03-08T00:13:00Z">
        <w:r w:rsidRPr="00A66496" w:rsidDel="002E607A">
          <w:rPr>
            <w:rFonts w:ascii="Menlo" w:hAnsi="Menlo" w:cs="Menlo"/>
            <w:noProof/>
            <w:color w:val="AA3391"/>
            <w:sz w:val="18"/>
            <w:szCs w:val="18"/>
            <w:lang w:val="en-US"/>
          </w:rPr>
          <w:delText>let</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ace</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3F6E74"/>
            <w:sz w:val="18"/>
            <w:szCs w:val="18"/>
            <w:lang w:val="en-US"/>
          </w:rPr>
          <w:delText>Rank</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Ace</w:delText>
        </w:r>
      </w:del>
    </w:p>
    <w:p w14:paraId="28318B17" w14:textId="77777777" w:rsidR="00D05199" w:rsidRPr="00A66496" w:rsidDel="002E607A" w:rsidRDefault="00D05199" w:rsidP="00D24C3A">
      <w:pPr>
        <w:pStyle w:val="NormalWeb"/>
        <w:spacing w:before="0" w:beforeAutospacing="0" w:after="620" w:afterAutospacing="0"/>
        <w:ind w:left="567"/>
        <w:jc w:val="both"/>
        <w:textAlignment w:val="baseline"/>
        <w:rPr>
          <w:del w:id="1120" w:author="Willian" w:date="2017-03-08T00:13:00Z"/>
          <w:rFonts w:ascii="Menlo" w:hAnsi="Menlo" w:cs="Menlo"/>
          <w:noProof/>
          <w:color w:val="000000"/>
          <w:sz w:val="21"/>
          <w:szCs w:val="21"/>
          <w:lang w:val="en-US"/>
        </w:rPr>
      </w:pPr>
      <w:del w:id="1121" w:author="Willian" w:date="2017-03-08T00:13:00Z">
        <w:r w:rsidRPr="00A66496" w:rsidDel="002E607A">
          <w:rPr>
            <w:rFonts w:ascii="Menlo" w:hAnsi="Menlo" w:cs="Menlo"/>
            <w:noProof/>
            <w:color w:val="AA3391"/>
            <w:sz w:val="18"/>
            <w:szCs w:val="18"/>
            <w:lang w:val="en-US"/>
          </w:rPr>
          <w:delText>let</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aceRawValue</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3F6E74"/>
            <w:sz w:val="18"/>
            <w:szCs w:val="18"/>
            <w:lang w:val="en-US"/>
          </w:rPr>
          <w:delText>ace</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rawValue</w:delText>
        </w:r>
      </w:del>
    </w:p>
    <w:p w14:paraId="0FB1CAE6" w14:textId="77777777" w:rsidR="005730F7" w:rsidDel="002E607A" w:rsidRDefault="00D24C3A" w:rsidP="00D24C3A">
      <w:pPr>
        <w:rPr>
          <w:del w:id="1122" w:author="Willian" w:date="2017-03-08T00:13:00Z"/>
        </w:rPr>
      </w:pPr>
      <w:del w:id="1123" w:author="Willian" w:date="2017-03-08T00:13:00Z">
        <w:r w:rsidDel="002E607A">
          <w:delText>No exemplo acima, o tipo de valor bruto (</w:delText>
        </w:r>
        <w:r w:rsidRPr="00D24C3A" w:rsidDel="002E607A">
          <w:rPr>
            <w:rFonts w:ascii="Menlo" w:hAnsi="Menlo" w:cs="Menlo"/>
            <w:color w:val="3F6E74"/>
            <w:sz w:val="18"/>
            <w:szCs w:val="18"/>
          </w:rPr>
          <w:delText>rawValue</w:delText>
        </w:r>
        <w:r w:rsidDel="002E607A">
          <w:delText xml:space="preserve">) da enumeração é </w:delText>
        </w:r>
        <w:r w:rsidRPr="00D24C3A" w:rsidDel="002E607A">
          <w:rPr>
            <w:rFonts w:ascii="Menlo" w:hAnsi="Menlo" w:cs="Menlo"/>
            <w:color w:val="5C2699"/>
            <w:sz w:val="18"/>
            <w:szCs w:val="18"/>
          </w:rPr>
          <w:delText>Int</w:delText>
        </w:r>
        <w:r w:rsidDel="002E607A">
          <w:delText xml:space="preserve">, mas você pode definir um </w:delText>
        </w:r>
        <w:r w:rsidR="005730F7" w:rsidRPr="00D24C3A" w:rsidDel="002E607A">
          <w:rPr>
            <w:rFonts w:ascii="Menlo" w:hAnsi="Menlo" w:cs="Menlo"/>
            <w:color w:val="AA3391"/>
            <w:sz w:val="18"/>
            <w:szCs w:val="18"/>
          </w:rPr>
          <w:delText>enum</w:delText>
        </w:r>
        <w:r w:rsidR="005730F7" w:rsidRPr="00D24C3A" w:rsidDel="002E607A">
          <w:rPr>
            <w:rFonts w:ascii="Menlo" w:hAnsi="Menlo" w:cs="Menlo"/>
            <w:sz w:val="18"/>
            <w:szCs w:val="18"/>
          </w:rPr>
          <w:delText xml:space="preserve"> </w:delText>
        </w:r>
        <w:r w:rsidDel="002E607A">
          <w:delText xml:space="preserve">utilizando outros tipos de classe como </w:delText>
        </w:r>
        <w:r w:rsidDel="002E607A">
          <w:rPr>
            <w:rFonts w:ascii="Menlo" w:hAnsi="Menlo" w:cs="Menlo"/>
            <w:color w:val="5C2699"/>
            <w:sz w:val="18"/>
            <w:szCs w:val="18"/>
          </w:rPr>
          <w:delText>Strings</w:delText>
        </w:r>
        <w:r w:rsidR="005730F7" w:rsidDel="002E607A">
          <w:delText xml:space="preserve">. Utilize a propriedade </w:delText>
        </w:r>
        <w:r w:rsidR="005730F7" w:rsidRPr="00D24C3A" w:rsidDel="002E607A">
          <w:rPr>
            <w:rFonts w:ascii="Menlo" w:hAnsi="Menlo" w:cs="Menlo"/>
            <w:color w:val="3F6E74"/>
            <w:sz w:val="18"/>
            <w:szCs w:val="18"/>
          </w:rPr>
          <w:delText>rawValue</w:delText>
        </w:r>
        <w:r w:rsidR="005730F7" w:rsidDel="002E607A">
          <w:delText xml:space="preserve"> para obter o valor bruto do membro do </w:delText>
        </w:r>
        <w:r w:rsidR="005730F7" w:rsidRPr="00D24C3A" w:rsidDel="002E607A">
          <w:rPr>
            <w:rFonts w:ascii="Menlo" w:hAnsi="Menlo" w:cs="Menlo"/>
            <w:color w:val="AA3391"/>
            <w:sz w:val="18"/>
            <w:szCs w:val="18"/>
          </w:rPr>
          <w:delText>enum</w:delText>
        </w:r>
        <w:r w:rsidR="005730F7" w:rsidDel="002E607A">
          <w:delText xml:space="preserve">. </w:delText>
        </w:r>
      </w:del>
    </w:p>
    <w:p w14:paraId="32C18F5B" w14:textId="77777777" w:rsidR="005730F7" w:rsidDel="002E607A" w:rsidRDefault="005730F7" w:rsidP="005730F7">
      <w:pPr>
        <w:rPr>
          <w:del w:id="1124" w:author="Willian" w:date="2017-03-08T00:13:00Z"/>
        </w:rPr>
      </w:pPr>
      <w:del w:id="1125" w:author="Willian" w:date="2017-03-08T00:13:00Z">
        <w:r w:rsidDel="002E607A">
          <w:delText xml:space="preserve">Utilize o inicializador </w:delText>
        </w:r>
        <w:r w:rsidDel="002E607A">
          <w:rPr>
            <w:rFonts w:ascii="Menlo" w:hAnsi="Menlo" w:cs="Menlo"/>
            <w:noProof/>
            <w:color w:val="AA3391"/>
            <w:sz w:val="18"/>
            <w:szCs w:val="18"/>
          </w:rPr>
          <w:delText>init</w:delText>
        </w:r>
        <w:r w:rsidDel="002E607A">
          <w:rPr>
            <w:rFonts w:ascii="Menlo" w:hAnsi="Menlo" w:cs="Menlo"/>
            <w:noProof/>
            <w:sz w:val="18"/>
            <w:szCs w:val="18"/>
          </w:rPr>
          <w:delText>?(</w:delText>
        </w:r>
        <w:r w:rsidRPr="005730F7" w:rsidDel="002E607A">
          <w:rPr>
            <w:rFonts w:ascii="Menlo" w:hAnsi="Menlo" w:cs="Menlo"/>
            <w:noProof/>
            <w:color w:val="3F6E74"/>
            <w:sz w:val="18"/>
            <w:szCs w:val="18"/>
          </w:rPr>
          <w:delText>rawValue</w:delText>
        </w:r>
        <w:r w:rsidRPr="005730F7" w:rsidDel="002E607A">
          <w:rPr>
            <w:rFonts w:ascii="Menlo" w:hAnsi="Menlo" w:cs="Menlo"/>
            <w:noProof/>
            <w:sz w:val="18"/>
            <w:szCs w:val="18"/>
          </w:rPr>
          <w:delText>:)</w:delText>
        </w:r>
        <w:r w:rsidDel="002E607A">
          <w:rPr>
            <w:rFonts w:ascii="Menlo" w:hAnsi="Menlo" w:cs="Menlo"/>
            <w:noProof/>
            <w:sz w:val="18"/>
            <w:szCs w:val="18"/>
          </w:rPr>
          <w:delText xml:space="preserve"> </w:delText>
        </w:r>
        <w:r w:rsidDel="002E607A">
          <w:delText>para criar uma instância de uma enumeração a partir de um valor bruto.</w:delText>
        </w:r>
      </w:del>
    </w:p>
    <w:p w14:paraId="46A55992" w14:textId="77777777" w:rsidR="00D05199" w:rsidRPr="00A66496" w:rsidDel="002E607A" w:rsidRDefault="00D05199" w:rsidP="005730F7">
      <w:pPr>
        <w:ind w:left="360"/>
        <w:rPr>
          <w:del w:id="1126" w:author="Willian" w:date="2017-03-08T00:13:00Z"/>
          <w:rFonts w:ascii="Menlo" w:hAnsi="Menlo" w:cs="Menlo"/>
          <w:noProof/>
          <w:sz w:val="21"/>
          <w:szCs w:val="21"/>
          <w:lang w:val="en-US"/>
        </w:rPr>
      </w:pPr>
      <w:del w:id="1127" w:author="Willian" w:date="2017-03-08T00:13:00Z">
        <w:r w:rsidRPr="00A66496" w:rsidDel="002E607A">
          <w:rPr>
            <w:rFonts w:ascii="Menlo" w:hAnsi="Menlo" w:cs="Menlo"/>
            <w:noProof/>
            <w:color w:val="AA3391"/>
            <w:sz w:val="18"/>
            <w:szCs w:val="18"/>
            <w:lang w:val="en-US"/>
          </w:rPr>
          <w:delText>if</w:delText>
        </w:r>
        <w:r w:rsidRPr="00A66496" w:rsidDel="002E607A">
          <w:rPr>
            <w:rFonts w:ascii="Menlo" w:hAnsi="Menlo" w:cs="Menlo"/>
            <w:noProof/>
            <w:sz w:val="18"/>
            <w:szCs w:val="18"/>
            <w:lang w:val="en-US"/>
          </w:rPr>
          <w:delText xml:space="preserve"> </w:delText>
        </w:r>
        <w:r w:rsidRPr="00A66496" w:rsidDel="002E607A">
          <w:rPr>
            <w:rFonts w:ascii="Menlo" w:hAnsi="Menlo" w:cs="Menlo"/>
            <w:noProof/>
            <w:color w:val="AA3391"/>
            <w:sz w:val="18"/>
            <w:szCs w:val="18"/>
            <w:lang w:val="en-US"/>
          </w:rPr>
          <w:delText>let</w:delText>
        </w:r>
        <w:r w:rsidRPr="00A66496" w:rsidDel="002E607A">
          <w:rPr>
            <w:rFonts w:ascii="Menlo" w:hAnsi="Menlo" w:cs="Menlo"/>
            <w:noProof/>
            <w:sz w:val="18"/>
            <w:szCs w:val="18"/>
            <w:lang w:val="en-US"/>
          </w:rPr>
          <w:delText xml:space="preserve"> </w:delText>
        </w:r>
        <w:r w:rsidRPr="00A66496" w:rsidDel="002E607A">
          <w:rPr>
            <w:rFonts w:ascii="Menlo" w:hAnsi="Menlo" w:cs="Menlo"/>
            <w:noProof/>
            <w:color w:val="3F6E74"/>
            <w:sz w:val="18"/>
            <w:szCs w:val="18"/>
            <w:lang w:val="en-US"/>
          </w:rPr>
          <w:delText>convertedRank</w:delText>
        </w:r>
        <w:r w:rsidRPr="00A66496" w:rsidDel="002E607A">
          <w:rPr>
            <w:rFonts w:ascii="Menlo" w:hAnsi="Menlo" w:cs="Menlo"/>
            <w:noProof/>
            <w:sz w:val="18"/>
            <w:szCs w:val="18"/>
            <w:lang w:val="en-US"/>
          </w:rPr>
          <w:delText xml:space="preserve"> = </w:delText>
        </w:r>
        <w:r w:rsidRPr="00A66496" w:rsidDel="002E607A">
          <w:rPr>
            <w:rFonts w:ascii="Menlo" w:hAnsi="Menlo" w:cs="Menlo"/>
            <w:noProof/>
            <w:color w:val="3F6E74"/>
            <w:sz w:val="18"/>
            <w:szCs w:val="18"/>
            <w:lang w:val="en-US"/>
          </w:rPr>
          <w:delText>Rank</w:delText>
        </w:r>
        <w:r w:rsidRPr="00A66496" w:rsidDel="002E607A">
          <w:rPr>
            <w:rFonts w:ascii="Menlo" w:hAnsi="Menlo" w:cs="Menlo"/>
            <w:noProof/>
            <w:sz w:val="18"/>
            <w:szCs w:val="18"/>
            <w:lang w:val="en-US"/>
          </w:rPr>
          <w:delText>(</w:delText>
        </w:r>
        <w:r w:rsidRPr="00A66496" w:rsidDel="002E607A">
          <w:rPr>
            <w:rFonts w:ascii="Menlo" w:hAnsi="Menlo" w:cs="Menlo"/>
            <w:noProof/>
            <w:color w:val="3F6E74"/>
            <w:sz w:val="18"/>
            <w:szCs w:val="18"/>
            <w:lang w:val="en-US"/>
          </w:rPr>
          <w:delText>rawValue</w:delText>
        </w:r>
        <w:r w:rsidRPr="00A66496" w:rsidDel="002E607A">
          <w:rPr>
            <w:rFonts w:ascii="Menlo" w:hAnsi="Menlo" w:cs="Menlo"/>
            <w:noProof/>
            <w:sz w:val="18"/>
            <w:szCs w:val="18"/>
            <w:lang w:val="en-US"/>
          </w:rPr>
          <w:delText xml:space="preserve">: </w:delText>
        </w:r>
        <w:r w:rsidRPr="00A66496" w:rsidDel="002E607A">
          <w:rPr>
            <w:rFonts w:ascii="Menlo" w:hAnsi="Menlo" w:cs="Menlo"/>
            <w:noProof/>
            <w:color w:val="1C00CF"/>
            <w:sz w:val="18"/>
            <w:szCs w:val="18"/>
            <w:lang w:val="en-US"/>
          </w:rPr>
          <w:delText>3</w:delText>
        </w:r>
        <w:r w:rsidRPr="00A66496" w:rsidDel="002E607A">
          <w:rPr>
            <w:rFonts w:ascii="Menlo" w:hAnsi="Menlo" w:cs="Menlo"/>
            <w:noProof/>
            <w:sz w:val="18"/>
            <w:szCs w:val="18"/>
            <w:lang w:val="en-US"/>
          </w:rPr>
          <w:delText>) {</w:delText>
        </w:r>
      </w:del>
    </w:p>
    <w:p w14:paraId="506A02C4" w14:textId="77777777" w:rsidR="00D05199" w:rsidRPr="005730F7" w:rsidDel="002E607A" w:rsidRDefault="00D05199" w:rsidP="005730F7">
      <w:pPr>
        <w:pStyle w:val="NormalWeb"/>
        <w:spacing w:before="0" w:beforeAutospacing="0" w:after="0" w:afterAutospacing="0"/>
        <w:ind w:left="360"/>
        <w:jc w:val="both"/>
        <w:textAlignment w:val="baseline"/>
        <w:rPr>
          <w:del w:id="1128" w:author="Willian" w:date="2017-03-08T00:13:00Z"/>
          <w:rFonts w:ascii="Menlo" w:hAnsi="Menlo" w:cs="Menlo"/>
          <w:noProof/>
          <w:color w:val="000000"/>
          <w:sz w:val="21"/>
          <w:szCs w:val="21"/>
        </w:rPr>
      </w:pPr>
      <w:del w:id="1129" w:author="Willian" w:date="2017-03-08T00:13:00Z">
        <w:r w:rsidRPr="00A66496" w:rsidDel="002E607A">
          <w:rPr>
            <w:rFonts w:ascii="Menlo" w:hAnsi="Menlo" w:cs="Menlo"/>
            <w:noProof/>
            <w:color w:val="000000"/>
            <w:sz w:val="18"/>
            <w:szCs w:val="18"/>
            <w:lang w:val="en-US"/>
          </w:rPr>
          <w:delText>  </w:delText>
        </w:r>
        <w:r w:rsidRPr="005730F7" w:rsidDel="002E607A">
          <w:rPr>
            <w:rFonts w:ascii="Menlo" w:hAnsi="Menlo" w:cs="Menlo"/>
            <w:noProof/>
            <w:color w:val="AA3391"/>
            <w:sz w:val="18"/>
            <w:szCs w:val="18"/>
          </w:rPr>
          <w:delText>let</w:delText>
        </w:r>
        <w:r w:rsidRPr="005730F7" w:rsidDel="002E607A">
          <w:rPr>
            <w:rFonts w:ascii="Menlo" w:hAnsi="Menlo" w:cs="Menlo"/>
            <w:noProof/>
            <w:color w:val="000000"/>
            <w:sz w:val="18"/>
            <w:szCs w:val="18"/>
          </w:rPr>
          <w:delText xml:space="preserve"> </w:delText>
        </w:r>
        <w:r w:rsidRPr="005730F7" w:rsidDel="002E607A">
          <w:rPr>
            <w:rFonts w:ascii="Menlo" w:hAnsi="Menlo" w:cs="Menlo"/>
            <w:noProof/>
            <w:color w:val="3F6E74"/>
            <w:sz w:val="18"/>
            <w:szCs w:val="18"/>
          </w:rPr>
          <w:delText>threeDescription</w:delText>
        </w:r>
        <w:r w:rsidRPr="005730F7" w:rsidDel="002E607A">
          <w:rPr>
            <w:rFonts w:ascii="Menlo" w:hAnsi="Menlo" w:cs="Menlo"/>
            <w:noProof/>
            <w:color w:val="000000"/>
            <w:sz w:val="18"/>
            <w:szCs w:val="18"/>
          </w:rPr>
          <w:delText xml:space="preserve"> = </w:delText>
        </w:r>
        <w:r w:rsidRPr="005730F7" w:rsidDel="002E607A">
          <w:rPr>
            <w:rFonts w:ascii="Menlo" w:hAnsi="Menlo" w:cs="Menlo"/>
            <w:noProof/>
            <w:color w:val="3F6E74"/>
            <w:sz w:val="18"/>
            <w:szCs w:val="18"/>
          </w:rPr>
          <w:delText>convertedRank</w:delText>
        </w:r>
        <w:r w:rsidRPr="005730F7" w:rsidDel="002E607A">
          <w:rPr>
            <w:rFonts w:ascii="Menlo" w:hAnsi="Menlo" w:cs="Menlo"/>
            <w:noProof/>
            <w:color w:val="000000"/>
            <w:sz w:val="18"/>
            <w:szCs w:val="18"/>
          </w:rPr>
          <w:delText>.</w:delText>
        </w:r>
        <w:r w:rsidRPr="005730F7" w:rsidDel="002E607A">
          <w:rPr>
            <w:rFonts w:ascii="Menlo" w:hAnsi="Menlo" w:cs="Menlo"/>
            <w:noProof/>
            <w:color w:val="3F6E74"/>
            <w:sz w:val="18"/>
            <w:szCs w:val="18"/>
          </w:rPr>
          <w:delText>simpleDescription</w:delText>
        </w:r>
        <w:r w:rsidRPr="005730F7" w:rsidDel="002E607A">
          <w:rPr>
            <w:rFonts w:ascii="Menlo" w:hAnsi="Menlo" w:cs="Menlo"/>
            <w:noProof/>
            <w:color w:val="000000"/>
            <w:sz w:val="18"/>
            <w:szCs w:val="18"/>
          </w:rPr>
          <w:delText>()</w:delText>
        </w:r>
      </w:del>
    </w:p>
    <w:p w14:paraId="0DF8F30C" w14:textId="77777777" w:rsidR="00D05199" w:rsidDel="002E607A" w:rsidRDefault="00D05199" w:rsidP="005730F7">
      <w:pPr>
        <w:pStyle w:val="NormalWeb"/>
        <w:spacing w:before="0" w:beforeAutospacing="0" w:after="620" w:afterAutospacing="0"/>
        <w:ind w:left="360"/>
        <w:jc w:val="both"/>
        <w:textAlignment w:val="baseline"/>
        <w:rPr>
          <w:del w:id="1130" w:author="Willian" w:date="2017-03-08T00:13:00Z"/>
          <w:rFonts w:ascii="Menlo" w:hAnsi="Menlo" w:cs="Menlo"/>
          <w:noProof/>
          <w:color w:val="000000"/>
          <w:sz w:val="18"/>
          <w:szCs w:val="18"/>
        </w:rPr>
      </w:pPr>
      <w:del w:id="1131" w:author="Willian" w:date="2017-03-08T00:13:00Z">
        <w:r w:rsidRPr="005730F7" w:rsidDel="002E607A">
          <w:rPr>
            <w:rFonts w:ascii="Menlo" w:hAnsi="Menlo" w:cs="Menlo"/>
            <w:noProof/>
            <w:color w:val="000000"/>
            <w:sz w:val="18"/>
            <w:szCs w:val="18"/>
          </w:rPr>
          <w:delText>}</w:delText>
        </w:r>
      </w:del>
    </w:p>
    <w:p w14:paraId="2290BEAC" w14:textId="77777777" w:rsidR="005730F7" w:rsidRPr="005730F7" w:rsidDel="002E607A" w:rsidRDefault="005730F7" w:rsidP="005730F7">
      <w:pPr>
        <w:rPr>
          <w:del w:id="1132" w:author="Willian" w:date="2017-03-08T00:13:00Z"/>
          <w:noProof/>
        </w:rPr>
      </w:pPr>
      <w:del w:id="1133" w:author="Willian" w:date="2017-03-08T00:13:00Z">
        <w:r w:rsidDel="002E607A">
          <w:rPr>
            <w:noProof/>
          </w:rPr>
          <w:delText xml:space="preserve">Os valores </w:delText>
        </w:r>
        <w:r w:rsidR="00B97833" w:rsidDel="002E607A">
          <w:rPr>
            <w:noProof/>
          </w:rPr>
          <w:delText>membros de uma enumeração são v</w:delText>
        </w:r>
        <w:r w:rsidR="00CF1F40" w:rsidDel="002E607A">
          <w:rPr>
            <w:noProof/>
          </w:rPr>
          <w:delText xml:space="preserve">alores legítimos, e não apenas uma outra maneira de escrever seus valores brutos. Na verdade, quando não explicitamos um tipo para o </w:delText>
        </w:r>
        <w:r w:rsidR="00F7736B" w:rsidRPr="00CF1F40" w:rsidDel="002E607A">
          <w:rPr>
            <w:rFonts w:ascii="Menlo" w:hAnsi="Menlo" w:cs="Menlo"/>
            <w:noProof/>
            <w:color w:val="AA3391"/>
            <w:sz w:val="18"/>
            <w:szCs w:val="18"/>
          </w:rPr>
          <w:delText>enum</w:delText>
        </w:r>
        <w:r w:rsidR="00CF1F40" w:rsidDel="002E607A">
          <w:rPr>
            <w:noProof/>
          </w:rPr>
          <w:delText>, ele não poderá fornecer um valor bruto.</w:delText>
        </w:r>
      </w:del>
    </w:p>
    <w:p w14:paraId="25EF7F83" w14:textId="77777777" w:rsidR="00D05199" w:rsidRPr="00A66496" w:rsidDel="002E607A" w:rsidRDefault="00D05199" w:rsidP="00CF1F40">
      <w:pPr>
        <w:pStyle w:val="NormalWeb"/>
        <w:spacing w:before="460" w:beforeAutospacing="0" w:after="0" w:afterAutospacing="0"/>
        <w:ind w:left="567"/>
        <w:textAlignment w:val="baseline"/>
        <w:rPr>
          <w:del w:id="1134" w:author="Willian" w:date="2017-03-08T00:13:00Z"/>
          <w:rFonts w:ascii="Menlo" w:hAnsi="Menlo" w:cs="Menlo"/>
          <w:noProof/>
          <w:color w:val="000000"/>
          <w:sz w:val="21"/>
          <w:szCs w:val="21"/>
          <w:lang w:val="en-US"/>
        </w:rPr>
      </w:pPr>
      <w:del w:id="1135" w:author="Willian" w:date="2017-03-08T00:13:00Z">
        <w:r w:rsidRPr="00A66496" w:rsidDel="002E607A">
          <w:rPr>
            <w:rFonts w:ascii="Menlo" w:hAnsi="Menlo" w:cs="Menlo"/>
            <w:noProof/>
            <w:color w:val="AA3391"/>
            <w:sz w:val="18"/>
            <w:szCs w:val="18"/>
            <w:lang w:val="en-US"/>
          </w:rPr>
          <w:delText>enum</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Suit</w:delText>
        </w:r>
        <w:r w:rsidRPr="00A66496" w:rsidDel="002E607A">
          <w:rPr>
            <w:rFonts w:ascii="Menlo" w:hAnsi="Menlo" w:cs="Menlo"/>
            <w:noProof/>
            <w:color w:val="000000"/>
            <w:sz w:val="18"/>
            <w:szCs w:val="18"/>
            <w:lang w:val="en-US"/>
          </w:rPr>
          <w:delText xml:space="preserve"> {</w:delText>
        </w:r>
      </w:del>
    </w:p>
    <w:p w14:paraId="6FFB92D0" w14:textId="77777777" w:rsidR="00D05199" w:rsidRPr="00A66496" w:rsidDel="002E607A" w:rsidRDefault="00D05199" w:rsidP="00CF1F40">
      <w:pPr>
        <w:pStyle w:val="NormalWeb"/>
        <w:spacing w:before="0" w:beforeAutospacing="0" w:after="0" w:afterAutospacing="0"/>
        <w:ind w:left="567"/>
        <w:textAlignment w:val="baseline"/>
        <w:rPr>
          <w:del w:id="1136" w:author="Willian" w:date="2017-03-08T00:13:00Z"/>
          <w:rFonts w:ascii="Menlo" w:hAnsi="Menlo" w:cs="Menlo"/>
          <w:noProof/>
          <w:color w:val="000000"/>
          <w:sz w:val="21"/>
          <w:szCs w:val="21"/>
          <w:lang w:val="en-US"/>
        </w:rPr>
      </w:pPr>
      <w:del w:id="1137"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case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Spades</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Hearts</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Diamonds</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Clubs</w:delText>
        </w:r>
      </w:del>
    </w:p>
    <w:p w14:paraId="213C27AE" w14:textId="77777777" w:rsidR="00D05199" w:rsidRPr="00A66496" w:rsidDel="002E607A" w:rsidRDefault="00D05199" w:rsidP="00CF1F40">
      <w:pPr>
        <w:pStyle w:val="NormalWeb"/>
        <w:spacing w:before="0" w:beforeAutospacing="0" w:after="0" w:afterAutospacing="0"/>
        <w:ind w:left="567"/>
        <w:textAlignment w:val="baseline"/>
        <w:rPr>
          <w:del w:id="1138" w:author="Willian" w:date="2017-03-08T00:13:00Z"/>
          <w:rFonts w:ascii="Menlo" w:hAnsi="Menlo" w:cs="Menlo"/>
          <w:noProof/>
          <w:color w:val="000000"/>
          <w:sz w:val="21"/>
          <w:szCs w:val="21"/>
          <w:lang w:val="en-US"/>
        </w:rPr>
      </w:pPr>
      <w:del w:id="1139"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func</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simpleDescription</w:delText>
        </w:r>
        <w:r w:rsidRPr="00A66496" w:rsidDel="002E607A">
          <w:rPr>
            <w:rFonts w:ascii="Menlo" w:hAnsi="Menlo" w:cs="Menlo"/>
            <w:noProof/>
            <w:color w:val="000000"/>
            <w:sz w:val="18"/>
            <w:szCs w:val="18"/>
            <w:lang w:val="en-US"/>
          </w:rPr>
          <w:delText xml:space="preserve">() -&gt; </w:delText>
        </w:r>
        <w:r w:rsidRPr="00A66496" w:rsidDel="002E607A">
          <w:rPr>
            <w:rFonts w:ascii="Menlo" w:hAnsi="Menlo" w:cs="Menlo"/>
            <w:noProof/>
            <w:color w:val="5C2699"/>
            <w:sz w:val="18"/>
            <w:szCs w:val="18"/>
            <w:lang w:val="en-US"/>
          </w:rPr>
          <w:delText>String</w:delText>
        </w:r>
        <w:r w:rsidRPr="00A66496" w:rsidDel="002E607A">
          <w:rPr>
            <w:rFonts w:ascii="Menlo" w:hAnsi="Menlo" w:cs="Menlo"/>
            <w:noProof/>
            <w:color w:val="000000"/>
            <w:sz w:val="18"/>
            <w:szCs w:val="18"/>
            <w:lang w:val="en-US"/>
          </w:rPr>
          <w:delText xml:space="preserve"> {</w:delText>
        </w:r>
      </w:del>
    </w:p>
    <w:p w14:paraId="1BCB0A44" w14:textId="77777777" w:rsidR="00D05199" w:rsidRPr="00A66496" w:rsidDel="002E607A" w:rsidRDefault="00D05199" w:rsidP="00CF1F40">
      <w:pPr>
        <w:pStyle w:val="NormalWeb"/>
        <w:spacing w:before="0" w:beforeAutospacing="0" w:after="0" w:afterAutospacing="0"/>
        <w:ind w:left="567"/>
        <w:textAlignment w:val="baseline"/>
        <w:rPr>
          <w:del w:id="1140" w:author="Willian" w:date="2017-03-08T00:13:00Z"/>
          <w:rFonts w:ascii="Menlo" w:hAnsi="Menlo" w:cs="Menlo"/>
          <w:noProof/>
          <w:color w:val="000000"/>
          <w:sz w:val="21"/>
          <w:szCs w:val="21"/>
          <w:lang w:val="en-US"/>
        </w:rPr>
      </w:pPr>
      <w:del w:id="1141"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switch</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AA3391"/>
            <w:sz w:val="18"/>
            <w:szCs w:val="18"/>
            <w:lang w:val="en-US"/>
          </w:rPr>
          <w:delText>self</w:delText>
        </w:r>
        <w:r w:rsidRPr="00A66496" w:rsidDel="002E607A">
          <w:rPr>
            <w:rFonts w:ascii="Menlo" w:hAnsi="Menlo" w:cs="Menlo"/>
            <w:noProof/>
            <w:color w:val="000000"/>
            <w:sz w:val="18"/>
            <w:szCs w:val="18"/>
            <w:lang w:val="en-US"/>
          </w:rPr>
          <w:delText xml:space="preserve"> {</w:delText>
        </w:r>
      </w:del>
    </w:p>
    <w:p w14:paraId="57559430" w14:textId="77777777" w:rsidR="00D05199" w:rsidRPr="00A66496" w:rsidDel="002E607A" w:rsidRDefault="00D05199" w:rsidP="00CF1F40">
      <w:pPr>
        <w:pStyle w:val="NormalWeb"/>
        <w:spacing w:before="0" w:beforeAutospacing="0" w:after="0" w:afterAutospacing="0"/>
        <w:ind w:left="567"/>
        <w:textAlignment w:val="baseline"/>
        <w:rPr>
          <w:del w:id="1142" w:author="Willian" w:date="2017-03-08T00:13:00Z"/>
          <w:rFonts w:ascii="Menlo" w:hAnsi="Menlo" w:cs="Menlo"/>
          <w:noProof/>
          <w:color w:val="000000"/>
          <w:sz w:val="21"/>
          <w:szCs w:val="21"/>
          <w:lang w:val="en-US"/>
        </w:rPr>
      </w:pPr>
      <w:del w:id="1143"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case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Spades</w:delText>
        </w:r>
        <w:r w:rsidRPr="00A66496" w:rsidDel="002E607A">
          <w:rPr>
            <w:rFonts w:ascii="Menlo" w:hAnsi="Menlo" w:cs="Menlo"/>
            <w:noProof/>
            <w:color w:val="000000"/>
            <w:sz w:val="18"/>
            <w:szCs w:val="18"/>
            <w:lang w:val="en-US"/>
          </w:rPr>
          <w:delText>:</w:delText>
        </w:r>
      </w:del>
    </w:p>
    <w:p w14:paraId="0922EC34" w14:textId="77777777" w:rsidR="00D05199" w:rsidRPr="00A66496" w:rsidDel="002E607A" w:rsidRDefault="00D05199" w:rsidP="00CF1F40">
      <w:pPr>
        <w:pStyle w:val="NormalWeb"/>
        <w:spacing w:before="0" w:beforeAutospacing="0" w:after="0" w:afterAutospacing="0"/>
        <w:ind w:left="567"/>
        <w:textAlignment w:val="baseline"/>
        <w:rPr>
          <w:del w:id="1144" w:author="Willian" w:date="2017-03-08T00:13:00Z"/>
          <w:rFonts w:ascii="Menlo" w:hAnsi="Menlo" w:cs="Menlo"/>
          <w:noProof/>
          <w:color w:val="000000"/>
          <w:sz w:val="21"/>
          <w:szCs w:val="21"/>
          <w:lang w:val="en-US"/>
        </w:rPr>
      </w:pPr>
      <w:del w:id="1145"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return</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"spades"</w:delText>
        </w:r>
      </w:del>
    </w:p>
    <w:p w14:paraId="1BCC368C" w14:textId="77777777" w:rsidR="00D05199" w:rsidRPr="00A66496" w:rsidDel="002E607A" w:rsidRDefault="00D05199" w:rsidP="00CF1F40">
      <w:pPr>
        <w:pStyle w:val="NormalWeb"/>
        <w:spacing w:before="0" w:beforeAutospacing="0" w:after="0" w:afterAutospacing="0"/>
        <w:ind w:left="567"/>
        <w:textAlignment w:val="baseline"/>
        <w:rPr>
          <w:del w:id="1146" w:author="Willian" w:date="2017-03-08T00:13:00Z"/>
          <w:rFonts w:ascii="Menlo" w:hAnsi="Menlo" w:cs="Menlo"/>
          <w:noProof/>
          <w:color w:val="000000"/>
          <w:sz w:val="21"/>
          <w:szCs w:val="21"/>
          <w:lang w:val="en-US"/>
        </w:rPr>
      </w:pPr>
      <w:del w:id="1147"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case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Hearts</w:delText>
        </w:r>
        <w:r w:rsidRPr="00A66496" w:rsidDel="002E607A">
          <w:rPr>
            <w:rFonts w:ascii="Menlo" w:hAnsi="Menlo" w:cs="Menlo"/>
            <w:noProof/>
            <w:color w:val="000000"/>
            <w:sz w:val="18"/>
            <w:szCs w:val="18"/>
            <w:lang w:val="en-US"/>
          </w:rPr>
          <w:delText>:</w:delText>
        </w:r>
      </w:del>
    </w:p>
    <w:p w14:paraId="0455606B" w14:textId="77777777" w:rsidR="00D05199" w:rsidRPr="00A66496" w:rsidDel="002E607A" w:rsidRDefault="00D05199" w:rsidP="00CF1F40">
      <w:pPr>
        <w:pStyle w:val="NormalWeb"/>
        <w:spacing w:before="0" w:beforeAutospacing="0" w:after="0" w:afterAutospacing="0"/>
        <w:ind w:left="567"/>
        <w:textAlignment w:val="baseline"/>
        <w:rPr>
          <w:del w:id="1148" w:author="Willian" w:date="2017-03-08T00:13:00Z"/>
          <w:rFonts w:ascii="Menlo" w:hAnsi="Menlo" w:cs="Menlo"/>
          <w:noProof/>
          <w:color w:val="000000"/>
          <w:sz w:val="21"/>
          <w:szCs w:val="21"/>
          <w:lang w:val="en-US"/>
        </w:rPr>
      </w:pPr>
      <w:del w:id="1149"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return</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"hearts"</w:delText>
        </w:r>
      </w:del>
    </w:p>
    <w:p w14:paraId="5A60AE41" w14:textId="77777777" w:rsidR="00D05199" w:rsidRPr="00A66496" w:rsidDel="002E607A" w:rsidRDefault="00D05199" w:rsidP="00CF1F40">
      <w:pPr>
        <w:pStyle w:val="NormalWeb"/>
        <w:spacing w:before="0" w:beforeAutospacing="0" w:after="0" w:afterAutospacing="0"/>
        <w:ind w:left="567"/>
        <w:textAlignment w:val="baseline"/>
        <w:rPr>
          <w:del w:id="1150" w:author="Willian" w:date="2017-03-08T00:13:00Z"/>
          <w:rFonts w:ascii="Menlo" w:hAnsi="Menlo" w:cs="Menlo"/>
          <w:noProof/>
          <w:color w:val="000000"/>
          <w:sz w:val="21"/>
          <w:szCs w:val="21"/>
          <w:lang w:val="en-US"/>
        </w:rPr>
      </w:pPr>
      <w:del w:id="1151"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case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Diamonds</w:delText>
        </w:r>
        <w:r w:rsidRPr="00A66496" w:rsidDel="002E607A">
          <w:rPr>
            <w:rFonts w:ascii="Menlo" w:hAnsi="Menlo" w:cs="Menlo"/>
            <w:noProof/>
            <w:color w:val="000000"/>
            <w:sz w:val="18"/>
            <w:szCs w:val="18"/>
            <w:lang w:val="en-US"/>
          </w:rPr>
          <w:delText>:</w:delText>
        </w:r>
      </w:del>
    </w:p>
    <w:p w14:paraId="4A09D518" w14:textId="77777777" w:rsidR="00D05199" w:rsidRPr="00A66496" w:rsidDel="002E607A" w:rsidRDefault="00D05199" w:rsidP="00CF1F40">
      <w:pPr>
        <w:pStyle w:val="NormalWeb"/>
        <w:spacing w:before="0" w:beforeAutospacing="0" w:after="0" w:afterAutospacing="0"/>
        <w:ind w:left="567"/>
        <w:textAlignment w:val="baseline"/>
        <w:rPr>
          <w:del w:id="1152" w:author="Willian" w:date="2017-03-08T00:13:00Z"/>
          <w:rFonts w:ascii="Menlo" w:hAnsi="Menlo" w:cs="Menlo"/>
          <w:noProof/>
          <w:color w:val="000000"/>
          <w:sz w:val="21"/>
          <w:szCs w:val="21"/>
          <w:lang w:val="en-US"/>
        </w:rPr>
      </w:pPr>
      <w:del w:id="1153"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return</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"diamonds"</w:delText>
        </w:r>
      </w:del>
    </w:p>
    <w:p w14:paraId="7640DF9E" w14:textId="77777777" w:rsidR="00D05199" w:rsidRPr="00A66496" w:rsidDel="002E607A" w:rsidRDefault="00D05199" w:rsidP="00CF1F40">
      <w:pPr>
        <w:pStyle w:val="NormalWeb"/>
        <w:spacing w:before="0" w:beforeAutospacing="0" w:after="0" w:afterAutospacing="0"/>
        <w:ind w:left="567"/>
        <w:textAlignment w:val="baseline"/>
        <w:rPr>
          <w:del w:id="1154" w:author="Willian" w:date="2017-03-08T00:13:00Z"/>
          <w:rFonts w:ascii="Menlo" w:hAnsi="Menlo" w:cs="Menlo"/>
          <w:noProof/>
          <w:color w:val="000000"/>
          <w:sz w:val="21"/>
          <w:szCs w:val="21"/>
          <w:lang w:val="en-US"/>
        </w:rPr>
      </w:pPr>
      <w:del w:id="1155"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case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Clubs</w:delText>
        </w:r>
        <w:r w:rsidRPr="00A66496" w:rsidDel="002E607A">
          <w:rPr>
            <w:rFonts w:ascii="Menlo" w:hAnsi="Menlo" w:cs="Menlo"/>
            <w:noProof/>
            <w:color w:val="000000"/>
            <w:sz w:val="18"/>
            <w:szCs w:val="18"/>
            <w:lang w:val="en-US"/>
          </w:rPr>
          <w:delText>:</w:delText>
        </w:r>
      </w:del>
    </w:p>
    <w:p w14:paraId="31CFB1CD" w14:textId="77777777" w:rsidR="00D05199" w:rsidRPr="00A66496" w:rsidDel="002E607A" w:rsidRDefault="00D05199" w:rsidP="00CF1F40">
      <w:pPr>
        <w:pStyle w:val="NormalWeb"/>
        <w:spacing w:before="0" w:beforeAutospacing="0" w:after="0" w:afterAutospacing="0"/>
        <w:ind w:left="567"/>
        <w:textAlignment w:val="baseline"/>
        <w:rPr>
          <w:del w:id="1156" w:author="Willian" w:date="2017-03-08T00:13:00Z"/>
          <w:rFonts w:ascii="Menlo" w:hAnsi="Menlo" w:cs="Menlo"/>
          <w:noProof/>
          <w:color w:val="000000"/>
          <w:sz w:val="21"/>
          <w:szCs w:val="21"/>
          <w:lang w:val="en-US"/>
        </w:rPr>
      </w:pPr>
      <w:del w:id="1157"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return</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"clubs"</w:delText>
        </w:r>
      </w:del>
    </w:p>
    <w:p w14:paraId="07E4D3A0" w14:textId="77777777" w:rsidR="00D05199" w:rsidRPr="00A66496" w:rsidDel="002E607A" w:rsidRDefault="00D05199" w:rsidP="00CF1F40">
      <w:pPr>
        <w:pStyle w:val="NormalWeb"/>
        <w:spacing w:before="0" w:beforeAutospacing="0" w:after="0" w:afterAutospacing="0"/>
        <w:ind w:left="567"/>
        <w:textAlignment w:val="baseline"/>
        <w:rPr>
          <w:del w:id="1158" w:author="Willian" w:date="2017-03-08T00:13:00Z"/>
          <w:rFonts w:ascii="Menlo" w:hAnsi="Menlo" w:cs="Menlo"/>
          <w:noProof/>
          <w:color w:val="000000"/>
          <w:sz w:val="21"/>
          <w:szCs w:val="21"/>
          <w:lang w:val="en-US"/>
        </w:rPr>
      </w:pPr>
      <w:del w:id="1159" w:author="Willian" w:date="2017-03-08T00:13:00Z">
        <w:r w:rsidRPr="00A66496" w:rsidDel="002E607A">
          <w:rPr>
            <w:rFonts w:ascii="Menlo" w:hAnsi="Menlo" w:cs="Menlo"/>
            <w:noProof/>
            <w:color w:val="000000"/>
            <w:sz w:val="18"/>
            <w:szCs w:val="18"/>
            <w:lang w:val="en-US"/>
          </w:rPr>
          <w:delText>      }</w:delText>
        </w:r>
      </w:del>
    </w:p>
    <w:p w14:paraId="709765E8" w14:textId="77777777" w:rsidR="00D05199" w:rsidRPr="00A66496" w:rsidDel="002E607A" w:rsidRDefault="00D05199" w:rsidP="00CF1F40">
      <w:pPr>
        <w:pStyle w:val="NormalWeb"/>
        <w:spacing w:before="0" w:beforeAutospacing="0" w:after="0" w:afterAutospacing="0"/>
        <w:ind w:left="567"/>
        <w:textAlignment w:val="baseline"/>
        <w:rPr>
          <w:del w:id="1160" w:author="Willian" w:date="2017-03-08T00:13:00Z"/>
          <w:rFonts w:ascii="Menlo" w:hAnsi="Menlo" w:cs="Menlo"/>
          <w:noProof/>
          <w:color w:val="000000"/>
          <w:sz w:val="21"/>
          <w:szCs w:val="21"/>
          <w:lang w:val="en-US"/>
        </w:rPr>
      </w:pPr>
      <w:del w:id="1161" w:author="Willian" w:date="2017-03-08T00:13:00Z">
        <w:r w:rsidRPr="00A66496" w:rsidDel="002E607A">
          <w:rPr>
            <w:rFonts w:ascii="Menlo" w:hAnsi="Menlo" w:cs="Menlo"/>
            <w:noProof/>
            <w:color w:val="000000"/>
            <w:sz w:val="18"/>
            <w:szCs w:val="18"/>
            <w:lang w:val="en-US"/>
          </w:rPr>
          <w:delText>  }</w:delText>
        </w:r>
      </w:del>
    </w:p>
    <w:p w14:paraId="7B2D6BBD" w14:textId="77777777" w:rsidR="00D05199" w:rsidRPr="00A66496" w:rsidDel="002E607A" w:rsidRDefault="00D05199" w:rsidP="00CF1F40">
      <w:pPr>
        <w:pStyle w:val="NormalWeb"/>
        <w:spacing w:before="0" w:beforeAutospacing="0" w:after="0" w:afterAutospacing="0"/>
        <w:ind w:left="567"/>
        <w:textAlignment w:val="baseline"/>
        <w:rPr>
          <w:del w:id="1162" w:author="Willian" w:date="2017-03-08T00:13:00Z"/>
          <w:rFonts w:ascii="Menlo" w:hAnsi="Menlo" w:cs="Menlo"/>
          <w:noProof/>
          <w:color w:val="000000"/>
          <w:sz w:val="21"/>
          <w:szCs w:val="21"/>
          <w:lang w:val="en-US"/>
        </w:rPr>
      </w:pPr>
      <w:del w:id="1163" w:author="Willian" w:date="2017-03-08T00:13:00Z">
        <w:r w:rsidRPr="00A66496" w:rsidDel="002E607A">
          <w:rPr>
            <w:rFonts w:ascii="Menlo" w:hAnsi="Menlo" w:cs="Menlo"/>
            <w:noProof/>
            <w:color w:val="000000"/>
            <w:sz w:val="18"/>
            <w:szCs w:val="18"/>
            <w:lang w:val="en-US"/>
          </w:rPr>
          <w:delText>}</w:delText>
        </w:r>
      </w:del>
    </w:p>
    <w:p w14:paraId="188B389C" w14:textId="77777777" w:rsidR="00D05199" w:rsidRPr="00A66496" w:rsidDel="002E607A" w:rsidRDefault="00D05199" w:rsidP="00CF1F40">
      <w:pPr>
        <w:pStyle w:val="NormalWeb"/>
        <w:spacing w:before="0" w:beforeAutospacing="0" w:after="0" w:afterAutospacing="0"/>
        <w:ind w:left="567"/>
        <w:textAlignment w:val="baseline"/>
        <w:rPr>
          <w:del w:id="1164" w:author="Willian" w:date="2017-03-08T00:13:00Z"/>
          <w:rFonts w:ascii="Menlo" w:hAnsi="Menlo" w:cs="Menlo"/>
          <w:noProof/>
          <w:color w:val="000000"/>
          <w:sz w:val="21"/>
          <w:szCs w:val="21"/>
          <w:lang w:val="en-US"/>
        </w:rPr>
      </w:pPr>
      <w:del w:id="1165" w:author="Willian" w:date="2017-03-08T00:13:00Z">
        <w:r w:rsidRPr="00A66496" w:rsidDel="002E607A">
          <w:rPr>
            <w:rFonts w:ascii="Menlo" w:hAnsi="Menlo" w:cs="Menlo"/>
            <w:noProof/>
            <w:color w:val="AA3391"/>
            <w:sz w:val="18"/>
            <w:szCs w:val="18"/>
            <w:lang w:val="en-US"/>
          </w:rPr>
          <w:delText>let</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hearts</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3F6E74"/>
            <w:sz w:val="18"/>
            <w:szCs w:val="18"/>
            <w:lang w:val="en-US"/>
          </w:rPr>
          <w:delText>Suit</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Hearts</w:delText>
        </w:r>
      </w:del>
    </w:p>
    <w:p w14:paraId="30077165" w14:textId="77777777" w:rsidR="00D05199" w:rsidRPr="00CF1F40" w:rsidDel="002E607A" w:rsidRDefault="00D05199" w:rsidP="00CF1F40">
      <w:pPr>
        <w:pStyle w:val="NormalWeb"/>
        <w:spacing w:before="0" w:beforeAutospacing="0" w:after="620" w:afterAutospacing="0"/>
        <w:ind w:left="567"/>
        <w:textAlignment w:val="baseline"/>
        <w:rPr>
          <w:del w:id="1166" w:author="Willian" w:date="2017-03-08T00:13:00Z"/>
          <w:rFonts w:ascii="Menlo" w:hAnsi="Menlo" w:cs="Menlo"/>
          <w:noProof/>
          <w:color w:val="000000"/>
          <w:sz w:val="21"/>
          <w:szCs w:val="21"/>
        </w:rPr>
      </w:pPr>
      <w:del w:id="1167" w:author="Willian" w:date="2017-03-08T00:13:00Z">
        <w:r w:rsidRPr="00CF1F40" w:rsidDel="002E607A">
          <w:rPr>
            <w:rFonts w:ascii="Menlo" w:hAnsi="Menlo" w:cs="Menlo"/>
            <w:noProof/>
            <w:color w:val="AA3391"/>
            <w:sz w:val="18"/>
            <w:szCs w:val="18"/>
          </w:rPr>
          <w:delText>let</w:delText>
        </w:r>
        <w:r w:rsidRPr="00CF1F40" w:rsidDel="002E607A">
          <w:rPr>
            <w:rFonts w:ascii="Menlo" w:hAnsi="Menlo" w:cs="Menlo"/>
            <w:noProof/>
            <w:color w:val="000000"/>
            <w:sz w:val="18"/>
            <w:szCs w:val="18"/>
          </w:rPr>
          <w:delText xml:space="preserve"> </w:delText>
        </w:r>
        <w:r w:rsidRPr="00CF1F40" w:rsidDel="002E607A">
          <w:rPr>
            <w:rFonts w:ascii="Menlo" w:hAnsi="Menlo" w:cs="Menlo"/>
            <w:noProof/>
            <w:color w:val="3F6E74"/>
            <w:sz w:val="18"/>
            <w:szCs w:val="18"/>
          </w:rPr>
          <w:delText>heartsDescription</w:delText>
        </w:r>
        <w:r w:rsidRPr="00CF1F40" w:rsidDel="002E607A">
          <w:rPr>
            <w:rFonts w:ascii="Menlo" w:hAnsi="Menlo" w:cs="Menlo"/>
            <w:noProof/>
            <w:color w:val="000000"/>
            <w:sz w:val="18"/>
            <w:szCs w:val="18"/>
          </w:rPr>
          <w:delText xml:space="preserve"> = </w:delText>
        </w:r>
        <w:r w:rsidRPr="00CF1F40" w:rsidDel="002E607A">
          <w:rPr>
            <w:rFonts w:ascii="Menlo" w:hAnsi="Menlo" w:cs="Menlo"/>
            <w:noProof/>
            <w:color w:val="3F6E74"/>
            <w:sz w:val="18"/>
            <w:szCs w:val="18"/>
          </w:rPr>
          <w:delText>hearts</w:delText>
        </w:r>
        <w:r w:rsidRPr="00CF1F40" w:rsidDel="002E607A">
          <w:rPr>
            <w:rFonts w:ascii="Menlo" w:hAnsi="Menlo" w:cs="Menlo"/>
            <w:noProof/>
            <w:color w:val="000000"/>
            <w:sz w:val="18"/>
            <w:szCs w:val="18"/>
          </w:rPr>
          <w:delText>.</w:delText>
        </w:r>
        <w:r w:rsidRPr="00CF1F40" w:rsidDel="002E607A">
          <w:rPr>
            <w:rFonts w:ascii="Menlo" w:hAnsi="Menlo" w:cs="Menlo"/>
            <w:noProof/>
            <w:color w:val="3F6E74"/>
            <w:sz w:val="18"/>
            <w:szCs w:val="18"/>
          </w:rPr>
          <w:delText>simpleDescription</w:delText>
        </w:r>
        <w:r w:rsidRPr="00CF1F40" w:rsidDel="002E607A">
          <w:rPr>
            <w:rFonts w:ascii="Menlo" w:hAnsi="Menlo" w:cs="Menlo"/>
            <w:noProof/>
            <w:color w:val="000000"/>
            <w:sz w:val="18"/>
            <w:szCs w:val="18"/>
          </w:rPr>
          <w:delText>()</w:delText>
        </w:r>
      </w:del>
    </w:p>
    <w:p w14:paraId="2895F66D" w14:textId="77777777" w:rsidR="00CF1F40" w:rsidDel="002E607A" w:rsidRDefault="00CF1F40" w:rsidP="00CF1F40">
      <w:pPr>
        <w:rPr>
          <w:del w:id="1168" w:author="Willian" w:date="2017-03-08T00:13:00Z"/>
        </w:rPr>
      </w:pPr>
      <w:del w:id="1169" w:author="Willian" w:date="2017-03-08T00:13:00Z">
        <w:r w:rsidDel="002E607A">
          <w:delText xml:space="preserve">Observe as duas maneiras que o membro </w:delText>
        </w:r>
        <w:r w:rsidR="00F7736B" w:rsidRPr="00CF1F40" w:rsidDel="002E607A">
          <w:rPr>
            <w:rFonts w:ascii="Menlo" w:hAnsi="Menlo" w:cs="Menlo"/>
            <w:noProof/>
            <w:color w:val="3F6E74"/>
            <w:sz w:val="18"/>
            <w:szCs w:val="18"/>
          </w:rPr>
          <w:delText>Hearts</w:delText>
        </w:r>
        <w:r w:rsidR="00F7736B" w:rsidDel="002E607A">
          <w:delText xml:space="preserve"> </w:delText>
        </w:r>
        <w:r w:rsidDel="002E607A">
          <w:delText xml:space="preserve">é referido na enumeração acima: Quando um </w:delText>
        </w:r>
        <w:r w:rsidR="00F7736B" w:rsidDel="002E607A">
          <w:delText xml:space="preserve">valor é atribuído a constante </w:delText>
        </w:r>
        <w:r w:rsidR="00F7736B" w:rsidRPr="00CF1F40" w:rsidDel="002E607A">
          <w:rPr>
            <w:rFonts w:ascii="Menlo" w:hAnsi="Menlo" w:cs="Menlo"/>
            <w:noProof/>
            <w:color w:val="3F6E74"/>
            <w:sz w:val="18"/>
            <w:szCs w:val="18"/>
          </w:rPr>
          <w:delText>hearts</w:delText>
        </w:r>
        <w:r w:rsidR="00F7736B" w:rsidDel="002E607A">
          <w:delText xml:space="preserve">, o membro </w:delText>
        </w:r>
        <w:r w:rsidR="00F7736B" w:rsidRPr="00CF1F40" w:rsidDel="002E607A">
          <w:rPr>
            <w:rFonts w:ascii="Menlo" w:hAnsi="Menlo" w:cs="Menlo"/>
            <w:noProof/>
            <w:color w:val="3F6E74"/>
            <w:sz w:val="18"/>
            <w:szCs w:val="18"/>
          </w:rPr>
          <w:delText>Suit</w:delText>
        </w:r>
        <w:r w:rsidR="00F7736B" w:rsidRPr="00CF1F40" w:rsidDel="002E607A">
          <w:rPr>
            <w:rFonts w:ascii="Menlo" w:hAnsi="Menlo" w:cs="Menlo"/>
            <w:noProof/>
            <w:sz w:val="18"/>
            <w:szCs w:val="18"/>
          </w:rPr>
          <w:delText>.</w:delText>
        </w:r>
        <w:r w:rsidR="00F7736B" w:rsidRPr="00CF1F40" w:rsidDel="002E607A">
          <w:rPr>
            <w:rFonts w:ascii="Menlo" w:hAnsi="Menlo" w:cs="Menlo"/>
            <w:noProof/>
            <w:color w:val="3F6E74"/>
            <w:sz w:val="18"/>
            <w:szCs w:val="18"/>
          </w:rPr>
          <w:delText>Hearts</w:delText>
        </w:r>
        <w:r w:rsidR="00F7736B" w:rsidDel="002E607A">
          <w:delText xml:space="preserve"> é referido por seu nome completo porque a constante não tem um tipo explícito (pois a enumeração também não tem). No interior do </w:delText>
        </w:r>
        <w:commentRangeStart w:id="1170"/>
        <w:commentRangeStart w:id="1171"/>
        <w:r w:rsidR="00F7736B" w:rsidDel="002E607A">
          <w:delText>comutador</w:delText>
        </w:r>
        <w:commentRangeEnd w:id="1170"/>
        <w:r w:rsidR="00F73FE3" w:rsidDel="002E607A">
          <w:rPr>
            <w:rStyle w:val="Refdecomentrio"/>
          </w:rPr>
          <w:commentReference w:id="1170"/>
        </w:r>
        <w:commentRangeEnd w:id="1171"/>
        <w:r w:rsidR="00F66497" w:rsidDel="002E607A">
          <w:rPr>
            <w:rStyle w:val="Refdecomentrio"/>
          </w:rPr>
          <w:commentReference w:id="1171"/>
        </w:r>
        <w:r w:rsidR="00F7736B" w:rsidDel="002E607A">
          <w:delText xml:space="preserve"> (</w:delText>
        </w:r>
        <w:r w:rsidR="00F7736B" w:rsidRPr="00CF1F40" w:rsidDel="002E607A">
          <w:rPr>
            <w:rFonts w:ascii="Menlo" w:hAnsi="Menlo" w:cs="Menlo"/>
            <w:noProof/>
            <w:color w:val="AA3391"/>
            <w:sz w:val="18"/>
            <w:szCs w:val="18"/>
          </w:rPr>
          <w:delText>switch</w:delText>
        </w:r>
        <w:r w:rsidR="00F7736B" w:rsidDel="002E607A">
          <w:delText xml:space="preserve">), o membro da enumeração é referido pela sua forma abreviada </w:delText>
        </w:r>
        <w:r w:rsidR="00F7736B" w:rsidRPr="00CF1F40" w:rsidDel="002E607A">
          <w:rPr>
            <w:rFonts w:ascii="Menlo" w:hAnsi="Menlo" w:cs="Menlo"/>
            <w:noProof/>
            <w:sz w:val="18"/>
            <w:szCs w:val="18"/>
          </w:rPr>
          <w:delText>.</w:delText>
        </w:r>
        <w:r w:rsidR="00F7736B" w:rsidRPr="00CF1F40" w:rsidDel="002E607A">
          <w:rPr>
            <w:rFonts w:ascii="Menlo" w:hAnsi="Menlo" w:cs="Menlo"/>
            <w:noProof/>
            <w:color w:val="3F6E74"/>
            <w:sz w:val="18"/>
            <w:szCs w:val="18"/>
          </w:rPr>
          <w:delText>Hearts</w:delText>
        </w:r>
        <w:r w:rsidR="00F7736B" w:rsidDel="002E607A">
          <w:delText xml:space="preserve">, porque o valor de </w:delText>
        </w:r>
        <w:r w:rsidR="00F7736B" w:rsidRPr="00CF1F40" w:rsidDel="002E607A">
          <w:rPr>
            <w:rFonts w:ascii="Menlo" w:hAnsi="Menlo" w:cs="Menlo"/>
            <w:noProof/>
            <w:color w:val="AA3391"/>
            <w:sz w:val="18"/>
            <w:szCs w:val="18"/>
          </w:rPr>
          <w:delText>self</w:delText>
        </w:r>
        <w:r w:rsidR="00F7736B" w:rsidRPr="00CF1F40" w:rsidDel="002E607A">
          <w:rPr>
            <w:rFonts w:ascii="Menlo" w:hAnsi="Menlo" w:cs="Menlo"/>
            <w:noProof/>
            <w:sz w:val="18"/>
            <w:szCs w:val="18"/>
          </w:rPr>
          <w:delText xml:space="preserve"> </w:delText>
        </w:r>
        <w:r w:rsidR="00F7736B" w:rsidDel="002E607A">
          <w:delText>já é conhecido por ser um termo. Você pode utilizar a forma abreviada em qualquer lugar desde que o tipo dos membros da enumeração seja especificado.</w:delText>
        </w:r>
      </w:del>
    </w:p>
    <w:p w14:paraId="1C1B790F" w14:textId="77777777" w:rsidR="00F7736B" w:rsidDel="002E607A" w:rsidRDefault="00F7736B" w:rsidP="00F7736B">
      <w:pPr>
        <w:pStyle w:val="Ttulo3"/>
        <w:rPr>
          <w:del w:id="1172" w:author="Willian" w:date="2017-03-08T00:13:00Z"/>
        </w:rPr>
      </w:pPr>
      <w:del w:id="1173" w:author="Willian" w:date="2017-03-08T00:13:00Z">
        <w:r w:rsidDel="002E607A">
          <w:delText>Structs</w:delText>
        </w:r>
      </w:del>
    </w:p>
    <w:p w14:paraId="64FFF689" w14:textId="77777777" w:rsidR="00F7736B" w:rsidDel="002E607A" w:rsidRDefault="00F7736B" w:rsidP="00F7736B">
      <w:pPr>
        <w:rPr>
          <w:del w:id="1174" w:author="Willian" w:date="2017-03-08T00:13:00Z"/>
        </w:rPr>
      </w:pPr>
      <w:del w:id="1175" w:author="Willian" w:date="2017-03-08T00:13:00Z">
        <w:r w:rsidDel="002E607A">
          <w:rPr>
            <w:b/>
          </w:rPr>
          <w:delText xml:space="preserve">Estruturas </w:delText>
        </w:r>
        <w:r w:rsidDel="002E607A">
          <w:delText xml:space="preserve">apresentam muitos dos comportamentos das classes, incluindo métodos e Inicializadores. Uma das diferenças mais importantes entre </w:delText>
        </w:r>
        <w:r w:rsidR="002A5DB1" w:rsidDel="002E607A">
          <w:rPr>
            <w:b/>
          </w:rPr>
          <w:delText xml:space="preserve">structs </w:delText>
        </w:r>
        <w:r w:rsidR="002A5DB1" w:rsidDel="002E607A">
          <w:delText>e</w:delText>
        </w:r>
        <w:r w:rsidDel="002E607A">
          <w:delText xml:space="preserve"> classes é que as estruturas são sempre copiadas quando passadas em torno do nosso código, enquanto as classes são passadas por referência. Estruturas são grandes aliadas para definição de tipos de dados leves que não precisam ter capacidades de herança e casting.</w:delText>
        </w:r>
      </w:del>
    </w:p>
    <w:p w14:paraId="4AA1C78D" w14:textId="77777777" w:rsidR="00F7736B" w:rsidRPr="00F7736B" w:rsidDel="002E607A" w:rsidRDefault="00F7736B" w:rsidP="00F7736B">
      <w:pPr>
        <w:rPr>
          <w:del w:id="1176" w:author="Willian" w:date="2017-03-08T00:13:00Z"/>
        </w:rPr>
      </w:pPr>
      <w:del w:id="1177" w:author="Willian" w:date="2017-03-08T00:13:00Z">
        <w:r w:rsidDel="002E607A">
          <w:delText xml:space="preserve">Use a palavra reservada </w:delText>
        </w:r>
        <w:r w:rsidR="002A5DB1" w:rsidRPr="00F7736B" w:rsidDel="002E607A">
          <w:rPr>
            <w:rFonts w:ascii="Menlo" w:hAnsi="Menlo" w:cs="Menlo"/>
            <w:noProof/>
            <w:color w:val="AA3391"/>
            <w:sz w:val="18"/>
            <w:szCs w:val="18"/>
          </w:rPr>
          <w:delText>struct</w:delText>
        </w:r>
        <w:r w:rsidR="002A5DB1" w:rsidRPr="00F7736B" w:rsidDel="002E607A">
          <w:rPr>
            <w:rFonts w:ascii="Menlo" w:hAnsi="Menlo" w:cs="Menlo"/>
            <w:noProof/>
            <w:sz w:val="18"/>
            <w:szCs w:val="18"/>
          </w:rPr>
          <w:delText xml:space="preserve"> </w:delText>
        </w:r>
        <w:r w:rsidDel="002E607A">
          <w:delText>para criar uma estrutura:</w:delText>
        </w:r>
      </w:del>
    </w:p>
    <w:p w14:paraId="3B7147A3" w14:textId="77777777" w:rsidR="00D05199" w:rsidRPr="00A66496" w:rsidDel="002E607A" w:rsidRDefault="00D05199" w:rsidP="00F7736B">
      <w:pPr>
        <w:pStyle w:val="NormalWeb"/>
        <w:spacing w:before="460" w:beforeAutospacing="0" w:after="0" w:afterAutospacing="0"/>
        <w:ind w:left="567"/>
        <w:jc w:val="both"/>
        <w:textAlignment w:val="baseline"/>
        <w:rPr>
          <w:del w:id="1178" w:author="Willian" w:date="2017-03-08T00:13:00Z"/>
          <w:rFonts w:ascii="Menlo" w:hAnsi="Menlo" w:cs="Menlo"/>
          <w:noProof/>
          <w:color w:val="000000"/>
          <w:sz w:val="21"/>
          <w:szCs w:val="21"/>
          <w:lang w:val="en-US"/>
        </w:rPr>
      </w:pPr>
      <w:del w:id="1179" w:author="Willian" w:date="2017-03-08T00:13:00Z">
        <w:r w:rsidRPr="00A66496" w:rsidDel="002E607A">
          <w:rPr>
            <w:rFonts w:ascii="Menlo" w:hAnsi="Menlo" w:cs="Menlo"/>
            <w:noProof/>
            <w:color w:val="AA3391"/>
            <w:sz w:val="18"/>
            <w:szCs w:val="18"/>
            <w:lang w:val="en-US"/>
          </w:rPr>
          <w:delText>struct</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Card</w:delText>
        </w:r>
        <w:r w:rsidRPr="00A66496" w:rsidDel="002E607A">
          <w:rPr>
            <w:rFonts w:ascii="Menlo" w:hAnsi="Menlo" w:cs="Menlo"/>
            <w:noProof/>
            <w:color w:val="000000"/>
            <w:sz w:val="18"/>
            <w:szCs w:val="18"/>
            <w:lang w:val="en-US"/>
          </w:rPr>
          <w:delText xml:space="preserve"> {</w:delText>
        </w:r>
      </w:del>
    </w:p>
    <w:p w14:paraId="03D602C6" w14:textId="77777777" w:rsidR="00D05199" w:rsidRPr="00A66496" w:rsidDel="002E607A" w:rsidRDefault="00D05199" w:rsidP="00F7736B">
      <w:pPr>
        <w:pStyle w:val="NormalWeb"/>
        <w:spacing w:before="0" w:beforeAutospacing="0" w:after="0" w:afterAutospacing="0"/>
        <w:ind w:left="567"/>
        <w:jc w:val="both"/>
        <w:textAlignment w:val="baseline"/>
        <w:rPr>
          <w:del w:id="1180" w:author="Willian" w:date="2017-03-08T00:13:00Z"/>
          <w:rFonts w:ascii="Menlo" w:hAnsi="Menlo" w:cs="Menlo"/>
          <w:noProof/>
          <w:color w:val="000000"/>
          <w:sz w:val="21"/>
          <w:szCs w:val="21"/>
          <w:lang w:val="en-US"/>
        </w:rPr>
      </w:pPr>
      <w:del w:id="1181"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var</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rank</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5C2699"/>
            <w:sz w:val="18"/>
            <w:szCs w:val="18"/>
            <w:lang w:val="en-US"/>
          </w:rPr>
          <w:delText>Rank</w:delText>
        </w:r>
      </w:del>
    </w:p>
    <w:p w14:paraId="44350F24" w14:textId="77777777" w:rsidR="00D05199" w:rsidRPr="00A66496" w:rsidDel="002E607A" w:rsidRDefault="00D05199" w:rsidP="00F7736B">
      <w:pPr>
        <w:pStyle w:val="NormalWeb"/>
        <w:spacing w:before="0" w:beforeAutospacing="0" w:after="0" w:afterAutospacing="0"/>
        <w:ind w:left="567"/>
        <w:jc w:val="both"/>
        <w:textAlignment w:val="baseline"/>
        <w:rPr>
          <w:del w:id="1182" w:author="Willian" w:date="2017-03-08T00:13:00Z"/>
          <w:rFonts w:ascii="Menlo" w:hAnsi="Menlo" w:cs="Menlo"/>
          <w:noProof/>
          <w:color w:val="000000"/>
          <w:sz w:val="21"/>
          <w:szCs w:val="21"/>
          <w:lang w:val="en-US"/>
        </w:rPr>
      </w:pPr>
      <w:del w:id="1183"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var</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suit</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5C2699"/>
            <w:sz w:val="18"/>
            <w:szCs w:val="18"/>
            <w:lang w:val="en-US"/>
          </w:rPr>
          <w:delText>Suit</w:delText>
        </w:r>
      </w:del>
    </w:p>
    <w:p w14:paraId="4292AE2C" w14:textId="77777777" w:rsidR="00D05199" w:rsidRPr="00A66496" w:rsidDel="002E607A" w:rsidRDefault="00D05199" w:rsidP="00F7736B">
      <w:pPr>
        <w:pStyle w:val="NormalWeb"/>
        <w:spacing w:before="0" w:beforeAutospacing="0" w:after="0" w:afterAutospacing="0"/>
        <w:ind w:left="567"/>
        <w:jc w:val="both"/>
        <w:textAlignment w:val="baseline"/>
        <w:rPr>
          <w:del w:id="1184" w:author="Willian" w:date="2017-03-08T00:13:00Z"/>
          <w:rFonts w:ascii="Menlo" w:hAnsi="Menlo" w:cs="Menlo"/>
          <w:noProof/>
          <w:color w:val="000000"/>
          <w:sz w:val="21"/>
          <w:szCs w:val="21"/>
          <w:lang w:val="en-US"/>
        </w:rPr>
      </w:pPr>
      <w:del w:id="1185"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func</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simpleDescription</w:delText>
        </w:r>
        <w:r w:rsidRPr="00A66496" w:rsidDel="002E607A">
          <w:rPr>
            <w:rFonts w:ascii="Menlo" w:hAnsi="Menlo" w:cs="Menlo"/>
            <w:noProof/>
            <w:color w:val="000000"/>
            <w:sz w:val="18"/>
            <w:szCs w:val="18"/>
            <w:lang w:val="en-US"/>
          </w:rPr>
          <w:delText xml:space="preserve">() -&gt; </w:delText>
        </w:r>
        <w:r w:rsidRPr="00A66496" w:rsidDel="002E607A">
          <w:rPr>
            <w:rFonts w:ascii="Menlo" w:hAnsi="Menlo" w:cs="Menlo"/>
            <w:noProof/>
            <w:color w:val="5C2699"/>
            <w:sz w:val="18"/>
            <w:szCs w:val="18"/>
            <w:lang w:val="en-US"/>
          </w:rPr>
          <w:delText>String</w:delText>
        </w:r>
        <w:r w:rsidRPr="00A66496" w:rsidDel="002E607A">
          <w:rPr>
            <w:rFonts w:ascii="Menlo" w:hAnsi="Menlo" w:cs="Menlo"/>
            <w:noProof/>
            <w:color w:val="000000"/>
            <w:sz w:val="18"/>
            <w:szCs w:val="18"/>
            <w:lang w:val="en-US"/>
          </w:rPr>
          <w:delText xml:space="preserve"> {</w:delText>
        </w:r>
      </w:del>
    </w:p>
    <w:p w14:paraId="10309C83" w14:textId="77777777" w:rsidR="00D05199" w:rsidRPr="00A66496" w:rsidDel="002E607A" w:rsidRDefault="00D05199" w:rsidP="00F7736B">
      <w:pPr>
        <w:pStyle w:val="NormalWeb"/>
        <w:spacing w:before="0" w:beforeAutospacing="0" w:after="0" w:afterAutospacing="0"/>
        <w:ind w:left="567"/>
        <w:jc w:val="both"/>
        <w:textAlignment w:val="baseline"/>
        <w:rPr>
          <w:del w:id="1186" w:author="Willian" w:date="2017-03-08T00:13:00Z"/>
          <w:rFonts w:ascii="Menlo" w:hAnsi="Menlo" w:cs="Menlo"/>
          <w:noProof/>
          <w:color w:val="000000"/>
          <w:sz w:val="21"/>
          <w:szCs w:val="21"/>
          <w:lang w:val="en-US"/>
        </w:rPr>
      </w:pPr>
      <w:del w:id="1187"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return</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 xml:space="preserve">"The </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rank</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simpleDescription</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C41A16"/>
            <w:sz w:val="18"/>
            <w:szCs w:val="18"/>
            <w:lang w:val="en-US"/>
          </w:rPr>
          <w:delText xml:space="preserve"> of </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suit</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simpleDescription</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C41A16"/>
            <w:sz w:val="18"/>
            <w:szCs w:val="18"/>
            <w:lang w:val="en-US"/>
          </w:rPr>
          <w:delText>"</w:delText>
        </w:r>
      </w:del>
    </w:p>
    <w:p w14:paraId="33F10EDA" w14:textId="77777777" w:rsidR="00D05199" w:rsidRPr="00A66496" w:rsidDel="002E607A" w:rsidRDefault="00D05199" w:rsidP="00F7736B">
      <w:pPr>
        <w:pStyle w:val="NormalWeb"/>
        <w:spacing w:before="0" w:beforeAutospacing="0" w:after="0" w:afterAutospacing="0"/>
        <w:ind w:left="567"/>
        <w:jc w:val="both"/>
        <w:textAlignment w:val="baseline"/>
        <w:rPr>
          <w:del w:id="1188" w:author="Willian" w:date="2017-03-08T00:13:00Z"/>
          <w:rFonts w:ascii="Menlo" w:hAnsi="Menlo" w:cs="Menlo"/>
          <w:noProof/>
          <w:color w:val="000000"/>
          <w:sz w:val="21"/>
          <w:szCs w:val="21"/>
          <w:lang w:val="en-US"/>
        </w:rPr>
      </w:pPr>
      <w:del w:id="1189" w:author="Willian" w:date="2017-03-08T00:13:00Z">
        <w:r w:rsidRPr="00A66496" w:rsidDel="002E607A">
          <w:rPr>
            <w:rFonts w:ascii="Menlo" w:hAnsi="Menlo" w:cs="Menlo"/>
            <w:noProof/>
            <w:color w:val="000000"/>
            <w:sz w:val="18"/>
            <w:szCs w:val="18"/>
            <w:lang w:val="en-US"/>
          </w:rPr>
          <w:delText>  }</w:delText>
        </w:r>
      </w:del>
    </w:p>
    <w:p w14:paraId="41D3A30D" w14:textId="77777777" w:rsidR="00D05199" w:rsidRPr="00A66496" w:rsidDel="002E607A" w:rsidRDefault="00D05199" w:rsidP="00F7736B">
      <w:pPr>
        <w:pStyle w:val="NormalWeb"/>
        <w:spacing w:before="0" w:beforeAutospacing="0" w:after="0" w:afterAutospacing="0"/>
        <w:ind w:left="567"/>
        <w:jc w:val="both"/>
        <w:textAlignment w:val="baseline"/>
        <w:rPr>
          <w:del w:id="1190" w:author="Willian" w:date="2017-03-08T00:13:00Z"/>
          <w:rFonts w:ascii="Menlo" w:hAnsi="Menlo" w:cs="Menlo"/>
          <w:noProof/>
          <w:color w:val="000000"/>
          <w:sz w:val="21"/>
          <w:szCs w:val="21"/>
          <w:lang w:val="en-US"/>
        </w:rPr>
      </w:pPr>
      <w:del w:id="1191" w:author="Willian" w:date="2017-03-08T00:13:00Z">
        <w:r w:rsidRPr="00A66496" w:rsidDel="002E607A">
          <w:rPr>
            <w:rFonts w:ascii="Menlo" w:hAnsi="Menlo" w:cs="Menlo"/>
            <w:noProof/>
            <w:color w:val="000000"/>
            <w:sz w:val="18"/>
            <w:szCs w:val="18"/>
            <w:lang w:val="en-US"/>
          </w:rPr>
          <w:delText>}</w:delText>
        </w:r>
      </w:del>
    </w:p>
    <w:p w14:paraId="6F230C1A" w14:textId="77777777" w:rsidR="00D05199" w:rsidRPr="00A66496" w:rsidDel="002E607A" w:rsidRDefault="00D05199" w:rsidP="00F7736B">
      <w:pPr>
        <w:pStyle w:val="NormalWeb"/>
        <w:spacing w:before="0" w:beforeAutospacing="0" w:after="0" w:afterAutospacing="0"/>
        <w:ind w:left="567"/>
        <w:jc w:val="both"/>
        <w:textAlignment w:val="baseline"/>
        <w:rPr>
          <w:del w:id="1192" w:author="Willian" w:date="2017-03-08T00:13:00Z"/>
          <w:rFonts w:ascii="Menlo" w:hAnsi="Menlo" w:cs="Menlo"/>
          <w:noProof/>
          <w:color w:val="000000"/>
          <w:sz w:val="21"/>
          <w:szCs w:val="21"/>
          <w:lang w:val="en-US"/>
        </w:rPr>
      </w:pPr>
      <w:del w:id="1193" w:author="Willian" w:date="2017-03-08T00:13:00Z">
        <w:r w:rsidRPr="00A66496" w:rsidDel="002E607A">
          <w:rPr>
            <w:rFonts w:ascii="Menlo" w:hAnsi="Menlo" w:cs="Menlo"/>
            <w:noProof/>
            <w:color w:val="AA3391"/>
            <w:sz w:val="18"/>
            <w:szCs w:val="18"/>
            <w:lang w:val="en-US"/>
          </w:rPr>
          <w:delText>let</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threeOfSpades</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3F6E74"/>
            <w:sz w:val="18"/>
            <w:szCs w:val="18"/>
            <w:lang w:val="en-US"/>
          </w:rPr>
          <w:delText>Card</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rank</w:delText>
        </w:r>
        <w:r w:rsidRPr="00A66496" w:rsidDel="002E607A">
          <w:rPr>
            <w:rFonts w:ascii="Menlo" w:hAnsi="Menlo" w:cs="Menlo"/>
            <w:noProof/>
            <w:color w:val="000000"/>
            <w:sz w:val="18"/>
            <w:szCs w:val="18"/>
            <w:lang w:val="en-US"/>
          </w:rPr>
          <w:delText>: .</w:delText>
        </w:r>
        <w:r w:rsidRPr="00A66496" w:rsidDel="002E607A">
          <w:rPr>
            <w:rFonts w:ascii="Menlo" w:hAnsi="Menlo" w:cs="Menlo"/>
            <w:noProof/>
            <w:color w:val="3F6E74"/>
            <w:sz w:val="18"/>
            <w:szCs w:val="18"/>
            <w:lang w:val="en-US"/>
          </w:rPr>
          <w:delText>Three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suit</w:delText>
        </w:r>
        <w:r w:rsidRPr="00A66496" w:rsidDel="002E607A">
          <w:rPr>
            <w:rFonts w:ascii="Menlo" w:hAnsi="Menlo" w:cs="Menlo"/>
            <w:noProof/>
            <w:color w:val="000000"/>
            <w:sz w:val="18"/>
            <w:szCs w:val="18"/>
            <w:lang w:val="en-US"/>
          </w:rPr>
          <w:delText>: .</w:delText>
        </w:r>
        <w:r w:rsidRPr="00A66496" w:rsidDel="002E607A">
          <w:rPr>
            <w:rFonts w:ascii="Menlo" w:hAnsi="Menlo" w:cs="Menlo"/>
            <w:noProof/>
            <w:color w:val="3F6E74"/>
            <w:sz w:val="18"/>
            <w:szCs w:val="18"/>
            <w:lang w:val="en-US"/>
          </w:rPr>
          <w:delText>Spades</w:delText>
        </w:r>
        <w:r w:rsidRPr="00A66496" w:rsidDel="002E607A">
          <w:rPr>
            <w:rFonts w:ascii="Menlo" w:hAnsi="Menlo" w:cs="Menlo"/>
            <w:noProof/>
            <w:color w:val="000000"/>
            <w:sz w:val="18"/>
            <w:szCs w:val="18"/>
            <w:lang w:val="en-US"/>
          </w:rPr>
          <w:delText>)</w:delText>
        </w:r>
      </w:del>
    </w:p>
    <w:p w14:paraId="2E942E3E" w14:textId="77777777" w:rsidR="00D05199" w:rsidRPr="00F7736B" w:rsidDel="002E607A" w:rsidRDefault="00D05199" w:rsidP="00F7736B">
      <w:pPr>
        <w:pStyle w:val="NormalWeb"/>
        <w:spacing w:before="0" w:beforeAutospacing="0" w:after="620" w:afterAutospacing="0"/>
        <w:ind w:left="567"/>
        <w:jc w:val="both"/>
        <w:textAlignment w:val="baseline"/>
        <w:rPr>
          <w:del w:id="1194" w:author="Willian" w:date="2017-03-08T00:13:00Z"/>
          <w:rFonts w:ascii="Menlo" w:hAnsi="Menlo" w:cs="Menlo"/>
          <w:noProof/>
          <w:color w:val="000000"/>
          <w:sz w:val="21"/>
          <w:szCs w:val="21"/>
        </w:rPr>
      </w:pPr>
      <w:del w:id="1195" w:author="Willian" w:date="2017-03-08T00:13:00Z">
        <w:r w:rsidRPr="00F7736B" w:rsidDel="002E607A">
          <w:rPr>
            <w:rFonts w:ascii="Menlo" w:hAnsi="Menlo" w:cs="Menlo"/>
            <w:noProof/>
            <w:color w:val="AA3391"/>
            <w:sz w:val="18"/>
            <w:szCs w:val="18"/>
          </w:rPr>
          <w:delText>let</w:delText>
        </w:r>
        <w:r w:rsidRPr="00F7736B" w:rsidDel="002E607A">
          <w:rPr>
            <w:rFonts w:ascii="Menlo" w:hAnsi="Menlo" w:cs="Menlo"/>
            <w:noProof/>
            <w:color w:val="000000"/>
            <w:sz w:val="18"/>
            <w:szCs w:val="18"/>
          </w:rPr>
          <w:delText xml:space="preserve"> </w:delText>
        </w:r>
        <w:r w:rsidRPr="00F7736B" w:rsidDel="002E607A">
          <w:rPr>
            <w:rFonts w:ascii="Menlo" w:hAnsi="Menlo" w:cs="Menlo"/>
            <w:noProof/>
            <w:color w:val="3F6E74"/>
            <w:sz w:val="18"/>
            <w:szCs w:val="18"/>
          </w:rPr>
          <w:delText>threeOfSpadesDescription</w:delText>
        </w:r>
        <w:r w:rsidRPr="00F7736B" w:rsidDel="002E607A">
          <w:rPr>
            <w:rFonts w:ascii="Menlo" w:hAnsi="Menlo" w:cs="Menlo"/>
            <w:noProof/>
            <w:color w:val="000000"/>
            <w:sz w:val="18"/>
            <w:szCs w:val="18"/>
          </w:rPr>
          <w:delText xml:space="preserve"> = </w:delText>
        </w:r>
        <w:r w:rsidRPr="00F7736B" w:rsidDel="002E607A">
          <w:rPr>
            <w:rFonts w:ascii="Menlo" w:hAnsi="Menlo" w:cs="Menlo"/>
            <w:noProof/>
            <w:color w:val="3F6E74"/>
            <w:sz w:val="18"/>
            <w:szCs w:val="18"/>
          </w:rPr>
          <w:delText>threeOfSpades</w:delText>
        </w:r>
        <w:r w:rsidRPr="00F7736B" w:rsidDel="002E607A">
          <w:rPr>
            <w:rFonts w:ascii="Menlo" w:hAnsi="Menlo" w:cs="Menlo"/>
            <w:noProof/>
            <w:color w:val="000000"/>
            <w:sz w:val="18"/>
            <w:szCs w:val="18"/>
          </w:rPr>
          <w:delText>.</w:delText>
        </w:r>
        <w:r w:rsidRPr="00F7736B" w:rsidDel="002E607A">
          <w:rPr>
            <w:rFonts w:ascii="Menlo" w:hAnsi="Menlo" w:cs="Menlo"/>
            <w:noProof/>
            <w:color w:val="3F6E74"/>
            <w:sz w:val="18"/>
            <w:szCs w:val="18"/>
          </w:rPr>
          <w:delText>simpleDescription</w:delText>
        </w:r>
        <w:r w:rsidRPr="00F7736B" w:rsidDel="002E607A">
          <w:rPr>
            <w:rFonts w:ascii="Menlo" w:hAnsi="Menlo" w:cs="Menlo"/>
            <w:noProof/>
            <w:color w:val="000000"/>
            <w:sz w:val="18"/>
            <w:szCs w:val="18"/>
          </w:rPr>
          <w:delText>()</w:delText>
        </w:r>
      </w:del>
    </w:p>
    <w:p w14:paraId="05BED07A" w14:textId="77777777" w:rsidR="002A5DB1" w:rsidDel="002E607A" w:rsidRDefault="002A5DB1" w:rsidP="002A5DB1">
      <w:pPr>
        <w:pStyle w:val="Ttulo2"/>
        <w:rPr>
          <w:del w:id="1196" w:author="Willian" w:date="2017-03-08T00:13:00Z"/>
        </w:rPr>
      </w:pPr>
      <w:del w:id="1197" w:author="Willian" w:date="2017-03-08T00:13:00Z">
        <w:r w:rsidDel="002E607A">
          <w:delText>Protocolos</w:delText>
        </w:r>
      </w:del>
    </w:p>
    <w:p w14:paraId="04508488" w14:textId="77777777" w:rsidR="00D05199" w:rsidDel="002E607A" w:rsidRDefault="00D05199" w:rsidP="002A5DB1">
      <w:pPr>
        <w:rPr>
          <w:del w:id="1198" w:author="Willian" w:date="2017-03-08T00:13:00Z"/>
        </w:rPr>
      </w:pPr>
      <w:del w:id="1199" w:author="Willian" w:date="2017-03-08T00:13:00Z">
        <w:r w:rsidDel="002E607A">
          <w:delText xml:space="preserve">Um </w:delText>
        </w:r>
        <w:r w:rsidRPr="002A5DB1" w:rsidDel="002E607A">
          <w:rPr>
            <w:b/>
            <w:iCs/>
          </w:rPr>
          <w:delText>protocolo</w:delText>
        </w:r>
        <w:r w:rsidDel="002E607A">
          <w:delText xml:space="preserve"> define um modelo de métodos, propriedades e outros requisitos que se adequam a uma tarefa ou um pedaço de funcionalidade particular. O p</w:delText>
        </w:r>
        <w:r w:rsidR="002A5DB1" w:rsidDel="002E607A">
          <w:delText>rotocolo na verdade não fornece</w:delText>
        </w:r>
        <w:r w:rsidDel="002E607A">
          <w:delText xml:space="preserve"> uma implementação para</w:delText>
        </w:r>
        <w:r w:rsidR="002A5DB1" w:rsidDel="002E607A">
          <w:delText xml:space="preserve"> qualquer um destes requisitos </w:delText>
        </w:r>
        <w:r w:rsidDel="002E607A">
          <w:delText xml:space="preserve">e apenas descreve </w:delText>
        </w:r>
        <w:r w:rsidR="002A5DB1" w:rsidDel="002E607A">
          <w:delText>como uma implementação deverá se assemelhar</w:delText>
        </w:r>
        <w:r w:rsidDel="002E607A">
          <w:delText xml:space="preserve">. O protocolo pode então ser </w:delText>
        </w:r>
        <w:r w:rsidDel="002E607A">
          <w:rPr>
            <w:i/>
            <w:iCs/>
          </w:rPr>
          <w:delText>adotad</w:delText>
        </w:r>
        <w:r w:rsidR="002A5DB1" w:rsidDel="002E607A">
          <w:rPr>
            <w:i/>
            <w:iCs/>
          </w:rPr>
          <w:delText>o</w:delText>
        </w:r>
        <w:r w:rsidDel="002E607A">
          <w:delText xml:space="preserve"> por uma classe, estrutura ou enumeração para for</w:delText>
        </w:r>
        <w:r w:rsidR="002A5DB1" w:rsidDel="002E607A">
          <w:delText>necer uma implementação efe</w:delText>
        </w:r>
        <w:r w:rsidDel="002E607A">
          <w:delText xml:space="preserve">tiva dessas exigências. Qualquer </w:delText>
        </w:r>
        <w:r w:rsidR="002A5DB1" w:rsidDel="002E607A">
          <w:delText>um</w:delText>
        </w:r>
        <w:r w:rsidDel="002E607A">
          <w:delText xml:space="preserve"> que satisfaça os requisitos de um protocolo é dito </w:delText>
        </w:r>
        <w:r w:rsidR="002A5DB1" w:rsidDel="002E607A">
          <w:delText xml:space="preserve">que está </w:delText>
        </w:r>
        <w:r w:rsidDel="002E607A">
          <w:rPr>
            <w:i/>
            <w:iCs/>
          </w:rPr>
          <w:delText>em conformidade</w:delText>
        </w:r>
        <w:r w:rsidDel="002E607A">
          <w:delText xml:space="preserve"> com es</w:delText>
        </w:r>
        <w:r w:rsidR="002A5DB1" w:rsidDel="002E607A">
          <w:delText>t</w:delText>
        </w:r>
        <w:r w:rsidDel="002E607A">
          <w:delText>e protocolo.</w:delText>
        </w:r>
      </w:del>
    </w:p>
    <w:p w14:paraId="1FF90F54" w14:textId="77777777" w:rsidR="002A5DB1" w:rsidRPr="002A5DB1" w:rsidDel="002E607A" w:rsidRDefault="002A5DB1" w:rsidP="002A5DB1">
      <w:pPr>
        <w:rPr>
          <w:del w:id="1200" w:author="Willian" w:date="2017-03-08T00:13:00Z"/>
        </w:rPr>
      </w:pPr>
      <w:del w:id="1201" w:author="Willian" w:date="2017-03-08T00:13:00Z">
        <w:r w:rsidDel="002E607A">
          <w:delText xml:space="preserve">O protocolo te lembra algo? Sim. Eles são as </w:delText>
        </w:r>
        <w:r w:rsidDel="002E607A">
          <w:rPr>
            <w:b/>
          </w:rPr>
          <w:delText>interfaces</w:delText>
        </w:r>
        <w:r w:rsidDel="002E607A">
          <w:delText xml:space="preserve"> do Java em Swift. O grande diferencial, além do nome, é que protocolos podem definir propriedades e métodos, enquanto uma interface define apenas métodos. Usar o termo protocolo </w:delText>
        </w:r>
      </w:del>
      <w:commentRangeStart w:id="1202"/>
      <w:del w:id="1203" w:author="Willian" w:date="2016-11-04T22:41:00Z">
        <w:r w:rsidDel="00AA40AB">
          <w:delText>soa</w:delText>
        </w:r>
        <w:commentRangeEnd w:id="1202"/>
        <w:r w:rsidR="00F73FE3" w:rsidDel="00AA40AB">
          <w:rPr>
            <w:rStyle w:val="Refdecomentrio"/>
          </w:rPr>
          <w:commentReference w:id="1202"/>
        </w:r>
        <w:r w:rsidDel="00AA40AB">
          <w:delText xml:space="preserve"> com</w:delText>
        </w:r>
      </w:del>
      <w:del w:id="1204" w:author="Willian" w:date="2017-03-08T00:13:00Z">
        <w:r w:rsidDel="002E607A">
          <w:delText xml:space="preserve"> mais conformidade ao seu papel, já que ambos (protocolo e interfaces) são regras que deverão entrar em conformidade.</w:delText>
        </w:r>
      </w:del>
    </w:p>
    <w:p w14:paraId="30CDCCA7" w14:textId="77777777" w:rsidR="00D05199" w:rsidDel="002E607A" w:rsidRDefault="00D05199" w:rsidP="002A5DB1">
      <w:pPr>
        <w:rPr>
          <w:del w:id="1205" w:author="Willian" w:date="2017-03-08T00:13:00Z"/>
        </w:rPr>
      </w:pPr>
      <w:del w:id="1206" w:author="Willian" w:date="2017-03-08T00:13:00Z">
        <w:r w:rsidDel="002E607A">
          <w:delText xml:space="preserve">Use </w:delText>
        </w:r>
        <w:r w:rsidR="002A5DB1" w:rsidRPr="002A5DB1" w:rsidDel="002E607A">
          <w:rPr>
            <w:rFonts w:ascii="Menlo" w:hAnsi="Menlo" w:cs="Menlo"/>
            <w:color w:val="AA3391"/>
            <w:sz w:val="18"/>
            <w:szCs w:val="18"/>
          </w:rPr>
          <w:delText>protocol</w:delText>
        </w:r>
        <w:r w:rsidR="002A5DB1" w:rsidRPr="002A5DB1" w:rsidDel="002E607A">
          <w:rPr>
            <w:rFonts w:ascii="Menlo" w:hAnsi="Menlo" w:cs="Menlo"/>
            <w:sz w:val="18"/>
            <w:szCs w:val="18"/>
          </w:rPr>
          <w:delText xml:space="preserve"> </w:delText>
        </w:r>
        <w:r w:rsidDel="002E607A">
          <w:delText>a declarar um protocolo.</w:delText>
        </w:r>
      </w:del>
    </w:p>
    <w:p w14:paraId="6230F2EA" w14:textId="77777777" w:rsidR="00D05199" w:rsidRPr="002A5DB1" w:rsidDel="002E607A" w:rsidRDefault="00D05199" w:rsidP="002A5DB1">
      <w:pPr>
        <w:pStyle w:val="NormalWeb"/>
        <w:spacing w:before="460" w:beforeAutospacing="0" w:after="0" w:afterAutospacing="0"/>
        <w:ind w:left="885"/>
        <w:jc w:val="both"/>
        <w:textAlignment w:val="baseline"/>
        <w:rPr>
          <w:del w:id="1207" w:author="Willian" w:date="2017-03-08T00:13:00Z"/>
          <w:rFonts w:ascii="Menlo" w:hAnsi="Menlo" w:cs="Menlo"/>
          <w:color w:val="000000"/>
          <w:sz w:val="21"/>
          <w:szCs w:val="21"/>
        </w:rPr>
      </w:pPr>
      <w:del w:id="1208" w:author="Willian" w:date="2017-03-08T00:13:00Z">
        <w:r w:rsidRPr="002A5DB1" w:rsidDel="002E607A">
          <w:rPr>
            <w:rFonts w:ascii="Menlo" w:hAnsi="Menlo" w:cs="Menlo"/>
            <w:color w:val="AA3391"/>
            <w:sz w:val="18"/>
            <w:szCs w:val="18"/>
          </w:rPr>
          <w:delText>protocol</w:delText>
        </w:r>
        <w:r w:rsidRPr="002A5DB1" w:rsidDel="002E607A">
          <w:rPr>
            <w:rFonts w:ascii="Menlo" w:hAnsi="Menlo" w:cs="Menlo"/>
            <w:color w:val="000000"/>
            <w:sz w:val="18"/>
            <w:szCs w:val="18"/>
          </w:rPr>
          <w:delText xml:space="preserve"> </w:delText>
        </w:r>
        <w:r w:rsidRPr="002A5DB1" w:rsidDel="002E607A">
          <w:rPr>
            <w:rFonts w:ascii="Menlo" w:hAnsi="Menlo" w:cs="Menlo"/>
            <w:color w:val="3F6E74"/>
            <w:sz w:val="18"/>
            <w:szCs w:val="18"/>
          </w:rPr>
          <w:delText>ExampleProtocol</w:delText>
        </w:r>
        <w:r w:rsidRPr="002A5DB1" w:rsidDel="002E607A">
          <w:rPr>
            <w:rFonts w:ascii="Menlo" w:hAnsi="Menlo" w:cs="Menlo"/>
            <w:color w:val="000000"/>
            <w:sz w:val="18"/>
            <w:szCs w:val="18"/>
          </w:rPr>
          <w:delText xml:space="preserve"> {</w:delText>
        </w:r>
      </w:del>
    </w:p>
    <w:p w14:paraId="0AE3E975" w14:textId="77777777" w:rsidR="00D05199" w:rsidRPr="002A5DB1" w:rsidDel="002E607A" w:rsidRDefault="00D05199" w:rsidP="002A5DB1">
      <w:pPr>
        <w:pStyle w:val="NormalWeb"/>
        <w:spacing w:before="0" w:beforeAutospacing="0" w:after="0" w:afterAutospacing="0"/>
        <w:ind w:left="885"/>
        <w:jc w:val="both"/>
        <w:textAlignment w:val="baseline"/>
        <w:rPr>
          <w:del w:id="1209" w:author="Willian" w:date="2017-03-08T00:13:00Z"/>
          <w:rFonts w:ascii="Menlo" w:hAnsi="Menlo" w:cs="Menlo"/>
          <w:color w:val="000000"/>
          <w:sz w:val="21"/>
          <w:szCs w:val="21"/>
        </w:rPr>
      </w:pPr>
      <w:del w:id="1210" w:author="Willian" w:date="2017-03-08T00:13:00Z">
        <w:r w:rsidRPr="002A5DB1" w:rsidDel="002E607A">
          <w:rPr>
            <w:rFonts w:ascii="Menlo" w:hAnsi="Menlo" w:cs="Menlo"/>
            <w:color w:val="000000"/>
            <w:sz w:val="18"/>
            <w:szCs w:val="18"/>
          </w:rPr>
          <w:delText>  </w:delText>
        </w:r>
        <w:r w:rsidRPr="002A5DB1" w:rsidDel="002E607A">
          <w:rPr>
            <w:rFonts w:ascii="Menlo" w:hAnsi="Menlo" w:cs="Menlo"/>
            <w:color w:val="AA3391"/>
            <w:sz w:val="18"/>
            <w:szCs w:val="18"/>
          </w:rPr>
          <w:delText>var</w:delText>
        </w:r>
        <w:r w:rsidRPr="002A5DB1" w:rsidDel="002E607A">
          <w:rPr>
            <w:rFonts w:ascii="Menlo" w:hAnsi="Menlo" w:cs="Menlo"/>
            <w:color w:val="000000"/>
            <w:sz w:val="18"/>
            <w:szCs w:val="18"/>
          </w:rPr>
          <w:delText xml:space="preserve"> </w:delText>
        </w:r>
        <w:r w:rsidRPr="002A5DB1" w:rsidDel="002E607A">
          <w:rPr>
            <w:rFonts w:ascii="Menlo" w:hAnsi="Menlo" w:cs="Menlo"/>
            <w:color w:val="3F6E74"/>
            <w:sz w:val="18"/>
            <w:szCs w:val="18"/>
          </w:rPr>
          <w:delText>simpleDescription</w:delText>
        </w:r>
        <w:r w:rsidRPr="002A5DB1" w:rsidDel="002E607A">
          <w:rPr>
            <w:rFonts w:ascii="Menlo" w:hAnsi="Menlo" w:cs="Menlo"/>
            <w:color w:val="000000"/>
            <w:sz w:val="18"/>
            <w:szCs w:val="18"/>
          </w:rPr>
          <w:delText xml:space="preserve">: </w:delText>
        </w:r>
        <w:r w:rsidRPr="002A5DB1" w:rsidDel="002E607A">
          <w:rPr>
            <w:rFonts w:ascii="Menlo" w:hAnsi="Menlo" w:cs="Menlo"/>
            <w:color w:val="5C2699"/>
            <w:sz w:val="18"/>
            <w:szCs w:val="18"/>
          </w:rPr>
          <w:delText>String</w:delText>
        </w:r>
        <w:r w:rsidRPr="002A5DB1" w:rsidDel="002E607A">
          <w:rPr>
            <w:rFonts w:ascii="Menlo" w:hAnsi="Menlo" w:cs="Menlo"/>
            <w:color w:val="000000"/>
            <w:sz w:val="18"/>
            <w:szCs w:val="18"/>
          </w:rPr>
          <w:delText xml:space="preserve"> { </w:delText>
        </w:r>
        <w:r w:rsidRPr="002A5DB1" w:rsidDel="002E607A">
          <w:rPr>
            <w:rFonts w:ascii="Menlo" w:hAnsi="Menlo" w:cs="Menlo"/>
            <w:color w:val="AA3391"/>
            <w:sz w:val="18"/>
            <w:szCs w:val="18"/>
          </w:rPr>
          <w:delText>get</w:delText>
        </w:r>
        <w:r w:rsidRPr="002A5DB1" w:rsidDel="002E607A">
          <w:rPr>
            <w:rFonts w:ascii="Menlo" w:hAnsi="Menlo" w:cs="Menlo"/>
            <w:color w:val="000000"/>
            <w:sz w:val="18"/>
            <w:szCs w:val="18"/>
          </w:rPr>
          <w:delText xml:space="preserve"> }</w:delText>
        </w:r>
      </w:del>
    </w:p>
    <w:p w14:paraId="647FD6F0" w14:textId="77777777" w:rsidR="00D05199" w:rsidRPr="002A5DB1" w:rsidDel="002E607A" w:rsidRDefault="00D05199" w:rsidP="002A5DB1">
      <w:pPr>
        <w:pStyle w:val="NormalWeb"/>
        <w:spacing w:before="0" w:beforeAutospacing="0" w:after="0" w:afterAutospacing="0"/>
        <w:ind w:left="885"/>
        <w:jc w:val="both"/>
        <w:textAlignment w:val="baseline"/>
        <w:rPr>
          <w:del w:id="1211" w:author="Willian" w:date="2017-03-08T00:13:00Z"/>
          <w:rFonts w:ascii="Menlo" w:hAnsi="Menlo" w:cs="Menlo"/>
          <w:color w:val="000000"/>
          <w:sz w:val="21"/>
          <w:szCs w:val="21"/>
        </w:rPr>
      </w:pPr>
      <w:del w:id="1212" w:author="Willian" w:date="2017-03-08T00:13:00Z">
        <w:r w:rsidRPr="002A5DB1" w:rsidDel="002E607A">
          <w:rPr>
            <w:rFonts w:ascii="Menlo" w:hAnsi="Menlo" w:cs="Menlo"/>
            <w:color w:val="000000"/>
            <w:sz w:val="18"/>
            <w:szCs w:val="18"/>
          </w:rPr>
          <w:delText>  </w:delText>
        </w:r>
        <w:r w:rsidRPr="002A5DB1" w:rsidDel="002E607A">
          <w:rPr>
            <w:rFonts w:ascii="Menlo" w:hAnsi="Menlo" w:cs="Menlo"/>
            <w:color w:val="AA3391"/>
            <w:sz w:val="18"/>
            <w:szCs w:val="18"/>
          </w:rPr>
          <w:delText>func</w:delText>
        </w:r>
        <w:r w:rsidRPr="002A5DB1" w:rsidDel="002E607A">
          <w:rPr>
            <w:rFonts w:ascii="Menlo" w:hAnsi="Menlo" w:cs="Menlo"/>
            <w:color w:val="000000"/>
            <w:sz w:val="18"/>
            <w:szCs w:val="18"/>
          </w:rPr>
          <w:delText xml:space="preserve"> </w:delText>
        </w:r>
        <w:r w:rsidRPr="002A5DB1" w:rsidDel="002E607A">
          <w:rPr>
            <w:rFonts w:ascii="Menlo" w:hAnsi="Menlo" w:cs="Menlo"/>
            <w:color w:val="3F6E74"/>
            <w:sz w:val="18"/>
            <w:szCs w:val="18"/>
          </w:rPr>
          <w:delText>adjust</w:delText>
        </w:r>
        <w:r w:rsidRPr="002A5DB1" w:rsidDel="002E607A">
          <w:rPr>
            <w:rFonts w:ascii="Menlo" w:hAnsi="Menlo" w:cs="Menlo"/>
            <w:color w:val="000000"/>
            <w:sz w:val="18"/>
            <w:szCs w:val="18"/>
          </w:rPr>
          <w:delText>()</w:delText>
        </w:r>
      </w:del>
    </w:p>
    <w:p w14:paraId="1765A030" w14:textId="77777777" w:rsidR="00D05199" w:rsidRPr="002A5DB1" w:rsidDel="002E607A" w:rsidRDefault="00D05199" w:rsidP="002A5DB1">
      <w:pPr>
        <w:pStyle w:val="NormalWeb"/>
        <w:spacing w:before="0" w:beforeAutospacing="0" w:after="620" w:afterAutospacing="0"/>
        <w:ind w:left="885"/>
        <w:jc w:val="both"/>
        <w:textAlignment w:val="baseline"/>
        <w:rPr>
          <w:del w:id="1213" w:author="Willian" w:date="2017-03-08T00:13:00Z"/>
          <w:rFonts w:ascii="Menlo" w:hAnsi="Menlo" w:cs="Menlo"/>
          <w:color w:val="000000"/>
          <w:sz w:val="21"/>
          <w:szCs w:val="21"/>
        </w:rPr>
      </w:pPr>
      <w:del w:id="1214" w:author="Willian" w:date="2017-03-08T00:13:00Z">
        <w:r w:rsidRPr="002A5DB1" w:rsidDel="002E607A">
          <w:rPr>
            <w:rFonts w:ascii="Menlo" w:hAnsi="Menlo" w:cs="Menlo"/>
            <w:color w:val="000000"/>
            <w:sz w:val="18"/>
            <w:szCs w:val="18"/>
          </w:rPr>
          <w:delText>}</w:delText>
        </w:r>
      </w:del>
    </w:p>
    <w:p w14:paraId="30BF139A" w14:textId="77777777" w:rsidR="002A5DB1" w:rsidRPr="002A5DB1" w:rsidDel="002E607A" w:rsidRDefault="002A5DB1" w:rsidP="002A5DB1">
      <w:pPr>
        <w:pStyle w:val="Dica"/>
        <w:rPr>
          <w:del w:id="1215" w:author="Willian" w:date="2017-03-08T00:13:00Z"/>
        </w:rPr>
      </w:pPr>
      <w:del w:id="1216" w:author="Willian" w:date="2017-03-08T00:13:00Z">
        <w:r w:rsidDel="002E607A">
          <w:delText xml:space="preserve">DICA: </w:delText>
        </w:r>
        <w:r w:rsidRPr="002A5DB1" w:rsidDel="002E607A">
          <w:rPr>
            <w:b w:val="0"/>
          </w:rPr>
          <w:delText xml:space="preserve">A sequência </w:delText>
        </w:r>
        <w:r w:rsidRPr="002A5DB1" w:rsidDel="002E607A">
          <w:rPr>
            <w:rFonts w:ascii="Menlo" w:hAnsi="Menlo" w:cs="Menlo"/>
            <w:b w:val="0"/>
            <w:color w:val="000000"/>
            <w:sz w:val="18"/>
            <w:szCs w:val="18"/>
          </w:rPr>
          <w:delText xml:space="preserve">{ </w:delText>
        </w:r>
        <w:r w:rsidRPr="002A5DB1" w:rsidDel="002E607A">
          <w:rPr>
            <w:rFonts w:ascii="Menlo" w:hAnsi="Menlo" w:cs="Menlo"/>
            <w:b w:val="0"/>
            <w:color w:val="AA3391"/>
            <w:sz w:val="18"/>
            <w:szCs w:val="18"/>
          </w:rPr>
          <w:delText>get</w:delText>
        </w:r>
        <w:r w:rsidRPr="002A5DB1" w:rsidDel="002E607A">
          <w:rPr>
            <w:rFonts w:ascii="Menlo" w:hAnsi="Menlo" w:cs="Menlo"/>
            <w:b w:val="0"/>
            <w:color w:val="000000"/>
            <w:sz w:val="18"/>
            <w:szCs w:val="18"/>
          </w:rPr>
          <w:delText xml:space="preserve"> } </w:delText>
        </w:r>
        <w:r w:rsidRPr="002A5DB1" w:rsidDel="002E607A">
          <w:rPr>
            <w:b w:val="0"/>
          </w:rPr>
          <w:delText xml:space="preserve">da propriedade </w:delText>
        </w:r>
        <w:r w:rsidRPr="002A5DB1" w:rsidDel="002E607A">
          <w:rPr>
            <w:rFonts w:ascii="Menlo" w:hAnsi="Menlo" w:cs="Menlo"/>
            <w:b w:val="0"/>
            <w:color w:val="3F6E74"/>
            <w:sz w:val="18"/>
            <w:szCs w:val="18"/>
          </w:rPr>
          <w:delText>simpleDescription</w:delText>
        </w:r>
        <w:r w:rsidRPr="002A5DB1" w:rsidDel="002E607A">
          <w:rPr>
            <w:b w:val="0"/>
          </w:rPr>
          <w:delText xml:space="preserve"> indica que ele é somente leitura, o que significa que o valor da propriedade pode ser visto, mas nunca ser alterado.</w:delText>
        </w:r>
      </w:del>
    </w:p>
    <w:p w14:paraId="2D5FBD55" w14:textId="77777777" w:rsidR="002A5DB1" w:rsidDel="002E607A" w:rsidRDefault="002A5DB1" w:rsidP="00D05199">
      <w:pPr>
        <w:pStyle w:val="NormalWeb"/>
        <w:spacing w:before="0" w:beforeAutospacing="0" w:after="220" w:afterAutospacing="0"/>
        <w:jc w:val="both"/>
        <w:rPr>
          <w:del w:id="1217" w:author="Willian" w:date="2017-03-08T00:13:00Z"/>
          <w:rFonts w:ascii="Arial" w:hAnsi="Arial" w:cs="Arial"/>
          <w:color w:val="414141"/>
          <w:sz w:val="21"/>
          <w:szCs w:val="21"/>
        </w:rPr>
      </w:pPr>
    </w:p>
    <w:p w14:paraId="4CEF3D2B" w14:textId="77777777" w:rsidR="00D05199" w:rsidDel="002E607A" w:rsidRDefault="00D05199" w:rsidP="002A5DB1">
      <w:pPr>
        <w:rPr>
          <w:del w:id="1218" w:author="Willian" w:date="2017-03-08T00:13:00Z"/>
        </w:rPr>
      </w:pPr>
      <w:del w:id="1219" w:author="Willian" w:date="2017-03-08T00:13:00Z">
        <w:r w:rsidDel="002E607A">
          <w:delText>Os protocolos</w:delText>
        </w:r>
        <w:r w:rsidR="008C4B26" w:rsidDel="002E607A">
          <w:delText xml:space="preserve"> podem exigir que tipos (classes, estruturas ou enumerações) conformes</w:delText>
        </w:r>
        <w:r w:rsidDel="002E607A">
          <w:delText xml:space="preserve"> </w:delText>
        </w:r>
        <w:r w:rsidR="008C4B26" w:rsidDel="002E607A">
          <w:delText>tenham</w:delText>
        </w:r>
        <w:r w:rsidDel="002E607A">
          <w:delText xml:space="preserve"> propried</w:delText>
        </w:r>
        <w:r w:rsidR="008C4B26" w:rsidDel="002E607A">
          <w:delText>ades</w:delText>
        </w:r>
        <w:r w:rsidDel="002E607A">
          <w:delText>, métodos</w:delText>
        </w:r>
        <w:r w:rsidR="008C4B26" w:rsidDel="002E607A">
          <w:delText xml:space="preserve"> e operadores específicos</w:delText>
        </w:r>
        <w:r w:rsidDel="002E607A">
          <w:delText xml:space="preserve">. Estes métodos são escritos como parte da definição do protocolo, exatamente da mesma forma que para os métodos de instância e </w:delText>
        </w:r>
        <w:r w:rsidR="008C4B26" w:rsidDel="002E607A">
          <w:delText>classe</w:delText>
        </w:r>
        <w:r w:rsidDel="002E607A">
          <w:delText xml:space="preserve"> norma</w:delText>
        </w:r>
        <w:r w:rsidR="008C4B26" w:rsidDel="002E607A">
          <w:delText>is</w:delText>
        </w:r>
        <w:r w:rsidDel="002E607A">
          <w:delText xml:space="preserve">, </w:delText>
        </w:r>
        <w:r w:rsidR="008C4B26" w:rsidDel="002E607A">
          <w:delText>porém</w:delText>
        </w:r>
        <w:r w:rsidDel="002E607A">
          <w:delText xml:space="preserve"> sem chaves ou um corpo de método.</w:delText>
        </w:r>
      </w:del>
    </w:p>
    <w:p w14:paraId="110A8BEA" w14:textId="77777777" w:rsidR="00D05199" w:rsidDel="002E607A" w:rsidRDefault="00D05199" w:rsidP="002A5DB1">
      <w:pPr>
        <w:rPr>
          <w:del w:id="1220" w:author="Willian" w:date="2017-03-08T00:13:00Z"/>
        </w:rPr>
      </w:pPr>
      <w:del w:id="1221" w:author="Willian" w:date="2017-03-08T00:13:00Z">
        <w:r w:rsidDel="002E607A">
          <w:delText xml:space="preserve">Classes, estruturas e enumerações </w:delText>
        </w:r>
        <w:r w:rsidR="008C4B26" w:rsidDel="002E607A">
          <w:delText xml:space="preserve">podem </w:delText>
        </w:r>
        <w:r w:rsidDel="002E607A">
          <w:delText xml:space="preserve">adotar um protocolo listando </w:delText>
        </w:r>
        <w:r w:rsidR="008C4B26" w:rsidDel="002E607A">
          <w:delText>o</w:delText>
        </w:r>
        <w:r w:rsidDel="002E607A">
          <w:delText xml:space="preserve"> nome</w:delText>
        </w:r>
        <w:r w:rsidR="008C4B26" w:rsidDel="002E607A">
          <w:delText xml:space="preserve"> dele (do protocolo)</w:delText>
        </w:r>
        <w:r w:rsidDel="002E607A">
          <w:delText xml:space="preserve"> após o seu nome</w:delText>
        </w:r>
        <w:r w:rsidR="008C4B26" w:rsidDel="002E607A">
          <w:delText xml:space="preserve"> (das classes, estruturas ou enumerações)</w:delText>
        </w:r>
        <w:r w:rsidDel="002E607A">
          <w:delText xml:space="preserve">, separados por dois pontos. Um </w:delText>
        </w:r>
        <w:r w:rsidR="008C4B26" w:rsidDel="002E607A">
          <w:delText>tipo (classes, estruturas ou enumerações)</w:delText>
        </w:r>
        <w:r w:rsidDel="002E607A">
          <w:delText xml:space="preserve"> pode adotar qualquer </w:delText>
        </w:r>
        <w:r w:rsidR="008C4B26" w:rsidDel="002E607A">
          <w:delText>quantidade</w:delText>
        </w:r>
        <w:r w:rsidDel="002E607A">
          <w:delText xml:space="preserve"> de protocolos, que aparecem em uma lista separada por vírgulas. Se uma classe </w:delText>
        </w:r>
        <w:r w:rsidR="008C4B26" w:rsidDel="002E607A">
          <w:delText>possui</w:delText>
        </w:r>
        <w:r w:rsidDel="002E607A">
          <w:delText xml:space="preserve"> uma superclasse, nome da superclasse deve aparecer em primeiro lugar na lista, seguido </w:delText>
        </w:r>
        <w:r w:rsidR="008C4B26" w:rsidDel="002E607A">
          <w:delText>dos</w:delText>
        </w:r>
        <w:r w:rsidDel="002E607A">
          <w:delText xml:space="preserve"> protocolos. Você </w:delText>
        </w:r>
        <w:r w:rsidR="008C4B26" w:rsidDel="002E607A">
          <w:delText xml:space="preserve">garante a </w:delText>
        </w:r>
        <w:r w:rsidDel="002E607A">
          <w:delText>conformidade com o protocolo através da implementação de todos os seus requisitos.</w:delText>
        </w:r>
      </w:del>
    </w:p>
    <w:p w14:paraId="5CA65C0F" w14:textId="77777777" w:rsidR="00D05199" w:rsidDel="002E607A" w:rsidRDefault="00D05199" w:rsidP="00D05199">
      <w:pPr>
        <w:pStyle w:val="NormalWeb"/>
        <w:spacing w:before="0" w:beforeAutospacing="0" w:after="220" w:afterAutospacing="0"/>
        <w:jc w:val="both"/>
        <w:rPr>
          <w:del w:id="1222" w:author="Willian" w:date="2017-03-08T00:13:00Z"/>
        </w:rPr>
      </w:pPr>
      <w:del w:id="1223" w:author="Willian" w:date="2017-03-08T00:13:00Z">
        <w:r w:rsidDel="002E607A">
          <w:rPr>
            <w:rFonts w:ascii="Arial" w:hAnsi="Arial" w:cs="Arial"/>
            <w:color w:val="414141"/>
            <w:sz w:val="21"/>
            <w:szCs w:val="21"/>
          </w:rPr>
          <w:delText xml:space="preserve">Aqui, </w:delText>
        </w:r>
        <w:r w:rsidR="008C4B26" w:rsidRPr="008C4B26" w:rsidDel="002E607A">
          <w:rPr>
            <w:rFonts w:ascii="Menlo" w:hAnsi="Menlo" w:cs="Menlo"/>
            <w:noProof/>
            <w:color w:val="3F6E74"/>
            <w:sz w:val="18"/>
            <w:szCs w:val="18"/>
          </w:rPr>
          <w:delText>SimpleClass</w:delText>
        </w:r>
        <w:r w:rsidR="008C4B26" w:rsidDel="002E607A">
          <w:rPr>
            <w:rFonts w:ascii="Arial" w:hAnsi="Arial" w:cs="Arial"/>
            <w:color w:val="414141"/>
            <w:sz w:val="21"/>
            <w:szCs w:val="21"/>
          </w:rPr>
          <w:delText xml:space="preserve"> </w:delText>
        </w:r>
        <w:r w:rsidDel="002E607A">
          <w:rPr>
            <w:rFonts w:ascii="Arial" w:hAnsi="Arial" w:cs="Arial"/>
            <w:color w:val="414141"/>
            <w:sz w:val="21"/>
            <w:szCs w:val="21"/>
          </w:rPr>
          <w:delText>adota o</w:delText>
        </w:r>
        <w:r w:rsidR="008C4B26" w:rsidDel="002E607A">
          <w:rPr>
            <w:rFonts w:ascii="Arial" w:hAnsi="Arial" w:cs="Arial"/>
            <w:color w:val="414141"/>
            <w:sz w:val="21"/>
            <w:szCs w:val="21"/>
          </w:rPr>
          <w:delText xml:space="preserve"> protocolo</w:delText>
        </w:r>
        <w:r w:rsidDel="002E607A">
          <w:rPr>
            <w:rFonts w:ascii="Arial" w:hAnsi="Arial" w:cs="Arial"/>
            <w:color w:val="414141"/>
            <w:sz w:val="21"/>
            <w:szCs w:val="21"/>
          </w:rPr>
          <w:delText xml:space="preserve"> </w:delText>
        </w:r>
        <w:r w:rsidR="008C4B26" w:rsidRPr="008C4B26" w:rsidDel="002E607A">
          <w:rPr>
            <w:rFonts w:ascii="Menlo" w:hAnsi="Menlo" w:cs="Menlo"/>
            <w:noProof/>
            <w:color w:val="5C2699"/>
            <w:sz w:val="18"/>
            <w:szCs w:val="18"/>
          </w:rPr>
          <w:delText>ExampleProtocol</w:delText>
        </w:r>
        <w:r w:rsidDel="002E607A">
          <w:rPr>
            <w:rFonts w:ascii="Arial" w:hAnsi="Arial" w:cs="Arial"/>
            <w:color w:val="414141"/>
            <w:sz w:val="21"/>
            <w:szCs w:val="21"/>
          </w:rPr>
          <w:delText xml:space="preserve">, e </w:delText>
        </w:r>
        <w:r w:rsidR="008C4B26" w:rsidDel="002E607A">
          <w:rPr>
            <w:rFonts w:ascii="Arial" w:hAnsi="Arial" w:cs="Arial"/>
            <w:color w:val="414141"/>
            <w:sz w:val="21"/>
            <w:szCs w:val="21"/>
          </w:rPr>
          <w:delText xml:space="preserve">entra </w:delText>
        </w:r>
        <w:r w:rsidDel="002E607A">
          <w:rPr>
            <w:rFonts w:ascii="Arial" w:hAnsi="Arial" w:cs="Arial"/>
            <w:color w:val="414141"/>
            <w:sz w:val="21"/>
            <w:szCs w:val="21"/>
          </w:rPr>
          <w:delText>em conformidade com o protocolo através da implementação da</w:delText>
        </w:r>
        <w:r w:rsidR="008C4B26" w:rsidDel="002E607A">
          <w:rPr>
            <w:rFonts w:ascii="Arial" w:hAnsi="Arial" w:cs="Arial"/>
            <w:color w:val="414141"/>
            <w:sz w:val="21"/>
            <w:szCs w:val="21"/>
          </w:rPr>
          <w:delText xml:space="preserve"> propriedade</w:delText>
        </w:r>
        <w:r w:rsidDel="002E607A">
          <w:rPr>
            <w:rFonts w:ascii="Arial" w:hAnsi="Arial" w:cs="Arial"/>
            <w:color w:val="414141"/>
            <w:sz w:val="21"/>
            <w:szCs w:val="21"/>
          </w:rPr>
          <w:delText xml:space="preserve"> </w:delText>
        </w:r>
        <w:r w:rsidR="008C4B26" w:rsidRPr="008C4B26" w:rsidDel="002E607A">
          <w:rPr>
            <w:rFonts w:ascii="Menlo" w:hAnsi="Menlo" w:cs="Menlo"/>
            <w:noProof/>
            <w:color w:val="3F6E74"/>
            <w:sz w:val="18"/>
            <w:szCs w:val="18"/>
          </w:rPr>
          <w:delText>simpleDescription</w:delText>
        </w:r>
        <w:r w:rsidR="008C4B26" w:rsidDel="002E607A">
          <w:rPr>
            <w:rFonts w:ascii="Arial" w:hAnsi="Arial" w:cs="Arial"/>
            <w:color w:val="414141"/>
            <w:sz w:val="21"/>
            <w:szCs w:val="21"/>
          </w:rPr>
          <w:delText xml:space="preserve"> </w:delText>
        </w:r>
        <w:r w:rsidDel="002E607A">
          <w:rPr>
            <w:rFonts w:ascii="Arial" w:hAnsi="Arial" w:cs="Arial"/>
            <w:color w:val="414141"/>
            <w:sz w:val="21"/>
            <w:szCs w:val="21"/>
          </w:rPr>
          <w:delText>e</w:delText>
        </w:r>
        <w:r w:rsidR="008C4B26" w:rsidDel="002E607A">
          <w:rPr>
            <w:rFonts w:ascii="Arial" w:hAnsi="Arial" w:cs="Arial"/>
            <w:color w:val="414141"/>
            <w:sz w:val="21"/>
            <w:szCs w:val="21"/>
          </w:rPr>
          <w:delText xml:space="preserve"> do método</w:delText>
        </w:r>
        <w:r w:rsidDel="002E607A">
          <w:rPr>
            <w:rFonts w:ascii="Arial" w:hAnsi="Arial" w:cs="Arial"/>
            <w:color w:val="414141"/>
            <w:sz w:val="21"/>
            <w:szCs w:val="21"/>
          </w:rPr>
          <w:delText xml:space="preserve"> </w:delText>
        </w:r>
        <w:r w:rsidR="008C4B26" w:rsidRPr="008C4B26" w:rsidDel="002E607A">
          <w:rPr>
            <w:rFonts w:ascii="Menlo" w:hAnsi="Menlo" w:cs="Menlo"/>
            <w:noProof/>
            <w:color w:val="3F6E74"/>
            <w:sz w:val="18"/>
            <w:szCs w:val="18"/>
          </w:rPr>
          <w:delText>adjust</w:delText>
        </w:r>
        <w:r w:rsidR="008C4B26" w:rsidRPr="008C4B26" w:rsidDel="002E607A">
          <w:rPr>
            <w:rFonts w:ascii="Menlo" w:hAnsi="Menlo" w:cs="Menlo"/>
            <w:noProof/>
            <w:color w:val="000000"/>
            <w:sz w:val="18"/>
            <w:szCs w:val="18"/>
          </w:rPr>
          <w:delText>()</w:delText>
        </w:r>
        <w:r w:rsidDel="002E607A">
          <w:rPr>
            <w:rFonts w:ascii="Arial" w:hAnsi="Arial" w:cs="Arial"/>
            <w:color w:val="414141"/>
            <w:sz w:val="21"/>
            <w:szCs w:val="21"/>
          </w:rPr>
          <w:delText>.</w:delText>
        </w:r>
      </w:del>
    </w:p>
    <w:p w14:paraId="7526934C" w14:textId="77777777" w:rsidR="00D05199" w:rsidRPr="00A66496" w:rsidDel="002E607A" w:rsidRDefault="00D05199" w:rsidP="008C4B26">
      <w:pPr>
        <w:pStyle w:val="NormalWeb"/>
        <w:spacing w:before="460" w:beforeAutospacing="0" w:after="0" w:afterAutospacing="0"/>
        <w:ind w:left="567"/>
        <w:jc w:val="both"/>
        <w:textAlignment w:val="baseline"/>
        <w:rPr>
          <w:del w:id="1224" w:author="Willian" w:date="2017-03-08T00:13:00Z"/>
          <w:rFonts w:ascii="Menlo" w:hAnsi="Menlo" w:cs="Menlo"/>
          <w:noProof/>
          <w:color w:val="000000"/>
          <w:sz w:val="21"/>
          <w:szCs w:val="21"/>
          <w:lang w:val="en-US"/>
        </w:rPr>
      </w:pPr>
      <w:del w:id="1225" w:author="Willian" w:date="2017-03-08T00:13:00Z">
        <w:r w:rsidRPr="00A66496" w:rsidDel="002E607A">
          <w:rPr>
            <w:rFonts w:ascii="Menlo" w:hAnsi="Menlo" w:cs="Menlo"/>
            <w:noProof/>
            <w:color w:val="AA3391"/>
            <w:sz w:val="18"/>
            <w:szCs w:val="18"/>
            <w:lang w:val="en-US"/>
          </w:rPr>
          <w:delText>class</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SimpleClass</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5C2699"/>
            <w:sz w:val="18"/>
            <w:szCs w:val="18"/>
            <w:lang w:val="en-US"/>
          </w:rPr>
          <w:delText>ExampleProtocol</w:delText>
        </w:r>
        <w:r w:rsidRPr="00A66496" w:rsidDel="002E607A">
          <w:rPr>
            <w:rFonts w:ascii="Menlo" w:hAnsi="Menlo" w:cs="Menlo"/>
            <w:noProof/>
            <w:color w:val="000000"/>
            <w:sz w:val="18"/>
            <w:szCs w:val="18"/>
            <w:lang w:val="en-US"/>
          </w:rPr>
          <w:delText xml:space="preserve"> {</w:delText>
        </w:r>
      </w:del>
    </w:p>
    <w:p w14:paraId="63EDC15E" w14:textId="77777777" w:rsidR="00D05199" w:rsidRPr="00A66496" w:rsidDel="002E607A" w:rsidRDefault="00D05199" w:rsidP="008C4B26">
      <w:pPr>
        <w:pStyle w:val="NormalWeb"/>
        <w:spacing w:before="0" w:beforeAutospacing="0" w:after="0" w:afterAutospacing="0"/>
        <w:ind w:left="567"/>
        <w:jc w:val="both"/>
        <w:textAlignment w:val="baseline"/>
        <w:rPr>
          <w:del w:id="1226" w:author="Willian" w:date="2017-03-08T00:13:00Z"/>
          <w:rFonts w:ascii="Menlo" w:hAnsi="Menlo" w:cs="Menlo"/>
          <w:noProof/>
          <w:color w:val="000000"/>
          <w:sz w:val="21"/>
          <w:szCs w:val="21"/>
          <w:lang w:val="en-US"/>
        </w:rPr>
      </w:pPr>
      <w:del w:id="1227"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var</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simpleDescription</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5C2699"/>
            <w:sz w:val="18"/>
            <w:szCs w:val="18"/>
            <w:lang w:val="en-US"/>
          </w:rPr>
          <w:delText>String</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C41A16"/>
            <w:sz w:val="18"/>
            <w:szCs w:val="18"/>
            <w:lang w:val="en-US"/>
          </w:rPr>
          <w:delText>"A very simple class."</w:delText>
        </w:r>
      </w:del>
    </w:p>
    <w:p w14:paraId="33202F9B" w14:textId="77777777" w:rsidR="00D05199" w:rsidRPr="00A66496" w:rsidDel="002E607A" w:rsidRDefault="00D05199" w:rsidP="008C4B26">
      <w:pPr>
        <w:pStyle w:val="NormalWeb"/>
        <w:spacing w:before="0" w:beforeAutospacing="0" w:after="0" w:afterAutospacing="0"/>
        <w:ind w:left="567"/>
        <w:jc w:val="both"/>
        <w:textAlignment w:val="baseline"/>
        <w:rPr>
          <w:del w:id="1228" w:author="Willian" w:date="2017-03-08T00:13:00Z"/>
          <w:rFonts w:ascii="Menlo" w:hAnsi="Menlo" w:cs="Menlo"/>
          <w:noProof/>
          <w:color w:val="000000"/>
          <w:sz w:val="21"/>
          <w:szCs w:val="21"/>
          <w:lang w:val="en-US"/>
        </w:rPr>
      </w:pPr>
      <w:del w:id="1229"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var</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anotherProperty</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5C2699"/>
            <w:sz w:val="18"/>
            <w:szCs w:val="18"/>
            <w:lang w:val="en-US"/>
          </w:rPr>
          <w:delText>Int</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1C00CF"/>
            <w:sz w:val="18"/>
            <w:szCs w:val="18"/>
            <w:lang w:val="en-US"/>
          </w:rPr>
          <w:delText>69105</w:delText>
        </w:r>
      </w:del>
    </w:p>
    <w:p w14:paraId="74CF1BD5" w14:textId="77777777" w:rsidR="00D05199" w:rsidRPr="00A66496" w:rsidDel="002E607A" w:rsidRDefault="00D05199" w:rsidP="008C4B26">
      <w:pPr>
        <w:pStyle w:val="NormalWeb"/>
        <w:spacing w:before="0" w:beforeAutospacing="0" w:after="0" w:afterAutospacing="0"/>
        <w:ind w:left="567"/>
        <w:jc w:val="both"/>
        <w:textAlignment w:val="baseline"/>
        <w:rPr>
          <w:del w:id="1230" w:author="Willian" w:date="2017-03-08T00:13:00Z"/>
          <w:rFonts w:ascii="Menlo" w:hAnsi="Menlo" w:cs="Menlo"/>
          <w:noProof/>
          <w:color w:val="000000"/>
          <w:sz w:val="21"/>
          <w:szCs w:val="21"/>
          <w:lang w:val="en-US"/>
        </w:rPr>
      </w:pPr>
      <w:del w:id="1231"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func</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adjust</w:delText>
        </w:r>
        <w:r w:rsidRPr="00A66496" w:rsidDel="002E607A">
          <w:rPr>
            <w:rFonts w:ascii="Menlo" w:hAnsi="Menlo" w:cs="Menlo"/>
            <w:noProof/>
            <w:color w:val="000000"/>
            <w:sz w:val="18"/>
            <w:szCs w:val="18"/>
            <w:lang w:val="en-US"/>
          </w:rPr>
          <w:delText>() {</w:delText>
        </w:r>
      </w:del>
    </w:p>
    <w:p w14:paraId="486BA201" w14:textId="77777777" w:rsidR="00D05199" w:rsidRPr="00A66496" w:rsidDel="002E607A" w:rsidRDefault="00D05199" w:rsidP="008C4B26">
      <w:pPr>
        <w:pStyle w:val="NormalWeb"/>
        <w:spacing w:before="0" w:beforeAutospacing="0" w:after="0" w:afterAutospacing="0"/>
        <w:ind w:left="567"/>
        <w:jc w:val="both"/>
        <w:textAlignment w:val="baseline"/>
        <w:rPr>
          <w:del w:id="1232" w:author="Willian" w:date="2017-03-08T00:13:00Z"/>
          <w:rFonts w:ascii="Menlo" w:hAnsi="Menlo" w:cs="Menlo"/>
          <w:noProof/>
          <w:color w:val="000000"/>
          <w:sz w:val="21"/>
          <w:szCs w:val="21"/>
          <w:lang w:val="en-US"/>
        </w:rPr>
      </w:pPr>
      <w:del w:id="1233"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3F6E74"/>
            <w:sz w:val="18"/>
            <w:szCs w:val="18"/>
            <w:lang w:val="en-US"/>
          </w:rPr>
          <w:delText>simpleDescription</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C41A16"/>
            <w:sz w:val="18"/>
            <w:szCs w:val="18"/>
            <w:lang w:val="en-US"/>
          </w:rPr>
          <w:delText>"  Now 100% adjusted."</w:delText>
        </w:r>
      </w:del>
    </w:p>
    <w:p w14:paraId="6432E24B" w14:textId="77777777" w:rsidR="00D05199" w:rsidRPr="00A66496" w:rsidDel="002E607A" w:rsidRDefault="00D05199" w:rsidP="008C4B26">
      <w:pPr>
        <w:pStyle w:val="NormalWeb"/>
        <w:spacing w:before="0" w:beforeAutospacing="0" w:after="0" w:afterAutospacing="0"/>
        <w:ind w:left="567"/>
        <w:jc w:val="both"/>
        <w:textAlignment w:val="baseline"/>
        <w:rPr>
          <w:del w:id="1234" w:author="Willian" w:date="2017-03-08T00:13:00Z"/>
          <w:rFonts w:ascii="Menlo" w:hAnsi="Menlo" w:cs="Menlo"/>
          <w:noProof/>
          <w:color w:val="000000"/>
          <w:sz w:val="21"/>
          <w:szCs w:val="21"/>
          <w:lang w:val="en-US"/>
        </w:rPr>
      </w:pPr>
      <w:del w:id="1235" w:author="Willian" w:date="2017-03-08T00:13:00Z">
        <w:r w:rsidRPr="00A66496" w:rsidDel="002E607A">
          <w:rPr>
            <w:rFonts w:ascii="Menlo" w:hAnsi="Menlo" w:cs="Menlo"/>
            <w:noProof/>
            <w:color w:val="000000"/>
            <w:sz w:val="18"/>
            <w:szCs w:val="18"/>
            <w:lang w:val="en-US"/>
          </w:rPr>
          <w:delText>  }</w:delText>
        </w:r>
      </w:del>
    </w:p>
    <w:p w14:paraId="0F204099" w14:textId="77777777" w:rsidR="00D05199" w:rsidRPr="00A66496" w:rsidDel="002E607A" w:rsidRDefault="00D05199" w:rsidP="008C4B26">
      <w:pPr>
        <w:pStyle w:val="NormalWeb"/>
        <w:spacing w:before="0" w:beforeAutospacing="0" w:after="0" w:afterAutospacing="0"/>
        <w:ind w:left="567"/>
        <w:jc w:val="both"/>
        <w:textAlignment w:val="baseline"/>
        <w:rPr>
          <w:del w:id="1236" w:author="Willian" w:date="2017-03-08T00:13:00Z"/>
          <w:rFonts w:ascii="Menlo" w:hAnsi="Menlo" w:cs="Menlo"/>
          <w:noProof/>
          <w:color w:val="000000"/>
          <w:sz w:val="21"/>
          <w:szCs w:val="21"/>
          <w:lang w:val="en-US"/>
        </w:rPr>
      </w:pPr>
      <w:del w:id="1237" w:author="Willian" w:date="2017-03-08T00:13:00Z">
        <w:r w:rsidRPr="00A66496" w:rsidDel="002E607A">
          <w:rPr>
            <w:rFonts w:ascii="Menlo" w:hAnsi="Menlo" w:cs="Menlo"/>
            <w:noProof/>
            <w:color w:val="000000"/>
            <w:sz w:val="18"/>
            <w:szCs w:val="18"/>
            <w:lang w:val="en-US"/>
          </w:rPr>
          <w:delText>}</w:delText>
        </w:r>
      </w:del>
    </w:p>
    <w:p w14:paraId="635AEFE4" w14:textId="77777777" w:rsidR="00D05199" w:rsidRPr="00A66496" w:rsidDel="002E607A" w:rsidRDefault="00D05199" w:rsidP="008C4B26">
      <w:pPr>
        <w:pStyle w:val="NormalWeb"/>
        <w:spacing w:before="0" w:beforeAutospacing="0" w:after="0" w:afterAutospacing="0"/>
        <w:ind w:left="567"/>
        <w:jc w:val="both"/>
        <w:textAlignment w:val="baseline"/>
        <w:rPr>
          <w:del w:id="1238" w:author="Willian" w:date="2017-03-08T00:13:00Z"/>
          <w:rFonts w:ascii="Menlo" w:hAnsi="Menlo" w:cs="Menlo"/>
          <w:noProof/>
          <w:color w:val="000000"/>
          <w:sz w:val="21"/>
          <w:szCs w:val="21"/>
          <w:lang w:val="en-US"/>
        </w:rPr>
      </w:pPr>
      <w:del w:id="1239" w:author="Willian" w:date="2017-03-08T00:13:00Z">
        <w:r w:rsidRPr="00A66496" w:rsidDel="002E607A">
          <w:rPr>
            <w:rFonts w:ascii="Menlo" w:hAnsi="Menlo" w:cs="Menlo"/>
            <w:noProof/>
            <w:color w:val="AA3391"/>
            <w:sz w:val="18"/>
            <w:szCs w:val="18"/>
            <w:lang w:val="en-US"/>
          </w:rPr>
          <w:delText>var</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a</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3F6E74"/>
            <w:sz w:val="18"/>
            <w:szCs w:val="18"/>
            <w:lang w:val="en-US"/>
          </w:rPr>
          <w:delText>SimpleClass</w:delText>
        </w:r>
        <w:r w:rsidRPr="00A66496" w:rsidDel="002E607A">
          <w:rPr>
            <w:rFonts w:ascii="Menlo" w:hAnsi="Menlo" w:cs="Menlo"/>
            <w:noProof/>
            <w:color w:val="000000"/>
            <w:sz w:val="18"/>
            <w:szCs w:val="18"/>
            <w:lang w:val="en-US"/>
          </w:rPr>
          <w:delText>()</w:delText>
        </w:r>
      </w:del>
    </w:p>
    <w:p w14:paraId="32B1F484" w14:textId="77777777" w:rsidR="00D05199" w:rsidRPr="00A66496" w:rsidDel="002E607A" w:rsidRDefault="00D05199" w:rsidP="008C4B26">
      <w:pPr>
        <w:pStyle w:val="NormalWeb"/>
        <w:spacing w:before="0" w:beforeAutospacing="0" w:after="0" w:afterAutospacing="0"/>
        <w:ind w:left="567"/>
        <w:jc w:val="both"/>
        <w:textAlignment w:val="baseline"/>
        <w:rPr>
          <w:del w:id="1240" w:author="Willian" w:date="2017-03-08T00:13:00Z"/>
          <w:rFonts w:ascii="Menlo" w:hAnsi="Menlo" w:cs="Menlo"/>
          <w:noProof/>
          <w:color w:val="000000"/>
          <w:sz w:val="21"/>
          <w:szCs w:val="21"/>
          <w:lang w:val="en-US"/>
        </w:rPr>
      </w:pPr>
      <w:del w:id="1241" w:author="Willian" w:date="2017-03-08T00:13:00Z">
        <w:r w:rsidRPr="00A66496" w:rsidDel="002E607A">
          <w:rPr>
            <w:rFonts w:ascii="Menlo" w:hAnsi="Menlo" w:cs="Menlo"/>
            <w:noProof/>
            <w:color w:val="3F6E74"/>
            <w:sz w:val="18"/>
            <w:szCs w:val="18"/>
            <w:lang w:val="en-US"/>
          </w:rPr>
          <w:delText>a</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adjust</w:delText>
        </w:r>
        <w:r w:rsidRPr="00A66496" w:rsidDel="002E607A">
          <w:rPr>
            <w:rFonts w:ascii="Menlo" w:hAnsi="Menlo" w:cs="Menlo"/>
            <w:noProof/>
            <w:color w:val="000000"/>
            <w:sz w:val="18"/>
            <w:szCs w:val="18"/>
            <w:lang w:val="en-US"/>
          </w:rPr>
          <w:delText>()</w:delText>
        </w:r>
      </w:del>
    </w:p>
    <w:p w14:paraId="6FFE3B00" w14:textId="77777777" w:rsidR="00D05199" w:rsidRPr="00A66496" w:rsidDel="002E607A" w:rsidRDefault="00D05199" w:rsidP="008C4B26">
      <w:pPr>
        <w:pStyle w:val="NormalWeb"/>
        <w:spacing w:before="0" w:beforeAutospacing="0" w:after="620" w:afterAutospacing="0"/>
        <w:ind w:left="567"/>
        <w:jc w:val="both"/>
        <w:textAlignment w:val="baseline"/>
        <w:rPr>
          <w:del w:id="1242" w:author="Willian" w:date="2017-03-08T00:13:00Z"/>
          <w:rFonts w:ascii="Menlo" w:hAnsi="Menlo" w:cs="Menlo"/>
          <w:noProof/>
          <w:color w:val="000000"/>
          <w:sz w:val="21"/>
          <w:szCs w:val="21"/>
          <w:lang w:val="en-US"/>
        </w:rPr>
      </w:pPr>
      <w:del w:id="1243" w:author="Willian" w:date="2017-03-08T00:13:00Z">
        <w:r w:rsidRPr="00A66496" w:rsidDel="002E607A">
          <w:rPr>
            <w:rFonts w:ascii="Menlo" w:hAnsi="Menlo" w:cs="Menlo"/>
            <w:noProof/>
            <w:color w:val="AA3391"/>
            <w:sz w:val="18"/>
            <w:szCs w:val="18"/>
            <w:lang w:val="en-US"/>
          </w:rPr>
          <w:delText>let</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aDescription</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3F6E74"/>
            <w:sz w:val="18"/>
            <w:szCs w:val="18"/>
            <w:lang w:val="en-US"/>
          </w:rPr>
          <w:delText>a</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simpleDescription</w:delText>
        </w:r>
      </w:del>
    </w:p>
    <w:p w14:paraId="072A610B" w14:textId="77777777" w:rsidR="00D05199" w:rsidDel="002E607A" w:rsidRDefault="00D05199" w:rsidP="008C4B26">
      <w:pPr>
        <w:rPr>
          <w:del w:id="1244" w:author="Willian" w:date="2017-03-08T00:13:00Z"/>
        </w:rPr>
      </w:pPr>
      <w:del w:id="1245" w:author="Willian" w:date="2017-03-08T00:13:00Z">
        <w:r w:rsidDel="002E607A">
          <w:delText>Os protocolos são os tipos de primeira classe, o que significa que eles podem ser tratados como outros tipos nomeados. Por exemplo, você pode criar um</w:delText>
        </w:r>
        <w:r w:rsidR="008C4B26" w:rsidDel="002E607A">
          <w:delText xml:space="preserve"> array de</w:delText>
        </w:r>
        <w:r w:rsidDel="002E607A">
          <w:delText xml:space="preserve"> </w:delText>
        </w:r>
        <w:r w:rsidR="008C4B26" w:rsidRPr="008C4B26" w:rsidDel="002E607A">
          <w:rPr>
            <w:rFonts w:ascii="Menlo" w:hAnsi="Menlo" w:cs="Menlo"/>
            <w:noProof/>
            <w:color w:val="5C2699"/>
            <w:sz w:val="18"/>
            <w:szCs w:val="18"/>
          </w:rPr>
          <w:delText>ExampleProtocol</w:delText>
        </w:r>
        <w:r w:rsidR="008C4B26" w:rsidRPr="008C4B26" w:rsidDel="002E607A">
          <w:rPr>
            <w:rFonts w:ascii="Menlo" w:hAnsi="Menlo" w:cs="Menlo"/>
            <w:noProof/>
            <w:sz w:val="18"/>
            <w:szCs w:val="18"/>
          </w:rPr>
          <w:delText xml:space="preserve"> </w:delText>
        </w:r>
        <w:r w:rsidDel="002E607A">
          <w:delText xml:space="preserve">e chamar </w:delText>
        </w:r>
        <w:r w:rsidR="008C4B26" w:rsidRPr="008C4B26" w:rsidDel="002E607A">
          <w:rPr>
            <w:rFonts w:ascii="Menlo" w:hAnsi="Menlo" w:cs="Menlo"/>
            <w:noProof/>
            <w:color w:val="3F6E74"/>
            <w:sz w:val="18"/>
            <w:szCs w:val="18"/>
          </w:rPr>
          <w:delText>adjust</w:delText>
        </w:r>
        <w:r w:rsidR="008C4B26" w:rsidRPr="008C4B26" w:rsidDel="002E607A">
          <w:rPr>
            <w:rFonts w:ascii="Menlo" w:hAnsi="Menlo" w:cs="Menlo"/>
            <w:noProof/>
            <w:sz w:val="18"/>
            <w:szCs w:val="18"/>
          </w:rPr>
          <w:delText>()</w:delText>
        </w:r>
        <w:r w:rsidR="008C4B26" w:rsidDel="002E607A">
          <w:rPr>
            <w:rFonts w:ascii="Verdana" w:hAnsi="Verdana"/>
            <w:color w:val="808080"/>
            <w:sz w:val="18"/>
            <w:szCs w:val="18"/>
          </w:rPr>
          <w:delText xml:space="preserve"> </w:delText>
        </w:r>
        <w:r w:rsidDel="002E607A">
          <w:delText xml:space="preserve">em cada um dos </w:delText>
        </w:r>
        <w:r w:rsidR="008C4B26" w:rsidDel="002E607A">
          <w:delText>itens dele</w:delText>
        </w:r>
        <w:r w:rsidDel="002E607A">
          <w:delText xml:space="preserve"> (</w:delText>
        </w:r>
        <w:r w:rsidR="008C4B26" w:rsidDel="002E607A">
          <w:delText>porque qualquer item deste array deve</w:delText>
        </w:r>
        <w:r w:rsidDel="002E607A">
          <w:delText xml:space="preserve"> </w:delText>
        </w:r>
        <w:r w:rsidR="008C4B26" w:rsidDel="002E607A">
          <w:delText>garantir</w:delText>
        </w:r>
        <w:r w:rsidDel="002E607A">
          <w:delText xml:space="preserve"> a </w:delText>
        </w:r>
        <w:r w:rsidR="008C4B26" w:rsidDel="002E607A">
          <w:delText>implementação do método</w:delText>
        </w:r>
        <w:r w:rsidDel="002E607A">
          <w:delText xml:space="preserve"> </w:delText>
        </w:r>
        <w:r w:rsidR="008C4B26" w:rsidRPr="008C4B26" w:rsidDel="002E607A">
          <w:rPr>
            <w:rFonts w:ascii="Menlo" w:hAnsi="Menlo" w:cs="Menlo"/>
            <w:noProof/>
            <w:color w:val="3F6E74"/>
            <w:sz w:val="18"/>
            <w:szCs w:val="18"/>
          </w:rPr>
          <w:delText>adjust</w:delText>
        </w:r>
        <w:r w:rsidR="008C4B26" w:rsidRPr="008C4B26" w:rsidDel="002E607A">
          <w:rPr>
            <w:rFonts w:ascii="Menlo" w:hAnsi="Menlo" w:cs="Menlo"/>
            <w:noProof/>
            <w:sz w:val="18"/>
            <w:szCs w:val="18"/>
          </w:rPr>
          <w:delText>()</w:delText>
        </w:r>
        <w:r w:rsidDel="002E607A">
          <w:delText>, um dos requisitos do protocolo).</w:delText>
        </w:r>
      </w:del>
    </w:p>
    <w:p w14:paraId="7FD9A827" w14:textId="77777777" w:rsidR="00D05199" w:rsidRPr="00A66496" w:rsidDel="002E607A" w:rsidRDefault="00D05199" w:rsidP="008C4B26">
      <w:pPr>
        <w:pStyle w:val="NormalWeb"/>
        <w:spacing w:before="460" w:beforeAutospacing="0" w:after="0" w:afterAutospacing="0"/>
        <w:ind w:left="567"/>
        <w:jc w:val="both"/>
        <w:textAlignment w:val="baseline"/>
        <w:rPr>
          <w:del w:id="1246" w:author="Willian" w:date="2017-03-08T00:13:00Z"/>
          <w:rFonts w:ascii="Menlo" w:hAnsi="Menlo" w:cs="Menlo"/>
          <w:noProof/>
          <w:color w:val="000000"/>
          <w:sz w:val="21"/>
          <w:szCs w:val="21"/>
          <w:lang w:val="en-US"/>
        </w:rPr>
      </w:pPr>
      <w:del w:id="1247" w:author="Willian" w:date="2017-03-08T00:13:00Z">
        <w:r w:rsidRPr="00A66496" w:rsidDel="002E607A">
          <w:rPr>
            <w:rFonts w:ascii="Menlo" w:hAnsi="Menlo" w:cs="Menlo"/>
            <w:noProof/>
            <w:color w:val="AA3391"/>
            <w:sz w:val="18"/>
            <w:szCs w:val="18"/>
            <w:lang w:val="en-US"/>
          </w:rPr>
          <w:delText>class</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SimpleClass2</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5C2699"/>
            <w:sz w:val="18"/>
            <w:szCs w:val="18"/>
            <w:lang w:val="en-US"/>
          </w:rPr>
          <w:delText>ExampleProtocol</w:delText>
        </w:r>
        <w:r w:rsidRPr="00A66496" w:rsidDel="002E607A">
          <w:rPr>
            <w:rFonts w:ascii="Menlo" w:hAnsi="Menlo" w:cs="Menlo"/>
            <w:noProof/>
            <w:color w:val="000000"/>
            <w:sz w:val="18"/>
            <w:szCs w:val="18"/>
            <w:lang w:val="en-US"/>
          </w:rPr>
          <w:delText xml:space="preserve"> {</w:delText>
        </w:r>
      </w:del>
    </w:p>
    <w:p w14:paraId="5C14D31B" w14:textId="77777777" w:rsidR="00D05199" w:rsidRPr="00A66496" w:rsidDel="002E607A" w:rsidRDefault="00D05199" w:rsidP="008C4B26">
      <w:pPr>
        <w:pStyle w:val="NormalWeb"/>
        <w:spacing w:before="0" w:beforeAutospacing="0" w:after="0" w:afterAutospacing="0"/>
        <w:ind w:left="567"/>
        <w:jc w:val="both"/>
        <w:textAlignment w:val="baseline"/>
        <w:rPr>
          <w:del w:id="1248" w:author="Willian" w:date="2017-03-08T00:13:00Z"/>
          <w:rFonts w:ascii="Menlo" w:hAnsi="Menlo" w:cs="Menlo"/>
          <w:noProof/>
          <w:color w:val="000000"/>
          <w:sz w:val="21"/>
          <w:szCs w:val="21"/>
          <w:lang w:val="en-US"/>
        </w:rPr>
      </w:pPr>
      <w:del w:id="1249"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var</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simpleDescription</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5C2699"/>
            <w:sz w:val="18"/>
            <w:szCs w:val="18"/>
            <w:lang w:val="en-US"/>
          </w:rPr>
          <w:delText>String</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C41A16"/>
            <w:sz w:val="18"/>
            <w:szCs w:val="18"/>
            <w:lang w:val="en-US"/>
          </w:rPr>
          <w:delText>"Another very simple class."</w:delText>
        </w:r>
      </w:del>
    </w:p>
    <w:p w14:paraId="25F3A53A" w14:textId="77777777" w:rsidR="00D05199" w:rsidRPr="00A66496" w:rsidDel="002E607A" w:rsidRDefault="00D05199" w:rsidP="008C4B26">
      <w:pPr>
        <w:pStyle w:val="NormalWeb"/>
        <w:spacing w:before="0" w:beforeAutospacing="0" w:after="0" w:afterAutospacing="0"/>
        <w:ind w:left="567"/>
        <w:jc w:val="both"/>
        <w:textAlignment w:val="baseline"/>
        <w:rPr>
          <w:del w:id="1250" w:author="Willian" w:date="2017-03-08T00:13:00Z"/>
          <w:rFonts w:ascii="Menlo" w:hAnsi="Menlo" w:cs="Menlo"/>
          <w:noProof/>
          <w:color w:val="000000"/>
          <w:sz w:val="21"/>
          <w:szCs w:val="21"/>
          <w:lang w:val="en-US"/>
        </w:rPr>
      </w:pPr>
      <w:del w:id="1251"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func</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adjust</w:delText>
        </w:r>
        <w:r w:rsidRPr="00A66496" w:rsidDel="002E607A">
          <w:rPr>
            <w:rFonts w:ascii="Menlo" w:hAnsi="Menlo" w:cs="Menlo"/>
            <w:noProof/>
            <w:color w:val="000000"/>
            <w:sz w:val="18"/>
            <w:szCs w:val="18"/>
            <w:lang w:val="en-US"/>
          </w:rPr>
          <w:delText>() {</w:delText>
        </w:r>
      </w:del>
    </w:p>
    <w:p w14:paraId="0F166390" w14:textId="77777777" w:rsidR="00D05199" w:rsidRPr="00A66496" w:rsidDel="002E607A" w:rsidRDefault="00D05199" w:rsidP="008C4B26">
      <w:pPr>
        <w:pStyle w:val="NormalWeb"/>
        <w:spacing w:before="0" w:beforeAutospacing="0" w:after="0" w:afterAutospacing="0"/>
        <w:ind w:left="567"/>
        <w:jc w:val="both"/>
        <w:textAlignment w:val="baseline"/>
        <w:rPr>
          <w:del w:id="1252" w:author="Willian" w:date="2017-03-08T00:13:00Z"/>
          <w:rFonts w:ascii="Menlo" w:hAnsi="Menlo" w:cs="Menlo"/>
          <w:noProof/>
          <w:color w:val="000000"/>
          <w:sz w:val="21"/>
          <w:szCs w:val="21"/>
          <w:lang w:val="en-US"/>
        </w:rPr>
      </w:pPr>
      <w:del w:id="1253"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3F6E74"/>
            <w:sz w:val="18"/>
            <w:szCs w:val="18"/>
            <w:lang w:val="en-US"/>
          </w:rPr>
          <w:delText>simpleDescription</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C41A16"/>
            <w:sz w:val="18"/>
            <w:szCs w:val="18"/>
            <w:lang w:val="en-US"/>
          </w:rPr>
          <w:delText>"  Adjusted."</w:delText>
        </w:r>
      </w:del>
    </w:p>
    <w:p w14:paraId="68F63558" w14:textId="77777777" w:rsidR="00D05199" w:rsidRPr="00A66496" w:rsidDel="002E607A" w:rsidRDefault="00D05199" w:rsidP="008C4B26">
      <w:pPr>
        <w:pStyle w:val="NormalWeb"/>
        <w:spacing w:before="0" w:beforeAutospacing="0" w:after="0" w:afterAutospacing="0"/>
        <w:ind w:left="567"/>
        <w:jc w:val="both"/>
        <w:textAlignment w:val="baseline"/>
        <w:rPr>
          <w:del w:id="1254" w:author="Willian" w:date="2017-03-08T00:13:00Z"/>
          <w:rFonts w:ascii="Menlo" w:hAnsi="Menlo" w:cs="Menlo"/>
          <w:noProof/>
          <w:color w:val="000000"/>
          <w:sz w:val="21"/>
          <w:szCs w:val="21"/>
          <w:lang w:val="en-US"/>
        </w:rPr>
      </w:pPr>
      <w:del w:id="1255" w:author="Willian" w:date="2017-03-08T00:13:00Z">
        <w:r w:rsidRPr="00A66496" w:rsidDel="002E607A">
          <w:rPr>
            <w:rFonts w:ascii="Menlo" w:hAnsi="Menlo" w:cs="Menlo"/>
            <w:noProof/>
            <w:color w:val="000000"/>
            <w:sz w:val="18"/>
            <w:szCs w:val="18"/>
            <w:lang w:val="en-US"/>
          </w:rPr>
          <w:delText>  }</w:delText>
        </w:r>
      </w:del>
    </w:p>
    <w:p w14:paraId="48696D59" w14:textId="77777777" w:rsidR="00D05199" w:rsidRPr="00A66496" w:rsidDel="002E607A" w:rsidRDefault="00D05199" w:rsidP="008C4B26">
      <w:pPr>
        <w:pStyle w:val="NormalWeb"/>
        <w:spacing w:before="0" w:beforeAutospacing="0" w:after="0" w:afterAutospacing="0"/>
        <w:ind w:left="567"/>
        <w:jc w:val="both"/>
        <w:textAlignment w:val="baseline"/>
        <w:rPr>
          <w:del w:id="1256" w:author="Willian" w:date="2017-03-08T00:13:00Z"/>
          <w:rFonts w:ascii="Menlo" w:hAnsi="Menlo" w:cs="Menlo"/>
          <w:noProof/>
          <w:color w:val="000000"/>
          <w:sz w:val="21"/>
          <w:szCs w:val="21"/>
          <w:lang w:val="en-US"/>
        </w:rPr>
      </w:pPr>
      <w:del w:id="1257" w:author="Willian" w:date="2017-03-08T00:13:00Z">
        <w:r w:rsidRPr="00A66496" w:rsidDel="002E607A">
          <w:rPr>
            <w:rFonts w:ascii="Menlo" w:hAnsi="Menlo" w:cs="Menlo"/>
            <w:noProof/>
            <w:color w:val="000000"/>
            <w:sz w:val="18"/>
            <w:szCs w:val="18"/>
            <w:lang w:val="en-US"/>
          </w:rPr>
          <w:delText>}</w:delText>
        </w:r>
      </w:del>
    </w:p>
    <w:p w14:paraId="0F94DD41" w14:textId="77777777" w:rsidR="00D05199" w:rsidRPr="00A66496" w:rsidDel="002E607A" w:rsidRDefault="00D05199" w:rsidP="008C4B26">
      <w:pPr>
        <w:spacing w:before="100" w:beforeAutospacing="1" w:after="100" w:afterAutospacing="1"/>
        <w:ind w:left="567"/>
        <w:jc w:val="left"/>
        <w:textAlignment w:val="baseline"/>
        <w:rPr>
          <w:del w:id="1258" w:author="Willian" w:date="2017-03-08T00:13:00Z"/>
          <w:rFonts w:ascii="Menlo" w:eastAsia="Times New Roman" w:hAnsi="Menlo" w:cs="Menlo"/>
          <w:noProof/>
          <w:sz w:val="21"/>
          <w:szCs w:val="21"/>
          <w:lang w:val="en-US"/>
        </w:rPr>
      </w:pPr>
    </w:p>
    <w:p w14:paraId="5CF8CBFF" w14:textId="77777777" w:rsidR="00D05199" w:rsidRPr="00A66496" w:rsidDel="002E607A" w:rsidRDefault="00D05199" w:rsidP="008C4B26">
      <w:pPr>
        <w:pStyle w:val="NormalWeb"/>
        <w:spacing w:before="0" w:beforeAutospacing="0" w:after="0" w:afterAutospacing="0"/>
        <w:ind w:left="567"/>
        <w:jc w:val="both"/>
        <w:textAlignment w:val="baseline"/>
        <w:rPr>
          <w:del w:id="1259" w:author="Willian" w:date="2017-03-08T00:13:00Z"/>
          <w:rFonts w:ascii="Menlo" w:hAnsi="Menlo" w:cs="Menlo"/>
          <w:noProof/>
          <w:color w:val="000000"/>
          <w:sz w:val="21"/>
          <w:szCs w:val="21"/>
          <w:lang w:val="en-US"/>
        </w:rPr>
      </w:pPr>
      <w:del w:id="1260" w:author="Willian" w:date="2017-03-08T00:13:00Z">
        <w:r w:rsidRPr="00A66496" w:rsidDel="002E607A">
          <w:rPr>
            <w:rFonts w:ascii="Menlo" w:hAnsi="Menlo" w:cs="Menlo"/>
            <w:noProof/>
            <w:color w:val="AA3391"/>
            <w:sz w:val="18"/>
            <w:szCs w:val="18"/>
            <w:lang w:val="en-US"/>
          </w:rPr>
          <w:delText>var</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protocolArray</w:delText>
        </w:r>
        <w:r w:rsidRPr="00A66496" w:rsidDel="002E607A">
          <w:rPr>
            <w:rFonts w:ascii="Menlo" w:hAnsi="Menlo" w:cs="Menlo"/>
            <w:noProof/>
            <w:color w:val="000000"/>
            <w:sz w:val="18"/>
            <w:szCs w:val="18"/>
            <w:lang w:val="en-US"/>
          </w:rPr>
          <w:delText>: [</w:delText>
        </w:r>
        <w:r w:rsidRPr="00A66496" w:rsidDel="002E607A">
          <w:rPr>
            <w:rFonts w:ascii="Menlo" w:hAnsi="Menlo" w:cs="Menlo"/>
            <w:noProof/>
            <w:color w:val="5C2699"/>
            <w:sz w:val="18"/>
            <w:szCs w:val="18"/>
            <w:lang w:val="en-US"/>
          </w:rPr>
          <w:delText>ExampleProtocol</w:delText>
        </w:r>
        <w:r w:rsidRPr="00A66496" w:rsidDel="002E607A">
          <w:rPr>
            <w:rFonts w:ascii="Menlo" w:hAnsi="Menlo" w:cs="Menlo"/>
            <w:noProof/>
            <w:color w:val="000000"/>
            <w:sz w:val="18"/>
            <w:szCs w:val="18"/>
            <w:lang w:val="en-US"/>
          </w:rPr>
          <w:delText>] = [</w:delText>
        </w:r>
        <w:r w:rsidRPr="00A66496" w:rsidDel="002E607A">
          <w:rPr>
            <w:rFonts w:ascii="Menlo" w:hAnsi="Menlo" w:cs="Menlo"/>
            <w:noProof/>
            <w:color w:val="3F6E74"/>
            <w:sz w:val="18"/>
            <w:szCs w:val="18"/>
            <w:lang w:val="en-US"/>
          </w:rPr>
          <w:delText>SimpleClass</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SimpleClass</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SimpleClass2</w:delText>
        </w:r>
        <w:r w:rsidRPr="00A66496" w:rsidDel="002E607A">
          <w:rPr>
            <w:rFonts w:ascii="Menlo" w:hAnsi="Menlo" w:cs="Menlo"/>
            <w:noProof/>
            <w:color w:val="000000"/>
            <w:sz w:val="18"/>
            <w:szCs w:val="18"/>
            <w:lang w:val="en-US"/>
          </w:rPr>
          <w:delText>()]</w:delText>
        </w:r>
      </w:del>
    </w:p>
    <w:p w14:paraId="4FB6D71E" w14:textId="77777777" w:rsidR="00D05199" w:rsidRPr="00A66496" w:rsidDel="002E607A" w:rsidRDefault="00D05199" w:rsidP="008C4B26">
      <w:pPr>
        <w:pStyle w:val="NormalWeb"/>
        <w:spacing w:before="0" w:beforeAutospacing="0" w:after="0" w:afterAutospacing="0"/>
        <w:ind w:left="567"/>
        <w:jc w:val="both"/>
        <w:textAlignment w:val="baseline"/>
        <w:rPr>
          <w:del w:id="1261" w:author="Willian" w:date="2017-03-08T00:13:00Z"/>
          <w:rFonts w:ascii="Menlo" w:hAnsi="Menlo" w:cs="Menlo"/>
          <w:noProof/>
          <w:color w:val="000000"/>
          <w:sz w:val="21"/>
          <w:szCs w:val="21"/>
          <w:lang w:val="en-US"/>
        </w:rPr>
      </w:pPr>
      <w:del w:id="1262" w:author="Willian" w:date="2017-03-08T00:13:00Z">
        <w:r w:rsidRPr="00A66496" w:rsidDel="002E607A">
          <w:rPr>
            <w:rFonts w:ascii="Menlo" w:hAnsi="Menlo" w:cs="Menlo"/>
            <w:noProof/>
            <w:color w:val="AA3391"/>
            <w:sz w:val="18"/>
            <w:szCs w:val="18"/>
            <w:lang w:val="en-US"/>
          </w:rPr>
          <w:delText>for</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instance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AA3391"/>
            <w:sz w:val="18"/>
            <w:szCs w:val="18"/>
            <w:lang w:val="en-US"/>
          </w:rPr>
          <w:delText>in</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protocolArray</w:delText>
        </w:r>
        <w:r w:rsidRPr="00A66496" w:rsidDel="002E607A">
          <w:rPr>
            <w:rFonts w:ascii="Menlo" w:hAnsi="Menlo" w:cs="Menlo"/>
            <w:noProof/>
            <w:color w:val="000000"/>
            <w:sz w:val="18"/>
            <w:szCs w:val="18"/>
            <w:lang w:val="en-US"/>
          </w:rPr>
          <w:delText xml:space="preserve"> {</w:delText>
        </w:r>
      </w:del>
    </w:p>
    <w:p w14:paraId="34677FCD" w14:textId="77777777" w:rsidR="00D05199" w:rsidRPr="008C4B26" w:rsidDel="002E607A" w:rsidRDefault="00D05199" w:rsidP="008C4B26">
      <w:pPr>
        <w:pStyle w:val="NormalWeb"/>
        <w:spacing w:before="0" w:beforeAutospacing="0" w:after="0" w:afterAutospacing="0"/>
        <w:ind w:left="567"/>
        <w:jc w:val="both"/>
        <w:textAlignment w:val="baseline"/>
        <w:rPr>
          <w:del w:id="1263" w:author="Willian" w:date="2017-03-08T00:13:00Z"/>
          <w:rFonts w:ascii="Menlo" w:hAnsi="Menlo" w:cs="Menlo"/>
          <w:noProof/>
          <w:color w:val="000000"/>
          <w:sz w:val="21"/>
          <w:szCs w:val="21"/>
        </w:rPr>
      </w:pPr>
      <w:del w:id="1264" w:author="Willian" w:date="2017-03-08T00:13:00Z">
        <w:r w:rsidRPr="00A66496" w:rsidDel="002E607A">
          <w:rPr>
            <w:rFonts w:ascii="Menlo" w:hAnsi="Menlo" w:cs="Menlo"/>
            <w:noProof/>
            <w:color w:val="000000"/>
            <w:sz w:val="18"/>
            <w:szCs w:val="18"/>
            <w:lang w:val="en-US"/>
          </w:rPr>
          <w:delText>  </w:delText>
        </w:r>
        <w:r w:rsidRPr="008C4B26" w:rsidDel="002E607A">
          <w:rPr>
            <w:rFonts w:ascii="Menlo" w:hAnsi="Menlo" w:cs="Menlo"/>
            <w:noProof/>
            <w:color w:val="3F6E74"/>
            <w:sz w:val="18"/>
            <w:szCs w:val="18"/>
          </w:rPr>
          <w:delText>instance</w:delText>
        </w:r>
        <w:r w:rsidRPr="008C4B26" w:rsidDel="002E607A">
          <w:rPr>
            <w:rFonts w:ascii="Menlo" w:hAnsi="Menlo" w:cs="Menlo"/>
            <w:noProof/>
            <w:color w:val="000000"/>
            <w:sz w:val="18"/>
            <w:szCs w:val="18"/>
          </w:rPr>
          <w:delText>.</w:delText>
        </w:r>
        <w:r w:rsidRPr="008C4B26" w:rsidDel="002E607A">
          <w:rPr>
            <w:rFonts w:ascii="Menlo" w:hAnsi="Menlo" w:cs="Menlo"/>
            <w:noProof/>
            <w:color w:val="3F6E74"/>
            <w:sz w:val="18"/>
            <w:szCs w:val="18"/>
          </w:rPr>
          <w:delText>adjust</w:delText>
        </w:r>
        <w:r w:rsidRPr="008C4B26" w:rsidDel="002E607A">
          <w:rPr>
            <w:rFonts w:ascii="Menlo" w:hAnsi="Menlo" w:cs="Menlo"/>
            <w:noProof/>
            <w:color w:val="000000"/>
            <w:sz w:val="18"/>
            <w:szCs w:val="18"/>
          </w:rPr>
          <w:delText>()</w:delText>
        </w:r>
      </w:del>
    </w:p>
    <w:p w14:paraId="019EB684" w14:textId="77777777" w:rsidR="00D05199" w:rsidRPr="008C4B26" w:rsidDel="002E607A" w:rsidRDefault="00D05199" w:rsidP="008C4B26">
      <w:pPr>
        <w:pStyle w:val="NormalWeb"/>
        <w:spacing w:before="0" w:beforeAutospacing="0" w:after="0" w:afterAutospacing="0"/>
        <w:ind w:left="567"/>
        <w:jc w:val="both"/>
        <w:textAlignment w:val="baseline"/>
        <w:rPr>
          <w:del w:id="1265" w:author="Willian" w:date="2017-03-08T00:13:00Z"/>
          <w:rFonts w:ascii="Menlo" w:hAnsi="Menlo" w:cs="Menlo"/>
          <w:noProof/>
          <w:color w:val="000000"/>
          <w:sz w:val="21"/>
          <w:szCs w:val="21"/>
        </w:rPr>
      </w:pPr>
      <w:del w:id="1266" w:author="Willian" w:date="2017-03-08T00:13:00Z">
        <w:r w:rsidRPr="008C4B26" w:rsidDel="002E607A">
          <w:rPr>
            <w:rFonts w:ascii="Menlo" w:hAnsi="Menlo" w:cs="Menlo"/>
            <w:noProof/>
            <w:color w:val="000000"/>
            <w:sz w:val="18"/>
            <w:szCs w:val="18"/>
          </w:rPr>
          <w:delText>}</w:delText>
        </w:r>
      </w:del>
    </w:p>
    <w:p w14:paraId="40CC8DAA" w14:textId="77777777" w:rsidR="00464CE5" w:rsidRPr="008C4B26" w:rsidDel="002E607A" w:rsidRDefault="00D05199" w:rsidP="008C4B26">
      <w:pPr>
        <w:pStyle w:val="NormalWeb"/>
        <w:spacing w:before="0" w:beforeAutospacing="0" w:after="620" w:afterAutospacing="0"/>
        <w:ind w:left="567"/>
        <w:jc w:val="both"/>
        <w:textAlignment w:val="baseline"/>
        <w:rPr>
          <w:del w:id="1267" w:author="Willian" w:date="2017-03-08T00:13:00Z"/>
          <w:rFonts w:ascii="Menlo" w:hAnsi="Menlo" w:cs="Menlo"/>
          <w:noProof/>
        </w:rPr>
      </w:pPr>
      <w:del w:id="1268" w:author="Willian" w:date="2017-03-08T00:13:00Z">
        <w:r w:rsidRPr="008C4B26" w:rsidDel="002E607A">
          <w:rPr>
            <w:rFonts w:ascii="Menlo" w:hAnsi="Menlo" w:cs="Menlo"/>
            <w:noProof/>
            <w:color w:val="3F6E74"/>
            <w:sz w:val="18"/>
            <w:szCs w:val="18"/>
          </w:rPr>
          <w:delText>protocolArray</w:delText>
        </w:r>
      </w:del>
    </w:p>
    <w:p w14:paraId="026396F1" w14:textId="77777777" w:rsidR="005649CE" w:rsidDel="002E607A" w:rsidRDefault="005649CE" w:rsidP="005649CE">
      <w:pPr>
        <w:pStyle w:val="Ttulo2"/>
        <w:rPr>
          <w:del w:id="1269" w:author="Willian" w:date="2017-03-08T00:13:00Z"/>
          <w:shd w:val="clear" w:color="auto" w:fill="FFFFFF"/>
        </w:rPr>
      </w:pPr>
      <w:del w:id="1270" w:author="Willian" w:date="2017-03-08T00:13:00Z">
        <w:r w:rsidDel="002E607A">
          <w:rPr>
            <w:shd w:val="clear" w:color="auto" w:fill="FFFFFF"/>
          </w:rPr>
          <w:delText>Funções</w:delText>
        </w:r>
        <w:r w:rsidR="003A2BE7" w:rsidDel="002E607A">
          <w:rPr>
            <w:shd w:val="clear" w:color="auto" w:fill="FFFFFF"/>
          </w:rPr>
          <w:delText xml:space="preserve"> (avançado)</w:delText>
        </w:r>
        <w:r w:rsidDel="002E607A">
          <w:rPr>
            <w:shd w:val="clear" w:color="auto" w:fill="FFFFFF"/>
          </w:rPr>
          <w:delText xml:space="preserve"> </w:delText>
        </w:r>
        <w:r w:rsidR="003A2BE7" w:rsidDel="002E607A">
          <w:rPr>
            <w:shd w:val="clear" w:color="auto" w:fill="FFFFFF"/>
          </w:rPr>
          <w:delText>e Closures</w:delText>
        </w:r>
      </w:del>
    </w:p>
    <w:p w14:paraId="41A254DF" w14:textId="77777777" w:rsidR="005649CE" w:rsidDel="002E607A" w:rsidRDefault="005649CE" w:rsidP="005649CE">
      <w:pPr>
        <w:rPr>
          <w:del w:id="1271" w:author="Willian" w:date="2017-03-08T00:13:00Z"/>
        </w:rPr>
      </w:pPr>
      <w:del w:id="1272" w:author="Willian" w:date="2017-03-08T00:13:00Z">
        <w:r w:rsidDel="002E607A">
          <w:rPr>
            <w:shd w:val="clear" w:color="auto" w:fill="FFFFFF"/>
          </w:rPr>
          <w:delText xml:space="preserve">Relembrando, use </w:delText>
        </w:r>
        <w:r w:rsidRPr="005649CE" w:rsidDel="002E607A">
          <w:rPr>
            <w:rFonts w:ascii="Menlo" w:hAnsi="Menlo" w:cs="Menlo"/>
            <w:color w:val="AA3391"/>
            <w:sz w:val="18"/>
            <w:szCs w:val="18"/>
            <w:shd w:val="clear" w:color="auto" w:fill="FFFFFF"/>
          </w:rPr>
          <w:delText>func</w:delText>
        </w:r>
        <w:r w:rsidRPr="005649CE" w:rsidDel="002E607A">
          <w:rPr>
            <w:rFonts w:ascii="Menlo" w:hAnsi="Menlo" w:cs="Menlo"/>
            <w:color w:val="414141"/>
            <w:sz w:val="18"/>
            <w:szCs w:val="18"/>
            <w:shd w:val="clear" w:color="auto" w:fill="FFFFFF"/>
          </w:rPr>
          <w:delText xml:space="preserve"> </w:delText>
        </w:r>
        <w:r w:rsidDel="002E607A">
          <w:rPr>
            <w:shd w:val="clear" w:color="auto" w:fill="FFFFFF"/>
          </w:rPr>
          <w:delText xml:space="preserve">para declarar uma função. Chame uma função, seguindo o seu nome com uma lista de argumentos entre parênteses. Use </w:delText>
        </w:r>
        <w:r w:rsidDel="002E607A">
          <w:rPr>
            <w:rFonts w:ascii="Verdana" w:hAnsi="Verdana"/>
            <w:color w:val="808080"/>
            <w:sz w:val="26"/>
            <w:szCs w:val="26"/>
            <w:shd w:val="clear" w:color="auto" w:fill="FFFFFF"/>
          </w:rPr>
          <w:delText>-&gt;</w:delText>
        </w:r>
        <w:r w:rsidDel="002E607A">
          <w:rPr>
            <w:shd w:val="clear" w:color="auto" w:fill="FFFFFF"/>
          </w:rPr>
          <w:delText>para separar os nomes de parâmetros e tipos de tipo de retorno da função.</w:delText>
        </w:r>
      </w:del>
    </w:p>
    <w:p w14:paraId="0B9EC722" w14:textId="77777777" w:rsidR="005649CE" w:rsidRPr="00A66496" w:rsidDel="002E607A" w:rsidRDefault="005649CE" w:rsidP="005649CE">
      <w:pPr>
        <w:pStyle w:val="NormalWeb"/>
        <w:shd w:val="clear" w:color="auto" w:fill="FFFFFF"/>
        <w:spacing w:before="460" w:beforeAutospacing="0" w:after="0" w:afterAutospacing="0"/>
        <w:ind w:left="885"/>
        <w:jc w:val="both"/>
        <w:textAlignment w:val="baseline"/>
        <w:rPr>
          <w:del w:id="1273" w:author="Willian" w:date="2017-03-08T00:13:00Z"/>
          <w:rFonts w:ascii="Menlo" w:hAnsi="Menlo" w:cs="Menlo"/>
          <w:noProof/>
          <w:color w:val="414141"/>
          <w:sz w:val="21"/>
          <w:szCs w:val="21"/>
          <w:lang w:val="en-US"/>
        </w:rPr>
      </w:pPr>
      <w:del w:id="1274" w:author="Willian" w:date="2017-03-08T00:13:00Z">
        <w:r w:rsidRPr="00A66496" w:rsidDel="002E607A">
          <w:rPr>
            <w:rFonts w:ascii="Menlo" w:hAnsi="Menlo" w:cs="Menlo"/>
            <w:noProof/>
            <w:color w:val="AA3391"/>
            <w:sz w:val="18"/>
            <w:szCs w:val="18"/>
            <w:shd w:val="clear" w:color="auto" w:fill="FFFFFF"/>
            <w:lang w:val="en-US"/>
          </w:rPr>
          <w:delText>func</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greet</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3F6E74"/>
            <w:sz w:val="18"/>
            <w:szCs w:val="18"/>
            <w:shd w:val="clear" w:color="auto" w:fill="FFFFFF"/>
            <w:lang w:val="en-US"/>
          </w:rPr>
          <w:delText>person</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5C2699"/>
            <w:sz w:val="18"/>
            <w:szCs w:val="18"/>
            <w:shd w:val="clear" w:color="auto" w:fill="FFFFFF"/>
            <w:lang w:val="en-US"/>
          </w:rPr>
          <w:delText>String</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day</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5C2699"/>
            <w:sz w:val="18"/>
            <w:szCs w:val="18"/>
            <w:shd w:val="clear" w:color="auto" w:fill="FFFFFF"/>
            <w:lang w:val="en-US"/>
          </w:rPr>
          <w:delText>String</w:delText>
        </w:r>
        <w:r w:rsidRPr="00A66496" w:rsidDel="002E607A">
          <w:rPr>
            <w:rFonts w:ascii="Menlo" w:hAnsi="Menlo" w:cs="Menlo"/>
            <w:noProof/>
            <w:color w:val="414141"/>
            <w:sz w:val="18"/>
            <w:szCs w:val="18"/>
            <w:shd w:val="clear" w:color="auto" w:fill="FFFFFF"/>
            <w:lang w:val="en-US"/>
          </w:rPr>
          <w:delText xml:space="preserve">) -&gt; </w:delText>
        </w:r>
        <w:r w:rsidRPr="00A66496" w:rsidDel="002E607A">
          <w:rPr>
            <w:rFonts w:ascii="Menlo" w:hAnsi="Menlo" w:cs="Menlo"/>
            <w:noProof/>
            <w:color w:val="5C2699"/>
            <w:sz w:val="18"/>
            <w:szCs w:val="18"/>
            <w:shd w:val="clear" w:color="auto" w:fill="FFFFFF"/>
            <w:lang w:val="en-US"/>
          </w:rPr>
          <w:delText>String</w:delText>
        </w:r>
        <w:r w:rsidRPr="00A66496" w:rsidDel="002E607A">
          <w:rPr>
            <w:rFonts w:ascii="Menlo" w:hAnsi="Menlo" w:cs="Menlo"/>
            <w:noProof/>
            <w:color w:val="414141"/>
            <w:sz w:val="18"/>
            <w:szCs w:val="18"/>
            <w:shd w:val="clear" w:color="auto" w:fill="FFFFFF"/>
            <w:lang w:val="en-US"/>
          </w:rPr>
          <w:delText xml:space="preserve"> {</w:delText>
        </w:r>
      </w:del>
    </w:p>
    <w:p w14:paraId="654A1ED8" w14:textId="77777777" w:rsidR="005649CE" w:rsidRPr="00A66496" w:rsidDel="002E607A" w:rsidRDefault="005649CE" w:rsidP="005649CE">
      <w:pPr>
        <w:pStyle w:val="NormalWeb"/>
        <w:shd w:val="clear" w:color="auto" w:fill="FFFFFF"/>
        <w:spacing w:before="0" w:beforeAutospacing="0" w:after="0" w:afterAutospacing="0"/>
        <w:ind w:left="885"/>
        <w:jc w:val="both"/>
        <w:textAlignment w:val="baseline"/>
        <w:rPr>
          <w:del w:id="1275" w:author="Willian" w:date="2017-03-08T00:13:00Z"/>
          <w:rFonts w:ascii="Menlo" w:hAnsi="Menlo" w:cs="Menlo"/>
          <w:noProof/>
          <w:color w:val="414141"/>
          <w:sz w:val="21"/>
          <w:szCs w:val="21"/>
          <w:lang w:val="en-US"/>
        </w:rPr>
      </w:pPr>
      <w:del w:id="1276"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return</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C41A16"/>
            <w:sz w:val="18"/>
            <w:szCs w:val="18"/>
            <w:shd w:val="clear" w:color="auto" w:fill="FFFFFF"/>
            <w:lang w:val="en-US"/>
          </w:rPr>
          <w:delText xml:space="preserve">"Hello </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3F6E74"/>
            <w:sz w:val="18"/>
            <w:szCs w:val="18"/>
            <w:shd w:val="clear" w:color="auto" w:fill="FFFFFF"/>
            <w:lang w:val="en-US"/>
          </w:rPr>
          <w:delText>person</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C41A16"/>
            <w:sz w:val="18"/>
            <w:szCs w:val="18"/>
            <w:shd w:val="clear" w:color="auto" w:fill="FFFFFF"/>
            <w:lang w:val="en-US"/>
          </w:rPr>
          <w:delText xml:space="preserve">, today is </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3F6E74"/>
            <w:sz w:val="18"/>
            <w:szCs w:val="18"/>
            <w:shd w:val="clear" w:color="auto" w:fill="FFFFFF"/>
            <w:lang w:val="en-US"/>
          </w:rPr>
          <w:delText>day</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C41A16"/>
            <w:sz w:val="18"/>
            <w:szCs w:val="18"/>
            <w:shd w:val="clear" w:color="auto" w:fill="FFFFFF"/>
            <w:lang w:val="en-US"/>
          </w:rPr>
          <w:delText>."</w:delText>
        </w:r>
      </w:del>
    </w:p>
    <w:p w14:paraId="678E26D9" w14:textId="77777777" w:rsidR="005649CE" w:rsidRPr="00A66496" w:rsidDel="002E607A" w:rsidRDefault="005649CE" w:rsidP="005649CE">
      <w:pPr>
        <w:pStyle w:val="NormalWeb"/>
        <w:shd w:val="clear" w:color="auto" w:fill="FFFFFF"/>
        <w:spacing w:before="0" w:beforeAutospacing="0" w:after="0" w:afterAutospacing="0"/>
        <w:ind w:left="885"/>
        <w:jc w:val="both"/>
        <w:textAlignment w:val="baseline"/>
        <w:rPr>
          <w:del w:id="1277" w:author="Willian" w:date="2017-03-08T00:13:00Z"/>
          <w:rFonts w:ascii="Menlo" w:hAnsi="Menlo" w:cs="Menlo"/>
          <w:noProof/>
          <w:color w:val="414141"/>
          <w:sz w:val="18"/>
          <w:szCs w:val="18"/>
          <w:shd w:val="clear" w:color="auto" w:fill="FFFFFF"/>
          <w:lang w:val="en-US"/>
        </w:rPr>
      </w:pPr>
      <w:del w:id="1278" w:author="Willian" w:date="2017-03-08T00:13:00Z">
        <w:r w:rsidRPr="00A66496" w:rsidDel="002E607A">
          <w:rPr>
            <w:rFonts w:ascii="Menlo" w:hAnsi="Menlo" w:cs="Menlo"/>
            <w:noProof/>
            <w:color w:val="414141"/>
            <w:sz w:val="18"/>
            <w:szCs w:val="18"/>
            <w:shd w:val="clear" w:color="auto" w:fill="FFFFFF"/>
            <w:lang w:val="en-US"/>
          </w:rPr>
          <w:delText>}</w:delText>
        </w:r>
      </w:del>
    </w:p>
    <w:p w14:paraId="53753FA1" w14:textId="77777777" w:rsidR="005649CE" w:rsidRPr="00A66496" w:rsidDel="002E607A" w:rsidRDefault="005649CE" w:rsidP="005649CE">
      <w:pPr>
        <w:pStyle w:val="NormalWeb"/>
        <w:shd w:val="clear" w:color="auto" w:fill="FFFFFF"/>
        <w:spacing w:before="0" w:beforeAutospacing="0" w:after="0" w:afterAutospacing="0"/>
        <w:ind w:left="885"/>
        <w:jc w:val="both"/>
        <w:textAlignment w:val="baseline"/>
        <w:rPr>
          <w:del w:id="1279" w:author="Willian" w:date="2017-03-08T00:13:00Z"/>
          <w:rFonts w:ascii="Menlo" w:hAnsi="Menlo" w:cs="Menlo"/>
          <w:noProof/>
          <w:color w:val="414141"/>
          <w:sz w:val="21"/>
          <w:szCs w:val="21"/>
          <w:lang w:val="en-US"/>
        </w:rPr>
      </w:pPr>
    </w:p>
    <w:p w14:paraId="5416D370" w14:textId="77777777" w:rsidR="005649CE" w:rsidRPr="00A66496" w:rsidDel="002E607A" w:rsidRDefault="005649CE" w:rsidP="005649CE">
      <w:pPr>
        <w:pStyle w:val="NormalWeb"/>
        <w:shd w:val="clear" w:color="auto" w:fill="FFFFFF"/>
        <w:spacing w:before="0" w:beforeAutospacing="0" w:after="620" w:afterAutospacing="0"/>
        <w:ind w:left="885"/>
        <w:jc w:val="both"/>
        <w:textAlignment w:val="baseline"/>
        <w:rPr>
          <w:del w:id="1280" w:author="Willian" w:date="2017-03-08T00:13:00Z"/>
          <w:rFonts w:ascii="Menlo" w:hAnsi="Menlo" w:cs="Menlo"/>
          <w:noProof/>
          <w:color w:val="414141"/>
          <w:sz w:val="21"/>
          <w:szCs w:val="21"/>
          <w:lang w:val="en-US"/>
        </w:rPr>
      </w:pPr>
      <w:del w:id="1281" w:author="Willian" w:date="2017-03-08T00:13:00Z">
        <w:r w:rsidRPr="00A66496" w:rsidDel="002E607A">
          <w:rPr>
            <w:rFonts w:ascii="Menlo" w:hAnsi="Menlo" w:cs="Menlo"/>
            <w:noProof/>
            <w:color w:val="3F6E74"/>
            <w:sz w:val="18"/>
            <w:szCs w:val="18"/>
            <w:shd w:val="clear" w:color="auto" w:fill="FFFFFF"/>
            <w:lang w:val="en-US"/>
          </w:rPr>
          <w:delText>greet</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3F6E74"/>
            <w:sz w:val="18"/>
            <w:szCs w:val="18"/>
            <w:shd w:val="clear" w:color="auto" w:fill="FFFFFF"/>
            <w:lang w:val="en-US"/>
          </w:rPr>
          <w:delText>person</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C41A16"/>
            <w:sz w:val="18"/>
            <w:szCs w:val="18"/>
            <w:shd w:val="clear" w:color="auto" w:fill="FFFFFF"/>
            <w:lang w:val="en-US"/>
          </w:rPr>
          <w:delText>"Bob"</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day</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C41A16"/>
            <w:sz w:val="18"/>
            <w:szCs w:val="18"/>
            <w:shd w:val="clear" w:color="auto" w:fill="FFFFFF"/>
            <w:lang w:val="en-US"/>
          </w:rPr>
          <w:delText>"Tuesday"</w:delText>
        </w:r>
        <w:r w:rsidRPr="00A66496" w:rsidDel="002E607A">
          <w:rPr>
            <w:rFonts w:ascii="Menlo" w:hAnsi="Menlo" w:cs="Menlo"/>
            <w:noProof/>
            <w:color w:val="414141"/>
            <w:sz w:val="18"/>
            <w:szCs w:val="18"/>
            <w:shd w:val="clear" w:color="auto" w:fill="FFFFFF"/>
            <w:lang w:val="en-US"/>
          </w:rPr>
          <w:delText>)</w:delText>
        </w:r>
      </w:del>
    </w:p>
    <w:p w14:paraId="0ABA4243" w14:textId="77777777" w:rsidR="005649CE" w:rsidDel="002E607A" w:rsidRDefault="005649CE" w:rsidP="005649CE">
      <w:pPr>
        <w:rPr>
          <w:del w:id="1282" w:author="Willian" w:date="2017-03-08T00:13:00Z"/>
        </w:rPr>
      </w:pPr>
      <w:del w:id="1283" w:author="Willian" w:date="2017-03-08T00:13:00Z">
        <w:r w:rsidDel="002E607A">
          <w:rPr>
            <w:shd w:val="clear" w:color="auto" w:fill="FFFFFF"/>
          </w:rPr>
          <w:delText xml:space="preserve">Por padrão, as funções usam seus nomes de parâmetros como etiquetas ou rótulos para seus argumentos. Você pode escrever um rótulo personalizado de um argumento antes do nome do parâmetro, ou escrever um sublinhado  </w:delText>
        </w:r>
        <w:r w:rsidDel="002E607A">
          <w:rPr>
            <w:rFonts w:ascii="Verdana" w:hAnsi="Verdana"/>
            <w:color w:val="808080"/>
            <w:sz w:val="26"/>
            <w:szCs w:val="26"/>
            <w:shd w:val="clear" w:color="auto" w:fill="FFFFFF"/>
          </w:rPr>
          <w:delText xml:space="preserve">_ </w:delText>
        </w:r>
        <w:r w:rsidDel="002E607A">
          <w:rPr>
            <w:shd w:val="clear" w:color="auto" w:fill="FFFFFF"/>
          </w:rPr>
          <w:delText>para não rótulo no argumento.</w:delText>
        </w:r>
      </w:del>
    </w:p>
    <w:p w14:paraId="268CBE43" w14:textId="77777777" w:rsidR="005649CE" w:rsidRPr="00A66496" w:rsidDel="002E607A" w:rsidRDefault="005649CE" w:rsidP="005649CE">
      <w:pPr>
        <w:pStyle w:val="NormalWeb"/>
        <w:shd w:val="clear" w:color="auto" w:fill="FFFFFF"/>
        <w:spacing w:before="460" w:beforeAutospacing="0" w:after="0" w:afterAutospacing="0"/>
        <w:ind w:left="709"/>
        <w:jc w:val="both"/>
        <w:textAlignment w:val="baseline"/>
        <w:rPr>
          <w:del w:id="1284" w:author="Willian" w:date="2017-03-08T00:13:00Z"/>
          <w:rFonts w:ascii="Menlo" w:hAnsi="Menlo" w:cs="Menlo"/>
          <w:noProof/>
          <w:color w:val="414141"/>
          <w:sz w:val="21"/>
          <w:szCs w:val="21"/>
          <w:lang w:val="en-US"/>
        </w:rPr>
      </w:pPr>
      <w:del w:id="1285" w:author="Willian" w:date="2017-03-08T00:13:00Z">
        <w:r w:rsidRPr="00A66496" w:rsidDel="002E607A">
          <w:rPr>
            <w:rFonts w:ascii="Menlo" w:hAnsi="Menlo" w:cs="Menlo"/>
            <w:noProof/>
            <w:color w:val="AA3391"/>
            <w:sz w:val="18"/>
            <w:szCs w:val="18"/>
            <w:shd w:val="clear" w:color="auto" w:fill="FFFFFF"/>
            <w:lang w:val="en-US"/>
          </w:rPr>
          <w:delText>func</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greet</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AA3391"/>
            <w:sz w:val="18"/>
            <w:szCs w:val="18"/>
            <w:shd w:val="clear" w:color="auto" w:fill="FFFFFF"/>
            <w:lang w:val="en-US"/>
          </w:rPr>
          <w:delText>_</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person</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5C2699"/>
            <w:sz w:val="18"/>
            <w:szCs w:val="18"/>
            <w:shd w:val="clear" w:color="auto" w:fill="FFFFFF"/>
            <w:lang w:val="en-US"/>
          </w:rPr>
          <w:delText>String</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on</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day</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5C2699"/>
            <w:sz w:val="18"/>
            <w:szCs w:val="18"/>
            <w:shd w:val="clear" w:color="auto" w:fill="FFFFFF"/>
            <w:lang w:val="en-US"/>
          </w:rPr>
          <w:delText>String</w:delText>
        </w:r>
        <w:r w:rsidRPr="00A66496" w:rsidDel="002E607A">
          <w:rPr>
            <w:rFonts w:ascii="Menlo" w:hAnsi="Menlo" w:cs="Menlo"/>
            <w:noProof/>
            <w:color w:val="414141"/>
            <w:sz w:val="18"/>
            <w:szCs w:val="18"/>
            <w:shd w:val="clear" w:color="auto" w:fill="FFFFFF"/>
            <w:lang w:val="en-US"/>
          </w:rPr>
          <w:delText xml:space="preserve">) -&gt; </w:delText>
        </w:r>
        <w:r w:rsidRPr="00A66496" w:rsidDel="002E607A">
          <w:rPr>
            <w:rFonts w:ascii="Menlo" w:hAnsi="Menlo" w:cs="Menlo"/>
            <w:noProof/>
            <w:color w:val="5C2699"/>
            <w:sz w:val="18"/>
            <w:szCs w:val="18"/>
            <w:shd w:val="clear" w:color="auto" w:fill="FFFFFF"/>
            <w:lang w:val="en-US"/>
          </w:rPr>
          <w:delText>String</w:delText>
        </w:r>
        <w:r w:rsidRPr="00A66496" w:rsidDel="002E607A">
          <w:rPr>
            <w:rFonts w:ascii="Menlo" w:hAnsi="Menlo" w:cs="Menlo"/>
            <w:noProof/>
            <w:color w:val="414141"/>
            <w:sz w:val="18"/>
            <w:szCs w:val="18"/>
            <w:shd w:val="clear" w:color="auto" w:fill="FFFFFF"/>
            <w:lang w:val="en-US"/>
          </w:rPr>
          <w:delText xml:space="preserve"> {</w:delText>
        </w:r>
      </w:del>
    </w:p>
    <w:p w14:paraId="006BD37B" w14:textId="77777777" w:rsidR="005649CE" w:rsidRPr="00A66496" w:rsidDel="002E607A" w:rsidRDefault="005649CE" w:rsidP="005649CE">
      <w:pPr>
        <w:pStyle w:val="NormalWeb"/>
        <w:shd w:val="clear" w:color="auto" w:fill="FFFFFF"/>
        <w:spacing w:before="0" w:beforeAutospacing="0" w:after="0" w:afterAutospacing="0"/>
        <w:ind w:left="709"/>
        <w:jc w:val="both"/>
        <w:textAlignment w:val="baseline"/>
        <w:rPr>
          <w:del w:id="1286" w:author="Willian" w:date="2017-03-08T00:13:00Z"/>
          <w:rFonts w:ascii="Menlo" w:hAnsi="Menlo" w:cs="Menlo"/>
          <w:noProof/>
          <w:color w:val="414141"/>
          <w:sz w:val="21"/>
          <w:szCs w:val="21"/>
          <w:lang w:val="en-US"/>
        </w:rPr>
      </w:pPr>
      <w:del w:id="1287"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return</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C41A16"/>
            <w:sz w:val="18"/>
            <w:szCs w:val="18"/>
            <w:shd w:val="clear" w:color="auto" w:fill="FFFFFF"/>
            <w:lang w:val="en-US"/>
          </w:rPr>
          <w:delText xml:space="preserve">"Hello </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3F6E74"/>
            <w:sz w:val="18"/>
            <w:szCs w:val="18"/>
            <w:shd w:val="clear" w:color="auto" w:fill="FFFFFF"/>
            <w:lang w:val="en-US"/>
          </w:rPr>
          <w:delText>person</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C41A16"/>
            <w:sz w:val="18"/>
            <w:szCs w:val="18"/>
            <w:shd w:val="clear" w:color="auto" w:fill="FFFFFF"/>
            <w:lang w:val="en-US"/>
          </w:rPr>
          <w:delText xml:space="preserve">, today is </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3F6E74"/>
            <w:sz w:val="18"/>
            <w:szCs w:val="18"/>
            <w:shd w:val="clear" w:color="auto" w:fill="FFFFFF"/>
            <w:lang w:val="en-US"/>
          </w:rPr>
          <w:delText>day</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C41A16"/>
            <w:sz w:val="18"/>
            <w:szCs w:val="18"/>
            <w:shd w:val="clear" w:color="auto" w:fill="FFFFFF"/>
            <w:lang w:val="en-US"/>
          </w:rPr>
          <w:delText>."</w:delText>
        </w:r>
      </w:del>
    </w:p>
    <w:p w14:paraId="439CBF92" w14:textId="77777777" w:rsidR="005649CE" w:rsidDel="002E607A" w:rsidRDefault="005649CE" w:rsidP="005649CE">
      <w:pPr>
        <w:pStyle w:val="NormalWeb"/>
        <w:shd w:val="clear" w:color="auto" w:fill="FFFFFF"/>
        <w:spacing w:before="0" w:beforeAutospacing="0" w:after="0" w:afterAutospacing="0"/>
        <w:ind w:left="709"/>
        <w:jc w:val="both"/>
        <w:textAlignment w:val="baseline"/>
        <w:rPr>
          <w:del w:id="1288" w:author="Willian" w:date="2017-03-08T00:13:00Z"/>
          <w:rFonts w:ascii="Menlo" w:hAnsi="Menlo" w:cs="Menlo"/>
          <w:noProof/>
          <w:color w:val="414141"/>
          <w:sz w:val="18"/>
          <w:szCs w:val="18"/>
          <w:shd w:val="clear" w:color="auto" w:fill="FFFFFF"/>
        </w:rPr>
      </w:pPr>
      <w:del w:id="1289" w:author="Willian" w:date="2017-03-08T00:13:00Z">
        <w:r w:rsidRPr="005649CE" w:rsidDel="002E607A">
          <w:rPr>
            <w:rFonts w:ascii="Menlo" w:hAnsi="Menlo" w:cs="Menlo"/>
            <w:noProof/>
            <w:color w:val="414141"/>
            <w:sz w:val="18"/>
            <w:szCs w:val="18"/>
            <w:shd w:val="clear" w:color="auto" w:fill="FFFFFF"/>
          </w:rPr>
          <w:delText>}</w:delText>
        </w:r>
      </w:del>
    </w:p>
    <w:p w14:paraId="6F6E0C1E" w14:textId="77777777" w:rsidR="005649CE" w:rsidDel="002E607A" w:rsidRDefault="005649CE" w:rsidP="005649CE">
      <w:pPr>
        <w:pStyle w:val="NormalWeb"/>
        <w:shd w:val="clear" w:color="auto" w:fill="FFFFFF"/>
        <w:spacing w:before="0" w:beforeAutospacing="0" w:after="0" w:afterAutospacing="0"/>
        <w:ind w:left="709"/>
        <w:jc w:val="both"/>
        <w:textAlignment w:val="baseline"/>
        <w:rPr>
          <w:del w:id="1290" w:author="Willian" w:date="2017-03-08T00:13:00Z"/>
          <w:rFonts w:ascii="Menlo" w:hAnsi="Menlo" w:cs="Menlo"/>
          <w:noProof/>
          <w:color w:val="414141"/>
          <w:sz w:val="18"/>
          <w:szCs w:val="18"/>
          <w:shd w:val="clear" w:color="auto" w:fill="FFFFFF"/>
        </w:rPr>
      </w:pPr>
    </w:p>
    <w:p w14:paraId="6BD3DC86" w14:textId="77777777" w:rsidR="005649CE" w:rsidRPr="005649CE" w:rsidDel="002E607A" w:rsidRDefault="005649CE" w:rsidP="005649CE">
      <w:pPr>
        <w:pStyle w:val="NormalWeb"/>
        <w:shd w:val="clear" w:color="auto" w:fill="FFFFFF"/>
        <w:spacing w:before="0" w:beforeAutospacing="0" w:after="620" w:afterAutospacing="0"/>
        <w:ind w:left="709"/>
        <w:jc w:val="both"/>
        <w:textAlignment w:val="baseline"/>
        <w:rPr>
          <w:del w:id="1291" w:author="Willian" w:date="2017-03-08T00:13:00Z"/>
          <w:rFonts w:ascii="Menlo" w:hAnsi="Menlo" w:cs="Menlo"/>
          <w:noProof/>
          <w:color w:val="414141"/>
          <w:sz w:val="21"/>
          <w:szCs w:val="21"/>
        </w:rPr>
      </w:pPr>
      <w:del w:id="1292" w:author="Willian" w:date="2017-03-08T00:13:00Z">
        <w:r w:rsidRPr="005649CE" w:rsidDel="002E607A">
          <w:rPr>
            <w:rFonts w:ascii="Menlo" w:hAnsi="Menlo" w:cs="Menlo"/>
            <w:noProof/>
            <w:color w:val="3F6E74"/>
            <w:sz w:val="18"/>
            <w:szCs w:val="18"/>
            <w:shd w:val="clear" w:color="auto" w:fill="FFFFFF"/>
          </w:rPr>
          <w:delText>greet</w:delText>
        </w:r>
        <w:r w:rsidRPr="005649CE" w:rsidDel="002E607A">
          <w:rPr>
            <w:rFonts w:ascii="Menlo" w:hAnsi="Menlo" w:cs="Menlo"/>
            <w:noProof/>
            <w:color w:val="414141"/>
            <w:sz w:val="18"/>
            <w:szCs w:val="18"/>
            <w:shd w:val="clear" w:color="auto" w:fill="FFFFFF"/>
          </w:rPr>
          <w:delText>(</w:delText>
        </w:r>
        <w:r w:rsidRPr="005649CE" w:rsidDel="002E607A">
          <w:rPr>
            <w:rFonts w:ascii="Menlo" w:hAnsi="Menlo" w:cs="Menlo"/>
            <w:noProof/>
            <w:color w:val="C41A16"/>
            <w:sz w:val="18"/>
            <w:szCs w:val="18"/>
            <w:shd w:val="clear" w:color="auto" w:fill="FFFFFF"/>
          </w:rPr>
          <w:delText>"John"</w:delText>
        </w:r>
        <w:r w:rsidRPr="005649CE" w:rsidDel="002E607A">
          <w:rPr>
            <w:rFonts w:ascii="Menlo" w:hAnsi="Menlo" w:cs="Menlo"/>
            <w:noProof/>
            <w:color w:val="414141"/>
            <w:sz w:val="18"/>
            <w:szCs w:val="18"/>
            <w:shd w:val="clear" w:color="auto" w:fill="FFFFFF"/>
          </w:rPr>
          <w:delText xml:space="preserve">, </w:delText>
        </w:r>
        <w:r w:rsidRPr="005649CE" w:rsidDel="002E607A">
          <w:rPr>
            <w:rFonts w:ascii="Menlo" w:hAnsi="Menlo" w:cs="Menlo"/>
            <w:noProof/>
            <w:color w:val="3F6E74"/>
            <w:sz w:val="18"/>
            <w:szCs w:val="18"/>
            <w:shd w:val="clear" w:color="auto" w:fill="FFFFFF"/>
          </w:rPr>
          <w:delText>on</w:delText>
        </w:r>
        <w:r w:rsidRPr="005649CE" w:rsidDel="002E607A">
          <w:rPr>
            <w:rFonts w:ascii="Menlo" w:hAnsi="Menlo" w:cs="Menlo"/>
            <w:noProof/>
            <w:color w:val="414141"/>
            <w:sz w:val="18"/>
            <w:szCs w:val="18"/>
            <w:shd w:val="clear" w:color="auto" w:fill="FFFFFF"/>
          </w:rPr>
          <w:delText xml:space="preserve">: </w:delText>
        </w:r>
        <w:r w:rsidRPr="005649CE" w:rsidDel="002E607A">
          <w:rPr>
            <w:rFonts w:ascii="Menlo" w:hAnsi="Menlo" w:cs="Menlo"/>
            <w:noProof/>
            <w:color w:val="C41A16"/>
            <w:sz w:val="18"/>
            <w:szCs w:val="18"/>
            <w:shd w:val="clear" w:color="auto" w:fill="FFFFFF"/>
          </w:rPr>
          <w:delText>"Wednesday"</w:delText>
        </w:r>
        <w:r w:rsidRPr="005649CE" w:rsidDel="002E607A">
          <w:rPr>
            <w:rFonts w:ascii="Menlo" w:hAnsi="Menlo" w:cs="Menlo"/>
            <w:noProof/>
            <w:color w:val="414141"/>
            <w:sz w:val="18"/>
            <w:szCs w:val="18"/>
            <w:shd w:val="clear" w:color="auto" w:fill="FFFFFF"/>
          </w:rPr>
          <w:delText>)</w:delText>
        </w:r>
      </w:del>
    </w:p>
    <w:p w14:paraId="39BFE3CF" w14:textId="77777777" w:rsidR="005649CE" w:rsidDel="002E607A" w:rsidRDefault="005649CE" w:rsidP="005649CE">
      <w:pPr>
        <w:rPr>
          <w:del w:id="1293" w:author="Willian" w:date="2017-03-08T00:13:00Z"/>
          <w:rFonts w:ascii="Times New Roman" w:hAnsi="Times New Roman" w:cs="Times New Roman"/>
          <w:color w:val="auto"/>
          <w:sz w:val="24"/>
          <w:szCs w:val="24"/>
        </w:rPr>
      </w:pPr>
      <w:del w:id="1294" w:author="Willian" w:date="2017-03-08T00:13:00Z">
        <w:r w:rsidDel="002E607A">
          <w:rPr>
            <w:shd w:val="clear" w:color="auto" w:fill="FFFFFF"/>
          </w:rPr>
          <w:delText>Use uma tupla para definir um valor composto, que possibilita retornar vários valores de uma só vez na mesma função. Os elementos de uma tupla podem ser referidos pelo nome ou pelo número.</w:delText>
        </w:r>
      </w:del>
    </w:p>
    <w:p w14:paraId="11936208" w14:textId="77777777" w:rsidR="005649CE" w:rsidRPr="00A66496" w:rsidDel="002E607A" w:rsidRDefault="005649CE" w:rsidP="005649CE">
      <w:pPr>
        <w:pStyle w:val="NormalWeb"/>
        <w:shd w:val="clear" w:color="auto" w:fill="FFFFFF"/>
        <w:spacing w:before="460" w:beforeAutospacing="0" w:after="0" w:afterAutospacing="0"/>
        <w:ind w:left="567"/>
        <w:jc w:val="both"/>
        <w:textAlignment w:val="baseline"/>
        <w:rPr>
          <w:del w:id="1295" w:author="Willian" w:date="2017-03-08T00:13:00Z"/>
          <w:rFonts w:ascii="Menlo" w:hAnsi="Menlo" w:cs="Menlo"/>
          <w:noProof/>
          <w:color w:val="414141"/>
          <w:sz w:val="21"/>
          <w:szCs w:val="21"/>
          <w:lang w:val="en-US"/>
        </w:rPr>
      </w:pPr>
      <w:del w:id="1296" w:author="Willian" w:date="2017-03-08T00:13:00Z">
        <w:r w:rsidRPr="00A66496" w:rsidDel="002E607A">
          <w:rPr>
            <w:rFonts w:ascii="Menlo" w:hAnsi="Menlo" w:cs="Menlo"/>
            <w:noProof/>
            <w:color w:val="AA3391"/>
            <w:sz w:val="18"/>
            <w:szCs w:val="18"/>
            <w:shd w:val="clear" w:color="auto" w:fill="FFFFFF"/>
            <w:lang w:val="en-US"/>
          </w:rPr>
          <w:delText>func</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calculateStatistics</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3F6E74"/>
            <w:sz w:val="18"/>
            <w:szCs w:val="18"/>
            <w:shd w:val="clear" w:color="auto" w:fill="FFFFFF"/>
            <w:lang w:val="en-US"/>
          </w:rPr>
          <w:delText>scores</w:delText>
        </w:r>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5C2699"/>
            <w:sz w:val="18"/>
            <w:szCs w:val="18"/>
            <w:shd w:val="clear" w:color="auto" w:fill="FFFFFF"/>
            <w:lang w:val="en-US"/>
          </w:rPr>
          <w:delText>Int</w:delText>
        </w:r>
        <w:r w:rsidRPr="00A66496" w:rsidDel="002E607A">
          <w:rPr>
            <w:rFonts w:ascii="Menlo" w:hAnsi="Menlo" w:cs="Menlo"/>
            <w:noProof/>
            <w:color w:val="414141"/>
            <w:sz w:val="18"/>
            <w:szCs w:val="18"/>
            <w:shd w:val="clear" w:color="auto" w:fill="FFFFFF"/>
            <w:lang w:val="en-US"/>
          </w:rPr>
          <w:delText>]) -&gt; (</w:delText>
        </w:r>
        <w:r w:rsidRPr="00A66496" w:rsidDel="002E607A">
          <w:rPr>
            <w:rFonts w:ascii="Menlo" w:hAnsi="Menlo" w:cs="Menlo"/>
            <w:noProof/>
            <w:color w:val="3F6E74"/>
            <w:sz w:val="18"/>
            <w:szCs w:val="18"/>
            <w:shd w:val="clear" w:color="auto" w:fill="FFFFFF"/>
            <w:lang w:val="en-US"/>
          </w:rPr>
          <w:delText>min</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5C2699"/>
            <w:sz w:val="18"/>
            <w:szCs w:val="18"/>
            <w:shd w:val="clear" w:color="auto" w:fill="FFFFFF"/>
            <w:lang w:val="en-US"/>
          </w:rPr>
          <w:delText>Int</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max</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5C2699"/>
            <w:sz w:val="18"/>
            <w:szCs w:val="18"/>
            <w:shd w:val="clear" w:color="auto" w:fill="FFFFFF"/>
            <w:lang w:val="en-US"/>
          </w:rPr>
          <w:delText>Int</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sum</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5C2699"/>
            <w:sz w:val="18"/>
            <w:szCs w:val="18"/>
            <w:shd w:val="clear" w:color="auto" w:fill="FFFFFF"/>
            <w:lang w:val="en-US"/>
          </w:rPr>
          <w:delText>Int</w:delText>
        </w:r>
        <w:r w:rsidRPr="00A66496" w:rsidDel="002E607A">
          <w:rPr>
            <w:rFonts w:ascii="Menlo" w:hAnsi="Menlo" w:cs="Menlo"/>
            <w:noProof/>
            <w:color w:val="414141"/>
            <w:sz w:val="18"/>
            <w:szCs w:val="18"/>
            <w:shd w:val="clear" w:color="auto" w:fill="FFFFFF"/>
            <w:lang w:val="en-US"/>
          </w:rPr>
          <w:delText>) {</w:delText>
        </w:r>
      </w:del>
    </w:p>
    <w:p w14:paraId="5E247A9C"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297" w:author="Willian" w:date="2017-03-08T00:13:00Z"/>
          <w:rFonts w:ascii="Menlo" w:hAnsi="Menlo" w:cs="Menlo"/>
          <w:noProof/>
          <w:color w:val="414141"/>
          <w:sz w:val="21"/>
          <w:szCs w:val="21"/>
          <w:lang w:val="en-US"/>
        </w:rPr>
      </w:pPr>
      <w:del w:id="1298"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var</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min</w:delText>
        </w:r>
        <w:r w:rsidRPr="00A66496" w:rsidDel="002E607A">
          <w:rPr>
            <w:rFonts w:ascii="Menlo" w:hAnsi="Menlo" w:cs="Menlo"/>
            <w:noProof/>
            <w:color w:val="414141"/>
            <w:sz w:val="18"/>
            <w:szCs w:val="18"/>
            <w:shd w:val="clear" w:color="auto" w:fill="FFFFFF"/>
            <w:lang w:val="en-US"/>
          </w:rPr>
          <w:delText xml:space="preserve"> = </w:delText>
        </w:r>
        <w:r w:rsidRPr="00A66496" w:rsidDel="002E607A">
          <w:rPr>
            <w:rFonts w:ascii="Menlo" w:hAnsi="Menlo" w:cs="Menlo"/>
            <w:noProof/>
            <w:color w:val="3F6E74"/>
            <w:sz w:val="18"/>
            <w:szCs w:val="18"/>
            <w:shd w:val="clear" w:color="auto" w:fill="FFFFFF"/>
            <w:lang w:val="en-US"/>
          </w:rPr>
          <w:delText>scores</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1C00CF"/>
            <w:sz w:val="18"/>
            <w:szCs w:val="18"/>
            <w:shd w:val="clear" w:color="auto" w:fill="FFFFFF"/>
            <w:lang w:val="en-US"/>
          </w:rPr>
          <w:delText>0</w:delText>
        </w:r>
        <w:r w:rsidRPr="00A66496" w:rsidDel="002E607A">
          <w:rPr>
            <w:rFonts w:ascii="Menlo" w:hAnsi="Menlo" w:cs="Menlo"/>
            <w:noProof/>
            <w:color w:val="414141"/>
            <w:sz w:val="18"/>
            <w:szCs w:val="18"/>
            <w:shd w:val="clear" w:color="auto" w:fill="FFFFFF"/>
            <w:lang w:val="en-US"/>
          </w:rPr>
          <w:delText>]</w:delText>
        </w:r>
      </w:del>
    </w:p>
    <w:p w14:paraId="3880AB3B"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299" w:author="Willian" w:date="2017-03-08T00:13:00Z"/>
          <w:rFonts w:ascii="Menlo" w:hAnsi="Menlo" w:cs="Menlo"/>
          <w:noProof/>
          <w:color w:val="414141"/>
          <w:sz w:val="21"/>
          <w:szCs w:val="21"/>
          <w:lang w:val="en-US"/>
        </w:rPr>
      </w:pPr>
      <w:del w:id="1300"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var</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max</w:delText>
        </w:r>
        <w:r w:rsidRPr="00A66496" w:rsidDel="002E607A">
          <w:rPr>
            <w:rFonts w:ascii="Menlo" w:hAnsi="Menlo" w:cs="Menlo"/>
            <w:noProof/>
            <w:color w:val="414141"/>
            <w:sz w:val="18"/>
            <w:szCs w:val="18"/>
            <w:shd w:val="clear" w:color="auto" w:fill="FFFFFF"/>
            <w:lang w:val="en-US"/>
          </w:rPr>
          <w:delText xml:space="preserve"> = </w:delText>
        </w:r>
        <w:r w:rsidRPr="00A66496" w:rsidDel="002E607A">
          <w:rPr>
            <w:rFonts w:ascii="Menlo" w:hAnsi="Menlo" w:cs="Menlo"/>
            <w:noProof/>
            <w:color w:val="3F6E74"/>
            <w:sz w:val="18"/>
            <w:szCs w:val="18"/>
            <w:shd w:val="clear" w:color="auto" w:fill="FFFFFF"/>
            <w:lang w:val="en-US"/>
          </w:rPr>
          <w:delText>scores</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1C00CF"/>
            <w:sz w:val="18"/>
            <w:szCs w:val="18"/>
            <w:shd w:val="clear" w:color="auto" w:fill="FFFFFF"/>
            <w:lang w:val="en-US"/>
          </w:rPr>
          <w:delText>0</w:delText>
        </w:r>
        <w:r w:rsidRPr="00A66496" w:rsidDel="002E607A">
          <w:rPr>
            <w:rFonts w:ascii="Menlo" w:hAnsi="Menlo" w:cs="Menlo"/>
            <w:noProof/>
            <w:color w:val="414141"/>
            <w:sz w:val="18"/>
            <w:szCs w:val="18"/>
            <w:shd w:val="clear" w:color="auto" w:fill="FFFFFF"/>
            <w:lang w:val="en-US"/>
          </w:rPr>
          <w:delText>]</w:delText>
        </w:r>
      </w:del>
    </w:p>
    <w:p w14:paraId="3B35DA3D"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301" w:author="Willian" w:date="2017-03-08T00:13:00Z"/>
          <w:rFonts w:ascii="Menlo" w:hAnsi="Menlo" w:cs="Menlo"/>
          <w:noProof/>
          <w:color w:val="414141"/>
          <w:sz w:val="21"/>
          <w:szCs w:val="21"/>
          <w:lang w:val="en-US"/>
        </w:rPr>
      </w:pPr>
      <w:del w:id="1302"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var</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sum</w:delText>
        </w:r>
        <w:r w:rsidRPr="00A66496" w:rsidDel="002E607A">
          <w:rPr>
            <w:rFonts w:ascii="Menlo" w:hAnsi="Menlo" w:cs="Menlo"/>
            <w:noProof/>
            <w:color w:val="414141"/>
            <w:sz w:val="18"/>
            <w:szCs w:val="18"/>
            <w:shd w:val="clear" w:color="auto" w:fill="FFFFFF"/>
            <w:lang w:val="en-US"/>
          </w:rPr>
          <w:delText xml:space="preserve"> = </w:delText>
        </w:r>
        <w:r w:rsidRPr="00A66496" w:rsidDel="002E607A">
          <w:rPr>
            <w:rFonts w:ascii="Menlo" w:hAnsi="Menlo" w:cs="Menlo"/>
            <w:noProof/>
            <w:color w:val="1C00CF"/>
            <w:sz w:val="18"/>
            <w:szCs w:val="18"/>
            <w:shd w:val="clear" w:color="auto" w:fill="FFFFFF"/>
            <w:lang w:val="en-US"/>
          </w:rPr>
          <w:delText>0</w:delText>
        </w:r>
      </w:del>
    </w:p>
    <w:p w14:paraId="1C022DE7"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303" w:author="Willian" w:date="2017-03-08T00:13:00Z"/>
          <w:rFonts w:ascii="Menlo" w:hAnsi="Menlo" w:cs="Menlo"/>
          <w:noProof/>
          <w:color w:val="414141"/>
          <w:sz w:val="21"/>
          <w:szCs w:val="21"/>
          <w:lang w:val="en-US"/>
        </w:rPr>
      </w:pPr>
      <w:del w:id="1304" w:author="Willian" w:date="2017-03-08T00:13:00Z">
        <w:r w:rsidRPr="00A66496" w:rsidDel="002E607A">
          <w:rPr>
            <w:rFonts w:ascii="Menlo" w:hAnsi="Menlo" w:cs="Menlo"/>
            <w:noProof/>
            <w:color w:val="414141"/>
            <w:sz w:val="18"/>
            <w:szCs w:val="18"/>
            <w:shd w:val="clear" w:color="auto" w:fill="FFFFFF"/>
            <w:lang w:val="en-US"/>
          </w:rPr>
          <w:delText> </w:delText>
        </w:r>
      </w:del>
    </w:p>
    <w:p w14:paraId="1AA7C54C"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305" w:author="Willian" w:date="2017-03-08T00:13:00Z"/>
          <w:rFonts w:ascii="Menlo" w:hAnsi="Menlo" w:cs="Menlo"/>
          <w:noProof/>
          <w:color w:val="414141"/>
          <w:sz w:val="21"/>
          <w:szCs w:val="21"/>
          <w:lang w:val="en-US"/>
        </w:rPr>
      </w:pPr>
      <w:del w:id="1306"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for</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score</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AA3391"/>
            <w:sz w:val="18"/>
            <w:szCs w:val="18"/>
            <w:shd w:val="clear" w:color="auto" w:fill="FFFFFF"/>
            <w:lang w:val="en-US"/>
          </w:rPr>
          <w:delText>in</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scores</w:delText>
        </w:r>
        <w:r w:rsidRPr="00A66496" w:rsidDel="002E607A">
          <w:rPr>
            <w:rFonts w:ascii="Menlo" w:hAnsi="Menlo" w:cs="Menlo"/>
            <w:noProof/>
            <w:color w:val="414141"/>
            <w:sz w:val="18"/>
            <w:szCs w:val="18"/>
            <w:shd w:val="clear" w:color="auto" w:fill="FFFFFF"/>
            <w:lang w:val="en-US"/>
          </w:rPr>
          <w:delText xml:space="preserve"> {</w:delText>
        </w:r>
      </w:del>
    </w:p>
    <w:p w14:paraId="3148A7F0"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307" w:author="Willian" w:date="2017-03-08T00:13:00Z"/>
          <w:rFonts w:ascii="Menlo" w:hAnsi="Menlo" w:cs="Menlo"/>
          <w:noProof/>
          <w:color w:val="414141"/>
          <w:sz w:val="21"/>
          <w:szCs w:val="21"/>
          <w:lang w:val="en-US"/>
        </w:rPr>
      </w:pPr>
      <w:del w:id="1308"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if</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score</w:delText>
        </w:r>
        <w:r w:rsidRPr="00A66496" w:rsidDel="002E607A">
          <w:rPr>
            <w:rFonts w:ascii="Menlo" w:hAnsi="Menlo" w:cs="Menlo"/>
            <w:noProof/>
            <w:color w:val="414141"/>
            <w:sz w:val="18"/>
            <w:szCs w:val="18"/>
            <w:shd w:val="clear" w:color="auto" w:fill="FFFFFF"/>
            <w:lang w:val="en-US"/>
          </w:rPr>
          <w:delText xml:space="preserve"> &gt; </w:delText>
        </w:r>
        <w:r w:rsidRPr="00A66496" w:rsidDel="002E607A">
          <w:rPr>
            <w:rFonts w:ascii="Menlo" w:hAnsi="Menlo" w:cs="Menlo"/>
            <w:noProof/>
            <w:color w:val="3F6E74"/>
            <w:sz w:val="18"/>
            <w:szCs w:val="18"/>
            <w:shd w:val="clear" w:color="auto" w:fill="FFFFFF"/>
            <w:lang w:val="en-US"/>
          </w:rPr>
          <w:delText>max</w:delText>
        </w:r>
        <w:r w:rsidRPr="00A66496" w:rsidDel="002E607A">
          <w:rPr>
            <w:rFonts w:ascii="Menlo" w:hAnsi="Menlo" w:cs="Menlo"/>
            <w:noProof/>
            <w:color w:val="414141"/>
            <w:sz w:val="18"/>
            <w:szCs w:val="18"/>
            <w:shd w:val="clear" w:color="auto" w:fill="FFFFFF"/>
            <w:lang w:val="en-US"/>
          </w:rPr>
          <w:delText xml:space="preserve"> {</w:delText>
        </w:r>
      </w:del>
    </w:p>
    <w:p w14:paraId="4B5F65EC"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309" w:author="Willian" w:date="2017-03-08T00:13:00Z"/>
          <w:rFonts w:ascii="Menlo" w:hAnsi="Menlo" w:cs="Menlo"/>
          <w:noProof/>
          <w:color w:val="414141"/>
          <w:sz w:val="21"/>
          <w:szCs w:val="21"/>
          <w:lang w:val="en-US"/>
        </w:rPr>
      </w:pPr>
      <w:del w:id="1310"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3F6E74"/>
            <w:sz w:val="18"/>
            <w:szCs w:val="18"/>
            <w:shd w:val="clear" w:color="auto" w:fill="FFFFFF"/>
            <w:lang w:val="en-US"/>
          </w:rPr>
          <w:delText>max</w:delText>
        </w:r>
        <w:r w:rsidRPr="00A66496" w:rsidDel="002E607A">
          <w:rPr>
            <w:rFonts w:ascii="Menlo" w:hAnsi="Menlo" w:cs="Menlo"/>
            <w:noProof/>
            <w:color w:val="414141"/>
            <w:sz w:val="18"/>
            <w:szCs w:val="18"/>
            <w:shd w:val="clear" w:color="auto" w:fill="FFFFFF"/>
            <w:lang w:val="en-US"/>
          </w:rPr>
          <w:delText xml:space="preserve"> = </w:delText>
        </w:r>
        <w:r w:rsidRPr="00A66496" w:rsidDel="002E607A">
          <w:rPr>
            <w:rFonts w:ascii="Menlo" w:hAnsi="Menlo" w:cs="Menlo"/>
            <w:noProof/>
            <w:color w:val="3F6E74"/>
            <w:sz w:val="18"/>
            <w:szCs w:val="18"/>
            <w:shd w:val="clear" w:color="auto" w:fill="FFFFFF"/>
            <w:lang w:val="en-US"/>
          </w:rPr>
          <w:delText>score</w:delText>
        </w:r>
      </w:del>
    </w:p>
    <w:p w14:paraId="25D5F05E"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311" w:author="Willian" w:date="2017-03-08T00:13:00Z"/>
          <w:rFonts w:ascii="Menlo" w:hAnsi="Menlo" w:cs="Menlo"/>
          <w:noProof/>
          <w:color w:val="414141"/>
          <w:sz w:val="21"/>
          <w:szCs w:val="21"/>
          <w:lang w:val="en-US"/>
        </w:rPr>
      </w:pPr>
      <w:del w:id="1312" w:author="Willian" w:date="2017-03-08T00:13:00Z">
        <w:r w:rsidRPr="00A66496" w:rsidDel="002E607A">
          <w:rPr>
            <w:rFonts w:ascii="Menlo" w:hAnsi="Menlo" w:cs="Menlo"/>
            <w:noProof/>
            <w:color w:val="414141"/>
            <w:sz w:val="18"/>
            <w:szCs w:val="18"/>
            <w:shd w:val="clear" w:color="auto" w:fill="FFFFFF"/>
            <w:lang w:val="en-US"/>
          </w:rPr>
          <w:delText xml:space="preserve">      } </w:delText>
        </w:r>
        <w:r w:rsidRPr="00A66496" w:rsidDel="002E607A">
          <w:rPr>
            <w:rFonts w:ascii="Menlo" w:hAnsi="Menlo" w:cs="Menlo"/>
            <w:noProof/>
            <w:color w:val="AA3391"/>
            <w:sz w:val="18"/>
            <w:szCs w:val="18"/>
            <w:shd w:val="clear" w:color="auto" w:fill="FFFFFF"/>
            <w:lang w:val="en-US"/>
          </w:rPr>
          <w:delText>else</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AA3391"/>
            <w:sz w:val="18"/>
            <w:szCs w:val="18"/>
            <w:shd w:val="clear" w:color="auto" w:fill="FFFFFF"/>
            <w:lang w:val="en-US"/>
          </w:rPr>
          <w:delText>if</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score</w:delText>
        </w:r>
        <w:r w:rsidRPr="00A66496" w:rsidDel="002E607A">
          <w:rPr>
            <w:rFonts w:ascii="Menlo" w:hAnsi="Menlo" w:cs="Menlo"/>
            <w:noProof/>
            <w:color w:val="414141"/>
            <w:sz w:val="18"/>
            <w:szCs w:val="18"/>
            <w:shd w:val="clear" w:color="auto" w:fill="FFFFFF"/>
            <w:lang w:val="en-US"/>
          </w:rPr>
          <w:delText xml:space="preserve"> &lt; </w:delText>
        </w:r>
        <w:r w:rsidRPr="00A66496" w:rsidDel="002E607A">
          <w:rPr>
            <w:rFonts w:ascii="Menlo" w:hAnsi="Menlo" w:cs="Menlo"/>
            <w:noProof/>
            <w:color w:val="3F6E74"/>
            <w:sz w:val="18"/>
            <w:szCs w:val="18"/>
            <w:shd w:val="clear" w:color="auto" w:fill="FFFFFF"/>
            <w:lang w:val="en-US"/>
          </w:rPr>
          <w:delText>min</w:delText>
        </w:r>
        <w:r w:rsidRPr="00A66496" w:rsidDel="002E607A">
          <w:rPr>
            <w:rFonts w:ascii="Menlo" w:hAnsi="Menlo" w:cs="Menlo"/>
            <w:noProof/>
            <w:color w:val="414141"/>
            <w:sz w:val="18"/>
            <w:szCs w:val="18"/>
            <w:shd w:val="clear" w:color="auto" w:fill="FFFFFF"/>
            <w:lang w:val="en-US"/>
          </w:rPr>
          <w:delText xml:space="preserve"> {</w:delText>
        </w:r>
      </w:del>
    </w:p>
    <w:p w14:paraId="1B7313A0"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313" w:author="Willian" w:date="2017-03-08T00:13:00Z"/>
          <w:rFonts w:ascii="Menlo" w:hAnsi="Menlo" w:cs="Menlo"/>
          <w:noProof/>
          <w:color w:val="414141"/>
          <w:sz w:val="21"/>
          <w:szCs w:val="21"/>
          <w:lang w:val="en-US"/>
        </w:rPr>
      </w:pPr>
      <w:del w:id="1314"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3F6E74"/>
            <w:sz w:val="18"/>
            <w:szCs w:val="18"/>
            <w:shd w:val="clear" w:color="auto" w:fill="FFFFFF"/>
            <w:lang w:val="en-US"/>
          </w:rPr>
          <w:delText>min</w:delText>
        </w:r>
        <w:r w:rsidRPr="00A66496" w:rsidDel="002E607A">
          <w:rPr>
            <w:rFonts w:ascii="Menlo" w:hAnsi="Menlo" w:cs="Menlo"/>
            <w:noProof/>
            <w:color w:val="414141"/>
            <w:sz w:val="18"/>
            <w:szCs w:val="18"/>
            <w:shd w:val="clear" w:color="auto" w:fill="FFFFFF"/>
            <w:lang w:val="en-US"/>
          </w:rPr>
          <w:delText xml:space="preserve"> = </w:delText>
        </w:r>
        <w:r w:rsidRPr="00A66496" w:rsidDel="002E607A">
          <w:rPr>
            <w:rFonts w:ascii="Menlo" w:hAnsi="Menlo" w:cs="Menlo"/>
            <w:noProof/>
            <w:color w:val="3F6E74"/>
            <w:sz w:val="18"/>
            <w:szCs w:val="18"/>
            <w:shd w:val="clear" w:color="auto" w:fill="FFFFFF"/>
            <w:lang w:val="en-US"/>
          </w:rPr>
          <w:delText>score</w:delText>
        </w:r>
      </w:del>
    </w:p>
    <w:p w14:paraId="28C4B3EC"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315" w:author="Willian" w:date="2017-03-08T00:13:00Z"/>
          <w:rFonts w:ascii="Menlo" w:hAnsi="Menlo" w:cs="Menlo"/>
          <w:noProof/>
          <w:color w:val="414141"/>
          <w:sz w:val="21"/>
          <w:szCs w:val="21"/>
          <w:lang w:val="en-US"/>
        </w:rPr>
      </w:pPr>
      <w:del w:id="1316" w:author="Willian" w:date="2017-03-08T00:13:00Z">
        <w:r w:rsidRPr="00A66496" w:rsidDel="002E607A">
          <w:rPr>
            <w:rFonts w:ascii="Menlo" w:hAnsi="Menlo" w:cs="Menlo"/>
            <w:noProof/>
            <w:color w:val="414141"/>
            <w:sz w:val="18"/>
            <w:szCs w:val="18"/>
            <w:shd w:val="clear" w:color="auto" w:fill="FFFFFF"/>
            <w:lang w:val="en-US"/>
          </w:rPr>
          <w:delText>      }</w:delText>
        </w:r>
      </w:del>
    </w:p>
    <w:p w14:paraId="1D373390"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317" w:author="Willian" w:date="2017-03-08T00:13:00Z"/>
          <w:rFonts w:ascii="Menlo" w:hAnsi="Menlo" w:cs="Menlo"/>
          <w:noProof/>
          <w:color w:val="414141"/>
          <w:sz w:val="21"/>
          <w:szCs w:val="21"/>
          <w:lang w:val="en-US"/>
        </w:rPr>
      </w:pPr>
      <w:del w:id="1318"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3F6E74"/>
            <w:sz w:val="18"/>
            <w:szCs w:val="18"/>
            <w:shd w:val="clear" w:color="auto" w:fill="FFFFFF"/>
            <w:lang w:val="en-US"/>
          </w:rPr>
          <w:delText>sum</w:delText>
        </w:r>
        <w:r w:rsidRPr="00A66496" w:rsidDel="002E607A">
          <w:rPr>
            <w:rFonts w:ascii="Menlo" w:hAnsi="Menlo" w:cs="Menlo"/>
            <w:noProof/>
            <w:color w:val="414141"/>
            <w:sz w:val="18"/>
            <w:szCs w:val="18"/>
            <w:shd w:val="clear" w:color="auto" w:fill="FFFFFF"/>
            <w:lang w:val="en-US"/>
          </w:rPr>
          <w:delText xml:space="preserve"> += </w:delText>
        </w:r>
        <w:r w:rsidRPr="00A66496" w:rsidDel="002E607A">
          <w:rPr>
            <w:rFonts w:ascii="Menlo" w:hAnsi="Menlo" w:cs="Menlo"/>
            <w:noProof/>
            <w:color w:val="3F6E74"/>
            <w:sz w:val="18"/>
            <w:szCs w:val="18"/>
            <w:shd w:val="clear" w:color="auto" w:fill="FFFFFF"/>
            <w:lang w:val="en-US"/>
          </w:rPr>
          <w:delText>score</w:delText>
        </w:r>
      </w:del>
    </w:p>
    <w:p w14:paraId="69C1D215"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319" w:author="Willian" w:date="2017-03-08T00:13:00Z"/>
          <w:rFonts w:ascii="Menlo" w:hAnsi="Menlo" w:cs="Menlo"/>
          <w:noProof/>
          <w:color w:val="414141"/>
          <w:sz w:val="21"/>
          <w:szCs w:val="21"/>
          <w:lang w:val="en-US"/>
        </w:rPr>
      </w:pPr>
      <w:del w:id="1320" w:author="Willian" w:date="2017-03-08T00:13:00Z">
        <w:r w:rsidRPr="00A66496" w:rsidDel="002E607A">
          <w:rPr>
            <w:rFonts w:ascii="Menlo" w:hAnsi="Menlo" w:cs="Menlo"/>
            <w:noProof/>
            <w:color w:val="414141"/>
            <w:sz w:val="18"/>
            <w:szCs w:val="18"/>
            <w:shd w:val="clear" w:color="auto" w:fill="FFFFFF"/>
            <w:lang w:val="en-US"/>
          </w:rPr>
          <w:delText>  }</w:delText>
        </w:r>
      </w:del>
    </w:p>
    <w:p w14:paraId="4BA5675D"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321" w:author="Willian" w:date="2017-03-08T00:13:00Z"/>
          <w:rFonts w:ascii="Menlo" w:hAnsi="Menlo" w:cs="Menlo"/>
          <w:noProof/>
          <w:color w:val="414141"/>
          <w:sz w:val="21"/>
          <w:szCs w:val="21"/>
          <w:lang w:val="en-US"/>
        </w:rPr>
      </w:pPr>
      <w:del w:id="1322" w:author="Willian" w:date="2017-03-08T00:13:00Z">
        <w:r w:rsidRPr="00A66496" w:rsidDel="002E607A">
          <w:rPr>
            <w:rFonts w:ascii="Menlo" w:hAnsi="Menlo" w:cs="Menlo"/>
            <w:noProof/>
            <w:color w:val="414141"/>
            <w:sz w:val="18"/>
            <w:szCs w:val="18"/>
            <w:shd w:val="clear" w:color="auto" w:fill="FFFFFF"/>
            <w:lang w:val="en-US"/>
          </w:rPr>
          <w:delText> </w:delText>
        </w:r>
      </w:del>
    </w:p>
    <w:p w14:paraId="237B3EAB"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323" w:author="Willian" w:date="2017-03-08T00:13:00Z"/>
          <w:rFonts w:ascii="Menlo" w:hAnsi="Menlo" w:cs="Menlo"/>
          <w:noProof/>
          <w:color w:val="414141"/>
          <w:sz w:val="21"/>
          <w:szCs w:val="21"/>
          <w:lang w:val="en-US"/>
        </w:rPr>
      </w:pPr>
      <w:del w:id="1324"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return</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min</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max</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sum</w:delText>
        </w:r>
        <w:r w:rsidRPr="00A66496" w:rsidDel="002E607A">
          <w:rPr>
            <w:rFonts w:ascii="Menlo" w:hAnsi="Menlo" w:cs="Menlo"/>
            <w:noProof/>
            <w:color w:val="414141"/>
            <w:sz w:val="18"/>
            <w:szCs w:val="18"/>
            <w:shd w:val="clear" w:color="auto" w:fill="FFFFFF"/>
            <w:lang w:val="en-US"/>
          </w:rPr>
          <w:delText>)</w:delText>
        </w:r>
      </w:del>
    </w:p>
    <w:p w14:paraId="4A1FDE78"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325" w:author="Willian" w:date="2017-03-08T00:13:00Z"/>
          <w:rFonts w:ascii="Menlo" w:hAnsi="Menlo" w:cs="Menlo"/>
          <w:noProof/>
          <w:color w:val="414141"/>
          <w:sz w:val="18"/>
          <w:szCs w:val="18"/>
          <w:shd w:val="clear" w:color="auto" w:fill="FFFFFF"/>
          <w:lang w:val="en-US"/>
        </w:rPr>
      </w:pPr>
      <w:del w:id="1326" w:author="Willian" w:date="2017-03-08T00:13:00Z">
        <w:r w:rsidRPr="00A66496" w:rsidDel="002E607A">
          <w:rPr>
            <w:rFonts w:ascii="Menlo" w:hAnsi="Menlo" w:cs="Menlo"/>
            <w:noProof/>
            <w:color w:val="414141"/>
            <w:sz w:val="18"/>
            <w:szCs w:val="18"/>
            <w:shd w:val="clear" w:color="auto" w:fill="FFFFFF"/>
            <w:lang w:val="en-US"/>
          </w:rPr>
          <w:delText>}</w:delText>
        </w:r>
      </w:del>
    </w:p>
    <w:p w14:paraId="43A66BD9"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327" w:author="Willian" w:date="2017-03-08T00:13:00Z"/>
          <w:rFonts w:ascii="Menlo" w:hAnsi="Menlo" w:cs="Menlo"/>
          <w:noProof/>
          <w:color w:val="414141"/>
          <w:sz w:val="21"/>
          <w:szCs w:val="21"/>
          <w:lang w:val="en-US"/>
        </w:rPr>
      </w:pPr>
    </w:p>
    <w:p w14:paraId="62843DE5"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328" w:author="Willian" w:date="2017-03-08T00:13:00Z"/>
          <w:rFonts w:ascii="Menlo" w:hAnsi="Menlo" w:cs="Menlo"/>
          <w:noProof/>
          <w:color w:val="414141"/>
          <w:sz w:val="18"/>
          <w:szCs w:val="18"/>
          <w:shd w:val="clear" w:color="auto" w:fill="FFFFFF"/>
          <w:lang w:val="en-US"/>
        </w:rPr>
      </w:pPr>
      <w:del w:id="1329" w:author="Willian" w:date="2017-03-08T00:13:00Z">
        <w:r w:rsidRPr="00A66496" w:rsidDel="002E607A">
          <w:rPr>
            <w:rFonts w:ascii="Menlo" w:hAnsi="Menlo" w:cs="Menlo"/>
            <w:noProof/>
            <w:color w:val="AA3391"/>
            <w:sz w:val="18"/>
            <w:szCs w:val="18"/>
            <w:shd w:val="clear" w:color="auto" w:fill="FFFFFF"/>
            <w:lang w:val="en-US"/>
          </w:rPr>
          <w:delText>let</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statistics</w:delText>
        </w:r>
        <w:r w:rsidRPr="00A66496" w:rsidDel="002E607A">
          <w:rPr>
            <w:rFonts w:ascii="Menlo" w:hAnsi="Menlo" w:cs="Menlo"/>
            <w:noProof/>
            <w:color w:val="414141"/>
            <w:sz w:val="18"/>
            <w:szCs w:val="18"/>
            <w:shd w:val="clear" w:color="auto" w:fill="FFFFFF"/>
            <w:lang w:val="en-US"/>
          </w:rPr>
          <w:delText xml:space="preserve"> = </w:delText>
        </w:r>
        <w:r w:rsidRPr="00A66496" w:rsidDel="002E607A">
          <w:rPr>
            <w:rFonts w:ascii="Menlo" w:hAnsi="Menlo" w:cs="Menlo"/>
            <w:noProof/>
            <w:color w:val="3F6E74"/>
            <w:sz w:val="18"/>
            <w:szCs w:val="18"/>
            <w:shd w:val="clear" w:color="auto" w:fill="FFFFFF"/>
            <w:lang w:val="en-US"/>
          </w:rPr>
          <w:delText>calculateStatistics</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3F6E74"/>
            <w:sz w:val="18"/>
            <w:szCs w:val="18"/>
            <w:shd w:val="clear" w:color="auto" w:fill="FFFFFF"/>
            <w:lang w:val="en-US"/>
          </w:rPr>
          <w:delText>scores</w:delText>
        </w:r>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1C00CF"/>
            <w:sz w:val="18"/>
            <w:szCs w:val="18"/>
            <w:shd w:val="clear" w:color="auto" w:fill="FFFFFF"/>
            <w:lang w:val="en-US"/>
          </w:rPr>
          <w:delText>5</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1C00CF"/>
            <w:sz w:val="18"/>
            <w:szCs w:val="18"/>
            <w:shd w:val="clear" w:color="auto" w:fill="FFFFFF"/>
            <w:lang w:val="en-US"/>
          </w:rPr>
          <w:delText>3</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1C00CF"/>
            <w:sz w:val="18"/>
            <w:szCs w:val="18"/>
            <w:shd w:val="clear" w:color="auto" w:fill="FFFFFF"/>
            <w:lang w:val="en-US"/>
          </w:rPr>
          <w:delText>100</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1C00CF"/>
            <w:sz w:val="18"/>
            <w:szCs w:val="18"/>
            <w:shd w:val="clear" w:color="auto" w:fill="FFFFFF"/>
            <w:lang w:val="en-US"/>
          </w:rPr>
          <w:delText>3</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1C00CF"/>
            <w:sz w:val="18"/>
            <w:szCs w:val="18"/>
            <w:shd w:val="clear" w:color="auto" w:fill="FFFFFF"/>
            <w:lang w:val="en-US"/>
          </w:rPr>
          <w:delText>9</w:delText>
        </w:r>
        <w:r w:rsidRPr="00A66496" w:rsidDel="002E607A">
          <w:rPr>
            <w:rFonts w:ascii="Menlo" w:hAnsi="Menlo" w:cs="Menlo"/>
            <w:noProof/>
            <w:color w:val="414141"/>
            <w:sz w:val="18"/>
            <w:szCs w:val="18"/>
            <w:shd w:val="clear" w:color="auto" w:fill="FFFFFF"/>
            <w:lang w:val="en-US"/>
          </w:rPr>
          <w:delText>])</w:delText>
        </w:r>
      </w:del>
    </w:p>
    <w:p w14:paraId="064760C6"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330" w:author="Willian" w:date="2017-03-08T00:13:00Z"/>
          <w:rFonts w:ascii="Menlo" w:hAnsi="Menlo" w:cs="Menlo"/>
          <w:noProof/>
          <w:color w:val="414141"/>
          <w:sz w:val="21"/>
          <w:szCs w:val="21"/>
          <w:lang w:val="en-US"/>
        </w:rPr>
      </w:pPr>
    </w:p>
    <w:p w14:paraId="7B583297"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331" w:author="Willian" w:date="2017-03-08T00:13:00Z"/>
          <w:rFonts w:ascii="Menlo" w:hAnsi="Menlo" w:cs="Menlo"/>
          <w:noProof/>
          <w:color w:val="414141"/>
          <w:sz w:val="21"/>
          <w:szCs w:val="21"/>
          <w:lang w:val="en-US"/>
        </w:rPr>
      </w:pPr>
      <w:del w:id="1332" w:author="Willian" w:date="2017-03-08T00:13:00Z">
        <w:r w:rsidRPr="00A66496" w:rsidDel="002E607A">
          <w:rPr>
            <w:rFonts w:ascii="Menlo" w:hAnsi="Menlo" w:cs="Menlo"/>
            <w:noProof/>
            <w:color w:val="3F6E74"/>
            <w:sz w:val="18"/>
            <w:szCs w:val="18"/>
            <w:shd w:val="clear" w:color="auto" w:fill="FFFFFF"/>
            <w:lang w:val="en-US"/>
          </w:rPr>
          <w:delText>print</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3F6E74"/>
            <w:sz w:val="18"/>
            <w:szCs w:val="18"/>
            <w:shd w:val="clear" w:color="auto" w:fill="FFFFFF"/>
            <w:lang w:val="en-US"/>
          </w:rPr>
          <w:delText>statistics</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3F6E74"/>
            <w:sz w:val="18"/>
            <w:szCs w:val="18"/>
            <w:shd w:val="clear" w:color="auto" w:fill="FFFFFF"/>
            <w:lang w:val="en-US"/>
          </w:rPr>
          <w:delText>sum</w:delText>
        </w:r>
        <w:r w:rsidRPr="00A66496" w:rsidDel="002E607A">
          <w:rPr>
            <w:rFonts w:ascii="Menlo" w:hAnsi="Menlo" w:cs="Menlo"/>
            <w:noProof/>
            <w:color w:val="414141"/>
            <w:sz w:val="18"/>
            <w:szCs w:val="18"/>
            <w:shd w:val="clear" w:color="auto" w:fill="FFFFFF"/>
            <w:lang w:val="en-US"/>
          </w:rPr>
          <w:delText>)</w:delText>
        </w:r>
      </w:del>
    </w:p>
    <w:p w14:paraId="0199C092" w14:textId="77777777" w:rsidR="005649CE" w:rsidRPr="005649CE" w:rsidDel="002E607A" w:rsidRDefault="005649CE" w:rsidP="005649CE">
      <w:pPr>
        <w:pStyle w:val="NormalWeb"/>
        <w:shd w:val="clear" w:color="auto" w:fill="FFFFFF"/>
        <w:spacing w:before="0" w:beforeAutospacing="0" w:after="620" w:afterAutospacing="0"/>
        <w:ind w:left="567"/>
        <w:jc w:val="both"/>
        <w:textAlignment w:val="baseline"/>
        <w:rPr>
          <w:del w:id="1333" w:author="Willian" w:date="2017-03-08T00:13:00Z"/>
          <w:rFonts w:ascii="Menlo" w:hAnsi="Menlo" w:cs="Menlo"/>
          <w:noProof/>
          <w:color w:val="414141"/>
          <w:sz w:val="21"/>
          <w:szCs w:val="21"/>
        </w:rPr>
      </w:pPr>
      <w:del w:id="1334" w:author="Willian" w:date="2017-03-08T00:13:00Z">
        <w:r w:rsidRPr="005649CE" w:rsidDel="002E607A">
          <w:rPr>
            <w:rFonts w:ascii="Menlo" w:hAnsi="Menlo" w:cs="Menlo"/>
            <w:noProof/>
            <w:color w:val="3F6E74"/>
            <w:sz w:val="18"/>
            <w:szCs w:val="18"/>
            <w:shd w:val="clear" w:color="auto" w:fill="FFFFFF"/>
          </w:rPr>
          <w:delText>print</w:delText>
        </w:r>
        <w:r w:rsidRPr="005649CE" w:rsidDel="002E607A">
          <w:rPr>
            <w:rFonts w:ascii="Menlo" w:hAnsi="Menlo" w:cs="Menlo"/>
            <w:noProof/>
            <w:color w:val="414141"/>
            <w:sz w:val="18"/>
            <w:szCs w:val="18"/>
            <w:shd w:val="clear" w:color="auto" w:fill="FFFFFF"/>
          </w:rPr>
          <w:delText>(</w:delText>
        </w:r>
        <w:r w:rsidRPr="005649CE" w:rsidDel="002E607A">
          <w:rPr>
            <w:rFonts w:ascii="Menlo" w:hAnsi="Menlo" w:cs="Menlo"/>
            <w:noProof/>
            <w:color w:val="3F6E74"/>
            <w:sz w:val="18"/>
            <w:szCs w:val="18"/>
            <w:shd w:val="clear" w:color="auto" w:fill="FFFFFF"/>
          </w:rPr>
          <w:delText>statistics</w:delText>
        </w:r>
        <w:r w:rsidRPr="005649CE" w:rsidDel="002E607A">
          <w:rPr>
            <w:rFonts w:ascii="Menlo" w:hAnsi="Menlo" w:cs="Menlo"/>
            <w:noProof/>
            <w:color w:val="414141"/>
            <w:sz w:val="18"/>
            <w:szCs w:val="18"/>
            <w:shd w:val="clear" w:color="auto" w:fill="FFFFFF"/>
          </w:rPr>
          <w:delText>.</w:delText>
        </w:r>
        <w:r w:rsidRPr="005649CE" w:rsidDel="002E607A">
          <w:rPr>
            <w:rFonts w:ascii="Menlo" w:hAnsi="Menlo" w:cs="Menlo"/>
            <w:noProof/>
            <w:color w:val="1C00CF"/>
            <w:sz w:val="18"/>
            <w:szCs w:val="18"/>
            <w:shd w:val="clear" w:color="auto" w:fill="FFFFFF"/>
          </w:rPr>
          <w:delText>2</w:delText>
        </w:r>
        <w:r w:rsidRPr="005649CE" w:rsidDel="002E607A">
          <w:rPr>
            <w:rFonts w:ascii="Menlo" w:hAnsi="Menlo" w:cs="Menlo"/>
            <w:noProof/>
            <w:color w:val="414141"/>
            <w:sz w:val="18"/>
            <w:szCs w:val="18"/>
            <w:shd w:val="clear" w:color="auto" w:fill="FFFFFF"/>
          </w:rPr>
          <w:delText>)</w:delText>
        </w:r>
      </w:del>
    </w:p>
    <w:p w14:paraId="027D624E" w14:textId="77777777" w:rsidR="005649CE" w:rsidDel="002E607A" w:rsidRDefault="005649CE" w:rsidP="005649CE">
      <w:pPr>
        <w:rPr>
          <w:del w:id="1335" w:author="Willian" w:date="2017-03-08T00:13:00Z"/>
          <w:rFonts w:ascii="Times New Roman" w:hAnsi="Times New Roman" w:cs="Times New Roman"/>
          <w:color w:val="auto"/>
          <w:sz w:val="24"/>
          <w:szCs w:val="24"/>
        </w:rPr>
      </w:pPr>
      <w:del w:id="1336" w:author="Willian" w:date="2017-03-08T00:13:00Z">
        <w:r w:rsidDel="002E607A">
          <w:rPr>
            <w:shd w:val="clear" w:color="auto" w:fill="FFFFFF"/>
          </w:rPr>
          <w:delText>Funções também podem ter um número variável de argumentos, coletados de um array.</w:delText>
        </w:r>
      </w:del>
    </w:p>
    <w:p w14:paraId="1F3105D5" w14:textId="77777777" w:rsidR="005649CE" w:rsidRPr="00A66496" w:rsidDel="002E607A" w:rsidRDefault="005649CE" w:rsidP="005649CE">
      <w:pPr>
        <w:pStyle w:val="NormalWeb"/>
        <w:shd w:val="clear" w:color="auto" w:fill="FFFFFF"/>
        <w:spacing w:before="460" w:beforeAutospacing="0" w:after="0" w:afterAutospacing="0"/>
        <w:ind w:left="567"/>
        <w:jc w:val="both"/>
        <w:textAlignment w:val="baseline"/>
        <w:rPr>
          <w:del w:id="1337" w:author="Willian" w:date="2017-03-08T00:13:00Z"/>
          <w:rFonts w:ascii="Menlo" w:hAnsi="Menlo" w:cs="Menlo"/>
          <w:noProof/>
          <w:color w:val="414141"/>
          <w:sz w:val="21"/>
          <w:szCs w:val="21"/>
          <w:lang w:val="en-US"/>
        </w:rPr>
      </w:pPr>
      <w:del w:id="1338" w:author="Willian" w:date="2017-03-08T00:13:00Z">
        <w:r w:rsidRPr="00A66496" w:rsidDel="002E607A">
          <w:rPr>
            <w:rFonts w:ascii="Menlo" w:hAnsi="Menlo" w:cs="Menlo"/>
            <w:noProof/>
            <w:color w:val="AA3391"/>
            <w:sz w:val="18"/>
            <w:szCs w:val="18"/>
            <w:shd w:val="clear" w:color="auto" w:fill="FFFFFF"/>
            <w:lang w:val="en-US"/>
          </w:rPr>
          <w:delText>func</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sumOf</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3F6E74"/>
            <w:sz w:val="18"/>
            <w:szCs w:val="18"/>
            <w:shd w:val="clear" w:color="auto" w:fill="FFFFFF"/>
            <w:lang w:val="en-US"/>
          </w:rPr>
          <w:delText>numbers</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5C2699"/>
            <w:sz w:val="18"/>
            <w:szCs w:val="18"/>
            <w:shd w:val="clear" w:color="auto" w:fill="FFFFFF"/>
            <w:lang w:val="en-US"/>
          </w:rPr>
          <w:delText>Int</w:delText>
        </w:r>
        <w:r w:rsidRPr="00A66496" w:rsidDel="002E607A">
          <w:rPr>
            <w:rFonts w:ascii="Menlo" w:hAnsi="Menlo" w:cs="Menlo"/>
            <w:noProof/>
            <w:color w:val="414141"/>
            <w:sz w:val="18"/>
            <w:szCs w:val="18"/>
            <w:shd w:val="clear" w:color="auto" w:fill="FFFFFF"/>
            <w:lang w:val="en-US"/>
          </w:rPr>
          <w:delText xml:space="preserve">...) -&gt; </w:delText>
        </w:r>
        <w:r w:rsidRPr="00A66496" w:rsidDel="002E607A">
          <w:rPr>
            <w:rFonts w:ascii="Menlo" w:hAnsi="Menlo" w:cs="Menlo"/>
            <w:noProof/>
            <w:color w:val="5C2699"/>
            <w:sz w:val="18"/>
            <w:szCs w:val="18"/>
            <w:shd w:val="clear" w:color="auto" w:fill="FFFFFF"/>
            <w:lang w:val="en-US"/>
          </w:rPr>
          <w:delText>Int</w:delText>
        </w:r>
        <w:r w:rsidRPr="00A66496" w:rsidDel="002E607A">
          <w:rPr>
            <w:rFonts w:ascii="Menlo" w:hAnsi="Menlo" w:cs="Menlo"/>
            <w:noProof/>
            <w:color w:val="414141"/>
            <w:sz w:val="18"/>
            <w:szCs w:val="18"/>
            <w:shd w:val="clear" w:color="auto" w:fill="FFFFFF"/>
            <w:lang w:val="en-US"/>
          </w:rPr>
          <w:delText xml:space="preserve"> {</w:delText>
        </w:r>
      </w:del>
    </w:p>
    <w:p w14:paraId="36B983E6"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339" w:author="Willian" w:date="2017-03-08T00:13:00Z"/>
          <w:rFonts w:ascii="Menlo" w:hAnsi="Menlo" w:cs="Menlo"/>
          <w:noProof/>
          <w:color w:val="414141"/>
          <w:sz w:val="21"/>
          <w:szCs w:val="21"/>
          <w:lang w:val="en-US"/>
        </w:rPr>
      </w:pPr>
      <w:del w:id="1340"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var</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sum</w:delText>
        </w:r>
        <w:r w:rsidRPr="00A66496" w:rsidDel="002E607A">
          <w:rPr>
            <w:rFonts w:ascii="Menlo" w:hAnsi="Menlo" w:cs="Menlo"/>
            <w:noProof/>
            <w:color w:val="414141"/>
            <w:sz w:val="18"/>
            <w:szCs w:val="18"/>
            <w:shd w:val="clear" w:color="auto" w:fill="FFFFFF"/>
            <w:lang w:val="en-US"/>
          </w:rPr>
          <w:delText xml:space="preserve"> = </w:delText>
        </w:r>
        <w:r w:rsidRPr="00A66496" w:rsidDel="002E607A">
          <w:rPr>
            <w:rFonts w:ascii="Menlo" w:hAnsi="Menlo" w:cs="Menlo"/>
            <w:noProof/>
            <w:color w:val="1C00CF"/>
            <w:sz w:val="18"/>
            <w:szCs w:val="18"/>
            <w:shd w:val="clear" w:color="auto" w:fill="FFFFFF"/>
            <w:lang w:val="en-US"/>
          </w:rPr>
          <w:delText>0</w:delText>
        </w:r>
      </w:del>
    </w:p>
    <w:p w14:paraId="0605CCA3"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341" w:author="Willian" w:date="2017-03-08T00:13:00Z"/>
          <w:rFonts w:ascii="Menlo" w:hAnsi="Menlo" w:cs="Menlo"/>
          <w:noProof/>
          <w:color w:val="414141"/>
          <w:sz w:val="21"/>
          <w:szCs w:val="21"/>
          <w:lang w:val="en-US"/>
        </w:rPr>
      </w:pPr>
      <w:del w:id="1342"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for</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number</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AA3391"/>
            <w:sz w:val="18"/>
            <w:szCs w:val="18"/>
            <w:shd w:val="clear" w:color="auto" w:fill="FFFFFF"/>
            <w:lang w:val="en-US"/>
          </w:rPr>
          <w:delText>in</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numbers</w:delText>
        </w:r>
        <w:r w:rsidRPr="00A66496" w:rsidDel="002E607A">
          <w:rPr>
            <w:rFonts w:ascii="Menlo" w:hAnsi="Menlo" w:cs="Menlo"/>
            <w:noProof/>
            <w:color w:val="414141"/>
            <w:sz w:val="18"/>
            <w:szCs w:val="18"/>
            <w:shd w:val="clear" w:color="auto" w:fill="FFFFFF"/>
            <w:lang w:val="en-US"/>
          </w:rPr>
          <w:delText xml:space="preserve"> {</w:delText>
        </w:r>
      </w:del>
    </w:p>
    <w:p w14:paraId="27883C51"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343" w:author="Willian" w:date="2017-03-08T00:13:00Z"/>
          <w:rFonts w:ascii="Menlo" w:hAnsi="Menlo" w:cs="Menlo"/>
          <w:noProof/>
          <w:color w:val="414141"/>
          <w:sz w:val="21"/>
          <w:szCs w:val="21"/>
          <w:lang w:val="en-US"/>
        </w:rPr>
      </w:pPr>
      <w:del w:id="1344"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3F6E74"/>
            <w:sz w:val="18"/>
            <w:szCs w:val="18"/>
            <w:shd w:val="clear" w:color="auto" w:fill="FFFFFF"/>
            <w:lang w:val="en-US"/>
          </w:rPr>
          <w:delText>sum</w:delText>
        </w:r>
        <w:r w:rsidRPr="00A66496" w:rsidDel="002E607A">
          <w:rPr>
            <w:rFonts w:ascii="Menlo" w:hAnsi="Menlo" w:cs="Menlo"/>
            <w:noProof/>
            <w:color w:val="414141"/>
            <w:sz w:val="18"/>
            <w:szCs w:val="18"/>
            <w:shd w:val="clear" w:color="auto" w:fill="FFFFFF"/>
            <w:lang w:val="en-US"/>
          </w:rPr>
          <w:delText xml:space="preserve"> += </w:delText>
        </w:r>
        <w:r w:rsidRPr="00A66496" w:rsidDel="002E607A">
          <w:rPr>
            <w:rFonts w:ascii="Menlo" w:hAnsi="Menlo" w:cs="Menlo"/>
            <w:noProof/>
            <w:color w:val="3F6E74"/>
            <w:sz w:val="18"/>
            <w:szCs w:val="18"/>
            <w:shd w:val="clear" w:color="auto" w:fill="FFFFFF"/>
            <w:lang w:val="en-US"/>
          </w:rPr>
          <w:delText>number</w:delText>
        </w:r>
      </w:del>
    </w:p>
    <w:p w14:paraId="307EC49F"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345" w:author="Willian" w:date="2017-03-08T00:13:00Z"/>
          <w:rFonts w:ascii="Menlo" w:hAnsi="Menlo" w:cs="Menlo"/>
          <w:noProof/>
          <w:color w:val="414141"/>
          <w:sz w:val="21"/>
          <w:szCs w:val="21"/>
          <w:lang w:val="en-US"/>
        </w:rPr>
      </w:pPr>
      <w:del w:id="1346" w:author="Willian" w:date="2017-03-08T00:13:00Z">
        <w:r w:rsidRPr="00A66496" w:rsidDel="002E607A">
          <w:rPr>
            <w:rFonts w:ascii="Menlo" w:hAnsi="Menlo" w:cs="Menlo"/>
            <w:noProof/>
            <w:color w:val="414141"/>
            <w:sz w:val="18"/>
            <w:szCs w:val="18"/>
            <w:shd w:val="clear" w:color="auto" w:fill="FFFFFF"/>
            <w:lang w:val="en-US"/>
          </w:rPr>
          <w:delText>  }</w:delText>
        </w:r>
      </w:del>
    </w:p>
    <w:p w14:paraId="0A49CF66"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347" w:author="Willian" w:date="2017-03-08T00:13:00Z"/>
          <w:rFonts w:ascii="Menlo" w:hAnsi="Menlo" w:cs="Menlo"/>
          <w:noProof/>
          <w:color w:val="414141"/>
          <w:sz w:val="21"/>
          <w:szCs w:val="21"/>
          <w:lang w:val="en-US"/>
        </w:rPr>
      </w:pPr>
      <w:del w:id="1348"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return</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sum</w:delText>
        </w:r>
      </w:del>
    </w:p>
    <w:p w14:paraId="4CA6220B"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349" w:author="Willian" w:date="2017-03-08T00:13:00Z"/>
          <w:rFonts w:ascii="Menlo" w:hAnsi="Menlo" w:cs="Menlo"/>
          <w:noProof/>
          <w:color w:val="414141"/>
          <w:sz w:val="21"/>
          <w:szCs w:val="21"/>
          <w:lang w:val="en-US"/>
        </w:rPr>
      </w:pPr>
      <w:del w:id="1350" w:author="Willian" w:date="2017-03-08T00:13:00Z">
        <w:r w:rsidRPr="00A66496" w:rsidDel="002E607A">
          <w:rPr>
            <w:rFonts w:ascii="Menlo" w:hAnsi="Menlo" w:cs="Menlo"/>
            <w:noProof/>
            <w:color w:val="414141"/>
            <w:sz w:val="18"/>
            <w:szCs w:val="18"/>
            <w:shd w:val="clear" w:color="auto" w:fill="FFFFFF"/>
            <w:lang w:val="en-US"/>
          </w:rPr>
          <w:delText>}</w:delText>
        </w:r>
      </w:del>
    </w:p>
    <w:p w14:paraId="1C74DD5C"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351" w:author="Willian" w:date="2017-03-08T00:13:00Z"/>
          <w:rFonts w:ascii="Menlo" w:hAnsi="Menlo" w:cs="Menlo"/>
          <w:noProof/>
          <w:color w:val="414141"/>
          <w:sz w:val="21"/>
          <w:szCs w:val="21"/>
          <w:lang w:val="en-US"/>
        </w:rPr>
      </w:pPr>
      <w:del w:id="1352" w:author="Willian" w:date="2017-03-08T00:13:00Z">
        <w:r w:rsidRPr="00A66496" w:rsidDel="002E607A">
          <w:rPr>
            <w:rFonts w:ascii="Menlo" w:hAnsi="Menlo" w:cs="Menlo"/>
            <w:noProof/>
            <w:color w:val="3F6E74"/>
            <w:sz w:val="18"/>
            <w:szCs w:val="18"/>
            <w:shd w:val="clear" w:color="auto" w:fill="FFFFFF"/>
            <w:lang w:val="en-US"/>
          </w:rPr>
          <w:delText>sumOf</w:delText>
        </w:r>
        <w:r w:rsidRPr="00A66496" w:rsidDel="002E607A">
          <w:rPr>
            <w:rFonts w:ascii="Menlo" w:hAnsi="Menlo" w:cs="Menlo"/>
            <w:noProof/>
            <w:color w:val="414141"/>
            <w:sz w:val="18"/>
            <w:szCs w:val="18"/>
            <w:shd w:val="clear" w:color="auto" w:fill="FFFFFF"/>
            <w:lang w:val="en-US"/>
          </w:rPr>
          <w:delText>()</w:delText>
        </w:r>
      </w:del>
    </w:p>
    <w:p w14:paraId="4A5CD256" w14:textId="77777777" w:rsidR="005649CE" w:rsidRPr="005649CE" w:rsidDel="002E607A" w:rsidRDefault="005649CE" w:rsidP="005649CE">
      <w:pPr>
        <w:pStyle w:val="NormalWeb"/>
        <w:shd w:val="clear" w:color="auto" w:fill="FFFFFF"/>
        <w:spacing w:before="0" w:beforeAutospacing="0" w:after="620" w:afterAutospacing="0"/>
        <w:ind w:left="567"/>
        <w:jc w:val="both"/>
        <w:textAlignment w:val="baseline"/>
        <w:rPr>
          <w:del w:id="1353" w:author="Willian" w:date="2017-03-08T00:13:00Z"/>
          <w:rFonts w:ascii="Menlo" w:hAnsi="Menlo" w:cs="Menlo"/>
          <w:noProof/>
          <w:color w:val="414141"/>
          <w:sz w:val="21"/>
          <w:szCs w:val="21"/>
        </w:rPr>
      </w:pPr>
      <w:del w:id="1354" w:author="Willian" w:date="2017-03-08T00:13:00Z">
        <w:r w:rsidRPr="005649CE" w:rsidDel="002E607A">
          <w:rPr>
            <w:rFonts w:ascii="Menlo" w:hAnsi="Menlo" w:cs="Menlo"/>
            <w:noProof/>
            <w:color w:val="3F6E74"/>
            <w:sz w:val="18"/>
            <w:szCs w:val="18"/>
            <w:shd w:val="clear" w:color="auto" w:fill="FFFFFF"/>
          </w:rPr>
          <w:delText>sumOf</w:delText>
        </w:r>
        <w:r w:rsidRPr="005649CE" w:rsidDel="002E607A">
          <w:rPr>
            <w:rFonts w:ascii="Menlo" w:hAnsi="Menlo" w:cs="Menlo"/>
            <w:noProof/>
            <w:color w:val="414141"/>
            <w:sz w:val="18"/>
            <w:szCs w:val="18"/>
            <w:shd w:val="clear" w:color="auto" w:fill="FFFFFF"/>
          </w:rPr>
          <w:delText>(</w:delText>
        </w:r>
        <w:r w:rsidRPr="005649CE" w:rsidDel="002E607A">
          <w:rPr>
            <w:rFonts w:ascii="Menlo" w:hAnsi="Menlo" w:cs="Menlo"/>
            <w:noProof/>
            <w:color w:val="3F6E74"/>
            <w:sz w:val="18"/>
            <w:szCs w:val="18"/>
            <w:shd w:val="clear" w:color="auto" w:fill="FFFFFF"/>
          </w:rPr>
          <w:delText>numbers</w:delText>
        </w:r>
        <w:r w:rsidRPr="005649CE" w:rsidDel="002E607A">
          <w:rPr>
            <w:rFonts w:ascii="Menlo" w:hAnsi="Menlo" w:cs="Menlo"/>
            <w:noProof/>
            <w:color w:val="414141"/>
            <w:sz w:val="18"/>
            <w:szCs w:val="18"/>
            <w:shd w:val="clear" w:color="auto" w:fill="FFFFFF"/>
          </w:rPr>
          <w:delText xml:space="preserve">: </w:delText>
        </w:r>
        <w:r w:rsidRPr="005649CE" w:rsidDel="002E607A">
          <w:rPr>
            <w:rFonts w:ascii="Menlo" w:hAnsi="Menlo" w:cs="Menlo"/>
            <w:noProof/>
            <w:color w:val="1C00CF"/>
            <w:sz w:val="18"/>
            <w:szCs w:val="18"/>
            <w:shd w:val="clear" w:color="auto" w:fill="FFFFFF"/>
          </w:rPr>
          <w:delText>42</w:delText>
        </w:r>
        <w:r w:rsidRPr="005649CE" w:rsidDel="002E607A">
          <w:rPr>
            <w:rFonts w:ascii="Menlo" w:hAnsi="Menlo" w:cs="Menlo"/>
            <w:noProof/>
            <w:color w:val="414141"/>
            <w:sz w:val="18"/>
            <w:szCs w:val="18"/>
            <w:shd w:val="clear" w:color="auto" w:fill="FFFFFF"/>
          </w:rPr>
          <w:delText xml:space="preserve">, </w:delText>
        </w:r>
        <w:r w:rsidRPr="005649CE" w:rsidDel="002E607A">
          <w:rPr>
            <w:rFonts w:ascii="Menlo" w:hAnsi="Menlo" w:cs="Menlo"/>
            <w:noProof/>
            <w:color w:val="1C00CF"/>
            <w:sz w:val="18"/>
            <w:szCs w:val="18"/>
            <w:shd w:val="clear" w:color="auto" w:fill="FFFFFF"/>
          </w:rPr>
          <w:delText>597</w:delText>
        </w:r>
        <w:r w:rsidRPr="005649CE" w:rsidDel="002E607A">
          <w:rPr>
            <w:rFonts w:ascii="Menlo" w:hAnsi="Menlo" w:cs="Menlo"/>
            <w:noProof/>
            <w:color w:val="414141"/>
            <w:sz w:val="18"/>
            <w:szCs w:val="18"/>
            <w:shd w:val="clear" w:color="auto" w:fill="FFFFFF"/>
          </w:rPr>
          <w:delText xml:space="preserve">, </w:delText>
        </w:r>
        <w:r w:rsidRPr="005649CE" w:rsidDel="002E607A">
          <w:rPr>
            <w:rFonts w:ascii="Menlo" w:hAnsi="Menlo" w:cs="Menlo"/>
            <w:noProof/>
            <w:color w:val="1C00CF"/>
            <w:sz w:val="18"/>
            <w:szCs w:val="18"/>
            <w:shd w:val="clear" w:color="auto" w:fill="FFFFFF"/>
          </w:rPr>
          <w:delText>12</w:delText>
        </w:r>
        <w:r w:rsidRPr="005649CE" w:rsidDel="002E607A">
          <w:rPr>
            <w:rFonts w:ascii="Menlo" w:hAnsi="Menlo" w:cs="Menlo"/>
            <w:noProof/>
            <w:color w:val="414141"/>
            <w:sz w:val="18"/>
            <w:szCs w:val="18"/>
            <w:shd w:val="clear" w:color="auto" w:fill="FFFFFF"/>
          </w:rPr>
          <w:delText>)</w:delText>
        </w:r>
      </w:del>
    </w:p>
    <w:p w14:paraId="65FE04C2" w14:textId="77777777" w:rsidR="005649CE" w:rsidDel="002E607A" w:rsidRDefault="005649CE" w:rsidP="005649CE">
      <w:pPr>
        <w:rPr>
          <w:del w:id="1355" w:author="Willian" w:date="2017-03-08T00:13:00Z"/>
        </w:rPr>
      </w:pPr>
      <w:del w:id="1356" w:author="Willian" w:date="2017-03-08T00:13:00Z">
        <w:r w:rsidDel="002E607A">
          <w:rPr>
            <w:shd w:val="clear" w:color="auto" w:fill="FFFFFF"/>
          </w:rPr>
          <w:delText>As funções podem ser aninhadas! Funções aninhadas tem acesso a variáveis ​​que foram declaradas na função externa. Você pode usar funções aninhadas para organizar o código em uma função que é longa ou complexa.</w:delText>
        </w:r>
      </w:del>
    </w:p>
    <w:p w14:paraId="5D09664F" w14:textId="77777777" w:rsidR="005649CE" w:rsidRPr="00A66496" w:rsidDel="002E607A" w:rsidRDefault="005649CE" w:rsidP="00DD2DED">
      <w:pPr>
        <w:pStyle w:val="NormalWeb"/>
        <w:shd w:val="clear" w:color="auto" w:fill="FFFFFF"/>
        <w:spacing w:before="460" w:beforeAutospacing="0" w:after="0" w:afterAutospacing="0"/>
        <w:ind w:left="567"/>
        <w:jc w:val="both"/>
        <w:textAlignment w:val="baseline"/>
        <w:rPr>
          <w:del w:id="1357" w:author="Willian" w:date="2017-03-08T00:13:00Z"/>
          <w:rFonts w:ascii="Menlo" w:hAnsi="Menlo" w:cs="Menlo"/>
          <w:noProof/>
          <w:color w:val="414141"/>
          <w:sz w:val="21"/>
          <w:szCs w:val="21"/>
          <w:lang w:val="en-US"/>
        </w:rPr>
      </w:pPr>
      <w:del w:id="1358" w:author="Willian" w:date="2017-03-08T00:13:00Z">
        <w:r w:rsidRPr="00A66496" w:rsidDel="002E607A">
          <w:rPr>
            <w:rFonts w:ascii="Menlo" w:hAnsi="Menlo" w:cs="Menlo"/>
            <w:noProof/>
            <w:color w:val="AA3391"/>
            <w:sz w:val="18"/>
            <w:szCs w:val="18"/>
            <w:shd w:val="clear" w:color="auto" w:fill="FFFFFF"/>
            <w:lang w:val="en-US"/>
          </w:rPr>
          <w:delText>func</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returnFifteen</w:delText>
        </w:r>
        <w:r w:rsidRPr="00A66496" w:rsidDel="002E607A">
          <w:rPr>
            <w:rFonts w:ascii="Menlo" w:hAnsi="Menlo" w:cs="Menlo"/>
            <w:noProof/>
            <w:color w:val="414141"/>
            <w:sz w:val="18"/>
            <w:szCs w:val="18"/>
            <w:shd w:val="clear" w:color="auto" w:fill="FFFFFF"/>
            <w:lang w:val="en-US"/>
          </w:rPr>
          <w:delText xml:space="preserve">() -&gt; </w:delText>
        </w:r>
        <w:r w:rsidRPr="00A66496" w:rsidDel="002E607A">
          <w:rPr>
            <w:rFonts w:ascii="Menlo" w:hAnsi="Menlo" w:cs="Menlo"/>
            <w:noProof/>
            <w:color w:val="5C2699"/>
            <w:sz w:val="18"/>
            <w:szCs w:val="18"/>
            <w:shd w:val="clear" w:color="auto" w:fill="FFFFFF"/>
            <w:lang w:val="en-US"/>
          </w:rPr>
          <w:delText>Int</w:delText>
        </w:r>
        <w:r w:rsidRPr="00A66496" w:rsidDel="002E607A">
          <w:rPr>
            <w:rFonts w:ascii="Menlo" w:hAnsi="Menlo" w:cs="Menlo"/>
            <w:noProof/>
            <w:color w:val="414141"/>
            <w:sz w:val="18"/>
            <w:szCs w:val="18"/>
            <w:shd w:val="clear" w:color="auto" w:fill="FFFFFF"/>
            <w:lang w:val="en-US"/>
          </w:rPr>
          <w:delText xml:space="preserve"> {</w:delText>
        </w:r>
      </w:del>
    </w:p>
    <w:p w14:paraId="4CA6CAC0" w14:textId="77777777" w:rsidR="005649CE" w:rsidRPr="00A66496" w:rsidDel="002E607A" w:rsidRDefault="005649CE" w:rsidP="00DD2DED">
      <w:pPr>
        <w:pStyle w:val="NormalWeb"/>
        <w:shd w:val="clear" w:color="auto" w:fill="FFFFFF"/>
        <w:spacing w:before="0" w:beforeAutospacing="0" w:after="0" w:afterAutospacing="0"/>
        <w:ind w:left="567"/>
        <w:jc w:val="both"/>
        <w:textAlignment w:val="baseline"/>
        <w:rPr>
          <w:del w:id="1359" w:author="Willian" w:date="2017-03-08T00:13:00Z"/>
          <w:rFonts w:ascii="Menlo" w:hAnsi="Menlo" w:cs="Menlo"/>
          <w:noProof/>
          <w:color w:val="414141"/>
          <w:sz w:val="21"/>
          <w:szCs w:val="21"/>
          <w:lang w:val="en-US"/>
        </w:rPr>
      </w:pPr>
      <w:del w:id="1360"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var</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y</w:delText>
        </w:r>
        <w:r w:rsidRPr="00A66496" w:rsidDel="002E607A">
          <w:rPr>
            <w:rFonts w:ascii="Menlo" w:hAnsi="Menlo" w:cs="Menlo"/>
            <w:noProof/>
            <w:color w:val="414141"/>
            <w:sz w:val="18"/>
            <w:szCs w:val="18"/>
            <w:shd w:val="clear" w:color="auto" w:fill="FFFFFF"/>
            <w:lang w:val="en-US"/>
          </w:rPr>
          <w:delText xml:space="preserve"> = </w:delText>
        </w:r>
        <w:r w:rsidRPr="00A66496" w:rsidDel="002E607A">
          <w:rPr>
            <w:rFonts w:ascii="Menlo" w:hAnsi="Menlo" w:cs="Menlo"/>
            <w:noProof/>
            <w:color w:val="1C00CF"/>
            <w:sz w:val="18"/>
            <w:szCs w:val="18"/>
            <w:shd w:val="clear" w:color="auto" w:fill="FFFFFF"/>
            <w:lang w:val="en-US"/>
          </w:rPr>
          <w:delText>10</w:delText>
        </w:r>
      </w:del>
    </w:p>
    <w:p w14:paraId="35BD10BA" w14:textId="77777777" w:rsidR="005649CE" w:rsidRPr="00A66496" w:rsidDel="002E607A" w:rsidRDefault="005649CE" w:rsidP="00DD2DED">
      <w:pPr>
        <w:pStyle w:val="NormalWeb"/>
        <w:shd w:val="clear" w:color="auto" w:fill="FFFFFF"/>
        <w:spacing w:before="0" w:beforeAutospacing="0" w:after="0" w:afterAutospacing="0"/>
        <w:ind w:left="567"/>
        <w:jc w:val="both"/>
        <w:textAlignment w:val="baseline"/>
        <w:rPr>
          <w:del w:id="1361" w:author="Willian" w:date="2017-03-08T00:13:00Z"/>
          <w:rFonts w:ascii="Menlo" w:hAnsi="Menlo" w:cs="Menlo"/>
          <w:noProof/>
          <w:color w:val="414141"/>
          <w:sz w:val="21"/>
          <w:szCs w:val="21"/>
          <w:lang w:val="en-US"/>
        </w:rPr>
      </w:pPr>
      <w:del w:id="1362"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func</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add</w:delText>
        </w:r>
        <w:r w:rsidRPr="00A66496" w:rsidDel="002E607A">
          <w:rPr>
            <w:rFonts w:ascii="Menlo" w:hAnsi="Menlo" w:cs="Menlo"/>
            <w:noProof/>
            <w:color w:val="414141"/>
            <w:sz w:val="18"/>
            <w:szCs w:val="18"/>
            <w:shd w:val="clear" w:color="auto" w:fill="FFFFFF"/>
            <w:lang w:val="en-US"/>
          </w:rPr>
          <w:delText>() {</w:delText>
        </w:r>
      </w:del>
    </w:p>
    <w:p w14:paraId="31377568" w14:textId="77777777" w:rsidR="005649CE" w:rsidRPr="00A66496" w:rsidDel="002E607A" w:rsidRDefault="005649CE" w:rsidP="00DD2DED">
      <w:pPr>
        <w:pStyle w:val="NormalWeb"/>
        <w:shd w:val="clear" w:color="auto" w:fill="FFFFFF"/>
        <w:spacing w:before="0" w:beforeAutospacing="0" w:after="0" w:afterAutospacing="0"/>
        <w:ind w:left="567"/>
        <w:jc w:val="both"/>
        <w:textAlignment w:val="baseline"/>
        <w:rPr>
          <w:del w:id="1363" w:author="Willian" w:date="2017-03-08T00:13:00Z"/>
          <w:rFonts w:ascii="Menlo" w:hAnsi="Menlo" w:cs="Menlo"/>
          <w:noProof/>
          <w:color w:val="414141"/>
          <w:sz w:val="21"/>
          <w:szCs w:val="21"/>
          <w:lang w:val="en-US"/>
        </w:rPr>
      </w:pPr>
      <w:del w:id="1364"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3F6E74"/>
            <w:sz w:val="18"/>
            <w:szCs w:val="18"/>
            <w:shd w:val="clear" w:color="auto" w:fill="FFFFFF"/>
            <w:lang w:val="en-US"/>
          </w:rPr>
          <w:delText>y</w:delText>
        </w:r>
        <w:r w:rsidRPr="00A66496" w:rsidDel="002E607A">
          <w:rPr>
            <w:rFonts w:ascii="Menlo" w:hAnsi="Menlo" w:cs="Menlo"/>
            <w:noProof/>
            <w:color w:val="414141"/>
            <w:sz w:val="18"/>
            <w:szCs w:val="18"/>
            <w:shd w:val="clear" w:color="auto" w:fill="FFFFFF"/>
            <w:lang w:val="en-US"/>
          </w:rPr>
          <w:delText xml:space="preserve"> += </w:delText>
        </w:r>
        <w:r w:rsidRPr="00A66496" w:rsidDel="002E607A">
          <w:rPr>
            <w:rFonts w:ascii="Menlo" w:hAnsi="Menlo" w:cs="Menlo"/>
            <w:noProof/>
            <w:color w:val="1C00CF"/>
            <w:sz w:val="18"/>
            <w:szCs w:val="18"/>
            <w:shd w:val="clear" w:color="auto" w:fill="FFFFFF"/>
            <w:lang w:val="en-US"/>
          </w:rPr>
          <w:delText>5</w:delText>
        </w:r>
      </w:del>
    </w:p>
    <w:p w14:paraId="379FD559" w14:textId="77777777" w:rsidR="005649CE" w:rsidRPr="00A66496" w:rsidDel="002E607A" w:rsidRDefault="005649CE" w:rsidP="00DD2DED">
      <w:pPr>
        <w:pStyle w:val="NormalWeb"/>
        <w:shd w:val="clear" w:color="auto" w:fill="FFFFFF"/>
        <w:spacing w:before="0" w:beforeAutospacing="0" w:after="0" w:afterAutospacing="0"/>
        <w:ind w:left="567"/>
        <w:jc w:val="both"/>
        <w:textAlignment w:val="baseline"/>
        <w:rPr>
          <w:del w:id="1365" w:author="Willian" w:date="2017-03-08T00:13:00Z"/>
          <w:rFonts w:ascii="Menlo" w:hAnsi="Menlo" w:cs="Menlo"/>
          <w:noProof/>
          <w:color w:val="414141"/>
          <w:sz w:val="21"/>
          <w:szCs w:val="21"/>
          <w:lang w:val="en-US"/>
        </w:rPr>
      </w:pPr>
      <w:del w:id="1366" w:author="Willian" w:date="2017-03-08T00:13:00Z">
        <w:r w:rsidRPr="00A66496" w:rsidDel="002E607A">
          <w:rPr>
            <w:rFonts w:ascii="Menlo" w:hAnsi="Menlo" w:cs="Menlo"/>
            <w:noProof/>
            <w:color w:val="414141"/>
            <w:sz w:val="18"/>
            <w:szCs w:val="18"/>
            <w:shd w:val="clear" w:color="auto" w:fill="FFFFFF"/>
            <w:lang w:val="en-US"/>
          </w:rPr>
          <w:delText>  }</w:delText>
        </w:r>
      </w:del>
    </w:p>
    <w:p w14:paraId="09C88483" w14:textId="77777777" w:rsidR="005649CE" w:rsidRPr="00A66496" w:rsidDel="002E607A" w:rsidRDefault="005649CE" w:rsidP="00DD2DED">
      <w:pPr>
        <w:pStyle w:val="NormalWeb"/>
        <w:shd w:val="clear" w:color="auto" w:fill="FFFFFF"/>
        <w:spacing w:before="0" w:beforeAutospacing="0" w:after="0" w:afterAutospacing="0"/>
        <w:ind w:left="567"/>
        <w:jc w:val="both"/>
        <w:textAlignment w:val="baseline"/>
        <w:rPr>
          <w:del w:id="1367" w:author="Willian" w:date="2017-03-08T00:13:00Z"/>
          <w:rFonts w:ascii="Menlo" w:hAnsi="Menlo" w:cs="Menlo"/>
          <w:noProof/>
          <w:color w:val="414141"/>
          <w:sz w:val="21"/>
          <w:szCs w:val="21"/>
          <w:lang w:val="en-US"/>
        </w:rPr>
      </w:pPr>
      <w:del w:id="1368"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3F6E74"/>
            <w:sz w:val="18"/>
            <w:szCs w:val="18"/>
            <w:shd w:val="clear" w:color="auto" w:fill="FFFFFF"/>
            <w:lang w:val="en-US"/>
          </w:rPr>
          <w:delText>add</w:delText>
        </w:r>
        <w:r w:rsidRPr="00A66496" w:rsidDel="002E607A">
          <w:rPr>
            <w:rFonts w:ascii="Menlo" w:hAnsi="Menlo" w:cs="Menlo"/>
            <w:noProof/>
            <w:color w:val="414141"/>
            <w:sz w:val="18"/>
            <w:szCs w:val="18"/>
            <w:shd w:val="clear" w:color="auto" w:fill="FFFFFF"/>
            <w:lang w:val="en-US"/>
          </w:rPr>
          <w:delText>()</w:delText>
        </w:r>
      </w:del>
    </w:p>
    <w:p w14:paraId="6C904C83" w14:textId="77777777" w:rsidR="005649CE" w:rsidRPr="00A66496" w:rsidDel="002E607A" w:rsidRDefault="005649CE" w:rsidP="00DD2DED">
      <w:pPr>
        <w:pStyle w:val="NormalWeb"/>
        <w:shd w:val="clear" w:color="auto" w:fill="FFFFFF"/>
        <w:spacing w:before="0" w:beforeAutospacing="0" w:after="0" w:afterAutospacing="0"/>
        <w:ind w:left="567"/>
        <w:jc w:val="both"/>
        <w:textAlignment w:val="baseline"/>
        <w:rPr>
          <w:del w:id="1369" w:author="Willian" w:date="2017-03-08T00:13:00Z"/>
          <w:rFonts w:ascii="Menlo" w:hAnsi="Menlo" w:cs="Menlo"/>
          <w:noProof/>
          <w:color w:val="414141"/>
          <w:sz w:val="21"/>
          <w:szCs w:val="21"/>
          <w:lang w:val="en-US"/>
        </w:rPr>
      </w:pPr>
      <w:del w:id="1370"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return</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y</w:delText>
        </w:r>
      </w:del>
    </w:p>
    <w:p w14:paraId="76D41CE5" w14:textId="77777777" w:rsidR="005649CE" w:rsidRPr="00DD2DED" w:rsidDel="002E607A" w:rsidRDefault="005649CE" w:rsidP="00DD2DED">
      <w:pPr>
        <w:pStyle w:val="NormalWeb"/>
        <w:shd w:val="clear" w:color="auto" w:fill="FFFFFF"/>
        <w:spacing w:before="0" w:beforeAutospacing="0" w:after="0" w:afterAutospacing="0"/>
        <w:ind w:left="567"/>
        <w:jc w:val="both"/>
        <w:textAlignment w:val="baseline"/>
        <w:rPr>
          <w:del w:id="1371" w:author="Willian" w:date="2017-03-08T00:13:00Z"/>
          <w:rFonts w:ascii="Menlo" w:hAnsi="Menlo" w:cs="Menlo"/>
          <w:noProof/>
          <w:color w:val="414141"/>
          <w:sz w:val="21"/>
          <w:szCs w:val="21"/>
        </w:rPr>
      </w:pPr>
      <w:del w:id="1372" w:author="Willian" w:date="2017-03-08T00:13:00Z">
        <w:r w:rsidRPr="00DD2DED" w:rsidDel="002E607A">
          <w:rPr>
            <w:rFonts w:ascii="Menlo" w:hAnsi="Menlo" w:cs="Menlo"/>
            <w:noProof/>
            <w:color w:val="414141"/>
            <w:sz w:val="18"/>
            <w:szCs w:val="18"/>
            <w:shd w:val="clear" w:color="auto" w:fill="FFFFFF"/>
          </w:rPr>
          <w:delText>}</w:delText>
        </w:r>
      </w:del>
    </w:p>
    <w:p w14:paraId="42657F31" w14:textId="77777777" w:rsidR="005649CE" w:rsidRPr="00DD2DED" w:rsidDel="002E607A" w:rsidRDefault="005649CE" w:rsidP="00DD2DED">
      <w:pPr>
        <w:pStyle w:val="NormalWeb"/>
        <w:shd w:val="clear" w:color="auto" w:fill="FFFFFF"/>
        <w:spacing w:before="0" w:beforeAutospacing="0" w:after="620" w:afterAutospacing="0"/>
        <w:ind w:left="567"/>
        <w:jc w:val="both"/>
        <w:textAlignment w:val="baseline"/>
        <w:rPr>
          <w:del w:id="1373" w:author="Willian" w:date="2017-03-08T00:13:00Z"/>
          <w:rFonts w:ascii="Menlo" w:hAnsi="Menlo" w:cs="Menlo"/>
          <w:noProof/>
          <w:color w:val="414141"/>
          <w:sz w:val="21"/>
          <w:szCs w:val="21"/>
        </w:rPr>
      </w:pPr>
      <w:del w:id="1374" w:author="Willian" w:date="2017-03-08T00:13:00Z">
        <w:r w:rsidRPr="00DD2DED" w:rsidDel="002E607A">
          <w:rPr>
            <w:rFonts w:ascii="Menlo" w:hAnsi="Menlo" w:cs="Menlo"/>
            <w:noProof/>
            <w:color w:val="3F6E74"/>
            <w:sz w:val="18"/>
            <w:szCs w:val="18"/>
            <w:shd w:val="clear" w:color="auto" w:fill="FFFFFF"/>
          </w:rPr>
          <w:delText>returnFifteen</w:delText>
        </w:r>
        <w:r w:rsidRPr="00DD2DED" w:rsidDel="002E607A">
          <w:rPr>
            <w:rFonts w:ascii="Menlo" w:hAnsi="Menlo" w:cs="Menlo"/>
            <w:noProof/>
            <w:color w:val="414141"/>
            <w:sz w:val="18"/>
            <w:szCs w:val="18"/>
            <w:shd w:val="clear" w:color="auto" w:fill="FFFFFF"/>
          </w:rPr>
          <w:delText>()</w:delText>
        </w:r>
      </w:del>
    </w:p>
    <w:p w14:paraId="4ACD5A56" w14:textId="77777777" w:rsidR="005649CE" w:rsidDel="002E607A" w:rsidRDefault="005649CE" w:rsidP="00DD2DED">
      <w:pPr>
        <w:rPr>
          <w:del w:id="1375" w:author="Willian" w:date="2017-03-08T00:13:00Z"/>
        </w:rPr>
      </w:pPr>
      <w:del w:id="1376" w:author="Willian" w:date="2017-03-08T00:13:00Z">
        <w:r w:rsidDel="002E607A">
          <w:rPr>
            <w:shd w:val="clear" w:color="auto" w:fill="FFFFFF"/>
          </w:rPr>
          <w:delText>As funções são um tipo de primeira classe. Isto significa que uma função pode retornar outra função como o seu valor.</w:delText>
        </w:r>
      </w:del>
    </w:p>
    <w:p w14:paraId="430F5F6C" w14:textId="77777777" w:rsidR="005649CE" w:rsidRPr="00A66496" w:rsidDel="002E607A" w:rsidRDefault="005649CE" w:rsidP="00DD2DED">
      <w:pPr>
        <w:pStyle w:val="NormalWeb"/>
        <w:shd w:val="clear" w:color="auto" w:fill="FFFFFF"/>
        <w:spacing w:before="460" w:beforeAutospacing="0" w:after="0" w:afterAutospacing="0"/>
        <w:ind w:left="567"/>
        <w:jc w:val="both"/>
        <w:textAlignment w:val="baseline"/>
        <w:rPr>
          <w:del w:id="1377" w:author="Willian" w:date="2017-03-08T00:13:00Z"/>
          <w:rFonts w:ascii="Menlo" w:hAnsi="Menlo" w:cs="Menlo"/>
          <w:noProof/>
          <w:color w:val="414141"/>
          <w:sz w:val="21"/>
          <w:szCs w:val="21"/>
          <w:lang w:val="en-US"/>
        </w:rPr>
      </w:pPr>
      <w:del w:id="1378" w:author="Willian" w:date="2017-03-08T00:13:00Z">
        <w:r w:rsidRPr="00A66496" w:rsidDel="002E607A">
          <w:rPr>
            <w:rFonts w:ascii="Menlo" w:hAnsi="Menlo" w:cs="Menlo"/>
            <w:noProof/>
            <w:color w:val="AA3391"/>
            <w:sz w:val="18"/>
            <w:szCs w:val="18"/>
            <w:shd w:val="clear" w:color="auto" w:fill="FFFFFF"/>
            <w:lang w:val="en-US"/>
          </w:rPr>
          <w:delText>func</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makeIncrementer</w:delText>
        </w:r>
        <w:r w:rsidRPr="00A66496" w:rsidDel="002E607A">
          <w:rPr>
            <w:rFonts w:ascii="Menlo" w:hAnsi="Menlo" w:cs="Menlo"/>
            <w:noProof/>
            <w:color w:val="414141"/>
            <w:sz w:val="18"/>
            <w:szCs w:val="18"/>
            <w:shd w:val="clear" w:color="auto" w:fill="FFFFFF"/>
            <w:lang w:val="en-US"/>
          </w:rPr>
          <w:delText>() -&gt; ((</w:delText>
        </w:r>
        <w:r w:rsidRPr="00A66496" w:rsidDel="002E607A">
          <w:rPr>
            <w:rFonts w:ascii="Menlo" w:hAnsi="Menlo" w:cs="Menlo"/>
            <w:noProof/>
            <w:color w:val="5C2699"/>
            <w:sz w:val="18"/>
            <w:szCs w:val="18"/>
            <w:shd w:val="clear" w:color="auto" w:fill="FFFFFF"/>
            <w:lang w:val="en-US"/>
          </w:rPr>
          <w:delText>Int</w:delText>
        </w:r>
        <w:r w:rsidRPr="00A66496" w:rsidDel="002E607A">
          <w:rPr>
            <w:rFonts w:ascii="Menlo" w:hAnsi="Menlo" w:cs="Menlo"/>
            <w:noProof/>
            <w:color w:val="414141"/>
            <w:sz w:val="18"/>
            <w:szCs w:val="18"/>
            <w:shd w:val="clear" w:color="auto" w:fill="FFFFFF"/>
            <w:lang w:val="en-US"/>
          </w:rPr>
          <w:delText xml:space="preserve">) -&gt; </w:delText>
        </w:r>
        <w:r w:rsidRPr="00A66496" w:rsidDel="002E607A">
          <w:rPr>
            <w:rFonts w:ascii="Menlo" w:hAnsi="Menlo" w:cs="Menlo"/>
            <w:noProof/>
            <w:color w:val="5C2699"/>
            <w:sz w:val="18"/>
            <w:szCs w:val="18"/>
            <w:shd w:val="clear" w:color="auto" w:fill="FFFFFF"/>
            <w:lang w:val="en-US"/>
          </w:rPr>
          <w:delText>Int</w:delText>
        </w:r>
        <w:r w:rsidRPr="00A66496" w:rsidDel="002E607A">
          <w:rPr>
            <w:rFonts w:ascii="Menlo" w:hAnsi="Menlo" w:cs="Menlo"/>
            <w:noProof/>
            <w:color w:val="414141"/>
            <w:sz w:val="18"/>
            <w:szCs w:val="18"/>
            <w:shd w:val="clear" w:color="auto" w:fill="FFFFFF"/>
            <w:lang w:val="en-US"/>
          </w:rPr>
          <w:delText>) {</w:delText>
        </w:r>
      </w:del>
    </w:p>
    <w:p w14:paraId="3FCC8555" w14:textId="77777777" w:rsidR="005649CE" w:rsidRPr="00A66496" w:rsidDel="002E607A" w:rsidRDefault="005649CE" w:rsidP="00DD2DED">
      <w:pPr>
        <w:pStyle w:val="NormalWeb"/>
        <w:shd w:val="clear" w:color="auto" w:fill="FFFFFF"/>
        <w:spacing w:before="0" w:beforeAutospacing="0" w:after="0" w:afterAutospacing="0"/>
        <w:ind w:left="567"/>
        <w:jc w:val="both"/>
        <w:textAlignment w:val="baseline"/>
        <w:rPr>
          <w:del w:id="1379" w:author="Willian" w:date="2017-03-08T00:13:00Z"/>
          <w:rFonts w:ascii="Menlo" w:hAnsi="Menlo" w:cs="Menlo"/>
          <w:noProof/>
          <w:color w:val="414141"/>
          <w:sz w:val="21"/>
          <w:szCs w:val="21"/>
          <w:lang w:val="en-US"/>
        </w:rPr>
      </w:pPr>
      <w:del w:id="1380"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func</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addOne</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3F6E74"/>
            <w:sz w:val="18"/>
            <w:szCs w:val="18"/>
            <w:shd w:val="clear" w:color="auto" w:fill="FFFFFF"/>
            <w:lang w:val="en-US"/>
          </w:rPr>
          <w:delText>number</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5C2699"/>
            <w:sz w:val="18"/>
            <w:szCs w:val="18"/>
            <w:shd w:val="clear" w:color="auto" w:fill="FFFFFF"/>
            <w:lang w:val="en-US"/>
          </w:rPr>
          <w:delText>Int</w:delText>
        </w:r>
        <w:r w:rsidRPr="00A66496" w:rsidDel="002E607A">
          <w:rPr>
            <w:rFonts w:ascii="Menlo" w:hAnsi="Menlo" w:cs="Menlo"/>
            <w:noProof/>
            <w:color w:val="414141"/>
            <w:sz w:val="18"/>
            <w:szCs w:val="18"/>
            <w:shd w:val="clear" w:color="auto" w:fill="FFFFFF"/>
            <w:lang w:val="en-US"/>
          </w:rPr>
          <w:delText xml:space="preserve">) -&gt; </w:delText>
        </w:r>
        <w:r w:rsidRPr="00A66496" w:rsidDel="002E607A">
          <w:rPr>
            <w:rFonts w:ascii="Menlo" w:hAnsi="Menlo" w:cs="Menlo"/>
            <w:noProof/>
            <w:color w:val="5C2699"/>
            <w:sz w:val="18"/>
            <w:szCs w:val="18"/>
            <w:shd w:val="clear" w:color="auto" w:fill="FFFFFF"/>
            <w:lang w:val="en-US"/>
          </w:rPr>
          <w:delText>Int</w:delText>
        </w:r>
        <w:r w:rsidRPr="00A66496" w:rsidDel="002E607A">
          <w:rPr>
            <w:rFonts w:ascii="Menlo" w:hAnsi="Menlo" w:cs="Menlo"/>
            <w:noProof/>
            <w:color w:val="414141"/>
            <w:sz w:val="18"/>
            <w:szCs w:val="18"/>
            <w:shd w:val="clear" w:color="auto" w:fill="FFFFFF"/>
            <w:lang w:val="en-US"/>
          </w:rPr>
          <w:delText xml:space="preserve"> {</w:delText>
        </w:r>
      </w:del>
    </w:p>
    <w:p w14:paraId="2423D237" w14:textId="77777777" w:rsidR="005649CE" w:rsidRPr="00A66496" w:rsidDel="002E607A" w:rsidRDefault="005649CE" w:rsidP="00DD2DED">
      <w:pPr>
        <w:pStyle w:val="NormalWeb"/>
        <w:shd w:val="clear" w:color="auto" w:fill="FFFFFF"/>
        <w:spacing w:before="0" w:beforeAutospacing="0" w:after="0" w:afterAutospacing="0"/>
        <w:ind w:left="567"/>
        <w:jc w:val="both"/>
        <w:textAlignment w:val="baseline"/>
        <w:rPr>
          <w:del w:id="1381" w:author="Willian" w:date="2017-03-08T00:13:00Z"/>
          <w:rFonts w:ascii="Menlo" w:hAnsi="Menlo" w:cs="Menlo"/>
          <w:noProof/>
          <w:color w:val="414141"/>
          <w:sz w:val="21"/>
          <w:szCs w:val="21"/>
          <w:lang w:val="en-US"/>
        </w:rPr>
      </w:pPr>
      <w:del w:id="1382"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return</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1C00CF"/>
            <w:sz w:val="18"/>
            <w:szCs w:val="18"/>
            <w:shd w:val="clear" w:color="auto" w:fill="FFFFFF"/>
            <w:lang w:val="en-US"/>
          </w:rPr>
          <w:delText>1</w:delText>
        </w:r>
        <w:r w:rsidRPr="00A66496" w:rsidDel="002E607A">
          <w:rPr>
            <w:rFonts w:ascii="Menlo" w:hAnsi="Menlo" w:cs="Menlo"/>
            <w:noProof/>
            <w:color w:val="414141"/>
            <w:sz w:val="18"/>
            <w:szCs w:val="18"/>
            <w:shd w:val="clear" w:color="auto" w:fill="FFFFFF"/>
            <w:lang w:val="en-US"/>
          </w:rPr>
          <w:delText xml:space="preserve"> + </w:delText>
        </w:r>
        <w:r w:rsidRPr="00A66496" w:rsidDel="002E607A">
          <w:rPr>
            <w:rFonts w:ascii="Menlo" w:hAnsi="Menlo" w:cs="Menlo"/>
            <w:noProof/>
            <w:color w:val="3F6E74"/>
            <w:sz w:val="18"/>
            <w:szCs w:val="18"/>
            <w:shd w:val="clear" w:color="auto" w:fill="FFFFFF"/>
            <w:lang w:val="en-US"/>
          </w:rPr>
          <w:delText>number</w:delText>
        </w:r>
      </w:del>
    </w:p>
    <w:p w14:paraId="0D4454A3" w14:textId="77777777" w:rsidR="005649CE" w:rsidRPr="00A66496" w:rsidDel="002E607A" w:rsidRDefault="005649CE" w:rsidP="00DD2DED">
      <w:pPr>
        <w:pStyle w:val="NormalWeb"/>
        <w:shd w:val="clear" w:color="auto" w:fill="FFFFFF"/>
        <w:spacing w:before="0" w:beforeAutospacing="0" w:after="0" w:afterAutospacing="0"/>
        <w:ind w:left="567"/>
        <w:jc w:val="both"/>
        <w:textAlignment w:val="baseline"/>
        <w:rPr>
          <w:del w:id="1383" w:author="Willian" w:date="2017-03-08T00:13:00Z"/>
          <w:rFonts w:ascii="Menlo" w:hAnsi="Menlo" w:cs="Menlo"/>
          <w:noProof/>
          <w:color w:val="414141"/>
          <w:sz w:val="21"/>
          <w:szCs w:val="21"/>
          <w:lang w:val="en-US"/>
        </w:rPr>
      </w:pPr>
      <w:del w:id="1384" w:author="Willian" w:date="2017-03-08T00:13:00Z">
        <w:r w:rsidRPr="00A66496" w:rsidDel="002E607A">
          <w:rPr>
            <w:rFonts w:ascii="Menlo" w:hAnsi="Menlo" w:cs="Menlo"/>
            <w:noProof/>
            <w:color w:val="414141"/>
            <w:sz w:val="18"/>
            <w:szCs w:val="18"/>
            <w:shd w:val="clear" w:color="auto" w:fill="FFFFFF"/>
            <w:lang w:val="en-US"/>
          </w:rPr>
          <w:delText>  }</w:delText>
        </w:r>
      </w:del>
    </w:p>
    <w:p w14:paraId="116F9DBA" w14:textId="77777777" w:rsidR="005649CE" w:rsidRPr="00A66496" w:rsidDel="002E607A" w:rsidRDefault="005649CE" w:rsidP="00DD2DED">
      <w:pPr>
        <w:pStyle w:val="NormalWeb"/>
        <w:shd w:val="clear" w:color="auto" w:fill="FFFFFF"/>
        <w:spacing w:before="0" w:beforeAutospacing="0" w:after="0" w:afterAutospacing="0"/>
        <w:ind w:left="567"/>
        <w:jc w:val="both"/>
        <w:textAlignment w:val="baseline"/>
        <w:rPr>
          <w:del w:id="1385" w:author="Willian" w:date="2017-03-08T00:13:00Z"/>
          <w:rFonts w:ascii="Menlo" w:hAnsi="Menlo" w:cs="Menlo"/>
          <w:noProof/>
          <w:color w:val="414141"/>
          <w:sz w:val="21"/>
          <w:szCs w:val="21"/>
          <w:lang w:val="en-US"/>
        </w:rPr>
      </w:pPr>
      <w:del w:id="1386"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return</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addOne</w:delText>
        </w:r>
      </w:del>
    </w:p>
    <w:p w14:paraId="02029801" w14:textId="77777777" w:rsidR="005649CE" w:rsidRPr="00A66496" w:rsidDel="002E607A" w:rsidRDefault="005649CE" w:rsidP="00DD2DED">
      <w:pPr>
        <w:pStyle w:val="NormalWeb"/>
        <w:shd w:val="clear" w:color="auto" w:fill="FFFFFF"/>
        <w:spacing w:before="0" w:beforeAutospacing="0" w:after="0" w:afterAutospacing="0"/>
        <w:ind w:left="567"/>
        <w:jc w:val="both"/>
        <w:textAlignment w:val="baseline"/>
        <w:rPr>
          <w:del w:id="1387" w:author="Willian" w:date="2017-03-08T00:13:00Z"/>
          <w:rFonts w:ascii="Menlo" w:hAnsi="Menlo" w:cs="Menlo"/>
          <w:noProof/>
          <w:color w:val="414141"/>
          <w:sz w:val="18"/>
          <w:szCs w:val="18"/>
          <w:shd w:val="clear" w:color="auto" w:fill="FFFFFF"/>
          <w:lang w:val="en-US"/>
        </w:rPr>
      </w:pPr>
      <w:del w:id="1388" w:author="Willian" w:date="2017-03-08T00:13:00Z">
        <w:r w:rsidRPr="00A66496" w:rsidDel="002E607A">
          <w:rPr>
            <w:rFonts w:ascii="Menlo" w:hAnsi="Menlo" w:cs="Menlo"/>
            <w:noProof/>
            <w:color w:val="414141"/>
            <w:sz w:val="18"/>
            <w:szCs w:val="18"/>
            <w:shd w:val="clear" w:color="auto" w:fill="FFFFFF"/>
            <w:lang w:val="en-US"/>
          </w:rPr>
          <w:delText>}</w:delText>
        </w:r>
      </w:del>
    </w:p>
    <w:p w14:paraId="388E1104" w14:textId="77777777" w:rsidR="00694681" w:rsidRPr="00A66496" w:rsidDel="002E607A" w:rsidRDefault="00694681" w:rsidP="00DD2DED">
      <w:pPr>
        <w:pStyle w:val="NormalWeb"/>
        <w:shd w:val="clear" w:color="auto" w:fill="FFFFFF"/>
        <w:spacing w:before="0" w:beforeAutospacing="0" w:after="0" w:afterAutospacing="0"/>
        <w:ind w:left="567"/>
        <w:jc w:val="both"/>
        <w:textAlignment w:val="baseline"/>
        <w:rPr>
          <w:del w:id="1389" w:author="Willian" w:date="2017-03-08T00:13:00Z"/>
          <w:rFonts w:ascii="Menlo" w:hAnsi="Menlo" w:cs="Menlo"/>
          <w:noProof/>
          <w:color w:val="414141"/>
          <w:sz w:val="21"/>
          <w:szCs w:val="21"/>
          <w:lang w:val="en-US"/>
        </w:rPr>
      </w:pPr>
    </w:p>
    <w:p w14:paraId="3D2F9834" w14:textId="77777777" w:rsidR="005649CE" w:rsidRPr="00A66496" w:rsidDel="002E607A" w:rsidRDefault="005649CE" w:rsidP="00DD2DED">
      <w:pPr>
        <w:pStyle w:val="NormalWeb"/>
        <w:shd w:val="clear" w:color="auto" w:fill="FFFFFF"/>
        <w:spacing w:before="0" w:beforeAutospacing="0" w:after="0" w:afterAutospacing="0"/>
        <w:ind w:left="567"/>
        <w:jc w:val="both"/>
        <w:textAlignment w:val="baseline"/>
        <w:rPr>
          <w:del w:id="1390" w:author="Willian" w:date="2017-03-08T00:13:00Z"/>
          <w:rFonts w:ascii="Menlo" w:hAnsi="Menlo" w:cs="Menlo"/>
          <w:noProof/>
          <w:color w:val="414141"/>
          <w:sz w:val="21"/>
          <w:szCs w:val="21"/>
          <w:lang w:val="en-US"/>
        </w:rPr>
      </w:pPr>
      <w:del w:id="1391" w:author="Willian" w:date="2017-03-08T00:13:00Z">
        <w:r w:rsidRPr="00A66496" w:rsidDel="002E607A">
          <w:rPr>
            <w:rFonts w:ascii="Menlo" w:hAnsi="Menlo" w:cs="Menlo"/>
            <w:noProof/>
            <w:color w:val="AA3391"/>
            <w:sz w:val="18"/>
            <w:szCs w:val="18"/>
            <w:shd w:val="clear" w:color="auto" w:fill="FFFFFF"/>
            <w:lang w:val="en-US"/>
          </w:rPr>
          <w:delText>var</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increment</w:delText>
        </w:r>
        <w:r w:rsidRPr="00A66496" w:rsidDel="002E607A">
          <w:rPr>
            <w:rFonts w:ascii="Menlo" w:hAnsi="Menlo" w:cs="Menlo"/>
            <w:noProof/>
            <w:color w:val="414141"/>
            <w:sz w:val="18"/>
            <w:szCs w:val="18"/>
            <w:shd w:val="clear" w:color="auto" w:fill="FFFFFF"/>
            <w:lang w:val="en-US"/>
          </w:rPr>
          <w:delText xml:space="preserve"> = </w:delText>
        </w:r>
        <w:r w:rsidRPr="00A66496" w:rsidDel="002E607A">
          <w:rPr>
            <w:rFonts w:ascii="Menlo" w:hAnsi="Menlo" w:cs="Menlo"/>
            <w:noProof/>
            <w:color w:val="3F6E74"/>
            <w:sz w:val="18"/>
            <w:szCs w:val="18"/>
            <w:shd w:val="clear" w:color="auto" w:fill="FFFFFF"/>
            <w:lang w:val="en-US"/>
          </w:rPr>
          <w:delText>makeIncrementer</w:delText>
        </w:r>
        <w:r w:rsidRPr="00A66496" w:rsidDel="002E607A">
          <w:rPr>
            <w:rFonts w:ascii="Menlo" w:hAnsi="Menlo" w:cs="Menlo"/>
            <w:noProof/>
            <w:color w:val="414141"/>
            <w:sz w:val="18"/>
            <w:szCs w:val="18"/>
            <w:shd w:val="clear" w:color="auto" w:fill="FFFFFF"/>
            <w:lang w:val="en-US"/>
          </w:rPr>
          <w:delText>()</w:delText>
        </w:r>
      </w:del>
    </w:p>
    <w:p w14:paraId="65EED3E3" w14:textId="77777777" w:rsidR="005649CE" w:rsidRPr="00694681" w:rsidDel="002E607A" w:rsidRDefault="005649CE" w:rsidP="00DD2DED">
      <w:pPr>
        <w:pStyle w:val="NormalWeb"/>
        <w:shd w:val="clear" w:color="auto" w:fill="FFFFFF"/>
        <w:spacing w:before="0" w:beforeAutospacing="0" w:after="620" w:afterAutospacing="0"/>
        <w:ind w:left="567"/>
        <w:jc w:val="both"/>
        <w:textAlignment w:val="baseline"/>
        <w:rPr>
          <w:del w:id="1392" w:author="Willian" w:date="2017-03-08T00:13:00Z"/>
          <w:rFonts w:ascii="Menlo" w:hAnsi="Menlo" w:cs="Menlo"/>
          <w:noProof/>
          <w:color w:val="414141"/>
          <w:sz w:val="21"/>
          <w:szCs w:val="21"/>
        </w:rPr>
      </w:pPr>
      <w:del w:id="1393" w:author="Willian" w:date="2017-03-08T00:13:00Z">
        <w:r w:rsidRPr="00694681" w:rsidDel="002E607A">
          <w:rPr>
            <w:rFonts w:ascii="Menlo" w:hAnsi="Menlo" w:cs="Menlo"/>
            <w:noProof/>
            <w:color w:val="3F6E74"/>
            <w:sz w:val="18"/>
            <w:szCs w:val="18"/>
            <w:shd w:val="clear" w:color="auto" w:fill="FFFFFF"/>
          </w:rPr>
          <w:delText>increment</w:delText>
        </w:r>
        <w:r w:rsidRPr="00694681" w:rsidDel="002E607A">
          <w:rPr>
            <w:rFonts w:ascii="Menlo" w:hAnsi="Menlo" w:cs="Menlo"/>
            <w:noProof/>
            <w:color w:val="414141"/>
            <w:sz w:val="18"/>
            <w:szCs w:val="18"/>
            <w:shd w:val="clear" w:color="auto" w:fill="FFFFFF"/>
          </w:rPr>
          <w:delText>(</w:delText>
        </w:r>
        <w:r w:rsidRPr="00694681" w:rsidDel="002E607A">
          <w:rPr>
            <w:rFonts w:ascii="Menlo" w:hAnsi="Menlo" w:cs="Menlo"/>
            <w:noProof/>
            <w:color w:val="1C00CF"/>
            <w:sz w:val="18"/>
            <w:szCs w:val="18"/>
            <w:shd w:val="clear" w:color="auto" w:fill="FFFFFF"/>
          </w:rPr>
          <w:delText>7</w:delText>
        </w:r>
        <w:r w:rsidRPr="00694681" w:rsidDel="002E607A">
          <w:rPr>
            <w:rFonts w:ascii="Menlo" w:hAnsi="Menlo" w:cs="Menlo"/>
            <w:noProof/>
            <w:color w:val="414141"/>
            <w:sz w:val="18"/>
            <w:szCs w:val="18"/>
            <w:shd w:val="clear" w:color="auto" w:fill="FFFFFF"/>
          </w:rPr>
          <w:delText>)</w:delText>
        </w:r>
      </w:del>
    </w:p>
    <w:p w14:paraId="164392DE" w14:textId="77777777" w:rsidR="005649CE" w:rsidDel="002E607A" w:rsidRDefault="005649CE" w:rsidP="005649CE">
      <w:pPr>
        <w:pStyle w:val="NormalWeb"/>
        <w:spacing w:before="0" w:beforeAutospacing="0" w:after="220" w:afterAutospacing="0"/>
        <w:jc w:val="both"/>
        <w:rPr>
          <w:del w:id="1394" w:author="Willian" w:date="2017-03-08T00:13:00Z"/>
        </w:rPr>
      </w:pPr>
      <w:del w:id="1395" w:author="Willian" w:date="2017-03-08T00:13:00Z">
        <w:r w:rsidDel="002E607A">
          <w:rPr>
            <w:rFonts w:ascii="Arial" w:hAnsi="Arial" w:cs="Arial"/>
            <w:color w:val="414141"/>
            <w:sz w:val="21"/>
            <w:szCs w:val="21"/>
            <w:shd w:val="clear" w:color="auto" w:fill="FFFFFF"/>
          </w:rPr>
          <w:delText>Uma função pode levar outra função como um dos seus argumentos.</w:delText>
        </w:r>
      </w:del>
    </w:p>
    <w:p w14:paraId="39661B9A" w14:textId="77777777" w:rsidR="005649CE" w:rsidRPr="00A66496" w:rsidDel="002E607A" w:rsidRDefault="005649CE" w:rsidP="003A2BE7">
      <w:pPr>
        <w:pStyle w:val="NormalWeb"/>
        <w:shd w:val="clear" w:color="auto" w:fill="FFFFFF"/>
        <w:spacing w:before="460" w:beforeAutospacing="0" w:after="0" w:afterAutospacing="0"/>
        <w:ind w:left="567"/>
        <w:jc w:val="both"/>
        <w:textAlignment w:val="baseline"/>
        <w:rPr>
          <w:del w:id="1396" w:author="Willian" w:date="2017-03-08T00:13:00Z"/>
          <w:rFonts w:ascii="Menlo" w:hAnsi="Menlo" w:cs="Menlo"/>
          <w:noProof/>
          <w:color w:val="414141"/>
          <w:sz w:val="21"/>
          <w:szCs w:val="21"/>
          <w:lang w:val="en-US"/>
        </w:rPr>
      </w:pPr>
      <w:del w:id="1397" w:author="Willian" w:date="2017-03-08T00:13:00Z">
        <w:r w:rsidRPr="00A66496" w:rsidDel="002E607A">
          <w:rPr>
            <w:rFonts w:ascii="Menlo" w:hAnsi="Menlo" w:cs="Menlo"/>
            <w:noProof/>
            <w:color w:val="AA3391"/>
            <w:sz w:val="18"/>
            <w:szCs w:val="18"/>
            <w:shd w:val="clear" w:color="auto" w:fill="FFFFFF"/>
            <w:lang w:val="en-US"/>
          </w:rPr>
          <w:delText>func</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hasAnyMatches</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3F6E74"/>
            <w:sz w:val="18"/>
            <w:szCs w:val="18"/>
            <w:shd w:val="clear" w:color="auto" w:fill="FFFFFF"/>
            <w:lang w:val="en-US"/>
          </w:rPr>
          <w:delText>list</w:delText>
        </w:r>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5C2699"/>
            <w:sz w:val="18"/>
            <w:szCs w:val="18"/>
            <w:shd w:val="clear" w:color="auto" w:fill="FFFFFF"/>
            <w:lang w:val="en-US"/>
          </w:rPr>
          <w:delText>Int</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condition</w:delText>
        </w:r>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5C2699"/>
            <w:sz w:val="18"/>
            <w:szCs w:val="18"/>
            <w:shd w:val="clear" w:color="auto" w:fill="FFFFFF"/>
            <w:lang w:val="en-US"/>
          </w:rPr>
          <w:delText>Int</w:delText>
        </w:r>
        <w:r w:rsidRPr="00A66496" w:rsidDel="002E607A">
          <w:rPr>
            <w:rFonts w:ascii="Menlo" w:hAnsi="Menlo" w:cs="Menlo"/>
            <w:noProof/>
            <w:color w:val="414141"/>
            <w:sz w:val="18"/>
            <w:szCs w:val="18"/>
            <w:shd w:val="clear" w:color="auto" w:fill="FFFFFF"/>
            <w:lang w:val="en-US"/>
          </w:rPr>
          <w:delText xml:space="preserve">) -&gt; </w:delText>
        </w:r>
        <w:r w:rsidRPr="00A66496" w:rsidDel="002E607A">
          <w:rPr>
            <w:rFonts w:ascii="Menlo" w:hAnsi="Menlo" w:cs="Menlo"/>
            <w:noProof/>
            <w:color w:val="5C2699"/>
            <w:sz w:val="18"/>
            <w:szCs w:val="18"/>
            <w:shd w:val="clear" w:color="auto" w:fill="FFFFFF"/>
            <w:lang w:val="en-US"/>
          </w:rPr>
          <w:delText>Bool</w:delText>
        </w:r>
        <w:r w:rsidRPr="00A66496" w:rsidDel="002E607A">
          <w:rPr>
            <w:rFonts w:ascii="Menlo" w:hAnsi="Menlo" w:cs="Menlo"/>
            <w:noProof/>
            <w:color w:val="414141"/>
            <w:sz w:val="18"/>
            <w:szCs w:val="18"/>
            <w:shd w:val="clear" w:color="auto" w:fill="FFFFFF"/>
            <w:lang w:val="en-US"/>
          </w:rPr>
          <w:delText xml:space="preserve">) -&gt; </w:delText>
        </w:r>
        <w:r w:rsidRPr="00A66496" w:rsidDel="002E607A">
          <w:rPr>
            <w:rFonts w:ascii="Menlo" w:hAnsi="Menlo" w:cs="Menlo"/>
            <w:noProof/>
            <w:color w:val="5C2699"/>
            <w:sz w:val="18"/>
            <w:szCs w:val="18"/>
            <w:shd w:val="clear" w:color="auto" w:fill="FFFFFF"/>
            <w:lang w:val="en-US"/>
          </w:rPr>
          <w:delText>Bool</w:delText>
        </w:r>
        <w:r w:rsidRPr="00A66496" w:rsidDel="002E607A">
          <w:rPr>
            <w:rFonts w:ascii="Menlo" w:hAnsi="Menlo" w:cs="Menlo"/>
            <w:noProof/>
            <w:color w:val="414141"/>
            <w:sz w:val="18"/>
            <w:szCs w:val="18"/>
            <w:shd w:val="clear" w:color="auto" w:fill="FFFFFF"/>
            <w:lang w:val="en-US"/>
          </w:rPr>
          <w:delText xml:space="preserve"> {</w:delText>
        </w:r>
      </w:del>
    </w:p>
    <w:p w14:paraId="1D3DAB54" w14:textId="77777777" w:rsidR="005649CE" w:rsidRPr="00A66496" w:rsidDel="002E607A" w:rsidRDefault="005649CE" w:rsidP="003A2BE7">
      <w:pPr>
        <w:pStyle w:val="NormalWeb"/>
        <w:shd w:val="clear" w:color="auto" w:fill="FFFFFF"/>
        <w:spacing w:before="0" w:beforeAutospacing="0" w:after="0" w:afterAutospacing="0"/>
        <w:ind w:left="567"/>
        <w:jc w:val="both"/>
        <w:textAlignment w:val="baseline"/>
        <w:rPr>
          <w:del w:id="1398" w:author="Willian" w:date="2017-03-08T00:13:00Z"/>
          <w:rFonts w:ascii="Menlo" w:hAnsi="Menlo" w:cs="Menlo"/>
          <w:noProof/>
          <w:color w:val="414141"/>
          <w:sz w:val="21"/>
          <w:szCs w:val="21"/>
          <w:lang w:val="en-US"/>
        </w:rPr>
      </w:pPr>
      <w:del w:id="1399"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for</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item</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AA3391"/>
            <w:sz w:val="18"/>
            <w:szCs w:val="18"/>
            <w:shd w:val="clear" w:color="auto" w:fill="FFFFFF"/>
            <w:lang w:val="en-US"/>
          </w:rPr>
          <w:delText>in</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list</w:delText>
        </w:r>
        <w:r w:rsidRPr="00A66496" w:rsidDel="002E607A">
          <w:rPr>
            <w:rFonts w:ascii="Menlo" w:hAnsi="Menlo" w:cs="Menlo"/>
            <w:noProof/>
            <w:color w:val="414141"/>
            <w:sz w:val="18"/>
            <w:szCs w:val="18"/>
            <w:shd w:val="clear" w:color="auto" w:fill="FFFFFF"/>
            <w:lang w:val="en-US"/>
          </w:rPr>
          <w:delText xml:space="preserve"> {</w:delText>
        </w:r>
      </w:del>
    </w:p>
    <w:p w14:paraId="61E27AD3" w14:textId="77777777" w:rsidR="005649CE" w:rsidRPr="00A66496" w:rsidDel="002E607A" w:rsidRDefault="005649CE" w:rsidP="003A2BE7">
      <w:pPr>
        <w:pStyle w:val="NormalWeb"/>
        <w:shd w:val="clear" w:color="auto" w:fill="FFFFFF"/>
        <w:spacing w:before="0" w:beforeAutospacing="0" w:after="0" w:afterAutospacing="0"/>
        <w:ind w:left="567"/>
        <w:jc w:val="both"/>
        <w:textAlignment w:val="baseline"/>
        <w:rPr>
          <w:del w:id="1400" w:author="Willian" w:date="2017-03-08T00:13:00Z"/>
          <w:rFonts w:ascii="Menlo" w:hAnsi="Menlo" w:cs="Menlo"/>
          <w:noProof/>
          <w:color w:val="414141"/>
          <w:sz w:val="21"/>
          <w:szCs w:val="21"/>
          <w:lang w:val="en-US"/>
        </w:rPr>
      </w:pPr>
      <w:del w:id="1401"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if</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condition</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3F6E74"/>
            <w:sz w:val="18"/>
            <w:szCs w:val="18"/>
            <w:shd w:val="clear" w:color="auto" w:fill="FFFFFF"/>
            <w:lang w:val="en-US"/>
          </w:rPr>
          <w:delText>item</w:delText>
        </w:r>
        <w:r w:rsidRPr="00A66496" w:rsidDel="002E607A">
          <w:rPr>
            <w:rFonts w:ascii="Menlo" w:hAnsi="Menlo" w:cs="Menlo"/>
            <w:noProof/>
            <w:color w:val="414141"/>
            <w:sz w:val="18"/>
            <w:szCs w:val="18"/>
            <w:shd w:val="clear" w:color="auto" w:fill="FFFFFF"/>
            <w:lang w:val="en-US"/>
          </w:rPr>
          <w:delText>) {</w:delText>
        </w:r>
      </w:del>
    </w:p>
    <w:p w14:paraId="488ECB2A" w14:textId="77777777" w:rsidR="005649CE" w:rsidRPr="00A66496" w:rsidDel="002E607A" w:rsidRDefault="005649CE" w:rsidP="003A2BE7">
      <w:pPr>
        <w:pStyle w:val="NormalWeb"/>
        <w:shd w:val="clear" w:color="auto" w:fill="FFFFFF"/>
        <w:spacing w:before="0" w:beforeAutospacing="0" w:after="0" w:afterAutospacing="0"/>
        <w:ind w:left="567"/>
        <w:jc w:val="both"/>
        <w:textAlignment w:val="baseline"/>
        <w:rPr>
          <w:del w:id="1402" w:author="Willian" w:date="2017-03-08T00:13:00Z"/>
          <w:rFonts w:ascii="Menlo" w:hAnsi="Menlo" w:cs="Menlo"/>
          <w:noProof/>
          <w:color w:val="414141"/>
          <w:sz w:val="21"/>
          <w:szCs w:val="21"/>
          <w:lang w:val="en-US"/>
        </w:rPr>
      </w:pPr>
      <w:del w:id="1403"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return</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AA3391"/>
            <w:sz w:val="18"/>
            <w:szCs w:val="18"/>
            <w:shd w:val="clear" w:color="auto" w:fill="FFFFFF"/>
            <w:lang w:val="en-US"/>
          </w:rPr>
          <w:delText>true</w:delText>
        </w:r>
      </w:del>
    </w:p>
    <w:p w14:paraId="2914F448" w14:textId="77777777" w:rsidR="005649CE" w:rsidRPr="00A66496" w:rsidDel="002E607A" w:rsidRDefault="005649CE" w:rsidP="003A2BE7">
      <w:pPr>
        <w:pStyle w:val="NormalWeb"/>
        <w:shd w:val="clear" w:color="auto" w:fill="FFFFFF"/>
        <w:spacing w:before="0" w:beforeAutospacing="0" w:after="0" w:afterAutospacing="0"/>
        <w:ind w:left="567"/>
        <w:jc w:val="both"/>
        <w:textAlignment w:val="baseline"/>
        <w:rPr>
          <w:del w:id="1404" w:author="Willian" w:date="2017-03-08T00:13:00Z"/>
          <w:rFonts w:ascii="Menlo" w:hAnsi="Menlo" w:cs="Menlo"/>
          <w:noProof/>
          <w:color w:val="414141"/>
          <w:sz w:val="21"/>
          <w:szCs w:val="21"/>
          <w:lang w:val="en-US"/>
        </w:rPr>
      </w:pPr>
      <w:del w:id="1405" w:author="Willian" w:date="2017-03-08T00:13:00Z">
        <w:r w:rsidRPr="00A66496" w:rsidDel="002E607A">
          <w:rPr>
            <w:rFonts w:ascii="Menlo" w:hAnsi="Menlo" w:cs="Menlo"/>
            <w:noProof/>
            <w:color w:val="414141"/>
            <w:sz w:val="18"/>
            <w:szCs w:val="18"/>
            <w:shd w:val="clear" w:color="auto" w:fill="FFFFFF"/>
            <w:lang w:val="en-US"/>
          </w:rPr>
          <w:delText>      }</w:delText>
        </w:r>
      </w:del>
    </w:p>
    <w:p w14:paraId="23EC48D2" w14:textId="77777777" w:rsidR="005649CE" w:rsidRPr="00A66496" w:rsidDel="002E607A" w:rsidRDefault="005649CE" w:rsidP="003A2BE7">
      <w:pPr>
        <w:pStyle w:val="NormalWeb"/>
        <w:shd w:val="clear" w:color="auto" w:fill="FFFFFF"/>
        <w:spacing w:before="0" w:beforeAutospacing="0" w:after="0" w:afterAutospacing="0"/>
        <w:ind w:left="567"/>
        <w:jc w:val="both"/>
        <w:textAlignment w:val="baseline"/>
        <w:rPr>
          <w:del w:id="1406" w:author="Willian" w:date="2017-03-08T00:13:00Z"/>
          <w:rFonts w:ascii="Menlo" w:hAnsi="Menlo" w:cs="Menlo"/>
          <w:noProof/>
          <w:color w:val="414141"/>
          <w:sz w:val="21"/>
          <w:szCs w:val="21"/>
          <w:lang w:val="en-US"/>
        </w:rPr>
      </w:pPr>
      <w:del w:id="1407" w:author="Willian" w:date="2017-03-08T00:13:00Z">
        <w:r w:rsidRPr="00A66496" w:rsidDel="002E607A">
          <w:rPr>
            <w:rFonts w:ascii="Menlo" w:hAnsi="Menlo" w:cs="Menlo"/>
            <w:noProof/>
            <w:color w:val="414141"/>
            <w:sz w:val="18"/>
            <w:szCs w:val="18"/>
            <w:shd w:val="clear" w:color="auto" w:fill="FFFFFF"/>
            <w:lang w:val="en-US"/>
          </w:rPr>
          <w:delText>  }</w:delText>
        </w:r>
      </w:del>
    </w:p>
    <w:p w14:paraId="3AB271E3" w14:textId="77777777" w:rsidR="005649CE" w:rsidRPr="00A66496" w:rsidDel="002E607A" w:rsidRDefault="005649CE" w:rsidP="003A2BE7">
      <w:pPr>
        <w:pStyle w:val="NormalWeb"/>
        <w:shd w:val="clear" w:color="auto" w:fill="FFFFFF"/>
        <w:spacing w:before="0" w:beforeAutospacing="0" w:after="0" w:afterAutospacing="0"/>
        <w:ind w:left="567"/>
        <w:jc w:val="both"/>
        <w:textAlignment w:val="baseline"/>
        <w:rPr>
          <w:del w:id="1408" w:author="Willian" w:date="2017-03-08T00:13:00Z"/>
          <w:rFonts w:ascii="Menlo" w:hAnsi="Menlo" w:cs="Menlo"/>
          <w:noProof/>
          <w:color w:val="414141"/>
          <w:sz w:val="21"/>
          <w:szCs w:val="21"/>
          <w:lang w:val="en-US"/>
        </w:rPr>
      </w:pPr>
      <w:del w:id="1409"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return</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AA3391"/>
            <w:sz w:val="18"/>
            <w:szCs w:val="18"/>
            <w:shd w:val="clear" w:color="auto" w:fill="FFFFFF"/>
            <w:lang w:val="en-US"/>
          </w:rPr>
          <w:delText>false</w:delText>
        </w:r>
      </w:del>
    </w:p>
    <w:p w14:paraId="6AC7E3E2" w14:textId="77777777" w:rsidR="005649CE" w:rsidRPr="00A66496" w:rsidDel="002E607A" w:rsidRDefault="005649CE" w:rsidP="003A2BE7">
      <w:pPr>
        <w:pStyle w:val="NormalWeb"/>
        <w:shd w:val="clear" w:color="auto" w:fill="FFFFFF"/>
        <w:spacing w:before="0" w:beforeAutospacing="0" w:after="0" w:afterAutospacing="0"/>
        <w:ind w:left="567"/>
        <w:jc w:val="both"/>
        <w:textAlignment w:val="baseline"/>
        <w:rPr>
          <w:del w:id="1410" w:author="Willian" w:date="2017-03-08T00:13:00Z"/>
          <w:rFonts w:ascii="Menlo" w:hAnsi="Menlo" w:cs="Menlo"/>
          <w:noProof/>
          <w:color w:val="414141"/>
          <w:sz w:val="18"/>
          <w:szCs w:val="18"/>
          <w:shd w:val="clear" w:color="auto" w:fill="FFFFFF"/>
          <w:lang w:val="en-US"/>
        </w:rPr>
      </w:pPr>
      <w:del w:id="1411" w:author="Willian" w:date="2017-03-08T00:13:00Z">
        <w:r w:rsidRPr="00A66496" w:rsidDel="002E607A">
          <w:rPr>
            <w:rFonts w:ascii="Menlo" w:hAnsi="Menlo" w:cs="Menlo"/>
            <w:noProof/>
            <w:color w:val="414141"/>
            <w:sz w:val="18"/>
            <w:szCs w:val="18"/>
            <w:shd w:val="clear" w:color="auto" w:fill="FFFFFF"/>
            <w:lang w:val="en-US"/>
          </w:rPr>
          <w:delText>}</w:delText>
        </w:r>
      </w:del>
    </w:p>
    <w:p w14:paraId="117E4DD0" w14:textId="77777777" w:rsidR="003A2BE7" w:rsidRPr="00A66496" w:rsidDel="002E607A" w:rsidRDefault="003A2BE7" w:rsidP="003A2BE7">
      <w:pPr>
        <w:pStyle w:val="NormalWeb"/>
        <w:shd w:val="clear" w:color="auto" w:fill="FFFFFF"/>
        <w:spacing w:before="0" w:beforeAutospacing="0" w:after="0" w:afterAutospacing="0"/>
        <w:ind w:left="567"/>
        <w:jc w:val="both"/>
        <w:textAlignment w:val="baseline"/>
        <w:rPr>
          <w:del w:id="1412" w:author="Willian" w:date="2017-03-08T00:13:00Z"/>
          <w:rFonts w:ascii="Menlo" w:hAnsi="Menlo" w:cs="Menlo"/>
          <w:noProof/>
          <w:color w:val="414141"/>
          <w:sz w:val="21"/>
          <w:szCs w:val="21"/>
          <w:lang w:val="en-US"/>
        </w:rPr>
      </w:pPr>
    </w:p>
    <w:p w14:paraId="357BF004" w14:textId="77777777" w:rsidR="005649CE" w:rsidRPr="00A66496" w:rsidDel="002E607A" w:rsidRDefault="005649CE" w:rsidP="003A2BE7">
      <w:pPr>
        <w:pStyle w:val="NormalWeb"/>
        <w:shd w:val="clear" w:color="auto" w:fill="FFFFFF"/>
        <w:spacing w:before="0" w:beforeAutospacing="0" w:after="0" w:afterAutospacing="0"/>
        <w:ind w:left="567"/>
        <w:jc w:val="both"/>
        <w:textAlignment w:val="baseline"/>
        <w:rPr>
          <w:del w:id="1413" w:author="Willian" w:date="2017-03-08T00:13:00Z"/>
          <w:rFonts w:ascii="Menlo" w:hAnsi="Menlo" w:cs="Menlo"/>
          <w:noProof/>
          <w:color w:val="414141"/>
          <w:sz w:val="21"/>
          <w:szCs w:val="21"/>
          <w:lang w:val="en-US"/>
        </w:rPr>
      </w:pPr>
      <w:del w:id="1414" w:author="Willian" w:date="2017-03-08T00:13:00Z">
        <w:r w:rsidRPr="00A66496" w:rsidDel="002E607A">
          <w:rPr>
            <w:rFonts w:ascii="Menlo" w:hAnsi="Menlo" w:cs="Menlo"/>
            <w:noProof/>
            <w:color w:val="AA3391"/>
            <w:sz w:val="18"/>
            <w:szCs w:val="18"/>
            <w:shd w:val="clear" w:color="auto" w:fill="FFFFFF"/>
            <w:lang w:val="en-US"/>
          </w:rPr>
          <w:delText>func</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lessThanTen</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3F6E74"/>
            <w:sz w:val="18"/>
            <w:szCs w:val="18"/>
            <w:shd w:val="clear" w:color="auto" w:fill="FFFFFF"/>
            <w:lang w:val="en-US"/>
          </w:rPr>
          <w:delText>number</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5C2699"/>
            <w:sz w:val="18"/>
            <w:szCs w:val="18"/>
            <w:shd w:val="clear" w:color="auto" w:fill="FFFFFF"/>
            <w:lang w:val="en-US"/>
          </w:rPr>
          <w:delText>Int</w:delText>
        </w:r>
        <w:r w:rsidRPr="00A66496" w:rsidDel="002E607A">
          <w:rPr>
            <w:rFonts w:ascii="Menlo" w:hAnsi="Menlo" w:cs="Menlo"/>
            <w:noProof/>
            <w:color w:val="414141"/>
            <w:sz w:val="18"/>
            <w:szCs w:val="18"/>
            <w:shd w:val="clear" w:color="auto" w:fill="FFFFFF"/>
            <w:lang w:val="en-US"/>
          </w:rPr>
          <w:delText xml:space="preserve">) -&gt; </w:delText>
        </w:r>
        <w:r w:rsidRPr="00A66496" w:rsidDel="002E607A">
          <w:rPr>
            <w:rFonts w:ascii="Menlo" w:hAnsi="Menlo" w:cs="Menlo"/>
            <w:noProof/>
            <w:color w:val="5C2699"/>
            <w:sz w:val="18"/>
            <w:szCs w:val="18"/>
            <w:shd w:val="clear" w:color="auto" w:fill="FFFFFF"/>
            <w:lang w:val="en-US"/>
          </w:rPr>
          <w:delText>Bool</w:delText>
        </w:r>
        <w:r w:rsidRPr="00A66496" w:rsidDel="002E607A">
          <w:rPr>
            <w:rFonts w:ascii="Menlo" w:hAnsi="Menlo" w:cs="Menlo"/>
            <w:noProof/>
            <w:color w:val="414141"/>
            <w:sz w:val="18"/>
            <w:szCs w:val="18"/>
            <w:shd w:val="clear" w:color="auto" w:fill="FFFFFF"/>
            <w:lang w:val="en-US"/>
          </w:rPr>
          <w:delText xml:space="preserve"> {</w:delText>
        </w:r>
      </w:del>
    </w:p>
    <w:p w14:paraId="6EB39FEB" w14:textId="77777777" w:rsidR="005649CE" w:rsidRPr="00A66496" w:rsidDel="002E607A" w:rsidRDefault="005649CE" w:rsidP="003A2BE7">
      <w:pPr>
        <w:pStyle w:val="NormalWeb"/>
        <w:shd w:val="clear" w:color="auto" w:fill="FFFFFF"/>
        <w:spacing w:before="0" w:beforeAutospacing="0" w:after="0" w:afterAutospacing="0"/>
        <w:ind w:left="567"/>
        <w:jc w:val="both"/>
        <w:textAlignment w:val="baseline"/>
        <w:rPr>
          <w:del w:id="1415" w:author="Willian" w:date="2017-03-08T00:13:00Z"/>
          <w:rFonts w:ascii="Menlo" w:hAnsi="Menlo" w:cs="Menlo"/>
          <w:noProof/>
          <w:color w:val="414141"/>
          <w:sz w:val="21"/>
          <w:szCs w:val="21"/>
          <w:lang w:val="en-US"/>
        </w:rPr>
      </w:pPr>
      <w:del w:id="1416"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return</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number</w:delText>
        </w:r>
        <w:r w:rsidRPr="00A66496" w:rsidDel="002E607A">
          <w:rPr>
            <w:rFonts w:ascii="Menlo" w:hAnsi="Menlo" w:cs="Menlo"/>
            <w:noProof/>
            <w:color w:val="414141"/>
            <w:sz w:val="18"/>
            <w:szCs w:val="18"/>
            <w:shd w:val="clear" w:color="auto" w:fill="FFFFFF"/>
            <w:lang w:val="en-US"/>
          </w:rPr>
          <w:delText xml:space="preserve"> &lt; </w:delText>
        </w:r>
        <w:r w:rsidRPr="00A66496" w:rsidDel="002E607A">
          <w:rPr>
            <w:rFonts w:ascii="Menlo" w:hAnsi="Menlo" w:cs="Menlo"/>
            <w:noProof/>
            <w:color w:val="1C00CF"/>
            <w:sz w:val="18"/>
            <w:szCs w:val="18"/>
            <w:shd w:val="clear" w:color="auto" w:fill="FFFFFF"/>
            <w:lang w:val="en-US"/>
          </w:rPr>
          <w:delText>10</w:delText>
        </w:r>
      </w:del>
    </w:p>
    <w:p w14:paraId="7C0AEBBC" w14:textId="77777777" w:rsidR="005649CE" w:rsidRPr="00A66496" w:rsidDel="002E607A" w:rsidRDefault="005649CE" w:rsidP="003A2BE7">
      <w:pPr>
        <w:pStyle w:val="NormalWeb"/>
        <w:shd w:val="clear" w:color="auto" w:fill="FFFFFF"/>
        <w:spacing w:before="0" w:beforeAutospacing="0" w:after="0" w:afterAutospacing="0"/>
        <w:ind w:left="567"/>
        <w:jc w:val="both"/>
        <w:textAlignment w:val="baseline"/>
        <w:rPr>
          <w:del w:id="1417" w:author="Willian" w:date="2017-03-08T00:13:00Z"/>
          <w:rFonts w:ascii="Menlo" w:hAnsi="Menlo" w:cs="Menlo"/>
          <w:noProof/>
          <w:color w:val="414141"/>
          <w:sz w:val="18"/>
          <w:szCs w:val="18"/>
          <w:shd w:val="clear" w:color="auto" w:fill="FFFFFF"/>
          <w:lang w:val="en-US"/>
        </w:rPr>
      </w:pPr>
      <w:del w:id="1418" w:author="Willian" w:date="2017-03-08T00:13:00Z">
        <w:r w:rsidRPr="00A66496" w:rsidDel="002E607A">
          <w:rPr>
            <w:rFonts w:ascii="Menlo" w:hAnsi="Menlo" w:cs="Menlo"/>
            <w:noProof/>
            <w:color w:val="414141"/>
            <w:sz w:val="18"/>
            <w:szCs w:val="18"/>
            <w:shd w:val="clear" w:color="auto" w:fill="FFFFFF"/>
            <w:lang w:val="en-US"/>
          </w:rPr>
          <w:delText>}</w:delText>
        </w:r>
      </w:del>
    </w:p>
    <w:p w14:paraId="4A0284C1" w14:textId="77777777" w:rsidR="003A2BE7" w:rsidRPr="00A66496" w:rsidDel="002E607A" w:rsidRDefault="003A2BE7" w:rsidP="003A2BE7">
      <w:pPr>
        <w:pStyle w:val="NormalWeb"/>
        <w:shd w:val="clear" w:color="auto" w:fill="FFFFFF"/>
        <w:spacing w:before="0" w:beforeAutospacing="0" w:after="0" w:afterAutospacing="0"/>
        <w:ind w:left="567"/>
        <w:jc w:val="both"/>
        <w:textAlignment w:val="baseline"/>
        <w:rPr>
          <w:del w:id="1419" w:author="Willian" w:date="2017-03-08T00:13:00Z"/>
          <w:rFonts w:ascii="Menlo" w:hAnsi="Menlo" w:cs="Menlo"/>
          <w:noProof/>
          <w:color w:val="414141"/>
          <w:sz w:val="21"/>
          <w:szCs w:val="21"/>
          <w:lang w:val="en-US"/>
        </w:rPr>
      </w:pPr>
    </w:p>
    <w:p w14:paraId="5DABCAE2" w14:textId="77777777" w:rsidR="005649CE" w:rsidRPr="00A66496" w:rsidDel="002E607A" w:rsidRDefault="005649CE" w:rsidP="003A2BE7">
      <w:pPr>
        <w:pStyle w:val="NormalWeb"/>
        <w:shd w:val="clear" w:color="auto" w:fill="FFFFFF"/>
        <w:spacing w:before="0" w:beforeAutospacing="0" w:after="0" w:afterAutospacing="0"/>
        <w:ind w:left="567"/>
        <w:jc w:val="both"/>
        <w:textAlignment w:val="baseline"/>
        <w:rPr>
          <w:del w:id="1420" w:author="Willian" w:date="2017-03-08T00:13:00Z"/>
          <w:rFonts w:ascii="Menlo" w:hAnsi="Menlo" w:cs="Menlo"/>
          <w:noProof/>
          <w:color w:val="414141"/>
          <w:sz w:val="21"/>
          <w:szCs w:val="21"/>
          <w:lang w:val="en-US"/>
        </w:rPr>
      </w:pPr>
      <w:del w:id="1421" w:author="Willian" w:date="2017-03-08T00:13:00Z">
        <w:r w:rsidRPr="00A66496" w:rsidDel="002E607A">
          <w:rPr>
            <w:rFonts w:ascii="Menlo" w:hAnsi="Menlo" w:cs="Menlo"/>
            <w:noProof/>
            <w:color w:val="AA3391"/>
            <w:sz w:val="18"/>
            <w:szCs w:val="18"/>
            <w:shd w:val="clear" w:color="auto" w:fill="FFFFFF"/>
            <w:lang w:val="en-US"/>
          </w:rPr>
          <w:delText>var</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numbers</w:delText>
        </w:r>
        <w:r w:rsidRPr="00A66496" w:rsidDel="002E607A">
          <w:rPr>
            <w:rFonts w:ascii="Menlo" w:hAnsi="Menlo" w:cs="Menlo"/>
            <w:noProof/>
            <w:color w:val="414141"/>
            <w:sz w:val="18"/>
            <w:szCs w:val="18"/>
            <w:shd w:val="clear" w:color="auto" w:fill="FFFFFF"/>
            <w:lang w:val="en-US"/>
          </w:rPr>
          <w:delText xml:space="preserve"> = [</w:delText>
        </w:r>
        <w:r w:rsidRPr="00A66496" w:rsidDel="002E607A">
          <w:rPr>
            <w:rFonts w:ascii="Menlo" w:hAnsi="Menlo" w:cs="Menlo"/>
            <w:noProof/>
            <w:color w:val="1C00CF"/>
            <w:sz w:val="18"/>
            <w:szCs w:val="18"/>
            <w:shd w:val="clear" w:color="auto" w:fill="FFFFFF"/>
            <w:lang w:val="en-US"/>
          </w:rPr>
          <w:delText>20</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1C00CF"/>
            <w:sz w:val="18"/>
            <w:szCs w:val="18"/>
            <w:shd w:val="clear" w:color="auto" w:fill="FFFFFF"/>
            <w:lang w:val="en-US"/>
          </w:rPr>
          <w:delText>19</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1C00CF"/>
            <w:sz w:val="18"/>
            <w:szCs w:val="18"/>
            <w:shd w:val="clear" w:color="auto" w:fill="FFFFFF"/>
            <w:lang w:val="en-US"/>
          </w:rPr>
          <w:delText>7</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1C00CF"/>
            <w:sz w:val="18"/>
            <w:szCs w:val="18"/>
            <w:shd w:val="clear" w:color="auto" w:fill="FFFFFF"/>
            <w:lang w:val="en-US"/>
          </w:rPr>
          <w:delText>12</w:delText>
        </w:r>
        <w:r w:rsidRPr="00A66496" w:rsidDel="002E607A">
          <w:rPr>
            <w:rFonts w:ascii="Menlo" w:hAnsi="Menlo" w:cs="Menlo"/>
            <w:noProof/>
            <w:color w:val="414141"/>
            <w:sz w:val="18"/>
            <w:szCs w:val="18"/>
            <w:shd w:val="clear" w:color="auto" w:fill="FFFFFF"/>
            <w:lang w:val="en-US"/>
          </w:rPr>
          <w:delText>]</w:delText>
        </w:r>
      </w:del>
    </w:p>
    <w:p w14:paraId="22933A16" w14:textId="77777777" w:rsidR="005649CE" w:rsidRPr="00A66496" w:rsidDel="002E607A" w:rsidRDefault="005649CE" w:rsidP="003A2BE7">
      <w:pPr>
        <w:pStyle w:val="NormalWeb"/>
        <w:shd w:val="clear" w:color="auto" w:fill="FFFFFF"/>
        <w:spacing w:before="0" w:beforeAutospacing="0" w:after="620" w:afterAutospacing="0"/>
        <w:ind w:left="567"/>
        <w:jc w:val="both"/>
        <w:textAlignment w:val="baseline"/>
        <w:rPr>
          <w:del w:id="1422" w:author="Willian" w:date="2017-03-08T00:13:00Z"/>
          <w:rFonts w:ascii="Menlo" w:hAnsi="Menlo" w:cs="Menlo"/>
          <w:noProof/>
          <w:color w:val="414141"/>
          <w:sz w:val="21"/>
          <w:szCs w:val="21"/>
          <w:lang w:val="en-US"/>
        </w:rPr>
      </w:pPr>
      <w:del w:id="1423" w:author="Willian" w:date="2017-03-08T00:13:00Z">
        <w:r w:rsidRPr="00A66496" w:rsidDel="002E607A">
          <w:rPr>
            <w:rFonts w:ascii="Menlo" w:hAnsi="Menlo" w:cs="Menlo"/>
            <w:noProof/>
            <w:color w:val="3F6E74"/>
            <w:sz w:val="18"/>
            <w:szCs w:val="18"/>
            <w:shd w:val="clear" w:color="auto" w:fill="FFFFFF"/>
            <w:lang w:val="en-US"/>
          </w:rPr>
          <w:delText>hasAnyMatches</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3F6E74"/>
            <w:sz w:val="18"/>
            <w:szCs w:val="18"/>
            <w:shd w:val="clear" w:color="auto" w:fill="FFFFFF"/>
            <w:lang w:val="en-US"/>
          </w:rPr>
          <w:delText>list</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numbers</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condition</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lessThanTen</w:delText>
        </w:r>
        <w:r w:rsidRPr="00A66496" w:rsidDel="002E607A">
          <w:rPr>
            <w:rFonts w:ascii="Menlo" w:hAnsi="Menlo" w:cs="Menlo"/>
            <w:noProof/>
            <w:color w:val="414141"/>
            <w:sz w:val="18"/>
            <w:szCs w:val="18"/>
            <w:shd w:val="clear" w:color="auto" w:fill="FFFFFF"/>
            <w:lang w:val="en-US"/>
          </w:rPr>
          <w:delText>)</w:delText>
        </w:r>
      </w:del>
    </w:p>
    <w:p w14:paraId="05282CBF" w14:textId="77777777" w:rsidR="005649CE" w:rsidDel="002E607A" w:rsidRDefault="005649CE" w:rsidP="003A2BE7">
      <w:pPr>
        <w:rPr>
          <w:del w:id="1424" w:author="Willian" w:date="2017-03-08T00:13:00Z"/>
        </w:rPr>
      </w:pPr>
      <w:del w:id="1425" w:author="Willian" w:date="2017-03-08T00:13:00Z">
        <w:r w:rsidDel="002E607A">
          <w:rPr>
            <w:shd w:val="clear" w:color="auto" w:fill="FFFFFF"/>
          </w:rPr>
          <w:delText xml:space="preserve">As funções são na verdade um caso especial de </w:delText>
        </w:r>
        <w:r w:rsidR="003A2BE7" w:rsidDel="002E607A">
          <w:rPr>
            <w:shd w:val="clear" w:color="auto" w:fill="FFFFFF"/>
          </w:rPr>
          <w:delText>closures</w:delText>
        </w:r>
        <w:r w:rsidDel="002E607A">
          <w:rPr>
            <w:shd w:val="clear" w:color="auto" w:fill="FFFFFF"/>
          </w:rPr>
          <w:delText xml:space="preserve">: blocos de código que podem ser chamados </w:delText>
        </w:r>
        <w:r w:rsidR="003A2BE7" w:rsidDel="002E607A">
          <w:rPr>
            <w:shd w:val="clear" w:color="auto" w:fill="FFFFFF"/>
          </w:rPr>
          <w:delText>mais tarde</w:delText>
        </w:r>
        <w:r w:rsidDel="002E607A">
          <w:rPr>
            <w:shd w:val="clear" w:color="auto" w:fill="FFFFFF"/>
          </w:rPr>
          <w:delText xml:space="preserve">. O código em um </w:delText>
        </w:r>
        <w:r w:rsidR="003A2BE7" w:rsidDel="002E607A">
          <w:rPr>
            <w:shd w:val="clear" w:color="auto" w:fill="FFFFFF"/>
          </w:rPr>
          <w:delText xml:space="preserve">closure </w:delText>
        </w:r>
        <w:r w:rsidDel="002E607A">
          <w:rPr>
            <w:shd w:val="clear" w:color="auto" w:fill="FFFFFF"/>
          </w:rPr>
          <w:delText>tem acesso a coisas como variáveis e funções que estav</w:delText>
        </w:r>
        <w:r w:rsidR="003A2BE7" w:rsidDel="002E607A">
          <w:rPr>
            <w:shd w:val="clear" w:color="auto" w:fill="FFFFFF"/>
          </w:rPr>
          <w:delText>am disponíveis no escopo onde o mesmo foi criado, mesmo que ele</w:delText>
        </w:r>
        <w:r w:rsidDel="002E607A">
          <w:rPr>
            <w:shd w:val="clear" w:color="auto" w:fill="FFFFFF"/>
          </w:rPr>
          <w:delText xml:space="preserve"> </w:delText>
        </w:r>
        <w:r w:rsidR="003A2BE7" w:rsidDel="002E607A">
          <w:rPr>
            <w:shd w:val="clear" w:color="auto" w:fill="FFFFFF"/>
          </w:rPr>
          <w:delText>esteja</w:delText>
        </w:r>
        <w:r w:rsidDel="002E607A">
          <w:rPr>
            <w:shd w:val="clear" w:color="auto" w:fill="FFFFFF"/>
          </w:rPr>
          <w:delText xml:space="preserve"> em um escopo diferente </w:delText>
        </w:r>
        <w:r w:rsidR="003A2BE7" w:rsidDel="002E607A">
          <w:rPr>
            <w:shd w:val="clear" w:color="auto" w:fill="FFFFFF"/>
          </w:rPr>
          <w:delText>do qual</w:delText>
        </w:r>
        <w:r w:rsidDel="002E607A">
          <w:rPr>
            <w:shd w:val="clear" w:color="auto" w:fill="FFFFFF"/>
          </w:rPr>
          <w:delText xml:space="preserve"> ele é executado, você viu um exemplo disso já com funções aninhadas. Você pode escrever um fechamento sem um nome cercando código com chaves (</w:delText>
        </w:r>
        <w:r w:rsidR="003A2BE7" w:rsidRPr="003A2BE7" w:rsidDel="002E607A">
          <w:rPr>
            <w:rFonts w:ascii="Menlo" w:hAnsi="Menlo" w:cs="Menlo"/>
            <w:color w:val="414141"/>
            <w:sz w:val="18"/>
            <w:szCs w:val="18"/>
            <w:shd w:val="clear" w:color="auto" w:fill="FFFFFF"/>
          </w:rPr>
          <w:delText>{</w:delText>
        </w:r>
        <w:r w:rsidR="003A2BE7" w:rsidDel="002E607A">
          <w:rPr>
            <w:rFonts w:ascii="Menlo" w:hAnsi="Menlo" w:cs="Menlo"/>
            <w:color w:val="414141"/>
            <w:sz w:val="18"/>
            <w:szCs w:val="18"/>
            <w:shd w:val="clear" w:color="auto" w:fill="FFFFFF"/>
          </w:rPr>
          <w:delText>}</w:delText>
        </w:r>
        <w:r w:rsidDel="002E607A">
          <w:rPr>
            <w:shd w:val="clear" w:color="auto" w:fill="FFFFFF"/>
          </w:rPr>
          <w:delText xml:space="preserve">). </w:delText>
        </w:r>
        <w:r w:rsidR="003A2BE7" w:rsidDel="002E607A">
          <w:rPr>
            <w:shd w:val="clear" w:color="auto" w:fill="FFFFFF"/>
          </w:rPr>
          <w:delText>Use</w:delText>
        </w:r>
        <w:r w:rsidDel="002E607A">
          <w:rPr>
            <w:shd w:val="clear" w:color="auto" w:fill="FFFFFF"/>
          </w:rPr>
          <w:delText xml:space="preserve"> </w:delText>
        </w:r>
        <w:r w:rsidR="003A2BE7" w:rsidRPr="003A2BE7" w:rsidDel="002E607A">
          <w:rPr>
            <w:rFonts w:ascii="Menlo" w:hAnsi="Menlo" w:cs="Menlo"/>
            <w:color w:val="AA3391"/>
            <w:sz w:val="18"/>
            <w:szCs w:val="18"/>
            <w:shd w:val="clear" w:color="auto" w:fill="FFFFFF"/>
          </w:rPr>
          <w:delText>in</w:delText>
        </w:r>
        <w:r w:rsidR="003A2BE7" w:rsidDel="002E607A">
          <w:rPr>
            <w:shd w:val="clear" w:color="auto" w:fill="FFFFFF"/>
          </w:rPr>
          <w:delText xml:space="preserve"> para </w:delText>
        </w:r>
        <w:r w:rsidDel="002E607A">
          <w:rPr>
            <w:shd w:val="clear" w:color="auto" w:fill="FFFFFF"/>
          </w:rPr>
          <w:delText>separar os argumentos e tipo de retorno do corpo.</w:delText>
        </w:r>
      </w:del>
    </w:p>
    <w:p w14:paraId="71494B30" w14:textId="77777777" w:rsidR="005649CE" w:rsidRPr="00A66496" w:rsidDel="002E607A" w:rsidRDefault="005649CE" w:rsidP="003A2BE7">
      <w:pPr>
        <w:pStyle w:val="NormalWeb"/>
        <w:shd w:val="clear" w:color="auto" w:fill="FFFFFF"/>
        <w:spacing w:before="460" w:beforeAutospacing="0" w:after="0" w:afterAutospacing="0"/>
        <w:ind w:left="567"/>
        <w:jc w:val="both"/>
        <w:textAlignment w:val="baseline"/>
        <w:rPr>
          <w:del w:id="1426" w:author="Willian" w:date="2017-03-08T00:13:00Z"/>
          <w:rFonts w:ascii="Menlo" w:hAnsi="Menlo" w:cs="Menlo"/>
          <w:noProof/>
          <w:color w:val="414141"/>
          <w:sz w:val="21"/>
          <w:szCs w:val="21"/>
          <w:lang w:val="en-US"/>
        </w:rPr>
      </w:pPr>
      <w:del w:id="1427" w:author="Willian" w:date="2017-03-08T00:13:00Z">
        <w:r w:rsidRPr="00A66496" w:rsidDel="002E607A">
          <w:rPr>
            <w:rFonts w:ascii="Menlo" w:hAnsi="Menlo" w:cs="Menlo"/>
            <w:noProof/>
            <w:color w:val="3F6E74"/>
            <w:sz w:val="18"/>
            <w:szCs w:val="18"/>
            <w:shd w:val="clear" w:color="auto" w:fill="FFFFFF"/>
            <w:lang w:val="en-US"/>
          </w:rPr>
          <w:delText>numbers</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3F6E74"/>
            <w:sz w:val="18"/>
            <w:szCs w:val="18"/>
            <w:shd w:val="clear" w:color="auto" w:fill="FFFFFF"/>
            <w:lang w:val="en-US"/>
          </w:rPr>
          <w:delText>map</w:delText>
        </w:r>
        <w:r w:rsidRPr="00A66496" w:rsidDel="002E607A">
          <w:rPr>
            <w:rFonts w:ascii="Menlo" w:hAnsi="Menlo" w:cs="Menlo"/>
            <w:noProof/>
            <w:color w:val="414141"/>
            <w:sz w:val="18"/>
            <w:szCs w:val="18"/>
            <w:shd w:val="clear" w:color="auto" w:fill="FFFFFF"/>
            <w:lang w:val="en-US"/>
          </w:rPr>
          <w:delText>({</w:delText>
        </w:r>
      </w:del>
    </w:p>
    <w:p w14:paraId="23D66C4C" w14:textId="77777777" w:rsidR="005649CE" w:rsidRPr="00A66496" w:rsidDel="002E607A" w:rsidRDefault="005649CE" w:rsidP="003A2BE7">
      <w:pPr>
        <w:pStyle w:val="NormalWeb"/>
        <w:shd w:val="clear" w:color="auto" w:fill="FFFFFF"/>
        <w:spacing w:before="0" w:beforeAutospacing="0" w:after="0" w:afterAutospacing="0"/>
        <w:ind w:left="567"/>
        <w:jc w:val="both"/>
        <w:textAlignment w:val="baseline"/>
        <w:rPr>
          <w:del w:id="1428" w:author="Willian" w:date="2017-03-08T00:13:00Z"/>
          <w:rFonts w:ascii="Menlo" w:hAnsi="Menlo" w:cs="Menlo"/>
          <w:noProof/>
          <w:color w:val="414141"/>
          <w:sz w:val="21"/>
          <w:szCs w:val="21"/>
          <w:lang w:val="en-US"/>
        </w:rPr>
      </w:pPr>
      <w:del w:id="1429"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3F6E74"/>
            <w:sz w:val="18"/>
            <w:szCs w:val="18"/>
            <w:shd w:val="clear" w:color="auto" w:fill="FFFFFF"/>
            <w:lang w:val="en-US"/>
          </w:rPr>
          <w:delText>number</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5C2699"/>
            <w:sz w:val="18"/>
            <w:szCs w:val="18"/>
            <w:shd w:val="clear" w:color="auto" w:fill="FFFFFF"/>
            <w:lang w:val="en-US"/>
          </w:rPr>
          <w:delText>Int</w:delText>
        </w:r>
        <w:r w:rsidRPr="00A66496" w:rsidDel="002E607A">
          <w:rPr>
            <w:rFonts w:ascii="Menlo" w:hAnsi="Menlo" w:cs="Menlo"/>
            <w:noProof/>
            <w:color w:val="414141"/>
            <w:sz w:val="18"/>
            <w:szCs w:val="18"/>
            <w:shd w:val="clear" w:color="auto" w:fill="FFFFFF"/>
            <w:lang w:val="en-US"/>
          </w:rPr>
          <w:delText xml:space="preserve">) -&gt; </w:delText>
        </w:r>
        <w:r w:rsidRPr="00A66496" w:rsidDel="002E607A">
          <w:rPr>
            <w:rFonts w:ascii="Menlo" w:hAnsi="Menlo" w:cs="Menlo"/>
            <w:noProof/>
            <w:color w:val="5C2699"/>
            <w:sz w:val="18"/>
            <w:szCs w:val="18"/>
            <w:shd w:val="clear" w:color="auto" w:fill="FFFFFF"/>
            <w:lang w:val="en-US"/>
          </w:rPr>
          <w:delText>Int</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AA3391"/>
            <w:sz w:val="18"/>
            <w:szCs w:val="18"/>
            <w:shd w:val="clear" w:color="auto" w:fill="FFFFFF"/>
            <w:lang w:val="en-US"/>
          </w:rPr>
          <w:delText>in</w:delText>
        </w:r>
      </w:del>
    </w:p>
    <w:p w14:paraId="74055CD3" w14:textId="77777777" w:rsidR="005649CE" w:rsidRPr="00A66496" w:rsidDel="002E607A" w:rsidRDefault="005649CE" w:rsidP="003A2BE7">
      <w:pPr>
        <w:pStyle w:val="NormalWeb"/>
        <w:shd w:val="clear" w:color="auto" w:fill="FFFFFF"/>
        <w:spacing w:before="0" w:beforeAutospacing="0" w:after="0" w:afterAutospacing="0"/>
        <w:ind w:left="567"/>
        <w:jc w:val="both"/>
        <w:textAlignment w:val="baseline"/>
        <w:rPr>
          <w:del w:id="1430" w:author="Willian" w:date="2017-03-08T00:13:00Z"/>
          <w:rFonts w:ascii="Menlo" w:hAnsi="Menlo" w:cs="Menlo"/>
          <w:noProof/>
          <w:color w:val="414141"/>
          <w:sz w:val="21"/>
          <w:szCs w:val="21"/>
          <w:lang w:val="en-US"/>
        </w:rPr>
      </w:pPr>
      <w:del w:id="1431"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let</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result</w:delText>
        </w:r>
        <w:r w:rsidRPr="00A66496" w:rsidDel="002E607A">
          <w:rPr>
            <w:rFonts w:ascii="Menlo" w:hAnsi="Menlo" w:cs="Menlo"/>
            <w:noProof/>
            <w:color w:val="414141"/>
            <w:sz w:val="18"/>
            <w:szCs w:val="18"/>
            <w:shd w:val="clear" w:color="auto" w:fill="FFFFFF"/>
            <w:lang w:val="en-US"/>
          </w:rPr>
          <w:delText xml:space="preserve"> = </w:delText>
        </w:r>
        <w:r w:rsidRPr="00A66496" w:rsidDel="002E607A">
          <w:rPr>
            <w:rFonts w:ascii="Menlo" w:hAnsi="Menlo" w:cs="Menlo"/>
            <w:noProof/>
            <w:color w:val="1C00CF"/>
            <w:sz w:val="18"/>
            <w:szCs w:val="18"/>
            <w:shd w:val="clear" w:color="auto" w:fill="FFFFFF"/>
            <w:lang w:val="en-US"/>
          </w:rPr>
          <w:delText>3</w:delText>
        </w:r>
        <w:r w:rsidRPr="00A66496" w:rsidDel="002E607A">
          <w:rPr>
            <w:rFonts w:ascii="Menlo" w:hAnsi="Menlo" w:cs="Menlo"/>
            <w:noProof/>
            <w:color w:val="414141"/>
            <w:sz w:val="18"/>
            <w:szCs w:val="18"/>
            <w:shd w:val="clear" w:color="auto" w:fill="FFFFFF"/>
            <w:lang w:val="en-US"/>
          </w:rPr>
          <w:delText xml:space="preserve"> * </w:delText>
        </w:r>
        <w:r w:rsidRPr="00A66496" w:rsidDel="002E607A">
          <w:rPr>
            <w:rFonts w:ascii="Menlo" w:hAnsi="Menlo" w:cs="Menlo"/>
            <w:noProof/>
            <w:color w:val="3F6E74"/>
            <w:sz w:val="18"/>
            <w:szCs w:val="18"/>
            <w:shd w:val="clear" w:color="auto" w:fill="FFFFFF"/>
            <w:lang w:val="en-US"/>
          </w:rPr>
          <w:delText>number</w:delText>
        </w:r>
      </w:del>
    </w:p>
    <w:p w14:paraId="0CC6F3DB" w14:textId="77777777" w:rsidR="005649CE" w:rsidRPr="00A66496" w:rsidDel="002E607A" w:rsidRDefault="005649CE" w:rsidP="003A2BE7">
      <w:pPr>
        <w:pStyle w:val="NormalWeb"/>
        <w:shd w:val="clear" w:color="auto" w:fill="FFFFFF"/>
        <w:spacing w:before="0" w:beforeAutospacing="0" w:after="0" w:afterAutospacing="0"/>
        <w:ind w:left="567"/>
        <w:jc w:val="both"/>
        <w:textAlignment w:val="baseline"/>
        <w:rPr>
          <w:del w:id="1432" w:author="Willian" w:date="2017-03-08T00:13:00Z"/>
          <w:rFonts w:ascii="Menlo" w:hAnsi="Menlo" w:cs="Menlo"/>
          <w:noProof/>
          <w:color w:val="414141"/>
          <w:sz w:val="21"/>
          <w:szCs w:val="21"/>
          <w:lang w:val="en-US"/>
        </w:rPr>
      </w:pPr>
      <w:del w:id="1433"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return</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result</w:delText>
        </w:r>
      </w:del>
    </w:p>
    <w:p w14:paraId="4785CCEF" w14:textId="77777777" w:rsidR="005649CE" w:rsidRPr="00A66496" w:rsidDel="002E607A" w:rsidRDefault="005649CE" w:rsidP="003A2BE7">
      <w:pPr>
        <w:pStyle w:val="NormalWeb"/>
        <w:shd w:val="clear" w:color="auto" w:fill="FFFFFF"/>
        <w:spacing w:before="0" w:beforeAutospacing="0" w:after="620" w:afterAutospacing="0"/>
        <w:ind w:left="567"/>
        <w:jc w:val="both"/>
        <w:textAlignment w:val="baseline"/>
        <w:rPr>
          <w:del w:id="1434" w:author="Willian" w:date="2017-03-08T00:13:00Z"/>
          <w:rFonts w:ascii="Menlo" w:hAnsi="Menlo" w:cs="Menlo"/>
          <w:noProof/>
          <w:color w:val="414141"/>
          <w:sz w:val="21"/>
          <w:szCs w:val="21"/>
          <w:lang w:val="en-US"/>
        </w:rPr>
      </w:pPr>
      <w:del w:id="1435" w:author="Willian" w:date="2017-03-08T00:13:00Z">
        <w:r w:rsidRPr="00A66496" w:rsidDel="002E607A">
          <w:rPr>
            <w:rFonts w:ascii="Menlo" w:hAnsi="Menlo" w:cs="Menlo"/>
            <w:noProof/>
            <w:color w:val="414141"/>
            <w:sz w:val="18"/>
            <w:szCs w:val="18"/>
            <w:shd w:val="clear" w:color="auto" w:fill="FFFFFF"/>
            <w:lang w:val="en-US"/>
          </w:rPr>
          <w:delText>})</w:delText>
        </w:r>
      </w:del>
    </w:p>
    <w:p w14:paraId="7313C563" w14:textId="77777777" w:rsidR="001462DB" w:rsidRPr="00A66496" w:rsidRDefault="001462DB" w:rsidP="00694681">
      <w:pPr>
        <w:pStyle w:val="PargrafodaLista"/>
        <w:rPr>
          <w:lang w:val="en-US"/>
        </w:rPr>
      </w:pPr>
    </w:p>
    <w:bookmarkEnd w:id="4"/>
    <w:sectPr w:rsidR="001462DB" w:rsidRPr="00A66496">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48" w:author="Vicente da Silva, Mayara" w:date="2016-11-01T14:38:00Z" w:initials="VdSM">
    <w:p w14:paraId="3F3B8931" w14:textId="77777777" w:rsidR="00721A40" w:rsidRDefault="00721A40">
      <w:pPr>
        <w:pStyle w:val="Textodecomentrio"/>
      </w:pPr>
      <w:r>
        <w:rPr>
          <w:rStyle w:val="Refdecomentrio"/>
        </w:rPr>
        <w:annotationRef/>
      </w:r>
      <w:r>
        <w:t>O que seria este propósito geral</w:t>
      </w:r>
    </w:p>
  </w:comment>
  <w:comment w:id="249" w:author="Willian" w:date="2016-11-04T21:43:00Z" w:initials="WFSP">
    <w:p w14:paraId="6A0AE8A0" w14:textId="77777777" w:rsidR="00721A40" w:rsidRDefault="00721A40">
      <w:pPr>
        <w:pStyle w:val="Textodecomentrio"/>
      </w:pPr>
      <w:r>
        <w:rPr>
          <w:rStyle w:val="Refdecomentrio"/>
        </w:rPr>
        <w:annotationRef/>
      </w:r>
      <w:r>
        <w:t>Explicado</w:t>
      </w:r>
    </w:p>
  </w:comment>
  <w:comment w:id="267" w:author="Vicente da Silva, Mayara" w:date="2016-11-01T14:38:00Z" w:initials="VdSM">
    <w:p w14:paraId="3F8B3B6F" w14:textId="77777777" w:rsidR="00721A40" w:rsidRDefault="00721A40">
      <w:pPr>
        <w:pStyle w:val="Textodecomentrio"/>
      </w:pPr>
      <w:r>
        <w:rPr>
          <w:rStyle w:val="Refdecomentrio"/>
        </w:rPr>
        <w:annotationRef/>
      </w:r>
      <w:r>
        <w:t>Pode não ser?</w:t>
      </w:r>
    </w:p>
  </w:comment>
  <w:comment w:id="268" w:author="Willian" w:date="2016-11-04T21:44:00Z" w:initials="WFSP">
    <w:p w14:paraId="5B73EE16" w14:textId="77777777" w:rsidR="00721A40" w:rsidRDefault="00721A40">
      <w:pPr>
        <w:pStyle w:val="Textodecomentrio"/>
      </w:pPr>
      <w:r>
        <w:rPr>
          <w:rStyle w:val="Refdecomentrio"/>
        </w:rPr>
        <w:annotationRef/>
      </w:r>
      <w:r>
        <w:t>Não, será. Esta é a maneira que está escrito no site do Swift, mas podemos mudar</w:t>
      </w:r>
    </w:p>
  </w:comment>
  <w:comment w:id="276" w:author="Vicente da Silva, Mayara" w:date="2016-11-01T14:38:00Z" w:initials="VdSM">
    <w:p w14:paraId="098196E4" w14:textId="77777777" w:rsidR="00721A40" w:rsidRDefault="00721A40">
      <w:pPr>
        <w:pStyle w:val="Textodecomentrio"/>
      </w:pPr>
      <w:r>
        <w:rPr>
          <w:rStyle w:val="Refdecomentrio"/>
        </w:rPr>
        <w:annotationRef/>
      </w:r>
      <w:r>
        <w:t>Mas o que seria isso?</w:t>
      </w:r>
    </w:p>
    <w:p w14:paraId="4B865496" w14:textId="77777777" w:rsidR="00721A40" w:rsidRDefault="00721A40">
      <w:pPr>
        <w:pStyle w:val="Textodecomentrio"/>
      </w:pPr>
      <w:r>
        <w:t>O que os desenvolvedores esperam?</w:t>
      </w:r>
    </w:p>
  </w:comment>
  <w:comment w:id="274" w:author="Vicente da Silva, Mayara" w:date="2016-11-01T14:38:00Z" w:initials="VdSM">
    <w:p w14:paraId="7B67DB53" w14:textId="77777777" w:rsidR="00721A40" w:rsidRDefault="00721A40">
      <w:pPr>
        <w:pStyle w:val="Textodecomentrio"/>
      </w:pPr>
      <w:r>
        <w:rPr>
          <w:rStyle w:val="Refdecomentrio"/>
        </w:rPr>
        <w:annotationRef/>
      </w:r>
      <w:r>
        <w:t>Sugiro rever o texto todo</w:t>
      </w:r>
    </w:p>
    <w:p w14:paraId="5A560160" w14:textId="77777777" w:rsidR="00721A40" w:rsidRDefault="00721A40">
      <w:pPr>
        <w:pStyle w:val="Textodecomentrio"/>
      </w:pPr>
      <w:r>
        <w:t>Deixar o tópico como algo objetivo e concreto</w:t>
      </w:r>
    </w:p>
  </w:comment>
  <w:comment w:id="275" w:author="Willian" w:date="2016-11-04T21:48:00Z" w:initials="WFSP">
    <w:p w14:paraId="307FB464" w14:textId="77777777" w:rsidR="00721A40" w:rsidRDefault="00721A40">
      <w:pPr>
        <w:pStyle w:val="Textodecomentrio"/>
      </w:pPr>
      <w:r>
        <w:rPr>
          <w:rStyle w:val="Refdecomentrio"/>
        </w:rPr>
        <w:annotationRef/>
      </w:r>
      <w:r>
        <w:t>Foi modificado. Este é o descritivo da linguagem Swift encontrado no site oficial dela. Se preferir nós podemos tirar, pois todas estas características serão desenvolvidas durante o curso todo.</w:t>
      </w:r>
    </w:p>
  </w:comment>
  <w:comment w:id="304" w:author="Vicente da Silva, Mayara" w:date="2016-11-01T14:38:00Z" w:initials="VdSM">
    <w:p w14:paraId="2E38251D" w14:textId="77777777" w:rsidR="00721A40" w:rsidRDefault="00721A40">
      <w:pPr>
        <w:pStyle w:val="Textodecomentrio"/>
      </w:pPr>
      <w:r>
        <w:rPr>
          <w:rStyle w:val="Refdecomentrio"/>
        </w:rPr>
        <w:annotationRef/>
      </w:r>
      <w:r>
        <w:t>Serão explicados que recursos?</w:t>
      </w:r>
    </w:p>
  </w:comment>
  <w:comment w:id="305" w:author="Willian" w:date="2016-11-04T21:47:00Z" w:initials="WFSP">
    <w:p w14:paraId="3AF499A2" w14:textId="77777777" w:rsidR="00721A40" w:rsidRDefault="00721A40">
      <w:pPr>
        <w:pStyle w:val="Textodecomentrio"/>
      </w:pPr>
      <w:r>
        <w:rPr>
          <w:rStyle w:val="Refdecomentrio"/>
        </w:rPr>
        <w:annotationRef/>
      </w:r>
      <w:r>
        <w:t>Sim. A aula é destinada a isto.</w:t>
      </w:r>
    </w:p>
  </w:comment>
  <w:comment w:id="312" w:author="Vicente da Silva, Mayara" w:date="2016-11-01T14:38:00Z" w:initials="VdSM">
    <w:p w14:paraId="54B6BC5C" w14:textId="77777777" w:rsidR="00721A40" w:rsidRDefault="00721A40">
      <w:pPr>
        <w:pStyle w:val="Textodecomentrio"/>
      </w:pPr>
      <w:r>
        <w:rPr>
          <w:rStyle w:val="Refdecomentrio"/>
        </w:rPr>
        <w:annotationRef/>
      </w:r>
      <w:r>
        <w:t>O que seriam?</w:t>
      </w:r>
    </w:p>
  </w:comment>
  <w:comment w:id="313" w:author="Willian" w:date="2016-11-04T21:51:00Z" w:initials="WFSP">
    <w:p w14:paraId="0164ED77" w14:textId="77777777" w:rsidR="00721A40" w:rsidRPr="00CB1257" w:rsidRDefault="00721A40">
      <w:pPr>
        <w:pStyle w:val="Textodecomentrio"/>
        <w:rPr>
          <w:b/>
        </w:rPr>
      </w:pPr>
      <w:r>
        <w:rPr>
          <w:rStyle w:val="Refdecomentrio"/>
        </w:rPr>
        <w:annotationRef/>
      </w:r>
      <w:r>
        <w:t xml:space="preserve">Explicado no tópico 1.2, parte que fala sobre </w:t>
      </w:r>
      <w:r>
        <w:rPr>
          <w:b/>
        </w:rPr>
        <w:t>Inferência de tipos</w:t>
      </w:r>
    </w:p>
  </w:comment>
  <w:comment w:id="314" w:author="Vicente da Silva, Mayara" w:date="2016-11-01T14:38:00Z" w:initials="VdSM">
    <w:p w14:paraId="17F6B21E" w14:textId="77777777" w:rsidR="00721A40" w:rsidRDefault="00721A40">
      <w:pPr>
        <w:pStyle w:val="Textodecomentrio"/>
      </w:pPr>
      <w:r>
        <w:rPr>
          <w:rStyle w:val="Refdecomentrio"/>
        </w:rPr>
        <w:annotationRef/>
      </w:r>
      <w:r>
        <w:t>Seria fornecer namespaces?</w:t>
      </w:r>
    </w:p>
  </w:comment>
  <w:comment w:id="315" w:author="Willian" w:date="2016-11-04T21:51:00Z" w:initials="WFSP">
    <w:p w14:paraId="6E1BF21A" w14:textId="77777777" w:rsidR="00721A40" w:rsidRDefault="00721A40">
      <w:pPr>
        <w:pStyle w:val="Textodecomentrio"/>
      </w:pPr>
      <w:r>
        <w:rPr>
          <w:rStyle w:val="Refdecomentrio"/>
        </w:rPr>
        <w:annotationRef/>
      </w:r>
      <w:r>
        <w:t>Explicado em dica</w:t>
      </w:r>
    </w:p>
  </w:comment>
  <w:comment w:id="331" w:author="Vicente da Silva, Mayara" w:date="2016-11-01T14:38:00Z" w:initials="VdSM">
    <w:p w14:paraId="4123C68B" w14:textId="77777777" w:rsidR="00721A40" w:rsidRDefault="00721A40">
      <w:pPr>
        <w:pStyle w:val="Textodecomentrio"/>
      </w:pPr>
      <w:r>
        <w:rPr>
          <w:rStyle w:val="Refdecomentrio"/>
        </w:rPr>
        <w:annotationRef/>
      </w:r>
      <w:r>
        <w:t>Isso é uma opinião subjetiva, e o material precisa ser objetivo</w:t>
      </w:r>
    </w:p>
  </w:comment>
  <w:comment w:id="335" w:author="Vicente da Silva, Mayara" w:date="2016-11-01T14:40:00Z" w:initials="VdSM">
    <w:p w14:paraId="1484A4BB" w14:textId="77777777" w:rsidR="00721A40" w:rsidRDefault="00721A40">
      <w:pPr>
        <w:pStyle w:val="Textodecomentrio"/>
      </w:pPr>
      <w:r>
        <w:rPr>
          <w:rStyle w:val="Refdecomentrio"/>
        </w:rPr>
        <w:annotationRef/>
      </w:r>
      <w:r>
        <w:t>Idem comentário 8 – anterior</w:t>
      </w:r>
    </w:p>
    <w:p w14:paraId="3FB0526E" w14:textId="77777777" w:rsidR="00721A40" w:rsidRDefault="00721A40">
      <w:pPr>
        <w:pStyle w:val="Textodecomentrio"/>
      </w:pPr>
    </w:p>
    <w:p w14:paraId="6A571E26" w14:textId="77777777" w:rsidR="00721A40" w:rsidRDefault="00721A40">
      <w:pPr>
        <w:pStyle w:val="Textodecomentrio"/>
      </w:pPr>
      <w:r>
        <w:t>Sugiro retirar o item completo e deixar apenas</w:t>
      </w:r>
    </w:p>
    <w:p w14:paraId="2B2C8FFE" w14:textId="77777777" w:rsidR="00721A40" w:rsidRDefault="00721A40">
      <w:pPr>
        <w:pStyle w:val="Textodecomentrio"/>
      </w:pPr>
    </w:p>
    <w:p w14:paraId="679CC43C" w14:textId="77777777" w:rsidR="00721A40" w:rsidRDefault="00721A40">
      <w:pPr>
        <w:pStyle w:val="Textodecomentrio"/>
      </w:pPr>
      <w:r>
        <w:t>“</w:t>
      </w:r>
      <w:r w:rsidRPr="008313E9">
        <w:rPr>
          <w:rFonts w:ascii="Calibri" w:hAnsi="Calibri" w:cs="Times New Roman"/>
        </w:rPr>
        <w:t>Alguns recursos adicionais de Swift incluem:</w:t>
      </w:r>
      <w:r>
        <w:rPr>
          <w:rFonts w:ascii="Calibri" w:hAnsi="Calibri" w:cs="Times New Roman"/>
        </w:rPr>
        <w:t>”</w:t>
      </w:r>
    </w:p>
  </w:comment>
  <w:comment w:id="336" w:author="Willian" w:date="2016-11-04T21:56:00Z" w:initials="WFSP">
    <w:p w14:paraId="04211E26" w14:textId="77777777" w:rsidR="00721A40" w:rsidRDefault="00721A40">
      <w:pPr>
        <w:pStyle w:val="Textodecomentrio"/>
      </w:pPr>
      <w:r>
        <w:rPr>
          <w:rStyle w:val="Refdecomentrio"/>
        </w:rPr>
        <w:annotationRef/>
      </w:r>
      <w:r>
        <w:t xml:space="preserve">Por que seria subjetivo no caso? Esta frase esta transparecendo algo como “puxar saco” da linguagem? Pois pode ser que, como eu estou diariamente em contato com ela e é minha linguagem favorita, eu estaja puxando o saco dela. </w:t>
      </w:r>
      <w:r>
        <w:sym w:font="Wingdings" w:char="F04A"/>
      </w:r>
    </w:p>
  </w:comment>
  <w:comment w:id="339" w:author="Vicente da Silva, Mayara" w:date="2016-11-01T14:40:00Z" w:initials="VdSM">
    <w:p w14:paraId="058E3DF2" w14:textId="77777777" w:rsidR="00721A40" w:rsidRDefault="00721A40">
      <w:pPr>
        <w:pStyle w:val="Textodecomentrio"/>
      </w:pPr>
      <w:r>
        <w:rPr>
          <w:rStyle w:val="Refdecomentrio"/>
        </w:rPr>
        <w:annotationRef/>
      </w:r>
      <w:r>
        <w:t>Os alunos saberão o que é?</w:t>
      </w:r>
    </w:p>
  </w:comment>
  <w:comment w:id="340" w:author="Willian" w:date="2016-11-04T22:00:00Z" w:initials="WFSP">
    <w:p w14:paraId="3CEB31D9" w14:textId="77777777" w:rsidR="00721A40" w:rsidRDefault="00721A40" w:rsidP="00AE0252">
      <w:pPr>
        <w:pStyle w:val="Textodecomentrio"/>
      </w:pPr>
      <w:r>
        <w:rPr>
          <w:rStyle w:val="Refdecomentrio"/>
        </w:rPr>
        <w:annotationRef/>
      </w:r>
      <w:r>
        <w:t>Todos estes tópicos serão abordados durante o curso</w:t>
      </w:r>
    </w:p>
    <w:p w14:paraId="25E42FDE" w14:textId="77777777" w:rsidR="00721A40" w:rsidRDefault="00721A40">
      <w:pPr>
        <w:pStyle w:val="Textodecomentrio"/>
      </w:pPr>
    </w:p>
  </w:comment>
  <w:comment w:id="343" w:author="Vicente da Silva, Mayara" w:date="2016-11-01T14:40:00Z" w:initials="VdSM">
    <w:p w14:paraId="3E0D2FEA" w14:textId="77777777" w:rsidR="00721A40" w:rsidRDefault="00721A40">
      <w:pPr>
        <w:pStyle w:val="Textodecomentrio"/>
      </w:pPr>
      <w:r>
        <w:rPr>
          <w:rStyle w:val="Refdecomentrio"/>
        </w:rPr>
        <w:annotationRef/>
      </w:r>
      <w:r>
        <w:t>Os alunos saberão o que é?</w:t>
      </w:r>
    </w:p>
  </w:comment>
  <w:comment w:id="344" w:author="Willian" w:date="2016-11-04T21:58:00Z" w:initials="WFSP">
    <w:p w14:paraId="1AF3FCCD" w14:textId="77777777" w:rsidR="00721A40" w:rsidRDefault="00721A40">
      <w:pPr>
        <w:pStyle w:val="Textodecomentrio"/>
      </w:pPr>
      <w:r>
        <w:rPr>
          <w:rStyle w:val="Refdecomentrio"/>
        </w:rPr>
        <w:annotationRef/>
      </w:r>
      <w:r>
        <w:t>Neste caso trata-se do sentido literal da frase. Todos estes tópicos serão abordados durante o curso</w:t>
      </w:r>
    </w:p>
  </w:comment>
  <w:comment w:id="347" w:author="Vicente da Silva, Mayara" w:date="2016-11-01T14:40:00Z" w:initials="VdSM">
    <w:p w14:paraId="1D360151" w14:textId="77777777" w:rsidR="00721A40" w:rsidRDefault="00721A40">
      <w:pPr>
        <w:pStyle w:val="Textodecomentrio"/>
      </w:pPr>
      <w:r>
        <w:rPr>
          <w:rStyle w:val="Refdecomentrio"/>
        </w:rPr>
        <w:annotationRef/>
      </w:r>
      <w:r>
        <w:t>Os alunos saberão o que é?</w:t>
      </w:r>
    </w:p>
  </w:comment>
  <w:comment w:id="348" w:author="Willian" w:date="2016-11-04T22:00:00Z" w:initials="WFSP">
    <w:p w14:paraId="3BDD46C9" w14:textId="77777777" w:rsidR="00721A40" w:rsidRDefault="00721A40" w:rsidP="00AE0252">
      <w:pPr>
        <w:pStyle w:val="Textodecomentrio"/>
      </w:pPr>
      <w:r>
        <w:rPr>
          <w:rStyle w:val="Refdecomentrio"/>
        </w:rPr>
        <w:annotationRef/>
      </w:r>
      <w:r>
        <w:t>Todos estes tópicos serão abordados durante o curso</w:t>
      </w:r>
    </w:p>
    <w:p w14:paraId="32F15600" w14:textId="77777777" w:rsidR="00721A40" w:rsidRDefault="00721A40">
      <w:pPr>
        <w:pStyle w:val="Textodecomentrio"/>
      </w:pPr>
    </w:p>
  </w:comment>
  <w:comment w:id="389" w:author="Vicente da Silva, Mayara" w:date="2016-11-01T14:48:00Z" w:initials="VdSM">
    <w:p w14:paraId="6F7D14B1" w14:textId="77777777" w:rsidR="00721A40" w:rsidRDefault="00721A40">
      <w:pPr>
        <w:pStyle w:val="Textodecomentrio"/>
      </w:pPr>
      <w:r>
        <w:rPr>
          <w:rStyle w:val="Refdecomentrio"/>
        </w:rPr>
        <w:annotationRef/>
      </w:r>
      <w:r>
        <w:t>Tipo de?</w:t>
      </w:r>
    </w:p>
  </w:comment>
  <w:comment w:id="390" w:author="Willian" w:date="2016-11-04T22:00:00Z" w:initials="WFSP">
    <w:p w14:paraId="2C8FAA36" w14:textId="77777777" w:rsidR="00721A40" w:rsidRDefault="00721A40">
      <w:pPr>
        <w:pStyle w:val="Textodecomentrio"/>
      </w:pPr>
      <w:r>
        <w:rPr>
          <w:rStyle w:val="Refdecomentrio"/>
        </w:rPr>
        <w:annotationRef/>
      </w:r>
      <w:r>
        <w:rPr>
          <w:rStyle w:val="Refdecomentrio"/>
        </w:rPr>
        <w:t>valor</w:t>
      </w:r>
    </w:p>
  </w:comment>
  <w:comment w:id="437" w:author="Vicente da Silva, Mayara" w:date="2016-11-01T16:54:00Z" w:initials="VdSM">
    <w:p w14:paraId="1E81A047" w14:textId="77777777" w:rsidR="00721A40" w:rsidRDefault="00721A40">
      <w:pPr>
        <w:pStyle w:val="Textodecomentrio"/>
      </w:pPr>
      <w:r>
        <w:rPr>
          <w:rStyle w:val="Refdecomentrio"/>
        </w:rPr>
        <w:annotationRef/>
      </w:r>
      <w:r>
        <w:t>??</w:t>
      </w:r>
    </w:p>
    <w:p w14:paraId="6DEE8248" w14:textId="77777777" w:rsidR="00721A40" w:rsidRDefault="00721A40">
      <w:pPr>
        <w:pStyle w:val="Textodecomentrio"/>
      </w:pPr>
      <w:r>
        <w:t>reformular</w:t>
      </w:r>
    </w:p>
  </w:comment>
  <w:comment w:id="438" w:author="Vicente da Silva, Mayara" w:date="2016-11-01T16:55:00Z" w:initials="VdSM">
    <w:p w14:paraId="7208F0BA" w14:textId="77777777" w:rsidR="00721A40" w:rsidRDefault="00721A40">
      <w:pPr>
        <w:pStyle w:val="Textodecomentrio"/>
      </w:pPr>
      <w:r>
        <w:rPr>
          <w:rStyle w:val="Refdecomentrio"/>
        </w:rPr>
        <w:annotationRef/>
      </w:r>
      <w:r>
        <w:t>qual seria o conceito de desembrulhar?</w:t>
      </w:r>
    </w:p>
  </w:comment>
  <w:comment w:id="439" w:author="Willian" w:date="2016-11-04T22:15:00Z" w:initials="WFSP">
    <w:p w14:paraId="5C07F10D" w14:textId="77777777" w:rsidR="00721A40" w:rsidRDefault="00721A40">
      <w:pPr>
        <w:pStyle w:val="Textodecomentrio"/>
      </w:pPr>
      <w:r>
        <w:rPr>
          <w:rStyle w:val="Refdecomentrio"/>
        </w:rPr>
        <w:annotationRef/>
      </w:r>
      <w:r>
        <w:t>Tentei explicar em DICA</w:t>
      </w:r>
    </w:p>
  </w:comment>
  <w:comment w:id="477" w:author="Vicente da Silva, Mayara" w:date="2016-11-01T17:01:00Z" w:initials="VdSM">
    <w:p w14:paraId="37B765B3" w14:textId="77777777" w:rsidR="00721A40" w:rsidRDefault="00721A40">
      <w:pPr>
        <w:pStyle w:val="Textodecomentrio"/>
      </w:pPr>
      <w:r>
        <w:rPr>
          <w:rStyle w:val="Refdecomentrio"/>
        </w:rPr>
        <w:annotationRef/>
      </w:r>
      <w:r>
        <w:t>Ver e gravar? No sentido de memorizar?</w:t>
      </w:r>
    </w:p>
  </w:comment>
  <w:comment w:id="478" w:author="Willian" w:date="2016-11-04T22:15:00Z" w:initials="WFSP">
    <w:p w14:paraId="11C56609" w14:textId="77777777" w:rsidR="00721A40" w:rsidRDefault="00721A40">
      <w:pPr>
        <w:pStyle w:val="Textodecomentrio"/>
      </w:pPr>
      <w:r>
        <w:rPr>
          <w:rStyle w:val="Refdecomentrio"/>
        </w:rPr>
        <w:annotationRef/>
      </w:r>
      <w:r>
        <w:t>Não, acho que usei a palavra errada</w:t>
      </w:r>
    </w:p>
  </w:comment>
  <w:comment w:id="487" w:author="Vicente da Silva, Mayara" w:date="2016-11-03T14:32:00Z" w:initials="VdSM">
    <w:p w14:paraId="5CE83139" w14:textId="77777777" w:rsidR="00721A40" w:rsidRDefault="00721A40">
      <w:pPr>
        <w:pStyle w:val="Textodecomentrio"/>
      </w:pPr>
      <w:r>
        <w:rPr>
          <w:rStyle w:val="Refdecomentrio"/>
        </w:rPr>
        <w:annotationRef/>
      </w:r>
      <w:r>
        <w:t>Tem algum meio de deixar o texto mais claro?</w:t>
      </w:r>
    </w:p>
    <w:p w14:paraId="52B53C43" w14:textId="77777777" w:rsidR="00721A40" w:rsidRDefault="00721A40">
      <w:pPr>
        <w:pStyle w:val="Textodecomentrio"/>
      </w:pPr>
      <w:r>
        <w:t>Eu achei um pouco confuso</w:t>
      </w:r>
    </w:p>
  </w:comment>
  <w:comment w:id="488" w:author="Willian" w:date="2016-11-04T22:16:00Z" w:initials="WFSP">
    <w:p w14:paraId="0DD5A70A" w14:textId="77777777" w:rsidR="00721A40" w:rsidRDefault="00721A40">
      <w:pPr>
        <w:pStyle w:val="Textodecomentrio"/>
      </w:pPr>
      <w:r>
        <w:rPr>
          <w:rStyle w:val="Refdecomentrio"/>
        </w:rPr>
        <w:annotationRef/>
      </w:r>
      <w:r>
        <w:t>Esta aula é uma releitura da Aula 2 da Unidade 2 do livro do aluno de POO para a linguagem Swift. Se eu aumentar os detalhes haverá muita repetição. Tenha certeza que o aluno que estará semanalmente envolvido nestes cursos estará familiarizado com estes termos</w:t>
      </w:r>
    </w:p>
  </w:comment>
  <w:comment w:id="526" w:author="Vicente da Silva, Mayara" w:date="2016-11-03T14:42:00Z" w:initials="VdSM">
    <w:p w14:paraId="5875F629" w14:textId="77777777" w:rsidR="00721A40" w:rsidRDefault="00721A40">
      <w:pPr>
        <w:pStyle w:val="Textodecomentrio"/>
      </w:pPr>
      <w:r>
        <w:rPr>
          <w:rStyle w:val="Refdecomentrio"/>
        </w:rPr>
        <w:annotationRef/>
      </w:r>
      <w:r>
        <w:t>O texto está bem confuso certo pq na teoria e em resumo seria</w:t>
      </w:r>
    </w:p>
    <w:p w14:paraId="40716055" w14:textId="77777777" w:rsidR="00721A40" w:rsidRDefault="00721A40">
      <w:pPr>
        <w:pStyle w:val="Textodecomentrio"/>
      </w:pPr>
    </w:p>
    <w:p w14:paraId="588963C3" w14:textId="77777777" w:rsidR="00721A40" w:rsidRDefault="00721A40">
      <w:pPr>
        <w:pStyle w:val="Textodecomentrio"/>
      </w:pPr>
      <w:r>
        <w:t>A cláusula/comando if é a condição, uma vez estabelecida a condição, a cláusula/comando else vai verificar a veracidade da informação (true), caso for verdadeiro terá uma ação, geralmente de execução e caso não ela terá outra ação, geralmente de não execução</w:t>
      </w:r>
    </w:p>
    <w:p w14:paraId="29C5033D" w14:textId="77777777" w:rsidR="00721A40" w:rsidRDefault="00721A40">
      <w:pPr>
        <w:pStyle w:val="Textodecomentrio"/>
      </w:pPr>
    </w:p>
    <w:p w14:paraId="0619F502" w14:textId="77777777" w:rsidR="00721A40" w:rsidRDefault="00721A40">
      <w:pPr>
        <w:pStyle w:val="Textodecomentrio"/>
      </w:pPr>
      <w:r>
        <w:t>Certo?</w:t>
      </w:r>
    </w:p>
  </w:comment>
  <w:comment w:id="527" w:author="Willian" w:date="2016-11-04T22:28:00Z" w:initials="WFSP">
    <w:p w14:paraId="2CD909E5" w14:textId="77777777" w:rsidR="00721A40" w:rsidRDefault="00721A40">
      <w:pPr>
        <w:pStyle w:val="Textodecomentrio"/>
      </w:pPr>
      <w:r>
        <w:rPr>
          <w:rStyle w:val="Refdecomentrio"/>
        </w:rPr>
        <w:annotationRef/>
      </w:r>
      <w:r>
        <w:t>Texto revisado</w:t>
      </w:r>
    </w:p>
  </w:comment>
  <w:comment w:id="543" w:author="Vicente da Silva, Mayara" w:date="2016-11-03T14:32:00Z" w:initials="VdSM">
    <w:p w14:paraId="1D5D6A90" w14:textId="77777777" w:rsidR="00721A40" w:rsidRDefault="00721A40">
      <w:pPr>
        <w:pStyle w:val="Textodecomentrio"/>
      </w:pPr>
      <w:r>
        <w:rPr>
          <w:rStyle w:val="Refdecomentrio"/>
        </w:rPr>
        <w:annotationRef/>
      </w:r>
      <w:r>
        <w:t>Em?</w:t>
      </w:r>
    </w:p>
  </w:comment>
  <w:comment w:id="544" w:author="Willian" w:date="2016-11-04T22:29:00Z" w:initials="WFSP">
    <w:p w14:paraId="23CDDE05" w14:textId="77777777" w:rsidR="00721A40" w:rsidRDefault="00721A40">
      <w:pPr>
        <w:pStyle w:val="Textodecomentrio"/>
      </w:pPr>
      <w:r>
        <w:rPr>
          <w:rStyle w:val="Refdecomentrio"/>
        </w:rPr>
        <w:annotationRef/>
      </w:r>
      <w:r>
        <w:t>Texto revisado</w:t>
      </w:r>
    </w:p>
  </w:comment>
  <w:comment w:id="537" w:author="Vicente da Silva, Mayara" w:date="2016-11-03T14:32:00Z" w:initials="VdSM">
    <w:p w14:paraId="2BCB3923" w14:textId="77777777" w:rsidR="00721A40" w:rsidRDefault="00721A40">
      <w:pPr>
        <w:pStyle w:val="Textodecomentrio"/>
      </w:pPr>
      <w:r>
        <w:rPr>
          <w:rStyle w:val="Refdecomentrio"/>
        </w:rPr>
        <w:annotationRef/>
      </w:r>
      <w:r>
        <w:t>Rever este trecho</w:t>
      </w:r>
    </w:p>
  </w:comment>
  <w:comment w:id="538" w:author="Willian" w:date="2016-11-04T22:28:00Z" w:initials="WFSP">
    <w:p w14:paraId="2E5BCCF5" w14:textId="77777777" w:rsidR="00721A40" w:rsidRDefault="00721A40">
      <w:pPr>
        <w:pStyle w:val="Textodecomentrio"/>
      </w:pPr>
      <w:r>
        <w:rPr>
          <w:rStyle w:val="Refdecomentrio"/>
        </w:rPr>
        <w:annotationRef/>
      </w:r>
      <w:r>
        <w:t>Texto revisado</w:t>
      </w:r>
    </w:p>
  </w:comment>
  <w:comment w:id="564" w:author="Vicente da Silva, Mayara" w:date="2016-11-03T14:34:00Z" w:initials="VdSM">
    <w:p w14:paraId="12D2934C" w14:textId="77777777" w:rsidR="00721A40" w:rsidRDefault="00721A40">
      <w:pPr>
        <w:pStyle w:val="Textodecomentrio"/>
      </w:pPr>
      <w:r>
        <w:rPr>
          <w:rStyle w:val="Refdecomentrio"/>
        </w:rPr>
        <w:annotationRef/>
      </w:r>
      <w:r>
        <w:t>Rever</w:t>
      </w:r>
    </w:p>
    <w:p w14:paraId="3369783E" w14:textId="77777777" w:rsidR="00721A40" w:rsidRDefault="00721A40">
      <w:pPr>
        <w:pStyle w:val="Textodecomentrio"/>
      </w:pPr>
      <w:r>
        <w:t>Texto confuso na coerência</w:t>
      </w:r>
    </w:p>
  </w:comment>
  <w:comment w:id="565" w:author="Willian" w:date="2016-11-04T22:28:00Z" w:initials="WFSP">
    <w:p w14:paraId="7036ADC0" w14:textId="77777777" w:rsidR="00721A40" w:rsidRDefault="00721A40">
      <w:pPr>
        <w:pStyle w:val="Textodecomentrio"/>
      </w:pPr>
      <w:r>
        <w:rPr>
          <w:rStyle w:val="Refdecomentrio"/>
        </w:rPr>
        <w:annotationRef/>
      </w:r>
      <w:r>
        <w:t>Texto revisado</w:t>
      </w:r>
    </w:p>
  </w:comment>
  <w:comment w:id="674" w:author="Vicente da Silva, Mayara" w:date="2016-11-04T09:52:00Z" w:initials="VdSM">
    <w:p w14:paraId="7CB486AC" w14:textId="77777777" w:rsidR="00721A40" w:rsidRDefault="00721A40">
      <w:pPr>
        <w:pStyle w:val="Textodecomentrio"/>
      </w:pPr>
      <w:r>
        <w:rPr>
          <w:rStyle w:val="Refdecomentrio"/>
        </w:rPr>
        <w:annotationRef/>
      </w:r>
      <w:r>
        <w:t>Não esqueça de no livro do educador detalhar todas essas mudanças que irão ocorrer nas dicas que você está colocando no material.</w:t>
      </w:r>
    </w:p>
  </w:comment>
  <w:comment w:id="675" w:author="Willian" w:date="2016-11-04T22:29:00Z" w:initials="WFSP">
    <w:p w14:paraId="349F724A" w14:textId="77777777" w:rsidR="00721A40" w:rsidRDefault="00721A40">
      <w:pPr>
        <w:pStyle w:val="Textodecomentrio"/>
      </w:pPr>
      <w:r>
        <w:rPr>
          <w:rStyle w:val="Refdecomentrio"/>
        </w:rPr>
        <w:annotationRef/>
      </w:r>
      <w:r>
        <w:t>Ok. Matenha este comentário</w:t>
      </w:r>
    </w:p>
  </w:comment>
  <w:comment w:id="683" w:author="Vicente da Silva, Mayara" w:date="2016-11-04T10:18:00Z" w:initials="VdSM">
    <w:p w14:paraId="63F059D2" w14:textId="77777777" w:rsidR="00721A40" w:rsidRDefault="00721A40">
      <w:pPr>
        <w:pStyle w:val="Textodecomentrio"/>
      </w:pPr>
      <w:r>
        <w:rPr>
          <w:rStyle w:val="Refdecomentrio"/>
        </w:rPr>
        <w:annotationRef/>
      </w:r>
      <w:r>
        <w:t>O programa sai significa que?</w:t>
      </w:r>
    </w:p>
  </w:comment>
  <w:comment w:id="684" w:author="Willian" w:date="2016-11-04T22:31:00Z" w:initials="WFSP">
    <w:p w14:paraId="16B2BE6F" w14:textId="77777777" w:rsidR="00721A40" w:rsidRDefault="00721A40">
      <w:pPr>
        <w:pStyle w:val="Textodecomentrio"/>
      </w:pPr>
      <w:r>
        <w:rPr>
          <w:rStyle w:val="Refdecomentrio"/>
        </w:rPr>
        <w:annotationRef/>
      </w:r>
      <w:r>
        <w:t>Corrigido</w:t>
      </w:r>
    </w:p>
  </w:comment>
  <w:comment w:id="691" w:author="Vicente da Silva, Mayara" w:date="2016-11-04T10:18:00Z" w:initials="VdSM">
    <w:p w14:paraId="62406670" w14:textId="77777777" w:rsidR="00721A40" w:rsidRDefault="00721A40">
      <w:pPr>
        <w:pStyle w:val="Textodecomentrio"/>
      </w:pPr>
      <w:r>
        <w:rPr>
          <w:rStyle w:val="Refdecomentrio"/>
        </w:rPr>
        <w:annotationRef/>
      </w:r>
      <w:r>
        <w:t>Como fazer isso?</w:t>
      </w:r>
    </w:p>
  </w:comment>
  <w:comment w:id="692" w:author="Willian" w:date="2016-11-04T22:32:00Z" w:initials="WFSP">
    <w:p w14:paraId="5BA6C6C7" w14:textId="77777777" w:rsidR="00721A40" w:rsidRDefault="00721A40">
      <w:pPr>
        <w:pStyle w:val="Textodecomentrio"/>
      </w:pPr>
      <w:r>
        <w:rPr>
          <w:rStyle w:val="Refdecomentrio"/>
        </w:rPr>
        <w:annotationRef/>
      </w:r>
      <w:r>
        <w:t>Vide exemplo acima</w:t>
      </w:r>
    </w:p>
  </w:comment>
  <w:comment w:id="728" w:author="Vicente da Silva, Mayara" w:date="2016-11-04T10:41:00Z" w:initials="VdSM">
    <w:p w14:paraId="2824B64F" w14:textId="77777777" w:rsidR="00721A40" w:rsidRDefault="00721A40">
      <w:pPr>
        <w:pStyle w:val="Textodecomentrio"/>
      </w:pPr>
      <w:r>
        <w:rPr>
          <w:rStyle w:val="Refdecomentrio"/>
        </w:rPr>
        <w:annotationRef/>
      </w:r>
      <w:r>
        <w:t>Teria outro termo?</w:t>
      </w:r>
    </w:p>
  </w:comment>
  <w:comment w:id="729" w:author="Willian" w:date="2016-11-04T22:34:00Z" w:initials="WFSP">
    <w:p w14:paraId="2372AB66" w14:textId="77777777" w:rsidR="00721A40" w:rsidRDefault="00721A40">
      <w:pPr>
        <w:pStyle w:val="Textodecomentrio"/>
      </w:pPr>
      <w:r>
        <w:rPr>
          <w:rStyle w:val="Refdecomentrio"/>
        </w:rPr>
        <w:annotationRef/>
      </w:r>
      <w:r>
        <w:t>Não achei outro. Mudei a frase</w:t>
      </w:r>
    </w:p>
  </w:comment>
  <w:comment w:id="764" w:author="Vicente da Silva, Mayara" w:date="2016-11-04T10:48:00Z" w:initials="VdSM">
    <w:p w14:paraId="01263276" w14:textId="77777777" w:rsidR="00721A40" w:rsidRDefault="00721A40">
      <w:pPr>
        <w:pStyle w:val="Textodecomentrio"/>
      </w:pPr>
      <w:r>
        <w:rPr>
          <w:rStyle w:val="Refdecomentrio"/>
        </w:rPr>
        <w:annotationRef/>
      </w:r>
      <w:r>
        <w:t>??</w:t>
      </w:r>
    </w:p>
    <w:p w14:paraId="316A9A81" w14:textId="77777777" w:rsidR="00721A40" w:rsidRDefault="00721A40">
      <w:pPr>
        <w:pStyle w:val="Textodecomentrio"/>
      </w:pPr>
      <w:r>
        <w:t>Você passa??</w:t>
      </w:r>
    </w:p>
  </w:comment>
  <w:comment w:id="765" w:author="Willian" w:date="2016-11-04T22:34:00Z" w:initials="WFSP">
    <w:p w14:paraId="61B62533" w14:textId="77777777" w:rsidR="00721A40" w:rsidRDefault="00721A40">
      <w:pPr>
        <w:pStyle w:val="Textodecomentrio"/>
      </w:pPr>
      <w:r>
        <w:rPr>
          <w:rStyle w:val="Refdecomentrio"/>
        </w:rPr>
        <w:annotationRef/>
      </w:r>
      <w:r>
        <w:rPr>
          <w:rStyle w:val="Refdecomentrio"/>
        </w:rPr>
        <w:t>Alterado.</w:t>
      </w:r>
    </w:p>
  </w:comment>
  <w:comment w:id="810" w:author="Vicente da Silva, Mayara" w:date="2016-11-04T11:25:00Z" w:initials="VdSM">
    <w:p w14:paraId="23BDEECE" w14:textId="77777777" w:rsidR="00721A40" w:rsidRDefault="00721A40">
      <w:pPr>
        <w:pStyle w:val="Textodecomentrio"/>
      </w:pPr>
      <w:r>
        <w:rPr>
          <w:rStyle w:val="Refdecomentrio"/>
        </w:rPr>
        <w:annotationRef/>
      </w:r>
      <w:r>
        <w:t>escrever Texto inicial da adula, para capa do capítulo</w:t>
      </w:r>
    </w:p>
  </w:comment>
  <w:comment w:id="811" w:author="Willian" w:date="2016-11-04T22:38:00Z" w:initials="WFSP">
    <w:p w14:paraId="487F2BC1" w14:textId="77777777" w:rsidR="00721A40" w:rsidRDefault="00721A40">
      <w:pPr>
        <w:pStyle w:val="Textodecomentrio"/>
      </w:pPr>
      <w:r>
        <w:rPr>
          <w:rStyle w:val="Refdecomentrio"/>
        </w:rPr>
        <w:annotationRef/>
      </w:r>
      <w:r>
        <w:t>Ok</w:t>
      </w:r>
    </w:p>
  </w:comment>
  <w:comment w:id="828" w:author="Vicente da Silva, Mayara" w:date="2016-11-04T11:26:00Z" w:initials="VdSM">
    <w:p w14:paraId="51BE5990" w14:textId="77777777" w:rsidR="00721A40" w:rsidRDefault="00721A40">
      <w:pPr>
        <w:pStyle w:val="Textodecomentrio"/>
      </w:pPr>
      <w:r>
        <w:rPr>
          <w:rStyle w:val="Refdecomentrio"/>
        </w:rPr>
        <w:annotationRef/>
      </w:r>
      <w:r>
        <w:t>rever numeração dos tópicos</w:t>
      </w:r>
    </w:p>
    <w:p w14:paraId="0E7EC9F9" w14:textId="77777777" w:rsidR="00721A40" w:rsidRDefault="00721A40">
      <w:pPr>
        <w:pStyle w:val="Textodecomentrio"/>
      </w:pPr>
      <w:r>
        <w:t>este item não seria 2.1 por exemplo?</w:t>
      </w:r>
    </w:p>
  </w:comment>
  <w:comment w:id="829" w:author="Willian" w:date="2016-11-04T22:38:00Z" w:initials="WFSP">
    <w:p w14:paraId="31171513" w14:textId="77777777" w:rsidR="00721A40" w:rsidRDefault="00721A40">
      <w:pPr>
        <w:pStyle w:val="Textodecomentrio"/>
      </w:pPr>
      <w:r>
        <w:rPr>
          <w:rStyle w:val="Refdecomentrio"/>
        </w:rPr>
        <w:annotationRef/>
      </w:r>
      <w:r>
        <w:t>Ok</w:t>
      </w:r>
    </w:p>
  </w:comment>
  <w:comment w:id="956" w:author="Vicente da Silva, Mayara" w:date="2016-11-04T11:31:00Z" w:initials="VdSM">
    <w:p w14:paraId="5D90358B" w14:textId="77777777" w:rsidR="00721A40" w:rsidRDefault="00721A40">
      <w:pPr>
        <w:pStyle w:val="Textodecomentrio"/>
      </w:pPr>
      <w:r>
        <w:rPr>
          <w:rStyle w:val="Refdecomentrio"/>
        </w:rPr>
        <w:annotationRef/>
      </w:r>
      <w:r>
        <w:t>Mas por que é preciso?</w:t>
      </w:r>
    </w:p>
  </w:comment>
  <w:comment w:id="1009" w:author="Vicente da Silva, Mayara" w:date="2016-11-04T11:34:00Z" w:initials="VdSM">
    <w:p w14:paraId="006305D1" w14:textId="77777777" w:rsidR="00721A40" w:rsidRDefault="00721A40">
      <w:pPr>
        <w:pStyle w:val="Textodecomentrio"/>
      </w:pPr>
      <w:r>
        <w:rPr>
          <w:rStyle w:val="Refdecomentrio"/>
        </w:rPr>
        <w:annotationRef/>
      </w:r>
      <w:r>
        <w:t>E isso serve para?</w:t>
      </w:r>
    </w:p>
  </w:comment>
  <w:comment w:id="1170" w:author="Vicente da Silva, Mayara" w:date="2016-11-04T11:35:00Z" w:initials="VdSM">
    <w:p w14:paraId="71E2E11D" w14:textId="77777777" w:rsidR="00721A40" w:rsidRDefault="00721A40">
      <w:pPr>
        <w:pStyle w:val="Textodecomentrio"/>
      </w:pPr>
      <w:r>
        <w:rPr>
          <w:rStyle w:val="Refdecomentrio"/>
        </w:rPr>
        <w:annotationRef/>
      </w:r>
      <w:r>
        <w:t>Comutador mesmo?</w:t>
      </w:r>
    </w:p>
  </w:comment>
  <w:comment w:id="1171" w:author="Willian" w:date="2016-11-04T22:39:00Z" w:initials="WFSP">
    <w:p w14:paraId="27E30C99" w14:textId="77777777" w:rsidR="00721A40" w:rsidRDefault="00721A40">
      <w:pPr>
        <w:pStyle w:val="Textodecomentrio"/>
      </w:pPr>
      <w:r>
        <w:rPr>
          <w:rStyle w:val="Refdecomentrio"/>
        </w:rPr>
        <w:annotationRef/>
      </w:r>
      <w:r>
        <w:t>Sim.</w:t>
      </w:r>
    </w:p>
  </w:comment>
  <w:comment w:id="1202" w:author="Vicente da Silva, Mayara" w:date="2016-11-04T11:36:00Z" w:initials="VdSM">
    <w:p w14:paraId="4C672392" w14:textId="77777777" w:rsidR="00721A40" w:rsidRDefault="00721A40">
      <w:pPr>
        <w:pStyle w:val="Textodecomentrio"/>
      </w:pPr>
      <w:r>
        <w:rPr>
          <w:rStyle w:val="Refdecomentrio"/>
        </w:rPr>
        <w:annotationRef/>
      </w:r>
      <w:r>
        <w:t>Trocar o termo</w:t>
      </w:r>
    </w:p>
    <w:p w14:paraId="2BCC77A6" w14:textId="77777777" w:rsidR="00721A40" w:rsidRDefault="00721A40">
      <w:pPr>
        <w:pStyle w:val="Textodecomentrio"/>
      </w:pPr>
      <w:r>
        <w:t>Usar Forma culta</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3B8931" w15:done="0"/>
  <w15:commentEx w15:paraId="6A0AE8A0" w15:paraIdParent="3F3B8931" w15:done="0"/>
  <w15:commentEx w15:paraId="3F8B3B6F" w15:done="0"/>
  <w15:commentEx w15:paraId="5B73EE16" w15:paraIdParent="3F8B3B6F" w15:done="0"/>
  <w15:commentEx w15:paraId="4B865496" w15:done="0"/>
  <w15:commentEx w15:paraId="5A560160" w15:done="0"/>
  <w15:commentEx w15:paraId="307FB464" w15:paraIdParent="5A560160" w15:done="0"/>
  <w15:commentEx w15:paraId="2E38251D" w15:done="0"/>
  <w15:commentEx w15:paraId="3AF499A2" w15:paraIdParent="2E38251D" w15:done="0"/>
  <w15:commentEx w15:paraId="54B6BC5C" w15:done="0"/>
  <w15:commentEx w15:paraId="0164ED77" w15:paraIdParent="54B6BC5C" w15:done="0"/>
  <w15:commentEx w15:paraId="17F6B21E" w15:done="0"/>
  <w15:commentEx w15:paraId="6E1BF21A" w15:paraIdParent="17F6B21E" w15:done="0"/>
  <w15:commentEx w15:paraId="4123C68B" w15:done="0"/>
  <w15:commentEx w15:paraId="679CC43C" w15:done="0"/>
  <w15:commentEx w15:paraId="04211E26" w15:paraIdParent="679CC43C" w15:done="0"/>
  <w15:commentEx w15:paraId="058E3DF2" w15:done="0"/>
  <w15:commentEx w15:paraId="25E42FDE" w15:paraIdParent="058E3DF2" w15:done="0"/>
  <w15:commentEx w15:paraId="3E0D2FEA" w15:done="0"/>
  <w15:commentEx w15:paraId="1AF3FCCD" w15:paraIdParent="3E0D2FEA" w15:done="0"/>
  <w15:commentEx w15:paraId="1D360151" w15:done="0"/>
  <w15:commentEx w15:paraId="32F15600" w15:paraIdParent="1D360151" w15:done="0"/>
  <w15:commentEx w15:paraId="6F7D14B1" w15:done="0"/>
  <w15:commentEx w15:paraId="2C8FAA36" w15:paraIdParent="6F7D14B1" w15:done="0"/>
  <w15:commentEx w15:paraId="6DEE8248" w15:done="0"/>
  <w15:commentEx w15:paraId="7208F0BA" w15:done="0"/>
  <w15:commentEx w15:paraId="5C07F10D" w15:paraIdParent="7208F0BA" w15:done="0"/>
  <w15:commentEx w15:paraId="37B765B3" w15:done="0"/>
  <w15:commentEx w15:paraId="11C56609" w15:paraIdParent="37B765B3" w15:done="0"/>
  <w15:commentEx w15:paraId="52B53C43" w15:done="0"/>
  <w15:commentEx w15:paraId="0DD5A70A" w15:paraIdParent="52B53C43" w15:done="0"/>
  <w15:commentEx w15:paraId="0619F502" w15:done="0"/>
  <w15:commentEx w15:paraId="2CD909E5" w15:paraIdParent="0619F502" w15:done="0"/>
  <w15:commentEx w15:paraId="1D5D6A90" w15:done="0"/>
  <w15:commentEx w15:paraId="23CDDE05" w15:paraIdParent="1D5D6A90" w15:done="0"/>
  <w15:commentEx w15:paraId="2BCB3923" w15:done="0"/>
  <w15:commentEx w15:paraId="2E5BCCF5" w15:paraIdParent="2BCB3923" w15:done="0"/>
  <w15:commentEx w15:paraId="3369783E" w15:done="0"/>
  <w15:commentEx w15:paraId="7036ADC0" w15:paraIdParent="3369783E" w15:done="0"/>
  <w15:commentEx w15:paraId="7CB486AC" w15:done="0"/>
  <w15:commentEx w15:paraId="349F724A" w15:paraIdParent="7CB486AC" w15:done="0"/>
  <w15:commentEx w15:paraId="63F059D2" w15:done="0"/>
  <w15:commentEx w15:paraId="16B2BE6F" w15:paraIdParent="63F059D2" w15:done="0"/>
  <w15:commentEx w15:paraId="62406670" w15:done="0"/>
  <w15:commentEx w15:paraId="5BA6C6C7" w15:paraIdParent="62406670" w15:done="0"/>
  <w15:commentEx w15:paraId="2824B64F" w15:done="0"/>
  <w15:commentEx w15:paraId="2372AB66" w15:paraIdParent="2824B64F" w15:done="0"/>
  <w15:commentEx w15:paraId="316A9A81" w15:done="0"/>
  <w15:commentEx w15:paraId="61B62533" w15:paraIdParent="316A9A81" w15:done="0"/>
  <w15:commentEx w15:paraId="23BDEECE" w15:done="0"/>
  <w15:commentEx w15:paraId="487F2BC1" w15:paraIdParent="23BDEECE" w15:done="0"/>
  <w15:commentEx w15:paraId="0E7EC9F9" w15:done="0"/>
  <w15:commentEx w15:paraId="31171513" w15:paraIdParent="0E7EC9F9" w15:done="0"/>
  <w15:commentEx w15:paraId="5D90358B" w15:done="0"/>
  <w15:commentEx w15:paraId="006305D1" w15:done="0"/>
  <w15:commentEx w15:paraId="71E2E11D" w15:done="0"/>
  <w15:commentEx w15:paraId="27E30C99" w15:paraIdParent="71E2E11D" w15:done="0"/>
  <w15:commentEx w15:paraId="2BCC77A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rebuchet MS">
    <w:panose1 w:val="020B0603020202020204"/>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Menlo">
    <w:panose1 w:val="020B0609030804020204"/>
    <w:charset w:val="00"/>
    <w:family w:val="auto"/>
    <w:pitch w:val="variable"/>
    <w:sig w:usb0="E60022FF" w:usb1="D200F9FB" w:usb2="02000028" w:usb3="00000000" w:csb0="000001DF" w:csb1="00000000"/>
  </w:font>
  <w:font w:name="Verdana">
    <w:panose1 w:val="020B0604030504040204"/>
    <w:charset w:val="00"/>
    <w:family w:val="auto"/>
    <w:pitch w:val="variable"/>
    <w:sig w:usb0="A10006FF" w:usb1="4000205B" w:usb2="00000010" w:usb3="00000000" w:csb0="0000019F" w:csb1="00000000"/>
  </w:font>
  <w:font w:name="Meiryo">
    <w:panose1 w:val="020B0604030504040204"/>
    <w:charset w:val="80"/>
    <w:family w:val="auto"/>
    <w:pitch w:val="variable"/>
    <w:sig w:usb0="E00002FF" w:usb1="6AC7FFFF" w:usb2="08000012" w:usb3="00000000" w:csb0="000200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F81C25E"/>
    <w:multiLevelType w:val="multilevel"/>
    <w:tmpl w:val="41B88F34"/>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AD8A9DC"/>
    <w:multiLevelType w:val="multilevel"/>
    <w:tmpl w:val="643842D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AC503EF9"/>
    <w:multiLevelType w:val="multilevel"/>
    <w:tmpl w:val="603C721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BF496CA8"/>
    <w:multiLevelType w:val="multilevel"/>
    <w:tmpl w:val="6C44F3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C680AE32"/>
    <w:multiLevelType w:val="multilevel"/>
    <w:tmpl w:val="60CC0F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C932E003"/>
    <w:multiLevelType w:val="multilevel"/>
    <w:tmpl w:val="2918C3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CA3715A8"/>
    <w:multiLevelType w:val="multilevel"/>
    <w:tmpl w:val="123E29B4"/>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nsid w:val="CD30A6D5"/>
    <w:multiLevelType w:val="multilevel"/>
    <w:tmpl w:val="4E4C53AE"/>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nsid w:val="E17F69BA"/>
    <w:multiLevelType w:val="multilevel"/>
    <w:tmpl w:val="764CAC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nsid w:val="E755BAD7"/>
    <w:multiLevelType w:val="multilevel"/>
    <w:tmpl w:val="F440DF4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0">
    <w:nsid w:val="EAA883DD"/>
    <w:multiLevelType w:val="multilevel"/>
    <w:tmpl w:val="E4F65A5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nsid w:val="EFFF46E8"/>
    <w:multiLevelType w:val="multilevel"/>
    <w:tmpl w:val="5698757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nsid w:val="048F0840"/>
    <w:multiLevelType w:val="multilevel"/>
    <w:tmpl w:val="4B682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5606653"/>
    <w:multiLevelType w:val="hybridMultilevel"/>
    <w:tmpl w:val="B4B404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072302F2"/>
    <w:multiLevelType w:val="multilevel"/>
    <w:tmpl w:val="50067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7D12060"/>
    <w:multiLevelType w:val="multilevel"/>
    <w:tmpl w:val="5EE6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98F6313"/>
    <w:multiLevelType w:val="multilevel"/>
    <w:tmpl w:val="333A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A7F613C"/>
    <w:multiLevelType w:val="multilevel"/>
    <w:tmpl w:val="04161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D9073D5"/>
    <w:multiLevelType w:val="multilevel"/>
    <w:tmpl w:val="E174C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0E96477"/>
    <w:multiLevelType w:val="multilevel"/>
    <w:tmpl w:val="08DA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33630E9"/>
    <w:multiLevelType w:val="multilevel"/>
    <w:tmpl w:val="CF860226"/>
    <w:lvl w:ilvl="0">
      <w:start w:val="1"/>
      <w:numFmt w:val="decimal"/>
      <w:pStyle w:val="Ttulo1"/>
      <w:lvlText w:val="%1."/>
      <w:lvlJc w:val="right"/>
      <w:pPr>
        <w:ind w:left="720" w:firstLine="360"/>
      </w:pPr>
      <w:rPr>
        <w:u w:val="none"/>
      </w:rPr>
    </w:lvl>
    <w:lvl w:ilvl="1">
      <w:start w:val="1"/>
      <w:numFmt w:val="decimal"/>
      <w:pStyle w:val="Ttulo2"/>
      <w:lvlText w:val="%1.%2."/>
      <w:lvlJc w:val="right"/>
      <w:pPr>
        <w:ind w:left="1440" w:firstLine="1080"/>
      </w:pPr>
      <w:rPr>
        <w:u w:val="none"/>
      </w:rPr>
    </w:lvl>
    <w:lvl w:ilvl="2">
      <w:start w:val="1"/>
      <w:numFmt w:val="decimal"/>
      <w:pStyle w:val="Ttulo3"/>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1">
    <w:nsid w:val="14CB519D"/>
    <w:multiLevelType w:val="multilevel"/>
    <w:tmpl w:val="585A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67D5B4D"/>
    <w:multiLevelType w:val="hybridMultilevel"/>
    <w:tmpl w:val="A20E7C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1AAE4C4D"/>
    <w:multiLevelType w:val="multilevel"/>
    <w:tmpl w:val="E160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C0E7D2D"/>
    <w:multiLevelType w:val="multilevel"/>
    <w:tmpl w:val="FDBC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470AEBD"/>
    <w:multiLevelType w:val="multilevel"/>
    <w:tmpl w:val="9DD473C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6">
    <w:nsid w:val="25643742"/>
    <w:multiLevelType w:val="multilevel"/>
    <w:tmpl w:val="29F2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A140EA4"/>
    <w:multiLevelType w:val="multilevel"/>
    <w:tmpl w:val="BEC6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A2282DF"/>
    <w:multiLevelType w:val="multilevel"/>
    <w:tmpl w:val="2BB645A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9">
    <w:nsid w:val="2BA064E9"/>
    <w:multiLevelType w:val="multilevel"/>
    <w:tmpl w:val="33FE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C447383"/>
    <w:multiLevelType w:val="hybridMultilevel"/>
    <w:tmpl w:val="6004EA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nsid w:val="2C7F0F3B"/>
    <w:multiLevelType w:val="multilevel"/>
    <w:tmpl w:val="EF285D1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2">
    <w:nsid w:val="2F7A06D6"/>
    <w:multiLevelType w:val="multilevel"/>
    <w:tmpl w:val="E7184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02960B2"/>
    <w:multiLevelType w:val="multilevel"/>
    <w:tmpl w:val="D294F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0920B48"/>
    <w:multiLevelType w:val="multilevel"/>
    <w:tmpl w:val="F4F4E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18B59AD"/>
    <w:multiLevelType w:val="multilevel"/>
    <w:tmpl w:val="736C98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6">
    <w:nsid w:val="36743122"/>
    <w:multiLevelType w:val="multilevel"/>
    <w:tmpl w:val="33E09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79B6920"/>
    <w:multiLevelType w:val="multilevel"/>
    <w:tmpl w:val="5F663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C845CC6"/>
    <w:multiLevelType w:val="multilevel"/>
    <w:tmpl w:val="BA165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1D41CC0"/>
    <w:multiLevelType w:val="multilevel"/>
    <w:tmpl w:val="52BC4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47929C1"/>
    <w:multiLevelType w:val="multilevel"/>
    <w:tmpl w:val="1DC0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60D13C0"/>
    <w:multiLevelType w:val="multilevel"/>
    <w:tmpl w:val="A3C0A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A4921EC"/>
    <w:multiLevelType w:val="hybridMultilevel"/>
    <w:tmpl w:val="3C5C0F2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nsid w:val="4B391F10"/>
    <w:multiLevelType w:val="multilevel"/>
    <w:tmpl w:val="CC185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DF86B72"/>
    <w:multiLevelType w:val="multilevel"/>
    <w:tmpl w:val="9A82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E9E03F5"/>
    <w:multiLevelType w:val="multilevel"/>
    <w:tmpl w:val="0FDCEF62"/>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6">
    <w:nsid w:val="52112DC2"/>
    <w:multiLevelType w:val="multilevel"/>
    <w:tmpl w:val="53322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3CE5090"/>
    <w:multiLevelType w:val="multilevel"/>
    <w:tmpl w:val="F718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4AC530F"/>
    <w:multiLevelType w:val="multilevel"/>
    <w:tmpl w:val="EE363194"/>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9">
    <w:nsid w:val="56250619"/>
    <w:multiLevelType w:val="multilevel"/>
    <w:tmpl w:val="478C2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6AA8B1B"/>
    <w:multiLevelType w:val="multilevel"/>
    <w:tmpl w:val="1B56FE48"/>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1">
    <w:nsid w:val="59A60EAC"/>
    <w:multiLevelType w:val="multilevel"/>
    <w:tmpl w:val="542EE3B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2">
    <w:nsid w:val="5CAE4F67"/>
    <w:multiLevelType w:val="multilevel"/>
    <w:tmpl w:val="E24AB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D251EB1"/>
    <w:multiLevelType w:val="hybridMultilevel"/>
    <w:tmpl w:val="276A85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4">
    <w:nsid w:val="68973F55"/>
    <w:multiLevelType w:val="multilevel"/>
    <w:tmpl w:val="9FE8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FFA2553"/>
    <w:multiLevelType w:val="multilevel"/>
    <w:tmpl w:val="2E96B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5F923EE"/>
    <w:multiLevelType w:val="multilevel"/>
    <w:tmpl w:val="4998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AA26397"/>
    <w:multiLevelType w:val="multilevel"/>
    <w:tmpl w:val="A38EF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55"/>
  </w:num>
  <w:num w:numId="3">
    <w:abstractNumId w:val="47"/>
  </w:num>
  <w:num w:numId="4">
    <w:abstractNumId w:val="41"/>
  </w:num>
  <w:num w:numId="5">
    <w:abstractNumId w:val="33"/>
  </w:num>
  <w:num w:numId="6">
    <w:abstractNumId w:val="40"/>
  </w:num>
  <w:num w:numId="7">
    <w:abstractNumId w:val="38"/>
  </w:num>
  <w:num w:numId="8">
    <w:abstractNumId w:val="12"/>
  </w:num>
  <w:num w:numId="9">
    <w:abstractNumId w:val="26"/>
  </w:num>
  <w:num w:numId="10">
    <w:abstractNumId w:val="29"/>
  </w:num>
  <w:num w:numId="11">
    <w:abstractNumId w:val="36"/>
  </w:num>
  <w:num w:numId="12">
    <w:abstractNumId w:val="18"/>
  </w:num>
  <w:num w:numId="13">
    <w:abstractNumId w:val="39"/>
  </w:num>
  <w:num w:numId="14">
    <w:abstractNumId w:val="34"/>
  </w:num>
  <w:num w:numId="15">
    <w:abstractNumId w:val="37"/>
  </w:num>
  <w:num w:numId="16">
    <w:abstractNumId w:val="46"/>
  </w:num>
  <w:num w:numId="17">
    <w:abstractNumId w:val="21"/>
  </w:num>
  <w:num w:numId="18">
    <w:abstractNumId w:val="49"/>
  </w:num>
  <w:num w:numId="19">
    <w:abstractNumId w:val="17"/>
  </w:num>
  <w:num w:numId="20">
    <w:abstractNumId w:val="27"/>
  </w:num>
  <w:num w:numId="21">
    <w:abstractNumId w:val="52"/>
  </w:num>
  <w:num w:numId="22">
    <w:abstractNumId w:val="43"/>
  </w:num>
  <w:num w:numId="23">
    <w:abstractNumId w:val="15"/>
  </w:num>
  <w:num w:numId="24">
    <w:abstractNumId w:val="53"/>
  </w:num>
  <w:num w:numId="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2"/>
  </w:num>
  <w:num w:numId="27">
    <w:abstractNumId w:val="30"/>
  </w:num>
  <w:num w:numId="28">
    <w:abstractNumId w:val="13"/>
  </w:num>
  <w:num w:numId="29">
    <w:abstractNumId w:val="57"/>
  </w:num>
  <w:num w:numId="30">
    <w:abstractNumId w:val="24"/>
  </w:num>
  <w:num w:numId="31">
    <w:abstractNumId w:val="56"/>
  </w:num>
  <w:num w:numId="32">
    <w:abstractNumId w:val="32"/>
  </w:num>
  <w:num w:numId="33">
    <w:abstractNumId w:val="54"/>
  </w:num>
  <w:num w:numId="34">
    <w:abstractNumId w:val="14"/>
  </w:num>
  <w:num w:numId="35">
    <w:abstractNumId w:val="23"/>
  </w:num>
  <w:num w:numId="36">
    <w:abstractNumId w:val="44"/>
  </w:num>
  <w:num w:numId="37">
    <w:abstractNumId w:val="19"/>
  </w:num>
  <w:num w:numId="38">
    <w:abstractNumId w:val="16"/>
  </w:num>
  <w:num w:numId="39">
    <w:abstractNumId w:val="22"/>
  </w:num>
  <w:num w:numId="40">
    <w:abstractNumId w:val="8"/>
  </w:num>
  <w:num w:numId="4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3"/>
  </w:num>
  <w:num w:numId="44">
    <w:abstractNumId w:val="5"/>
  </w:num>
  <w:num w:numId="45">
    <w:abstractNumId w:val="1"/>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7">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9">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50">
    <w:abstractNumId w:val="7"/>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3">
    <w:abstractNumId w:val="35"/>
  </w:num>
  <w:num w:numId="54">
    <w:abstractNumId w:val="9"/>
  </w:num>
  <w:num w:numId="5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6">
    <w:abstractNumId w:val="48"/>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5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8">
    <w:abstractNumId w:val="48"/>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59">
    <w:abstractNumId w:val="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6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2">
    <w:abstractNumId w:val="4"/>
  </w:num>
  <w:num w:numId="63">
    <w:abstractNumId w:val="51"/>
  </w:num>
  <w:num w:numId="6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5">
    <w:abstractNumId w:val="4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7">
    <w:abstractNumId w:val="4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8">
    <w:abstractNumId w:val="5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6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1">
    <w:abstractNumId w:val="28"/>
  </w:num>
  <w:num w:numId="7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attachedTemplate r:id="rId1"/>
  <w:revisionView w:insDel="0" w:formatting="0"/>
  <w:trackRevisions/>
  <w:defaultTabStop w:val="720"/>
  <w:hyphenationZone w:val="425"/>
  <w:characterSpacingControl w:val="doNotCompress"/>
  <w:compat>
    <w:compatSetting w:name="compatibilityMode" w:uri="http://schemas.microsoft.com/office/word" w:val="14"/>
  </w:compat>
  <w:rsids>
    <w:rsidRoot w:val="002E607A"/>
    <w:rsid w:val="00005146"/>
    <w:rsid w:val="00014E9E"/>
    <w:rsid w:val="00021980"/>
    <w:rsid w:val="00033533"/>
    <w:rsid w:val="00036118"/>
    <w:rsid w:val="00052F59"/>
    <w:rsid w:val="00055007"/>
    <w:rsid w:val="00090ECD"/>
    <w:rsid w:val="0009791E"/>
    <w:rsid w:val="000B5B71"/>
    <w:rsid w:val="000B6C0F"/>
    <w:rsid w:val="000D41DF"/>
    <w:rsid w:val="000E34CB"/>
    <w:rsid w:val="001462DB"/>
    <w:rsid w:val="001824AA"/>
    <w:rsid w:val="001B082E"/>
    <w:rsid w:val="001D15AB"/>
    <w:rsid w:val="00222371"/>
    <w:rsid w:val="002237E9"/>
    <w:rsid w:val="0022491B"/>
    <w:rsid w:val="00247CCE"/>
    <w:rsid w:val="002528A4"/>
    <w:rsid w:val="00276084"/>
    <w:rsid w:val="00296826"/>
    <w:rsid w:val="002A5DB1"/>
    <w:rsid w:val="002C31AC"/>
    <w:rsid w:val="002E523E"/>
    <w:rsid w:val="002E607A"/>
    <w:rsid w:val="003058B4"/>
    <w:rsid w:val="00307F3A"/>
    <w:rsid w:val="00321F9A"/>
    <w:rsid w:val="00332FD6"/>
    <w:rsid w:val="003502C8"/>
    <w:rsid w:val="003506E1"/>
    <w:rsid w:val="003A2BE7"/>
    <w:rsid w:val="003A3AFC"/>
    <w:rsid w:val="003C2D99"/>
    <w:rsid w:val="003E45CD"/>
    <w:rsid w:val="003F6B0B"/>
    <w:rsid w:val="00423350"/>
    <w:rsid w:val="00432D6D"/>
    <w:rsid w:val="00460CD0"/>
    <w:rsid w:val="00464CE5"/>
    <w:rsid w:val="0049006C"/>
    <w:rsid w:val="004A6DF4"/>
    <w:rsid w:val="004D03E3"/>
    <w:rsid w:val="00503B2B"/>
    <w:rsid w:val="005136E6"/>
    <w:rsid w:val="00533A83"/>
    <w:rsid w:val="00563D74"/>
    <w:rsid w:val="005649CE"/>
    <w:rsid w:val="005730F7"/>
    <w:rsid w:val="0057684D"/>
    <w:rsid w:val="00576898"/>
    <w:rsid w:val="00580D24"/>
    <w:rsid w:val="00581624"/>
    <w:rsid w:val="0058744B"/>
    <w:rsid w:val="0060573B"/>
    <w:rsid w:val="006361F9"/>
    <w:rsid w:val="00654892"/>
    <w:rsid w:val="00676907"/>
    <w:rsid w:val="00680CD3"/>
    <w:rsid w:val="00683B51"/>
    <w:rsid w:val="00694681"/>
    <w:rsid w:val="006A0976"/>
    <w:rsid w:val="006D3397"/>
    <w:rsid w:val="007020A2"/>
    <w:rsid w:val="00721A40"/>
    <w:rsid w:val="00722402"/>
    <w:rsid w:val="007473A0"/>
    <w:rsid w:val="0078095F"/>
    <w:rsid w:val="00793DA1"/>
    <w:rsid w:val="007A0C36"/>
    <w:rsid w:val="007C7DA0"/>
    <w:rsid w:val="007F316D"/>
    <w:rsid w:val="007F6832"/>
    <w:rsid w:val="00810E70"/>
    <w:rsid w:val="008313E9"/>
    <w:rsid w:val="00875E9A"/>
    <w:rsid w:val="008A2C10"/>
    <w:rsid w:val="008A365E"/>
    <w:rsid w:val="008A735C"/>
    <w:rsid w:val="008C2172"/>
    <w:rsid w:val="008C4B26"/>
    <w:rsid w:val="008F50D6"/>
    <w:rsid w:val="009153F5"/>
    <w:rsid w:val="00944240"/>
    <w:rsid w:val="00946005"/>
    <w:rsid w:val="00960022"/>
    <w:rsid w:val="00977D6D"/>
    <w:rsid w:val="00980F48"/>
    <w:rsid w:val="00981B3C"/>
    <w:rsid w:val="00983335"/>
    <w:rsid w:val="009836FA"/>
    <w:rsid w:val="009C06FC"/>
    <w:rsid w:val="00A11492"/>
    <w:rsid w:val="00A362F1"/>
    <w:rsid w:val="00A66496"/>
    <w:rsid w:val="00AA40AB"/>
    <w:rsid w:val="00AD5237"/>
    <w:rsid w:val="00AE0252"/>
    <w:rsid w:val="00AF04DD"/>
    <w:rsid w:val="00B00CEC"/>
    <w:rsid w:val="00B1571D"/>
    <w:rsid w:val="00B31DA2"/>
    <w:rsid w:val="00B54CFE"/>
    <w:rsid w:val="00B70E47"/>
    <w:rsid w:val="00B77960"/>
    <w:rsid w:val="00B97833"/>
    <w:rsid w:val="00BA04DB"/>
    <w:rsid w:val="00BA2A4A"/>
    <w:rsid w:val="00BA5F13"/>
    <w:rsid w:val="00BE2FDA"/>
    <w:rsid w:val="00BF45CD"/>
    <w:rsid w:val="00C07750"/>
    <w:rsid w:val="00C1467F"/>
    <w:rsid w:val="00C15C5E"/>
    <w:rsid w:val="00C37C01"/>
    <w:rsid w:val="00C42E93"/>
    <w:rsid w:val="00C5184A"/>
    <w:rsid w:val="00C62E43"/>
    <w:rsid w:val="00C7424F"/>
    <w:rsid w:val="00C91E61"/>
    <w:rsid w:val="00C94C00"/>
    <w:rsid w:val="00CB0912"/>
    <w:rsid w:val="00CB1257"/>
    <w:rsid w:val="00CB1F7D"/>
    <w:rsid w:val="00CC0C79"/>
    <w:rsid w:val="00CD3BE2"/>
    <w:rsid w:val="00CD4CC0"/>
    <w:rsid w:val="00CF1F40"/>
    <w:rsid w:val="00D01E88"/>
    <w:rsid w:val="00D05199"/>
    <w:rsid w:val="00D24C3A"/>
    <w:rsid w:val="00D3002C"/>
    <w:rsid w:val="00D4626B"/>
    <w:rsid w:val="00D72BAE"/>
    <w:rsid w:val="00DA49B8"/>
    <w:rsid w:val="00DC6B8E"/>
    <w:rsid w:val="00DD2DED"/>
    <w:rsid w:val="00E268E5"/>
    <w:rsid w:val="00E64A33"/>
    <w:rsid w:val="00EB5E03"/>
    <w:rsid w:val="00EF2A34"/>
    <w:rsid w:val="00F428A0"/>
    <w:rsid w:val="00F66189"/>
    <w:rsid w:val="00F66497"/>
    <w:rsid w:val="00F73FE3"/>
    <w:rsid w:val="00F7736B"/>
    <w:rsid w:val="00F810AF"/>
    <w:rsid w:val="00FA1E8B"/>
    <w:rsid w:val="00FC53A3"/>
    <w:rsid w:val="00FE225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8C22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pt-BR" w:eastAsia="pt-BR" w:bidi="ar-SA"/>
      </w:rPr>
    </w:rPrDefault>
    <w:pPrDefault>
      <w:pPr>
        <w:spacing w:after="200"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7F6832"/>
    <w:pPr>
      <w:spacing w:line="240" w:lineRule="auto"/>
    </w:pPr>
    <w:rPr>
      <w:rFonts w:asciiTheme="minorHAnsi" w:hAnsiTheme="minorHAnsi"/>
    </w:rPr>
  </w:style>
  <w:style w:type="paragraph" w:styleId="Ttulo1">
    <w:name w:val="heading 1"/>
    <w:basedOn w:val="Normal"/>
    <w:next w:val="Normal"/>
    <w:link w:val="Ttulo1Char"/>
    <w:uiPriority w:val="9"/>
    <w:qFormat/>
    <w:rsid w:val="007F316D"/>
    <w:pPr>
      <w:keepNext/>
      <w:keepLines/>
      <w:numPr>
        <w:numId w:val="1"/>
      </w:numPr>
      <w:spacing w:before="200"/>
      <w:ind w:hanging="360"/>
      <w:contextualSpacing/>
      <w:outlineLvl w:val="0"/>
    </w:pPr>
    <w:rPr>
      <w:b/>
      <w:color w:val="7030A0"/>
      <w:sz w:val="40"/>
      <w:szCs w:val="32"/>
    </w:rPr>
  </w:style>
  <w:style w:type="paragraph" w:styleId="Ttulo2">
    <w:name w:val="heading 2"/>
    <w:basedOn w:val="Normal"/>
    <w:next w:val="Normal"/>
    <w:link w:val="Ttulo2Char"/>
    <w:uiPriority w:val="9"/>
    <w:qFormat/>
    <w:rsid w:val="007F316D"/>
    <w:pPr>
      <w:keepNext/>
      <w:keepLines/>
      <w:numPr>
        <w:ilvl w:val="1"/>
        <w:numId w:val="1"/>
      </w:numPr>
      <w:spacing w:before="200"/>
      <w:ind w:left="405" w:firstLine="150"/>
      <w:contextualSpacing/>
      <w:outlineLvl w:val="1"/>
    </w:pPr>
    <w:rPr>
      <w:color w:val="7030A0"/>
      <w:sz w:val="32"/>
      <w:szCs w:val="26"/>
    </w:rPr>
  </w:style>
  <w:style w:type="paragraph" w:styleId="Ttulo3">
    <w:name w:val="heading 3"/>
    <w:basedOn w:val="Normal"/>
    <w:next w:val="Normal"/>
    <w:link w:val="Ttulo3Char"/>
    <w:uiPriority w:val="9"/>
    <w:qFormat/>
    <w:rsid w:val="00EB5E03"/>
    <w:pPr>
      <w:keepNext/>
      <w:keepLines/>
      <w:numPr>
        <w:ilvl w:val="2"/>
        <w:numId w:val="1"/>
      </w:numPr>
      <w:spacing w:before="160"/>
      <w:ind w:left="851" w:hanging="150"/>
      <w:contextualSpacing/>
      <w:outlineLvl w:val="2"/>
    </w:pPr>
    <w:rPr>
      <w:color w:val="7030A0"/>
      <w:sz w:val="28"/>
      <w:szCs w:val="24"/>
    </w:rPr>
  </w:style>
  <w:style w:type="paragraph" w:styleId="Ttulo4">
    <w:name w:val="heading 4"/>
    <w:basedOn w:val="Normal"/>
    <w:next w:val="Normal"/>
    <w:uiPriority w:val="9"/>
    <w:qFormat/>
    <w:pPr>
      <w:keepNext/>
      <w:keepLines/>
      <w:spacing w:before="160" w:after="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after="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after="0"/>
      <w:contextualSpacing/>
      <w:outlineLvl w:val="5"/>
    </w:pPr>
    <w:rPr>
      <w:rFonts w:ascii="Trebuchet MS" w:eastAsia="Trebuchet MS" w:hAnsi="Trebuchet MS" w:cs="Trebuchet MS"/>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rsid w:val="007F316D"/>
    <w:pPr>
      <w:keepNext/>
      <w:keepLines/>
      <w:spacing w:after="0"/>
      <w:contextualSpacing/>
    </w:pPr>
    <w:rPr>
      <w:rFonts w:ascii="Trebuchet MS" w:eastAsia="Trebuchet MS" w:hAnsi="Trebuchet MS" w:cs="Trebuchet MS"/>
      <w:sz w:val="56"/>
      <w:szCs w:val="42"/>
    </w:rPr>
  </w:style>
  <w:style w:type="paragraph" w:styleId="Subttulo">
    <w:name w:val="Subtitle"/>
    <w:basedOn w:val="Normal"/>
    <w:next w:val="Normal"/>
    <w:pPr>
      <w:keepNext/>
      <w:keepLines/>
      <w:contextualSpacing/>
      <w:jc w:val="center"/>
    </w:pPr>
    <w:rPr>
      <w:rFonts w:ascii="Trebuchet MS" w:eastAsia="Trebuchet MS" w:hAnsi="Trebuchet MS" w:cs="Trebuchet MS"/>
      <w:i/>
      <w:color w:val="666666"/>
      <w:sz w:val="18"/>
      <w:szCs w:val="18"/>
    </w:rPr>
  </w:style>
  <w:style w:type="paragraph" w:styleId="Textodecomentrio">
    <w:name w:val="annotation text"/>
    <w:basedOn w:val="Normal"/>
    <w:link w:val="TextodecomentrioChar"/>
    <w:uiPriority w:val="99"/>
    <w:semiHidden/>
    <w:unhideWhenUsed/>
    <w:rPr>
      <w:sz w:val="24"/>
      <w:szCs w:val="24"/>
    </w:rPr>
  </w:style>
  <w:style w:type="character" w:customStyle="1" w:styleId="TextodecomentrioChar">
    <w:name w:val="Texto de comentário Char"/>
    <w:basedOn w:val="Fontepargpadro"/>
    <w:link w:val="Textodecomentrio"/>
    <w:uiPriority w:val="99"/>
    <w:semiHidden/>
    <w:rPr>
      <w:sz w:val="24"/>
      <w:szCs w:val="24"/>
    </w:rPr>
  </w:style>
  <w:style w:type="character" w:styleId="Refdecomentrio">
    <w:name w:val="annotation reference"/>
    <w:basedOn w:val="Fontepargpadro"/>
    <w:uiPriority w:val="99"/>
    <w:semiHidden/>
    <w:unhideWhenUsed/>
    <w:rPr>
      <w:sz w:val="18"/>
      <w:szCs w:val="18"/>
    </w:rPr>
  </w:style>
  <w:style w:type="paragraph" w:styleId="Textodebalo">
    <w:name w:val="Balloon Text"/>
    <w:basedOn w:val="Normal"/>
    <w:link w:val="TextodebaloChar"/>
    <w:uiPriority w:val="99"/>
    <w:semiHidden/>
    <w:unhideWhenUsed/>
    <w:rsid w:val="00793DA1"/>
    <w:pPr>
      <w:spacing w:after="0"/>
    </w:pPr>
    <w:rPr>
      <w:rFonts w:ascii="Helvetica" w:hAnsi="Helvetica"/>
      <w:sz w:val="18"/>
      <w:szCs w:val="18"/>
    </w:rPr>
  </w:style>
  <w:style w:type="character" w:customStyle="1" w:styleId="TextodebaloChar">
    <w:name w:val="Texto de balão Char"/>
    <w:basedOn w:val="Fontepargpadro"/>
    <w:link w:val="Textodebalo"/>
    <w:uiPriority w:val="99"/>
    <w:semiHidden/>
    <w:rsid w:val="00793DA1"/>
    <w:rPr>
      <w:rFonts w:ascii="Helvetica" w:hAnsi="Helvetica"/>
      <w:sz w:val="18"/>
      <w:szCs w:val="18"/>
    </w:rPr>
  </w:style>
  <w:style w:type="paragraph" w:customStyle="1" w:styleId="Cabealho1">
    <w:name w:val="Cabeçalho1"/>
    <w:basedOn w:val="Ttulo1"/>
    <w:rsid w:val="007F316D"/>
    <w:rPr>
      <w:b w:val="0"/>
    </w:rPr>
  </w:style>
  <w:style w:type="paragraph" w:styleId="PargrafodaLista">
    <w:name w:val="List Paragraph"/>
    <w:basedOn w:val="Normal"/>
    <w:uiPriority w:val="34"/>
    <w:qFormat/>
    <w:rsid w:val="003A3AFC"/>
    <w:pPr>
      <w:ind w:left="720"/>
      <w:contextualSpacing/>
    </w:pPr>
  </w:style>
  <w:style w:type="character" w:styleId="Hiperlink">
    <w:name w:val="Hyperlink"/>
    <w:basedOn w:val="Fontepargpadro"/>
    <w:unhideWhenUsed/>
    <w:rsid w:val="00FA1E8B"/>
    <w:rPr>
      <w:color w:val="0563C1" w:themeColor="hyperlink"/>
      <w:u w:val="single"/>
    </w:rPr>
  </w:style>
  <w:style w:type="character" w:styleId="HiperlinkVisitado">
    <w:name w:val="FollowedHyperlink"/>
    <w:basedOn w:val="Fontepargpadro"/>
    <w:uiPriority w:val="99"/>
    <w:semiHidden/>
    <w:unhideWhenUsed/>
    <w:rsid w:val="00FA1E8B"/>
    <w:rPr>
      <w:color w:val="954F72" w:themeColor="followedHyperlink"/>
      <w:u w:val="single"/>
    </w:rPr>
  </w:style>
  <w:style w:type="paragraph" w:styleId="Pr-formataoHTML">
    <w:name w:val="HTML Preformatted"/>
    <w:basedOn w:val="Normal"/>
    <w:link w:val="Pr-formataoHTMLChar"/>
    <w:uiPriority w:val="99"/>
    <w:semiHidden/>
    <w:unhideWhenUsed/>
    <w:rsid w:val="00FA1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color w:val="auto"/>
      <w:sz w:val="20"/>
      <w:szCs w:val="20"/>
    </w:rPr>
  </w:style>
  <w:style w:type="character" w:customStyle="1" w:styleId="Pr-formataoHTMLChar">
    <w:name w:val="Pré-formatação HTML Char"/>
    <w:basedOn w:val="Fontepargpadro"/>
    <w:link w:val="Pr-formataoHTML"/>
    <w:uiPriority w:val="99"/>
    <w:semiHidden/>
    <w:rsid w:val="00FA1E8B"/>
    <w:rPr>
      <w:rFonts w:ascii="Courier New" w:hAnsi="Courier New" w:cs="Courier New"/>
      <w:color w:val="auto"/>
      <w:sz w:val="20"/>
      <w:szCs w:val="20"/>
    </w:rPr>
  </w:style>
  <w:style w:type="paragraph" w:styleId="Citao">
    <w:name w:val="Quote"/>
    <w:basedOn w:val="Normal"/>
    <w:next w:val="Normal"/>
    <w:link w:val="CitaoChar"/>
    <w:uiPriority w:val="29"/>
    <w:qFormat/>
    <w:rsid w:val="00460CD0"/>
    <w:pPr>
      <w:spacing w:before="200" w:after="160"/>
      <w:ind w:left="864" w:right="864"/>
      <w:jc w:val="center"/>
    </w:pPr>
    <w:rPr>
      <w:i/>
      <w:iCs/>
      <w:color w:val="404040" w:themeColor="text1" w:themeTint="BF"/>
    </w:rPr>
  </w:style>
  <w:style w:type="character" w:customStyle="1" w:styleId="CitaoChar">
    <w:name w:val="Citação Char"/>
    <w:basedOn w:val="Fontepargpadro"/>
    <w:link w:val="Citao"/>
    <w:uiPriority w:val="29"/>
    <w:rsid w:val="00460CD0"/>
    <w:rPr>
      <w:rFonts w:asciiTheme="minorHAnsi" w:hAnsiTheme="minorHAnsi"/>
      <w:i/>
      <w:iCs/>
      <w:color w:val="404040" w:themeColor="text1" w:themeTint="BF"/>
    </w:rPr>
  </w:style>
  <w:style w:type="character" w:customStyle="1" w:styleId="Ttulo1Char">
    <w:name w:val="Título 1 Char"/>
    <w:basedOn w:val="Fontepargpadro"/>
    <w:link w:val="Ttulo1"/>
    <w:uiPriority w:val="9"/>
    <w:rsid w:val="008313E9"/>
    <w:rPr>
      <w:rFonts w:asciiTheme="minorHAnsi" w:hAnsiTheme="minorHAnsi"/>
      <w:b/>
      <w:color w:val="7030A0"/>
      <w:sz w:val="40"/>
      <w:szCs w:val="32"/>
    </w:rPr>
  </w:style>
  <w:style w:type="character" w:customStyle="1" w:styleId="Ttulo2Char">
    <w:name w:val="Título 2 Char"/>
    <w:basedOn w:val="Fontepargpadro"/>
    <w:link w:val="Ttulo2"/>
    <w:uiPriority w:val="9"/>
    <w:rsid w:val="008313E9"/>
    <w:rPr>
      <w:rFonts w:asciiTheme="minorHAnsi" w:hAnsiTheme="minorHAnsi"/>
      <w:color w:val="7030A0"/>
      <w:sz w:val="32"/>
      <w:szCs w:val="26"/>
    </w:rPr>
  </w:style>
  <w:style w:type="character" w:customStyle="1" w:styleId="Ttulo3Char">
    <w:name w:val="Título 3 Char"/>
    <w:basedOn w:val="Fontepargpadro"/>
    <w:link w:val="Ttulo3"/>
    <w:uiPriority w:val="9"/>
    <w:rsid w:val="008313E9"/>
    <w:rPr>
      <w:rFonts w:asciiTheme="minorHAnsi" w:hAnsiTheme="minorHAnsi"/>
      <w:color w:val="7030A0"/>
      <w:sz w:val="28"/>
      <w:szCs w:val="24"/>
    </w:rPr>
  </w:style>
  <w:style w:type="paragraph" w:styleId="NormalWeb">
    <w:name w:val="Normal (Web)"/>
    <w:basedOn w:val="Normal"/>
    <w:uiPriority w:val="99"/>
    <w:unhideWhenUsed/>
    <w:rsid w:val="008313E9"/>
    <w:pPr>
      <w:spacing w:before="100" w:beforeAutospacing="1" w:after="100" w:afterAutospacing="1"/>
      <w:jc w:val="left"/>
    </w:pPr>
    <w:rPr>
      <w:rFonts w:ascii="Times New Roman" w:hAnsi="Times New Roman" w:cs="Times New Roman"/>
      <w:color w:val="auto"/>
      <w:sz w:val="24"/>
      <w:szCs w:val="24"/>
    </w:rPr>
  </w:style>
  <w:style w:type="paragraph" w:customStyle="1" w:styleId="Dica">
    <w:name w:val="Dica"/>
    <w:basedOn w:val="Normal"/>
    <w:rsid w:val="008F50D6"/>
    <w:pPr>
      <w:ind w:left="567"/>
    </w:pPr>
    <w:rPr>
      <w:b/>
      <w:color w:val="7030A0"/>
    </w:rPr>
  </w:style>
  <w:style w:type="paragraph" w:styleId="Assuntodocomentrio">
    <w:name w:val="annotation subject"/>
    <w:basedOn w:val="Textodecomentrio"/>
    <w:next w:val="Textodecomentrio"/>
    <w:link w:val="AssuntodocomentrioChar"/>
    <w:uiPriority w:val="99"/>
    <w:semiHidden/>
    <w:unhideWhenUsed/>
    <w:rsid w:val="00722402"/>
    <w:rPr>
      <w:b/>
      <w:bCs/>
      <w:sz w:val="20"/>
      <w:szCs w:val="20"/>
    </w:rPr>
  </w:style>
  <w:style w:type="character" w:customStyle="1" w:styleId="AssuntodocomentrioChar">
    <w:name w:val="Assunto do comentário Char"/>
    <w:basedOn w:val="TextodecomentrioChar"/>
    <w:link w:val="Assuntodocomentrio"/>
    <w:uiPriority w:val="99"/>
    <w:semiHidden/>
    <w:rsid w:val="00722402"/>
    <w:rPr>
      <w:rFonts w:asciiTheme="minorHAnsi" w:hAnsiTheme="minorHAnsi"/>
      <w:b/>
      <w:bCs/>
      <w:sz w:val="20"/>
      <w:szCs w:val="20"/>
    </w:rPr>
  </w:style>
  <w:style w:type="paragraph" w:styleId="Corpodetexto">
    <w:name w:val="Body Text"/>
    <w:basedOn w:val="Normal"/>
    <w:link w:val="CorpodetextoChar"/>
    <w:qFormat/>
    <w:rsid w:val="002E607A"/>
    <w:pPr>
      <w:spacing w:before="180" w:after="180"/>
      <w:jc w:val="left"/>
    </w:pPr>
    <w:rPr>
      <w:rFonts w:eastAsiaTheme="minorHAnsi" w:cstheme="minorBidi"/>
      <w:color w:val="auto"/>
      <w:sz w:val="24"/>
      <w:szCs w:val="24"/>
      <w:lang w:val="en-US" w:eastAsia="en-US"/>
    </w:rPr>
  </w:style>
  <w:style w:type="character" w:customStyle="1" w:styleId="CorpodetextoChar">
    <w:name w:val="Corpo de texto Char"/>
    <w:basedOn w:val="Fontepargpadro"/>
    <w:link w:val="Corpodetexto"/>
    <w:rsid w:val="002E607A"/>
    <w:rPr>
      <w:rFonts w:asciiTheme="minorHAnsi" w:eastAsiaTheme="minorHAnsi" w:hAnsiTheme="minorHAnsi" w:cstheme="minorBidi"/>
      <w:color w:val="auto"/>
      <w:sz w:val="24"/>
      <w:szCs w:val="24"/>
      <w:lang w:val="en-US" w:eastAsia="en-US"/>
    </w:rPr>
  </w:style>
  <w:style w:type="paragraph" w:customStyle="1" w:styleId="FirstParagraph">
    <w:name w:val="First Paragraph"/>
    <w:basedOn w:val="Corpodetexto"/>
    <w:next w:val="Corpodetexto"/>
    <w:qFormat/>
    <w:rsid w:val="0049006C"/>
    <w:pPr>
      <w:jc w:val="both"/>
      <w:pPrChange w:id="0" w:author="Willian" w:date="2017-03-08T00:23:00Z">
        <w:pPr>
          <w:spacing w:before="180" w:after="180"/>
        </w:pPr>
      </w:pPrChange>
    </w:pPr>
    <w:rPr>
      <w:sz w:val="22"/>
      <w:rPrChange w:id="0" w:author="Willian" w:date="2017-03-08T00:23:00Z">
        <w:rPr>
          <w:rFonts w:asciiTheme="minorHAnsi" w:eastAsiaTheme="minorHAnsi" w:hAnsiTheme="minorHAnsi" w:cstheme="minorBidi"/>
          <w:sz w:val="24"/>
          <w:szCs w:val="24"/>
          <w:lang w:val="en-US" w:eastAsia="en-US" w:bidi="ar-SA"/>
        </w:rPr>
      </w:rPrChange>
    </w:rPr>
  </w:style>
  <w:style w:type="paragraph" w:customStyle="1" w:styleId="Compact">
    <w:name w:val="Compact"/>
    <w:basedOn w:val="Corpodetexto"/>
    <w:qFormat/>
    <w:rsid w:val="002E607A"/>
    <w:pPr>
      <w:spacing w:before="36" w:after="36"/>
    </w:pPr>
  </w:style>
  <w:style w:type="paragraph" w:customStyle="1" w:styleId="ImageCaption">
    <w:name w:val="Image Caption"/>
    <w:basedOn w:val="Legenda"/>
    <w:rsid w:val="0049006C"/>
    <w:pPr>
      <w:spacing w:after="120"/>
      <w:jc w:val="center"/>
      <w:pPrChange w:id="1" w:author="Willian" w:date="2017-03-08T00:23:00Z">
        <w:pPr>
          <w:spacing w:after="120"/>
        </w:pPr>
      </w:pPrChange>
    </w:pPr>
    <w:rPr>
      <w:rFonts w:eastAsiaTheme="minorHAnsi" w:cstheme="minorBidi"/>
      <w:iCs w:val="0"/>
      <w:color w:val="auto"/>
      <w:sz w:val="24"/>
      <w:szCs w:val="24"/>
      <w:lang w:val="en-US" w:eastAsia="en-US"/>
      <w:rPrChange w:id="1" w:author="Willian" w:date="2017-03-08T00:23:00Z">
        <w:rPr>
          <w:rFonts w:asciiTheme="minorHAnsi" w:eastAsiaTheme="minorHAnsi" w:hAnsiTheme="minorHAnsi" w:cstheme="minorBidi"/>
          <w:i/>
          <w:sz w:val="24"/>
          <w:szCs w:val="24"/>
          <w:lang w:val="en-US" w:eastAsia="en-US" w:bidi="ar-SA"/>
        </w:rPr>
      </w:rPrChange>
    </w:rPr>
  </w:style>
  <w:style w:type="paragraph" w:customStyle="1" w:styleId="FigurewithCaption">
    <w:name w:val="Figure with Caption"/>
    <w:basedOn w:val="Normal"/>
    <w:rsid w:val="002E607A"/>
    <w:pPr>
      <w:keepNext/>
      <w:jc w:val="left"/>
    </w:pPr>
    <w:rPr>
      <w:rFonts w:eastAsiaTheme="minorHAnsi" w:cstheme="minorBidi"/>
      <w:color w:val="auto"/>
      <w:sz w:val="24"/>
      <w:szCs w:val="24"/>
      <w:lang w:val="en-US" w:eastAsia="en-US"/>
    </w:rPr>
  </w:style>
  <w:style w:type="paragraph" w:styleId="Legenda">
    <w:name w:val="caption"/>
    <w:basedOn w:val="Normal"/>
    <w:next w:val="Normal"/>
    <w:uiPriority w:val="35"/>
    <w:semiHidden/>
    <w:unhideWhenUsed/>
    <w:qFormat/>
    <w:rsid w:val="002E607A"/>
    <w:rPr>
      <w:i/>
      <w:iCs/>
      <w:color w:val="44546A" w:themeColor="text2"/>
      <w:sz w:val="18"/>
      <w:szCs w:val="18"/>
    </w:rPr>
  </w:style>
  <w:style w:type="character" w:customStyle="1" w:styleId="VerbatimChar">
    <w:name w:val="Verbatim Char"/>
    <w:basedOn w:val="Fontepargpadro"/>
    <w:link w:val="SourceCode"/>
    <w:rsid w:val="00721A40"/>
    <w:rPr>
      <w:rFonts w:ascii="Consolas" w:hAnsi="Consolas"/>
    </w:rPr>
  </w:style>
  <w:style w:type="paragraph" w:customStyle="1" w:styleId="SourceCode">
    <w:name w:val="Source Code"/>
    <w:basedOn w:val="Normal"/>
    <w:link w:val="VerbatimChar"/>
    <w:rsid w:val="00721A40"/>
    <w:pPr>
      <w:wordWrap w:val="0"/>
      <w:jc w:val="left"/>
    </w:pPr>
    <w:rPr>
      <w:rFonts w:ascii="Consolas" w:hAnsi="Consolas"/>
    </w:rPr>
  </w:style>
  <w:style w:type="character" w:customStyle="1" w:styleId="DecValTok">
    <w:name w:val="DecValTok"/>
    <w:basedOn w:val="VerbatimChar"/>
    <w:rsid w:val="00721A40"/>
    <w:rPr>
      <w:rFonts w:ascii="Consolas" w:hAnsi="Consolas"/>
      <w:color w:val="0000FF"/>
    </w:rPr>
  </w:style>
  <w:style w:type="character" w:customStyle="1" w:styleId="StringTok">
    <w:name w:val="StringTok"/>
    <w:basedOn w:val="VerbatimChar"/>
    <w:rsid w:val="00721A40"/>
    <w:rPr>
      <w:rFonts w:ascii="Consolas" w:hAnsi="Consolas"/>
      <w:color w:val="DD0000"/>
    </w:rPr>
  </w:style>
  <w:style w:type="character" w:customStyle="1" w:styleId="OperatorTok">
    <w:name w:val="OperatorTok"/>
    <w:basedOn w:val="VerbatimChar"/>
    <w:rsid w:val="00721A40"/>
    <w:rPr>
      <w:rFonts w:ascii="Consolas" w:hAnsi="Consolas"/>
    </w:rPr>
  </w:style>
  <w:style w:type="character" w:customStyle="1" w:styleId="NormalTok">
    <w:name w:val="NormalTok"/>
    <w:basedOn w:val="VerbatimChar"/>
    <w:rsid w:val="00721A40"/>
    <w:rPr>
      <w:rFonts w:ascii="Consolas" w:hAnsi="Consolas"/>
    </w:rPr>
  </w:style>
  <w:style w:type="character" w:customStyle="1" w:styleId="KeywordTok">
    <w:name w:val="KeywordTok"/>
    <w:basedOn w:val="VerbatimChar"/>
    <w:rsid w:val="0049006C"/>
    <w:rPr>
      <w:rFonts w:ascii="Consolas" w:hAnsi="Consolas"/>
      <w:b/>
      <w:sz w:val="22"/>
    </w:rPr>
  </w:style>
  <w:style w:type="character" w:customStyle="1" w:styleId="DataTypeTok">
    <w:name w:val="DataTypeTok"/>
    <w:basedOn w:val="VerbatimChar"/>
    <w:rsid w:val="0049006C"/>
    <w:rPr>
      <w:rFonts w:ascii="Consolas" w:hAnsi="Consolas"/>
      <w:color w:val="800000"/>
      <w:sz w:val="22"/>
    </w:rPr>
  </w:style>
  <w:style w:type="character" w:customStyle="1" w:styleId="CommentTok">
    <w:name w:val="CommentTok"/>
    <w:basedOn w:val="VerbatimChar"/>
    <w:rsid w:val="0049006C"/>
    <w:rPr>
      <w:rFonts w:ascii="Consolas" w:hAnsi="Consolas"/>
      <w:i/>
      <w:color w:val="808080"/>
      <w:sz w:val="22"/>
    </w:rPr>
  </w:style>
  <w:style w:type="character" w:customStyle="1" w:styleId="VariableTok">
    <w:name w:val="VariableTok"/>
    <w:basedOn w:val="VerbatimChar"/>
    <w:rsid w:val="0049006C"/>
    <w:rPr>
      <w:rFonts w:ascii="Consolas" w:hAnsi="Consolas"/>
      <w:sz w:val="22"/>
    </w:rPr>
  </w:style>
  <w:style w:type="character" w:customStyle="1" w:styleId="AttributeTok">
    <w:name w:val="AttributeTok"/>
    <w:basedOn w:val="VerbatimChar"/>
    <w:rsid w:val="0049006C"/>
    <w:rPr>
      <w:rFonts w:ascii="Consolas" w:hAnsi="Consolas"/>
      <w:sz w:val="22"/>
    </w:rPr>
  </w:style>
  <w:style w:type="paragraph" w:customStyle="1" w:styleId="Figure">
    <w:name w:val="Figure"/>
    <w:basedOn w:val="Normal"/>
    <w:rsid w:val="00810E70"/>
    <w:pPr>
      <w:jc w:val="left"/>
    </w:pPr>
    <w:rPr>
      <w:rFonts w:eastAsiaTheme="minorHAnsi" w:cstheme="minorBidi"/>
      <w:color w:val="auto"/>
      <w:sz w:val="24"/>
      <w:szCs w:val="24"/>
      <w:lang w:val="en-US" w:eastAsia="en-US"/>
    </w:rPr>
  </w:style>
  <w:style w:type="paragraph" w:styleId="Textoembloco">
    <w:name w:val="Block Text"/>
    <w:basedOn w:val="Corpodetexto"/>
    <w:next w:val="Corpodetexto"/>
    <w:uiPriority w:val="9"/>
    <w:unhideWhenUsed/>
    <w:qFormat/>
    <w:rsid w:val="0057684D"/>
    <w:pPr>
      <w:spacing w:before="100" w:after="100"/>
    </w:pPr>
    <w:rPr>
      <w:rFonts w:asciiTheme="majorHAnsi" w:eastAsiaTheme="majorEastAsia" w:hAnsiTheme="majorHAnsi" w:cstheme="majorBidi"/>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852279">
      <w:bodyDiv w:val="1"/>
      <w:marLeft w:val="0"/>
      <w:marRight w:val="0"/>
      <w:marTop w:val="0"/>
      <w:marBottom w:val="0"/>
      <w:divBdr>
        <w:top w:val="none" w:sz="0" w:space="0" w:color="auto"/>
        <w:left w:val="none" w:sz="0" w:space="0" w:color="auto"/>
        <w:bottom w:val="none" w:sz="0" w:space="0" w:color="auto"/>
        <w:right w:val="none" w:sz="0" w:space="0" w:color="auto"/>
      </w:divBdr>
      <w:divsChild>
        <w:div w:id="725765455">
          <w:marLeft w:val="0"/>
          <w:marRight w:val="0"/>
          <w:marTop w:val="0"/>
          <w:marBottom w:val="200"/>
          <w:divBdr>
            <w:top w:val="none" w:sz="0" w:space="0" w:color="auto"/>
            <w:left w:val="none" w:sz="0" w:space="0" w:color="auto"/>
            <w:bottom w:val="none" w:sz="0" w:space="0" w:color="auto"/>
            <w:right w:val="none" w:sz="0" w:space="0" w:color="auto"/>
          </w:divBdr>
        </w:div>
        <w:div w:id="1626931290">
          <w:marLeft w:val="540"/>
          <w:marRight w:val="0"/>
          <w:marTop w:val="0"/>
          <w:marBottom w:val="200"/>
          <w:divBdr>
            <w:top w:val="none" w:sz="0" w:space="0" w:color="auto"/>
            <w:left w:val="none" w:sz="0" w:space="0" w:color="auto"/>
            <w:bottom w:val="none" w:sz="0" w:space="0" w:color="auto"/>
            <w:right w:val="none" w:sz="0" w:space="0" w:color="auto"/>
          </w:divBdr>
        </w:div>
        <w:div w:id="1532185050">
          <w:marLeft w:val="540"/>
          <w:marRight w:val="0"/>
          <w:marTop w:val="0"/>
          <w:marBottom w:val="200"/>
          <w:divBdr>
            <w:top w:val="none" w:sz="0" w:space="0" w:color="auto"/>
            <w:left w:val="none" w:sz="0" w:space="0" w:color="auto"/>
            <w:bottom w:val="none" w:sz="0" w:space="0" w:color="auto"/>
            <w:right w:val="none" w:sz="0" w:space="0" w:color="auto"/>
          </w:divBdr>
        </w:div>
        <w:div w:id="1416899501">
          <w:marLeft w:val="0"/>
          <w:marRight w:val="0"/>
          <w:marTop w:val="0"/>
          <w:marBottom w:val="200"/>
          <w:divBdr>
            <w:top w:val="none" w:sz="0" w:space="0" w:color="auto"/>
            <w:left w:val="none" w:sz="0" w:space="0" w:color="auto"/>
            <w:bottom w:val="none" w:sz="0" w:space="0" w:color="auto"/>
            <w:right w:val="none" w:sz="0" w:space="0" w:color="auto"/>
          </w:divBdr>
        </w:div>
        <w:div w:id="1736469311">
          <w:marLeft w:val="0"/>
          <w:marRight w:val="0"/>
          <w:marTop w:val="0"/>
          <w:marBottom w:val="200"/>
          <w:divBdr>
            <w:top w:val="none" w:sz="0" w:space="0" w:color="auto"/>
            <w:left w:val="none" w:sz="0" w:space="0" w:color="auto"/>
            <w:bottom w:val="none" w:sz="0" w:space="0" w:color="auto"/>
            <w:right w:val="none" w:sz="0" w:space="0" w:color="auto"/>
          </w:divBdr>
        </w:div>
        <w:div w:id="369571548">
          <w:marLeft w:val="0"/>
          <w:marRight w:val="0"/>
          <w:marTop w:val="0"/>
          <w:marBottom w:val="220"/>
          <w:divBdr>
            <w:top w:val="none" w:sz="0" w:space="0" w:color="auto"/>
            <w:left w:val="none" w:sz="0" w:space="0" w:color="auto"/>
            <w:bottom w:val="none" w:sz="0" w:space="0" w:color="auto"/>
            <w:right w:val="none" w:sz="0" w:space="0" w:color="auto"/>
          </w:divBdr>
        </w:div>
        <w:div w:id="1793397265">
          <w:marLeft w:val="0"/>
          <w:marRight w:val="0"/>
          <w:marTop w:val="0"/>
          <w:marBottom w:val="200"/>
          <w:divBdr>
            <w:top w:val="none" w:sz="0" w:space="0" w:color="auto"/>
            <w:left w:val="none" w:sz="0" w:space="0" w:color="auto"/>
            <w:bottom w:val="none" w:sz="0" w:space="0" w:color="auto"/>
            <w:right w:val="none" w:sz="0" w:space="0" w:color="auto"/>
          </w:divBdr>
        </w:div>
        <w:div w:id="396322820">
          <w:marLeft w:val="0"/>
          <w:marRight w:val="0"/>
          <w:marTop w:val="0"/>
          <w:marBottom w:val="200"/>
          <w:divBdr>
            <w:top w:val="none" w:sz="0" w:space="0" w:color="auto"/>
            <w:left w:val="none" w:sz="0" w:space="0" w:color="auto"/>
            <w:bottom w:val="none" w:sz="0" w:space="0" w:color="auto"/>
            <w:right w:val="none" w:sz="0" w:space="0" w:color="auto"/>
          </w:divBdr>
        </w:div>
        <w:div w:id="39983823">
          <w:marLeft w:val="0"/>
          <w:marRight w:val="0"/>
          <w:marTop w:val="0"/>
          <w:marBottom w:val="200"/>
          <w:divBdr>
            <w:top w:val="none" w:sz="0" w:space="0" w:color="auto"/>
            <w:left w:val="none" w:sz="0" w:space="0" w:color="auto"/>
            <w:bottom w:val="none" w:sz="0" w:space="0" w:color="auto"/>
            <w:right w:val="none" w:sz="0" w:space="0" w:color="auto"/>
          </w:divBdr>
        </w:div>
      </w:divsChild>
    </w:div>
    <w:div w:id="246111982">
      <w:bodyDiv w:val="1"/>
      <w:marLeft w:val="0"/>
      <w:marRight w:val="0"/>
      <w:marTop w:val="0"/>
      <w:marBottom w:val="0"/>
      <w:divBdr>
        <w:top w:val="none" w:sz="0" w:space="0" w:color="auto"/>
        <w:left w:val="none" w:sz="0" w:space="0" w:color="auto"/>
        <w:bottom w:val="none" w:sz="0" w:space="0" w:color="auto"/>
        <w:right w:val="none" w:sz="0" w:space="0" w:color="auto"/>
      </w:divBdr>
      <w:divsChild>
        <w:div w:id="1954046454">
          <w:marLeft w:val="0"/>
          <w:marRight w:val="0"/>
          <w:marTop w:val="0"/>
          <w:marBottom w:val="200"/>
          <w:divBdr>
            <w:top w:val="none" w:sz="0" w:space="0" w:color="auto"/>
            <w:left w:val="none" w:sz="0" w:space="0" w:color="auto"/>
            <w:bottom w:val="none" w:sz="0" w:space="0" w:color="auto"/>
            <w:right w:val="none" w:sz="0" w:space="0" w:color="auto"/>
          </w:divBdr>
        </w:div>
        <w:div w:id="954948807">
          <w:marLeft w:val="0"/>
          <w:marRight w:val="0"/>
          <w:marTop w:val="0"/>
          <w:marBottom w:val="200"/>
          <w:divBdr>
            <w:top w:val="none" w:sz="0" w:space="0" w:color="auto"/>
            <w:left w:val="none" w:sz="0" w:space="0" w:color="auto"/>
            <w:bottom w:val="none" w:sz="0" w:space="0" w:color="auto"/>
            <w:right w:val="none" w:sz="0" w:space="0" w:color="auto"/>
          </w:divBdr>
        </w:div>
        <w:div w:id="1727681142">
          <w:marLeft w:val="0"/>
          <w:marRight w:val="0"/>
          <w:marTop w:val="0"/>
          <w:marBottom w:val="200"/>
          <w:divBdr>
            <w:top w:val="none" w:sz="0" w:space="0" w:color="auto"/>
            <w:left w:val="none" w:sz="0" w:space="0" w:color="auto"/>
            <w:bottom w:val="none" w:sz="0" w:space="0" w:color="auto"/>
            <w:right w:val="none" w:sz="0" w:space="0" w:color="auto"/>
          </w:divBdr>
        </w:div>
      </w:divsChild>
    </w:div>
    <w:div w:id="327708603">
      <w:bodyDiv w:val="1"/>
      <w:marLeft w:val="0"/>
      <w:marRight w:val="0"/>
      <w:marTop w:val="0"/>
      <w:marBottom w:val="0"/>
      <w:divBdr>
        <w:top w:val="none" w:sz="0" w:space="0" w:color="auto"/>
        <w:left w:val="none" w:sz="0" w:space="0" w:color="auto"/>
        <w:bottom w:val="none" w:sz="0" w:space="0" w:color="auto"/>
        <w:right w:val="none" w:sz="0" w:space="0" w:color="auto"/>
      </w:divBdr>
      <w:divsChild>
        <w:div w:id="954212642">
          <w:marLeft w:val="315"/>
          <w:marRight w:val="0"/>
          <w:marTop w:val="0"/>
          <w:marBottom w:val="0"/>
          <w:divBdr>
            <w:top w:val="none" w:sz="0" w:space="0" w:color="auto"/>
            <w:left w:val="none" w:sz="0" w:space="0" w:color="auto"/>
            <w:bottom w:val="none" w:sz="0" w:space="0" w:color="auto"/>
            <w:right w:val="none" w:sz="0" w:space="0" w:color="auto"/>
          </w:divBdr>
          <w:divsChild>
            <w:div w:id="153645185">
              <w:marLeft w:val="195"/>
              <w:marRight w:val="0"/>
              <w:marTop w:val="150"/>
              <w:marBottom w:val="315"/>
              <w:divBdr>
                <w:top w:val="none" w:sz="0" w:space="3" w:color="auto"/>
                <w:left w:val="single" w:sz="36" w:space="8" w:color="CDE9F4"/>
                <w:bottom w:val="none" w:sz="0" w:space="2" w:color="auto"/>
                <w:right w:val="none" w:sz="0" w:space="0" w:color="auto"/>
              </w:divBdr>
            </w:div>
          </w:divsChild>
        </w:div>
        <w:div w:id="465513979">
          <w:marLeft w:val="0"/>
          <w:marRight w:val="0"/>
          <w:marTop w:val="450"/>
          <w:marBottom w:val="525"/>
          <w:divBdr>
            <w:top w:val="none" w:sz="0" w:space="11" w:color="auto"/>
            <w:left w:val="single" w:sz="36" w:space="11" w:color="0088CC"/>
            <w:bottom w:val="none" w:sz="0" w:space="5" w:color="auto"/>
            <w:right w:val="none" w:sz="0" w:space="11" w:color="auto"/>
          </w:divBdr>
        </w:div>
        <w:div w:id="1930194526">
          <w:marLeft w:val="315"/>
          <w:marRight w:val="0"/>
          <w:marTop w:val="0"/>
          <w:marBottom w:val="0"/>
          <w:divBdr>
            <w:top w:val="none" w:sz="0" w:space="0" w:color="auto"/>
            <w:left w:val="none" w:sz="0" w:space="0" w:color="auto"/>
            <w:bottom w:val="none" w:sz="0" w:space="0" w:color="auto"/>
            <w:right w:val="none" w:sz="0" w:space="0" w:color="auto"/>
          </w:divBdr>
          <w:divsChild>
            <w:div w:id="1303459610">
              <w:marLeft w:val="195"/>
              <w:marRight w:val="0"/>
              <w:marTop w:val="150"/>
              <w:marBottom w:val="315"/>
              <w:divBdr>
                <w:top w:val="none" w:sz="0" w:space="3" w:color="auto"/>
                <w:left w:val="single" w:sz="36" w:space="8" w:color="CDE9F4"/>
                <w:bottom w:val="none" w:sz="0" w:space="2" w:color="auto"/>
                <w:right w:val="none" w:sz="0" w:space="0" w:color="auto"/>
              </w:divBdr>
            </w:div>
          </w:divsChild>
        </w:div>
        <w:div w:id="943612250">
          <w:marLeft w:val="315"/>
          <w:marRight w:val="0"/>
          <w:marTop w:val="0"/>
          <w:marBottom w:val="0"/>
          <w:divBdr>
            <w:top w:val="none" w:sz="0" w:space="0" w:color="auto"/>
            <w:left w:val="none" w:sz="0" w:space="0" w:color="auto"/>
            <w:bottom w:val="none" w:sz="0" w:space="0" w:color="auto"/>
            <w:right w:val="none" w:sz="0" w:space="0" w:color="auto"/>
          </w:divBdr>
          <w:divsChild>
            <w:div w:id="849569153">
              <w:marLeft w:val="195"/>
              <w:marRight w:val="0"/>
              <w:marTop w:val="150"/>
              <w:marBottom w:val="315"/>
              <w:divBdr>
                <w:top w:val="none" w:sz="0" w:space="3" w:color="auto"/>
                <w:left w:val="single" w:sz="36" w:space="8" w:color="CDE9F4"/>
                <w:bottom w:val="none" w:sz="0" w:space="2" w:color="auto"/>
                <w:right w:val="none" w:sz="0" w:space="0" w:color="auto"/>
              </w:divBdr>
            </w:div>
          </w:divsChild>
        </w:div>
        <w:div w:id="1020669495">
          <w:marLeft w:val="315"/>
          <w:marRight w:val="0"/>
          <w:marTop w:val="0"/>
          <w:marBottom w:val="0"/>
          <w:divBdr>
            <w:top w:val="none" w:sz="0" w:space="0" w:color="auto"/>
            <w:left w:val="none" w:sz="0" w:space="0" w:color="auto"/>
            <w:bottom w:val="none" w:sz="0" w:space="0" w:color="auto"/>
            <w:right w:val="none" w:sz="0" w:space="0" w:color="auto"/>
          </w:divBdr>
          <w:divsChild>
            <w:div w:id="1975718941">
              <w:marLeft w:val="195"/>
              <w:marRight w:val="0"/>
              <w:marTop w:val="150"/>
              <w:marBottom w:val="315"/>
              <w:divBdr>
                <w:top w:val="none" w:sz="0" w:space="3" w:color="auto"/>
                <w:left w:val="single" w:sz="36" w:space="8" w:color="CDE9F4"/>
                <w:bottom w:val="none" w:sz="0" w:space="2" w:color="auto"/>
                <w:right w:val="none" w:sz="0" w:space="0" w:color="auto"/>
              </w:divBdr>
            </w:div>
          </w:divsChild>
        </w:div>
        <w:div w:id="394820026">
          <w:marLeft w:val="0"/>
          <w:marRight w:val="0"/>
          <w:marTop w:val="450"/>
          <w:marBottom w:val="525"/>
          <w:divBdr>
            <w:top w:val="none" w:sz="0" w:space="11" w:color="auto"/>
            <w:left w:val="single" w:sz="36" w:space="11" w:color="0088CC"/>
            <w:bottom w:val="none" w:sz="0" w:space="5" w:color="auto"/>
            <w:right w:val="none" w:sz="0" w:space="11" w:color="auto"/>
          </w:divBdr>
        </w:div>
        <w:div w:id="1971855734">
          <w:marLeft w:val="315"/>
          <w:marRight w:val="0"/>
          <w:marTop w:val="0"/>
          <w:marBottom w:val="0"/>
          <w:divBdr>
            <w:top w:val="none" w:sz="0" w:space="0" w:color="auto"/>
            <w:left w:val="none" w:sz="0" w:space="0" w:color="auto"/>
            <w:bottom w:val="none" w:sz="0" w:space="0" w:color="auto"/>
            <w:right w:val="none" w:sz="0" w:space="0" w:color="auto"/>
          </w:divBdr>
          <w:divsChild>
            <w:div w:id="296692295">
              <w:marLeft w:val="195"/>
              <w:marRight w:val="0"/>
              <w:marTop w:val="150"/>
              <w:marBottom w:val="315"/>
              <w:divBdr>
                <w:top w:val="none" w:sz="0" w:space="3" w:color="auto"/>
                <w:left w:val="single" w:sz="36" w:space="8" w:color="CDE9F4"/>
                <w:bottom w:val="none" w:sz="0" w:space="2" w:color="auto"/>
                <w:right w:val="none" w:sz="0" w:space="0" w:color="auto"/>
              </w:divBdr>
            </w:div>
          </w:divsChild>
        </w:div>
        <w:div w:id="1621765413">
          <w:marLeft w:val="315"/>
          <w:marRight w:val="0"/>
          <w:marTop w:val="0"/>
          <w:marBottom w:val="0"/>
          <w:divBdr>
            <w:top w:val="none" w:sz="0" w:space="0" w:color="auto"/>
            <w:left w:val="none" w:sz="0" w:space="0" w:color="auto"/>
            <w:bottom w:val="none" w:sz="0" w:space="0" w:color="auto"/>
            <w:right w:val="none" w:sz="0" w:space="0" w:color="auto"/>
          </w:divBdr>
          <w:divsChild>
            <w:div w:id="1485315353">
              <w:marLeft w:val="195"/>
              <w:marRight w:val="0"/>
              <w:marTop w:val="150"/>
              <w:marBottom w:val="315"/>
              <w:divBdr>
                <w:top w:val="none" w:sz="0" w:space="3" w:color="auto"/>
                <w:left w:val="single" w:sz="36" w:space="8" w:color="CDE9F4"/>
                <w:bottom w:val="none" w:sz="0" w:space="2" w:color="auto"/>
                <w:right w:val="none" w:sz="0" w:space="0" w:color="auto"/>
              </w:divBdr>
            </w:div>
          </w:divsChild>
        </w:div>
        <w:div w:id="863444226">
          <w:marLeft w:val="315"/>
          <w:marRight w:val="0"/>
          <w:marTop w:val="0"/>
          <w:marBottom w:val="0"/>
          <w:divBdr>
            <w:top w:val="none" w:sz="0" w:space="0" w:color="auto"/>
            <w:left w:val="none" w:sz="0" w:space="0" w:color="auto"/>
            <w:bottom w:val="none" w:sz="0" w:space="0" w:color="auto"/>
            <w:right w:val="none" w:sz="0" w:space="0" w:color="auto"/>
          </w:divBdr>
          <w:divsChild>
            <w:div w:id="289946349">
              <w:marLeft w:val="195"/>
              <w:marRight w:val="0"/>
              <w:marTop w:val="150"/>
              <w:marBottom w:val="315"/>
              <w:divBdr>
                <w:top w:val="none" w:sz="0" w:space="3" w:color="auto"/>
                <w:left w:val="single" w:sz="36" w:space="8" w:color="CDE9F4"/>
                <w:bottom w:val="none" w:sz="0" w:space="2" w:color="auto"/>
                <w:right w:val="none" w:sz="0" w:space="0" w:color="auto"/>
              </w:divBdr>
            </w:div>
          </w:divsChild>
        </w:div>
        <w:div w:id="1294170878">
          <w:marLeft w:val="315"/>
          <w:marRight w:val="0"/>
          <w:marTop w:val="0"/>
          <w:marBottom w:val="0"/>
          <w:divBdr>
            <w:top w:val="none" w:sz="0" w:space="0" w:color="auto"/>
            <w:left w:val="none" w:sz="0" w:space="0" w:color="auto"/>
            <w:bottom w:val="none" w:sz="0" w:space="0" w:color="auto"/>
            <w:right w:val="none" w:sz="0" w:space="0" w:color="auto"/>
          </w:divBdr>
          <w:divsChild>
            <w:div w:id="938870299">
              <w:marLeft w:val="195"/>
              <w:marRight w:val="0"/>
              <w:marTop w:val="150"/>
              <w:marBottom w:val="315"/>
              <w:divBdr>
                <w:top w:val="none" w:sz="0" w:space="3" w:color="auto"/>
                <w:left w:val="single" w:sz="36" w:space="8" w:color="CDE9F4"/>
                <w:bottom w:val="none" w:sz="0" w:space="2" w:color="auto"/>
                <w:right w:val="none" w:sz="0" w:space="0" w:color="auto"/>
              </w:divBdr>
            </w:div>
          </w:divsChild>
        </w:div>
        <w:div w:id="2083749858">
          <w:marLeft w:val="0"/>
          <w:marRight w:val="0"/>
          <w:marTop w:val="450"/>
          <w:marBottom w:val="525"/>
          <w:divBdr>
            <w:top w:val="none" w:sz="0" w:space="11" w:color="auto"/>
            <w:left w:val="single" w:sz="36" w:space="11" w:color="0088CC"/>
            <w:bottom w:val="none" w:sz="0" w:space="5" w:color="auto"/>
            <w:right w:val="none" w:sz="0" w:space="11" w:color="auto"/>
          </w:divBdr>
        </w:div>
        <w:div w:id="339427173">
          <w:marLeft w:val="315"/>
          <w:marRight w:val="0"/>
          <w:marTop w:val="0"/>
          <w:marBottom w:val="0"/>
          <w:divBdr>
            <w:top w:val="none" w:sz="0" w:space="0" w:color="auto"/>
            <w:left w:val="none" w:sz="0" w:space="0" w:color="auto"/>
            <w:bottom w:val="none" w:sz="0" w:space="0" w:color="auto"/>
            <w:right w:val="none" w:sz="0" w:space="0" w:color="auto"/>
          </w:divBdr>
          <w:divsChild>
            <w:div w:id="1520702626">
              <w:marLeft w:val="195"/>
              <w:marRight w:val="0"/>
              <w:marTop w:val="150"/>
              <w:marBottom w:val="315"/>
              <w:divBdr>
                <w:top w:val="none" w:sz="0" w:space="3" w:color="auto"/>
                <w:left w:val="single" w:sz="36" w:space="8" w:color="CDE9F4"/>
                <w:bottom w:val="none" w:sz="0" w:space="2" w:color="auto"/>
                <w:right w:val="none" w:sz="0" w:space="0" w:color="auto"/>
              </w:divBdr>
            </w:div>
          </w:divsChild>
        </w:div>
        <w:div w:id="1008404468">
          <w:marLeft w:val="315"/>
          <w:marRight w:val="0"/>
          <w:marTop w:val="0"/>
          <w:marBottom w:val="0"/>
          <w:divBdr>
            <w:top w:val="none" w:sz="0" w:space="0" w:color="auto"/>
            <w:left w:val="none" w:sz="0" w:space="0" w:color="auto"/>
            <w:bottom w:val="none" w:sz="0" w:space="0" w:color="auto"/>
            <w:right w:val="none" w:sz="0" w:space="0" w:color="auto"/>
          </w:divBdr>
          <w:divsChild>
            <w:div w:id="155415645">
              <w:marLeft w:val="195"/>
              <w:marRight w:val="0"/>
              <w:marTop w:val="150"/>
              <w:marBottom w:val="315"/>
              <w:divBdr>
                <w:top w:val="none" w:sz="0" w:space="3" w:color="auto"/>
                <w:left w:val="single" w:sz="36" w:space="8" w:color="CDE9F4"/>
                <w:bottom w:val="none" w:sz="0" w:space="2" w:color="auto"/>
                <w:right w:val="none" w:sz="0" w:space="0" w:color="auto"/>
              </w:divBdr>
            </w:div>
          </w:divsChild>
        </w:div>
      </w:divsChild>
    </w:div>
    <w:div w:id="655718716">
      <w:bodyDiv w:val="1"/>
      <w:marLeft w:val="0"/>
      <w:marRight w:val="0"/>
      <w:marTop w:val="0"/>
      <w:marBottom w:val="0"/>
      <w:divBdr>
        <w:top w:val="none" w:sz="0" w:space="0" w:color="auto"/>
        <w:left w:val="none" w:sz="0" w:space="0" w:color="auto"/>
        <w:bottom w:val="none" w:sz="0" w:space="0" w:color="auto"/>
        <w:right w:val="none" w:sz="0" w:space="0" w:color="auto"/>
      </w:divBdr>
      <w:divsChild>
        <w:div w:id="346760035">
          <w:marLeft w:val="0"/>
          <w:marRight w:val="0"/>
          <w:marTop w:val="0"/>
          <w:marBottom w:val="0"/>
          <w:divBdr>
            <w:top w:val="none" w:sz="0" w:space="0" w:color="auto"/>
            <w:left w:val="none" w:sz="0" w:space="0" w:color="auto"/>
            <w:bottom w:val="none" w:sz="0" w:space="0" w:color="auto"/>
            <w:right w:val="none" w:sz="0" w:space="0" w:color="auto"/>
          </w:divBdr>
        </w:div>
      </w:divsChild>
    </w:div>
    <w:div w:id="872839812">
      <w:bodyDiv w:val="1"/>
      <w:marLeft w:val="0"/>
      <w:marRight w:val="0"/>
      <w:marTop w:val="0"/>
      <w:marBottom w:val="0"/>
      <w:divBdr>
        <w:top w:val="none" w:sz="0" w:space="0" w:color="auto"/>
        <w:left w:val="none" w:sz="0" w:space="0" w:color="auto"/>
        <w:bottom w:val="none" w:sz="0" w:space="0" w:color="auto"/>
        <w:right w:val="none" w:sz="0" w:space="0" w:color="auto"/>
      </w:divBdr>
    </w:div>
    <w:div w:id="1019622104">
      <w:bodyDiv w:val="1"/>
      <w:marLeft w:val="0"/>
      <w:marRight w:val="0"/>
      <w:marTop w:val="0"/>
      <w:marBottom w:val="0"/>
      <w:divBdr>
        <w:top w:val="none" w:sz="0" w:space="0" w:color="auto"/>
        <w:left w:val="none" w:sz="0" w:space="0" w:color="auto"/>
        <w:bottom w:val="none" w:sz="0" w:space="0" w:color="auto"/>
        <w:right w:val="none" w:sz="0" w:space="0" w:color="auto"/>
      </w:divBdr>
      <w:divsChild>
        <w:div w:id="1288392744">
          <w:marLeft w:val="0"/>
          <w:marRight w:val="0"/>
          <w:marTop w:val="0"/>
          <w:marBottom w:val="200"/>
          <w:divBdr>
            <w:top w:val="none" w:sz="0" w:space="0" w:color="auto"/>
            <w:left w:val="none" w:sz="0" w:space="0" w:color="auto"/>
            <w:bottom w:val="none" w:sz="0" w:space="0" w:color="auto"/>
            <w:right w:val="none" w:sz="0" w:space="0" w:color="auto"/>
          </w:divBdr>
        </w:div>
        <w:div w:id="625702476">
          <w:marLeft w:val="0"/>
          <w:marRight w:val="0"/>
          <w:marTop w:val="0"/>
          <w:marBottom w:val="200"/>
          <w:divBdr>
            <w:top w:val="none" w:sz="0" w:space="0" w:color="auto"/>
            <w:left w:val="none" w:sz="0" w:space="0" w:color="auto"/>
            <w:bottom w:val="none" w:sz="0" w:space="0" w:color="auto"/>
            <w:right w:val="none" w:sz="0" w:space="0" w:color="auto"/>
          </w:divBdr>
        </w:div>
        <w:div w:id="1864130845">
          <w:marLeft w:val="0"/>
          <w:marRight w:val="0"/>
          <w:marTop w:val="0"/>
          <w:marBottom w:val="200"/>
          <w:divBdr>
            <w:top w:val="none" w:sz="0" w:space="0" w:color="auto"/>
            <w:left w:val="none" w:sz="0" w:space="0" w:color="auto"/>
            <w:bottom w:val="none" w:sz="0" w:space="0" w:color="auto"/>
            <w:right w:val="none" w:sz="0" w:space="0" w:color="auto"/>
          </w:divBdr>
        </w:div>
      </w:divsChild>
    </w:div>
    <w:div w:id="1100684853">
      <w:bodyDiv w:val="1"/>
      <w:marLeft w:val="0"/>
      <w:marRight w:val="0"/>
      <w:marTop w:val="0"/>
      <w:marBottom w:val="0"/>
      <w:divBdr>
        <w:top w:val="none" w:sz="0" w:space="0" w:color="auto"/>
        <w:left w:val="none" w:sz="0" w:space="0" w:color="auto"/>
        <w:bottom w:val="none" w:sz="0" w:space="0" w:color="auto"/>
        <w:right w:val="none" w:sz="0" w:space="0" w:color="auto"/>
      </w:divBdr>
    </w:div>
    <w:div w:id="1222405101">
      <w:bodyDiv w:val="1"/>
      <w:marLeft w:val="0"/>
      <w:marRight w:val="0"/>
      <w:marTop w:val="0"/>
      <w:marBottom w:val="0"/>
      <w:divBdr>
        <w:top w:val="none" w:sz="0" w:space="0" w:color="auto"/>
        <w:left w:val="none" w:sz="0" w:space="0" w:color="auto"/>
        <w:bottom w:val="none" w:sz="0" w:space="0" w:color="auto"/>
        <w:right w:val="none" w:sz="0" w:space="0" w:color="auto"/>
      </w:divBdr>
    </w:div>
    <w:div w:id="2027095996">
      <w:bodyDiv w:val="1"/>
      <w:marLeft w:val="0"/>
      <w:marRight w:val="0"/>
      <w:marTop w:val="0"/>
      <w:marBottom w:val="0"/>
      <w:divBdr>
        <w:top w:val="none" w:sz="0" w:space="0" w:color="auto"/>
        <w:left w:val="none" w:sz="0" w:space="0" w:color="auto"/>
        <w:bottom w:val="none" w:sz="0" w:space="0" w:color="auto"/>
        <w:right w:val="none" w:sz="0" w:space="0" w:color="auto"/>
      </w:divBdr>
    </w:div>
    <w:div w:id="203287565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pearson/Library/Group%20Containers/UBF8T346G9.Office/User%20Content.localized/Templates.localized/Pearson-iOS.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063E1B5-5304-C141-8866-48CE3C9EB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Pearson-iOS.dotx</Template>
  <TotalTime>3</TotalTime>
  <Pages>11</Pages>
  <Words>7983</Words>
  <Characters>43109</Characters>
  <Application>Microsoft Macintosh Word</Application>
  <DocSecurity>0</DocSecurity>
  <Lines>359</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Willian</dc:creator>
  <cp:lastModifiedBy>Willian</cp:lastModifiedBy>
  <cp:revision>5</cp:revision>
  <dcterms:created xsi:type="dcterms:W3CDTF">2017-03-08T03:29:00Z</dcterms:created>
  <dcterms:modified xsi:type="dcterms:W3CDTF">2017-03-08T03:35:00Z</dcterms:modified>
</cp:coreProperties>
</file>