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3234DA5" w14:textId="77777777" w:rsidR="00B82C27" w:rsidRDefault="00B82C27" w:rsidP="00B82C27">
      <w:pPr>
        <w:pStyle w:val="Ttulo1"/>
        <w:rPr>
          <w:ins w:id="2" w:author="Willian" w:date="2017-03-08T00:39:00Z"/>
        </w:rPr>
      </w:pPr>
      <w:bookmarkStart w:id="3" w:name="unidade-7"/>
      <w:bookmarkEnd w:id="3"/>
      <w:ins w:id="4" w:author="Willian" w:date="2017-03-08T00:39:00Z">
        <w:r>
          <w:t>Unidade 7</w:t>
        </w:r>
      </w:ins>
    </w:p>
    <w:p w14:paraId="0C6699D3" w14:textId="77777777" w:rsidR="00B82C27" w:rsidRDefault="00B82C27" w:rsidP="00B82C27">
      <w:pPr>
        <w:pStyle w:val="Ttulo2"/>
        <w:rPr>
          <w:ins w:id="5" w:author="Willian" w:date="2017-03-08T00:39:00Z"/>
        </w:rPr>
      </w:pPr>
      <w:bookmarkStart w:id="6" w:name="aula-1---integrando-gêneros"/>
      <w:bookmarkEnd w:id="6"/>
      <w:ins w:id="7" w:author="Willian" w:date="2017-03-08T00:39:00Z">
        <w:r>
          <w:t>Aula 1 - Integrando Gêneros</w:t>
        </w:r>
      </w:ins>
    </w:p>
    <w:p w14:paraId="5727DB4A" w14:textId="77777777" w:rsidR="00B82C27" w:rsidRDefault="00B82C27" w:rsidP="00B82C27">
      <w:pPr>
        <w:pStyle w:val="FirstParagraph"/>
        <w:rPr>
          <w:ins w:id="8" w:author="Willian" w:date="2017-03-08T00:39:00Z"/>
        </w:rPr>
      </w:pPr>
      <w:ins w:id="9" w:author="Willian" w:date="2017-03-08T00:39:00Z">
        <w:r>
          <w:t xml:space="preserve">Agora que criamos a camada View (com os View Controllers e o Storyboard) e a camada Service, precisamos interligá-las. Precisamos de algo que possibilite que a View Controller </w:t>
        </w:r>
        <w:r>
          <w:rPr>
            <w:b/>
          </w:rPr>
          <w:t>interaja</w:t>
        </w:r>
        <w:r>
          <w:t xml:space="preserve"> com a camada Service, e este alguém chamaremos de Interactor.</w:t>
        </w:r>
      </w:ins>
    </w:p>
    <w:p w14:paraId="2F148318" w14:textId="77777777" w:rsidR="00B82C27" w:rsidRDefault="00B82C27" w:rsidP="00B82C27">
      <w:pPr>
        <w:pStyle w:val="Corpodetexto"/>
        <w:rPr>
          <w:ins w:id="10" w:author="Willian" w:date="2017-03-08T00:39:00Z"/>
        </w:rPr>
      </w:pPr>
      <w:ins w:id="11" w:author="Willian" w:date="2017-03-08T00:39:00Z">
        <w:r>
          <w:t>Recordando o nosso estudo sobre arquiteturas, a utilização do VIP consiste em três principais camadas a View, a Interactor e a Presenter. Como dissemos, a Presenter tem a função de formatar os dados provenientes da camada Interactor, mas como nossos dados já vêm quase prontos para serem exibidos das classes Service podemos eliminar o presenter e fazer tudo no Interactor. Como nosso app é pequeno, isto não influenciará muito, mas você pode criar a camada Presenter se quiser.</w:t>
        </w:r>
      </w:ins>
    </w:p>
    <w:p w14:paraId="40F6080F" w14:textId="77777777" w:rsidR="00B82C27" w:rsidRDefault="00B82C27" w:rsidP="00B82C27">
      <w:pPr>
        <w:pStyle w:val="Ttulo3"/>
        <w:rPr>
          <w:ins w:id="12" w:author="Willian" w:date="2017-03-08T00:39:00Z"/>
        </w:rPr>
      </w:pPr>
      <w:bookmarkStart w:id="13" w:name="atividade"/>
      <w:bookmarkEnd w:id="13"/>
      <w:ins w:id="14" w:author="Willian" w:date="2017-03-08T00:39:00Z">
        <w:r>
          <w:t>Atividade</w:t>
        </w:r>
      </w:ins>
    </w:p>
    <w:p w14:paraId="39A00735" w14:textId="77777777" w:rsidR="00B82C27" w:rsidRDefault="00B82C27" w:rsidP="00B82C27">
      <w:pPr>
        <w:pStyle w:val="Compact"/>
        <w:numPr>
          <w:ilvl w:val="0"/>
          <w:numId w:val="139"/>
        </w:numPr>
        <w:rPr>
          <w:ins w:id="15" w:author="Willian" w:date="2017-03-08T00:39:00Z"/>
        </w:rPr>
      </w:pPr>
      <w:ins w:id="16" w:author="Willian" w:date="2017-03-08T00:39:00Z">
        <w:r>
          <w:t>Implemente o Interactor da cena Gêneros.</w:t>
        </w:r>
      </w:ins>
    </w:p>
    <w:p w14:paraId="4B415B56" w14:textId="77777777" w:rsidR="00B82C27" w:rsidRDefault="00B82C27" w:rsidP="00B82C27">
      <w:pPr>
        <w:pStyle w:val="Compact"/>
        <w:numPr>
          <w:ilvl w:val="0"/>
          <w:numId w:val="139"/>
        </w:numPr>
        <w:rPr>
          <w:ins w:id="17" w:author="Willian" w:date="2017-03-08T00:39:00Z"/>
        </w:rPr>
      </w:pPr>
      <w:ins w:id="18" w:author="Willian" w:date="2017-03-08T00:39:00Z">
        <w:r>
          <w:t>Integre a ViewController com o Interactor de forma que possamos exibir definitivamente a lista de Gêneros.</w:t>
        </w:r>
      </w:ins>
    </w:p>
    <w:p w14:paraId="2559DF57" w14:textId="77777777" w:rsidR="00B82C27" w:rsidRDefault="00B82C27" w:rsidP="00B82C27">
      <w:pPr>
        <w:pStyle w:val="Ttulo3"/>
        <w:rPr>
          <w:ins w:id="19" w:author="Willian" w:date="2017-03-08T00:39:00Z"/>
        </w:rPr>
      </w:pPr>
      <w:bookmarkStart w:id="20" w:name="solução"/>
      <w:bookmarkEnd w:id="20"/>
      <w:ins w:id="21" w:author="Willian" w:date="2017-03-08T00:39:00Z">
        <w:r>
          <w:t>Solução</w:t>
        </w:r>
      </w:ins>
    </w:p>
    <w:p w14:paraId="03D9D211" w14:textId="77777777" w:rsidR="00B82C27" w:rsidRDefault="00B82C27" w:rsidP="00B82C27">
      <w:pPr>
        <w:pStyle w:val="FirstParagraph"/>
        <w:rPr>
          <w:ins w:id="22" w:author="Willian" w:date="2017-03-08T00:39:00Z"/>
        </w:rPr>
      </w:pPr>
      <w:ins w:id="23" w:author="Willian" w:date="2017-03-08T00:39:00Z">
        <w:r>
          <w:t>Começaremos criando o interactor</w:t>
        </w:r>
      </w:ins>
    </w:p>
    <w:p w14:paraId="565C9843" w14:textId="77777777" w:rsidR="00B82C27" w:rsidRDefault="00B82C27" w:rsidP="00B82C27">
      <w:pPr>
        <w:pStyle w:val="Ttulo4"/>
        <w:rPr>
          <w:ins w:id="24" w:author="Willian" w:date="2017-03-08T00:39:00Z"/>
        </w:rPr>
      </w:pPr>
      <w:bookmarkStart w:id="25" w:name="implementando-o-interactor"/>
      <w:bookmarkEnd w:id="25"/>
      <w:ins w:id="26" w:author="Willian" w:date="2017-03-08T00:39:00Z">
        <w:r>
          <w:t>Implementando o Interactor</w:t>
        </w:r>
      </w:ins>
    </w:p>
    <w:p w14:paraId="394A241F" w14:textId="77777777" w:rsidR="00B82C27" w:rsidRDefault="00B82C27" w:rsidP="00B82C27">
      <w:pPr>
        <w:pStyle w:val="Compact"/>
        <w:numPr>
          <w:ilvl w:val="0"/>
          <w:numId w:val="140"/>
        </w:numPr>
        <w:rPr>
          <w:ins w:id="27" w:author="Willian" w:date="2017-03-08T00:39:00Z"/>
        </w:rPr>
      </w:pPr>
      <w:ins w:id="28" w:author="Willian" w:date="2017-03-08T00:39:00Z">
        <w:r>
          <w:t xml:space="preserve">Crie um novo arquivo chamado </w:t>
        </w:r>
        <w:r>
          <w:rPr>
            <w:b/>
          </w:rPr>
          <w:t>GenresInteractor.swift</w:t>
        </w:r>
      </w:ins>
    </w:p>
    <w:p w14:paraId="6C5894AC" w14:textId="77777777" w:rsidR="00B82C27" w:rsidRDefault="00B82C27" w:rsidP="00B82C27">
      <w:pPr>
        <w:pStyle w:val="Compact"/>
        <w:numPr>
          <w:ilvl w:val="0"/>
          <w:numId w:val="140"/>
        </w:numPr>
        <w:rPr>
          <w:ins w:id="29" w:author="Willian" w:date="2017-03-08T00:39:00Z"/>
        </w:rPr>
      </w:pPr>
      <w:ins w:id="30" w:author="Willian" w:date="2017-03-08T00:39:00Z">
        <w:r>
          <w:t xml:space="preserve">Neste arquivo crie a classe </w:t>
        </w:r>
        <w:r>
          <w:rPr>
            <w:b/>
          </w:rPr>
          <w:t>GenresInteractor</w:t>
        </w:r>
        <w:r>
          <w:t>:</w:t>
        </w:r>
      </w:ins>
    </w:p>
    <w:p w14:paraId="1D4C7B67" w14:textId="77777777" w:rsidR="00B82C27" w:rsidRDefault="00B82C27" w:rsidP="00B82C27">
      <w:pPr>
        <w:pStyle w:val="SourceCode"/>
        <w:rPr>
          <w:ins w:id="31" w:author="Willian" w:date="2017-03-08T00:39:00Z"/>
        </w:rPr>
      </w:pPr>
      <w:ins w:id="32" w:author="Willian" w:date="2017-03-08T00:39:00Z">
        <w:r>
          <w:rPr>
            <w:rStyle w:val="VerbatimChar"/>
          </w:rPr>
          <w:t>class GenresInteractor {</w:t>
        </w:r>
        <w:r>
          <w:br/>
        </w:r>
        <w:r>
          <w:rPr>
            <w:rStyle w:val="VerbatimChar"/>
          </w:rPr>
          <w:t>}</w:t>
        </w:r>
      </w:ins>
    </w:p>
    <w:p w14:paraId="1A26EE12" w14:textId="77777777" w:rsidR="00B82C27" w:rsidRDefault="00B82C27" w:rsidP="00B82C27">
      <w:pPr>
        <w:pStyle w:val="FirstParagraph"/>
        <w:rPr>
          <w:ins w:id="33" w:author="Willian" w:date="2017-03-08T00:39:00Z"/>
        </w:rPr>
      </w:pPr>
      <w:ins w:id="34" w:author="Willian" w:date="2017-03-08T00:39:00Z">
        <w:r>
          <w:t>Lembra do padrão Singleton que sempre estamos falando? Nosso interactor será um Singleton, pois ele precisará guardar uma lista de gêneros.</w:t>
        </w:r>
      </w:ins>
    </w:p>
    <w:p w14:paraId="6287DF3C" w14:textId="77777777" w:rsidR="00B82C27" w:rsidRDefault="00B82C27" w:rsidP="00B82C27">
      <w:pPr>
        <w:pStyle w:val="Corpodetexto"/>
        <w:rPr>
          <w:ins w:id="35" w:author="Willian" w:date="2017-03-08T00:39:00Z"/>
        </w:rPr>
      </w:pPr>
      <w:ins w:id="36" w:author="Willian" w:date="2017-03-08T00:39:00Z">
        <w:r>
          <w:t>Como é raro surgirem novos gêneros, podemos confiar que a lista de gêneros obtida na chamada de serviço não mudará com muita frequência e poderemos armazená-la em um array para reutilizá-la e economizar requisições de chamadas de serviço.</w:t>
        </w:r>
      </w:ins>
    </w:p>
    <w:p w14:paraId="118BF191" w14:textId="77777777" w:rsidR="00B82C27" w:rsidRDefault="00B82C27" w:rsidP="00B82C27">
      <w:pPr>
        <w:pStyle w:val="Compact"/>
        <w:numPr>
          <w:ilvl w:val="0"/>
          <w:numId w:val="141"/>
        </w:numPr>
        <w:rPr>
          <w:ins w:id="37" w:author="Willian" w:date="2017-03-08T00:39:00Z"/>
        </w:rPr>
      </w:pPr>
      <w:ins w:id="38" w:author="Willian" w:date="2017-03-08T00:39:00Z">
        <w:r>
          <w:t>Para criar um singleton em Swift basta adicionar o seguinte código na classe:</w:t>
        </w:r>
      </w:ins>
    </w:p>
    <w:p w14:paraId="40BF0950" w14:textId="77777777" w:rsidR="00B82C27" w:rsidRDefault="00B82C27" w:rsidP="00B82C27">
      <w:pPr>
        <w:pStyle w:val="SourceCode"/>
        <w:rPr>
          <w:ins w:id="39" w:author="Willian" w:date="2017-03-08T00:39:00Z"/>
        </w:rPr>
      </w:pPr>
      <w:ins w:id="40" w:author="Willian" w:date="2017-03-08T00:39:00Z">
        <w:r>
          <w:rPr>
            <w:rStyle w:val="VerbatimChar"/>
          </w:rPr>
          <w:t>static var shared = GenresInteractor()</w:t>
        </w:r>
        <w:r>
          <w:br/>
        </w:r>
        <w:r>
          <w:rPr>
            <w:rStyle w:val="VerbatimChar"/>
          </w:rPr>
          <w:t>private init() {}</w:t>
        </w:r>
      </w:ins>
    </w:p>
    <w:p w14:paraId="7BD52065" w14:textId="77777777" w:rsidR="00B82C27" w:rsidRDefault="00B82C27" w:rsidP="00B82C27">
      <w:pPr>
        <w:pStyle w:val="Compact"/>
        <w:numPr>
          <w:ilvl w:val="0"/>
          <w:numId w:val="142"/>
        </w:numPr>
        <w:rPr>
          <w:ins w:id="41" w:author="Willian" w:date="2017-03-08T00:39:00Z"/>
        </w:rPr>
      </w:pPr>
      <w:ins w:id="42" w:author="Willian" w:date="2017-03-08T00:39:00Z">
        <w:r>
          <w:t>E a lista de gêneros será armazenada na seguinte propriedade:</w:t>
        </w:r>
      </w:ins>
    </w:p>
    <w:p w14:paraId="3A48B6D5" w14:textId="77777777" w:rsidR="00B82C27" w:rsidRDefault="00B82C27" w:rsidP="00B82C27">
      <w:pPr>
        <w:pStyle w:val="SourceCode"/>
        <w:rPr>
          <w:ins w:id="43" w:author="Willian" w:date="2017-03-08T00:39:00Z"/>
        </w:rPr>
      </w:pPr>
      <w:ins w:id="44" w:author="Willian" w:date="2017-03-08T00:39:00Z">
        <w:r>
          <w:rPr>
            <w:rStyle w:val="VerbatimChar"/>
          </w:rPr>
          <w:t>var list: [Genre.ResponseModel]?</w:t>
        </w:r>
      </w:ins>
    </w:p>
    <w:p w14:paraId="129AD1D6" w14:textId="77777777" w:rsidR="00B82C27" w:rsidRDefault="00B82C27" w:rsidP="00B82C27">
      <w:pPr>
        <w:pStyle w:val="Compact"/>
        <w:numPr>
          <w:ilvl w:val="0"/>
          <w:numId w:val="143"/>
        </w:numPr>
        <w:rPr>
          <w:ins w:id="45" w:author="Willian" w:date="2017-03-08T00:39:00Z"/>
        </w:rPr>
      </w:pPr>
      <w:ins w:id="46" w:author="Willian" w:date="2017-03-08T00:39:00Z">
        <w:r>
          <w:t>Por fim adicionamos o método que fará a chamada do método da camada Service:</w:t>
        </w:r>
      </w:ins>
    </w:p>
    <w:p w14:paraId="5870CB05" w14:textId="77777777" w:rsidR="00B82C27" w:rsidRDefault="00B82C27" w:rsidP="00B82C27">
      <w:pPr>
        <w:pStyle w:val="SourceCode"/>
        <w:rPr>
          <w:ins w:id="47" w:author="Willian" w:date="2017-03-08T00:39:00Z"/>
        </w:rPr>
      </w:pPr>
      <w:ins w:id="48" w:author="Willian" w:date="2017-03-08T00:39:00Z">
        <w:r>
          <w:rPr>
            <w:rStyle w:val="VerbatimChar"/>
          </w:rPr>
          <w:t>func getGenres(completion: @escaping (Content&lt;[Genre.ViewModel]&gt;) -&gt; Void) {</w:t>
        </w:r>
        <w:r>
          <w:br/>
        </w:r>
        <w:r>
          <w:rPr>
            <w:rStyle w:val="VerbatimChar"/>
          </w:rPr>
          <w:t xml:space="preserve">    </w:t>
        </w:r>
        <w:r>
          <w:br/>
        </w:r>
        <w:r>
          <w:rPr>
            <w:rStyle w:val="VerbatimChar"/>
          </w:rPr>
          <w:t xml:space="preserve">    // Se a lista não for nula...</w:t>
        </w:r>
        <w:r>
          <w:br/>
        </w:r>
        <w:r>
          <w:rPr>
            <w:rStyle w:val="VerbatimChar"/>
          </w:rPr>
          <w:t xml:space="preserve">    if let genres = list {</w:t>
        </w:r>
        <w:r>
          <w:br/>
        </w:r>
        <w:r>
          <w:rPr>
            <w:rStyle w:val="VerbatimChar"/>
          </w:rPr>
          <w:lastRenderedPageBreak/>
          <w:t xml:space="preserve">      </w:t>
        </w:r>
        <w:r>
          <w:br/>
        </w:r>
        <w:r>
          <w:rPr>
            <w:rStyle w:val="VerbatimChar"/>
          </w:rPr>
          <w:t xml:space="preserve">      // Reutiliza a lista salva</w:t>
        </w:r>
        <w:r>
          <w:br/>
        </w:r>
        <w:r>
          <w:rPr>
            <w:rStyle w:val="VerbatimChar"/>
          </w:rPr>
          <w:t xml:space="preserve">      let viewModels = genres.map {</w:t>
        </w:r>
        <w:r>
          <w:br/>
        </w:r>
        <w:r>
          <w:rPr>
            <w:rStyle w:val="VerbatimChar"/>
          </w:rPr>
          <w:t xml:space="preserve">        Genre.ViewModel(name: $0.name ?? "")</w:t>
        </w:r>
        <w:r>
          <w:br/>
        </w:r>
        <w:r>
          <w:rPr>
            <w:rStyle w:val="VerbatimChar"/>
          </w:rPr>
          <w:t xml:space="preserve">      }</w:t>
        </w:r>
        <w:r>
          <w:br/>
        </w:r>
        <w:r>
          <w:rPr>
            <w:rStyle w:val="VerbatimChar"/>
          </w:rPr>
          <w:t xml:space="preserve">      </w:t>
        </w:r>
        <w:r>
          <w:br/>
        </w:r>
        <w:r>
          <w:rPr>
            <w:rStyle w:val="VerbatimChar"/>
          </w:rPr>
          <w:t xml:space="preserve">      completion(Content.success(viewModels))</w:t>
        </w:r>
        <w:r>
          <w:br/>
        </w:r>
        <w:r>
          <w:rPr>
            <w:rStyle w:val="VerbatimChar"/>
          </w:rPr>
          <w:t xml:space="preserve">      </w:t>
        </w:r>
        <w:r>
          <w:br/>
        </w:r>
        <w:r>
          <w:rPr>
            <w:rStyle w:val="VerbatimChar"/>
          </w:rPr>
          <w:t xml:space="preserve">    } else {</w:t>
        </w:r>
        <w:r>
          <w:br/>
        </w:r>
        <w:r>
          <w:rPr>
            <w:rStyle w:val="VerbatimChar"/>
          </w:rPr>
          <w:t xml:space="preserve">      </w:t>
        </w:r>
        <w:r>
          <w:br/>
        </w:r>
        <w:r>
          <w:rPr>
            <w:rStyle w:val="VerbatimChar"/>
          </w:rPr>
          <w:t xml:space="preserve">      // Realiza uma nova chamada de serviço</w:t>
        </w:r>
        <w:r>
          <w:br/>
        </w:r>
        <w:r>
          <w:rPr>
            <w:rStyle w:val="VerbatimChar"/>
          </w:rPr>
          <w:t xml:space="preserve">      GenreService.getGenres() { result in</w:t>
        </w:r>
        <w:r>
          <w:br/>
        </w:r>
        <w:r>
          <w:rPr>
            <w:rStyle w:val="VerbatimChar"/>
          </w:rPr>
          <w:t xml:space="preserve">        switch result {</w:t>
        </w:r>
        <w:r>
          <w:br/>
        </w:r>
        <w:r>
          <w:rPr>
            <w:rStyle w:val="VerbatimChar"/>
          </w:rPr>
          <w:t xml:space="preserve">        case .success(let genres):</w:t>
        </w:r>
        <w:r>
          <w:br/>
        </w:r>
        <w:r>
          <w:rPr>
            <w:rStyle w:val="VerbatimChar"/>
          </w:rPr>
          <w:t xml:space="preserve">          </w:t>
        </w:r>
        <w:r>
          <w:br/>
        </w:r>
        <w:r>
          <w:rPr>
            <w:rStyle w:val="VerbatimChar"/>
          </w:rPr>
          <w:t xml:space="preserve">          // Atualiza a lista</w:t>
        </w:r>
        <w:r>
          <w:br/>
        </w:r>
        <w:r>
          <w:rPr>
            <w:rStyle w:val="VerbatimChar"/>
          </w:rPr>
          <w:t xml:space="preserve">          self.list = genres</w:t>
        </w:r>
        <w:r>
          <w:br/>
        </w:r>
        <w:r>
          <w:rPr>
            <w:rStyle w:val="VerbatimChar"/>
          </w:rPr>
          <w:t xml:space="preserve">          </w:t>
        </w:r>
        <w:r>
          <w:br/>
        </w:r>
        <w:r>
          <w:rPr>
            <w:rStyle w:val="VerbatimChar"/>
          </w:rPr>
          <w:t xml:space="preserve">          // Converte os Genre.ResponseModels em Genre.ViewModel</w:t>
        </w:r>
        <w:r>
          <w:br/>
        </w:r>
        <w:r>
          <w:rPr>
            <w:rStyle w:val="VerbatimChar"/>
          </w:rPr>
          <w:t xml:space="preserve">          // Se tivessemos um Presenter, ele faria o trecho abaixo</w:t>
        </w:r>
        <w:r>
          <w:br/>
        </w:r>
        <w:r>
          <w:rPr>
            <w:rStyle w:val="VerbatimChar"/>
          </w:rPr>
          <w:t xml:space="preserve">          let viewModels = genres.map {</w:t>
        </w:r>
        <w:r>
          <w:br/>
        </w:r>
        <w:r>
          <w:rPr>
            <w:rStyle w:val="VerbatimChar"/>
          </w:rPr>
          <w:t xml:space="preserve">            Genre.ViewModel(name: $0.name ?? "")</w:t>
        </w:r>
        <w:r>
          <w:br/>
        </w:r>
        <w:r>
          <w:rPr>
            <w:rStyle w:val="VerbatimChar"/>
          </w:rPr>
          <w:t xml:space="preserve">          }</w:t>
        </w:r>
        <w:r>
          <w:br/>
        </w:r>
        <w:r>
          <w:rPr>
            <w:rStyle w:val="VerbatimChar"/>
          </w:rPr>
          <w:t xml:space="preserve">          </w:t>
        </w:r>
        <w:r>
          <w:br/>
        </w:r>
        <w:r>
          <w:rPr>
            <w:rStyle w:val="VerbatimChar"/>
          </w:rPr>
          <w:t xml:space="preserve">          completion(Content.success(viewModels))</w:t>
        </w:r>
        <w:r>
          <w:br/>
        </w:r>
        <w:r>
          <w:rPr>
            <w:rStyle w:val="VerbatimChar"/>
          </w:rPr>
          <w:t xml:space="preserve">        case .failure(let error):</w:t>
        </w:r>
        <w:r>
          <w:br/>
        </w:r>
        <w:r>
          <w:rPr>
            <w:rStyle w:val="VerbatimChar"/>
          </w:rPr>
          <w:t xml:space="preserve">          completion(Content.error(error))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ins>
    </w:p>
    <w:p w14:paraId="7A295535" w14:textId="77777777" w:rsidR="00B82C27" w:rsidRDefault="00B82C27" w:rsidP="00B82C27">
      <w:pPr>
        <w:pStyle w:val="FirstParagraph"/>
        <w:rPr>
          <w:ins w:id="49" w:author="Willian" w:date="2017-03-08T00:39:00Z"/>
        </w:rPr>
      </w:pPr>
      <w:ins w:id="50" w:author="Willian" w:date="2017-03-08T00:39:00Z">
        <w:r>
          <w:t>Nosso Interactor está implementado. Basta adicionar o restante do código na ViewController</w:t>
        </w:r>
      </w:ins>
    </w:p>
    <w:p w14:paraId="1EB6BCA8" w14:textId="77777777" w:rsidR="00B82C27" w:rsidRDefault="00B82C27" w:rsidP="00B82C27">
      <w:pPr>
        <w:pStyle w:val="Ttulo4"/>
        <w:rPr>
          <w:ins w:id="51" w:author="Willian" w:date="2017-03-08T00:39:00Z"/>
        </w:rPr>
      </w:pPr>
      <w:bookmarkStart w:id="52" w:name="finalizando-a-view-controller"/>
      <w:bookmarkEnd w:id="52"/>
      <w:ins w:id="53" w:author="Willian" w:date="2017-03-08T00:39:00Z">
        <w:r>
          <w:t>Finalizando a View Controller</w:t>
        </w:r>
      </w:ins>
    </w:p>
    <w:p w14:paraId="637029CF" w14:textId="77777777" w:rsidR="00B82C27" w:rsidRDefault="00B82C27" w:rsidP="00B82C27">
      <w:pPr>
        <w:pStyle w:val="FirstParagraph"/>
        <w:rPr>
          <w:ins w:id="54" w:author="Willian" w:date="2017-03-08T00:39:00Z"/>
        </w:rPr>
      </w:pPr>
      <w:ins w:id="55" w:author="Willian" w:date="2017-03-08T00:39:00Z">
        <w:r>
          <w:t>Por fim precisaremos chamar o método que criamos no Interactor no nosso View Controller</w:t>
        </w:r>
      </w:ins>
    </w:p>
    <w:p w14:paraId="6100CD8D" w14:textId="77777777" w:rsidR="00B82C27" w:rsidRDefault="00B82C27" w:rsidP="00B82C27">
      <w:pPr>
        <w:pStyle w:val="Compact"/>
        <w:numPr>
          <w:ilvl w:val="0"/>
          <w:numId w:val="144"/>
        </w:numPr>
        <w:rPr>
          <w:ins w:id="56" w:author="Willian" w:date="2017-03-08T00:39:00Z"/>
        </w:rPr>
      </w:pPr>
      <w:ins w:id="57" w:author="Willian" w:date="2017-03-08T00:39:00Z">
        <w:r>
          <w:t xml:space="preserve">Abra o arquivo GenresViewController e localize o método </w:t>
        </w:r>
        <w:r>
          <w:rPr>
            <w:rStyle w:val="VerbatimChar"/>
          </w:rPr>
          <w:t>viewWillAppear()</w:t>
        </w:r>
        <w:r>
          <w:t>.</w:t>
        </w:r>
      </w:ins>
    </w:p>
    <w:p w14:paraId="76DA94E1" w14:textId="77777777" w:rsidR="00B82C27" w:rsidRDefault="00B82C27" w:rsidP="00B82C27">
      <w:pPr>
        <w:pStyle w:val="Compact"/>
        <w:numPr>
          <w:ilvl w:val="0"/>
          <w:numId w:val="144"/>
        </w:numPr>
        <w:rPr>
          <w:ins w:id="58" w:author="Willian" w:date="2017-03-08T00:39:00Z"/>
        </w:rPr>
      </w:pPr>
      <w:ins w:id="59" w:author="Willian" w:date="2017-03-08T00:39:00Z">
        <w:r>
          <w:t>No final deste método adicione o seguinte código:</w:t>
        </w:r>
      </w:ins>
    </w:p>
    <w:p w14:paraId="3A8E62D7" w14:textId="77777777" w:rsidR="00B82C27" w:rsidRDefault="00B82C27" w:rsidP="00B82C27">
      <w:pPr>
        <w:pStyle w:val="SourceCode"/>
        <w:rPr>
          <w:ins w:id="60" w:author="Willian" w:date="2017-03-08T00:39:00Z"/>
        </w:rPr>
      </w:pPr>
      <w:ins w:id="61" w:author="Willian" w:date="2017-03-08T00:39:00Z">
        <w:r>
          <w:rPr>
            <w:rStyle w:val="VerbatimChar"/>
          </w:rPr>
          <w:t xml:space="preserve">    GenresInteractor.shared.getGenres() { content in</w:t>
        </w:r>
        <w:r>
          <w:br/>
        </w:r>
        <w:r>
          <w:rPr>
            <w:rStyle w:val="VerbatimChar"/>
          </w:rPr>
          <w:t xml:space="preserve">      self.content = content</w:t>
        </w:r>
        <w:r>
          <w:br/>
        </w:r>
        <w:r>
          <w:rPr>
            <w:rStyle w:val="VerbatimChar"/>
          </w:rPr>
          <w:t xml:space="preserve">    }</w:t>
        </w:r>
      </w:ins>
    </w:p>
    <w:p w14:paraId="0372A98D" w14:textId="77777777" w:rsidR="00B82C27" w:rsidRDefault="00B82C27" w:rsidP="00B82C27">
      <w:pPr>
        <w:pStyle w:val="FirstParagraph"/>
        <w:rPr>
          <w:ins w:id="62" w:author="Willian" w:date="2017-03-08T00:39:00Z"/>
        </w:rPr>
      </w:pPr>
      <w:ins w:id="63" w:author="Willian" w:date="2017-03-08T00:39:00Z">
        <w:r>
          <w:t xml:space="preserve">E isto bastará para que tudo esteja encaixado e a cena </w:t>
        </w:r>
        <w:r>
          <w:rPr>
            <w:b/>
          </w:rPr>
          <w:t>Gênero</w:t>
        </w:r>
        <w:r>
          <w:t xml:space="preserve"> esteja finalizada.</w:t>
        </w:r>
      </w:ins>
    </w:p>
    <w:p w14:paraId="60DF38B9" w14:textId="77777777" w:rsidR="00B82C27" w:rsidRDefault="00B82C27" w:rsidP="00B82C27">
      <w:pPr>
        <w:pStyle w:val="Corpodetexto"/>
        <w:rPr>
          <w:ins w:id="64" w:author="Willian" w:date="2017-03-08T00:39:00Z"/>
        </w:rPr>
      </w:pPr>
      <w:ins w:id="65" w:author="Willian" w:date="2017-03-08T00:39:00Z">
        <w:r>
          <w:t>Execute a aplicação e veja a tela de Gêneros. Ela irá obter a lista de gênero utilizando uma chamada Rest. Saia da tela gênero e volte. Você verá que a requisição foi muito mais rápida pois a lista está sendo reutilizada.</w:t>
        </w:r>
      </w:ins>
    </w:p>
    <w:p w14:paraId="6E8FFB61" w14:textId="77777777" w:rsidR="00B82C27" w:rsidRDefault="00B82C27" w:rsidP="00B82C27">
      <w:pPr>
        <w:pStyle w:val="Ttulo2"/>
        <w:rPr>
          <w:ins w:id="66" w:author="Willian" w:date="2017-03-08T00:39:00Z"/>
        </w:rPr>
      </w:pPr>
      <w:bookmarkStart w:id="67" w:name="aula-2---integrando-detalhes-do-filme"/>
      <w:bookmarkEnd w:id="67"/>
      <w:ins w:id="68" w:author="Willian" w:date="2017-03-08T00:39:00Z">
        <w:r>
          <w:t>Aula 2 - Integrando Detalhes do Filme</w:t>
        </w:r>
      </w:ins>
    </w:p>
    <w:p w14:paraId="24ABA0D7" w14:textId="77777777" w:rsidR="00B82C27" w:rsidRDefault="00B82C27" w:rsidP="00B82C27">
      <w:pPr>
        <w:pStyle w:val="FirstParagraph"/>
        <w:rPr>
          <w:ins w:id="69" w:author="Willian" w:date="2017-03-08T00:39:00Z"/>
        </w:rPr>
      </w:pPr>
      <w:ins w:id="70" w:author="Willian" w:date="2017-03-08T00:39:00Z">
        <w:r>
          <w:t>Seguindo os moldes da aula passada, precisamos agora fazer o Interactor da cena Detalhes do Filme.</w:t>
        </w:r>
      </w:ins>
    </w:p>
    <w:p w14:paraId="67462175" w14:textId="77777777" w:rsidR="00B82C27" w:rsidRDefault="00B82C27" w:rsidP="00B82C27">
      <w:pPr>
        <w:pStyle w:val="Corpodetexto"/>
        <w:rPr>
          <w:ins w:id="71" w:author="Willian" w:date="2017-03-08T00:39:00Z"/>
        </w:rPr>
      </w:pPr>
      <w:ins w:id="72" w:author="Willian" w:date="2017-03-08T00:39:00Z">
        <w:r>
          <w:lastRenderedPageBreak/>
          <w:t>Na unidade 3 criamos o layout para esta cena, e ainda não havíamos aprendido sobre os estados das Views, então ainda precisamos implementar este View Controller base para a cena.</w:t>
        </w:r>
      </w:ins>
    </w:p>
    <w:p w14:paraId="087E7F0B" w14:textId="77777777" w:rsidR="00B82C27" w:rsidRDefault="00B82C27" w:rsidP="00B82C27">
      <w:pPr>
        <w:pStyle w:val="Ttulo3"/>
        <w:rPr>
          <w:ins w:id="73" w:author="Willian" w:date="2017-03-08T00:39:00Z"/>
        </w:rPr>
      </w:pPr>
      <w:bookmarkStart w:id="74" w:name="atividade-1"/>
      <w:bookmarkEnd w:id="74"/>
      <w:ins w:id="75" w:author="Willian" w:date="2017-03-08T00:39:00Z">
        <w:r>
          <w:t>Atividade</w:t>
        </w:r>
      </w:ins>
    </w:p>
    <w:p w14:paraId="77DC6DEF" w14:textId="77777777" w:rsidR="00B82C27" w:rsidRDefault="00B82C27" w:rsidP="00B82C27">
      <w:pPr>
        <w:pStyle w:val="Compact"/>
        <w:numPr>
          <w:ilvl w:val="0"/>
          <w:numId w:val="145"/>
        </w:numPr>
        <w:rPr>
          <w:ins w:id="76" w:author="Willian" w:date="2017-03-08T00:39:00Z"/>
        </w:rPr>
      </w:pPr>
      <w:ins w:id="77" w:author="Willian" w:date="2017-03-08T00:39:00Z">
        <w:r>
          <w:t>Implemente a View Controller para Detalhes do Filme.</w:t>
        </w:r>
      </w:ins>
    </w:p>
    <w:p w14:paraId="5E7258B7" w14:textId="77777777" w:rsidR="00B82C27" w:rsidRDefault="00B82C27" w:rsidP="00B82C27">
      <w:pPr>
        <w:pStyle w:val="Compact"/>
        <w:numPr>
          <w:ilvl w:val="0"/>
          <w:numId w:val="145"/>
        </w:numPr>
        <w:rPr>
          <w:ins w:id="78" w:author="Willian" w:date="2017-03-08T00:39:00Z"/>
        </w:rPr>
      </w:pPr>
      <w:ins w:id="79" w:author="Willian" w:date="2017-03-08T00:39:00Z">
        <w:r>
          <w:t>Implemente o Interactor da cena Detalhes de filmes seguindo os models do Interactor da cena Gêneros</w:t>
        </w:r>
      </w:ins>
    </w:p>
    <w:p w14:paraId="63C25E16" w14:textId="77777777" w:rsidR="00B82C27" w:rsidRDefault="00B82C27" w:rsidP="00B82C27">
      <w:pPr>
        <w:pStyle w:val="Ttulo4"/>
        <w:rPr>
          <w:ins w:id="80" w:author="Willian" w:date="2017-03-08T00:39:00Z"/>
        </w:rPr>
      </w:pPr>
      <w:bookmarkStart w:id="81" w:name="solução-1"/>
      <w:bookmarkEnd w:id="81"/>
      <w:ins w:id="82" w:author="Willian" w:date="2017-03-08T00:39:00Z">
        <w:r>
          <w:t>Solução</w:t>
        </w:r>
      </w:ins>
    </w:p>
    <w:p w14:paraId="32A06AA1" w14:textId="77777777" w:rsidR="00B82C27" w:rsidRDefault="00B82C27" w:rsidP="00B82C27">
      <w:pPr>
        <w:pStyle w:val="FirstParagraph"/>
        <w:rPr>
          <w:ins w:id="83" w:author="Willian" w:date="2017-03-08T00:39:00Z"/>
        </w:rPr>
      </w:pPr>
      <w:ins w:id="84" w:author="Willian" w:date="2017-03-08T00:39:00Z">
        <w:r>
          <w:t>Para a a criação da View Controller de Detalhes de Filmes siga os seguintes passos:</w:t>
        </w:r>
      </w:ins>
    </w:p>
    <w:p w14:paraId="4F2766E6" w14:textId="77777777" w:rsidR="00B82C27" w:rsidRDefault="00B82C27" w:rsidP="00B82C27">
      <w:pPr>
        <w:pStyle w:val="Compact"/>
        <w:numPr>
          <w:ilvl w:val="0"/>
          <w:numId w:val="146"/>
        </w:numPr>
        <w:rPr>
          <w:ins w:id="85" w:author="Willian" w:date="2017-03-08T00:39:00Z"/>
        </w:rPr>
      </w:pPr>
      <w:ins w:id="86" w:author="Willian" w:date="2017-03-08T00:39:00Z">
        <w:r>
          <w:t xml:space="preserve">Crie um novo arquivo chamado </w:t>
        </w:r>
        <w:r>
          <w:rPr>
            <w:b/>
          </w:rPr>
          <w:t>MovieDetailsViewController.swift</w:t>
        </w:r>
        <w:r>
          <w:t>.</w:t>
        </w:r>
      </w:ins>
    </w:p>
    <w:p w14:paraId="35A3592D" w14:textId="77777777" w:rsidR="00B82C27" w:rsidRDefault="00B82C27" w:rsidP="00B82C27">
      <w:pPr>
        <w:pStyle w:val="Compact"/>
        <w:numPr>
          <w:ilvl w:val="0"/>
          <w:numId w:val="146"/>
        </w:numPr>
        <w:rPr>
          <w:ins w:id="87" w:author="Willian" w:date="2017-03-08T00:39:00Z"/>
        </w:rPr>
      </w:pPr>
      <w:ins w:id="88" w:author="Willian" w:date="2017-03-08T00:39:00Z">
        <w:r>
          <w:t xml:space="preserve">Neste arquivo crie nova classe com o nome </w:t>
        </w:r>
        <w:r>
          <w:rPr>
            <w:b/>
          </w:rPr>
          <w:t>MovieDetailsViewController</w:t>
        </w:r>
        <w:r>
          <w:t xml:space="preserve"> que estenda a classe </w:t>
        </w:r>
        <w:r>
          <w:rPr>
            <w:b/>
          </w:rPr>
          <w:t>UIViewController</w:t>
        </w:r>
        <w:r>
          <w:t>.</w:t>
        </w:r>
      </w:ins>
    </w:p>
    <w:p w14:paraId="56A0E219" w14:textId="77777777" w:rsidR="00B82C27" w:rsidRDefault="00B82C27" w:rsidP="00B82C27">
      <w:pPr>
        <w:pStyle w:val="SourceCode"/>
        <w:rPr>
          <w:ins w:id="89" w:author="Willian" w:date="2017-03-08T00:39:00Z"/>
        </w:rPr>
      </w:pPr>
      <w:ins w:id="90" w:author="Willian" w:date="2017-03-08T00:39:00Z">
        <w:r>
          <w:rPr>
            <w:rStyle w:val="VerbatimChar"/>
          </w:rPr>
          <w:t>class MovieDetailsViewController: UIViewController {</w:t>
        </w:r>
        <w:r>
          <w:br/>
        </w:r>
        <w:r>
          <w:rPr>
            <w:rStyle w:val="VerbatimChar"/>
          </w:rPr>
          <w:t>}</w:t>
        </w:r>
      </w:ins>
    </w:p>
    <w:p w14:paraId="750EAF3F" w14:textId="77777777" w:rsidR="00B82C27" w:rsidRDefault="00B82C27" w:rsidP="00B82C27">
      <w:pPr>
        <w:pStyle w:val="Compact"/>
        <w:numPr>
          <w:ilvl w:val="0"/>
          <w:numId w:val="147"/>
        </w:numPr>
        <w:rPr>
          <w:ins w:id="91" w:author="Willian" w:date="2017-03-08T00:39:00Z"/>
        </w:rPr>
      </w:pPr>
      <w:ins w:id="92" w:author="Willian" w:date="2017-03-08T00:39:00Z">
        <w:r>
          <w:t>Insira o conteúdo básico da View Controller:</w:t>
        </w:r>
      </w:ins>
    </w:p>
    <w:p w14:paraId="4F65FFBE" w14:textId="77777777" w:rsidR="00B82C27" w:rsidRDefault="00B82C27" w:rsidP="00B82C27">
      <w:pPr>
        <w:pStyle w:val="SourceCode"/>
        <w:rPr>
          <w:ins w:id="93" w:author="Willian" w:date="2017-03-08T00:39:00Z"/>
        </w:rPr>
      </w:pPr>
      <w:ins w:id="94" w:author="Willian" w:date="2017-03-08T00:39:00Z">
        <w:r>
          <w:rPr>
            <w:rStyle w:val="VerbatimChar"/>
          </w:rPr>
          <w:t>class MovieDetailsViewController: UIViewController {</w:t>
        </w:r>
        <w:r>
          <w:br/>
        </w:r>
        <w:r>
          <w:rPr>
            <w:rStyle w:val="VerbatimChar"/>
          </w:rPr>
          <w:t xml:space="preserve">  </w:t>
        </w:r>
        <w:r>
          <w:br/>
        </w:r>
        <w:r>
          <w:rPr>
            <w:rStyle w:val="VerbatimChar"/>
          </w:rPr>
          <w:t xml:space="preserve">  var content: Content&lt;MovieDetails.ViewModel&gt; = .loading {</w:t>
        </w:r>
        <w:r>
          <w:br/>
        </w:r>
        <w:r>
          <w:rPr>
            <w:rStyle w:val="VerbatimChar"/>
          </w:rPr>
          <w:t xml:space="preserve">    didSet {</w:t>
        </w:r>
        <w:r>
          <w:br/>
        </w:r>
        <w:r>
          <w:rPr>
            <w:rStyle w:val="VerbatimChar"/>
          </w:rPr>
          <w:t xml:space="preserve">      updateViews()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@IBOutlet weak var contentView: UIView!</w:t>
        </w:r>
        <w:r>
          <w:br/>
        </w:r>
        <w:r>
          <w:rPr>
            <w:rStyle w:val="VerbatimChar"/>
          </w:rPr>
          <w:t xml:space="preserve">  @IBOutlet weak var loadingView: UIView!</w:t>
        </w:r>
        <w:r>
          <w:br/>
        </w:r>
        <w:r>
          <w:rPr>
            <w:rStyle w:val="VerbatimChar"/>
          </w:rPr>
          <w:t xml:space="preserve">  @IBOutlet weak var errorView: UIView!</w:t>
        </w:r>
        <w:r>
          <w:br/>
        </w:r>
        <w:r>
          <w:rPr>
            <w:rStyle w:val="VerbatimChar"/>
          </w:rPr>
          <w:t xml:space="preserve">  @IBOutlet weak var errorLabel: UILabel!</w:t>
        </w:r>
        <w:r>
          <w:br/>
        </w:r>
        <w:r>
          <w:rPr>
            <w:rStyle w:val="VerbatimChar"/>
          </w:rPr>
          <w:t xml:space="preserve">  </w:t>
        </w:r>
        <w:r>
          <w:br/>
        </w:r>
        <w:r>
          <w:rPr>
            <w:rStyle w:val="VerbatimChar"/>
          </w:rPr>
          <w:t xml:space="preserve">  override func viewWillAppear(_ animated: Bool) {</w:t>
        </w:r>
        <w:r>
          <w:br/>
        </w:r>
        <w:r>
          <w:rPr>
            <w:rStyle w:val="VerbatimChar"/>
          </w:rPr>
          <w:t xml:space="preserve">    updateViews()</w:t>
        </w:r>
        <w:r>
          <w:br/>
        </w:r>
        <w:r>
          <w:rPr>
            <w:rStyle w:val="VerbatimChar"/>
          </w:rPr>
          <w:t xml:space="preserve">  }</w:t>
        </w:r>
        <w:r>
          <w:br/>
        </w:r>
        <w:r>
          <w:rPr>
            <w:rStyle w:val="VerbatimChar"/>
          </w:rPr>
          <w:t xml:space="preserve">  </w:t>
        </w:r>
        <w:r>
          <w:br/>
        </w:r>
        <w:r>
          <w:rPr>
            <w:rStyle w:val="VerbatimChar"/>
          </w:rPr>
          <w:t xml:space="preserve">  func updateViews() {</w:t>
        </w:r>
        <w:r>
          <w:br/>
        </w:r>
        <w:r>
          <w:rPr>
            <w:rStyle w:val="VerbatimChar"/>
          </w:rPr>
          <w:t xml:space="preserve">    switch content {</w:t>
        </w:r>
        <w:r>
          <w:br/>
        </w:r>
        <w:r>
          <w:rPr>
            <w:rStyle w:val="VerbatimChar"/>
          </w:rPr>
          <w:t xml:space="preserve">    case .success(let data):</w:t>
        </w:r>
        <w:r>
          <w:br/>
        </w:r>
        <w:r>
          <w:rPr>
            <w:rStyle w:val="VerbatimChar"/>
          </w:rPr>
          <w:t xml:space="preserve">      errorView.isHidden = true</w:t>
        </w:r>
        <w:r>
          <w:br/>
        </w:r>
        <w:r>
          <w:rPr>
            <w:rStyle w:val="VerbatimChar"/>
          </w:rPr>
          <w:t xml:space="preserve">      loadingView.isHidden = true</w:t>
        </w:r>
        <w:r>
          <w:br/>
        </w:r>
        <w:r>
          <w:rPr>
            <w:rStyle w:val="VerbatimChar"/>
          </w:rPr>
          <w:t xml:space="preserve">      contentView.isHidden = false</w:t>
        </w:r>
        <w:r>
          <w:br/>
        </w:r>
        <w:r>
          <w:rPr>
            <w:rStyle w:val="VerbatimChar"/>
          </w:rPr>
          <w:t xml:space="preserve">    case .loading:</w:t>
        </w:r>
        <w:r>
          <w:br/>
        </w:r>
        <w:r>
          <w:rPr>
            <w:rStyle w:val="VerbatimChar"/>
          </w:rPr>
          <w:t xml:space="preserve">      errorView.isHidden = true</w:t>
        </w:r>
        <w:r>
          <w:br/>
        </w:r>
        <w:r>
          <w:rPr>
            <w:rStyle w:val="VerbatimChar"/>
          </w:rPr>
          <w:t xml:space="preserve">      loadingView.isHidden = false</w:t>
        </w:r>
        <w:r>
          <w:br/>
        </w:r>
        <w:r>
          <w:rPr>
            <w:rStyle w:val="VerbatimChar"/>
          </w:rPr>
          <w:t xml:space="preserve">      contentView.isHidden = true</w:t>
        </w:r>
        <w:r>
          <w:br/>
        </w:r>
        <w:r>
          <w:rPr>
            <w:rStyle w:val="VerbatimChar"/>
          </w:rPr>
          <w:t xml:space="preserve">    case .error(let error):</w:t>
        </w:r>
        <w:r>
          <w:br/>
        </w:r>
        <w:r>
          <w:rPr>
            <w:rStyle w:val="VerbatimChar"/>
          </w:rPr>
          <w:t xml:space="preserve">      errorView.isHidden = false</w:t>
        </w:r>
        <w:r>
          <w:br/>
        </w:r>
        <w:r>
          <w:rPr>
            <w:rStyle w:val="VerbatimChar"/>
          </w:rPr>
          <w:t xml:space="preserve">      loadingView.isHidden = true</w:t>
        </w:r>
        <w:r>
          <w:br/>
        </w:r>
        <w:r>
          <w:rPr>
            <w:rStyle w:val="VerbatimChar"/>
          </w:rPr>
          <w:t xml:space="preserve">      contentView.isHidden = true</w:t>
        </w:r>
        <w:r>
          <w:br/>
        </w:r>
        <w:r>
          <w:rPr>
            <w:rStyle w:val="VerbatimChar"/>
          </w:rPr>
          <w:t xml:space="preserve">      </w:t>
        </w:r>
        <w:r>
          <w:br/>
        </w:r>
        <w:r>
          <w:rPr>
            <w:rStyle w:val="VerbatimChar"/>
          </w:rPr>
          <w:lastRenderedPageBreak/>
          <w:t xml:space="preserve">      if case .userMessage(let message) = error {</w:t>
        </w:r>
        <w:r>
          <w:br/>
        </w:r>
        <w:r>
          <w:rPr>
            <w:rStyle w:val="VerbatimChar"/>
          </w:rPr>
          <w:t xml:space="preserve">        errorLabel.text = message</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ins>
    </w:p>
    <w:p w14:paraId="1710FF9B" w14:textId="77777777" w:rsidR="00B82C27" w:rsidRDefault="00B82C27" w:rsidP="00B82C27">
      <w:pPr>
        <w:pStyle w:val="Compact"/>
        <w:numPr>
          <w:ilvl w:val="0"/>
          <w:numId w:val="148"/>
        </w:numPr>
        <w:rPr>
          <w:ins w:id="95" w:author="Willian" w:date="2017-03-08T00:39:00Z"/>
        </w:rPr>
      </w:pPr>
      <w:ins w:id="96" w:author="Willian" w:date="2017-03-08T00:39:00Z">
        <w:r>
          <w:t>Não se esqueça de elencar todos os @IBOutlets com as respectivas Views como fizemos nas demais cenas.</w:t>
        </w:r>
      </w:ins>
    </w:p>
    <w:p w14:paraId="022AA026" w14:textId="77777777" w:rsidR="00B82C27" w:rsidRDefault="00B82C27" w:rsidP="00B82C27">
      <w:pPr>
        <w:pStyle w:val="Compact"/>
        <w:numPr>
          <w:ilvl w:val="0"/>
          <w:numId w:val="148"/>
        </w:numPr>
        <w:rPr>
          <w:ins w:id="97" w:author="Willian" w:date="2017-03-08T00:39:00Z"/>
        </w:rPr>
      </w:pPr>
      <w:ins w:id="98" w:author="Willian" w:date="2017-03-08T00:39:00Z">
        <w:r>
          <w:t>Esta cena possui muitas propriedades a serem exibidas na tela. Adicione-as e elenque com as respectivas Views:</w:t>
        </w:r>
      </w:ins>
    </w:p>
    <w:p w14:paraId="384E862E" w14:textId="77777777" w:rsidR="00B82C27" w:rsidRDefault="00B82C27" w:rsidP="00B82C27">
      <w:pPr>
        <w:pStyle w:val="SourceCode"/>
        <w:rPr>
          <w:ins w:id="99" w:author="Willian" w:date="2017-03-08T00:39:00Z"/>
        </w:rPr>
      </w:pPr>
      <w:ins w:id="100" w:author="Willian" w:date="2017-03-08T00:39:00Z">
        <w:r>
          <w:rPr>
            <w:rStyle w:val="VerbatimChar"/>
          </w:rPr>
          <w:t xml:space="preserve">  @IBOutlet weak var backDropImageView: UIImageView!</w:t>
        </w:r>
        <w:r>
          <w:br/>
        </w:r>
        <w:r>
          <w:rPr>
            <w:rStyle w:val="VerbatimChar"/>
          </w:rPr>
          <w:t xml:space="preserve">  @IBOutlet weak var titleLabel: UILabel!</w:t>
        </w:r>
        <w:r>
          <w:br/>
        </w:r>
        <w:r>
          <w:rPr>
            <w:rStyle w:val="VerbatimChar"/>
          </w:rPr>
          <w:t xml:space="preserve">  @IBOutlet weak var yearLabel: UILabel!</w:t>
        </w:r>
        <w:r>
          <w:br/>
        </w:r>
        <w:r>
          <w:rPr>
            <w:rStyle w:val="VerbatimChar"/>
          </w:rPr>
          <w:t xml:space="preserve">  @IBOutlet weak var genreLabel: UILabel!</w:t>
        </w:r>
        <w:r>
          <w:br/>
        </w:r>
        <w:r>
          <w:rPr>
            <w:rStyle w:val="VerbatimChar"/>
          </w:rPr>
          <w:t xml:space="preserve">  @IBOutlet weak var runtimeLabel: UILabel!</w:t>
        </w:r>
        <w:r>
          <w:br/>
        </w:r>
        <w:r>
          <w:rPr>
            <w:rStyle w:val="VerbatimChar"/>
          </w:rPr>
          <w:t xml:space="preserve">  @IBOutlet weak var overviewLabel: UILabel!</w:t>
        </w:r>
        <w:r>
          <w:br/>
        </w:r>
        <w:r>
          <w:rPr>
            <w:rStyle w:val="VerbatimChar"/>
          </w:rPr>
          <w:t xml:space="preserve">  @IBOutlet weak var originalTitleLabel: UILabel!</w:t>
        </w:r>
        <w:r>
          <w:br/>
        </w:r>
        <w:r>
          <w:rPr>
            <w:rStyle w:val="VerbatimChar"/>
          </w:rPr>
          <w:t xml:space="preserve">  @IBOutlet weak var budgetLabel: UILabel!</w:t>
        </w:r>
        <w:r>
          <w:br/>
        </w:r>
        <w:r>
          <w:rPr>
            <w:rStyle w:val="VerbatimChar"/>
          </w:rPr>
          <w:t xml:space="preserve">  @IBOutlet weak var revenueLabel: UILabel!</w:t>
        </w:r>
        <w:r>
          <w:br/>
        </w:r>
        <w:r>
          <w:rPr>
            <w:rStyle w:val="VerbatimChar"/>
          </w:rPr>
          <w:t xml:space="preserve">  </w:t>
        </w:r>
        <w:r>
          <w:br/>
        </w:r>
        <w:r>
          <w:rPr>
            <w:rStyle w:val="VerbatimChar"/>
          </w:rPr>
          <w:t xml:space="preserve">  @IBOutlet weak var star1ImageView: UIImageView!</w:t>
        </w:r>
        <w:r>
          <w:br/>
        </w:r>
        <w:r>
          <w:rPr>
            <w:rStyle w:val="VerbatimChar"/>
          </w:rPr>
          <w:t xml:space="preserve">  @IBOutlet weak var star2ImageView: UIImageView!</w:t>
        </w:r>
        <w:r>
          <w:br/>
        </w:r>
        <w:r>
          <w:rPr>
            <w:rStyle w:val="VerbatimChar"/>
          </w:rPr>
          <w:t xml:space="preserve">  @IBOutlet weak var star3ImageView: UIImageView!</w:t>
        </w:r>
        <w:r>
          <w:br/>
        </w:r>
        <w:r>
          <w:rPr>
            <w:rStyle w:val="VerbatimChar"/>
          </w:rPr>
          <w:t xml:space="preserve">  @IBOutlet weak var star4ImageView: UIImageView!</w:t>
        </w:r>
        <w:r>
          <w:br/>
        </w:r>
        <w:r>
          <w:rPr>
            <w:rStyle w:val="VerbatimChar"/>
          </w:rPr>
          <w:t xml:space="preserve">  @IBOutlet weak var star5ImageView: UIImageView!</w:t>
        </w:r>
      </w:ins>
    </w:p>
    <w:p w14:paraId="377E6B48" w14:textId="77777777" w:rsidR="00B82C27" w:rsidRDefault="00B82C27" w:rsidP="00B82C27">
      <w:pPr>
        <w:pStyle w:val="Compact"/>
        <w:numPr>
          <w:ilvl w:val="0"/>
          <w:numId w:val="149"/>
        </w:numPr>
        <w:rPr>
          <w:ins w:id="101" w:author="Willian" w:date="2017-03-08T00:39:00Z"/>
        </w:rPr>
      </w:pPr>
      <w:ins w:id="102" w:author="Willian" w:date="2017-03-08T00:39:00Z">
        <w:r>
          <w:t>Crie alguns métodos auxiliares para atualizar os dados contidos nas labels e as imagens:</w:t>
        </w:r>
      </w:ins>
    </w:p>
    <w:p w14:paraId="07E6681A" w14:textId="77777777" w:rsidR="00B82C27" w:rsidRDefault="00B82C27" w:rsidP="00B82C27">
      <w:pPr>
        <w:pStyle w:val="SourceCode"/>
        <w:rPr>
          <w:ins w:id="103" w:author="Willian" w:date="2017-03-08T00:39:00Z"/>
        </w:rPr>
      </w:pPr>
      <w:ins w:id="104" w:author="Willian" w:date="2017-03-08T00:39:00Z">
        <w:r>
          <w:rPr>
            <w:rStyle w:val="VerbatimChar"/>
          </w:rPr>
          <w:t>func updateLabels(viewModel: MovieDetails.ViewModel) {</w:t>
        </w:r>
        <w:r>
          <w:br/>
        </w:r>
        <w:r>
          <w:rPr>
            <w:rStyle w:val="VerbatimChar"/>
          </w:rPr>
          <w:t xml:space="preserve">    titleLabel.text = viewModel.title</w:t>
        </w:r>
        <w:r>
          <w:br/>
        </w:r>
        <w:r>
          <w:rPr>
            <w:rStyle w:val="VerbatimChar"/>
          </w:rPr>
          <w:t xml:space="preserve">    yearLabel.text = viewModel.releaseDate</w:t>
        </w:r>
        <w:r>
          <w:br/>
        </w:r>
        <w:r>
          <w:rPr>
            <w:rStyle w:val="VerbatimChar"/>
          </w:rPr>
          <w:t xml:space="preserve">    genreLabel.text = viewModel.genre</w:t>
        </w:r>
        <w:r>
          <w:br/>
        </w:r>
        <w:r>
          <w:rPr>
            <w:rStyle w:val="VerbatimChar"/>
          </w:rPr>
          <w:t xml:space="preserve">    runtimeLabel.text = viewModel.runtime</w:t>
        </w:r>
        <w:r>
          <w:br/>
        </w:r>
        <w:r>
          <w:rPr>
            <w:rStyle w:val="VerbatimChar"/>
          </w:rPr>
          <w:t xml:space="preserve">    overviewLabel.text = viewModel.overview</w:t>
        </w:r>
        <w:r>
          <w:br/>
        </w:r>
        <w:r>
          <w:rPr>
            <w:rStyle w:val="VerbatimChar"/>
          </w:rPr>
          <w:t xml:space="preserve">    originalTitleLabel.text = viewModel.originalTitle</w:t>
        </w:r>
        <w:r>
          <w:br/>
        </w:r>
        <w:r>
          <w:rPr>
            <w:rStyle w:val="VerbatimChar"/>
          </w:rPr>
          <w:t xml:space="preserve">    revenueLabel.text = viewModel.revenue</w:t>
        </w:r>
        <w:r>
          <w:br/>
        </w:r>
        <w:r>
          <w:rPr>
            <w:rStyle w:val="VerbatimChar"/>
          </w:rPr>
          <w:t xml:space="preserve">    budgetLabel.text = viewModel.budget</w:t>
        </w:r>
        <w:r>
          <w:br/>
        </w:r>
        <w:r>
          <w:rPr>
            <w:rStyle w:val="VerbatimChar"/>
          </w:rPr>
          <w:t xml:space="preserve">  }</w:t>
        </w:r>
        <w:r>
          <w:br/>
        </w:r>
        <w:r>
          <w:rPr>
            <w:rStyle w:val="VerbatimChar"/>
          </w:rPr>
          <w:t xml:space="preserve">  </w:t>
        </w:r>
        <w:r>
          <w:br/>
        </w:r>
        <w:r>
          <w:rPr>
            <w:rStyle w:val="VerbatimChar"/>
          </w:rPr>
          <w:t xml:space="preserve">  func updateImage(path: String) {</w:t>
        </w:r>
        <w:r>
          <w:br/>
        </w:r>
        <w:r>
          <w:rPr>
            <w:rStyle w:val="VerbatimChar"/>
          </w:rPr>
          <w:t xml:space="preserve">    let url = "https://image.tmdb.org/t/p/w500/" + path</w:t>
        </w:r>
        <w:r>
          <w:br/>
        </w:r>
        <w:r>
          <w:rPr>
            <w:rStyle w:val="VerbatimChar"/>
          </w:rPr>
          <w:t xml:space="preserve">    </w:t>
        </w:r>
        <w:r>
          <w:br/>
        </w:r>
        <w:r>
          <w:rPr>
            <w:rStyle w:val="VerbatimChar"/>
          </w:rPr>
          <w:t xml:space="preserve">    backDropImageView.kf.indicatorType = .activity</w:t>
        </w:r>
        <w:r>
          <w:br/>
        </w:r>
        <w:r>
          <w:rPr>
            <w:rStyle w:val="VerbatimChar"/>
          </w:rPr>
          <w:t xml:space="preserve">    </w:t>
        </w:r>
        <w:r>
          <w:br/>
        </w:r>
        <w:r>
          <w:rPr>
            <w:rStyle w:val="VerbatimChar"/>
          </w:rPr>
          <w:t xml:space="preserve">    backDropImageView.kf.setImage(with: URL(string: url))</w:t>
        </w:r>
        <w:r>
          <w:br/>
        </w:r>
        <w:r>
          <w:rPr>
            <w:rStyle w:val="VerbatimChar"/>
          </w:rPr>
          <w:t xml:space="preserve">  }</w:t>
        </w:r>
        <w:r>
          <w:br/>
        </w:r>
        <w:r>
          <w:rPr>
            <w:rStyle w:val="VerbatimChar"/>
          </w:rPr>
          <w:t xml:space="preserve">  </w:t>
        </w:r>
        <w:r>
          <w:br/>
        </w:r>
        <w:r>
          <w:rPr>
            <w:rStyle w:val="VerbatimChar"/>
          </w:rPr>
          <w:t xml:space="preserve">  func updateStars(voteAverage: Int) {</w:t>
        </w:r>
        <w:r>
          <w:br/>
        </w:r>
        <w:r>
          <w:rPr>
            <w:rStyle w:val="VerbatimChar"/>
          </w:rPr>
          <w:t xml:space="preserve">    </w:t>
        </w:r>
        <w:r>
          <w:br/>
        </w:r>
        <w:r>
          <w:rPr>
            <w:rStyle w:val="VerbatimChar"/>
          </w:rPr>
          <w:t xml:space="preserve">    star1ImageView.image = #imageLiteral(resourceName: "ic_star_off")</w:t>
        </w:r>
        <w:r>
          <w:br/>
        </w:r>
        <w:r>
          <w:rPr>
            <w:rStyle w:val="VerbatimChar"/>
          </w:rPr>
          <w:t xml:space="preserve">    star2ImageView.image = #imageLiteral(resourceName: "ic_star_off")</w:t>
        </w:r>
        <w:r>
          <w:br/>
        </w:r>
        <w:r>
          <w:rPr>
            <w:rStyle w:val="VerbatimChar"/>
          </w:rPr>
          <w:t xml:space="preserve">    star3ImageView.image = #imageLiteral(resourceName: "ic_star_off")</w:t>
        </w:r>
        <w:r>
          <w:br/>
        </w:r>
        <w:r>
          <w:rPr>
            <w:rStyle w:val="VerbatimChar"/>
          </w:rPr>
          <w:t xml:space="preserve">    star4ImageView.image = #imageLiteral(resourceName: "ic_star_off")</w:t>
        </w:r>
        <w:r>
          <w:br/>
        </w:r>
        <w:r>
          <w:rPr>
            <w:rStyle w:val="VerbatimChar"/>
          </w:rPr>
          <w:lastRenderedPageBreak/>
          <w:t xml:space="preserve">    star5ImageView.image = #imageLiteral(resourceName: "ic_star_off")</w:t>
        </w:r>
        <w:r>
          <w:br/>
        </w:r>
        <w:r>
          <w:rPr>
            <w:rStyle w:val="VerbatimChar"/>
          </w:rPr>
          <w:t xml:space="preserve">    </w:t>
        </w:r>
        <w:r>
          <w:br/>
        </w:r>
        <w:r>
          <w:rPr>
            <w:rStyle w:val="VerbatimChar"/>
          </w:rPr>
          <w:t xml:space="preserve">    switch voteAverage {</w:t>
        </w:r>
        <w:r>
          <w:br/>
        </w:r>
        <w:r>
          <w:rPr>
            <w:rStyle w:val="VerbatimChar"/>
          </w:rPr>
          <w:t xml:space="preserve">    case 1:</w:t>
        </w:r>
        <w:r>
          <w:br/>
        </w:r>
        <w:r>
          <w:rPr>
            <w:rStyle w:val="VerbatimChar"/>
          </w:rPr>
          <w:t xml:space="preserve">      star1ImageView.image = #imageLiteral(resourceName: "ic_star_on")</w:t>
        </w:r>
        <w:r>
          <w:br/>
        </w:r>
        <w:r>
          <w:rPr>
            <w:rStyle w:val="VerbatimChar"/>
          </w:rPr>
          <w:t xml:space="preserve">    case 2:</w:t>
        </w:r>
        <w:r>
          <w:br/>
        </w:r>
        <w:r>
          <w:rPr>
            <w:rStyle w:val="VerbatimChar"/>
          </w:rPr>
          <w:t xml:space="preserve">      star1ImageView.image = #imageLiteral(resourceName: "ic_star_on")</w:t>
        </w:r>
        <w:r>
          <w:br/>
        </w:r>
        <w:r>
          <w:rPr>
            <w:rStyle w:val="VerbatimChar"/>
          </w:rPr>
          <w:t xml:space="preserve">      star2ImageView.image = #imageLiteral(resourceName: "ic_star_on")</w:t>
        </w:r>
        <w:r>
          <w:br/>
        </w:r>
        <w:r>
          <w:rPr>
            <w:rStyle w:val="VerbatimChar"/>
          </w:rPr>
          <w:t xml:space="preserve">    case 3:</w:t>
        </w:r>
        <w:r>
          <w:br/>
        </w:r>
        <w:r>
          <w:rPr>
            <w:rStyle w:val="VerbatimChar"/>
          </w:rPr>
          <w:t xml:space="preserve">      star1ImageView.image = #imageLiteral(resourceName: "ic_star_on")</w:t>
        </w:r>
        <w:r>
          <w:br/>
        </w:r>
        <w:r>
          <w:rPr>
            <w:rStyle w:val="VerbatimChar"/>
          </w:rPr>
          <w:t xml:space="preserve">      star2ImageView.image = #imageLiteral(resourceName: "ic_star_on")</w:t>
        </w:r>
        <w:r>
          <w:br/>
        </w:r>
        <w:r>
          <w:rPr>
            <w:rStyle w:val="VerbatimChar"/>
          </w:rPr>
          <w:t xml:space="preserve">      star3ImageView.image = #imageLiteral(resourceName: "ic_star_on")</w:t>
        </w:r>
        <w:r>
          <w:br/>
        </w:r>
        <w:r>
          <w:rPr>
            <w:rStyle w:val="VerbatimChar"/>
          </w:rPr>
          <w:t xml:space="preserve">    case 4:</w:t>
        </w:r>
        <w:r>
          <w:br/>
        </w:r>
        <w:r>
          <w:rPr>
            <w:rStyle w:val="VerbatimChar"/>
          </w:rPr>
          <w:t xml:space="preserve">      star1ImageView.image = #imageLiteral(resourceName: "ic_star_on")</w:t>
        </w:r>
        <w:r>
          <w:br/>
        </w:r>
        <w:r>
          <w:rPr>
            <w:rStyle w:val="VerbatimChar"/>
          </w:rPr>
          <w:t xml:space="preserve">      star2ImageView.image = #imageLiteral(resourceName: "ic_star_on")</w:t>
        </w:r>
        <w:r>
          <w:br/>
        </w:r>
        <w:r>
          <w:rPr>
            <w:rStyle w:val="VerbatimChar"/>
          </w:rPr>
          <w:t xml:space="preserve">      star3ImageView.image = #imageLiteral(resourceName: "ic_star_on")</w:t>
        </w:r>
        <w:r>
          <w:br/>
        </w:r>
        <w:r>
          <w:rPr>
            <w:rStyle w:val="VerbatimChar"/>
          </w:rPr>
          <w:t xml:space="preserve">      star4ImageView.image = #imageLiteral(resourceName: "ic_star_on")</w:t>
        </w:r>
        <w:r>
          <w:br/>
        </w:r>
        <w:r>
          <w:rPr>
            <w:rStyle w:val="VerbatimChar"/>
          </w:rPr>
          <w:t xml:space="preserve">    case 5:</w:t>
        </w:r>
        <w:r>
          <w:br/>
        </w:r>
        <w:r>
          <w:rPr>
            <w:rStyle w:val="VerbatimChar"/>
          </w:rPr>
          <w:t xml:space="preserve">      star1ImageView.image = #imageLiteral(resourceName: "ic_star_on")</w:t>
        </w:r>
        <w:r>
          <w:br/>
        </w:r>
        <w:r>
          <w:rPr>
            <w:rStyle w:val="VerbatimChar"/>
          </w:rPr>
          <w:t xml:space="preserve">      star2ImageView.image = #imageLiteral(resourceName: "ic_star_on")</w:t>
        </w:r>
        <w:r>
          <w:br/>
        </w:r>
        <w:r>
          <w:rPr>
            <w:rStyle w:val="VerbatimChar"/>
          </w:rPr>
          <w:t xml:space="preserve">      star3ImageView.image = #imageLiteral(resourceName: "ic_star_on")</w:t>
        </w:r>
        <w:r>
          <w:br/>
        </w:r>
        <w:r>
          <w:rPr>
            <w:rStyle w:val="VerbatimChar"/>
          </w:rPr>
          <w:t xml:space="preserve">      star4ImageView.image = #imageLiteral(resourceName: "ic_star_on")</w:t>
        </w:r>
        <w:r>
          <w:br/>
        </w:r>
        <w:r>
          <w:rPr>
            <w:rStyle w:val="VerbatimChar"/>
          </w:rPr>
          <w:t xml:space="preserve">      star5ImageView.image = #imageLiteral(resourceName: "ic_star_on")</w:t>
        </w:r>
        <w:r>
          <w:br/>
        </w:r>
        <w:r>
          <w:rPr>
            <w:rStyle w:val="VerbatimChar"/>
          </w:rPr>
          <w:t xml:space="preserve">    default: break</w:t>
        </w:r>
        <w:r>
          <w:br/>
        </w:r>
        <w:r>
          <w:rPr>
            <w:rStyle w:val="VerbatimChar"/>
          </w:rPr>
          <w:t xml:space="preserve">    }</w:t>
        </w:r>
        <w:r>
          <w:br/>
        </w:r>
        <w:r>
          <w:rPr>
            <w:rStyle w:val="VerbatimChar"/>
          </w:rPr>
          <w:t xml:space="preserve">  }</w:t>
        </w:r>
        <w:r>
          <w:br/>
        </w:r>
        <w:r>
          <w:rPr>
            <w:rStyle w:val="VerbatimChar"/>
          </w:rPr>
          <w:t>}</w:t>
        </w:r>
      </w:ins>
    </w:p>
    <w:p w14:paraId="2D3450BD" w14:textId="77777777" w:rsidR="00B82C27" w:rsidRDefault="00B82C27" w:rsidP="00B82C27">
      <w:pPr>
        <w:pStyle w:val="Compact"/>
        <w:numPr>
          <w:ilvl w:val="0"/>
          <w:numId w:val="150"/>
        </w:numPr>
        <w:rPr>
          <w:ins w:id="105" w:author="Willian" w:date="2017-03-08T00:39:00Z"/>
        </w:rPr>
      </w:pPr>
      <w:ins w:id="106" w:author="Willian" w:date="2017-03-08T00:39:00Z">
        <w:r>
          <w:t xml:space="preserve">Por fim chame estes métodos no </w:t>
        </w:r>
        <w:r>
          <w:rPr>
            <w:rStyle w:val="VerbatimChar"/>
          </w:rPr>
          <w:t>updateViews()</w:t>
        </w:r>
        <w:r>
          <w:t>:</w:t>
        </w:r>
      </w:ins>
    </w:p>
    <w:p w14:paraId="4B0A2B57" w14:textId="77777777" w:rsidR="00B82C27" w:rsidRDefault="00B82C27" w:rsidP="00B82C27">
      <w:pPr>
        <w:pStyle w:val="SourceCode"/>
        <w:rPr>
          <w:ins w:id="107" w:author="Willian" w:date="2017-03-08T00:39:00Z"/>
        </w:rPr>
      </w:pPr>
      <w:ins w:id="108" w:author="Willian" w:date="2017-03-08T00:39:00Z">
        <w:r>
          <w:rPr>
            <w:rStyle w:val="VerbatimChar"/>
          </w:rPr>
          <w:t>func updateViews() {</w:t>
        </w:r>
        <w:r>
          <w:br/>
        </w:r>
        <w:r>
          <w:rPr>
            <w:rStyle w:val="VerbatimChar"/>
          </w:rPr>
          <w:t xml:space="preserve">    switch content {</w:t>
        </w:r>
        <w:r>
          <w:br/>
        </w:r>
        <w:r>
          <w:rPr>
            <w:rStyle w:val="VerbatimChar"/>
          </w:rPr>
          <w:t xml:space="preserve">    case .success(let data):</w:t>
        </w:r>
        <w:r>
          <w:br/>
        </w:r>
        <w:r>
          <w:rPr>
            <w:rStyle w:val="VerbatimChar"/>
          </w:rPr>
          <w:t xml:space="preserve">      errorView.isHidden = true</w:t>
        </w:r>
        <w:r>
          <w:br/>
        </w:r>
        <w:r>
          <w:rPr>
            <w:rStyle w:val="VerbatimChar"/>
          </w:rPr>
          <w:t xml:space="preserve">      loadingView.isHidden = true</w:t>
        </w:r>
        <w:r>
          <w:br/>
        </w:r>
        <w:r>
          <w:rPr>
            <w:rStyle w:val="VerbatimChar"/>
          </w:rPr>
          <w:t xml:space="preserve">      contentView.isHidden = false</w:t>
        </w:r>
        <w:r>
          <w:br/>
        </w:r>
        <w:r>
          <w:rPr>
            <w:rStyle w:val="VerbatimChar"/>
          </w:rPr>
          <w:t xml:space="preserve">      </w:t>
        </w:r>
        <w:r>
          <w:br/>
        </w:r>
        <w:r>
          <w:rPr>
            <w:rStyle w:val="VerbatimChar"/>
          </w:rPr>
          <w:t xml:space="preserve">      updateLabels(viewModel: data)</w:t>
        </w:r>
        <w:r>
          <w:br/>
        </w:r>
        <w:r>
          <w:rPr>
            <w:rStyle w:val="VerbatimChar"/>
          </w:rPr>
          <w:t xml:space="preserve">      updateStars(voteAverage: data.voteAverage)</w:t>
        </w:r>
        <w:r>
          <w:br/>
        </w:r>
        <w:r>
          <w:rPr>
            <w:rStyle w:val="VerbatimChar"/>
          </w:rPr>
          <w:t xml:space="preserve">      updateImage(path: data.backDropPath)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ins>
    </w:p>
    <w:p w14:paraId="602D89C9" w14:textId="77777777" w:rsidR="00B82C27" w:rsidRDefault="00B82C27" w:rsidP="00B82C27">
      <w:pPr>
        <w:pStyle w:val="FirstParagraph"/>
        <w:rPr>
          <w:ins w:id="109" w:author="Willian" w:date="2017-03-08T00:39:00Z"/>
        </w:rPr>
      </w:pPr>
      <w:ins w:id="110" w:author="Willian" w:date="2017-03-08T00:39:00Z">
        <w:r>
          <w:t>Sua classe ficará assim, por enquanto:</w:t>
        </w:r>
      </w:ins>
    </w:p>
    <w:p w14:paraId="4E0BD469" w14:textId="77777777" w:rsidR="00B82C27" w:rsidRDefault="00B82C27" w:rsidP="00B82C27">
      <w:pPr>
        <w:pStyle w:val="SourceCode"/>
        <w:rPr>
          <w:ins w:id="111" w:author="Willian" w:date="2017-03-08T00:39:00Z"/>
        </w:rPr>
      </w:pPr>
      <w:ins w:id="112" w:author="Willian" w:date="2017-03-08T00:39:00Z">
        <w:r>
          <w:rPr>
            <w:rStyle w:val="VerbatimChar"/>
          </w:rPr>
          <w:t>class MovieDetailsViewController: UIViewController {</w:t>
        </w:r>
        <w:r>
          <w:br/>
        </w:r>
        <w:r>
          <w:rPr>
            <w:rStyle w:val="VerbatimChar"/>
          </w:rPr>
          <w:t xml:space="preserve">  </w:t>
        </w:r>
        <w:r>
          <w:br/>
        </w:r>
        <w:r>
          <w:rPr>
            <w:rStyle w:val="VerbatimChar"/>
          </w:rPr>
          <w:t xml:space="preserve">  var content: Content&lt;MovieDetails.ViewModel&gt; = .loading {</w:t>
        </w:r>
        <w:r>
          <w:br/>
        </w:r>
        <w:r>
          <w:rPr>
            <w:rStyle w:val="VerbatimChar"/>
          </w:rPr>
          <w:t xml:space="preserve">    didSet {</w:t>
        </w:r>
        <w:r>
          <w:br/>
        </w:r>
        <w:r>
          <w:rPr>
            <w:rStyle w:val="VerbatimChar"/>
          </w:rPr>
          <w:t xml:space="preserve">      updateViews()</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xml:space="preserve">  @IBOutlet weak var contentView: UIView!</w:t>
        </w:r>
        <w:r>
          <w:br/>
        </w:r>
        <w:r>
          <w:rPr>
            <w:rStyle w:val="VerbatimChar"/>
          </w:rPr>
          <w:t xml:space="preserve">  @IBOutlet weak var loadingView: UIView!</w:t>
        </w:r>
        <w:r>
          <w:br/>
        </w:r>
        <w:r>
          <w:rPr>
            <w:rStyle w:val="VerbatimChar"/>
          </w:rPr>
          <w:t xml:space="preserve">  @IBOutlet weak var errorView: UIView!</w:t>
        </w:r>
        <w:r>
          <w:br/>
        </w:r>
        <w:r>
          <w:rPr>
            <w:rStyle w:val="VerbatimChar"/>
          </w:rPr>
          <w:t xml:space="preserve">  @IBOutlet weak var errorLabel: UILabel!</w:t>
        </w:r>
        <w:r>
          <w:br/>
        </w:r>
        <w:r>
          <w:rPr>
            <w:rStyle w:val="VerbatimChar"/>
          </w:rPr>
          <w:t xml:space="preserve">  </w:t>
        </w:r>
        <w:r>
          <w:br/>
        </w:r>
        <w:r>
          <w:rPr>
            <w:rStyle w:val="VerbatimChar"/>
          </w:rPr>
          <w:t xml:space="preserve">  @IBOutlet weak var backDropImageView: UIImageView!</w:t>
        </w:r>
        <w:r>
          <w:br/>
        </w:r>
        <w:r>
          <w:rPr>
            <w:rStyle w:val="VerbatimChar"/>
          </w:rPr>
          <w:t xml:space="preserve">  @IBOutlet weak var titleLabel: UILabel!</w:t>
        </w:r>
        <w:r>
          <w:br/>
        </w:r>
        <w:r>
          <w:rPr>
            <w:rStyle w:val="VerbatimChar"/>
          </w:rPr>
          <w:t xml:space="preserve">  @IBOutlet weak var yearLabel: UILabel!</w:t>
        </w:r>
        <w:r>
          <w:br/>
        </w:r>
        <w:r>
          <w:rPr>
            <w:rStyle w:val="VerbatimChar"/>
          </w:rPr>
          <w:t xml:space="preserve">  @IBOutlet weak var genreLabel: UILabel!</w:t>
        </w:r>
        <w:r>
          <w:br/>
        </w:r>
        <w:r>
          <w:rPr>
            <w:rStyle w:val="VerbatimChar"/>
          </w:rPr>
          <w:t xml:space="preserve">  @IBOutlet weak var runtimeLabel: UILabel!</w:t>
        </w:r>
        <w:r>
          <w:br/>
        </w:r>
        <w:r>
          <w:rPr>
            <w:rStyle w:val="VerbatimChar"/>
          </w:rPr>
          <w:t xml:space="preserve">  @IBOutlet weak var overviewLabel: UILabel!</w:t>
        </w:r>
        <w:r>
          <w:br/>
        </w:r>
        <w:r>
          <w:rPr>
            <w:rStyle w:val="VerbatimChar"/>
          </w:rPr>
          <w:t xml:space="preserve">  @IBOutlet weak var originalTitleLabel: UILabel!</w:t>
        </w:r>
        <w:r>
          <w:br/>
        </w:r>
        <w:r>
          <w:rPr>
            <w:rStyle w:val="VerbatimChar"/>
          </w:rPr>
          <w:t xml:space="preserve">  @IBOutlet weak var budgetLabel: UILabel!</w:t>
        </w:r>
        <w:r>
          <w:br/>
        </w:r>
        <w:r>
          <w:rPr>
            <w:rStyle w:val="VerbatimChar"/>
          </w:rPr>
          <w:t xml:space="preserve">  @IBOutlet weak var revenueLabel: UILabel!</w:t>
        </w:r>
        <w:r>
          <w:br/>
        </w:r>
        <w:r>
          <w:rPr>
            <w:rStyle w:val="VerbatimChar"/>
          </w:rPr>
          <w:t xml:space="preserve">  </w:t>
        </w:r>
        <w:r>
          <w:br/>
        </w:r>
        <w:r>
          <w:rPr>
            <w:rStyle w:val="VerbatimChar"/>
          </w:rPr>
          <w:t xml:space="preserve">  @IBOutlet weak var star1ImageView: UIImageView!</w:t>
        </w:r>
        <w:r>
          <w:br/>
        </w:r>
        <w:r>
          <w:rPr>
            <w:rStyle w:val="VerbatimChar"/>
          </w:rPr>
          <w:t xml:space="preserve">  @IBOutlet weak var star2ImageView: UIImageView!</w:t>
        </w:r>
        <w:r>
          <w:br/>
        </w:r>
        <w:r>
          <w:rPr>
            <w:rStyle w:val="VerbatimChar"/>
          </w:rPr>
          <w:t xml:space="preserve">  @IBOutlet weak var star3ImageView: UIImageView!</w:t>
        </w:r>
        <w:r>
          <w:br/>
        </w:r>
        <w:r>
          <w:rPr>
            <w:rStyle w:val="VerbatimChar"/>
          </w:rPr>
          <w:t xml:space="preserve">  @IBOutlet weak var star4ImageView: UIImageView!</w:t>
        </w:r>
        <w:r>
          <w:br/>
        </w:r>
        <w:r>
          <w:rPr>
            <w:rStyle w:val="VerbatimChar"/>
          </w:rPr>
          <w:t xml:space="preserve">  @IBOutlet weak var star5ImageView: UIImageView!</w:t>
        </w:r>
        <w:r>
          <w:br/>
        </w:r>
        <w:r>
          <w:rPr>
            <w:rStyle w:val="VerbatimChar"/>
          </w:rPr>
          <w:t xml:space="preserve">  </w:t>
        </w:r>
        <w:r>
          <w:br/>
        </w:r>
        <w:r>
          <w:rPr>
            <w:rStyle w:val="VerbatimChar"/>
          </w:rPr>
          <w:t xml:space="preserve">  override func viewWillAppear(_ animated: Bool) {</w:t>
        </w:r>
        <w:r>
          <w:br/>
        </w:r>
        <w:r>
          <w:rPr>
            <w:rStyle w:val="VerbatimChar"/>
          </w:rPr>
          <w:t xml:space="preserve">    updateViews()</w:t>
        </w:r>
        <w:r>
          <w:br/>
        </w:r>
        <w:r>
          <w:rPr>
            <w:rStyle w:val="VerbatimChar"/>
          </w:rPr>
          <w:t xml:space="preserve">  }</w:t>
        </w:r>
        <w:r>
          <w:br/>
        </w:r>
        <w:r>
          <w:rPr>
            <w:rStyle w:val="VerbatimChar"/>
          </w:rPr>
          <w:t xml:space="preserve">  </w:t>
        </w:r>
        <w:r>
          <w:br/>
        </w:r>
        <w:r>
          <w:rPr>
            <w:rStyle w:val="VerbatimChar"/>
          </w:rPr>
          <w:t xml:space="preserve">  func updateViews() {</w:t>
        </w:r>
        <w:r>
          <w:br/>
        </w:r>
        <w:r>
          <w:rPr>
            <w:rStyle w:val="VerbatimChar"/>
          </w:rPr>
          <w:t xml:space="preserve">    switch content {</w:t>
        </w:r>
        <w:r>
          <w:br/>
        </w:r>
        <w:r>
          <w:rPr>
            <w:rStyle w:val="VerbatimChar"/>
          </w:rPr>
          <w:t xml:space="preserve">    case .success(let data):</w:t>
        </w:r>
        <w:r>
          <w:br/>
        </w:r>
        <w:r>
          <w:rPr>
            <w:rStyle w:val="VerbatimChar"/>
          </w:rPr>
          <w:t xml:space="preserve">      errorView.isHidden = true</w:t>
        </w:r>
        <w:r>
          <w:br/>
        </w:r>
        <w:r>
          <w:rPr>
            <w:rStyle w:val="VerbatimChar"/>
          </w:rPr>
          <w:t xml:space="preserve">      loadingView.isHidden = true</w:t>
        </w:r>
        <w:r>
          <w:br/>
        </w:r>
        <w:r>
          <w:rPr>
            <w:rStyle w:val="VerbatimChar"/>
          </w:rPr>
          <w:t xml:space="preserve">      contentView.isHidden = false</w:t>
        </w:r>
        <w:r>
          <w:br/>
        </w:r>
        <w:r>
          <w:rPr>
            <w:rStyle w:val="VerbatimChar"/>
          </w:rPr>
          <w:t xml:space="preserve">      </w:t>
        </w:r>
        <w:r>
          <w:br/>
        </w:r>
        <w:r>
          <w:rPr>
            <w:rStyle w:val="VerbatimChar"/>
          </w:rPr>
          <w:t xml:space="preserve">      updateLabels(viewModel: data)</w:t>
        </w:r>
        <w:r>
          <w:br/>
        </w:r>
        <w:r>
          <w:rPr>
            <w:rStyle w:val="VerbatimChar"/>
          </w:rPr>
          <w:t xml:space="preserve">      updateStars(voteAverage: data.voteAverage)</w:t>
        </w:r>
        <w:r>
          <w:br/>
        </w:r>
        <w:r>
          <w:rPr>
            <w:rStyle w:val="VerbatimChar"/>
          </w:rPr>
          <w:t xml:space="preserve">      updateImage(path: data.backDropPath)</w:t>
        </w:r>
        <w:r>
          <w:br/>
        </w:r>
        <w:r>
          <w:rPr>
            <w:rStyle w:val="VerbatimChar"/>
          </w:rPr>
          <w:t xml:space="preserve">    case .loading:</w:t>
        </w:r>
        <w:r>
          <w:br/>
        </w:r>
        <w:r>
          <w:rPr>
            <w:rStyle w:val="VerbatimChar"/>
          </w:rPr>
          <w:t xml:space="preserve">      errorView.isHidden = true</w:t>
        </w:r>
        <w:r>
          <w:br/>
        </w:r>
        <w:r>
          <w:rPr>
            <w:rStyle w:val="VerbatimChar"/>
          </w:rPr>
          <w:t xml:space="preserve">      loadingView.isHidden = false</w:t>
        </w:r>
        <w:r>
          <w:br/>
        </w:r>
        <w:r>
          <w:rPr>
            <w:rStyle w:val="VerbatimChar"/>
          </w:rPr>
          <w:t xml:space="preserve">      contentView.isHidden = true</w:t>
        </w:r>
        <w:r>
          <w:br/>
        </w:r>
        <w:r>
          <w:rPr>
            <w:rStyle w:val="VerbatimChar"/>
          </w:rPr>
          <w:t xml:space="preserve">    case .error(let error):</w:t>
        </w:r>
        <w:r>
          <w:br/>
        </w:r>
        <w:r>
          <w:rPr>
            <w:rStyle w:val="VerbatimChar"/>
          </w:rPr>
          <w:t xml:space="preserve">      errorView.isHidden = false</w:t>
        </w:r>
        <w:r>
          <w:br/>
        </w:r>
        <w:r>
          <w:rPr>
            <w:rStyle w:val="VerbatimChar"/>
          </w:rPr>
          <w:t xml:space="preserve">      loadingView.isHidden = true</w:t>
        </w:r>
        <w:r>
          <w:br/>
        </w:r>
        <w:r>
          <w:rPr>
            <w:rStyle w:val="VerbatimChar"/>
          </w:rPr>
          <w:t xml:space="preserve">      contentView.isHidden = true</w:t>
        </w:r>
        <w:r>
          <w:br/>
        </w:r>
        <w:r>
          <w:rPr>
            <w:rStyle w:val="VerbatimChar"/>
          </w:rPr>
          <w:t xml:space="preserve">      </w:t>
        </w:r>
        <w:r>
          <w:br/>
        </w:r>
        <w:r>
          <w:rPr>
            <w:rStyle w:val="VerbatimChar"/>
          </w:rPr>
          <w:t xml:space="preserve">      if case .userMessage(let message) = error {</w:t>
        </w:r>
        <w:r>
          <w:br/>
        </w:r>
        <w:r>
          <w:rPr>
            <w:rStyle w:val="VerbatimChar"/>
          </w:rPr>
          <w:t xml:space="preserve">        errorLabel.text = message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func updateLabels(viewModel: MovieDetails.ViewModel) {</w:t>
        </w:r>
        <w:r>
          <w:br/>
        </w:r>
        <w:r>
          <w:rPr>
            <w:rStyle w:val="VerbatimChar"/>
          </w:rPr>
          <w:t xml:space="preserve">    titleLabel.text = viewModel.title</w:t>
        </w:r>
        <w:r>
          <w:br/>
        </w:r>
        <w:r>
          <w:rPr>
            <w:rStyle w:val="VerbatimChar"/>
          </w:rPr>
          <w:t xml:space="preserve">    yearLabel.text = viewModel.releaseDate</w:t>
        </w:r>
        <w:r>
          <w:br/>
        </w:r>
        <w:r>
          <w:rPr>
            <w:rStyle w:val="VerbatimChar"/>
          </w:rPr>
          <w:t xml:space="preserve">    genreLabel.text = viewModel.genre</w:t>
        </w:r>
        <w:r>
          <w:br/>
        </w:r>
        <w:r>
          <w:rPr>
            <w:rStyle w:val="VerbatimChar"/>
          </w:rPr>
          <w:lastRenderedPageBreak/>
          <w:t xml:space="preserve">    runtimeLabel.text = viewModel.runtime</w:t>
        </w:r>
        <w:r>
          <w:br/>
        </w:r>
        <w:r>
          <w:rPr>
            <w:rStyle w:val="VerbatimChar"/>
          </w:rPr>
          <w:t xml:space="preserve">    overviewLabel.text = viewModel.overview</w:t>
        </w:r>
        <w:r>
          <w:br/>
        </w:r>
        <w:r>
          <w:rPr>
            <w:rStyle w:val="VerbatimChar"/>
          </w:rPr>
          <w:t xml:space="preserve">    originalTitleLabel.text = viewModel.originalTitle</w:t>
        </w:r>
        <w:r>
          <w:br/>
        </w:r>
        <w:r>
          <w:rPr>
            <w:rStyle w:val="VerbatimChar"/>
          </w:rPr>
          <w:t xml:space="preserve">    revenueLabel.text = viewModel.revenue</w:t>
        </w:r>
        <w:r>
          <w:br/>
        </w:r>
        <w:r>
          <w:rPr>
            <w:rStyle w:val="VerbatimChar"/>
          </w:rPr>
          <w:t xml:space="preserve">    budgetLabel.text = viewModel.budget</w:t>
        </w:r>
        <w:r>
          <w:br/>
        </w:r>
        <w:r>
          <w:rPr>
            <w:rStyle w:val="VerbatimChar"/>
          </w:rPr>
          <w:t xml:space="preserve">  }</w:t>
        </w:r>
        <w:r>
          <w:br/>
        </w:r>
        <w:r>
          <w:rPr>
            <w:rStyle w:val="VerbatimChar"/>
          </w:rPr>
          <w:t xml:space="preserve">  </w:t>
        </w:r>
        <w:r>
          <w:br/>
        </w:r>
        <w:r>
          <w:rPr>
            <w:rStyle w:val="VerbatimChar"/>
          </w:rPr>
          <w:t xml:space="preserve">  func updateImage(path: String) {</w:t>
        </w:r>
        <w:r>
          <w:br/>
        </w:r>
        <w:r>
          <w:rPr>
            <w:rStyle w:val="VerbatimChar"/>
          </w:rPr>
          <w:t xml:space="preserve">    let url = "https://image.tmdb.org/t/p/w500/" + path</w:t>
        </w:r>
        <w:r>
          <w:br/>
        </w:r>
        <w:r>
          <w:rPr>
            <w:rStyle w:val="VerbatimChar"/>
          </w:rPr>
          <w:t xml:space="preserve">    </w:t>
        </w:r>
        <w:r>
          <w:br/>
        </w:r>
        <w:r>
          <w:rPr>
            <w:rStyle w:val="VerbatimChar"/>
          </w:rPr>
          <w:t xml:space="preserve">    backDropImageView.kf.indicatorType = .activity</w:t>
        </w:r>
        <w:r>
          <w:br/>
        </w:r>
        <w:r>
          <w:rPr>
            <w:rStyle w:val="VerbatimChar"/>
          </w:rPr>
          <w:t xml:space="preserve">    </w:t>
        </w:r>
        <w:r>
          <w:br/>
        </w:r>
        <w:r>
          <w:rPr>
            <w:rStyle w:val="VerbatimChar"/>
          </w:rPr>
          <w:t xml:space="preserve">    backDropImageView.kf.setImage(with: URL(string: url))</w:t>
        </w:r>
        <w:r>
          <w:br/>
        </w:r>
        <w:r>
          <w:rPr>
            <w:rStyle w:val="VerbatimChar"/>
          </w:rPr>
          <w:t xml:space="preserve">  }</w:t>
        </w:r>
        <w:r>
          <w:br/>
        </w:r>
        <w:r>
          <w:rPr>
            <w:rStyle w:val="VerbatimChar"/>
          </w:rPr>
          <w:t xml:space="preserve">  </w:t>
        </w:r>
        <w:r>
          <w:br/>
        </w:r>
        <w:r>
          <w:rPr>
            <w:rStyle w:val="VerbatimChar"/>
          </w:rPr>
          <w:t xml:space="preserve">  func updateStars(voteAverage: Int) {</w:t>
        </w:r>
        <w:r>
          <w:br/>
        </w:r>
        <w:r>
          <w:rPr>
            <w:rStyle w:val="VerbatimChar"/>
          </w:rPr>
          <w:t xml:space="preserve">    </w:t>
        </w:r>
        <w:r>
          <w:br/>
        </w:r>
        <w:r>
          <w:rPr>
            <w:rStyle w:val="VerbatimChar"/>
          </w:rPr>
          <w:t xml:space="preserve">    star1ImageView.image = #imageLiteral(resourceName: "ic_star_off")</w:t>
        </w:r>
        <w:r>
          <w:br/>
        </w:r>
        <w:r>
          <w:rPr>
            <w:rStyle w:val="VerbatimChar"/>
          </w:rPr>
          <w:t xml:space="preserve">    star2ImageView.image = #imageLiteral(resourceName: "ic_star_off")</w:t>
        </w:r>
        <w:r>
          <w:br/>
        </w:r>
        <w:r>
          <w:rPr>
            <w:rStyle w:val="VerbatimChar"/>
          </w:rPr>
          <w:t xml:space="preserve">    star3ImageView.image = #imageLiteral(resourceName: "ic_star_off")</w:t>
        </w:r>
        <w:r>
          <w:br/>
        </w:r>
        <w:r>
          <w:rPr>
            <w:rStyle w:val="VerbatimChar"/>
          </w:rPr>
          <w:t xml:space="preserve">    star4ImageView.image = #imageLiteral(resourceName: "ic_star_off")</w:t>
        </w:r>
        <w:r>
          <w:br/>
        </w:r>
        <w:r>
          <w:rPr>
            <w:rStyle w:val="VerbatimChar"/>
          </w:rPr>
          <w:t xml:space="preserve">    star5ImageView.image = #imageLiteral(resourceName: "ic_star_off")</w:t>
        </w:r>
        <w:r>
          <w:br/>
        </w:r>
        <w:r>
          <w:rPr>
            <w:rStyle w:val="VerbatimChar"/>
          </w:rPr>
          <w:t xml:space="preserve">    </w:t>
        </w:r>
        <w:r>
          <w:br/>
        </w:r>
        <w:r>
          <w:rPr>
            <w:rStyle w:val="VerbatimChar"/>
          </w:rPr>
          <w:t xml:space="preserve">    switch voteAverage {</w:t>
        </w:r>
        <w:r>
          <w:br/>
        </w:r>
        <w:r>
          <w:rPr>
            <w:rStyle w:val="VerbatimChar"/>
          </w:rPr>
          <w:t xml:space="preserve">    case 1:</w:t>
        </w:r>
        <w:r>
          <w:br/>
        </w:r>
        <w:r>
          <w:rPr>
            <w:rStyle w:val="VerbatimChar"/>
          </w:rPr>
          <w:t xml:space="preserve">      star1ImageView.image = #imageLiteral(resourceName: "ic_star_on")</w:t>
        </w:r>
        <w:r>
          <w:br/>
        </w:r>
        <w:r>
          <w:rPr>
            <w:rStyle w:val="VerbatimChar"/>
          </w:rPr>
          <w:t xml:space="preserve">    case 2:</w:t>
        </w:r>
        <w:r>
          <w:br/>
        </w:r>
        <w:r>
          <w:rPr>
            <w:rStyle w:val="VerbatimChar"/>
          </w:rPr>
          <w:t xml:space="preserve">      star1ImageView.image = #imageLiteral(resourceName: "ic_star_on")</w:t>
        </w:r>
        <w:r>
          <w:br/>
        </w:r>
        <w:r>
          <w:rPr>
            <w:rStyle w:val="VerbatimChar"/>
          </w:rPr>
          <w:t xml:space="preserve">      star2ImageView.image = #imageLiteral(resourceName: "ic_star_on")</w:t>
        </w:r>
        <w:r>
          <w:br/>
        </w:r>
        <w:r>
          <w:rPr>
            <w:rStyle w:val="VerbatimChar"/>
          </w:rPr>
          <w:t xml:space="preserve">    case 3:</w:t>
        </w:r>
        <w:r>
          <w:br/>
        </w:r>
        <w:r>
          <w:rPr>
            <w:rStyle w:val="VerbatimChar"/>
          </w:rPr>
          <w:t xml:space="preserve">      star1ImageView.image = #imageLiteral(resourceName: "ic_star_on")</w:t>
        </w:r>
        <w:r>
          <w:br/>
        </w:r>
        <w:r>
          <w:rPr>
            <w:rStyle w:val="VerbatimChar"/>
          </w:rPr>
          <w:t xml:space="preserve">      star2ImageView.image = #imageLiteral(resourceName: "ic_star_on")</w:t>
        </w:r>
        <w:r>
          <w:br/>
        </w:r>
        <w:r>
          <w:rPr>
            <w:rStyle w:val="VerbatimChar"/>
          </w:rPr>
          <w:t xml:space="preserve">      star3ImageView.image = #imageLiteral(resourceName: "ic_star_on")</w:t>
        </w:r>
        <w:r>
          <w:br/>
        </w:r>
        <w:r>
          <w:rPr>
            <w:rStyle w:val="VerbatimChar"/>
          </w:rPr>
          <w:t xml:space="preserve">    case 4:</w:t>
        </w:r>
        <w:r>
          <w:br/>
        </w:r>
        <w:r>
          <w:rPr>
            <w:rStyle w:val="VerbatimChar"/>
          </w:rPr>
          <w:t xml:space="preserve">      star1ImageView.image = #imageLiteral(resourceName: "ic_star_on")</w:t>
        </w:r>
        <w:r>
          <w:br/>
        </w:r>
        <w:r>
          <w:rPr>
            <w:rStyle w:val="VerbatimChar"/>
          </w:rPr>
          <w:t xml:space="preserve">      star2ImageView.image = #imageLiteral(resourceName: "ic_star_on")</w:t>
        </w:r>
        <w:r>
          <w:br/>
        </w:r>
        <w:r>
          <w:rPr>
            <w:rStyle w:val="VerbatimChar"/>
          </w:rPr>
          <w:t xml:space="preserve">      star3ImageView.image = #imageLiteral(resourceName: "ic_star_on")</w:t>
        </w:r>
        <w:r>
          <w:br/>
        </w:r>
        <w:r>
          <w:rPr>
            <w:rStyle w:val="VerbatimChar"/>
          </w:rPr>
          <w:t xml:space="preserve">      star4ImageView.image = #imageLiteral(resourceName: "ic_star_on")</w:t>
        </w:r>
        <w:r>
          <w:br/>
        </w:r>
        <w:r>
          <w:rPr>
            <w:rStyle w:val="VerbatimChar"/>
          </w:rPr>
          <w:t xml:space="preserve">    case 5:</w:t>
        </w:r>
        <w:r>
          <w:br/>
        </w:r>
        <w:r>
          <w:rPr>
            <w:rStyle w:val="VerbatimChar"/>
          </w:rPr>
          <w:t xml:space="preserve">      star1ImageView.image = #imageLiteral(resourceName: "ic_star_on")</w:t>
        </w:r>
        <w:r>
          <w:br/>
        </w:r>
        <w:r>
          <w:rPr>
            <w:rStyle w:val="VerbatimChar"/>
          </w:rPr>
          <w:t xml:space="preserve">      star2ImageView.image = #imageLiteral(resourceName: "ic_star_on")</w:t>
        </w:r>
        <w:r>
          <w:br/>
        </w:r>
        <w:r>
          <w:rPr>
            <w:rStyle w:val="VerbatimChar"/>
          </w:rPr>
          <w:t xml:space="preserve">      star3ImageView.image = #imageLiteral(resourceName: "ic_star_on")</w:t>
        </w:r>
        <w:r>
          <w:br/>
        </w:r>
        <w:r>
          <w:rPr>
            <w:rStyle w:val="VerbatimChar"/>
          </w:rPr>
          <w:t xml:space="preserve">      star4ImageView.image = #imageLiteral(resourceName: "ic_star_on")</w:t>
        </w:r>
        <w:r>
          <w:br/>
        </w:r>
        <w:r>
          <w:rPr>
            <w:rStyle w:val="VerbatimChar"/>
          </w:rPr>
          <w:t xml:space="preserve">      star5ImageView.image = #imageLiteral(resourceName: "ic_star_on")</w:t>
        </w:r>
        <w:r>
          <w:br/>
        </w:r>
        <w:r>
          <w:rPr>
            <w:rStyle w:val="VerbatimChar"/>
          </w:rPr>
          <w:t xml:space="preserve">    default: break</w:t>
        </w:r>
        <w:r>
          <w:br/>
        </w:r>
        <w:r>
          <w:rPr>
            <w:rStyle w:val="VerbatimChar"/>
          </w:rPr>
          <w:t xml:space="preserve">    }</w:t>
        </w:r>
        <w:r>
          <w:br/>
        </w:r>
        <w:r>
          <w:rPr>
            <w:rStyle w:val="VerbatimChar"/>
          </w:rPr>
          <w:t xml:space="preserve">  }</w:t>
        </w:r>
        <w:r>
          <w:br/>
        </w:r>
        <w:r>
          <w:rPr>
            <w:rStyle w:val="VerbatimChar"/>
          </w:rPr>
          <w:t>}</w:t>
        </w:r>
      </w:ins>
    </w:p>
    <w:p w14:paraId="36E0ABAB" w14:textId="77777777" w:rsidR="00B82C27" w:rsidRDefault="00B82C27" w:rsidP="00B82C27">
      <w:pPr>
        <w:pStyle w:val="FirstParagraph"/>
        <w:rPr>
          <w:ins w:id="113" w:author="Willian" w:date="2017-03-08T00:39:00Z"/>
        </w:rPr>
      </w:pPr>
      <w:ins w:id="114" w:author="Willian" w:date="2017-03-08T00:39:00Z">
        <w:r>
          <w:t xml:space="preserve">Agora precisaremos criar o Interactor. Este é fácil e seguirá a mesma lógica do </w:t>
        </w:r>
        <w:r>
          <w:rPr>
            <w:b/>
          </w:rPr>
          <w:t>GenresInteractor</w:t>
        </w:r>
        <w:r>
          <w:t>.</w:t>
        </w:r>
      </w:ins>
    </w:p>
    <w:p w14:paraId="64268BB2" w14:textId="77777777" w:rsidR="00B82C27" w:rsidRDefault="00B82C27" w:rsidP="00B82C27">
      <w:pPr>
        <w:pStyle w:val="Compact"/>
        <w:numPr>
          <w:ilvl w:val="0"/>
          <w:numId w:val="151"/>
        </w:numPr>
        <w:rPr>
          <w:ins w:id="115" w:author="Willian" w:date="2017-03-08T00:39:00Z"/>
        </w:rPr>
      </w:pPr>
      <w:ins w:id="116" w:author="Willian" w:date="2017-03-08T00:39:00Z">
        <w:r>
          <w:t xml:space="preserve">Crie um novo arquivo chamado </w:t>
        </w:r>
        <w:r>
          <w:rPr>
            <w:b/>
          </w:rPr>
          <w:t>MovieDetailsInteractor.swift</w:t>
        </w:r>
        <w:r>
          <w:t xml:space="preserve"> e nele crie uma classe de mesmo nome:</w:t>
        </w:r>
      </w:ins>
    </w:p>
    <w:p w14:paraId="35CA1DEE" w14:textId="77777777" w:rsidR="00B82C27" w:rsidRDefault="00B82C27" w:rsidP="00B82C27">
      <w:pPr>
        <w:pStyle w:val="SourceCode"/>
        <w:rPr>
          <w:ins w:id="117" w:author="Willian" w:date="2017-03-08T00:39:00Z"/>
        </w:rPr>
      </w:pPr>
      <w:ins w:id="118" w:author="Willian" w:date="2017-03-08T00:39:00Z">
        <w:r>
          <w:rPr>
            <w:rStyle w:val="VerbatimChar"/>
          </w:rPr>
          <w:lastRenderedPageBreak/>
          <w:t>class MovieDetailsInteractor {</w:t>
        </w:r>
        <w:r>
          <w:br/>
        </w:r>
        <w:r>
          <w:rPr>
            <w:rStyle w:val="VerbatimChar"/>
          </w:rPr>
          <w:t>}</w:t>
        </w:r>
      </w:ins>
    </w:p>
    <w:p w14:paraId="25EB0D60" w14:textId="77777777" w:rsidR="00B82C27" w:rsidRDefault="00B82C27" w:rsidP="00B82C27">
      <w:pPr>
        <w:pStyle w:val="Compact"/>
        <w:numPr>
          <w:ilvl w:val="0"/>
          <w:numId w:val="152"/>
        </w:numPr>
        <w:rPr>
          <w:ins w:id="119" w:author="Willian" w:date="2017-03-08T00:39:00Z"/>
        </w:rPr>
      </w:pPr>
      <w:ins w:id="120" w:author="Willian" w:date="2017-03-08T00:39:00Z">
        <w:r>
          <w:t>Faça com que ela siga o padrão Singleton:</w:t>
        </w:r>
      </w:ins>
    </w:p>
    <w:p w14:paraId="456CF484" w14:textId="77777777" w:rsidR="00B82C27" w:rsidRDefault="00B82C27" w:rsidP="00B82C27">
      <w:pPr>
        <w:pStyle w:val="SourceCode"/>
        <w:rPr>
          <w:ins w:id="121" w:author="Willian" w:date="2017-03-08T00:39:00Z"/>
        </w:rPr>
      </w:pPr>
      <w:ins w:id="122" w:author="Willian" w:date="2017-03-08T00:39:00Z">
        <w:r>
          <w:rPr>
            <w:rStyle w:val="VerbatimChar"/>
          </w:rPr>
          <w:t>static var shared = MovieDetailsInteractor()</w:t>
        </w:r>
        <w:r>
          <w:br/>
        </w:r>
        <w:r>
          <w:rPr>
            <w:rStyle w:val="VerbatimChar"/>
          </w:rPr>
          <w:t>private init() {}</w:t>
        </w:r>
      </w:ins>
    </w:p>
    <w:p w14:paraId="7FED4138" w14:textId="77777777" w:rsidR="00B82C27" w:rsidRDefault="00B82C27" w:rsidP="00B82C27">
      <w:pPr>
        <w:pStyle w:val="Compact"/>
        <w:numPr>
          <w:ilvl w:val="0"/>
          <w:numId w:val="153"/>
        </w:numPr>
        <w:rPr>
          <w:ins w:id="123" w:author="Willian" w:date="2017-03-08T00:39:00Z"/>
        </w:rPr>
      </w:pPr>
      <w:ins w:id="124" w:author="Willian" w:date="2017-03-08T00:39:00Z">
        <w:r>
          <w:t xml:space="preserve">Adicione uma propriedade para armazenarmos o filme selecionado. Este filme será selecionado na cena de </w:t>
        </w:r>
        <w:r>
          <w:rPr>
            <w:b/>
          </w:rPr>
          <w:t>Lista de filmes</w:t>
        </w:r>
        <w:r>
          <w:t>, e passado para este interactor.</w:t>
        </w:r>
      </w:ins>
    </w:p>
    <w:p w14:paraId="4BEBF64E" w14:textId="77777777" w:rsidR="00B82C27" w:rsidRDefault="00B82C27" w:rsidP="00B82C27">
      <w:pPr>
        <w:pStyle w:val="SourceCode"/>
        <w:rPr>
          <w:ins w:id="125" w:author="Willian" w:date="2017-03-08T00:39:00Z"/>
        </w:rPr>
      </w:pPr>
      <w:ins w:id="126" w:author="Willian" w:date="2017-03-08T00:39:00Z">
        <w:r>
          <w:rPr>
            <w:rStyle w:val="VerbatimChar"/>
          </w:rPr>
          <w:t>var selectedMovie: Movie.ResponseModel.Result?</w:t>
        </w:r>
      </w:ins>
    </w:p>
    <w:p w14:paraId="3654FD02" w14:textId="77777777" w:rsidR="00B82C27" w:rsidRDefault="00B82C27" w:rsidP="00B82C27">
      <w:pPr>
        <w:pStyle w:val="Compact"/>
        <w:numPr>
          <w:ilvl w:val="0"/>
          <w:numId w:val="154"/>
        </w:numPr>
        <w:rPr>
          <w:ins w:id="127" w:author="Willian" w:date="2017-03-08T00:39:00Z"/>
        </w:rPr>
      </w:pPr>
      <w:ins w:id="128" w:author="Willian" w:date="2017-03-08T00:39:00Z">
        <w:r>
          <w:t>Adicione o método que se comunicará com a classe da camada de serviço:</w:t>
        </w:r>
      </w:ins>
    </w:p>
    <w:p w14:paraId="757AF410" w14:textId="77777777" w:rsidR="00B82C27" w:rsidRDefault="00B82C27" w:rsidP="00B82C27">
      <w:pPr>
        <w:pStyle w:val="SourceCode"/>
        <w:rPr>
          <w:ins w:id="129" w:author="Willian" w:date="2017-03-08T00:39:00Z"/>
        </w:rPr>
      </w:pPr>
      <w:ins w:id="130" w:author="Willian" w:date="2017-03-08T00:39:00Z">
        <w:r>
          <w:rPr>
            <w:rStyle w:val="VerbatimChar"/>
          </w:rPr>
          <w:t>func getMovie(completion: @escaping (Content&lt;MovieDetails.ViewModel&gt;) -&gt; Void) {</w:t>
        </w:r>
        <w:r>
          <w:br/>
        </w:r>
        <w:r>
          <w:rPr>
            <w:rStyle w:val="VerbatimChar"/>
          </w:rPr>
          <w:t xml:space="preserve">    guard let selected = selectedMovie else {</w:t>
        </w:r>
        <w:r>
          <w:br/>
        </w:r>
        <w:r>
          <w:rPr>
            <w:rStyle w:val="VerbatimChar"/>
          </w:rPr>
          <w:t xml:space="preserve">      completion(Content.error(ReturnError.userMessage("Não foi possível obter os detalhes do filme. Por favor tente novamente mais tarde")))</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MovieService.getMovie(withId: selected.id) { result in</w:t>
        </w:r>
        <w:r>
          <w:br/>
        </w:r>
        <w:r>
          <w:rPr>
            <w:rStyle w:val="VerbatimChar"/>
          </w:rPr>
          <w:t xml:space="preserve">      switch result {</w:t>
        </w:r>
        <w:r>
          <w:br/>
        </w:r>
        <w:r>
          <w:rPr>
            <w:rStyle w:val="VerbatimChar"/>
          </w:rPr>
          <w:t xml:space="preserve">      case .success(let data):</w:t>
        </w:r>
        <w:r>
          <w:br/>
        </w:r>
        <w:r>
          <w:rPr>
            <w:rStyle w:val="VerbatimChar"/>
          </w:rPr>
          <w:t xml:space="preserve">        </w:t>
        </w:r>
        <w:r>
          <w:br/>
        </w:r>
        <w:r>
          <w:rPr>
            <w:rStyle w:val="VerbatimChar"/>
          </w:rPr>
          <w:t xml:space="preserve">        let viewModel = MovieDetails.ViewModel(with: data)</w:t>
        </w:r>
        <w:r>
          <w:br/>
        </w:r>
        <w:r>
          <w:rPr>
            <w:rStyle w:val="VerbatimChar"/>
          </w:rPr>
          <w:t xml:space="preserve">        </w:t>
        </w:r>
        <w:r>
          <w:br/>
        </w:r>
        <w:r>
          <w:rPr>
            <w:rStyle w:val="VerbatimChar"/>
          </w:rPr>
          <w:t xml:space="preserve">        completion(Content.success(viewModel))</w:t>
        </w:r>
        <w:r>
          <w:br/>
        </w:r>
        <w:r>
          <w:rPr>
            <w:rStyle w:val="VerbatimChar"/>
          </w:rPr>
          <w:t xml:space="preserve">      case .failure(let error):</w:t>
        </w:r>
        <w:r>
          <w:br/>
        </w:r>
        <w:r>
          <w:rPr>
            <w:rStyle w:val="VerbatimChar"/>
          </w:rPr>
          <w:t xml:space="preserve">        completion(Content.error(error))</w:t>
        </w:r>
        <w:r>
          <w:br/>
        </w:r>
        <w:r>
          <w:rPr>
            <w:rStyle w:val="VerbatimChar"/>
          </w:rPr>
          <w:t xml:space="preserve">      }</w:t>
        </w:r>
        <w:r>
          <w:br/>
        </w:r>
        <w:r>
          <w:rPr>
            <w:rStyle w:val="VerbatimChar"/>
          </w:rPr>
          <w:t xml:space="preserve">    }</w:t>
        </w:r>
        <w:r>
          <w:br/>
        </w:r>
        <w:r>
          <w:rPr>
            <w:rStyle w:val="VerbatimChar"/>
          </w:rPr>
          <w:t xml:space="preserve">  }</w:t>
        </w:r>
      </w:ins>
    </w:p>
    <w:p w14:paraId="08F20ED0" w14:textId="77777777" w:rsidR="00B82C27" w:rsidRDefault="00B82C27" w:rsidP="00B82C27">
      <w:pPr>
        <w:pStyle w:val="FirstParagraph"/>
        <w:rPr>
          <w:ins w:id="131" w:author="Willian" w:date="2017-03-08T00:39:00Z"/>
        </w:rPr>
      </w:pPr>
      <w:ins w:id="132" w:author="Willian" w:date="2017-03-08T00:39:00Z">
        <w:r>
          <w:t>Terminamos o interactor. Agora precisamos usá-lo na View Controller</w:t>
        </w:r>
      </w:ins>
    </w:p>
    <w:p w14:paraId="492F04EC" w14:textId="77777777" w:rsidR="00B82C27" w:rsidRDefault="00B82C27" w:rsidP="00B82C27">
      <w:pPr>
        <w:pStyle w:val="Compact"/>
        <w:numPr>
          <w:ilvl w:val="0"/>
          <w:numId w:val="155"/>
        </w:numPr>
        <w:rPr>
          <w:ins w:id="133" w:author="Willian" w:date="2017-03-08T00:39:00Z"/>
        </w:rPr>
      </w:pPr>
      <w:ins w:id="134" w:author="Willian" w:date="2017-03-08T00:39:00Z">
        <w:r>
          <w:t xml:space="preserve">Abra a classe </w:t>
        </w:r>
        <w:r>
          <w:rPr>
            <w:b/>
          </w:rPr>
          <w:t>MovieDetailsViewController</w:t>
        </w:r>
        <w:r>
          <w:t xml:space="preserve"> e localize o método </w:t>
        </w:r>
        <w:r>
          <w:rPr>
            <w:rStyle w:val="VerbatimChar"/>
          </w:rPr>
          <w:t>viewWillAppear()</w:t>
        </w:r>
      </w:ins>
    </w:p>
    <w:p w14:paraId="2BDCB6E4" w14:textId="77777777" w:rsidR="00B82C27" w:rsidRDefault="00B82C27" w:rsidP="00B82C27">
      <w:pPr>
        <w:pStyle w:val="Compact"/>
        <w:numPr>
          <w:ilvl w:val="0"/>
          <w:numId w:val="155"/>
        </w:numPr>
        <w:rPr>
          <w:ins w:id="135" w:author="Willian" w:date="2017-03-08T00:39:00Z"/>
        </w:rPr>
      </w:pPr>
      <w:ins w:id="136" w:author="Willian" w:date="2017-03-08T00:39:00Z">
        <w:r>
          <w:t>Coloque o seguinte código no final deste método:</w:t>
        </w:r>
      </w:ins>
    </w:p>
    <w:p w14:paraId="4D61048C" w14:textId="77777777" w:rsidR="00B82C27" w:rsidRDefault="00B82C27" w:rsidP="00B82C27">
      <w:pPr>
        <w:pStyle w:val="SourceCode"/>
        <w:rPr>
          <w:ins w:id="137" w:author="Willian" w:date="2017-03-08T00:39:00Z"/>
        </w:rPr>
      </w:pPr>
      <w:ins w:id="138" w:author="Willian" w:date="2017-03-08T00:39:00Z">
        <w:r>
          <w:rPr>
            <w:rStyle w:val="VerbatimChar"/>
          </w:rPr>
          <w:t>MovieDetailsInteractor.shared.getMovie { content in</w:t>
        </w:r>
        <w:r>
          <w:br/>
        </w:r>
        <w:r>
          <w:rPr>
            <w:rStyle w:val="VerbatimChar"/>
          </w:rPr>
          <w:t xml:space="preserve">  self.content = content</w:t>
        </w:r>
        <w:r>
          <w:br/>
        </w:r>
        <w:r>
          <w:rPr>
            <w:rStyle w:val="VerbatimChar"/>
          </w:rPr>
          <w:t>}</w:t>
        </w:r>
      </w:ins>
    </w:p>
    <w:p w14:paraId="1DF83FC9" w14:textId="77777777" w:rsidR="00B82C27" w:rsidRDefault="00B82C27" w:rsidP="00B82C27">
      <w:pPr>
        <w:pStyle w:val="FirstParagraph"/>
        <w:rPr>
          <w:ins w:id="139" w:author="Willian" w:date="2017-03-08T00:39:00Z"/>
        </w:rPr>
      </w:pPr>
      <w:ins w:id="140" w:author="Willian" w:date="2017-03-08T00:39:00Z">
        <w:r>
          <w:t xml:space="preserve">Nossa cena está pronta mas infelizmente não conseguiremos testá-la ainda. Precisamos finalizar a cena </w:t>
        </w:r>
        <w:r>
          <w:rPr>
            <w:b/>
          </w:rPr>
          <w:t>Lista de Filmes</w:t>
        </w:r>
        <w:r>
          <w:t xml:space="preserve"> e faremos isto na aula seguinte.</w:t>
        </w:r>
      </w:ins>
    </w:p>
    <w:p w14:paraId="57B3BC16" w14:textId="77777777" w:rsidR="00B82C27" w:rsidRDefault="00B82C27" w:rsidP="00B82C27">
      <w:pPr>
        <w:pStyle w:val="Ttulo2"/>
        <w:rPr>
          <w:ins w:id="141" w:author="Willian" w:date="2017-03-08T00:39:00Z"/>
        </w:rPr>
      </w:pPr>
      <w:bookmarkStart w:id="142" w:name="aula-3---integrando-filmes"/>
      <w:bookmarkEnd w:id="142"/>
      <w:ins w:id="143" w:author="Willian" w:date="2017-03-08T00:39:00Z">
        <w:r>
          <w:t>Aula 3 - Integrando Filmes</w:t>
        </w:r>
      </w:ins>
    </w:p>
    <w:p w14:paraId="25438F6E" w14:textId="77777777" w:rsidR="00B82C27" w:rsidRDefault="00B82C27" w:rsidP="00B82C27">
      <w:pPr>
        <w:pStyle w:val="FirstParagraph"/>
        <w:rPr>
          <w:ins w:id="144" w:author="Willian" w:date="2017-03-08T00:39:00Z"/>
        </w:rPr>
      </w:pPr>
      <w:ins w:id="145" w:author="Willian" w:date="2017-03-08T00:39:00Z">
        <w:r>
          <w:t>Chegamos a nossa aula final. Já temos pronto a camada Service para a cena Filmes e o que precisamos fazer agora é criar a camada Interactor e também finalizar o View Controller.</w:t>
        </w:r>
      </w:ins>
    </w:p>
    <w:p w14:paraId="2BE236F8" w14:textId="77777777" w:rsidR="00B82C27" w:rsidRDefault="00B82C27" w:rsidP="00B82C27">
      <w:pPr>
        <w:pStyle w:val="Corpodetexto"/>
        <w:rPr>
          <w:ins w:id="146" w:author="Willian" w:date="2017-03-08T00:39:00Z"/>
        </w:rPr>
      </w:pPr>
      <w:ins w:id="147" w:author="Willian" w:date="2017-03-08T00:39:00Z">
        <w:r>
          <w:t>A cena de filmes precisária chamar três serviços:</w:t>
        </w:r>
      </w:ins>
    </w:p>
    <w:p w14:paraId="206390ED" w14:textId="77777777" w:rsidR="00B82C27" w:rsidRDefault="00B82C27" w:rsidP="00B82C27">
      <w:pPr>
        <w:pStyle w:val="Compact"/>
        <w:numPr>
          <w:ilvl w:val="0"/>
          <w:numId w:val="156"/>
        </w:numPr>
        <w:rPr>
          <w:ins w:id="148" w:author="Willian" w:date="2017-03-08T00:39:00Z"/>
        </w:rPr>
      </w:pPr>
      <w:ins w:id="149" w:author="Willian" w:date="2017-03-08T00:39:00Z">
        <w:r>
          <w:t>Filmes Populares</w:t>
        </w:r>
      </w:ins>
    </w:p>
    <w:p w14:paraId="26BB9CDB" w14:textId="77777777" w:rsidR="00B82C27" w:rsidRDefault="00B82C27" w:rsidP="00B82C27">
      <w:pPr>
        <w:pStyle w:val="Compact"/>
        <w:numPr>
          <w:ilvl w:val="0"/>
          <w:numId w:val="156"/>
        </w:numPr>
        <w:rPr>
          <w:ins w:id="150" w:author="Willian" w:date="2017-03-08T00:39:00Z"/>
        </w:rPr>
      </w:pPr>
      <w:ins w:id="151" w:author="Willian" w:date="2017-03-08T00:39:00Z">
        <w:r>
          <w:t>Melhores filmes</w:t>
        </w:r>
      </w:ins>
    </w:p>
    <w:p w14:paraId="067D3F59" w14:textId="77777777" w:rsidR="00B82C27" w:rsidRDefault="00B82C27" w:rsidP="00B82C27">
      <w:pPr>
        <w:pStyle w:val="Compact"/>
        <w:numPr>
          <w:ilvl w:val="0"/>
          <w:numId w:val="156"/>
        </w:numPr>
        <w:rPr>
          <w:ins w:id="152" w:author="Willian" w:date="2017-03-08T00:39:00Z"/>
        </w:rPr>
      </w:pPr>
      <w:ins w:id="153" w:author="Willian" w:date="2017-03-08T00:39:00Z">
        <w:r>
          <w:lastRenderedPageBreak/>
          <w:t>Lançamentos em breve</w:t>
        </w:r>
      </w:ins>
    </w:p>
    <w:p w14:paraId="0DF3FF3E" w14:textId="77777777" w:rsidR="00B82C27" w:rsidRDefault="00B82C27" w:rsidP="00B82C27">
      <w:pPr>
        <w:pStyle w:val="FirstParagraph"/>
        <w:rPr>
          <w:ins w:id="154" w:author="Willian" w:date="2017-03-08T00:39:00Z"/>
        </w:rPr>
      </w:pPr>
      <w:ins w:id="155" w:author="Willian" w:date="2017-03-08T00:39:00Z">
        <w:r>
          <w:t>Estes serviços correspondem aos filtros que inserimos e que podem ser controlados através do Segmented Control.</w:t>
        </w:r>
      </w:ins>
    </w:p>
    <w:p w14:paraId="6493B30E" w14:textId="77777777" w:rsidR="00B82C27" w:rsidRDefault="00B82C27" w:rsidP="00B82C27">
      <w:pPr>
        <w:pStyle w:val="Corpodetexto"/>
        <w:rPr>
          <w:ins w:id="156" w:author="Willian" w:date="2017-03-08T00:39:00Z"/>
        </w:rPr>
      </w:pPr>
      <w:ins w:id="157" w:author="Willian" w:date="2017-03-08T00:39:00Z">
        <w:r>
          <w:t>Além disso, cada um destes serviços apresenta paginação, como visto no aplicativo Android. Como a lista de filmes é muito grande, uma técnica dos desenvolvedores de backend é a utilização de paginação. Vamos supor que existam duzentos mil filmes classificados como Populares, cada um com seu nível de popularidade. Podemos dizer intuitivamente que realizar uma requisição que retornará 200 mil objetos demorará para ser completada e consumirá uma banda de dados muito grande da sua internet. Isto sem contar que existe uma remota possibilidade que o usuário veja os 200 mil filmes retornados em um único uso do app.</w:t>
        </w:r>
      </w:ins>
    </w:p>
    <w:p w14:paraId="11490F82" w14:textId="77777777" w:rsidR="00B82C27" w:rsidRDefault="00B82C27" w:rsidP="00B82C27">
      <w:pPr>
        <w:pStyle w:val="Corpodetexto"/>
        <w:rPr>
          <w:ins w:id="158" w:author="Willian" w:date="2017-03-08T00:39:00Z"/>
        </w:rPr>
      </w:pPr>
      <w:ins w:id="159" w:author="Willian" w:date="2017-03-08T00:39:00Z">
        <w:r>
          <w:t>Em resumo, é desnecessário retornar um volume de dados tão grande, então cria-se a paginação, onde é determinado um número máximo de resultados que serão retornados na requisição. Por exemplo, imagine que temos uma página que retornará apenas 100 filmes; se dividirmos por 200 mil, temos um total de 2 mil páginas. Para que você possa ver os 200 mil resultados, 2 mil requisições deverão ser feitas, mas o usuário mal verá os 100 primeiros resultados.</w:t>
        </w:r>
      </w:ins>
    </w:p>
    <w:p w14:paraId="3AE4A586" w14:textId="77777777" w:rsidR="00B82C27" w:rsidRDefault="00B82C27" w:rsidP="00B82C27">
      <w:pPr>
        <w:pStyle w:val="Corpodetexto"/>
        <w:rPr>
          <w:ins w:id="160" w:author="Willian" w:date="2017-03-08T00:39:00Z"/>
        </w:rPr>
      </w:pPr>
      <w:ins w:id="161" w:author="Willian" w:date="2017-03-08T00:39:00Z">
        <w:r>
          <w:t>Tendo conhecimento disso você terá que fornecer o numero de páginas de cada serviço.</w:t>
        </w:r>
      </w:ins>
    </w:p>
    <w:p w14:paraId="70AEE177" w14:textId="77777777" w:rsidR="00B82C27" w:rsidRDefault="00B82C27" w:rsidP="00B82C27">
      <w:pPr>
        <w:pStyle w:val="Ttulo3"/>
        <w:rPr>
          <w:ins w:id="162" w:author="Willian" w:date="2017-03-08T00:39:00Z"/>
        </w:rPr>
      </w:pPr>
      <w:bookmarkStart w:id="163" w:name="atividade-2"/>
      <w:bookmarkEnd w:id="163"/>
      <w:ins w:id="164" w:author="Willian" w:date="2017-03-08T00:39:00Z">
        <w:r>
          <w:t>Atividade</w:t>
        </w:r>
      </w:ins>
    </w:p>
    <w:p w14:paraId="000C7FA1" w14:textId="77777777" w:rsidR="00B82C27" w:rsidRDefault="00B82C27" w:rsidP="00B82C27">
      <w:pPr>
        <w:pStyle w:val="Compact"/>
        <w:numPr>
          <w:ilvl w:val="0"/>
          <w:numId w:val="157"/>
        </w:numPr>
        <w:rPr>
          <w:ins w:id="165" w:author="Willian" w:date="2017-03-08T00:39:00Z"/>
        </w:rPr>
      </w:pPr>
      <w:ins w:id="166" w:author="Willian" w:date="2017-03-08T00:39:00Z">
        <w:r>
          <w:t>Crie o Interactor da cena Filmes. Ele deverá realizar a chamada dos três serviços filtro listados acima. Além disso deverá ter paginação automática, ou seja, quando o usuário rolar até o final da Collection View de filmes, a página seguinte de filmes deverá ser obtida e assim em diante.</w:t>
        </w:r>
      </w:ins>
    </w:p>
    <w:p w14:paraId="7A88FE74" w14:textId="77777777" w:rsidR="00B82C27" w:rsidRDefault="00B82C27" w:rsidP="00B82C27">
      <w:pPr>
        <w:pStyle w:val="Compact"/>
        <w:numPr>
          <w:ilvl w:val="0"/>
          <w:numId w:val="157"/>
        </w:numPr>
        <w:rPr>
          <w:ins w:id="167" w:author="Willian" w:date="2017-03-08T00:39:00Z"/>
        </w:rPr>
      </w:pPr>
      <w:ins w:id="168" w:author="Willian" w:date="2017-03-08T00:39:00Z">
        <w:r>
          <w:t>Complemente o View Controller já criado para a cena Filmes. Adicione o recurso de paginação, as requisições dos filtros, eventos de toque no Segmented Control, seleção de filmes e navegação para a cena Detalhes do Filme ao selecionar um filme da Collection.</w:t>
        </w:r>
      </w:ins>
    </w:p>
    <w:p w14:paraId="7496A678" w14:textId="77777777" w:rsidR="00B82C27" w:rsidRDefault="00B82C27" w:rsidP="00B82C27">
      <w:pPr>
        <w:pStyle w:val="Ttulo3"/>
        <w:rPr>
          <w:ins w:id="169" w:author="Willian" w:date="2017-03-08T00:39:00Z"/>
        </w:rPr>
      </w:pPr>
      <w:bookmarkStart w:id="170" w:name="solução-2"/>
      <w:bookmarkEnd w:id="170"/>
      <w:ins w:id="171" w:author="Willian" w:date="2017-03-08T00:39:00Z">
        <w:r>
          <w:t>Solução</w:t>
        </w:r>
      </w:ins>
    </w:p>
    <w:p w14:paraId="527D3AA9" w14:textId="77777777" w:rsidR="00B82C27" w:rsidRDefault="00B82C27" w:rsidP="00B82C27">
      <w:pPr>
        <w:pStyle w:val="FirstParagraph"/>
        <w:rPr>
          <w:ins w:id="172" w:author="Willian" w:date="2017-03-08T00:39:00Z"/>
        </w:rPr>
      </w:pPr>
      <w:ins w:id="173" w:author="Willian" w:date="2017-03-08T00:39:00Z">
        <w:r>
          <w:t>Vamos começar pelo Interactor.</w:t>
        </w:r>
      </w:ins>
    </w:p>
    <w:p w14:paraId="294042FB" w14:textId="77777777" w:rsidR="00B82C27" w:rsidRDefault="00B82C27" w:rsidP="00B82C27">
      <w:pPr>
        <w:pStyle w:val="Ttulo4"/>
        <w:rPr>
          <w:ins w:id="174" w:author="Willian" w:date="2017-03-08T00:39:00Z"/>
        </w:rPr>
      </w:pPr>
      <w:bookmarkStart w:id="175" w:name="criando-o-interactor"/>
      <w:bookmarkEnd w:id="175"/>
      <w:ins w:id="176" w:author="Willian" w:date="2017-03-08T00:39:00Z">
        <w:r>
          <w:t>Criando o Interactor</w:t>
        </w:r>
      </w:ins>
    </w:p>
    <w:p w14:paraId="21566C01" w14:textId="77777777" w:rsidR="00B82C27" w:rsidRDefault="00B82C27" w:rsidP="00B82C27">
      <w:pPr>
        <w:pStyle w:val="FirstParagraph"/>
        <w:rPr>
          <w:ins w:id="177" w:author="Willian" w:date="2017-03-08T00:39:00Z"/>
        </w:rPr>
      </w:pPr>
      <w:ins w:id="178" w:author="Willian" w:date="2017-03-08T00:39:00Z">
        <w:r>
          <w:t>Crie um arquivo chamado MoviesInteractor e adicione o seguinte conteúdo:</w:t>
        </w:r>
      </w:ins>
    </w:p>
    <w:p w14:paraId="0B7A2D85" w14:textId="77777777" w:rsidR="00B82C27" w:rsidRDefault="00B82C27" w:rsidP="00B82C27">
      <w:pPr>
        <w:pStyle w:val="SourceCode"/>
        <w:rPr>
          <w:ins w:id="179" w:author="Willian" w:date="2017-03-08T00:39:00Z"/>
        </w:rPr>
      </w:pPr>
      <w:ins w:id="180" w:author="Willian" w:date="2017-03-08T00:39:00Z">
        <w:r>
          <w:rPr>
            <w:rStyle w:val="VerbatimChar"/>
          </w:rPr>
          <w:t>class MoviesInteractor {</w:t>
        </w:r>
        <w:r>
          <w:br/>
        </w:r>
        <w:r>
          <w:rPr>
            <w:rStyle w:val="VerbatimChar"/>
          </w:rPr>
          <w:t xml:space="preserve">  static var shared = MoviesInteractor()</w:t>
        </w:r>
        <w:r>
          <w:br/>
        </w:r>
        <w:r>
          <w:rPr>
            <w:rStyle w:val="VerbatimChar"/>
          </w:rPr>
          <w:t xml:space="preserve">  private init() {}</w:t>
        </w:r>
        <w:r>
          <w:br/>
        </w:r>
        <w:r>
          <w:rPr>
            <w:rStyle w:val="VerbatimChar"/>
          </w:rPr>
          <w:t xml:space="preserve">  </w:t>
        </w:r>
        <w:r>
          <w:br/>
        </w:r>
        <w:r>
          <w:rPr>
            <w:rStyle w:val="VerbatimChar"/>
          </w:rPr>
          <w:t xml:space="preserve">  // Modelo de lista</w:t>
        </w:r>
        <w:r>
          <w:br/>
        </w:r>
        <w:r>
          <w:rPr>
            <w:rStyle w:val="VerbatimChar"/>
          </w:rPr>
          <w:t xml:space="preserve">  struct MovieList {</w:t>
        </w:r>
        <w:r>
          <w:br/>
        </w:r>
        <w:r>
          <w:rPr>
            <w:rStyle w:val="VerbatimChar"/>
          </w:rPr>
          <w:t xml:space="preserve">    var list: [Movie.ResponseModel.Result]</w:t>
        </w:r>
        <w:r>
          <w:br/>
        </w:r>
        <w:r>
          <w:rPr>
            <w:rStyle w:val="VerbatimChar"/>
          </w:rPr>
          <w:t xml:space="preserve">    var page: Int // page indica a próxima página da respectiva lista</w:t>
        </w:r>
        <w:r>
          <w:br/>
        </w:r>
        <w:r>
          <w:rPr>
            <w:rStyle w:val="VerbatimChar"/>
          </w:rPr>
          <w:t xml:space="preserve">  }</w:t>
        </w:r>
        <w:r>
          <w:br/>
        </w:r>
        <w:r>
          <w:rPr>
            <w:rStyle w:val="VerbatimChar"/>
          </w:rPr>
          <w:t xml:space="preserve">  </w:t>
        </w:r>
        <w:r>
          <w:br/>
        </w:r>
        <w:r>
          <w:rPr>
            <w:rStyle w:val="VerbatimChar"/>
          </w:rPr>
          <w:t xml:space="preserve">  // Inicializamos listas vazias na página 1</w:t>
        </w:r>
        <w:r>
          <w:br/>
        </w:r>
        <w:r>
          <w:rPr>
            <w:rStyle w:val="VerbatimChar"/>
          </w:rPr>
          <w:lastRenderedPageBreak/>
          <w:t xml:space="preserve">  var popularMovies = MovieList(list: [], page: 1)</w:t>
        </w:r>
        <w:r>
          <w:br/>
        </w:r>
        <w:r>
          <w:rPr>
            <w:rStyle w:val="VerbatimChar"/>
          </w:rPr>
          <w:t xml:space="preserve">  var topRatedMovies = MovieList(list: [], page: 1)</w:t>
        </w:r>
        <w:r>
          <w:br/>
        </w:r>
        <w:r>
          <w:rPr>
            <w:rStyle w:val="VerbatimChar"/>
          </w:rPr>
          <w:t xml:space="preserve">  var upcomingMovies = MovieList(list: [], page: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func getPopularMovies(completion: @escaping (Content&lt;[Movie.ViewModel]&gt;) -&gt; Void) {</w:t>
        </w:r>
        <w:r>
          <w:br/>
        </w:r>
        <w:r>
          <w:rPr>
            <w:rStyle w:val="VerbatimChar"/>
          </w:rPr>
          <w:t xml:space="preserve">    MovieService.getPopularMovies(page: popularMovies.page) { result in</w:t>
        </w:r>
        <w:r>
          <w:br/>
        </w:r>
        <w:r>
          <w:rPr>
            <w:rStyle w:val="VerbatimChar"/>
          </w:rPr>
          <w:t xml:space="preserve">      switch result {</w:t>
        </w:r>
        <w:r>
          <w:br/>
        </w:r>
        <w:r>
          <w:rPr>
            <w:rStyle w:val="VerbatimChar"/>
          </w:rPr>
          <w:t xml:space="preserve">      case .success(let movies):</w:t>
        </w:r>
        <w:r>
          <w:br/>
        </w:r>
        <w:r>
          <w:rPr>
            <w:rStyle w:val="VerbatimChar"/>
          </w:rPr>
          <w:t xml:space="preserve">        </w:t>
        </w:r>
        <w:r>
          <w:br/>
        </w:r>
        <w:r>
          <w:rPr>
            <w:rStyle w:val="VerbatimChar"/>
          </w:rPr>
          <w:t xml:space="preserve">        // Concatena a nova página na lista completa</w:t>
        </w:r>
        <w:r>
          <w:br/>
        </w:r>
        <w:r>
          <w:rPr>
            <w:rStyle w:val="VerbatimChar"/>
          </w:rPr>
          <w:t xml:space="preserve">        self.popularMovies.list.append(contentsOf: movies)</w:t>
        </w:r>
        <w:r>
          <w:br/>
        </w:r>
        <w:r>
          <w:rPr>
            <w:rStyle w:val="VerbatimChar"/>
          </w:rPr>
          <w:t xml:space="preserve">        </w:t>
        </w:r>
        <w:r>
          <w:br/>
        </w:r>
        <w:r>
          <w:rPr>
            <w:rStyle w:val="VerbatimChar"/>
          </w:rPr>
          <w:t xml:space="preserve">        // Formata a lista completa</w:t>
        </w:r>
        <w:r>
          <w:br/>
        </w:r>
        <w:r>
          <w:rPr>
            <w:rStyle w:val="VerbatimChar"/>
          </w:rPr>
          <w:t xml:space="preserve">        let viewModels = self.popularMovies.list.map {</w:t>
        </w:r>
        <w:r>
          <w:br/>
        </w:r>
        <w:r>
          <w:rPr>
            <w:rStyle w:val="VerbatimChar"/>
          </w:rPr>
          <w:t xml:space="preserve">          Movie.ViewModel(id: $0.id, posterPath: $0.poster_path ?? "")</w:t>
        </w:r>
        <w:r>
          <w:br/>
        </w:r>
        <w:r>
          <w:rPr>
            <w:rStyle w:val="VerbatimChar"/>
          </w:rPr>
          <w:t xml:space="preserve">        }</w:t>
        </w:r>
        <w:r>
          <w:br/>
        </w:r>
        <w:r>
          <w:rPr>
            <w:rStyle w:val="VerbatimChar"/>
          </w:rPr>
          <w:t xml:space="preserve">        </w:t>
        </w:r>
        <w:r>
          <w:br/>
        </w:r>
        <w:r>
          <w:rPr>
            <w:rStyle w:val="VerbatimChar"/>
          </w:rPr>
          <w:t xml:space="preserve">        // Incrementa o número da página na respectiva lista</w:t>
        </w:r>
        <w:r>
          <w:br/>
        </w:r>
        <w:r>
          <w:rPr>
            <w:rStyle w:val="VerbatimChar"/>
          </w:rPr>
          <w:t xml:space="preserve">        self.popularMovies.page += 1</w:t>
        </w:r>
        <w:r>
          <w:br/>
        </w:r>
        <w:r>
          <w:rPr>
            <w:rStyle w:val="VerbatimChar"/>
          </w:rPr>
          <w:t xml:space="preserve">        </w:t>
        </w:r>
        <w:r>
          <w:br/>
        </w:r>
        <w:r>
          <w:rPr>
            <w:rStyle w:val="VerbatimChar"/>
          </w:rPr>
          <w:t xml:space="preserve">        completion(Content.success(viewModels))</w:t>
        </w:r>
        <w:r>
          <w:br/>
        </w:r>
        <w:r>
          <w:rPr>
            <w:rStyle w:val="VerbatimChar"/>
          </w:rPr>
          <w:t xml:space="preserve">      case .failure(let error):</w:t>
        </w:r>
        <w:r>
          <w:br/>
        </w:r>
        <w:r>
          <w:rPr>
            <w:rStyle w:val="VerbatimChar"/>
          </w:rPr>
          <w:t xml:space="preserve">        completion(Content.error(error))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func getTopRatedMovies(completion: @escaping (Content&lt;[Movie.ViewModel]&gt;) -&gt; Void) {</w:t>
        </w:r>
        <w:r>
          <w:br/>
        </w:r>
        <w:r>
          <w:rPr>
            <w:rStyle w:val="VerbatimChar"/>
          </w:rPr>
          <w:t xml:space="preserve">    MovieService.getTopRatedMovies(page: topRatedMovies.page) { result in</w:t>
        </w:r>
        <w:r>
          <w:br/>
        </w:r>
        <w:r>
          <w:rPr>
            <w:rStyle w:val="VerbatimChar"/>
          </w:rPr>
          <w:t xml:space="preserve">      switch result {</w:t>
        </w:r>
        <w:r>
          <w:br/>
        </w:r>
        <w:r>
          <w:rPr>
            <w:rStyle w:val="VerbatimChar"/>
          </w:rPr>
          <w:t xml:space="preserve">      case .success(let movies):</w:t>
        </w:r>
        <w:r>
          <w:br/>
        </w:r>
        <w:r>
          <w:rPr>
            <w:rStyle w:val="VerbatimChar"/>
          </w:rPr>
          <w:t xml:space="preserve">        </w:t>
        </w:r>
        <w:r>
          <w:br/>
        </w:r>
        <w:r>
          <w:rPr>
            <w:rStyle w:val="VerbatimChar"/>
          </w:rPr>
          <w:t xml:space="preserve">        self.topRatedMovies.list.append(contentsOf: movies)</w:t>
        </w:r>
        <w:r>
          <w:br/>
        </w:r>
        <w:r>
          <w:rPr>
            <w:rStyle w:val="VerbatimChar"/>
          </w:rPr>
          <w:t xml:space="preserve">        </w:t>
        </w:r>
        <w:r>
          <w:br/>
        </w:r>
        <w:r>
          <w:rPr>
            <w:rStyle w:val="VerbatimChar"/>
          </w:rPr>
          <w:t xml:space="preserve">        let viewModels = self.topRatedMovies.list.map {</w:t>
        </w:r>
        <w:r>
          <w:br/>
        </w:r>
        <w:r>
          <w:rPr>
            <w:rStyle w:val="VerbatimChar"/>
          </w:rPr>
          <w:t xml:space="preserve">          Movie.ViewModel(id: $0.id, posterPath: $0.poster_path ?? "")</w:t>
        </w:r>
        <w:r>
          <w:br/>
        </w:r>
        <w:r>
          <w:rPr>
            <w:rStyle w:val="VerbatimChar"/>
          </w:rPr>
          <w:t xml:space="preserve">        }</w:t>
        </w:r>
        <w:r>
          <w:br/>
        </w:r>
        <w:r>
          <w:rPr>
            <w:rStyle w:val="VerbatimChar"/>
          </w:rPr>
          <w:t xml:space="preserve">        </w:t>
        </w:r>
        <w:r>
          <w:br/>
        </w:r>
        <w:r>
          <w:rPr>
            <w:rStyle w:val="VerbatimChar"/>
          </w:rPr>
          <w:t xml:space="preserve">        self.topRatedMovies.page += 1</w:t>
        </w:r>
        <w:r>
          <w:br/>
        </w:r>
        <w:r>
          <w:rPr>
            <w:rStyle w:val="VerbatimChar"/>
          </w:rPr>
          <w:t xml:space="preserve">        </w:t>
        </w:r>
        <w:r>
          <w:br/>
        </w:r>
        <w:r>
          <w:rPr>
            <w:rStyle w:val="VerbatimChar"/>
          </w:rPr>
          <w:t xml:space="preserve">        completion(Content.success(viewModels))</w:t>
        </w:r>
        <w:r>
          <w:br/>
        </w:r>
        <w:r>
          <w:rPr>
            <w:rStyle w:val="VerbatimChar"/>
          </w:rPr>
          <w:t xml:space="preserve">      case .failure(let error):</w:t>
        </w:r>
        <w:r>
          <w:br/>
        </w:r>
        <w:r>
          <w:rPr>
            <w:rStyle w:val="VerbatimChar"/>
          </w:rPr>
          <w:t xml:space="preserve">        completion(Content.error(error))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func getUpcomingMovies(completion: @escaping (Content&lt;[Movie.ViewModel]&gt;) -&gt; Void) {</w:t>
        </w:r>
        <w:r>
          <w:br/>
        </w:r>
        <w:r>
          <w:rPr>
            <w:rStyle w:val="VerbatimChar"/>
          </w:rPr>
          <w:t xml:space="preserve">    MovieService.getUpcomingMovies(page: upcomingMovies.page) { result in</w:t>
        </w:r>
        <w:r>
          <w:br/>
        </w:r>
        <w:r>
          <w:rPr>
            <w:rStyle w:val="VerbatimChar"/>
          </w:rPr>
          <w:lastRenderedPageBreak/>
          <w:t xml:space="preserve">      switch result {</w:t>
        </w:r>
        <w:r>
          <w:br/>
        </w:r>
        <w:r>
          <w:rPr>
            <w:rStyle w:val="VerbatimChar"/>
          </w:rPr>
          <w:t xml:space="preserve">      case .success(let movies):</w:t>
        </w:r>
        <w:r>
          <w:br/>
        </w:r>
        <w:r>
          <w:rPr>
            <w:rStyle w:val="VerbatimChar"/>
          </w:rPr>
          <w:t xml:space="preserve">        </w:t>
        </w:r>
        <w:r>
          <w:br/>
        </w:r>
        <w:r>
          <w:rPr>
            <w:rStyle w:val="VerbatimChar"/>
          </w:rPr>
          <w:t xml:space="preserve">        self.upcomingMovies.list.append(contentsOf: movies)</w:t>
        </w:r>
        <w:r>
          <w:br/>
        </w:r>
        <w:r>
          <w:rPr>
            <w:rStyle w:val="VerbatimChar"/>
          </w:rPr>
          <w:t xml:space="preserve">        </w:t>
        </w:r>
        <w:r>
          <w:br/>
        </w:r>
        <w:r>
          <w:rPr>
            <w:rStyle w:val="VerbatimChar"/>
          </w:rPr>
          <w:t xml:space="preserve">        let viewModels = self.upcomingMovies.list.map {</w:t>
        </w:r>
        <w:r>
          <w:br/>
        </w:r>
        <w:r>
          <w:rPr>
            <w:rStyle w:val="VerbatimChar"/>
          </w:rPr>
          <w:t xml:space="preserve">          Movie.ViewModel(id: $0.id, posterPath: $0.poster_path ?? "")</w:t>
        </w:r>
        <w:r>
          <w:br/>
        </w:r>
        <w:r>
          <w:rPr>
            <w:rStyle w:val="VerbatimChar"/>
          </w:rPr>
          <w:t xml:space="preserve">        }</w:t>
        </w:r>
        <w:r>
          <w:br/>
        </w:r>
        <w:r>
          <w:rPr>
            <w:rStyle w:val="VerbatimChar"/>
          </w:rPr>
          <w:t xml:space="preserve">        </w:t>
        </w:r>
        <w:r>
          <w:br/>
        </w:r>
        <w:r>
          <w:rPr>
            <w:rStyle w:val="VerbatimChar"/>
          </w:rPr>
          <w:t xml:space="preserve">        self.upcomingMovies.page += 1</w:t>
        </w:r>
        <w:r>
          <w:br/>
        </w:r>
        <w:r>
          <w:rPr>
            <w:rStyle w:val="VerbatimChar"/>
          </w:rPr>
          <w:t xml:space="preserve">        </w:t>
        </w:r>
        <w:r>
          <w:br/>
        </w:r>
        <w:r>
          <w:rPr>
            <w:rStyle w:val="VerbatimChar"/>
          </w:rPr>
          <w:t xml:space="preserve">        completion(Content.success(viewModels))</w:t>
        </w:r>
        <w:r>
          <w:br/>
        </w:r>
        <w:r>
          <w:rPr>
            <w:rStyle w:val="VerbatimChar"/>
          </w:rPr>
          <w:t xml:space="preserve">      case .failure(let error):</w:t>
        </w:r>
        <w:r>
          <w:br/>
        </w:r>
        <w:r>
          <w:rPr>
            <w:rStyle w:val="VerbatimChar"/>
          </w:rPr>
          <w:t xml:space="preserve">        completion(Content.error(error))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func setSelectedMovie(with viewModel: Movie.ViewModel) {</w:t>
        </w:r>
        <w:r>
          <w:br/>
        </w:r>
        <w:r>
          <w:rPr>
            <w:rStyle w:val="VerbatimChar"/>
          </w:rPr>
          <w:t xml:space="preserve">    </w:t>
        </w:r>
        <w:r>
          <w:br/>
        </w:r>
        <w:r>
          <w:rPr>
            <w:rStyle w:val="VerbatimChar"/>
          </w:rPr>
          <w:t xml:space="preserve">    // Junta todas as listas que temos até o momento</w:t>
        </w:r>
        <w:r>
          <w:br/>
        </w:r>
        <w:r>
          <w:rPr>
            <w:rStyle w:val="VerbatimChar"/>
          </w:rPr>
          <w:t xml:space="preserve">    var allMovies = popularMovies.list</w:t>
        </w:r>
        <w:r>
          <w:br/>
        </w:r>
        <w:r>
          <w:rPr>
            <w:rStyle w:val="VerbatimChar"/>
          </w:rPr>
          <w:t xml:space="preserve">    allMovies.append(contentsOf: topRatedMovies.list)</w:t>
        </w:r>
        <w:r>
          <w:br/>
        </w:r>
        <w:r>
          <w:rPr>
            <w:rStyle w:val="VerbatimChar"/>
          </w:rPr>
          <w:t xml:space="preserve">    allMovies.append(contentsOf: upcomingMovies.list)</w:t>
        </w:r>
        <w:r>
          <w:br/>
        </w:r>
        <w:r>
          <w:rPr>
            <w:rStyle w:val="VerbatimChar"/>
          </w:rPr>
          <w:t xml:space="preserve">    </w:t>
        </w:r>
        <w:r>
          <w:br/>
        </w:r>
        <w:r>
          <w:rPr>
            <w:rStyle w:val="VerbatimChar"/>
          </w:rPr>
          <w:t xml:space="preserve">    // Tenta obter o objeto selecionado comparando o id</w:t>
        </w:r>
        <w:r>
          <w:br/>
        </w:r>
        <w:r>
          <w:rPr>
            <w:rStyle w:val="VerbatimChar"/>
          </w:rPr>
          <w:t xml:space="preserve">    let selected = allMovies.first {</w:t>
        </w:r>
        <w:r>
          <w:br/>
        </w:r>
        <w:r>
          <w:rPr>
            <w:rStyle w:val="VerbatimChar"/>
          </w:rPr>
          <w:t xml:space="preserve">      $0.id == viewModel.id</w:t>
        </w:r>
        <w:r>
          <w:br/>
        </w:r>
        <w:r>
          <w:rPr>
            <w:rStyle w:val="VerbatimChar"/>
          </w:rPr>
          <w:t xml:space="preserve">    }</w:t>
        </w:r>
        <w:r>
          <w:br/>
        </w:r>
        <w:r>
          <w:rPr>
            <w:rStyle w:val="VerbatimChar"/>
          </w:rPr>
          <w:t xml:space="preserve">    </w:t>
        </w:r>
        <w:r>
          <w:br/>
        </w:r>
        <w:r>
          <w:rPr>
            <w:rStyle w:val="VerbatimChar"/>
          </w:rPr>
          <w:t xml:space="preserve">    // Atualiza o filme selecionado</w:t>
        </w:r>
        <w:r>
          <w:br/>
        </w:r>
        <w:r>
          <w:rPr>
            <w:rStyle w:val="VerbatimChar"/>
          </w:rPr>
          <w:t xml:space="preserve">    MovieDetailsInteractor.shared.selectedMovie = selected</w:t>
        </w:r>
        <w:r>
          <w:br/>
        </w:r>
        <w:r>
          <w:rPr>
            <w:rStyle w:val="VerbatimChar"/>
          </w:rPr>
          <w:t xml:space="preserve">  }</w:t>
        </w:r>
        <w:r>
          <w:br/>
        </w:r>
        <w:r>
          <w:rPr>
            <w:rStyle w:val="VerbatimChar"/>
          </w:rPr>
          <w:t>}</w:t>
        </w:r>
      </w:ins>
    </w:p>
    <w:p w14:paraId="693101E8" w14:textId="77777777" w:rsidR="00B82C27" w:rsidRDefault="00B82C27" w:rsidP="00B82C27">
      <w:pPr>
        <w:pStyle w:val="FirstParagraph"/>
        <w:rPr>
          <w:ins w:id="181" w:author="Willian" w:date="2017-03-08T00:39:00Z"/>
        </w:rPr>
      </w:pPr>
      <w:ins w:id="182" w:author="Willian" w:date="2017-03-08T00:39:00Z">
        <w:r>
          <w:t>Leia com atenção a classe e seus comentários. Vamos entender o que está acontecendo.</w:t>
        </w:r>
      </w:ins>
    </w:p>
    <w:p w14:paraId="18232322" w14:textId="77777777" w:rsidR="00B82C27" w:rsidRDefault="00B82C27" w:rsidP="00B82C27">
      <w:pPr>
        <w:pStyle w:val="Corpodetexto"/>
        <w:rPr>
          <w:ins w:id="183" w:author="Willian" w:date="2017-03-08T00:39:00Z"/>
        </w:rPr>
      </w:pPr>
      <w:ins w:id="184" w:author="Willian" w:date="2017-03-08T00:39:00Z">
        <w:r>
          <w:t>A estrutura como um todo da classe é um Singleton como os outros interactors. Mas atente-se para a seguinte struct:</w:t>
        </w:r>
      </w:ins>
    </w:p>
    <w:p w14:paraId="1707A0E0" w14:textId="77777777" w:rsidR="00B82C27" w:rsidRDefault="00B82C27" w:rsidP="00B82C27">
      <w:pPr>
        <w:pStyle w:val="SourceCode"/>
        <w:rPr>
          <w:ins w:id="185" w:author="Willian" w:date="2017-03-08T00:39:00Z"/>
        </w:rPr>
      </w:pPr>
      <w:ins w:id="186" w:author="Willian" w:date="2017-03-08T00:39:00Z">
        <w:r>
          <w:rPr>
            <w:rStyle w:val="VerbatimChar"/>
          </w:rPr>
          <w:t xml:space="preserve"> // Modelo de lista</w:t>
        </w:r>
        <w:r>
          <w:br/>
        </w:r>
        <w:r>
          <w:rPr>
            <w:rStyle w:val="VerbatimChar"/>
          </w:rPr>
          <w:t xml:space="preserve">  struct MovieList {</w:t>
        </w:r>
        <w:r>
          <w:br/>
        </w:r>
        <w:r>
          <w:rPr>
            <w:rStyle w:val="VerbatimChar"/>
          </w:rPr>
          <w:t xml:space="preserve">    var list: [Movie.ResponseModel.Result]</w:t>
        </w:r>
        <w:r>
          <w:br/>
        </w:r>
        <w:r>
          <w:rPr>
            <w:rStyle w:val="VerbatimChar"/>
          </w:rPr>
          <w:t xml:space="preserve">    var page: Int // page indica a próxima página da respectiva lista</w:t>
        </w:r>
        <w:r>
          <w:br/>
        </w:r>
        <w:r>
          <w:rPr>
            <w:rStyle w:val="VerbatimChar"/>
          </w:rPr>
          <w:t xml:space="preserve">  }</w:t>
        </w:r>
      </w:ins>
    </w:p>
    <w:p w14:paraId="1AB37CD5" w14:textId="77777777" w:rsidR="00B82C27" w:rsidRDefault="00B82C27" w:rsidP="00B82C27">
      <w:pPr>
        <w:pStyle w:val="FirstParagraph"/>
        <w:rPr>
          <w:ins w:id="187" w:author="Willian" w:date="2017-03-08T00:39:00Z"/>
        </w:rPr>
      </w:pPr>
      <w:ins w:id="188" w:author="Willian" w:date="2017-03-08T00:39:00Z">
        <w:r>
          <w:t>Criamos uma struct que armazenará uma lista de ResponseModels e a próxima página que deveremos requisitar ao utilizarmos o filtro da respectiva lista. Mais abaixo, criamos três propriedades MovieList, uma para cada filtro e serviço.</w:t>
        </w:r>
      </w:ins>
    </w:p>
    <w:p w14:paraId="72C8A77B" w14:textId="77777777" w:rsidR="00B82C27" w:rsidRDefault="00B82C27" w:rsidP="00B82C27">
      <w:pPr>
        <w:pStyle w:val="SourceCode"/>
        <w:rPr>
          <w:ins w:id="189" w:author="Willian" w:date="2017-03-08T00:39:00Z"/>
        </w:rPr>
      </w:pPr>
      <w:ins w:id="190" w:author="Willian" w:date="2017-03-08T00:39:00Z">
        <w:r>
          <w:rPr>
            <w:rStyle w:val="VerbatimChar"/>
          </w:rPr>
          <w:t>// Inicializamos listas vazias na página 1</w:t>
        </w:r>
        <w:r>
          <w:br/>
        </w:r>
        <w:r>
          <w:rPr>
            <w:rStyle w:val="VerbatimChar"/>
          </w:rPr>
          <w:t xml:space="preserve">  var popularMovies = MovieList(list: [], page: 1)</w:t>
        </w:r>
        <w:r>
          <w:br/>
        </w:r>
        <w:r>
          <w:rPr>
            <w:rStyle w:val="VerbatimChar"/>
          </w:rPr>
          <w:t xml:space="preserve">  var topRatedMovies = MovieList(list: [], page: 1)</w:t>
        </w:r>
        <w:r>
          <w:br/>
        </w:r>
        <w:r>
          <w:rPr>
            <w:rStyle w:val="VerbatimChar"/>
          </w:rPr>
          <w:t xml:space="preserve">  var upcomingMovies = MovieList(list: [], page: 1)</w:t>
        </w:r>
      </w:ins>
    </w:p>
    <w:p w14:paraId="16CE0B0E" w14:textId="77777777" w:rsidR="00B82C27" w:rsidRDefault="00B82C27" w:rsidP="00B82C27">
      <w:pPr>
        <w:pStyle w:val="FirstParagraph"/>
        <w:rPr>
          <w:ins w:id="191" w:author="Willian" w:date="2017-03-08T00:39:00Z"/>
        </w:rPr>
      </w:pPr>
      <w:ins w:id="192" w:author="Willian" w:date="2017-03-08T00:39:00Z">
        <w:r>
          <w:lastRenderedPageBreak/>
          <w:t xml:space="preserve">O método </w:t>
        </w:r>
        <w:r>
          <w:rPr>
            <w:rStyle w:val="VerbatimChar"/>
          </w:rPr>
          <w:t>setSelectedMovie()</w:t>
        </w:r>
        <w:r>
          <w:t xml:space="preserve"> é responsável por atualizar o ResponseModel referente ao filme atualizado dado um ViewModel. É por isso que nosso Movie.ViewModel armazena um id que não é exibido na tela, pois precisamos dele para obter o respectivo ResponseModel.</w:t>
        </w:r>
      </w:ins>
    </w:p>
    <w:p w14:paraId="798AC4D1" w14:textId="77777777" w:rsidR="00B82C27" w:rsidRDefault="00B82C27" w:rsidP="00B82C27">
      <w:pPr>
        <w:pStyle w:val="SourceCode"/>
        <w:rPr>
          <w:ins w:id="193" w:author="Willian" w:date="2017-03-08T00:39:00Z"/>
        </w:rPr>
      </w:pPr>
      <w:ins w:id="194" w:author="Willian" w:date="2017-03-08T00:39:00Z">
        <w:r>
          <w:rPr>
            <w:rStyle w:val="VerbatimChar"/>
          </w:rPr>
          <w:t>func setSelectedMovie(with viewModel: Movie.ViewModel) {</w:t>
        </w:r>
        <w:r>
          <w:br/>
        </w:r>
        <w:r>
          <w:rPr>
            <w:rStyle w:val="VerbatimChar"/>
          </w:rPr>
          <w:t xml:space="preserve">    </w:t>
        </w:r>
        <w:r>
          <w:br/>
        </w:r>
        <w:r>
          <w:rPr>
            <w:rStyle w:val="VerbatimChar"/>
          </w:rPr>
          <w:t xml:space="preserve">    // Junta todas as listas que temos até o momento</w:t>
        </w:r>
        <w:r>
          <w:br/>
        </w:r>
        <w:r>
          <w:rPr>
            <w:rStyle w:val="VerbatimChar"/>
          </w:rPr>
          <w:t xml:space="preserve">    var allMovies = popularMovies.list</w:t>
        </w:r>
        <w:r>
          <w:br/>
        </w:r>
        <w:r>
          <w:rPr>
            <w:rStyle w:val="VerbatimChar"/>
          </w:rPr>
          <w:t xml:space="preserve">    allMovies.append(contentsOf: topRatedMovies.list)</w:t>
        </w:r>
        <w:r>
          <w:br/>
        </w:r>
        <w:r>
          <w:rPr>
            <w:rStyle w:val="VerbatimChar"/>
          </w:rPr>
          <w:t xml:space="preserve">    allMovies.append(contentsOf: upcomingMovies.list)</w:t>
        </w:r>
        <w:r>
          <w:br/>
        </w:r>
        <w:r>
          <w:rPr>
            <w:rStyle w:val="VerbatimChar"/>
          </w:rPr>
          <w:t xml:space="preserve">    </w:t>
        </w:r>
        <w:r>
          <w:br/>
        </w:r>
        <w:r>
          <w:rPr>
            <w:rStyle w:val="VerbatimChar"/>
          </w:rPr>
          <w:t xml:space="preserve">    // Tenta obter o objeto selecionado comparando o id</w:t>
        </w:r>
        <w:r>
          <w:br/>
        </w:r>
        <w:r>
          <w:rPr>
            <w:rStyle w:val="VerbatimChar"/>
          </w:rPr>
          <w:t xml:space="preserve">    let selected = allMovies.first {</w:t>
        </w:r>
        <w:r>
          <w:br/>
        </w:r>
        <w:r>
          <w:rPr>
            <w:rStyle w:val="VerbatimChar"/>
          </w:rPr>
          <w:t xml:space="preserve">      $0.id == viewModel.id</w:t>
        </w:r>
        <w:r>
          <w:br/>
        </w:r>
        <w:r>
          <w:rPr>
            <w:rStyle w:val="VerbatimChar"/>
          </w:rPr>
          <w:t xml:space="preserve">    }</w:t>
        </w:r>
        <w:r>
          <w:br/>
        </w:r>
        <w:r>
          <w:rPr>
            <w:rStyle w:val="VerbatimChar"/>
          </w:rPr>
          <w:t xml:space="preserve">    </w:t>
        </w:r>
        <w:r>
          <w:br/>
        </w:r>
        <w:r>
          <w:rPr>
            <w:rStyle w:val="VerbatimChar"/>
          </w:rPr>
          <w:t xml:space="preserve">    // Atualiza o filme selecionado</w:t>
        </w:r>
        <w:r>
          <w:br/>
        </w:r>
        <w:r>
          <w:rPr>
            <w:rStyle w:val="VerbatimChar"/>
          </w:rPr>
          <w:t xml:space="preserve">    MovieDetailsInteractor.shared.selectedMovie = selected</w:t>
        </w:r>
        <w:r>
          <w:br/>
        </w:r>
        <w:r>
          <w:rPr>
            <w:rStyle w:val="VerbatimChar"/>
          </w:rPr>
          <w:t xml:space="preserve">  }</w:t>
        </w:r>
        <w:r>
          <w:br/>
        </w:r>
        <w:r>
          <w:rPr>
            <w:rStyle w:val="VerbatimChar"/>
          </w:rPr>
          <w:t>}</w:t>
        </w:r>
      </w:ins>
    </w:p>
    <w:p w14:paraId="5BAD709F" w14:textId="77777777" w:rsidR="00B82C27" w:rsidRDefault="00B82C27" w:rsidP="00B82C27">
      <w:pPr>
        <w:pStyle w:val="FirstParagraph"/>
        <w:rPr>
          <w:ins w:id="195" w:author="Willian" w:date="2017-03-08T00:39:00Z"/>
        </w:rPr>
      </w:pPr>
      <w:ins w:id="196" w:author="Willian" w:date="2017-03-08T00:39:00Z">
        <w:r>
          <w:t>Os demais métodos fazem a. comunicação com a camada Rest em si. São parecidos com os demais interactors que criamos. Leia os comentários do código para entender melhor.</w:t>
        </w:r>
      </w:ins>
    </w:p>
    <w:p w14:paraId="27C676C7" w14:textId="77777777" w:rsidR="00B82C27" w:rsidRDefault="00B82C27" w:rsidP="00B82C27">
      <w:pPr>
        <w:pStyle w:val="Ttulo4"/>
        <w:rPr>
          <w:ins w:id="197" w:author="Willian" w:date="2017-03-08T00:39:00Z"/>
        </w:rPr>
      </w:pPr>
      <w:bookmarkStart w:id="198" w:name="criando-a-view-controller."/>
      <w:bookmarkEnd w:id="198"/>
      <w:ins w:id="199" w:author="Willian" w:date="2017-03-08T00:39:00Z">
        <w:r>
          <w:t>Criando a View Controller.</w:t>
        </w:r>
      </w:ins>
    </w:p>
    <w:p w14:paraId="03C7832B" w14:textId="77777777" w:rsidR="00B82C27" w:rsidRDefault="00B82C27" w:rsidP="00B82C27">
      <w:pPr>
        <w:pStyle w:val="FirstParagraph"/>
        <w:rPr>
          <w:ins w:id="200" w:author="Willian" w:date="2017-03-08T00:39:00Z"/>
        </w:rPr>
      </w:pPr>
      <w:ins w:id="201" w:author="Willian" w:date="2017-03-08T00:39:00Z">
        <w:r>
          <w:t>Primeiro de tudo precisamos criar uma célula personalizada para a Collection View. Sem ela não conseguiremos mudar a imagem do filme de cada célula.</w:t>
        </w:r>
      </w:ins>
    </w:p>
    <w:p w14:paraId="17FFB80E" w14:textId="77777777" w:rsidR="00B82C27" w:rsidRDefault="00B82C27" w:rsidP="00B82C27">
      <w:pPr>
        <w:pStyle w:val="Compact"/>
        <w:numPr>
          <w:ilvl w:val="0"/>
          <w:numId w:val="158"/>
        </w:numPr>
        <w:rPr>
          <w:ins w:id="202" w:author="Willian" w:date="2017-03-08T00:39:00Z"/>
        </w:rPr>
      </w:pPr>
      <w:ins w:id="203" w:author="Willian" w:date="2017-03-08T00:39:00Z">
        <w:r>
          <w:t xml:space="preserve">Crie um arquivo com o nome </w:t>
        </w:r>
        <w:r>
          <w:rPr>
            <w:b/>
          </w:rPr>
          <w:t>MovieCollectionViewCell.swift</w:t>
        </w:r>
        <w:r>
          <w:t xml:space="preserve"> que estenda a classe </w:t>
        </w:r>
        <w:r>
          <w:rPr>
            <w:b/>
          </w:rPr>
          <w:t>UICollectionViewCell</w:t>
        </w:r>
        <w:r>
          <w:t>:</w:t>
        </w:r>
      </w:ins>
    </w:p>
    <w:p w14:paraId="4844A3BD" w14:textId="77777777" w:rsidR="00B82C27" w:rsidRDefault="00B82C27" w:rsidP="00B82C27">
      <w:pPr>
        <w:pStyle w:val="SourceCode"/>
        <w:rPr>
          <w:ins w:id="204" w:author="Willian" w:date="2017-03-08T00:39:00Z"/>
        </w:rPr>
      </w:pPr>
      <w:ins w:id="205" w:author="Willian" w:date="2017-03-08T00:39:00Z">
        <w:r>
          <w:rPr>
            <w:rStyle w:val="VerbatimChar"/>
          </w:rPr>
          <w:t>class MovieCollectionViewCell: UICollectionViewCell {</w:t>
        </w:r>
        <w:r>
          <w:br/>
        </w:r>
        <w:r>
          <w:rPr>
            <w:rStyle w:val="VerbatimChar"/>
          </w:rPr>
          <w:t>}</w:t>
        </w:r>
      </w:ins>
    </w:p>
    <w:p w14:paraId="0C4A5B69" w14:textId="77777777" w:rsidR="00B82C27" w:rsidRDefault="00B82C27" w:rsidP="00B82C27">
      <w:pPr>
        <w:pStyle w:val="Compact"/>
        <w:numPr>
          <w:ilvl w:val="0"/>
          <w:numId w:val="159"/>
        </w:numPr>
        <w:rPr>
          <w:ins w:id="206" w:author="Willian" w:date="2017-03-08T00:39:00Z"/>
        </w:rPr>
      </w:pPr>
      <w:ins w:id="207" w:author="Willian" w:date="2017-03-08T00:39:00Z">
        <w:r>
          <w:t>Adicione o conteúdo básico dela:</w:t>
        </w:r>
      </w:ins>
    </w:p>
    <w:p w14:paraId="1BA18524" w14:textId="77777777" w:rsidR="00B82C27" w:rsidRDefault="00B82C27" w:rsidP="00B82C27">
      <w:pPr>
        <w:pStyle w:val="SourceCode"/>
        <w:rPr>
          <w:ins w:id="208" w:author="Willian" w:date="2017-03-08T00:39:00Z"/>
        </w:rPr>
      </w:pPr>
      <w:ins w:id="209" w:author="Willian" w:date="2017-03-08T00:39:00Z">
        <w:r>
          <w:rPr>
            <w:rStyle w:val="VerbatimChar"/>
          </w:rPr>
          <w:t xml:space="preserve">  @IBOutlet weak var imageView: UIImageView!</w:t>
        </w:r>
        <w:r>
          <w:br/>
        </w:r>
        <w:r>
          <w:rPr>
            <w:rStyle w:val="VerbatimChar"/>
          </w:rPr>
          <w:t xml:space="preserve">  </w:t>
        </w:r>
        <w:r>
          <w:br/>
        </w:r>
        <w:r>
          <w:rPr>
            <w:rStyle w:val="VerbatimChar"/>
          </w:rPr>
          <w:t xml:space="preserve">  func update(with data: Movie.ViewModel) {</w:t>
        </w:r>
        <w:r>
          <w:br/>
        </w:r>
        <w:r>
          <w:rPr>
            <w:rStyle w:val="VerbatimChar"/>
          </w:rPr>
          <w:t xml:space="preserve">    let url = "https://image.tmdb.org/t/p/w150/" + data.posterPath</w:t>
        </w:r>
        <w:r>
          <w:br/>
        </w:r>
        <w:r>
          <w:rPr>
            <w:rStyle w:val="VerbatimChar"/>
          </w:rPr>
          <w:t xml:space="preserve">    </w:t>
        </w:r>
        <w:r>
          <w:br/>
        </w:r>
        <w:r>
          <w:rPr>
            <w:rStyle w:val="VerbatimChar"/>
          </w:rPr>
          <w:t xml:space="preserve">    imageView.kf.indicatorType = .activity</w:t>
        </w:r>
        <w:r>
          <w:br/>
        </w:r>
        <w:r>
          <w:br/>
        </w:r>
        <w:r>
          <w:rPr>
            <w:rStyle w:val="VerbatimChar"/>
          </w:rPr>
          <w:t xml:space="preserve">    imageView.kf.setImage(with: URL(string: url))</w:t>
        </w:r>
        <w:r>
          <w:br/>
        </w:r>
        <w:r>
          <w:rPr>
            <w:rStyle w:val="VerbatimChar"/>
          </w:rPr>
          <w:t xml:space="preserve">  }</w:t>
        </w:r>
      </w:ins>
    </w:p>
    <w:p w14:paraId="1E7D802F" w14:textId="77777777" w:rsidR="00B82C27" w:rsidRDefault="00B82C27" w:rsidP="00B82C27">
      <w:pPr>
        <w:pStyle w:val="Compact"/>
        <w:numPr>
          <w:ilvl w:val="0"/>
          <w:numId w:val="160"/>
        </w:numPr>
        <w:rPr>
          <w:ins w:id="210" w:author="Willian" w:date="2017-03-08T00:39:00Z"/>
        </w:rPr>
      </w:pPr>
      <w:ins w:id="211" w:author="Willian" w:date="2017-03-08T00:39:00Z">
        <w:r>
          <w:t xml:space="preserve">Neste mesmo arquivo crie uma outra classe que estende de UICollectionViewCell mas com o nome </w:t>
        </w:r>
        <w:r>
          <w:rPr>
            <w:b/>
          </w:rPr>
          <w:t>LoadingCollectionViewCell</w:t>
        </w:r>
        <w:r>
          <w:t>:</w:t>
        </w:r>
      </w:ins>
    </w:p>
    <w:p w14:paraId="4FAB5733" w14:textId="77777777" w:rsidR="00B82C27" w:rsidRDefault="00B82C27" w:rsidP="00B82C27">
      <w:pPr>
        <w:pStyle w:val="SourceCode"/>
        <w:rPr>
          <w:ins w:id="212" w:author="Willian" w:date="2017-03-08T00:39:00Z"/>
        </w:rPr>
      </w:pPr>
      <w:ins w:id="213" w:author="Willian" w:date="2017-03-08T00:39:00Z">
        <w:r>
          <w:rPr>
            <w:rStyle w:val="VerbatimChar"/>
          </w:rPr>
          <w:t>class LoadingCollectionViewCell: UICollectionViewCell {</w:t>
        </w:r>
        <w:r>
          <w:br/>
        </w:r>
        <w:r>
          <w:rPr>
            <w:rStyle w:val="VerbatimChar"/>
          </w:rPr>
          <w:t>}</w:t>
        </w:r>
      </w:ins>
    </w:p>
    <w:p w14:paraId="7B3D2E58" w14:textId="77777777" w:rsidR="00B82C27" w:rsidRDefault="00B82C27" w:rsidP="00B82C27">
      <w:pPr>
        <w:pStyle w:val="Compact"/>
        <w:numPr>
          <w:ilvl w:val="0"/>
          <w:numId w:val="161"/>
        </w:numPr>
        <w:rPr>
          <w:ins w:id="214" w:author="Willian" w:date="2017-03-08T00:39:00Z"/>
        </w:rPr>
      </w:pPr>
      <w:ins w:id="215" w:author="Willian" w:date="2017-03-08T00:39:00Z">
        <w:r>
          <w:t>Adicione seu conteúdo:</w:t>
        </w:r>
      </w:ins>
    </w:p>
    <w:p w14:paraId="7527D89B" w14:textId="77777777" w:rsidR="00B82C27" w:rsidRDefault="00B82C27" w:rsidP="00B82C27">
      <w:pPr>
        <w:pStyle w:val="SourceCode"/>
        <w:rPr>
          <w:ins w:id="216" w:author="Willian" w:date="2017-03-08T00:39:00Z"/>
        </w:rPr>
      </w:pPr>
      <w:ins w:id="217" w:author="Willian" w:date="2017-03-08T00:39:00Z">
        <w:r>
          <w:rPr>
            <w:rStyle w:val="VerbatimChar"/>
          </w:rPr>
          <w:t>@IBOutlet weak var activityIndicatorView: UIActivityIndicatorView!</w:t>
        </w:r>
      </w:ins>
    </w:p>
    <w:p w14:paraId="14ADAF38" w14:textId="77777777" w:rsidR="00B82C27" w:rsidRDefault="00B82C27" w:rsidP="00B82C27">
      <w:pPr>
        <w:pStyle w:val="Compact"/>
        <w:numPr>
          <w:ilvl w:val="0"/>
          <w:numId w:val="162"/>
        </w:numPr>
        <w:rPr>
          <w:ins w:id="218" w:author="Willian" w:date="2017-03-08T00:39:00Z"/>
        </w:rPr>
      </w:pPr>
      <w:ins w:id="219" w:author="Willian" w:date="2017-03-08T00:39:00Z">
        <w:r>
          <w:t>O arquivo ficará assim:</w:t>
        </w:r>
      </w:ins>
    </w:p>
    <w:p w14:paraId="6627A306" w14:textId="77777777" w:rsidR="00B82C27" w:rsidRDefault="00B82C27" w:rsidP="00B82C27">
      <w:pPr>
        <w:pStyle w:val="SourceCode"/>
        <w:rPr>
          <w:ins w:id="220" w:author="Willian" w:date="2017-03-08T00:39:00Z"/>
        </w:rPr>
      </w:pPr>
      <w:ins w:id="221" w:author="Willian" w:date="2017-03-08T00:39:00Z">
        <w:r>
          <w:rPr>
            <w:rStyle w:val="VerbatimChar"/>
          </w:rPr>
          <w:lastRenderedPageBreak/>
          <w:t>import UIKit</w:t>
        </w:r>
        <w:r>
          <w:br/>
        </w:r>
        <w:r>
          <w:br/>
        </w:r>
        <w:r>
          <w:rPr>
            <w:rStyle w:val="VerbatimChar"/>
          </w:rPr>
          <w:t>class MovieCollectionViewCell: UICollectionViewCell {</w:t>
        </w:r>
        <w:r>
          <w:br/>
        </w:r>
        <w:r>
          <w:rPr>
            <w:rStyle w:val="VerbatimChar"/>
          </w:rPr>
          <w:t xml:space="preserve">  @IBOutlet weak var imageView: UIImageView!</w:t>
        </w:r>
        <w:r>
          <w:br/>
        </w:r>
        <w:r>
          <w:rPr>
            <w:rStyle w:val="VerbatimChar"/>
          </w:rPr>
          <w:t xml:space="preserve">  </w:t>
        </w:r>
        <w:r>
          <w:br/>
        </w:r>
        <w:r>
          <w:rPr>
            <w:rStyle w:val="VerbatimChar"/>
          </w:rPr>
          <w:t xml:space="preserve">  func update(with data: Movie.ViewModel) {</w:t>
        </w:r>
        <w:r>
          <w:br/>
        </w:r>
        <w:r>
          <w:rPr>
            <w:rStyle w:val="VerbatimChar"/>
          </w:rPr>
          <w:t xml:space="preserve">    let url = "https://image.tmdb.org/t/p/w150/" + data.posterPath</w:t>
        </w:r>
        <w:r>
          <w:br/>
        </w:r>
        <w:r>
          <w:rPr>
            <w:rStyle w:val="VerbatimChar"/>
          </w:rPr>
          <w:t xml:space="preserve">    </w:t>
        </w:r>
        <w:r>
          <w:br/>
        </w:r>
        <w:r>
          <w:rPr>
            <w:rStyle w:val="VerbatimChar"/>
          </w:rPr>
          <w:t xml:space="preserve">    imageView.kf.indicatorType = .activity</w:t>
        </w:r>
        <w:r>
          <w:br/>
        </w:r>
        <w:r>
          <w:br/>
        </w:r>
        <w:r>
          <w:rPr>
            <w:rStyle w:val="VerbatimChar"/>
          </w:rPr>
          <w:t xml:space="preserve">    imageView.kf.setImage(with: URL(string: url))</w:t>
        </w:r>
        <w:r>
          <w:br/>
        </w:r>
        <w:r>
          <w:rPr>
            <w:rStyle w:val="VerbatimChar"/>
          </w:rPr>
          <w:t xml:space="preserve">  }</w:t>
        </w:r>
        <w:r>
          <w:br/>
        </w:r>
        <w:r>
          <w:rPr>
            <w:rStyle w:val="VerbatimChar"/>
          </w:rPr>
          <w:t>}</w:t>
        </w:r>
        <w:r>
          <w:br/>
        </w:r>
        <w:r>
          <w:br/>
        </w:r>
        <w:r>
          <w:rPr>
            <w:rStyle w:val="VerbatimChar"/>
          </w:rPr>
          <w:t>class LoadingCollectionViewCell: UICollectionViewCell {</w:t>
        </w:r>
        <w:r>
          <w:br/>
        </w:r>
        <w:r>
          <w:rPr>
            <w:rStyle w:val="VerbatimChar"/>
          </w:rPr>
          <w:t xml:space="preserve">  @IBOutlet weak var activityIndicatorView: UIActivityIndicatorView!</w:t>
        </w:r>
        <w:r>
          <w:br/>
        </w:r>
        <w:r>
          <w:rPr>
            <w:rStyle w:val="VerbatimChar"/>
          </w:rPr>
          <w:t>}</w:t>
        </w:r>
      </w:ins>
    </w:p>
    <w:p w14:paraId="19A6196A" w14:textId="77777777" w:rsidR="00B82C27" w:rsidRDefault="00B82C27" w:rsidP="00B82C27">
      <w:pPr>
        <w:pStyle w:val="FirstParagraph"/>
        <w:rPr>
          <w:ins w:id="222" w:author="Willian" w:date="2017-03-08T00:39:00Z"/>
        </w:rPr>
      </w:pPr>
      <w:ins w:id="223" w:author="Willian" w:date="2017-03-08T00:39:00Z">
        <w:r>
          <w:t>Esta segunda célula exibirá uma Activity indicator indicando que estamos carregando uma nova página.</w:t>
        </w:r>
      </w:ins>
    </w:p>
    <w:p w14:paraId="1429B121" w14:textId="77777777" w:rsidR="00B82C27" w:rsidRDefault="00B82C27" w:rsidP="00B82C27">
      <w:pPr>
        <w:rPr>
          <w:ins w:id="224" w:author="Willian" w:date="2017-03-08T00:39:00Z"/>
        </w:rPr>
      </w:pPr>
      <w:ins w:id="225" w:author="Willian" w:date="2017-03-08T00:39:00Z">
        <w:r>
          <w:pict w14:anchorId="62E18610">
            <v:rect id="_x0000_i1025" style="width:0;height:1.5pt" o:hralign="center" o:hrstd="t" o:hr="t"/>
          </w:pict>
        </w:r>
      </w:ins>
    </w:p>
    <w:p w14:paraId="1E7D0C9E" w14:textId="77777777" w:rsidR="00B82C27" w:rsidRDefault="00B82C27" w:rsidP="00B82C27">
      <w:pPr>
        <w:pStyle w:val="FirstParagraph"/>
        <w:rPr>
          <w:ins w:id="226" w:author="Willian" w:date="2017-03-08T00:39:00Z"/>
        </w:rPr>
      </w:pPr>
      <w:ins w:id="227" w:author="Willian" w:date="2017-03-08T00:39:00Z">
        <w:r>
          <w:t>Agora precisamos configurar o View Controller do nosso Storyboard</w:t>
        </w:r>
      </w:ins>
    </w:p>
    <w:p w14:paraId="3E59C3C5" w14:textId="77777777" w:rsidR="00B82C27" w:rsidRDefault="00B82C27" w:rsidP="00B82C27">
      <w:pPr>
        <w:pStyle w:val="Compact"/>
        <w:numPr>
          <w:ilvl w:val="0"/>
          <w:numId w:val="163"/>
        </w:numPr>
        <w:rPr>
          <w:ins w:id="228" w:author="Willian" w:date="2017-03-08T00:39:00Z"/>
        </w:rPr>
      </w:pPr>
      <w:ins w:id="229" w:author="Willian" w:date="2017-03-08T00:39:00Z">
        <w:r>
          <w:t xml:space="preserve">Entre no </w:t>
        </w:r>
        <w:r>
          <w:rPr>
            <w:b/>
          </w:rPr>
          <w:t>Main.storyboard</w:t>
        </w:r>
        <w:r>
          <w:t xml:space="preserve"> e selecione a cena </w:t>
        </w:r>
        <w:r>
          <w:rPr>
            <w:b/>
          </w:rPr>
          <w:t>Filmes</w:t>
        </w:r>
        <w:r>
          <w:t>.</w:t>
        </w:r>
      </w:ins>
    </w:p>
    <w:p w14:paraId="14B82327" w14:textId="77777777" w:rsidR="00B82C27" w:rsidRDefault="00B82C27" w:rsidP="00B82C27">
      <w:pPr>
        <w:pStyle w:val="Compact"/>
        <w:numPr>
          <w:ilvl w:val="0"/>
          <w:numId w:val="163"/>
        </w:numPr>
        <w:rPr>
          <w:ins w:id="230" w:author="Willian" w:date="2017-03-08T00:39:00Z"/>
        </w:rPr>
      </w:pPr>
      <w:ins w:id="231" w:author="Willian" w:date="2017-03-08T00:39:00Z">
        <w:r>
          <w:lastRenderedPageBreak/>
          <w:t xml:space="preserve">Selecione a </w:t>
        </w:r>
        <w:r>
          <w:rPr>
            <w:b/>
          </w:rPr>
          <w:t>Collecion View Cell</w:t>
        </w:r>
        <w:r>
          <w:t xml:space="preserve"> que colocamos uma imagem:</w:t>
        </w:r>
        <w:r>
          <w:br/>
        </w:r>
        <w:r>
          <w:rPr>
            <w:noProof/>
            <w:lang w:val="pt-BR" w:eastAsia="pt-BR"/>
          </w:rPr>
          <w:drawing>
            <wp:inline distT="0" distB="0" distL="0" distR="0" wp14:anchorId="4049EA63" wp14:editId="6EB1A19E">
              <wp:extent cx="4292600" cy="4711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imgur.com/uXf8mHI.png"/>
                      <pic:cNvPicPr>
                        <a:picLocks noChangeAspect="1" noChangeArrowheads="1"/>
                      </pic:cNvPicPr>
                    </pic:nvPicPr>
                    <pic:blipFill>
                      <a:blip r:embed="rId6"/>
                      <a:stretch>
                        <a:fillRect/>
                      </a:stretch>
                    </pic:blipFill>
                    <pic:spPr bwMode="auto">
                      <a:xfrm>
                        <a:off x="0" y="0"/>
                        <a:ext cx="4292600" cy="4711700"/>
                      </a:xfrm>
                      <a:prstGeom prst="rect">
                        <a:avLst/>
                      </a:prstGeom>
                      <a:noFill/>
                      <a:ln w="9525">
                        <a:noFill/>
                        <a:headEnd/>
                        <a:tailEnd/>
                      </a:ln>
                    </pic:spPr>
                  </pic:pic>
                </a:graphicData>
              </a:graphic>
            </wp:inline>
          </w:drawing>
        </w:r>
      </w:ins>
    </w:p>
    <w:p w14:paraId="772946B0" w14:textId="77777777" w:rsidR="00B82C27" w:rsidRDefault="00B82C27" w:rsidP="00B82C27">
      <w:pPr>
        <w:pStyle w:val="Compact"/>
        <w:numPr>
          <w:ilvl w:val="0"/>
          <w:numId w:val="163"/>
        </w:numPr>
        <w:rPr>
          <w:ins w:id="232" w:author="Willian" w:date="2017-03-08T00:39:00Z"/>
        </w:rPr>
      </w:pPr>
      <w:ins w:id="233" w:author="Willian" w:date="2017-03-08T00:39:00Z">
        <w:r>
          <w:t xml:space="preserve">Na aba </w:t>
        </w:r>
        <w:r>
          <w:rPr>
            <w:b/>
          </w:rPr>
          <w:t>Identity Inspector</w:t>
        </w:r>
        <w:r>
          <w:t xml:space="preserve"> escreva </w:t>
        </w:r>
        <w:r>
          <w:rPr>
            <w:b/>
          </w:rPr>
          <w:t>MovieCollectionViewCell</w:t>
        </w:r>
        <w:r>
          <w:t xml:space="preserve"> no campo </w:t>
        </w:r>
        <w:r>
          <w:rPr>
            <w:b/>
          </w:rPr>
          <w:t>Class</w:t>
        </w:r>
        <w:r>
          <w:t>.</w:t>
        </w:r>
        <w:r>
          <w:br/>
        </w:r>
        <w:r>
          <w:rPr>
            <w:noProof/>
            <w:lang w:val="pt-BR" w:eastAsia="pt-BR"/>
          </w:rPr>
          <w:drawing>
            <wp:inline distT="0" distB="0" distL="0" distR="0" wp14:anchorId="2F921972" wp14:editId="12E6E563">
              <wp:extent cx="3302000" cy="1422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i.imgur.com/HFQUzUI.png"/>
                      <pic:cNvPicPr>
                        <a:picLocks noChangeAspect="1" noChangeArrowheads="1"/>
                      </pic:cNvPicPr>
                    </pic:nvPicPr>
                    <pic:blipFill>
                      <a:blip r:embed="rId7"/>
                      <a:stretch>
                        <a:fillRect/>
                      </a:stretch>
                    </pic:blipFill>
                    <pic:spPr bwMode="auto">
                      <a:xfrm>
                        <a:off x="0" y="0"/>
                        <a:ext cx="3302000" cy="1422400"/>
                      </a:xfrm>
                      <a:prstGeom prst="rect">
                        <a:avLst/>
                      </a:prstGeom>
                      <a:noFill/>
                      <a:ln w="9525">
                        <a:noFill/>
                        <a:headEnd/>
                        <a:tailEnd/>
                      </a:ln>
                    </pic:spPr>
                  </pic:pic>
                </a:graphicData>
              </a:graphic>
            </wp:inline>
          </w:drawing>
        </w:r>
      </w:ins>
    </w:p>
    <w:p w14:paraId="0589BEA2" w14:textId="77777777" w:rsidR="00B82C27" w:rsidRDefault="00B82C27" w:rsidP="00B82C27">
      <w:pPr>
        <w:pStyle w:val="Compact"/>
        <w:numPr>
          <w:ilvl w:val="0"/>
          <w:numId w:val="163"/>
        </w:numPr>
        <w:rPr>
          <w:ins w:id="234" w:author="Willian" w:date="2017-03-08T00:39:00Z"/>
        </w:rPr>
      </w:pPr>
      <w:ins w:id="235" w:author="Willian" w:date="2017-03-08T00:39:00Z">
        <w:r>
          <w:lastRenderedPageBreak/>
          <w:t xml:space="preserve">Selecione agora a </w:t>
        </w:r>
        <w:r>
          <w:rPr>
            <w:b/>
          </w:rPr>
          <w:t>Collection View</w:t>
        </w:r>
        <w:r>
          <w:br/>
        </w:r>
        <w:r>
          <w:rPr>
            <w:noProof/>
            <w:lang w:val="pt-BR" w:eastAsia="pt-BR"/>
          </w:rPr>
          <w:drawing>
            <wp:inline distT="0" distB="0" distL="0" distR="0" wp14:anchorId="3EFAB891" wp14:editId="338775F5">
              <wp:extent cx="4254500" cy="4762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i.imgur.com/PxymsC3.png"/>
                      <pic:cNvPicPr>
                        <a:picLocks noChangeAspect="1" noChangeArrowheads="1"/>
                      </pic:cNvPicPr>
                    </pic:nvPicPr>
                    <pic:blipFill>
                      <a:blip r:embed="rId8"/>
                      <a:stretch>
                        <a:fillRect/>
                      </a:stretch>
                    </pic:blipFill>
                    <pic:spPr bwMode="auto">
                      <a:xfrm>
                        <a:off x="0" y="0"/>
                        <a:ext cx="4254500" cy="4762500"/>
                      </a:xfrm>
                      <a:prstGeom prst="rect">
                        <a:avLst/>
                      </a:prstGeom>
                      <a:noFill/>
                      <a:ln w="9525">
                        <a:noFill/>
                        <a:headEnd/>
                        <a:tailEnd/>
                      </a:ln>
                    </pic:spPr>
                  </pic:pic>
                </a:graphicData>
              </a:graphic>
            </wp:inline>
          </w:drawing>
        </w:r>
      </w:ins>
    </w:p>
    <w:p w14:paraId="10630786" w14:textId="77777777" w:rsidR="00B82C27" w:rsidRDefault="00B82C27" w:rsidP="00B82C27">
      <w:pPr>
        <w:pStyle w:val="Compact"/>
        <w:numPr>
          <w:ilvl w:val="0"/>
          <w:numId w:val="163"/>
        </w:numPr>
        <w:rPr>
          <w:ins w:id="236" w:author="Willian" w:date="2017-03-08T00:39:00Z"/>
        </w:rPr>
      </w:pPr>
      <w:ins w:id="237" w:author="Willian" w:date="2017-03-08T00:39:00Z">
        <w:r>
          <w:t xml:space="preserve">Adicione mais uma célula escrevendo “2” no campo </w:t>
        </w:r>
        <w:r>
          <w:rPr>
            <w:b/>
          </w:rPr>
          <w:t>Items</w:t>
        </w:r>
        <w:r>
          <w:t>:</w:t>
        </w:r>
        <w:r>
          <w:br/>
        </w:r>
        <w:r>
          <w:rPr>
            <w:noProof/>
            <w:lang w:val="pt-BR" w:eastAsia="pt-BR"/>
          </w:rPr>
          <w:drawing>
            <wp:inline distT="0" distB="0" distL="0" distR="0" wp14:anchorId="6EC50554" wp14:editId="176A52BE">
              <wp:extent cx="3314700" cy="2489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i.imgur.com/yr144MB.png"/>
                      <pic:cNvPicPr>
                        <a:picLocks noChangeAspect="1" noChangeArrowheads="1"/>
                      </pic:cNvPicPr>
                    </pic:nvPicPr>
                    <pic:blipFill>
                      <a:blip r:embed="rId9"/>
                      <a:stretch>
                        <a:fillRect/>
                      </a:stretch>
                    </pic:blipFill>
                    <pic:spPr bwMode="auto">
                      <a:xfrm>
                        <a:off x="0" y="0"/>
                        <a:ext cx="3314700" cy="2489200"/>
                      </a:xfrm>
                      <a:prstGeom prst="rect">
                        <a:avLst/>
                      </a:prstGeom>
                      <a:noFill/>
                      <a:ln w="9525">
                        <a:noFill/>
                        <a:headEnd/>
                        <a:tailEnd/>
                      </a:ln>
                    </pic:spPr>
                  </pic:pic>
                </a:graphicData>
              </a:graphic>
            </wp:inline>
          </w:drawing>
        </w:r>
      </w:ins>
    </w:p>
    <w:p w14:paraId="42245BC6" w14:textId="77777777" w:rsidR="00B82C27" w:rsidRDefault="00B82C27" w:rsidP="00B82C27">
      <w:pPr>
        <w:pStyle w:val="Compact"/>
        <w:numPr>
          <w:ilvl w:val="0"/>
          <w:numId w:val="163"/>
        </w:numPr>
        <w:rPr>
          <w:ins w:id="238" w:author="Willian" w:date="2017-03-08T00:39:00Z"/>
        </w:rPr>
      </w:pPr>
      <w:ins w:id="239" w:author="Willian" w:date="2017-03-08T00:39:00Z">
        <w:r>
          <w:lastRenderedPageBreak/>
          <w:t>Selecione a nova célula:</w:t>
        </w:r>
        <w:r>
          <w:br/>
        </w:r>
        <w:r>
          <w:rPr>
            <w:noProof/>
            <w:lang w:val="pt-BR" w:eastAsia="pt-BR"/>
          </w:rPr>
          <w:drawing>
            <wp:inline distT="0" distB="0" distL="0" distR="0" wp14:anchorId="64F4F3CD" wp14:editId="2439E2D4">
              <wp:extent cx="5334000" cy="507530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i.imgur.com/WjnDWiy.png"/>
                      <pic:cNvPicPr>
                        <a:picLocks noChangeAspect="1" noChangeArrowheads="1"/>
                      </pic:cNvPicPr>
                    </pic:nvPicPr>
                    <pic:blipFill>
                      <a:blip r:embed="rId10"/>
                      <a:stretch>
                        <a:fillRect/>
                      </a:stretch>
                    </pic:blipFill>
                    <pic:spPr bwMode="auto">
                      <a:xfrm>
                        <a:off x="0" y="0"/>
                        <a:ext cx="5334000" cy="5075307"/>
                      </a:xfrm>
                      <a:prstGeom prst="rect">
                        <a:avLst/>
                      </a:prstGeom>
                      <a:noFill/>
                      <a:ln w="9525">
                        <a:noFill/>
                        <a:headEnd/>
                        <a:tailEnd/>
                      </a:ln>
                    </pic:spPr>
                  </pic:pic>
                </a:graphicData>
              </a:graphic>
            </wp:inline>
          </w:drawing>
        </w:r>
      </w:ins>
    </w:p>
    <w:p w14:paraId="07E18856" w14:textId="77777777" w:rsidR="00B82C27" w:rsidRDefault="00B82C27" w:rsidP="00B82C27">
      <w:pPr>
        <w:pStyle w:val="Compact"/>
        <w:numPr>
          <w:ilvl w:val="0"/>
          <w:numId w:val="163"/>
        </w:numPr>
        <w:rPr>
          <w:ins w:id="240" w:author="Willian" w:date="2017-03-08T00:39:00Z"/>
        </w:rPr>
      </w:pPr>
      <w:ins w:id="241" w:author="Willian" w:date="2017-03-08T00:39:00Z">
        <w:r>
          <w:t xml:space="preserve">Especifique no campo </w:t>
        </w:r>
        <w:r>
          <w:rPr>
            <w:b/>
          </w:rPr>
          <w:t>Class</w:t>
        </w:r>
        <w:r>
          <w:t xml:space="preserve"> a classe </w:t>
        </w:r>
        <w:r>
          <w:rPr>
            <w:b/>
          </w:rPr>
          <w:t>LoadingCollectionViewCell</w:t>
        </w:r>
        <w:r>
          <w:br/>
        </w:r>
        <w:r>
          <w:rPr>
            <w:noProof/>
            <w:lang w:val="pt-BR" w:eastAsia="pt-BR"/>
          </w:rPr>
          <w:drawing>
            <wp:inline distT="0" distB="0" distL="0" distR="0" wp14:anchorId="5BBFB34F" wp14:editId="644EC4CC">
              <wp:extent cx="3289300" cy="1409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i.imgur.com/vtvM0Pg.png"/>
                      <pic:cNvPicPr>
                        <a:picLocks noChangeAspect="1" noChangeArrowheads="1"/>
                      </pic:cNvPicPr>
                    </pic:nvPicPr>
                    <pic:blipFill>
                      <a:blip r:embed="rId11"/>
                      <a:stretch>
                        <a:fillRect/>
                      </a:stretch>
                    </pic:blipFill>
                    <pic:spPr bwMode="auto">
                      <a:xfrm>
                        <a:off x="0" y="0"/>
                        <a:ext cx="3289300" cy="1409700"/>
                      </a:xfrm>
                      <a:prstGeom prst="rect">
                        <a:avLst/>
                      </a:prstGeom>
                      <a:noFill/>
                      <a:ln w="9525">
                        <a:noFill/>
                        <a:headEnd/>
                        <a:tailEnd/>
                      </a:ln>
                    </pic:spPr>
                  </pic:pic>
                </a:graphicData>
              </a:graphic>
            </wp:inline>
          </w:drawing>
        </w:r>
      </w:ins>
    </w:p>
    <w:p w14:paraId="7237F0B4" w14:textId="77777777" w:rsidR="00B82C27" w:rsidRDefault="00B82C27" w:rsidP="00B82C27">
      <w:pPr>
        <w:pStyle w:val="Compact"/>
        <w:numPr>
          <w:ilvl w:val="0"/>
          <w:numId w:val="163"/>
        </w:numPr>
        <w:rPr>
          <w:ins w:id="242" w:author="Willian" w:date="2017-03-08T00:39:00Z"/>
        </w:rPr>
      </w:pPr>
      <w:ins w:id="243" w:author="Willian" w:date="2017-03-08T00:39:00Z">
        <w:r>
          <w:t xml:space="preserve">E no campo </w:t>
        </w:r>
        <w:r>
          <w:rPr>
            <w:b/>
          </w:rPr>
          <w:t>Identifier</w:t>
        </w:r>
        <w:r>
          <w:t xml:space="preserve"> o mesmo nome colocado no campo Class:</w:t>
        </w:r>
        <w:r>
          <w:br/>
        </w:r>
        <w:r>
          <w:rPr>
            <w:noProof/>
            <w:lang w:val="pt-BR" w:eastAsia="pt-BR"/>
          </w:rPr>
          <w:drawing>
            <wp:inline distT="0" distB="0" distL="0" distR="0" wp14:anchorId="3CE0C3EA" wp14:editId="15C8C0E0">
              <wp:extent cx="3289300" cy="11049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i.imgur.com/rbFh1hE.png"/>
                      <pic:cNvPicPr>
                        <a:picLocks noChangeAspect="1" noChangeArrowheads="1"/>
                      </pic:cNvPicPr>
                    </pic:nvPicPr>
                    <pic:blipFill>
                      <a:blip r:embed="rId12"/>
                      <a:stretch>
                        <a:fillRect/>
                      </a:stretch>
                    </pic:blipFill>
                    <pic:spPr bwMode="auto">
                      <a:xfrm>
                        <a:off x="0" y="0"/>
                        <a:ext cx="3289300" cy="1104900"/>
                      </a:xfrm>
                      <a:prstGeom prst="rect">
                        <a:avLst/>
                      </a:prstGeom>
                      <a:noFill/>
                      <a:ln w="9525">
                        <a:noFill/>
                        <a:headEnd/>
                        <a:tailEnd/>
                      </a:ln>
                    </pic:spPr>
                  </pic:pic>
                </a:graphicData>
              </a:graphic>
            </wp:inline>
          </w:drawing>
        </w:r>
      </w:ins>
    </w:p>
    <w:p w14:paraId="671A22B3" w14:textId="77777777" w:rsidR="00B82C27" w:rsidRDefault="00B82C27" w:rsidP="00B82C27">
      <w:pPr>
        <w:pStyle w:val="Compact"/>
        <w:numPr>
          <w:ilvl w:val="0"/>
          <w:numId w:val="163"/>
        </w:numPr>
        <w:rPr>
          <w:ins w:id="244" w:author="Willian" w:date="2017-03-08T00:39:00Z"/>
        </w:rPr>
      </w:pPr>
      <w:ins w:id="245" w:author="Willian" w:date="2017-03-08T00:39:00Z">
        <w:r>
          <w:lastRenderedPageBreak/>
          <w:t xml:space="preserve">Insira um </w:t>
        </w:r>
        <w:r>
          <w:rPr>
            <w:b/>
          </w:rPr>
          <w:t>Activity Indicator</w:t>
        </w:r>
        <w:r>
          <w:t xml:space="preserve"> na nova célula:</w:t>
        </w:r>
        <w:r>
          <w:br/>
        </w:r>
        <w:r>
          <w:rPr>
            <w:noProof/>
            <w:lang w:val="pt-BR" w:eastAsia="pt-BR"/>
          </w:rPr>
          <w:drawing>
            <wp:inline distT="0" distB="0" distL="0" distR="0" wp14:anchorId="519C152F" wp14:editId="6BE594AC">
              <wp:extent cx="4356100" cy="4978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i.imgur.com/QHJOAfb.png"/>
                      <pic:cNvPicPr>
                        <a:picLocks noChangeAspect="1" noChangeArrowheads="1"/>
                      </pic:cNvPicPr>
                    </pic:nvPicPr>
                    <pic:blipFill>
                      <a:blip r:embed="rId13"/>
                      <a:stretch>
                        <a:fillRect/>
                      </a:stretch>
                    </pic:blipFill>
                    <pic:spPr bwMode="auto">
                      <a:xfrm>
                        <a:off x="0" y="0"/>
                        <a:ext cx="4356100" cy="4978400"/>
                      </a:xfrm>
                      <a:prstGeom prst="rect">
                        <a:avLst/>
                      </a:prstGeom>
                      <a:noFill/>
                      <a:ln w="9525">
                        <a:noFill/>
                        <a:headEnd/>
                        <a:tailEnd/>
                      </a:ln>
                    </pic:spPr>
                  </pic:pic>
                </a:graphicData>
              </a:graphic>
            </wp:inline>
          </w:drawing>
        </w:r>
      </w:ins>
    </w:p>
    <w:p w14:paraId="70B209DC" w14:textId="77777777" w:rsidR="00B82C27" w:rsidRDefault="00B82C27" w:rsidP="00B82C27">
      <w:pPr>
        <w:pStyle w:val="Compact"/>
        <w:numPr>
          <w:ilvl w:val="0"/>
          <w:numId w:val="163"/>
        </w:numPr>
        <w:rPr>
          <w:ins w:id="246" w:author="Willian" w:date="2017-03-08T00:39:00Z"/>
        </w:rPr>
      </w:pPr>
      <w:ins w:id="247" w:author="Willian" w:date="2017-03-08T00:39:00Z">
        <w:r>
          <w:t>Selecione este activity indicator e configure as seguintes propriedades:</w:t>
        </w:r>
      </w:ins>
    </w:p>
    <w:p w14:paraId="79313F25" w14:textId="77777777" w:rsidR="00B82C27" w:rsidRDefault="00B82C27" w:rsidP="00B82C27">
      <w:pPr>
        <w:pStyle w:val="Compact"/>
        <w:numPr>
          <w:ilvl w:val="0"/>
          <w:numId w:val="156"/>
        </w:numPr>
        <w:rPr>
          <w:ins w:id="248" w:author="Willian" w:date="2017-03-08T00:39:00Z"/>
        </w:rPr>
      </w:pPr>
      <w:ins w:id="249" w:author="Willian" w:date="2017-03-08T00:39:00Z">
        <w:r>
          <w:t xml:space="preserve">Style: </w:t>
        </w:r>
        <w:r>
          <w:rPr>
            <w:b/>
          </w:rPr>
          <w:t>White</w:t>
        </w:r>
      </w:ins>
    </w:p>
    <w:p w14:paraId="715062F4" w14:textId="77777777" w:rsidR="00B82C27" w:rsidRDefault="00B82C27" w:rsidP="00B82C27">
      <w:pPr>
        <w:pStyle w:val="Compact"/>
        <w:numPr>
          <w:ilvl w:val="0"/>
          <w:numId w:val="156"/>
        </w:numPr>
        <w:rPr>
          <w:ins w:id="250" w:author="Willian" w:date="2017-03-08T00:39:00Z"/>
        </w:rPr>
      </w:pPr>
      <w:ins w:id="251" w:author="Willian" w:date="2017-03-08T00:39:00Z">
        <w:r>
          <w:t xml:space="preserve">Color: </w:t>
        </w:r>
        <w:r>
          <w:rPr>
            <w:b/>
          </w:rPr>
          <w:t>#FF7F00</w:t>
        </w:r>
      </w:ins>
    </w:p>
    <w:p w14:paraId="33F115DD" w14:textId="77777777" w:rsidR="00B82C27" w:rsidRDefault="00B82C27" w:rsidP="00B82C27">
      <w:pPr>
        <w:pStyle w:val="Compact"/>
        <w:numPr>
          <w:ilvl w:val="0"/>
          <w:numId w:val="156"/>
        </w:numPr>
        <w:rPr>
          <w:ins w:id="252" w:author="Willian" w:date="2017-03-08T00:39:00Z"/>
        </w:rPr>
      </w:pPr>
      <w:ins w:id="253" w:author="Willian" w:date="2017-03-08T00:39:00Z">
        <w:r>
          <w:t xml:space="preserve">Animating: </w:t>
        </w:r>
        <w:r>
          <w:rPr>
            <w:b/>
          </w:rPr>
          <w:t>true</w:t>
        </w:r>
      </w:ins>
    </w:p>
    <w:p w14:paraId="42E0966D" w14:textId="77777777" w:rsidR="00B82C27" w:rsidRDefault="00B82C27" w:rsidP="00B82C27">
      <w:pPr>
        <w:pStyle w:val="Compact"/>
        <w:numPr>
          <w:ilvl w:val="0"/>
          <w:numId w:val="156"/>
        </w:numPr>
        <w:rPr>
          <w:ins w:id="254" w:author="Willian" w:date="2017-03-08T00:39:00Z"/>
        </w:rPr>
      </w:pPr>
      <w:ins w:id="255" w:author="Willian" w:date="2017-03-08T00:39:00Z">
        <w:r>
          <w:t xml:space="preserve">Hides when stops: </w:t>
        </w:r>
        <w:r>
          <w:rPr>
            <w:b/>
          </w:rPr>
          <w:t>true</w:t>
        </w:r>
      </w:ins>
    </w:p>
    <w:p w14:paraId="3CF7B6F4" w14:textId="77777777" w:rsidR="00B82C27" w:rsidRDefault="00B82C27" w:rsidP="00B82C27">
      <w:pPr>
        <w:pStyle w:val="Compact"/>
        <w:numPr>
          <w:ilvl w:val="0"/>
          <w:numId w:val="164"/>
        </w:numPr>
        <w:rPr>
          <w:ins w:id="256" w:author="Willian" w:date="2017-03-08T00:39:00Z"/>
        </w:rPr>
      </w:pPr>
      <w:ins w:id="257" w:author="Willian" w:date="2017-03-08T00:39:00Z">
        <w:r>
          <w:lastRenderedPageBreak/>
          <w:t>Adicione as seguintes restrições para ele ficar centralizado na célula:</w:t>
        </w:r>
        <w:r>
          <w:br/>
        </w:r>
        <w:r>
          <w:rPr>
            <w:noProof/>
            <w:lang w:val="pt-BR" w:eastAsia="pt-BR"/>
          </w:rPr>
          <w:drawing>
            <wp:inline distT="0" distB="0" distL="0" distR="0" wp14:anchorId="61857A33" wp14:editId="58ADF023">
              <wp:extent cx="4178300" cy="44323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i.imgur.com/PiwZKpI.png"/>
                      <pic:cNvPicPr>
                        <a:picLocks noChangeAspect="1" noChangeArrowheads="1"/>
                      </pic:cNvPicPr>
                    </pic:nvPicPr>
                    <pic:blipFill>
                      <a:blip r:embed="rId14"/>
                      <a:stretch>
                        <a:fillRect/>
                      </a:stretch>
                    </pic:blipFill>
                    <pic:spPr bwMode="auto">
                      <a:xfrm>
                        <a:off x="0" y="0"/>
                        <a:ext cx="4178300" cy="4432300"/>
                      </a:xfrm>
                      <a:prstGeom prst="rect">
                        <a:avLst/>
                      </a:prstGeom>
                      <a:noFill/>
                      <a:ln w="9525">
                        <a:noFill/>
                        <a:headEnd/>
                        <a:tailEnd/>
                      </a:ln>
                    </pic:spPr>
                  </pic:pic>
                </a:graphicData>
              </a:graphic>
            </wp:inline>
          </w:drawing>
        </w:r>
      </w:ins>
    </w:p>
    <w:p w14:paraId="063282F0" w14:textId="77777777" w:rsidR="00B82C27" w:rsidRDefault="00B82C27" w:rsidP="00B82C27">
      <w:pPr>
        <w:pStyle w:val="Compact"/>
        <w:numPr>
          <w:ilvl w:val="0"/>
          <w:numId w:val="164"/>
        </w:numPr>
        <w:rPr>
          <w:ins w:id="258" w:author="Willian" w:date="2017-03-08T00:39:00Z"/>
        </w:rPr>
      </w:pPr>
      <w:ins w:id="259" w:author="Willian" w:date="2017-03-08T00:39:00Z">
        <w:r>
          <w:t>Não se esqueça de elencá-lo ao @IBOutlet criado na classe LoadingCollectionViewCell.</w:t>
        </w:r>
        <w:r>
          <w:br/>
        </w:r>
        <w:r>
          <w:rPr>
            <w:noProof/>
            <w:lang w:val="pt-BR" w:eastAsia="pt-BR"/>
          </w:rPr>
          <w:drawing>
            <wp:inline distT="0" distB="0" distL="0" distR="0" wp14:anchorId="23E240FD" wp14:editId="39E3EE52">
              <wp:extent cx="4711700" cy="1905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i.imgur.com/PUFx731.png"/>
                      <pic:cNvPicPr>
                        <a:picLocks noChangeAspect="1" noChangeArrowheads="1"/>
                      </pic:cNvPicPr>
                    </pic:nvPicPr>
                    <pic:blipFill>
                      <a:blip r:embed="rId15"/>
                      <a:stretch>
                        <a:fillRect/>
                      </a:stretch>
                    </pic:blipFill>
                    <pic:spPr bwMode="auto">
                      <a:xfrm>
                        <a:off x="0" y="0"/>
                        <a:ext cx="4711700" cy="1905000"/>
                      </a:xfrm>
                      <a:prstGeom prst="rect">
                        <a:avLst/>
                      </a:prstGeom>
                      <a:noFill/>
                      <a:ln w="9525">
                        <a:noFill/>
                        <a:headEnd/>
                        <a:tailEnd/>
                      </a:ln>
                    </pic:spPr>
                  </pic:pic>
                </a:graphicData>
              </a:graphic>
            </wp:inline>
          </w:drawing>
        </w:r>
      </w:ins>
    </w:p>
    <w:p w14:paraId="5AD5F1ED" w14:textId="77777777" w:rsidR="00B82C27" w:rsidRDefault="00B82C27" w:rsidP="00B82C27">
      <w:pPr>
        <w:pStyle w:val="Compact"/>
        <w:numPr>
          <w:ilvl w:val="0"/>
          <w:numId w:val="164"/>
        </w:numPr>
        <w:rPr>
          <w:ins w:id="260" w:author="Willian" w:date="2017-03-08T00:39:00Z"/>
        </w:rPr>
      </w:pPr>
      <w:ins w:id="261" w:author="Willian" w:date="2017-03-08T00:39:00Z">
        <w:r>
          <w:lastRenderedPageBreak/>
          <w:t>Selecione a outra célula e ligue a UIImageView no @IBOutlet da classe MovieCollectionViewCell.</w:t>
        </w:r>
        <w:r>
          <w:br/>
        </w:r>
        <w:r>
          <w:rPr>
            <w:noProof/>
            <w:lang w:val="pt-BR" w:eastAsia="pt-BR"/>
          </w:rPr>
          <w:drawing>
            <wp:inline distT="0" distB="0" distL="0" distR="0" wp14:anchorId="783A9368" wp14:editId="7A35F1E4">
              <wp:extent cx="4711700" cy="19431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i.imgur.com/X8c1vNI.png"/>
                      <pic:cNvPicPr>
                        <a:picLocks noChangeAspect="1" noChangeArrowheads="1"/>
                      </pic:cNvPicPr>
                    </pic:nvPicPr>
                    <pic:blipFill>
                      <a:blip r:embed="rId16"/>
                      <a:stretch>
                        <a:fillRect/>
                      </a:stretch>
                    </pic:blipFill>
                    <pic:spPr bwMode="auto">
                      <a:xfrm>
                        <a:off x="0" y="0"/>
                        <a:ext cx="4711700" cy="1943100"/>
                      </a:xfrm>
                      <a:prstGeom prst="rect">
                        <a:avLst/>
                      </a:prstGeom>
                      <a:noFill/>
                      <a:ln w="9525">
                        <a:noFill/>
                        <a:headEnd/>
                        <a:tailEnd/>
                      </a:ln>
                    </pic:spPr>
                  </pic:pic>
                </a:graphicData>
              </a:graphic>
            </wp:inline>
          </w:drawing>
        </w:r>
      </w:ins>
    </w:p>
    <w:p w14:paraId="5CAEE88A" w14:textId="77777777" w:rsidR="00B82C27" w:rsidRDefault="00B82C27" w:rsidP="00B82C27">
      <w:pPr>
        <w:pStyle w:val="FirstParagraph"/>
        <w:rPr>
          <w:ins w:id="262" w:author="Willian" w:date="2017-03-08T00:39:00Z"/>
        </w:rPr>
      </w:pPr>
      <w:ins w:id="263" w:author="Willian" w:date="2017-03-08T00:39:00Z">
        <w:r>
          <w:t>O seu layout deverá ficar assim:</w:t>
        </w:r>
      </w:ins>
    </w:p>
    <w:p w14:paraId="3D1BCF00" w14:textId="77777777" w:rsidR="00B82C27" w:rsidRDefault="00B82C27" w:rsidP="00B82C27">
      <w:pPr>
        <w:pStyle w:val="Figure"/>
        <w:rPr>
          <w:ins w:id="264" w:author="Willian" w:date="2017-03-08T00:39:00Z"/>
        </w:rPr>
      </w:pPr>
      <w:ins w:id="265" w:author="Willian" w:date="2017-03-08T00:39:00Z">
        <w:r>
          <w:rPr>
            <w:noProof/>
            <w:lang w:val="pt-BR" w:eastAsia="pt-BR"/>
          </w:rPr>
          <w:lastRenderedPageBreak/>
          <w:drawing>
            <wp:inline distT="0" distB="0" distL="0" distR="0" wp14:anchorId="028DB470" wp14:editId="114FE2DD">
              <wp:extent cx="4305300" cy="8051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i.imgur.com/qgF99ZT.png"/>
                      <pic:cNvPicPr>
                        <a:picLocks noChangeAspect="1" noChangeArrowheads="1"/>
                      </pic:cNvPicPr>
                    </pic:nvPicPr>
                    <pic:blipFill>
                      <a:blip r:embed="rId17"/>
                      <a:stretch>
                        <a:fillRect/>
                      </a:stretch>
                    </pic:blipFill>
                    <pic:spPr bwMode="auto">
                      <a:xfrm>
                        <a:off x="0" y="0"/>
                        <a:ext cx="4305300" cy="8051800"/>
                      </a:xfrm>
                      <a:prstGeom prst="rect">
                        <a:avLst/>
                      </a:prstGeom>
                      <a:noFill/>
                      <a:ln w="9525">
                        <a:noFill/>
                        <a:headEnd/>
                        <a:tailEnd/>
                      </a:ln>
                    </pic:spPr>
                  </pic:pic>
                </a:graphicData>
              </a:graphic>
            </wp:inline>
          </w:drawing>
        </w:r>
      </w:ins>
    </w:p>
    <w:p w14:paraId="6EE0F6CF" w14:textId="77777777" w:rsidR="00B82C27" w:rsidRDefault="00B82C27" w:rsidP="00B82C27">
      <w:pPr>
        <w:rPr>
          <w:ins w:id="266" w:author="Willian" w:date="2017-03-08T00:39:00Z"/>
        </w:rPr>
      </w:pPr>
      <w:ins w:id="267" w:author="Willian" w:date="2017-03-08T00:39:00Z">
        <w:r>
          <w:pict w14:anchorId="00E10256">
            <v:rect id="_x0000_i1026" style="width:0;height:1.5pt" o:hralign="center" o:hrstd="t" o:hr="t"/>
          </w:pict>
        </w:r>
      </w:ins>
    </w:p>
    <w:p w14:paraId="47694BCD" w14:textId="77777777" w:rsidR="00B82C27" w:rsidRDefault="00B82C27" w:rsidP="00B82C27">
      <w:pPr>
        <w:pStyle w:val="Ttulo4"/>
        <w:rPr>
          <w:ins w:id="268" w:author="Willian" w:date="2017-03-08T00:39:00Z"/>
        </w:rPr>
      </w:pPr>
      <w:bookmarkStart w:id="269" w:name="view-controller"/>
      <w:bookmarkEnd w:id="269"/>
      <w:ins w:id="270" w:author="Willian" w:date="2017-03-08T00:39:00Z">
        <w:r>
          <w:lastRenderedPageBreak/>
          <w:t>View Controller</w:t>
        </w:r>
      </w:ins>
    </w:p>
    <w:p w14:paraId="2D8DC0D4" w14:textId="77777777" w:rsidR="00B82C27" w:rsidRDefault="00B82C27" w:rsidP="00B82C27">
      <w:pPr>
        <w:pStyle w:val="FirstParagraph"/>
        <w:rPr>
          <w:ins w:id="271" w:author="Willian" w:date="2017-03-08T00:39:00Z"/>
        </w:rPr>
      </w:pPr>
      <w:ins w:id="272" w:author="Willian" w:date="2017-03-08T00:39:00Z">
        <w:r>
          <w:t xml:space="preserve">Agora iremos mudar algumas coisas em nosso </w:t>
        </w:r>
        <w:r>
          <w:rPr>
            <w:b/>
          </w:rPr>
          <w:t>MoviesViewController</w:t>
        </w:r>
        <w:r>
          <w:t>.</w:t>
        </w:r>
      </w:ins>
    </w:p>
    <w:p w14:paraId="322B5830" w14:textId="77777777" w:rsidR="00B82C27" w:rsidRDefault="00B82C27" w:rsidP="00B82C27">
      <w:pPr>
        <w:pStyle w:val="Compact"/>
        <w:numPr>
          <w:ilvl w:val="0"/>
          <w:numId w:val="165"/>
        </w:numPr>
        <w:rPr>
          <w:ins w:id="273" w:author="Willian" w:date="2017-03-08T00:39:00Z"/>
        </w:rPr>
      </w:pPr>
      <w:ins w:id="274" w:author="Willian" w:date="2017-03-08T00:39:00Z">
        <w:r>
          <w:t>Primeiro vamos criar alguns controles para utilizarmos os filtros. Primeiro crie o enum que contenha três cases para os respectivos filtros (adicione dentro da classe):</w:t>
        </w:r>
      </w:ins>
    </w:p>
    <w:p w14:paraId="43E2F4BE" w14:textId="77777777" w:rsidR="00B82C27" w:rsidRDefault="00B82C27" w:rsidP="00B82C27">
      <w:pPr>
        <w:pStyle w:val="SourceCode"/>
        <w:rPr>
          <w:ins w:id="275" w:author="Willian" w:date="2017-03-08T00:39:00Z"/>
        </w:rPr>
      </w:pPr>
      <w:ins w:id="276" w:author="Willian" w:date="2017-03-08T00:39:00Z">
        <w:r>
          <w:rPr>
            <w:rStyle w:val="VerbatimChar"/>
          </w:rPr>
          <w:t xml:space="preserve">  enum Filter: Int {</w:t>
        </w:r>
        <w:r>
          <w:br/>
        </w:r>
        <w:r>
          <w:rPr>
            <w:rStyle w:val="VerbatimChar"/>
          </w:rPr>
          <w:t xml:space="preserve">    case popular</w:t>
        </w:r>
        <w:r>
          <w:br/>
        </w:r>
        <w:r>
          <w:rPr>
            <w:rStyle w:val="VerbatimChar"/>
          </w:rPr>
          <w:t xml:space="preserve">    case topRated</w:t>
        </w:r>
        <w:r>
          <w:br/>
        </w:r>
        <w:r>
          <w:rPr>
            <w:rStyle w:val="VerbatimChar"/>
          </w:rPr>
          <w:t xml:space="preserve">    case upcoming</w:t>
        </w:r>
        <w:r>
          <w:br/>
        </w:r>
        <w:r>
          <w:rPr>
            <w:rStyle w:val="VerbatimChar"/>
          </w:rPr>
          <w:t xml:space="preserve">  }</w:t>
        </w:r>
      </w:ins>
    </w:p>
    <w:p w14:paraId="74D3E58D" w14:textId="77777777" w:rsidR="00B82C27" w:rsidRDefault="00B82C27" w:rsidP="00B82C27">
      <w:pPr>
        <w:pStyle w:val="Compact"/>
        <w:numPr>
          <w:ilvl w:val="0"/>
          <w:numId w:val="166"/>
        </w:numPr>
        <w:rPr>
          <w:ins w:id="277" w:author="Willian" w:date="2017-03-08T00:39:00Z"/>
        </w:rPr>
      </w:pPr>
      <w:ins w:id="278" w:author="Willian" w:date="2017-03-08T00:39:00Z">
        <w:r>
          <w:t>Adicione o seguinte método que fará a chamada dos métodos no Interactor.</w:t>
        </w:r>
      </w:ins>
    </w:p>
    <w:p w14:paraId="001A4BD6" w14:textId="77777777" w:rsidR="00B82C27" w:rsidRDefault="00B82C27" w:rsidP="00B82C27">
      <w:pPr>
        <w:pStyle w:val="SourceCode"/>
        <w:rPr>
          <w:ins w:id="279" w:author="Willian" w:date="2017-03-08T00:39:00Z"/>
        </w:rPr>
      </w:pPr>
      <w:ins w:id="280" w:author="Willian" w:date="2017-03-08T00:39:00Z">
        <w:r>
          <w:rPr>
            <w:rStyle w:val="VerbatimChar"/>
          </w:rPr>
          <w:t xml:space="preserve">  func getMovies() {</w:t>
        </w:r>
        <w:r>
          <w:br/>
        </w:r>
        <w:r>
          <w:rPr>
            <w:rStyle w:val="VerbatimChar"/>
          </w:rPr>
          <w:t xml:space="preserve">    </w:t>
        </w:r>
        <w:r>
          <w:br/>
        </w:r>
        <w:r>
          <w:rPr>
            <w:rStyle w:val="VerbatimChar"/>
          </w:rPr>
          <w:t xml:space="preserve">    content = .loading</w:t>
        </w:r>
        <w:r>
          <w:br/>
        </w:r>
        <w:r>
          <w:rPr>
            <w:rStyle w:val="VerbatimChar"/>
          </w:rPr>
          <w:t xml:space="preserve">    </w:t>
        </w:r>
        <w:r>
          <w:br/>
        </w:r>
        <w:r>
          <w:rPr>
            <w:rStyle w:val="VerbatimChar"/>
          </w:rPr>
          <w:t xml:space="preserve">    let completionHandler: (Content&lt;[Movie.ViewModel]&gt;) -&gt; Void = { content in</w:t>
        </w:r>
        <w:r>
          <w:br/>
        </w:r>
        <w:r>
          <w:rPr>
            <w:rStyle w:val="VerbatimChar"/>
          </w:rPr>
          <w:t xml:space="preserve">      self.content = content</w:t>
        </w:r>
        <w:r>
          <w:br/>
        </w:r>
        <w:r>
          <w:rPr>
            <w:rStyle w:val="VerbatimChar"/>
          </w:rPr>
          <w:t xml:space="preserve">    }</w:t>
        </w:r>
        <w:r>
          <w:br/>
        </w:r>
        <w:r>
          <w:rPr>
            <w:rStyle w:val="VerbatimChar"/>
          </w:rPr>
          <w:t xml:space="preserve">    </w:t>
        </w:r>
        <w:r>
          <w:br/>
        </w:r>
        <w:r>
          <w:rPr>
            <w:rStyle w:val="VerbatimChar"/>
          </w:rPr>
          <w:t xml:space="preserve">    switch currentFilter {</w:t>
        </w:r>
        <w:r>
          <w:br/>
        </w:r>
        <w:r>
          <w:rPr>
            <w:rStyle w:val="VerbatimChar"/>
          </w:rPr>
          <w:t xml:space="preserve">    case .topRated:</w:t>
        </w:r>
        <w:r>
          <w:br/>
        </w:r>
        <w:r>
          <w:rPr>
            <w:rStyle w:val="VerbatimChar"/>
          </w:rPr>
          <w:t xml:space="preserve">      MoviesInteractor.shared.getTopRatedMovies(completion: completionHandler)</w:t>
        </w:r>
        <w:r>
          <w:br/>
        </w:r>
        <w:r>
          <w:rPr>
            <w:rStyle w:val="VerbatimChar"/>
          </w:rPr>
          <w:t xml:space="preserve">    case .popular:</w:t>
        </w:r>
        <w:r>
          <w:br/>
        </w:r>
        <w:r>
          <w:rPr>
            <w:rStyle w:val="VerbatimChar"/>
          </w:rPr>
          <w:t xml:space="preserve">      MoviesInteractor.shared.getPopularMovies(completion: completionHandler)</w:t>
        </w:r>
        <w:r>
          <w:br/>
        </w:r>
        <w:r>
          <w:rPr>
            <w:rStyle w:val="VerbatimChar"/>
          </w:rPr>
          <w:t xml:space="preserve">    case .upcoming:</w:t>
        </w:r>
        <w:r>
          <w:br/>
        </w:r>
        <w:r>
          <w:rPr>
            <w:rStyle w:val="VerbatimChar"/>
          </w:rPr>
          <w:t xml:space="preserve">      MoviesInteractor.shared.getUpcomingMovies(completion: completionHandler)</w:t>
        </w:r>
        <w:r>
          <w:br/>
        </w:r>
        <w:r>
          <w:rPr>
            <w:rStyle w:val="VerbatimChar"/>
          </w:rPr>
          <w:t xml:space="preserve">    }</w:t>
        </w:r>
        <w:r>
          <w:br/>
        </w:r>
        <w:r>
          <w:rPr>
            <w:rStyle w:val="VerbatimChar"/>
          </w:rPr>
          <w:t xml:space="preserve">  }</w:t>
        </w:r>
      </w:ins>
    </w:p>
    <w:p w14:paraId="0BDBFCBB" w14:textId="77777777" w:rsidR="00B82C27" w:rsidRDefault="00B82C27" w:rsidP="00B82C27">
      <w:pPr>
        <w:pStyle w:val="FirstParagraph"/>
        <w:rPr>
          <w:ins w:id="281" w:author="Willian" w:date="2017-03-08T00:39:00Z"/>
        </w:rPr>
      </w:pPr>
      <w:ins w:id="282" w:author="Willian" w:date="2017-03-08T00:39:00Z">
        <w:r>
          <w:t xml:space="preserve">Repare que como o completion handler das três chamadas do interactor serão iguais, armazenamos este closure em uma variável </w:t>
        </w:r>
        <w:r>
          <w:rPr>
            <w:rStyle w:val="VerbatimChar"/>
          </w:rPr>
          <w:t>completionHandler</w:t>
        </w:r>
        <w:r>
          <w:t xml:space="preserve"> para ser reutilizada. Este método chamará o serviço de acordo com a variável que criaremos no próximo passo.</w:t>
        </w:r>
      </w:ins>
    </w:p>
    <w:p w14:paraId="117B36F4" w14:textId="77777777" w:rsidR="00B82C27" w:rsidRDefault="00B82C27" w:rsidP="00B82C27">
      <w:pPr>
        <w:pStyle w:val="Compact"/>
        <w:numPr>
          <w:ilvl w:val="0"/>
          <w:numId w:val="167"/>
        </w:numPr>
        <w:rPr>
          <w:ins w:id="283" w:author="Willian" w:date="2017-03-08T00:39:00Z"/>
        </w:rPr>
      </w:pPr>
      <w:ins w:id="284" w:author="Willian" w:date="2017-03-08T00:39:00Z">
        <w:r>
          <w:t xml:space="preserve">Agora precisamos adicionar uma propriedade para especificar que segmento/filtro está selecionado atualmente. Ao selecionarmos um filtro, o método </w:t>
        </w:r>
        <w:r>
          <w:rPr>
            <w:rStyle w:val="VerbatimChar"/>
          </w:rPr>
          <w:t>getMovies()</w:t>
        </w:r>
        <w:r>
          <w:t xml:space="preserve"> deve ser invocado. Então utilize o </w:t>
        </w:r>
        <w:r>
          <w:rPr>
            <w:rStyle w:val="VerbatimChar"/>
          </w:rPr>
          <w:t>didSet</w:t>
        </w:r>
        <w:r>
          <w:t>. Veja:</w:t>
        </w:r>
      </w:ins>
    </w:p>
    <w:p w14:paraId="3EF7E627" w14:textId="77777777" w:rsidR="00B82C27" w:rsidRDefault="00B82C27" w:rsidP="00B82C27">
      <w:pPr>
        <w:pStyle w:val="SourceCode"/>
        <w:rPr>
          <w:ins w:id="285" w:author="Willian" w:date="2017-03-08T00:39:00Z"/>
        </w:rPr>
      </w:pPr>
      <w:ins w:id="286" w:author="Willian" w:date="2017-03-08T00:39:00Z">
        <w:r>
          <w:rPr>
            <w:rStyle w:val="VerbatimChar"/>
          </w:rPr>
          <w:t xml:space="preserve">  var currentFilter: Filter = .popular {</w:t>
        </w:r>
        <w:r>
          <w:br/>
        </w:r>
        <w:r>
          <w:rPr>
            <w:rStyle w:val="VerbatimChar"/>
          </w:rPr>
          <w:t xml:space="preserve">    didSet {</w:t>
        </w:r>
        <w:r>
          <w:br/>
        </w:r>
        <w:r>
          <w:rPr>
            <w:rStyle w:val="VerbatimChar"/>
          </w:rPr>
          <w:t xml:space="preserve">      getMovies()</w:t>
        </w:r>
        <w:r>
          <w:br/>
        </w:r>
        <w:r>
          <w:rPr>
            <w:rStyle w:val="VerbatimChar"/>
          </w:rPr>
          <w:t xml:space="preserve">    }</w:t>
        </w:r>
        <w:r>
          <w:br/>
        </w:r>
        <w:r>
          <w:rPr>
            <w:rStyle w:val="VerbatimChar"/>
          </w:rPr>
          <w:t xml:space="preserve">  }</w:t>
        </w:r>
      </w:ins>
    </w:p>
    <w:p w14:paraId="4745479D" w14:textId="77777777" w:rsidR="00B82C27" w:rsidRDefault="00B82C27" w:rsidP="00B82C27">
      <w:pPr>
        <w:pStyle w:val="Compact"/>
        <w:numPr>
          <w:ilvl w:val="0"/>
          <w:numId w:val="168"/>
        </w:numPr>
        <w:rPr>
          <w:ins w:id="287" w:author="Willian" w:date="2017-03-08T00:39:00Z"/>
        </w:rPr>
      </w:pPr>
      <w:ins w:id="288" w:author="Willian" w:date="2017-03-08T00:39:00Z">
        <w:r>
          <w:t>Adicione um evento para mudança de segmento do Segmented Control, e não se esqueça de elencá-lo a view.</w:t>
        </w:r>
      </w:ins>
    </w:p>
    <w:p w14:paraId="47D9214F" w14:textId="77777777" w:rsidR="00B82C27" w:rsidRDefault="00B82C27" w:rsidP="00B82C27">
      <w:pPr>
        <w:pStyle w:val="SourceCode"/>
        <w:rPr>
          <w:ins w:id="289" w:author="Willian" w:date="2017-03-08T00:39:00Z"/>
        </w:rPr>
      </w:pPr>
      <w:ins w:id="290" w:author="Willian" w:date="2017-03-08T00:39:00Z">
        <w:r>
          <w:rPr>
            <w:rStyle w:val="VerbatimChar"/>
          </w:rPr>
          <w:t>@IBAction func segmentedControlValueChanged(_ sender: UISegmentedControl) {</w:t>
        </w:r>
        <w:r>
          <w:br/>
        </w:r>
        <w:r>
          <w:rPr>
            <w:rStyle w:val="VerbatimChar"/>
          </w:rPr>
          <w:t xml:space="preserve">  currentFilter = Filter(rawValue: sender.selectedSegmentIndex) ?? .popula</w:t>
        </w:r>
        <w:r>
          <w:rPr>
            <w:rStyle w:val="VerbatimChar"/>
          </w:rPr>
          <w:lastRenderedPageBreak/>
          <w:t>r</w:t>
        </w:r>
        <w:r>
          <w:br/>
        </w:r>
        <w:r>
          <w:rPr>
            <w:rStyle w:val="VerbatimChar"/>
          </w:rPr>
          <w:t>}</w:t>
        </w:r>
      </w:ins>
    </w:p>
    <w:p w14:paraId="6FDFB447" w14:textId="77777777" w:rsidR="00B82C27" w:rsidRDefault="00B82C27" w:rsidP="00B82C27">
      <w:pPr>
        <w:pStyle w:val="Compact"/>
        <w:numPr>
          <w:ilvl w:val="0"/>
          <w:numId w:val="169"/>
        </w:numPr>
        <w:rPr>
          <w:ins w:id="291" w:author="Willian" w:date="2017-03-08T00:39:00Z"/>
        </w:rPr>
      </w:pPr>
      <w:ins w:id="292" w:author="Willian" w:date="2017-03-08T00:39:00Z">
        <w:r>
          <w:t>Por fim substitua toda a extension que implementamos os delegates para a collection view, por esta:</w:t>
        </w:r>
      </w:ins>
    </w:p>
    <w:p w14:paraId="74140D2A" w14:textId="77777777" w:rsidR="00B82C27" w:rsidRDefault="00B82C27" w:rsidP="00B82C27">
      <w:pPr>
        <w:pStyle w:val="SourceCode"/>
        <w:rPr>
          <w:ins w:id="293" w:author="Willian" w:date="2017-03-08T00:39:00Z"/>
        </w:rPr>
      </w:pPr>
      <w:ins w:id="294" w:author="Willian" w:date="2017-03-08T00:39:00Z">
        <w:r>
          <w:rPr>
            <w:rStyle w:val="VerbatimChar"/>
          </w:rPr>
          <w:t>extension MoviesViewController: UICollectionViewDelegate, UICollectionViewDataSource {</w:t>
        </w:r>
        <w:r>
          <w:br/>
        </w:r>
        <w:r>
          <w:rPr>
            <w:rStyle w:val="VerbatimChar"/>
          </w:rPr>
          <w:t xml:space="preserve">  func collectionView(_ collectionView: UICollectionView, didSelectItemAt indexPath: IndexPath) {</w:t>
        </w:r>
        <w:r>
          <w:br/>
        </w:r>
        <w:r>
          <w:rPr>
            <w:rStyle w:val="VerbatimChar"/>
          </w:rPr>
          <w:t xml:space="preserve">    </w:t>
        </w:r>
        <w:r>
          <w:br/>
        </w:r>
        <w:r>
          <w:rPr>
            <w:rStyle w:val="VerbatimChar"/>
          </w:rPr>
          <w:t xml:space="preserve">    MoviesInteractor.shared.setSelectedMovie(with: movies[indexPath.row])</w:t>
        </w:r>
        <w:r>
          <w:br/>
        </w:r>
        <w:r>
          <w:rPr>
            <w:rStyle w:val="VerbatimChar"/>
          </w:rPr>
          <w:t xml:space="preserve">    performSegue(withIdentifier: "ShowMovieDetails", sender: nil)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func collectionView(_ collectionView: UICollectionView, cellForItemAt indexPath: IndexPath) -&gt; UICollectionViewCell {</w:t>
        </w:r>
        <w:r>
          <w:br/>
        </w:r>
        <w:r>
          <w:rPr>
            <w:rStyle w:val="VerbatimChar"/>
          </w:rPr>
          <w:t xml:space="preserve">    let cell = collectionView.dequeueReusableCell(withReuseIdentifier: "MovieCollectionViewCell", for: indexPath) as! MovieCollectionViewCell</w:t>
        </w:r>
        <w:r>
          <w:br/>
        </w:r>
        <w:r>
          <w:rPr>
            <w:rStyle w:val="VerbatimChar"/>
          </w:rPr>
          <w:t xml:space="preserve">    </w:t>
        </w:r>
        <w:r>
          <w:br/>
        </w:r>
        <w:r>
          <w:rPr>
            <w:rStyle w:val="VerbatimChar"/>
          </w:rPr>
          <w:t xml:space="preserve">    let index = indexPath.row</w:t>
        </w:r>
        <w:r>
          <w:br/>
        </w:r>
        <w:r>
          <w:rPr>
            <w:rStyle w:val="VerbatimChar"/>
          </w:rPr>
          <w:t xml:space="preserve">    if index == movies.count { // estamos na última célula</w:t>
        </w:r>
        <w:r>
          <w:br/>
        </w:r>
        <w:r>
          <w:rPr>
            <w:rStyle w:val="VerbatimChar"/>
          </w:rPr>
          <w:t xml:space="preserve">      let loadingcell = collectionView.dequeueReusableCell(withReuseIdentifier: "LoadingCollectionViewCell", for: indexPath) as! LoadingCollectionViewCell</w:t>
        </w:r>
        <w:r>
          <w:br/>
        </w:r>
        <w:r>
          <w:rPr>
            <w:rStyle w:val="VerbatimChar"/>
          </w:rPr>
          <w:t xml:space="preserve">      loadingcell.activityIndicatorView.startAnimating()</w:t>
        </w:r>
        <w:r>
          <w:br/>
        </w:r>
        <w:r>
          <w:rPr>
            <w:rStyle w:val="VerbatimChar"/>
          </w:rPr>
          <w:t xml:space="preserve">      </w:t>
        </w:r>
        <w:r>
          <w:br/>
        </w:r>
        <w:r>
          <w:rPr>
            <w:rStyle w:val="VerbatimChar"/>
          </w:rPr>
          <w:t xml:space="preserve">      return loadingcell</w:t>
        </w:r>
        <w:r>
          <w:br/>
        </w:r>
        <w:r>
          <w:rPr>
            <w:rStyle w:val="VerbatimChar"/>
          </w:rPr>
          <w:t xml:space="preserve">    } else {</w:t>
        </w:r>
        <w:r>
          <w:br/>
        </w:r>
        <w:r>
          <w:rPr>
            <w:rStyle w:val="VerbatimChar"/>
          </w:rPr>
          <w:t xml:space="preserve">      cell.update(with: movies[indexPath.row])</w:t>
        </w:r>
        <w:r>
          <w:br/>
        </w:r>
        <w:r>
          <w:rPr>
            <w:rStyle w:val="VerbatimChar"/>
          </w:rPr>
          <w:t xml:space="preserve">    }</w:t>
        </w:r>
        <w:r>
          <w:br/>
        </w:r>
        <w:r>
          <w:rPr>
            <w:rStyle w:val="VerbatimChar"/>
          </w:rPr>
          <w:t xml:space="preserve">    return cell</w:t>
        </w:r>
        <w:r>
          <w:br/>
        </w:r>
        <w:r>
          <w:rPr>
            <w:rStyle w:val="VerbatimChar"/>
          </w:rPr>
          <w:t xml:space="preserve">  }</w:t>
        </w:r>
        <w:r>
          <w:br/>
        </w:r>
        <w:r>
          <w:rPr>
            <w:rStyle w:val="VerbatimChar"/>
          </w:rPr>
          <w:t xml:space="preserve">  </w:t>
        </w:r>
        <w:r>
          <w:br/>
        </w:r>
        <w:r>
          <w:rPr>
            <w:rStyle w:val="VerbatimChar"/>
          </w:rPr>
          <w:t xml:space="preserve">  func numberOfSections(in collectionView: UICollectionView) -&gt; Int {</w:t>
        </w:r>
        <w:r>
          <w:br/>
        </w:r>
        <w:r>
          <w:rPr>
            <w:rStyle w:val="VerbatimChar"/>
          </w:rPr>
          <w:t xml:space="preserve">    return 1</w:t>
        </w:r>
        <w:r>
          <w:br/>
        </w:r>
        <w:r>
          <w:rPr>
            <w:rStyle w:val="VerbatimChar"/>
          </w:rPr>
          <w:t xml:space="preserve">  }</w:t>
        </w:r>
        <w:r>
          <w:br/>
        </w:r>
        <w:r>
          <w:rPr>
            <w:rStyle w:val="VerbatimChar"/>
          </w:rPr>
          <w:t xml:space="preserve">  </w:t>
        </w:r>
        <w:r>
          <w:br/>
        </w:r>
        <w:r>
          <w:rPr>
            <w:rStyle w:val="VerbatimChar"/>
          </w:rPr>
          <w:t xml:space="preserve">  func collectionView(_ collectionView: UICollectionView, numberOfItemsInSection section: Int) -&gt; Int {</w:t>
        </w:r>
        <w:r>
          <w:br/>
        </w:r>
        <w:r>
          <w:rPr>
            <w:rStyle w:val="VerbatimChar"/>
          </w:rPr>
          <w:t xml:space="preserve">    // O número de itens da collection é incrementado de 1 para exibirmos a célula de Loading (LoadingCollectionViewCell)</w:t>
        </w:r>
        <w:r>
          <w:br/>
        </w:r>
        <w:r>
          <w:rPr>
            <w:rStyle w:val="VerbatimChar"/>
          </w:rPr>
          <w:t xml:space="preserve">    return movies.count + 1</w:t>
        </w:r>
        <w:r>
          <w:br/>
        </w:r>
        <w:r>
          <w:rPr>
            <w:rStyle w:val="VerbatimChar"/>
          </w:rPr>
          <w:t xml:space="preserve">  }</w:t>
        </w:r>
        <w:r>
          <w:br/>
        </w:r>
        <w:r>
          <w:rPr>
            <w:rStyle w:val="VerbatimChar"/>
          </w:rPr>
          <w:t xml:space="preserve">  </w:t>
        </w:r>
        <w:r>
          <w:br/>
        </w:r>
        <w:r>
          <w:rPr>
            <w:rStyle w:val="VerbatimChar"/>
          </w:rPr>
          <w:t xml:space="preserve">  // utilizamos este método para identificarmos rolagem da Collection View</w:t>
        </w:r>
        <w:r>
          <w:br/>
        </w:r>
        <w:r>
          <w:rPr>
            <w:rStyle w:val="VerbatimChar"/>
          </w:rPr>
          <w:t xml:space="preserve">  func scrollViewDidScroll(_ scrollView: UIScrollView) {</w:t>
        </w:r>
        <w:r>
          <w:br/>
        </w:r>
        <w:r>
          <w:rPr>
            <w:rStyle w:val="VerbatimChar"/>
          </w:rPr>
          <w:t xml:space="preserve">    let scrollViewHeight = scrollView.frame.size.height</w:t>
        </w:r>
        <w:r>
          <w:br/>
        </w:r>
        <w:r>
          <w:rPr>
            <w:rStyle w:val="VerbatimChar"/>
          </w:rPr>
          <w:t xml:space="preserve">    let scrollContentSizeHeight = scrollView.contentSize.height</w:t>
        </w:r>
        <w:r>
          <w:br/>
        </w:r>
        <w:r>
          <w:rPr>
            <w:rStyle w:val="VerbatimChar"/>
          </w:rPr>
          <w:t xml:space="preserve">    let scrollOffset = scrollView.contentOffset.y</w:t>
        </w:r>
        <w:r>
          <w:br/>
        </w:r>
        <w:r>
          <w:rPr>
            <w:rStyle w:val="VerbatimChar"/>
          </w:rPr>
          <w:t xml:space="preserve">    </w:t>
        </w:r>
        <w:r>
          <w:br/>
        </w:r>
        <w:r>
          <w:rPr>
            <w:rStyle w:val="VerbatimChar"/>
          </w:rPr>
          <w:t xml:space="preserve">    if (scrollOffset + scrollViewHeight) == scrollContentSizeHeight {</w:t>
        </w:r>
        <w:r>
          <w:br/>
        </w:r>
        <w:r>
          <w:rPr>
            <w:rStyle w:val="VerbatimChar"/>
          </w:rPr>
          <w:t xml:space="preserve">      // estamos no final da scrollView</w:t>
        </w:r>
        <w:r>
          <w:br/>
        </w:r>
        <w:r>
          <w:rPr>
            <w:rStyle w:val="VerbatimChar"/>
          </w:rPr>
          <w:lastRenderedPageBreak/>
          <w:t xml:space="preserve">      getMovies()</w:t>
        </w:r>
        <w:r>
          <w:br/>
        </w:r>
        <w:r>
          <w:rPr>
            <w:rStyle w:val="VerbatimChar"/>
          </w:rPr>
          <w:t xml:space="preserve">    }</w:t>
        </w:r>
        <w:r>
          <w:br/>
        </w:r>
        <w:r>
          <w:rPr>
            <w:rStyle w:val="VerbatimChar"/>
          </w:rPr>
          <w:t xml:space="preserve">  } </w:t>
        </w:r>
        <w:r>
          <w:br/>
        </w:r>
        <w:r>
          <w:rPr>
            <w:rStyle w:val="VerbatimChar"/>
          </w:rPr>
          <w:t>}</w:t>
        </w:r>
      </w:ins>
    </w:p>
    <w:p w14:paraId="304CC69F" w14:textId="77777777" w:rsidR="008313E9" w:rsidRPr="008313E9" w:rsidDel="002E607A" w:rsidRDefault="008313E9" w:rsidP="008313E9">
      <w:pPr>
        <w:pStyle w:val="Ttulo"/>
        <w:rPr>
          <w:del w:id="295" w:author="Willian" w:date="2017-03-08T00:13:00Z"/>
          <w:rFonts w:ascii="Times New Roman" w:hAnsi="Times New Roman"/>
          <w:color w:val="auto"/>
          <w:sz w:val="24"/>
          <w:szCs w:val="24"/>
        </w:rPr>
      </w:pPr>
      <w:bookmarkStart w:id="296" w:name="_GoBack"/>
      <w:bookmarkEnd w:id="296"/>
      <w:del w:id="297" w:author="Willian" w:date="2017-03-08T00:13:00Z">
        <w:r w:rsidRPr="008313E9" w:rsidDel="002E607A">
          <w:delText xml:space="preserve">Unidade 2 </w:delText>
        </w:r>
      </w:del>
    </w:p>
    <w:p w14:paraId="0C6C831A" w14:textId="77777777" w:rsidR="008313E9" w:rsidDel="002E607A" w:rsidRDefault="008313E9" w:rsidP="008313E9">
      <w:pPr>
        <w:pStyle w:val="Cabealho1"/>
        <w:numPr>
          <w:ilvl w:val="0"/>
          <w:numId w:val="0"/>
        </w:numPr>
        <w:rPr>
          <w:del w:id="298" w:author="Willian" w:date="2017-03-08T00:13:00Z"/>
        </w:rPr>
      </w:pPr>
      <w:del w:id="299" w:author="Willian" w:date="2017-03-08T00:13:00Z">
        <w:r w:rsidRPr="008313E9" w:rsidDel="002E607A">
          <w:delText>Aula 1</w:delText>
        </w:r>
      </w:del>
    </w:p>
    <w:p w14:paraId="39EE3EE8" w14:textId="77777777" w:rsidR="008313E9" w:rsidRPr="008313E9" w:rsidDel="002E607A" w:rsidRDefault="008313E9" w:rsidP="008313E9">
      <w:pPr>
        <w:pStyle w:val="Ttulo1"/>
        <w:rPr>
          <w:del w:id="300" w:author="Willian" w:date="2017-03-08T00:13:00Z"/>
        </w:rPr>
      </w:pPr>
      <w:del w:id="301" w:author="Willian" w:date="2017-03-08T00:13:00Z">
        <w:r w:rsidRPr="008313E9" w:rsidDel="002E607A">
          <w:delText>Swift</w:delText>
        </w:r>
        <w:r w:rsidR="00432D6D" w:rsidDel="002E607A">
          <w:delText xml:space="preserve"> – Parte 1</w:delText>
        </w:r>
      </w:del>
    </w:p>
    <w:p w14:paraId="03F0288C" w14:textId="77777777" w:rsidR="008313E9" w:rsidRPr="008313E9" w:rsidDel="002E607A" w:rsidRDefault="008313E9" w:rsidP="008313E9">
      <w:pPr>
        <w:rPr>
          <w:del w:id="302" w:author="Willian" w:date="2017-03-08T00:13:00Z"/>
          <w:rFonts w:ascii="Times New Roman" w:hAnsi="Times New Roman" w:cs="Times New Roman"/>
          <w:color w:val="auto"/>
          <w:sz w:val="24"/>
          <w:szCs w:val="24"/>
        </w:rPr>
      </w:pPr>
      <w:del w:id="303" w:author="Willian" w:date="2017-03-08T00:13:00Z">
        <w:r w:rsidRPr="008313E9" w:rsidDel="002E607A">
          <w:rPr>
            <w:rFonts w:ascii="Calibri" w:hAnsi="Calibri" w:cs="Times New Roman"/>
          </w:rPr>
          <w:delText>Nesta aula vamos aprender o essencial sobre a linguagem Swift. Primeiro vamos apresentar uma introdução e depois iremos aprender um pouco de sua sintaxe. Vamos lá!</w:delText>
        </w:r>
      </w:del>
    </w:p>
    <w:p w14:paraId="2F50234E" w14:textId="77777777" w:rsidR="008313E9" w:rsidRPr="008313E9" w:rsidDel="002E607A" w:rsidRDefault="008313E9" w:rsidP="008313E9">
      <w:pPr>
        <w:pStyle w:val="Ttulo2"/>
        <w:rPr>
          <w:del w:id="304" w:author="Willian" w:date="2017-03-08T00:13:00Z"/>
        </w:rPr>
      </w:pPr>
      <w:del w:id="305" w:author="Willian" w:date="2017-03-08T00:13:00Z">
        <w:r w:rsidRPr="008313E9" w:rsidDel="002E607A">
          <w:delText>O que é Swift?</w:delText>
        </w:r>
      </w:del>
    </w:p>
    <w:p w14:paraId="306733C4" w14:textId="77777777" w:rsidR="008313E9" w:rsidRPr="008313E9" w:rsidDel="002E607A" w:rsidRDefault="008313E9" w:rsidP="008313E9">
      <w:pPr>
        <w:rPr>
          <w:del w:id="306" w:author="Willian" w:date="2017-03-08T00:13:00Z"/>
          <w:rFonts w:ascii="Times New Roman" w:hAnsi="Times New Roman" w:cs="Times New Roman"/>
          <w:color w:val="auto"/>
          <w:sz w:val="24"/>
          <w:szCs w:val="24"/>
        </w:rPr>
      </w:pPr>
      <w:del w:id="307" w:author="Willian" w:date="2017-03-08T00:13:00Z">
        <w:r w:rsidRPr="008313E9" w:rsidDel="002E607A">
          <w:rPr>
            <w:rFonts w:ascii="Calibri" w:hAnsi="Calibri" w:cs="Times New Roman"/>
          </w:rPr>
          <w:delText xml:space="preserve">Swift é uma linguagem de programação de </w:delText>
        </w:r>
        <w:commentRangeStart w:id="308"/>
        <w:commentRangeStart w:id="309"/>
        <w:r w:rsidRPr="008313E9" w:rsidDel="002E607A">
          <w:rPr>
            <w:rFonts w:ascii="Calibri" w:hAnsi="Calibri" w:cs="Times New Roman"/>
          </w:rPr>
          <w:delText>propósito geral</w:delText>
        </w:r>
      </w:del>
      <w:del w:id="310" w:author="Willian" w:date="2016-11-04T21:42:00Z">
        <w:r w:rsidRPr="008313E9" w:rsidDel="00CB1257">
          <w:rPr>
            <w:rFonts w:ascii="Calibri" w:hAnsi="Calibri" w:cs="Times New Roman"/>
          </w:rPr>
          <w:delText xml:space="preserve"> </w:delText>
        </w:r>
        <w:commentRangeEnd w:id="308"/>
        <w:r w:rsidR="00A66496" w:rsidDel="00CB1257">
          <w:rPr>
            <w:rStyle w:val="Refdecomentrio"/>
          </w:rPr>
          <w:commentReference w:id="308"/>
        </w:r>
      </w:del>
      <w:commentRangeEnd w:id="309"/>
      <w:del w:id="311" w:author="Willian" w:date="2017-03-08T00:13:00Z">
        <w:r w:rsidR="00CB1257" w:rsidDel="002E607A">
          <w:rPr>
            <w:rStyle w:val="Refdecomentrio"/>
          </w:rPr>
          <w:commentReference w:id="309"/>
        </w:r>
        <w:r w:rsidRPr="008313E9" w:rsidDel="002E607A">
          <w:rPr>
            <w:rFonts w:ascii="Calibri" w:hAnsi="Calibri" w:cs="Times New Roman"/>
          </w:rPr>
          <w:delText>construída utilizando uma abordagem moderna que se adequam aos padrões de segurança, desempenho e design de um software.</w:delText>
        </w:r>
      </w:del>
    </w:p>
    <w:p w14:paraId="0239A42C" w14:textId="77777777" w:rsidR="008313E9" w:rsidRPr="008313E9" w:rsidDel="002E607A" w:rsidRDefault="008313E9" w:rsidP="008313E9">
      <w:pPr>
        <w:rPr>
          <w:del w:id="312" w:author="Willian" w:date="2017-03-08T00:13:00Z"/>
          <w:rFonts w:ascii="Times New Roman" w:hAnsi="Times New Roman" w:cs="Times New Roman"/>
          <w:color w:val="auto"/>
          <w:sz w:val="24"/>
          <w:szCs w:val="24"/>
        </w:rPr>
      </w:pPr>
      <w:del w:id="313" w:author="Willian" w:date="2017-03-08T00:13:00Z">
        <w:r w:rsidRPr="008313E9" w:rsidDel="002E607A">
          <w:rPr>
            <w:rFonts w:ascii="Calibri" w:hAnsi="Calibri" w:cs="Times New Roman"/>
          </w:rPr>
          <w:delText>O objetivo do projeto Swift é criar a melhor linguagem disponível para usos que vão desde programação de sistemas, para aplicativos móveis e de desktop, até serviços em nuvem de alta escala. Mais importante ainda, Swift foi concebido para tornar a escrita e manutenção de programas fáceis para os desenvolvedores. Para atingir este objetivo, o código Swift deve ser:</w:delText>
        </w:r>
      </w:del>
    </w:p>
    <w:p w14:paraId="785BE7C6" w14:textId="77777777" w:rsidR="008313E9" w:rsidRPr="008313E9" w:rsidDel="002E607A" w:rsidRDefault="008313E9" w:rsidP="003F6B0B">
      <w:pPr>
        <w:numPr>
          <w:ilvl w:val="0"/>
          <w:numId w:val="2"/>
        </w:numPr>
        <w:spacing w:after="0"/>
        <w:textAlignment w:val="baseline"/>
        <w:rPr>
          <w:del w:id="314" w:author="Willian" w:date="2017-03-08T00:13:00Z"/>
          <w:rFonts w:ascii="Calibri" w:hAnsi="Calibri" w:cs="Times New Roman"/>
          <w:b/>
          <w:bCs/>
        </w:rPr>
      </w:pPr>
      <w:del w:id="315" w:author="Willian" w:date="2017-03-08T00:13:00Z">
        <w:r w:rsidRPr="008313E9" w:rsidDel="002E607A">
          <w:rPr>
            <w:rFonts w:ascii="Calibri" w:hAnsi="Calibri" w:cs="Times New Roman"/>
            <w:b/>
            <w:bCs/>
          </w:rPr>
          <w:delText xml:space="preserve">Seguro: </w:delText>
        </w:r>
        <w:r w:rsidRPr="008313E9" w:rsidDel="002E607A">
          <w:rPr>
            <w:rFonts w:ascii="Calibri" w:hAnsi="Calibri" w:cs="Times New Roman"/>
          </w:rPr>
          <w:delText xml:space="preserve">Quando temos uma linguagem fácil e óbvia de se escrever, ela também deve se comportar de maneira segura. Comportamento instável é o inimigo da segurança e erros do desenvolvedor devem ser travados antes que o software esteja em ambiente de produção (lançado para o mercado). </w:delText>
        </w:r>
      </w:del>
    </w:p>
    <w:p w14:paraId="78D7952F" w14:textId="77777777" w:rsidR="008313E9" w:rsidRPr="008313E9" w:rsidDel="002E607A" w:rsidRDefault="008313E9" w:rsidP="003F6B0B">
      <w:pPr>
        <w:numPr>
          <w:ilvl w:val="0"/>
          <w:numId w:val="2"/>
        </w:numPr>
        <w:spacing w:after="0"/>
        <w:textAlignment w:val="baseline"/>
        <w:rPr>
          <w:del w:id="316" w:author="Willian" w:date="2017-03-08T00:13:00Z"/>
          <w:rFonts w:ascii="Calibri" w:hAnsi="Calibri" w:cs="Times New Roman"/>
          <w:b/>
          <w:bCs/>
        </w:rPr>
      </w:pPr>
      <w:del w:id="317" w:author="Willian" w:date="2017-03-08T00:13:00Z">
        <w:r w:rsidRPr="008313E9" w:rsidDel="002E607A">
          <w:rPr>
            <w:rFonts w:ascii="Calibri" w:hAnsi="Calibri" w:cs="Times New Roman"/>
            <w:b/>
            <w:bCs/>
          </w:rPr>
          <w:delText xml:space="preserve">Rápido: </w:delText>
        </w:r>
        <w:r w:rsidRPr="008313E9" w:rsidDel="002E607A">
          <w:rPr>
            <w:rFonts w:ascii="Calibri" w:hAnsi="Calibri" w:cs="Times New Roman"/>
          </w:rPr>
          <w:delText>Swift foi criad</w:delText>
        </w:r>
      </w:del>
      <w:ins w:id="318" w:author="Vicente da Silva, Mayara" w:date="2016-11-01T14:11:00Z">
        <w:del w:id="319" w:author="Willian" w:date="2017-03-08T00:13:00Z">
          <w:r w:rsidR="00DC6B8E" w:rsidDel="002E607A">
            <w:rPr>
              <w:rFonts w:ascii="Calibri" w:hAnsi="Calibri" w:cs="Times New Roman"/>
            </w:rPr>
            <w:delText>a</w:delText>
          </w:r>
        </w:del>
      </w:ins>
      <w:del w:id="320" w:author="Willian" w:date="2017-03-08T00:13:00Z">
        <w:r w:rsidRPr="008313E9" w:rsidDel="002E607A">
          <w:rPr>
            <w:rFonts w:ascii="Calibri" w:hAnsi="Calibri" w:cs="Times New Roman"/>
          </w:rPr>
          <w:delText>o como um</w:delText>
        </w:r>
      </w:del>
      <w:ins w:id="321" w:author="Vicente da Silva, Mayara" w:date="2016-11-01T14:11:00Z">
        <w:del w:id="322" w:author="Willian" w:date="2017-03-08T00:13:00Z">
          <w:r w:rsidR="00DC6B8E" w:rsidDel="002E607A">
            <w:rPr>
              <w:rFonts w:ascii="Calibri" w:hAnsi="Calibri" w:cs="Times New Roman"/>
            </w:rPr>
            <w:delText>a</w:delText>
          </w:r>
        </w:del>
      </w:ins>
      <w:del w:id="323" w:author="Willian" w:date="2017-03-08T00:13:00Z">
        <w:r w:rsidRPr="008313E9" w:rsidDel="002E607A">
          <w:rPr>
            <w:rFonts w:ascii="Calibri" w:hAnsi="Calibri" w:cs="Times New Roman"/>
          </w:rPr>
          <w:delText xml:space="preserve"> substituto</w:delText>
        </w:r>
      </w:del>
      <w:ins w:id="324" w:author="Vicente da Silva, Mayara" w:date="2016-11-01T14:11:00Z">
        <w:del w:id="325" w:author="Willian" w:date="2017-03-08T00:13:00Z">
          <w:r w:rsidR="00DC6B8E" w:rsidDel="002E607A">
            <w:rPr>
              <w:rFonts w:ascii="Calibri" w:hAnsi="Calibri" w:cs="Times New Roman"/>
            </w:rPr>
            <w:delText>a</w:delText>
          </w:r>
        </w:del>
      </w:ins>
      <w:del w:id="326" w:author="Willian" w:date="2017-03-08T00:13:00Z">
        <w:r w:rsidRPr="008313E9" w:rsidDel="002E607A">
          <w:rPr>
            <w:rFonts w:ascii="Calibri" w:hAnsi="Calibri" w:cs="Times New Roman"/>
          </w:rPr>
          <w:delText xml:space="preserve"> para as linguagens baseadas em C (C, C++, e Objective-C). Para assumir esta responsabilidade, </w:delText>
        </w:r>
        <w:commentRangeStart w:id="327"/>
        <w:commentRangeStart w:id="328"/>
        <w:r w:rsidRPr="008313E9" w:rsidDel="002E607A">
          <w:rPr>
            <w:rFonts w:ascii="Calibri" w:hAnsi="Calibri" w:cs="Times New Roman"/>
          </w:rPr>
          <w:delText xml:space="preserve">espera-se </w:delText>
        </w:r>
        <w:commentRangeEnd w:id="327"/>
        <w:r w:rsidR="002E523E" w:rsidDel="002E607A">
          <w:rPr>
            <w:rStyle w:val="Refdecomentrio"/>
          </w:rPr>
          <w:commentReference w:id="327"/>
        </w:r>
        <w:commentRangeEnd w:id="328"/>
        <w:r w:rsidR="00CB1257" w:rsidDel="002E607A">
          <w:rPr>
            <w:rStyle w:val="Refdecomentrio"/>
          </w:rPr>
          <w:commentReference w:id="328"/>
        </w:r>
        <w:r w:rsidRPr="008313E9" w:rsidDel="002E607A">
          <w:rPr>
            <w:rFonts w:ascii="Calibri" w:hAnsi="Calibri" w:cs="Times New Roman"/>
          </w:rPr>
          <w:delText xml:space="preserve">que </w:delText>
        </w:r>
      </w:del>
      <w:ins w:id="329" w:author="Vicente da Silva, Mayara" w:date="2016-11-01T14:11:00Z">
        <w:del w:id="330" w:author="Willian" w:date="2017-03-08T00:13:00Z">
          <w:r w:rsidR="00DC6B8E" w:rsidDel="002E607A">
            <w:rPr>
              <w:rFonts w:ascii="Calibri" w:hAnsi="Calibri" w:cs="Times New Roman"/>
            </w:rPr>
            <w:delText>a</w:delText>
          </w:r>
        </w:del>
      </w:ins>
      <w:del w:id="331" w:author="Willian" w:date="2017-03-08T00:13:00Z">
        <w:r w:rsidRPr="008313E9" w:rsidDel="002E607A">
          <w:rPr>
            <w:rFonts w:ascii="Calibri" w:hAnsi="Calibri" w:cs="Times New Roman"/>
          </w:rPr>
          <w:delText>o Swift possua um desempenho melhor ou igual a estas linguagens.</w:delText>
        </w:r>
      </w:del>
    </w:p>
    <w:p w14:paraId="01831F65" w14:textId="77777777" w:rsidR="008313E9" w:rsidRPr="008313E9" w:rsidDel="002E607A" w:rsidRDefault="008313E9" w:rsidP="003F6B0B">
      <w:pPr>
        <w:numPr>
          <w:ilvl w:val="0"/>
          <w:numId w:val="2"/>
        </w:numPr>
        <w:textAlignment w:val="baseline"/>
        <w:rPr>
          <w:del w:id="332" w:author="Willian" w:date="2017-03-08T00:13:00Z"/>
          <w:rFonts w:ascii="Calibri" w:hAnsi="Calibri" w:cs="Times New Roman"/>
          <w:b/>
          <w:bCs/>
        </w:rPr>
      </w:pPr>
      <w:del w:id="333" w:author="Willian" w:date="2017-03-08T00:13:00Z">
        <w:r w:rsidRPr="008313E9" w:rsidDel="002E607A">
          <w:rPr>
            <w:rFonts w:ascii="Calibri" w:hAnsi="Calibri" w:cs="Times New Roman"/>
            <w:b/>
            <w:bCs/>
          </w:rPr>
          <w:delText xml:space="preserve">Expressivo: </w:delText>
        </w:r>
        <w:commentRangeStart w:id="334"/>
        <w:commentRangeStart w:id="335"/>
        <w:r w:rsidRPr="008313E9" w:rsidDel="002E607A">
          <w:rPr>
            <w:rFonts w:ascii="Calibri" w:hAnsi="Calibri" w:cs="Times New Roman"/>
          </w:rPr>
          <w:delText xml:space="preserve">Décadas de avanço na ciência da computação vieram para oferecer ao Swift uma sintaxe que é uma alegria para usar, com </w:delText>
        </w:r>
      </w:del>
      <w:commentRangeStart w:id="336"/>
      <w:ins w:id="337" w:author="Vicente da Silva, Mayara" w:date="2016-11-01T14:11:00Z">
        <w:del w:id="338" w:author="Willian" w:date="2017-03-08T00:13:00Z">
          <w:r w:rsidR="00DC6B8E" w:rsidDel="002E607A">
            <w:rPr>
              <w:rFonts w:ascii="Calibri" w:hAnsi="Calibri" w:cs="Times New Roman"/>
            </w:rPr>
            <w:delText xml:space="preserve">as </w:delText>
          </w:r>
        </w:del>
      </w:ins>
      <w:del w:id="339" w:author="Willian" w:date="2017-03-08T00:13:00Z">
        <w:r w:rsidRPr="008313E9" w:rsidDel="002E607A">
          <w:rPr>
            <w:rFonts w:ascii="Calibri" w:hAnsi="Calibri" w:cs="Times New Roman"/>
          </w:rPr>
          <w:delText xml:space="preserve">características </w:delText>
        </w:r>
      </w:del>
      <w:del w:id="340" w:author="Willian" w:date="2016-11-04T21:50:00Z">
        <w:r w:rsidRPr="008313E9" w:rsidDel="00CB1257">
          <w:rPr>
            <w:rFonts w:ascii="Calibri" w:hAnsi="Calibri" w:cs="Times New Roman"/>
          </w:rPr>
          <w:delText>modernas</w:delText>
        </w:r>
      </w:del>
      <w:del w:id="341" w:author="Willian" w:date="2017-03-08T00:13:00Z">
        <w:r w:rsidRPr="008313E9" w:rsidDel="002E607A">
          <w:rPr>
            <w:rFonts w:ascii="Calibri" w:hAnsi="Calibri" w:cs="Times New Roman"/>
          </w:rPr>
          <w:delText xml:space="preserve"> que </w:delText>
        </w:r>
      </w:del>
      <w:ins w:id="342" w:author="Vicente da Silva, Mayara" w:date="2016-11-01T14:12:00Z">
        <w:del w:id="343" w:author="Willian" w:date="2017-03-08T00:13:00Z">
          <w:r w:rsidR="00DC6B8E" w:rsidDel="002E607A">
            <w:rPr>
              <w:rFonts w:ascii="Calibri" w:hAnsi="Calibri" w:cs="Times New Roman"/>
            </w:rPr>
            <w:delText xml:space="preserve">os </w:delText>
          </w:r>
        </w:del>
      </w:ins>
      <w:del w:id="344" w:author="Willian" w:date="2017-03-08T00:13:00Z">
        <w:r w:rsidRPr="008313E9" w:rsidDel="002E607A">
          <w:rPr>
            <w:rFonts w:ascii="Calibri" w:hAnsi="Calibri" w:cs="Times New Roman"/>
          </w:rPr>
          <w:delText xml:space="preserve">desenvolvedores esperam. </w:delText>
        </w:r>
        <w:commentRangeEnd w:id="336"/>
        <w:r w:rsidR="00DC6B8E" w:rsidDel="002E607A">
          <w:rPr>
            <w:rStyle w:val="Refdecomentrio"/>
          </w:rPr>
          <w:commentReference w:id="336"/>
        </w:r>
      </w:del>
      <w:del w:id="345" w:author="Willian" w:date="2016-11-04T21:46:00Z">
        <w:r w:rsidRPr="008313E9" w:rsidDel="00CB1257">
          <w:rPr>
            <w:rFonts w:ascii="Calibri" w:hAnsi="Calibri" w:cs="Times New Roman"/>
          </w:rPr>
          <w:delText xml:space="preserve">Mas </w:delText>
        </w:r>
      </w:del>
      <w:ins w:id="346" w:author="Vicente da Silva, Mayara" w:date="2016-11-01T14:25:00Z">
        <w:del w:id="347" w:author="Willian" w:date="2016-11-04T21:46:00Z">
          <w:r w:rsidR="002E523E" w:rsidDel="00CB1257">
            <w:rPr>
              <w:rFonts w:ascii="Calibri" w:hAnsi="Calibri" w:cs="Times New Roman"/>
            </w:rPr>
            <w:delText>a</w:delText>
          </w:r>
        </w:del>
        <w:del w:id="348" w:author="Willian" w:date="2017-03-08T00:13:00Z">
          <w:r w:rsidR="002E523E" w:rsidDel="002E607A">
            <w:rPr>
              <w:rFonts w:ascii="Calibri" w:hAnsi="Calibri" w:cs="Times New Roman"/>
            </w:rPr>
            <w:delText xml:space="preserve"> </w:delText>
          </w:r>
        </w:del>
      </w:ins>
      <w:del w:id="349" w:author="Willian" w:date="2017-03-08T00:13:00Z">
        <w:r w:rsidRPr="008313E9" w:rsidDel="002E607A">
          <w:rPr>
            <w:rFonts w:ascii="Calibri" w:hAnsi="Calibri" w:cs="Times New Roman"/>
          </w:rPr>
          <w:delText>Swift</w:delText>
        </w:r>
      </w:del>
      <w:del w:id="350" w:author="Willian" w:date="2016-11-04T21:46:00Z">
        <w:r w:rsidRPr="008313E9" w:rsidDel="00CB1257">
          <w:rPr>
            <w:rFonts w:ascii="Calibri" w:hAnsi="Calibri" w:cs="Times New Roman"/>
          </w:rPr>
          <w:delText xml:space="preserve"> nunca foi terminado</w:delText>
        </w:r>
      </w:del>
      <w:ins w:id="351" w:author="Vicente da Silva, Mayara" w:date="2016-11-01T14:25:00Z">
        <w:del w:id="352" w:author="Willian" w:date="2016-11-04T21:46:00Z">
          <w:r w:rsidR="002E523E" w:rsidDel="00CB1257">
            <w:rPr>
              <w:rFonts w:ascii="Calibri" w:hAnsi="Calibri" w:cs="Times New Roman"/>
            </w:rPr>
            <w:delText>a</w:delText>
          </w:r>
        </w:del>
      </w:ins>
      <w:del w:id="353" w:author="Willian" w:date="2016-11-04T21:46:00Z">
        <w:r w:rsidRPr="008313E9" w:rsidDel="00CB1257">
          <w:rPr>
            <w:rFonts w:ascii="Calibri" w:hAnsi="Calibri" w:cs="Times New Roman"/>
          </w:rPr>
          <w:delText>, pois</w:delText>
        </w:r>
      </w:del>
      <w:del w:id="354" w:author="Willian" w:date="2017-03-08T00:13:00Z">
        <w:r w:rsidRPr="008313E9" w:rsidDel="002E607A">
          <w:rPr>
            <w:rFonts w:ascii="Calibri" w:hAnsi="Calibri" w:cs="Times New Roman"/>
          </w:rPr>
          <w:delText xml:space="preserve"> ainda está em desenvolvimento e alterações constantes. </w:delText>
        </w:r>
        <w:commentRangeEnd w:id="334"/>
        <w:r w:rsidR="002E523E" w:rsidDel="002E607A">
          <w:rPr>
            <w:rStyle w:val="Refdecomentrio"/>
          </w:rPr>
          <w:commentReference w:id="334"/>
        </w:r>
        <w:commentRangeEnd w:id="335"/>
        <w:r w:rsidR="00CB1257" w:rsidDel="002E607A">
          <w:rPr>
            <w:rStyle w:val="Refdecomentrio"/>
          </w:rPr>
          <w:commentReference w:id="335"/>
        </w:r>
        <w:r w:rsidRPr="008313E9" w:rsidDel="002E607A">
          <w:rPr>
            <w:rFonts w:ascii="Calibri" w:hAnsi="Calibri" w:cs="Times New Roman"/>
          </w:rPr>
          <w:delText>Vamos acompanhar os avanços da língua e abraçar o que funciona, em constante evolução para fazer o Swift ainda melhor.</w:delText>
        </w:r>
      </w:del>
    </w:p>
    <w:p w14:paraId="1E5807C9" w14:textId="77777777" w:rsidR="008313E9" w:rsidDel="002E607A" w:rsidRDefault="008313E9" w:rsidP="008313E9">
      <w:pPr>
        <w:pStyle w:val="Ttulo3"/>
        <w:rPr>
          <w:del w:id="355" w:author="Willian" w:date="2017-03-08T00:13:00Z"/>
        </w:rPr>
      </w:pPr>
      <w:del w:id="356" w:author="Willian" w:date="2017-03-08T00:13:00Z">
        <w:r w:rsidRPr="008313E9" w:rsidDel="002E607A">
          <w:delText>Características</w:delText>
        </w:r>
      </w:del>
    </w:p>
    <w:p w14:paraId="322F764D" w14:textId="77777777" w:rsidR="00CB1257" w:rsidRPr="00EF2A34" w:rsidDel="002E607A" w:rsidRDefault="000B5B71">
      <w:pPr>
        <w:ind w:left="567"/>
        <w:rPr>
          <w:del w:id="357" w:author="Willian" w:date="2017-03-08T00:13:00Z"/>
          <w:rFonts w:ascii="Times New Roman" w:hAnsi="Times New Roman" w:cs="Times New Roman"/>
          <w:color w:val="7030A0"/>
          <w:sz w:val="24"/>
          <w:szCs w:val="24"/>
          <w:rPrChange w:id="358" w:author="Willian" w:date="2016-11-04T21:54:00Z">
            <w:rPr>
              <w:del w:id="359" w:author="Willian" w:date="2017-03-08T00:13:00Z"/>
              <w:rFonts w:ascii="Times New Roman" w:hAnsi="Times New Roman" w:cs="Times New Roman"/>
              <w:color w:val="auto"/>
              <w:sz w:val="24"/>
              <w:szCs w:val="24"/>
            </w:rPr>
          </w:rPrChange>
        </w:rPr>
        <w:pPrChange w:id="360" w:author="Willian" w:date="2016-11-04T21:54:00Z">
          <w:pPr/>
        </w:pPrChange>
      </w:pPr>
      <w:ins w:id="361" w:author="Vicente da Silva, Mayara" w:date="2016-11-01T14:35:00Z">
        <w:del w:id="362" w:author="Willian" w:date="2017-03-08T00:13:00Z">
          <w:r w:rsidDel="002E607A">
            <w:rPr>
              <w:rFonts w:ascii="Calibri" w:hAnsi="Calibri" w:cs="Times New Roman"/>
            </w:rPr>
            <w:delText xml:space="preserve">A </w:delText>
          </w:r>
        </w:del>
      </w:ins>
      <w:del w:id="363" w:author="Willian" w:date="2017-03-08T00:13:00Z">
        <w:r w:rsidR="008313E9" w:rsidRPr="008313E9" w:rsidDel="002E607A">
          <w:rPr>
            <w:rFonts w:ascii="Calibri" w:hAnsi="Calibri" w:cs="Times New Roman"/>
          </w:rPr>
          <w:delText>Swift inclui r</w:delText>
        </w:r>
        <w:commentRangeStart w:id="364"/>
        <w:commentRangeStart w:id="365"/>
        <w:r w:rsidR="008313E9" w:rsidRPr="008313E9" w:rsidDel="002E607A">
          <w:rPr>
            <w:rFonts w:ascii="Calibri" w:hAnsi="Calibri" w:cs="Times New Roman"/>
          </w:rPr>
          <w:delText>ecursos</w:delText>
        </w:r>
        <w:commentRangeEnd w:id="364"/>
        <w:r w:rsidDel="002E607A">
          <w:rPr>
            <w:rStyle w:val="Refdecomentrio"/>
          </w:rPr>
          <w:commentReference w:id="364"/>
        </w:r>
        <w:commentRangeEnd w:id="365"/>
        <w:r w:rsidR="00CB1257" w:rsidDel="002E607A">
          <w:rPr>
            <w:rStyle w:val="Refdecomentrio"/>
          </w:rPr>
          <w:commentReference w:id="365"/>
        </w:r>
        <w:r w:rsidR="008313E9" w:rsidRPr="008313E9" w:rsidDel="002E607A">
          <w:rPr>
            <w:rFonts w:ascii="Calibri" w:hAnsi="Calibri" w:cs="Times New Roman"/>
          </w:rPr>
          <w:delText xml:space="preserve"> que tornam </w:delText>
        </w:r>
      </w:del>
      <w:ins w:id="366" w:author="Vicente da Silva, Mayara" w:date="2016-11-01T14:35:00Z">
        <w:del w:id="367" w:author="Willian" w:date="2017-03-08T00:13:00Z">
          <w:r w:rsidDel="002E607A">
            <w:rPr>
              <w:rFonts w:ascii="Calibri" w:hAnsi="Calibri" w:cs="Times New Roman"/>
            </w:rPr>
            <w:delText xml:space="preserve">o </w:delText>
          </w:r>
        </w:del>
      </w:ins>
      <w:del w:id="368" w:author="Willian" w:date="2017-03-08T00:13:00Z">
        <w:r w:rsidR="008313E9" w:rsidRPr="008313E9" w:rsidDel="002E607A">
          <w:rPr>
            <w:rFonts w:ascii="Calibri" w:hAnsi="Calibri" w:cs="Times New Roman"/>
          </w:rPr>
          <w:delText xml:space="preserve">código mais fácil de ler e escrever, dando ao desenvolvedor o controle necessário em uma verdadeira linguagem de programação. Swift </w:delText>
        </w:r>
      </w:del>
      <w:ins w:id="369" w:author="Vicente da Silva, Mayara" w:date="2016-11-01T14:35:00Z">
        <w:del w:id="370" w:author="Willian" w:date="2017-03-08T00:13:00Z">
          <w:r w:rsidDel="002E607A">
            <w:rPr>
              <w:rFonts w:ascii="Calibri" w:hAnsi="Calibri" w:cs="Times New Roman"/>
            </w:rPr>
            <w:delText>Esta linguagem</w:delText>
          </w:r>
          <w:r w:rsidRPr="008313E9" w:rsidDel="002E607A">
            <w:rPr>
              <w:rFonts w:ascii="Calibri" w:hAnsi="Calibri" w:cs="Times New Roman"/>
            </w:rPr>
            <w:delText xml:space="preserve"> </w:delText>
          </w:r>
        </w:del>
      </w:ins>
      <w:del w:id="371" w:author="Willian" w:date="2017-03-08T00:13:00Z">
        <w:r w:rsidR="008313E9" w:rsidRPr="008313E9" w:rsidDel="002E607A">
          <w:rPr>
            <w:rFonts w:ascii="Calibri" w:hAnsi="Calibri" w:cs="Times New Roman"/>
          </w:rPr>
          <w:delText xml:space="preserve">suporta </w:delText>
        </w:r>
        <w:commentRangeStart w:id="372"/>
        <w:commentRangeStart w:id="373"/>
        <w:r w:rsidR="008313E9" w:rsidRPr="008313E9" w:rsidDel="002E607A">
          <w:rPr>
            <w:rFonts w:ascii="Calibri" w:hAnsi="Calibri" w:cs="Times New Roman"/>
            <w:b/>
            <w:bCs/>
          </w:rPr>
          <w:delText xml:space="preserve">tipos inferidos </w:delText>
        </w:r>
        <w:commentRangeEnd w:id="372"/>
        <w:r w:rsidDel="002E607A">
          <w:rPr>
            <w:rStyle w:val="Refdecomentrio"/>
          </w:rPr>
          <w:commentReference w:id="372"/>
        </w:r>
        <w:commentRangeEnd w:id="373"/>
        <w:r w:rsidR="00CB1257" w:rsidDel="002E607A">
          <w:rPr>
            <w:rStyle w:val="Refdecomentrio"/>
          </w:rPr>
          <w:commentReference w:id="373"/>
        </w:r>
        <w:r w:rsidR="008313E9" w:rsidRPr="008313E9" w:rsidDel="002E607A">
          <w:rPr>
            <w:rFonts w:ascii="Calibri" w:hAnsi="Calibri" w:cs="Times New Roman"/>
          </w:rPr>
          <w:delText xml:space="preserve">para tornar o código mais limpo e menos propenso a erros, e módulos de eliminar os cabeçalhos e </w:delText>
        </w:r>
        <w:commentRangeStart w:id="374"/>
        <w:commentRangeStart w:id="375"/>
        <w:r w:rsidR="008313E9" w:rsidRPr="008313E9" w:rsidDel="002E607A">
          <w:rPr>
            <w:rFonts w:ascii="Calibri" w:hAnsi="Calibri" w:cs="Times New Roman"/>
          </w:rPr>
          <w:delText xml:space="preserve">fornecem </w:delText>
        </w:r>
        <w:r w:rsidR="008313E9" w:rsidRPr="008313E9" w:rsidDel="002E607A">
          <w:rPr>
            <w:rFonts w:ascii="Calibri" w:hAnsi="Calibri" w:cs="Times New Roman"/>
            <w:b/>
            <w:bCs/>
          </w:rPr>
          <w:delText>namespaces</w:delText>
        </w:r>
        <w:r w:rsidR="008313E9" w:rsidRPr="008313E9" w:rsidDel="002E607A">
          <w:rPr>
            <w:rFonts w:ascii="Calibri" w:hAnsi="Calibri" w:cs="Times New Roman"/>
          </w:rPr>
          <w:delText xml:space="preserve">. </w:delText>
        </w:r>
        <w:commentRangeEnd w:id="374"/>
        <w:r w:rsidDel="002E607A">
          <w:rPr>
            <w:rStyle w:val="Refdecomentrio"/>
          </w:rPr>
          <w:commentReference w:id="374"/>
        </w:r>
        <w:commentRangeEnd w:id="375"/>
        <w:r w:rsidR="00CB1257" w:rsidDel="002E607A">
          <w:rPr>
            <w:rStyle w:val="Refdecomentrio"/>
          </w:rPr>
          <w:commentReference w:id="375"/>
        </w:r>
        <w:r w:rsidR="008313E9" w:rsidRPr="008313E9" w:rsidDel="002E607A">
          <w:rPr>
            <w:rFonts w:ascii="Calibri" w:hAnsi="Calibri" w:cs="Times New Roman"/>
          </w:rPr>
          <w:delText>A memória é gerenciada automaticamente, e você nem precisa digitar ponto e vírgula</w:delText>
        </w:r>
      </w:del>
      <w:ins w:id="376" w:author="Vicente da Silva, Mayara" w:date="2016-11-01T14:36:00Z">
        <w:del w:id="377" w:author="Willian" w:date="2017-03-08T00:13:00Z">
          <w:r w:rsidR="008A735C" w:rsidDel="002E607A">
            <w:rPr>
              <w:rFonts w:ascii="Calibri" w:hAnsi="Calibri" w:cs="Times New Roman"/>
            </w:rPr>
            <w:delText xml:space="preserve">, além disso </w:delText>
          </w:r>
        </w:del>
      </w:ins>
      <w:del w:id="378" w:author="Willian" w:date="2017-03-08T00:13:00Z">
        <w:r w:rsidR="008313E9" w:rsidRPr="008313E9" w:rsidDel="002E607A">
          <w:rPr>
            <w:rFonts w:ascii="Calibri" w:hAnsi="Calibri" w:cs="Times New Roman"/>
          </w:rPr>
          <w:delText xml:space="preserve">. Swift também toma emprestado de outras línguas, por exemplo, parâmetros nomeados trazidos de Objective-C são expressos em uma sintaxe limpa que faz </w:delText>
        </w:r>
      </w:del>
      <w:ins w:id="379" w:author="Vicente da Silva, Mayara" w:date="2016-11-01T14:36:00Z">
        <w:del w:id="380" w:author="Willian" w:date="2017-03-08T00:13:00Z">
          <w:r w:rsidR="008A735C" w:rsidDel="002E607A">
            <w:rPr>
              <w:rFonts w:ascii="Calibri" w:hAnsi="Calibri" w:cs="Times New Roman"/>
            </w:rPr>
            <w:delText xml:space="preserve">com que as </w:delText>
          </w:r>
        </w:del>
      </w:ins>
      <w:del w:id="381" w:author="Willian" w:date="2017-03-08T00:13:00Z">
        <w:r w:rsidR="008313E9" w:rsidRPr="008313E9" w:rsidDel="002E607A">
          <w:rPr>
            <w:rFonts w:ascii="Calibri" w:hAnsi="Calibri" w:cs="Times New Roman"/>
          </w:rPr>
          <w:delText xml:space="preserve">APIs em Swift fácil </w:delText>
        </w:r>
      </w:del>
      <w:ins w:id="382" w:author="Vicente da Silva, Mayara" w:date="2016-11-01T14:36:00Z">
        <w:del w:id="383" w:author="Willian" w:date="2017-03-08T00:13:00Z">
          <w:r w:rsidR="008A735C" w:rsidDel="002E607A">
            <w:rPr>
              <w:rFonts w:ascii="Calibri" w:hAnsi="Calibri" w:cs="Times New Roman"/>
            </w:rPr>
            <w:delText xml:space="preserve">sejam </w:delText>
          </w:r>
        </w:del>
      </w:ins>
      <w:ins w:id="384" w:author="Vicente da Silva, Mayara" w:date="2016-11-01T14:37:00Z">
        <w:del w:id="385" w:author="Willian" w:date="2017-03-08T00:13:00Z">
          <w:r w:rsidR="008A735C" w:rsidDel="002E607A">
            <w:rPr>
              <w:rFonts w:ascii="Calibri" w:hAnsi="Calibri" w:cs="Times New Roman"/>
            </w:rPr>
            <w:delText>fáceis</w:delText>
          </w:r>
        </w:del>
      </w:ins>
      <w:ins w:id="386" w:author="Vicente da Silva, Mayara" w:date="2016-11-01T14:36:00Z">
        <w:del w:id="387" w:author="Willian" w:date="2017-03-08T00:13:00Z">
          <w:r w:rsidR="008A735C" w:rsidDel="002E607A">
            <w:rPr>
              <w:rFonts w:ascii="Calibri" w:hAnsi="Calibri" w:cs="Times New Roman"/>
            </w:rPr>
            <w:delText xml:space="preserve"> </w:delText>
          </w:r>
        </w:del>
      </w:ins>
      <w:del w:id="388" w:author="Willian" w:date="2017-03-08T00:13:00Z">
        <w:r w:rsidR="008313E9" w:rsidRPr="008313E9" w:rsidDel="002E607A">
          <w:rPr>
            <w:rFonts w:ascii="Calibri" w:hAnsi="Calibri" w:cs="Times New Roman"/>
          </w:rPr>
          <w:delText>de ler e manter.</w:delText>
        </w:r>
      </w:del>
    </w:p>
    <w:p w14:paraId="61DA2380" w14:textId="77777777" w:rsidR="008313E9" w:rsidRPr="008313E9" w:rsidDel="002E607A" w:rsidRDefault="008313E9" w:rsidP="008313E9">
      <w:pPr>
        <w:rPr>
          <w:del w:id="389" w:author="Willian" w:date="2017-03-08T00:13:00Z"/>
          <w:rFonts w:ascii="Times New Roman" w:hAnsi="Times New Roman" w:cs="Times New Roman"/>
          <w:color w:val="auto"/>
          <w:sz w:val="24"/>
          <w:szCs w:val="24"/>
        </w:rPr>
      </w:pPr>
      <w:del w:id="390" w:author="Willian" w:date="2016-11-04T21:56:00Z">
        <w:r w:rsidRPr="008313E9" w:rsidDel="00EF2A34">
          <w:rPr>
            <w:rFonts w:ascii="Calibri" w:hAnsi="Calibri" w:cs="Times New Roman"/>
          </w:rPr>
          <w:delText xml:space="preserve">As características do Swift são projetadas criar uma </w:delText>
        </w:r>
        <w:commentRangeStart w:id="391"/>
        <w:r w:rsidRPr="008313E9" w:rsidDel="00EF2A34">
          <w:rPr>
            <w:rFonts w:ascii="Calibri" w:hAnsi="Calibri" w:cs="Times New Roman"/>
          </w:rPr>
          <w:delText>linguagem poderoso</w:delText>
        </w:r>
      </w:del>
      <w:ins w:id="392" w:author="Vicente da Silva, Mayara" w:date="2016-11-01T14:37:00Z">
        <w:del w:id="393" w:author="Willian" w:date="2016-11-04T21:56:00Z">
          <w:r w:rsidR="008A735C" w:rsidDel="00EF2A34">
            <w:rPr>
              <w:rFonts w:ascii="Calibri" w:hAnsi="Calibri" w:cs="Times New Roman"/>
            </w:rPr>
            <w:delText>a</w:delText>
          </w:r>
          <w:commentRangeEnd w:id="391"/>
          <w:r w:rsidR="008A735C" w:rsidDel="00EF2A34">
            <w:rPr>
              <w:rStyle w:val="Refdecomentrio"/>
            </w:rPr>
            <w:commentReference w:id="391"/>
          </w:r>
        </w:del>
      </w:ins>
      <w:del w:id="394" w:author="Willian" w:date="2016-11-04T21:56:00Z">
        <w:r w:rsidRPr="008313E9" w:rsidDel="00EF2A34">
          <w:rPr>
            <w:rFonts w:ascii="Calibri" w:hAnsi="Calibri" w:cs="Times New Roman"/>
          </w:rPr>
          <w:delText xml:space="preserve">, mas ao mesmo tempo é </w:delText>
        </w:r>
        <w:commentRangeStart w:id="395"/>
        <w:commentRangeStart w:id="396"/>
        <w:r w:rsidRPr="008313E9" w:rsidDel="00EF2A34">
          <w:rPr>
            <w:rFonts w:ascii="Calibri" w:hAnsi="Calibri" w:cs="Times New Roman"/>
          </w:rPr>
          <w:delText>divertida de usar.</w:delText>
        </w:r>
      </w:del>
      <w:del w:id="397" w:author="Willian" w:date="2017-03-08T00:13:00Z">
        <w:r w:rsidRPr="008313E9" w:rsidDel="002E607A">
          <w:rPr>
            <w:rFonts w:ascii="Calibri" w:hAnsi="Calibri" w:cs="Times New Roman"/>
          </w:rPr>
          <w:delText xml:space="preserve"> </w:delText>
        </w:r>
        <w:commentRangeEnd w:id="395"/>
        <w:r w:rsidR="00533A83" w:rsidDel="002E607A">
          <w:rPr>
            <w:rStyle w:val="Refdecomentrio"/>
          </w:rPr>
          <w:commentReference w:id="395"/>
        </w:r>
        <w:commentRangeEnd w:id="396"/>
        <w:r w:rsidR="00EF2A34" w:rsidDel="002E607A">
          <w:rPr>
            <w:rStyle w:val="Refdecomentrio"/>
          </w:rPr>
          <w:commentReference w:id="396"/>
        </w:r>
        <w:r w:rsidRPr="008313E9" w:rsidDel="002E607A">
          <w:rPr>
            <w:rFonts w:ascii="Calibri" w:hAnsi="Calibri" w:cs="Times New Roman"/>
          </w:rPr>
          <w:delText>Alguns recursos adicionais de Swift incluem:</w:delText>
        </w:r>
      </w:del>
    </w:p>
    <w:p w14:paraId="0890DE8D" w14:textId="77777777" w:rsidR="008313E9" w:rsidRPr="008313E9" w:rsidDel="002E607A" w:rsidRDefault="008313E9" w:rsidP="003F6B0B">
      <w:pPr>
        <w:numPr>
          <w:ilvl w:val="0"/>
          <w:numId w:val="3"/>
        </w:numPr>
        <w:textAlignment w:val="baseline"/>
        <w:rPr>
          <w:del w:id="398" w:author="Willian" w:date="2017-03-08T00:13:00Z"/>
          <w:rFonts w:ascii="Arial" w:hAnsi="Arial"/>
          <w:color w:val="333333"/>
          <w:sz w:val="27"/>
          <w:szCs w:val="27"/>
        </w:rPr>
      </w:pPr>
      <w:commentRangeStart w:id="399"/>
      <w:commentRangeStart w:id="400"/>
      <w:del w:id="401" w:author="Willian" w:date="2017-03-08T00:13:00Z">
        <w:r w:rsidRPr="008313E9" w:rsidDel="002E607A">
          <w:rPr>
            <w:rFonts w:ascii="Calibri" w:hAnsi="Calibri"/>
          </w:rPr>
          <w:delText xml:space="preserve">Closures </w:delText>
        </w:r>
        <w:commentRangeEnd w:id="399"/>
        <w:r w:rsidR="00533A83" w:rsidDel="002E607A">
          <w:rPr>
            <w:rStyle w:val="Refdecomentrio"/>
          </w:rPr>
          <w:commentReference w:id="399"/>
        </w:r>
        <w:commentRangeEnd w:id="400"/>
        <w:r w:rsidR="00AE0252" w:rsidDel="002E607A">
          <w:rPr>
            <w:rStyle w:val="Refdecomentrio"/>
          </w:rPr>
          <w:commentReference w:id="400"/>
        </w:r>
        <w:r w:rsidRPr="008313E9" w:rsidDel="002E607A">
          <w:rPr>
            <w:rFonts w:ascii="Calibri" w:hAnsi="Calibri"/>
          </w:rPr>
          <w:delText>unificadas com ponteiros de função</w:delText>
        </w:r>
      </w:del>
    </w:p>
    <w:p w14:paraId="38B67860" w14:textId="77777777" w:rsidR="008313E9" w:rsidRPr="008313E9" w:rsidDel="002E607A" w:rsidRDefault="008313E9" w:rsidP="003F6B0B">
      <w:pPr>
        <w:numPr>
          <w:ilvl w:val="0"/>
          <w:numId w:val="3"/>
        </w:numPr>
        <w:textAlignment w:val="baseline"/>
        <w:rPr>
          <w:del w:id="402" w:author="Willian" w:date="2017-03-08T00:13:00Z"/>
          <w:rFonts w:ascii="Arial" w:hAnsi="Arial"/>
          <w:color w:val="333333"/>
          <w:sz w:val="27"/>
          <w:szCs w:val="27"/>
        </w:rPr>
      </w:pPr>
      <w:commentRangeStart w:id="403"/>
      <w:commentRangeStart w:id="404"/>
      <w:del w:id="405" w:author="Willian" w:date="2017-03-08T00:13:00Z">
        <w:r w:rsidRPr="008313E9" w:rsidDel="002E607A">
          <w:rPr>
            <w:rFonts w:ascii="Calibri" w:hAnsi="Calibri"/>
          </w:rPr>
          <w:delText xml:space="preserve">Tuplas e múltiplos valores </w:delText>
        </w:r>
        <w:commentRangeEnd w:id="403"/>
        <w:r w:rsidR="00533A83" w:rsidDel="002E607A">
          <w:rPr>
            <w:rStyle w:val="Refdecomentrio"/>
          </w:rPr>
          <w:commentReference w:id="403"/>
        </w:r>
        <w:commentRangeEnd w:id="404"/>
        <w:r w:rsidR="00EF2A34" w:rsidDel="002E607A">
          <w:rPr>
            <w:rStyle w:val="Refdecomentrio"/>
          </w:rPr>
          <w:commentReference w:id="404"/>
        </w:r>
        <w:r w:rsidRPr="008313E9" w:rsidDel="002E607A">
          <w:rPr>
            <w:rFonts w:ascii="Calibri" w:hAnsi="Calibri"/>
          </w:rPr>
          <w:delText>de retorno</w:delText>
        </w:r>
      </w:del>
    </w:p>
    <w:p w14:paraId="4B34DAB5" w14:textId="77777777" w:rsidR="008313E9" w:rsidRPr="008313E9" w:rsidDel="002E607A" w:rsidRDefault="008313E9" w:rsidP="003F6B0B">
      <w:pPr>
        <w:numPr>
          <w:ilvl w:val="0"/>
          <w:numId w:val="3"/>
        </w:numPr>
        <w:textAlignment w:val="baseline"/>
        <w:rPr>
          <w:del w:id="406" w:author="Willian" w:date="2017-03-08T00:13:00Z"/>
          <w:rFonts w:ascii="Arial" w:hAnsi="Arial"/>
          <w:color w:val="333333"/>
          <w:sz w:val="27"/>
          <w:szCs w:val="27"/>
        </w:rPr>
      </w:pPr>
      <w:commentRangeStart w:id="407"/>
      <w:commentRangeStart w:id="408"/>
      <w:del w:id="409" w:author="Willian" w:date="2017-03-08T00:13:00Z">
        <w:r w:rsidRPr="008313E9" w:rsidDel="002E607A">
          <w:rPr>
            <w:rFonts w:ascii="Calibri" w:hAnsi="Calibri"/>
          </w:rPr>
          <w:delText>Generics</w:delText>
        </w:r>
        <w:commentRangeEnd w:id="407"/>
        <w:r w:rsidR="00533A83" w:rsidDel="002E607A">
          <w:rPr>
            <w:rStyle w:val="Refdecomentrio"/>
          </w:rPr>
          <w:commentReference w:id="407"/>
        </w:r>
        <w:commentRangeEnd w:id="408"/>
        <w:r w:rsidR="00AE0252" w:rsidDel="002E607A">
          <w:rPr>
            <w:rStyle w:val="Refdecomentrio"/>
          </w:rPr>
          <w:commentReference w:id="408"/>
        </w:r>
      </w:del>
    </w:p>
    <w:p w14:paraId="45B737CE" w14:textId="77777777" w:rsidR="008313E9" w:rsidRPr="008313E9" w:rsidDel="002E607A" w:rsidRDefault="008313E9" w:rsidP="003F6B0B">
      <w:pPr>
        <w:numPr>
          <w:ilvl w:val="0"/>
          <w:numId w:val="3"/>
        </w:numPr>
        <w:textAlignment w:val="baseline"/>
        <w:rPr>
          <w:del w:id="410" w:author="Willian" w:date="2017-03-08T00:13:00Z"/>
          <w:rFonts w:ascii="Arial" w:hAnsi="Arial"/>
          <w:color w:val="333333"/>
          <w:sz w:val="27"/>
          <w:szCs w:val="27"/>
        </w:rPr>
      </w:pPr>
      <w:del w:id="411" w:author="Willian" w:date="2017-03-08T00:13:00Z">
        <w:r w:rsidRPr="008313E9" w:rsidDel="002E607A">
          <w:rPr>
            <w:rFonts w:ascii="Calibri" w:hAnsi="Calibri"/>
          </w:rPr>
          <w:delText>Iteração rápida e concisa em um espaço ou uma coleção</w:delText>
        </w:r>
      </w:del>
    </w:p>
    <w:p w14:paraId="20E4C2D0" w14:textId="77777777" w:rsidR="008313E9" w:rsidRPr="008313E9" w:rsidDel="002E607A" w:rsidRDefault="008313E9" w:rsidP="003F6B0B">
      <w:pPr>
        <w:numPr>
          <w:ilvl w:val="0"/>
          <w:numId w:val="3"/>
        </w:numPr>
        <w:textAlignment w:val="baseline"/>
        <w:rPr>
          <w:del w:id="412" w:author="Willian" w:date="2017-03-08T00:13:00Z"/>
          <w:rFonts w:ascii="Arial" w:hAnsi="Arial"/>
          <w:color w:val="333333"/>
          <w:sz w:val="27"/>
          <w:szCs w:val="27"/>
        </w:rPr>
      </w:pPr>
      <w:del w:id="413" w:author="Willian" w:date="2017-03-08T00:13:00Z">
        <w:r w:rsidRPr="008313E9" w:rsidDel="002E607A">
          <w:rPr>
            <w:rFonts w:ascii="Calibri" w:hAnsi="Calibri"/>
          </w:rPr>
          <w:delText xml:space="preserve">Estruturas que suportam </w:delText>
        </w:r>
        <w:r w:rsidRPr="008313E9" w:rsidDel="002E607A">
          <w:rPr>
            <w:rFonts w:ascii="Calibri" w:hAnsi="Calibri"/>
            <w:b/>
            <w:bCs/>
          </w:rPr>
          <w:delText>métodos</w:delText>
        </w:r>
        <w:r w:rsidRPr="008313E9" w:rsidDel="002E607A">
          <w:rPr>
            <w:rFonts w:ascii="Calibri" w:hAnsi="Calibri"/>
          </w:rPr>
          <w:delText xml:space="preserve">, </w:delText>
        </w:r>
        <w:r w:rsidRPr="008313E9" w:rsidDel="002E607A">
          <w:rPr>
            <w:rFonts w:ascii="Calibri" w:hAnsi="Calibri"/>
            <w:b/>
            <w:bCs/>
          </w:rPr>
          <w:delText>extensões</w:delText>
        </w:r>
        <w:r w:rsidRPr="008313E9" w:rsidDel="002E607A">
          <w:rPr>
            <w:rFonts w:ascii="Calibri" w:hAnsi="Calibri"/>
          </w:rPr>
          <w:delText xml:space="preserve"> e </w:delText>
        </w:r>
        <w:r w:rsidRPr="008313E9" w:rsidDel="002E607A">
          <w:rPr>
            <w:rFonts w:ascii="Calibri" w:hAnsi="Calibri"/>
            <w:b/>
            <w:bCs/>
          </w:rPr>
          <w:delText>protocolos</w:delText>
        </w:r>
      </w:del>
    </w:p>
    <w:p w14:paraId="03126B66" w14:textId="77777777" w:rsidR="008313E9" w:rsidRPr="008313E9" w:rsidDel="002E607A" w:rsidRDefault="008313E9" w:rsidP="003F6B0B">
      <w:pPr>
        <w:numPr>
          <w:ilvl w:val="0"/>
          <w:numId w:val="3"/>
        </w:numPr>
        <w:textAlignment w:val="baseline"/>
        <w:rPr>
          <w:del w:id="414" w:author="Willian" w:date="2017-03-08T00:13:00Z"/>
          <w:rFonts w:ascii="Arial" w:hAnsi="Arial"/>
          <w:color w:val="333333"/>
          <w:sz w:val="27"/>
          <w:szCs w:val="27"/>
        </w:rPr>
      </w:pPr>
      <w:del w:id="415" w:author="Willian" w:date="2017-03-08T00:13:00Z">
        <w:r w:rsidRPr="008313E9" w:rsidDel="002E607A">
          <w:rPr>
            <w:rFonts w:ascii="Calibri" w:hAnsi="Calibri"/>
          </w:rPr>
          <w:delText>Padrões de programação funcional, por exemplo, map e filter</w:delText>
        </w:r>
      </w:del>
    </w:p>
    <w:p w14:paraId="74AEE69E" w14:textId="77777777" w:rsidR="008313E9" w:rsidRPr="008313E9" w:rsidDel="002E607A" w:rsidRDefault="008313E9" w:rsidP="003F6B0B">
      <w:pPr>
        <w:numPr>
          <w:ilvl w:val="0"/>
          <w:numId w:val="3"/>
        </w:numPr>
        <w:textAlignment w:val="baseline"/>
        <w:rPr>
          <w:del w:id="416" w:author="Willian" w:date="2017-03-08T00:13:00Z"/>
          <w:rFonts w:ascii="Arial" w:hAnsi="Arial"/>
          <w:color w:val="333333"/>
          <w:sz w:val="27"/>
          <w:szCs w:val="27"/>
        </w:rPr>
      </w:pPr>
      <w:del w:id="417" w:author="Willian" w:date="2017-03-08T00:13:00Z">
        <w:r w:rsidRPr="008313E9" w:rsidDel="002E607A">
          <w:rPr>
            <w:rFonts w:ascii="Calibri" w:hAnsi="Calibri"/>
          </w:rPr>
          <w:delText>Tratamento de erros em tempo de execução</w:delText>
        </w:r>
      </w:del>
    </w:p>
    <w:p w14:paraId="74D22EF0" w14:textId="77777777" w:rsidR="008313E9" w:rsidRPr="008313E9" w:rsidDel="002E607A" w:rsidRDefault="008313E9" w:rsidP="003F6B0B">
      <w:pPr>
        <w:numPr>
          <w:ilvl w:val="0"/>
          <w:numId w:val="3"/>
        </w:numPr>
        <w:textAlignment w:val="baseline"/>
        <w:rPr>
          <w:del w:id="418" w:author="Willian" w:date="2017-03-08T00:13:00Z"/>
          <w:rFonts w:ascii="Arial" w:hAnsi="Arial"/>
          <w:color w:val="333333"/>
          <w:sz w:val="27"/>
          <w:szCs w:val="27"/>
        </w:rPr>
      </w:pPr>
      <w:del w:id="419" w:author="Willian" w:date="2017-03-08T00:13:00Z">
        <w:r w:rsidRPr="008313E9" w:rsidDel="002E607A">
          <w:rPr>
            <w:rFonts w:ascii="Calibri" w:hAnsi="Calibri"/>
          </w:rPr>
          <w:delText xml:space="preserve">Fluxo de controle avançado com palavras-chave </w:delText>
        </w:r>
        <w:r w:rsidRPr="008313E9" w:rsidDel="002E607A">
          <w:rPr>
            <w:rFonts w:ascii="Calibri" w:hAnsi="Calibri"/>
            <w:b/>
            <w:bCs/>
          </w:rPr>
          <w:delText>do</w:delText>
        </w:r>
        <w:r w:rsidRPr="008313E9" w:rsidDel="002E607A">
          <w:rPr>
            <w:rFonts w:ascii="Calibri" w:hAnsi="Calibri"/>
          </w:rPr>
          <w:delText xml:space="preserve">, </w:delText>
        </w:r>
        <w:r w:rsidRPr="008313E9" w:rsidDel="002E607A">
          <w:rPr>
            <w:rFonts w:ascii="Calibri" w:hAnsi="Calibri"/>
            <w:b/>
            <w:bCs/>
          </w:rPr>
          <w:delText>guard</w:delText>
        </w:r>
        <w:r w:rsidRPr="008313E9" w:rsidDel="002E607A">
          <w:rPr>
            <w:rFonts w:ascii="Calibri" w:hAnsi="Calibri"/>
          </w:rPr>
          <w:delText xml:space="preserve">, </w:delText>
        </w:r>
        <w:r w:rsidRPr="008313E9" w:rsidDel="002E607A">
          <w:rPr>
            <w:rFonts w:ascii="Calibri" w:hAnsi="Calibri"/>
            <w:b/>
            <w:bCs/>
          </w:rPr>
          <w:delText xml:space="preserve">defer </w:delText>
        </w:r>
        <w:r w:rsidRPr="008313E9" w:rsidDel="002E607A">
          <w:rPr>
            <w:rFonts w:ascii="Calibri" w:hAnsi="Calibri"/>
          </w:rPr>
          <w:delText xml:space="preserve">e </w:delText>
        </w:r>
        <w:r w:rsidRPr="008313E9" w:rsidDel="002E607A">
          <w:rPr>
            <w:rFonts w:ascii="Calibri" w:hAnsi="Calibri"/>
            <w:b/>
            <w:bCs/>
          </w:rPr>
          <w:delText>repeat</w:delText>
        </w:r>
      </w:del>
    </w:p>
    <w:p w14:paraId="3E5FA18D" w14:textId="77777777" w:rsidR="008313E9" w:rsidRPr="008313E9" w:rsidDel="002E607A" w:rsidRDefault="008313E9" w:rsidP="008313E9">
      <w:pPr>
        <w:rPr>
          <w:del w:id="420" w:author="Willian" w:date="2017-03-08T00:13:00Z"/>
          <w:rFonts w:ascii="Times New Roman" w:hAnsi="Times New Roman" w:cs="Times New Roman"/>
          <w:color w:val="auto"/>
          <w:sz w:val="24"/>
          <w:szCs w:val="24"/>
        </w:rPr>
      </w:pPr>
      <w:del w:id="421" w:author="Willian" w:date="2017-03-08T00:13:00Z">
        <w:r w:rsidRPr="008313E9" w:rsidDel="002E607A">
          <w:rPr>
            <w:rFonts w:ascii="Calibri" w:hAnsi="Calibri" w:cs="Times New Roman"/>
          </w:rPr>
          <w:delText>Vamos então aprender um pouco de Swift. Abra um Playground e siga os exemplos seguintes.</w:delText>
        </w:r>
      </w:del>
    </w:p>
    <w:p w14:paraId="75C57B81" w14:textId="77777777" w:rsidR="008313E9" w:rsidDel="002E607A" w:rsidRDefault="008313E9" w:rsidP="008313E9">
      <w:pPr>
        <w:rPr>
          <w:del w:id="422" w:author="Willian" w:date="2017-03-08T00:13:00Z"/>
          <w:rFonts w:ascii="Calibri" w:hAnsi="Calibri" w:cs="Times New Roman"/>
        </w:rPr>
      </w:pPr>
      <w:del w:id="423" w:author="Willian" w:date="2017-03-08T00:13:00Z">
        <w:r w:rsidRPr="008313E9" w:rsidDel="002E607A">
          <w:rPr>
            <w:rFonts w:ascii="Calibri" w:hAnsi="Calibri" w:cs="Times New Roman"/>
          </w:rPr>
          <w:delText>As lições a seguir, serão guiadas a partir de um Playground. Como diz</w:delText>
        </w:r>
      </w:del>
      <w:ins w:id="424" w:author="Vicente da Silva, Mayara" w:date="2016-11-01T14:42:00Z">
        <w:del w:id="425" w:author="Willian" w:date="2017-03-08T00:13:00Z">
          <w:r w:rsidR="00533A83" w:rsidDel="002E607A">
            <w:rPr>
              <w:rFonts w:ascii="Calibri" w:hAnsi="Calibri" w:cs="Times New Roman"/>
            </w:rPr>
            <w:delText>ss</w:delText>
          </w:r>
        </w:del>
      </w:ins>
      <w:del w:id="426" w:author="Willian" w:date="2017-03-08T00:13:00Z">
        <w:r w:rsidRPr="008313E9" w:rsidDel="002E607A">
          <w:rPr>
            <w:rFonts w:ascii="Calibri" w:hAnsi="Calibri" w:cs="Times New Roman"/>
          </w:rPr>
          <w:delText>emos anteriormente, o Playground é um tipo de arquivo que permite que você interaja com o código diretamente no Xcode, com resultado imediato, sem a necessidade de simuladores. Playgrounds são ótimos para aprender e experimentar, então sinta-se a vontade de explorar e ir além do que for apresentado em aula. Vamos então começar a aprender Swift 3.0.</w:delText>
        </w:r>
        <w:r w:rsidR="00AF04DD" w:rsidDel="002E607A">
          <w:rPr>
            <w:rFonts w:ascii="Calibri" w:hAnsi="Calibri" w:cs="Times New Roman"/>
          </w:rPr>
          <w:delText xml:space="preserve"> </w:delText>
        </w:r>
      </w:del>
    </w:p>
    <w:p w14:paraId="34200989" w14:textId="77777777" w:rsidR="00AF04DD" w:rsidDel="002E607A" w:rsidRDefault="00AF04DD" w:rsidP="008313E9">
      <w:pPr>
        <w:rPr>
          <w:del w:id="427" w:author="Willian" w:date="2017-03-08T00:13:00Z"/>
          <w:rFonts w:ascii="Calibri" w:hAnsi="Calibri" w:cs="Times New Roman"/>
        </w:rPr>
      </w:pPr>
      <w:del w:id="428" w:author="Willian" w:date="2017-03-08T00:13:00Z">
        <w:r w:rsidDel="002E607A">
          <w:rPr>
            <w:rFonts w:ascii="Calibri" w:hAnsi="Calibri" w:cs="Times New Roman"/>
          </w:rPr>
          <w:delText>A Apple tem uma documentação completa sobre Swift, porém não está totalmente atualizada para Swift 3, então vamos fazer um compilado do essencial do Swift descrito nesta documentação</w:delText>
        </w:r>
      </w:del>
      <w:ins w:id="429" w:author="Vicente da Silva, Mayara" w:date="2016-11-01T14:43:00Z">
        <w:del w:id="430" w:author="Willian" w:date="2017-03-08T00:13:00Z">
          <w:r w:rsidR="00533A83" w:rsidDel="002E607A">
            <w:rPr>
              <w:rFonts w:ascii="Calibri" w:hAnsi="Calibri" w:cs="Times New Roman"/>
            </w:rPr>
            <w:delText>,</w:delText>
          </w:r>
        </w:del>
      </w:ins>
      <w:del w:id="431" w:author="Willian" w:date="2017-03-08T00:13:00Z">
        <w:r w:rsidDel="002E607A">
          <w:rPr>
            <w:rFonts w:ascii="Calibri" w:hAnsi="Calibri" w:cs="Times New Roman"/>
          </w:rPr>
          <w:delText xml:space="preserve"> atualiza</w:delText>
        </w:r>
      </w:del>
      <w:ins w:id="432" w:author="Vicente da Silva, Mayara" w:date="2016-11-01T14:43:00Z">
        <w:del w:id="433" w:author="Willian" w:date="2017-03-08T00:13:00Z">
          <w:r w:rsidR="00533A83" w:rsidDel="002E607A">
            <w:rPr>
              <w:rFonts w:ascii="Calibri" w:hAnsi="Calibri" w:cs="Times New Roman"/>
            </w:rPr>
            <w:delText>n</w:delText>
          </w:r>
        </w:del>
      </w:ins>
      <w:del w:id="434" w:author="Willian" w:date="2017-03-08T00:13:00Z">
        <w:r w:rsidDel="002E607A">
          <w:rPr>
            <w:rFonts w:ascii="Calibri" w:hAnsi="Calibri" w:cs="Times New Roman"/>
          </w:rPr>
          <w:delText>do para Swift 3 para você.</w:delText>
        </w:r>
      </w:del>
    </w:p>
    <w:p w14:paraId="4C1AA868" w14:textId="77777777" w:rsidR="008313E9" w:rsidDel="002E607A" w:rsidRDefault="008313E9" w:rsidP="00432D6D">
      <w:pPr>
        <w:pStyle w:val="Ttulo2"/>
        <w:rPr>
          <w:del w:id="435" w:author="Willian" w:date="2017-03-08T00:13:00Z"/>
        </w:rPr>
      </w:pPr>
      <w:del w:id="436" w:author="Willian" w:date="2017-03-08T00:13:00Z">
        <w:r w:rsidRPr="008313E9" w:rsidDel="002E607A">
          <w:delText>Tipos básicos</w:delText>
        </w:r>
      </w:del>
    </w:p>
    <w:p w14:paraId="35BB7D3E" w14:textId="77777777" w:rsidR="008313E9" w:rsidRPr="008313E9" w:rsidDel="002E607A" w:rsidRDefault="008313E9" w:rsidP="008313E9">
      <w:pPr>
        <w:rPr>
          <w:del w:id="437" w:author="Willian" w:date="2017-03-08T00:13:00Z"/>
          <w:rFonts w:ascii="Times New Roman" w:hAnsi="Times New Roman" w:cs="Times New Roman"/>
          <w:color w:val="auto"/>
          <w:sz w:val="24"/>
          <w:szCs w:val="24"/>
        </w:rPr>
      </w:pPr>
      <w:del w:id="438" w:author="Willian" w:date="2017-03-08T00:13:00Z">
        <w:r w:rsidRPr="008313E9" w:rsidDel="002E607A">
          <w:rPr>
            <w:rFonts w:ascii="Calibri" w:hAnsi="Calibri" w:cs="Times New Roman"/>
          </w:rPr>
          <w:delText xml:space="preserve">Uma </w:delText>
        </w:r>
        <w:r w:rsidRPr="008313E9" w:rsidDel="002E607A">
          <w:rPr>
            <w:rFonts w:ascii="Calibri" w:hAnsi="Calibri" w:cs="Times New Roman"/>
            <w:b/>
            <w:bCs/>
          </w:rPr>
          <w:delText>constante</w:delText>
        </w:r>
        <w:r w:rsidRPr="008313E9" w:rsidDel="002E607A">
          <w:rPr>
            <w:rFonts w:ascii="Calibri" w:hAnsi="Calibri" w:cs="Times New Roman"/>
          </w:rPr>
          <w:delText xml:space="preserve"> é um valor que permanece imutável após ter sido declarada pela primeira vez, enquanto que uma </w:delText>
        </w:r>
        <w:r w:rsidRPr="008313E9" w:rsidDel="002E607A">
          <w:rPr>
            <w:rFonts w:ascii="Calibri" w:hAnsi="Calibri" w:cs="Times New Roman"/>
            <w:b/>
            <w:bCs/>
          </w:rPr>
          <w:delText>variável</w:delText>
        </w:r>
        <w:r w:rsidRPr="008313E9" w:rsidDel="002E607A">
          <w:rPr>
            <w:rFonts w:ascii="Calibri" w:hAnsi="Calibri" w:cs="Times New Roman"/>
          </w:rPr>
          <w:delText xml:space="preserve"> é um valor que pode ser alterado livremente. Se você sabe que um valor não precisa ser alterado no seu código, declare-o como uma constante ao invés de uma variável.</w:delText>
        </w:r>
      </w:del>
    </w:p>
    <w:p w14:paraId="74C076BB" w14:textId="77777777" w:rsidR="008313E9" w:rsidRPr="008313E9" w:rsidDel="002E607A" w:rsidRDefault="008313E9" w:rsidP="008313E9">
      <w:pPr>
        <w:rPr>
          <w:del w:id="439" w:author="Willian" w:date="2017-03-08T00:13:00Z"/>
          <w:rFonts w:ascii="Times New Roman" w:hAnsi="Times New Roman" w:cs="Times New Roman"/>
          <w:color w:val="auto"/>
          <w:sz w:val="24"/>
          <w:szCs w:val="24"/>
        </w:rPr>
      </w:pPr>
      <w:del w:id="440" w:author="Willian" w:date="2017-03-08T00:13:00Z">
        <w:r w:rsidRPr="008313E9" w:rsidDel="002E607A">
          <w:rPr>
            <w:rFonts w:ascii="Calibri" w:hAnsi="Calibri" w:cs="Times New Roman"/>
          </w:rPr>
          <w:delText xml:space="preserve">Para fazer isto, use </w:delText>
        </w:r>
        <w:r w:rsidRPr="00722402" w:rsidDel="002E607A">
          <w:rPr>
            <w:rFonts w:ascii="Menlo" w:hAnsi="Menlo" w:cs="Menlo"/>
            <w:color w:val="AA3391"/>
            <w:sz w:val="18"/>
            <w:szCs w:val="18"/>
            <w:shd w:val="clear" w:color="auto" w:fill="FFFFFF"/>
          </w:rPr>
          <w:delText>let</w:delText>
        </w:r>
        <w:r w:rsidRPr="008313E9" w:rsidDel="002E607A">
          <w:rPr>
            <w:rFonts w:ascii="Menlo" w:hAnsi="Menlo" w:cs="Menlo"/>
            <w:sz w:val="18"/>
            <w:szCs w:val="18"/>
            <w:shd w:val="clear" w:color="auto" w:fill="FFFFFF"/>
          </w:rPr>
          <w:delText xml:space="preserve"> </w:delText>
        </w:r>
        <w:r w:rsidRPr="008313E9" w:rsidDel="002E607A">
          <w:rPr>
            <w:rFonts w:ascii="Calibri" w:hAnsi="Calibri" w:cs="Times New Roman"/>
          </w:rPr>
          <w:delText xml:space="preserve">para declarar uma constante e </w:delText>
        </w:r>
        <w:r w:rsidRPr="008313E9" w:rsidDel="002E607A">
          <w:rPr>
            <w:rFonts w:ascii="Menlo" w:hAnsi="Menlo" w:cs="Menlo"/>
            <w:b/>
            <w:color w:val="AA3391"/>
            <w:sz w:val="18"/>
            <w:szCs w:val="18"/>
            <w:shd w:val="clear" w:color="auto" w:fill="FFFFFF"/>
          </w:rPr>
          <w:delText>var</w:delText>
        </w:r>
        <w:r w:rsidDel="002E607A">
          <w:rPr>
            <w:rFonts w:ascii="Menlo" w:hAnsi="Menlo" w:cs="Menlo"/>
            <w:sz w:val="18"/>
            <w:szCs w:val="18"/>
            <w:shd w:val="clear" w:color="auto" w:fill="FFFFFF"/>
          </w:rPr>
          <w:delText xml:space="preserve"> </w:delText>
        </w:r>
        <w:r w:rsidRPr="008313E9" w:rsidDel="002E607A">
          <w:rPr>
            <w:rFonts w:ascii="Calibri" w:hAnsi="Calibri" w:cs="Times New Roman"/>
          </w:rPr>
          <w:delText>para uma variável.</w:delText>
        </w:r>
      </w:del>
    </w:p>
    <w:p w14:paraId="1697E184" w14:textId="77777777" w:rsidR="008313E9" w:rsidRPr="00A66496" w:rsidDel="002E607A" w:rsidRDefault="008313E9" w:rsidP="008313E9">
      <w:pPr>
        <w:shd w:val="clear" w:color="auto" w:fill="FFFFFF"/>
        <w:spacing w:before="460" w:after="0"/>
        <w:ind w:left="540"/>
        <w:textAlignment w:val="baseline"/>
        <w:rPr>
          <w:del w:id="441" w:author="Willian" w:date="2017-03-08T00:13:00Z"/>
          <w:rFonts w:ascii="Menlo" w:hAnsi="Menlo" w:cs="Menlo"/>
          <w:noProof/>
          <w:sz w:val="21"/>
          <w:szCs w:val="21"/>
          <w:lang w:val="en-US"/>
        </w:rPr>
      </w:pPr>
      <w:del w:id="442"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myVariable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42</w:delText>
        </w:r>
      </w:del>
    </w:p>
    <w:p w14:paraId="5BB348E9" w14:textId="77777777" w:rsidR="008313E9" w:rsidRPr="00A66496" w:rsidDel="002E607A" w:rsidRDefault="008313E9" w:rsidP="008313E9">
      <w:pPr>
        <w:shd w:val="clear" w:color="auto" w:fill="FFFFFF"/>
        <w:spacing w:after="0"/>
        <w:ind w:left="540"/>
        <w:textAlignment w:val="baseline"/>
        <w:rPr>
          <w:del w:id="443" w:author="Willian" w:date="2017-03-08T00:13:00Z"/>
          <w:rFonts w:ascii="Menlo" w:hAnsi="Menlo" w:cs="Menlo"/>
          <w:noProof/>
          <w:sz w:val="21"/>
          <w:szCs w:val="21"/>
          <w:lang w:val="en-US"/>
        </w:rPr>
      </w:pPr>
      <w:del w:id="444" w:author="Willian" w:date="2017-03-08T00:13:00Z">
        <w:r w:rsidRPr="00A66496" w:rsidDel="002E607A">
          <w:rPr>
            <w:rFonts w:ascii="Menlo" w:hAnsi="Menlo" w:cs="Menlo"/>
            <w:noProof/>
            <w:color w:val="3F6E74"/>
            <w:sz w:val="18"/>
            <w:szCs w:val="18"/>
            <w:shd w:val="clear" w:color="auto" w:fill="FFFFFF"/>
            <w:lang w:val="en-US"/>
          </w:rPr>
          <w:delText>myVariable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50</w:delText>
        </w:r>
      </w:del>
    </w:p>
    <w:p w14:paraId="0801092F" w14:textId="77777777" w:rsidR="008313E9" w:rsidRPr="00A66496" w:rsidDel="002E607A" w:rsidRDefault="008313E9" w:rsidP="008313E9">
      <w:pPr>
        <w:shd w:val="clear" w:color="auto" w:fill="FFFFFF"/>
        <w:spacing w:after="620"/>
        <w:ind w:left="540"/>
        <w:textAlignment w:val="baseline"/>
        <w:rPr>
          <w:del w:id="445" w:author="Willian" w:date="2017-03-08T00:13:00Z"/>
          <w:rFonts w:ascii="Menlo" w:hAnsi="Menlo" w:cs="Menlo"/>
          <w:noProof/>
          <w:sz w:val="21"/>
          <w:szCs w:val="21"/>
          <w:lang w:val="en-US"/>
        </w:rPr>
      </w:pPr>
      <w:del w:id="446"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myConstant</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42</w:delText>
        </w:r>
      </w:del>
    </w:p>
    <w:p w14:paraId="2ACA1130" w14:textId="77777777" w:rsidR="008313E9" w:rsidRPr="008313E9" w:rsidDel="002E607A" w:rsidRDefault="008313E9" w:rsidP="008313E9">
      <w:pPr>
        <w:rPr>
          <w:del w:id="447" w:author="Willian" w:date="2017-03-08T00:13:00Z"/>
          <w:rFonts w:ascii="Times New Roman" w:hAnsi="Times New Roman" w:cs="Times New Roman"/>
          <w:color w:val="auto"/>
          <w:sz w:val="24"/>
          <w:szCs w:val="24"/>
        </w:rPr>
      </w:pPr>
      <w:del w:id="448" w:author="Willian" w:date="2017-03-08T00:13:00Z">
        <w:r w:rsidRPr="008313E9" w:rsidDel="002E607A">
          <w:rPr>
            <w:rFonts w:ascii="Calibri" w:hAnsi="Calibri" w:cs="Times New Roman"/>
          </w:rPr>
          <w:delText xml:space="preserve">Cada constante ou variável em Swift possui um </w:delText>
        </w:r>
        <w:commentRangeStart w:id="449"/>
        <w:commentRangeStart w:id="450"/>
        <w:r w:rsidRPr="008313E9" w:rsidDel="002E607A">
          <w:rPr>
            <w:rFonts w:ascii="Calibri" w:hAnsi="Calibri" w:cs="Times New Roman"/>
          </w:rPr>
          <w:delText>tipo</w:delText>
        </w:r>
        <w:commentRangeEnd w:id="449"/>
        <w:r w:rsidR="00563D74" w:rsidDel="002E607A">
          <w:rPr>
            <w:rStyle w:val="Refdecomentrio"/>
          </w:rPr>
          <w:commentReference w:id="449"/>
        </w:r>
        <w:commentRangeEnd w:id="450"/>
        <w:r w:rsidR="00AE0252" w:rsidDel="002E607A">
          <w:rPr>
            <w:rStyle w:val="Refdecomentrio"/>
          </w:rPr>
          <w:commentReference w:id="450"/>
        </w:r>
        <w:r w:rsidRPr="008313E9" w:rsidDel="002E607A">
          <w:rPr>
            <w:rFonts w:ascii="Calibri" w:hAnsi="Calibri" w:cs="Times New Roman"/>
          </w:rPr>
          <w:delText xml:space="preserve">, mas nem sempre você precisa definir este tipo explicitamente. Fornecendo </w:delText>
        </w:r>
      </w:del>
      <w:ins w:id="451" w:author="Vicente da Silva, Mayara" w:date="2016-11-01T14:48:00Z">
        <w:del w:id="452" w:author="Willian" w:date="2017-03-08T00:13:00Z">
          <w:r w:rsidR="00563D74" w:rsidRPr="008313E9" w:rsidDel="002E607A">
            <w:rPr>
              <w:rFonts w:ascii="Calibri" w:hAnsi="Calibri" w:cs="Times New Roman"/>
            </w:rPr>
            <w:delText>Fornece</w:delText>
          </w:r>
          <w:r w:rsidR="00563D74" w:rsidDel="002E607A">
            <w:rPr>
              <w:rFonts w:ascii="Calibri" w:hAnsi="Calibri" w:cs="Times New Roman"/>
            </w:rPr>
            <w:delText>r</w:delText>
          </w:r>
          <w:r w:rsidR="00563D74" w:rsidRPr="008313E9" w:rsidDel="002E607A">
            <w:rPr>
              <w:rFonts w:ascii="Calibri" w:hAnsi="Calibri" w:cs="Times New Roman"/>
            </w:rPr>
            <w:delText xml:space="preserve"> </w:delText>
          </w:r>
        </w:del>
      </w:ins>
      <w:del w:id="453" w:author="Willian" w:date="2017-03-08T00:13:00Z">
        <w:r w:rsidRPr="008313E9" w:rsidDel="002E607A">
          <w:rPr>
            <w:rFonts w:ascii="Calibri" w:hAnsi="Calibri" w:cs="Times New Roman"/>
          </w:rPr>
          <w:delText xml:space="preserve">um valor ao criar uma constante ou variável permite que o compilador infira seu tipo. No exemplo acima, o compilador infere que </w:delText>
        </w:r>
        <w:r w:rsidRPr="008313E9" w:rsidDel="002E607A">
          <w:rPr>
            <w:rFonts w:ascii="Menlo" w:hAnsi="Menlo" w:cs="Menlo"/>
            <w:color w:val="3F6E74"/>
            <w:sz w:val="18"/>
            <w:szCs w:val="18"/>
            <w:shd w:val="clear" w:color="auto" w:fill="FFFFFF"/>
          </w:rPr>
          <w:delText>myVariable</w:delText>
        </w:r>
        <w:r w:rsidDel="002E607A">
          <w:rPr>
            <w:rFonts w:ascii="Menlo" w:hAnsi="Menlo" w:cs="Menlo"/>
            <w:sz w:val="18"/>
            <w:szCs w:val="18"/>
            <w:shd w:val="clear" w:color="auto" w:fill="FFFFFF"/>
          </w:rPr>
          <w:delText xml:space="preserve"> </w:delText>
        </w:r>
        <w:r w:rsidRPr="008313E9" w:rsidDel="002E607A">
          <w:rPr>
            <w:rFonts w:ascii="Calibri" w:hAnsi="Calibri" w:cs="Times New Roman"/>
          </w:rPr>
          <w:delText>é um número inteiro (</w:delText>
        </w:r>
        <w:r w:rsidRPr="008313E9" w:rsidDel="002E607A">
          <w:rPr>
            <w:rFonts w:ascii="Menlo" w:hAnsi="Menlo" w:cs="Menlo"/>
            <w:color w:val="5C2699"/>
            <w:sz w:val="18"/>
            <w:szCs w:val="18"/>
            <w:shd w:val="clear" w:color="auto" w:fill="FFFFFF"/>
          </w:rPr>
          <w:delText>Int</w:delText>
        </w:r>
        <w:r w:rsidRPr="008313E9" w:rsidDel="002E607A">
          <w:rPr>
            <w:rFonts w:ascii="Calibri" w:hAnsi="Calibri" w:cs="Times New Roman"/>
          </w:rPr>
          <w:delText xml:space="preserve">), por que seu valor é um número inteiro. Isto é chamado de </w:delText>
        </w:r>
        <w:r w:rsidRPr="008313E9" w:rsidDel="002E607A">
          <w:rPr>
            <w:rFonts w:ascii="Calibri" w:hAnsi="Calibri" w:cs="Times New Roman"/>
            <w:b/>
            <w:bCs/>
          </w:rPr>
          <w:delText>Inferência de Tipos.</w:delText>
        </w:r>
        <w:r w:rsidRPr="008313E9" w:rsidDel="002E607A">
          <w:rPr>
            <w:rFonts w:ascii="Calibri" w:hAnsi="Calibri" w:cs="Times New Roman"/>
          </w:rPr>
          <w:delText xml:space="preserve"> Uma vez que uma constante ou variável tem um tipo, este não pode ser mais alterado.</w:delText>
        </w:r>
      </w:del>
    </w:p>
    <w:p w14:paraId="2502325C" w14:textId="77777777" w:rsidR="008313E9" w:rsidRPr="008313E9" w:rsidDel="002E607A" w:rsidRDefault="008313E9" w:rsidP="008313E9">
      <w:pPr>
        <w:rPr>
          <w:del w:id="454" w:author="Willian" w:date="2017-03-08T00:13:00Z"/>
          <w:rFonts w:ascii="Times New Roman" w:hAnsi="Times New Roman" w:cs="Times New Roman"/>
          <w:color w:val="auto"/>
          <w:sz w:val="24"/>
          <w:szCs w:val="24"/>
        </w:rPr>
      </w:pPr>
      <w:del w:id="455" w:author="Willian" w:date="2017-03-08T00:13:00Z">
        <w:r w:rsidRPr="008313E9" w:rsidDel="002E607A">
          <w:rPr>
            <w:rFonts w:ascii="Calibri" w:hAnsi="Calibri" w:cs="Times New Roman"/>
          </w:rPr>
          <w:delText>Se o valor inicial não forn</w:delText>
        </w:r>
        <w:r w:rsidDel="002E607A">
          <w:rPr>
            <w:rFonts w:ascii="Calibri" w:hAnsi="Calibri" w:cs="Times New Roman"/>
          </w:rPr>
          <w:delText>ece informações suficientes (</w:delText>
        </w:r>
        <w:r w:rsidRPr="008313E9" w:rsidDel="002E607A">
          <w:rPr>
            <w:rFonts w:ascii="Calibri" w:hAnsi="Calibri" w:cs="Times New Roman"/>
          </w:rPr>
          <w:delText>não fornece nenhum valor) para que a inferência de tipo seja feita, você deve especificar o tipo, escrevendo-o após a variável, separados por dois pontos.</w:delText>
        </w:r>
      </w:del>
    </w:p>
    <w:p w14:paraId="6052B7AE" w14:textId="77777777" w:rsidR="008313E9" w:rsidRPr="00A66496" w:rsidDel="002E607A" w:rsidRDefault="008313E9" w:rsidP="008313E9">
      <w:pPr>
        <w:shd w:val="clear" w:color="auto" w:fill="FFFFFF"/>
        <w:spacing w:after="0"/>
        <w:ind w:left="567"/>
        <w:textAlignment w:val="baseline"/>
        <w:rPr>
          <w:del w:id="456" w:author="Willian" w:date="2017-03-08T00:13:00Z"/>
          <w:rFonts w:ascii="Menlo" w:hAnsi="Menlo" w:cs="Menlo"/>
          <w:noProof/>
          <w:sz w:val="21"/>
          <w:szCs w:val="21"/>
          <w:lang w:val="en-US"/>
        </w:rPr>
      </w:pPr>
      <w:del w:id="457"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implicitInteger</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w:delText>
        </w:r>
      </w:del>
    </w:p>
    <w:p w14:paraId="605D7A42" w14:textId="77777777" w:rsidR="008313E9" w:rsidRPr="00A66496" w:rsidDel="002E607A" w:rsidRDefault="008313E9" w:rsidP="008313E9">
      <w:pPr>
        <w:shd w:val="clear" w:color="auto" w:fill="FFFFFF"/>
        <w:spacing w:after="0"/>
        <w:ind w:left="567"/>
        <w:textAlignment w:val="baseline"/>
        <w:rPr>
          <w:del w:id="458" w:author="Willian" w:date="2017-03-08T00:13:00Z"/>
          <w:rFonts w:ascii="Menlo" w:hAnsi="Menlo" w:cs="Menlo"/>
          <w:noProof/>
          <w:sz w:val="21"/>
          <w:szCs w:val="21"/>
          <w:lang w:val="en-US"/>
        </w:rPr>
      </w:pPr>
      <w:del w:id="459"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implicitDouble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70.0</w:delText>
        </w:r>
      </w:del>
    </w:p>
    <w:p w14:paraId="7D280CF7" w14:textId="77777777" w:rsidR="008313E9" w:rsidRPr="00A66496" w:rsidDel="002E607A" w:rsidRDefault="008313E9" w:rsidP="008313E9">
      <w:pPr>
        <w:shd w:val="clear" w:color="auto" w:fill="FFFFFF"/>
        <w:spacing w:after="0"/>
        <w:ind w:left="567"/>
        <w:textAlignment w:val="baseline"/>
        <w:rPr>
          <w:del w:id="460" w:author="Willian" w:date="2017-03-08T00:13:00Z"/>
          <w:rFonts w:ascii="Menlo" w:hAnsi="Menlo" w:cs="Menlo"/>
          <w:noProof/>
          <w:sz w:val="21"/>
          <w:szCs w:val="21"/>
          <w:lang w:val="en-US"/>
        </w:rPr>
      </w:pPr>
      <w:del w:id="461"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explicitDouble</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Double</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70</w:delText>
        </w:r>
      </w:del>
    </w:p>
    <w:p w14:paraId="04865B84" w14:textId="77777777" w:rsidR="008313E9" w:rsidRPr="00A66496" w:rsidDel="002E607A" w:rsidRDefault="008313E9" w:rsidP="008313E9">
      <w:pPr>
        <w:spacing w:after="0"/>
        <w:rPr>
          <w:del w:id="462" w:author="Willian" w:date="2017-03-08T00:13:00Z"/>
          <w:rFonts w:ascii="Times New Roman" w:eastAsia="Times New Roman" w:hAnsi="Times New Roman" w:cs="Times New Roman"/>
          <w:color w:val="auto"/>
          <w:sz w:val="24"/>
          <w:szCs w:val="24"/>
          <w:lang w:val="en-US"/>
        </w:rPr>
      </w:pPr>
    </w:p>
    <w:p w14:paraId="31718D21" w14:textId="77777777" w:rsidR="008313E9" w:rsidRPr="008313E9" w:rsidDel="002E607A" w:rsidRDefault="008313E9" w:rsidP="008313E9">
      <w:pPr>
        <w:ind w:left="540"/>
        <w:rPr>
          <w:del w:id="463" w:author="Willian" w:date="2017-03-08T00:13:00Z"/>
          <w:rFonts w:ascii="Times New Roman" w:hAnsi="Times New Roman" w:cs="Times New Roman"/>
          <w:color w:val="7030A0"/>
          <w:sz w:val="24"/>
          <w:szCs w:val="24"/>
        </w:rPr>
      </w:pPr>
      <w:del w:id="464" w:author="Willian" w:date="2017-03-08T00:13:00Z">
        <w:r w:rsidRPr="008313E9" w:rsidDel="002E607A">
          <w:rPr>
            <w:rFonts w:ascii="Calibri" w:hAnsi="Calibri" w:cs="Times New Roman"/>
            <w:b/>
            <w:color w:val="7030A0"/>
          </w:rPr>
          <w:delText>DICA</w:delText>
        </w:r>
        <w:r w:rsidRPr="008313E9" w:rsidDel="002E607A">
          <w:rPr>
            <w:rFonts w:ascii="Calibri" w:hAnsi="Calibri" w:cs="Times New Roman"/>
            <w:color w:val="7030A0"/>
          </w:rPr>
          <w:delText xml:space="preserve">: No Xcode, use o comando </w:delText>
        </w:r>
        <w:r w:rsidRPr="00A66496" w:rsidDel="002E607A">
          <w:rPr>
            <w:rFonts w:ascii="Calibri" w:hAnsi="Calibri" w:cs="Times New Roman"/>
            <w:b/>
            <w:bCs/>
            <w:color w:val="7030A0"/>
          </w:rPr>
          <w:delText>Option</w:delText>
        </w:r>
        <w:r w:rsidRPr="008313E9" w:rsidDel="002E607A">
          <w:rPr>
            <w:rFonts w:ascii="Calibri" w:hAnsi="Calibri" w:cs="Times New Roman"/>
            <w:b/>
            <w:bCs/>
            <w:color w:val="7030A0"/>
          </w:rPr>
          <w:delText xml:space="preserve"> </w:delText>
        </w:r>
        <w:r w:rsidR="00722402" w:rsidRPr="008313E9" w:rsidDel="002E607A">
          <w:rPr>
            <w:rFonts w:ascii="Calibri" w:hAnsi="Calibri" w:cs="Times New Roman"/>
            <w:b/>
            <w:bCs/>
            <w:color w:val="7030A0"/>
          </w:rPr>
          <w:delText>+ clique</w:delText>
        </w:r>
        <w:r w:rsidRPr="008313E9" w:rsidDel="002E607A">
          <w:rPr>
            <w:rFonts w:ascii="Calibri" w:hAnsi="Calibri" w:cs="Times New Roman"/>
            <w:color w:val="7030A0"/>
          </w:rPr>
          <w:delText xml:space="preserve"> no nome de uma constante ou variável para ver seu tipo inferido. Tente fazer isto com as constantes acima.</w:delText>
        </w:r>
      </w:del>
    </w:p>
    <w:p w14:paraId="6C3FEAFA" w14:textId="77777777" w:rsidR="008313E9" w:rsidRPr="008313E9" w:rsidDel="002E607A" w:rsidRDefault="008313E9" w:rsidP="008313E9">
      <w:pPr>
        <w:rPr>
          <w:del w:id="465" w:author="Willian" w:date="2017-03-08T00:13:00Z"/>
          <w:rFonts w:ascii="Times New Roman" w:eastAsia="Times New Roman" w:hAnsi="Times New Roman" w:cs="Times New Roman"/>
          <w:color w:val="auto"/>
          <w:sz w:val="24"/>
          <w:szCs w:val="24"/>
        </w:rPr>
      </w:pPr>
    </w:p>
    <w:p w14:paraId="6B26574D" w14:textId="77777777" w:rsidR="008313E9" w:rsidRPr="008313E9" w:rsidDel="002E607A" w:rsidRDefault="008313E9" w:rsidP="008313E9">
      <w:pPr>
        <w:rPr>
          <w:del w:id="466" w:author="Willian" w:date="2017-03-08T00:13:00Z"/>
          <w:rFonts w:ascii="Times New Roman" w:hAnsi="Times New Roman" w:cs="Times New Roman"/>
          <w:color w:val="auto"/>
          <w:sz w:val="24"/>
          <w:szCs w:val="24"/>
        </w:rPr>
      </w:pPr>
      <w:del w:id="467" w:author="Willian" w:date="2017-03-08T00:13:00Z">
        <w:r w:rsidRPr="008313E9" w:rsidDel="002E607A">
          <w:rPr>
            <w:rFonts w:ascii="Calibri" w:hAnsi="Calibri" w:cs="Times New Roman"/>
          </w:rPr>
          <w:delText xml:space="preserve">Valores nunca podem ser convertidos implicitamente. Se você precisa fazer uma conversão de um tipo para outro, faça explicitamente uma instância do tipo desejado. No exemplo, você pode converter um </w:delText>
        </w:r>
        <w:r w:rsidR="00722402" w:rsidRPr="008313E9" w:rsidDel="002E607A">
          <w:rPr>
            <w:rFonts w:ascii="Menlo" w:hAnsi="Menlo" w:cs="Menlo"/>
            <w:color w:val="5C2699"/>
            <w:sz w:val="18"/>
            <w:szCs w:val="18"/>
            <w:shd w:val="clear" w:color="auto" w:fill="FFFFFF"/>
          </w:rPr>
          <w:delText>Int</w:delText>
        </w:r>
        <w:r w:rsidR="00722402" w:rsidRPr="008313E9" w:rsidDel="002E607A">
          <w:rPr>
            <w:rFonts w:ascii="Calibri" w:hAnsi="Calibri" w:cs="Times New Roman"/>
          </w:rPr>
          <w:delText xml:space="preserve"> </w:delText>
        </w:r>
        <w:r w:rsidRPr="008313E9" w:rsidDel="002E607A">
          <w:rPr>
            <w:rFonts w:ascii="Calibri" w:hAnsi="Calibri" w:cs="Times New Roman"/>
          </w:rPr>
          <w:delText xml:space="preserve">para uma </w:delText>
        </w:r>
        <w:r w:rsidRPr="008313E9" w:rsidDel="002E607A">
          <w:rPr>
            <w:rFonts w:ascii="Calibri" w:hAnsi="Calibri" w:cs="Times New Roman"/>
            <w:b/>
            <w:bCs/>
          </w:rPr>
          <w:delText>String.</w:delText>
        </w:r>
      </w:del>
    </w:p>
    <w:p w14:paraId="38F02720" w14:textId="77777777" w:rsidR="008313E9" w:rsidRPr="00A66496" w:rsidDel="002E607A" w:rsidRDefault="008313E9" w:rsidP="008313E9">
      <w:pPr>
        <w:shd w:val="clear" w:color="auto" w:fill="FFFFFF"/>
        <w:spacing w:after="0"/>
        <w:ind w:left="567"/>
        <w:textAlignment w:val="baseline"/>
        <w:rPr>
          <w:del w:id="468" w:author="Willian" w:date="2017-03-08T00:13:00Z"/>
          <w:rFonts w:ascii="Menlo" w:hAnsi="Menlo" w:cs="Menlo"/>
          <w:noProof/>
          <w:sz w:val="21"/>
          <w:szCs w:val="21"/>
          <w:lang w:val="en-US"/>
        </w:rPr>
      </w:pPr>
      <w:del w:id="469"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"The width is "</w:delText>
        </w:r>
      </w:del>
    </w:p>
    <w:p w14:paraId="7019BDBB" w14:textId="77777777" w:rsidR="008313E9" w:rsidRPr="00A66496" w:rsidDel="002E607A" w:rsidRDefault="008313E9" w:rsidP="008313E9">
      <w:pPr>
        <w:shd w:val="clear" w:color="auto" w:fill="FFFFFF"/>
        <w:spacing w:after="0"/>
        <w:ind w:left="567"/>
        <w:textAlignment w:val="baseline"/>
        <w:rPr>
          <w:del w:id="470" w:author="Willian" w:date="2017-03-08T00:13:00Z"/>
          <w:rFonts w:ascii="Menlo" w:hAnsi="Menlo" w:cs="Menlo"/>
          <w:noProof/>
          <w:sz w:val="21"/>
          <w:szCs w:val="21"/>
          <w:lang w:val="en-US"/>
        </w:rPr>
      </w:pPr>
      <w:del w:id="471"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width</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94</w:delText>
        </w:r>
      </w:del>
    </w:p>
    <w:p w14:paraId="2690973C" w14:textId="77777777" w:rsidR="008313E9" w:rsidRPr="00A66496" w:rsidDel="002E607A" w:rsidRDefault="008313E9" w:rsidP="008313E9">
      <w:pPr>
        <w:shd w:val="clear" w:color="auto" w:fill="FFFFFF"/>
        <w:spacing w:after="0"/>
        <w:ind w:left="567"/>
        <w:textAlignment w:val="baseline"/>
        <w:rPr>
          <w:del w:id="472" w:author="Willian" w:date="2017-03-08T00:13:00Z"/>
          <w:rFonts w:ascii="Menlo" w:hAnsi="Menlo" w:cs="Menlo"/>
          <w:noProof/>
          <w:sz w:val="21"/>
          <w:szCs w:val="21"/>
          <w:lang w:val="en-US"/>
        </w:rPr>
      </w:pPr>
      <w:del w:id="473"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widthLabel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label</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String</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width</w:delText>
        </w:r>
        <w:r w:rsidRPr="00A66496" w:rsidDel="002E607A">
          <w:rPr>
            <w:rFonts w:ascii="Menlo" w:hAnsi="Menlo" w:cs="Menlo"/>
            <w:noProof/>
            <w:sz w:val="18"/>
            <w:szCs w:val="18"/>
            <w:shd w:val="clear" w:color="auto" w:fill="FFFFFF"/>
            <w:lang w:val="en-US"/>
          </w:rPr>
          <w:delText>)</w:delText>
        </w:r>
      </w:del>
    </w:p>
    <w:p w14:paraId="1406ACA5" w14:textId="77777777" w:rsidR="008313E9" w:rsidRPr="00A66496" w:rsidDel="002E607A" w:rsidRDefault="008313E9" w:rsidP="008313E9">
      <w:pPr>
        <w:shd w:val="clear" w:color="auto" w:fill="FFFFFF"/>
        <w:spacing w:after="0"/>
        <w:ind w:left="567"/>
        <w:textAlignment w:val="baseline"/>
        <w:rPr>
          <w:del w:id="474" w:author="Willian" w:date="2017-03-08T00:13:00Z"/>
          <w:rFonts w:ascii="Menlo" w:hAnsi="Menlo" w:cs="Menlo"/>
          <w:sz w:val="21"/>
          <w:szCs w:val="21"/>
          <w:lang w:val="en-US"/>
        </w:rPr>
      </w:pPr>
    </w:p>
    <w:p w14:paraId="5F19F33B" w14:textId="77777777" w:rsidR="008313E9" w:rsidRPr="008313E9" w:rsidDel="002E607A" w:rsidRDefault="008313E9" w:rsidP="008313E9">
      <w:pPr>
        <w:ind w:left="540"/>
        <w:rPr>
          <w:del w:id="475" w:author="Willian" w:date="2017-03-08T00:13:00Z"/>
          <w:rFonts w:ascii="Times New Roman" w:hAnsi="Times New Roman" w:cs="Times New Roman"/>
          <w:color w:val="7030A0"/>
          <w:sz w:val="24"/>
          <w:szCs w:val="24"/>
        </w:rPr>
      </w:pPr>
      <w:del w:id="476" w:author="Willian" w:date="2017-03-08T00:13:00Z">
        <w:r w:rsidRPr="008313E9" w:rsidDel="002E607A">
          <w:rPr>
            <w:rFonts w:ascii="Calibri" w:hAnsi="Calibri" w:cs="Times New Roman"/>
            <w:b/>
            <w:color w:val="7030A0"/>
          </w:rPr>
          <w:delText>DICA</w:delText>
        </w:r>
        <w:r w:rsidRPr="008313E9" w:rsidDel="002E607A">
          <w:rPr>
            <w:rFonts w:ascii="Calibri" w:hAnsi="Calibri" w:cs="Times New Roman"/>
            <w:color w:val="7030A0"/>
          </w:rPr>
          <w:delText xml:space="preserve">: Tente remover a conversão para </w:delText>
        </w:r>
        <w:r w:rsidRPr="008313E9" w:rsidDel="002E607A">
          <w:rPr>
            <w:rFonts w:ascii="Calibri" w:hAnsi="Calibri" w:cs="Times New Roman"/>
            <w:b/>
            <w:bCs/>
            <w:color w:val="7030A0"/>
          </w:rPr>
          <w:delText>String</w:delText>
        </w:r>
        <w:r w:rsidRPr="008313E9" w:rsidDel="002E607A">
          <w:rPr>
            <w:rFonts w:ascii="Calibri" w:hAnsi="Calibri" w:cs="Times New Roman"/>
            <w:color w:val="7030A0"/>
          </w:rPr>
          <w:delText xml:space="preserve"> da última linha. Que erro acontece?</w:delText>
        </w:r>
      </w:del>
    </w:p>
    <w:p w14:paraId="01950E9B" w14:textId="77777777" w:rsidR="008313E9" w:rsidRPr="008313E9" w:rsidDel="002E607A" w:rsidRDefault="008313E9" w:rsidP="008313E9">
      <w:pPr>
        <w:rPr>
          <w:del w:id="477" w:author="Willian" w:date="2017-03-08T00:13:00Z"/>
          <w:rFonts w:cs="Times New Roman"/>
          <w:color w:val="auto"/>
        </w:rPr>
      </w:pPr>
      <w:del w:id="478" w:author="Willian" w:date="2017-03-08T00:13:00Z">
        <w:r w:rsidRPr="008313E9" w:rsidDel="002E607A">
          <w:rPr>
            <w:color w:val="414141"/>
            <w:shd w:val="clear" w:color="auto" w:fill="FFFFFF"/>
          </w:rPr>
          <w:delText>Há uma maneira ainda mais simples para incluir valores em strings: Escrever o valor entre parênteses, e escrever uma barra invertida (</w:delText>
        </w:r>
        <w:r w:rsidRPr="008313E9" w:rsidDel="002E607A">
          <w:rPr>
            <w:rFonts w:cs="Menlo"/>
            <w:color w:val="414141"/>
            <w:shd w:val="clear" w:color="auto" w:fill="FFFFFF"/>
          </w:rPr>
          <w:delText xml:space="preserve"> </w:delText>
        </w:r>
        <w:r w:rsidRPr="008313E9" w:rsidDel="002E607A">
          <w:rPr>
            <w:rFonts w:cs="Menlo"/>
            <w:color w:val="808080"/>
            <w:shd w:val="clear" w:color="auto" w:fill="FFFFFF"/>
          </w:rPr>
          <w:delText>\</w:delText>
        </w:r>
        <w:r w:rsidRPr="008313E9" w:rsidDel="002E607A">
          <w:rPr>
            <w:color w:val="414141"/>
            <w:shd w:val="clear" w:color="auto" w:fill="FFFFFF"/>
          </w:rPr>
          <w:delText xml:space="preserve">) antes dos parênteses. Isto é conhecido como </w:delText>
        </w:r>
        <w:r w:rsidRPr="008313E9" w:rsidDel="002E607A">
          <w:rPr>
            <w:i/>
            <w:iCs/>
            <w:color w:val="414141"/>
            <w:shd w:val="clear" w:color="auto" w:fill="FFFFFF"/>
          </w:rPr>
          <w:delText>interpolação de string</w:delText>
        </w:r>
        <w:r w:rsidRPr="008313E9" w:rsidDel="002E607A">
          <w:rPr>
            <w:color w:val="414141"/>
            <w:shd w:val="clear" w:color="auto" w:fill="FFFFFF"/>
          </w:rPr>
          <w:delText>.</w:delText>
        </w:r>
      </w:del>
    </w:p>
    <w:p w14:paraId="4E5E0090" w14:textId="77777777" w:rsidR="008313E9" w:rsidRPr="008313E9" w:rsidDel="002E607A" w:rsidRDefault="008313E9" w:rsidP="008313E9">
      <w:pPr>
        <w:shd w:val="clear" w:color="auto" w:fill="FFFFFF"/>
        <w:spacing w:after="0"/>
        <w:ind w:left="567"/>
        <w:textAlignment w:val="baseline"/>
        <w:rPr>
          <w:del w:id="479" w:author="Willian" w:date="2017-03-08T00:13:00Z"/>
          <w:rFonts w:ascii="Menlo" w:hAnsi="Menlo" w:cs="Menlo"/>
          <w:noProof/>
          <w:color w:val="414141"/>
          <w:sz w:val="21"/>
          <w:szCs w:val="21"/>
        </w:rPr>
      </w:pPr>
      <w:del w:id="480"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color w:val="414141"/>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apples</w:delText>
        </w:r>
        <w:r w:rsidRPr="008313E9" w:rsidDel="002E607A">
          <w:rPr>
            <w:rFonts w:ascii="Menlo" w:hAnsi="Menlo" w:cs="Menlo"/>
            <w:noProof/>
            <w:color w:val="414141"/>
            <w:sz w:val="18"/>
            <w:szCs w:val="18"/>
            <w:shd w:val="clear" w:color="auto" w:fill="FFFFFF"/>
          </w:rPr>
          <w:delText xml:space="preserve"> = </w:delText>
        </w:r>
        <w:r w:rsidRPr="008313E9" w:rsidDel="002E607A">
          <w:rPr>
            <w:rFonts w:ascii="Menlo" w:hAnsi="Menlo" w:cs="Menlo"/>
            <w:noProof/>
            <w:color w:val="1C00CF"/>
            <w:sz w:val="18"/>
            <w:szCs w:val="18"/>
            <w:shd w:val="clear" w:color="auto" w:fill="FFFFFF"/>
          </w:rPr>
          <w:delText>3</w:delText>
        </w:r>
      </w:del>
    </w:p>
    <w:p w14:paraId="07486D42" w14:textId="77777777" w:rsidR="008313E9" w:rsidRPr="008313E9" w:rsidDel="002E607A" w:rsidRDefault="008313E9" w:rsidP="008313E9">
      <w:pPr>
        <w:shd w:val="clear" w:color="auto" w:fill="FFFFFF"/>
        <w:spacing w:after="0"/>
        <w:ind w:left="567"/>
        <w:textAlignment w:val="baseline"/>
        <w:rPr>
          <w:del w:id="481" w:author="Willian" w:date="2017-03-08T00:13:00Z"/>
          <w:rFonts w:ascii="Menlo" w:hAnsi="Menlo" w:cs="Menlo"/>
          <w:noProof/>
          <w:color w:val="414141"/>
          <w:sz w:val="21"/>
          <w:szCs w:val="21"/>
        </w:rPr>
      </w:pPr>
      <w:del w:id="482"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color w:val="414141"/>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oranges</w:delText>
        </w:r>
        <w:r w:rsidRPr="008313E9" w:rsidDel="002E607A">
          <w:rPr>
            <w:rFonts w:ascii="Menlo" w:hAnsi="Menlo" w:cs="Menlo"/>
            <w:noProof/>
            <w:color w:val="414141"/>
            <w:sz w:val="18"/>
            <w:szCs w:val="18"/>
            <w:shd w:val="clear" w:color="auto" w:fill="FFFFFF"/>
          </w:rPr>
          <w:delText xml:space="preserve"> = </w:delText>
        </w:r>
        <w:r w:rsidRPr="008313E9" w:rsidDel="002E607A">
          <w:rPr>
            <w:rFonts w:ascii="Menlo" w:hAnsi="Menlo" w:cs="Menlo"/>
            <w:noProof/>
            <w:color w:val="1C00CF"/>
            <w:sz w:val="18"/>
            <w:szCs w:val="18"/>
            <w:shd w:val="clear" w:color="auto" w:fill="FFFFFF"/>
          </w:rPr>
          <w:delText>5</w:delText>
        </w:r>
      </w:del>
    </w:p>
    <w:p w14:paraId="00942CDC" w14:textId="77777777" w:rsidR="008313E9" w:rsidRPr="00A66496" w:rsidDel="002E607A" w:rsidRDefault="008313E9" w:rsidP="008313E9">
      <w:pPr>
        <w:shd w:val="clear" w:color="auto" w:fill="FFFFFF"/>
        <w:spacing w:after="0"/>
        <w:ind w:left="567"/>
        <w:textAlignment w:val="baseline"/>
        <w:rPr>
          <w:del w:id="483" w:author="Willian" w:date="2017-03-08T00:13:00Z"/>
          <w:rFonts w:ascii="Menlo" w:hAnsi="Menlo" w:cs="Menlo"/>
          <w:noProof/>
          <w:color w:val="414141"/>
          <w:sz w:val="21"/>
          <w:szCs w:val="21"/>
          <w:lang w:val="en-US"/>
        </w:rPr>
      </w:pPr>
      <w:del w:id="484"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appleSummary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 xml:space="preserve">"I have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apples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apples."</w:delText>
        </w:r>
      </w:del>
    </w:p>
    <w:p w14:paraId="4F89AA05" w14:textId="77777777" w:rsidR="008313E9" w:rsidRPr="00A66496" w:rsidDel="002E607A" w:rsidRDefault="008313E9" w:rsidP="008313E9">
      <w:pPr>
        <w:shd w:val="clear" w:color="auto" w:fill="FFFFFF"/>
        <w:spacing w:after="0"/>
        <w:ind w:left="567"/>
        <w:textAlignment w:val="baseline"/>
        <w:rPr>
          <w:del w:id="485" w:author="Willian" w:date="2017-03-08T00:13:00Z"/>
          <w:rFonts w:ascii="Menlo" w:hAnsi="Menlo" w:cs="Menlo"/>
          <w:noProof/>
          <w:color w:val="C41A16"/>
          <w:sz w:val="18"/>
          <w:szCs w:val="18"/>
          <w:shd w:val="clear" w:color="auto" w:fill="FFFFFF"/>
          <w:lang w:val="en-US"/>
        </w:rPr>
      </w:pPr>
      <w:del w:id="486"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fruitSummary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C41A16"/>
            <w:sz w:val="18"/>
            <w:szCs w:val="18"/>
            <w:shd w:val="clear" w:color="auto" w:fill="FFFFFF"/>
            <w:lang w:val="en-US"/>
          </w:rPr>
          <w:delText xml:space="preserve">"I have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apples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oranges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pieces of fruit."</w:delText>
        </w:r>
      </w:del>
    </w:p>
    <w:p w14:paraId="6F4C6133" w14:textId="77777777" w:rsidR="00432D6D" w:rsidRPr="00A66496" w:rsidDel="002E607A" w:rsidRDefault="00432D6D" w:rsidP="008313E9">
      <w:pPr>
        <w:shd w:val="clear" w:color="auto" w:fill="FFFFFF"/>
        <w:spacing w:after="0"/>
        <w:ind w:left="567"/>
        <w:textAlignment w:val="baseline"/>
        <w:rPr>
          <w:del w:id="487" w:author="Willian" w:date="2017-03-08T00:13:00Z"/>
          <w:rFonts w:ascii="Menlo" w:hAnsi="Menlo" w:cs="Menlo"/>
          <w:noProof/>
          <w:color w:val="414141"/>
          <w:sz w:val="21"/>
          <w:szCs w:val="21"/>
          <w:lang w:val="en-US"/>
        </w:rPr>
      </w:pPr>
    </w:p>
    <w:p w14:paraId="6039CF98" w14:textId="77777777" w:rsidR="008313E9" w:rsidRPr="00432D6D" w:rsidDel="002E607A" w:rsidRDefault="00432D6D" w:rsidP="00432D6D">
      <w:pPr>
        <w:pStyle w:val="Ttulo3"/>
        <w:rPr>
          <w:del w:id="488" w:author="Willian" w:date="2017-03-08T00:13:00Z"/>
          <w:noProof/>
        </w:rPr>
      </w:pPr>
      <w:del w:id="489" w:author="Willian" w:date="2017-03-08T00:13:00Z">
        <w:r w:rsidDel="002E607A">
          <w:rPr>
            <w:noProof/>
          </w:rPr>
          <w:delText>Opcionais</w:delText>
        </w:r>
      </w:del>
    </w:p>
    <w:p w14:paraId="24DDF3FB" w14:textId="77777777" w:rsidR="008313E9" w:rsidRPr="008313E9" w:rsidDel="002E607A" w:rsidRDefault="008313E9" w:rsidP="008313E9">
      <w:pPr>
        <w:rPr>
          <w:del w:id="490" w:author="Willian" w:date="2017-03-08T00:13:00Z"/>
          <w:rFonts w:cs="Times New Roman"/>
          <w:color w:val="auto"/>
        </w:rPr>
      </w:pPr>
      <w:del w:id="491" w:author="Willian" w:date="2017-03-08T00:13:00Z">
        <w:r w:rsidRPr="008313E9" w:rsidDel="002E607A">
          <w:rPr>
            <w:color w:val="414141"/>
            <w:shd w:val="clear" w:color="auto" w:fill="FFFFFF"/>
          </w:rPr>
          <w:delText xml:space="preserve">Use </w:delText>
        </w:r>
        <w:r w:rsidRPr="008313E9" w:rsidDel="002E607A">
          <w:rPr>
            <w:b/>
            <w:bCs/>
            <w:color w:val="414141"/>
            <w:shd w:val="clear" w:color="auto" w:fill="FFFFFF"/>
          </w:rPr>
          <w:delText>optionals</w:delText>
        </w:r>
        <w:r w:rsidRPr="008313E9" w:rsidDel="002E607A">
          <w:rPr>
            <w:color w:val="414141"/>
            <w:shd w:val="clear" w:color="auto" w:fill="FFFFFF"/>
          </w:rPr>
          <w:delText xml:space="preserve"> para trabalhar com valores que podem estar ausentes. Um valor opcional pode conter um valor ou pode conter </w:delText>
        </w:r>
        <w:r w:rsidRPr="008313E9" w:rsidDel="002E607A">
          <w:rPr>
            <w:b/>
            <w:bCs/>
            <w:color w:val="414141"/>
            <w:shd w:val="clear" w:color="auto" w:fill="FFFFFF"/>
          </w:rPr>
          <w:delText xml:space="preserve">nil </w:delText>
        </w:r>
        <w:r w:rsidRPr="008313E9" w:rsidDel="002E607A">
          <w:rPr>
            <w:color w:val="414141"/>
            <w:shd w:val="clear" w:color="auto" w:fill="FFFFFF"/>
          </w:rPr>
          <w:delText xml:space="preserve">(nenhum valor) para indicar que o valor está ausente. Coloque um ponto de interrogação ( </w:delText>
        </w:r>
        <w:r w:rsidRPr="008313E9" w:rsidDel="002E607A">
          <w:rPr>
            <w:b/>
            <w:bCs/>
            <w:color w:val="414141"/>
            <w:shd w:val="clear" w:color="auto" w:fill="FFFFFF"/>
          </w:rPr>
          <w:delText>?</w:delText>
        </w:r>
        <w:r w:rsidRPr="008313E9" w:rsidDel="002E607A">
          <w:rPr>
            <w:color w:val="414141"/>
            <w:shd w:val="clear" w:color="auto" w:fill="FFFFFF"/>
          </w:rPr>
          <w:delText>) após o tipo de um valor para marcá-lo como opcional.</w:delText>
        </w:r>
      </w:del>
    </w:p>
    <w:p w14:paraId="71E59E07" w14:textId="77777777" w:rsidR="008313E9" w:rsidRPr="008313E9" w:rsidDel="002E607A" w:rsidRDefault="008313E9" w:rsidP="003F6B0B">
      <w:pPr>
        <w:numPr>
          <w:ilvl w:val="0"/>
          <w:numId w:val="4"/>
        </w:numPr>
        <w:shd w:val="clear" w:color="auto" w:fill="FFFFFF"/>
        <w:spacing w:after="0"/>
        <w:textAlignment w:val="baseline"/>
        <w:rPr>
          <w:del w:id="492" w:author="Willian" w:date="2017-03-08T00:13:00Z"/>
          <w:rFonts w:ascii="Menlo" w:hAnsi="Menlo" w:cs="Menlo"/>
          <w:noProof/>
          <w:color w:val="FFFFFF"/>
          <w:sz w:val="21"/>
          <w:szCs w:val="21"/>
        </w:rPr>
      </w:pPr>
      <w:del w:id="493"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sz w:val="19"/>
            <w:szCs w:val="19"/>
            <w:shd w:val="clear" w:color="auto" w:fill="FFFFFF"/>
          </w:rPr>
          <w:delText xml:space="preserve"> </w:delText>
        </w:r>
        <w:r w:rsidRPr="008313E9" w:rsidDel="002E607A">
          <w:rPr>
            <w:rFonts w:ascii="Menlo" w:hAnsi="Menlo" w:cs="Menlo"/>
            <w:noProof/>
            <w:color w:val="3F6E74"/>
            <w:sz w:val="18"/>
            <w:szCs w:val="18"/>
            <w:shd w:val="clear" w:color="auto" w:fill="FFFFFF"/>
          </w:rPr>
          <w:delText>optionalInt</w:delText>
        </w:r>
        <w:r w:rsidRPr="008313E9" w:rsidDel="002E607A">
          <w:rPr>
            <w:rFonts w:ascii="Menlo" w:hAnsi="Menlo" w:cs="Menlo"/>
            <w:noProof/>
            <w:sz w:val="19"/>
            <w:szCs w:val="19"/>
            <w:shd w:val="clear" w:color="auto" w:fill="FFFFFF"/>
          </w:rPr>
          <w:delText xml:space="preserve">: </w:delText>
        </w:r>
        <w:r w:rsidRPr="008313E9" w:rsidDel="002E607A">
          <w:rPr>
            <w:rFonts w:ascii="Menlo" w:hAnsi="Menlo" w:cs="Menlo"/>
            <w:noProof/>
            <w:color w:val="5C2699"/>
            <w:sz w:val="18"/>
            <w:szCs w:val="18"/>
            <w:shd w:val="clear" w:color="auto" w:fill="FFFFFF"/>
          </w:rPr>
          <w:delText>Int</w:delText>
        </w:r>
        <w:r w:rsidRPr="008313E9" w:rsidDel="002E607A">
          <w:rPr>
            <w:rFonts w:ascii="Menlo" w:hAnsi="Menlo" w:cs="Menlo"/>
            <w:noProof/>
            <w:sz w:val="19"/>
            <w:szCs w:val="19"/>
            <w:shd w:val="clear" w:color="auto" w:fill="FFFFFF"/>
          </w:rPr>
          <w:delText xml:space="preserve">? = </w:delText>
        </w:r>
        <w:r w:rsidRPr="008313E9" w:rsidDel="002E607A">
          <w:rPr>
            <w:rFonts w:ascii="Menlo" w:hAnsi="Menlo" w:cs="Menlo"/>
            <w:noProof/>
            <w:color w:val="1C00CF"/>
            <w:sz w:val="18"/>
            <w:szCs w:val="18"/>
            <w:shd w:val="clear" w:color="auto" w:fill="FFFFFF"/>
          </w:rPr>
          <w:delText>9</w:delText>
        </w:r>
      </w:del>
    </w:p>
    <w:p w14:paraId="10EC5514" w14:textId="77777777" w:rsidR="008313E9" w:rsidRPr="008313E9" w:rsidDel="002E607A" w:rsidRDefault="008313E9" w:rsidP="008313E9">
      <w:pPr>
        <w:rPr>
          <w:del w:id="494" w:author="Willian" w:date="2017-03-08T00:13:00Z"/>
          <w:rFonts w:ascii="Times New Roman" w:eastAsia="Times New Roman" w:hAnsi="Times New Roman" w:cs="Times New Roman"/>
          <w:color w:val="auto"/>
          <w:sz w:val="24"/>
          <w:szCs w:val="24"/>
        </w:rPr>
      </w:pPr>
    </w:p>
    <w:p w14:paraId="55888E58" w14:textId="77777777" w:rsidR="008313E9" w:rsidRPr="008313E9" w:rsidDel="002E607A" w:rsidRDefault="008313E9" w:rsidP="008313E9">
      <w:pPr>
        <w:rPr>
          <w:del w:id="495" w:author="Willian" w:date="2017-03-08T00:13:00Z"/>
          <w:rFonts w:ascii="Times New Roman" w:hAnsi="Times New Roman" w:cs="Times New Roman"/>
          <w:color w:val="auto"/>
          <w:sz w:val="24"/>
          <w:szCs w:val="24"/>
        </w:rPr>
      </w:pPr>
      <w:del w:id="496" w:author="Willian" w:date="2017-03-08T00:13:00Z">
        <w:r w:rsidRPr="008313E9" w:rsidDel="002E607A">
          <w:rPr>
            <w:rFonts w:ascii="Calibri" w:hAnsi="Calibri" w:cs="Times New Roman"/>
          </w:rPr>
          <w:delText xml:space="preserve">Para obter o valor subjacente de um opcional, </w:delText>
        </w:r>
        <w:commentRangeStart w:id="497"/>
        <w:r w:rsidRPr="008313E9" w:rsidDel="002E607A">
          <w:rPr>
            <w:rFonts w:ascii="Calibri" w:hAnsi="Calibri" w:cs="Times New Roman"/>
          </w:rPr>
          <w:delText xml:space="preserve">“desembrulhe-o”. </w:delText>
        </w:r>
        <w:commentRangeEnd w:id="497"/>
        <w:r w:rsidR="00F810AF" w:rsidDel="002E607A">
          <w:rPr>
            <w:rStyle w:val="Refdecomentrio"/>
          </w:rPr>
          <w:commentReference w:id="497"/>
        </w:r>
        <w:r w:rsidRPr="008313E9" w:rsidDel="002E607A">
          <w:rPr>
            <w:rFonts w:ascii="Calibri" w:hAnsi="Calibri" w:cs="Times New Roman"/>
          </w:rPr>
          <w:delText xml:space="preserve">Você vai aprender a </w:delText>
        </w:r>
        <w:commentRangeStart w:id="498"/>
        <w:commentRangeStart w:id="499"/>
        <w:r w:rsidRPr="008313E9" w:rsidDel="002E607A">
          <w:rPr>
            <w:rFonts w:ascii="Calibri" w:hAnsi="Calibri" w:cs="Times New Roman"/>
          </w:rPr>
          <w:delText>desembrulhar</w:delText>
        </w:r>
        <w:commentRangeEnd w:id="498"/>
        <w:r w:rsidR="00F810AF" w:rsidDel="002E607A">
          <w:rPr>
            <w:rStyle w:val="Refdecomentrio"/>
          </w:rPr>
          <w:commentReference w:id="498"/>
        </w:r>
        <w:commentRangeEnd w:id="499"/>
        <w:r w:rsidR="00BA2A4A" w:rsidDel="002E607A">
          <w:rPr>
            <w:rStyle w:val="Refdecomentrio"/>
          </w:rPr>
          <w:commentReference w:id="499"/>
        </w:r>
        <w:r w:rsidRPr="008313E9" w:rsidDel="002E607A">
          <w:rPr>
            <w:rFonts w:ascii="Calibri" w:hAnsi="Calibri" w:cs="Times New Roman"/>
          </w:rPr>
          <w:delText xml:space="preserve"> uma variável mais tarde, mas a maneira mais simples para fazer isto é usando o operador </w:delText>
        </w:r>
        <w:r w:rsidRPr="008313E9" w:rsidDel="002E607A">
          <w:rPr>
            <w:rFonts w:ascii="Calibri" w:hAnsi="Calibri" w:cs="Times New Roman"/>
            <w:b/>
            <w:bCs/>
          </w:rPr>
          <w:delText xml:space="preserve">unwrap ( !). </w:delText>
        </w:r>
        <w:r w:rsidRPr="008313E9" w:rsidDel="002E607A">
          <w:rPr>
            <w:rFonts w:ascii="Calibri" w:hAnsi="Calibri" w:cs="Times New Roman"/>
          </w:rPr>
          <w:delText xml:space="preserve">Só utilize o operador </w:delText>
        </w:r>
        <w:r w:rsidRPr="008313E9" w:rsidDel="002E607A">
          <w:rPr>
            <w:rFonts w:ascii="Calibri" w:hAnsi="Calibri" w:cs="Times New Roman"/>
            <w:b/>
            <w:bCs/>
          </w:rPr>
          <w:delText>unwrap</w:delText>
        </w:r>
        <w:r w:rsidRPr="008313E9" w:rsidDel="002E607A">
          <w:rPr>
            <w:rFonts w:ascii="Calibri" w:hAnsi="Calibri" w:cs="Times New Roman"/>
          </w:rPr>
          <w:delText xml:space="preserve"> se tiver certeza que o valor subjacente não é </w:delText>
        </w:r>
        <w:r w:rsidDel="002E607A">
          <w:rPr>
            <w:rFonts w:ascii="Menlo" w:hAnsi="Menlo" w:cs="Menlo"/>
            <w:color w:val="AA3391"/>
            <w:sz w:val="18"/>
            <w:szCs w:val="18"/>
            <w:shd w:val="clear" w:color="auto" w:fill="FFFFFF"/>
          </w:rPr>
          <w:delText>nil</w:delText>
        </w:r>
        <w:r w:rsidRPr="008313E9" w:rsidDel="002E607A">
          <w:rPr>
            <w:rFonts w:ascii="Calibri" w:hAnsi="Calibri" w:cs="Times New Roman"/>
            <w:b/>
            <w:bCs/>
          </w:rPr>
          <w:delText>.</w:delText>
        </w:r>
      </w:del>
    </w:p>
    <w:p w14:paraId="72C9BB01" w14:textId="77777777" w:rsidR="00BA2A4A" w:rsidRPr="00BA2A4A" w:rsidDel="002E607A" w:rsidRDefault="008313E9">
      <w:pPr>
        <w:ind w:left="567"/>
        <w:rPr>
          <w:del w:id="500" w:author="Willian" w:date="2017-03-08T00:13:00Z"/>
          <w:noProof/>
          <w:color w:val="7030A0"/>
          <w:rPrChange w:id="501" w:author="Willian" w:date="2016-11-04T22:15:00Z">
            <w:rPr>
              <w:del w:id="502" w:author="Willian" w:date="2017-03-08T00:13:00Z"/>
              <w:noProof/>
            </w:rPr>
          </w:rPrChange>
        </w:rPr>
        <w:pPrChange w:id="503" w:author="Willian" w:date="2016-11-04T22:15:00Z">
          <w:pPr>
            <w:shd w:val="clear" w:color="auto" w:fill="FFFFFF"/>
            <w:spacing w:after="0"/>
            <w:ind w:left="567"/>
            <w:textAlignment w:val="baseline"/>
          </w:pPr>
        </w:pPrChange>
      </w:pPr>
      <w:del w:id="504" w:author="Willian" w:date="2017-03-08T00:13:00Z">
        <w:r w:rsidRPr="008313E9" w:rsidDel="002E607A">
          <w:rPr>
            <w:rFonts w:ascii="Menlo" w:hAnsi="Menlo" w:cs="Menlo"/>
            <w:noProof/>
            <w:color w:val="AA3391"/>
            <w:sz w:val="18"/>
            <w:szCs w:val="18"/>
            <w:shd w:val="clear" w:color="auto" w:fill="FFFFFF"/>
          </w:rPr>
          <w:delText>let</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actualInt</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5C2699"/>
            <w:sz w:val="18"/>
            <w:szCs w:val="18"/>
            <w:shd w:val="clear" w:color="auto" w:fill="FFFFFF"/>
          </w:rPr>
          <w:delText>Int</w:delText>
        </w:r>
        <w:r w:rsidRPr="008313E9" w:rsidDel="002E607A">
          <w:rPr>
            <w:rFonts w:ascii="Menlo" w:hAnsi="Menlo" w:cs="Menlo"/>
            <w:noProof/>
            <w:sz w:val="18"/>
            <w:szCs w:val="18"/>
            <w:shd w:val="clear" w:color="auto" w:fill="FFFFFF"/>
          </w:rPr>
          <w:delText xml:space="preserve"> = </w:delText>
        </w:r>
        <w:r w:rsidRPr="008313E9" w:rsidDel="002E607A">
          <w:rPr>
            <w:rFonts w:ascii="Menlo" w:hAnsi="Menlo" w:cs="Menlo"/>
            <w:noProof/>
            <w:color w:val="3F6E74"/>
            <w:sz w:val="18"/>
            <w:szCs w:val="18"/>
            <w:shd w:val="clear" w:color="auto" w:fill="FFFFFF"/>
          </w:rPr>
          <w:delText>optionalInt</w:delText>
        </w:r>
        <w:r w:rsidRPr="008313E9" w:rsidDel="002E607A">
          <w:rPr>
            <w:rFonts w:ascii="Menlo" w:hAnsi="Menlo" w:cs="Menlo"/>
            <w:noProof/>
            <w:sz w:val="18"/>
            <w:szCs w:val="18"/>
            <w:shd w:val="clear" w:color="auto" w:fill="FFFFFF"/>
          </w:rPr>
          <w:delText>!</w:delText>
        </w:r>
      </w:del>
    </w:p>
    <w:p w14:paraId="40180AED" w14:textId="77777777" w:rsidR="008313E9" w:rsidRPr="008313E9" w:rsidDel="002E607A" w:rsidRDefault="008313E9" w:rsidP="003F6B0B">
      <w:pPr>
        <w:numPr>
          <w:ilvl w:val="0"/>
          <w:numId w:val="5"/>
        </w:numPr>
        <w:shd w:val="clear" w:color="auto" w:fill="FFFFFF"/>
        <w:spacing w:after="0"/>
        <w:textAlignment w:val="baseline"/>
        <w:rPr>
          <w:del w:id="505" w:author="Willian" w:date="2017-03-08T00:13:00Z"/>
          <w:rFonts w:ascii="Arial" w:hAnsi="Arial"/>
          <w:color w:val="FFFFFF"/>
          <w:sz w:val="21"/>
          <w:szCs w:val="21"/>
        </w:rPr>
      </w:pPr>
    </w:p>
    <w:p w14:paraId="7567FFC9" w14:textId="77777777" w:rsidR="008313E9" w:rsidRPr="008313E9" w:rsidDel="002E607A" w:rsidRDefault="008313E9" w:rsidP="008313E9">
      <w:pPr>
        <w:rPr>
          <w:del w:id="506" w:author="Willian" w:date="2017-03-08T00:13:00Z"/>
          <w:rFonts w:ascii="Times New Roman" w:hAnsi="Times New Roman" w:cs="Times New Roman"/>
          <w:color w:val="auto"/>
          <w:sz w:val="24"/>
          <w:szCs w:val="24"/>
        </w:rPr>
      </w:pPr>
      <w:del w:id="507" w:author="Willian" w:date="2017-03-08T00:13:00Z">
        <w:r w:rsidRPr="008313E9" w:rsidDel="002E607A">
          <w:rPr>
            <w:rFonts w:ascii="Calibri" w:hAnsi="Calibri" w:cs="Times New Roman"/>
          </w:rPr>
          <w:delText xml:space="preserve">Opcionais estão presentes em Swift, e são muito úteis para muitas situações em que um valor pode ou não estar presente. Eles são especialmente </w:delText>
        </w:r>
      </w:del>
      <w:del w:id="508" w:author="Willian" w:date="2016-11-04T22:05:00Z">
        <w:r w:rsidRPr="008313E9" w:rsidDel="00CC0C79">
          <w:rPr>
            <w:rFonts w:ascii="Calibri" w:hAnsi="Calibri" w:cs="Times New Roman"/>
          </w:rPr>
          <w:delText>úti</w:delText>
        </w:r>
      </w:del>
      <w:ins w:id="509" w:author="Vicente da Silva, Mayara" w:date="2016-11-01T16:56:00Z">
        <w:del w:id="510" w:author="Willian" w:date="2016-11-04T22:05:00Z">
          <w:r w:rsidR="00F810AF" w:rsidDel="00CC0C79">
            <w:rPr>
              <w:rFonts w:ascii="Calibri" w:hAnsi="Calibri" w:cs="Times New Roman"/>
            </w:rPr>
            <w:delText>eis</w:delText>
          </w:r>
        </w:del>
      </w:ins>
      <w:del w:id="511" w:author="Willian" w:date="2017-03-08T00:13:00Z">
        <w:r w:rsidRPr="008313E9" w:rsidDel="002E607A">
          <w:rPr>
            <w:rFonts w:ascii="Calibri" w:hAnsi="Calibri" w:cs="Times New Roman"/>
          </w:rPr>
          <w:delText>l para tentativas de conversões.</w:delText>
        </w:r>
      </w:del>
    </w:p>
    <w:p w14:paraId="31CCAC1F" w14:textId="77777777" w:rsidR="008313E9" w:rsidRPr="008313E9" w:rsidDel="002E607A" w:rsidRDefault="008313E9" w:rsidP="008F50D6">
      <w:pPr>
        <w:shd w:val="clear" w:color="auto" w:fill="FFFFFF"/>
        <w:spacing w:after="0"/>
        <w:ind w:left="567"/>
        <w:textAlignment w:val="baseline"/>
        <w:rPr>
          <w:del w:id="512" w:author="Willian" w:date="2017-03-08T00:13:00Z"/>
          <w:rFonts w:ascii="Menlo" w:hAnsi="Menlo" w:cs="Menlo"/>
          <w:noProof/>
          <w:sz w:val="21"/>
          <w:szCs w:val="21"/>
        </w:rPr>
      </w:pPr>
      <w:del w:id="513" w:author="Willian" w:date="2017-03-08T00:13:00Z">
        <w:r w:rsidRPr="008313E9" w:rsidDel="002E607A">
          <w:rPr>
            <w:rFonts w:ascii="Menlo" w:hAnsi="Menlo" w:cs="Menlo"/>
            <w:noProof/>
            <w:color w:val="AA3391"/>
            <w:sz w:val="18"/>
            <w:szCs w:val="18"/>
            <w:shd w:val="clear" w:color="auto" w:fill="FFFFFF"/>
          </w:rPr>
          <w:delText>var</w:delText>
        </w:r>
        <w:r w:rsidRPr="008313E9" w:rsidDel="002E607A">
          <w:rPr>
            <w:rFonts w:ascii="Menlo" w:hAnsi="Menlo" w:cs="Menlo"/>
            <w:noProof/>
            <w:sz w:val="18"/>
            <w:szCs w:val="18"/>
            <w:shd w:val="clear" w:color="auto" w:fill="FFFFFF"/>
          </w:rPr>
          <w:delText xml:space="preserve"> </w:delText>
        </w:r>
        <w:r w:rsidRPr="008313E9" w:rsidDel="002E607A">
          <w:rPr>
            <w:rFonts w:ascii="Menlo" w:hAnsi="Menlo" w:cs="Menlo"/>
            <w:noProof/>
            <w:color w:val="3F6E74"/>
            <w:sz w:val="18"/>
            <w:szCs w:val="18"/>
            <w:shd w:val="clear" w:color="auto" w:fill="FFFFFF"/>
          </w:rPr>
          <w:delText>myString</w:delText>
        </w:r>
        <w:r w:rsidRPr="008313E9" w:rsidDel="002E607A">
          <w:rPr>
            <w:rFonts w:ascii="Menlo" w:hAnsi="Menlo" w:cs="Menlo"/>
            <w:noProof/>
            <w:sz w:val="18"/>
            <w:szCs w:val="18"/>
            <w:shd w:val="clear" w:color="auto" w:fill="FFFFFF"/>
          </w:rPr>
          <w:delText xml:space="preserve"> = </w:delText>
        </w:r>
        <w:r w:rsidRPr="008313E9" w:rsidDel="002E607A">
          <w:rPr>
            <w:rFonts w:ascii="Menlo" w:hAnsi="Menlo" w:cs="Menlo"/>
            <w:noProof/>
            <w:color w:val="C41A16"/>
            <w:sz w:val="18"/>
            <w:szCs w:val="18"/>
            <w:shd w:val="clear" w:color="auto" w:fill="FFFFFF"/>
          </w:rPr>
          <w:delText>"7"</w:delText>
        </w:r>
      </w:del>
    </w:p>
    <w:p w14:paraId="13F3DC88" w14:textId="77777777" w:rsidR="008313E9" w:rsidRPr="00A66496" w:rsidDel="002E607A" w:rsidRDefault="008313E9" w:rsidP="008F50D6">
      <w:pPr>
        <w:shd w:val="clear" w:color="auto" w:fill="FFFFFF"/>
        <w:spacing w:after="0"/>
        <w:ind w:left="567"/>
        <w:textAlignment w:val="baseline"/>
        <w:rPr>
          <w:del w:id="514" w:author="Willian" w:date="2017-03-08T00:13:00Z"/>
          <w:rFonts w:ascii="Menlo" w:hAnsi="Menlo" w:cs="Menlo"/>
          <w:noProof/>
          <w:sz w:val="21"/>
          <w:szCs w:val="21"/>
          <w:lang w:val="en-US"/>
        </w:rPr>
      </w:pPr>
      <w:del w:id="515"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possibleInt</w:delText>
        </w:r>
        <w:r w:rsidRPr="00A66496" w:rsidDel="002E607A">
          <w:rPr>
            <w:rFonts w:ascii="Menlo" w:hAnsi="Menlo" w:cs="Menlo"/>
            <w:noProof/>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Int</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myString</w:delText>
        </w:r>
        <w:r w:rsidRPr="00A66496" w:rsidDel="002E607A">
          <w:rPr>
            <w:rFonts w:ascii="Menlo" w:hAnsi="Menlo" w:cs="Menlo"/>
            <w:noProof/>
            <w:sz w:val="18"/>
            <w:szCs w:val="18"/>
            <w:shd w:val="clear" w:color="auto" w:fill="FFFFFF"/>
            <w:lang w:val="en-US"/>
          </w:rPr>
          <w:delText>)</w:delText>
        </w:r>
      </w:del>
    </w:p>
    <w:p w14:paraId="0D601AE3" w14:textId="77777777" w:rsidR="008313E9" w:rsidRPr="00A66496" w:rsidDel="002E607A" w:rsidRDefault="008313E9" w:rsidP="008F50D6">
      <w:pPr>
        <w:shd w:val="clear" w:color="auto" w:fill="FFFFFF"/>
        <w:spacing w:after="0"/>
        <w:ind w:left="567"/>
        <w:textAlignment w:val="baseline"/>
        <w:rPr>
          <w:del w:id="516" w:author="Willian" w:date="2017-03-08T00:13:00Z"/>
          <w:rFonts w:ascii="Menlo" w:hAnsi="Menlo" w:cs="Menlo"/>
          <w:noProof/>
          <w:sz w:val="21"/>
          <w:szCs w:val="21"/>
          <w:lang w:val="en-US"/>
        </w:rPr>
      </w:pPr>
      <w:del w:id="517" w:author="Willian" w:date="2017-03-08T00:13:00Z">
        <w:r w:rsidRPr="00A66496" w:rsidDel="002E607A">
          <w:rPr>
            <w:rFonts w:ascii="Menlo" w:hAnsi="Menlo" w:cs="Menlo"/>
            <w:noProof/>
            <w:color w:val="3F6E74"/>
            <w:sz w:val="18"/>
            <w:szCs w:val="18"/>
            <w:shd w:val="clear" w:color="auto" w:fill="FFFFFF"/>
            <w:lang w:val="en-US"/>
          </w:rPr>
          <w:delText>print</w:delText>
        </w:r>
        <w:r w:rsidRPr="00A66496" w:rsidDel="002E607A">
          <w:rPr>
            <w:rFonts w:ascii="Menlo" w:hAnsi="Menlo" w:cs="Menlo"/>
            <w:noProof/>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possibleInt</w:delText>
        </w:r>
        <w:r w:rsidRPr="00A66496" w:rsidDel="002E607A">
          <w:rPr>
            <w:rFonts w:ascii="Menlo" w:hAnsi="Menlo" w:cs="Menlo"/>
            <w:noProof/>
            <w:sz w:val="18"/>
            <w:szCs w:val="18"/>
            <w:shd w:val="clear" w:color="auto" w:fill="FFFFFF"/>
            <w:lang w:val="en-US"/>
          </w:rPr>
          <w:delText>)</w:delText>
        </w:r>
      </w:del>
    </w:p>
    <w:p w14:paraId="3AF422E6" w14:textId="77777777" w:rsidR="008313E9" w:rsidRPr="00A66496" w:rsidDel="002E607A" w:rsidRDefault="008313E9" w:rsidP="008313E9">
      <w:pPr>
        <w:rPr>
          <w:del w:id="518" w:author="Willian" w:date="2017-03-08T00:13:00Z"/>
          <w:rFonts w:ascii="Times New Roman" w:eastAsia="Times New Roman" w:hAnsi="Times New Roman" w:cs="Times New Roman"/>
          <w:color w:val="auto"/>
          <w:sz w:val="24"/>
          <w:szCs w:val="24"/>
          <w:lang w:val="en-US"/>
        </w:rPr>
      </w:pPr>
    </w:p>
    <w:p w14:paraId="42EBA061" w14:textId="77777777" w:rsidR="00432D6D" w:rsidRPr="008313E9" w:rsidDel="002E607A" w:rsidRDefault="00432D6D" w:rsidP="00432D6D">
      <w:pPr>
        <w:pStyle w:val="Ttulo3"/>
        <w:rPr>
          <w:del w:id="519" w:author="Willian" w:date="2017-03-08T00:13:00Z"/>
        </w:rPr>
      </w:pPr>
      <w:del w:id="520" w:author="Willian" w:date="2017-03-08T00:13:00Z">
        <w:r w:rsidDel="002E607A">
          <w:delText>Arrays</w:delText>
        </w:r>
      </w:del>
    </w:p>
    <w:p w14:paraId="6474865F" w14:textId="77777777" w:rsidR="008313E9" w:rsidRPr="008313E9" w:rsidDel="002E607A" w:rsidRDefault="008313E9" w:rsidP="008313E9">
      <w:pPr>
        <w:rPr>
          <w:del w:id="521" w:author="Willian" w:date="2017-03-08T00:13:00Z"/>
          <w:rFonts w:ascii="Times New Roman" w:hAnsi="Times New Roman" w:cs="Times New Roman"/>
          <w:color w:val="auto"/>
          <w:sz w:val="24"/>
          <w:szCs w:val="24"/>
        </w:rPr>
      </w:pPr>
      <w:del w:id="522" w:author="Willian" w:date="2017-03-08T00:13:00Z">
        <w:r w:rsidRPr="008313E9" w:rsidDel="002E607A">
          <w:rPr>
            <w:rFonts w:ascii="Calibri" w:hAnsi="Calibri" w:cs="Times New Roman"/>
          </w:rPr>
          <w:delText>Uma matriz (ou mais popularmente chamado de array) é um tipo de dados que mantém o controle de uma coleção ordenada de itens. Crie arrays utilizando colchetes ( []), e acesse seus elementos escrevendo o índice entre estes colchetes. Como em Java, arrays sempre começam no índice 0.</w:delText>
        </w:r>
      </w:del>
    </w:p>
    <w:p w14:paraId="6553E23F" w14:textId="77777777" w:rsidR="008313E9" w:rsidRPr="008313E9" w:rsidDel="002E607A" w:rsidRDefault="008313E9" w:rsidP="008F50D6">
      <w:pPr>
        <w:spacing w:before="460" w:after="0"/>
        <w:ind w:left="567"/>
        <w:textAlignment w:val="baseline"/>
        <w:rPr>
          <w:del w:id="523" w:author="Willian" w:date="2017-03-08T00:13:00Z"/>
          <w:rFonts w:ascii="Menlo" w:hAnsi="Menlo" w:cs="Menlo"/>
          <w:noProof/>
          <w:sz w:val="21"/>
          <w:szCs w:val="21"/>
        </w:rPr>
      </w:pPr>
      <w:del w:id="524" w:author="Willian" w:date="2017-03-08T00:13:00Z">
        <w:r w:rsidRPr="008313E9" w:rsidDel="002E607A">
          <w:rPr>
            <w:rFonts w:ascii="Menlo" w:hAnsi="Menlo" w:cs="Menlo"/>
            <w:noProof/>
            <w:color w:val="AA3391"/>
            <w:sz w:val="18"/>
            <w:szCs w:val="18"/>
          </w:rPr>
          <w:delText>var</w:delText>
        </w:r>
        <w:r w:rsidRPr="008313E9" w:rsidDel="002E607A">
          <w:rPr>
            <w:rFonts w:ascii="Menlo" w:hAnsi="Menlo" w:cs="Menlo"/>
            <w:noProof/>
            <w:sz w:val="18"/>
            <w:szCs w:val="18"/>
          </w:rPr>
          <w:delText xml:space="preserve"> </w:delText>
        </w:r>
        <w:r w:rsidRPr="008313E9" w:rsidDel="002E607A">
          <w:rPr>
            <w:rFonts w:ascii="Menlo" w:hAnsi="Menlo" w:cs="Menlo"/>
            <w:noProof/>
            <w:color w:val="3F6E74"/>
            <w:sz w:val="18"/>
            <w:szCs w:val="18"/>
          </w:rPr>
          <w:delText>ratingList</w:delText>
        </w:r>
        <w:r w:rsidRPr="008313E9" w:rsidDel="002E607A">
          <w:rPr>
            <w:rFonts w:ascii="Menlo" w:hAnsi="Menlo" w:cs="Menlo"/>
            <w:noProof/>
            <w:sz w:val="18"/>
            <w:szCs w:val="18"/>
          </w:rPr>
          <w:delText xml:space="preserve"> = [</w:delText>
        </w:r>
        <w:r w:rsidRPr="008313E9" w:rsidDel="002E607A">
          <w:rPr>
            <w:rFonts w:ascii="Menlo" w:hAnsi="Menlo" w:cs="Menlo"/>
            <w:noProof/>
            <w:color w:val="C41A16"/>
            <w:sz w:val="18"/>
            <w:szCs w:val="18"/>
          </w:rPr>
          <w:delText>"Poor"</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"Fine"</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"Good"</w:delText>
        </w:r>
        <w:r w:rsidRPr="008313E9" w:rsidDel="002E607A">
          <w:rPr>
            <w:rFonts w:ascii="Menlo" w:hAnsi="Menlo" w:cs="Menlo"/>
            <w:noProof/>
            <w:sz w:val="18"/>
            <w:szCs w:val="18"/>
          </w:rPr>
          <w:delText xml:space="preserve">, </w:delText>
        </w:r>
        <w:r w:rsidRPr="008313E9" w:rsidDel="002E607A">
          <w:rPr>
            <w:rFonts w:ascii="Menlo" w:hAnsi="Menlo" w:cs="Menlo"/>
            <w:noProof/>
            <w:color w:val="C41A16"/>
            <w:sz w:val="18"/>
            <w:szCs w:val="18"/>
          </w:rPr>
          <w:delText>"Excellent"</w:delText>
        </w:r>
        <w:r w:rsidRPr="008313E9" w:rsidDel="002E607A">
          <w:rPr>
            <w:rFonts w:ascii="Menlo" w:hAnsi="Menlo" w:cs="Menlo"/>
            <w:noProof/>
            <w:sz w:val="18"/>
            <w:szCs w:val="18"/>
          </w:rPr>
          <w:delText>]</w:delText>
        </w:r>
      </w:del>
    </w:p>
    <w:p w14:paraId="5E1B6EC4" w14:textId="77777777" w:rsidR="008313E9" w:rsidRPr="008313E9" w:rsidDel="002E607A" w:rsidRDefault="008313E9" w:rsidP="008F50D6">
      <w:pPr>
        <w:spacing w:after="0"/>
        <w:ind w:left="567"/>
        <w:textAlignment w:val="baseline"/>
        <w:rPr>
          <w:del w:id="525" w:author="Willian" w:date="2017-03-08T00:13:00Z"/>
          <w:rFonts w:ascii="Menlo" w:hAnsi="Menlo" w:cs="Menlo"/>
          <w:noProof/>
          <w:sz w:val="21"/>
          <w:szCs w:val="21"/>
        </w:rPr>
      </w:pPr>
      <w:del w:id="526" w:author="Willian" w:date="2017-03-08T00:13:00Z">
        <w:r w:rsidRPr="008313E9" w:rsidDel="002E607A">
          <w:rPr>
            <w:rFonts w:ascii="Menlo" w:hAnsi="Menlo" w:cs="Menlo"/>
            <w:noProof/>
            <w:color w:val="3F6E74"/>
            <w:sz w:val="18"/>
            <w:szCs w:val="18"/>
          </w:rPr>
          <w:delText>ratingList</w:delText>
        </w:r>
        <w:r w:rsidRPr="008313E9" w:rsidDel="002E607A">
          <w:rPr>
            <w:rFonts w:ascii="Menlo" w:hAnsi="Menlo" w:cs="Menlo"/>
            <w:noProof/>
            <w:sz w:val="18"/>
            <w:szCs w:val="18"/>
          </w:rPr>
          <w:delText>[</w:delText>
        </w:r>
        <w:r w:rsidRPr="008313E9" w:rsidDel="002E607A">
          <w:rPr>
            <w:rFonts w:ascii="Menlo" w:hAnsi="Menlo" w:cs="Menlo"/>
            <w:noProof/>
            <w:color w:val="1C00CF"/>
            <w:sz w:val="18"/>
            <w:szCs w:val="18"/>
          </w:rPr>
          <w:delText>1</w:delText>
        </w:r>
        <w:r w:rsidRPr="008313E9" w:rsidDel="002E607A">
          <w:rPr>
            <w:rFonts w:ascii="Menlo" w:hAnsi="Menlo" w:cs="Menlo"/>
            <w:noProof/>
            <w:sz w:val="18"/>
            <w:szCs w:val="18"/>
          </w:rPr>
          <w:delText xml:space="preserve">] = </w:delText>
        </w:r>
        <w:r w:rsidRPr="008313E9" w:rsidDel="002E607A">
          <w:rPr>
            <w:rFonts w:ascii="Menlo" w:hAnsi="Menlo" w:cs="Menlo"/>
            <w:noProof/>
            <w:color w:val="C41A16"/>
            <w:sz w:val="18"/>
            <w:szCs w:val="18"/>
          </w:rPr>
          <w:delText>"OK"</w:delText>
        </w:r>
      </w:del>
    </w:p>
    <w:p w14:paraId="5D7533E9" w14:textId="77777777" w:rsidR="008313E9" w:rsidRPr="008313E9" w:rsidDel="002E607A" w:rsidRDefault="008313E9" w:rsidP="008F50D6">
      <w:pPr>
        <w:spacing w:after="620"/>
        <w:ind w:left="567"/>
        <w:textAlignment w:val="baseline"/>
        <w:rPr>
          <w:del w:id="527" w:author="Willian" w:date="2017-03-08T00:13:00Z"/>
          <w:rFonts w:ascii="Menlo" w:hAnsi="Menlo" w:cs="Menlo"/>
          <w:noProof/>
          <w:sz w:val="21"/>
          <w:szCs w:val="21"/>
        </w:rPr>
      </w:pPr>
      <w:del w:id="528" w:author="Willian" w:date="2017-03-08T00:13:00Z">
        <w:r w:rsidRPr="008313E9" w:rsidDel="002E607A">
          <w:rPr>
            <w:rFonts w:ascii="Menlo" w:hAnsi="Menlo" w:cs="Menlo"/>
            <w:noProof/>
            <w:color w:val="3F6E74"/>
            <w:sz w:val="18"/>
            <w:szCs w:val="18"/>
          </w:rPr>
          <w:delText>ratingList</w:delText>
        </w:r>
      </w:del>
    </w:p>
    <w:p w14:paraId="74556242" w14:textId="77777777" w:rsidR="008313E9" w:rsidRPr="008313E9" w:rsidDel="002E607A" w:rsidRDefault="008313E9" w:rsidP="00332FD6">
      <w:pPr>
        <w:rPr>
          <w:del w:id="529" w:author="Willian" w:date="2017-03-08T00:13:00Z"/>
          <w:rFonts w:ascii="Times New Roman" w:hAnsi="Times New Roman" w:cs="Times New Roman"/>
          <w:color w:val="auto"/>
          <w:sz w:val="24"/>
          <w:szCs w:val="24"/>
        </w:rPr>
      </w:pPr>
      <w:del w:id="530" w:author="Willian" w:date="2017-03-08T00:13:00Z">
        <w:r w:rsidRPr="008313E9" w:rsidDel="002E607A">
          <w:delText>Para criar uma matriz vazia, use a sintaxe de inicialização. Você vai aprender mais sobre inicialização daqui a pouco.</w:delText>
        </w:r>
      </w:del>
    </w:p>
    <w:p w14:paraId="0AA77E68" w14:textId="77777777" w:rsidR="008313E9" w:rsidRPr="00A66496" w:rsidDel="002E607A" w:rsidRDefault="008313E9" w:rsidP="008F50D6">
      <w:pPr>
        <w:spacing w:before="460" w:after="0"/>
        <w:ind w:left="567"/>
        <w:textAlignment w:val="baseline"/>
        <w:rPr>
          <w:del w:id="531" w:author="Willian" w:date="2017-03-08T00:13:00Z"/>
          <w:rFonts w:ascii="Menlo" w:hAnsi="Menlo" w:cs="Menlo"/>
          <w:noProof/>
          <w:sz w:val="21"/>
          <w:szCs w:val="21"/>
          <w:lang w:val="en-US"/>
        </w:rPr>
      </w:pPr>
      <w:del w:id="532" w:author="Willian" w:date="2017-03-08T00:13:00Z">
        <w:r w:rsidRPr="00A66496" w:rsidDel="002E607A">
          <w:rPr>
            <w:rFonts w:ascii="Menlo" w:hAnsi="Menlo" w:cs="Menlo"/>
            <w:noProof/>
            <w:color w:val="008312"/>
            <w:sz w:val="18"/>
            <w:szCs w:val="18"/>
            <w:lang w:val="en-US"/>
          </w:rPr>
          <w:delText>// Cria um array vazio</w:delText>
        </w:r>
      </w:del>
    </w:p>
    <w:p w14:paraId="56A91C25" w14:textId="77777777" w:rsidR="008313E9" w:rsidRPr="00A66496" w:rsidDel="002E607A" w:rsidRDefault="008313E9" w:rsidP="008F50D6">
      <w:pPr>
        <w:spacing w:after="620"/>
        <w:ind w:left="567"/>
        <w:textAlignment w:val="baseline"/>
        <w:rPr>
          <w:del w:id="533" w:author="Willian" w:date="2017-03-08T00:13:00Z"/>
          <w:rFonts w:ascii="Menlo" w:hAnsi="Menlo" w:cs="Menlo"/>
          <w:noProof/>
          <w:sz w:val="21"/>
          <w:szCs w:val="21"/>
          <w:lang w:val="en-US"/>
        </w:rPr>
      </w:pPr>
      <w:del w:id="534"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emptyArray</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3F6E74"/>
            <w:sz w:val="18"/>
            <w:szCs w:val="18"/>
            <w:lang w:val="en-US"/>
          </w:rPr>
          <w:delText>String</w:delText>
        </w:r>
        <w:r w:rsidRPr="00A66496" w:rsidDel="002E607A">
          <w:rPr>
            <w:rFonts w:ascii="Menlo" w:hAnsi="Menlo" w:cs="Menlo"/>
            <w:noProof/>
            <w:sz w:val="18"/>
            <w:szCs w:val="18"/>
            <w:lang w:val="en-US"/>
          </w:rPr>
          <w:delText>]()</w:delText>
        </w:r>
      </w:del>
    </w:p>
    <w:p w14:paraId="30A99268" w14:textId="77777777" w:rsidR="008313E9" w:rsidRPr="008313E9" w:rsidDel="002E607A" w:rsidRDefault="008313E9" w:rsidP="008313E9">
      <w:pPr>
        <w:spacing w:after="220"/>
        <w:rPr>
          <w:del w:id="535" w:author="Willian" w:date="2017-03-08T00:13:00Z"/>
          <w:rFonts w:ascii="Times New Roman" w:hAnsi="Times New Roman" w:cs="Times New Roman"/>
          <w:color w:val="auto"/>
          <w:sz w:val="24"/>
          <w:szCs w:val="24"/>
        </w:rPr>
      </w:pPr>
      <w:del w:id="536" w:author="Willian" w:date="2017-03-08T00:13:00Z">
        <w:r w:rsidRPr="00332FD6" w:rsidDel="002E607A">
          <w:delText xml:space="preserve">Você vai notar que o código acima tem um </w:delText>
        </w:r>
        <w:r w:rsidRPr="00332FD6" w:rsidDel="002E607A">
          <w:rPr>
            <w:b/>
          </w:rPr>
          <w:delText>comentário</w:delText>
        </w:r>
        <w:r w:rsidRPr="00332FD6" w:rsidDel="002E607A">
          <w:delText>. Como você já conhece do Java, um comentário é um pedaço de texto em um arquivo de código fonte que não seja compilado como parte do programa, mas fornece o contexto ou informações úteis sobre peças individuais de código. Um comentário de uma única linha aparece após duas barras (</w:delText>
        </w:r>
        <w:r w:rsidR="00332FD6" w:rsidDel="002E607A">
          <w:delText xml:space="preserve"> </w:delText>
        </w:r>
        <w:r w:rsidR="00332FD6" w:rsidRPr="008313E9" w:rsidDel="002E607A">
          <w:rPr>
            <w:rFonts w:ascii="Menlo" w:hAnsi="Menlo" w:cs="Menlo"/>
            <w:color w:val="008312"/>
            <w:sz w:val="18"/>
            <w:szCs w:val="18"/>
          </w:rPr>
          <w:delText>//</w:delText>
        </w:r>
        <w:r w:rsidRPr="00332FD6" w:rsidDel="002E607A">
          <w:delText>) e um comentário de várias linhas aparece entre um conjunto de barras e asteriscos (</w:delText>
        </w:r>
        <w:r w:rsidR="00332FD6" w:rsidDel="002E607A">
          <w:delText xml:space="preserve"> </w:delText>
        </w:r>
        <w:r w:rsidR="00332FD6" w:rsidRPr="008313E9" w:rsidDel="002E607A">
          <w:rPr>
            <w:rFonts w:ascii="Menlo" w:hAnsi="Menlo" w:cs="Menlo"/>
            <w:color w:val="008312"/>
            <w:sz w:val="18"/>
            <w:szCs w:val="18"/>
          </w:rPr>
          <w:delText>/</w:delText>
        </w:r>
        <w:r w:rsidR="00332FD6" w:rsidDel="002E607A">
          <w:rPr>
            <w:rFonts w:ascii="Menlo" w:hAnsi="Menlo" w:cs="Menlo"/>
            <w:color w:val="008312"/>
            <w:sz w:val="18"/>
            <w:szCs w:val="18"/>
          </w:rPr>
          <w:delText>* ... */</w:delText>
        </w:r>
        <w:r w:rsidRPr="00332FD6" w:rsidDel="002E607A">
          <w:delText xml:space="preserve">). </w:delText>
        </w:r>
        <w:commentRangeStart w:id="537"/>
        <w:commentRangeStart w:id="538"/>
        <w:r w:rsidRPr="00332FD6" w:rsidDel="002E607A">
          <w:delText xml:space="preserve">Você vai ver e </w:delText>
        </w:r>
      </w:del>
      <w:del w:id="539" w:author="Willian" w:date="2016-11-04T22:16:00Z">
        <w:r w:rsidRPr="00332FD6" w:rsidDel="001B082E">
          <w:delText xml:space="preserve">gravar </w:delText>
        </w:r>
      </w:del>
      <w:commentRangeEnd w:id="537"/>
      <w:del w:id="540" w:author="Willian" w:date="2017-03-08T00:13:00Z">
        <w:r w:rsidR="008A2C10" w:rsidDel="002E607A">
          <w:rPr>
            <w:rStyle w:val="Refdecomentrio"/>
          </w:rPr>
          <w:commentReference w:id="537"/>
        </w:r>
        <w:commentRangeEnd w:id="538"/>
        <w:r w:rsidR="00BA2A4A" w:rsidDel="002E607A">
          <w:rPr>
            <w:rStyle w:val="Refdecomentrio"/>
          </w:rPr>
          <w:commentReference w:id="538"/>
        </w:r>
        <w:r w:rsidRPr="00332FD6" w:rsidDel="002E607A">
          <w:delText>os dois tipos de comentários durante todo o código-fonte nas aulas</w:delText>
        </w:r>
        <w:r w:rsidRPr="008313E9" w:rsidDel="002E607A">
          <w:rPr>
            <w:rFonts w:ascii="Arial" w:hAnsi="Arial"/>
            <w:color w:val="414141"/>
            <w:sz w:val="21"/>
            <w:szCs w:val="21"/>
          </w:rPr>
          <w:delText>.</w:delText>
        </w:r>
      </w:del>
    </w:p>
    <w:p w14:paraId="746266E3" w14:textId="77777777" w:rsidR="00332FD6" w:rsidDel="002E607A" w:rsidRDefault="00332FD6" w:rsidP="00432D6D">
      <w:pPr>
        <w:pStyle w:val="Ttulo2"/>
        <w:rPr>
          <w:del w:id="541" w:author="Willian" w:date="2017-03-08T00:13:00Z"/>
        </w:rPr>
      </w:pPr>
      <w:del w:id="542" w:author="Willian" w:date="2017-03-08T00:13:00Z">
        <w:r w:rsidRPr="00332FD6" w:rsidDel="002E607A">
          <w:delText>Controle de fluxo</w:delText>
        </w:r>
      </w:del>
    </w:p>
    <w:p w14:paraId="7E11FAC3" w14:textId="77777777" w:rsidR="008313E9" w:rsidRPr="00F66189" w:rsidDel="002E607A" w:rsidRDefault="00D01E88">
      <w:pPr>
        <w:pStyle w:val="PargrafodaLista"/>
        <w:numPr>
          <w:ilvl w:val="0"/>
          <w:numId w:val="39"/>
        </w:numPr>
        <w:spacing w:after="220"/>
        <w:rPr>
          <w:del w:id="543" w:author="Willian" w:date="2017-03-08T00:13:00Z"/>
          <w:rFonts w:ascii="Arial" w:hAnsi="Arial"/>
          <w:color w:val="414141"/>
          <w:sz w:val="21"/>
          <w:szCs w:val="21"/>
          <w:rPrChange w:id="544" w:author="Willian" w:date="2016-11-04T22:22:00Z">
            <w:rPr>
              <w:del w:id="545" w:author="Willian" w:date="2017-03-08T00:13:00Z"/>
              <w:sz w:val="21"/>
              <w:szCs w:val="21"/>
            </w:rPr>
          </w:rPrChange>
        </w:rPr>
        <w:pPrChange w:id="546" w:author="Willian" w:date="2016-11-04T22:22:00Z">
          <w:pPr>
            <w:spacing w:after="220"/>
          </w:pPr>
        </w:pPrChange>
      </w:pPr>
      <w:commentRangeStart w:id="547"/>
      <w:commentRangeStart w:id="548"/>
      <w:ins w:id="549" w:author="Vicente da Silva, Mayara" w:date="2016-11-03T14:31:00Z">
        <w:del w:id="550" w:author="Willian" w:date="2017-03-08T00:13:00Z">
          <w:r w:rsidDel="002E607A">
            <w:rPr>
              <w:color w:val="414141"/>
            </w:rPr>
            <w:delText xml:space="preserve">A linguagem </w:delText>
          </w:r>
        </w:del>
      </w:ins>
      <w:del w:id="551" w:author="Willian" w:date="2017-03-08T00:13:00Z">
        <w:r w:rsidR="008313E9" w:rsidRPr="008313E9" w:rsidDel="002E607A">
          <w:rPr>
            <w:color w:val="414141"/>
          </w:rPr>
          <w:delText>Swift tem dois tipos de demonstrações de fluxo de controle</w:delText>
        </w:r>
      </w:del>
      <w:del w:id="552" w:author="Willian" w:date="2016-11-04T22:21:00Z">
        <w:r w:rsidR="008313E9" w:rsidRPr="00F66189" w:rsidDel="00F66189">
          <w:rPr>
            <w:color w:val="414141"/>
          </w:rPr>
          <w:delText xml:space="preserve">. </w:delText>
        </w:r>
      </w:del>
      <w:del w:id="553" w:author="Willian" w:date="2017-03-08T00:13:00Z">
        <w:r w:rsidR="008313E9" w:rsidRPr="00F66189" w:rsidDel="002E607A">
          <w:rPr>
            <w:i/>
            <w:iCs/>
            <w:color w:val="414141"/>
          </w:rPr>
          <w:delText>As indicações condicionais</w:delText>
        </w:r>
      </w:del>
      <w:del w:id="554" w:author="Willian" w:date="2016-11-04T22:20:00Z">
        <w:r w:rsidR="008313E9" w:rsidRPr="00F66189" w:rsidDel="00F66189">
          <w:rPr>
            <w:color w:val="414141"/>
          </w:rPr>
          <w:delText xml:space="preserve"> </w:delText>
        </w:r>
      </w:del>
      <w:del w:id="555" w:author="Willian" w:date="2017-03-08T00:13:00Z">
        <w:r w:rsidR="008313E9" w:rsidRPr="00F66189" w:rsidDel="002E607A">
          <w:rPr>
            <w:color w:val="414141"/>
          </w:rPr>
          <w:delText>, como</w:delText>
        </w:r>
        <w:r w:rsidR="008313E9" w:rsidRPr="00F66189" w:rsidDel="002E607A">
          <w:rPr>
            <w:rFonts w:ascii="Arial" w:hAnsi="Arial"/>
            <w:color w:val="414141"/>
            <w:sz w:val="21"/>
            <w:szCs w:val="21"/>
          </w:rPr>
          <w:delText xml:space="preserve"> </w:delText>
        </w:r>
        <w:r w:rsidR="008313E9" w:rsidRPr="00F66189" w:rsidDel="002E607A">
          <w:rPr>
            <w:rFonts w:ascii="Menlo" w:hAnsi="Menlo" w:cs="Menlo"/>
            <w:color w:val="AA3391"/>
            <w:sz w:val="18"/>
            <w:szCs w:val="18"/>
          </w:rPr>
          <w:delText xml:space="preserve">if </w:delText>
        </w:r>
        <w:r w:rsidR="008313E9" w:rsidRPr="00F66189" w:rsidDel="002E607A">
          <w:rPr>
            <w:rFonts w:ascii="Arial" w:hAnsi="Arial"/>
            <w:color w:val="414141"/>
            <w:sz w:val="21"/>
            <w:szCs w:val="21"/>
          </w:rPr>
          <w:delText xml:space="preserve">e </w:delText>
        </w:r>
        <w:r w:rsidR="00332FD6" w:rsidRPr="00F66189" w:rsidDel="002E607A">
          <w:rPr>
            <w:rFonts w:ascii="Menlo" w:hAnsi="Menlo" w:cs="Menlo"/>
            <w:color w:val="AA3391"/>
            <w:sz w:val="18"/>
            <w:szCs w:val="18"/>
          </w:rPr>
          <w:delText>switch</w:delText>
        </w:r>
        <w:r w:rsidR="008313E9" w:rsidRPr="00F66189" w:rsidDel="002E607A">
          <w:rPr>
            <w:rFonts w:ascii="Arial" w:hAnsi="Arial"/>
            <w:color w:val="auto"/>
            <w:sz w:val="21"/>
            <w:szCs w:val="21"/>
            <w:rPrChange w:id="556" w:author="Willian" w:date="2016-11-04T22:22:00Z">
              <w:rPr>
                <w:rFonts w:ascii="Arial" w:hAnsi="Arial"/>
                <w:sz w:val="21"/>
                <w:szCs w:val="21"/>
              </w:rPr>
            </w:rPrChange>
          </w:rPr>
          <w:delText>,</w:delText>
        </w:r>
        <w:r w:rsidR="008313E9" w:rsidRPr="00F66189" w:rsidDel="002E607A">
          <w:rPr>
            <w:rFonts w:cs="Times New Roman"/>
            <w:color w:val="auto"/>
            <w:rPrChange w:id="557" w:author="Willian" w:date="2016-11-04T22:22:00Z">
              <w:rPr/>
            </w:rPrChange>
          </w:rPr>
          <w:delText xml:space="preserve"> </w:delText>
        </w:r>
      </w:del>
      <w:del w:id="558" w:author="Willian" w:date="2016-11-04T22:22:00Z">
        <w:r w:rsidR="008313E9" w:rsidRPr="00F66189" w:rsidDel="00F66189">
          <w:rPr>
            <w:rFonts w:cs="Times New Roman"/>
            <w:color w:val="auto"/>
            <w:rPrChange w:id="559" w:author="Willian" w:date="2016-11-04T22:22:00Z">
              <w:rPr/>
            </w:rPrChange>
          </w:rPr>
          <w:delText>verifica</w:delText>
        </w:r>
      </w:del>
      <w:ins w:id="560" w:author="Vicente da Silva, Mayara" w:date="2016-11-03T14:31:00Z">
        <w:del w:id="561" w:author="Willian" w:date="2016-11-04T22:22:00Z">
          <w:r w:rsidRPr="00F66189" w:rsidDel="00F66189">
            <w:rPr>
              <w:rFonts w:cs="Times New Roman"/>
              <w:color w:val="auto"/>
              <w:rPrChange w:id="562" w:author="Willian" w:date="2016-11-04T22:22:00Z">
                <w:rPr/>
              </w:rPrChange>
            </w:rPr>
            <w:delText>m</w:delText>
          </w:r>
        </w:del>
      </w:ins>
      <w:del w:id="563" w:author="Willian" w:date="2016-11-04T22:22:00Z">
        <w:r w:rsidR="008313E9" w:rsidRPr="00F66189" w:rsidDel="00F66189">
          <w:rPr>
            <w:rFonts w:cs="Times New Roman"/>
            <w:color w:val="auto"/>
            <w:rPrChange w:id="564" w:author="Willian" w:date="2016-11-04T22:22:00Z">
              <w:rPr/>
            </w:rPrChange>
          </w:rPr>
          <w:delText xml:space="preserve"> </w:delText>
        </w:r>
      </w:del>
      <w:del w:id="565" w:author="Willian" w:date="2017-03-08T00:13:00Z">
        <w:r w:rsidR="008313E9" w:rsidRPr="00F66189" w:rsidDel="002E607A">
          <w:rPr>
            <w:rFonts w:cs="Times New Roman"/>
            <w:color w:val="auto"/>
            <w:rPrChange w:id="566" w:author="Willian" w:date="2016-11-04T22:22:00Z">
              <w:rPr/>
            </w:rPrChange>
          </w:rPr>
          <w:delText>se a condição é verdadeira</w:delText>
        </w:r>
      </w:del>
      <w:del w:id="567" w:author="Willian" w:date="2016-11-04T22:21:00Z">
        <w:r w:rsidR="008313E9" w:rsidRPr="00F66189" w:rsidDel="00F66189">
          <w:rPr>
            <w:rFonts w:cs="Times New Roman"/>
            <w:color w:val="auto"/>
            <w:rPrChange w:id="568" w:author="Willian" w:date="2016-11-04T22:22:00Z">
              <w:rPr/>
            </w:rPrChange>
          </w:rPr>
          <w:delText>, isto é, se o seu valor avaliado como o booleano é</w:delText>
        </w:r>
        <w:r w:rsidR="008313E9" w:rsidRPr="00F66189" w:rsidDel="00F66189">
          <w:rPr>
            <w:rFonts w:ascii="Arial" w:hAnsi="Arial"/>
            <w:color w:val="auto"/>
            <w:sz w:val="21"/>
            <w:szCs w:val="21"/>
            <w:rPrChange w:id="569" w:author="Willian" w:date="2016-11-04T22:22:00Z">
              <w:rPr>
                <w:rFonts w:ascii="Arial" w:hAnsi="Arial"/>
                <w:sz w:val="21"/>
                <w:szCs w:val="21"/>
              </w:rPr>
            </w:rPrChange>
          </w:rPr>
          <w:delText xml:space="preserve"> </w:delText>
        </w:r>
        <w:r w:rsidR="008313E9" w:rsidRPr="00F66189" w:rsidDel="00F66189">
          <w:rPr>
            <w:rFonts w:ascii="Menlo" w:hAnsi="Menlo" w:cs="Menlo"/>
            <w:color w:val="AA3391"/>
            <w:sz w:val="18"/>
            <w:szCs w:val="18"/>
          </w:rPr>
          <w:delText>true</w:delText>
        </w:r>
        <w:r w:rsidR="008313E9" w:rsidRPr="00F66189" w:rsidDel="00F66189">
          <w:rPr>
            <w:rFonts w:cs="Times New Roman"/>
            <w:color w:val="808080"/>
            <w:rPrChange w:id="570" w:author="Willian" w:date="2016-11-04T22:22:00Z">
              <w:rPr>
                <w:color w:val="808080"/>
              </w:rPr>
            </w:rPrChange>
          </w:rPr>
          <w:delText>,</w:delText>
        </w:r>
      </w:del>
      <w:del w:id="571" w:author="Willian" w:date="2017-03-08T00:13:00Z">
        <w:r w:rsidR="008313E9" w:rsidRPr="00F66189" w:rsidDel="002E607A">
          <w:rPr>
            <w:color w:val="414141"/>
          </w:rPr>
          <w:delText xml:space="preserve"> antes de executar um pedaço de código. </w:delText>
        </w:r>
        <w:r w:rsidR="008313E9" w:rsidRPr="00F66189" w:rsidDel="002E607A">
          <w:rPr>
            <w:i/>
            <w:iCs/>
            <w:color w:val="414141"/>
            <w:rPrChange w:id="572" w:author="Willian" w:date="2016-11-04T22:22:00Z">
              <w:rPr>
                <w:i/>
                <w:iCs/>
              </w:rPr>
            </w:rPrChange>
          </w:rPr>
          <w:delText>Loops</w:delText>
        </w:r>
        <w:r w:rsidR="008313E9" w:rsidRPr="00F66189" w:rsidDel="002E607A">
          <w:rPr>
            <w:color w:val="414141"/>
            <w:rPrChange w:id="573" w:author="Willian" w:date="2016-11-04T22:22:00Z">
              <w:rPr/>
            </w:rPrChange>
          </w:rPr>
          <w:delText xml:space="preserve"> , como</w:delText>
        </w:r>
        <w:r w:rsidR="008313E9" w:rsidRPr="00F66189" w:rsidDel="002E607A">
          <w:rPr>
            <w:rFonts w:ascii="Arial" w:hAnsi="Arial"/>
            <w:color w:val="414141"/>
            <w:sz w:val="21"/>
            <w:szCs w:val="21"/>
            <w:rPrChange w:id="574" w:author="Willian" w:date="2016-11-04T22:22:00Z">
              <w:rPr>
                <w:sz w:val="21"/>
                <w:szCs w:val="21"/>
              </w:rPr>
            </w:rPrChange>
          </w:rPr>
          <w:delText xml:space="preserve"> </w:delText>
        </w:r>
        <w:r w:rsidR="008313E9" w:rsidRPr="00F66189" w:rsidDel="002E607A">
          <w:rPr>
            <w:rFonts w:ascii="Menlo" w:hAnsi="Menlo" w:cs="Menlo"/>
            <w:color w:val="AA3391"/>
            <w:sz w:val="18"/>
            <w:szCs w:val="18"/>
          </w:rPr>
          <w:delText>for</w:delText>
        </w:r>
        <w:r w:rsidR="008313E9" w:rsidRPr="00F66189" w:rsidDel="002E607A">
          <w:rPr>
            <w:rFonts w:ascii="Arial" w:hAnsi="Arial"/>
            <w:color w:val="414141"/>
            <w:sz w:val="21"/>
            <w:szCs w:val="21"/>
            <w:rPrChange w:id="575" w:author="Willian" w:date="2016-11-04T22:22:00Z">
              <w:rPr>
                <w:sz w:val="21"/>
                <w:szCs w:val="21"/>
              </w:rPr>
            </w:rPrChange>
          </w:rPr>
          <w:delText>-</w:delText>
        </w:r>
        <w:r w:rsidR="008313E9" w:rsidRPr="00F66189" w:rsidDel="002E607A">
          <w:rPr>
            <w:rFonts w:ascii="Menlo" w:hAnsi="Menlo" w:cs="Menlo"/>
            <w:color w:val="AA3391"/>
            <w:sz w:val="18"/>
            <w:szCs w:val="18"/>
          </w:rPr>
          <w:delText>in</w:delText>
        </w:r>
        <w:r w:rsidR="008313E9" w:rsidRPr="00F66189" w:rsidDel="002E607A">
          <w:rPr>
            <w:rFonts w:ascii="Menlo" w:hAnsi="Menlo" w:cs="Menlo"/>
            <w:color w:val="AA3391"/>
          </w:rPr>
          <w:delText xml:space="preserve"> </w:delText>
        </w:r>
        <w:r w:rsidR="008313E9" w:rsidRPr="00F66189" w:rsidDel="002E607A">
          <w:rPr>
            <w:rFonts w:ascii="Arial" w:hAnsi="Arial"/>
            <w:color w:val="414141"/>
            <w:rPrChange w:id="576" w:author="Willian" w:date="2016-11-04T22:22:00Z">
              <w:rPr/>
            </w:rPrChange>
          </w:rPr>
          <w:delText>e</w:delText>
        </w:r>
        <w:r w:rsidR="008313E9" w:rsidRPr="00F66189" w:rsidDel="002E607A">
          <w:rPr>
            <w:rFonts w:ascii="Arial" w:hAnsi="Arial"/>
            <w:color w:val="414141"/>
            <w:sz w:val="21"/>
            <w:szCs w:val="21"/>
            <w:rPrChange w:id="577" w:author="Willian" w:date="2016-11-04T22:22:00Z">
              <w:rPr>
                <w:sz w:val="21"/>
                <w:szCs w:val="21"/>
              </w:rPr>
            </w:rPrChange>
          </w:rPr>
          <w:delText xml:space="preserve"> </w:delText>
        </w:r>
        <w:r w:rsidR="008313E9" w:rsidRPr="00F66189" w:rsidDel="002E607A">
          <w:rPr>
            <w:rFonts w:ascii="Menlo" w:hAnsi="Menlo" w:cs="Menlo"/>
            <w:color w:val="AA3391"/>
            <w:sz w:val="18"/>
            <w:szCs w:val="18"/>
          </w:rPr>
          <w:delText>while</w:delText>
        </w:r>
        <w:r w:rsidR="008313E9" w:rsidRPr="00F66189" w:rsidDel="002E607A">
          <w:rPr>
            <w:rFonts w:ascii="Arial" w:hAnsi="Arial"/>
            <w:color w:val="414141"/>
            <w:sz w:val="21"/>
            <w:szCs w:val="21"/>
            <w:rPrChange w:id="578" w:author="Willian" w:date="2016-11-04T22:22:00Z">
              <w:rPr>
                <w:sz w:val="21"/>
                <w:szCs w:val="21"/>
              </w:rPr>
            </w:rPrChange>
          </w:rPr>
          <w:delText xml:space="preserve">, </w:delText>
        </w:r>
        <w:r w:rsidR="008313E9" w:rsidRPr="00F66189" w:rsidDel="002E607A">
          <w:rPr>
            <w:rFonts w:ascii="Arial" w:hAnsi="Arial"/>
            <w:color w:val="414141"/>
            <w:rPrChange w:id="579" w:author="Willian" w:date="2016-11-04T22:22:00Z">
              <w:rPr/>
            </w:rPrChange>
          </w:rPr>
          <w:delText xml:space="preserve">executam um trecho de código em </w:delText>
        </w:r>
      </w:del>
      <w:del w:id="580" w:author="Willian" w:date="2016-11-04T22:21:00Z">
        <w:r w:rsidR="008313E9" w:rsidRPr="00F66189" w:rsidDel="00F66189">
          <w:rPr>
            <w:rFonts w:ascii="Arial" w:hAnsi="Arial"/>
            <w:color w:val="414141"/>
            <w:rPrChange w:id="581" w:author="Willian" w:date="2016-11-04T22:22:00Z">
              <w:rPr/>
            </w:rPrChange>
          </w:rPr>
          <w:delText xml:space="preserve">determinadas </w:delText>
        </w:r>
      </w:del>
      <w:del w:id="582" w:author="Willian" w:date="2017-03-08T00:13:00Z">
        <w:r w:rsidR="008313E9" w:rsidRPr="00F66189" w:rsidDel="002E607A">
          <w:rPr>
            <w:rFonts w:ascii="Arial" w:hAnsi="Arial"/>
            <w:color w:val="414141"/>
            <w:rPrChange w:id="583" w:author="Willian" w:date="2016-11-04T22:22:00Z">
              <w:rPr/>
            </w:rPrChange>
          </w:rPr>
          <w:delText>vezes</w:delText>
        </w:r>
        <w:r w:rsidR="008313E9" w:rsidRPr="00F66189" w:rsidDel="002E607A">
          <w:rPr>
            <w:rFonts w:ascii="Arial" w:hAnsi="Arial"/>
            <w:color w:val="414141"/>
            <w:sz w:val="21"/>
            <w:szCs w:val="21"/>
            <w:rPrChange w:id="584" w:author="Willian" w:date="2016-11-04T22:22:00Z">
              <w:rPr>
                <w:sz w:val="21"/>
                <w:szCs w:val="21"/>
              </w:rPr>
            </w:rPrChange>
          </w:rPr>
          <w:delText>.</w:delText>
        </w:r>
        <w:commentRangeEnd w:id="547"/>
        <w:r w:rsidDel="002E607A">
          <w:rPr>
            <w:rStyle w:val="Refdecomentrio"/>
          </w:rPr>
          <w:commentReference w:id="547"/>
        </w:r>
        <w:commentRangeEnd w:id="548"/>
        <w:r w:rsidR="001B082E" w:rsidDel="002E607A">
          <w:rPr>
            <w:rStyle w:val="Refdecomentrio"/>
          </w:rPr>
          <w:commentReference w:id="548"/>
        </w:r>
      </w:del>
    </w:p>
    <w:p w14:paraId="12CE050D" w14:textId="77777777" w:rsidR="00432D6D" w:rsidRPr="008313E9" w:rsidDel="002E607A" w:rsidRDefault="00432D6D" w:rsidP="00432D6D">
      <w:pPr>
        <w:pStyle w:val="Ttulo3"/>
        <w:rPr>
          <w:del w:id="585" w:author="Willian" w:date="2017-03-08T00:13:00Z"/>
        </w:rPr>
      </w:pPr>
      <w:commentRangeStart w:id="586"/>
      <w:commentRangeStart w:id="587"/>
      <w:del w:id="588" w:author="Willian" w:date="2017-03-08T00:13:00Z">
        <w:r w:rsidDel="002E607A">
          <w:delText>If, else</w:delText>
        </w:r>
        <w:commentRangeEnd w:id="586"/>
        <w:r w:rsidR="00CD3BE2" w:rsidDel="002E607A">
          <w:rPr>
            <w:rStyle w:val="Refdecomentrio"/>
            <w:color w:val="000000"/>
          </w:rPr>
          <w:commentReference w:id="586"/>
        </w:r>
        <w:commentRangeEnd w:id="587"/>
        <w:r w:rsidR="00B70E47" w:rsidDel="002E607A">
          <w:rPr>
            <w:rStyle w:val="Refdecomentrio"/>
            <w:color w:val="000000"/>
          </w:rPr>
          <w:commentReference w:id="587"/>
        </w:r>
      </w:del>
    </w:p>
    <w:p w14:paraId="04A48118" w14:textId="77777777" w:rsidR="008313E9" w:rsidRPr="008313E9" w:rsidDel="002E607A" w:rsidRDefault="008313E9" w:rsidP="008313E9">
      <w:pPr>
        <w:spacing w:after="220"/>
        <w:rPr>
          <w:del w:id="589" w:author="Willian" w:date="2017-03-08T00:13:00Z"/>
          <w:rFonts w:cs="Times New Roman"/>
          <w:color w:val="auto"/>
        </w:rPr>
      </w:pPr>
      <w:del w:id="590" w:author="Willian" w:date="2017-03-08T00:13:00Z">
        <w:r w:rsidRPr="008313E9" w:rsidDel="002E607A">
          <w:rPr>
            <w:color w:val="414141"/>
          </w:rPr>
          <w:delText xml:space="preserve">Uma </w:delText>
        </w:r>
      </w:del>
      <w:del w:id="591" w:author="Willian" w:date="2016-11-04T22:25:00Z">
        <w:r w:rsidRPr="008313E9" w:rsidDel="00B70E47">
          <w:rPr>
            <w:color w:val="414141"/>
          </w:rPr>
          <w:delText>declaração</w:delText>
        </w:r>
        <w:r w:rsidRPr="008313E9" w:rsidDel="00B70E47">
          <w:rPr>
            <w:rFonts w:ascii="Menlo" w:hAnsi="Menlo" w:cs="Menlo"/>
            <w:color w:val="414141"/>
            <w:sz w:val="18"/>
            <w:szCs w:val="18"/>
          </w:rPr>
          <w:delText xml:space="preserve"> </w:delText>
        </w:r>
      </w:del>
      <w:del w:id="592" w:author="Willian" w:date="2017-03-08T00:13:00Z">
        <w:r w:rsidR="00332FD6" w:rsidRPr="008313E9" w:rsidDel="002E607A">
          <w:rPr>
            <w:rFonts w:ascii="Menlo" w:hAnsi="Menlo" w:cs="Menlo"/>
            <w:color w:val="AA3391"/>
            <w:sz w:val="18"/>
            <w:szCs w:val="18"/>
          </w:rPr>
          <w:delText xml:space="preserve">if </w:delText>
        </w:r>
        <w:r w:rsidRPr="008313E9" w:rsidDel="002E607A">
          <w:rPr>
            <w:color w:val="414141"/>
          </w:rPr>
          <w:delText>verifica se uma determinada condição é verdadeira, e se for, o código den</w:delText>
        </w:r>
      </w:del>
      <w:del w:id="593" w:author="Willian" w:date="2016-11-04T22:25:00Z">
        <w:r w:rsidRPr="008313E9" w:rsidDel="00B70E47">
          <w:rPr>
            <w:color w:val="414141"/>
          </w:rPr>
          <w:delText xml:space="preserve">tro da declaração </w:delText>
        </w:r>
        <w:r w:rsidR="00332FD6" w:rsidRPr="008313E9" w:rsidDel="00B70E47">
          <w:rPr>
            <w:rFonts w:ascii="Menlo" w:hAnsi="Menlo" w:cs="Menlo"/>
            <w:color w:val="AA3391"/>
            <w:sz w:val="18"/>
            <w:szCs w:val="18"/>
          </w:rPr>
          <w:delText>i</w:delText>
        </w:r>
      </w:del>
      <w:del w:id="594" w:author="Willian" w:date="2016-11-04T22:24:00Z">
        <w:r w:rsidR="00332FD6" w:rsidRPr="008313E9" w:rsidDel="00B70E47">
          <w:rPr>
            <w:rFonts w:ascii="Menlo" w:hAnsi="Menlo" w:cs="Menlo"/>
            <w:color w:val="AA3391"/>
            <w:sz w:val="18"/>
            <w:szCs w:val="18"/>
          </w:rPr>
          <w:delText>f</w:delText>
        </w:r>
      </w:del>
      <w:del w:id="595" w:author="Willian" w:date="2016-11-04T22:25:00Z">
        <w:r w:rsidR="00332FD6" w:rsidRPr="008313E9" w:rsidDel="00B70E47">
          <w:rPr>
            <w:rFonts w:ascii="Menlo" w:hAnsi="Menlo" w:cs="Menlo"/>
            <w:color w:val="AA3391"/>
            <w:sz w:val="18"/>
            <w:szCs w:val="18"/>
          </w:rPr>
          <w:delText xml:space="preserve"> </w:delText>
        </w:r>
      </w:del>
      <w:del w:id="596" w:author="Willian" w:date="2017-03-08T00:13:00Z">
        <w:r w:rsidRPr="008313E9" w:rsidDel="002E607A">
          <w:rPr>
            <w:color w:val="414141"/>
          </w:rPr>
          <w:delText>é executado. Você pode adicionar uma</w:delText>
        </w:r>
        <w:r w:rsidR="00332FD6" w:rsidRPr="00332FD6" w:rsidDel="002E607A">
          <w:rPr>
            <w:color w:val="414141"/>
          </w:rPr>
          <w:delText xml:space="preserve"> </w:delText>
        </w:r>
        <w:commentRangeStart w:id="597"/>
        <w:commentRangeStart w:id="598"/>
        <w:r w:rsidR="00332FD6" w:rsidRPr="00332FD6" w:rsidDel="002E607A">
          <w:rPr>
            <w:color w:val="414141"/>
          </w:rPr>
          <w:delText>cl</w:delText>
        </w:r>
      </w:del>
      <w:ins w:id="599" w:author="Vicente da Silva, Mayara" w:date="2016-11-03T14:32:00Z">
        <w:del w:id="600" w:author="Willian" w:date="2017-03-08T00:13:00Z">
          <w:r w:rsidR="00D01E88" w:rsidDel="002E607A">
            <w:rPr>
              <w:color w:val="414141"/>
            </w:rPr>
            <w:delText>á</w:delText>
          </w:r>
        </w:del>
      </w:ins>
      <w:del w:id="601" w:author="Willian" w:date="2017-03-08T00:13:00Z">
        <w:r w:rsidR="00332FD6" w:rsidRPr="00332FD6" w:rsidDel="002E607A">
          <w:rPr>
            <w:color w:val="414141"/>
          </w:rPr>
          <w:delText>ausula</w:delText>
        </w:r>
        <w:r w:rsidRPr="008313E9" w:rsidDel="002E607A">
          <w:rPr>
            <w:color w:val="414141"/>
          </w:rPr>
          <w:delText xml:space="preserve"> </w:delText>
        </w:r>
        <w:r w:rsidR="00332FD6" w:rsidRPr="00332FD6" w:rsidDel="002E607A">
          <w:rPr>
            <w:rFonts w:ascii="Menlo" w:hAnsi="Menlo" w:cs="Menlo"/>
            <w:color w:val="AA3391"/>
            <w:sz w:val="18"/>
            <w:szCs w:val="18"/>
          </w:rPr>
          <w:delText>else</w:delText>
        </w:r>
      </w:del>
      <w:del w:id="602" w:author="Willian" w:date="2016-11-04T22:22:00Z">
        <w:r w:rsidR="00332FD6" w:rsidRPr="00332FD6" w:rsidDel="00F66189">
          <w:rPr>
            <w:rFonts w:cs="Menlo"/>
            <w:color w:val="AA3391"/>
          </w:rPr>
          <w:delText xml:space="preserve"> </w:delText>
        </w:r>
      </w:del>
      <w:commentRangeStart w:id="603"/>
      <w:commentRangeStart w:id="604"/>
      <w:ins w:id="605" w:author="Vicente da Silva, Mayara" w:date="2016-11-03T14:32:00Z">
        <w:del w:id="606" w:author="Willian" w:date="2016-11-04T22:22:00Z">
          <w:r w:rsidR="00D01E88" w:rsidDel="00F66189">
            <w:rPr>
              <w:rFonts w:cs="Menlo"/>
              <w:color w:val="AA3391"/>
            </w:rPr>
            <w:delText>em</w:delText>
          </w:r>
        </w:del>
        <w:del w:id="607" w:author="Willian" w:date="2017-03-08T00:13:00Z">
          <w:r w:rsidR="00D01E88" w:rsidDel="002E607A">
            <w:rPr>
              <w:rFonts w:cs="Menlo"/>
              <w:color w:val="AA3391"/>
            </w:rPr>
            <w:delText xml:space="preserve"> </w:delText>
          </w:r>
        </w:del>
      </w:ins>
      <w:del w:id="608" w:author="Willian" w:date="2016-11-04T22:23:00Z">
        <w:r w:rsidRPr="008313E9" w:rsidDel="00F66189">
          <w:rPr>
            <w:color w:val="414141"/>
          </w:rPr>
          <w:delText xml:space="preserve">cláusula </w:delText>
        </w:r>
      </w:del>
      <w:commentRangeEnd w:id="603"/>
      <w:del w:id="609" w:author="Willian" w:date="2017-03-08T00:13:00Z">
        <w:r w:rsidR="00D01E88" w:rsidDel="002E607A">
          <w:rPr>
            <w:rStyle w:val="Refdecomentrio"/>
          </w:rPr>
          <w:commentReference w:id="603"/>
        </w:r>
        <w:commentRangeEnd w:id="604"/>
        <w:r w:rsidR="00B70E47" w:rsidDel="002E607A">
          <w:rPr>
            <w:rStyle w:val="Refdecomentrio"/>
          </w:rPr>
          <w:commentReference w:id="604"/>
        </w:r>
        <w:r w:rsidRPr="008313E9" w:rsidDel="002E607A">
          <w:rPr>
            <w:color w:val="414141"/>
          </w:rPr>
          <w:delText>a uma</w:delText>
        </w:r>
      </w:del>
      <w:del w:id="610" w:author="Willian" w:date="2016-11-04T22:25:00Z">
        <w:r w:rsidRPr="008313E9" w:rsidDel="00B70E47">
          <w:rPr>
            <w:color w:val="414141"/>
          </w:rPr>
          <w:delText xml:space="preserve"> </w:delText>
        </w:r>
      </w:del>
      <w:del w:id="611" w:author="Willian" w:date="2017-03-08T00:13:00Z">
        <w:r w:rsidR="00332FD6" w:rsidRPr="008313E9" w:rsidDel="002E607A">
          <w:rPr>
            <w:rFonts w:ascii="Menlo" w:hAnsi="Menlo" w:cs="Menlo"/>
            <w:color w:val="AA3391"/>
            <w:sz w:val="18"/>
            <w:szCs w:val="18"/>
          </w:rPr>
          <w:delText xml:space="preserve">if </w:delText>
        </w:r>
      </w:del>
      <w:del w:id="612" w:author="Willian" w:date="2016-11-04T22:23:00Z">
        <w:r w:rsidRPr="008313E9" w:rsidDel="00F66189">
          <w:rPr>
            <w:color w:val="414141"/>
          </w:rPr>
          <w:delText xml:space="preserve">declaração </w:delText>
        </w:r>
        <w:commentRangeEnd w:id="597"/>
        <w:r w:rsidR="00D01E88" w:rsidDel="00F66189">
          <w:rPr>
            <w:rStyle w:val="Refdecomentrio"/>
          </w:rPr>
          <w:commentReference w:id="597"/>
        </w:r>
      </w:del>
      <w:commentRangeEnd w:id="598"/>
      <w:del w:id="613" w:author="Willian" w:date="2017-03-08T00:13:00Z">
        <w:r w:rsidR="00B70E47" w:rsidDel="002E607A">
          <w:rPr>
            <w:rStyle w:val="Refdecomentrio"/>
          </w:rPr>
          <w:commentReference w:id="598"/>
        </w:r>
        <w:r w:rsidRPr="008313E9" w:rsidDel="002E607A">
          <w:rPr>
            <w:color w:val="414141"/>
          </w:rPr>
          <w:delText xml:space="preserve">para </w:delText>
        </w:r>
      </w:del>
      <w:del w:id="614" w:author="Willian" w:date="2016-11-04T22:26:00Z">
        <w:r w:rsidRPr="008313E9" w:rsidDel="00B70E47">
          <w:rPr>
            <w:color w:val="414141"/>
          </w:rPr>
          <w:delText xml:space="preserve">definir </w:delText>
        </w:r>
      </w:del>
      <w:del w:id="615" w:author="Willian" w:date="2016-11-04T22:24:00Z">
        <w:r w:rsidRPr="008313E9" w:rsidDel="00F66189">
          <w:rPr>
            <w:color w:val="414141"/>
          </w:rPr>
          <w:delText>o</w:delText>
        </w:r>
      </w:del>
      <w:del w:id="616" w:author="Willian" w:date="2016-11-04T22:26:00Z">
        <w:r w:rsidRPr="008313E9" w:rsidDel="00B70E47">
          <w:rPr>
            <w:color w:val="414141"/>
          </w:rPr>
          <w:delText xml:space="preserve"> comportamen</w:delText>
        </w:r>
      </w:del>
      <w:del w:id="617" w:author="Willian" w:date="2016-11-04T22:25:00Z">
        <w:r w:rsidRPr="008313E9" w:rsidDel="00B70E47">
          <w:rPr>
            <w:color w:val="414141"/>
          </w:rPr>
          <w:delText>to</w:delText>
        </w:r>
      </w:del>
      <w:del w:id="618" w:author="Willian" w:date="2017-03-08T00:13:00Z">
        <w:r w:rsidRPr="008313E9" w:rsidDel="002E607A">
          <w:rPr>
            <w:color w:val="414141"/>
          </w:rPr>
          <w:delText xml:space="preserve"> mais complex</w:delText>
        </w:r>
      </w:del>
      <w:del w:id="619" w:author="Willian" w:date="2016-11-04T22:26:00Z">
        <w:r w:rsidRPr="008313E9" w:rsidDel="00B70E47">
          <w:rPr>
            <w:color w:val="414141"/>
          </w:rPr>
          <w:delText>o</w:delText>
        </w:r>
      </w:del>
      <w:del w:id="620" w:author="Willian" w:date="2017-03-08T00:13:00Z">
        <w:r w:rsidRPr="008313E9" w:rsidDel="002E607A">
          <w:rPr>
            <w:color w:val="414141"/>
          </w:rPr>
          <w:delText>. Uma</w:delText>
        </w:r>
      </w:del>
      <w:ins w:id="621" w:author="Vicente da Silva, Mayara" w:date="2016-11-03T14:32:00Z">
        <w:del w:id="622" w:author="Willian" w:date="2017-03-08T00:13:00Z">
          <w:r w:rsidR="00BA5F13" w:rsidRPr="00BA5F13" w:rsidDel="002E607A">
            <w:rPr>
              <w:color w:val="414141"/>
            </w:rPr>
            <w:delText xml:space="preserve"> </w:delText>
          </w:r>
          <w:r w:rsidR="00BA5F13" w:rsidRPr="008313E9" w:rsidDel="002E607A">
            <w:rPr>
              <w:color w:val="414141"/>
            </w:rPr>
            <w:delText>cláusula</w:delText>
          </w:r>
        </w:del>
      </w:ins>
      <w:del w:id="623" w:author="Willian" w:date="2017-03-08T00:13:00Z">
        <w:r w:rsidRPr="008313E9" w:rsidDel="002E607A">
          <w:rPr>
            <w:color w:val="414141"/>
          </w:rPr>
          <w:delText xml:space="preserve"> </w:delText>
        </w:r>
        <w:r w:rsidR="00332FD6" w:rsidRPr="00332FD6" w:rsidDel="002E607A">
          <w:rPr>
            <w:rFonts w:ascii="Menlo" w:hAnsi="Menlo" w:cs="Menlo"/>
            <w:color w:val="AA3391"/>
            <w:sz w:val="18"/>
            <w:szCs w:val="18"/>
          </w:rPr>
          <w:delText>else</w:delText>
        </w:r>
        <w:r w:rsidR="00332FD6" w:rsidRPr="00332FD6" w:rsidDel="002E607A">
          <w:rPr>
            <w:rFonts w:cs="Menlo"/>
            <w:color w:val="AA3391"/>
          </w:rPr>
          <w:delText xml:space="preserve"> </w:delText>
        </w:r>
        <w:r w:rsidRPr="008313E9" w:rsidDel="002E607A">
          <w:rPr>
            <w:color w:val="414141"/>
          </w:rPr>
          <w:delText xml:space="preserve">cláusula pode ser </w:delText>
        </w:r>
        <w:commentRangeStart w:id="624"/>
        <w:commentRangeStart w:id="625"/>
        <w:r w:rsidRPr="008313E9" w:rsidDel="002E607A">
          <w:rPr>
            <w:color w:val="414141"/>
          </w:rPr>
          <w:delText>usado</w:delText>
        </w:r>
      </w:del>
      <w:ins w:id="626" w:author="Vicente da Silva, Mayara" w:date="2016-11-03T14:32:00Z">
        <w:del w:id="627" w:author="Willian" w:date="2017-03-08T00:13:00Z">
          <w:r w:rsidR="00BA5F13" w:rsidDel="002E607A">
            <w:rPr>
              <w:color w:val="414141"/>
            </w:rPr>
            <w:delText>a</w:delText>
          </w:r>
        </w:del>
      </w:ins>
      <w:del w:id="628" w:author="Willian" w:date="2017-03-08T00:13:00Z">
        <w:r w:rsidRPr="008313E9" w:rsidDel="002E607A">
          <w:rPr>
            <w:color w:val="414141"/>
          </w:rPr>
          <w:delText xml:space="preserve"> para </w:delText>
        </w:r>
      </w:del>
      <w:del w:id="629" w:author="Willian" w:date="2016-11-04T22:23:00Z">
        <w:r w:rsidRPr="008313E9" w:rsidDel="00F66189">
          <w:rPr>
            <w:color w:val="414141"/>
          </w:rPr>
          <w:delText xml:space="preserve">cadeia </w:delText>
        </w:r>
      </w:del>
      <w:del w:id="630" w:author="Willian" w:date="2017-03-08T00:13:00Z">
        <w:r w:rsidR="00332FD6" w:rsidRPr="008313E9" w:rsidDel="002E607A">
          <w:rPr>
            <w:rFonts w:ascii="Menlo" w:hAnsi="Menlo" w:cs="Menlo"/>
            <w:color w:val="AA3391"/>
            <w:sz w:val="18"/>
            <w:szCs w:val="18"/>
          </w:rPr>
          <w:delText>if</w:delText>
        </w:r>
      </w:del>
      <w:del w:id="631" w:author="Willian" w:date="2016-11-04T22:23:00Z">
        <w:r w:rsidR="00332FD6" w:rsidRPr="008313E9" w:rsidDel="00F66189">
          <w:rPr>
            <w:rFonts w:ascii="Menlo" w:hAnsi="Menlo" w:cs="Menlo"/>
            <w:color w:val="AA3391"/>
            <w:sz w:val="18"/>
            <w:szCs w:val="18"/>
          </w:rPr>
          <w:delText xml:space="preserve"> </w:delText>
        </w:r>
        <w:r w:rsidRPr="008313E9" w:rsidDel="00F66189">
          <w:rPr>
            <w:color w:val="414141"/>
          </w:rPr>
          <w:delText>declarações juntos</w:delText>
        </w:r>
      </w:del>
      <w:del w:id="632" w:author="Willian" w:date="2016-11-04T22:26:00Z">
        <w:r w:rsidRPr="008313E9" w:rsidDel="00B70E47">
          <w:rPr>
            <w:color w:val="414141"/>
          </w:rPr>
          <w:delText xml:space="preserve">, ou ele pode ficar em sua própria, caso em que a </w:delText>
        </w:r>
        <w:r w:rsidR="00332FD6" w:rsidRPr="00332FD6" w:rsidDel="00B70E47">
          <w:rPr>
            <w:rFonts w:ascii="Menlo" w:hAnsi="Menlo" w:cs="Menlo"/>
            <w:color w:val="AA3391"/>
            <w:sz w:val="18"/>
            <w:szCs w:val="18"/>
          </w:rPr>
          <w:delText>else</w:delText>
        </w:r>
        <w:r w:rsidR="00332FD6" w:rsidRPr="00332FD6" w:rsidDel="00B70E47">
          <w:rPr>
            <w:rFonts w:cs="Menlo"/>
            <w:color w:val="AA3391"/>
          </w:rPr>
          <w:delText xml:space="preserve"> </w:delText>
        </w:r>
        <w:r w:rsidRPr="008313E9" w:rsidDel="00B70E47">
          <w:rPr>
            <w:color w:val="414141"/>
          </w:rPr>
          <w:delText xml:space="preserve">cláusula é executada se nenhuma das encadeadas </w:delText>
        </w:r>
        <w:r w:rsidR="00332FD6" w:rsidRPr="008313E9" w:rsidDel="00B70E47">
          <w:rPr>
            <w:rFonts w:ascii="Menlo" w:hAnsi="Menlo" w:cs="Menlo"/>
            <w:color w:val="AA3391"/>
            <w:sz w:val="18"/>
            <w:szCs w:val="18"/>
          </w:rPr>
          <w:delText xml:space="preserve">if </w:delText>
        </w:r>
        <w:r w:rsidRPr="008313E9" w:rsidDel="00B70E47">
          <w:rPr>
            <w:color w:val="414141"/>
          </w:rPr>
          <w:delText xml:space="preserve">declarações avaliar a </w:delText>
        </w:r>
        <w:r w:rsidR="00332FD6" w:rsidRPr="008313E9" w:rsidDel="00B70E47">
          <w:rPr>
            <w:rFonts w:ascii="Menlo" w:hAnsi="Menlo" w:cs="Menlo"/>
            <w:color w:val="AA3391"/>
            <w:sz w:val="18"/>
            <w:szCs w:val="18"/>
          </w:rPr>
          <w:delText>true</w:delText>
        </w:r>
      </w:del>
      <w:del w:id="633" w:author="Willian" w:date="2016-11-04T22:28:00Z">
        <w:r w:rsidRPr="008313E9" w:rsidDel="00B70E47">
          <w:rPr>
            <w:color w:val="414141"/>
          </w:rPr>
          <w:delText>.</w:delText>
        </w:r>
      </w:del>
      <w:commentRangeEnd w:id="624"/>
      <w:commentRangeEnd w:id="625"/>
      <w:del w:id="634" w:author="Willian" w:date="2017-03-08T00:13:00Z">
        <w:r w:rsidR="00BA5F13" w:rsidDel="002E607A">
          <w:rPr>
            <w:rStyle w:val="Refdecomentrio"/>
          </w:rPr>
          <w:commentReference w:id="624"/>
        </w:r>
        <w:r w:rsidR="00B70E47" w:rsidDel="002E607A">
          <w:rPr>
            <w:rStyle w:val="Refdecomentrio"/>
          </w:rPr>
          <w:commentReference w:id="625"/>
        </w:r>
      </w:del>
    </w:p>
    <w:p w14:paraId="35F92021" w14:textId="77777777" w:rsidR="008313E9" w:rsidRPr="00A66496" w:rsidDel="002E607A" w:rsidRDefault="008313E9" w:rsidP="008F50D6">
      <w:pPr>
        <w:spacing w:before="460" w:after="0"/>
        <w:ind w:left="567"/>
        <w:textAlignment w:val="baseline"/>
        <w:rPr>
          <w:del w:id="635" w:author="Willian" w:date="2017-03-08T00:13:00Z"/>
          <w:rFonts w:ascii="Menlo" w:hAnsi="Menlo" w:cs="Menlo"/>
          <w:noProof/>
          <w:sz w:val="21"/>
          <w:szCs w:val="21"/>
          <w:lang w:val="en-US"/>
        </w:rPr>
      </w:pPr>
      <w:del w:id="636"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1C00CF"/>
            <w:sz w:val="18"/>
            <w:szCs w:val="18"/>
            <w:lang w:val="en-US"/>
          </w:rPr>
          <w:delText>23</w:delText>
        </w:r>
      </w:del>
    </w:p>
    <w:p w14:paraId="3152647C" w14:textId="77777777" w:rsidR="008313E9" w:rsidRPr="00A66496" w:rsidDel="002E607A" w:rsidRDefault="008313E9" w:rsidP="008F50D6">
      <w:pPr>
        <w:spacing w:after="0"/>
        <w:ind w:left="567"/>
        <w:textAlignment w:val="baseline"/>
        <w:rPr>
          <w:del w:id="637" w:author="Willian" w:date="2017-03-08T00:13:00Z"/>
          <w:rFonts w:ascii="Menlo" w:hAnsi="Menlo" w:cs="Menlo"/>
          <w:noProof/>
          <w:sz w:val="21"/>
          <w:szCs w:val="21"/>
          <w:lang w:val="en-US"/>
        </w:rPr>
      </w:pPr>
      <w:del w:id="638"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&lt; </w:delText>
        </w:r>
        <w:r w:rsidRPr="00A66496" w:rsidDel="002E607A">
          <w:rPr>
            <w:rFonts w:ascii="Menlo" w:hAnsi="Menlo" w:cs="Menlo"/>
            <w:noProof/>
            <w:color w:val="1C00CF"/>
            <w:sz w:val="18"/>
            <w:szCs w:val="18"/>
            <w:lang w:val="en-US"/>
          </w:rPr>
          <w:delText>10</w:delText>
        </w:r>
        <w:r w:rsidRPr="00A66496" w:rsidDel="002E607A">
          <w:rPr>
            <w:rFonts w:ascii="Menlo" w:hAnsi="Menlo" w:cs="Menlo"/>
            <w:noProof/>
            <w:sz w:val="18"/>
            <w:szCs w:val="18"/>
            <w:lang w:val="en-US"/>
          </w:rPr>
          <w:delText xml:space="preserve"> {</w:delText>
        </w:r>
      </w:del>
    </w:p>
    <w:p w14:paraId="40E5C25D" w14:textId="77777777" w:rsidR="008313E9" w:rsidRPr="00A66496" w:rsidDel="002E607A" w:rsidRDefault="008313E9" w:rsidP="008F50D6">
      <w:pPr>
        <w:spacing w:after="0"/>
        <w:ind w:left="567"/>
        <w:textAlignment w:val="baseline"/>
        <w:rPr>
          <w:del w:id="639" w:author="Willian" w:date="2017-03-08T00:13:00Z"/>
          <w:rFonts w:ascii="Menlo" w:hAnsi="Menlo" w:cs="Menlo"/>
          <w:noProof/>
          <w:sz w:val="21"/>
          <w:szCs w:val="21"/>
          <w:lang w:val="en-US"/>
        </w:rPr>
      </w:pPr>
      <w:del w:id="640"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small"</w:delText>
        </w:r>
        <w:r w:rsidRPr="00A66496" w:rsidDel="002E607A">
          <w:rPr>
            <w:rFonts w:ascii="Menlo" w:hAnsi="Menlo" w:cs="Menlo"/>
            <w:noProof/>
            <w:sz w:val="18"/>
            <w:szCs w:val="18"/>
            <w:lang w:val="en-US"/>
          </w:rPr>
          <w:delText>)</w:delText>
        </w:r>
      </w:del>
    </w:p>
    <w:p w14:paraId="495E310B" w14:textId="77777777" w:rsidR="008313E9" w:rsidRPr="00A66496" w:rsidDel="002E607A" w:rsidRDefault="008313E9" w:rsidP="008F50D6">
      <w:pPr>
        <w:spacing w:after="0"/>
        <w:ind w:left="567"/>
        <w:textAlignment w:val="baseline"/>
        <w:rPr>
          <w:del w:id="641" w:author="Willian" w:date="2017-03-08T00:13:00Z"/>
          <w:rFonts w:ascii="Menlo" w:hAnsi="Menlo" w:cs="Menlo"/>
          <w:noProof/>
          <w:sz w:val="21"/>
          <w:szCs w:val="21"/>
          <w:lang w:val="en-US"/>
        </w:rPr>
      </w:pPr>
      <w:del w:id="642" w:author="Willian" w:date="2017-03-08T00:13:00Z">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number</w:delText>
        </w:r>
        <w:r w:rsidRPr="00A66496" w:rsidDel="002E607A">
          <w:rPr>
            <w:rFonts w:ascii="Menlo" w:hAnsi="Menlo" w:cs="Menlo"/>
            <w:noProof/>
            <w:sz w:val="18"/>
            <w:szCs w:val="18"/>
            <w:lang w:val="en-US"/>
          </w:rPr>
          <w:delText xml:space="preserve"> &gt; </w:delText>
        </w:r>
        <w:r w:rsidRPr="00A66496" w:rsidDel="002E607A">
          <w:rPr>
            <w:rFonts w:ascii="Menlo" w:hAnsi="Menlo" w:cs="Menlo"/>
            <w:noProof/>
            <w:color w:val="1C00CF"/>
            <w:sz w:val="18"/>
            <w:szCs w:val="18"/>
            <w:lang w:val="en-US"/>
          </w:rPr>
          <w:delText>100</w:delText>
        </w:r>
        <w:r w:rsidRPr="00A66496" w:rsidDel="002E607A">
          <w:rPr>
            <w:rFonts w:ascii="Menlo" w:hAnsi="Menlo" w:cs="Menlo"/>
            <w:noProof/>
            <w:sz w:val="18"/>
            <w:szCs w:val="18"/>
            <w:lang w:val="en-US"/>
          </w:rPr>
          <w:delText xml:space="preserve"> {</w:delText>
        </w:r>
      </w:del>
    </w:p>
    <w:p w14:paraId="3D8C42DF" w14:textId="77777777" w:rsidR="008313E9" w:rsidRPr="00A66496" w:rsidDel="002E607A" w:rsidRDefault="008313E9" w:rsidP="008F50D6">
      <w:pPr>
        <w:spacing w:after="0"/>
        <w:ind w:left="567"/>
        <w:textAlignment w:val="baseline"/>
        <w:rPr>
          <w:del w:id="643" w:author="Willian" w:date="2017-03-08T00:13:00Z"/>
          <w:rFonts w:ascii="Menlo" w:hAnsi="Menlo" w:cs="Menlo"/>
          <w:noProof/>
          <w:sz w:val="21"/>
          <w:szCs w:val="21"/>
          <w:lang w:val="en-US"/>
        </w:rPr>
      </w:pPr>
      <w:del w:id="644"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pretty big"</w:delText>
        </w:r>
        <w:r w:rsidRPr="00A66496" w:rsidDel="002E607A">
          <w:rPr>
            <w:rFonts w:ascii="Menlo" w:hAnsi="Menlo" w:cs="Menlo"/>
            <w:noProof/>
            <w:sz w:val="18"/>
            <w:szCs w:val="18"/>
            <w:lang w:val="en-US"/>
          </w:rPr>
          <w:delText>)</w:delText>
        </w:r>
      </w:del>
    </w:p>
    <w:p w14:paraId="48EE309D" w14:textId="77777777" w:rsidR="008313E9" w:rsidRPr="00A66496" w:rsidDel="002E607A" w:rsidRDefault="008313E9" w:rsidP="008F50D6">
      <w:pPr>
        <w:spacing w:after="0"/>
        <w:ind w:left="567"/>
        <w:textAlignment w:val="baseline"/>
        <w:rPr>
          <w:del w:id="645" w:author="Willian" w:date="2017-03-08T00:13:00Z"/>
          <w:rFonts w:ascii="Menlo" w:hAnsi="Menlo" w:cs="Menlo"/>
          <w:noProof/>
          <w:sz w:val="21"/>
          <w:szCs w:val="21"/>
          <w:lang w:val="en-US"/>
        </w:rPr>
      </w:pPr>
      <w:del w:id="646" w:author="Willian" w:date="2017-03-08T00:13:00Z">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sz w:val="18"/>
            <w:szCs w:val="18"/>
            <w:lang w:val="en-US"/>
          </w:rPr>
          <w:delText xml:space="preserve"> {</w:delText>
        </w:r>
      </w:del>
    </w:p>
    <w:p w14:paraId="74CBDB70" w14:textId="77777777" w:rsidR="008313E9" w:rsidRPr="00A66496" w:rsidDel="002E607A" w:rsidRDefault="008313E9" w:rsidP="008F50D6">
      <w:pPr>
        <w:spacing w:after="0"/>
        <w:ind w:left="567"/>
        <w:textAlignment w:val="baseline"/>
        <w:rPr>
          <w:del w:id="647" w:author="Willian" w:date="2017-03-08T00:13:00Z"/>
          <w:rFonts w:ascii="Menlo" w:hAnsi="Menlo" w:cs="Menlo"/>
          <w:noProof/>
          <w:sz w:val="21"/>
          <w:szCs w:val="21"/>
          <w:lang w:val="en-US"/>
        </w:rPr>
      </w:pPr>
      <w:del w:id="648" w:author="Willian" w:date="2017-03-08T00:13:00Z">
        <w:r w:rsidRPr="00A66496" w:rsidDel="002E607A">
          <w:rPr>
            <w:rFonts w:ascii="Menlo" w:hAnsi="Menlo" w:cs="Menlo"/>
            <w:noProof/>
            <w:sz w:val="18"/>
            <w:szCs w:val="18"/>
            <w:lang w:val="en-US"/>
          </w:rPr>
          <w:delText>  </w:delText>
        </w:r>
        <w:r w:rsidRPr="00A66496" w:rsidDel="002E607A">
          <w:rPr>
            <w:rFonts w:ascii="Menlo" w:hAnsi="Menlo" w:cs="Menlo"/>
            <w:noProof/>
            <w:color w:val="3F6E74"/>
            <w:sz w:val="18"/>
            <w:szCs w:val="18"/>
            <w:lang w:val="en-US"/>
          </w:rPr>
          <w:delText>print</w:delText>
        </w:r>
        <w:r w:rsidRPr="00A66496" w:rsidDel="002E607A">
          <w:rPr>
            <w:rFonts w:ascii="Menlo" w:hAnsi="Menlo" w:cs="Menlo"/>
            <w:noProof/>
            <w:sz w:val="18"/>
            <w:szCs w:val="18"/>
            <w:lang w:val="en-US"/>
          </w:rPr>
          <w:delText>(</w:delText>
        </w:r>
        <w:r w:rsidRPr="00A66496" w:rsidDel="002E607A">
          <w:rPr>
            <w:rFonts w:ascii="Menlo" w:hAnsi="Menlo" w:cs="Menlo"/>
            <w:noProof/>
            <w:color w:val="C41A16"/>
            <w:sz w:val="18"/>
            <w:szCs w:val="18"/>
            <w:lang w:val="en-US"/>
          </w:rPr>
          <w:delText>"The number is between 10 and 100"</w:delText>
        </w:r>
        <w:r w:rsidRPr="00A66496" w:rsidDel="002E607A">
          <w:rPr>
            <w:rFonts w:ascii="Menlo" w:hAnsi="Menlo" w:cs="Menlo"/>
            <w:noProof/>
            <w:sz w:val="18"/>
            <w:szCs w:val="18"/>
            <w:lang w:val="en-US"/>
          </w:rPr>
          <w:delText>)</w:delText>
        </w:r>
      </w:del>
    </w:p>
    <w:p w14:paraId="4BAE40D0" w14:textId="77777777" w:rsidR="00D05199" w:rsidDel="002E607A" w:rsidRDefault="008313E9" w:rsidP="008F50D6">
      <w:pPr>
        <w:spacing w:after="620"/>
        <w:ind w:left="567"/>
        <w:textAlignment w:val="baseline"/>
        <w:rPr>
          <w:del w:id="649" w:author="Willian" w:date="2017-03-08T00:13:00Z"/>
          <w:rFonts w:ascii="Menlo" w:hAnsi="Menlo" w:cs="Menlo"/>
          <w:noProof/>
          <w:sz w:val="18"/>
          <w:szCs w:val="18"/>
        </w:rPr>
      </w:pPr>
      <w:del w:id="650" w:author="Willian" w:date="2017-03-08T00:13:00Z">
        <w:r w:rsidRPr="008313E9" w:rsidDel="002E607A">
          <w:rPr>
            <w:rFonts w:ascii="Menlo" w:hAnsi="Menlo" w:cs="Menlo"/>
            <w:noProof/>
            <w:sz w:val="18"/>
            <w:szCs w:val="18"/>
          </w:rPr>
          <w:delText>}</w:delText>
        </w:r>
      </w:del>
    </w:p>
    <w:p w14:paraId="76F93F67" w14:textId="77777777" w:rsidR="00D05199" w:rsidDel="002E607A" w:rsidRDefault="00D05199" w:rsidP="008F50D6">
      <w:pPr>
        <w:ind w:left="567"/>
        <w:rPr>
          <w:del w:id="651" w:author="Willian" w:date="2017-03-08T00:13:00Z"/>
          <w:color w:val="7030A0"/>
        </w:rPr>
      </w:pPr>
      <w:del w:id="652" w:author="Willian" w:date="2017-03-08T00:13:00Z">
        <w:r w:rsidRPr="00CB0912" w:rsidDel="002E607A">
          <w:rPr>
            <w:b/>
            <w:color w:val="7030A0"/>
          </w:rPr>
          <w:delText>DICA</w:delText>
        </w:r>
        <w:r w:rsidRPr="00CB0912" w:rsidDel="002E607A">
          <w:rPr>
            <w:color w:val="7030A0"/>
          </w:rPr>
          <w:delText xml:space="preserve">: </w:delText>
        </w:r>
        <w:r w:rsidR="008F50D6" w:rsidRPr="00CB0912" w:rsidDel="002E607A">
          <w:rPr>
            <w:color w:val="7030A0"/>
          </w:rPr>
          <w:delText xml:space="preserve">Mude o valor de </w:delText>
        </w:r>
        <w:r w:rsidR="008F50D6" w:rsidRPr="00CB0912" w:rsidDel="002E607A">
          <w:rPr>
            <w:rFonts w:ascii="Menlo" w:hAnsi="Menlo" w:cs="Menlo"/>
            <w:color w:val="3F6E74"/>
            <w:sz w:val="18"/>
            <w:szCs w:val="18"/>
          </w:rPr>
          <w:delText>number</w:delText>
        </w:r>
        <w:r w:rsidR="008F50D6" w:rsidRPr="00CB0912" w:rsidDel="002E607A">
          <w:rPr>
            <w:rFonts w:ascii="Menlo" w:hAnsi="Menlo" w:cs="Menlo"/>
            <w:sz w:val="18"/>
            <w:szCs w:val="18"/>
          </w:rPr>
          <w:delText xml:space="preserve"> </w:delText>
        </w:r>
        <w:r w:rsidR="008F50D6" w:rsidRPr="00CB0912" w:rsidDel="002E607A">
          <w:rPr>
            <w:color w:val="7030A0"/>
          </w:rPr>
          <w:delText>para ver os outros resultados dos prints.</w:delText>
        </w:r>
      </w:del>
    </w:p>
    <w:p w14:paraId="53025C6F" w14:textId="77777777" w:rsidR="008F50D6" w:rsidRPr="008F50D6" w:rsidDel="002E607A" w:rsidRDefault="008F50D6" w:rsidP="008F50D6">
      <w:pPr>
        <w:rPr>
          <w:del w:id="653" w:author="Willian" w:date="2017-03-08T00:13:00Z"/>
        </w:rPr>
      </w:pPr>
      <w:del w:id="654" w:author="Willian" w:date="2017-03-08T00:13:00Z">
        <w:r w:rsidDel="002E607A">
          <w:delText xml:space="preserve">As declarações podem ser aninhadas para o tratamento de comportamentos mais complexos e interessantes em um programa. Aqui está um exemplo da declaração </w:delText>
        </w:r>
        <w:r w:rsidRPr="008313E9" w:rsidDel="002E607A">
          <w:rPr>
            <w:rFonts w:ascii="Menlo" w:hAnsi="Menlo" w:cs="Menlo"/>
            <w:color w:val="AA3391"/>
            <w:sz w:val="18"/>
            <w:szCs w:val="18"/>
          </w:rPr>
          <w:delText>if</w:delText>
        </w:r>
        <w:r w:rsidRPr="008313E9" w:rsidDel="002E607A">
          <w:rPr>
            <w:rFonts w:ascii="Menlo" w:hAnsi="Menlo" w:cs="Menlo"/>
            <w:sz w:val="18"/>
            <w:szCs w:val="18"/>
          </w:rPr>
          <w:delText xml:space="preserve"> </w:delText>
        </w:r>
        <w:r w:rsidDel="002E607A">
          <w:delText xml:space="preserve">com uma cláusula </w:delText>
        </w:r>
        <w:r w:rsidRPr="008313E9" w:rsidDel="002E607A">
          <w:rPr>
            <w:rFonts w:ascii="Menlo" w:hAnsi="Menlo" w:cs="Menlo"/>
            <w:color w:val="AA3391"/>
            <w:sz w:val="18"/>
            <w:szCs w:val="18"/>
          </w:rPr>
          <w:delText>else</w:delText>
        </w:r>
        <w:r w:rsidRPr="008313E9" w:rsidDel="002E607A">
          <w:rPr>
            <w:rFonts w:ascii="Menlo" w:hAnsi="Menlo" w:cs="Menlo"/>
            <w:sz w:val="18"/>
            <w:szCs w:val="18"/>
          </w:rPr>
          <w:delText xml:space="preserve"> </w:delText>
        </w:r>
        <w:r w:rsidDel="002E607A">
          <w:delText xml:space="preserve">aninhada em uma declaração </w:delText>
        </w:r>
        <w:r w:rsidDel="002E607A">
          <w:rPr>
            <w:rFonts w:ascii="Menlo" w:hAnsi="Menlo" w:cs="Menlo"/>
            <w:color w:val="AA3391"/>
            <w:sz w:val="18"/>
            <w:szCs w:val="18"/>
          </w:rPr>
          <w:delText>for</w:delText>
        </w:r>
        <w:r w:rsidDel="002E607A">
          <w:delText>-</w:delText>
        </w:r>
        <w:r w:rsidDel="002E607A">
          <w:rPr>
            <w:rFonts w:ascii="Menlo" w:hAnsi="Menlo" w:cs="Menlo"/>
            <w:color w:val="AA3391"/>
            <w:sz w:val="18"/>
            <w:szCs w:val="18"/>
          </w:rPr>
          <w:delText>in</w:delText>
        </w:r>
        <w:r w:rsidDel="002E607A">
          <w:delText xml:space="preserve"> (que percorre ordenadamente cada item um uma coleção, um por um).</w:delText>
        </w:r>
      </w:del>
    </w:p>
    <w:p w14:paraId="1CA0FEA5" w14:textId="77777777" w:rsidR="00D05199" w:rsidRPr="00A66496" w:rsidDel="002E607A" w:rsidRDefault="00D05199" w:rsidP="008F50D6">
      <w:pPr>
        <w:pStyle w:val="NormalWeb"/>
        <w:spacing w:before="460" w:beforeAutospacing="0" w:after="0" w:afterAutospacing="0"/>
        <w:ind w:left="567"/>
        <w:jc w:val="both"/>
        <w:textAlignment w:val="baseline"/>
        <w:rPr>
          <w:del w:id="655" w:author="Willian" w:date="2017-03-08T00:13:00Z"/>
          <w:rFonts w:ascii="Menlo" w:hAnsi="Menlo" w:cs="Menlo"/>
          <w:noProof/>
          <w:color w:val="000000"/>
          <w:sz w:val="21"/>
          <w:szCs w:val="21"/>
          <w:lang w:val="en-US"/>
        </w:rPr>
      </w:pPr>
      <w:del w:id="656"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individualScores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75</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43</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103</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87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12</w:delText>
        </w:r>
        <w:r w:rsidRPr="00A66496" w:rsidDel="002E607A">
          <w:rPr>
            <w:rFonts w:ascii="Menlo" w:hAnsi="Menlo" w:cs="Menlo"/>
            <w:noProof/>
            <w:color w:val="000000"/>
            <w:sz w:val="18"/>
            <w:szCs w:val="18"/>
            <w:lang w:val="en-US"/>
          </w:rPr>
          <w:delText>]</w:delText>
        </w:r>
      </w:del>
    </w:p>
    <w:p w14:paraId="6755BE21" w14:textId="77777777" w:rsidR="00D05199" w:rsidRPr="00A66496" w:rsidDel="002E607A" w:rsidRDefault="00D05199" w:rsidP="008F50D6">
      <w:pPr>
        <w:pStyle w:val="NormalWeb"/>
        <w:spacing w:before="0" w:beforeAutospacing="0" w:after="0" w:afterAutospacing="0"/>
        <w:ind w:left="567"/>
        <w:jc w:val="both"/>
        <w:textAlignment w:val="baseline"/>
        <w:rPr>
          <w:del w:id="657" w:author="Willian" w:date="2017-03-08T00:13:00Z"/>
          <w:rFonts w:ascii="Menlo" w:hAnsi="Menlo" w:cs="Menlo"/>
          <w:noProof/>
          <w:color w:val="000000"/>
          <w:sz w:val="21"/>
          <w:szCs w:val="21"/>
          <w:lang w:val="en-US"/>
        </w:rPr>
      </w:pPr>
      <w:del w:id="658"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5F6BEF0C" w14:textId="77777777" w:rsidR="00D05199" w:rsidRPr="00A66496" w:rsidDel="002E607A" w:rsidRDefault="00D05199" w:rsidP="008F50D6">
      <w:pPr>
        <w:pStyle w:val="NormalWeb"/>
        <w:spacing w:before="0" w:beforeAutospacing="0" w:after="0" w:afterAutospacing="0"/>
        <w:ind w:left="567"/>
        <w:jc w:val="both"/>
        <w:textAlignment w:val="baseline"/>
        <w:rPr>
          <w:del w:id="659" w:author="Willian" w:date="2017-03-08T00:13:00Z"/>
          <w:rFonts w:ascii="Menlo" w:hAnsi="Menlo" w:cs="Menlo"/>
          <w:noProof/>
          <w:color w:val="000000"/>
          <w:sz w:val="21"/>
          <w:szCs w:val="21"/>
          <w:lang w:val="en-US"/>
        </w:rPr>
      </w:pPr>
      <w:del w:id="660"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score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individualScores</w:delText>
        </w:r>
        <w:r w:rsidRPr="00A66496" w:rsidDel="002E607A">
          <w:rPr>
            <w:rFonts w:ascii="Menlo" w:hAnsi="Menlo" w:cs="Menlo"/>
            <w:noProof/>
            <w:color w:val="000000"/>
            <w:sz w:val="18"/>
            <w:szCs w:val="18"/>
            <w:lang w:val="en-US"/>
          </w:rPr>
          <w:delText xml:space="preserve"> {</w:delText>
        </w:r>
      </w:del>
    </w:p>
    <w:p w14:paraId="4ABE9140" w14:textId="77777777" w:rsidR="00D05199" w:rsidRPr="00A66496" w:rsidDel="002E607A" w:rsidRDefault="00D05199" w:rsidP="008F50D6">
      <w:pPr>
        <w:pStyle w:val="NormalWeb"/>
        <w:spacing w:before="0" w:beforeAutospacing="0" w:after="0" w:afterAutospacing="0"/>
        <w:ind w:left="567"/>
        <w:jc w:val="both"/>
        <w:textAlignment w:val="baseline"/>
        <w:rPr>
          <w:del w:id="661" w:author="Willian" w:date="2017-03-08T00:13:00Z"/>
          <w:rFonts w:ascii="Menlo" w:hAnsi="Menlo" w:cs="Menlo"/>
          <w:noProof/>
          <w:color w:val="000000"/>
          <w:sz w:val="21"/>
          <w:szCs w:val="21"/>
          <w:lang w:val="en-US"/>
        </w:rPr>
      </w:pPr>
      <w:del w:id="662"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score</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1C00CF"/>
            <w:sz w:val="18"/>
            <w:szCs w:val="18"/>
            <w:lang w:val="en-US"/>
          </w:rPr>
          <w:delText>50</w:delText>
        </w:r>
        <w:r w:rsidRPr="00A66496" w:rsidDel="002E607A">
          <w:rPr>
            <w:rFonts w:ascii="Menlo" w:hAnsi="Menlo" w:cs="Menlo"/>
            <w:noProof/>
            <w:color w:val="000000"/>
            <w:sz w:val="18"/>
            <w:szCs w:val="18"/>
            <w:lang w:val="en-US"/>
          </w:rPr>
          <w:delText xml:space="preserve"> {</w:delText>
        </w:r>
      </w:del>
    </w:p>
    <w:p w14:paraId="0BD721B0" w14:textId="77777777" w:rsidR="00D05199" w:rsidRPr="00A66496" w:rsidDel="002E607A" w:rsidRDefault="00D05199" w:rsidP="008F50D6">
      <w:pPr>
        <w:pStyle w:val="NormalWeb"/>
        <w:spacing w:before="0" w:beforeAutospacing="0" w:after="0" w:afterAutospacing="0"/>
        <w:ind w:left="567"/>
        <w:jc w:val="both"/>
        <w:textAlignment w:val="baseline"/>
        <w:rPr>
          <w:del w:id="663" w:author="Willian" w:date="2017-03-08T00:13:00Z"/>
          <w:rFonts w:ascii="Menlo" w:hAnsi="Menlo" w:cs="Menlo"/>
          <w:noProof/>
          <w:color w:val="000000"/>
          <w:sz w:val="21"/>
          <w:szCs w:val="21"/>
          <w:lang w:val="en-US"/>
        </w:rPr>
      </w:pPr>
      <w:del w:id="66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3</w:delText>
        </w:r>
      </w:del>
    </w:p>
    <w:p w14:paraId="573423D2" w14:textId="77777777" w:rsidR="00D05199" w:rsidRPr="00A66496" w:rsidDel="002E607A" w:rsidRDefault="00D05199" w:rsidP="008F50D6">
      <w:pPr>
        <w:pStyle w:val="NormalWeb"/>
        <w:spacing w:before="0" w:beforeAutospacing="0" w:after="0" w:afterAutospacing="0"/>
        <w:ind w:left="567"/>
        <w:jc w:val="both"/>
        <w:textAlignment w:val="baseline"/>
        <w:rPr>
          <w:del w:id="665" w:author="Willian" w:date="2017-03-08T00:13:00Z"/>
          <w:rFonts w:ascii="Menlo" w:hAnsi="Menlo" w:cs="Menlo"/>
          <w:noProof/>
          <w:color w:val="000000"/>
          <w:sz w:val="21"/>
          <w:szCs w:val="21"/>
          <w:lang w:val="en-US"/>
        </w:rPr>
      </w:pPr>
      <w:del w:id="666" w:author="Willian" w:date="2017-03-08T00:13:00Z">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color w:val="000000"/>
            <w:sz w:val="18"/>
            <w:szCs w:val="18"/>
            <w:lang w:val="en-US"/>
          </w:rPr>
          <w:delText xml:space="preserve"> {</w:delText>
        </w:r>
      </w:del>
    </w:p>
    <w:p w14:paraId="064F02B0" w14:textId="77777777" w:rsidR="00D05199" w:rsidRPr="00A66496" w:rsidDel="002E607A" w:rsidRDefault="00D05199" w:rsidP="008F50D6">
      <w:pPr>
        <w:pStyle w:val="NormalWeb"/>
        <w:spacing w:before="0" w:beforeAutospacing="0" w:after="0" w:afterAutospacing="0"/>
        <w:ind w:left="567"/>
        <w:jc w:val="both"/>
        <w:textAlignment w:val="baseline"/>
        <w:rPr>
          <w:del w:id="667" w:author="Willian" w:date="2017-03-08T00:13:00Z"/>
          <w:rFonts w:ascii="Menlo" w:hAnsi="Menlo" w:cs="Menlo"/>
          <w:noProof/>
          <w:color w:val="000000"/>
          <w:sz w:val="21"/>
          <w:szCs w:val="21"/>
          <w:lang w:val="en-US"/>
        </w:rPr>
      </w:pPr>
      <w:del w:id="66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teamScore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2026D3C9" w14:textId="77777777" w:rsidR="00D05199" w:rsidRPr="008F50D6" w:rsidDel="002E607A" w:rsidRDefault="00D05199" w:rsidP="008F50D6">
      <w:pPr>
        <w:pStyle w:val="NormalWeb"/>
        <w:spacing w:before="0" w:beforeAutospacing="0" w:after="0" w:afterAutospacing="0"/>
        <w:ind w:left="567"/>
        <w:jc w:val="both"/>
        <w:textAlignment w:val="baseline"/>
        <w:rPr>
          <w:del w:id="669" w:author="Willian" w:date="2017-03-08T00:13:00Z"/>
          <w:rFonts w:ascii="Menlo" w:hAnsi="Menlo" w:cs="Menlo"/>
          <w:noProof/>
          <w:color w:val="000000"/>
          <w:sz w:val="21"/>
          <w:szCs w:val="21"/>
        </w:rPr>
      </w:pPr>
      <w:del w:id="670" w:author="Willian" w:date="2017-03-08T00:13:00Z">
        <w:r w:rsidRPr="00A66496" w:rsidDel="002E607A">
          <w:rPr>
            <w:rFonts w:ascii="Menlo" w:hAnsi="Menlo" w:cs="Menlo"/>
            <w:noProof/>
            <w:color w:val="000000"/>
            <w:sz w:val="18"/>
            <w:szCs w:val="18"/>
            <w:lang w:val="en-US"/>
          </w:rPr>
          <w:delText>  </w:delText>
        </w:r>
        <w:r w:rsidRPr="008F50D6" w:rsidDel="002E607A">
          <w:rPr>
            <w:rFonts w:ascii="Menlo" w:hAnsi="Menlo" w:cs="Menlo"/>
            <w:noProof/>
            <w:color w:val="000000"/>
            <w:sz w:val="18"/>
            <w:szCs w:val="18"/>
          </w:rPr>
          <w:delText>}</w:delText>
        </w:r>
      </w:del>
    </w:p>
    <w:p w14:paraId="0C978231" w14:textId="77777777" w:rsidR="00D05199" w:rsidRPr="008F50D6" w:rsidDel="002E607A" w:rsidRDefault="00D05199" w:rsidP="008F50D6">
      <w:pPr>
        <w:pStyle w:val="NormalWeb"/>
        <w:spacing w:before="0" w:beforeAutospacing="0" w:after="0" w:afterAutospacing="0"/>
        <w:ind w:left="567"/>
        <w:jc w:val="both"/>
        <w:textAlignment w:val="baseline"/>
        <w:rPr>
          <w:del w:id="671" w:author="Willian" w:date="2017-03-08T00:13:00Z"/>
          <w:rFonts w:ascii="Menlo" w:hAnsi="Menlo" w:cs="Menlo"/>
          <w:noProof/>
          <w:color w:val="000000"/>
          <w:sz w:val="21"/>
          <w:szCs w:val="21"/>
        </w:rPr>
      </w:pPr>
      <w:del w:id="672" w:author="Willian" w:date="2017-03-08T00:13:00Z">
        <w:r w:rsidRPr="008F50D6" w:rsidDel="002E607A">
          <w:rPr>
            <w:rFonts w:ascii="Menlo" w:hAnsi="Menlo" w:cs="Menlo"/>
            <w:noProof/>
            <w:color w:val="000000"/>
            <w:sz w:val="18"/>
            <w:szCs w:val="18"/>
          </w:rPr>
          <w:delText>}</w:delText>
        </w:r>
      </w:del>
    </w:p>
    <w:p w14:paraId="2B6A3FCF" w14:textId="77777777" w:rsidR="00D05199" w:rsidDel="002E607A" w:rsidRDefault="00D05199" w:rsidP="008F50D6">
      <w:pPr>
        <w:pStyle w:val="NormalWeb"/>
        <w:spacing w:before="0" w:beforeAutospacing="0" w:after="620" w:afterAutospacing="0"/>
        <w:ind w:left="567"/>
        <w:jc w:val="both"/>
        <w:textAlignment w:val="baseline"/>
        <w:rPr>
          <w:del w:id="673" w:author="Willian" w:date="2017-03-08T00:13:00Z"/>
          <w:rFonts w:ascii="Menlo" w:hAnsi="Menlo" w:cs="Menlo"/>
          <w:noProof/>
          <w:color w:val="000000"/>
          <w:sz w:val="18"/>
          <w:szCs w:val="18"/>
        </w:rPr>
      </w:pPr>
      <w:del w:id="674" w:author="Willian" w:date="2017-03-08T00:13:00Z">
        <w:r w:rsidRPr="008F50D6" w:rsidDel="002E607A">
          <w:rPr>
            <w:rFonts w:ascii="Menlo" w:hAnsi="Menlo" w:cs="Menlo"/>
            <w:noProof/>
            <w:color w:val="3F6E74"/>
            <w:sz w:val="18"/>
            <w:szCs w:val="18"/>
          </w:rPr>
          <w:delText>print</w:delText>
        </w:r>
        <w:r w:rsidRPr="008F50D6" w:rsidDel="002E607A">
          <w:rPr>
            <w:rFonts w:ascii="Menlo" w:hAnsi="Menlo" w:cs="Menlo"/>
            <w:noProof/>
            <w:color w:val="000000"/>
            <w:sz w:val="18"/>
            <w:szCs w:val="18"/>
          </w:rPr>
          <w:delText>(</w:delText>
        </w:r>
        <w:r w:rsidRPr="008F50D6" w:rsidDel="002E607A">
          <w:rPr>
            <w:rFonts w:ascii="Menlo" w:hAnsi="Menlo" w:cs="Menlo"/>
            <w:noProof/>
            <w:color w:val="3F6E74"/>
            <w:sz w:val="18"/>
            <w:szCs w:val="18"/>
          </w:rPr>
          <w:delText>teamScore</w:delText>
        </w:r>
        <w:r w:rsidRPr="008F50D6" w:rsidDel="002E607A">
          <w:rPr>
            <w:rFonts w:ascii="Menlo" w:hAnsi="Menlo" w:cs="Menlo"/>
            <w:noProof/>
            <w:color w:val="000000"/>
            <w:sz w:val="18"/>
            <w:szCs w:val="18"/>
          </w:rPr>
          <w:delText>)</w:delText>
        </w:r>
      </w:del>
    </w:p>
    <w:p w14:paraId="261EAFE8" w14:textId="77777777" w:rsidR="00432D6D" w:rsidDel="002E607A" w:rsidRDefault="00432D6D" w:rsidP="00432D6D">
      <w:pPr>
        <w:pStyle w:val="Ttulo3"/>
        <w:rPr>
          <w:del w:id="675" w:author="Willian" w:date="2017-03-08T00:13:00Z"/>
          <w:noProof/>
        </w:rPr>
      </w:pPr>
      <w:del w:id="676" w:author="Willian" w:date="2017-03-08T00:13:00Z">
        <w:r w:rsidDel="002E607A">
          <w:rPr>
            <w:noProof/>
          </w:rPr>
          <w:delText>If - let</w:delText>
        </w:r>
      </w:del>
    </w:p>
    <w:p w14:paraId="024F2A9B" w14:textId="77777777" w:rsidR="00D05199" w:rsidRPr="00033533" w:rsidDel="002E607A" w:rsidRDefault="00D05199" w:rsidP="00D05199">
      <w:pPr>
        <w:pStyle w:val="NormalWeb"/>
        <w:spacing w:before="0" w:beforeAutospacing="0" w:after="220" w:afterAutospacing="0"/>
        <w:jc w:val="both"/>
        <w:rPr>
          <w:del w:id="677" w:author="Willian" w:date="2017-03-08T00:13:00Z"/>
          <w:rFonts w:asciiTheme="minorHAnsi" w:hAnsiTheme="minorHAnsi"/>
          <w:sz w:val="22"/>
          <w:szCs w:val="22"/>
        </w:rPr>
      </w:pPr>
      <w:del w:id="678" w:author="Willian" w:date="2017-03-08T00:13:00Z">
        <w:r w:rsidRPr="00033533" w:rsidDel="002E607A">
          <w:rPr>
            <w:rFonts w:asciiTheme="minorHAnsi" w:hAnsiTheme="minorHAnsi" w:cs="Arial"/>
            <w:color w:val="414141"/>
            <w:sz w:val="22"/>
            <w:szCs w:val="22"/>
          </w:rPr>
          <w:delText>Use</w:delText>
        </w:r>
        <w:r w:rsidR="00BF45CD" w:rsidRPr="00033533" w:rsidDel="002E607A">
          <w:rPr>
            <w:rFonts w:asciiTheme="minorHAnsi" w:hAnsiTheme="minorHAnsi" w:cs="Arial"/>
            <w:color w:val="414141"/>
            <w:sz w:val="22"/>
            <w:szCs w:val="22"/>
          </w:rPr>
          <w:delText xml:space="preserve"> um</w:delText>
        </w:r>
        <w:r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i/>
            <w:iCs/>
            <w:color w:val="414141"/>
            <w:sz w:val="22"/>
            <w:szCs w:val="22"/>
          </w:rPr>
          <w:delText>op</w:delText>
        </w:r>
        <w:r w:rsidR="00F428A0" w:rsidRPr="00033533" w:rsidDel="002E607A">
          <w:rPr>
            <w:rFonts w:asciiTheme="minorHAnsi" w:hAnsiTheme="minorHAnsi" w:cs="Arial"/>
            <w:i/>
            <w:iCs/>
            <w:color w:val="414141"/>
            <w:sz w:val="22"/>
            <w:szCs w:val="22"/>
          </w:rPr>
          <w:delText>t</w:delText>
        </w:r>
        <w:r w:rsidRPr="00033533" w:rsidDel="002E607A">
          <w:rPr>
            <w:rFonts w:asciiTheme="minorHAnsi" w:hAnsiTheme="minorHAnsi" w:cs="Arial"/>
            <w:i/>
            <w:iCs/>
            <w:color w:val="414141"/>
            <w:sz w:val="22"/>
            <w:szCs w:val="22"/>
          </w:rPr>
          <w:delText>ional</w:delText>
        </w:r>
        <w:r w:rsidR="00C5184A" w:rsidRPr="00033533" w:rsidDel="002E607A">
          <w:rPr>
            <w:rFonts w:asciiTheme="minorHAnsi" w:hAnsiTheme="minorHAnsi" w:cs="Arial"/>
            <w:i/>
            <w:iCs/>
            <w:color w:val="414141"/>
            <w:sz w:val="22"/>
            <w:szCs w:val="22"/>
          </w:rPr>
          <w:delText xml:space="preserve"> binding</w:delText>
        </w:r>
        <w:r w:rsidRPr="00033533" w:rsidDel="002E607A">
          <w:rPr>
            <w:rFonts w:asciiTheme="minorHAnsi" w:hAnsiTheme="minorHAnsi" w:cs="Arial"/>
            <w:color w:val="414141"/>
            <w:sz w:val="22"/>
            <w:szCs w:val="22"/>
          </w:rPr>
          <w:delText xml:space="preserve"> </w:delText>
        </w:r>
        <w:r w:rsidR="00BF45CD" w:rsidRPr="00033533" w:rsidDel="002E607A">
          <w:rPr>
            <w:rFonts w:asciiTheme="minorHAnsi" w:hAnsiTheme="minorHAnsi" w:cs="Arial"/>
            <w:color w:val="414141"/>
            <w:sz w:val="22"/>
            <w:szCs w:val="22"/>
          </w:rPr>
          <w:delText>(</w:delText>
        </w:r>
        <w:r w:rsidR="00BF45CD" w:rsidRPr="00033533" w:rsidDel="002E607A">
          <w:rPr>
            <w:rFonts w:ascii="Menlo" w:hAnsi="Menlo" w:cs="Menlo"/>
            <w:color w:val="AA3391"/>
            <w:sz w:val="18"/>
            <w:szCs w:val="18"/>
          </w:rPr>
          <w:delText>if</w:delText>
        </w:r>
        <w:r w:rsidR="00BF45CD" w:rsidRPr="00033533" w:rsidDel="002E607A">
          <w:rPr>
            <w:rFonts w:ascii="Menlo" w:hAnsi="Menlo" w:cs="Menlo"/>
            <w:color w:val="414141"/>
            <w:sz w:val="18"/>
            <w:szCs w:val="18"/>
          </w:rPr>
          <w:delText>-</w:delText>
        </w:r>
        <w:r w:rsidR="00BF45CD" w:rsidRPr="00033533" w:rsidDel="002E607A">
          <w:rPr>
            <w:rFonts w:ascii="Menlo" w:hAnsi="Menlo" w:cs="Menlo"/>
            <w:color w:val="AA3391"/>
            <w:sz w:val="18"/>
            <w:szCs w:val="18"/>
          </w:rPr>
          <w:delText>let</w:delText>
        </w:r>
        <w:r w:rsidR="00BF45CD"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color w:val="414141"/>
            <w:sz w:val="22"/>
            <w:szCs w:val="22"/>
          </w:rPr>
          <w:delText>em uma declaração</w:delText>
        </w:r>
        <w:r w:rsidR="00F428A0" w:rsidRPr="00033533" w:rsidDel="002E607A">
          <w:rPr>
            <w:rFonts w:asciiTheme="minorHAnsi" w:hAnsiTheme="minorHAnsi" w:cs="Arial"/>
            <w:color w:val="414141"/>
            <w:sz w:val="22"/>
            <w:szCs w:val="22"/>
          </w:rPr>
          <w:delText xml:space="preserve"> </w:delText>
        </w:r>
        <w:r w:rsidR="00033533" w:rsidRPr="00033533" w:rsidDel="002E607A">
          <w:rPr>
            <w:rFonts w:ascii="Menlo" w:hAnsi="Menlo" w:cs="Menlo"/>
            <w:color w:val="AA3391"/>
            <w:sz w:val="18"/>
            <w:szCs w:val="18"/>
          </w:rPr>
          <w:delText>if</w:delText>
        </w:r>
        <w:r w:rsidR="00033533" w:rsidRPr="00033533" w:rsidDel="002E607A">
          <w:rPr>
            <w:rFonts w:asciiTheme="minorHAnsi" w:hAnsiTheme="minorHAnsi" w:cs="Arial"/>
            <w:color w:val="414141"/>
            <w:sz w:val="22"/>
            <w:szCs w:val="22"/>
          </w:rPr>
          <w:delText xml:space="preserve"> </w:delText>
        </w:r>
        <w:r w:rsidRPr="00033533" w:rsidDel="002E607A">
          <w:rPr>
            <w:rFonts w:asciiTheme="minorHAnsi" w:hAnsiTheme="minorHAnsi" w:cs="Arial"/>
            <w:color w:val="414141"/>
            <w:sz w:val="22"/>
            <w:szCs w:val="22"/>
          </w:rPr>
          <w:delText xml:space="preserve">para verificar se um </w:delText>
        </w:r>
        <w:r w:rsidR="00F428A0" w:rsidRPr="00033533" w:rsidDel="002E607A">
          <w:rPr>
            <w:rFonts w:asciiTheme="minorHAnsi" w:hAnsiTheme="minorHAnsi" w:cs="Arial"/>
            <w:i/>
            <w:color w:val="414141"/>
            <w:sz w:val="22"/>
            <w:szCs w:val="22"/>
          </w:rPr>
          <w:delText>optional</w:delText>
        </w:r>
        <w:r w:rsidRPr="00033533" w:rsidDel="002E607A">
          <w:rPr>
            <w:rFonts w:asciiTheme="minorHAnsi" w:hAnsiTheme="minorHAnsi" w:cs="Arial"/>
            <w:color w:val="414141"/>
            <w:sz w:val="22"/>
            <w:szCs w:val="22"/>
          </w:rPr>
          <w:delText xml:space="preserve"> contém um valor.</w:delText>
        </w:r>
      </w:del>
    </w:p>
    <w:p w14:paraId="32222F30" w14:textId="77777777" w:rsidR="00D05199" w:rsidRPr="00A66496" w:rsidDel="002E607A" w:rsidRDefault="00D05199" w:rsidP="00BF45CD">
      <w:pPr>
        <w:pStyle w:val="NormalWeb"/>
        <w:spacing w:before="460" w:beforeAutospacing="0" w:after="0" w:afterAutospacing="0"/>
        <w:ind w:left="567"/>
        <w:jc w:val="both"/>
        <w:textAlignment w:val="baseline"/>
        <w:rPr>
          <w:del w:id="679" w:author="Willian" w:date="2017-03-08T00:13:00Z"/>
          <w:rFonts w:ascii="Menlo" w:hAnsi="Menlo" w:cs="Menlo"/>
          <w:noProof/>
          <w:color w:val="000000"/>
          <w:sz w:val="21"/>
          <w:szCs w:val="21"/>
          <w:lang w:val="en-US"/>
        </w:rPr>
      </w:pPr>
      <w:del w:id="680"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"John Appleseed"</w:delText>
        </w:r>
      </w:del>
    </w:p>
    <w:p w14:paraId="647904BA" w14:textId="77777777" w:rsidR="00D05199" w:rsidRPr="00A66496" w:rsidDel="002E607A" w:rsidRDefault="00D05199" w:rsidP="00BF45CD">
      <w:pPr>
        <w:pStyle w:val="NormalWeb"/>
        <w:spacing w:before="0" w:beforeAutospacing="0" w:after="0" w:afterAutospacing="0"/>
        <w:ind w:left="567"/>
        <w:jc w:val="both"/>
        <w:textAlignment w:val="baseline"/>
        <w:rPr>
          <w:del w:id="681" w:author="Willian" w:date="2017-03-08T00:13:00Z"/>
          <w:rFonts w:ascii="Menlo" w:hAnsi="Menlo" w:cs="Menlo"/>
          <w:noProof/>
          <w:color w:val="000000"/>
          <w:sz w:val="21"/>
          <w:szCs w:val="21"/>
          <w:lang w:val="en-US"/>
        </w:rPr>
      </w:pPr>
      <w:del w:id="682"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greeting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11B73E92" w14:textId="77777777" w:rsidR="00D05199" w:rsidRPr="00A66496" w:rsidDel="002E607A" w:rsidRDefault="00D05199" w:rsidP="00BF45CD">
      <w:pPr>
        <w:pStyle w:val="NormalWeb"/>
        <w:spacing w:before="0" w:beforeAutospacing="0" w:after="0" w:afterAutospacing="0"/>
        <w:ind w:left="567"/>
        <w:jc w:val="both"/>
        <w:textAlignment w:val="baseline"/>
        <w:rPr>
          <w:del w:id="683" w:author="Willian" w:date="2017-03-08T00:13:00Z"/>
          <w:rFonts w:ascii="Menlo" w:hAnsi="Menlo" w:cs="Menlo"/>
          <w:noProof/>
          <w:color w:val="000000"/>
          <w:sz w:val="21"/>
          <w:szCs w:val="21"/>
          <w:lang w:val="en-US"/>
        </w:rPr>
      </w:pPr>
      <w:del w:id="684"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del>
    </w:p>
    <w:p w14:paraId="3DE82934" w14:textId="77777777" w:rsidR="00D05199" w:rsidRPr="00BF45CD" w:rsidDel="002E607A" w:rsidRDefault="00D05199" w:rsidP="00BF45CD">
      <w:pPr>
        <w:pStyle w:val="NormalWeb"/>
        <w:spacing w:before="0" w:beforeAutospacing="0" w:after="0" w:afterAutospacing="0"/>
        <w:ind w:left="567"/>
        <w:jc w:val="both"/>
        <w:textAlignment w:val="baseline"/>
        <w:rPr>
          <w:del w:id="685" w:author="Willian" w:date="2017-03-08T00:13:00Z"/>
          <w:rFonts w:ascii="Menlo" w:hAnsi="Menlo" w:cs="Menlo"/>
          <w:noProof/>
          <w:color w:val="000000"/>
          <w:sz w:val="21"/>
          <w:szCs w:val="21"/>
        </w:rPr>
      </w:pPr>
      <w:del w:id="686" w:author="Willian" w:date="2017-03-08T00:13:00Z">
        <w:r w:rsidRPr="00A66496" w:rsidDel="002E607A">
          <w:rPr>
            <w:rFonts w:ascii="Menlo" w:hAnsi="Menlo" w:cs="Menlo"/>
            <w:noProof/>
            <w:color w:val="000000"/>
            <w:sz w:val="18"/>
            <w:szCs w:val="18"/>
            <w:lang w:val="en-US"/>
          </w:rPr>
          <w:delText>  </w:delText>
        </w:r>
        <w:r w:rsidRPr="00BF45CD" w:rsidDel="002E607A">
          <w:rPr>
            <w:rFonts w:ascii="Menlo" w:hAnsi="Menlo" w:cs="Menlo"/>
            <w:noProof/>
            <w:color w:val="3F6E74"/>
            <w:sz w:val="18"/>
            <w:szCs w:val="18"/>
          </w:rPr>
          <w:delText>greeting</w:delText>
        </w:r>
        <w:r w:rsidRPr="00BF45CD" w:rsidDel="002E607A">
          <w:rPr>
            <w:rFonts w:ascii="Menlo" w:hAnsi="Menlo" w:cs="Menlo"/>
            <w:noProof/>
            <w:color w:val="000000"/>
            <w:sz w:val="18"/>
            <w:szCs w:val="18"/>
          </w:rPr>
          <w:delText xml:space="preserve"> = </w:delText>
        </w:r>
        <w:r w:rsidRPr="00BF45CD" w:rsidDel="002E607A">
          <w:rPr>
            <w:rFonts w:ascii="Menlo" w:hAnsi="Menlo" w:cs="Menlo"/>
            <w:noProof/>
            <w:color w:val="C41A16"/>
            <w:sz w:val="18"/>
            <w:szCs w:val="18"/>
          </w:rPr>
          <w:delText xml:space="preserve">"Hello, </w:delText>
        </w:r>
        <w:r w:rsidRPr="00BF45CD" w:rsidDel="002E607A">
          <w:rPr>
            <w:rFonts w:ascii="Menlo" w:hAnsi="Menlo" w:cs="Menlo"/>
            <w:noProof/>
            <w:color w:val="000000"/>
            <w:sz w:val="18"/>
            <w:szCs w:val="18"/>
          </w:rPr>
          <w:delText>\(</w:delText>
        </w:r>
        <w:r w:rsidRPr="00BF45CD" w:rsidDel="002E607A">
          <w:rPr>
            <w:rFonts w:ascii="Menlo" w:hAnsi="Menlo" w:cs="Menlo"/>
            <w:noProof/>
            <w:color w:val="3F6E74"/>
            <w:sz w:val="18"/>
            <w:szCs w:val="18"/>
          </w:rPr>
          <w:delText>name</w:delText>
        </w:r>
        <w:r w:rsidRPr="00BF45CD" w:rsidDel="002E607A">
          <w:rPr>
            <w:rFonts w:ascii="Menlo" w:hAnsi="Menlo" w:cs="Menlo"/>
            <w:noProof/>
            <w:color w:val="000000"/>
            <w:sz w:val="18"/>
            <w:szCs w:val="18"/>
          </w:rPr>
          <w:delText>)</w:delText>
        </w:r>
        <w:r w:rsidRPr="00BF45CD" w:rsidDel="002E607A">
          <w:rPr>
            <w:rFonts w:ascii="Menlo" w:hAnsi="Menlo" w:cs="Menlo"/>
            <w:noProof/>
            <w:color w:val="C41A16"/>
            <w:sz w:val="18"/>
            <w:szCs w:val="18"/>
          </w:rPr>
          <w:delText>"</w:delText>
        </w:r>
      </w:del>
    </w:p>
    <w:p w14:paraId="0E817248" w14:textId="77777777" w:rsidR="00D05199" w:rsidRPr="00BF45CD" w:rsidDel="002E607A" w:rsidRDefault="00D05199" w:rsidP="00BF45CD">
      <w:pPr>
        <w:pStyle w:val="NormalWeb"/>
        <w:spacing w:before="0" w:beforeAutospacing="0" w:after="620" w:afterAutospacing="0"/>
        <w:ind w:left="567"/>
        <w:jc w:val="both"/>
        <w:textAlignment w:val="baseline"/>
        <w:rPr>
          <w:del w:id="687" w:author="Willian" w:date="2017-03-08T00:13:00Z"/>
          <w:rFonts w:ascii="Menlo" w:hAnsi="Menlo" w:cs="Menlo"/>
          <w:noProof/>
          <w:color w:val="000000"/>
          <w:sz w:val="21"/>
          <w:szCs w:val="21"/>
        </w:rPr>
      </w:pPr>
      <w:del w:id="688" w:author="Willian" w:date="2017-03-08T00:13:00Z">
        <w:r w:rsidRPr="00BF45CD" w:rsidDel="002E607A">
          <w:rPr>
            <w:rFonts w:ascii="Menlo" w:hAnsi="Menlo" w:cs="Menlo"/>
            <w:noProof/>
            <w:color w:val="000000"/>
            <w:sz w:val="18"/>
            <w:szCs w:val="18"/>
          </w:rPr>
          <w:delText>}</w:delText>
        </w:r>
      </w:del>
    </w:p>
    <w:p w14:paraId="1709E516" w14:textId="77777777" w:rsidR="00BF45CD" w:rsidRPr="00BF45CD" w:rsidDel="002E607A" w:rsidRDefault="00BF45CD" w:rsidP="00222371">
      <w:pPr>
        <w:pStyle w:val="Dica"/>
        <w:rPr>
          <w:del w:id="689" w:author="Willian" w:date="2017-03-08T00:13:00Z"/>
        </w:rPr>
      </w:pPr>
      <w:del w:id="690" w:author="Willian" w:date="2017-03-08T00:13:00Z">
        <w:r w:rsidDel="002E607A">
          <w:delText xml:space="preserve">DICA: </w:delText>
        </w:r>
        <w:r w:rsidR="00033533" w:rsidDel="002E607A">
          <w:rPr>
            <w:b w:val="0"/>
          </w:rPr>
          <w:delText xml:space="preserve">Mude o valor </w:delText>
        </w:r>
        <w:r w:rsidR="001824AA" w:rsidDel="002E607A">
          <w:rPr>
            <w:b w:val="0"/>
          </w:rPr>
          <w:delText xml:space="preserve">de </w:delText>
        </w:r>
        <w:r w:rsidR="001824AA" w:rsidRPr="00033533" w:rsidDel="002E607A">
          <w:rPr>
            <w:rFonts w:ascii="Menlo" w:hAnsi="Menlo" w:cs="Menlo"/>
            <w:b w:val="0"/>
            <w:color w:val="3F6E74"/>
            <w:sz w:val="18"/>
            <w:szCs w:val="18"/>
          </w:rPr>
          <w:delText>optionalName</w:delText>
        </w:r>
        <w:r w:rsidR="001824AA" w:rsidRPr="00033533" w:rsidDel="002E607A">
          <w:rPr>
            <w:b w:val="0"/>
          </w:rPr>
          <w:delText xml:space="preserve"> </w:delText>
        </w:r>
        <w:r w:rsidRPr="00033533" w:rsidDel="002E607A">
          <w:rPr>
            <w:b w:val="0"/>
          </w:rPr>
          <w:delText xml:space="preserve">para </w:delText>
        </w:r>
        <w:r w:rsidR="00033533" w:rsidRPr="00033533" w:rsidDel="002E607A">
          <w:rPr>
            <w:rFonts w:ascii="Menlo" w:hAnsi="Menlo" w:cs="Menlo"/>
            <w:b w:val="0"/>
            <w:color w:val="AA3391"/>
            <w:sz w:val="18"/>
            <w:szCs w:val="18"/>
          </w:rPr>
          <w:delText>nil</w:delText>
        </w:r>
        <w:r w:rsidRPr="00033533" w:rsidDel="002E607A">
          <w:rPr>
            <w:b w:val="0"/>
          </w:rPr>
          <w:delText xml:space="preserve">. </w:delText>
        </w:r>
        <w:r w:rsidR="00033533" w:rsidDel="002E607A">
          <w:rPr>
            <w:b w:val="0"/>
          </w:rPr>
          <w:delText>Qual vai ser a saudação (</w:delText>
        </w:r>
        <w:r w:rsidR="00033533" w:rsidRPr="00033533" w:rsidDel="002E607A">
          <w:rPr>
            <w:rFonts w:ascii="Menlo" w:hAnsi="Menlo" w:cs="Menlo"/>
            <w:b w:val="0"/>
            <w:color w:val="3F6E74"/>
            <w:sz w:val="18"/>
            <w:szCs w:val="18"/>
          </w:rPr>
          <w:delText>greeting</w:delText>
        </w:r>
        <w:r w:rsidR="00033533" w:rsidDel="002E607A">
          <w:rPr>
            <w:b w:val="0"/>
          </w:rPr>
          <w:delText>) obtida</w:delText>
        </w:r>
        <w:r w:rsidRPr="00033533" w:rsidDel="002E607A">
          <w:rPr>
            <w:b w:val="0"/>
          </w:rPr>
          <w:delText xml:space="preserve">? </w:delText>
        </w:r>
        <w:r w:rsidR="00033533" w:rsidDel="002E607A">
          <w:rPr>
            <w:b w:val="0"/>
          </w:rPr>
          <w:delText xml:space="preserve">Adicione um </w:delText>
        </w:r>
        <w:r w:rsidR="001824AA" w:rsidDel="002E607A">
          <w:rPr>
            <w:rFonts w:ascii="Menlo" w:hAnsi="Menlo" w:cs="Menlo"/>
            <w:b w:val="0"/>
            <w:color w:val="AA3391"/>
            <w:sz w:val="18"/>
            <w:szCs w:val="18"/>
          </w:rPr>
          <w:delText>else</w:delText>
        </w:r>
        <w:r w:rsidR="00033533" w:rsidDel="002E607A">
          <w:rPr>
            <w:b w:val="0"/>
          </w:rPr>
          <w:delText xml:space="preserve">, para tratar o caso em que </w:delText>
        </w:r>
        <w:r w:rsidR="00033533" w:rsidRPr="00033533" w:rsidDel="002E607A">
          <w:rPr>
            <w:rFonts w:ascii="Menlo" w:hAnsi="Menlo" w:cs="Menlo"/>
            <w:b w:val="0"/>
            <w:color w:val="3F6E74"/>
            <w:sz w:val="18"/>
            <w:szCs w:val="18"/>
          </w:rPr>
          <w:delText>optionalName</w:delText>
        </w:r>
        <w:r w:rsidR="00033533" w:rsidRPr="00033533" w:rsidDel="002E607A">
          <w:rPr>
            <w:b w:val="0"/>
          </w:rPr>
          <w:delText xml:space="preserve"> </w:delText>
        </w:r>
        <w:r w:rsidR="00033533" w:rsidDel="002E607A">
          <w:rPr>
            <w:b w:val="0"/>
          </w:rPr>
          <w:delText xml:space="preserve">é </w:delText>
        </w:r>
        <w:r w:rsidR="00033533" w:rsidRPr="00033533" w:rsidDel="002E607A">
          <w:rPr>
            <w:rFonts w:ascii="Menlo" w:hAnsi="Menlo" w:cs="Menlo"/>
            <w:b w:val="0"/>
            <w:color w:val="AA3391"/>
            <w:sz w:val="18"/>
            <w:szCs w:val="18"/>
          </w:rPr>
          <w:delText>nil</w:delText>
        </w:r>
        <w:r w:rsidR="00033533" w:rsidDel="002E607A">
          <w:rPr>
            <w:rFonts w:ascii="Menlo" w:hAnsi="Menlo" w:cs="Menlo"/>
            <w:b w:val="0"/>
            <w:color w:val="AA3391"/>
            <w:sz w:val="18"/>
            <w:szCs w:val="18"/>
          </w:rPr>
          <w:delText>.</w:delText>
        </w:r>
      </w:del>
    </w:p>
    <w:p w14:paraId="71A647EB" w14:textId="77777777" w:rsidR="00BF45CD" w:rsidDel="002E607A" w:rsidRDefault="00BF45CD" w:rsidP="00581624">
      <w:pPr>
        <w:rPr>
          <w:del w:id="691" w:author="Willian" w:date="2017-03-08T00:13:00Z"/>
        </w:rPr>
      </w:pPr>
    </w:p>
    <w:p w14:paraId="1321F4CA" w14:textId="77777777" w:rsidR="00D05199" w:rsidDel="002E607A" w:rsidRDefault="00D05199" w:rsidP="00581624">
      <w:pPr>
        <w:rPr>
          <w:del w:id="692" w:author="Willian" w:date="2017-03-08T00:13:00Z"/>
        </w:rPr>
      </w:pPr>
      <w:del w:id="693" w:author="Willian" w:date="2017-03-08T00:13:00Z">
        <w:r w:rsidDel="002E607A">
          <w:delText xml:space="preserve">Se o valor </w:delText>
        </w:r>
        <w:r w:rsidR="00581624" w:rsidDel="002E607A">
          <w:delText xml:space="preserve">opcional  </w:delText>
        </w:r>
        <w:r w:rsidDel="002E607A">
          <w:delText xml:space="preserve">é </w:delText>
        </w:r>
        <w:r w:rsidR="00581624" w:rsidRPr="00581624" w:rsidDel="002E607A">
          <w:rPr>
            <w:rFonts w:ascii="Menlo" w:hAnsi="Menlo" w:cs="Menlo"/>
            <w:color w:val="AA3391"/>
            <w:sz w:val="18"/>
            <w:szCs w:val="18"/>
          </w:rPr>
          <w:delText>nil</w:delText>
        </w:r>
        <w:r w:rsidDel="002E607A">
          <w:delText xml:space="preserve">, a </w:delText>
        </w:r>
        <w:r w:rsidR="00581624" w:rsidDel="002E607A">
          <w:delText>condição</w:delText>
        </w:r>
        <w:r w:rsidDel="002E607A">
          <w:delText xml:space="preserve"> é </w:delText>
        </w:r>
        <w:r w:rsidR="00581624" w:rsidDel="002E607A">
          <w:rPr>
            <w:rFonts w:ascii="Menlo" w:hAnsi="Menlo" w:cs="Menlo"/>
            <w:color w:val="AA3391"/>
            <w:sz w:val="18"/>
            <w:szCs w:val="18"/>
          </w:rPr>
          <w:delText>false</w:delText>
        </w:r>
        <w:r w:rsidDel="002E607A">
          <w:delText>, e</w:delText>
        </w:r>
        <w:r w:rsidR="00581624" w:rsidDel="002E607A">
          <w:delText xml:space="preserve"> </w:delText>
        </w:r>
        <w:r w:rsidDel="002E607A">
          <w:delText xml:space="preserve">o código entre chaves é ignorada. Caso contrário, </w:delText>
        </w:r>
        <w:r w:rsidR="00581624" w:rsidDel="002E607A">
          <w:delText>o valor opcional é desembrulhado</w:delText>
        </w:r>
        <w:r w:rsidDel="002E607A">
          <w:delText xml:space="preserve"> e atribuído </w:delText>
        </w:r>
        <w:r w:rsidR="00581624" w:rsidDel="002E607A">
          <w:delText>a</w:delText>
        </w:r>
        <w:r w:rsidDel="002E607A">
          <w:delText xml:space="preserve"> constante </w:delText>
        </w:r>
        <w:r w:rsidR="00581624" w:rsidDel="002E607A">
          <w:delText xml:space="preserve">definida com </w:delText>
        </w:r>
        <w:r w:rsidR="00581624" w:rsidDel="002E607A">
          <w:rPr>
            <w:rFonts w:ascii="Menlo" w:hAnsi="Menlo" w:cs="Menlo"/>
            <w:color w:val="AA3391"/>
            <w:sz w:val="18"/>
            <w:szCs w:val="18"/>
          </w:rPr>
          <w:delText>let</w:delText>
        </w:r>
        <w:r w:rsidR="00581624" w:rsidDel="002E607A">
          <w:delText xml:space="preserve"> (no exemplo acima é </w:delText>
        </w:r>
        <w:r w:rsidR="00581624" w:rsidRPr="00BF45CD" w:rsidDel="002E607A">
          <w:rPr>
            <w:rFonts w:ascii="Menlo" w:hAnsi="Menlo" w:cs="Menlo"/>
            <w:color w:val="3F6E74"/>
            <w:sz w:val="18"/>
            <w:szCs w:val="18"/>
          </w:rPr>
          <w:delText>name</w:delText>
        </w:r>
        <w:r w:rsidR="00581624" w:rsidDel="002E607A">
          <w:delText>),</w:delText>
        </w:r>
        <w:r w:rsidDel="002E607A">
          <w:delText xml:space="preserve"> o que torna o valor desembrulhado disponível dentro do bloco de código.</w:delText>
        </w:r>
      </w:del>
    </w:p>
    <w:p w14:paraId="18B8AAF3" w14:textId="77777777" w:rsidR="00432D6D" w:rsidDel="002E607A" w:rsidRDefault="00432D6D" w:rsidP="00432D6D">
      <w:pPr>
        <w:pStyle w:val="Ttulo3"/>
        <w:rPr>
          <w:del w:id="694" w:author="Willian" w:date="2017-03-08T00:13:00Z"/>
        </w:rPr>
      </w:pPr>
      <w:del w:id="695" w:author="Willian" w:date="2017-03-08T00:13:00Z">
        <w:r w:rsidDel="002E607A">
          <w:delText>Where</w:delText>
        </w:r>
      </w:del>
    </w:p>
    <w:p w14:paraId="7F82DD47" w14:textId="77777777" w:rsidR="00D05199" w:rsidDel="002E607A" w:rsidRDefault="00D05199" w:rsidP="007473A0">
      <w:pPr>
        <w:rPr>
          <w:del w:id="696" w:author="Willian" w:date="2017-03-08T00:13:00Z"/>
        </w:rPr>
      </w:pPr>
      <w:del w:id="697" w:author="Willian" w:date="2017-03-08T00:13:00Z">
        <w:r w:rsidDel="002E607A">
          <w:delText>Você pode usar uma única instrução</w:delText>
        </w:r>
        <w:r w:rsidR="007473A0" w:rsidRPr="007473A0" w:rsidDel="002E607A">
          <w:rPr>
            <w:rFonts w:ascii="Menlo" w:hAnsi="Menlo" w:cs="Menlo"/>
            <w:color w:val="AA3391"/>
            <w:sz w:val="18"/>
            <w:szCs w:val="18"/>
          </w:rPr>
          <w:delText xml:space="preserve"> </w:delText>
        </w:r>
        <w:r w:rsidR="007473A0" w:rsidRPr="00033533" w:rsidDel="002E607A">
          <w:rPr>
            <w:rFonts w:ascii="Menlo" w:hAnsi="Menlo" w:cs="Menlo"/>
            <w:color w:val="AA3391"/>
            <w:sz w:val="18"/>
            <w:szCs w:val="18"/>
          </w:rPr>
          <w:delText>if</w:delText>
        </w:r>
        <w:r w:rsidDel="002E607A">
          <w:delText xml:space="preserve"> para ligar vários valores. </w:delText>
        </w:r>
        <w:r w:rsidR="007473A0" w:rsidDel="002E607A">
          <w:delText xml:space="preserve">Uma cláusula </w:delText>
        </w:r>
        <w:r w:rsidR="007473A0" w:rsidDel="002E607A">
          <w:rPr>
            <w:rFonts w:ascii="Menlo" w:hAnsi="Menlo" w:cs="Menlo"/>
            <w:color w:val="AA3391"/>
            <w:sz w:val="18"/>
            <w:szCs w:val="18"/>
          </w:rPr>
          <w:delText>where</w:delText>
        </w:r>
        <w:r w:rsidDel="002E607A">
          <w:delText xml:space="preserve"> pode ser adicionad</w:delText>
        </w:r>
        <w:r w:rsidR="007473A0" w:rsidDel="002E607A">
          <w:delText>a</w:delText>
        </w:r>
        <w:r w:rsidDel="002E607A">
          <w:delText xml:space="preserve"> para ampliar o escopo da instrução condicional. Neste caso, </w:delText>
        </w:r>
        <w:r w:rsidR="007473A0" w:rsidDel="002E607A">
          <w:delText xml:space="preserve">o </w:delText>
        </w:r>
        <w:r w:rsidR="007473A0" w:rsidRPr="00033533" w:rsidDel="002E607A">
          <w:rPr>
            <w:rFonts w:ascii="Menlo" w:hAnsi="Menlo" w:cs="Menlo"/>
            <w:color w:val="AA3391"/>
            <w:sz w:val="18"/>
            <w:szCs w:val="18"/>
          </w:rPr>
          <w:delText>if</w:delText>
        </w:r>
        <w:r w:rsidR="007473A0" w:rsidDel="002E607A">
          <w:delText xml:space="preserve"> é executado</w:delText>
        </w:r>
        <w:r w:rsidDel="002E607A">
          <w:delText xml:space="preserve"> apenas se a </w:delText>
        </w:r>
        <w:r w:rsidR="0009791E" w:rsidDel="002E607A">
          <w:delText xml:space="preserve">as condições forem </w:delText>
        </w:r>
        <w:r w:rsidR="0009791E" w:rsidDel="002E607A">
          <w:rPr>
            <w:rFonts w:ascii="Menlo" w:hAnsi="Menlo" w:cs="Menlo"/>
            <w:color w:val="AA3391"/>
            <w:sz w:val="18"/>
            <w:szCs w:val="18"/>
          </w:rPr>
          <w:delText>true</w:delText>
        </w:r>
        <w:r w:rsidR="0009791E" w:rsidDel="002E607A">
          <w:delText xml:space="preserve"> para todos estes valores definidos no </w:delText>
        </w:r>
        <w:r w:rsidR="0009791E" w:rsidDel="002E607A">
          <w:rPr>
            <w:rFonts w:ascii="Menlo" w:hAnsi="Menlo" w:cs="Menlo"/>
            <w:color w:val="AA3391"/>
            <w:sz w:val="18"/>
            <w:szCs w:val="18"/>
          </w:rPr>
          <w:delText>where</w:delText>
        </w:r>
        <w:r w:rsidDel="002E607A">
          <w:delText>.</w:delText>
        </w:r>
      </w:del>
    </w:p>
    <w:p w14:paraId="5A6FE50D" w14:textId="77777777" w:rsidR="001824AA" w:rsidRPr="00A66496" w:rsidDel="002E607A" w:rsidRDefault="00D05199" w:rsidP="001824AA">
      <w:pPr>
        <w:pStyle w:val="NormalWeb"/>
        <w:spacing w:before="460" w:beforeAutospacing="0" w:after="0" w:afterAutospacing="0"/>
        <w:ind w:left="567"/>
        <w:jc w:val="both"/>
        <w:textAlignment w:val="baseline"/>
        <w:rPr>
          <w:del w:id="698" w:author="Willian" w:date="2017-03-08T00:13:00Z"/>
          <w:rFonts w:ascii="Menlo" w:hAnsi="Menlo" w:cs="Menlo"/>
          <w:noProof/>
          <w:color w:val="C41A16"/>
          <w:sz w:val="18"/>
          <w:szCs w:val="18"/>
          <w:lang w:val="en-US"/>
        </w:rPr>
      </w:pPr>
      <w:del w:id="699"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optionalHello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11B31218" w14:textId="77777777" w:rsidR="00D05199" w:rsidRPr="00A66496" w:rsidDel="002E607A" w:rsidRDefault="00D05199" w:rsidP="00222371">
      <w:pPr>
        <w:pStyle w:val="NormalWeb"/>
        <w:spacing w:before="0" w:beforeAutospacing="0" w:after="0" w:afterAutospacing="0"/>
        <w:ind w:left="567"/>
        <w:jc w:val="both"/>
        <w:textAlignment w:val="baseline"/>
        <w:rPr>
          <w:del w:id="700" w:author="Willian" w:date="2017-03-08T00:13:00Z"/>
          <w:rFonts w:ascii="Menlo" w:hAnsi="Menlo" w:cs="Menlo"/>
          <w:noProof/>
          <w:color w:val="000000"/>
          <w:sz w:val="21"/>
          <w:szCs w:val="21"/>
          <w:lang w:val="en-US"/>
        </w:rPr>
      </w:pPr>
      <w:del w:id="701"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hello</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optionalHello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where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hello</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hasPrefix</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optionalName</w:delText>
        </w:r>
        <w:r w:rsidRPr="00A66496" w:rsidDel="002E607A">
          <w:rPr>
            <w:rFonts w:ascii="Menlo" w:hAnsi="Menlo" w:cs="Menlo"/>
            <w:noProof/>
            <w:color w:val="000000"/>
            <w:sz w:val="18"/>
            <w:szCs w:val="18"/>
            <w:lang w:val="en-US"/>
          </w:rPr>
          <w:delText xml:space="preserve"> {</w:delText>
        </w:r>
      </w:del>
    </w:p>
    <w:p w14:paraId="1DC9EB8D" w14:textId="77777777" w:rsidR="00D05199" w:rsidRPr="00222371" w:rsidDel="002E607A" w:rsidRDefault="00D05199" w:rsidP="00222371">
      <w:pPr>
        <w:pStyle w:val="NormalWeb"/>
        <w:spacing w:before="0" w:beforeAutospacing="0" w:after="0" w:afterAutospacing="0"/>
        <w:ind w:left="567"/>
        <w:jc w:val="both"/>
        <w:textAlignment w:val="baseline"/>
        <w:rPr>
          <w:del w:id="702" w:author="Willian" w:date="2017-03-08T00:13:00Z"/>
          <w:rFonts w:ascii="Menlo" w:hAnsi="Menlo" w:cs="Menlo"/>
          <w:noProof/>
          <w:color w:val="000000"/>
          <w:sz w:val="21"/>
          <w:szCs w:val="21"/>
        </w:rPr>
      </w:pPr>
      <w:del w:id="703" w:author="Willian" w:date="2017-03-08T00:13:00Z">
        <w:r w:rsidRPr="00A66496" w:rsidDel="002E607A">
          <w:rPr>
            <w:rFonts w:ascii="Menlo" w:hAnsi="Menlo" w:cs="Menlo"/>
            <w:noProof/>
            <w:color w:val="000000"/>
            <w:sz w:val="18"/>
            <w:szCs w:val="18"/>
            <w:lang w:val="en-US"/>
          </w:rPr>
          <w:delText>  </w:delText>
        </w:r>
        <w:r w:rsidRPr="00222371" w:rsidDel="002E607A">
          <w:rPr>
            <w:rFonts w:ascii="Menlo" w:hAnsi="Menlo" w:cs="Menlo"/>
            <w:noProof/>
            <w:color w:val="3F6E74"/>
            <w:sz w:val="18"/>
            <w:szCs w:val="18"/>
          </w:rPr>
          <w:delText>greeting</w:delText>
        </w:r>
        <w:r w:rsidRPr="00222371" w:rsidDel="002E607A">
          <w:rPr>
            <w:rFonts w:ascii="Menlo" w:hAnsi="Menlo" w:cs="Menlo"/>
            <w:noProof/>
            <w:color w:val="000000"/>
            <w:sz w:val="18"/>
            <w:szCs w:val="18"/>
          </w:rPr>
          <w:delText xml:space="preserve"> = </w:delText>
        </w:r>
        <w:r w:rsidRPr="00222371" w:rsidDel="002E607A">
          <w:rPr>
            <w:rFonts w:ascii="Menlo" w:hAnsi="Menlo" w:cs="Menlo"/>
            <w:noProof/>
            <w:color w:val="C41A16"/>
            <w:sz w:val="18"/>
            <w:szCs w:val="18"/>
          </w:rPr>
          <w:delText>"</w:delText>
        </w:r>
        <w:r w:rsidRPr="00222371" w:rsidDel="002E607A">
          <w:rPr>
            <w:rFonts w:ascii="Menlo" w:hAnsi="Menlo" w:cs="Menlo"/>
            <w:noProof/>
            <w:color w:val="000000"/>
            <w:sz w:val="18"/>
            <w:szCs w:val="18"/>
          </w:rPr>
          <w:delText>\(</w:delText>
        </w:r>
        <w:r w:rsidRPr="00222371" w:rsidDel="002E607A">
          <w:rPr>
            <w:rFonts w:ascii="Menlo" w:hAnsi="Menlo" w:cs="Menlo"/>
            <w:noProof/>
            <w:color w:val="3F6E74"/>
            <w:sz w:val="18"/>
            <w:szCs w:val="18"/>
          </w:rPr>
          <w:delText>hello</w:delText>
        </w:r>
        <w:r w:rsidRPr="00222371" w:rsidDel="002E607A">
          <w:rPr>
            <w:rFonts w:ascii="Menlo" w:hAnsi="Menlo" w:cs="Menlo"/>
            <w:noProof/>
            <w:color w:val="000000"/>
            <w:sz w:val="18"/>
            <w:szCs w:val="18"/>
          </w:rPr>
          <w:delText>)</w:delText>
        </w:r>
        <w:r w:rsidRPr="00222371" w:rsidDel="002E607A">
          <w:rPr>
            <w:rFonts w:ascii="Menlo" w:hAnsi="Menlo" w:cs="Menlo"/>
            <w:noProof/>
            <w:color w:val="C41A16"/>
            <w:sz w:val="18"/>
            <w:szCs w:val="18"/>
          </w:rPr>
          <w:delText xml:space="preserve">, </w:delText>
        </w:r>
        <w:r w:rsidRPr="00222371" w:rsidDel="002E607A">
          <w:rPr>
            <w:rFonts w:ascii="Menlo" w:hAnsi="Menlo" w:cs="Menlo"/>
            <w:noProof/>
            <w:color w:val="000000"/>
            <w:sz w:val="18"/>
            <w:szCs w:val="18"/>
          </w:rPr>
          <w:delText>\(</w:delText>
        </w:r>
        <w:r w:rsidRPr="00222371" w:rsidDel="002E607A">
          <w:rPr>
            <w:rFonts w:ascii="Menlo" w:hAnsi="Menlo" w:cs="Menlo"/>
            <w:noProof/>
            <w:color w:val="3F6E74"/>
            <w:sz w:val="18"/>
            <w:szCs w:val="18"/>
          </w:rPr>
          <w:delText>name</w:delText>
        </w:r>
        <w:r w:rsidRPr="00222371" w:rsidDel="002E607A">
          <w:rPr>
            <w:rFonts w:ascii="Menlo" w:hAnsi="Menlo" w:cs="Menlo"/>
            <w:noProof/>
            <w:color w:val="000000"/>
            <w:sz w:val="18"/>
            <w:szCs w:val="18"/>
          </w:rPr>
          <w:delText>)</w:delText>
        </w:r>
        <w:r w:rsidRPr="00222371" w:rsidDel="002E607A">
          <w:rPr>
            <w:rFonts w:ascii="Menlo" w:hAnsi="Menlo" w:cs="Menlo"/>
            <w:noProof/>
            <w:color w:val="C41A16"/>
            <w:sz w:val="18"/>
            <w:szCs w:val="18"/>
          </w:rPr>
          <w:delText>"</w:delText>
        </w:r>
      </w:del>
    </w:p>
    <w:p w14:paraId="665E48FA" w14:textId="77777777" w:rsidR="00D05199" w:rsidDel="002E607A" w:rsidRDefault="00D05199" w:rsidP="00222371">
      <w:pPr>
        <w:pStyle w:val="NormalWeb"/>
        <w:spacing w:before="0" w:beforeAutospacing="0" w:after="620" w:afterAutospacing="0"/>
        <w:ind w:left="567"/>
        <w:jc w:val="both"/>
        <w:textAlignment w:val="baseline"/>
        <w:rPr>
          <w:del w:id="704" w:author="Willian" w:date="2017-03-08T00:13:00Z"/>
          <w:rFonts w:ascii="Menlo" w:hAnsi="Menlo" w:cs="Menlo"/>
          <w:noProof/>
          <w:color w:val="000000"/>
          <w:sz w:val="18"/>
          <w:szCs w:val="18"/>
        </w:rPr>
      </w:pPr>
      <w:del w:id="705" w:author="Willian" w:date="2017-03-08T00:13:00Z">
        <w:r w:rsidRPr="00222371" w:rsidDel="002E607A">
          <w:rPr>
            <w:rFonts w:ascii="Menlo" w:hAnsi="Menlo" w:cs="Menlo"/>
            <w:noProof/>
            <w:color w:val="000000"/>
            <w:sz w:val="18"/>
            <w:szCs w:val="18"/>
          </w:rPr>
          <w:delText>}</w:delText>
        </w:r>
      </w:del>
    </w:p>
    <w:p w14:paraId="4A2286F8" w14:textId="77777777" w:rsidR="00432D6D" w:rsidDel="002E607A" w:rsidRDefault="00432D6D" w:rsidP="00432D6D">
      <w:pPr>
        <w:pStyle w:val="Ttulo3"/>
        <w:rPr>
          <w:del w:id="706" w:author="Willian" w:date="2017-03-08T00:13:00Z"/>
          <w:noProof/>
        </w:rPr>
      </w:pPr>
      <w:del w:id="707" w:author="Willian" w:date="2017-03-08T00:13:00Z">
        <w:r w:rsidDel="002E607A">
          <w:rPr>
            <w:noProof/>
          </w:rPr>
          <w:delText>Switch</w:delText>
        </w:r>
      </w:del>
    </w:p>
    <w:p w14:paraId="29A0C45E" w14:textId="77777777" w:rsidR="00D05199" w:rsidDel="002E607A" w:rsidRDefault="00D05199" w:rsidP="0009791E">
      <w:pPr>
        <w:rPr>
          <w:del w:id="708" w:author="Willian" w:date="2017-03-08T00:13:00Z"/>
        </w:rPr>
      </w:pPr>
      <w:del w:id="709" w:author="Willian" w:date="2017-03-08T00:13:00Z">
        <w:r w:rsidDel="002E607A">
          <w:delText>Switches em</w:delText>
        </w:r>
        <w:r w:rsidR="0009791E" w:rsidDel="002E607A">
          <w:delText xml:space="preserve"> Swift são muito poderosos. Uma declaração </w:delText>
        </w:r>
        <w:r w:rsidR="0009791E" w:rsidDel="002E607A">
          <w:rPr>
            <w:rFonts w:ascii="Menlo" w:hAnsi="Menlo" w:cs="Menlo"/>
            <w:color w:val="AA3391"/>
            <w:sz w:val="18"/>
            <w:szCs w:val="18"/>
          </w:rPr>
          <w:delText>switch</w:delText>
        </w:r>
        <w:r w:rsidR="0009791E" w:rsidDel="002E607A">
          <w:delText xml:space="preserve"> suporta qualquer tipo de dado</w:delText>
        </w:r>
        <w:r w:rsidDel="002E607A">
          <w:delText xml:space="preserve"> e uma grande variedade de operações de comparação</w:delText>
        </w:r>
        <w:r w:rsidR="0009791E" w:rsidDel="002E607A">
          <w:delText xml:space="preserve"> não se limitando a números inteiros e testes de igualdade como em Java</w:delText>
        </w:r>
        <w:r w:rsidDel="002E607A">
          <w:delText>.</w:delText>
        </w:r>
        <w:r w:rsidR="0009791E" w:rsidDel="002E607A">
          <w:delText xml:space="preserve"> </w:delText>
        </w:r>
        <w:r w:rsidDel="002E607A">
          <w:delText xml:space="preserve">Neste exemplo, </w:delText>
        </w:r>
        <w:r w:rsidR="0009791E" w:rsidDel="002E607A">
          <w:delText xml:space="preserve">o </w:delText>
        </w:r>
        <w:r w:rsidR="0009791E" w:rsidDel="002E607A">
          <w:rPr>
            <w:rFonts w:ascii="Menlo" w:hAnsi="Menlo" w:cs="Menlo"/>
            <w:color w:val="AA3391"/>
            <w:sz w:val="18"/>
            <w:szCs w:val="18"/>
          </w:rPr>
          <w:delText>switch</w:delText>
        </w:r>
        <w:r w:rsidR="0009791E" w:rsidDel="002E607A">
          <w:delText xml:space="preserve"> passa sobre o valor da string </w:delText>
        </w:r>
        <w:r w:rsidR="0009791E" w:rsidRPr="00222371" w:rsidDel="002E607A">
          <w:rPr>
            <w:rFonts w:ascii="Menlo" w:hAnsi="Menlo" w:cs="Menlo"/>
            <w:color w:val="3F6E74"/>
            <w:sz w:val="18"/>
            <w:szCs w:val="18"/>
          </w:rPr>
          <w:delText>vegetable</w:delText>
        </w:r>
        <w:r w:rsidDel="002E607A">
          <w:delText xml:space="preserve">, comparando o valor de cada um dos seus casos e </w:delText>
        </w:r>
        <w:r w:rsidR="0009791E" w:rsidDel="002E607A">
          <w:delText>realizando o tratamento correspondente</w:delText>
        </w:r>
        <w:r w:rsidDel="002E607A">
          <w:delText>.</w:delText>
        </w:r>
      </w:del>
    </w:p>
    <w:p w14:paraId="179A0FAF" w14:textId="77777777" w:rsidR="001824AA" w:rsidRPr="001824AA" w:rsidDel="002E607A" w:rsidRDefault="00D05199" w:rsidP="001824AA">
      <w:pPr>
        <w:pStyle w:val="NormalWeb"/>
        <w:spacing w:before="460" w:beforeAutospacing="0" w:after="0" w:afterAutospacing="0"/>
        <w:ind w:left="567"/>
        <w:jc w:val="both"/>
        <w:textAlignment w:val="baseline"/>
        <w:rPr>
          <w:del w:id="710" w:author="Willian" w:date="2017-03-08T00:13:00Z"/>
          <w:rFonts w:ascii="Menlo" w:hAnsi="Menlo" w:cs="Menlo"/>
          <w:noProof/>
          <w:color w:val="C41A16"/>
          <w:sz w:val="18"/>
          <w:szCs w:val="18"/>
          <w:lang w:val="en-US"/>
        </w:rPr>
      </w:pPr>
      <w:del w:id="711" w:author="Willian" w:date="2017-03-08T00:13:00Z">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"red pepper"</w:delText>
        </w:r>
      </w:del>
    </w:p>
    <w:p w14:paraId="0C5875A2" w14:textId="77777777" w:rsidR="00D05199" w:rsidRPr="001824AA" w:rsidDel="002E607A" w:rsidRDefault="00D05199" w:rsidP="00222371">
      <w:pPr>
        <w:pStyle w:val="NormalWeb"/>
        <w:spacing w:before="0" w:beforeAutospacing="0" w:after="0" w:afterAutospacing="0"/>
        <w:ind w:left="567"/>
        <w:jc w:val="both"/>
        <w:textAlignment w:val="baseline"/>
        <w:rPr>
          <w:del w:id="712" w:author="Willian" w:date="2017-03-08T00:13:00Z"/>
          <w:rFonts w:ascii="Menlo" w:hAnsi="Menlo" w:cs="Menlo"/>
          <w:noProof/>
          <w:color w:val="000000"/>
          <w:sz w:val="21"/>
          <w:szCs w:val="21"/>
          <w:lang w:val="en-US"/>
        </w:rPr>
      </w:pPr>
      <w:del w:id="713" w:author="Willian" w:date="2017-03-08T00:13:00Z">
        <w:r w:rsidRPr="001824AA" w:rsidDel="002E607A">
          <w:rPr>
            <w:rFonts w:ascii="Menlo" w:hAnsi="Menlo" w:cs="Menlo"/>
            <w:noProof/>
            <w:color w:val="AA3391"/>
            <w:sz w:val="18"/>
            <w:szCs w:val="18"/>
            <w:lang w:val="en-US"/>
          </w:rPr>
          <w:delText>switch</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w:delText>
        </w:r>
        <w:r w:rsidRPr="001824AA" w:rsidDel="002E607A">
          <w:rPr>
            <w:rFonts w:ascii="Menlo" w:hAnsi="Menlo" w:cs="Menlo"/>
            <w:noProof/>
            <w:color w:val="000000"/>
            <w:sz w:val="18"/>
            <w:szCs w:val="18"/>
            <w:lang w:val="en-US"/>
          </w:rPr>
          <w:delText xml:space="preserve"> {</w:delText>
        </w:r>
      </w:del>
    </w:p>
    <w:p w14:paraId="38A57F26" w14:textId="77777777" w:rsidR="00D05199" w:rsidRPr="001824AA" w:rsidDel="002E607A" w:rsidRDefault="00D05199" w:rsidP="00222371">
      <w:pPr>
        <w:pStyle w:val="NormalWeb"/>
        <w:spacing w:before="0" w:beforeAutospacing="0" w:after="0" w:afterAutospacing="0"/>
        <w:ind w:left="567"/>
        <w:jc w:val="both"/>
        <w:textAlignment w:val="baseline"/>
        <w:rPr>
          <w:del w:id="714" w:author="Willian" w:date="2017-03-08T00:13:00Z"/>
          <w:rFonts w:ascii="Menlo" w:hAnsi="Menlo" w:cs="Menlo"/>
          <w:noProof/>
          <w:color w:val="000000"/>
          <w:sz w:val="21"/>
          <w:szCs w:val="21"/>
          <w:lang w:val="en-US"/>
        </w:rPr>
      </w:pPr>
      <w:del w:id="715"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"celery"</w:delText>
        </w:r>
        <w:r w:rsidRPr="001824AA" w:rsidDel="002E607A">
          <w:rPr>
            <w:rFonts w:ascii="Menlo" w:hAnsi="Menlo" w:cs="Menlo"/>
            <w:noProof/>
            <w:color w:val="000000"/>
            <w:sz w:val="18"/>
            <w:szCs w:val="18"/>
            <w:lang w:val="en-US"/>
          </w:rPr>
          <w:delText>:</w:delText>
        </w:r>
      </w:del>
    </w:p>
    <w:p w14:paraId="400BB098" w14:textId="77777777" w:rsidR="00D05199" w:rsidRPr="001824AA" w:rsidDel="002E607A" w:rsidRDefault="00D05199" w:rsidP="00222371">
      <w:pPr>
        <w:pStyle w:val="NormalWeb"/>
        <w:spacing w:before="0" w:beforeAutospacing="0" w:after="0" w:afterAutospacing="0"/>
        <w:ind w:left="567"/>
        <w:jc w:val="both"/>
        <w:textAlignment w:val="baseline"/>
        <w:rPr>
          <w:del w:id="716" w:author="Willian" w:date="2017-03-08T00:13:00Z"/>
          <w:rFonts w:ascii="Menlo" w:hAnsi="Menlo" w:cs="Menlo"/>
          <w:noProof/>
          <w:color w:val="000000"/>
          <w:sz w:val="21"/>
          <w:szCs w:val="21"/>
          <w:lang w:val="en-US"/>
        </w:rPr>
      </w:pPr>
      <w:del w:id="717"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"Add some raisins and make ants on a log."</w:delText>
        </w:r>
      </w:del>
    </w:p>
    <w:p w14:paraId="1B827E41" w14:textId="77777777" w:rsidR="00D05199" w:rsidRPr="001824AA" w:rsidDel="002E607A" w:rsidRDefault="00D05199" w:rsidP="00222371">
      <w:pPr>
        <w:pStyle w:val="NormalWeb"/>
        <w:spacing w:before="0" w:beforeAutospacing="0" w:after="0" w:afterAutospacing="0"/>
        <w:ind w:left="567"/>
        <w:jc w:val="both"/>
        <w:textAlignment w:val="baseline"/>
        <w:rPr>
          <w:del w:id="718" w:author="Willian" w:date="2017-03-08T00:13:00Z"/>
          <w:rFonts w:ascii="Menlo" w:hAnsi="Menlo" w:cs="Menlo"/>
          <w:noProof/>
          <w:color w:val="000000"/>
          <w:sz w:val="21"/>
          <w:szCs w:val="21"/>
          <w:lang w:val="en-US"/>
        </w:rPr>
      </w:pPr>
      <w:del w:id="719"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"cucumber"</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C41A16"/>
            <w:sz w:val="18"/>
            <w:szCs w:val="18"/>
            <w:lang w:val="en-US"/>
          </w:rPr>
          <w:delText>"watercress"</w:delText>
        </w:r>
        <w:r w:rsidRPr="001824AA" w:rsidDel="002E607A">
          <w:rPr>
            <w:rFonts w:ascii="Menlo" w:hAnsi="Menlo" w:cs="Menlo"/>
            <w:noProof/>
            <w:color w:val="000000"/>
            <w:sz w:val="18"/>
            <w:szCs w:val="18"/>
            <w:lang w:val="en-US"/>
          </w:rPr>
          <w:delText>:</w:delText>
        </w:r>
      </w:del>
    </w:p>
    <w:p w14:paraId="78323E94" w14:textId="77777777" w:rsidR="00D05199" w:rsidRPr="001824AA" w:rsidDel="002E607A" w:rsidRDefault="00D05199" w:rsidP="00222371">
      <w:pPr>
        <w:pStyle w:val="NormalWeb"/>
        <w:spacing w:before="0" w:beforeAutospacing="0" w:after="0" w:afterAutospacing="0"/>
        <w:ind w:left="567"/>
        <w:jc w:val="both"/>
        <w:textAlignment w:val="baseline"/>
        <w:rPr>
          <w:del w:id="720" w:author="Willian" w:date="2017-03-08T00:13:00Z"/>
          <w:rFonts w:ascii="Menlo" w:hAnsi="Menlo" w:cs="Menlo"/>
          <w:noProof/>
          <w:color w:val="000000"/>
          <w:sz w:val="21"/>
          <w:szCs w:val="21"/>
          <w:lang w:val="en-US"/>
        </w:rPr>
      </w:pPr>
      <w:del w:id="721"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"That would make a good tea sandwich."</w:delText>
        </w:r>
      </w:del>
    </w:p>
    <w:p w14:paraId="3A97B218" w14:textId="77777777" w:rsidR="00D05199" w:rsidRPr="001824AA" w:rsidDel="002E607A" w:rsidRDefault="00D05199" w:rsidP="00222371">
      <w:pPr>
        <w:pStyle w:val="NormalWeb"/>
        <w:spacing w:before="0" w:beforeAutospacing="0" w:after="0" w:afterAutospacing="0"/>
        <w:ind w:left="567"/>
        <w:jc w:val="both"/>
        <w:textAlignment w:val="baseline"/>
        <w:rPr>
          <w:del w:id="722" w:author="Willian" w:date="2017-03-08T00:13:00Z"/>
          <w:rFonts w:ascii="Menlo" w:hAnsi="Menlo" w:cs="Menlo"/>
          <w:noProof/>
          <w:color w:val="000000"/>
          <w:sz w:val="21"/>
          <w:szCs w:val="21"/>
          <w:lang w:val="en-US"/>
        </w:rPr>
      </w:pPr>
      <w:del w:id="723" w:author="Willian" w:date="2017-03-08T00:13:00Z">
        <w:r w:rsidRPr="001824AA" w:rsidDel="002E607A">
          <w:rPr>
            <w:rFonts w:ascii="Menlo" w:hAnsi="Menlo" w:cs="Menlo"/>
            <w:noProof/>
            <w:color w:val="AA3391"/>
            <w:sz w:val="18"/>
            <w:szCs w:val="18"/>
            <w:lang w:val="en-US"/>
          </w:rPr>
          <w:delText>case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AA3391"/>
            <w:sz w:val="18"/>
            <w:szCs w:val="18"/>
            <w:lang w:val="en-US"/>
          </w:rPr>
          <w:delText>where</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3F6E74"/>
            <w:sz w:val="18"/>
            <w:szCs w:val="18"/>
            <w:lang w:val="en-US"/>
          </w:rPr>
          <w:delText>hasSuffix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C41A16"/>
            <w:sz w:val="18"/>
            <w:szCs w:val="18"/>
            <w:lang w:val="en-US"/>
          </w:rPr>
          <w:delText>"pepper"</w:delText>
        </w:r>
        <w:r w:rsidRPr="001824AA" w:rsidDel="002E607A">
          <w:rPr>
            <w:rFonts w:ascii="Menlo" w:hAnsi="Menlo" w:cs="Menlo"/>
            <w:noProof/>
            <w:color w:val="000000"/>
            <w:sz w:val="18"/>
            <w:szCs w:val="18"/>
            <w:lang w:val="en-US"/>
          </w:rPr>
          <w:delText>):</w:delText>
        </w:r>
      </w:del>
    </w:p>
    <w:p w14:paraId="68982625" w14:textId="77777777" w:rsidR="00D05199" w:rsidRPr="001824AA" w:rsidDel="002E607A" w:rsidRDefault="00D05199" w:rsidP="00222371">
      <w:pPr>
        <w:pStyle w:val="NormalWeb"/>
        <w:spacing w:before="0" w:beforeAutospacing="0" w:after="0" w:afterAutospacing="0"/>
        <w:ind w:left="567"/>
        <w:jc w:val="both"/>
        <w:textAlignment w:val="baseline"/>
        <w:rPr>
          <w:del w:id="724" w:author="Willian" w:date="2017-03-08T00:13:00Z"/>
          <w:rFonts w:ascii="Menlo" w:hAnsi="Menlo" w:cs="Menlo"/>
          <w:noProof/>
          <w:color w:val="000000"/>
          <w:sz w:val="21"/>
          <w:szCs w:val="21"/>
          <w:lang w:val="en-US"/>
        </w:rPr>
      </w:pPr>
      <w:del w:id="725"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 xml:space="preserve">"Is it a spicy </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3F6E74"/>
            <w:sz w:val="18"/>
            <w:szCs w:val="18"/>
            <w:lang w:val="en-US"/>
          </w:rPr>
          <w:delText>x</w:delText>
        </w:r>
        <w:r w:rsidRPr="001824AA" w:rsidDel="002E607A">
          <w:rPr>
            <w:rFonts w:ascii="Menlo" w:hAnsi="Menlo" w:cs="Menlo"/>
            <w:noProof/>
            <w:color w:val="000000"/>
            <w:sz w:val="18"/>
            <w:szCs w:val="18"/>
            <w:lang w:val="en-US"/>
          </w:rPr>
          <w:delText>)</w:delText>
        </w:r>
        <w:r w:rsidRPr="001824AA" w:rsidDel="002E607A">
          <w:rPr>
            <w:rFonts w:ascii="Menlo" w:hAnsi="Menlo" w:cs="Menlo"/>
            <w:noProof/>
            <w:color w:val="C41A16"/>
            <w:sz w:val="18"/>
            <w:szCs w:val="18"/>
            <w:lang w:val="en-US"/>
          </w:rPr>
          <w:delText>?"</w:delText>
        </w:r>
      </w:del>
    </w:p>
    <w:p w14:paraId="2FFC5B12" w14:textId="77777777" w:rsidR="00D05199" w:rsidRPr="001824AA" w:rsidDel="002E607A" w:rsidRDefault="00D05199" w:rsidP="00222371">
      <w:pPr>
        <w:pStyle w:val="NormalWeb"/>
        <w:spacing w:before="0" w:beforeAutospacing="0" w:after="0" w:afterAutospacing="0"/>
        <w:ind w:left="567"/>
        <w:jc w:val="both"/>
        <w:textAlignment w:val="baseline"/>
        <w:rPr>
          <w:del w:id="726" w:author="Willian" w:date="2017-03-08T00:13:00Z"/>
          <w:rFonts w:ascii="Menlo" w:hAnsi="Menlo" w:cs="Menlo"/>
          <w:noProof/>
          <w:color w:val="000000"/>
          <w:sz w:val="21"/>
          <w:szCs w:val="21"/>
          <w:lang w:val="en-US"/>
        </w:rPr>
      </w:pPr>
      <w:del w:id="727" w:author="Willian" w:date="2017-03-08T00:13:00Z">
        <w:r w:rsidRPr="001824AA" w:rsidDel="002E607A">
          <w:rPr>
            <w:rFonts w:ascii="Menlo" w:hAnsi="Menlo" w:cs="Menlo"/>
            <w:noProof/>
            <w:color w:val="AA3391"/>
            <w:sz w:val="18"/>
            <w:szCs w:val="18"/>
            <w:lang w:val="en-US"/>
          </w:rPr>
          <w:delText>default</w:delText>
        </w:r>
        <w:r w:rsidRPr="001824AA" w:rsidDel="002E607A">
          <w:rPr>
            <w:rFonts w:ascii="Menlo" w:hAnsi="Menlo" w:cs="Menlo"/>
            <w:noProof/>
            <w:color w:val="000000"/>
            <w:sz w:val="18"/>
            <w:szCs w:val="18"/>
            <w:lang w:val="en-US"/>
          </w:rPr>
          <w:delText>:</w:delText>
        </w:r>
      </w:del>
    </w:p>
    <w:p w14:paraId="7F3E7E27" w14:textId="77777777" w:rsidR="00D05199" w:rsidRPr="001824AA" w:rsidDel="002E607A" w:rsidRDefault="00D05199" w:rsidP="00222371">
      <w:pPr>
        <w:pStyle w:val="NormalWeb"/>
        <w:spacing w:before="0" w:beforeAutospacing="0" w:after="0" w:afterAutospacing="0"/>
        <w:ind w:left="567"/>
        <w:jc w:val="both"/>
        <w:textAlignment w:val="baseline"/>
        <w:rPr>
          <w:del w:id="728" w:author="Willian" w:date="2017-03-08T00:13:00Z"/>
          <w:rFonts w:ascii="Menlo" w:hAnsi="Menlo" w:cs="Menlo"/>
          <w:noProof/>
          <w:color w:val="000000"/>
          <w:sz w:val="21"/>
          <w:szCs w:val="21"/>
          <w:lang w:val="en-US"/>
        </w:rPr>
      </w:pPr>
      <w:del w:id="729" w:author="Willian" w:date="2017-03-08T00:13:00Z">
        <w:r w:rsidRPr="001824AA" w:rsidDel="002E607A">
          <w:rPr>
            <w:rFonts w:ascii="Menlo" w:hAnsi="Menlo" w:cs="Menlo"/>
            <w:noProof/>
            <w:color w:val="000000"/>
            <w:sz w:val="18"/>
            <w:szCs w:val="18"/>
            <w:lang w:val="en-US"/>
          </w:rPr>
          <w:delText>  </w:delText>
        </w:r>
        <w:r w:rsidRPr="001824AA" w:rsidDel="002E607A">
          <w:rPr>
            <w:rFonts w:ascii="Menlo" w:hAnsi="Menlo" w:cs="Menlo"/>
            <w:noProof/>
            <w:color w:val="AA3391"/>
            <w:sz w:val="18"/>
            <w:szCs w:val="18"/>
            <w:lang w:val="en-US"/>
          </w:rPr>
          <w:delText>let</w:delText>
        </w:r>
        <w:r w:rsidRPr="001824AA" w:rsidDel="002E607A">
          <w:rPr>
            <w:rFonts w:ascii="Menlo" w:hAnsi="Menlo" w:cs="Menlo"/>
            <w:noProof/>
            <w:color w:val="000000"/>
            <w:sz w:val="18"/>
            <w:szCs w:val="18"/>
            <w:lang w:val="en-US"/>
          </w:rPr>
          <w:delText xml:space="preserve"> </w:delText>
        </w:r>
        <w:r w:rsidRPr="001824AA" w:rsidDel="002E607A">
          <w:rPr>
            <w:rFonts w:ascii="Menlo" w:hAnsi="Menlo" w:cs="Menlo"/>
            <w:noProof/>
            <w:color w:val="3F6E74"/>
            <w:sz w:val="18"/>
            <w:szCs w:val="18"/>
            <w:lang w:val="en-US"/>
          </w:rPr>
          <w:delText>vegetableComment</w:delText>
        </w:r>
        <w:r w:rsidRPr="001824AA" w:rsidDel="002E607A">
          <w:rPr>
            <w:rFonts w:ascii="Menlo" w:hAnsi="Menlo" w:cs="Menlo"/>
            <w:noProof/>
            <w:color w:val="000000"/>
            <w:sz w:val="18"/>
            <w:szCs w:val="18"/>
            <w:lang w:val="en-US"/>
          </w:rPr>
          <w:delText xml:space="preserve"> = </w:delText>
        </w:r>
        <w:r w:rsidRPr="001824AA" w:rsidDel="002E607A">
          <w:rPr>
            <w:rFonts w:ascii="Menlo" w:hAnsi="Menlo" w:cs="Menlo"/>
            <w:noProof/>
            <w:color w:val="C41A16"/>
            <w:sz w:val="18"/>
            <w:szCs w:val="18"/>
            <w:lang w:val="en-US"/>
          </w:rPr>
          <w:delText>"Everything tastes good in soup."</w:delText>
        </w:r>
      </w:del>
    </w:p>
    <w:p w14:paraId="1B7A9C5A" w14:textId="77777777" w:rsidR="00D05199" w:rsidRPr="00A66496" w:rsidDel="002E607A" w:rsidRDefault="00D05199" w:rsidP="00222371">
      <w:pPr>
        <w:pStyle w:val="NormalWeb"/>
        <w:spacing w:before="0" w:beforeAutospacing="0" w:after="620" w:afterAutospacing="0"/>
        <w:ind w:left="567"/>
        <w:jc w:val="both"/>
        <w:textAlignment w:val="baseline"/>
        <w:rPr>
          <w:del w:id="730" w:author="Willian" w:date="2017-03-08T00:13:00Z"/>
          <w:rFonts w:ascii="Menlo" w:hAnsi="Menlo" w:cs="Menlo"/>
          <w:noProof/>
          <w:color w:val="000000"/>
          <w:sz w:val="21"/>
          <w:szCs w:val="21"/>
        </w:rPr>
      </w:pPr>
      <w:del w:id="731" w:author="Willian" w:date="2017-03-08T00:13:00Z">
        <w:r w:rsidRPr="00A66496" w:rsidDel="002E607A">
          <w:rPr>
            <w:rFonts w:ascii="Menlo" w:hAnsi="Menlo" w:cs="Menlo"/>
            <w:noProof/>
            <w:color w:val="000000"/>
            <w:sz w:val="18"/>
            <w:szCs w:val="18"/>
          </w:rPr>
          <w:delText>}</w:delText>
        </w:r>
      </w:del>
    </w:p>
    <w:p w14:paraId="49CCD7AD" w14:textId="77777777" w:rsidR="0009791E" w:rsidDel="002E607A" w:rsidRDefault="0009791E" w:rsidP="0009791E">
      <w:pPr>
        <w:pStyle w:val="Dica"/>
        <w:rPr>
          <w:del w:id="732" w:author="Willian" w:date="2017-03-08T00:13:00Z"/>
          <w:b w:val="0"/>
        </w:rPr>
      </w:pPr>
      <w:del w:id="733" w:author="Willian" w:date="2017-03-08T00:13:00Z">
        <w:r w:rsidDel="002E607A">
          <w:delText xml:space="preserve">DICA: </w:delText>
        </w:r>
        <w:r w:rsidDel="002E607A">
          <w:rPr>
            <w:b w:val="0"/>
          </w:rPr>
          <w:delText xml:space="preserve">Tente remover o caso </w:delText>
        </w:r>
        <w:r w:rsidRPr="0009791E" w:rsidDel="002E607A">
          <w:rPr>
            <w:rFonts w:ascii="Menlo" w:hAnsi="Menlo" w:cs="Menlo"/>
            <w:b w:val="0"/>
            <w:color w:val="AA3391"/>
            <w:sz w:val="18"/>
            <w:szCs w:val="18"/>
          </w:rPr>
          <w:delText>default</w:delText>
        </w:r>
        <w:r w:rsidDel="002E607A">
          <w:rPr>
            <w:rFonts w:ascii="Menlo" w:hAnsi="Menlo" w:cs="Menlo"/>
            <w:b w:val="0"/>
            <w:color w:val="AA3391"/>
            <w:sz w:val="18"/>
            <w:szCs w:val="18"/>
          </w:rPr>
          <w:delText>.</w:delText>
        </w:r>
        <w:r w:rsidRPr="0009791E" w:rsidDel="002E607A">
          <w:rPr>
            <w:b w:val="0"/>
          </w:rPr>
          <w:delText xml:space="preserve"> </w:delText>
        </w:r>
        <w:commentRangeStart w:id="734"/>
        <w:commentRangeStart w:id="735"/>
        <w:r w:rsidDel="002E607A">
          <w:rPr>
            <w:b w:val="0"/>
          </w:rPr>
          <w:delText>Que erro você recebe?</w:delText>
        </w:r>
        <w:commentRangeEnd w:id="734"/>
        <w:r w:rsidR="00005146" w:rsidDel="002E607A">
          <w:rPr>
            <w:rStyle w:val="Refdecomentrio"/>
            <w:b w:val="0"/>
            <w:color w:val="000000"/>
          </w:rPr>
          <w:commentReference w:id="734"/>
        </w:r>
        <w:commentRangeEnd w:id="735"/>
        <w:r w:rsidR="00B70E47" w:rsidDel="002E607A">
          <w:rPr>
            <w:rStyle w:val="Refdecomentrio"/>
            <w:b w:val="0"/>
            <w:color w:val="000000"/>
          </w:rPr>
          <w:commentReference w:id="735"/>
        </w:r>
      </w:del>
    </w:p>
    <w:p w14:paraId="527ADD6A" w14:textId="77777777" w:rsidR="00D05199" w:rsidDel="002E607A" w:rsidRDefault="00D05199" w:rsidP="00722402">
      <w:pPr>
        <w:rPr>
          <w:del w:id="736" w:author="Willian" w:date="2017-03-08T00:13:00Z"/>
        </w:rPr>
      </w:pPr>
      <w:del w:id="737" w:author="Willian" w:date="2017-03-08T00:13:00Z">
        <w:r w:rsidDel="002E607A">
          <w:delText xml:space="preserve">Note como </w:delText>
        </w:r>
        <w:r w:rsidR="00722402" w:rsidRPr="00A66496" w:rsidDel="002E607A">
          <w:rPr>
            <w:rFonts w:ascii="Menlo" w:hAnsi="Menlo" w:cs="Menlo"/>
            <w:noProof/>
            <w:color w:val="AA3391"/>
            <w:sz w:val="18"/>
            <w:szCs w:val="18"/>
          </w:rPr>
          <w:delText>let</w:delText>
        </w:r>
        <w:r w:rsidR="00722402" w:rsidRPr="00A66496" w:rsidDel="002E607A">
          <w:rPr>
            <w:rFonts w:ascii="Menlo" w:hAnsi="Menlo" w:cs="Menlo"/>
            <w:noProof/>
            <w:sz w:val="18"/>
            <w:szCs w:val="18"/>
          </w:rPr>
          <w:delText xml:space="preserve"> </w:delText>
        </w:r>
        <w:r w:rsidDel="002E607A">
          <w:delText>pode ser usado em um teste padrão para atribuir o valor</w:delText>
        </w:r>
        <w:r w:rsidR="00722402" w:rsidDel="002E607A">
          <w:delText xml:space="preserve"> corre</w:delText>
        </w:r>
      </w:del>
      <w:ins w:id="738" w:author="Vicente da Silva, Mayara" w:date="2016-11-04T10:17:00Z">
        <w:del w:id="739" w:author="Willian" w:date="2017-03-08T00:13:00Z">
          <w:r w:rsidR="004A6DF4" w:rsidDel="002E607A">
            <w:delText>s</w:delText>
          </w:r>
        </w:del>
      </w:ins>
      <w:del w:id="740" w:author="Willian" w:date="2017-03-08T00:13:00Z">
        <w:r w:rsidR="00722402" w:rsidDel="002E607A">
          <w:delText>pondente</w:delText>
        </w:r>
        <w:r w:rsidDel="002E607A">
          <w:delText xml:space="preserve"> a parte de </w:delText>
        </w:r>
        <w:r w:rsidR="00722402" w:rsidDel="002E607A">
          <w:delText xml:space="preserve">da constante </w:delText>
        </w:r>
        <w:r w:rsidR="00722402" w:rsidRPr="00A66496" w:rsidDel="002E607A">
          <w:rPr>
            <w:rFonts w:ascii="Menlo" w:hAnsi="Menlo" w:cs="Menlo"/>
            <w:noProof/>
            <w:color w:val="3F6E74"/>
            <w:sz w:val="18"/>
            <w:szCs w:val="18"/>
          </w:rPr>
          <w:delText>vegetableComment</w:delText>
        </w:r>
        <w:r w:rsidDel="002E607A">
          <w:delText xml:space="preserve">. Assim como em um </w:delText>
        </w:r>
        <w:r w:rsidR="00722402" w:rsidRPr="00222371" w:rsidDel="002E607A">
          <w:rPr>
            <w:rFonts w:ascii="Menlo" w:hAnsi="Menlo" w:cs="Menlo"/>
            <w:noProof/>
            <w:color w:val="AA3391"/>
            <w:sz w:val="18"/>
            <w:szCs w:val="18"/>
          </w:rPr>
          <w:delText>if</w:delText>
        </w:r>
        <w:r w:rsidR="00722402" w:rsidDel="002E607A">
          <w:delText xml:space="preserve">, a cláusula </w:delText>
        </w:r>
        <w:r w:rsidR="00722402" w:rsidDel="002E607A">
          <w:rPr>
            <w:rFonts w:ascii="Menlo" w:hAnsi="Menlo" w:cs="Menlo"/>
            <w:noProof/>
            <w:color w:val="AA3391"/>
            <w:sz w:val="18"/>
            <w:szCs w:val="18"/>
          </w:rPr>
          <w:delText>where</w:delText>
        </w:r>
        <w:r w:rsidDel="002E607A">
          <w:delText xml:space="preserve"> pode ser adicionad</w:delText>
        </w:r>
        <w:r w:rsidR="00722402" w:rsidDel="002E607A">
          <w:delText>a</w:delText>
        </w:r>
        <w:r w:rsidDel="002E607A">
          <w:delText xml:space="preserve"> a um caso </w:delText>
        </w:r>
        <w:r w:rsidR="00722402" w:rsidDel="002E607A">
          <w:delText>(</w:delText>
        </w:r>
        <w:r w:rsidR="00722402" w:rsidRPr="00A66496" w:rsidDel="002E607A">
          <w:rPr>
            <w:rFonts w:ascii="Menlo" w:hAnsi="Menlo" w:cs="Menlo"/>
            <w:noProof/>
            <w:color w:val="AA3391"/>
            <w:sz w:val="18"/>
            <w:szCs w:val="18"/>
          </w:rPr>
          <w:delText>case</w:delText>
        </w:r>
        <w:r w:rsidR="00722402" w:rsidDel="002E607A">
          <w:delText xml:space="preserve">) </w:delText>
        </w:r>
        <w:r w:rsidDel="002E607A">
          <w:delText xml:space="preserve">para ampliar o escopo da instrução condicional. No entanto, ao contrário de </w:delText>
        </w:r>
        <w:r w:rsidR="00722402" w:rsidDel="002E607A">
          <w:delText>um</w:delText>
        </w:r>
        <w:r w:rsidDel="002E607A">
          <w:delText xml:space="preserve"> </w:delText>
        </w:r>
        <w:r w:rsidR="00722402" w:rsidRPr="00222371" w:rsidDel="002E607A">
          <w:rPr>
            <w:rFonts w:ascii="Menlo" w:hAnsi="Menlo" w:cs="Menlo"/>
            <w:noProof/>
            <w:color w:val="AA3391"/>
            <w:sz w:val="18"/>
            <w:szCs w:val="18"/>
          </w:rPr>
          <w:delText>if</w:delText>
        </w:r>
        <w:r w:rsidDel="002E607A">
          <w:delText xml:space="preserve">, um </w:delText>
        </w:r>
        <w:r w:rsidR="00722402" w:rsidRPr="00A66496" w:rsidDel="002E607A">
          <w:rPr>
            <w:rFonts w:ascii="Menlo" w:hAnsi="Menlo" w:cs="Menlo"/>
            <w:noProof/>
            <w:color w:val="AA3391"/>
            <w:sz w:val="18"/>
            <w:szCs w:val="18"/>
          </w:rPr>
          <w:delText xml:space="preserve">switch-case </w:delText>
        </w:r>
        <w:r w:rsidR="00722402" w:rsidDel="002E607A">
          <w:delText>q</w:delText>
        </w:r>
        <w:r w:rsidDel="002E607A">
          <w:delText>ue tem múltiplas condições separados por vírgulas</w:delText>
        </w:r>
        <w:r w:rsidR="00722402" w:rsidDel="002E607A">
          <w:delText xml:space="preserve"> (</w:delText>
        </w:r>
        <w:r w:rsidR="00722402" w:rsidRPr="00A66496" w:rsidDel="002E607A">
          <w:rPr>
            <w:rFonts w:ascii="Menlo" w:hAnsi="Menlo" w:cs="Menlo"/>
            <w:noProof/>
            <w:color w:val="AA3391"/>
            <w:sz w:val="18"/>
            <w:szCs w:val="18"/>
          </w:rPr>
          <w:delText>case</w:delText>
        </w:r>
        <w:r w:rsidR="00722402" w:rsidRPr="00A66496" w:rsidDel="002E607A">
          <w:rPr>
            <w:rFonts w:ascii="Menlo" w:hAnsi="Menlo" w:cs="Menlo"/>
            <w:noProof/>
            <w:sz w:val="18"/>
            <w:szCs w:val="18"/>
          </w:rPr>
          <w:delText xml:space="preserve"> </w:delText>
        </w:r>
        <w:r w:rsidR="00722402" w:rsidRPr="00A66496" w:rsidDel="002E607A">
          <w:rPr>
            <w:rFonts w:ascii="Menlo" w:hAnsi="Menlo" w:cs="Menlo"/>
            <w:noProof/>
            <w:color w:val="C41A16"/>
            <w:sz w:val="18"/>
            <w:szCs w:val="18"/>
          </w:rPr>
          <w:delText>"cucumber"</w:delText>
        </w:r>
        <w:r w:rsidR="00722402" w:rsidRPr="00A66496" w:rsidDel="002E607A">
          <w:rPr>
            <w:rFonts w:ascii="Menlo" w:hAnsi="Menlo" w:cs="Menlo"/>
            <w:noProof/>
            <w:sz w:val="18"/>
            <w:szCs w:val="18"/>
          </w:rPr>
          <w:delText xml:space="preserve">, </w:delText>
        </w:r>
        <w:r w:rsidR="00722402" w:rsidRPr="00A66496" w:rsidDel="002E607A">
          <w:rPr>
            <w:rFonts w:ascii="Menlo" w:hAnsi="Menlo" w:cs="Menlo"/>
            <w:noProof/>
            <w:color w:val="C41A16"/>
            <w:sz w:val="18"/>
            <w:szCs w:val="18"/>
          </w:rPr>
          <w:delText>"watercress"</w:delText>
        </w:r>
        <w:r w:rsidR="00722402" w:rsidRPr="00A66496" w:rsidDel="002E607A">
          <w:rPr>
            <w:rFonts w:ascii="Menlo" w:hAnsi="Menlo" w:cs="Menlo"/>
            <w:noProof/>
            <w:sz w:val="18"/>
            <w:szCs w:val="18"/>
          </w:rPr>
          <w:delText>:</w:delText>
        </w:r>
        <w:r w:rsidR="00722402" w:rsidDel="002E607A">
          <w:delText>)</w:delText>
        </w:r>
        <w:r w:rsidDel="002E607A">
          <w:delText xml:space="preserve"> é executado quando qualquer uma das condições </w:delText>
        </w:r>
        <w:r w:rsidR="00722402" w:rsidDel="002E607A">
          <w:delText>é atendida</w:delText>
        </w:r>
        <w:r w:rsidDel="002E607A">
          <w:delText>.</w:delText>
        </w:r>
      </w:del>
    </w:p>
    <w:p w14:paraId="4E8D15FB" w14:textId="77777777" w:rsidR="00D05199" w:rsidDel="002E607A" w:rsidRDefault="00D05199" w:rsidP="00722402">
      <w:pPr>
        <w:rPr>
          <w:del w:id="741" w:author="Willian" w:date="2017-03-08T00:13:00Z"/>
        </w:rPr>
      </w:pPr>
      <w:del w:id="742" w:author="Willian" w:date="2017-03-08T00:13:00Z">
        <w:r w:rsidDel="002E607A">
          <w:delText xml:space="preserve">Depois de executar o código dentro do </w:delText>
        </w:r>
        <w:r w:rsidR="00722402" w:rsidRPr="00A66496" w:rsidDel="002E607A">
          <w:rPr>
            <w:rFonts w:ascii="Menlo" w:hAnsi="Menlo" w:cs="Menlo"/>
            <w:noProof/>
            <w:color w:val="AA3391"/>
            <w:sz w:val="18"/>
            <w:szCs w:val="18"/>
          </w:rPr>
          <w:delText>switch-case</w:delText>
        </w:r>
        <w:r w:rsidDel="002E607A">
          <w:delText xml:space="preserve"> </w:delText>
        </w:r>
        <w:r w:rsidR="00722402" w:rsidDel="002E607A">
          <w:delText>correspondente</w:delText>
        </w:r>
        <w:r w:rsidDel="002E607A">
          <w:delText xml:space="preserve">, o </w:delText>
        </w:r>
      </w:del>
      <w:commentRangeStart w:id="743"/>
      <w:commentRangeStart w:id="744"/>
      <w:del w:id="745" w:author="Willian" w:date="2016-11-04T22:30:00Z">
        <w:r w:rsidDel="00B70E47">
          <w:delText xml:space="preserve">programa </w:delText>
        </w:r>
      </w:del>
      <w:del w:id="746" w:author="Willian" w:date="2017-03-08T00:13:00Z">
        <w:r w:rsidDel="002E607A">
          <w:delText xml:space="preserve">sai </w:delText>
        </w:r>
        <w:commentRangeEnd w:id="743"/>
        <w:commentRangeEnd w:id="744"/>
        <w:r w:rsidR="004A6DF4" w:rsidDel="002E607A">
          <w:rPr>
            <w:rStyle w:val="Refdecomentrio"/>
          </w:rPr>
          <w:commentReference w:id="743"/>
        </w:r>
        <w:r w:rsidR="00B70E47" w:rsidDel="002E607A">
          <w:rPr>
            <w:rStyle w:val="Refdecomentrio"/>
          </w:rPr>
          <w:commentReference w:id="744"/>
        </w:r>
        <w:r w:rsidR="00722402" w:rsidRPr="00A66496" w:rsidDel="002E607A">
          <w:rPr>
            <w:rFonts w:ascii="Menlo" w:hAnsi="Menlo" w:cs="Menlo"/>
            <w:noProof/>
            <w:color w:val="AA3391"/>
            <w:sz w:val="18"/>
            <w:szCs w:val="18"/>
          </w:rPr>
          <w:delText>switch-case</w:delText>
        </w:r>
      </w:del>
      <w:del w:id="747" w:author="Willian" w:date="2016-11-04T22:31:00Z">
        <w:r w:rsidDel="00B70E47">
          <w:delText>.</w:delText>
        </w:r>
      </w:del>
      <w:del w:id="748" w:author="Willian" w:date="2017-03-08T00:13:00Z">
        <w:r w:rsidDel="002E607A">
          <w:delText xml:space="preserve"> </w:delText>
        </w:r>
        <w:r w:rsidR="00722402" w:rsidDel="002E607A">
          <w:delText>A e</w:delText>
        </w:r>
        <w:r w:rsidDel="002E607A">
          <w:delText xml:space="preserve">xecução não </w:delText>
        </w:r>
        <w:r w:rsidR="00722402" w:rsidDel="002E607A">
          <w:delText>continua</w:delText>
        </w:r>
        <w:r w:rsidDel="002E607A">
          <w:delText xml:space="preserve"> para o próximo </w:delText>
        </w:r>
        <w:r w:rsidR="00722402" w:rsidRPr="00A66496" w:rsidDel="002E607A">
          <w:rPr>
            <w:rFonts w:ascii="Menlo" w:hAnsi="Menlo" w:cs="Menlo"/>
            <w:noProof/>
            <w:color w:val="AA3391"/>
            <w:sz w:val="18"/>
            <w:szCs w:val="18"/>
          </w:rPr>
          <w:delText>case</w:delText>
        </w:r>
        <w:r w:rsidDel="002E607A">
          <w:delText>, para que você não precisa quebra</w:delText>
        </w:r>
        <w:r w:rsidR="003058B4" w:rsidDel="002E607A">
          <w:delText>-la (</w:delText>
        </w:r>
        <w:r w:rsidR="003058B4" w:rsidRPr="00A66496" w:rsidDel="002E607A">
          <w:rPr>
            <w:rFonts w:ascii="Menlo" w:hAnsi="Menlo" w:cs="Menlo"/>
            <w:noProof/>
            <w:color w:val="AA3391"/>
            <w:sz w:val="18"/>
            <w:szCs w:val="18"/>
          </w:rPr>
          <w:delText>break</w:delText>
        </w:r>
        <w:r w:rsidR="003058B4" w:rsidDel="002E607A">
          <w:delText>)</w:delText>
        </w:r>
        <w:r w:rsidDel="002E607A">
          <w:delText xml:space="preserve"> explicitamente no final do código de cada </w:delText>
        </w:r>
        <w:r w:rsidR="003058B4" w:rsidRPr="00A66496" w:rsidDel="002E607A">
          <w:rPr>
            <w:rFonts w:ascii="Menlo" w:hAnsi="Menlo" w:cs="Menlo"/>
            <w:noProof/>
            <w:color w:val="AA3391"/>
            <w:sz w:val="18"/>
            <w:szCs w:val="18"/>
          </w:rPr>
          <w:delText>case</w:delText>
        </w:r>
        <w:r w:rsidDel="002E607A">
          <w:delText>.</w:delText>
        </w:r>
      </w:del>
    </w:p>
    <w:p w14:paraId="15911C4C" w14:textId="77777777" w:rsidR="00D05199" w:rsidDel="002E607A" w:rsidRDefault="003058B4" w:rsidP="00722402">
      <w:pPr>
        <w:rPr>
          <w:del w:id="749" w:author="Willian" w:date="2017-03-08T00:13:00Z"/>
        </w:rPr>
      </w:pPr>
      <w:del w:id="750" w:author="Willian" w:date="2017-03-08T00:13:00Z">
        <w:r w:rsidDel="002E607A">
          <w:delText xml:space="preserve">As instruções </w:delText>
        </w:r>
        <w:r w:rsidRPr="00A66496" w:rsidDel="002E607A">
          <w:rPr>
            <w:rFonts w:ascii="Menlo" w:hAnsi="Menlo" w:cs="Menlo"/>
            <w:noProof/>
            <w:color w:val="AA3391"/>
            <w:sz w:val="18"/>
            <w:szCs w:val="18"/>
          </w:rPr>
          <w:delText>switch</w:delText>
        </w:r>
        <w:r w:rsidDel="002E607A">
          <w:delText xml:space="preserve"> podem ser exaustivas, e</w:delText>
        </w:r>
        <w:commentRangeStart w:id="751"/>
        <w:commentRangeStart w:id="752"/>
        <w:r w:rsidDel="002E607A">
          <w:delText xml:space="preserve"> de</w:delText>
        </w:r>
      </w:del>
      <w:ins w:id="753" w:author="Vicente da Silva, Mayara" w:date="2016-11-04T10:18:00Z">
        <w:del w:id="754" w:author="Willian" w:date="2017-03-08T00:13:00Z">
          <w:r w:rsidR="004A6DF4" w:rsidDel="002E607A">
            <w:delText>ve</w:delText>
          </w:r>
        </w:del>
      </w:ins>
      <w:del w:id="755" w:author="Willian" w:date="2017-03-08T00:13:00Z">
        <w:r w:rsidDel="002E607A">
          <w:delText xml:space="preserve">mos definir um caso </w:delText>
        </w:r>
        <w:r w:rsidRPr="00A66496" w:rsidDel="002E607A">
          <w:rPr>
            <w:rFonts w:ascii="Menlo" w:hAnsi="Menlo" w:cs="Menlo"/>
            <w:noProof/>
            <w:color w:val="AA3391"/>
            <w:sz w:val="18"/>
            <w:szCs w:val="18"/>
          </w:rPr>
          <w:delText>default</w:delText>
        </w:r>
        <w:r w:rsidR="00D05199" w:rsidDel="002E607A">
          <w:delText xml:space="preserve"> </w:delText>
        </w:r>
        <w:r w:rsidDel="002E607A">
          <w:delText xml:space="preserve">ao menos que todas os possíveis casos do </w:delText>
        </w:r>
        <w:r w:rsidRPr="00A66496" w:rsidDel="002E607A">
          <w:rPr>
            <w:rFonts w:ascii="Menlo" w:hAnsi="Menlo" w:cs="Menlo"/>
            <w:noProof/>
            <w:color w:val="AA3391"/>
            <w:sz w:val="18"/>
            <w:szCs w:val="18"/>
          </w:rPr>
          <w:delText xml:space="preserve">switch </w:delText>
        </w:r>
        <w:r w:rsidDel="002E607A">
          <w:delText xml:space="preserve">sejam cobertos. </w:delText>
        </w:r>
        <w:commentRangeEnd w:id="751"/>
        <w:r w:rsidR="004A6DF4" w:rsidDel="002E607A">
          <w:rPr>
            <w:rStyle w:val="Refdecomentrio"/>
          </w:rPr>
          <w:commentReference w:id="751"/>
        </w:r>
        <w:commentRangeEnd w:id="752"/>
        <w:r w:rsidR="00B70E47" w:rsidDel="002E607A">
          <w:rPr>
            <w:rStyle w:val="Refdecomentrio"/>
          </w:rPr>
          <w:commentReference w:id="752"/>
        </w:r>
        <w:r w:rsidDel="002E607A">
          <w:delText>O uso de enumerações (</w:delText>
        </w:r>
        <w:r w:rsidRPr="00A66496" w:rsidDel="002E607A">
          <w:rPr>
            <w:rFonts w:ascii="Menlo" w:hAnsi="Menlo" w:cs="Menlo"/>
            <w:noProof/>
            <w:color w:val="AA3391"/>
            <w:sz w:val="18"/>
            <w:szCs w:val="18"/>
          </w:rPr>
          <w:delText>enum</w:delText>
        </w:r>
        <w:r w:rsidDel="002E607A">
          <w:delText xml:space="preserve">) pode facilitar neste caso, já que o Xcode completa automaticamente os casos do </w:delText>
        </w:r>
        <w:r w:rsidRPr="00A66496" w:rsidDel="002E607A">
          <w:rPr>
            <w:rFonts w:ascii="Menlo" w:hAnsi="Menlo" w:cs="Menlo"/>
            <w:noProof/>
            <w:color w:val="AA3391"/>
            <w:sz w:val="18"/>
            <w:szCs w:val="18"/>
          </w:rPr>
          <w:delText xml:space="preserve">switch </w:delText>
        </w:r>
        <w:r w:rsidR="007C7DA0" w:rsidDel="002E607A">
          <w:delText>relacionando-os com os casos da enumeração.</w:delText>
        </w:r>
      </w:del>
    </w:p>
    <w:p w14:paraId="7AF7487A" w14:textId="77777777" w:rsidR="00432D6D" w:rsidDel="002E607A" w:rsidRDefault="00432D6D" w:rsidP="00432D6D">
      <w:pPr>
        <w:pStyle w:val="Ttulo3"/>
        <w:rPr>
          <w:del w:id="756" w:author="Willian" w:date="2017-03-08T00:13:00Z"/>
        </w:rPr>
      </w:pPr>
      <w:del w:id="757" w:author="Willian" w:date="2017-03-08T00:13:00Z">
        <w:r w:rsidDel="002E607A">
          <w:delText>Loops</w:delText>
        </w:r>
      </w:del>
    </w:p>
    <w:p w14:paraId="7BA46B59" w14:textId="77777777" w:rsidR="00D05199" w:rsidDel="002E607A" w:rsidRDefault="00052F59" w:rsidP="00722402">
      <w:pPr>
        <w:rPr>
          <w:del w:id="758" w:author="Willian" w:date="2017-03-08T00:13:00Z"/>
        </w:rPr>
      </w:pPr>
      <w:del w:id="759" w:author="Willian" w:date="2017-03-08T00:13:00Z">
        <w:r w:rsidDel="002E607A">
          <w:delText xml:space="preserve">Agora falando de lopps </w:delText>
        </w:r>
        <w:r w:rsidRPr="00222371" w:rsidDel="002E607A">
          <w:rPr>
            <w:rFonts w:ascii="Menlo" w:hAnsi="Menlo" w:cs="Menlo"/>
            <w:color w:val="AA3391"/>
            <w:sz w:val="18"/>
            <w:szCs w:val="18"/>
          </w:rPr>
          <w:delText>for</w:delText>
        </w:r>
        <w:r w:rsidDel="002E607A">
          <w:delText>, em Swift</w:delText>
        </w:r>
      </w:del>
      <w:ins w:id="760" w:author="Vicente da Silva, Mayara" w:date="2016-11-04T10:21:00Z">
        <w:del w:id="761" w:author="Willian" w:date="2017-03-08T00:13:00Z">
          <w:r w:rsidR="00A362F1" w:rsidDel="002E607A">
            <w:delText>, você</w:delText>
          </w:r>
        </w:del>
      </w:ins>
      <w:del w:id="762" w:author="Willian" w:date="2017-03-08T00:13:00Z">
        <w:r w:rsidDel="002E607A">
          <w:delText xml:space="preserve"> é um pouco diferente. </w:delText>
        </w:r>
        <w:r w:rsidR="00D05199" w:rsidDel="002E607A">
          <w:delText>Você pode mante</w:delText>
        </w:r>
        <w:r w:rsidDel="002E607A">
          <w:delText xml:space="preserve">r um índice em um loop usando um </w:delText>
        </w:r>
        <w:r w:rsidRPr="00052F59" w:rsidDel="002E607A">
          <w:rPr>
            <w:i/>
          </w:rPr>
          <w:delText>Range</w:delText>
        </w:r>
        <w:r w:rsidDel="002E607A">
          <w:rPr>
            <w:i/>
          </w:rPr>
          <w:delText xml:space="preserve"> </w:delText>
        </w:r>
        <w:r w:rsidRPr="00052F59" w:rsidDel="002E607A">
          <w:delText>(</w:delText>
        </w:r>
        <w:r w:rsidDel="002E607A">
          <w:delText>gama</w:delText>
        </w:r>
        <w:r w:rsidRPr="00052F59" w:rsidDel="002E607A">
          <w:delText>)</w:delText>
        </w:r>
        <w:r w:rsidR="00D05199" w:rsidDel="002E607A">
          <w:delText xml:space="preserve">. Use o </w:delText>
        </w:r>
        <w:r w:rsidR="00D05199" w:rsidDel="002E607A">
          <w:rPr>
            <w:i/>
            <w:iCs/>
          </w:rPr>
          <w:delText>operador semi-aberto gama</w:delText>
        </w:r>
        <w:r w:rsidR="00D05199" w:rsidDel="002E607A">
          <w:delText xml:space="preserve"> ( </w:delText>
        </w:r>
        <w:r w:rsidR="00D05199" w:rsidDel="002E607A">
          <w:rPr>
            <w:rFonts w:ascii="Verdana" w:hAnsi="Verdana"/>
            <w:color w:val="808080"/>
            <w:sz w:val="18"/>
            <w:szCs w:val="18"/>
          </w:rPr>
          <w:delText>..&lt;</w:delText>
        </w:r>
        <w:r w:rsidR="00D05199" w:rsidDel="002E607A">
          <w:delText>) para fazer uma série de índices.</w:delText>
        </w:r>
      </w:del>
    </w:p>
    <w:p w14:paraId="6DB73F6C" w14:textId="77777777" w:rsidR="00D05199" w:rsidRPr="00A66496" w:rsidDel="002E607A" w:rsidRDefault="00D05199" w:rsidP="00222371">
      <w:pPr>
        <w:pStyle w:val="NormalWeb"/>
        <w:spacing w:before="460" w:beforeAutospacing="0" w:after="0" w:afterAutospacing="0"/>
        <w:ind w:left="567"/>
        <w:jc w:val="both"/>
        <w:textAlignment w:val="baseline"/>
        <w:rPr>
          <w:del w:id="763" w:author="Willian" w:date="2017-03-08T00:13:00Z"/>
          <w:rFonts w:ascii="Menlo" w:hAnsi="Menlo" w:cs="Menlo"/>
          <w:color w:val="000000"/>
          <w:sz w:val="21"/>
          <w:szCs w:val="21"/>
          <w:lang w:val="en-US"/>
        </w:rPr>
      </w:pPr>
      <w:del w:id="764"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firstForLoop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0</w:delText>
        </w:r>
      </w:del>
    </w:p>
    <w:p w14:paraId="2A090972" w14:textId="77777777" w:rsidR="00D05199" w:rsidRPr="00A66496" w:rsidDel="002E607A" w:rsidRDefault="00D05199" w:rsidP="00222371">
      <w:pPr>
        <w:pStyle w:val="NormalWeb"/>
        <w:spacing w:before="0" w:beforeAutospacing="0" w:after="0" w:afterAutospacing="0"/>
        <w:ind w:left="567"/>
        <w:jc w:val="both"/>
        <w:textAlignment w:val="baseline"/>
        <w:rPr>
          <w:del w:id="765" w:author="Willian" w:date="2017-03-08T00:13:00Z"/>
          <w:rFonts w:ascii="Menlo" w:hAnsi="Menlo" w:cs="Menlo"/>
          <w:color w:val="000000"/>
          <w:sz w:val="21"/>
          <w:szCs w:val="21"/>
          <w:lang w:val="en-US"/>
        </w:rPr>
      </w:pPr>
      <w:del w:id="766" w:author="Willian" w:date="2017-03-08T00:13:00Z">
        <w:r w:rsidRPr="00A66496" w:rsidDel="002E607A">
          <w:rPr>
            <w:rFonts w:ascii="Menlo" w:hAnsi="Menlo" w:cs="Menlo"/>
            <w:color w:val="AA3391"/>
            <w:sz w:val="18"/>
            <w:szCs w:val="18"/>
            <w:lang w:val="en-US"/>
          </w:rPr>
          <w:delText>for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i</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in</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1C00CF"/>
            <w:sz w:val="18"/>
            <w:szCs w:val="18"/>
            <w:lang w:val="en-US"/>
          </w:rPr>
          <w:delText>0</w:delText>
        </w:r>
        <w:r w:rsidRPr="00A66496" w:rsidDel="002E607A">
          <w:rPr>
            <w:rFonts w:ascii="Menlo" w:hAnsi="Menlo" w:cs="Menlo"/>
            <w:color w:val="000000"/>
            <w:sz w:val="18"/>
            <w:szCs w:val="18"/>
            <w:lang w:val="en-US"/>
          </w:rPr>
          <w:delText>..&lt;</w:delText>
        </w:r>
        <w:r w:rsidRPr="00A66496" w:rsidDel="002E607A">
          <w:rPr>
            <w:rFonts w:ascii="Menlo" w:hAnsi="Menlo" w:cs="Menlo"/>
            <w:color w:val="1C00CF"/>
            <w:sz w:val="18"/>
            <w:szCs w:val="18"/>
            <w:lang w:val="en-US"/>
          </w:rPr>
          <w:delText>4</w:delText>
        </w:r>
        <w:r w:rsidRPr="00A66496" w:rsidDel="002E607A">
          <w:rPr>
            <w:rFonts w:ascii="Menlo" w:hAnsi="Menlo" w:cs="Menlo"/>
            <w:color w:val="000000"/>
            <w:sz w:val="18"/>
            <w:szCs w:val="18"/>
            <w:lang w:val="en-US"/>
          </w:rPr>
          <w:delText xml:space="preserve"> {</w:delText>
        </w:r>
      </w:del>
    </w:p>
    <w:p w14:paraId="37BC33F4" w14:textId="77777777" w:rsidR="00D05199" w:rsidRPr="00222371" w:rsidDel="002E607A" w:rsidRDefault="00D05199" w:rsidP="00222371">
      <w:pPr>
        <w:pStyle w:val="NormalWeb"/>
        <w:spacing w:before="0" w:beforeAutospacing="0" w:after="0" w:afterAutospacing="0"/>
        <w:ind w:left="567"/>
        <w:jc w:val="both"/>
        <w:textAlignment w:val="baseline"/>
        <w:rPr>
          <w:del w:id="767" w:author="Willian" w:date="2017-03-08T00:13:00Z"/>
          <w:rFonts w:ascii="Menlo" w:hAnsi="Menlo" w:cs="Menlo"/>
          <w:color w:val="000000"/>
          <w:sz w:val="21"/>
          <w:szCs w:val="21"/>
        </w:rPr>
      </w:pPr>
      <w:del w:id="768" w:author="Willian" w:date="2017-03-08T00:13:00Z">
        <w:r w:rsidRPr="00A66496" w:rsidDel="002E607A">
          <w:rPr>
            <w:rFonts w:ascii="Menlo" w:hAnsi="Menlo" w:cs="Menlo"/>
            <w:color w:val="000000"/>
            <w:sz w:val="18"/>
            <w:szCs w:val="18"/>
            <w:lang w:val="en-US"/>
          </w:rPr>
          <w:delText>  </w:delText>
        </w:r>
        <w:r w:rsidRPr="00222371" w:rsidDel="002E607A">
          <w:rPr>
            <w:rFonts w:ascii="Menlo" w:hAnsi="Menlo" w:cs="Menlo"/>
            <w:color w:val="3F6E74"/>
            <w:sz w:val="18"/>
            <w:szCs w:val="18"/>
          </w:rPr>
          <w:delText>firstForLoop</w:delText>
        </w:r>
        <w:r w:rsidRPr="00222371" w:rsidDel="002E607A">
          <w:rPr>
            <w:rFonts w:ascii="Menlo" w:hAnsi="Menlo" w:cs="Menlo"/>
            <w:color w:val="000000"/>
            <w:sz w:val="18"/>
            <w:szCs w:val="18"/>
          </w:rPr>
          <w:delText xml:space="preserve"> += </w:delText>
        </w:r>
        <w:r w:rsidRPr="00222371" w:rsidDel="002E607A">
          <w:rPr>
            <w:rFonts w:ascii="Menlo" w:hAnsi="Menlo" w:cs="Menlo"/>
            <w:color w:val="3F6E74"/>
            <w:sz w:val="18"/>
            <w:szCs w:val="18"/>
          </w:rPr>
          <w:delText>i</w:delText>
        </w:r>
      </w:del>
    </w:p>
    <w:p w14:paraId="4A21F3CD" w14:textId="77777777" w:rsidR="00D05199" w:rsidRPr="00222371" w:rsidDel="002E607A" w:rsidRDefault="00D05199" w:rsidP="00222371">
      <w:pPr>
        <w:pStyle w:val="NormalWeb"/>
        <w:spacing w:before="0" w:beforeAutospacing="0" w:after="0" w:afterAutospacing="0"/>
        <w:ind w:left="567"/>
        <w:jc w:val="both"/>
        <w:textAlignment w:val="baseline"/>
        <w:rPr>
          <w:del w:id="769" w:author="Willian" w:date="2017-03-08T00:13:00Z"/>
          <w:rFonts w:ascii="Menlo" w:hAnsi="Menlo" w:cs="Menlo"/>
          <w:color w:val="000000"/>
          <w:sz w:val="21"/>
          <w:szCs w:val="21"/>
        </w:rPr>
      </w:pPr>
      <w:del w:id="770" w:author="Willian" w:date="2017-03-08T00:13:00Z">
        <w:r w:rsidRPr="00222371" w:rsidDel="002E607A">
          <w:rPr>
            <w:rFonts w:ascii="Menlo" w:hAnsi="Menlo" w:cs="Menlo"/>
            <w:color w:val="000000"/>
            <w:sz w:val="18"/>
            <w:szCs w:val="18"/>
          </w:rPr>
          <w:delText>}</w:delText>
        </w:r>
      </w:del>
    </w:p>
    <w:p w14:paraId="1392E959" w14:textId="77777777" w:rsidR="00D05199" w:rsidRPr="00222371" w:rsidDel="002E607A" w:rsidRDefault="00D05199" w:rsidP="00222371">
      <w:pPr>
        <w:pStyle w:val="NormalWeb"/>
        <w:spacing w:before="0" w:beforeAutospacing="0" w:after="620" w:afterAutospacing="0"/>
        <w:ind w:left="567"/>
        <w:jc w:val="both"/>
        <w:textAlignment w:val="baseline"/>
        <w:rPr>
          <w:del w:id="771" w:author="Willian" w:date="2017-03-08T00:13:00Z"/>
          <w:rFonts w:ascii="Menlo" w:hAnsi="Menlo" w:cs="Menlo"/>
          <w:color w:val="000000"/>
          <w:sz w:val="21"/>
          <w:szCs w:val="21"/>
        </w:rPr>
      </w:pPr>
      <w:del w:id="772" w:author="Willian" w:date="2017-03-08T00:13:00Z">
        <w:r w:rsidRPr="00222371" w:rsidDel="002E607A">
          <w:rPr>
            <w:rFonts w:ascii="Menlo" w:hAnsi="Menlo" w:cs="Menlo"/>
            <w:color w:val="3F6E74"/>
            <w:sz w:val="18"/>
            <w:szCs w:val="18"/>
          </w:rPr>
          <w:delText>print</w:delText>
        </w:r>
        <w:r w:rsidRPr="00222371" w:rsidDel="002E607A">
          <w:rPr>
            <w:rFonts w:ascii="Menlo" w:hAnsi="Menlo" w:cs="Menlo"/>
            <w:color w:val="000000"/>
            <w:sz w:val="18"/>
            <w:szCs w:val="18"/>
          </w:rPr>
          <w:delText>(</w:delText>
        </w:r>
        <w:r w:rsidRPr="00222371" w:rsidDel="002E607A">
          <w:rPr>
            <w:rFonts w:ascii="Menlo" w:hAnsi="Menlo" w:cs="Menlo"/>
            <w:color w:val="3F6E74"/>
            <w:sz w:val="18"/>
            <w:szCs w:val="18"/>
          </w:rPr>
          <w:delText>firstForLoop</w:delText>
        </w:r>
        <w:r w:rsidRPr="00222371" w:rsidDel="002E607A">
          <w:rPr>
            <w:rFonts w:ascii="Menlo" w:hAnsi="Menlo" w:cs="Menlo"/>
            <w:color w:val="000000"/>
            <w:sz w:val="18"/>
            <w:szCs w:val="18"/>
          </w:rPr>
          <w:delText>)</w:delText>
        </w:r>
      </w:del>
    </w:p>
    <w:p w14:paraId="060EC810" w14:textId="77777777" w:rsidR="00D05199" w:rsidDel="002E607A" w:rsidRDefault="00D05199" w:rsidP="00052F59">
      <w:pPr>
        <w:rPr>
          <w:del w:id="773" w:author="Willian" w:date="2017-03-08T00:13:00Z"/>
        </w:rPr>
      </w:pPr>
      <w:del w:id="774" w:author="Willian" w:date="2017-03-08T00:13:00Z">
        <w:r w:rsidDel="002E607A">
          <w:delText>O operador</w:delText>
        </w:r>
        <w:r w:rsidR="00052F59" w:rsidDel="002E607A">
          <w:delText xml:space="preserve"> de range</w:delText>
        </w:r>
        <w:r w:rsidDel="002E607A">
          <w:delText xml:space="preserve"> semi-aberto ( </w:delText>
        </w:r>
        <w:r w:rsidDel="002E607A">
          <w:rPr>
            <w:rFonts w:ascii="Verdana" w:hAnsi="Verdana"/>
            <w:color w:val="808080"/>
            <w:sz w:val="18"/>
            <w:szCs w:val="18"/>
          </w:rPr>
          <w:delText>..&lt;</w:delText>
        </w:r>
        <w:r w:rsidDel="002E607A">
          <w:delText xml:space="preserve">) não inclui o número superior, de modo que este intervalo vai desde </w:delText>
        </w:r>
        <w:r w:rsidR="00052F59" w:rsidRPr="00222371" w:rsidDel="002E607A">
          <w:rPr>
            <w:rFonts w:ascii="Menlo" w:hAnsi="Menlo" w:cs="Menlo"/>
            <w:color w:val="1C00CF"/>
            <w:sz w:val="18"/>
            <w:szCs w:val="18"/>
          </w:rPr>
          <w:delText>0</w:delText>
        </w:r>
        <w:r w:rsidR="00052F59" w:rsidDel="002E607A">
          <w:rPr>
            <w:rFonts w:ascii="Menlo" w:hAnsi="Menlo" w:cs="Menlo"/>
            <w:color w:val="1C00CF"/>
            <w:sz w:val="18"/>
            <w:szCs w:val="18"/>
          </w:rPr>
          <w:delText xml:space="preserve"> </w:delText>
        </w:r>
        <w:r w:rsidDel="002E607A">
          <w:delText>a</w:delText>
        </w:r>
        <w:r w:rsidR="00052F59" w:rsidDel="002E607A">
          <w:delText xml:space="preserve"> </w:delText>
        </w:r>
        <w:r w:rsidR="00052F59" w:rsidDel="002E607A">
          <w:rPr>
            <w:rFonts w:ascii="Menlo" w:hAnsi="Menlo" w:cs="Menlo"/>
            <w:color w:val="1C00CF"/>
            <w:sz w:val="18"/>
            <w:szCs w:val="18"/>
          </w:rPr>
          <w:delText xml:space="preserve">3 </w:delText>
        </w:r>
        <w:r w:rsidDel="002E607A">
          <w:delText xml:space="preserve">para um total de quatro iterações do loop. Use o </w:delText>
        </w:r>
        <w:r w:rsidDel="002E607A">
          <w:rPr>
            <w:i/>
            <w:iCs/>
          </w:rPr>
          <w:delText>operador</w:delText>
        </w:r>
        <w:r w:rsidR="00052F59" w:rsidDel="002E607A">
          <w:rPr>
            <w:i/>
            <w:iCs/>
          </w:rPr>
          <w:delText xml:space="preserve"> de range</w:delText>
        </w:r>
        <w:r w:rsidDel="002E607A">
          <w:rPr>
            <w:i/>
            <w:iCs/>
          </w:rPr>
          <w:delText xml:space="preserve"> fechad</w:delText>
        </w:r>
        <w:r w:rsidR="00052F59" w:rsidDel="002E607A">
          <w:rPr>
            <w:i/>
            <w:iCs/>
          </w:rPr>
          <w:delText>o</w:delText>
        </w:r>
        <w:r w:rsidDel="002E607A">
          <w:delText xml:space="preserve"> ( </w:delText>
        </w:r>
        <w:r w:rsidDel="002E607A">
          <w:rPr>
            <w:rFonts w:ascii="Verdana" w:hAnsi="Verdana"/>
            <w:color w:val="808080"/>
            <w:sz w:val="18"/>
            <w:szCs w:val="18"/>
          </w:rPr>
          <w:delText>...</w:delText>
        </w:r>
        <w:r w:rsidDel="002E607A">
          <w:delText>) para fazer um intervalo que inclui ambos os valores.</w:delText>
        </w:r>
      </w:del>
    </w:p>
    <w:p w14:paraId="001DC14B" w14:textId="77777777" w:rsidR="00D05199" w:rsidRPr="00A66496" w:rsidDel="002E607A" w:rsidRDefault="00D05199" w:rsidP="00222371">
      <w:pPr>
        <w:pStyle w:val="NormalWeb"/>
        <w:spacing w:before="460" w:beforeAutospacing="0" w:after="0" w:afterAutospacing="0"/>
        <w:ind w:left="567"/>
        <w:jc w:val="both"/>
        <w:textAlignment w:val="baseline"/>
        <w:rPr>
          <w:del w:id="775" w:author="Willian" w:date="2017-03-08T00:13:00Z"/>
          <w:rFonts w:ascii="Menlo" w:hAnsi="Menlo" w:cs="Menlo"/>
          <w:color w:val="000000"/>
          <w:sz w:val="21"/>
          <w:szCs w:val="21"/>
          <w:lang w:val="en-US"/>
        </w:rPr>
      </w:pPr>
      <w:del w:id="776"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secondForLoop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0</w:delText>
        </w:r>
      </w:del>
    </w:p>
    <w:p w14:paraId="108D058F" w14:textId="77777777" w:rsidR="00D05199" w:rsidRPr="00A66496" w:rsidDel="002E607A" w:rsidRDefault="00D05199" w:rsidP="00222371">
      <w:pPr>
        <w:pStyle w:val="NormalWeb"/>
        <w:spacing w:before="0" w:beforeAutospacing="0" w:after="0" w:afterAutospacing="0"/>
        <w:ind w:left="567"/>
        <w:jc w:val="both"/>
        <w:textAlignment w:val="baseline"/>
        <w:rPr>
          <w:del w:id="777" w:author="Willian" w:date="2017-03-08T00:13:00Z"/>
          <w:rFonts w:ascii="Menlo" w:hAnsi="Menlo" w:cs="Menlo"/>
          <w:color w:val="000000"/>
          <w:sz w:val="21"/>
          <w:szCs w:val="21"/>
          <w:lang w:val="en-US"/>
        </w:rPr>
      </w:pPr>
      <w:del w:id="778" w:author="Willian" w:date="2017-03-08T00:13:00Z">
        <w:r w:rsidRPr="00A66496" w:rsidDel="002E607A">
          <w:rPr>
            <w:rFonts w:ascii="Menlo" w:hAnsi="Menlo" w:cs="Menlo"/>
            <w:color w:val="AA3391"/>
            <w:sz w:val="18"/>
            <w:szCs w:val="18"/>
            <w:lang w:val="en-US"/>
          </w:rPr>
          <w:delText>for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_</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AA3391"/>
            <w:sz w:val="18"/>
            <w:szCs w:val="18"/>
            <w:lang w:val="en-US"/>
          </w:rPr>
          <w:delText>in</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1C00CF"/>
            <w:sz w:val="18"/>
            <w:szCs w:val="18"/>
            <w:lang w:val="en-US"/>
          </w:rPr>
          <w:delText>0</w:delText>
        </w:r>
        <w:r w:rsidRPr="00A66496" w:rsidDel="002E607A">
          <w:rPr>
            <w:rFonts w:ascii="Menlo" w:hAnsi="Menlo" w:cs="Menlo"/>
            <w:color w:val="000000"/>
            <w:sz w:val="18"/>
            <w:szCs w:val="18"/>
            <w:lang w:val="en-US"/>
          </w:rPr>
          <w:delText>...</w:delText>
        </w:r>
        <w:r w:rsidRPr="00A66496" w:rsidDel="002E607A">
          <w:rPr>
            <w:rFonts w:ascii="Menlo" w:hAnsi="Menlo" w:cs="Menlo"/>
            <w:color w:val="1C00CF"/>
            <w:sz w:val="18"/>
            <w:szCs w:val="18"/>
            <w:lang w:val="en-US"/>
          </w:rPr>
          <w:delText>4</w:delText>
        </w:r>
        <w:r w:rsidRPr="00A66496" w:rsidDel="002E607A">
          <w:rPr>
            <w:rFonts w:ascii="Menlo" w:hAnsi="Menlo" w:cs="Menlo"/>
            <w:color w:val="000000"/>
            <w:sz w:val="18"/>
            <w:szCs w:val="18"/>
            <w:lang w:val="en-US"/>
          </w:rPr>
          <w:delText xml:space="preserve"> {</w:delText>
        </w:r>
      </w:del>
    </w:p>
    <w:p w14:paraId="0D1AF1FB" w14:textId="77777777" w:rsidR="00D05199" w:rsidRPr="00A66496" w:rsidDel="002E607A" w:rsidRDefault="00D05199" w:rsidP="00222371">
      <w:pPr>
        <w:pStyle w:val="NormalWeb"/>
        <w:spacing w:before="0" w:beforeAutospacing="0" w:after="0" w:afterAutospacing="0"/>
        <w:ind w:left="567"/>
        <w:jc w:val="both"/>
        <w:textAlignment w:val="baseline"/>
        <w:rPr>
          <w:del w:id="779" w:author="Willian" w:date="2017-03-08T00:13:00Z"/>
          <w:rFonts w:ascii="Menlo" w:hAnsi="Menlo" w:cs="Menlo"/>
          <w:color w:val="000000"/>
          <w:sz w:val="21"/>
          <w:szCs w:val="21"/>
          <w:lang w:val="en-US"/>
        </w:rPr>
      </w:pPr>
      <w:del w:id="780" w:author="Willian" w:date="2017-03-08T00:13:00Z">
        <w:r w:rsidRPr="00A66496" w:rsidDel="002E607A">
          <w:rPr>
            <w:rFonts w:ascii="Menlo" w:hAnsi="Menlo" w:cs="Menlo"/>
            <w:color w:val="000000"/>
            <w:sz w:val="18"/>
            <w:szCs w:val="18"/>
            <w:lang w:val="en-US"/>
          </w:rPr>
          <w:delText>  </w:delText>
        </w:r>
        <w:r w:rsidRPr="00A66496" w:rsidDel="002E607A">
          <w:rPr>
            <w:rFonts w:ascii="Menlo" w:hAnsi="Menlo" w:cs="Menlo"/>
            <w:color w:val="3F6E74"/>
            <w:sz w:val="18"/>
            <w:szCs w:val="18"/>
            <w:lang w:val="en-US"/>
          </w:rPr>
          <w:delText>secondForLoop</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1C00CF"/>
            <w:sz w:val="18"/>
            <w:szCs w:val="18"/>
            <w:lang w:val="en-US"/>
          </w:rPr>
          <w:delText>1</w:delText>
        </w:r>
      </w:del>
    </w:p>
    <w:p w14:paraId="5DC1E069" w14:textId="77777777" w:rsidR="00D05199" w:rsidRPr="00222371" w:rsidDel="002E607A" w:rsidRDefault="00D05199" w:rsidP="00222371">
      <w:pPr>
        <w:pStyle w:val="NormalWeb"/>
        <w:spacing w:before="0" w:beforeAutospacing="0" w:after="0" w:afterAutospacing="0"/>
        <w:ind w:left="567"/>
        <w:jc w:val="both"/>
        <w:textAlignment w:val="baseline"/>
        <w:rPr>
          <w:del w:id="781" w:author="Willian" w:date="2017-03-08T00:13:00Z"/>
          <w:rFonts w:ascii="Menlo" w:hAnsi="Menlo" w:cs="Menlo"/>
          <w:color w:val="000000"/>
          <w:sz w:val="21"/>
          <w:szCs w:val="21"/>
        </w:rPr>
      </w:pPr>
      <w:del w:id="782" w:author="Willian" w:date="2017-03-08T00:13:00Z">
        <w:r w:rsidRPr="00222371" w:rsidDel="002E607A">
          <w:rPr>
            <w:rFonts w:ascii="Menlo" w:hAnsi="Menlo" w:cs="Menlo"/>
            <w:color w:val="000000"/>
            <w:sz w:val="18"/>
            <w:szCs w:val="18"/>
          </w:rPr>
          <w:delText>}</w:delText>
        </w:r>
      </w:del>
    </w:p>
    <w:p w14:paraId="71CB1150" w14:textId="77777777" w:rsidR="00D05199" w:rsidRPr="00222371" w:rsidDel="002E607A" w:rsidRDefault="00D05199" w:rsidP="00222371">
      <w:pPr>
        <w:pStyle w:val="NormalWeb"/>
        <w:spacing w:before="0" w:beforeAutospacing="0" w:after="620" w:afterAutospacing="0"/>
        <w:ind w:left="567"/>
        <w:jc w:val="both"/>
        <w:textAlignment w:val="baseline"/>
        <w:rPr>
          <w:del w:id="783" w:author="Willian" w:date="2017-03-08T00:13:00Z"/>
          <w:rFonts w:ascii="Menlo" w:hAnsi="Menlo" w:cs="Menlo"/>
          <w:color w:val="000000"/>
          <w:sz w:val="21"/>
          <w:szCs w:val="21"/>
        </w:rPr>
      </w:pPr>
      <w:del w:id="784" w:author="Willian" w:date="2017-03-08T00:13:00Z">
        <w:r w:rsidRPr="00222371" w:rsidDel="002E607A">
          <w:rPr>
            <w:rFonts w:ascii="Menlo" w:hAnsi="Menlo" w:cs="Menlo"/>
            <w:color w:val="3F6E74"/>
            <w:sz w:val="18"/>
            <w:szCs w:val="18"/>
          </w:rPr>
          <w:delText>print</w:delText>
        </w:r>
        <w:r w:rsidRPr="00222371" w:rsidDel="002E607A">
          <w:rPr>
            <w:rFonts w:ascii="Menlo" w:hAnsi="Menlo" w:cs="Menlo"/>
            <w:color w:val="000000"/>
            <w:sz w:val="18"/>
            <w:szCs w:val="18"/>
          </w:rPr>
          <w:delText>(</w:delText>
        </w:r>
        <w:r w:rsidRPr="00222371" w:rsidDel="002E607A">
          <w:rPr>
            <w:rFonts w:ascii="Menlo" w:hAnsi="Menlo" w:cs="Menlo"/>
            <w:color w:val="3F6E74"/>
            <w:sz w:val="18"/>
            <w:szCs w:val="18"/>
          </w:rPr>
          <w:delText>secondForLoop</w:delText>
        </w:r>
        <w:r w:rsidRPr="00222371" w:rsidDel="002E607A">
          <w:rPr>
            <w:rFonts w:ascii="Menlo" w:hAnsi="Menlo" w:cs="Menlo"/>
            <w:color w:val="000000"/>
            <w:sz w:val="18"/>
            <w:szCs w:val="18"/>
          </w:rPr>
          <w:delText>)</w:delText>
        </w:r>
      </w:del>
    </w:p>
    <w:p w14:paraId="16640F12" w14:textId="77777777" w:rsidR="00052F59" w:rsidDel="002E607A" w:rsidRDefault="00D05199" w:rsidP="00052F59">
      <w:pPr>
        <w:rPr>
          <w:del w:id="785" w:author="Willian" w:date="2017-03-08T00:13:00Z"/>
        </w:rPr>
      </w:pPr>
      <w:del w:id="786" w:author="Willian" w:date="2017-03-08T00:13:00Z">
        <w:r w:rsidDel="002E607A">
          <w:delText>Esta gama vai de</w:delText>
        </w:r>
        <w:r w:rsidR="00052F59" w:rsidDel="002E607A">
          <w:delText xml:space="preserve"> </w:delText>
        </w:r>
        <w:r w:rsidR="00052F59" w:rsidRPr="00222371" w:rsidDel="002E607A">
          <w:rPr>
            <w:rFonts w:ascii="Menlo" w:hAnsi="Menlo" w:cs="Menlo"/>
            <w:color w:val="1C00CF"/>
            <w:sz w:val="18"/>
            <w:szCs w:val="18"/>
          </w:rPr>
          <w:delText>0</w:delText>
        </w:r>
        <w:r w:rsidR="00052F59" w:rsidDel="002E607A">
          <w:rPr>
            <w:rFonts w:ascii="Menlo" w:hAnsi="Menlo" w:cs="Menlo"/>
            <w:color w:val="1C00CF"/>
            <w:sz w:val="18"/>
            <w:szCs w:val="18"/>
          </w:rPr>
          <w:delText xml:space="preserve"> </w:delText>
        </w:r>
        <w:r w:rsidR="00052F59" w:rsidDel="002E607A">
          <w:delText xml:space="preserve">a </w:delText>
        </w:r>
        <w:r w:rsidR="00052F59" w:rsidDel="002E607A">
          <w:rPr>
            <w:rFonts w:ascii="Menlo" w:hAnsi="Menlo" w:cs="Menlo"/>
            <w:color w:val="1C00CF"/>
            <w:sz w:val="18"/>
            <w:szCs w:val="18"/>
          </w:rPr>
          <w:delText xml:space="preserve">4 </w:delText>
        </w:r>
        <w:r w:rsidDel="002E607A">
          <w:delText xml:space="preserve">para um total de cinco iterações do loop. O </w:delText>
        </w:r>
        <w:r w:rsidDel="002E607A">
          <w:rPr>
            <w:i/>
            <w:iCs/>
          </w:rPr>
          <w:delText>sublinhado</w:delText>
        </w:r>
        <w:r w:rsidDel="002E607A">
          <w:delText xml:space="preserve"> ( </w:delText>
        </w:r>
        <w:r w:rsidDel="002E607A">
          <w:rPr>
            <w:rFonts w:ascii="Verdana" w:hAnsi="Verdana"/>
            <w:color w:val="808080"/>
            <w:sz w:val="18"/>
            <w:szCs w:val="18"/>
          </w:rPr>
          <w:delText>_</w:delText>
        </w:r>
        <w:r w:rsidDel="002E607A">
          <w:delText xml:space="preserve">) </w:delText>
        </w:r>
      </w:del>
      <w:del w:id="787" w:author="Willian" w:date="2016-11-04T22:33:00Z">
        <w:r w:rsidDel="00B70E47">
          <w:delText xml:space="preserve">representa um </w:delText>
        </w:r>
        <w:commentRangeStart w:id="788"/>
        <w:commentRangeStart w:id="789"/>
        <w:r w:rsidDel="00B70E47">
          <w:delText>curinga,</w:delText>
        </w:r>
      </w:del>
      <w:del w:id="790" w:author="Willian" w:date="2017-03-08T00:13:00Z">
        <w:r w:rsidDel="002E607A">
          <w:delText xml:space="preserve"> </w:delText>
        </w:r>
        <w:commentRangeEnd w:id="788"/>
        <w:r w:rsidR="0058744B" w:rsidDel="002E607A">
          <w:rPr>
            <w:rStyle w:val="Refdecomentrio"/>
          </w:rPr>
          <w:commentReference w:id="788"/>
        </w:r>
        <w:commentRangeEnd w:id="789"/>
        <w:r w:rsidR="00B70E47" w:rsidDel="002E607A">
          <w:rPr>
            <w:rStyle w:val="Refdecomentrio"/>
          </w:rPr>
          <w:commentReference w:id="789"/>
        </w:r>
        <w:r w:rsidDel="002E607A">
          <w:delText>que você pode usar quando você não precisa saber qual iteração do loop está sendo executado.</w:delText>
        </w:r>
      </w:del>
    </w:p>
    <w:p w14:paraId="17A2D353" w14:textId="77777777" w:rsidR="00D05199" w:rsidDel="002E607A" w:rsidRDefault="00052F59" w:rsidP="00432D6D">
      <w:pPr>
        <w:pStyle w:val="Ttulo2"/>
        <w:rPr>
          <w:del w:id="791" w:author="Willian" w:date="2017-03-08T00:13:00Z"/>
        </w:rPr>
      </w:pPr>
      <w:del w:id="792" w:author="Willian" w:date="2017-03-08T00:13:00Z">
        <w:r w:rsidDel="002E607A">
          <w:delText xml:space="preserve"> </w:delText>
        </w:r>
        <w:r w:rsidR="00D05199" w:rsidDel="002E607A">
          <w:delText>Funções e Métodos</w:delText>
        </w:r>
      </w:del>
    </w:p>
    <w:p w14:paraId="5C91C9F4" w14:textId="77777777" w:rsidR="00423350" w:rsidDel="002E607A" w:rsidRDefault="00423350" w:rsidP="00D05199">
      <w:pPr>
        <w:pStyle w:val="NormalWeb"/>
        <w:spacing w:before="0" w:beforeAutospacing="0" w:after="220" w:afterAutospacing="0"/>
        <w:jc w:val="both"/>
        <w:rPr>
          <w:del w:id="793" w:author="Willian" w:date="2017-03-08T00:13:00Z"/>
          <w:rFonts w:asciiTheme="minorHAnsi" w:hAnsiTheme="minorHAnsi" w:cs="Arial"/>
          <w:color w:val="414141"/>
          <w:sz w:val="22"/>
          <w:szCs w:val="22"/>
        </w:rPr>
      </w:pPr>
      <w:del w:id="794" w:author="Willian" w:date="2017-03-08T00:13:00Z">
        <w:r w:rsidRPr="00423350" w:rsidDel="002E607A">
          <w:rPr>
            <w:rFonts w:asciiTheme="minorHAnsi" w:hAnsiTheme="minorHAnsi" w:cs="Arial"/>
            <w:color w:val="414141"/>
            <w:sz w:val="22"/>
            <w:szCs w:val="22"/>
          </w:rPr>
          <w:delText>A uma hora destas</w:delText>
        </w:r>
        <w:r w:rsidDel="002E607A">
          <w:rPr>
            <w:rFonts w:asciiTheme="minorHAnsi" w:hAnsiTheme="minorHAnsi" w:cs="Arial"/>
            <w:color w:val="414141"/>
            <w:sz w:val="22"/>
            <w:szCs w:val="22"/>
          </w:rPr>
          <w:delText xml:space="preserve"> você já deve saber o que é um método e uma função, mas v</w:delText>
        </w:r>
      </w:del>
      <w:ins w:id="795" w:author="Vicente da Silva, Mayara" w:date="2016-11-04T10:42:00Z">
        <w:del w:id="796" w:author="Willian" w:date="2017-03-08T00:13:00Z">
          <w:r w:rsidR="00C07750" w:rsidDel="002E607A">
            <w:rPr>
              <w:rFonts w:asciiTheme="minorHAnsi" w:hAnsiTheme="minorHAnsi" w:cs="Arial"/>
              <w:color w:val="414141"/>
              <w:sz w:val="22"/>
              <w:szCs w:val="22"/>
            </w:rPr>
            <w:delText>V</w:delText>
          </w:r>
        </w:del>
      </w:ins>
      <w:del w:id="797" w:author="Willian" w:date="2017-03-08T00:13:00Z">
        <w:r w:rsidDel="002E607A">
          <w:rPr>
            <w:rFonts w:asciiTheme="minorHAnsi" w:hAnsiTheme="minorHAnsi" w:cs="Arial"/>
            <w:color w:val="414141"/>
            <w:sz w:val="22"/>
            <w:szCs w:val="22"/>
          </w:rPr>
          <w:delText>amos relembrar</w:delText>
        </w:r>
      </w:del>
      <w:ins w:id="798" w:author="Vicente da Silva, Mayara" w:date="2016-11-04T10:42:00Z">
        <w:del w:id="799" w:author="Willian" w:date="2017-03-08T00:13:00Z">
          <w:r w:rsidR="00C07750" w:rsidDel="002E607A">
            <w:rPr>
              <w:rFonts w:asciiTheme="minorHAnsi" w:hAnsiTheme="minorHAnsi" w:cs="Arial"/>
              <w:color w:val="414141"/>
              <w:sz w:val="22"/>
              <w:szCs w:val="22"/>
            </w:rPr>
            <w:delText xml:space="preserve"> o que é um método e uma função para darmos continuidade ao nosso aprendizado.</w:delText>
          </w:r>
        </w:del>
      </w:ins>
      <w:del w:id="800" w:author="Willian" w:date="2017-03-08T00:13:00Z">
        <w:r w:rsidDel="002E607A">
          <w:rPr>
            <w:rFonts w:asciiTheme="minorHAnsi" w:hAnsiTheme="minorHAnsi" w:cs="Arial"/>
            <w:color w:val="414141"/>
            <w:sz w:val="22"/>
            <w:szCs w:val="22"/>
          </w:rPr>
          <w:delText>.</w:delText>
        </w:r>
      </w:del>
    </w:p>
    <w:p w14:paraId="5FFD7553" w14:textId="77777777" w:rsidR="00676907" w:rsidDel="002E607A" w:rsidRDefault="00676907" w:rsidP="00676907">
      <w:pPr>
        <w:pStyle w:val="Ttulo3"/>
        <w:rPr>
          <w:del w:id="801" w:author="Willian" w:date="2017-03-08T00:13:00Z"/>
        </w:rPr>
      </w:pPr>
      <w:del w:id="802" w:author="Willian" w:date="2017-03-08T00:13:00Z">
        <w:r w:rsidDel="002E607A">
          <w:delText>Funções</w:delText>
        </w:r>
      </w:del>
    </w:p>
    <w:p w14:paraId="198AC945" w14:textId="77777777" w:rsidR="00676907" w:rsidRPr="00676907" w:rsidDel="002E607A" w:rsidRDefault="00D05199" w:rsidP="00D05199">
      <w:pPr>
        <w:pStyle w:val="NormalWeb"/>
        <w:spacing w:before="0" w:beforeAutospacing="0" w:after="220" w:afterAutospacing="0"/>
        <w:jc w:val="both"/>
        <w:rPr>
          <w:del w:id="803" w:author="Willian" w:date="2017-03-08T00:13:00Z"/>
          <w:rFonts w:asciiTheme="minorHAnsi" w:hAnsiTheme="minorHAnsi" w:cs="Arial"/>
          <w:color w:val="414141"/>
          <w:sz w:val="22"/>
          <w:szCs w:val="22"/>
        </w:rPr>
      </w:pPr>
      <w:del w:id="804" w:author="Willian" w:date="2017-03-08T00:13:00Z">
        <w:r w:rsidRPr="00423350" w:rsidDel="002E607A">
          <w:rPr>
            <w:rFonts w:asciiTheme="minorHAnsi" w:hAnsiTheme="minorHAnsi" w:cs="Arial"/>
            <w:color w:val="414141"/>
            <w:sz w:val="22"/>
            <w:szCs w:val="22"/>
          </w:rPr>
          <w:delText xml:space="preserve">Uma </w:delText>
        </w:r>
        <w:r w:rsidRPr="00423350" w:rsidDel="002E607A">
          <w:rPr>
            <w:rFonts w:asciiTheme="minorHAnsi" w:hAnsiTheme="minorHAnsi" w:cs="Arial"/>
            <w:i/>
            <w:iCs/>
            <w:color w:val="414141"/>
            <w:sz w:val="22"/>
            <w:szCs w:val="22"/>
          </w:rPr>
          <w:delText>função</w:delText>
        </w:r>
        <w:r w:rsidRPr="00423350" w:rsidDel="002E607A">
          <w:rPr>
            <w:rFonts w:asciiTheme="minorHAnsi" w:hAnsiTheme="minorHAnsi" w:cs="Arial"/>
            <w:color w:val="414141"/>
            <w:sz w:val="22"/>
            <w:szCs w:val="22"/>
          </w:rPr>
          <w:delText xml:space="preserve"> é uma p</w:delText>
        </w:r>
        <w:r w:rsidR="00423350" w:rsidDel="002E607A">
          <w:rPr>
            <w:rFonts w:asciiTheme="minorHAnsi" w:hAnsiTheme="minorHAnsi" w:cs="Arial"/>
            <w:color w:val="414141"/>
            <w:sz w:val="22"/>
            <w:szCs w:val="22"/>
          </w:rPr>
          <w:delText xml:space="preserve">eça reutilizável, com um nome </w:delText>
        </w:r>
        <w:r w:rsidRPr="00423350" w:rsidDel="002E607A">
          <w:rPr>
            <w:rFonts w:asciiTheme="minorHAnsi" w:hAnsiTheme="minorHAnsi" w:cs="Arial"/>
            <w:color w:val="414141"/>
            <w:sz w:val="22"/>
            <w:szCs w:val="22"/>
          </w:rPr>
          <w:delText>que pode ser referido a partir de muitos lugares em um programa.</w:delText>
        </w:r>
        <w:r w:rsidR="00423350" w:rsidDel="002E607A">
          <w:rPr>
            <w:rFonts w:asciiTheme="minorHAnsi" w:hAnsiTheme="minorHAnsi" w:cs="Arial"/>
            <w:color w:val="414141"/>
            <w:sz w:val="22"/>
            <w:szCs w:val="22"/>
          </w:rPr>
          <w:delText xml:space="preserve"> Em Swift os métodos são chamados de funções pois não est</w:delText>
        </w:r>
      </w:del>
      <w:ins w:id="805" w:author="Vicente da Silva, Mayara" w:date="2016-11-04T10:42:00Z">
        <w:del w:id="806" w:author="Willian" w:date="2017-03-08T00:13:00Z">
          <w:r w:rsidR="00C07750" w:rsidDel="002E607A">
            <w:rPr>
              <w:rFonts w:asciiTheme="minorHAnsi" w:hAnsiTheme="minorHAnsi" w:cs="Arial"/>
              <w:color w:val="414141"/>
              <w:sz w:val="22"/>
              <w:szCs w:val="22"/>
            </w:rPr>
            <w:delText>ão</w:delText>
          </w:r>
        </w:del>
      </w:ins>
      <w:del w:id="807" w:author="Willian" w:date="2017-03-08T00:13:00Z">
        <w:r w:rsidR="00423350" w:rsidDel="002E607A">
          <w:rPr>
            <w:rFonts w:asciiTheme="minorHAnsi" w:hAnsiTheme="minorHAnsi" w:cs="Arial"/>
            <w:color w:val="414141"/>
            <w:sz w:val="22"/>
            <w:szCs w:val="22"/>
          </w:rPr>
          <w:delText>á diretamente relacionado</w:delText>
        </w:r>
      </w:del>
      <w:ins w:id="808" w:author="Vicente da Silva, Mayara" w:date="2016-11-04T10:42:00Z">
        <w:del w:id="809" w:author="Willian" w:date="2017-03-08T00:13:00Z">
          <w:r w:rsidR="00C07750" w:rsidDel="002E607A">
            <w:rPr>
              <w:rFonts w:asciiTheme="minorHAnsi" w:hAnsiTheme="minorHAnsi" w:cs="Arial"/>
              <w:color w:val="414141"/>
              <w:sz w:val="22"/>
              <w:szCs w:val="22"/>
            </w:rPr>
            <w:delText>s</w:delText>
          </w:r>
        </w:del>
      </w:ins>
      <w:del w:id="810" w:author="Willian" w:date="2017-03-08T00:13:00Z">
        <w:r w:rsidR="00423350" w:rsidDel="002E607A">
          <w:rPr>
            <w:rFonts w:asciiTheme="minorHAnsi" w:hAnsiTheme="minorHAnsi" w:cs="Arial"/>
            <w:color w:val="414141"/>
            <w:sz w:val="22"/>
            <w:szCs w:val="22"/>
          </w:rPr>
          <w:delText xml:space="preserve"> a uma classe ou objeto, isto quer dizer que você pode declarar uma função</w:delText>
        </w:r>
        <w:r w:rsidR="007A0C36" w:rsidDel="002E607A">
          <w:rPr>
            <w:rFonts w:asciiTheme="minorHAnsi" w:hAnsiTheme="minorHAnsi" w:cs="Arial"/>
            <w:color w:val="414141"/>
            <w:sz w:val="22"/>
            <w:szCs w:val="22"/>
          </w:rPr>
          <w:delText xml:space="preserve"> em qualquer</w:delText>
        </w:r>
        <w:r w:rsidR="00296826" w:rsidDel="002E607A">
          <w:rPr>
            <w:rFonts w:asciiTheme="minorHAnsi" w:hAnsiTheme="minorHAnsi" w:cs="Arial"/>
            <w:color w:val="414141"/>
            <w:sz w:val="22"/>
            <w:szCs w:val="22"/>
          </w:rPr>
          <w:delText xml:space="preserve"> em um arquivo </w:delText>
        </w:r>
        <w:r w:rsidR="00296826" w:rsidRPr="00296826" w:rsidDel="002E607A">
          <w:rPr>
            <w:rFonts w:asciiTheme="minorHAnsi" w:hAnsiTheme="minorHAnsi" w:cs="Arial"/>
            <w:b/>
            <w:color w:val="414141"/>
            <w:sz w:val="22"/>
            <w:szCs w:val="22"/>
          </w:rPr>
          <w:delText>.swift</w:delText>
        </w:r>
        <w:r w:rsidR="00423350" w:rsidDel="002E607A">
          <w:rPr>
            <w:rFonts w:asciiTheme="minorHAnsi" w:hAnsiTheme="minorHAnsi" w:cs="Arial"/>
            <w:color w:val="414141"/>
            <w:sz w:val="22"/>
            <w:szCs w:val="22"/>
          </w:rPr>
          <w:delText>.</w:delText>
        </w:r>
        <w:r w:rsidR="00296826" w:rsidDel="002E607A">
          <w:rPr>
            <w:rFonts w:asciiTheme="minorHAnsi" w:hAnsiTheme="minorHAnsi" w:cs="Arial"/>
            <w:color w:val="414141"/>
            <w:sz w:val="22"/>
            <w:szCs w:val="22"/>
          </w:rPr>
          <w:delText xml:space="preserve"> Estas funções declaradas fora de classe se tornam globais e podem ser acessadas por qualquer outro objeto.</w:delText>
        </w:r>
        <w:r w:rsidR="00423350" w:rsidDel="002E607A">
          <w:rPr>
            <w:rFonts w:asciiTheme="minorHAnsi" w:hAnsiTheme="minorHAnsi" w:cs="Arial"/>
            <w:color w:val="414141"/>
            <w:sz w:val="22"/>
            <w:szCs w:val="22"/>
          </w:rPr>
          <w:delText xml:space="preserve"> </w:delText>
        </w:r>
      </w:del>
    </w:p>
    <w:p w14:paraId="7C5826EB" w14:textId="77777777" w:rsidR="00D05199" w:rsidDel="002E607A" w:rsidRDefault="00D05199" w:rsidP="006D3397">
      <w:pPr>
        <w:rPr>
          <w:del w:id="811" w:author="Willian" w:date="2017-03-08T00:13:00Z"/>
        </w:rPr>
      </w:pPr>
      <w:del w:id="812" w:author="Willian" w:date="2017-03-08T00:13:00Z">
        <w:r w:rsidDel="002E607A">
          <w:delText xml:space="preserve">Use </w:delText>
        </w:r>
        <w:r w:rsidR="006D3397" w:rsidRPr="006D3397" w:rsidDel="002E607A">
          <w:rPr>
            <w:rFonts w:ascii="Menlo" w:hAnsi="Menlo" w:cs="Menlo"/>
            <w:noProof/>
            <w:color w:val="AA3391"/>
            <w:sz w:val="18"/>
            <w:szCs w:val="18"/>
          </w:rPr>
          <w:delText>func</w:delText>
        </w:r>
        <w:r w:rsidR="006D3397" w:rsidRPr="006D3397" w:rsidDel="002E607A">
          <w:rPr>
            <w:rFonts w:ascii="Menlo" w:hAnsi="Menlo" w:cs="Menlo"/>
            <w:noProof/>
            <w:sz w:val="18"/>
            <w:szCs w:val="18"/>
          </w:rPr>
          <w:delText xml:space="preserve"> </w:delText>
        </w:r>
        <w:r w:rsidR="00423350" w:rsidDel="002E607A">
          <w:delText>para</w:delText>
        </w:r>
        <w:r w:rsidDel="002E607A">
          <w:delText xml:space="preserve"> declarar uma função. A declaração da função pode incluir zero ou mais </w:delText>
        </w:r>
        <w:r w:rsidDel="002E607A">
          <w:rPr>
            <w:i/>
            <w:iCs/>
          </w:rPr>
          <w:delText>parâmetros</w:delText>
        </w:r>
        <w:r w:rsidDel="002E607A">
          <w:delText xml:space="preserve"> , redigidas de forma </w:delText>
        </w:r>
        <w:r w:rsidR="006D3397" w:rsidRPr="006D3397" w:rsidDel="002E607A">
          <w:rPr>
            <w:rFonts w:ascii="Menlo" w:hAnsi="Menlo" w:cs="Menlo"/>
            <w:noProof/>
            <w:color w:val="3F6E74"/>
            <w:sz w:val="18"/>
            <w:szCs w:val="18"/>
          </w:rPr>
          <w:delText>name</w:delText>
        </w:r>
        <w:r w:rsidR="006D3397" w:rsidRPr="006D3397" w:rsidDel="002E607A">
          <w:rPr>
            <w:rFonts w:ascii="Menlo" w:hAnsi="Menlo" w:cs="Menlo"/>
            <w:noProof/>
            <w:sz w:val="18"/>
            <w:szCs w:val="18"/>
          </w:rPr>
          <w:delText xml:space="preserve">: </w:delText>
        </w:r>
        <w:r w:rsidR="006D3397" w:rsidDel="002E607A">
          <w:rPr>
            <w:rFonts w:ascii="Menlo" w:hAnsi="Menlo" w:cs="Menlo"/>
            <w:noProof/>
            <w:color w:val="5C2699"/>
            <w:sz w:val="18"/>
            <w:szCs w:val="18"/>
          </w:rPr>
          <w:delText>Type</w:delText>
        </w:r>
        <w:r w:rsidDel="002E607A">
          <w:delText>, que são elementos de informação adicional que devem ser passado</w:delText>
        </w:r>
        <w:r w:rsidR="006D3397" w:rsidDel="002E607A">
          <w:delText>s para a função quando é chamada</w:delText>
        </w:r>
        <w:r w:rsidDel="002E607A">
          <w:delText xml:space="preserve">. Opcionalmente, uma função pode ter um tipo de retorno, escrito após </w:delText>
        </w:r>
        <w:r w:rsidR="006D3397" w:rsidDel="002E607A">
          <w:delText>o operador</w:delText>
        </w:r>
        <w:r w:rsidDel="002E607A">
          <w:delText xml:space="preserve"> </w:delText>
        </w:r>
        <w:r w:rsidDel="002E607A">
          <w:rPr>
            <w:rFonts w:ascii="Verdana" w:hAnsi="Verdana"/>
            <w:color w:val="808080"/>
            <w:sz w:val="18"/>
            <w:szCs w:val="18"/>
          </w:rPr>
          <w:delText>-&gt;</w:delText>
        </w:r>
        <w:r w:rsidDel="002E607A">
          <w:delText xml:space="preserve">, o que indica que </w:delText>
        </w:r>
        <w:r w:rsidR="006D3397" w:rsidDel="002E607A">
          <w:delText>tipo de objeto a</w:delText>
        </w:r>
        <w:r w:rsidDel="002E607A">
          <w:delText xml:space="preserve"> função retorna</w:delText>
        </w:r>
        <w:r w:rsidR="006D3397" w:rsidDel="002E607A">
          <w:delText>. A i</w:delText>
        </w:r>
        <w:r w:rsidDel="002E607A">
          <w:delText xml:space="preserve">mplementação de uma função vai </w:delText>
        </w:r>
      </w:del>
      <w:ins w:id="813" w:author="Vicente da Silva, Mayara" w:date="2016-11-04T10:45:00Z">
        <w:del w:id="814" w:author="Willian" w:date="2017-03-08T00:13:00Z">
          <w:r w:rsidR="00C07750" w:rsidDel="002E607A">
            <w:delText xml:space="preserve">é inserida </w:delText>
          </w:r>
        </w:del>
      </w:ins>
      <w:del w:id="815" w:author="Willian" w:date="2017-03-08T00:13:00Z">
        <w:r w:rsidDel="002E607A">
          <w:delText xml:space="preserve">dentro de um par de chaves ( </w:delText>
        </w:r>
        <w:r w:rsidDel="002E607A">
          <w:rPr>
            <w:rFonts w:ascii="Verdana" w:hAnsi="Verdana"/>
            <w:color w:val="808080"/>
            <w:sz w:val="18"/>
            <w:szCs w:val="18"/>
          </w:rPr>
          <w:delText>{}</w:delText>
        </w:r>
        <w:r w:rsidDel="002E607A">
          <w:delText>).</w:delText>
        </w:r>
      </w:del>
    </w:p>
    <w:p w14:paraId="5CD9F0D1" w14:textId="77777777" w:rsidR="00D05199" w:rsidRPr="00A66496" w:rsidDel="002E607A" w:rsidRDefault="00D05199" w:rsidP="006D3397">
      <w:pPr>
        <w:pStyle w:val="NormalWeb"/>
        <w:spacing w:before="460" w:beforeAutospacing="0" w:after="0" w:afterAutospacing="0"/>
        <w:ind w:left="567"/>
        <w:jc w:val="both"/>
        <w:textAlignment w:val="baseline"/>
        <w:rPr>
          <w:del w:id="816" w:author="Willian" w:date="2017-03-08T00:13:00Z"/>
          <w:rFonts w:ascii="Menlo" w:hAnsi="Menlo" w:cs="Menlo"/>
          <w:noProof/>
          <w:color w:val="000000"/>
          <w:sz w:val="21"/>
          <w:szCs w:val="21"/>
          <w:lang w:val="en-US"/>
        </w:rPr>
      </w:pPr>
      <w:del w:id="817" w:author="Willian" w:date="2017-03-08T00:13:00Z">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2FF86E0C" w14:textId="77777777" w:rsidR="00D05199" w:rsidRPr="00A66496" w:rsidDel="002E607A" w:rsidRDefault="00D05199" w:rsidP="006D3397">
      <w:pPr>
        <w:pStyle w:val="NormalWeb"/>
        <w:spacing w:before="0" w:beforeAutospacing="0" w:after="0" w:afterAutospacing="0"/>
        <w:ind w:left="567"/>
        <w:jc w:val="both"/>
        <w:textAlignment w:val="baseline"/>
        <w:rPr>
          <w:del w:id="818" w:author="Willian" w:date="2017-03-08T00:13:00Z"/>
          <w:rFonts w:ascii="Menlo" w:hAnsi="Menlo" w:cs="Menlo"/>
          <w:noProof/>
          <w:color w:val="000000"/>
          <w:sz w:val="21"/>
          <w:szCs w:val="21"/>
          <w:lang w:val="en-US"/>
        </w:rPr>
      </w:pPr>
      <w:del w:id="81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"Hello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today is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68A2A051" w14:textId="77777777" w:rsidR="00D05199" w:rsidRPr="006D3397" w:rsidDel="002E607A" w:rsidRDefault="00D05199" w:rsidP="006D3397">
      <w:pPr>
        <w:pStyle w:val="NormalWeb"/>
        <w:spacing w:before="0" w:beforeAutospacing="0" w:after="620" w:afterAutospacing="0"/>
        <w:ind w:left="567"/>
        <w:jc w:val="both"/>
        <w:textAlignment w:val="baseline"/>
        <w:rPr>
          <w:del w:id="820" w:author="Willian" w:date="2017-03-08T00:13:00Z"/>
          <w:rFonts w:ascii="Menlo" w:hAnsi="Menlo" w:cs="Menlo"/>
          <w:noProof/>
          <w:color w:val="000000"/>
          <w:sz w:val="21"/>
          <w:szCs w:val="21"/>
        </w:rPr>
      </w:pPr>
      <w:del w:id="821" w:author="Willian" w:date="2017-03-08T00:13:00Z">
        <w:r w:rsidRPr="006D3397" w:rsidDel="002E607A">
          <w:rPr>
            <w:rFonts w:ascii="Menlo" w:hAnsi="Menlo" w:cs="Menlo"/>
            <w:noProof/>
            <w:color w:val="000000"/>
            <w:sz w:val="18"/>
            <w:szCs w:val="18"/>
          </w:rPr>
          <w:delText>}</w:delText>
        </w:r>
      </w:del>
    </w:p>
    <w:p w14:paraId="41ED3B16" w14:textId="77777777" w:rsidR="00D05199" w:rsidDel="002E607A" w:rsidRDefault="00C62E43" w:rsidP="00576898">
      <w:pPr>
        <w:rPr>
          <w:del w:id="822" w:author="Willian" w:date="2017-03-08T00:13:00Z"/>
        </w:rPr>
      </w:pPr>
      <w:del w:id="823" w:author="Willian" w:date="2017-03-08T00:13:00Z">
        <w:r w:rsidDel="002E607A">
          <w:delText>Para chamar uma função, use seu nome seguido de</w:delText>
        </w:r>
        <w:r w:rsidR="00D05199" w:rsidDel="002E607A">
          <w:delText xml:space="preserve"> uma lista de </w:delText>
        </w:r>
        <w:r w:rsidR="00D05199" w:rsidDel="002E607A">
          <w:rPr>
            <w:i/>
            <w:iCs/>
          </w:rPr>
          <w:delText>argumentos</w:delText>
        </w:r>
        <w:r w:rsidR="00D05199" w:rsidDel="002E607A">
          <w:delText xml:space="preserve"> (os valores que </w:delText>
        </w:r>
        <w:commentRangeStart w:id="824"/>
        <w:commentRangeStart w:id="825"/>
        <w:r w:rsidR="00D05199" w:rsidDel="002E607A">
          <w:delText xml:space="preserve">você </w:delText>
        </w:r>
      </w:del>
      <w:del w:id="826" w:author="Willian" w:date="2016-11-04T22:35:00Z">
        <w:r w:rsidR="00D05199" w:rsidDel="00F66497">
          <w:delText xml:space="preserve">passa </w:delText>
        </w:r>
      </w:del>
      <w:commentRangeEnd w:id="824"/>
      <w:del w:id="827" w:author="Willian" w:date="2017-03-08T00:13:00Z">
        <w:r w:rsidR="00C07750" w:rsidDel="002E607A">
          <w:rPr>
            <w:rStyle w:val="Refdecomentrio"/>
          </w:rPr>
          <w:commentReference w:id="824"/>
        </w:r>
        <w:commentRangeEnd w:id="825"/>
        <w:r w:rsidR="00B70E47" w:rsidDel="002E607A">
          <w:rPr>
            <w:rStyle w:val="Refdecomentrio"/>
          </w:rPr>
          <w:commentReference w:id="825"/>
        </w:r>
        <w:r w:rsidR="00D05199" w:rsidDel="002E607A">
          <w:delText>para satisfazer os parâmetros</w:delText>
        </w:r>
        <w:r w:rsidDel="002E607A">
          <w:delText xml:space="preserve"> de uma função) entre parênteses</w:delText>
        </w:r>
        <w:r w:rsidR="00D05199" w:rsidDel="002E607A">
          <w:delText>. Quando você chamar uma função, você</w:delText>
        </w:r>
        <w:r w:rsidR="00576898" w:rsidDel="002E607A">
          <w:delText xml:space="preserve"> deve</w:delText>
        </w:r>
        <w:r w:rsidR="00D05199" w:rsidDel="002E607A">
          <w:delText xml:space="preserve"> passa</w:delText>
        </w:r>
        <w:r w:rsidR="00576898" w:rsidDel="002E607A">
          <w:delText>r</w:delText>
        </w:r>
        <w:r w:rsidR="00D05199" w:rsidDel="002E607A">
          <w:delText xml:space="preserve"> cada valor subsequente com o seu nome.</w:delText>
        </w:r>
      </w:del>
    </w:p>
    <w:p w14:paraId="450097E7" w14:textId="77777777" w:rsidR="00D05199" w:rsidRPr="00A66496" w:rsidDel="002E607A" w:rsidRDefault="00D05199" w:rsidP="00C62E43">
      <w:pPr>
        <w:pStyle w:val="NormalWeb"/>
        <w:spacing w:before="460" w:beforeAutospacing="0" w:after="0" w:afterAutospacing="0"/>
        <w:ind w:left="567"/>
        <w:jc w:val="both"/>
        <w:textAlignment w:val="baseline"/>
        <w:rPr>
          <w:del w:id="828" w:author="Willian" w:date="2017-03-08T00:13:00Z"/>
          <w:rFonts w:ascii="Menlo" w:hAnsi="Menlo" w:cs="Menlo"/>
          <w:noProof/>
          <w:color w:val="000000"/>
          <w:sz w:val="21"/>
          <w:szCs w:val="21"/>
          <w:lang w:val="en-US"/>
        </w:rPr>
      </w:pPr>
      <w:del w:id="829"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"Anna"</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"Tuesday"</w:delText>
        </w:r>
        <w:r w:rsidRPr="00A66496" w:rsidDel="002E607A">
          <w:rPr>
            <w:rFonts w:ascii="Menlo" w:hAnsi="Menlo" w:cs="Menlo"/>
            <w:noProof/>
            <w:color w:val="000000"/>
            <w:sz w:val="18"/>
            <w:szCs w:val="18"/>
            <w:lang w:val="en-US"/>
          </w:rPr>
          <w:delText>)</w:delText>
        </w:r>
      </w:del>
    </w:p>
    <w:p w14:paraId="42D05BC0" w14:textId="77777777" w:rsidR="00D05199" w:rsidRPr="00A66496" w:rsidDel="002E607A" w:rsidRDefault="00D05199" w:rsidP="00C62E43">
      <w:pPr>
        <w:pStyle w:val="NormalWeb"/>
        <w:spacing w:before="0" w:beforeAutospacing="0" w:after="0" w:afterAutospacing="0"/>
        <w:ind w:left="567"/>
        <w:jc w:val="both"/>
        <w:textAlignment w:val="baseline"/>
        <w:rPr>
          <w:del w:id="830" w:author="Willian" w:date="2017-03-08T00:13:00Z"/>
          <w:rFonts w:ascii="Menlo" w:hAnsi="Menlo" w:cs="Menlo"/>
          <w:noProof/>
          <w:color w:val="000000"/>
          <w:sz w:val="21"/>
          <w:szCs w:val="21"/>
          <w:lang w:val="en-US"/>
        </w:rPr>
      </w:pPr>
      <w:del w:id="831"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"Bob"</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"Friday"</w:delText>
        </w:r>
        <w:r w:rsidRPr="00A66496" w:rsidDel="002E607A">
          <w:rPr>
            <w:rFonts w:ascii="Menlo" w:hAnsi="Menlo" w:cs="Menlo"/>
            <w:noProof/>
            <w:color w:val="000000"/>
            <w:sz w:val="18"/>
            <w:szCs w:val="18"/>
            <w:lang w:val="en-US"/>
          </w:rPr>
          <w:delText>)</w:delText>
        </w:r>
      </w:del>
    </w:p>
    <w:p w14:paraId="4E5C9EA1" w14:textId="77777777" w:rsidR="00D05199" w:rsidRPr="00A66496" w:rsidDel="002E607A" w:rsidRDefault="00D05199" w:rsidP="00C62E43">
      <w:pPr>
        <w:pStyle w:val="NormalWeb"/>
        <w:spacing w:before="0" w:beforeAutospacing="0" w:after="620" w:afterAutospacing="0"/>
        <w:ind w:left="567"/>
        <w:jc w:val="both"/>
        <w:textAlignment w:val="baseline"/>
        <w:rPr>
          <w:del w:id="832" w:author="Willian" w:date="2017-03-08T00:13:00Z"/>
          <w:rFonts w:ascii="Menlo" w:hAnsi="Menlo" w:cs="Menlo"/>
          <w:noProof/>
          <w:color w:val="000000"/>
          <w:sz w:val="18"/>
          <w:szCs w:val="18"/>
          <w:lang w:val="en-US"/>
        </w:rPr>
      </w:pPr>
      <w:del w:id="833" w:author="Willian" w:date="2017-03-08T00:13:00Z">
        <w:r w:rsidRPr="00A66496" w:rsidDel="002E607A">
          <w:rPr>
            <w:rFonts w:ascii="Menlo" w:hAnsi="Menlo" w:cs="Menlo"/>
            <w:noProof/>
            <w:color w:val="3F6E74"/>
            <w:sz w:val="18"/>
            <w:szCs w:val="18"/>
            <w:lang w:val="en-US"/>
          </w:rPr>
          <w:delText>greet</w:delText>
        </w:r>
        <w:r w:rsidRPr="00A66496" w:rsidDel="002E607A">
          <w:rPr>
            <w:rFonts w:ascii="Menlo" w:hAnsi="Menlo" w:cs="Menlo"/>
            <w:noProof/>
            <w:color w:val="000000"/>
            <w:sz w:val="18"/>
            <w:szCs w:val="18"/>
            <w:lang w:val="en-US"/>
          </w:rPr>
          <w:delText>(</w:delText>
        </w:r>
        <w:r w:rsidR="00576898" w:rsidRPr="00A66496" w:rsidDel="002E607A">
          <w:rPr>
            <w:rFonts w:ascii="Menlo" w:hAnsi="Menlo" w:cs="Menlo"/>
            <w:noProof/>
            <w:color w:val="3F6E74"/>
            <w:sz w:val="18"/>
            <w:szCs w:val="18"/>
            <w:lang w:val="en-US"/>
          </w:rPr>
          <w:delText>name</w:delText>
        </w:r>
        <w:r w:rsidR="00576898"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"Charlie"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day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 nice day"</w:delText>
        </w:r>
        <w:r w:rsidRPr="00A66496" w:rsidDel="002E607A">
          <w:rPr>
            <w:rFonts w:ascii="Menlo" w:hAnsi="Menlo" w:cs="Menlo"/>
            <w:noProof/>
            <w:color w:val="000000"/>
            <w:sz w:val="18"/>
            <w:szCs w:val="18"/>
            <w:lang w:val="en-US"/>
          </w:rPr>
          <w:delText>)</w:delText>
        </w:r>
      </w:del>
    </w:p>
    <w:p w14:paraId="523E6413" w14:textId="77777777" w:rsidR="00676907" w:rsidRPr="00C62E43" w:rsidDel="002E607A" w:rsidRDefault="00676907" w:rsidP="00676907">
      <w:pPr>
        <w:pStyle w:val="Ttulo3"/>
        <w:rPr>
          <w:del w:id="834" w:author="Willian" w:date="2017-03-08T00:13:00Z"/>
          <w:noProof/>
        </w:rPr>
      </w:pPr>
      <w:del w:id="835" w:author="Willian" w:date="2017-03-08T00:13:00Z">
        <w:r w:rsidDel="002E607A">
          <w:rPr>
            <w:noProof/>
          </w:rPr>
          <w:delText>Métodos</w:delText>
        </w:r>
      </w:del>
    </w:p>
    <w:p w14:paraId="3E9201B9" w14:textId="77777777" w:rsidR="00D05199" w:rsidDel="002E607A" w:rsidRDefault="00D05199" w:rsidP="00576898">
      <w:pPr>
        <w:rPr>
          <w:del w:id="836" w:author="Willian" w:date="2017-03-08T00:13:00Z"/>
        </w:rPr>
      </w:pPr>
      <w:del w:id="837" w:author="Willian" w:date="2017-03-08T00:13:00Z">
        <w:r w:rsidDel="002E607A">
          <w:delText>Funções</w:delText>
        </w:r>
        <w:r w:rsidR="00576898" w:rsidDel="002E607A">
          <w:delText xml:space="preserve"> que são definidas dentro de uma classe específica são chamada</w:delText>
        </w:r>
        <w:r w:rsidDel="002E607A">
          <w:delText xml:space="preserve">s </w:delText>
        </w:r>
        <w:r w:rsidDel="002E607A">
          <w:rPr>
            <w:i/>
            <w:iCs/>
          </w:rPr>
          <w:delText>métodos</w:delText>
        </w:r>
        <w:r w:rsidDel="002E607A">
          <w:delText>. Métodos são explicitamente vinculado</w:delText>
        </w:r>
        <w:r w:rsidR="00576898" w:rsidDel="002E607A">
          <w:delText>s</w:delText>
        </w:r>
        <w:r w:rsidDel="002E607A">
          <w:delText xml:space="preserve"> ao tipo</w:delText>
        </w:r>
        <w:r w:rsidR="00576898" w:rsidDel="002E607A">
          <w:delText xml:space="preserve"> ou classe</w:delText>
        </w:r>
        <w:r w:rsidDel="002E607A">
          <w:delText xml:space="preserve"> </w:delText>
        </w:r>
        <w:r w:rsidR="00576898" w:rsidDel="002E607A">
          <w:delText>onde estão</w:delText>
        </w:r>
        <w:r w:rsidDel="002E607A">
          <w:delText xml:space="preserve"> definido</w:delText>
        </w:r>
        <w:r w:rsidR="00576898" w:rsidDel="002E607A">
          <w:delText>s</w:delText>
        </w:r>
        <w:r w:rsidDel="002E607A">
          <w:delText>, e só pode</w:delText>
        </w:r>
        <w:r w:rsidR="00576898" w:rsidDel="002E607A">
          <w:delText>m</w:delText>
        </w:r>
        <w:r w:rsidDel="002E607A">
          <w:delText xml:space="preserve"> ser chamado</w:delText>
        </w:r>
        <w:r w:rsidR="00576898" w:rsidDel="002E607A">
          <w:delText>s</w:delText>
        </w:r>
        <w:r w:rsidDel="002E607A">
          <w:delText xml:space="preserve"> </w:delText>
        </w:r>
        <w:r w:rsidR="00576898" w:rsidDel="002E607A">
          <w:delText>nesta</w:delText>
        </w:r>
        <w:r w:rsidDel="002E607A">
          <w:delText xml:space="preserve"> </w:delText>
        </w:r>
        <w:r w:rsidR="00576898" w:rsidDel="002E607A">
          <w:delText>classe</w:delText>
        </w:r>
        <w:r w:rsidDel="002E607A">
          <w:delText xml:space="preserve"> (ou uma de suas subclasses, </w:delText>
        </w:r>
        <w:r w:rsidR="00576898" w:rsidDel="002E607A">
          <w:delText>que</w:delText>
        </w:r>
        <w:r w:rsidDel="002E607A">
          <w:delText xml:space="preserve"> você vai aprender em breve). No anterior</w:delText>
        </w:r>
        <w:r w:rsidR="00576898" w:rsidDel="002E607A">
          <w:delText xml:space="preserve"> exemplo</w:delText>
        </w:r>
        <w:r w:rsidDel="002E607A">
          <w:delText xml:space="preserve"> </w:delText>
        </w:r>
        <w:r w:rsidR="007020A2" w:rsidDel="002E607A">
          <w:rPr>
            <w:rFonts w:ascii="Menlo" w:hAnsi="Menlo" w:cs="Menlo"/>
            <w:noProof/>
            <w:color w:val="AA3391"/>
            <w:sz w:val="18"/>
            <w:szCs w:val="18"/>
          </w:rPr>
          <w:delText>switch</w:delText>
        </w:r>
        <w:r w:rsidDel="002E607A">
          <w:delText xml:space="preserve">, </w:delText>
        </w:r>
        <w:r w:rsidR="00576898" w:rsidDel="002E607A">
          <w:delText>você</w:delText>
        </w:r>
        <w:r w:rsidDel="002E607A">
          <w:delText xml:space="preserve"> viu um método que é definido n</w:delText>
        </w:r>
        <w:r w:rsidR="00576898" w:rsidDel="002E607A">
          <w:delText>a classe</w:delText>
        </w:r>
        <w:r w:rsidDel="002E607A">
          <w:delText xml:space="preserve"> </w:delText>
        </w:r>
        <w:r w:rsidR="00576898" w:rsidDel="002E607A">
          <w:rPr>
            <w:rFonts w:ascii="Menlo" w:hAnsi="Menlo" w:cs="Menlo"/>
            <w:color w:val="3F6E74"/>
            <w:sz w:val="18"/>
            <w:szCs w:val="18"/>
          </w:rPr>
          <w:delText>String</w:delText>
        </w:r>
        <w:r w:rsidR="00576898" w:rsidRPr="00576898" w:rsidDel="002E607A">
          <w:rPr>
            <w:rFonts w:ascii="Menlo" w:hAnsi="Menlo" w:cs="Menlo"/>
            <w:sz w:val="18"/>
            <w:szCs w:val="18"/>
          </w:rPr>
          <w:delText xml:space="preserve"> </w:delText>
        </w:r>
        <w:r w:rsidDel="002E607A">
          <w:delText xml:space="preserve">chamado </w:delText>
        </w:r>
        <w:r w:rsidR="00576898" w:rsidRPr="00576898" w:rsidDel="002E607A">
          <w:rPr>
            <w:rFonts w:ascii="Menlo" w:hAnsi="Menlo" w:cs="Menlo"/>
            <w:noProof/>
            <w:color w:val="3F6E74"/>
            <w:sz w:val="18"/>
            <w:szCs w:val="18"/>
          </w:rPr>
          <w:delText>hasSuffix</w:delText>
        </w:r>
        <w:r w:rsidR="00576898" w:rsidDel="002E607A">
          <w:rPr>
            <w:rFonts w:ascii="Menlo" w:hAnsi="Menlo" w:cs="Menlo"/>
            <w:noProof/>
            <w:color w:val="3F6E74"/>
            <w:sz w:val="18"/>
            <w:szCs w:val="18"/>
          </w:rPr>
          <w:delText>()</w:delText>
        </w:r>
        <w:r w:rsidDel="002E607A">
          <w:delText>, mostra</w:delText>
        </w:r>
        <w:r w:rsidR="00576898" w:rsidDel="002E607A">
          <w:delText>n</w:delText>
        </w:r>
        <w:r w:rsidDel="002E607A">
          <w:delText>do novamente aqui:</w:delText>
        </w:r>
      </w:del>
    </w:p>
    <w:p w14:paraId="0258E15D" w14:textId="77777777" w:rsidR="00D05199" w:rsidRPr="00A66496" w:rsidDel="002E607A" w:rsidRDefault="00D05199" w:rsidP="00576898">
      <w:pPr>
        <w:pStyle w:val="NormalWeb"/>
        <w:spacing w:before="460" w:beforeAutospacing="0" w:after="0" w:afterAutospacing="0"/>
        <w:ind w:left="567"/>
        <w:jc w:val="both"/>
        <w:textAlignment w:val="baseline"/>
        <w:rPr>
          <w:del w:id="838" w:author="Willian" w:date="2017-03-08T00:13:00Z"/>
          <w:rFonts w:ascii="Menlo" w:hAnsi="Menlo" w:cs="Menlo"/>
          <w:noProof/>
          <w:color w:val="000000"/>
          <w:sz w:val="21"/>
          <w:szCs w:val="21"/>
          <w:lang w:val="en-US"/>
        </w:rPr>
      </w:pPr>
      <w:del w:id="839"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exampleString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"hello"</w:delText>
        </w:r>
      </w:del>
    </w:p>
    <w:p w14:paraId="26CA6762" w14:textId="77777777" w:rsidR="00D05199" w:rsidRPr="00A66496" w:rsidDel="002E607A" w:rsidRDefault="00D05199" w:rsidP="00576898">
      <w:pPr>
        <w:pStyle w:val="NormalWeb"/>
        <w:spacing w:before="0" w:beforeAutospacing="0" w:after="0" w:afterAutospacing="0"/>
        <w:ind w:left="567"/>
        <w:jc w:val="both"/>
        <w:textAlignment w:val="baseline"/>
        <w:rPr>
          <w:del w:id="840" w:author="Willian" w:date="2017-03-08T00:13:00Z"/>
          <w:rFonts w:ascii="Menlo" w:hAnsi="Menlo" w:cs="Menlo"/>
          <w:noProof/>
          <w:color w:val="000000"/>
          <w:sz w:val="21"/>
          <w:szCs w:val="21"/>
          <w:lang w:val="en-US"/>
        </w:rPr>
      </w:pPr>
      <w:del w:id="841"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exampleString</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hasSuffix</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"lo"</w:delText>
        </w:r>
        <w:r w:rsidRPr="00A66496" w:rsidDel="002E607A">
          <w:rPr>
            <w:rFonts w:ascii="Menlo" w:hAnsi="Menlo" w:cs="Menlo"/>
            <w:noProof/>
            <w:color w:val="000000"/>
            <w:sz w:val="18"/>
            <w:szCs w:val="18"/>
            <w:lang w:val="en-US"/>
          </w:rPr>
          <w:delText>) {</w:delText>
        </w:r>
      </w:del>
    </w:p>
    <w:p w14:paraId="3DECCFBB" w14:textId="77777777" w:rsidR="00D05199" w:rsidRPr="00576898" w:rsidDel="002E607A" w:rsidRDefault="00D05199" w:rsidP="00576898">
      <w:pPr>
        <w:pStyle w:val="NormalWeb"/>
        <w:spacing w:before="0" w:beforeAutospacing="0" w:after="0" w:afterAutospacing="0"/>
        <w:ind w:left="567"/>
        <w:jc w:val="both"/>
        <w:textAlignment w:val="baseline"/>
        <w:rPr>
          <w:del w:id="842" w:author="Willian" w:date="2017-03-08T00:13:00Z"/>
          <w:rFonts w:ascii="Menlo" w:hAnsi="Menlo" w:cs="Menlo"/>
          <w:noProof/>
          <w:color w:val="000000"/>
          <w:sz w:val="21"/>
          <w:szCs w:val="21"/>
        </w:rPr>
      </w:pPr>
      <w:del w:id="843" w:author="Willian" w:date="2017-03-08T00:13:00Z">
        <w:r w:rsidRPr="00A66496" w:rsidDel="002E607A">
          <w:rPr>
            <w:rFonts w:ascii="Menlo" w:hAnsi="Menlo" w:cs="Menlo"/>
            <w:noProof/>
            <w:color w:val="000000"/>
            <w:sz w:val="18"/>
            <w:szCs w:val="18"/>
            <w:lang w:val="en-US"/>
          </w:rPr>
          <w:delText>  </w:delText>
        </w:r>
        <w:r w:rsidRPr="00576898" w:rsidDel="002E607A">
          <w:rPr>
            <w:rFonts w:ascii="Menlo" w:hAnsi="Menlo" w:cs="Menlo"/>
            <w:noProof/>
            <w:color w:val="3F6E74"/>
            <w:sz w:val="18"/>
            <w:szCs w:val="18"/>
          </w:rPr>
          <w:delText>print</w:delText>
        </w:r>
        <w:r w:rsidRPr="00576898" w:rsidDel="002E607A">
          <w:rPr>
            <w:rFonts w:ascii="Menlo" w:hAnsi="Menlo" w:cs="Menlo"/>
            <w:noProof/>
            <w:color w:val="000000"/>
            <w:sz w:val="18"/>
            <w:szCs w:val="18"/>
          </w:rPr>
          <w:delText>(</w:delText>
        </w:r>
        <w:r w:rsidRPr="00576898" w:rsidDel="002E607A">
          <w:rPr>
            <w:rFonts w:ascii="Menlo" w:hAnsi="Menlo" w:cs="Menlo"/>
            <w:noProof/>
            <w:color w:val="C41A16"/>
            <w:sz w:val="18"/>
            <w:szCs w:val="18"/>
          </w:rPr>
          <w:delText>"ends in lo"</w:delText>
        </w:r>
        <w:r w:rsidRPr="00576898" w:rsidDel="002E607A">
          <w:rPr>
            <w:rFonts w:ascii="Menlo" w:hAnsi="Menlo" w:cs="Menlo"/>
            <w:noProof/>
            <w:color w:val="000000"/>
            <w:sz w:val="18"/>
            <w:szCs w:val="18"/>
          </w:rPr>
          <w:delText>)</w:delText>
        </w:r>
      </w:del>
    </w:p>
    <w:p w14:paraId="40E9FB18" w14:textId="77777777" w:rsidR="00D05199" w:rsidRPr="00576898" w:rsidDel="002E607A" w:rsidRDefault="00D05199" w:rsidP="00576898">
      <w:pPr>
        <w:pStyle w:val="NormalWeb"/>
        <w:spacing w:before="0" w:beforeAutospacing="0" w:after="620" w:afterAutospacing="0"/>
        <w:ind w:left="567"/>
        <w:jc w:val="both"/>
        <w:textAlignment w:val="baseline"/>
        <w:rPr>
          <w:del w:id="844" w:author="Willian" w:date="2017-03-08T00:13:00Z"/>
          <w:rFonts w:ascii="Menlo" w:hAnsi="Menlo" w:cs="Menlo"/>
          <w:noProof/>
          <w:color w:val="000000"/>
          <w:sz w:val="21"/>
          <w:szCs w:val="21"/>
        </w:rPr>
      </w:pPr>
      <w:del w:id="845" w:author="Willian" w:date="2017-03-08T00:13:00Z">
        <w:r w:rsidRPr="00576898" w:rsidDel="002E607A">
          <w:rPr>
            <w:rFonts w:ascii="Menlo" w:hAnsi="Menlo" w:cs="Menlo"/>
            <w:noProof/>
            <w:color w:val="000000"/>
            <w:sz w:val="18"/>
            <w:szCs w:val="18"/>
          </w:rPr>
          <w:delText>}</w:delText>
        </w:r>
      </w:del>
    </w:p>
    <w:p w14:paraId="6B52B077" w14:textId="77777777" w:rsidR="003F6B0B" w:rsidDel="002E607A" w:rsidRDefault="00D05199" w:rsidP="003F6B0B">
      <w:pPr>
        <w:pStyle w:val="NormalWeb"/>
        <w:spacing w:before="0" w:beforeAutospacing="0" w:after="220" w:afterAutospacing="0"/>
        <w:jc w:val="both"/>
        <w:rPr>
          <w:del w:id="846" w:author="Willian" w:date="2017-03-08T00:13:00Z"/>
          <w:rFonts w:ascii="Arial" w:hAnsi="Arial" w:cs="Arial"/>
          <w:color w:val="414141"/>
          <w:sz w:val="21"/>
          <w:szCs w:val="21"/>
        </w:rPr>
      </w:pPr>
      <w:del w:id="847" w:author="Willian" w:date="2017-03-08T00:13:00Z">
        <w:r w:rsidDel="002E607A">
          <w:rPr>
            <w:rFonts w:ascii="Arial" w:hAnsi="Arial" w:cs="Arial"/>
            <w:color w:val="414141"/>
            <w:sz w:val="21"/>
            <w:szCs w:val="21"/>
          </w:rPr>
          <w:delText xml:space="preserve">Como você vê, </w:delText>
        </w:r>
        <w:r w:rsidR="007020A2" w:rsidDel="002E607A">
          <w:rPr>
            <w:rFonts w:ascii="Arial" w:hAnsi="Arial" w:cs="Arial"/>
            <w:color w:val="414141"/>
            <w:sz w:val="21"/>
            <w:szCs w:val="21"/>
          </w:rPr>
          <w:delText>para chamar um método de uma classe você deve usar a sintaxe de ponto ( .), como em Java</w:delText>
        </w:r>
        <w:r w:rsidDel="002E607A">
          <w:rPr>
            <w:rFonts w:ascii="Arial" w:hAnsi="Arial" w:cs="Arial"/>
            <w:color w:val="414141"/>
            <w:sz w:val="21"/>
            <w:szCs w:val="21"/>
          </w:rPr>
          <w:delText xml:space="preserve">. </w:delText>
        </w:r>
        <w:r w:rsidR="003F6B0B" w:rsidDel="002E607A">
          <w:rPr>
            <w:rFonts w:ascii="Arial" w:hAnsi="Arial" w:cs="Arial"/>
            <w:color w:val="414141"/>
            <w:sz w:val="21"/>
            <w:szCs w:val="21"/>
          </w:rPr>
          <w:delText>Você pode ver que em certos casos, quando você chama um método ou função não há a necessidade de inserir o nome do primeiro parâmetro, pois o nome do método é semântico o suficiente para isto.</w:delText>
        </w:r>
      </w:del>
    </w:p>
    <w:p w14:paraId="5E48C2E2" w14:textId="77777777" w:rsidR="00D05199" w:rsidRPr="00A66496" w:rsidDel="002E607A" w:rsidRDefault="00D05199" w:rsidP="003F6B0B">
      <w:pPr>
        <w:pStyle w:val="NormalWeb"/>
        <w:spacing w:before="0" w:beforeAutospacing="0" w:after="220" w:afterAutospacing="0"/>
        <w:ind w:left="567"/>
        <w:jc w:val="both"/>
        <w:rPr>
          <w:del w:id="848" w:author="Willian" w:date="2017-03-08T00:13:00Z"/>
          <w:rFonts w:ascii="Menlo" w:hAnsi="Menlo" w:cs="Menlo"/>
          <w:color w:val="000000"/>
          <w:sz w:val="21"/>
          <w:szCs w:val="21"/>
          <w:lang w:val="en-US"/>
        </w:rPr>
      </w:pPr>
      <w:del w:id="849" w:author="Willian" w:date="2017-03-08T00:13:00Z">
        <w:r w:rsidRPr="00A66496" w:rsidDel="002E607A">
          <w:rPr>
            <w:rFonts w:ascii="Menlo" w:hAnsi="Menlo" w:cs="Menlo"/>
            <w:color w:val="AA3391"/>
            <w:sz w:val="18"/>
            <w:szCs w:val="18"/>
            <w:lang w:val="en-US"/>
          </w:rPr>
          <w:delText>var</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3F6E74"/>
            <w:sz w:val="18"/>
            <w:szCs w:val="18"/>
            <w:lang w:val="en-US"/>
          </w:rPr>
          <w:delText>array</w:delText>
        </w:r>
        <w:r w:rsidRPr="00A66496" w:rsidDel="002E607A">
          <w:rPr>
            <w:rFonts w:ascii="Menlo" w:hAnsi="Menlo" w:cs="Menlo"/>
            <w:color w:val="000000"/>
            <w:sz w:val="18"/>
            <w:szCs w:val="18"/>
            <w:lang w:val="en-US"/>
          </w:rPr>
          <w:delText xml:space="preserve"> = [</w:delText>
        </w:r>
        <w:r w:rsidRPr="00A66496" w:rsidDel="002E607A">
          <w:rPr>
            <w:rFonts w:ascii="Menlo" w:hAnsi="Menlo" w:cs="Menlo"/>
            <w:color w:val="C41A16"/>
            <w:sz w:val="18"/>
            <w:szCs w:val="18"/>
            <w:lang w:val="en-US"/>
          </w:rPr>
          <w:delText>"apple"</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C41A16"/>
            <w:sz w:val="18"/>
            <w:szCs w:val="18"/>
            <w:lang w:val="en-US"/>
          </w:rPr>
          <w:delText>"banana"</w:delText>
        </w:r>
        <w:r w:rsidRPr="00A66496" w:rsidDel="002E607A">
          <w:rPr>
            <w:rFonts w:ascii="Menlo" w:hAnsi="Menlo" w:cs="Menlo"/>
            <w:color w:val="000000"/>
            <w:sz w:val="18"/>
            <w:szCs w:val="18"/>
            <w:lang w:val="en-US"/>
          </w:rPr>
          <w:delText xml:space="preserve">, </w:delText>
        </w:r>
        <w:r w:rsidRPr="00A66496" w:rsidDel="002E607A">
          <w:rPr>
            <w:rFonts w:ascii="Menlo" w:hAnsi="Menlo" w:cs="Menlo"/>
            <w:color w:val="C41A16"/>
            <w:sz w:val="18"/>
            <w:szCs w:val="18"/>
            <w:lang w:val="en-US"/>
          </w:rPr>
          <w:delText>"dragonfruit"</w:delText>
        </w:r>
        <w:r w:rsidRPr="00A66496" w:rsidDel="002E607A">
          <w:rPr>
            <w:rFonts w:ascii="Menlo" w:hAnsi="Menlo" w:cs="Menlo"/>
            <w:color w:val="000000"/>
            <w:sz w:val="18"/>
            <w:szCs w:val="18"/>
            <w:lang w:val="en-US"/>
          </w:rPr>
          <w:delText>]</w:delText>
        </w:r>
      </w:del>
    </w:p>
    <w:p w14:paraId="28694978" w14:textId="77777777" w:rsidR="00D05199" w:rsidRPr="003F6B0B" w:rsidDel="002E607A" w:rsidRDefault="00D05199" w:rsidP="003F6B0B">
      <w:pPr>
        <w:pStyle w:val="NormalWeb"/>
        <w:spacing w:before="0" w:beforeAutospacing="0" w:after="0" w:afterAutospacing="0"/>
        <w:ind w:left="567"/>
        <w:jc w:val="both"/>
        <w:textAlignment w:val="baseline"/>
        <w:rPr>
          <w:del w:id="850" w:author="Willian" w:date="2017-03-08T00:13:00Z"/>
          <w:rFonts w:ascii="Menlo" w:hAnsi="Menlo" w:cs="Menlo"/>
          <w:color w:val="000000"/>
          <w:sz w:val="21"/>
          <w:szCs w:val="21"/>
        </w:rPr>
      </w:pPr>
      <w:del w:id="851" w:author="Willian" w:date="2017-03-08T00:13:00Z">
        <w:r w:rsidRPr="003F6B0B" w:rsidDel="002E607A">
          <w:rPr>
            <w:rFonts w:ascii="Menlo" w:hAnsi="Menlo" w:cs="Menlo"/>
            <w:color w:val="3F6E74"/>
            <w:sz w:val="18"/>
            <w:szCs w:val="18"/>
          </w:rPr>
          <w:delText>array</w:delText>
        </w:r>
        <w:r w:rsidRPr="003F6B0B" w:rsidDel="002E607A">
          <w:rPr>
            <w:rFonts w:ascii="Menlo" w:hAnsi="Menlo" w:cs="Menlo"/>
            <w:color w:val="000000"/>
            <w:sz w:val="18"/>
            <w:szCs w:val="18"/>
          </w:rPr>
          <w:delText>.</w:delText>
        </w:r>
        <w:r w:rsidRPr="003F6B0B" w:rsidDel="002E607A">
          <w:rPr>
            <w:rFonts w:ascii="Menlo" w:hAnsi="Menlo" w:cs="Menlo"/>
            <w:color w:val="3F6E74"/>
            <w:sz w:val="18"/>
            <w:szCs w:val="18"/>
          </w:rPr>
          <w:delText>insert</w:delText>
        </w:r>
        <w:r w:rsidRPr="003F6B0B" w:rsidDel="002E607A">
          <w:rPr>
            <w:rFonts w:ascii="Menlo" w:hAnsi="Menlo" w:cs="Menlo"/>
            <w:color w:val="000000"/>
            <w:sz w:val="18"/>
            <w:szCs w:val="18"/>
          </w:rPr>
          <w:delText>(</w:delText>
        </w:r>
        <w:r w:rsidRPr="003F6B0B" w:rsidDel="002E607A">
          <w:rPr>
            <w:rFonts w:ascii="Menlo" w:hAnsi="Menlo" w:cs="Menlo"/>
            <w:color w:val="C41A16"/>
            <w:sz w:val="18"/>
            <w:szCs w:val="18"/>
          </w:rPr>
          <w:delText>"cherry"</w:delText>
        </w:r>
        <w:r w:rsidRPr="003F6B0B" w:rsidDel="002E607A">
          <w:rPr>
            <w:rFonts w:ascii="Menlo" w:hAnsi="Menlo" w:cs="Menlo"/>
            <w:color w:val="000000"/>
            <w:sz w:val="18"/>
            <w:szCs w:val="18"/>
          </w:rPr>
          <w:delText xml:space="preserve">, </w:delText>
        </w:r>
        <w:r w:rsidR="003F6B0B" w:rsidRPr="003F6B0B" w:rsidDel="002E607A">
          <w:rPr>
            <w:rFonts w:ascii="Menlo" w:hAnsi="Menlo" w:cs="Menlo"/>
            <w:color w:val="3F6E74"/>
            <w:sz w:val="18"/>
            <w:szCs w:val="18"/>
          </w:rPr>
          <w:delText>at</w:delText>
        </w:r>
        <w:r w:rsidRPr="003F6B0B" w:rsidDel="002E607A">
          <w:rPr>
            <w:rFonts w:ascii="Menlo" w:hAnsi="Menlo" w:cs="Menlo"/>
            <w:color w:val="000000"/>
            <w:sz w:val="18"/>
            <w:szCs w:val="18"/>
          </w:rPr>
          <w:delText xml:space="preserve">: </w:delText>
        </w:r>
        <w:r w:rsidRPr="003F6B0B" w:rsidDel="002E607A">
          <w:rPr>
            <w:rFonts w:ascii="Menlo" w:hAnsi="Menlo" w:cs="Menlo"/>
            <w:color w:val="1C00CF"/>
            <w:sz w:val="18"/>
            <w:szCs w:val="18"/>
          </w:rPr>
          <w:delText>2</w:delText>
        </w:r>
        <w:r w:rsidRPr="003F6B0B" w:rsidDel="002E607A">
          <w:rPr>
            <w:rFonts w:ascii="Menlo" w:hAnsi="Menlo" w:cs="Menlo"/>
            <w:color w:val="000000"/>
            <w:sz w:val="18"/>
            <w:szCs w:val="18"/>
          </w:rPr>
          <w:delText>)</w:delText>
        </w:r>
      </w:del>
    </w:p>
    <w:p w14:paraId="6A34539D" w14:textId="77777777" w:rsidR="00D05199" w:rsidDel="002E607A" w:rsidRDefault="00D05199" w:rsidP="003F6B0B">
      <w:pPr>
        <w:pStyle w:val="NormalWeb"/>
        <w:spacing w:before="0" w:beforeAutospacing="0" w:after="620" w:afterAutospacing="0"/>
        <w:jc w:val="both"/>
        <w:textAlignment w:val="baseline"/>
        <w:rPr>
          <w:del w:id="852" w:author="Willian" w:date="2017-03-08T00:13:00Z"/>
          <w:rFonts w:ascii="Menlo" w:hAnsi="Menlo" w:cs="Menlo"/>
          <w:color w:val="3F6E74"/>
          <w:sz w:val="18"/>
          <w:szCs w:val="18"/>
        </w:rPr>
      </w:pPr>
    </w:p>
    <w:p w14:paraId="747891C3" w14:textId="77777777" w:rsidR="003F6B0B" w:rsidDel="002E607A" w:rsidRDefault="003F6B0B" w:rsidP="003F6B0B">
      <w:pPr>
        <w:rPr>
          <w:del w:id="853" w:author="Willian" w:date="2017-03-08T00:13:00Z"/>
        </w:rPr>
      </w:pPr>
      <w:del w:id="854" w:author="Willian" w:date="2017-03-08T00:13:00Z">
        <w:r w:rsidDel="002E607A">
          <w:delText>Você pode declarar métodos assim, utilizando um sublinhado ao invés do nome do parâmetro. O método insert do Array é declarado da seguinte maneira:</w:delText>
        </w:r>
      </w:del>
    </w:p>
    <w:p w14:paraId="507CDCFA" w14:textId="77777777" w:rsidR="003F6B0B" w:rsidRPr="00A66496" w:rsidDel="002E607A" w:rsidRDefault="003F6B0B" w:rsidP="003F6B0B">
      <w:pPr>
        <w:ind w:left="567"/>
        <w:rPr>
          <w:del w:id="855" w:author="Willian" w:date="2017-03-08T00:13:00Z"/>
          <w:rFonts w:ascii="Menlo" w:hAnsi="Menlo" w:cs="Menlo"/>
          <w:sz w:val="18"/>
          <w:szCs w:val="18"/>
          <w:lang w:val="en-US"/>
        </w:rPr>
      </w:pPr>
      <w:del w:id="856" w:author="Willian" w:date="2017-03-08T00:13:00Z">
        <w:r w:rsidRPr="00A66496" w:rsidDel="002E607A">
          <w:rPr>
            <w:rFonts w:ascii="Menlo" w:hAnsi="Menlo" w:cs="Menlo"/>
            <w:color w:val="AA3391"/>
            <w:sz w:val="18"/>
            <w:szCs w:val="18"/>
            <w:lang w:val="en-US"/>
          </w:rPr>
          <w:delText>public</w:delText>
        </w:r>
        <w:r w:rsidRPr="00A66496" w:rsidDel="002E607A">
          <w:rPr>
            <w:rFonts w:ascii="Menlo" w:hAnsi="Menlo" w:cs="Menlo"/>
            <w:sz w:val="18"/>
            <w:szCs w:val="18"/>
            <w:lang w:val="en-US"/>
          </w:rPr>
          <w:delText xml:space="preserve"> </w:delText>
        </w:r>
        <w:r w:rsidRPr="00A66496" w:rsidDel="002E607A">
          <w:rPr>
            <w:rFonts w:ascii="Menlo" w:hAnsi="Menlo" w:cs="Menlo"/>
            <w:color w:val="AA3391"/>
            <w:sz w:val="18"/>
            <w:szCs w:val="18"/>
            <w:lang w:val="en-US"/>
          </w:rPr>
          <w:delText>func</w:delText>
        </w:r>
        <w:r w:rsidRPr="00A66496" w:rsidDel="002E607A">
          <w:rPr>
            <w:rFonts w:ascii="Menlo" w:hAnsi="Menlo" w:cs="Menlo"/>
            <w:sz w:val="18"/>
            <w:szCs w:val="18"/>
            <w:lang w:val="en-US"/>
          </w:rPr>
          <w:delText xml:space="preserve"> </w:delText>
        </w:r>
        <w:r w:rsidRPr="00A66496" w:rsidDel="002E607A">
          <w:rPr>
            <w:rFonts w:ascii="Menlo" w:hAnsi="Menlo" w:cs="Menlo"/>
            <w:color w:val="3F6E74"/>
            <w:sz w:val="18"/>
            <w:szCs w:val="18"/>
            <w:lang w:val="en-US"/>
          </w:rPr>
          <w:delText>insert</w:delText>
        </w:r>
        <w:r w:rsidRPr="00A66496" w:rsidDel="002E607A">
          <w:rPr>
            <w:rFonts w:ascii="Menlo" w:hAnsi="Menlo" w:cs="Menlo"/>
            <w:sz w:val="18"/>
            <w:szCs w:val="18"/>
            <w:lang w:val="en-US"/>
          </w:rPr>
          <w:delText>(</w:delText>
        </w:r>
        <w:r w:rsidRPr="00A66496" w:rsidDel="002E607A">
          <w:rPr>
            <w:rFonts w:ascii="Menlo" w:hAnsi="Menlo" w:cs="Menlo"/>
            <w:color w:val="AA3391"/>
            <w:sz w:val="18"/>
            <w:szCs w:val="18"/>
            <w:lang w:val="en-US"/>
          </w:rPr>
          <w:delText xml:space="preserve">_ </w:delText>
        </w:r>
        <w:r w:rsidRPr="00A66496" w:rsidDel="002E607A">
          <w:rPr>
            <w:rFonts w:ascii="Menlo" w:hAnsi="Menlo" w:cs="Menlo"/>
            <w:noProof/>
            <w:color w:val="3F6E74"/>
            <w:sz w:val="18"/>
            <w:szCs w:val="18"/>
            <w:lang w:val="en-US"/>
          </w:rPr>
          <w:delText>newElement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5C2699"/>
            <w:sz w:val="18"/>
            <w:szCs w:val="18"/>
            <w:lang w:val="en-US"/>
          </w:rPr>
          <w:delText>Element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at i</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5C2699"/>
            <w:sz w:val="18"/>
            <w:szCs w:val="18"/>
            <w:lang w:val="en-US"/>
          </w:rPr>
          <w:delText>Index</w:delText>
        </w:r>
        <w:r w:rsidRPr="00A66496" w:rsidDel="002E607A">
          <w:rPr>
            <w:rFonts w:ascii="Menlo" w:hAnsi="Menlo" w:cs="Menlo"/>
            <w:sz w:val="18"/>
            <w:szCs w:val="18"/>
            <w:lang w:val="en-US"/>
          </w:rPr>
          <w:delText>) { ... }</w:delText>
        </w:r>
      </w:del>
    </w:p>
    <w:p w14:paraId="61363577" w14:textId="77777777" w:rsidR="003F6B0B" w:rsidDel="002E607A" w:rsidRDefault="003F6B0B" w:rsidP="003F6B0B">
      <w:pPr>
        <w:rPr>
          <w:del w:id="857" w:author="Willian" w:date="2017-03-08T00:13:00Z"/>
        </w:rPr>
      </w:pPr>
      <w:del w:id="858" w:author="Willian" w:date="2017-03-08T00:13:00Z">
        <w:r w:rsidDel="002E607A">
          <w:delText xml:space="preserve">Veja que podemos também definir um nome de parâmetro (rótulo) diferente do nome da variável a ser manipulada no método. Então na chamada do método </w:delText>
        </w:r>
        <w:r w:rsidDel="002E607A">
          <w:rPr>
            <w:rFonts w:ascii="Menlo" w:hAnsi="Menlo" w:cs="Menlo"/>
            <w:color w:val="3F6E74"/>
            <w:sz w:val="18"/>
            <w:szCs w:val="18"/>
          </w:rPr>
          <w:delText>insert</w:delText>
        </w:r>
        <w:r w:rsidDel="002E607A">
          <w:delText xml:space="preserve"> usamos o </w:delText>
        </w:r>
        <w:r w:rsidDel="002E607A">
          <w:rPr>
            <w:rFonts w:ascii="Menlo" w:hAnsi="Menlo" w:cs="Menlo"/>
            <w:noProof/>
            <w:color w:val="3F6E74"/>
            <w:sz w:val="18"/>
            <w:szCs w:val="18"/>
          </w:rPr>
          <w:delText>at</w:delText>
        </w:r>
        <w:r w:rsidDel="002E607A">
          <w:delText>, e dentro do método usamos o</w:delText>
        </w:r>
        <w:r w:rsidRPr="003F6B0B" w:rsidDel="002E607A">
          <w:rPr>
            <w:rFonts w:ascii="Menlo" w:hAnsi="Menlo" w:cs="Menlo"/>
            <w:noProof/>
            <w:color w:val="3F6E74"/>
            <w:sz w:val="18"/>
            <w:szCs w:val="18"/>
          </w:rPr>
          <w:delText xml:space="preserve"> </w:delText>
        </w:r>
        <w:r w:rsidDel="002E607A">
          <w:rPr>
            <w:rFonts w:ascii="Menlo" w:hAnsi="Menlo" w:cs="Menlo"/>
            <w:noProof/>
            <w:color w:val="3F6E74"/>
            <w:sz w:val="18"/>
            <w:szCs w:val="18"/>
          </w:rPr>
          <w:delText>i</w:delText>
        </w:r>
        <w:r w:rsidDel="002E607A">
          <w:delText xml:space="preserve">. Neste caso o </w:delText>
        </w:r>
        <w:r w:rsidDel="002E607A">
          <w:rPr>
            <w:rFonts w:ascii="Menlo" w:hAnsi="Menlo" w:cs="Menlo"/>
            <w:noProof/>
            <w:color w:val="3F6E74"/>
            <w:sz w:val="18"/>
            <w:szCs w:val="18"/>
          </w:rPr>
          <w:delText xml:space="preserve">at </w:delText>
        </w:r>
        <w:r w:rsidDel="002E607A">
          <w:delText>é somente um rótulo do parâmetro</w:delText>
        </w:r>
        <w:r w:rsidRPr="003F6B0B" w:rsidDel="002E607A">
          <w:rPr>
            <w:rFonts w:ascii="Menlo" w:hAnsi="Menlo" w:cs="Menlo"/>
            <w:noProof/>
            <w:color w:val="3F6E74"/>
            <w:sz w:val="18"/>
            <w:szCs w:val="18"/>
          </w:rPr>
          <w:delText xml:space="preserve"> </w:delText>
        </w:r>
        <w:r w:rsidDel="002E607A">
          <w:rPr>
            <w:rFonts w:ascii="Menlo" w:hAnsi="Menlo" w:cs="Menlo"/>
            <w:noProof/>
            <w:color w:val="3F6E74"/>
            <w:sz w:val="18"/>
            <w:szCs w:val="18"/>
          </w:rPr>
          <w:delText>i</w:delText>
        </w:r>
        <w:r w:rsidDel="002E607A">
          <w:delText>.</w:delText>
        </w:r>
      </w:del>
    </w:p>
    <w:p w14:paraId="77ADFD7B" w14:textId="77777777" w:rsidR="003F6B0B" w:rsidDel="002E607A" w:rsidRDefault="003F6B0B" w:rsidP="003F6B0B">
      <w:pPr>
        <w:rPr>
          <w:del w:id="859" w:author="Willian" w:date="2017-03-08T00:13:00Z"/>
        </w:rPr>
      </w:pPr>
      <w:del w:id="860" w:author="Willian" w:date="2017-03-08T00:13:00Z">
        <w:r w:rsidDel="002E607A">
          <w:delText>Coisas pontuais como esta veremos n</w:delText>
        </w:r>
      </w:del>
      <w:ins w:id="861" w:author="Vicente da Silva, Mayara" w:date="2016-11-04T11:24:00Z">
        <w:del w:id="862" w:author="Willian" w:date="2017-03-08T00:13:00Z">
          <w:r w:rsidR="00AD5237" w:rsidDel="002E607A">
            <w:delText>N</w:delText>
          </w:r>
        </w:del>
      </w:ins>
      <w:del w:id="863" w:author="Willian" w:date="2017-03-08T00:13:00Z">
        <w:r w:rsidDel="002E607A">
          <w:delText>o decorrer do curso</w:delText>
        </w:r>
      </w:del>
      <w:ins w:id="864" w:author="Vicente da Silva, Mayara" w:date="2016-11-04T11:24:00Z">
        <w:del w:id="865" w:author="Willian" w:date="2017-03-08T00:13:00Z">
          <w:r w:rsidR="00AD5237" w:rsidDel="002E607A">
            <w:delText xml:space="preserve"> veremos mais itens pontuais.</w:delText>
          </w:r>
        </w:del>
      </w:ins>
      <w:del w:id="866" w:author="Willian" w:date="2017-03-08T00:13:00Z">
        <w:r w:rsidDel="002E607A">
          <w:delText>.</w:delText>
        </w:r>
      </w:del>
    </w:p>
    <w:p w14:paraId="68E23D0F" w14:textId="77777777" w:rsidR="00DA49B8" w:rsidDel="002E607A" w:rsidRDefault="00DA49B8">
      <w:pPr>
        <w:spacing w:line="276" w:lineRule="auto"/>
        <w:rPr>
          <w:del w:id="867" w:author="Willian" w:date="2017-03-08T00:13:00Z"/>
        </w:rPr>
      </w:pPr>
      <w:del w:id="868" w:author="Willian" w:date="2017-03-08T00:13:00Z">
        <w:r w:rsidDel="002E607A">
          <w:br w:type="page"/>
        </w:r>
      </w:del>
    </w:p>
    <w:p w14:paraId="4A4D5F83" w14:textId="77777777" w:rsidR="00F66497" w:rsidRPr="00432D6D" w:rsidDel="00F66497" w:rsidRDefault="00432D6D" w:rsidP="00F66497">
      <w:pPr>
        <w:rPr>
          <w:del w:id="869" w:author="Willian" w:date="2016-11-04T22:37:00Z"/>
        </w:rPr>
      </w:pPr>
      <w:commentRangeStart w:id="870"/>
      <w:commentRangeStart w:id="871"/>
      <w:del w:id="872" w:author="Willian" w:date="2017-03-08T00:13:00Z">
        <w:r w:rsidDel="002E607A">
          <w:delText>Aula 2</w:delText>
        </w:r>
        <w:commentRangeEnd w:id="870"/>
        <w:r w:rsidR="002237E9" w:rsidDel="002E607A">
          <w:rPr>
            <w:rStyle w:val="Refdecomentrio"/>
          </w:rPr>
          <w:commentReference w:id="870"/>
        </w:r>
        <w:commentRangeEnd w:id="871"/>
        <w:r w:rsidR="00F66497" w:rsidDel="002E607A">
          <w:rPr>
            <w:rStyle w:val="Refdecomentrio"/>
          </w:rPr>
          <w:commentReference w:id="871"/>
        </w:r>
      </w:del>
      <w:moveToRangeStart w:id="873" w:author="Willian" w:date="2016-11-04T22:37:00Z" w:name="move466062358"/>
      <w:moveTo w:id="874" w:author="Willian" w:date="2016-11-04T22:37:00Z">
        <w:del w:id="875" w:author="Willian" w:date="2017-03-08T00:13:00Z">
          <w:r w:rsidR="00F66497" w:rsidDel="002E607A">
            <w:delText xml:space="preserve">Nesta aula iremos aos passos finais para entendermos o fundamental de Swift. </w:delText>
          </w:r>
        </w:del>
        <w:del w:id="876" w:author="Willian" w:date="2016-11-04T22:38:00Z">
          <w:r w:rsidR="00F66497" w:rsidDel="00F66497">
            <w:delText xml:space="preserve">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w:delText>
          </w:r>
        </w:del>
        <w:del w:id="877" w:author="Willian" w:date="2017-03-08T00:13:00Z">
          <w:r w:rsidR="00F66497" w:rsidDel="002E607A">
            <w:delText xml:space="preserve">Agora vamos entrar nos assuntos de </w:delText>
          </w:r>
          <w:r w:rsidR="00F66497" w:rsidDel="002E607A">
            <w:rPr>
              <w:b/>
            </w:rPr>
            <w:delText>orientação a objetos</w:delText>
          </w:r>
          <w:r w:rsidR="00F66497" w:rsidDel="002E607A">
            <w:delText xml:space="preserve"> do Swift.</w:delText>
          </w:r>
        </w:del>
      </w:moveTo>
    </w:p>
    <w:moveToRangeEnd w:id="873"/>
    <w:p w14:paraId="1555F01F" w14:textId="77777777" w:rsidR="00F66497" w:rsidDel="002E607A" w:rsidRDefault="00F66497">
      <w:pPr>
        <w:rPr>
          <w:del w:id="878" w:author="Willian" w:date="2017-03-08T00:13:00Z"/>
        </w:rPr>
        <w:pPrChange w:id="879" w:author="Willian" w:date="2016-11-04T22:37:00Z">
          <w:pPr>
            <w:pStyle w:val="Cabealho1"/>
            <w:numPr>
              <w:numId w:val="0"/>
            </w:numPr>
            <w:ind w:left="0" w:firstLine="0"/>
          </w:pPr>
        </w:pPrChange>
      </w:pPr>
    </w:p>
    <w:p w14:paraId="1CE98C56" w14:textId="77777777" w:rsidR="00432D6D" w:rsidRPr="008313E9" w:rsidDel="002E607A" w:rsidRDefault="00432D6D" w:rsidP="00432D6D">
      <w:pPr>
        <w:pStyle w:val="Ttulo1"/>
        <w:rPr>
          <w:del w:id="880" w:author="Willian" w:date="2017-03-08T00:13:00Z"/>
        </w:rPr>
      </w:pPr>
      <w:del w:id="881" w:author="Willian" w:date="2017-03-08T00:13:00Z">
        <w:r w:rsidRPr="008313E9" w:rsidDel="002E607A">
          <w:delText>Swift</w:delText>
        </w:r>
        <w:r w:rsidDel="002E607A">
          <w:delText xml:space="preserve"> – Parte 2</w:delText>
        </w:r>
      </w:del>
    </w:p>
    <w:p w14:paraId="46B98620" w14:textId="77777777" w:rsidR="00CB1F7D" w:rsidRPr="00432D6D" w:rsidDel="002E607A" w:rsidRDefault="00432D6D" w:rsidP="003F6B0B">
      <w:pPr>
        <w:rPr>
          <w:del w:id="882" w:author="Willian" w:date="2017-03-08T00:13:00Z"/>
        </w:rPr>
      </w:pPr>
      <w:moveFromRangeStart w:id="883" w:author="Willian" w:date="2016-11-04T22:37:00Z" w:name="move466062358"/>
      <w:moveFrom w:id="884" w:author="Willian" w:date="2016-11-04T22:37:00Z">
        <w:del w:id="885" w:author="Willian" w:date="2017-03-08T00:13:00Z">
          <w:r w:rsidDel="002E607A">
            <w:delText xml:space="preserve">Nesta aula iremos aos passos finais para entendermos o fundamental de Swift. O que você está achando da linguagem até aqui? Parece mais produtiva, não é? Você reparou que quase não precisamos utilizar parênteses? Ou, que o ponto-e-vírgula foi embora de vez? Antes de continuarmos a aula, saiba que se você está acostumado com estas características herdadas de outras linguagens, você pode usá-la. Sim o ponto-e-vírgula e os parênteses das instruções são opcionais. Agora vamos entrar nos assuntos de </w:delText>
          </w:r>
          <w:r w:rsidDel="002E607A">
            <w:rPr>
              <w:b/>
            </w:rPr>
            <w:delText>orientação a objetos</w:delText>
          </w:r>
          <w:r w:rsidDel="002E607A">
            <w:delText xml:space="preserve"> do Swift.</w:delText>
          </w:r>
        </w:del>
      </w:moveFrom>
    </w:p>
    <w:moveFromRangeEnd w:id="883"/>
    <w:p w14:paraId="565B4D05" w14:textId="77777777" w:rsidR="003F6B0B" w:rsidDel="002E607A" w:rsidRDefault="00CB1F7D">
      <w:pPr>
        <w:pStyle w:val="Ttulo2"/>
        <w:rPr>
          <w:del w:id="886" w:author="Willian" w:date="2017-03-08T00:13:00Z"/>
        </w:rPr>
        <w:pPrChange w:id="887" w:author="Willian" w:date="2016-11-04T22:38:00Z">
          <w:pPr>
            <w:pStyle w:val="Ttulo3"/>
          </w:pPr>
        </w:pPrChange>
      </w:pPr>
      <w:commentRangeStart w:id="888"/>
      <w:commentRangeStart w:id="889"/>
      <w:del w:id="890" w:author="Willian" w:date="2017-03-08T00:13:00Z">
        <w:r w:rsidRPr="00CB1F7D" w:rsidDel="002E607A">
          <w:delText>Classes</w:delText>
        </w:r>
        <w:commentRangeEnd w:id="888"/>
        <w:r w:rsidR="009C06FC" w:rsidDel="002E607A">
          <w:rPr>
            <w:rStyle w:val="Refdecomentrio"/>
            <w:color w:val="000000"/>
          </w:rPr>
          <w:commentReference w:id="888"/>
        </w:r>
        <w:commentRangeEnd w:id="889"/>
        <w:r w:rsidR="00F66497" w:rsidDel="002E607A">
          <w:rPr>
            <w:rStyle w:val="Refdecomentrio"/>
            <w:color w:val="000000"/>
          </w:rPr>
          <w:commentReference w:id="889"/>
        </w:r>
        <w:r w:rsidRPr="00CB1F7D" w:rsidDel="002E607A">
          <w:delText xml:space="preserve"> e Initializers</w:delText>
        </w:r>
      </w:del>
    </w:p>
    <w:p w14:paraId="07A69907" w14:textId="77777777" w:rsidR="00D05199" w:rsidDel="002E607A" w:rsidRDefault="00D05199" w:rsidP="00FE225C">
      <w:pPr>
        <w:rPr>
          <w:del w:id="891" w:author="Willian" w:date="2017-03-08T00:13:00Z"/>
        </w:rPr>
      </w:pPr>
      <w:del w:id="892" w:author="Willian" w:date="2017-03-08T00:13:00Z">
        <w:r w:rsidDel="002E607A">
          <w:delText>Na programação orientada a objeto</w:delText>
        </w:r>
      </w:del>
      <w:ins w:id="893" w:author="Vicente da Silva, Mayara" w:date="2016-11-04T11:28:00Z">
        <w:del w:id="894" w:author="Willian" w:date="2017-03-08T00:13:00Z">
          <w:r w:rsidR="009C06FC" w:rsidDel="002E607A">
            <w:delText>s</w:delText>
          </w:r>
        </w:del>
      </w:ins>
      <w:del w:id="895" w:author="Willian" w:date="2017-03-08T00:13:00Z">
        <w:r w:rsidDel="002E607A">
          <w:delText xml:space="preserve">, o comportamento de um programa baseia-se em grande parte em interações entre objetos. Um </w:delText>
        </w:r>
        <w:r w:rsidDel="002E607A">
          <w:rPr>
            <w:i/>
            <w:iCs/>
          </w:rPr>
          <w:delText>objeto</w:delText>
        </w:r>
        <w:r w:rsidDel="002E607A">
          <w:delText xml:space="preserve"> é uma instância de uma </w:delText>
        </w:r>
        <w:r w:rsidDel="002E607A">
          <w:rPr>
            <w:i/>
            <w:iCs/>
          </w:rPr>
          <w:delText>classe</w:delText>
        </w:r>
        <w:r w:rsidR="00FE225C" w:rsidDel="002E607A">
          <w:delText xml:space="preserve">, </w:delText>
        </w:r>
        <w:r w:rsidDel="002E607A">
          <w:delText>que pode ser pensad</w:delText>
        </w:r>
        <w:r w:rsidR="00FE225C" w:rsidDel="002E607A">
          <w:delText>a</w:delText>
        </w:r>
        <w:r w:rsidDel="002E607A">
          <w:delText xml:space="preserve"> como um modelo para esse objeto. Classes armazena</w:delText>
        </w:r>
        <w:r w:rsidR="00FE225C" w:rsidDel="002E607A">
          <w:delText>m</w:delText>
        </w:r>
        <w:r w:rsidDel="002E607A">
          <w:delText xml:space="preserve"> infor</w:delText>
        </w:r>
        <w:r w:rsidR="00FE225C" w:rsidDel="002E607A">
          <w:delText>mações adicionais sobre si mesma</w:delText>
        </w:r>
        <w:r w:rsidDel="002E607A">
          <w:delText>s na forma de</w:delText>
        </w:r>
        <w:r w:rsidR="00FE225C" w:rsidDel="002E607A">
          <w:delText xml:space="preserve"> </w:delText>
        </w:r>
        <w:r w:rsidDel="002E607A">
          <w:rPr>
            <w:i/>
            <w:iCs/>
          </w:rPr>
          <w:delText>propriedades</w:delText>
        </w:r>
        <w:r w:rsidR="00FE225C" w:rsidDel="002E607A">
          <w:delText xml:space="preserve"> e definem</w:delText>
        </w:r>
        <w:r w:rsidDel="002E607A">
          <w:delText xml:space="preserve"> </w:delText>
        </w:r>
        <w:r w:rsidR="00FE225C" w:rsidDel="002E607A">
          <w:delText>os seus próprios comportamentos</w:delText>
        </w:r>
        <w:r w:rsidDel="002E607A">
          <w:delText xml:space="preserve"> </w:delText>
        </w:r>
        <w:r w:rsidR="00FE225C" w:rsidDel="002E607A">
          <w:delText>utilizando</w:delText>
        </w:r>
        <w:r w:rsidDel="002E607A">
          <w:delText xml:space="preserve"> métodos.</w:delText>
        </w:r>
      </w:del>
    </w:p>
    <w:p w14:paraId="1D495DB6" w14:textId="77777777" w:rsidR="000D41DF" w:rsidDel="002E607A" w:rsidRDefault="000D41DF" w:rsidP="000D41DF">
      <w:pPr>
        <w:pStyle w:val="Ttulo3"/>
        <w:rPr>
          <w:del w:id="896" w:author="Willian" w:date="2017-03-08T00:13:00Z"/>
        </w:rPr>
      </w:pPr>
      <w:del w:id="897" w:author="Willian" w:date="2017-03-08T00:13:00Z">
        <w:r w:rsidDel="002E607A">
          <w:delText>Classes</w:delText>
        </w:r>
      </w:del>
    </w:p>
    <w:p w14:paraId="229CE37D" w14:textId="77777777" w:rsidR="00FE225C" w:rsidDel="002E607A" w:rsidRDefault="00D05199" w:rsidP="00FE225C">
      <w:pPr>
        <w:rPr>
          <w:del w:id="898" w:author="Willian" w:date="2017-03-08T00:13:00Z"/>
          <w:rFonts w:ascii="Arial" w:hAnsi="Arial"/>
          <w:color w:val="414141"/>
          <w:sz w:val="21"/>
          <w:szCs w:val="21"/>
        </w:rPr>
      </w:pPr>
      <w:del w:id="899" w:author="Willian" w:date="2017-03-08T00:13:00Z">
        <w:r w:rsidDel="002E607A">
          <w:rPr>
            <w:rFonts w:ascii="Arial" w:hAnsi="Arial"/>
            <w:color w:val="414141"/>
            <w:sz w:val="21"/>
            <w:szCs w:val="21"/>
          </w:rPr>
          <w:delText>Use</w:delText>
        </w:r>
        <w:r w:rsidR="00FE225C" w:rsidDel="002E607A">
          <w:rPr>
            <w:rFonts w:ascii="Arial" w:hAnsi="Arial"/>
            <w:color w:val="414141"/>
            <w:sz w:val="21"/>
            <w:szCs w:val="21"/>
          </w:rPr>
          <w:delText xml:space="preserve"> a palavra chave</w:delText>
        </w:r>
        <w:r w:rsidDel="002E607A">
          <w:rPr>
            <w:rFonts w:ascii="Arial" w:hAnsi="Arial"/>
            <w:color w:val="414141"/>
            <w:sz w:val="21"/>
            <w:szCs w:val="21"/>
          </w:rPr>
          <w:delText xml:space="preserve"> </w:delText>
        </w:r>
        <w:r w:rsidR="00FE225C" w:rsidRPr="00576898" w:rsidDel="002E607A">
          <w:rPr>
            <w:rFonts w:ascii="Menlo" w:hAnsi="Menlo" w:cs="Menlo"/>
            <w:color w:val="AA3391"/>
            <w:sz w:val="18"/>
            <w:szCs w:val="18"/>
          </w:rPr>
          <w:delText>class</w:delText>
        </w:r>
        <w:r w:rsidR="00FE225C" w:rsidRPr="00576898" w:rsidDel="002E607A">
          <w:rPr>
            <w:rFonts w:ascii="Menlo" w:hAnsi="Menlo" w:cs="Menlo"/>
            <w:sz w:val="18"/>
            <w:szCs w:val="18"/>
          </w:rPr>
          <w:delText xml:space="preserve"> </w:delText>
        </w:r>
        <w:r w:rsidDel="002E607A">
          <w:rPr>
            <w:rFonts w:ascii="Arial" w:hAnsi="Arial"/>
            <w:color w:val="414141"/>
            <w:sz w:val="21"/>
            <w:szCs w:val="21"/>
          </w:rPr>
          <w:delText>seguido pelo nome da classe para definir uma classe. A declaração de pro</w:delText>
        </w:r>
        <w:r w:rsidR="00FE225C" w:rsidDel="002E607A">
          <w:rPr>
            <w:rFonts w:ascii="Arial" w:hAnsi="Arial"/>
            <w:color w:val="414141"/>
            <w:sz w:val="21"/>
            <w:szCs w:val="21"/>
          </w:rPr>
          <w:delText>priedade em uma classe é escrita</w:delText>
        </w:r>
        <w:r w:rsidDel="002E607A">
          <w:rPr>
            <w:rFonts w:ascii="Arial" w:hAnsi="Arial"/>
            <w:color w:val="414141"/>
            <w:sz w:val="21"/>
            <w:szCs w:val="21"/>
          </w:rPr>
          <w:delText xml:space="preserve"> da mesma forma que uma </w:delText>
        </w:r>
        <w:r w:rsidR="00FE225C" w:rsidDel="002E607A">
          <w:rPr>
            <w:rFonts w:ascii="Arial" w:hAnsi="Arial"/>
            <w:color w:val="414141"/>
            <w:sz w:val="21"/>
            <w:szCs w:val="21"/>
          </w:rPr>
          <w:delText>constante ou variável aprendidas na aula anterior</w:delText>
        </w:r>
        <w:r w:rsidDel="002E607A">
          <w:rPr>
            <w:rFonts w:ascii="Arial" w:hAnsi="Arial"/>
            <w:color w:val="414141"/>
            <w:sz w:val="21"/>
            <w:szCs w:val="21"/>
          </w:rPr>
          <w:delText xml:space="preserve">, exceto </w:delText>
        </w:r>
        <w:r w:rsidR="00FE225C" w:rsidDel="002E607A">
          <w:rPr>
            <w:rFonts w:ascii="Arial" w:hAnsi="Arial"/>
            <w:color w:val="414141"/>
            <w:sz w:val="21"/>
            <w:szCs w:val="21"/>
          </w:rPr>
          <w:delText>pelo fato que estas propriedades são válidas apenas</w:delText>
        </w:r>
        <w:r w:rsidDel="002E607A">
          <w:rPr>
            <w:rFonts w:ascii="Arial" w:hAnsi="Arial"/>
            <w:color w:val="414141"/>
            <w:sz w:val="21"/>
            <w:szCs w:val="21"/>
          </w:rPr>
          <w:delText xml:space="preserve"> no contexto de uma classe. Da mesma forma, </w:delText>
        </w:r>
        <w:r w:rsidR="00FE225C" w:rsidDel="002E607A">
          <w:rPr>
            <w:rFonts w:ascii="Arial" w:hAnsi="Arial"/>
            <w:color w:val="414141"/>
            <w:sz w:val="21"/>
            <w:szCs w:val="21"/>
          </w:rPr>
          <w:delText xml:space="preserve">os métodos são declarados </w:delText>
        </w:r>
        <w:r w:rsidR="0060573B" w:rsidDel="002E607A">
          <w:rPr>
            <w:rFonts w:ascii="Arial" w:hAnsi="Arial"/>
            <w:color w:val="414141"/>
            <w:sz w:val="21"/>
            <w:szCs w:val="21"/>
          </w:rPr>
          <w:delText>como as funções aprendidas</w:delText>
        </w:r>
        <w:r w:rsidR="00FE225C" w:rsidDel="002E607A">
          <w:rPr>
            <w:rFonts w:ascii="Arial" w:hAnsi="Arial"/>
            <w:color w:val="414141"/>
            <w:sz w:val="21"/>
            <w:szCs w:val="21"/>
          </w:rPr>
          <w:delText xml:space="preserve"> na aula passada</w:delText>
        </w:r>
        <w:r w:rsidDel="002E607A">
          <w:rPr>
            <w:rFonts w:ascii="Arial" w:hAnsi="Arial"/>
            <w:color w:val="414141"/>
            <w:sz w:val="21"/>
            <w:szCs w:val="21"/>
          </w:rPr>
          <w:delText xml:space="preserve">. </w:delText>
        </w:r>
        <w:r w:rsidR="00FE225C" w:rsidDel="002E607A">
          <w:rPr>
            <w:rFonts w:ascii="Arial" w:hAnsi="Arial"/>
            <w:color w:val="414141"/>
            <w:sz w:val="21"/>
            <w:szCs w:val="21"/>
          </w:rPr>
          <w:delText xml:space="preserve"> Este foi o melhor resumo sobre orientação a objetos que você vai ver.</w:delText>
        </w:r>
      </w:del>
    </w:p>
    <w:p w14:paraId="77CFFA1D" w14:textId="77777777" w:rsidR="00D05199" w:rsidDel="002E607A" w:rsidRDefault="00D05199" w:rsidP="00FE225C">
      <w:pPr>
        <w:rPr>
          <w:del w:id="900" w:author="Willian" w:date="2017-03-08T00:13:00Z"/>
        </w:rPr>
      </w:pPr>
      <w:del w:id="901" w:author="Willian" w:date="2017-03-08T00:13:00Z">
        <w:r w:rsidDel="002E607A">
          <w:rPr>
            <w:rFonts w:ascii="Arial" w:hAnsi="Arial"/>
            <w:color w:val="414141"/>
            <w:sz w:val="21"/>
            <w:szCs w:val="21"/>
          </w:rPr>
          <w:delText>Este exemplo declara uma</w:delText>
        </w:r>
        <w:r w:rsidR="00FE225C" w:rsidDel="002E607A">
          <w:rPr>
            <w:rFonts w:ascii="Arial" w:hAnsi="Arial"/>
            <w:color w:val="414141"/>
            <w:sz w:val="21"/>
            <w:szCs w:val="21"/>
          </w:rPr>
          <w:delText xml:space="preserve"> classe</w:delText>
        </w:r>
        <w:r w:rsidDel="002E607A">
          <w:rPr>
            <w:rFonts w:ascii="Arial" w:hAnsi="Arial"/>
            <w:color w:val="414141"/>
            <w:sz w:val="21"/>
            <w:szCs w:val="21"/>
          </w:rPr>
          <w:delText xml:space="preserve"> </w:delText>
        </w:r>
        <w:r w:rsidR="00FE225C" w:rsidRPr="00576898" w:rsidDel="002E607A">
          <w:rPr>
            <w:rFonts w:ascii="Menlo" w:hAnsi="Menlo" w:cs="Menlo"/>
            <w:color w:val="3F6E74"/>
            <w:sz w:val="18"/>
            <w:szCs w:val="18"/>
          </w:rPr>
          <w:delText>Shape</w:delText>
        </w:r>
        <w:r w:rsidR="00FE225C" w:rsidRPr="00576898" w:rsidDel="002E607A">
          <w:rPr>
            <w:rFonts w:ascii="Menlo" w:hAnsi="Menlo" w:cs="Menlo"/>
            <w:sz w:val="18"/>
            <w:szCs w:val="18"/>
          </w:rPr>
          <w:delText xml:space="preserve"> </w:delText>
        </w:r>
        <w:r w:rsidR="00FE225C" w:rsidDel="002E607A">
          <w:rPr>
            <w:rFonts w:ascii="Arial" w:hAnsi="Arial"/>
            <w:color w:val="414141"/>
            <w:sz w:val="21"/>
            <w:szCs w:val="21"/>
          </w:rPr>
          <w:delText>(forma) com a propriedade</w:delText>
        </w:r>
        <w:r w:rsidDel="002E607A">
          <w:rPr>
            <w:rFonts w:ascii="Arial" w:hAnsi="Arial"/>
            <w:color w:val="414141"/>
            <w:sz w:val="21"/>
            <w:szCs w:val="21"/>
          </w:rPr>
          <w:delText xml:space="preserve"> </w:delText>
        </w:r>
        <w:r w:rsidR="00FE225C" w:rsidRPr="00576898" w:rsidDel="002E607A">
          <w:rPr>
            <w:rFonts w:ascii="Menlo" w:hAnsi="Menlo" w:cs="Menlo"/>
            <w:noProof/>
            <w:color w:val="3F6E74"/>
            <w:sz w:val="18"/>
            <w:szCs w:val="18"/>
          </w:rPr>
          <w:delText>numberOfSides</w:delText>
        </w:r>
        <w:r w:rsidR="00FE225C" w:rsidRPr="00576898" w:rsidDel="002E607A">
          <w:rPr>
            <w:rFonts w:ascii="Menlo" w:hAnsi="Menlo" w:cs="Menlo"/>
            <w:sz w:val="18"/>
            <w:szCs w:val="18"/>
          </w:rPr>
          <w:delText xml:space="preserve"> </w:delText>
        </w:r>
        <w:r w:rsidR="00FE225C" w:rsidDel="002E607A">
          <w:rPr>
            <w:rFonts w:ascii="Arial" w:hAnsi="Arial"/>
            <w:color w:val="414141"/>
            <w:sz w:val="21"/>
            <w:szCs w:val="21"/>
          </w:rPr>
          <w:delText>(número de lados)</w:delText>
        </w:r>
        <w:r w:rsidDel="002E607A">
          <w:rPr>
            <w:rFonts w:ascii="Arial" w:hAnsi="Arial"/>
            <w:color w:val="414141"/>
            <w:sz w:val="21"/>
            <w:szCs w:val="21"/>
          </w:rPr>
          <w:delText xml:space="preserve"> e </w:delText>
        </w:r>
        <w:r w:rsidR="00FE225C" w:rsidDel="002E607A">
          <w:rPr>
            <w:rFonts w:ascii="Arial" w:hAnsi="Arial"/>
            <w:color w:val="414141"/>
            <w:sz w:val="21"/>
            <w:szCs w:val="21"/>
          </w:rPr>
          <w:delText>o método</w:delText>
        </w:r>
        <w:r w:rsidDel="002E607A">
          <w:rPr>
            <w:rFonts w:ascii="Arial" w:hAnsi="Arial"/>
            <w:color w:val="414141"/>
            <w:sz w:val="21"/>
            <w:szCs w:val="21"/>
          </w:rPr>
          <w:delText xml:space="preserve"> </w:delText>
        </w:r>
        <w:r w:rsidR="00FE225C" w:rsidRPr="00576898" w:rsidDel="002E607A">
          <w:rPr>
            <w:rFonts w:ascii="Menlo" w:hAnsi="Menlo" w:cs="Menlo"/>
            <w:color w:val="3F6E74"/>
            <w:sz w:val="18"/>
            <w:szCs w:val="18"/>
          </w:rPr>
          <w:delText>simpleDescription</w:delText>
        </w:r>
        <w:r w:rsidR="00FE225C" w:rsidRPr="00576898" w:rsidDel="002E607A">
          <w:rPr>
            <w:rFonts w:ascii="Menlo" w:hAnsi="Menlo" w:cs="Menlo"/>
            <w:sz w:val="18"/>
            <w:szCs w:val="18"/>
          </w:rPr>
          <w:delText>()</w:delText>
        </w:r>
        <w:r w:rsidR="00FE225C" w:rsidDel="002E607A">
          <w:rPr>
            <w:rFonts w:ascii="Arial" w:hAnsi="Arial"/>
            <w:color w:val="414141"/>
            <w:sz w:val="21"/>
            <w:szCs w:val="21"/>
          </w:rPr>
          <w:delText xml:space="preserve"> (descrição simples)</w:delText>
        </w:r>
        <w:r w:rsidDel="002E607A">
          <w:rPr>
            <w:rFonts w:ascii="Arial" w:hAnsi="Arial"/>
            <w:color w:val="414141"/>
            <w:sz w:val="21"/>
            <w:szCs w:val="21"/>
          </w:rPr>
          <w:delText>.</w:delText>
        </w:r>
      </w:del>
    </w:p>
    <w:p w14:paraId="00BB2439" w14:textId="77777777" w:rsidR="00D05199" w:rsidRPr="00A66496" w:rsidDel="002E607A" w:rsidRDefault="00D05199" w:rsidP="0060573B">
      <w:pPr>
        <w:pStyle w:val="NormalWeb"/>
        <w:spacing w:before="460" w:beforeAutospacing="0" w:after="0" w:afterAutospacing="0"/>
        <w:ind w:left="567"/>
        <w:jc w:val="both"/>
        <w:textAlignment w:val="baseline"/>
        <w:rPr>
          <w:del w:id="902" w:author="Willian" w:date="2017-03-08T00:13:00Z"/>
          <w:rFonts w:ascii="Menlo" w:hAnsi="Menlo" w:cs="Menlo"/>
          <w:noProof/>
          <w:color w:val="000000"/>
          <w:sz w:val="21"/>
          <w:szCs w:val="21"/>
          <w:lang w:val="en-US"/>
        </w:rPr>
      </w:pPr>
      <w:del w:id="903"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del>
    </w:p>
    <w:p w14:paraId="26695196" w14:textId="77777777" w:rsidR="00D05199" w:rsidRPr="00A66496" w:rsidDel="002E607A" w:rsidRDefault="00D05199" w:rsidP="0060573B">
      <w:pPr>
        <w:pStyle w:val="NormalWeb"/>
        <w:spacing w:before="0" w:beforeAutospacing="0" w:after="0" w:afterAutospacing="0"/>
        <w:ind w:left="567"/>
        <w:jc w:val="both"/>
        <w:textAlignment w:val="baseline"/>
        <w:rPr>
          <w:del w:id="904" w:author="Willian" w:date="2017-03-08T00:13:00Z"/>
          <w:rFonts w:ascii="Menlo" w:hAnsi="Menlo" w:cs="Menlo"/>
          <w:noProof/>
          <w:color w:val="000000"/>
          <w:sz w:val="21"/>
          <w:szCs w:val="21"/>
          <w:lang w:val="en-US"/>
        </w:rPr>
      </w:pPr>
      <w:del w:id="90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316BA7C8" w14:textId="77777777" w:rsidR="00D05199" w:rsidRPr="00A66496" w:rsidDel="002E607A" w:rsidRDefault="00D05199" w:rsidP="0060573B">
      <w:pPr>
        <w:pStyle w:val="NormalWeb"/>
        <w:spacing w:before="0" w:beforeAutospacing="0" w:after="0" w:afterAutospacing="0"/>
        <w:ind w:left="567"/>
        <w:jc w:val="both"/>
        <w:textAlignment w:val="baseline"/>
        <w:rPr>
          <w:del w:id="906" w:author="Willian" w:date="2017-03-08T00:13:00Z"/>
          <w:rFonts w:ascii="Menlo" w:hAnsi="Menlo" w:cs="Menlo"/>
          <w:noProof/>
          <w:color w:val="000000"/>
          <w:sz w:val="21"/>
          <w:szCs w:val="21"/>
          <w:lang w:val="en-US"/>
        </w:rPr>
      </w:pPr>
      <w:del w:id="90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0A108328" w14:textId="77777777" w:rsidR="00D05199" w:rsidRPr="00A66496" w:rsidDel="002E607A" w:rsidRDefault="00D05199" w:rsidP="0060573B">
      <w:pPr>
        <w:pStyle w:val="NormalWeb"/>
        <w:spacing w:before="0" w:beforeAutospacing="0" w:after="0" w:afterAutospacing="0"/>
        <w:ind w:left="567"/>
        <w:jc w:val="both"/>
        <w:textAlignment w:val="baseline"/>
        <w:rPr>
          <w:del w:id="908" w:author="Willian" w:date="2017-03-08T00:13:00Z"/>
          <w:rFonts w:ascii="Menlo" w:hAnsi="Menlo" w:cs="Menlo"/>
          <w:noProof/>
          <w:color w:val="000000"/>
          <w:sz w:val="21"/>
          <w:szCs w:val="21"/>
          <w:lang w:val="en-US"/>
        </w:rPr>
      </w:pPr>
      <w:del w:id="90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shape with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sides."</w:delText>
        </w:r>
      </w:del>
    </w:p>
    <w:p w14:paraId="3684490C" w14:textId="77777777" w:rsidR="00D05199" w:rsidRPr="00576898" w:rsidDel="002E607A" w:rsidRDefault="00D05199" w:rsidP="0060573B">
      <w:pPr>
        <w:pStyle w:val="NormalWeb"/>
        <w:spacing w:before="0" w:beforeAutospacing="0" w:after="0" w:afterAutospacing="0"/>
        <w:ind w:left="567"/>
        <w:jc w:val="both"/>
        <w:textAlignment w:val="baseline"/>
        <w:rPr>
          <w:del w:id="910" w:author="Willian" w:date="2017-03-08T00:13:00Z"/>
          <w:rFonts w:ascii="Menlo" w:hAnsi="Menlo" w:cs="Menlo"/>
          <w:noProof/>
          <w:color w:val="000000"/>
          <w:sz w:val="21"/>
          <w:szCs w:val="21"/>
        </w:rPr>
      </w:pPr>
      <w:del w:id="911" w:author="Willian" w:date="2017-03-08T00:13:00Z">
        <w:r w:rsidRPr="00A66496" w:rsidDel="002E607A">
          <w:rPr>
            <w:rFonts w:ascii="Menlo" w:hAnsi="Menlo" w:cs="Menlo"/>
            <w:noProof/>
            <w:color w:val="000000"/>
            <w:sz w:val="18"/>
            <w:szCs w:val="18"/>
            <w:lang w:val="en-US"/>
          </w:rPr>
          <w:delText>  </w:delText>
        </w:r>
        <w:r w:rsidRPr="00576898" w:rsidDel="002E607A">
          <w:rPr>
            <w:rFonts w:ascii="Menlo" w:hAnsi="Menlo" w:cs="Menlo"/>
            <w:noProof/>
            <w:color w:val="000000"/>
            <w:sz w:val="18"/>
            <w:szCs w:val="18"/>
          </w:rPr>
          <w:delText>}</w:delText>
        </w:r>
      </w:del>
    </w:p>
    <w:p w14:paraId="0BF31356" w14:textId="77777777" w:rsidR="00D05199" w:rsidRPr="00576898" w:rsidDel="002E607A" w:rsidRDefault="00D05199" w:rsidP="0060573B">
      <w:pPr>
        <w:pStyle w:val="NormalWeb"/>
        <w:spacing w:before="0" w:beforeAutospacing="0" w:after="620" w:afterAutospacing="0"/>
        <w:ind w:left="567"/>
        <w:jc w:val="both"/>
        <w:textAlignment w:val="baseline"/>
        <w:rPr>
          <w:del w:id="912" w:author="Willian" w:date="2017-03-08T00:13:00Z"/>
          <w:rFonts w:ascii="Menlo" w:hAnsi="Menlo" w:cs="Menlo"/>
          <w:noProof/>
          <w:color w:val="000000"/>
          <w:sz w:val="21"/>
          <w:szCs w:val="21"/>
        </w:rPr>
      </w:pPr>
      <w:del w:id="913" w:author="Willian" w:date="2017-03-08T00:13:00Z">
        <w:r w:rsidRPr="00576898" w:rsidDel="002E607A">
          <w:rPr>
            <w:rFonts w:ascii="Menlo" w:hAnsi="Menlo" w:cs="Menlo"/>
            <w:noProof/>
            <w:color w:val="000000"/>
            <w:sz w:val="18"/>
            <w:szCs w:val="18"/>
          </w:rPr>
          <w:delText>}</w:delText>
        </w:r>
      </w:del>
    </w:p>
    <w:p w14:paraId="07398E6E" w14:textId="77777777" w:rsidR="0060573B" w:rsidDel="002E607A" w:rsidRDefault="0060573B" w:rsidP="0060573B">
      <w:pPr>
        <w:rPr>
          <w:del w:id="914" w:author="Willian" w:date="2017-03-08T00:13:00Z"/>
        </w:rPr>
      </w:pPr>
      <w:del w:id="915" w:author="Willian" w:date="2017-03-08T00:13:00Z">
        <w:r w:rsidDel="002E607A">
          <w:delText xml:space="preserve">Criar uma instância de uma classe é uma tarefa fácil. Basta colocar um conjunto de abre-fecha parênteses após o nome da classe. Para acessar as propriedades e métodos da instância use a sintaxe de ponto. Aqui </w:delText>
        </w:r>
        <w:r w:rsidDel="002E607A">
          <w:rPr>
            <w:rFonts w:ascii="Verdana" w:hAnsi="Verdana"/>
            <w:color w:val="3F6E74"/>
            <w:sz w:val="18"/>
            <w:szCs w:val="18"/>
          </w:rPr>
          <w:delText>shape</w:delText>
        </w:r>
        <w:r w:rsidDel="002E607A">
          <w:rPr>
            <w:rFonts w:ascii="Verdana" w:hAnsi="Verdana"/>
            <w:sz w:val="18"/>
            <w:szCs w:val="18"/>
          </w:rPr>
          <w:delText xml:space="preserve"> </w:delText>
        </w:r>
        <w:r w:rsidDel="002E607A">
          <w:delText xml:space="preserve">é um objeto que é instância da classe </w:delText>
        </w:r>
        <w:r w:rsidDel="002E607A">
          <w:rPr>
            <w:rFonts w:ascii="Verdana" w:hAnsi="Verdana"/>
            <w:color w:val="3F6E74"/>
            <w:sz w:val="18"/>
            <w:szCs w:val="18"/>
          </w:rPr>
          <w:delText>Shape</w:delText>
        </w:r>
        <w:r w:rsidDel="002E607A">
          <w:delText>.</w:delText>
        </w:r>
      </w:del>
    </w:p>
    <w:p w14:paraId="4619D0AD" w14:textId="77777777" w:rsidR="00D05199" w:rsidRPr="00A66496" w:rsidDel="002E607A" w:rsidRDefault="00D05199" w:rsidP="0060573B">
      <w:pPr>
        <w:pStyle w:val="NormalWeb"/>
        <w:spacing w:before="460" w:beforeAutospacing="0" w:after="0" w:afterAutospacing="0"/>
        <w:ind w:left="567"/>
        <w:jc w:val="both"/>
        <w:textAlignment w:val="baseline"/>
        <w:rPr>
          <w:del w:id="916" w:author="Willian" w:date="2017-03-08T00:13:00Z"/>
          <w:rFonts w:ascii="Menlo" w:hAnsi="Menlo" w:cs="Menlo"/>
          <w:noProof/>
          <w:color w:val="000000"/>
          <w:sz w:val="21"/>
          <w:szCs w:val="21"/>
          <w:lang w:val="en-US"/>
        </w:rPr>
      </w:pPr>
      <w:del w:id="917"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w:delText>
        </w:r>
      </w:del>
    </w:p>
    <w:p w14:paraId="676757F5" w14:textId="77777777" w:rsidR="00D05199" w:rsidRPr="00A66496" w:rsidDel="002E607A" w:rsidRDefault="00D05199" w:rsidP="0060573B">
      <w:pPr>
        <w:pStyle w:val="NormalWeb"/>
        <w:spacing w:before="0" w:beforeAutospacing="0" w:after="0" w:afterAutospacing="0"/>
        <w:ind w:left="567"/>
        <w:jc w:val="both"/>
        <w:textAlignment w:val="baseline"/>
        <w:rPr>
          <w:del w:id="918" w:author="Willian" w:date="2017-03-08T00:13:00Z"/>
          <w:rFonts w:ascii="Menlo" w:hAnsi="Menlo" w:cs="Menlo"/>
          <w:noProof/>
          <w:color w:val="000000"/>
          <w:sz w:val="21"/>
          <w:szCs w:val="21"/>
          <w:lang w:val="en-US"/>
        </w:rPr>
      </w:pPr>
      <w:del w:id="919" w:author="Willian" w:date="2017-03-08T00:13:00Z">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7</w:delText>
        </w:r>
      </w:del>
    </w:p>
    <w:p w14:paraId="02A64D6A" w14:textId="77777777" w:rsidR="00D05199" w:rsidRPr="0060573B" w:rsidDel="002E607A" w:rsidRDefault="00D05199" w:rsidP="0060573B">
      <w:pPr>
        <w:pStyle w:val="NormalWeb"/>
        <w:spacing w:before="0" w:beforeAutospacing="0" w:after="620" w:afterAutospacing="0"/>
        <w:ind w:left="567"/>
        <w:jc w:val="both"/>
        <w:textAlignment w:val="baseline"/>
        <w:rPr>
          <w:del w:id="920" w:author="Willian" w:date="2017-03-08T00:13:00Z"/>
          <w:rFonts w:ascii="Menlo" w:hAnsi="Menlo" w:cs="Menlo"/>
          <w:noProof/>
          <w:color w:val="000000"/>
          <w:sz w:val="21"/>
          <w:szCs w:val="21"/>
        </w:rPr>
      </w:pPr>
      <w:del w:id="921" w:author="Willian" w:date="2017-03-08T00:13:00Z">
        <w:r w:rsidRPr="0060573B" w:rsidDel="002E607A">
          <w:rPr>
            <w:rFonts w:ascii="Menlo" w:hAnsi="Menlo" w:cs="Menlo"/>
            <w:noProof/>
            <w:color w:val="AA3391"/>
            <w:sz w:val="18"/>
            <w:szCs w:val="18"/>
          </w:rPr>
          <w:delText>var</w:delText>
        </w:r>
        <w:r w:rsidRPr="0060573B" w:rsidDel="002E607A">
          <w:rPr>
            <w:rFonts w:ascii="Menlo" w:hAnsi="Menlo" w:cs="Menlo"/>
            <w:noProof/>
            <w:color w:val="000000"/>
            <w:sz w:val="18"/>
            <w:szCs w:val="18"/>
          </w:rPr>
          <w:delText xml:space="preserve"> </w:delText>
        </w:r>
        <w:r w:rsidRPr="0060573B" w:rsidDel="002E607A">
          <w:rPr>
            <w:rFonts w:ascii="Menlo" w:hAnsi="Menlo" w:cs="Menlo"/>
            <w:noProof/>
            <w:color w:val="3F6E74"/>
            <w:sz w:val="18"/>
            <w:szCs w:val="18"/>
          </w:rPr>
          <w:delText>shapeDescription</w:delText>
        </w:r>
        <w:r w:rsidRPr="0060573B" w:rsidDel="002E607A">
          <w:rPr>
            <w:rFonts w:ascii="Menlo" w:hAnsi="Menlo" w:cs="Menlo"/>
            <w:noProof/>
            <w:color w:val="000000"/>
            <w:sz w:val="18"/>
            <w:szCs w:val="18"/>
          </w:rPr>
          <w:delText xml:space="preserve"> = </w:delText>
        </w:r>
        <w:r w:rsidRPr="0060573B" w:rsidDel="002E607A">
          <w:rPr>
            <w:rFonts w:ascii="Menlo" w:hAnsi="Menlo" w:cs="Menlo"/>
            <w:noProof/>
            <w:color w:val="3F6E74"/>
            <w:sz w:val="18"/>
            <w:szCs w:val="18"/>
          </w:rPr>
          <w:delText>shape</w:delText>
        </w:r>
        <w:r w:rsidRPr="0060573B" w:rsidDel="002E607A">
          <w:rPr>
            <w:rFonts w:ascii="Menlo" w:hAnsi="Menlo" w:cs="Menlo"/>
            <w:noProof/>
            <w:color w:val="000000"/>
            <w:sz w:val="18"/>
            <w:szCs w:val="18"/>
          </w:rPr>
          <w:delText>.</w:delText>
        </w:r>
        <w:r w:rsidRPr="0060573B" w:rsidDel="002E607A">
          <w:rPr>
            <w:rFonts w:ascii="Menlo" w:hAnsi="Menlo" w:cs="Menlo"/>
            <w:noProof/>
            <w:color w:val="3F6E74"/>
            <w:sz w:val="18"/>
            <w:szCs w:val="18"/>
          </w:rPr>
          <w:delText>simpleDescription</w:delText>
        </w:r>
        <w:r w:rsidRPr="0060573B" w:rsidDel="002E607A">
          <w:rPr>
            <w:rFonts w:ascii="Menlo" w:hAnsi="Menlo" w:cs="Menlo"/>
            <w:noProof/>
            <w:color w:val="000000"/>
            <w:sz w:val="18"/>
            <w:szCs w:val="18"/>
          </w:rPr>
          <w:delText>()</w:delText>
        </w:r>
      </w:del>
    </w:p>
    <w:p w14:paraId="40F49534" w14:textId="77777777" w:rsidR="000D41DF" w:rsidDel="002E607A" w:rsidRDefault="000D41DF" w:rsidP="000D41DF">
      <w:pPr>
        <w:pStyle w:val="Ttulo3"/>
        <w:rPr>
          <w:del w:id="922" w:author="Willian" w:date="2017-03-08T00:13:00Z"/>
        </w:rPr>
      </w:pPr>
      <w:del w:id="923" w:author="Willian" w:date="2017-03-08T00:13:00Z">
        <w:r w:rsidDel="002E607A">
          <w:delText>Initializers</w:delText>
        </w:r>
      </w:del>
    </w:p>
    <w:p w14:paraId="020CC07E" w14:textId="77777777" w:rsidR="0060573B" w:rsidDel="002E607A" w:rsidRDefault="0060573B" w:rsidP="0060573B">
      <w:pPr>
        <w:rPr>
          <w:del w:id="924" w:author="Willian" w:date="2017-03-08T00:13:00Z"/>
        </w:rPr>
      </w:pPr>
      <w:del w:id="925" w:author="Willian" w:date="2017-03-08T00:13:00Z">
        <w:r w:rsidDel="002E607A">
          <w:delText xml:space="preserve">Ainda está faltando uma coisa importante para a classe </w:delText>
        </w:r>
        <w:r w:rsidRPr="0060573B" w:rsidDel="002E607A">
          <w:rPr>
            <w:rFonts w:ascii="Menlo" w:hAnsi="Menlo" w:cs="Menlo"/>
            <w:color w:val="3F6E74"/>
            <w:sz w:val="18"/>
            <w:szCs w:val="18"/>
          </w:rPr>
          <w:delText>Shape</w:delText>
        </w:r>
        <w:r w:rsidDel="002E607A">
          <w:delText xml:space="preserve">: um inicializador. Um </w:delText>
        </w:r>
        <w:r w:rsidDel="002E607A">
          <w:rPr>
            <w:b/>
          </w:rPr>
          <w:delText>inicializador</w:delText>
        </w:r>
        <w:r w:rsidDel="002E607A">
          <w:delText xml:space="preserve"> é um método que prepara uma instância de uma classe para o uso, envolvendo a definição de valores iniciais de cada propriedade e outras configurações iniciais da do objeto. Estamos falando do conhecido </w:delText>
        </w:r>
        <w:r w:rsidDel="002E607A">
          <w:rPr>
            <w:b/>
          </w:rPr>
          <w:delText>construtor</w:delText>
        </w:r>
        <w:r w:rsidDel="002E607A">
          <w:delText xml:space="preserve"> em Java, porém em Swift temos um novo jeito para defini-lo: utilizando a palavra reservada </w:delText>
        </w:r>
        <w:r w:rsidDel="002E607A">
          <w:rPr>
            <w:rFonts w:ascii="Menlo" w:hAnsi="Menlo" w:cs="Menlo"/>
            <w:color w:val="AA3391"/>
            <w:sz w:val="18"/>
            <w:szCs w:val="18"/>
          </w:rPr>
          <w:delText>init</w:delText>
        </w:r>
        <w:r w:rsidDel="002E607A">
          <w:rPr>
            <w:rFonts w:ascii="Verdana" w:hAnsi="Verdana"/>
            <w:color w:val="AA3391"/>
            <w:sz w:val="18"/>
            <w:szCs w:val="18"/>
          </w:rPr>
          <w:delText>.</w:delText>
        </w:r>
        <w:r w:rsidRPr="0060573B" w:rsidDel="002E607A">
          <w:delText xml:space="preserve"> </w:delText>
        </w:r>
        <w:r w:rsidDel="002E607A">
          <w:delText xml:space="preserve">Neste caso o </w:delText>
        </w:r>
        <w:r w:rsidDel="002E607A">
          <w:rPr>
            <w:rFonts w:ascii="Menlo" w:hAnsi="Menlo" w:cs="Menlo"/>
            <w:color w:val="AA3391"/>
            <w:sz w:val="18"/>
            <w:szCs w:val="18"/>
          </w:rPr>
          <w:delText>init</w:delText>
        </w:r>
        <w:r w:rsidDel="002E607A">
          <w:delText xml:space="preserve"> entra como nome do método.</w:delText>
        </w:r>
      </w:del>
    </w:p>
    <w:p w14:paraId="3E4148A9" w14:textId="77777777" w:rsidR="0060573B" w:rsidRPr="0060573B" w:rsidDel="002E607A" w:rsidRDefault="0060573B" w:rsidP="0060573B">
      <w:pPr>
        <w:rPr>
          <w:del w:id="926" w:author="Willian" w:date="2017-03-08T00:13:00Z"/>
        </w:rPr>
      </w:pPr>
      <w:del w:id="927" w:author="Willian" w:date="2017-03-08T00:13:00Z">
        <w:r w:rsidDel="002E607A">
          <w:delText xml:space="preserve">Este exemplo define uma nova classe, </w:delText>
        </w:r>
        <w:r w:rsidRPr="0060573B" w:rsidDel="002E607A">
          <w:rPr>
            <w:rFonts w:ascii="Menlo" w:hAnsi="Menlo" w:cs="Menlo"/>
            <w:color w:val="3F6E74"/>
            <w:sz w:val="18"/>
            <w:szCs w:val="18"/>
          </w:rPr>
          <w:delText>NamedShape</w:delText>
        </w:r>
        <w:r w:rsidRPr="0060573B" w:rsidDel="002E607A">
          <w:rPr>
            <w:rFonts w:ascii="Menlo" w:hAnsi="Menlo" w:cs="Menlo"/>
            <w:sz w:val="18"/>
            <w:szCs w:val="18"/>
          </w:rPr>
          <w:delText xml:space="preserve"> </w:delText>
        </w:r>
        <w:r w:rsidDel="002E607A">
          <w:delText>que tem um inicializador que leva um nome.</w:delText>
        </w:r>
      </w:del>
    </w:p>
    <w:p w14:paraId="698D5FA6" w14:textId="77777777" w:rsidR="00D05199" w:rsidRPr="00A66496" w:rsidDel="002E607A" w:rsidRDefault="00D05199" w:rsidP="0060573B">
      <w:pPr>
        <w:pStyle w:val="NormalWeb"/>
        <w:spacing w:before="460" w:beforeAutospacing="0" w:after="0" w:afterAutospacing="0"/>
        <w:ind w:left="567"/>
        <w:jc w:val="both"/>
        <w:textAlignment w:val="baseline"/>
        <w:rPr>
          <w:del w:id="928" w:author="Willian" w:date="2017-03-08T00:13:00Z"/>
          <w:rFonts w:ascii="Menlo" w:hAnsi="Menlo" w:cs="Menlo"/>
          <w:noProof/>
          <w:color w:val="000000"/>
          <w:sz w:val="21"/>
          <w:szCs w:val="21"/>
          <w:lang w:val="en-US"/>
        </w:rPr>
      </w:pPr>
      <w:del w:id="929"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6F9B557E" w14:textId="77777777" w:rsidR="00D05199" w:rsidRPr="00A66496" w:rsidDel="002E607A" w:rsidRDefault="00D05199" w:rsidP="0060573B">
      <w:pPr>
        <w:pStyle w:val="NormalWeb"/>
        <w:spacing w:before="0" w:beforeAutospacing="0" w:after="0" w:afterAutospacing="0"/>
        <w:ind w:left="567"/>
        <w:jc w:val="both"/>
        <w:textAlignment w:val="baseline"/>
        <w:rPr>
          <w:del w:id="930" w:author="Willian" w:date="2017-03-08T00:13:00Z"/>
          <w:rFonts w:ascii="Menlo" w:hAnsi="Menlo" w:cs="Menlo"/>
          <w:noProof/>
          <w:color w:val="000000"/>
          <w:sz w:val="21"/>
          <w:szCs w:val="21"/>
          <w:lang w:val="en-US"/>
        </w:rPr>
      </w:pPr>
      <w:del w:id="93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352BBC15" w14:textId="77777777" w:rsidR="00D05199" w:rsidRPr="00A66496" w:rsidDel="002E607A" w:rsidRDefault="00D05199" w:rsidP="0060573B">
      <w:pPr>
        <w:pStyle w:val="NormalWeb"/>
        <w:spacing w:before="0" w:beforeAutospacing="0" w:after="0" w:afterAutospacing="0"/>
        <w:ind w:left="567"/>
        <w:jc w:val="both"/>
        <w:textAlignment w:val="baseline"/>
        <w:rPr>
          <w:del w:id="932" w:author="Willian" w:date="2017-03-08T00:13:00Z"/>
          <w:rFonts w:ascii="Menlo" w:hAnsi="Menlo" w:cs="Menlo"/>
          <w:noProof/>
          <w:color w:val="000000"/>
          <w:sz w:val="21"/>
          <w:szCs w:val="21"/>
          <w:lang w:val="en-US"/>
        </w:rPr>
      </w:pPr>
      <w:del w:id="93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del>
    </w:p>
    <w:p w14:paraId="69DB4E76" w14:textId="77777777" w:rsidR="00D05199" w:rsidRPr="00A66496" w:rsidDel="002E607A" w:rsidRDefault="00D05199" w:rsidP="0060573B">
      <w:pPr>
        <w:pStyle w:val="NormalWeb"/>
        <w:spacing w:before="0" w:beforeAutospacing="0" w:after="0" w:afterAutospacing="0"/>
        <w:ind w:left="567"/>
        <w:jc w:val="both"/>
        <w:textAlignment w:val="baseline"/>
        <w:rPr>
          <w:del w:id="934" w:author="Willian" w:date="2017-03-08T00:13:00Z"/>
          <w:rFonts w:ascii="Menlo" w:hAnsi="Menlo" w:cs="Menlo"/>
          <w:noProof/>
          <w:color w:val="000000"/>
          <w:sz w:val="21"/>
          <w:szCs w:val="21"/>
          <w:lang w:val="en-US"/>
        </w:rPr>
      </w:pPr>
      <w:del w:id="935" w:author="Willian" w:date="2017-03-08T00:13:00Z">
        <w:r w:rsidRPr="00A66496" w:rsidDel="002E607A">
          <w:rPr>
            <w:rFonts w:ascii="Menlo" w:hAnsi="Menlo" w:cs="Menlo"/>
            <w:noProof/>
            <w:color w:val="000000"/>
            <w:sz w:val="18"/>
            <w:szCs w:val="18"/>
            <w:lang w:val="en-US"/>
          </w:rPr>
          <w:delText> </w:delText>
        </w:r>
      </w:del>
    </w:p>
    <w:p w14:paraId="1D5E0718" w14:textId="77777777" w:rsidR="00D05199" w:rsidRPr="00A66496" w:rsidDel="002E607A" w:rsidRDefault="00D05199" w:rsidP="0060573B">
      <w:pPr>
        <w:pStyle w:val="NormalWeb"/>
        <w:spacing w:before="0" w:beforeAutospacing="0" w:after="0" w:afterAutospacing="0"/>
        <w:ind w:left="567"/>
        <w:jc w:val="both"/>
        <w:textAlignment w:val="baseline"/>
        <w:rPr>
          <w:del w:id="936" w:author="Willian" w:date="2017-03-08T00:13:00Z"/>
          <w:rFonts w:ascii="Menlo" w:hAnsi="Menlo" w:cs="Menlo"/>
          <w:noProof/>
          <w:color w:val="000000"/>
          <w:sz w:val="21"/>
          <w:szCs w:val="21"/>
          <w:lang w:val="en-US"/>
        </w:rPr>
      </w:pPr>
      <w:del w:id="93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3B42F1B8" w14:textId="77777777" w:rsidR="00D05199" w:rsidRPr="00A66496" w:rsidDel="002E607A" w:rsidRDefault="00D05199" w:rsidP="0060573B">
      <w:pPr>
        <w:pStyle w:val="NormalWeb"/>
        <w:spacing w:before="0" w:beforeAutospacing="0" w:after="0" w:afterAutospacing="0"/>
        <w:ind w:left="567"/>
        <w:jc w:val="both"/>
        <w:textAlignment w:val="baseline"/>
        <w:rPr>
          <w:del w:id="938" w:author="Willian" w:date="2017-03-08T00:13:00Z"/>
          <w:rFonts w:ascii="Menlo" w:hAnsi="Menlo" w:cs="Menlo"/>
          <w:noProof/>
          <w:color w:val="000000"/>
          <w:sz w:val="21"/>
          <w:szCs w:val="21"/>
          <w:lang w:val="en-US"/>
        </w:rPr>
      </w:pPr>
      <w:del w:id="93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name</w:delText>
        </w:r>
      </w:del>
    </w:p>
    <w:p w14:paraId="123FFD0F" w14:textId="77777777" w:rsidR="00D05199" w:rsidRPr="00A66496" w:rsidDel="002E607A" w:rsidRDefault="00D05199" w:rsidP="0060573B">
      <w:pPr>
        <w:pStyle w:val="NormalWeb"/>
        <w:spacing w:before="0" w:beforeAutospacing="0" w:after="0" w:afterAutospacing="0"/>
        <w:ind w:left="567"/>
        <w:jc w:val="both"/>
        <w:textAlignment w:val="baseline"/>
        <w:rPr>
          <w:del w:id="940" w:author="Willian" w:date="2017-03-08T00:13:00Z"/>
          <w:rFonts w:ascii="Menlo" w:hAnsi="Menlo" w:cs="Menlo"/>
          <w:noProof/>
          <w:color w:val="000000"/>
          <w:sz w:val="21"/>
          <w:szCs w:val="21"/>
          <w:lang w:val="en-US"/>
        </w:rPr>
      </w:pPr>
      <w:del w:id="941" w:author="Willian" w:date="2017-03-08T00:13:00Z">
        <w:r w:rsidRPr="00A66496" w:rsidDel="002E607A">
          <w:rPr>
            <w:rFonts w:ascii="Menlo" w:hAnsi="Menlo" w:cs="Menlo"/>
            <w:noProof/>
            <w:color w:val="000000"/>
            <w:sz w:val="18"/>
            <w:szCs w:val="18"/>
            <w:lang w:val="en-US"/>
          </w:rPr>
          <w:delText>  }</w:delText>
        </w:r>
      </w:del>
    </w:p>
    <w:p w14:paraId="3BDBDA6D" w14:textId="77777777" w:rsidR="00D05199" w:rsidRPr="00A66496" w:rsidDel="002E607A" w:rsidRDefault="00D05199" w:rsidP="0060573B">
      <w:pPr>
        <w:pStyle w:val="NormalWeb"/>
        <w:spacing w:before="0" w:beforeAutospacing="0" w:after="0" w:afterAutospacing="0"/>
        <w:ind w:left="567"/>
        <w:jc w:val="both"/>
        <w:textAlignment w:val="baseline"/>
        <w:rPr>
          <w:del w:id="942" w:author="Willian" w:date="2017-03-08T00:13:00Z"/>
          <w:rFonts w:ascii="Menlo" w:hAnsi="Menlo" w:cs="Menlo"/>
          <w:noProof/>
          <w:color w:val="000000"/>
          <w:sz w:val="21"/>
          <w:szCs w:val="21"/>
          <w:lang w:val="en-US"/>
        </w:rPr>
      </w:pPr>
      <w:del w:id="943" w:author="Willian" w:date="2017-03-08T00:13:00Z">
        <w:r w:rsidRPr="00A66496" w:rsidDel="002E607A">
          <w:rPr>
            <w:rFonts w:ascii="Menlo" w:hAnsi="Menlo" w:cs="Menlo"/>
            <w:noProof/>
            <w:color w:val="000000"/>
            <w:sz w:val="18"/>
            <w:szCs w:val="18"/>
            <w:lang w:val="en-US"/>
          </w:rPr>
          <w:delText> </w:delText>
        </w:r>
      </w:del>
    </w:p>
    <w:p w14:paraId="7C57675A" w14:textId="77777777" w:rsidR="00D05199" w:rsidRPr="00A66496" w:rsidDel="002E607A" w:rsidRDefault="00D05199" w:rsidP="0060573B">
      <w:pPr>
        <w:pStyle w:val="NormalWeb"/>
        <w:spacing w:before="0" w:beforeAutospacing="0" w:after="0" w:afterAutospacing="0"/>
        <w:ind w:left="567"/>
        <w:jc w:val="both"/>
        <w:textAlignment w:val="baseline"/>
        <w:rPr>
          <w:del w:id="944" w:author="Willian" w:date="2017-03-08T00:13:00Z"/>
          <w:rFonts w:ascii="Menlo" w:hAnsi="Menlo" w:cs="Menlo"/>
          <w:noProof/>
          <w:color w:val="000000"/>
          <w:sz w:val="21"/>
          <w:szCs w:val="21"/>
          <w:lang w:val="en-US"/>
        </w:rPr>
      </w:pPr>
      <w:del w:id="94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4024ED25" w14:textId="77777777" w:rsidR="00D05199" w:rsidRPr="00A66496" w:rsidDel="002E607A" w:rsidRDefault="00D05199" w:rsidP="0060573B">
      <w:pPr>
        <w:pStyle w:val="NormalWeb"/>
        <w:spacing w:before="0" w:beforeAutospacing="0" w:after="0" w:afterAutospacing="0"/>
        <w:ind w:left="567"/>
        <w:jc w:val="both"/>
        <w:textAlignment w:val="baseline"/>
        <w:rPr>
          <w:del w:id="946" w:author="Willian" w:date="2017-03-08T00:13:00Z"/>
          <w:rFonts w:ascii="Menlo" w:hAnsi="Menlo" w:cs="Menlo"/>
          <w:noProof/>
          <w:color w:val="000000"/>
          <w:sz w:val="21"/>
          <w:szCs w:val="21"/>
          <w:lang w:val="en-US"/>
        </w:rPr>
      </w:pPr>
      <w:del w:id="94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shape with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sides."</w:delText>
        </w:r>
      </w:del>
    </w:p>
    <w:p w14:paraId="63AA6B3F" w14:textId="77777777" w:rsidR="00D05199" w:rsidRPr="0060573B" w:rsidDel="002E607A" w:rsidRDefault="00D05199" w:rsidP="0060573B">
      <w:pPr>
        <w:pStyle w:val="NormalWeb"/>
        <w:spacing w:before="0" w:beforeAutospacing="0" w:after="0" w:afterAutospacing="0"/>
        <w:ind w:left="567"/>
        <w:jc w:val="both"/>
        <w:textAlignment w:val="baseline"/>
        <w:rPr>
          <w:del w:id="948" w:author="Willian" w:date="2017-03-08T00:13:00Z"/>
          <w:rFonts w:ascii="Menlo" w:hAnsi="Menlo" w:cs="Menlo"/>
          <w:noProof/>
          <w:color w:val="000000"/>
          <w:sz w:val="21"/>
          <w:szCs w:val="21"/>
        </w:rPr>
      </w:pPr>
      <w:del w:id="949" w:author="Willian" w:date="2017-03-08T00:13:00Z">
        <w:r w:rsidRPr="00A66496" w:rsidDel="002E607A">
          <w:rPr>
            <w:rFonts w:ascii="Menlo" w:hAnsi="Menlo" w:cs="Menlo"/>
            <w:noProof/>
            <w:color w:val="000000"/>
            <w:sz w:val="18"/>
            <w:szCs w:val="18"/>
            <w:lang w:val="en-US"/>
          </w:rPr>
          <w:delText>  </w:delText>
        </w:r>
        <w:r w:rsidRPr="0060573B" w:rsidDel="002E607A">
          <w:rPr>
            <w:rFonts w:ascii="Menlo" w:hAnsi="Menlo" w:cs="Menlo"/>
            <w:noProof/>
            <w:color w:val="000000"/>
            <w:sz w:val="18"/>
            <w:szCs w:val="18"/>
          </w:rPr>
          <w:delText>}</w:delText>
        </w:r>
      </w:del>
    </w:p>
    <w:p w14:paraId="1BE142AE" w14:textId="77777777" w:rsidR="00D05199" w:rsidRPr="0060573B" w:rsidDel="002E607A" w:rsidRDefault="00D05199" w:rsidP="0060573B">
      <w:pPr>
        <w:pStyle w:val="NormalWeb"/>
        <w:spacing w:before="0" w:beforeAutospacing="0" w:after="620" w:afterAutospacing="0"/>
        <w:ind w:left="567"/>
        <w:jc w:val="both"/>
        <w:textAlignment w:val="baseline"/>
        <w:rPr>
          <w:del w:id="950" w:author="Willian" w:date="2017-03-08T00:13:00Z"/>
          <w:rFonts w:ascii="Menlo" w:hAnsi="Menlo" w:cs="Menlo"/>
          <w:noProof/>
          <w:color w:val="000000"/>
          <w:sz w:val="21"/>
          <w:szCs w:val="21"/>
        </w:rPr>
      </w:pPr>
      <w:del w:id="951" w:author="Willian" w:date="2017-03-08T00:13:00Z">
        <w:r w:rsidRPr="0060573B" w:rsidDel="002E607A">
          <w:rPr>
            <w:rFonts w:ascii="Menlo" w:hAnsi="Menlo" w:cs="Menlo"/>
            <w:noProof/>
            <w:color w:val="000000"/>
            <w:sz w:val="18"/>
            <w:szCs w:val="18"/>
          </w:rPr>
          <w:delText>}</w:delText>
        </w:r>
      </w:del>
    </w:p>
    <w:p w14:paraId="2BC7CB2E" w14:textId="77777777" w:rsidR="00AF04DD" w:rsidDel="002E607A" w:rsidRDefault="00AF04DD" w:rsidP="00AF04DD">
      <w:pPr>
        <w:rPr>
          <w:del w:id="952" w:author="Willian" w:date="2017-03-08T00:13:00Z"/>
        </w:rPr>
      </w:pPr>
      <w:del w:id="953" w:author="Willian" w:date="2017-03-08T00:13:00Z">
        <w:r w:rsidDel="002E607A">
          <w:delText xml:space="preserve">Observe que utilizamos a palavra reservada </w:delText>
        </w:r>
        <w:r w:rsidRPr="0060573B" w:rsidDel="002E607A">
          <w:rPr>
            <w:rFonts w:ascii="Menlo" w:hAnsi="Menlo" w:cs="Menlo"/>
            <w:noProof/>
            <w:color w:val="AA3391"/>
            <w:sz w:val="18"/>
            <w:szCs w:val="18"/>
          </w:rPr>
          <w:delText>self</w:delText>
        </w:r>
        <w:r w:rsidDel="002E607A">
          <w:delText xml:space="preserve"> para distinguir a propriedade </w:delText>
        </w:r>
        <w:r w:rsidRPr="0060573B" w:rsidDel="002E607A">
          <w:rPr>
            <w:rFonts w:ascii="Menlo" w:hAnsi="Menlo" w:cs="Menlo"/>
            <w:noProof/>
            <w:color w:val="3F6E74"/>
            <w:sz w:val="18"/>
            <w:szCs w:val="18"/>
          </w:rPr>
          <w:delText>name</w:delText>
        </w:r>
        <w:r w:rsidDel="002E607A">
          <w:delText xml:space="preserve"> do argumento </w:delText>
        </w:r>
        <w:r w:rsidRPr="0060573B" w:rsidDel="002E607A">
          <w:rPr>
            <w:rFonts w:ascii="Menlo" w:hAnsi="Menlo" w:cs="Menlo"/>
            <w:noProof/>
            <w:color w:val="3F6E74"/>
            <w:sz w:val="18"/>
            <w:szCs w:val="18"/>
          </w:rPr>
          <w:delText>name</w:delText>
        </w:r>
        <w:r w:rsidDel="002E607A">
          <w:delText xml:space="preserve">. Cada propriedade tem um valor atribuído, seja na sua declaração (como em </w:delText>
        </w:r>
        <w:r w:rsidRPr="0060573B" w:rsidDel="002E607A">
          <w:rPr>
            <w:rFonts w:ascii="Menlo" w:hAnsi="Menlo" w:cs="Menlo"/>
            <w:noProof/>
            <w:color w:val="3F6E74"/>
            <w:sz w:val="18"/>
            <w:szCs w:val="18"/>
          </w:rPr>
          <w:delText>numberOfSides</w:delText>
        </w:r>
        <w:r w:rsidDel="002E607A">
          <w:delText xml:space="preserve">) ou no inicializador (como em </w:delText>
        </w:r>
        <w:r w:rsidRPr="0060573B" w:rsidDel="002E607A">
          <w:rPr>
            <w:rFonts w:ascii="Menlo" w:hAnsi="Menlo" w:cs="Menlo"/>
            <w:noProof/>
            <w:color w:val="3F6E74"/>
            <w:sz w:val="18"/>
            <w:szCs w:val="18"/>
          </w:rPr>
          <w:delText>name</w:delText>
        </w:r>
        <w:r w:rsidDel="002E607A">
          <w:delText xml:space="preserve">). Mesmo que este valor seja explicitamente </w:delText>
        </w:r>
        <w:r w:rsidDel="002E607A">
          <w:rPr>
            <w:rFonts w:ascii="Menlo" w:hAnsi="Menlo" w:cs="Menlo"/>
            <w:noProof/>
            <w:color w:val="AA3391"/>
            <w:sz w:val="18"/>
            <w:szCs w:val="18"/>
          </w:rPr>
          <w:delText>nil</w:delText>
        </w:r>
        <w:r w:rsidDel="002E607A">
          <w:delText>, todas as propriedades devem ter um valor atribuído em si.</w:delText>
        </w:r>
      </w:del>
    </w:p>
    <w:p w14:paraId="2ACA5F81" w14:textId="77777777" w:rsidR="00AF04DD" w:rsidDel="002E607A" w:rsidRDefault="00AF04DD" w:rsidP="00AF04DD">
      <w:pPr>
        <w:rPr>
          <w:del w:id="954" w:author="Willian" w:date="2017-03-08T00:13:00Z"/>
        </w:rPr>
      </w:pPr>
      <w:del w:id="955" w:author="Willian" w:date="2017-03-08T00:13:00Z">
        <w:r w:rsidDel="002E607A">
          <w:delText xml:space="preserve">Ao chamarmos o inicializador, na criação da instância, não utilizamos a palavra </w:delText>
        </w:r>
        <w:r w:rsidDel="002E607A">
          <w:rPr>
            <w:rFonts w:ascii="Menlo" w:hAnsi="Menlo" w:cs="Menlo"/>
            <w:color w:val="AA3391"/>
            <w:sz w:val="18"/>
            <w:szCs w:val="18"/>
          </w:rPr>
          <w:delText>init</w:delText>
        </w:r>
        <w:r w:rsidDel="002E607A">
          <w:delText>; devemos chama-lo colocando o parênteses após o nome da classe. Quando chamamos um inicializador, devemos incluir todos os argumentos e nomes, juntamente com os seus valores.</w:delText>
        </w:r>
      </w:del>
    </w:p>
    <w:p w14:paraId="30BEAFC1" w14:textId="77777777" w:rsidR="00D05199" w:rsidRPr="00A66496" w:rsidDel="002E607A" w:rsidRDefault="00D05199" w:rsidP="00AF04DD">
      <w:pPr>
        <w:pStyle w:val="NormalWeb"/>
        <w:numPr>
          <w:ilvl w:val="0"/>
          <w:numId w:val="9"/>
        </w:numPr>
        <w:spacing w:before="460" w:beforeAutospacing="0" w:after="620" w:afterAutospacing="0"/>
        <w:ind w:left="567"/>
        <w:jc w:val="both"/>
        <w:textAlignment w:val="baseline"/>
        <w:rPr>
          <w:del w:id="956" w:author="Willian" w:date="2017-03-08T00:13:00Z"/>
          <w:rFonts w:ascii="Menlo" w:hAnsi="Menlo" w:cs="Menlo"/>
          <w:noProof/>
          <w:color w:val="FFFFFF"/>
          <w:sz w:val="21"/>
          <w:szCs w:val="21"/>
          <w:lang w:val="en-US"/>
        </w:rPr>
      </w:pPr>
      <w:del w:id="957"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NamedShape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"my named shape"</w:delText>
        </w:r>
        <w:r w:rsidRPr="00A66496" w:rsidDel="002E607A">
          <w:rPr>
            <w:rFonts w:ascii="Menlo" w:hAnsi="Menlo" w:cs="Menlo"/>
            <w:noProof/>
            <w:color w:val="000000"/>
            <w:sz w:val="18"/>
            <w:szCs w:val="18"/>
            <w:lang w:val="en-US"/>
          </w:rPr>
          <w:delText>)</w:delText>
        </w:r>
      </w:del>
    </w:p>
    <w:p w14:paraId="1E695B6D" w14:textId="77777777" w:rsidR="00AF04DD" w:rsidDel="002E607A" w:rsidRDefault="009C06FC" w:rsidP="00AF04DD">
      <w:pPr>
        <w:rPr>
          <w:del w:id="958" w:author="Willian" w:date="2017-03-08T00:13:00Z"/>
        </w:rPr>
      </w:pPr>
      <w:ins w:id="959" w:author="Vicente da Silva, Mayara" w:date="2016-11-04T11:30:00Z">
        <w:del w:id="960" w:author="Willian" w:date="2017-03-08T00:13:00Z">
          <w:r w:rsidDel="002E607A">
            <w:delText xml:space="preserve">As </w:delText>
          </w:r>
        </w:del>
      </w:ins>
      <w:del w:id="961" w:author="Willian" w:date="2017-03-08T00:13:00Z">
        <w:r w:rsidR="00AF04DD" w:rsidDel="002E607A">
          <w:delText xml:space="preserve">Classes podem herdar o comportamento de sua classe mãe. Uma classe que herda o comportamento de outra é chamada de </w:delText>
        </w:r>
        <w:r w:rsidR="00AF04DD" w:rsidDel="002E607A">
          <w:rPr>
            <w:b/>
          </w:rPr>
          <w:delText xml:space="preserve">subclasse </w:delText>
        </w:r>
        <w:r w:rsidR="00AF04DD" w:rsidDel="002E607A">
          <w:delText xml:space="preserve">desta classe, e classe mãe é chamada de </w:delText>
        </w:r>
        <w:r w:rsidR="00AF04DD" w:rsidRPr="00AF04DD" w:rsidDel="002E607A">
          <w:rPr>
            <w:b/>
          </w:rPr>
          <w:delText>superclasse</w:delText>
        </w:r>
        <w:r w:rsidR="00AF04DD" w:rsidDel="002E607A">
          <w:delText>.</w:delText>
        </w:r>
        <w:r w:rsidR="00946005" w:rsidDel="002E607A">
          <w:delText xml:space="preserve"> Subclasses incluem o nome da superclasse depois de seu nome, separados por dois pontos ( :), como no exemplo abaixo. Uma classe pode herdar apenas uma superclasse, embora esta superclasse possa herdar outra superclasse, e assim por diante, resultando em uma </w:delText>
        </w:r>
        <w:r w:rsidR="00946005" w:rsidRPr="00946005" w:rsidDel="002E607A">
          <w:rPr>
            <w:b/>
          </w:rPr>
          <w:delText>hierarquia de classes</w:delText>
        </w:r>
        <w:r w:rsidR="00946005" w:rsidDel="002E607A">
          <w:delText>.</w:delText>
        </w:r>
      </w:del>
    </w:p>
    <w:p w14:paraId="4AE5360B" w14:textId="77777777" w:rsidR="00946005" w:rsidRPr="00946005" w:rsidDel="002E607A" w:rsidRDefault="00946005" w:rsidP="00AF04DD">
      <w:pPr>
        <w:rPr>
          <w:del w:id="962" w:author="Willian" w:date="2017-03-08T00:13:00Z"/>
        </w:rPr>
      </w:pPr>
      <w:del w:id="963" w:author="Willian" w:date="2017-03-08T00:13:00Z">
        <w:r w:rsidDel="002E607A">
          <w:delText xml:space="preserve">Métodos de uma subclasse que </w:delText>
        </w:r>
        <w:r w:rsidDel="002E607A">
          <w:rPr>
            <w:b/>
          </w:rPr>
          <w:delText xml:space="preserve">sobrepõem </w:delText>
        </w:r>
        <w:r w:rsidDel="002E607A">
          <w:delText xml:space="preserve">a implementação da superclasse são marcados com a palavra reservada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Del="002E607A">
          <w:delText xml:space="preserve">antecedendo o método. Quando não anotamos com a palavra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Del="002E607A">
          <w:delText xml:space="preserve">o compilador irá emitir um erro. </w:delText>
        </w:r>
        <w:r w:rsidR="00980F48" w:rsidDel="002E607A">
          <w:delText xml:space="preserve">O compilador detecta um erro quando colocamos o </w:delText>
        </w:r>
        <w:r w:rsidR="00980F48" w:rsidRPr="00980F48" w:rsidDel="002E607A">
          <w:rPr>
            <w:rFonts w:ascii="Menlo" w:eastAsia="Meiryo" w:hAnsi="Menlo" w:cs="Menlo"/>
            <w:color w:val="AA3391"/>
            <w:sz w:val="18"/>
            <w:szCs w:val="18"/>
          </w:rPr>
          <w:delText>override</w:delText>
        </w:r>
        <w:r w:rsidR="00980F48" w:rsidRPr="00980F48" w:rsidDel="002E607A">
          <w:rPr>
            <w:rFonts w:ascii="Menlo" w:eastAsia="Meiryo" w:hAnsi="Menlo" w:cs="Menlo"/>
            <w:sz w:val="18"/>
            <w:szCs w:val="18"/>
          </w:rPr>
          <w:delText xml:space="preserve"> </w:delText>
        </w:r>
        <w:r w:rsidR="00980F48" w:rsidDel="002E607A">
          <w:delText>desnecessariamente em métodos que de fato não sobrepõem nenhum método da superclasse.</w:delText>
        </w:r>
      </w:del>
    </w:p>
    <w:p w14:paraId="56572ED8" w14:textId="77777777" w:rsidR="00980F48" w:rsidDel="002E607A" w:rsidRDefault="00980F48" w:rsidP="00D05199">
      <w:pPr>
        <w:pStyle w:val="NormalWeb"/>
        <w:spacing w:before="0" w:beforeAutospacing="0" w:after="220" w:afterAutospacing="0"/>
        <w:jc w:val="both"/>
        <w:rPr>
          <w:del w:id="964" w:author="Willian" w:date="2017-03-08T00:13:00Z"/>
          <w:rFonts w:ascii="Arial" w:hAnsi="Arial" w:cs="Arial"/>
          <w:color w:val="414141"/>
          <w:sz w:val="21"/>
          <w:szCs w:val="21"/>
        </w:rPr>
      </w:pPr>
      <w:del w:id="965" w:author="Willian" w:date="2017-03-08T00:13:00Z">
        <w:r w:rsidDel="002E607A">
          <w:rPr>
            <w:rFonts w:ascii="Arial" w:hAnsi="Arial" w:cs="Arial"/>
            <w:color w:val="414141"/>
            <w:sz w:val="21"/>
            <w:szCs w:val="21"/>
          </w:rPr>
          <w:delText xml:space="preserve">Este exemplo define a classe </w:delText>
        </w:r>
        <w:r w:rsidRPr="00980F48" w:rsidDel="002E607A">
          <w:rPr>
            <w:rFonts w:ascii="Menlo" w:eastAsia="Meiryo" w:hAnsi="Menlo" w:cs="Menlo"/>
            <w:color w:val="3F6E74"/>
            <w:sz w:val="18"/>
            <w:szCs w:val="18"/>
          </w:rPr>
          <w:delText>Square</w:delText>
        </w:r>
        <w:r w:rsidDel="002E607A">
          <w:rPr>
            <w:rFonts w:ascii="Arial" w:hAnsi="Arial" w:cs="Arial"/>
            <w:color w:val="414141"/>
            <w:sz w:val="21"/>
            <w:szCs w:val="21"/>
          </w:rPr>
          <w:delText xml:space="preserve">, que é uma subclasse de </w:delText>
        </w:r>
        <w:r w:rsidRPr="00980F48" w:rsidDel="002E607A">
          <w:rPr>
            <w:rFonts w:ascii="Menlo" w:eastAsia="Meiryo" w:hAnsi="Menlo" w:cs="Menlo"/>
            <w:color w:val="5C2699"/>
            <w:sz w:val="18"/>
            <w:szCs w:val="18"/>
          </w:rPr>
          <w:delText>NamedShape</w:delText>
        </w:r>
        <w:r w:rsidDel="002E607A">
          <w:rPr>
            <w:rFonts w:ascii="Arial" w:hAnsi="Arial" w:cs="Arial"/>
            <w:color w:val="414141"/>
            <w:sz w:val="21"/>
            <w:szCs w:val="21"/>
          </w:rPr>
          <w:delText>.</w:delText>
        </w:r>
      </w:del>
    </w:p>
    <w:p w14:paraId="69ACEF0E" w14:textId="77777777" w:rsidR="00D05199" w:rsidRPr="00A66496" w:rsidDel="002E607A" w:rsidRDefault="00D05199" w:rsidP="00980F48">
      <w:pPr>
        <w:pStyle w:val="NormalWeb"/>
        <w:spacing w:before="460" w:beforeAutospacing="0" w:after="0" w:afterAutospacing="0"/>
        <w:ind w:left="885"/>
        <w:jc w:val="both"/>
        <w:textAlignment w:val="baseline"/>
        <w:rPr>
          <w:del w:id="966" w:author="Willian" w:date="2017-03-08T00:13:00Z"/>
          <w:rFonts w:ascii="Menlo" w:eastAsia="Meiryo" w:hAnsi="Menlo" w:cs="Menlo"/>
          <w:noProof/>
          <w:color w:val="000000"/>
          <w:sz w:val="21"/>
          <w:szCs w:val="21"/>
          <w:lang w:val="en-US"/>
        </w:rPr>
      </w:pPr>
      <w:del w:id="967" w:author="Willian" w:date="2017-03-08T00:13:00Z">
        <w:r w:rsidRPr="00A66496" w:rsidDel="002E607A">
          <w:rPr>
            <w:rFonts w:ascii="Menlo" w:eastAsia="Meiryo" w:hAnsi="Menlo" w:cs="Menlo"/>
            <w:noProof/>
            <w:color w:val="AA3391"/>
            <w:sz w:val="18"/>
            <w:szCs w:val="18"/>
            <w:lang w:val="en-US"/>
          </w:rPr>
          <w:delText>class</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Square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NamedShape</w:delText>
        </w:r>
        <w:r w:rsidRPr="00A66496" w:rsidDel="002E607A">
          <w:rPr>
            <w:rFonts w:ascii="Menlo" w:eastAsia="Meiryo" w:hAnsi="Menlo" w:cs="Menlo"/>
            <w:noProof/>
            <w:color w:val="000000"/>
            <w:sz w:val="18"/>
            <w:szCs w:val="18"/>
            <w:lang w:val="en-US"/>
          </w:rPr>
          <w:delText xml:space="preserve"> {</w:delText>
        </w:r>
      </w:del>
    </w:p>
    <w:p w14:paraId="2A5BDD14" w14:textId="77777777" w:rsidR="00D05199" w:rsidRPr="00A66496" w:rsidDel="002E607A" w:rsidRDefault="00D05199" w:rsidP="00980F48">
      <w:pPr>
        <w:pStyle w:val="NormalWeb"/>
        <w:spacing w:before="0" w:beforeAutospacing="0" w:after="0" w:afterAutospacing="0"/>
        <w:ind w:left="885"/>
        <w:jc w:val="both"/>
        <w:textAlignment w:val="baseline"/>
        <w:rPr>
          <w:del w:id="968" w:author="Willian" w:date="2017-03-08T00:13:00Z"/>
          <w:rFonts w:ascii="Menlo" w:eastAsia="Meiryo" w:hAnsi="Menlo" w:cs="Menlo"/>
          <w:noProof/>
          <w:color w:val="000000"/>
          <w:sz w:val="21"/>
          <w:szCs w:val="21"/>
          <w:lang w:val="en-US"/>
        </w:rPr>
      </w:pPr>
      <w:del w:id="969"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var</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Double</w:delText>
        </w:r>
      </w:del>
    </w:p>
    <w:p w14:paraId="213D1ECF" w14:textId="77777777" w:rsidR="00D05199" w:rsidRPr="00A66496" w:rsidDel="002E607A" w:rsidRDefault="00D05199" w:rsidP="00980F48">
      <w:pPr>
        <w:pStyle w:val="NormalWeb"/>
        <w:spacing w:before="0" w:beforeAutospacing="0" w:after="0" w:afterAutospacing="0"/>
        <w:ind w:left="885"/>
        <w:jc w:val="both"/>
        <w:textAlignment w:val="baseline"/>
        <w:rPr>
          <w:del w:id="970" w:author="Willian" w:date="2017-03-08T00:13:00Z"/>
          <w:rFonts w:ascii="Menlo" w:eastAsia="Meiryo" w:hAnsi="Menlo" w:cs="Menlo"/>
          <w:noProof/>
          <w:color w:val="000000"/>
          <w:sz w:val="21"/>
          <w:szCs w:val="21"/>
          <w:lang w:val="en-US"/>
        </w:rPr>
      </w:pPr>
      <w:del w:id="971" w:author="Willian" w:date="2017-03-08T00:13:00Z">
        <w:r w:rsidRPr="00A66496" w:rsidDel="002E607A">
          <w:rPr>
            <w:rFonts w:ascii="Menlo" w:eastAsia="Meiryo" w:hAnsi="Menlo" w:cs="Menlo"/>
            <w:noProof/>
            <w:color w:val="000000"/>
            <w:sz w:val="18"/>
            <w:szCs w:val="18"/>
            <w:lang w:val="en-US"/>
          </w:rPr>
          <w:delText> </w:delText>
        </w:r>
      </w:del>
    </w:p>
    <w:p w14:paraId="40D3BD2C" w14:textId="77777777" w:rsidR="00D05199" w:rsidRPr="00A66496" w:rsidDel="002E607A" w:rsidRDefault="00D05199" w:rsidP="00980F48">
      <w:pPr>
        <w:pStyle w:val="NormalWeb"/>
        <w:spacing w:before="0" w:beforeAutospacing="0" w:after="0" w:afterAutospacing="0"/>
        <w:ind w:left="885"/>
        <w:jc w:val="both"/>
        <w:textAlignment w:val="baseline"/>
        <w:rPr>
          <w:del w:id="972" w:author="Willian" w:date="2017-03-08T00:13:00Z"/>
          <w:rFonts w:ascii="Menlo" w:eastAsia="Meiryo" w:hAnsi="Menlo" w:cs="Menlo"/>
          <w:noProof/>
          <w:color w:val="000000"/>
          <w:sz w:val="21"/>
          <w:szCs w:val="21"/>
          <w:lang w:val="en-US"/>
        </w:rPr>
      </w:pPr>
      <w:del w:id="973"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init</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Double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5C2699"/>
            <w:sz w:val="18"/>
            <w:szCs w:val="18"/>
            <w:lang w:val="en-US"/>
          </w:rPr>
          <w:delText>String</w:delText>
        </w:r>
        <w:r w:rsidRPr="00A66496" w:rsidDel="002E607A">
          <w:rPr>
            <w:rFonts w:ascii="Menlo" w:eastAsia="Meiryo" w:hAnsi="Menlo" w:cs="Menlo"/>
            <w:noProof/>
            <w:color w:val="000000"/>
            <w:sz w:val="18"/>
            <w:szCs w:val="18"/>
            <w:lang w:val="en-US"/>
          </w:rPr>
          <w:delText>) {</w:delText>
        </w:r>
      </w:del>
    </w:p>
    <w:p w14:paraId="160D0FE3" w14:textId="77777777" w:rsidR="00D05199" w:rsidRPr="00A66496" w:rsidDel="002E607A" w:rsidRDefault="00D05199" w:rsidP="00980F48">
      <w:pPr>
        <w:pStyle w:val="NormalWeb"/>
        <w:spacing w:before="0" w:beforeAutospacing="0" w:after="0" w:afterAutospacing="0"/>
        <w:ind w:left="885"/>
        <w:jc w:val="both"/>
        <w:textAlignment w:val="baseline"/>
        <w:rPr>
          <w:del w:id="974" w:author="Willian" w:date="2017-03-08T00:13:00Z"/>
          <w:rFonts w:ascii="Menlo" w:eastAsia="Meiryo" w:hAnsi="Menlo" w:cs="Menlo"/>
          <w:noProof/>
          <w:color w:val="000000"/>
          <w:sz w:val="21"/>
          <w:szCs w:val="21"/>
          <w:lang w:val="en-US"/>
        </w:rPr>
      </w:pPr>
      <w:del w:id="975"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self</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sideLength</w:delText>
        </w:r>
      </w:del>
    </w:p>
    <w:p w14:paraId="0E273536" w14:textId="77777777" w:rsidR="00D05199" w:rsidRPr="00A66496" w:rsidDel="002E607A" w:rsidRDefault="00D05199" w:rsidP="00980F48">
      <w:pPr>
        <w:pStyle w:val="NormalWeb"/>
        <w:spacing w:before="0" w:beforeAutospacing="0" w:after="0" w:afterAutospacing="0"/>
        <w:ind w:left="885"/>
        <w:jc w:val="both"/>
        <w:textAlignment w:val="baseline"/>
        <w:rPr>
          <w:del w:id="976" w:author="Willian" w:date="2017-03-08T00:13:00Z"/>
          <w:rFonts w:ascii="Menlo" w:eastAsia="Meiryo" w:hAnsi="Menlo" w:cs="Menlo"/>
          <w:noProof/>
          <w:color w:val="000000"/>
          <w:sz w:val="21"/>
          <w:szCs w:val="21"/>
          <w:lang w:val="en-US"/>
        </w:rPr>
      </w:pPr>
      <w:del w:id="977"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super</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AA3391"/>
            <w:sz w:val="18"/>
            <w:szCs w:val="18"/>
            <w:lang w:val="en-US"/>
          </w:rPr>
          <w:delText>init</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w:delText>
        </w:r>
      </w:del>
    </w:p>
    <w:p w14:paraId="1130FF82" w14:textId="77777777" w:rsidR="00D05199" w:rsidRPr="00A66496" w:rsidDel="002E607A" w:rsidRDefault="00D05199" w:rsidP="00980F48">
      <w:pPr>
        <w:pStyle w:val="NormalWeb"/>
        <w:spacing w:before="0" w:beforeAutospacing="0" w:after="0" w:afterAutospacing="0"/>
        <w:ind w:left="885"/>
        <w:jc w:val="both"/>
        <w:textAlignment w:val="baseline"/>
        <w:rPr>
          <w:del w:id="978" w:author="Willian" w:date="2017-03-08T00:13:00Z"/>
          <w:rFonts w:ascii="Menlo" w:eastAsia="Meiryo" w:hAnsi="Menlo" w:cs="Menlo"/>
          <w:noProof/>
          <w:color w:val="000000"/>
          <w:sz w:val="21"/>
          <w:szCs w:val="21"/>
          <w:lang w:val="en-US"/>
        </w:rPr>
      </w:pPr>
      <w:del w:id="979"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3F6E74"/>
            <w:sz w:val="18"/>
            <w:szCs w:val="18"/>
            <w:lang w:val="en-US"/>
          </w:rPr>
          <w:delText>numberOfSides</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1C00CF"/>
            <w:sz w:val="18"/>
            <w:szCs w:val="18"/>
            <w:lang w:val="en-US"/>
          </w:rPr>
          <w:delText>4</w:delText>
        </w:r>
      </w:del>
    </w:p>
    <w:p w14:paraId="1FC6DC1F" w14:textId="77777777" w:rsidR="00D05199" w:rsidRPr="00A66496" w:rsidDel="002E607A" w:rsidRDefault="00D05199" w:rsidP="00980F48">
      <w:pPr>
        <w:pStyle w:val="NormalWeb"/>
        <w:spacing w:before="0" w:beforeAutospacing="0" w:after="0" w:afterAutospacing="0"/>
        <w:ind w:left="885"/>
        <w:jc w:val="both"/>
        <w:textAlignment w:val="baseline"/>
        <w:rPr>
          <w:del w:id="980" w:author="Willian" w:date="2017-03-08T00:13:00Z"/>
          <w:rFonts w:ascii="Menlo" w:eastAsia="Meiryo" w:hAnsi="Menlo" w:cs="Menlo"/>
          <w:noProof/>
          <w:color w:val="000000"/>
          <w:sz w:val="21"/>
          <w:szCs w:val="21"/>
          <w:lang w:val="en-US"/>
        </w:rPr>
      </w:pPr>
      <w:del w:id="981" w:author="Willian" w:date="2017-03-08T00:13:00Z">
        <w:r w:rsidRPr="00A66496" w:rsidDel="002E607A">
          <w:rPr>
            <w:rFonts w:ascii="Menlo" w:eastAsia="Meiryo" w:hAnsi="Menlo" w:cs="Menlo"/>
            <w:noProof/>
            <w:color w:val="000000"/>
            <w:sz w:val="18"/>
            <w:szCs w:val="18"/>
            <w:lang w:val="en-US"/>
          </w:rPr>
          <w:delText>  }</w:delText>
        </w:r>
      </w:del>
    </w:p>
    <w:p w14:paraId="2AF74616" w14:textId="77777777" w:rsidR="00D05199" w:rsidRPr="00A66496" w:rsidDel="002E607A" w:rsidRDefault="00D05199" w:rsidP="00980F48">
      <w:pPr>
        <w:pStyle w:val="NormalWeb"/>
        <w:spacing w:before="0" w:beforeAutospacing="0" w:after="0" w:afterAutospacing="0"/>
        <w:ind w:left="885"/>
        <w:jc w:val="both"/>
        <w:textAlignment w:val="baseline"/>
        <w:rPr>
          <w:del w:id="982" w:author="Willian" w:date="2017-03-08T00:13:00Z"/>
          <w:rFonts w:ascii="Menlo" w:eastAsia="Meiryo" w:hAnsi="Menlo" w:cs="Menlo"/>
          <w:noProof/>
          <w:color w:val="000000"/>
          <w:sz w:val="21"/>
          <w:szCs w:val="21"/>
          <w:lang w:val="en-US"/>
        </w:rPr>
      </w:pPr>
      <w:del w:id="983" w:author="Willian" w:date="2017-03-08T00:13:00Z">
        <w:r w:rsidRPr="00A66496" w:rsidDel="002E607A">
          <w:rPr>
            <w:rFonts w:ascii="Menlo" w:eastAsia="Meiryo" w:hAnsi="Menlo" w:cs="Menlo"/>
            <w:noProof/>
            <w:color w:val="000000"/>
            <w:sz w:val="18"/>
            <w:szCs w:val="18"/>
            <w:lang w:val="en-US"/>
          </w:rPr>
          <w:delText> </w:delText>
        </w:r>
      </w:del>
    </w:p>
    <w:p w14:paraId="6B489600" w14:textId="77777777" w:rsidR="00D05199" w:rsidRPr="00A66496" w:rsidDel="002E607A" w:rsidRDefault="00D05199" w:rsidP="00980F48">
      <w:pPr>
        <w:pStyle w:val="NormalWeb"/>
        <w:spacing w:before="0" w:beforeAutospacing="0" w:after="0" w:afterAutospacing="0"/>
        <w:ind w:left="885"/>
        <w:jc w:val="both"/>
        <w:textAlignment w:val="baseline"/>
        <w:rPr>
          <w:del w:id="984" w:author="Willian" w:date="2017-03-08T00:13:00Z"/>
          <w:rFonts w:ascii="Menlo" w:eastAsia="Meiryo" w:hAnsi="Menlo" w:cs="Menlo"/>
          <w:noProof/>
          <w:color w:val="000000"/>
          <w:sz w:val="21"/>
          <w:szCs w:val="21"/>
          <w:lang w:val="en-US"/>
        </w:rPr>
      </w:pPr>
      <w:del w:id="985"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func</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area</w:delText>
        </w:r>
        <w:r w:rsidRPr="00A66496" w:rsidDel="002E607A">
          <w:rPr>
            <w:rFonts w:ascii="Menlo" w:eastAsia="Meiryo" w:hAnsi="Menlo" w:cs="Menlo"/>
            <w:noProof/>
            <w:color w:val="000000"/>
            <w:sz w:val="18"/>
            <w:szCs w:val="18"/>
            <w:lang w:val="en-US"/>
          </w:rPr>
          <w:delText>() -&gt;  </w:delText>
        </w:r>
        <w:r w:rsidRPr="00A66496" w:rsidDel="002E607A">
          <w:rPr>
            <w:rFonts w:ascii="Menlo" w:eastAsia="Meiryo" w:hAnsi="Menlo" w:cs="Menlo"/>
            <w:noProof/>
            <w:color w:val="5C2699"/>
            <w:sz w:val="18"/>
            <w:szCs w:val="18"/>
            <w:lang w:val="en-US"/>
          </w:rPr>
          <w:delText>Double</w:delText>
        </w:r>
        <w:r w:rsidRPr="00A66496" w:rsidDel="002E607A">
          <w:rPr>
            <w:rFonts w:ascii="Menlo" w:eastAsia="Meiryo" w:hAnsi="Menlo" w:cs="Menlo"/>
            <w:noProof/>
            <w:color w:val="000000"/>
            <w:sz w:val="18"/>
            <w:szCs w:val="18"/>
            <w:lang w:val="en-US"/>
          </w:rPr>
          <w:delText xml:space="preserve"> {</w:delText>
        </w:r>
      </w:del>
    </w:p>
    <w:p w14:paraId="5AAF804D" w14:textId="77777777" w:rsidR="00D05199" w:rsidRPr="00A66496" w:rsidDel="002E607A" w:rsidRDefault="00D05199" w:rsidP="00980F48">
      <w:pPr>
        <w:pStyle w:val="NormalWeb"/>
        <w:spacing w:before="0" w:beforeAutospacing="0" w:after="0" w:afterAutospacing="0"/>
        <w:ind w:left="885"/>
        <w:jc w:val="both"/>
        <w:textAlignment w:val="baseline"/>
        <w:rPr>
          <w:del w:id="986" w:author="Willian" w:date="2017-03-08T00:13:00Z"/>
          <w:rFonts w:ascii="Menlo" w:eastAsia="Meiryo" w:hAnsi="Menlo" w:cs="Menlo"/>
          <w:noProof/>
          <w:color w:val="000000"/>
          <w:sz w:val="21"/>
          <w:szCs w:val="21"/>
          <w:lang w:val="en-US"/>
        </w:rPr>
      </w:pPr>
      <w:del w:id="987"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return</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sideLength</w:delText>
        </w:r>
      </w:del>
    </w:p>
    <w:p w14:paraId="19D9DF05" w14:textId="77777777" w:rsidR="00D05199" w:rsidRPr="00A66496" w:rsidDel="002E607A" w:rsidRDefault="00D05199" w:rsidP="00980F48">
      <w:pPr>
        <w:pStyle w:val="NormalWeb"/>
        <w:spacing w:before="0" w:beforeAutospacing="0" w:after="0" w:afterAutospacing="0"/>
        <w:ind w:left="885"/>
        <w:jc w:val="both"/>
        <w:textAlignment w:val="baseline"/>
        <w:rPr>
          <w:del w:id="988" w:author="Willian" w:date="2017-03-08T00:13:00Z"/>
          <w:rFonts w:ascii="Menlo" w:eastAsia="Meiryo" w:hAnsi="Menlo" w:cs="Menlo"/>
          <w:noProof/>
          <w:color w:val="000000"/>
          <w:sz w:val="21"/>
          <w:szCs w:val="21"/>
          <w:lang w:val="en-US"/>
        </w:rPr>
      </w:pPr>
      <w:del w:id="989" w:author="Willian" w:date="2017-03-08T00:13:00Z">
        <w:r w:rsidRPr="00A66496" w:rsidDel="002E607A">
          <w:rPr>
            <w:rFonts w:ascii="Menlo" w:eastAsia="Meiryo" w:hAnsi="Menlo" w:cs="Menlo"/>
            <w:noProof/>
            <w:color w:val="000000"/>
            <w:sz w:val="18"/>
            <w:szCs w:val="18"/>
            <w:lang w:val="en-US"/>
          </w:rPr>
          <w:delText>  }</w:delText>
        </w:r>
      </w:del>
    </w:p>
    <w:p w14:paraId="564D7C83" w14:textId="77777777" w:rsidR="00D05199" w:rsidRPr="00A66496" w:rsidDel="002E607A" w:rsidRDefault="00D05199" w:rsidP="00980F48">
      <w:pPr>
        <w:pStyle w:val="NormalWeb"/>
        <w:spacing w:before="0" w:beforeAutospacing="0" w:after="0" w:afterAutospacing="0"/>
        <w:ind w:left="885"/>
        <w:jc w:val="both"/>
        <w:textAlignment w:val="baseline"/>
        <w:rPr>
          <w:del w:id="990" w:author="Willian" w:date="2017-03-08T00:13:00Z"/>
          <w:rFonts w:ascii="Menlo" w:eastAsia="Meiryo" w:hAnsi="Menlo" w:cs="Menlo"/>
          <w:noProof/>
          <w:color w:val="000000"/>
          <w:sz w:val="21"/>
          <w:szCs w:val="21"/>
          <w:lang w:val="en-US"/>
        </w:rPr>
      </w:pPr>
      <w:del w:id="991" w:author="Willian" w:date="2017-03-08T00:13:00Z">
        <w:r w:rsidRPr="00A66496" w:rsidDel="002E607A">
          <w:rPr>
            <w:rFonts w:ascii="Menlo" w:eastAsia="Meiryo" w:hAnsi="Menlo" w:cs="Menlo"/>
            <w:noProof/>
            <w:color w:val="000000"/>
            <w:sz w:val="18"/>
            <w:szCs w:val="18"/>
            <w:lang w:val="en-US"/>
          </w:rPr>
          <w:delText> </w:delText>
        </w:r>
      </w:del>
    </w:p>
    <w:p w14:paraId="75AE822E" w14:textId="77777777" w:rsidR="00D05199" w:rsidRPr="00A66496" w:rsidDel="002E607A" w:rsidRDefault="00D05199" w:rsidP="00980F48">
      <w:pPr>
        <w:pStyle w:val="NormalWeb"/>
        <w:spacing w:before="0" w:beforeAutospacing="0" w:after="0" w:afterAutospacing="0"/>
        <w:ind w:left="885"/>
        <w:jc w:val="both"/>
        <w:textAlignment w:val="baseline"/>
        <w:rPr>
          <w:del w:id="992" w:author="Willian" w:date="2017-03-08T00:13:00Z"/>
          <w:rFonts w:ascii="Menlo" w:eastAsia="Meiryo" w:hAnsi="Menlo" w:cs="Menlo"/>
          <w:noProof/>
          <w:color w:val="000000"/>
          <w:sz w:val="21"/>
          <w:szCs w:val="21"/>
          <w:lang w:val="en-US"/>
        </w:rPr>
      </w:pPr>
      <w:del w:id="993"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override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AA3391"/>
            <w:sz w:val="18"/>
            <w:szCs w:val="18"/>
            <w:lang w:val="en-US"/>
          </w:rPr>
          <w:delText>func</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simpleDescription</w:delText>
        </w:r>
        <w:r w:rsidRPr="00A66496" w:rsidDel="002E607A">
          <w:rPr>
            <w:rFonts w:ascii="Menlo" w:eastAsia="Meiryo" w:hAnsi="Menlo" w:cs="Menlo"/>
            <w:noProof/>
            <w:color w:val="000000"/>
            <w:sz w:val="18"/>
            <w:szCs w:val="18"/>
            <w:lang w:val="en-US"/>
          </w:rPr>
          <w:delText xml:space="preserve">() -&gt; </w:delText>
        </w:r>
        <w:r w:rsidRPr="00A66496" w:rsidDel="002E607A">
          <w:rPr>
            <w:rFonts w:ascii="Menlo" w:eastAsia="Meiryo" w:hAnsi="Menlo" w:cs="Menlo"/>
            <w:noProof/>
            <w:color w:val="5C2699"/>
            <w:sz w:val="18"/>
            <w:szCs w:val="18"/>
            <w:lang w:val="en-US"/>
          </w:rPr>
          <w:delText>String</w:delText>
        </w:r>
        <w:r w:rsidRPr="00A66496" w:rsidDel="002E607A">
          <w:rPr>
            <w:rFonts w:ascii="Menlo" w:eastAsia="Meiryo" w:hAnsi="Menlo" w:cs="Menlo"/>
            <w:noProof/>
            <w:color w:val="000000"/>
            <w:sz w:val="18"/>
            <w:szCs w:val="18"/>
            <w:lang w:val="en-US"/>
          </w:rPr>
          <w:delText xml:space="preserve"> {</w:delText>
        </w:r>
      </w:del>
    </w:p>
    <w:p w14:paraId="42C521B0" w14:textId="77777777" w:rsidR="00D05199" w:rsidRPr="00A66496" w:rsidDel="002E607A" w:rsidRDefault="00D05199" w:rsidP="00980F48">
      <w:pPr>
        <w:pStyle w:val="NormalWeb"/>
        <w:spacing w:before="0" w:beforeAutospacing="0" w:after="0" w:afterAutospacing="0"/>
        <w:ind w:left="885"/>
        <w:jc w:val="both"/>
        <w:textAlignment w:val="baseline"/>
        <w:rPr>
          <w:del w:id="994" w:author="Willian" w:date="2017-03-08T00:13:00Z"/>
          <w:rFonts w:ascii="Menlo" w:eastAsia="Meiryo" w:hAnsi="Menlo" w:cs="Menlo"/>
          <w:noProof/>
          <w:color w:val="000000"/>
          <w:sz w:val="21"/>
          <w:szCs w:val="21"/>
          <w:lang w:val="en-US"/>
        </w:rPr>
      </w:pPr>
      <w:del w:id="995" w:author="Willian" w:date="2017-03-08T00:13:00Z">
        <w:r w:rsidRPr="00A66496" w:rsidDel="002E607A">
          <w:rPr>
            <w:rFonts w:ascii="Menlo" w:eastAsia="Meiryo" w:hAnsi="Menlo" w:cs="Menlo"/>
            <w:noProof/>
            <w:color w:val="000000"/>
            <w:sz w:val="18"/>
            <w:szCs w:val="18"/>
            <w:lang w:val="en-US"/>
          </w:rPr>
          <w:delText>      </w:delText>
        </w:r>
        <w:r w:rsidRPr="00A66496" w:rsidDel="002E607A">
          <w:rPr>
            <w:rFonts w:ascii="Menlo" w:eastAsia="Meiryo" w:hAnsi="Menlo" w:cs="Menlo"/>
            <w:noProof/>
            <w:color w:val="AA3391"/>
            <w:sz w:val="18"/>
            <w:szCs w:val="18"/>
            <w:lang w:val="en-US"/>
          </w:rPr>
          <w:delText>return</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C41A16"/>
            <w:sz w:val="18"/>
            <w:szCs w:val="18"/>
            <w:lang w:val="en-US"/>
          </w:rPr>
          <w:delText xml:space="preserve">"A square with sides of length </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C41A16"/>
            <w:sz w:val="18"/>
            <w:szCs w:val="18"/>
            <w:lang w:val="en-US"/>
          </w:rPr>
          <w:delText>."</w:delText>
        </w:r>
      </w:del>
    </w:p>
    <w:p w14:paraId="1FAA23E6" w14:textId="77777777" w:rsidR="00D05199" w:rsidRPr="00A66496" w:rsidDel="002E607A" w:rsidRDefault="00D05199" w:rsidP="00980F48">
      <w:pPr>
        <w:pStyle w:val="NormalWeb"/>
        <w:spacing w:before="0" w:beforeAutospacing="0" w:after="0" w:afterAutospacing="0"/>
        <w:ind w:left="885"/>
        <w:jc w:val="both"/>
        <w:textAlignment w:val="baseline"/>
        <w:rPr>
          <w:del w:id="996" w:author="Willian" w:date="2017-03-08T00:13:00Z"/>
          <w:rFonts w:ascii="Menlo" w:eastAsia="Meiryo" w:hAnsi="Menlo" w:cs="Menlo"/>
          <w:noProof/>
          <w:color w:val="000000"/>
          <w:sz w:val="21"/>
          <w:szCs w:val="21"/>
          <w:lang w:val="en-US"/>
        </w:rPr>
      </w:pPr>
      <w:del w:id="997" w:author="Willian" w:date="2017-03-08T00:13:00Z">
        <w:r w:rsidRPr="00A66496" w:rsidDel="002E607A">
          <w:rPr>
            <w:rFonts w:ascii="Menlo" w:eastAsia="Meiryo" w:hAnsi="Menlo" w:cs="Menlo"/>
            <w:noProof/>
            <w:color w:val="000000"/>
            <w:sz w:val="18"/>
            <w:szCs w:val="18"/>
            <w:lang w:val="en-US"/>
          </w:rPr>
          <w:delText>  }</w:delText>
        </w:r>
      </w:del>
    </w:p>
    <w:p w14:paraId="5D2FE28E" w14:textId="77777777" w:rsidR="00D05199" w:rsidRPr="00A66496" w:rsidDel="002E607A" w:rsidRDefault="00D05199" w:rsidP="00980F48">
      <w:pPr>
        <w:pStyle w:val="NormalWeb"/>
        <w:spacing w:before="0" w:beforeAutospacing="0" w:after="0" w:afterAutospacing="0"/>
        <w:ind w:left="885"/>
        <w:jc w:val="both"/>
        <w:textAlignment w:val="baseline"/>
        <w:rPr>
          <w:del w:id="998" w:author="Willian" w:date="2017-03-08T00:13:00Z"/>
          <w:rFonts w:ascii="Menlo" w:eastAsia="Meiryo" w:hAnsi="Menlo" w:cs="Menlo"/>
          <w:noProof/>
          <w:color w:val="000000"/>
          <w:sz w:val="21"/>
          <w:szCs w:val="21"/>
          <w:lang w:val="en-US"/>
        </w:rPr>
      </w:pPr>
      <w:del w:id="999" w:author="Willian" w:date="2017-03-08T00:13:00Z">
        <w:r w:rsidRPr="00A66496" w:rsidDel="002E607A">
          <w:rPr>
            <w:rFonts w:ascii="Menlo" w:eastAsia="Meiryo" w:hAnsi="Menlo" w:cs="Menlo"/>
            <w:noProof/>
            <w:color w:val="000000"/>
            <w:sz w:val="18"/>
            <w:szCs w:val="18"/>
            <w:lang w:val="en-US"/>
          </w:rPr>
          <w:delText>}</w:delText>
        </w:r>
      </w:del>
    </w:p>
    <w:p w14:paraId="11133DAD" w14:textId="77777777" w:rsidR="00D05199" w:rsidRPr="00A66496" w:rsidDel="002E607A" w:rsidRDefault="00D05199" w:rsidP="00980F48">
      <w:pPr>
        <w:pStyle w:val="NormalWeb"/>
        <w:spacing w:before="0" w:beforeAutospacing="0" w:after="0" w:afterAutospacing="0"/>
        <w:ind w:left="885"/>
        <w:jc w:val="both"/>
        <w:textAlignment w:val="baseline"/>
        <w:rPr>
          <w:del w:id="1000" w:author="Willian" w:date="2017-03-08T00:13:00Z"/>
          <w:rFonts w:ascii="Menlo" w:eastAsia="Meiryo" w:hAnsi="Menlo" w:cs="Menlo"/>
          <w:noProof/>
          <w:color w:val="000000"/>
          <w:sz w:val="21"/>
          <w:szCs w:val="21"/>
          <w:lang w:val="en-US"/>
        </w:rPr>
      </w:pPr>
      <w:del w:id="1001" w:author="Willian" w:date="2017-03-08T00:13:00Z">
        <w:r w:rsidRPr="00A66496" w:rsidDel="002E607A">
          <w:rPr>
            <w:rFonts w:ascii="Menlo" w:eastAsia="Meiryo" w:hAnsi="Menlo" w:cs="Menlo"/>
            <w:noProof/>
            <w:color w:val="AA3391"/>
            <w:sz w:val="18"/>
            <w:szCs w:val="18"/>
            <w:lang w:val="en-US"/>
          </w:rPr>
          <w:delText>let</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testSquare</w:delText>
        </w:r>
        <w:r w:rsidRPr="00A66496" w:rsidDel="002E607A">
          <w:rPr>
            <w:rFonts w:ascii="Menlo" w:eastAsia="Meiryo" w:hAnsi="Menlo" w:cs="Menlo"/>
            <w:noProof/>
            <w:color w:val="000000"/>
            <w:sz w:val="18"/>
            <w:szCs w:val="18"/>
            <w:lang w:val="en-US"/>
          </w:rPr>
          <w:delText xml:space="preserve"> = </w:delText>
        </w:r>
        <w:r w:rsidRPr="00A66496" w:rsidDel="002E607A">
          <w:rPr>
            <w:rFonts w:ascii="Menlo" w:eastAsia="Meiryo" w:hAnsi="Menlo" w:cs="Menlo"/>
            <w:noProof/>
            <w:color w:val="3F6E74"/>
            <w:sz w:val="18"/>
            <w:szCs w:val="18"/>
            <w:lang w:val="en-US"/>
          </w:rPr>
          <w:delText>Square</w:delText>
        </w:r>
        <w:r w:rsidRPr="00A66496" w:rsidDel="002E607A">
          <w:rPr>
            <w:rFonts w:ascii="Menlo" w:eastAsia="Meiryo" w:hAnsi="Menlo" w:cs="Menlo"/>
            <w:noProof/>
            <w:color w:val="000000"/>
            <w:sz w:val="18"/>
            <w:szCs w:val="18"/>
            <w:lang w:val="en-US"/>
          </w:rPr>
          <w:delText>(</w:delText>
        </w:r>
        <w:r w:rsidRPr="00A66496" w:rsidDel="002E607A">
          <w:rPr>
            <w:rFonts w:ascii="Menlo" w:eastAsia="Meiryo" w:hAnsi="Menlo" w:cs="Menlo"/>
            <w:noProof/>
            <w:color w:val="3F6E74"/>
            <w:sz w:val="18"/>
            <w:szCs w:val="18"/>
            <w:lang w:val="en-US"/>
          </w:rPr>
          <w:delText>sideLength</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1C00CF"/>
            <w:sz w:val="18"/>
            <w:szCs w:val="18"/>
            <w:lang w:val="en-US"/>
          </w:rPr>
          <w:delText>5.2</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3F6E74"/>
            <w:sz w:val="18"/>
            <w:szCs w:val="18"/>
            <w:lang w:val="en-US"/>
          </w:rPr>
          <w:delText>name</w:delText>
        </w:r>
        <w:r w:rsidRPr="00A66496" w:rsidDel="002E607A">
          <w:rPr>
            <w:rFonts w:ascii="Menlo" w:eastAsia="Meiryo" w:hAnsi="Menlo" w:cs="Menlo"/>
            <w:noProof/>
            <w:color w:val="000000"/>
            <w:sz w:val="18"/>
            <w:szCs w:val="18"/>
            <w:lang w:val="en-US"/>
          </w:rPr>
          <w:delText xml:space="preserve">: </w:delText>
        </w:r>
        <w:r w:rsidRPr="00A66496" w:rsidDel="002E607A">
          <w:rPr>
            <w:rFonts w:ascii="Menlo" w:eastAsia="Meiryo" w:hAnsi="Menlo" w:cs="Menlo"/>
            <w:noProof/>
            <w:color w:val="C41A16"/>
            <w:sz w:val="18"/>
            <w:szCs w:val="18"/>
            <w:lang w:val="en-US"/>
          </w:rPr>
          <w:delText>"my test square"</w:delText>
        </w:r>
        <w:r w:rsidRPr="00A66496" w:rsidDel="002E607A">
          <w:rPr>
            <w:rFonts w:ascii="Menlo" w:eastAsia="Meiryo" w:hAnsi="Menlo" w:cs="Menlo"/>
            <w:noProof/>
            <w:color w:val="000000"/>
            <w:sz w:val="18"/>
            <w:szCs w:val="18"/>
            <w:lang w:val="en-US"/>
          </w:rPr>
          <w:delText>)</w:delText>
        </w:r>
      </w:del>
    </w:p>
    <w:p w14:paraId="2A31D264" w14:textId="77777777" w:rsidR="00980F48" w:rsidRPr="00A66496" w:rsidDel="002E607A" w:rsidRDefault="00980F48" w:rsidP="00980F48">
      <w:pPr>
        <w:pStyle w:val="NormalWeb"/>
        <w:spacing w:before="0" w:beforeAutospacing="0" w:after="0" w:afterAutospacing="0"/>
        <w:ind w:left="885"/>
        <w:jc w:val="both"/>
        <w:textAlignment w:val="baseline"/>
        <w:rPr>
          <w:del w:id="1002" w:author="Willian" w:date="2017-03-08T00:13:00Z"/>
          <w:rFonts w:ascii="Menlo" w:eastAsia="Meiryo" w:hAnsi="Menlo" w:cs="Menlo"/>
          <w:noProof/>
          <w:color w:val="3F6E74"/>
          <w:sz w:val="18"/>
          <w:szCs w:val="18"/>
          <w:lang w:val="en-US"/>
        </w:rPr>
      </w:pPr>
    </w:p>
    <w:p w14:paraId="5461172D" w14:textId="77777777" w:rsidR="00D05199" w:rsidRPr="00980F48" w:rsidDel="002E607A" w:rsidRDefault="00D05199" w:rsidP="00980F48">
      <w:pPr>
        <w:pStyle w:val="NormalWeb"/>
        <w:spacing w:before="0" w:beforeAutospacing="0" w:after="0" w:afterAutospacing="0"/>
        <w:ind w:left="885"/>
        <w:jc w:val="both"/>
        <w:textAlignment w:val="baseline"/>
        <w:rPr>
          <w:del w:id="1003" w:author="Willian" w:date="2017-03-08T00:13:00Z"/>
          <w:rFonts w:ascii="Menlo" w:eastAsia="Meiryo" w:hAnsi="Menlo" w:cs="Menlo"/>
          <w:noProof/>
          <w:color w:val="000000"/>
          <w:sz w:val="21"/>
          <w:szCs w:val="21"/>
        </w:rPr>
      </w:pPr>
      <w:del w:id="1004" w:author="Willian" w:date="2017-03-08T00:13:00Z">
        <w:r w:rsidRPr="00980F48" w:rsidDel="002E607A">
          <w:rPr>
            <w:rFonts w:ascii="Menlo" w:eastAsia="Meiryo" w:hAnsi="Menlo" w:cs="Menlo"/>
            <w:noProof/>
            <w:color w:val="3F6E74"/>
            <w:sz w:val="18"/>
            <w:szCs w:val="18"/>
          </w:rPr>
          <w:delText>testSquare</w:delText>
        </w:r>
        <w:r w:rsidRPr="00980F48" w:rsidDel="002E607A">
          <w:rPr>
            <w:rFonts w:ascii="Menlo" w:eastAsia="Meiryo" w:hAnsi="Menlo" w:cs="Menlo"/>
            <w:noProof/>
            <w:color w:val="000000"/>
            <w:sz w:val="18"/>
            <w:szCs w:val="18"/>
          </w:rPr>
          <w:delText>.</w:delText>
        </w:r>
        <w:r w:rsidRPr="00980F48" w:rsidDel="002E607A">
          <w:rPr>
            <w:rFonts w:ascii="Menlo" w:eastAsia="Meiryo" w:hAnsi="Menlo" w:cs="Menlo"/>
            <w:noProof/>
            <w:color w:val="3F6E74"/>
            <w:sz w:val="18"/>
            <w:szCs w:val="18"/>
          </w:rPr>
          <w:delText>area</w:delText>
        </w:r>
        <w:r w:rsidRPr="00980F48" w:rsidDel="002E607A">
          <w:rPr>
            <w:rFonts w:ascii="Menlo" w:eastAsia="Meiryo" w:hAnsi="Menlo" w:cs="Menlo"/>
            <w:noProof/>
            <w:color w:val="000000"/>
            <w:sz w:val="18"/>
            <w:szCs w:val="18"/>
          </w:rPr>
          <w:delText>()</w:delText>
        </w:r>
      </w:del>
    </w:p>
    <w:p w14:paraId="2BC2F2D0" w14:textId="77777777" w:rsidR="00D05199" w:rsidRPr="00980F48" w:rsidDel="002E607A" w:rsidRDefault="00D05199" w:rsidP="00980F48">
      <w:pPr>
        <w:pStyle w:val="NormalWeb"/>
        <w:spacing w:before="0" w:beforeAutospacing="0" w:after="620" w:afterAutospacing="0"/>
        <w:ind w:left="885"/>
        <w:jc w:val="both"/>
        <w:textAlignment w:val="baseline"/>
        <w:rPr>
          <w:del w:id="1005" w:author="Willian" w:date="2017-03-08T00:13:00Z"/>
          <w:rFonts w:ascii="Menlo" w:eastAsia="Meiryo" w:hAnsi="Menlo" w:cs="Menlo"/>
          <w:noProof/>
          <w:color w:val="000000"/>
          <w:sz w:val="21"/>
          <w:szCs w:val="21"/>
        </w:rPr>
      </w:pPr>
      <w:del w:id="1006" w:author="Willian" w:date="2017-03-08T00:13:00Z">
        <w:r w:rsidRPr="00980F48" w:rsidDel="002E607A">
          <w:rPr>
            <w:rFonts w:ascii="Menlo" w:eastAsia="Meiryo" w:hAnsi="Menlo" w:cs="Menlo"/>
            <w:noProof/>
            <w:color w:val="3F6E74"/>
            <w:sz w:val="18"/>
            <w:szCs w:val="18"/>
          </w:rPr>
          <w:delText>testSquare</w:delText>
        </w:r>
        <w:r w:rsidRPr="00980F48" w:rsidDel="002E607A">
          <w:rPr>
            <w:rFonts w:ascii="Menlo" w:eastAsia="Meiryo" w:hAnsi="Menlo" w:cs="Menlo"/>
            <w:noProof/>
            <w:color w:val="000000"/>
            <w:sz w:val="18"/>
            <w:szCs w:val="18"/>
          </w:rPr>
          <w:delText>.</w:delText>
        </w:r>
        <w:r w:rsidRPr="00980F48" w:rsidDel="002E607A">
          <w:rPr>
            <w:rFonts w:ascii="Menlo" w:eastAsia="Meiryo" w:hAnsi="Menlo" w:cs="Menlo"/>
            <w:noProof/>
            <w:color w:val="3F6E74"/>
            <w:sz w:val="18"/>
            <w:szCs w:val="18"/>
          </w:rPr>
          <w:delText>simpleDescription</w:delText>
        </w:r>
        <w:r w:rsidRPr="00980F48" w:rsidDel="002E607A">
          <w:rPr>
            <w:rFonts w:ascii="Menlo" w:eastAsia="Meiryo" w:hAnsi="Menlo" w:cs="Menlo"/>
            <w:noProof/>
            <w:color w:val="000000"/>
            <w:sz w:val="18"/>
            <w:szCs w:val="18"/>
          </w:rPr>
          <w:delText>()</w:delText>
        </w:r>
      </w:del>
    </w:p>
    <w:p w14:paraId="70E9EAC1" w14:textId="77777777" w:rsidR="00980F48" w:rsidDel="002E607A" w:rsidRDefault="00980F48" w:rsidP="00980F48">
      <w:pPr>
        <w:rPr>
          <w:del w:id="1007" w:author="Willian" w:date="2017-03-08T00:13:00Z"/>
        </w:rPr>
      </w:pPr>
      <w:del w:id="1008" w:author="Willian" w:date="2017-03-08T00:13:00Z">
        <w:r w:rsidDel="002E607A">
          <w:delText>Observe que o inicializador para a classe Square tem três etapas distintas:</w:delText>
        </w:r>
      </w:del>
    </w:p>
    <w:p w14:paraId="58DFDC1B" w14:textId="77777777" w:rsidR="00980F48" w:rsidDel="002E607A" w:rsidRDefault="00980F48" w:rsidP="00980F48">
      <w:pPr>
        <w:pStyle w:val="PargrafodaLista"/>
        <w:numPr>
          <w:ilvl w:val="0"/>
          <w:numId w:val="26"/>
        </w:numPr>
        <w:rPr>
          <w:del w:id="1009" w:author="Willian" w:date="2017-03-08T00:13:00Z"/>
        </w:rPr>
      </w:pPr>
      <w:del w:id="1010" w:author="Willian" w:date="2017-03-08T00:13:00Z">
        <w:r w:rsidDel="002E607A">
          <w:delText>A definição do valor da propriedade que a subclasse Square declara (</w:delText>
        </w:r>
        <w:r w:rsidRPr="00980F48" w:rsidDel="002E607A">
          <w:rPr>
            <w:rFonts w:ascii="Menlo" w:eastAsia="Meiryo" w:hAnsi="Menlo" w:cs="Menlo"/>
            <w:noProof/>
            <w:color w:val="3F6E74"/>
            <w:sz w:val="18"/>
            <w:szCs w:val="18"/>
          </w:rPr>
          <w:delText>sideLength</w:delText>
        </w:r>
        <w:r w:rsidDel="002E607A">
          <w:delText>);</w:delText>
        </w:r>
      </w:del>
    </w:p>
    <w:p w14:paraId="1F0BEA87" w14:textId="77777777" w:rsidR="00980F48" w:rsidDel="002E607A" w:rsidRDefault="00980F48" w:rsidP="00980F48">
      <w:pPr>
        <w:pStyle w:val="PargrafodaLista"/>
        <w:numPr>
          <w:ilvl w:val="0"/>
          <w:numId w:val="26"/>
        </w:numPr>
        <w:rPr>
          <w:del w:id="1011" w:author="Willian" w:date="2017-03-08T00:13:00Z"/>
        </w:rPr>
      </w:pPr>
      <w:del w:id="1012" w:author="Willian" w:date="2017-03-08T00:13:00Z">
        <w:r w:rsidDel="002E607A">
          <w:delText>A chamada do inicializador da superclasse NamedShape usando a palavra reservada super;</w:delText>
        </w:r>
      </w:del>
    </w:p>
    <w:p w14:paraId="2730F40B" w14:textId="77777777" w:rsidR="00980F48" w:rsidDel="002E607A" w:rsidRDefault="00980F48" w:rsidP="00980F48">
      <w:pPr>
        <w:pStyle w:val="PargrafodaLista"/>
        <w:numPr>
          <w:ilvl w:val="0"/>
          <w:numId w:val="26"/>
        </w:numPr>
        <w:rPr>
          <w:del w:id="1013" w:author="Willian" w:date="2017-03-08T00:13:00Z"/>
        </w:rPr>
      </w:pPr>
      <w:del w:id="1014" w:author="Willian" w:date="2017-03-08T00:13:00Z">
        <w:r w:rsidDel="002E607A">
          <w:delText>Altera o valor da propriedade que a superclasse NamedShape define (</w:delText>
        </w:r>
        <w:r w:rsidRPr="00980F48" w:rsidDel="002E607A">
          <w:rPr>
            <w:rFonts w:ascii="Menlo" w:eastAsia="Meiryo" w:hAnsi="Menlo" w:cs="Menlo"/>
            <w:noProof/>
            <w:color w:val="3F6E74"/>
            <w:sz w:val="18"/>
            <w:szCs w:val="18"/>
          </w:rPr>
          <w:delText>numberOfSides</w:delText>
        </w:r>
        <w:r w:rsidDel="002E607A">
          <w:delText>). Qualquer trabalho de configuração adicional, getters ou setters também pode ser feito neste momento</w:delText>
        </w:r>
      </w:del>
    </w:p>
    <w:p w14:paraId="1C0F09EA" w14:textId="77777777" w:rsidR="00980F48" w:rsidDel="002E607A" w:rsidRDefault="00980F48" w:rsidP="00980F48">
      <w:pPr>
        <w:rPr>
          <w:del w:id="1015" w:author="Willian" w:date="2017-03-08T00:13:00Z"/>
        </w:rPr>
      </w:pPr>
      <w:commentRangeStart w:id="1016"/>
      <w:del w:id="1017" w:author="Willian" w:date="2017-03-08T00:13:00Z">
        <w:r w:rsidDel="002E607A">
          <w:delText xml:space="preserve">Por vezes, a inicialização de um objeto precisa de falhar, </w:delText>
        </w:r>
        <w:commentRangeEnd w:id="1016"/>
        <w:r w:rsidR="009C06FC" w:rsidDel="002E607A">
          <w:rPr>
            <w:rStyle w:val="Refdecomentrio"/>
          </w:rPr>
          <w:commentReference w:id="1016"/>
        </w:r>
        <w:r w:rsidDel="002E607A">
          <w:delText>como por exemplo, quando os valores fornecidos como argumentos estão for</w:delText>
        </w:r>
        <w:r w:rsidR="001462DB" w:rsidDel="002E607A">
          <w:delText xml:space="preserve">a de um determinado intervalo, ou quando por qualquer maneira estes dados recebidos são inválidos ou não esperados. </w:delText>
        </w:r>
      </w:del>
    </w:p>
    <w:p w14:paraId="07FC072A" w14:textId="77777777" w:rsidR="001462DB" w:rsidDel="002E607A" w:rsidRDefault="001462DB" w:rsidP="00980F48">
      <w:pPr>
        <w:rPr>
          <w:del w:id="1018" w:author="Willian" w:date="2017-03-08T00:13:00Z"/>
        </w:rPr>
      </w:pPr>
      <w:del w:id="1019" w:author="Willian" w:date="2017-03-08T00:13:00Z">
        <w:r w:rsidDel="002E607A">
          <w:delText xml:space="preserve">Inicializadores que podem falhar com êxito são chamados de </w:delText>
        </w:r>
        <w:r w:rsidDel="002E607A">
          <w:rPr>
            <w:b/>
          </w:rPr>
          <w:delText xml:space="preserve">failable initializer </w:delText>
        </w:r>
        <w:r w:rsidDel="002E607A">
          <w:delText xml:space="preserve"> e estes podem retornar </w:delText>
        </w:r>
        <w:r w:rsidRPr="001462DB" w:rsidDel="002E607A">
          <w:rPr>
            <w:rFonts w:ascii="Menlo" w:hAnsi="Menlo" w:cs="Menlo"/>
            <w:color w:val="AA3391"/>
            <w:sz w:val="18"/>
            <w:szCs w:val="18"/>
          </w:rPr>
          <w:delText>nil</w:delText>
        </w:r>
        <w:r w:rsidDel="002E607A">
          <w:delText xml:space="preserve"> após a inicialização.</w:delText>
        </w:r>
      </w:del>
    </w:p>
    <w:p w14:paraId="6AAB8FBA" w14:textId="77777777" w:rsidR="001462DB" w:rsidRPr="001462DB" w:rsidDel="002E607A" w:rsidRDefault="001462DB" w:rsidP="00980F48">
      <w:pPr>
        <w:rPr>
          <w:del w:id="1020" w:author="Willian" w:date="2017-03-08T00:13:00Z"/>
        </w:rPr>
      </w:pPr>
      <w:del w:id="1021" w:author="Willian" w:date="2017-03-08T00:13:00Z">
        <w:r w:rsidDel="002E607A">
          <w:delText xml:space="preserve">Use </w:delText>
        </w:r>
        <w:r w:rsidRPr="001462DB" w:rsidDel="002E607A">
          <w:rPr>
            <w:rFonts w:ascii="Menlo" w:hAnsi="Menlo" w:cs="Menlo"/>
            <w:color w:val="AA3391"/>
            <w:sz w:val="18"/>
            <w:szCs w:val="18"/>
          </w:rPr>
          <w:delText>init</w:delText>
        </w:r>
        <w:r w:rsidRPr="001462DB" w:rsidDel="002E607A">
          <w:rPr>
            <w:rFonts w:ascii="Menlo" w:hAnsi="Menlo" w:cs="Menlo"/>
            <w:sz w:val="18"/>
            <w:szCs w:val="18"/>
          </w:rPr>
          <w:delText>?</w:delText>
        </w:r>
        <w:r w:rsidDel="002E607A">
          <w:delText xml:space="preserve"> para declarar um failable initializer.</w:delText>
        </w:r>
      </w:del>
    </w:p>
    <w:p w14:paraId="52B5B89F" w14:textId="77777777" w:rsidR="00D05199" w:rsidRPr="00A66496" w:rsidDel="002E607A" w:rsidRDefault="00D05199" w:rsidP="001462DB">
      <w:pPr>
        <w:pStyle w:val="NormalWeb"/>
        <w:spacing w:before="460" w:beforeAutospacing="0" w:after="0" w:afterAutospacing="0"/>
        <w:ind w:left="567"/>
        <w:jc w:val="both"/>
        <w:textAlignment w:val="baseline"/>
        <w:rPr>
          <w:del w:id="1022" w:author="Willian" w:date="2017-03-08T00:13:00Z"/>
          <w:rFonts w:ascii="Menlo" w:hAnsi="Menlo" w:cs="Menlo"/>
          <w:noProof/>
          <w:color w:val="000000"/>
          <w:sz w:val="21"/>
          <w:szCs w:val="21"/>
          <w:lang w:val="en-US"/>
        </w:rPr>
      </w:pPr>
      <w:del w:id="1023"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207894BD" w14:textId="77777777" w:rsidR="00D05199" w:rsidRPr="00A66496" w:rsidDel="002E607A" w:rsidRDefault="00D05199" w:rsidP="001462DB">
      <w:pPr>
        <w:pStyle w:val="NormalWeb"/>
        <w:spacing w:before="0" w:beforeAutospacing="0" w:after="0" w:afterAutospacing="0"/>
        <w:ind w:left="567"/>
        <w:jc w:val="both"/>
        <w:textAlignment w:val="baseline"/>
        <w:rPr>
          <w:del w:id="1024" w:author="Willian" w:date="2017-03-08T00:13:00Z"/>
          <w:rFonts w:ascii="Menlo" w:hAnsi="Menlo" w:cs="Menlo"/>
          <w:noProof/>
          <w:color w:val="000000"/>
          <w:sz w:val="21"/>
          <w:szCs w:val="21"/>
          <w:lang w:val="en-US"/>
        </w:rPr>
      </w:pPr>
      <w:del w:id="102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del>
    </w:p>
    <w:p w14:paraId="4CEEDC7E" w14:textId="77777777" w:rsidR="00D05199" w:rsidRPr="00A66496" w:rsidDel="002E607A" w:rsidRDefault="00D05199" w:rsidP="001462DB">
      <w:pPr>
        <w:pStyle w:val="NormalWeb"/>
        <w:spacing w:before="0" w:beforeAutospacing="0" w:after="0" w:afterAutospacing="0"/>
        <w:ind w:left="567"/>
        <w:jc w:val="both"/>
        <w:textAlignment w:val="baseline"/>
        <w:rPr>
          <w:del w:id="1026" w:author="Willian" w:date="2017-03-08T00:13:00Z"/>
          <w:rFonts w:ascii="Menlo" w:hAnsi="Menlo" w:cs="Menlo"/>
          <w:noProof/>
          <w:color w:val="000000"/>
          <w:sz w:val="21"/>
          <w:szCs w:val="21"/>
          <w:lang w:val="en-US"/>
        </w:rPr>
      </w:pPr>
      <w:del w:id="1027" w:author="Willian" w:date="2017-03-08T00:13:00Z">
        <w:r w:rsidRPr="00A66496" w:rsidDel="002E607A">
          <w:rPr>
            <w:rFonts w:ascii="Menlo" w:hAnsi="Menlo" w:cs="Menlo"/>
            <w:noProof/>
            <w:color w:val="000000"/>
            <w:sz w:val="18"/>
            <w:szCs w:val="18"/>
            <w:lang w:val="en-US"/>
          </w:rPr>
          <w:delText> </w:delText>
        </w:r>
      </w:del>
    </w:p>
    <w:p w14:paraId="028DB2B5" w14:textId="77777777" w:rsidR="00D05199" w:rsidRPr="00A66496" w:rsidDel="002E607A" w:rsidRDefault="00D05199" w:rsidP="001462DB">
      <w:pPr>
        <w:pStyle w:val="NormalWeb"/>
        <w:spacing w:before="0" w:beforeAutospacing="0" w:after="0" w:afterAutospacing="0"/>
        <w:ind w:left="567"/>
        <w:jc w:val="both"/>
        <w:textAlignment w:val="baseline"/>
        <w:rPr>
          <w:del w:id="1028" w:author="Willian" w:date="2017-03-08T00:13:00Z"/>
          <w:rFonts w:ascii="Menlo" w:hAnsi="Menlo" w:cs="Menlo"/>
          <w:noProof/>
          <w:color w:val="000000"/>
          <w:sz w:val="21"/>
          <w:szCs w:val="21"/>
          <w:lang w:val="en-US"/>
        </w:rPr>
      </w:pPr>
      <w:del w:id="102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110D7092" w14:textId="77777777" w:rsidR="00D05199" w:rsidRPr="00A66496" w:rsidDel="002E607A" w:rsidRDefault="00D05199" w:rsidP="001462DB">
      <w:pPr>
        <w:pStyle w:val="NormalWeb"/>
        <w:spacing w:before="0" w:beforeAutospacing="0" w:after="0" w:afterAutospacing="0"/>
        <w:ind w:left="567"/>
        <w:jc w:val="both"/>
        <w:textAlignment w:val="baseline"/>
        <w:rPr>
          <w:del w:id="1030" w:author="Willian" w:date="2017-03-08T00:13:00Z"/>
          <w:rFonts w:ascii="Menlo" w:hAnsi="Menlo" w:cs="Menlo"/>
          <w:noProof/>
          <w:color w:val="000000"/>
          <w:sz w:val="21"/>
          <w:szCs w:val="21"/>
          <w:lang w:val="en-US"/>
        </w:rPr>
      </w:pPr>
      <w:del w:id="103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radius</w:delText>
        </w:r>
      </w:del>
    </w:p>
    <w:p w14:paraId="4BA447F7" w14:textId="77777777" w:rsidR="00D05199" w:rsidRPr="00A66496" w:rsidDel="002E607A" w:rsidRDefault="00D05199" w:rsidP="001462DB">
      <w:pPr>
        <w:pStyle w:val="NormalWeb"/>
        <w:spacing w:before="0" w:beforeAutospacing="0" w:after="0" w:afterAutospacing="0"/>
        <w:ind w:left="567"/>
        <w:jc w:val="both"/>
        <w:textAlignment w:val="baseline"/>
        <w:rPr>
          <w:del w:id="1032" w:author="Willian" w:date="2017-03-08T00:13:00Z"/>
          <w:rFonts w:ascii="Menlo" w:hAnsi="Menlo" w:cs="Menlo"/>
          <w:noProof/>
          <w:color w:val="000000"/>
          <w:sz w:val="21"/>
          <w:szCs w:val="21"/>
          <w:lang w:val="en-US"/>
        </w:rPr>
      </w:pPr>
      <w:del w:id="103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super</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del>
    </w:p>
    <w:p w14:paraId="78699EAD" w14:textId="77777777" w:rsidR="00D05199" w:rsidRPr="00A66496" w:rsidDel="002E607A" w:rsidRDefault="00D05199" w:rsidP="001462DB">
      <w:pPr>
        <w:pStyle w:val="NormalWeb"/>
        <w:spacing w:before="0" w:beforeAutospacing="0" w:after="0" w:afterAutospacing="0"/>
        <w:ind w:left="567"/>
        <w:jc w:val="both"/>
        <w:textAlignment w:val="baseline"/>
        <w:rPr>
          <w:del w:id="1034" w:author="Willian" w:date="2017-03-08T00:13:00Z"/>
          <w:rFonts w:ascii="Menlo" w:hAnsi="Menlo" w:cs="Menlo"/>
          <w:noProof/>
          <w:color w:val="000000"/>
          <w:sz w:val="21"/>
          <w:szCs w:val="21"/>
          <w:lang w:val="en-US"/>
        </w:rPr>
      </w:pPr>
      <w:del w:id="103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06F94BC9" w14:textId="77777777" w:rsidR="00D05199" w:rsidRPr="00A66496" w:rsidDel="002E607A" w:rsidRDefault="00D05199" w:rsidP="001462DB">
      <w:pPr>
        <w:pStyle w:val="NormalWeb"/>
        <w:spacing w:before="0" w:beforeAutospacing="0" w:after="0" w:afterAutospacing="0"/>
        <w:ind w:left="567"/>
        <w:jc w:val="both"/>
        <w:textAlignment w:val="baseline"/>
        <w:rPr>
          <w:del w:id="1036" w:author="Willian" w:date="2017-03-08T00:13:00Z"/>
          <w:rFonts w:ascii="Menlo" w:hAnsi="Menlo" w:cs="Menlo"/>
          <w:noProof/>
          <w:color w:val="000000"/>
          <w:sz w:val="21"/>
          <w:szCs w:val="21"/>
          <w:lang w:val="en-US"/>
        </w:rPr>
      </w:pPr>
      <w:del w:id="103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&lt;= </w:delText>
        </w:r>
        <w:r w:rsidRPr="00A66496" w:rsidDel="002E607A">
          <w:rPr>
            <w:rFonts w:ascii="Menlo" w:hAnsi="Menlo" w:cs="Menlo"/>
            <w:noProof/>
            <w:color w:val="1C00CF"/>
            <w:sz w:val="18"/>
            <w:szCs w:val="18"/>
            <w:lang w:val="en-US"/>
          </w:rPr>
          <w:delText>0</w:delText>
        </w:r>
        <w:r w:rsidRPr="00A66496" w:rsidDel="002E607A">
          <w:rPr>
            <w:rFonts w:ascii="Menlo" w:hAnsi="Menlo" w:cs="Menlo"/>
            <w:noProof/>
            <w:color w:val="000000"/>
            <w:sz w:val="18"/>
            <w:szCs w:val="18"/>
            <w:lang w:val="en-US"/>
          </w:rPr>
          <w:delText xml:space="preserve"> {</w:delText>
        </w:r>
      </w:del>
    </w:p>
    <w:p w14:paraId="24DD1817" w14:textId="77777777" w:rsidR="00D05199" w:rsidRPr="00A66496" w:rsidDel="002E607A" w:rsidRDefault="00D05199" w:rsidP="001462DB">
      <w:pPr>
        <w:pStyle w:val="NormalWeb"/>
        <w:spacing w:before="0" w:beforeAutospacing="0" w:after="0" w:afterAutospacing="0"/>
        <w:ind w:left="567"/>
        <w:jc w:val="both"/>
        <w:textAlignment w:val="baseline"/>
        <w:rPr>
          <w:del w:id="1038" w:author="Willian" w:date="2017-03-08T00:13:00Z"/>
          <w:rFonts w:ascii="Menlo" w:hAnsi="Menlo" w:cs="Menlo"/>
          <w:noProof/>
          <w:color w:val="000000"/>
          <w:sz w:val="21"/>
          <w:szCs w:val="21"/>
          <w:lang w:val="en-US"/>
        </w:rPr>
      </w:pPr>
      <w:del w:id="103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nil</w:delText>
        </w:r>
      </w:del>
    </w:p>
    <w:p w14:paraId="50F1FB6D" w14:textId="77777777" w:rsidR="00D05199" w:rsidRPr="00A66496" w:rsidDel="002E607A" w:rsidRDefault="00D05199" w:rsidP="001462DB">
      <w:pPr>
        <w:pStyle w:val="NormalWeb"/>
        <w:spacing w:before="0" w:beforeAutospacing="0" w:after="0" w:afterAutospacing="0"/>
        <w:ind w:left="567"/>
        <w:jc w:val="both"/>
        <w:textAlignment w:val="baseline"/>
        <w:rPr>
          <w:del w:id="1040" w:author="Willian" w:date="2017-03-08T00:13:00Z"/>
          <w:rFonts w:ascii="Menlo" w:hAnsi="Menlo" w:cs="Menlo"/>
          <w:noProof/>
          <w:color w:val="000000"/>
          <w:sz w:val="21"/>
          <w:szCs w:val="21"/>
          <w:lang w:val="en-US"/>
        </w:rPr>
      </w:pPr>
      <w:del w:id="1041" w:author="Willian" w:date="2017-03-08T00:13:00Z">
        <w:r w:rsidRPr="00A66496" w:rsidDel="002E607A">
          <w:rPr>
            <w:rFonts w:ascii="Menlo" w:hAnsi="Menlo" w:cs="Menlo"/>
            <w:noProof/>
            <w:color w:val="000000"/>
            <w:sz w:val="18"/>
            <w:szCs w:val="18"/>
            <w:lang w:val="en-US"/>
          </w:rPr>
          <w:delText>      }</w:delText>
        </w:r>
      </w:del>
    </w:p>
    <w:p w14:paraId="6E4772F7" w14:textId="77777777" w:rsidR="00D05199" w:rsidRPr="00A66496" w:rsidDel="002E607A" w:rsidRDefault="00D05199" w:rsidP="001462DB">
      <w:pPr>
        <w:pStyle w:val="NormalWeb"/>
        <w:spacing w:before="0" w:beforeAutospacing="0" w:after="0" w:afterAutospacing="0"/>
        <w:ind w:left="567"/>
        <w:jc w:val="both"/>
        <w:textAlignment w:val="baseline"/>
        <w:rPr>
          <w:del w:id="1042" w:author="Willian" w:date="2017-03-08T00:13:00Z"/>
          <w:rFonts w:ascii="Menlo" w:hAnsi="Menlo" w:cs="Menlo"/>
          <w:noProof/>
          <w:color w:val="000000"/>
          <w:sz w:val="21"/>
          <w:szCs w:val="21"/>
          <w:lang w:val="en-US"/>
        </w:rPr>
      </w:pPr>
      <w:del w:id="1043" w:author="Willian" w:date="2017-03-08T00:13:00Z">
        <w:r w:rsidRPr="00A66496" w:rsidDel="002E607A">
          <w:rPr>
            <w:rFonts w:ascii="Menlo" w:hAnsi="Menlo" w:cs="Menlo"/>
            <w:noProof/>
            <w:color w:val="000000"/>
            <w:sz w:val="18"/>
            <w:szCs w:val="18"/>
            <w:lang w:val="en-US"/>
          </w:rPr>
          <w:delText>  }</w:delText>
        </w:r>
      </w:del>
    </w:p>
    <w:p w14:paraId="46125CED" w14:textId="77777777" w:rsidR="00D05199" w:rsidRPr="00A66496" w:rsidDel="002E607A" w:rsidRDefault="00D05199" w:rsidP="001462DB">
      <w:pPr>
        <w:pStyle w:val="NormalWeb"/>
        <w:spacing w:before="0" w:beforeAutospacing="0" w:after="0" w:afterAutospacing="0"/>
        <w:ind w:left="567"/>
        <w:jc w:val="both"/>
        <w:textAlignment w:val="baseline"/>
        <w:rPr>
          <w:del w:id="1044" w:author="Willian" w:date="2017-03-08T00:13:00Z"/>
          <w:rFonts w:ascii="Menlo" w:hAnsi="Menlo" w:cs="Menlo"/>
          <w:noProof/>
          <w:color w:val="000000"/>
          <w:sz w:val="21"/>
          <w:szCs w:val="21"/>
          <w:lang w:val="en-US"/>
        </w:rPr>
      </w:pPr>
      <w:del w:id="1045" w:author="Willian" w:date="2017-03-08T00:13:00Z">
        <w:r w:rsidRPr="00A66496" w:rsidDel="002E607A">
          <w:rPr>
            <w:rFonts w:ascii="Menlo" w:hAnsi="Menlo" w:cs="Menlo"/>
            <w:noProof/>
            <w:color w:val="000000"/>
            <w:sz w:val="18"/>
            <w:szCs w:val="18"/>
            <w:lang w:val="en-US"/>
          </w:rPr>
          <w:delText> </w:delText>
        </w:r>
      </w:del>
    </w:p>
    <w:p w14:paraId="4983B8DA" w14:textId="77777777" w:rsidR="00D05199" w:rsidRPr="00A66496" w:rsidDel="002E607A" w:rsidRDefault="00D05199" w:rsidP="001462DB">
      <w:pPr>
        <w:pStyle w:val="NormalWeb"/>
        <w:spacing w:before="0" w:beforeAutospacing="0" w:after="0" w:afterAutospacing="0"/>
        <w:ind w:left="567"/>
        <w:jc w:val="both"/>
        <w:textAlignment w:val="baseline"/>
        <w:rPr>
          <w:del w:id="1046" w:author="Willian" w:date="2017-03-08T00:13:00Z"/>
          <w:rFonts w:ascii="Menlo" w:hAnsi="Menlo" w:cs="Menlo"/>
          <w:noProof/>
          <w:color w:val="000000"/>
          <w:sz w:val="21"/>
          <w:szCs w:val="21"/>
          <w:lang w:val="en-US"/>
        </w:rPr>
      </w:pPr>
      <w:del w:id="104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override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5D576B58" w14:textId="77777777" w:rsidR="00D05199" w:rsidRPr="00A66496" w:rsidDel="002E607A" w:rsidRDefault="00D05199" w:rsidP="001462DB">
      <w:pPr>
        <w:pStyle w:val="NormalWeb"/>
        <w:spacing w:before="0" w:beforeAutospacing="0" w:after="0" w:afterAutospacing="0"/>
        <w:ind w:left="567"/>
        <w:jc w:val="both"/>
        <w:textAlignment w:val="baseline"/>
        <w:rPr>
          <w:del w:id="1048" w:author="Willian" w:date="2017-03-08T00:13:00Z"/>
          <w:rFonts w:ascii="Menlo" w:hAnsi="Menlo" w:cs="Menlo"/>
          <w:noProof/>
          <w:color w:val="000000"/>
          <w:sz w:val="21"/>
          <w:szCs w:val="21"/>
          <w:lang w:val="en-US"/>
        </w:rPr>
      </w:pPr>
      <w:del w:id="104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"A circle with a radius of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7DBDFB3D" w14:textId="77777777" w:rsidR="00D05199" w:rsidRPr="00A66496" w:rsidDel="002E607A" w:rsidRDefault="00D05199" w:rsidP="001462DB">
      <w:pPr>
        <w:pStyle w:val="NormalWeb"/>
        <w:spacing w:before="0" w:beforeAutospacing="0" w:after="0" w:afterAutospacing="0"/>
        <w:ind w:left="567"/>
        <w:jc w:val="both"/>
        <w:textAlignment w:val="baseline"/>
        <w:rPr>
          <w:del w:id="1050" w:author="Willian" w:date="2017-03-08T00:13:00Z"/>
          <w:rFonts w:ascii="Menlo" w:hAnsi="Menlo" w:cs="Menlo"/>
          <w:noProof/>
          <w:color w:val="000000"/>
          <w:sz w:val="21"/>
          <w:szCs w:val="21"/>
          <w:lang w:val="en-US"/>
        </w:rPr>
      </w:pPr>
      <w:del w:id="1051" w:author="Willian" w:date="2017-03-08T00:13:00Z">
        <w:r w:rsidRPr="00A66496" w:rsidDel="002E607A">
          <w:rPr>
            <w:rFonts w:ascii="Menlo" w:hAnsi="Menlo" w:cs="Menlo"/>
            <w:noProof/>
            <w:color w:val="000000"/>
            <w:sz w:val="18"/>
            <w:szCs w:val="18"/>
            <w:lang w:val="en-US"/>
          </w:rPr>
          <w:delText>  }</w:delText>
        </w:r>
      </w:del>
    </w:p>
    <w:p w14:paraId="7C5C3F0E" w14:textId="77777777" w:rsidR="00D05199" w:rsidRPr="00A66496" w:rsidDel="002E607A" w:rsidRDefault="00D05199" w:rsidP="001462DB">
      <w:pPr>
        <w:pStyle w:val="NormalWeb"/>
        <w:spacing w:before="0" w:beforeAutospacing="0" w:after="0" w:afterAutospacing="0"/>
        <w:ind w:left="567"/>
        <w:jc w:val="both"/>
        <w:textAlignment w:val="baseline"/>
        <w:rPr>
          <w:del w:id="1052" w:author="Willian" w:date="2017-03-08T00:13:00Z"/>
          <w:rFonts w:ascii="Menlo" w:hAnsi="Menlo" w:cs="Menlo"/>
          <w:noProof/>
          <w:color w:val="000000"/>
          <w:sz w:val="21"/>
          <w:szCs w:val="21"/>
          <w:lang w:val="en-US"/>
        </w:rPr>
      </w:pPr>
      <w:del w:id="1053" w:author="Willian" w:date="2017-03-08T00:13:00Z">
        <w:r w:rsidRPr="00A66496" w:rsidDel="002E607A">
          <w:rPr>
            <w:rFonts w:ascii="Menlo" w:hAnsi="Menlo" w:cs="Menlo"/>
            <w:noProof/>
            <w:color w:val="000000"/>
            <w:sz w:val="18"/>
            <w:szCs w:val="18"/>
            <w:lang w:val="en-US"/>
          </w:rPr>
          <w:delText>}</w:delText>
        </w:r>
      </w:del>
    </w:p>
    <w:p w14:paraId="79EBEB80" w14:textId="77777777" w:rsidR="00D05199" w:rsidRPr="00A66496" w:rsidDel="002E607A" w:rsidRDefault="00D05199" w:rsidP="001462DB">
      <w:pPr>
        <w:pStyle w:val="NormalWeb"/>
        <w:spacing w:before="0" w:beforeAutospacing="0" w:after="0" w:afterAutospacing="0"/>
        <w:ind w:left="567"/>
        <w:jc w:val="both"/>
        <w:textAlignment w:val="baseline"/>
        <w:rPr>
          <w:del w:id="1054" w:author="Willian" w:date="2017-03-08T00:13:00Z"/>
          <w:rFonts w:ascii="Menlo" w:hAnsi="Menlo" w:cs="Menlo"/>
          <w:noProof/>
          <w:color w:val="000000"/>
          <w:sz w:val="21"/>
          <w:szCs w:val="21"/>
          <w:lang w:val="en-US"/>
        </w:rPr>
      </w:pPr>
      <w:del w:id="1055"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successfulCircle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"successful circle"</w:delText>
        </w:r>
        <w:r w:rsidRPr="00A66496" w:rsidDel="002E607A">
          <w:rPr>
            <w:rFonts w:ascii="Menlo" w:hAnsi="Menlo" w:cs="Menlo"/>
            <w:noProof/>
            <w:color w:val="000000"/>
            <w:sz w:val="18"/>
            <w:szCs w:val="18"/>
            <w:lang w:val="en-US"/>
          </w:rPr>
          <w:delText>)</w:delText>
        </w:r>
      </w:del>
    </w:p>
    <w:p w14:paraId="6AB69199" w14:textId="77777777" w:rsidR="00D05199" w:rsidRPr="00A66496" w:rsidDel="002E607A" w:rsidRDefault="00D05199" w:rsidP="001462DB">
      <w:pPr>
        <w:pStyle w:val="NormalWeb"/>
        <w:spacing w:before="0" w:beforeAutospacing="0" w:after="620" w:afterAutospacing="0"/>
        <w:ind w:left="567"/>
        <w:jc w:val="both"/>
        <w:textAlignment w:val="baseline"/>
        <w:rPr>
          <w:del w:id="1056" w:author="Willian" w:date="2017-03-08T00:13:00Z"/>
          <w:rFonts w:ascii="Menlo" w:hAnsi="Menlo" w:cs="Menlo"/>
          <w:noProof/>
          <w:color w:val="000000"/>
          <w:sz w:val="21"/>
          <w:szCs w:val="21"/>
          <w:lang w:val="en-US"/>
        </w:rPr>
      </w:pPr>
      <w:del w:id="1057"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failedCircle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Circle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radius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"failed circle"</w:delText>
        </w:r>
        <w:r w:rsidRPr="00A66496" w:rsidDel="002E607A">
          <w:rPr>
            <w:rFonts w:ascii="Menlo" w:hAnsi="Menlo" w:cs="Menlo"/>
            <w:noProof/>
            <w:color w:val="000000"/>
            <w:sz w:val="18"/>
            <w:szCs w:val="18"/>
            <w:lang w:val="en-US"/>
          </w:rPr>
          <w:delText>)</w:delText>
        </w:r>
      </w:del>
    </w:p>
    <w:p w14:paraId="78FC7D69" w14:textId="77777777" w:rsidR="006A0976" w:rsidDel="002E607A" w:rsidRDefault="006A0976" w:rsidP="006A0976">
      <w:pPr>
        <w:rPr>
          <w:del w:id="1058" w:author="Willian" w:date="2017-03-08T00:13:00Z"/>
        </w:rPr>
      </w:pPr>
      <w:del w:id="1059" w:author="Willian" w:date="2017-03-08T00:13:00Z">
        <w:r w:rsidDel="002E607A">
          <w:delText xml:space="preserve">Inicializadores também possuem uma séria de modificadores. O inicializador padrão é o </w:delText>
        </w:r>
        <w:r w:rsidDel="002E607A">
          <w:rPr>
            <w:b/>
          </w:rPr>
          <w:delText xml:space="preserve">designado </w:delText>
        </w:r>
        <w:r w:rsidDel="002E607A">
          <w:delText>e este não precisa de qualquer palavra chave para determinar isto. Este inicializador atua primariamente nas classes; e todas as classes possuem definitivamente um inicializador designado, mesmo que este esteja em suas superclasses.</w:delText>
        </w:r>
      </w:del>
    </w:p>
    <w:p w14:paraId="09641564" w14:textId="77777777" w:rsidR="006A0976" w:rsidDel="002E607A" w:rsidRDefault="006A0976" w:rsidP="006A0976">
      <w:pPr>
        <w:rPr>
          <w:del w:id="1060" w:author="Willian" w:date="2017-03-08T00:13:00Z"/>
        </w:rPr>
      </w:pPr>
      <w:del w:id="1061" w:author="Willian" w:date="2017-03-08T00:13:00Z">
        <w:r w:rsidDel="002E607A">
          <w:delText xml:space="preserve">O modificador </w:delText>
        </w:r>
        <w:r w:rsidR="00A11492" w:rsidDel="002E607A">
          <w:rPr>
            <w:rFonts w:ascii="Menlo" w:hAnsi="Menlo" w:cs="Menlo"/>
            <w:noProof/>
            <w:color w:val="AA3391"/>
            <w:sz w:val="18"/>
            <w:szCs w:val="18"/>
          </w:rPr>
          <w:delText>convenience</w:delText>
        </w:r>
        <w:r w:rsidR="00A11492" w:rsidRPr="001462DB" w:rsidDel="002E607A">
          <w:rPr>
            <w:rFonts w:ascii="Menlo" w:hAnsi="Menlo" w:cs="Menlo"/>
            <w:noProof/>
            <w:sz w:val="18"/>
            <w:szCs w:val="18"/>
          </w:rPr>
          <w:delText xml:space="preserve"> </w:delText>
        </w:r>
        <w:r w:rsidDel="002E607A">
          <w:delText xml:space="preserve">ao lado do inicializador indica </w:delText>
        </w:r>
        <w:r w:rsidDel="002E607A">
          <w:rPr>
            <w:b/>
          </w:rPr>
          <w:delText xml:space="preserve">inicialização de conveniência, </w:delText>
        </w:r>
        <w:r w:rsidDel="002E607A">
          <w:delText xml:space="preserve"> ou seja, adicionam comportamento ou personalização inicial mas deve necessariamente ser chamado através de um inicializador designado.</w:delText>
        </w:r>
      </w:del>
    </w:p>
    <w:p w14:paraId="5F9554B3" w14:textId="77777777" w:rsidR="005136E6" w:rsidDel="002E607A" w:rsidRDefault="005136E6" w:rsidP="006A0976">
      <w:pPr>
        <w:rPr>
          <w:del w:id="1062" w:author="Willian" w:date="2017-03-08T00:13:00Z"/>
        </w:rPr>
      </w:pPr>
      <w:del w:id="1063" w:author="Willian" w:date="2017-03-08T00:13:00Z">
        <w:r w:rsidDel="002E607A">
          <w:delText xml:space="preserve">O </w:delText>
        </w:r>
        <w:r w:rsidR="00A11492" w:rsidDel="002E607A">
          <w:rPr>
            <w:rFonts w:ascii="Menlo" w:hAnsi="Menlo" w:cs="Menlo"/>
            <w:noProof/>
            <w:color w:val="AA3391"/>
            <w:sz w:val="18"/>
            <w:szCs w:val="18"/>
          </w:rPr>
          <w:delText>required</w:delText>
        </w:r>
        <w:r w:rsidR="00A11492" w:rsidRPr="001462DB" w:rsidDel="002E607A">
          <w:rPr>
            <w:rFonts w:ascii="Menlo" w:hAnsi="Menlo" w:cs="Menlo"/>
            <w:noProof/>
            <w:sz w:val="18"/>
            <w:szCs w:val="18"/>
          </w:rPr>
          <w:delText xml:space="preserve"> </w:delText>
        </w:r>
        <w:r w:rsidDel="002E607A">
          <w:delText>indica que cada subclasse deve implementar sua própria versão deste inicializador.</w:delText>
        </w:r>
      </w:del>
    </w:p>
    <w:p w14:paraId="7EDF39C8" w14:textId="77777777" w:rsidR="000D41DF" w:rsidDel="002E607A" w:rsidRDefault="000D41DF" w:rsidP="006A0976">
      <w:pPr>
        <w:rPr>
          <w:del w:id="1064" w:author="Willian" w:date="2017-03-08T00:13:00Z"/>
        </w:rPr>
      </w:pPr>
    </w:p>
    <w:p w14:paraId="54B896EE" w14:textId="77777777" w:rsidR="006A0976" w:rsidDel="002E607A" w:rsidRDefault="000D41DF">
      <w:pPr>
        <w:pStyle w:val="Ttulo2"/>
        <w:rPr>
          <w:del w:id="1065" w:author="Willian" w:date="2017-03-08T00:13:00Z"/>
        </w:rPr>
        <w:pPrChange w:id="1066" w:author="Willian" w:date="2016-11-04T22:39:00Z">
          <w:pPr>
            <w:pStyle w:val="Ttulo3"/>
          </w:pPr>
        </w:pPrChange>
      </w:pPr>
      <w:del w:id="1067" w:author="Willian" w:date="2017-03-08T00:13:00Z">
        <w:r w:rsidDel="002E607A">
          <w:delText>Casting</w:delText>
        </w:r>
      </w:del>
    </w:p>
    <w:p w14:paraId="48830A3E" w14:textId="77777777" w:rsidR="005136E6" w:rsidDel="002E607A" w:rsidRDefault="005136E6" w:rsidP="005136E6">
      <w:pPr>
        <w:rPr>
          <w:del w:id="1068" w:author="Willian" w:date="2017-03-08T00:13:00Z"/>
        </w:rPr>
      </w:pPr>
      <w:commentRangeStart w:id="1069"/>
      <w:del w:id="1070" w:author="Willian" w:date="2017-03-08T00:13:00Z">
        <w:r w:rsidDel="002E607A">
          <w:rPr>
            <w:b/>
          </w:rPr>
          <w:delText xml:space="preserve">Conversão de tipo </w:delText>
        </w:r>
        <w:r w:rsidDel="002E607A">
          <w:delText>(casting) é uma maneira de verificar o tipo de uma instância e trata-la como se fosse uma superclasse ou subclasse de sua própria hierarquia de classes.</w:delText>
        </w:r>
        <w:commentRangeEnd w:id="1069"/>
        <w:r w:rsidR="00F73FE3" w:rsidDel="002E607A">
          <w:rPr>
            <w:rStyle w:val="Refdecomentrio"/>
          </w:rPr>
          <w:commentReference w:id="1069"/>
        </w:r>
      </w:del>
    </w:p>
    <w:p w14:paraId="662CC7EF" w14:textId="77777777" w:rsidR="005136E6" w:rsidDel="002E607A" w:rsidRDefault="005136E6" w:rsidP="005136E6">
      <w:pPr>
        <w:rPr>
          <w:del w:id="1071" w:author="Willian" w:date="2017-03-08T00:13:00Z"/>
        </w:rPr>
      </w:pPr>
      <w:del w:id="1072" w:author="Willian" w:date="2017-03-08T00:13:00Z">
        <w:r w:rsidDel="002E607A">
          <w:delText xml:space="preserve">Nos bastidores, uma constante ou variável de um determinado tipo de classe pode realmente se referir a uma subclasse. Quando você julgar que este é o caso, pode-se tentar fazer um </w:delText>
        </w:r>
        <w:r w:rsidDel="002E607A">
          <w:rPr>
            <w:b/>
          </w:rPr>
          <w:delText>downcast</w:delText>
        </w:r>
        <w:r w:rsidDel="002E607A">
          <w:delText xml:space="preserve"> para o tipo de subclasse utilizando o operador de conversão de tipo.</w:delText>
        </w:r>
      </w:del>
    </w:p>
    <w:p w14:paraId="5EFF0CBD" w14:textId="77777777" w:rsidR="005136E6" w:rsidDel="002E607A" w:rsidRDefault="005136E6" w:rsidP="005136E6">
      <w:pPr>
        <w:rPr>
          <w:del w:id="1073" w:author="Willian" w:date="2017-03-08T00:13:00Z"/>
        </w:rPr>
      </w:pPr>
      <w:del w:id="1074" w:author="Willian" w:date="2017-03-08T00:13:00Z">
        <w:r w:rsidDel="002E607A">
          <w:delText xml:space="preserve">Mas fique atento, pois o downcasting pode falhar, pois não é garantido que o valor da variável ou constante é do tipo da subclasse que se espera. Neste caso o operador de conversão de tipo vem em duas formas diferentes. A forma opcional, </w:delText>
        </w:r>
        <w:r w:rsidR="00A11492" w:rsidRPr="00A11492" w:rsidDel="002E607A">
          <w:rPr>
            <w:rFonts w:ascii="Menlo" w:hAnsi="Menlo" w:cs="Menlo"/>
            <w:color w:val="AA3391"/>
            <w:sz w:val="18"/>
            <w:szCs w:val="18"/>
          </w:rPr>
          <w:delText>as</w:delText>
        </w:r>
        <w:r w:rsidR="00A11492" w:rsidRPr="00A11492" w:rsidDel="002E607A">
          <w:rPr>
            <w:rFonts w:ascii="Menlo" w:hAnsi="Menlo" w:cs="Menlo"/>
            <w:sz w:val="18"/>
            <w:szCs w:val="18"/>
          </w:rPr>
          <w:delText>?</w:delText>
        </w:r>
        <w:r w:rsidDel="002E607A">
          <w:delText xml:space="preserve">, retorna um valor opcional do tipo que você está tentando fazer o downcast. A forma forçada, </w:delText>
        </w:r>
        <w:r w:rsidR="00A11492" w:rsidRPr="00A11492" w:rsidDel="002E607A">
          <w:rPr>
            <w:rFonts w:ascii="Menlo" w:hAnsi="Menlo" w:cs="Menlo"/>
            <w:color w:val="AA3391"/>
            <w:sz w:val="18"/>
            <w:szCs w:val="18"/>
          </w:rPr>
          <w:delText>as</w:delText>
        </w:r>
        <w:r w:rsidR="00A11492" w:rsidDel="002E607A">
          <w:rPr>
            <w:rFonts w:ascii="Menlo" w:hAnsi="Menlo" w:cs="Menlo"/>
            <w:sz w:val="18"/>
            <w:szCs w:val="18"/>
          </w:rPr>
          <w:delText>!</w:delText>
        </w:r>
        <w:r w:rsidDel="002E607A">
          <w:delText>, tenta desencapsular o objeto sofrendo o downcasting à força.</w:delText>
        </w:r>
      </w:del>
    </w:p>
    <w:p w14:paraId="7998A498" w14:textId="77777777" w:rsidR="005136E6" w:rsidDel="002E607A" w:rsidRDefault="005136E6" w:rsidP="005136E6">
      <w:pPr>
        <w:rPr>
          <w:del w:id="1075" w:author="Willian" w:date="2017-03-08T00:13:00Z"/>
        </w:rPr>
      </w:pPr>
      <w:del w:id="1076" w:author="Willian" w:date="2017-03-08T00:13:00Z">
        <w:r w:rsidDel="002E607A">
          <w:delText>Use o operador de conversão de tipo opcional quando você não tem certeza se os downcast terá sucesso. Esta forma de operador sempre retornará um valor opcional,</w:delText>
        </w:r>
        <w:r w:rsidR="00A11492" w:rsidDel="002E607A">
          <w:delText xml:space="preserve"> e o valor será </w:delText>
        </w:r>
        <w:r w:rsidR="00A11492" w:rsidDel="002E607A">
          <w:rPr>
            <w:rFonts w:ascii="Menlo" w:hAnsi="Menlo" w:cs="Menlo"/>
            <w:color w:val="AA3391"/>
            <w:sz w:val="18"/>
            <w:szCs w:val="18"/>
          </w:rPr>
          <w:delText xml:space="preserve">nil </w:delText>
        </w:r>
        <w:r w:rsidR="00A11492" w:rsidDel="002E607A">
          <w:delText>se o downcast não for possível. Isto permite-lhe verificar se há um downcast bem-sucedido.</w:delText>
        </w:r>
      </w:del>
    </w:p>
    <w:p w14:paraId="6FEF57AC" w14:textId="77777777" w:rsidR="00A11492" w:rsidDel="002E607A" w:rsidRDefault="00A11492" w:rsidP="005136E6">
      <w:pPr>
        <w:rPr>
          <w:del w:id="1077" w:author="Willian" w:date="2017-03-08T00:13:00Z"/>
        </w:rPr>
      </w:pPr>
      <w:del w:id="1078" w:author="Willian" w:date="2017-03-08T00:13:00Z">
        <w:r w:rsidDel="002E607A">
          <w:delText>O operador de conversão de tipo forçada deve ser utilizado somente quando houver certeza se o downcast será vem sucedido. Esta forma de operador irá disparar um erro de execução (</w:delText>
        </w:r>
        <w:r w:rsidDel="002E607A">
          <w:rPr>
            <w:b/>
          </w:rPr>
          <w:delText>crash</w:delText>
        </w:r>
        <w:r w:rsidDel="002E607A">
          <w:delText>) se você tentar fazer um downcast para um tipo de classe incorreta.</w:delText>
        </w:r>
      </w:del>
    </w:p>
    <w:p w14:paraId="4C035672" w14:textId="77777777" w:rsidR="00A11492" w:rsidRPr="00A11492" w:rsidDel="002E607A" w:rsidRDefault="00A11492" w:rsidP="005136E6">
      <w:pPr>
        <w:rPr>
          <w:del w:id="1079" w:author="Willian" w:date="2017-03-08T00:13:00Z"/>
        </w:rPr>
      </w:pPr>
      <w:del w:id="1080" w:author="Willian" w:date="2017-03-08T00:13:00Z">
        <w:r w:rsidDel="002E607A">
          <w:delText>Este exemplo mostra a utilização do operador de conversão de tipo opcional para verificar se a forma de um array de formatos é um quadrado ou um triângulo. A cada correspondência de triângulos ou quadrados incrementamos um contador respectivo e fazemos print no final.</w:delText>
        </w:r>
      </w:del>
    </w:p>
    <w:p w14:paraId="37184216" w14:textId="77777777" w:rsidR="00D05199" w:rsidRPr="00A66496" w:rsidDel="002E607A" w:rsidRDefault="00D05199" w:rsidP="00A11492">
      <w:pPr>
        <w:pStyle w:val="NormalWeb"/>
        <w:spacing w:before="460" w:beforeAutospacing="0" w:after="0" w:afterAutospacing="0"/>
        <w:ind w:left="567"/>
        <w:jc w:val="both"/>
        <w:textAlignment w:val="baseline"/>
        <w:rPr>
          <w:del w:id="1081" w:author="Willian" w:date="2017-03-08T00:13:00Z"/>
          <w:rFonts w:ascii="Menlo" w:hAnsi="Menlo" w:cs="Menlo"/>
          <w:noProof/>
          <w:color w:val="000000"/>
          <w:sz w:val="21"/>
          <w:szCs w:val="21"/>
          <w:lang w:val="en-US"/>
        </w:rPr>
      </w:pPr>
      <w:del w:id="1082"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NamedShape</w:delText>
        </w:r>
        <w:r w:rsidRPr="00A66496" w:rsidDel="002E607A">
          <w:rPr>
            <w:rFonts w:ascii="Menlo" w:hAnsi="Menlo" w:cs="Menlo"/>
            <w:noProof/>
            <w:color w:val="000000"/>
            <w:sz w:val="18"/>
            <w:szCs w:val="18"/>
            <w:lang w:val="en-US"/>
          </w:rPr>
          <w:delText xml:space="preserve"> {</w:delText>
        </w:r>
      </w:del>
    </w:p>
    <w:p w14:paraId="38AC0455" w14:textId="77777777" w:rsidR="00D05199" w:rsidRPr="00A66496" w:rsidDel="002E607A" w:rsidRDefault="00D05199" w:rsidP="00A11492">
      <w:pPr>
        <w:pStyle w:val="NormalWeb"/>
        <w:spacing w:before="0" w:beforeAutospacing="0" w:after="0" w:afterAutospacing="0"/>
        <w:ind w:left="567"/>
        <w:jc w:val="both"/>
        <w:textAlignment w:val="baseline"/>
        <w:rPr>
          <w:del w:id="1083" w:author="Willian" w:date="2017-03-08T00:13:00Z"/>
          <w:rFonts w:ascii="Menlo" w:hAnsi="Menlo" w:cs="Menlo"/>
          <w:noProof/>
          <w:color w:val="000000"/>
          <w:sz w:val="21"/>
          <w:szCs w:val="21"/>
          <w:lang w:val="en-US"/>
        </w:rPr>
      </w:pPr>
      <w:del w:id="108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Double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w:delText>
        </w:r>
      </w:del>
    </w:p>
    <w:p w14:paraId="3A2F0F84" w14:textId="77777777" w:rsidR="00D05199" w:rsidRPr="00A66496" w:rsidDel="002E607A" w:rsidRDefault="00D05199" w:rsidP="00A11492">
      <w:pPr>
        <w:pStyle w:val="NormalWeb"/>
        <w:spacing w:before="0" w:beforeAutospacing="0" w:after="0" w:afterAutospacing="0"/>
        <w:ind w:left="567"/>
        <w:jc w:val="both"/>
        <w:textAlignment w:val="baseline"/>
        <w:rPr>
          <w:del w:id="1085" w:author="Willian" w:date="2017-03-08T00:13:00Z"/>
          <w:rFonts w:ascii="Menlo" w:hAnsi="Menlo" w:cs="Menlo"/>
          <w:noProof/>
          <w:color w:val="000000"/>
          <w:sz w:val="21"/>
          <w:szCs w:val="21"/>
          <w:lang w:val="en-US"/>
        </w:rPr>
      </w:pPr>
      <w:del w:id="108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super</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init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w:delText>
        </w:r>
      </w:del>
    </w:p>
    <w:p w14:paraId="3A72FE3D" w14:textId="77777777" w:rsidR="00D05199" w:rsidRPr="00A66496" w:rsidDel="002E607A" w:rsidRDefault="00D05199" w:rsidP="00A11492">
      <w:pPr>
        <w:pStyle w:val="NormalWeb"/>
        <w:spacing w:before="0" w:beforeAutospacing="0" w:after="0" w:afterAutospacing="0"/>
        <w:ind w:left="567"/>
        <w:jc w:val="both"/>
        <w:textAlignment w:val="baseline"/>
        <w:rPr>
          <w:del w:id="1087" w:author="Willian" w:date="2017-03-08T00:13:00Z"/>
          <w:rFonts w:ascii="Menlo" w:hAnsi="Menlo" w:cs="Menlo"/>
          <w:noProof/>
          <w:color w:val="000000"/>
          <w:sz w:val="21"/>
          <w:szCs w:val="21"/>
          <w:lang w:val="en-US"/>
        </w:rPr>
      </w:pPr>
      <w:del w:id="1088"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numberOfSides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3</w:delText>
        </w:r>
      </w:del>
    </w:p>
    <w:p w14:paraId="68904858" w14:textId="77777777" w:rsidR="00D05199" w:rsidRPr="00A66496" w:rsidDel="002E607A" w:rsidRDefault="00D05199" w:rsidP="00A11492">
      <w:pPr>
        <w:pStyle w:val="NormalWeb"/>
        <w:spacing w:before="0" w:beforeAutospacing="0" w:after="0" w:afterAutospacing="0"/>
        <w:ind w:left="567"/>
        <w:jc w:val="both"/>
        <w:textAlignment w:val="baseline"/>
        <w:rPr>
          <w:del w:id="1089" w:author="Willian" w:date="2017-03-08T00:13:00Z"/>
          <w:rFonts w:ascii="Menlo" w:hAnsi="Menlo" w:cs="Menlo"/>
          <w:noProof/>
          <w:color w:val="000000"/>
          <w:sz w:val="21"/>
          <w:szCs w:val="21"/>
          <w:lang w:val="en-US"/>
        </w:rPr>
      </w:pPr>
      <w:del w:id="1090" w:author="Willian" w:date="2017-03-08T00:13:00Z">
        <w:r w:rsidRPr="00A66496" w:rsidDel="002E607A">
          <w:rPr>
            <w:rFonts w:ascii="Menlo" w:hAnsi="Menlo" w:cs="Menlo"/>
            <w:noProof/>
            <w:color w:val="000000"/>
            <w:sz w:val="18"/>
            <w:szCs w:val="18"/>
            <w:lang w:val="en-US"/>
          </w:rPr>
          <w:delText>  }</w:delText>
        </w:r>
      </w:del>
    </w:p>
    <w:p w14:paraId="02343E2D" w14:textId="77777777" w:rsidR="00D05199" w:rsidRPr="00A66496" w:rsidDel="002E607A" w:rsidRDefault="00D05199" w:rsidP="00A11492">
      <w:pPr>
        <w:pStyle w:val="NormalWeb"/>
        <w:spacing w:before="0" w:beforeAutospacing="0" w:after="0" w:afterAutospacing="0"/>
        <w:ind w:left="567"/>
        <w:jc w:val="both"/>
        <w:textAlignment w:val="baseline"/>
        <w:rPr>
          <w:del w:id="1091" w:author="Willian" w:date="2017-03-08T00:13:00Z"/>
          <w:rFonts w:ascii="Menlo" w:hAnsi="Menlo" w:cs="Menlo"/>
          <w:noProof/>
          <w:color w:val="000000"/>
          <w:sz w:val="18"/>
          <w:szCs w:val="18"/>
          <w:lang w:val="en-US"/>
        </w:rPr>
      </w:pPr>
      <w:del w:id="1092" w:author="Willian" w:date="2017-03-08T00:13:00Z">
        <w:r w:rsidRPr="00A66496" w:rsidDel="002E607A">
          <w:rPr>
            <w:rFonts w:ascii="Menlo" w:hAnsi="Menlo" w:cs="Menlo"/>
            <w:noProof/>
            <w:color w:val="000000"/>
            <w:sz w:val="18"/>
            <w:szCs w:val="18"/>
            <w:lang w:val="en-US"/>
          </w:rPr>
          <w:delText>}</w:delText>
        </w:r>
      </w:del>
    </w:p>
    <w:p w14:paraId="2941EE89" w14:textId="77777777" w:rsidR="00A11492" w:rsidRPr="00A66496" w:rsidDel="002E607A" w:rsidRDefault="00A11492" w:rsidP="00A11492">
      <w:pPr>
        <w:pStyle w:val="NormalWeb"/>
        <w:spacing w:before="0" w:beforeAutospacing="0" w:after="0" w:afterAutospacing="0"/>
        <w:ind w:left="567"/>
        <w:jc w:val="both"/>
        <w:textAlignment w:val="baseline"/>
        <w:rPr>
          <w:del w:id="1093" w:author="Willian" w:date="2017-03-08T00:13:00Z"/>
          <w:rFonts w:ascii="Menlo" w:hAnsi="Menlo" w:cs="Menlo"/>
          <w:noProof/>
          <w:color w:val="000000"/>
          <w:sz w:val="21"/>
          <w:szCs w:val="21"/>
          <w:lang w:val="en-US"/>
        </w:rPr>
      </w:pPr>
    </w:p>
    <w:p w14:paraId="6168BB5C" w14:textId="77777777" w:rsidR="00A11492" w:rsidRPr="00A66496" w:rsidDel="002E607A" w:rsidRDefault="00D05199" w:rsidP="00A11492">
      <w:pPr>
        <w:pStyle w:val="NormalWeb"/>
        <w:spacing w:before="0" w:beforeAutospacing="0" w:after="0" w:afterAutospacing="0"/>
        <w:ind w:left="567"/>
        <w:jc w:val="both"/>
        <w:textAlignment w:val="baseline"/>
        <w:rPr>
          <w:del w:id="1094" w:author="Willian" w:date="2017-03-08T00:13:00Z"/>
          <w:rFonts w:ascii="Menlo" w:hAnsi="Menlo" w:cs="Menlo"/>
          <w:noProof/>
          <w:color w:val="000000"/>
          <w:sz w:val="18"/>
          <w:szCs w:val="18"/>
          <w:lang w:val="en-US"/>
        </w:rPr>
      </w:pPr>
      <w:del w:id="1095"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shapesArray</w:delText>
        </w:r>
        <w:r w:rsidRPr="00A66496" w:rsidDel="002E607A">
          <w:rPr>
            <w:rFonts w:ascii="Menlo" w:hAnsi="Menlo" w:cs="Menlo"/>
            <w:noProof/>
            <w:color w:val="000000"/>
            <w:sz w:val="18"/>
            <w:szCs w:val="18"/>
            <w:lang w:val="en-US"/>
          </w:rPr>
          <w:delText xml:space="preserve"> = [</w:delText>
        </w:r>
      </w:del>
    </w:p>
    <w:p w14:paraId="09E8B51B" w14:textId="77777777" w:rsidR="00A11492" w:rsidRPr="00A66496" w:rsidDel="002E607A" w:rsidRDefault="00D05199" w:rsidP="00A11492">
      <w:pPr>
        <w:pStyle w:val="NormalWeb"/>
        <w:spacing w:before="0" w:beforeAutospacing="0" w:after="0" w:afterAutospacing="0"/>
        <w:ind w:left="567"/>
        <w:jc w:val="both"/>
        <w:textAlignment w:val="baseline"/>
        <w:rPr>
          <w:del w:id="1096" w:author="Willian" w:date="2017-03-08T00:13:00Z"/>
          <w:rFonts w:ascii="Menlo" w:hAnsi="Menlo" w:cs="Menlo"/>
          <w:noProof/>
          <w:color w:val="000000"/>
          <w:sz w:val="18"/>
          <w:szCs w:val="18"/>
          <w:lang w:val="en-US"/>
        </w:rPr>
      </w:pPr>
      <w:del w:id="1097" w:author="Willian" w:date="2017-03-08T00:13:00Z">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1.5</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"triangle1"</w:delText>
        </w:r>
        <w:r w:rsidRPr="00A66496" w:rsidDel="002E607A">
          <w:rPr>
            <w:rFonts w:ascii="Menlo" w:hAnsi="Menlo" w:cs="Menlo"/>
            <w:noProof/>
            <w:color w:val="000000"/>
            <w:sz w:val="18"/>
            <w:szCs w:val="18"/>
            <w:lang w:val="en-US"/>
          </w:rPr>
          <w:delText xml:space="preserve">), </w:delText>
        </w:r>
      </w:del>
    </w:p>
    <w:p w14:paraId="3F7889E0" w14:textId="77777777" w:rsidR="00A11492" w:rsidRPr="00A66496" w:rsidDel="002E607A" w:rsidRDefault="00D05199" w:rsidP="00A11492">
      <w:pPr>
        <w:pStyle w:val="NormalWeb"/>
        <w:spacing w:before="0" w:beforeAutospacing="0" w:after="0" w:afterAutospacing="0"/>
        <w:ind w:left="567"/>
        <w:jc w:val="both"/>
        <w:textAlignment w:val="baseline"/>
        <w:rPr>
          <w:del w:id="1098" w:author="Willian" w:date="2017-03-08T00:13:00Z"/>
          <w:rFonts w:ascii="Menlo" w:hAnsi="Menlo" w:cs="Menlo"/>
          <w:noProof/>
          <w:color w:val="000000"/>
          <w:sz w:val="18"/>
          <w:szCs w:val="18"/>
          <w:lang w:val="en-US"/>
        </w:rPr>
      </w:pPr>
      <w:del w:id="1099" w:author="Willian" w:date="2017-03-08T00:13:00Z">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4.2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"triangle2"</w:delText>
        </w:r>
        <w:r w:rsidRPr="00A66496" w:rsidDel="002E607A">
          <w:rPr>
            <w:rFonts w:ascii="Menlo" w:hAnsi="Menlo" w:cs="Menlo"/>
            <w:noProof/>
            <w:color w:val="000000"/>
            <w:sz w:val="18"/>
            <w:szCs w:val="18"/>
            <w:lang w:val="en-US"/>
          </w:rPr>
          <w:delText xml:space="preserve">), </w:delText>
        </w:r>
      </w:del>
    </w:p>
    <w:p w14:paraId="0E4E31A4" w14:textId="77777777" w:rsidR="00A11492" w:rsidRPr="00A66496" w:rsidDel="002E607A" w:rsidRDefault="00D05199" w:rsidP="00A11492">
      <w:pPr>
        <w:pStyle w:val="NormalWeb"/>
        <w:spacing w:before="0" w:beforeAutospacing="0" w:after="0" w:afterAutospacing="0"/>
        <w:ind w:left="567"/>
        <w:jc w:val="both"/>
        <w:textAlignment w:val="baseline"/>
        <w:rPr>
          <w:del w:id="1100" w:author="Willian" w:date="2017-03-08T00:13:00Z"/>
          <w:rFonts w:ascii="Menlo" w:hAnsi="Menlo" w:cs="Menlo"/>
          <w:noProof/>
          <w:color w:val="000000"/>
          <w:sz w:val="18"/>
          <w:szCs w:val="18"/>
          <w:lang w:val="en-US"/>
        </w:rPr>
      </w:pPr>
      <w:del w:id="1101" w:author="Willian" w:date="2017-03-08T00:13:00Z">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3.2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"square1"</w:delText>
        </w:r>
        <w:r w:rsidRPr="00A66496" w:rsidDel="002E607A">
          <w:rPr>
            <w:rFonts w:ascii="Menlo" w:hAnsi="Menlo" w:cs="Menlo"/>
            <w:noProof/>
            <w:color w:val="000000"/>
            <w:sz w:val="18"/>
            <w:szCs w:val="18"/>
            <w:lang w:val="en-US"/>
          </w:rPr>
          <w:delText xml:space="preserve">), </w:delText>
        </w:r>
      </w:del>
    </w:p>
    <w:p w14:paraId="68D31D31" w14:textId="77777777" w:rsidR="00A11492" w:rsidRPr="00A66496" w:rsidDel="002E607A" w:rsidRDefault="00D05199" w:rsidP="00A11492">
      <w:pPr>
        <w:pStyle w:val="NormalWeb"/>
        <w:spacing w:before="0" w:beforeAutospacing="0" w:after="0" w:afterAutospacing="0"/>
        <w:ind w:left="567"/>
        <w:jc w:val="both"/>
        <w:textAlignment w:val="baseline"/>
        <w:rPr>
          <w:del w:id="1102" w:author="Willian" w:date="2017-03-08T00:13:00Z"/>
          <w:rFonts w:ascii="Menlo" w:hAnsi="Menlo" w:cs="Menlo"/>
          <w:noProof/>
          <w:color w:val="000000"/>
          <w:sz w:val="18"/>
          <w:szCs w:val="18"/>
          <w:lang w:val="en-US"/>
        </w:rPr>
      </w:pPr>
      <w:del w:id="1103" w:author="Willian" w:date="2017-03-08T00:13:00Z">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sideLength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1C00CF"/>
            <w:sz w:val="18"/>
            <w:szCs w:val="18"/>
            <w:lang w:val="en-US"/>
          </w:rPr>
          <w:delText>2.7</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name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"square2"</w:delText>
        </w:r>
        <w:r w:rsidRPr="00A66496" w:rsidDel="002E607A">
          <w:rPr>
            <w:rFonts w:ascii="Menlo" w:hAnsi="Menlo" w:cs="Menlo"/>
            <w:noProof/>
            <w:color w:val="000000"/>
            <w:sz w:val="18"/>
            <w:szCs w:val="18"/>
            <w:lang w:val="en-US"/>
          </w:rPr>
          <w:delText>)</w:delText>
        </w:r>
      </w:del>
    </w:p>
    <w:p w14:paraId="0613DEFC" w14:textId="77777777" w:rsidR="00D05199" w:rsidRPr="00A66496" w:rsidDel="002E607A" w:rsidRDefault="00D05199" w:rsidP="00A11492">
      <w:pPr>
        <w:pStyle w:val="NormalWeb"/>
        <w:spacing w:before="0" w:beforeAutospacing="0" w:after="0" w:afterAutospacing="0"/>
        <w:ind w:left="567"/>
        <w:jc w:val="both"/>
        <w:textAlignment w:val="baseline"/>
        <w:rPr>
          <w:del w:id="1104" w:author="Willian" w:date="2017-03-08T00:13:00Z"/>
          <w:rFonts w:ascii="Menlo" w:hAnsi="Menlo" w:cs="Menlo"/>
          <w:noProof/>
          <w:color w:val="000000"/>
          <w:sz w:val="18"/>
          <w:szCs w:val="18"/>
          <w:lang w:val="en-US"/>
        </w:rPr>
      </w:pPr>
      <w:del w:id="1105" w:author="Willian" w:date="2017-03-08T00:13:00Z">
        <w:r w:rsidRPr="00A66496" w:rsidDel="002E607A">
          <w:rPr>
            <w:rFonts w:ascii="Menlo" w:hAnsi="Menlo" w:cs="Menlo"/>
            <w:noProof/>
            <w:color w:val="000000"/>
            <w:sz w:val="18"/>
            <w:szCs w:val="18"/>
            <w:lang w:val="en-US"/>
          </w:rPr>
          <w:delText>]</w:delText>
        </w:r>
      </w:del>
    </w:p>
    <w:p w14:paraId="435E1887" w14:textId="77777777" w:rsidR="00A11492" w:rsidRPr="00A66496" w:rsidDel="002E607A" w:rsidRDefault="00A11492" w:rsidP="00A11492">
      <w:pPr>
        <w:pStyle w:val="NormalWeb"/>
        <w:spacing w:before="0" w:beforeAutospacing="0" w:after="0" w:afterAutospacing="0"/>
        <w:ind w:left="567"/>
        <w:jc w:val="both"/>
        <w:textAlignment w:val="baseline"/>
        <w:rPr>
          <w:del w:id="1106" w:author="Willian" w:date="2017-03-08T00:13:00Z"/>
          <w:rFonts w:ascii="Menlo" w:hAnsi="Menlo" w:cs="Menlo"/>
          <w:noProof/>
          <w:color w:val="000000"/>
          <w:sz w:val="21"/>
          <w:szCs w:val="21"/>
          <w:lang w:val="en-US"/>
        </w:rPr>
      </w:pPr>
    </w:p>
    <w:p w14:paraId="0BDFC89D" w14:textId="77777777" w:rsidR="00D05199" w:rsidRPr="00A66496" w:rsidDel="002E607A" w:rsidRDefault="00D05199" w:rsidP="00A11492">
      <w:pPr>
        <w:pStyle w:val="NormalWeb"/>
        <w:spacing w:before="0" w:beforeAutospacing="0" w:after="0" w:afterAutospacing="0"/>
        <w:ind w:left="567"/>
        <w:jc w:val="both"/>
        <w:textAlignment w:val="baseline"/>
        <w:rPr>
          <w:del w:id="1107" w:author="Willian" w:date="2017-03-08T00:13:00Z"/>
          <w:rFonts w:ascii="Menlo" w:hAnsi="Menlo" w:cs="Menlo"/>
          <w:noProof/>
          <w:color w:val="000000"/>
          <w:sz w:val="21"/>
          <w:szCs w:val="21"/>
          <w:lang w:val="en-US"/>
        </w:rPr>
      </w:pPr>
      <w:del w:id="1108"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231FF326" w14:textId="77777777" w:rsidR="00D05199" w:rsidRPr="00A66496" w:rsidDel="002E607A" w:rsidRDefault="00D05199" w:rsidP="00A11492">
      <w:pPr>
        <w:pStyle w:val="NormalWeb"/>
        <w:spacing w:before="0" w:beforeAutospacing="0" w:after="0" w:afterAutospacing="0"/>
        <w:ind w:left="567"/>
        <w:jc w:val="both"/>
        <w:textAlignment w:val="baseline"/>
        <w:rPr>
          <w:del w:id="1109" w:author="Willian" w:date="2017-03-08T00:13:00Z"/>
          <w:rFonts w:ascii="Menlo" w:hAnsi="Menlo" w:cs="Menlo"/>
          <w:noProof/>
          <w:color w:val="000000"/>
          <w:sz w:val="21"/>
          <w:szCs w:val="21"/>
          <w:lang w:val="en-US"/>
        </w:rPr>
      </w:pPr>
      <w:del w:id="1110"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0</w:delText>
        </w:r>
      </w:del>
    </w:p>
    <w:p w14:paraId="1BBFB08E" w14:textId="77777777" w:rsidR="00D05199" w:rsidRPr="00A66496" w:rsidDel="002E607A" w:rsidRDefault="00D05199" w:rsidP="00A11492">
      <w:pPr>
        <w:pStyle w:val="NormalWeb"/>
        <w:spacing w:before="0" w:beforeAutospacing="0" w:after="0" w:afterAutospacing="0"/>
        <w:ind w:left="567"/>
        <w:jc w:val="both"/>
        <w:textAlignment w:val="baseline"/>
        <w:rPr>
          <w:del w:id="1111" w:author="Willian" w:date="2017-03-08T00:13:00Z"/>
          <w:rFonts w:ascii="Menlo" w:hAnsi="Menlo" w:cs="Menlo"/>
          <w:noProof/>
          <w:color w:val="000000"/>
          <w:sz w:val="21"/>
          <w:szCs w:val="21"/>
          <w:lang w:val="en-US"/>
        </w:rPr>
      </w:pPr>
      <w:del w:id="1112"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shapesArray</w:delText>
        </w:r>
        <w:r w:rsidRPr="00A66496" w:rsidDel="002E607A">
          <w:rPr>
            <w:rFonts w:ascii="Menlo" w:hAnsi="Menlo" w:cs="Menlo"/>
            <w:noProof/>
            <w:color w:val="000000"/>
            <w:sz w:val="18"/>
            <w:szCs w:val="18"/>
            <w:lang w:val="en-US"/>
          </w:rPr>
          <w:delText xml:space="preserve"> {</w:delText>
        </w:r>
      </w:del>
    </w:p>
    <w:p w14:paraId="23E4F075" w14:textId="77777777" w:rsidR="00D05199" w:rsidRPr="00A66496" w:rsidDel="002E607A" w:rsidRDefault="00D05199" w:rsidP="00A11492">
      <w:pPr>
        <w:pStyle w:val="NormalWeb"/>
        <w:spacing w:before="0" w:beforeAutospacing="0" w:after="0" w:afterAutospacing="0"/>
        <w:ind w:left="567"/>
        <w:jc w:val="both"/>
        <w:textAlignment w:val="baseline"/>
        <w:rPr>
          <w:del w:id="1113" w:author="Willian" w:date="2017-03-08T00:13:00Z"/>
          <w:rFonts w:ascii="Menlo" w:hAnsi="Menlo" w:cs="Menlo"/>
          <w:noProof/>
          <w:color w:val="000000"/>
          <w:sz w:val="21"/>
          <w:szCs w:val="21"/>
          <w:lang w:val="en-US"/>
        </w:rPr>
      </w:pPr>
      <w:del w:id="1114"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square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as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Square</w:delText>
        </w:r>
        <w:r w:rsidRPr="00A66496" w:rsidDel="002E607A">
          <w:rPr>
            <w:rFonts w:ascii="Menlo" w:hAnsi="Menlo" w:cs="Menlo"/>
            <w:noProof/>
            <w:color w:val="000000"/>
            <w:sz w:val="18"/>
            <w:szCs w:val="18"/>
            <w:lang w:val="en-US"/>
          </w:rPr>
          <w:delText xml:space="preserve"> {</w:delText>
        </w:r>
      </w:del>
    </w:p>
    <w:p w14:paraId="20E98D2D" w14:textId="77777777" w:rsidR="00D05199" w:rsidRPr="00A66496" w:rsidDel="002E607A" w:rsidRDefault="00D05199" w:rsidP="00A11492">
      <w:pPr>
        <w:pStyle w:val="NormalWeb"/>
        <w:spacing w:before="0" w:beforeAutospacing="0" w:after="0" w:afterAutospacing="0"/>
        <w:ind w:left="567"/>
        <w:jc w:val="both"/>
        <w:textAlignment w:val="baseline"/>
        <w:rPr>
          <w:del w:id="1115" w:author="Willian" w:date="2017-03-08T00:13:00Z"/>
          <w:rFonts w:ascii="Menlo" w:hAnsi="Menlo" w:cs="Menlo"/>
          <w:noProof/>
          <w:color w:val="000000"/>
          <w:sz w:val="21"/>
          <w:szCs w:val="21"/>
          <w:lang w:val="en-US"/>
        </w:rPr>
      </w:pPr>
      <w:del w:id="1116"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w:delText>
        </w:r>
      </w:del>
    </w:p>
    <w:p w14:paraId="3AD9B491" w14:textId="77777777" w:rsidR="00D05199" w:rsidRPr="00A66496" w:rsidDel="002E607A" w:rsidRDefault="00D05199" w:rsidP="00A11492">
      <w:pPr>
        <w:pStyle w:val="NormalWeb"/>
        <w:spacing w:before="0" w:beforeAutospacing="0" w:after="0" w:afterAutospacing="0"/>
        <w:ind w:left="567"/>
        <w:jc w:val="both"/>
        <w:textAlignment w:val="baseline"/>
        <w:rPr>
          <w:del w:id="1117" w:author="Willian" w:date="2017-03-08T00:13:00Z"/>
          <w:rFonts w:ascii="Menlo" w:hAnsi="Menlo" w:cs="Menlo"/>
          <w:noProof/>
          <w:color w:val="000000"/>
          <w:sz w:val="21"/>
          <w:szCs w:val="21"/>
          <w:lang w:val="en-US"/>
        </w:rPr>
      </w:pPr>
      <w:del w:id="1118" w:author="Willian" w:date="2017-03-08T00:13:00Z">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AA3391"/>
            <w:sz w:val="18"/>
            <w:szCs w:val="18"/>
            <w:lang w:val="en-US"/>
          </w:rPr>
          <w:delText>else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if</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triangle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shape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as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Triangle</w:delText>
        </w:r>
        <w:r w:rsidRPr="00A66496" w:rsidDel="002E607A">
          <w:rPr>
            <w:rFonts w:ascii="Menlo" w:hAnsi="Menlo" w:cs="Menlo"/>
            <w:noProof/>
            <w:color w:val="000000"/>
            <w:sz w:val="18"/>
            <w:szCs w:val="18"/>
            <w:lang w:val="en-US"/>
          </w:rPr>
          <w:delText xml:space="preserve"> {</w:delText>
        </w:r>
      </w:del>
    </w:p>
    <w:p w14:paraId="4CF0E183" w14:textId="77777777" w:rsidR="00D05199" w:rsidRPr="00A66496" w:rsidDel="002E607A" w:rsidRDefault="00D05199" w:rsidP="00A11492">
      <w:pPr>
        <w:pStyle w:val="NormalWeb"/>
        <w:spacing w:before="0" w:beforeAutospacing="0" w:after="0" w:afterAutospacing="0"/>
        <w:ind w:left="567"/>
        <w:jc w:val="both"/>
        <w:textAlignment w:val="baseline"/>
        <w:rPr>
          <w:del w:id="1119" w:author="Willian" w:date="2017-03-08T00:13:00Z"/>
          <w:rFonts w:ascii="Menlo" w:hAnsi="Menlo" w:cs="Menlo"/>
          <w:noProof/>
          <w:color w:val="000000"/>
          <w:sz w:val="21"/>
          <w:szCs w:val="21"/>
          <w:lang w:val="en-US"/>
        </w:rPr>
      </w:pPr>
      <w:del w:id="1120"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w:delText>
        </w:r>
      </w:del>
    </w:p>
    <w:p w14:paraId="50083954" w14:textId="77777777" w:rsidR="00D05199" w:rsidRPr="00A66496" w:rsidDel="002E607A" w:rsidRDefault="00D05199" w:rsidP="00A11492">
      <w:pPr>
        <w:pStyle w:val="NormalWeb"/>
        <w:spacing w:before="0" w:beforeAutospacing="0" w:after="0" w:afterAutospacing="0"/>
        <w:ind w:left="567"/>
        <w:jc w:val="both"/>
        <w:textAlignment w:val="baseline"/>
        <w:rPr>
          <w:del w:id="1121" w:author="Willian" w:date="2017-03-08T00:13:00Z"/>
          <w:rFonts w:ascii="Menlo" w:hAnsi="Menlo" w:cs="Menlo"/>
          <w:noProof/>
          <w:color w:val="000000"/>
          <w:sz w:val="21"/>
          <w:szCs w:val="21"/>
          <w:lang w:val="en-US"/>
        </w:rPr>
      </w:pPr>
      <w:del w:id="1122" w:author="Willian" w:date="2017-03-08T00:13:00Z">
        <w:r w:rsidRPr="00A66496" w:rsidDel="002E607A">
          <w:rPr>
            <w:rFonts w:ascii="Menlo" w:hAnsi="Menlo" w:cs="Menlo"/>
            <w:noProof/>
            <w:color w:val="000000"/>
            <w:sz w:val="18"/>
            <w:szCs w:val="18"/>
            <w:lang w:val="en-US"/>
          </w:rPr>
          <w:delText>  }</w:delText>
        </w:r>
      </w:del>
    </w:p>
    <w:p w14:paraId="668C2414" w14:textId="77777777" w:rsidR="00D05199" w:rsidRPr="00A66496" w:rsidDel="002E607A" w:rsidRDefault="00D05199" w:rsidP="00A11492">
      <w:pPr>
        <w:pStyle w:val="NormalWeb"/>
        <w:spacing w:before="0" w:beforeAutospacing="0" w:after="0" w:afterAutospacing="0"/>
        <w:ind w:left="567"/>
        <w:jc w:val="both"/>
        <w:textAlignment w:val="baseline"/>
        <w:rPr>
          <w:del w:id="1123" w:author="Willian" w:date="2017-03-08T00:13:00Z"/>
          <w:rFonts w:ascii="Menlo" w:hAnsi="Menlo" w:cs="Menlo"/>
          <w:noProof/>
          <w:color w:val="000000"/>
          <w:sz w:val="21"/>
          <w:szCs w:val="21"/>
          <w:lang w:val="en-US"/>
        </w:rPr>
      </w:pPr>
      <w:del w:id="1124" w:author="Willian" w:date="2017-03-08T00:13:00Z">
        <w:r w:rsidRPr="00A66496" w:rsidDel="002E607A">
          <w:rPr>
            <w:rFonts w:ascii="Menlo" w:hAnsi="Menlo" w:cs="Menlo"/>
            <w:noProof/>
            <w:color w:val="000000"/>
            <w:sz w:val="18"/>
            <w:szCs w:val="18"/>
            <w:lang w:val="en-US"/>
          </w:rPr>
          <w:delText>}</w:delText>
        </w:r>
      </w:del>
    </w:p>
    <w:p w14:paraId="295107EE" w14:textId="77777777" w:rsidR="00D05199" w:rsidRPr="00A66496" w:rsidDel="002E607A" w:rsidRDefault="00D05199" w:rsidP="00A11492">
      <w:pPr>
        <w:pStyle w:val="NormalWeb"/>
        <w:spacing w:before="0" w:beforeAutospacing="0" w:after="620" w:afterAutospacing="0"/>
        <w:ind w:left="567"/>
        <w:jc w:val="both"/>
        <w:textAlignment w:val="baseline"/>
        <w:rPr>
          <w:del w:id="1125" w:author="Willian" w:date="2017-03-08T00:13:00Z"/>
          <w:rFonts w:ascii="Menlo" w:hAnsi="Menlo" w:cs="Menlo"/>
          <w:noProof/>
          <w:color w:val="000000"/>
          <w:sz w:val="18"/>
          <w:szCs w:val="18"/>
          <w:lang w:val="en-US"/>
        </w:rPr>
      </w:pPr>
      <w:del w:id="1126" w:author="Willian" w:date="2017-03-08T00:13:00Z">
        <w:r w:rsidRPr="00A66496" w:rsidDel="002E607A">
          <w:rPr>
            <w:rFonts w:ascii="Menlo" w:hAnsi="Menlo" w:cs="Menlo"/>
            <w:noProof/>
            <w:color w:val="3F6E74"/>
            <w:sz w:val="18"/>
            <w:szCs w:val="18"/>
            <w:lang w:val="en-US"/>
          </w:rPr>
          <w:delText>print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squares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squares and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triangles</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triangles."</w:delText>
        </w:r>
        <w:r w:rsidRPr="00A66496" w:rsidDel="002E607A">
          <w:rPr>
            <w:rFonts w:ascii="Menlo" w:hAnsi="Menlo" w:cs="Menlo"/>
            <w:noProof/>
            <w:color w:val="000000"/>
            <w:sz w:val="18"/>
            <w:szCs w:val="18"/>
            <w:lang w:val="en-US"/>
          </w:rPr>
          <w:delText>)</w:delText>
        </w:r>
      </w:del>
    </w:p>
    <w:p w14:paraId="24AA082F" w14:textId="77777777" w:rsidR="00A11492" w:rsidRPr="00A11492" w:rsidDel="002E607A" w:rsidRDefault="00A11492" w:rsidP="00A11492">
      <w:pPr>
        <w:pStyle w:val="Dica"/>
        <w:rPr>
          <w:del w:id="1127" w:author="Willian" w:date="2017-03-08T00:13:00Z"/>
          <w:noProof/>
        </w:rPr>
      </w:pPr>
      <w:del w:id="1128" w:author="Willian" w:date="2017-03-08T00:13:00Z">
        <w:r w:rsidDel="002E607A">
          <w:rPr>
            <w:noProof/>
          </w:rPr>
          <w:delText xml:space="preserve">DICA: </w:delText>
        </w:r>
        <w:r w:rsidRPr="00A11492" w:rsidDel="002E607A">
          <w:rPr>
            <w:b w:val="0"/>
            <w:noProof/>
          </w:rPr>
          <w:delText xml:space="preserve">Tente substituir </w:delText>
        </w:r>
        <w:r w:rsidRPr="00A11492" w:rsidDel="002E607A">
          <w:rPr>
            <w:rFonts w:ascii="Menlo" w:hAnsi="Menlo" w:cs="Menlo"/>
            <w:b w:val="0"/>
            <w:noProof/>
            <w:color w:val="AA3391"/>
            <w:sz w:val="18"/>
            <w:szCs w:val="18"/>
          </w:rPr>
          <w:delText>as</w:delText>
        </w:r>
        <w:r w:rsidRPr="00A11492" w:rsidDel="002E607A">
          <w:rPr>
            <w:rFonts w:ascii="Menlo" w:hAnsi="Menlo" w:cs="Menlo"/>
            <w:b w:val="0"/>
            <w:noProof/>
            <w:color w:val="000000"/>
            <w:sz w:val="18"/>
            <w:szCs w:val="18"/>
          </w:rPr>
          <w:delText>?</w:delText>
        </w:r>
        <w:r w:rsidDel="002E607A">
          <w:rPr>
            <w:rFonts w:ascii="Menlo" w:hAnsi="Menlo" w:cs="Menlo"/>
            <w:noProof/>
            <w:color w:val="000000"/>
            <w:sz w:val="18"/>
            <w:szCs w:val="18"/>
          </w:rPr>
          <w:delText xml:space="preserve"> </w:delText>
        </w:r>
        <w:r w:rsidRPr="00A11492" w:rsidDel="002E607A">
          <w:rPr>
            <w:b w:val="0"/>
            <w:noProof/>
          </w:rPr>
          <w:delText>com</w:delText>
        </w:r>
        <w:r w:rsidRPr="00A11492" w:rsidDel="002E607A">
          <w:rPr>
            <w:rFonts w:ascii="Menlo" w:hAnsi="Menlo" w:cs="Menlo"/>
            <w:noProof/>
            <w:color w:val="AA3391"/>
            <w:sz w:val="18"/>
            <w:szCs w:val="18"/>
          </w:rPr>
          <w:delText xml:space="preserve"> </w:delText>
        </w:r>
        <w:r w:rsidRPr="00A11492" w:rsidDel="002E607A">
          <w:rPr>
            <w:rFonts w:ascii="Menlo" w:hAnsi="Menlo" w:cs="Menlo"/>
            <w:b w:val="0"/>
            <w:noProof/>
            <w:color w:val="AA3391"/>
            <w:sz w:val="18"/>
            <w:szCs w:val="18"/>
          </w:rPr>
          <w:delText>as</w:delText>
        </w:r>
        <w:r w:rsidRPr="00A11492" w:rsidDel="002E607A">
          <w:rPr>
            <w:rFonts w:ascii="Menlo" w:hAnsi="Menlo" w:cs="Menlo"/>
            <w:b w:val="0"/>
            <w:noProof/>
            <w:color w:val="000000"/>
            <w:sz w:val="18"/>
            <w:szCs w:val="18"/>
          </w:rPr>
          <w:delText>!</w:delText>
        </w:r>
        <w:r w:rsidRPr="00A11492" w:rsidDel="002E607A">
          <w:rPr>
            <w:b w:val="0"/>
            <w:noProof/>
          </w:rPr>
          <w:delText>. O erro que você recebe?</w:delText>
        </w:r>
      </w:del>
    </w:p>
    <w:p w14:paraId="2A08BAEF" w14:textId="77777777" w:rsidR="00A11492" w:rsidDel="002E607A" w:rsidRDefault="00A11492" w:rsidP="00D05199">
      <w:pPr>
        <w:pStyle w:val="NormalWeb"/>
        <w:spacing w:before="0" w:beforeAutospacing="0" w:after="220" w:afterAutospacing="0"/>
        <w:jc w:val="both"/>
        <w:rPr>
          <w:del w:id="1129" w:author="Willian" w:date="2017-03-08T00:13:00Z"/>
          <w:rFonts w:ascii="Arial" w:hAnsi="Arial" w:cs="Arial"/>
          <w:color w:val="414141"/>
          <w:sz w:val="21"/>
          <w:szCs w:val="21"/>
        </w:rPr>
      </w:pPr>
    </w:p>
    <w:p w14:paraId="2BF81DB8" w14:textId="77777777" w:rsidR="00A11492" w:rsidDel="002E607A" w:rsidRDefault="00A11492" w:rsidP="00A11492">
      <w:pPr>
        <w:pStyle w:val="Ttulo2"/>
        <w:rPr>
          <w:del w:id="1130" w:author="Willian" w:date="2017-03-08T00:13:00Z"/>
        </w:rPr>
      </w:pPr>
      <w:del w:id="1131" w:author="Willian" w:date="2017-03-08T00:13:00Z">
        <w:r w:rsidRPr="00A11492" w:rsidDel="002E607A">
          <w:delText>Enumerações e estruturas</w:delText>
        </w:r>
      </w:del>
    </w:p>
    <w:p w14:paraId="6898ECD7" w14:textId="77777777" w:rsidR="00D05199" w:rsidDel="002E607A" w:rsidRDefault="00D05199" w:rsidP="000D41DF">
      <w:pPr>
        <w:rPr>
          <w:del w:id="1132" w:author="Willian" w:date="2017-03-08T00:13:00Z"/>
        </w:rPr>
      </w:pPr>
      <w:del w:id="1133" w:author="Willian" w:date="2017-03-08T00:13:00Z">
        <w:r w:rsidDel="002E607A">
          <w:delText xml:space="preserve">Classes não são as únicas maneiras de definir tipos de dados </w:delText>
        </w:r>
        <w:r w:rsidR="000D41DF" w:rsidDel="002E607A">
          <w:delText>em</w:delText>
        </w:r>
        <w:r w:rsidDel="002E607A">
          <w:delText xml:space="preserve"> Swift. Enumerações e estruturas têm capacidades semelhantes às </w:delText>
        </w:r>
        <w:r w:rsidR="000D41DF" w:rsidDel="002E607A">
          <w:delText>classes</w:delText>
        </w:r>
        <w:r w:rsidDel="002E607A">
          <w:delText>, mas pode</w:delText>
        </w:r>
        <w:r w:rsidR="000D41DF" w:rsidDel="002E607A">
          <w:delText>m ser uteis</w:delText>
        </w:r>
        <w:r w:rsidDel="002E607A">
          <w:delText xml:space="preserve"> em diferentes contextos.</w:delText>
        </w:r>
      </w:del>
    </w:p>
    <w:p w14:paraId="4DC2DB82" w14:textId="77777777" w:rsidR="000D41DF" w:rsidDel="002E607A" w:rsidRDefault="00B54CFE" w:rsidP="00B54CFE">
      <w:pPr>
        <w:pStyle w:val="Ttulo3"/>
        <w:rPr>
          <w:del w:id="1134" w:author="Willian" w:date="2017-03-08T00:13:00Z"/>
        </w:rPr>
      </w:pPr>
      <w:del w:id="1135" w:author="Willian" w:date="2017-03-08T00:13:00Z">
        <w:r w:rsidDel="002E607A">
          <w:delText xml:space="preserve">Enumerações </w:delText>
        </w:r>
      </w:del>
    </w:p>
    <w:p w14:paraId="476BD72E" w14:textId="77777777" w:rsidR="00B54CFE" w:rsidDel="002E607A" w:rsidRDefault="00B54CFE" w:rsidP="00B54CFE">
      <w:pPr>
        <w:rPr>
          <w:del w:id="1136" w:author="Willian" w:date="2017-03-08T00:13:00Z"/>
        </w:rPr>
      </w:pPr>
      <w:del w:id="1137" w:author="Willian" w:date="2017-03-08T00:13:00Z">
        <w:r w:rsidDel="002E607A">
          <w:rPr>
            <w:b/>
          </w:rPr>
          <w:delText xml:space="preserve">Enumerações </w:delText>
        </w:r>
        <w:r w:rsidDel="002E607A">
          <w:delText>definem um tipo comum para um grupo de valores relacionados e nos permite trabalhar com estes valores de uma maneira segura em nosso código. Enumerações podem ter métodos associados a elas.</w:delText>
        </w:r>
      </w:del>
    </w:p>
    <w:p w14:paraId="0F2AC818" w14:textId="77777777" w:rsidR="00B54CFE" w:rsidRPr="00B54CFE" w:rsidDel="002E607A" w:rsidRDefault="00B54CFE" w:rsidP="00B54CFE">
      <w:pPr>
        <w:rPr>
          <w:del w:id="1138" w:author="Willian" w:date="2017-03-08T00:13:00Z"/>
        </w:rPr>
      </w:pPr>
      <w:del w:id="1139" w:author="Willian" w:date="2017-03-08T00:13:00Z">
        <w:r w:rsidDel="002E607A">
          <w:delText xml:space="preserve">Use </w:delText>
        </w:r>
        <w:r w:rsidR="00D24C3A" w:rsidRPr="00D24C3A" w:rsidDel="002E607A">
          <w:rPr>
            <w:rFonts w:ascii="Menlo" w:hAnsi="Menlo" w:cs="Menlo"/>
            <w:color w:val="AA3391"/>
            <w:sz w:val="18"/>
            <w:szCs w:val="18"/>
          </w:rPr>
          <w:delText>enum</w:delText>
        </w:r>
        <w:r w:rsidR="00D24C3A" w:rsidRPr="00D24C3A" w:rsidDel="002E607A">
          <w:rPr>
            <w:rFonts w:ascii="Menlo" w:hAnsi="Menlo" w:cs="Menlo"/>
            <w:sz w:val="18"/>
            <w:szCs w:val="18"/>
          </w:rPr>
          <w:delText xml:space="preserve"> </w:delText>
        </w:r>
        <w:r w:rsidDel="002E607A">
          <w:delText>para criar uma enumeração:</w:delText>
        </w:r>
      </w:del>
    </w:p>
    <w:p w14:paraId="774B0606" w14:textId="77777777" w:rsidR="00D05199" w:rsidRPr="00A66496" w:rsidDel="002E607A" w:rsidRDefault="00D05199" w:rsidP="00D24C3A">
      <w:pPr>
        <w:pStyle w:val="NormalWeb"/>
        <w:spacing w:before="460" w:beforeAutospacing="0" w:after="0" w:afterAutospacing="0"/>
        <w:ind w:left="567"/>
        <w:jc w:val="both"/>
        <w:textAlignment w:val="baseline"/>
        <w:rPr>
          <w:del w:id="1140" w:author="Willian" w:date="2017-03-08T00:13:00Z"/>
          <w:rFonts w:ascii="Menlo" w:hAnsi="Menlo" w:cs="Menlo"/>
          <w:noProof/>
          <w:color w:val="000000"/>
          <w:sz w:val="21"/>
          <w:szCs w:val="21"/>
          <w:lang w:val="en-US"/>
        </w:rPr>
      </w:pPr>
      <w:del w:id="1141" w:author="Willian" w:date="2017-03-08T00:13:00Z">
        <w:r w:rsidRPr="00A66496" w:rsidDel="002E607A">
          <w:rPr>
            <w:rFonts w:ascii="Menlo" w:hAnsi="Menlo" w:cs="Menlo"/>
            <w:noProof/>
            <w:color w:val="AA3391"/>
            <w:sz w:val="18"/>
            <w:szCs w:val="18"/>
            <w:lang w:val="en-US"/>
          </w:rPr>
          <w:delText>enum</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Int</w:delText>
        </w:r>
        <w:r w:rsidRPr="00A66496" w:rsidDel="002E607A">
          <w:rPr>
            <w:rFonts w:ascii="Menlo" w:hAnsi="Menlo" w:cs="Menlo"/>
            <w:noProof/>
            <w:color w:val="000000"/>
            <w:sz w:val="18"/>
            <w:szCs w:val="18"/>
            <w:lang w:val="en-US"/>
          </w:rPr>
          <w:delText xml:space="preserve"> {</w:delText>
        </w:r>
      </w:del>
    </w:p>
    <w:p w14:paraId="1433150F" w14:textId="77777777" w:rsidR="00D05199" w:rsidRPr="00A66496" w:rsidDel="002E607A" w:rsidRDefault="00D05199" w:rsidP="00D24C3A">
      <w:pPr>
        <w:pStyle w:val="NormalWeb"/>
        <w:spacing w:before="0" w:beforeAutospacing="0" w:after="0" w:afterAutospacing="0"/>
        <w:ind w:left="567"/>
        <w:jc w:val="both"/>
        <w:textAlignment w:val="baseline"/>
        <w:rPr>
          <w:del w:id="1142" w:author="Willian" w:date="2017-03-08T00:13:00Z"/>
          <w:rFonts w:ascii="Menlo" w:hAnsi="Menlo" w:cs="Menlo"/>
          <w:noProof/>
          <w:color w:val="000000"/>
          <w:sz w:val="21"/>
          <w:szCs w:val="21"/>
          <w:lang w:val="en-US"/>
        </w:rPr>
      </w:pPr>
      <w:del w:id="114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1</w:delText>
        </w:r>
      </w:del>
    </w:p>
    <w:p w14:paraId="06BBA41D" w14:textId="77777777" w:rsidR="00D05199" w:rsidRPr="00A66496" w:rsidDel="002E607A" w:rsidRDefault="00D05199" w:rsidP="00D24C3A">
      <w:pPr>
        <w:pStyle w:val="NormalWeb"/>
        <w:spacing w:before="0" w:beforeAutospacing="0" w:after="0" w:afterAutospacing="0"/>
        <w:ind w:left="567"/>
        <w:jc w:val="both"/>
        <w:textAlignment w:val="baseline"/>
        <w:rPr>
          <w:del w:id="1144" w:author="Willian" w:date="2017-03-08T00:13:00Z"/>
          <w:rFonts w:ascii="Menlo" w:hAnsi="Menlo" w:cs="Menlo"/>
          <w:noProof/>
          <w:color w:val="000000"/>
          <w:sz w:val="21"/>
          <w:szCs w:val="21"/>
          <w:lang w:val="en-US"/>
        </w:rPr>
      </w:pPr>
      <w:del w:id="114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Two</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Three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Four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Five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Six</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Seven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Eight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Nine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Ten</w:delText>
        </w:r>
      </w:del>
    </w:p>
    <w:p w14:paraId="6793A0D5" w14:textId="77777777" w:rsidR="00D05199" w:rsidRPr="00A66496" w:rsidDel="002E607A" w:rsidRDefault="00D05199" w:rsidP="00D24C3A">
      <w:pPr>
        <w:pStyle w:val="NormalWeb"/>
        <w:spacing w:before="0" w:beforeAutospacing="0" w:after="0" w:afterAutospacing="0"/>
        <w:ind w:left="567"/>
        <w:jc w:val="both"/>
        <w:textAlignment w:val="baseline"/>
        <w:rPr>
          <w:del w:id="1146" w:author="Willian" w:date="2017-03-08T00:13:00Z"/>
          <w:rFonts w:ascii="Menlo" w:hAnsi="Menlo" w:cs="Menlo"/>
          <w:noProof/>
          <w:color w:val="000000"/>
          <w:sz w:val="21"/>
          <w:szCs w:val="21"/>
          <w:lang w:val="en-US"/>
        </w:rPr>
      </w:pPr>
      <w:del w:id="114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Jack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Queen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King</w:delText>
        </w:r>
      </w:del>
    </w:p>
    <w:p w14:paraId="258E0357" w14:textId="77777777" w:rsidR="00D05199" w:rsidRPr="00A66496" w:rsidDel="002E607A" w:rsidRDefault="00D05199" w:rsidP="00D24C3A">
      <w:pPr>
        <w:pStyle w:val="NormalWeb"/>
        <w:spacing w:before="0" w:beforeAutospacing="0" w:after="0" w:afterAutospacing="0"/>
        <w:ind w:left="567"/>
        <w:jc w:val="both"/>
        <w:textAlignment w:val="baseline"/>
        <w:rPr>
          <w:del w:id="1148" w:author="Willian" w:date="2017-03-08T00:13:00Z"/>
          <w:rFonts w:ascii="Menlo" w:hAnsi="Menlo" w:cs="Menlo"/>
          <w:noProof/>
          <w:color w:val="000000"/>
          <w:sz w:val="21"/>
          <w:szCs w:val="21"/>
          <w:lang w:val="en-US"/>
        </w:rPr>
      </w:pPr>
      <w:del w:id="114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5422F307" w14:textId="77777777" w:rsidR="00D05199" w:rsidRPr="00A66496" w:rsidDel="002E607A" w:rsidRDefault="00D05199" w:rsidP="00D24C3A">
      <w:pPr>
        <w:pStyle w:val="NormalWeb"/>
        <w:spacing w:before="0" w:beforeAutospacing="0" w:after="0" w:afterAutospacing="0"/>
        <w:ind w:left="567"/>
        <w:jc w:val="both"/>
        <w:textAlignment w:val="baseline"/>
        <w:rPr>
          <w:del w:id="1150" w:author="Willian" w:date="2017-03-08T00:13:00Z"/>
          <w:rFonts w:ascii="Menlo" w:hAnsi="Menlo" w:cs="Menlo"/>
          <w:noProof/>
          <w:color w:val="000000"/>
          <w:sz w:val="21"/>
          <w:szCs w:val="21"/>
          <w:lang w:val="en-US"/>
        </w:rPr>
      </w:pPr>
      <w:del w:id="115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switch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 xml:space="preserve"> {</w:delText>
        </w:r>
      </w:del>
    </w:p>
    <w:p w14:paraId="5BD225E3" w14:textId="77777777" w:rsidR="00D05199" w:rsidRPr="00A66496" w:rsidDel="002E607A" w:rsidRDefault="00D05199" w:rsidP="00D24C3A">
      <w:pPr>
        <w:pStyle w:val="NormalWeb"/>
        <w:spacing w:before="0" w:beforeAutospacing="0" w:after="0" w:afterAutospacing="0"/>
        <w:ind w:left="567"/>
        <w:jc w:val="both"/>
        <w:textAlignment w:val="baseline"/>
        <w:rPr>
          <w:del w:id="1152" w:author="Willian" w:date="2017-03-08T00:13:00Z"/>
          <w:rFonts w:ascii="Menlo" w:hAnsi="Menlo" w:cs="Menlo"/>
          <w:noProof/>
          <w:color w:val="000000"/>
          <w:sz w:val="21"/>
          <w:szCs w:val="21"/>
          <w:lang w:val="en-US"/>
        </w:rPr>
      </w:pPr>
      <w:del w:id="115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w:delText>
        </w:r>
      </w:del>
    </w:p>
    <w:p w14:paraId="28046735" w14:textId="77777777" w:rsidR="00D05199" w:rsidRPr="00A66496" w:rsidDel="002E607A" w:rsidRDefault="00D05199" w:rsidP="00D24C3A">
      <w:pPr>
        <w:pStyle w:val="NormalWeb"/>
        <w:spacing w:before="0" w:beforeAutospacing="0" w:after="0" w:afterAutospacing="0"/>
        <w:ind w:left="567"/>
        <w:jc w:val="both"/>
        <w:textAlignment w:val="baseline"/>
        <w:rPr>
          <w:del w:id="1154" w:author="Willian" w:date="2017-03-08T00:13:00Z"/>
          <w:rFonts w:ascii="Menlo" w:hAnsi="Menlo" w:cs="Menlo"/>
          <w:noProof/>
          <w:color w:val="000000"/>
          <w:sz w:val="21"/>
          <w:szCs w:val="21"/>
          <w:lang w:val="en-US"/>
        </w:rPr>
      </w:pPr>
      <w:del w:id="115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"ace"</w:delText>
        </w:r>
      </w:del>
    </w:p>
    <w:p w14:paraId="4BF82BC1" w14:textId="77777777" w:rsidR="00D05199" w:rsidRPr="00A66496" w:rsidDel="002E607A" w:rsidRDefault="00D05199" w:rsidP="00D24C3A">
      <w:pPr>
        <w:pStyle w:val="NormalWeb"/>
        <w:spacing w:before="0" w:beforeAutospacing="0" w:after="0" w:afterAutospacing="0"/>
        <w:ind w:left="567"/>
        <w:jc w:val="both"/>
        <w:textAlignment w:val="baseline"/>
        <w:rPr>
          <w:del w:id="1156" w:author="Willian" w:date="2017-03-08T00:13:00Z"/>
          <w:rFonts w:ascii="Menlo" w:hAnsi="Menlo" w:cs="Menlo"/>
          <w:noProof/>
          <w:color w:val="000000"/>
          <w:sz w:val="21"/>
          <w:szCs w:val="21"/>
          <w:lang w:val="en-US"/>
        </w:rPr>
      </w:pPr>
      <w:del w:id="115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Jack</w:delText>
        </w:r>
        <w:r w:rsidRPr="00A66496" w:rsidDel="002E607A">
          <w:rPr>
            <w:rFonts w:ascii="Menlo" w:hAnsi="Menlo" w:cs="Menlo"/>
            <w:noProof/>
            <w:color w:val="000000"/>
            <w:sz w:val="18"/>
            <w:szCs w:val="18"/>
            <w:lang w:val="en-US"/>
          </w:rPr>
          <w:delText>:</w:delText>
        </w:r>
      </w:del>
    </w:p>
    <w:p w14:paraId="0AB35A3E" w14:textId="77777777" w:rsidR="00D05199" w:rsidRPr="00A66496" w:rsidDel="002E607A" w:rsidRDefault="00D05199" w:rsidP="00D24C3A">
      <w:pPr>
        <w:pStyle w:val="NormalWeb"/>
        <w:spacing w:before="0" w:beforeAutospacing="0" w:after="0" w:afterAutospacing="0"/>
        <w:ind w:left="567"/>
        <w:jc w:val="both"/>
        <w:textAlignment w:val="baseline"/>
        <w:rPr>
          <w:del w:id="1158" w:author="Willian" w:date="2017-03-08T00:13:00Z"/>
          <w:rFonts w:ascii="Menlo" w:hAnsi="Menlo" w:cs="Menlo"/>
          <w:noProof/>
          <w:color w:val="000000"/>
          <w:sz w:val="21"/>
          <w:szCs w:val="21"/>
          <w:lang w:val="en-US"/>
        </w:rPr>
      </w:pPr>
      <w:del w:id="115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"jack"</w:delText>
        </w:r>
      </w:del>
    </w:p>
    <w:p w14:paraId="1D99A8CF" w14:textId="77777777" w:rsidR="00D05199" w:rsidRPr="00A66496" w:rsidDel="002E607A" w:rsidRDefault="00D05199" w:rsidP="00D24C3A">
      <w:pPr>
        <w:pStyle w:val="NormalWeb"/>
        <w:spacing w:before="0" w:beforeAutospacing="0" w:after="0" w:afterAutospacing="0"/>
        <w:ind w:left="567"/>
        <w:jc w:val="both"/>
        <w:textAlignment w:val="baseline"/>
        <w:rPr>
          <w:del w:id="1160" w:author="Willian" w:date="2017-03-08T00:13:00Z"/>
          <w:rFonts w:ascii="Menlo" w:hAnsi="Menlo" w:cs="Menlo"/>
          <w:noProof/>
          <w:color w:val="000000"/>
          <w:sz w:val="21"/>
          <w:szCs w:val="21"/>
          <w:lang w:val="en-US"/>
        </w:rPr>
      </w:pPr>
      <w:del w:id="116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Queen</w:delText>
        </w:r>
        <w:r w:rsidRPr="00A66496" w:rsidDel="002E607A">
          <w:rPr>
            <w:rFonts w:ascii="Menlo" w:hAnsi="Menlo" w:cs="Menlo"/>
            <w:noProof/>
            <w:color w:val="000000"/>
            <w:sz w:val="18"/>
            <w:szCs w:val="18"/>
            <w:lang w:val="en-US"/>
          </w:rPr>
          <w:delText>:</w:delText>
        </w:r>
      </w:del>
    </w:p>
    <w:p w14:paraId="2AEDCE17" w14:textId="77777777" w:rsidR="00D05199" w:rsidRPr="00A66496" w:rsidDel="002E607A" w:rsidRDefault="00D05199" w:rsidP="00D24C3A">
      <w:pPr>
        <w:pStyle w:val="NormalWeb"/>
        <w:spacing w:before="0" w:beforeAutospacing="0" w:after="0" w:afterAutospacing="0"/>
        <w:ind w:left="567"/>
        <w:jc w:val="both"/>
        <w:textAlignment w:val="baseline"/>
        <w:rPr>
          <w:del w:id="1162" w:author="Willian" w:date="2017-03-08T00:13:00Z"/>
          <w:rFonts w:ascii="Menlo" w:hAnsi="Menlo" w:cs="Menlo"/>
          <w:noProof/>
          <w:color w:val="000000"/>
          <w:sz w:val="21"/>
          <w:szCs w:val="21"/>
          <w:lang w:val="en-US"/>
        </w:rPr>
      </w:pPr>
      <w:del w:id="116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"queen"</w:delText>
        </w:r>
      </w:del>
    </w:p>
    <w:p w14:paraId="00080760" w14:textId="77777777" w:rsidR="00D05199" w:rsidRPr="00A66496" w:rsidDel="002E607A" w:rsidRDefault="00D05199" w:rsidP="00D24C3A">
      <w:pPr>
        <w:pStyle w:val="NormalWeb"/>
        <w:spacing w:before="0" w:beforeAutospacing="0" w:after="0" w:afterAutospacing="0"/>
        <w:ind w:left="567"/>
        <w:jc w:val="both"/>
        <w:textAlignment w:val="baseline"/>
        <w:rPr>
          <w:del w:id="1164" w:author="Willian" w:date="2017-03-08T00:13:00Z"/>
          <w:rFonts w:ascii="Menlo" w:hAnsi="Menlo" w:cs="Menlo"/>
          <w:noProof/>
          <w:color w:val="000000"/>
          <w:sz w:val="21"/>
          <w:szCs w:val="21"/>
          <w:lang w:val="en-US"/>
        </w:rPr>
      </w:pPr>
      <w:del w:id="116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King</w:delText>
        </w:r>
        <w:r w:rsidRPr="00A66496" w:rsidDel="002E607A">
          <w:rPr>
            <w:rFonts w:ascii="Menlo" w:hAnsi="Menlo" w:cs="Menlo"/>
            <w:noProof/>
            <w:color w:val="000000"/>
            <w:sz w:val="18"/>
            <w:szCs w:val="18"/>
            <w:lang w:val="en-US"/>
          </w:rPr>
          <w:delText>:</w:delText>
        </w:r>
      </w:del>
    </w:p>
    <w:p w14:paraId="4F0F9822" w14:textId="77777777" w:rsidR="00D05199" w:rsidRPr="00A66496" w:rsidDel="002E607A" w:rsidRDefault="00D05199" w:rsidP="00D24C3A">
      <w:pPr>
        <w:pStyle w:val="NormalWeb"/>
        <w:spacing w:before="0" w:beforeAutospacing="0" w:after="0" w:afterAutospacing="0"/>
        <w:ind w:left="567"/>
        <w:jc w:val="both"/>
        <w:textAlignment w:val="baseline"/>
        <w:rPr>
          <w:del w:id="1166" w:author="Willian" w:date="2017-03-08T00:13:00Z"/>
          <w:rFonts w:ascii="Menlo" w:hAnsi="Menlo" w:cs="Menlo"/>
          <w:noProof/>
          <w:color w:val="000000"/>
          <w:sz w:val="21"/>
          <w:szCs w:val="21"/>
          <w:lang w:val="en-US"/>
        </w:rPr>
      </w:pPr>
      <w:del w:id="116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"king"</w:delText>
        </w:r>
      </w:del>
    </w:p>
    <w:p w14:paraId="244C3B47" w14:textId="77777777" w:rsidR="00D05199" w:rsidRPr="00A66496" w:rsidDel="002E607A" w:rsidRDefault="00D05199" w:rsidP="00D24C3A">
      <w:pPr>
        <w:pStyle w:val="NormalWeb"/>
        <w:spacing w:before="0" w:beforeAutospacing="0" w:after="0" w:afterAutospacing="0"/>
        <w:ind w:left="567"/>
        <w:jc w:val="both"/>
        <w:textAlignment w:val="baseline"/>
        <w:rPr>
          <w:del w:id="1168" w:author="Willian" w:date="2017-03-08T00:13:00Z"/>
          <w:rFonts w:ascii="Menlo" w:hAnsi="Menlo" w:cs="Menlo"/>
          <w:noProof/>
          <w:color w:val="000000"/>
          <w:sz w:val="21"/>
          <w:szCs w:val="21"/>
          <w:lang w:val="en-US"/>
        </w:rPr>
      </w:pPr>
      <w:del w:id="116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default</w:delText>
        </w:r>
        <w:r w:rsidRPr="00A66496" w:rsidDel="002E607A">
          <w:rPr>
            <w:rFonts w:ascii="Menlo" w:hAnsi="Menlo" w:cs="Menlo"/>
            <w:noProof/>
            <w:color w:val="000000"/>
            <w:sz w:val="18"/>
            <w:szCs w:val="18"/>
            <w:lang w:val="en-US"/>
          </w:rPr>
          <w:delText>:</w:delText>
        </w:r>
      </w:del>
    </w:p>
    <w:p w14:paraId="1B8ADBA0" w14:textId="77777777" w:rsidR="00D05199" w:rsidRPr="00A66496" w:rsidDel="002E607A" w:rsidRDefault="00D05199" w:rsidP="00D24C3A">
      <w:pPr>
        <w:pStyle w:val="NormalWeb"/>
        <w:spacing w:before="0" w:beforeAutospacing="0" w:after="0" w:afterAutospacing="0"/>
        <w:ind w:left="567"/>
        <w:jc w:val="both"/>
        <w:textAlignment w:val="baseline"/>
        <w:rPr>
          <w:del w:id="1170" w:author="Willian" w:date="2017-03-08T00:13:00Z"/>
          <w:rFonts w:ascii="Menlo" w:hAnsi="Menlo" w:cs="Menlo"/>
          <w:noProof/>
          <w:color w:val="000000"/>
          <w:sz w:val="21"/>
          <w:szCs w:val="21"/>
          <w:lang w:val="en-US"/>
        </w:rPr>
      </w:pPr>
      <w:del w:id="117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String</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rawValue</w:delText>
        </w:r>
        <w:r w:rsidRPr="00A66496" w:rsidDel="002E607A">
          <w:rPr>
            <w:rFonts w:ascii="Menlo" w:hAnsi="Menlo" w:cs="Menlo"/>
            <w:noProof/>
            <w:color w:val="000000"/>
            <w:sz w:val="18"/>
            <w:szCs w:val="18"/>
            <w:lang w:val="en-US"/>
          </w:rPr>
          <w:delText>)</w:delText>
        </w:r>
      </w:del>
    </w:p>
    <w:p w14:paraId="391851E2" w14:textId="77777777" w:rsidR="00D05199" w:rsidRPr="00A66496" w:rsidDel="002E607A" w:rsidRDefault="00D05199" w:rsidP="00D24C3A">
      <w:pPr>
        <w:pStyle w:val="NormalWeb"/>
        <w:spacing w:before="0" w:beforeAutospacing="0" w:after="0" w:afterAutospacing="0"/>
        <w:ind w:left="567"/>
        <w:jc w:val="both"/>
        <w:textAlignment w:val="baseline"/>
        <w:rPr>
          <w:del w:id="1172" w:author="Willian" w:date="2017-03-08T00:13:00Z"/>
          <w:rFonts w:ascii="Menlo" w:hAnsi="Menlo" w:cs="Menlo"/>
          <w:noProof/>
          <w:color w:val="000000"/>
          <w:sz w:val="21"/>
          <w:szCs w:val="21"/>
          <w:lang w:val="en-US"/>
        </w:rPr>
      </w:pPr>
      <w:del w:id="1173" w:author="Willian" w:date="2017-03-08T00:13:00Z">
        <w:r w:rsidRPr="00A66496" w:rsidDel="002E607A">
          <w:rPr>
            <w:rFonts w:ascii="Menlo" w:hAnsi="Menlo" w:cs="Menlo"/>
            <w:noProof/>
            <w:color w:val="000000"/>
            <w:sz w:val="18"/>
            <w:szCs w:val="18"/>
            <w:lang w:val="en-US"/>
          </w:rPr>
          <w:delText>      }</w:delText>
        </w:r>
      </w:del>
    </w:p>
    <w:p w14:paraId="750A0CE3" w14:textId="77777777" w:rsidR="00D05199" w:rsidRPr="00A66496" w:rsidDel="002E607A" w:rsidRDefault="00D05199" w:rsidP="00D24C3A">
      <w:pPr>
        <w:pStyle w:val="NormalWeb"/>
        <w:spacing w:before="0" w:beforeAutospacing="0" w:after="0" w:afterAutospacing="0"/>
        <w:ind w:left="567"/>
        <w:jc w:val="both"/>
        <w:textAlignment w:val="baseline"/>
        <w:rPr>
          <w:del w:id="1174" w:author="Willian" w:date="2017-03-08T00:13:00Z"/>
          <w:rFonts w:ascii="Menlo" w:hAnsi="Menlo" w:cs="Menlo"/>
          <w:noProof/>
          <w:color w:val="000000"/>
          <w:sz w:val="21"/>
          <w:szCs w:val="21"/>
          <w:lang w:val="en-US"/>
        </w:rPr>
      </w:pPr>
      <w:del w:id="1175" w:author="Willian" w:date="2017-03-08T00:13:00Z">
        <w:r w:rsidRPr="00A66496" w:rsidDel="002E607A">
          <w:rPr>
            <w:rFonts w:ascii="Menlo" w:hAnsi="Menlo" w:cs="Menlo"/>
            <w:noProof/>
            <w:color w:val="000000"/>
            <w:sz w:val="18"/>
            <w:szCs w:val="18"/>
            <w:lang w:val="en-US"/>
          </w:rPr>
          <w:delText>  }</w:delText>
        </w:r>
      </w:del>
    </w:p>
    <w:p w14:paraId="1D9D4CBD" w14:textId="77777777" w:rsidR="00D05199" w:rsidRPr="00A66496" w:rsidDel="002E607A" w:rsidRDefault="00D05199" w:rsidP="00D24C3A">
      <w:pPr>
        <w:pStyle w:val="NormalWeb"/>
        <w:spacing w:before="0" w:beforeAutospacing="0" w:after="0" w:afterAutospacing="0"/>
        <w:ind w:left="567"/>
        <w:jc w:val="both"/>
        <w:textAlignment w:val="baseline"/>
        <w:rPr>
          <w:del w:id="1176" w:author="Willian" w:date="2017-03-08T00:13:00Z"/>
          <w:rFonts w:ascii="Menlo" w:hAnsi="Menlo" w:cs="Menlo"/>
          <w:noProof/>
          <w:color w:val="000000"/>
          <w:sz w:val="21"/>
          <w:szCs w:val="21"/>
          <w:lang w:val="en-US"/>
        </w:rPr>
      </w:pPr>
      <w:del w:id="1177" w:author="Willian" w:date="2017-03-08T00:13:00Z">
        <w:r w:rsidRPr="00A66496" w:rsidDel="002E607A">
          <w:rPr>
            <w:rFonts w:ascii="Menlo" w:hAnsi="Menlo" w:cs="Menlo"/>
            <w:noProof/>
            <w:color w:val="000000"/>
            <w:sz w:val="18"/>
            <w:szCs w:val="18"/>
            <w:lang w:val="en-US"/>
          </w:rPr>
          <w:delText>}</w:delText>
        </w:r>
      </w:del>
    </w:p>
    <w:p w14:paraId="3695B445" w14:textId="77777777" w:rsidR="00D05199" w:rsidRPr="00A66496" w:rsidDel="002E607A" w:rsidRDefault="00D05199" w:rsidP="00D24C3A">
      <w:pPr>
        <w:pStyle w:val="NormalWeb"/>
        <w:spacing w:before="0" w:beforeAutospacing="0" w:after="0" w:afterAutospacing="0"/>
        <w:ind w:left="567"/>
        <w:jc w:val="both"/>
        <w:textAlignment w:val="baseline"/>
        <w:rPr>
          <w:del w:id="1178" w:author="Willian" w:date="2017-03-08T00:13:00Z"/>
          <w:rFonts w:ascii="Menlo" w:hAnsi="Menlo" w:cs="Menlo"/>
          <w:noProof/>
          <w:color w:val="000000"/>
          <w:sz w:val="21"/>
          <w:szCs w:val="21"/>
          <w:lang w:val="en-US"/>
        </w:rPr>
      </w:pPr>
      <w:del w:id="1179"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Ace</w:delText>
        </w:r>
      </w:del>
    </w:p>
    <w:p w14:paraId="28318B17" w14:textId="77777777" w:rsidR="00D05199" w:rsidRPr="00A66496" w:rsidDel="002E607A" w:rsidRDefault="00D05199" w:rsidP="00D24C3A">
      <w:pPr>
        <w:pStyle w:val="NormalWeb"/>
        <w:spacing w:before="0" w:beforeAutospacing="0" w:after="620" w:afterAutospacing="0"/>
        <w:ind w:left="567"/>
        <w:jc w:val="both"/>
        <w:textAlignment w:val="baseline"/>
        <w:rPr>
          <w:del w:id="1180" w:author="Willian" w:date="2017-03-08T00:13:00Z"/>
          <w:rFonts w:ascii="Menlo" w:hAnsi="Menlo" w:cs="Menlo"/>
          <w:noProof/>
          <w:color w:val="000000"/>
          <w:sz w:val="21"/>
          <w:szCs w:val="21"/>
          <w:lang w:val="en-US"/>
        </w:rPr>
      </w:pPr>
      <w:del w:id="1181"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aceRawValue</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ace</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rawValue</w:delText>
        </w:r>
      </w:del>
    </w:p>
    <w:p w14:paraId="0FB1CAE6" w14:textId="77777777" w:rsidR="005730F7" w:rsidDel="002E607A" w:rsidRDefault="00D24C3A" w:rsidP="00D24C3A">
      <w:pPr>
        <w:rPr>
          <w:del w:id="1182" w:author="Willian" w:date="2017-03-08T00:13:00Z"/>
        </w:rPr>
      </w:pPr>
      <w:del w:id="1183" w:author="Willian" w:date="2017-03-08T00:13:00Z">
        <w:r w:rsidDel="002E607A">
          <w:delText>No exemplo acima, o tipo de valor bruto (</w:delText>
        </w:r>
        <w:r w:rsidRPr="00D24C3A" w:rsidDel="002E607A">
          <w:rPr>
            <w:rFonts w:ascii="Menlo" w:hAnsi="Menlo" w:cs="Menlo"/>
            <w:color w:val="3F6E74"/>
            <w:sz w:val="18"/>
            <w:szCs w:val="18"/>
          </w:rPr>
          <w:delText>rawValue</w:delText>
        </w:r>
        <w:r w:rsidDel="002E607A">
          <w:delText xml:space="preserve">) da enumeração é </w:delText>
        </w:r>
        <w:r w:rsidRPr="00D24C3A" w:rsidDel="002E607A">
          <w:rPr>
            <w:rFonts w:ascii="Menlo" w:hAnsi="Menlo" w:cs="Menlo"/>
            <w:color w:val="5C2699"/>
            <w:sz w:val="18"/>
            <w:szCs w:val="18"/>
          </w:rPr>
          <w:delText>Int</w:delText>
        </w:r>
        <w:r w:rsidDel="002E607A">
          <w:delText xml:space="preserve">, mas você pode definir um </w:delText>
        </w:r>
        <w:r w:rsidR="005730F7" w:rsidRPr="00D24C3A" w:rsidDel="002E607A">
          <w:rPr>
            <w:rFonts w:ascii="Menlo" w:hAnsi="Menlo" w:cs="Menlo"/>
            <w:color w:val="AA3391"/>
            <w:sz w:val="18"/>
            <w:szCs w:val="18"/>
          </w:rPr>
          <w:delText>enum</w:delText>
        </w:r>
        <w:r w:rsidR="005730F7" w:rsidRPr="00D24C3A" w:rsidDel="002E607A">
          <w:rPr>
            <w:rFonts w:ascii="Menlo" w:hAnsi="Menlo" w:cs="Menlo"/>
            <w:sz w:val="18"/>
            <w:szCs w:val="18"/>
          </w:rPr>
          <w:delText xml:space="preserve"> </w:delText>
        </w:r>
        <w:r w:rsidDel="002E607A">
          <w:delText xml:space="preserve">utilizando outros tipos de classe como </w:delText>
        </w:r>
        <w:r w:rsidDel="002E607A">
          <w:rPr>
            <w:rFonts w:ascii="Menlo" w:hAnsi="Menlo" w:cs="Menlo"/>
            <w:color w:val="5C2699"/>
            <w:sz w:val="18"/>
            <w:szCs w:val="18"/>
          </w:rPr>
          <w:delText>Strings</w:delText>
        </w:r>
        <w:r w:rsidR="005730F7" w:rsidDel="002E607A">
          <w:delText xml:space="preserve">. Utilize a propriedade </w:delText>
        </w:r>
        <w:r w:rsidR="005730F7" w:rsidRPr="00D24C3A" w:rsidDel="002E607A">
          <w:rPr>
            <w:rFonts w:ascii="Menlo" w:hAnsi="Menlo" w:cs="Menlo"/>
            <w:color w:val="3F6E74"/>
            <w:sz w:val="18"/>
            <w:szCs w:val="18"/>
          </w:rPr>
          <w:delText>rawValue</w:delText>
        </w:r>
        <w:r w:rsidR="005730F7" w:rsidDel="002E607A">
          <w:delText xml:space="preserve"> para obter o valor bruto do membro do </w:delText>
        </w:r>
        <w:r w:rsidR="005730F7" w:rsidRPr="00D24C3A" w:rsidDel="002E607A">
          <w:rPr>
            <w:rFonts w:ascii="Menlo" w:hAnsi="Menlo" w:cs="Menlo"/>
            <w:color w:val="AA3391"/>
            <w:sz w:val="18"/>
            <w:szCs w:val="18"/>
          </w:rPr>
          <w:delText>enum</w:delText>
        </w:r>
        <w:r w:rsidR="005730F7" w:rsidDel="002E607A">
          <w:delText xml:space="preserve">. </w:delText>
        </w:r>
      </w:del>
    </w:p>
    <w:p w14:paraId="32C18F5B" w14:textId="77777777" w:rsidR="005730F7" w:rsidDel="002E607A" w:rsidRDefault="005730F7" w:rsidP="005730F7">
      <w:pPr>
        <w:rPr>
          <w:del w:id="1184" w:author="Willian" w:date="2017-03-08T00:13:00Z"/>
        </w:rPr>
      </w:pPr>
      <w:del w:id="1185" w:author="Willian" w:date="2017-03-08T00:13:00Z">
        <w:r w:rsidDel="002E607A">
          <w:delText xml:space="preserve">Utilize o inicializador </w:delText>
        </w:r>
        <w:r w:rsidDel="002E607A">
          <w:rPr>
            <w:rFonts w:ascii="Menlo" w:hAnsi="Menlo" w:cs="Menlo"/>
            <w:noProof/>
            <w:color w:val="AA3391"/>
            <w:sz w:val="18"/>
            <w:szCs w:val="18"/>
          </w:rPr>
          <w:delText>init</w:delText>
        </w:r>
        <w:r w:rsidDel="002E607A">
          <w:rPr>
            <w:rFonts w:ascii="Menlo" w:hAnsi="Menlo" w:cs="Menlo"/>
            <w:noProof/>
            <w:sz w:val="18"/>
            <w:szCs w:val="18"/>
          </w:rPr>
          <w:delText>?(</w:delText>
        </w:r>
        <w:r w:rsidRPr="005730F7" w:rsidDel="002E607A">
          <w:rPr>
            <w:rFonts w:ascii="Menlo" w:hAnsi="Menlo" w:cs="Menlo"/>
            <w:noProof/>
            <w:color w:val="3F6E74"/>
            <w:sz w:val="18"/>
            <w:szCs w:val="18"/>
          </w:rPr>
          <w:delText>rawValue</w:delText>
        </w:r>
        <w:r w:rsidRPr="005730F7" w:rsidDel="002E607A">
          <w:rPr>
            <w:rFonts w:ascii="Menlo" w:hAnsi="Menlo" w:cs="Menlo"/>
            <w:noProof/>
            <w:sz w:val="18"/>
            <w:szCs w:val="18"/>
          </w:rPr>
          <w:delText>:)</w:delText>
        </w:r>
        <w:r w:rsidDel="002E607A">
          <w:rPr>
            <w:rFonts w:ascii="Menlo" w:hAnsi="Menlo" w:cs="Menlo"/>
            <w:noProof/>
            <w:sz w:val="18"/>
            <w:szCs w:val="18"/>
          </w:rPr>
          <w:delText xml:space="preserve"> </w:delText>
        </w:r>
        <w:r w:rsidDel="002E607A">
          <w:delText>para criar uma instância de uma enumeração a partir de um valor bruto.</w:delText>
        </w:r>
      </w:del>
    </w:p>
    <w:p w14:paraId="46A55992" w14:textId="77777777" w:rsidR="00D05199" w:rsidRPr="00A66496" w:rsidDel="002E607A" w:rsidRDefault="00D05199" w:rsidP="005730F7">
      <w:pPr>
        <w:ind w:left="360"/>
        <w:rPr>
          <w:del w:id="1186" w:author="Willian" w:date="2017-03-08T00:13:00Z"/>
          <w:rFonts w:ascii="Menlo" w:hAnsi="Menlo" w:cs="Menlo"/>
          <w:noProof/>
          <w:sz w:val="21"/>
          <w:szCs w:val="21"/>
          <w:lang w:val="en-US"/>
        </w:rPr>
      </w:pPr>
      <w:del w:id="1187" w:author="Willian" w:date="2017-03-08T00:13:00Z">
        <w:r w:rsidRPr="00A66496" w:rsidDel="002E607A">
          <w:rPr>
            <w:rFonts w:ascii="Menlo" w:hAnsi="Menlo" w:cs="Menlo"/>
            <w:noProof/>
            <w:color w:val="AA3391"/>
            <w:sz w:val="18"/>
            <w:szCs w:val="18"/>
            <w:lang w:val="en-US"/>
          </w:rPr>
          <w:delText>if</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AA3391"/>
            <w:sz w:val="18"/>
            <w:szCs w:val="18"/>
            <w:lang w:val="en-US"/>
          </w:rPr>
          <w:delText>let</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3F6E74"/>
            <w:sz w:val="18"/>
            <w:szCs w:val="18"/>
            <w:lang w:val="en-US"/>
          </w:rPr>
          <w:delText>convertedRank</w:delText>
        </w:r>
        <w:r w:rsidRPr="00A66496" w:rsidDel="002E607A">
          <w:rPr>
            <w:rFonts w:ascii="Menlo" w:hAnsi="Menlo" w:cs="Menlo"/>
            <w:noProof/>
            <w:sz w:val="18"/>
            <w:szCs w:val="18"/>
            <w:lang w:val="en-US"/>
          </w:rPr>
          <w:delText xml:space="preserve"> =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sz w:val="18"/>
            <w:szCs w:val="18"/>
            <w:lang w:val="en-US"/>
          </w:rPr>
          <w:delText>(</w:delText>
        </w:r>
        <w:r w:rsidRPr="00A66496" w:rsidDel="002E607A">
          <w:rPr>
            <w:rFonts w:ascii="Menlo" w:hAnsi="Menlo" w:cs="Menlo"/>
            <w:noProof/>
            <w:color w:val="3F6E74"/>
            <w:sz w:val="18"/>
            <w:szCs w:val="18"/>
            <w:lang w:val="en-US"/>
          </w:rPr>
          <w:delText>rawValue</w:delText>
        </w:r>
        <w:r w:rsidRPr="00A66496" w:rsidDel="002E607A">
          <w:rPr>
            <w:rFonts w:ascii="Menlo" w:hAnsi="Menlo" w:cs="Menlo"/>
            <w:noProof/>
            <w:sz w:val="18"/>
            <w:szCs w:val="18"/>
            <w:lang w:val="en-US"/>
          </w:rPr>
          <w:delText xml:space="preserve">: </w:delText>
        </w:r>
        <w:r w:rsidRPr="00A66496" w:rsidDel="002E607A">
          <w:rPr>
            <w:rFonts w:ascii="Menlo" w:hAnsi="Menlo" w:cs="Menlo"/>
            <w:noProof/>
            <w:color w:val="1C00CF"/>
            <w:sz w:val="18"/>
            <w:szCs w:val="18"/>
            <w:lang w:val="en-US"/>
          </w:rPr>
          <w:delText>3</w:delText>
        </w:r>
        <w:r w:rsidRPr="00A66496" w:rsidDel="002E607A">
          <w:rPr>
            <w:rFonts w:ascii="Menlo" w:hAnsi="Menlo" w:cs="Menlo"/>
            <w:noProof/>
            <w:sz w:val="18"/>
            <w:szCs w:val="18"/>
            <w:lang w:val="en-US"/>
          </w:rPr>
          <w:delText>) {</w:delText>
        </w:r>
      </w:del>
    </w:p>
    <w:p w14:paraId="506A02C4" w14:textId="77777777" w:rsidR="00D05199" w:rsidRPr="005730F7" w:rsidDel="002E607A" w:rsidRDefault="00D05199" w:rsidP="005730F7">
      <w:pPr>
        <w:pStyle w:val="NormalWeb"/>
        <w:spacing w:before="0" w:beforeAutospacing="0" w:after="0" w:afterAutospacing="0"/>
        <w:ind w:left="360"/>
        <w:jc w:val="both"/>
        <w:textAlignment w:val="baseline"/>
        <w:rPr>
          <w:del w:id="1188" w:author="Willian" w:date="2017-03-08T00:13:00Z"/>
          <w:rFonts w:ascii="Menlo" w:hAnsi="Menlo" w:cs="Menlo"/>
          <w:noProof/>
          <w:color w:val="000000"/>
          <w:sz w:val="21"/>
          <w:szCs w:val="21"/>
        </w:rPr>
      </w:pPr>
      <w:del w:id="1189" w:author="Willian" w:date="2017-03-08T00:13:00Z">
        <w:r w:rsidRPr="00A66496" w:rsidDel="002E607A">
          <w:rPr>
            <w:rFonts w:ascii="Menlo" w:hAnsi="Menlo" w:cs="Menlo"/>
            <w:noProof/>
            <w:color w:val="000000"/>
            <w:sz w:val="18"/>
            <w:szCs w:val="18"/>
            <w:lang w:val="en-US"/>
          </w:rPr>
          <w:delText>  </w:delText>
        </w:r>
        <w:r w:rsidRPr="005730F7" w:rsidDel="002E607A">
          <w:rPr>
            <w:rFonts w:ascii="Menlo" w:hAnsi="Menlo" w:cs="Menlo"/>
            <w:noProof/>
            <w:color w:val="AA3391"/>
            <w:sz w:val="18"/>
            <w:szCs w:val="18"/>
          </w:rPr>
          <w:delText>let</w:delText>
        </w:r>
        <w:r w:rsidRPr="005730F7" w:rsidDel="002E607A">
          <w:rPr>
            <w:rFonts w:ascii="Menlo" w:hAnsi="Menlo" w:cs="Menlo"/>
            <w:noProof/>
            <w:color w:val="000000"/>
            <w:sz w:val="18"/>
            <w:szCs w:val="18"/>
          </w:rPr>
          <w:delText xml:space="preserve"> </w:delText>
        </w:r>
        <w:r w:rsidRPr="005730F7" w:rsidDel="002E607A">
          <w:rPr>
            <w:rFonts w:ascii="Menlo" w:hAnsi="Menlo" w:cs="Menlo"/>
            <w:noProof/>
            <w:color w:val="3F6E74"/>
            <w:sz w:val="18"/>
            <w:szCs w:val="18"/>
          </w:rPr>
          <w:delText>threeDescription</w:delText>
        </w:r>
        <w:r w:rsidRPr="005730F7" w:rsidDel="002E607A">
          <w:rPr>
            <w:rFonts w:ascii="Menlo" w:hAnsi="Menlo" w:cs="Menlo"/>
            <w:noProof/>
            <w:color w:val="000000"/>
            <w:sz w:val="18"/>
            <w:szCs w:val="18"/>
          </w:rPr>
          <w:delText xml:space="preserve"> = </w:delText>
        </w:r>
        <w:r w:rsidRPr="005730F7" w:rsidDel="002E607A">
          <w:rPr>
            <w:rFonts w:ascii="Menlo" w:hAnsi="Menlo" w:cs="Menlo"/>
            <w:noProof/>
            <w:color w:val="3F6E74"/>
            <w:sz w:val="18"/>
            <w:szCs w:val="18"/>
          </w:rPr>
          <w:delText>convertedRank</w:delText>
        </w:r>
        <w:r w:rsidRPr="005730F7" w:rsidDel="002E607A">
          <w:rPr>
            <w:rFonts w:ascii="Menlo" w:hAnsi="Menlo" w:cs="Menlo"/>
            <w:noProof/>
            <w:color w:val="000000"/>
            <w:sz w:val="18"/>
            <w:szCs w:val="18"/>
          </w:rPr>
          <w:delText>.</w:delText>
        </w:r>
        <w:r w:rsidRPr="005730F7" w:rsidDel="002E607A">
          <w:rPr>
            <w:rFonts w:ascii="Menlo" w:hAnsi="Menlo" w:cs="Menlo"/>
            <w:noProof/>
            <w:color w:val="3F6E74"/>
            <w:sz w:val="18"/>
            <w:szCs w:val="18"/>
          </w:rPr>
          <w:delText>simpleDescription</w:delText>
        </w:r>
        <w:r w:rsidRPr="005730F7" w:rsidDel="002E607A">
          <w:rPr>
            <w:rFonts w:ascii="Menlo" w:hAnsi="Menlo" w:cs="Menlo"/>
            <w:noProof/>
            <w:color w:val="000000"/>
            <w:sz w:val="18"/>
            <w:szCs w:val="18"/>
          </w:rPr>
          <w:delText>()</w:delText>
        </w:r>
      </w:del>
    </w:p>
    <w:p w14:paraId="0DF8F30C" w14:textId="77777777" w:rsidR="00D05199" w:rsidDel="002E607A" w:rsidRDefault="00D05199" w:rsidP="005730F7">
      <w:pPr>
        <w:pStyle w:val="NormalWeb"/>
        <w:spacing w:before="0" w:beforeAutospacing="0" w:after="620" w:afterAutospacing="0"/>
        <w:ind w:left="360"/>
        <w:jc w:val="both"/>
        <w:textAlignment w:val="baseline"/>
        <w:rPr>
          <w:del w:id="1190" w:author="Willian" w:date="2017-03-08T00:13:00Z"/>
          <w:rFonts w:ascii="Menlo" w:hAnsi="Menlo" w:cs="Menlo"/>
          <w:noProof/>
          <w:color w:val="000000"/>
          <w:sz w:val="18"/>
          <w:szCs w:val="18"/>
        </w:rPr>
      </w:pPr>
      <w:del w:id="1191" w:author="Willian" w:date="2017-03-08T00:13:00Z">
        <w:r w:rsidRPr="005730F7" w:rsidDel="002E607A">
          <w:rPr>
            <w:rFonts w:ascii="Menlo" w:hAnsi="Menlo" w:cs="Menlo"/>
            <w:noProof/>
            <w:color w:val="000000"/>
            <w:sz w:val="18"/>
            <w:szCs w:val="18"/>
          </w:rPr>
          <w:delText>}</w:delText>
        </w:r>
      </w:del>
    </w:p>
    <w:p w14:paraId="2290BEAC" w14:textId="77777777" w:rsidR="005730F7" w:rsidRPr="005730F7" w:rsidDel="002E607A" w:rsidRDefault="005730F7" w:rsidP="005730F7">
      <w:pPr>
        <w:rPr>
          <w:del w:id="1192" w:author="Willian" w:date="2017-03-08T00:13:00Z"/>
          <w:noProof/>
        </w:rPr>
      </w:pPr>
      <w:del w:id="1193" w:author="Willian" w:date="2017-03-08T00:13:00Z">
        <w:r w:rsidDel="002E607A">
          <w:rPr>
            <w:noProof/>
          </w:rPr>
          <w:delText xml:space="preserve">Os valores </w:delText>
        </w:r>
        <w:r w:rsidR="00B97833" w:rsidDel="002E607A">
          <w:rPr>
            <w:noProof/>
          </w:rPr>
          <w:delText>membros de uma enumeração são v</w:delText>
        </w:r>
        <w:r w:rsidR="00CF1F40" w:rsidDel="002E607A">
          <w:rPr>
            <w:noProof/>
          </w:rPr>
          <w:delText xml:space="preserve">alores legítimos, e não apenas uma outra maneira de escrever seus valores brutos. Na verdade, quando não explicitamos um tipo para o </w:delText>
        </w:r>
        <w:r w:rsidR="00F7736B" w:rsidRPr="00CF1F40" w:rsidDel="002E607A">
          <w:rPr>
            <w:rFonts w:ascii="Menlo" w:hAnsi="Menlo" w:cs="Menlo"/>
            <w:noProof/>
            <w:color w:val="AA3391"/>
            <w:sz w:val="18"/>
            <w:szCs w:val="18"/>
          </w:rPr>
          <w:delText>enum</w:delText>
        </w:r>
        <w:r w:rsidR="00CF1F40" w:rsidDel="002E607A">
          <w:rPr>
            <w:noProof/>
          </w:rPr>
          <w:delText>, ele não poderá fornecer um valor bruto.</w:delText>
        </w:r>
      </w:del>
    </w:p>
    <w:p w14:paraId="25EF7F83" w14:textId="77777777" w:rsidR="00D05199" w:rsidRPr="00A66496" w:rsidDel="002E607A" w:rsidRDefault="00D05199" w:rsidP="00CF1F40">
      <w:pPr>
        <w:pStyle w:val="NormalWeb"/>
        <w:spacing w:before="460" w:beforeAutospacing="0" w:after="0" w:afterAutospacing="0"/>
        <w:ind w:left="567"/>
        <w:textAlignment w:val="baseline"/>
        <w:rPr>
          <w:del w:id="1194" w:author="Willian" w:date="2017-03-08T00:13:00Z"/>
          <w:rFonts w:ascii="Menlo" w:hAnsi="Menlo" w:cs="Menlo"/>
          <w:noProof/>
          <w:color w:val="000000"/>
          <w:sz w:val="21"/>
          <w:szCs w:val="21"/>
          <w:lang w:val="en-US"/>
        </w:rPr>
      </w:pPr>
      <w:del w:id="1195" w:author="Willian" w:date="2017-03-08T00:13:00Z">
        <w:r w:rsidRPr="00A66496" w:rsidDel="002E607A">
          <w:rPr>
            <w:rFonts w:ascii="Menlo" w:hAnsi="Menlo" w:cs="Menlo"/>
            <w:noProof/>
            <w:color w:val="AA3391"/>
            <w:sz w:val="18"/>
            <w:szCs w:val="18"/>
            <w:lang w:val="en-US"/>
          </w:rPr>
          <w:delText>enum</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xml:space="preserve"> {</w:delText>
        </w:r>
      </w:del>
    </w:p>
    <w:p w14:paraId="6FFB92D0" w14:textId="77777777" w:rsidR="00D05199" w:rsidRPr="00A66496" w:rsidDel="002E607A" w:rsidRDefault="00D05199" w:rsidP="00CF1F40">
      <w:pPr>
        <w:pStyle w:val="NormalWeb"/>
        <w:spacing w:before="0" w:beforeAutospacing="0" w:after="0" w:afterAutospacing="0"/>
        <w:ind w:left="567"/>
        <w:textAlignment w:val="baseline"/>
        <w:rPr>
          <w:del w:id="1196" w:author="Willian" w:date="2017-03-08T00:13:00Z"/>
          <w:rFonts w:ascii="Menlo" w:hAnsi="Menlo" w:cs="Menlo"/>
          <w:noProof/>
          <w:color w:val="000000"/>
          <w:sz w:val="21"/>
          <w:szCs w:val="21"/>
          <w:lang w:val="en-US"/>
        </w:rPr>
      </w:pPr>
      <w:del w:id="119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Diamonds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Clubs</w:delText>
        </w:r>
      </w:del>
    </w:p>
    <w:p w14:paraId="213C27AE" w14:textId="77777777" w:rsidR="00D05199" w:rsidRPr="00A66496" w:rsidDel="002E607A" w:rsidRDefault="00D05199" w:rsidP="00CF1F40">
      <w:pPr>
        <w:pStyle w:val="NormalWeb"/>
        <w:spacing w:before="0" w:beforeAutospacing="0" w:after="0" w:afterAutospacing="0"/>
        <w:ind w:left="567"/>
        <w:textAlignment w:val="baseline"/>
        <w:rPr>
          <w:del w:id="1198" w:author="Willian" w:date="2017-03-08T00:13:00Z"/>
          <w:rFonts w:ascii="Menlo" w:hAnsi="Menlo" w:cs="Menlo"/>
          <w:noProof/>
          <w:color w:val="000000"/>
          <w:sz w:val="21"/>
          <w:szCs w:val="21"/>
          <w:lang w:val="en-US"/>
        </w:rPr>
      </w:pPr>
      <w:del w:id="119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1BCB0A44" w14:textId="77777777" w:rsidR="00D05199" w:rsidRPr="00A66496" w:rsidDel="002E607A" w:rsidRDefault="00D05199" w:rsidP="00CF1F40">
      <w:pPr>
        <w:pStyle w:val="NormalWeb"/>
        <w:spacing w:before="0" w:beforeAutospacing="0" w:after="0" w:afterAutospacing="0"/>
        <w:ind w:left="567"/>
        <w:textAlignment w:val="baseline"/>
        <w:rPr>
          <w:del w:id="1200" w:author="Willian" w:date="2017-03-08T00:13:00Z"/>
          <w:rFonts w:ascii="Menlo" w:hAnsi="Menlo" w:cs="Menlo"/>
          <w:noProof/>
          <w:color w:val="000000"/>
          <w:sz w:val="21"/>
          <w:szCs w:val="21"/>
          <w:lang w:val="en-US"/>
        </w:rPr>
      </w:pPr>
      <w:del w:id="120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switch</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self</w:delText>
        </w:r>
        <w:r w:rsidRPr="00A66496" w:rsidDel="002E607A">
          <w:rPr>
            <w:rFonts w:ascii="Menlo" w:hAnsi="Menlo" w:cs="Menlo"/>
            <w:noProof/>
            <w:color w:val="000000"/>
            <w:sz w:val="18"/>
            <w:szCs w:val="18"/>
            <w:lang w:val="en-US"/>
          </w:rPr>
          <w:delText xml:space="preserve"> {</w:delText>
        </w:r>
      </w:del>
    </w:p>
    <w:p w14:paraId="57559430" w14:textId="77777777" w:rsidR="00D05199" w:rsidRPr="00A66496" w:rsidDel="002E607A" w:rsidRDefault="00D05199" w:rsidP="00CF1F40">
      <w:pPr>
        <w:pStyle w:val="NormalWeb"/>
        <w:spacing w:before="0" w:beforeAutospacing="0" w:after="0" w:afterAutospacing="0"/>
        <w:ind w:left="567"/>
        <w:textAlignment w:val="baseline"/>
        <w:rPr>
          <w:del w:id="1202" w:author="Willian" w:date="2017-03-08T00:13:00Z"/>
          <w:rFonts w:ascii="Menlo" w:hAnsi="Menlo" w:cs="Menlo"/>
          <w:noProof/>
          <w:color w:val="000000"/>
          <w:sz w:val="21"/>
          <w:szCs w:val="21"/>
          <w:lang w:val="en-US"/>
        </w:rPr>
      </w:pPr>
      <w:del w:id="120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w:delText>
        </w:r>
      </w:del>
    </w:p>
    <w:p w14:paraId="0922EC34" w14:textId="77777777" w:rsidR="00D05199" w:rsidRPr="00A66496" w:rsidDel="002E607A" w:rsidRDefault="00D05199" w:rsidP="00CF1F40">
      <w:pPr>
        <w:pStyle w:val="NormalWeb"/>
        <w:spacing w:before="0" w:beforeAutospacing="0" w:after="0" w:afterAutospacing="0"/>
        <w:ind w:left="567"/>
        <w:textAlignment w:val="baseline"/>
        <w:rPr>
          <w:del w:id="1204" w:author="Willian" w:date="2017-03-08T00:13:00Z"/>
          <w:rFonts w:ascii="Menlo" w:hAnsi="Menlo" w:cs="Menlo"/>
          <w:noProof/>
          <w:color w:val="000000"/>
          <w:sz w:val="21"/>
          <w:szCs w:val="21"/>
          <w:lang w:val="en-US"/>
        </w:rPr>
      </w:pPr>
      <w:del w:id="120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"spades"</w:delText>
        </w:r>
      </w:del>
    </w:p>
    <w:p w14:paraId="1BCC368C" w14:textId="77777777" w:rsidR="00D05199" w:rsidRPr="00A66496" w:rsidDel="002E607A" w:rsidRDefault="00D05199" w:rsidP="00CF1F40">
      <w:pPr>
        <w:pStyle w:val="NormalWeb"/>
        <w:spacing w:before="0" w:beforeAutospacing="0" w:after="0" w:afterAutospacing="0"/>
        <w:ind w:left="567"/>
        <w:textAlignment w:val="baseline"/>
        <w:rPr>
          <w:del w:id="1206" w:author="Willian" w:date="2017-03-08T00:13:00Z"/>
          <w:rFonts w:ascii="Menlo" w:hAnsi="Menlo" w:cs="Menlo"/>
          <w:noProof/>
          <w:color w:val="000000"/>
          <w:sz w:val="21"/>
          <w:szCs w:val="21"/>
          <w:lang w:val="en-US"/>
        </w:rPr>
      </w:pPr>
      <w:del w:id="120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w:delText>
        </w:r>
      </w:del>
    </w:p>
    <w:p w14:paraId="0455606B" w14:textId="77777777" w:rsidR="00D05199" w:rsidRPr="00A66496" w:rsidDel="002E607A" w:rsidRDefault="00D05199" w:rsidP="00CF1F40">
      <w:pPr>
        <w:pStyle w:val="NormalWeb"/>
        <w:spacing w:before="0" w:beforeAutospacing="0" w:after="0" w:afterAutospacing="0"/>
        <w:ind w:left="567"/>
        <w:textAlignment w:val="baseline"/>
        <w:rPr>
          <w:del w:id="1208" w:author="Willian" w:date="2017-03-08T00:13:00Z"/>
          <w:rFonts w:ascii="Menlo" w:hAnsi="Menlo" w:cs="Menlo"/>
          <w:noProof/>
          <w:color w:val="000000"/>
          <w:sz w:val="21"/>
          <w:szCs w:val="21"/>
          <w:lang w:val="en-US"/>
        </w:rPr>
      </w:pPr>
      <w:del w:id="120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"hearts"</w:delText>
        </w:r>
      </w:del>
    </w:p>
    <w:p w14:paraId="5A60AE41" w14:textId="77777777" w:rsidR="00D05199" w:rsidRPr="00A66496" w:rsidDel="002E607A" w:rsidRDefault="00D05199" w:rsidP="00CF1F40">
      <w:pPr>
        <w:pStyle w:val="NormalWeb"/>
        <w:spacing w:before="0" w:beforeAutospacing="0" w:after="0" w:afterAutospacing="0"/>
        <w:ind w:left="567"/>
        <w:textAlignment w:val="baseline"/>
        <w:rPr>
          <w:del w:id="1210" w:author="Willian" w:date="2017-03-08T00:13:00Z"/>
          <w:rFonts w:ascii="Menlo" w:hAnsi="Menlo" w:cs="Menlo"/>
          <w:noProof/>
          <w:color w:val="000000"/>
          <w:sz w:val="21"/>
          <w:szCs w:val="21"/>
          <w:lang w:val="en-US"/>
        </w:rPr>
      </w:pPr>
      <w:del w:id="121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Diamonds</w:delText>
        </w:r>
        <w:r w:rsidRPr="00A66496" w:rsidDel="002E607A">
          <w:rPr>
            <w:rFonts w:ascii="Menlo" w:hAnsi="Menlo" w:cs="Menlo"/>
            <w:noProof/>
            <w:color w:val="000000"/>
            <w:sz w:val="18"/>
            <w:szCs w:val="18"/>
            <w:lang w:val="en-US"/>
          </w:rPr>
          <w:delText>:</w:delText>
        </w:r>
      </w:del>
    </w:p>
    <w:p w14:paraId="4A09D518" w14:textId="77777777" w:rsidR="00D05199" w:rsidRPr="00A66496" w:rsidDel="002E607A" w:rsidRDefault="00D05199" w:rsidP="00CF1F40">
      <w:pPr>
        <w:pStyle w:val="NormalWeb"/>
        <w:spacing w:before="0" w:beforeAutospacing="0" w:after="0" w:afterAutospacing="0"/>
        <w:ind w:left="567"/>
        <w:textAlignment w:val="baseline"/>
        <w:rPr>
          <w:del w:id="1212" w:author="Willian" w:date="2017-03-08T00:13:00Z"/>
          <w:rFonts w:ascii="Menlo" w:hAnsi="Menlo" w:cs="Menlo"/>
          <w:noProof/>
          <w:color w:val="000000"/>
          <w:sz w:val="21"/>
          <w:szCs w:val="21"/>
          <w:lang w:val="en-US"/>
        </w:rPr>
      </w:pPr>
      <w:del w:id="121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"diamonds"</w:delText>
        </w:r>
      </w:del>
    </w:p>
    <w:p w14:paraId="7640DF9E" w14:textId="77777777" w:rsidR="00D05199" w:rsidRPr="00A66496" w:rsidDel="002E607A" w:rsidRDefault="00D05199" w:rsidP="00CF1F40">
      <w:pPr>
        <w:pStyle w:val="NormalWeb"/>
        <w:spacing w:before="0" w:beforeAutospacing="0" w:after="0" w:afterAutospacing="0"/>
        <w:ind w:left="567"/>
        <w:textAlignment w:val="baseline"/>
        <w:rPr>
          <w:del w:id="1214" w:author="Willian" w:date="2017-03-08T00:13:00Z"/>
          <w:rFonts w:ascii="Menlo" w:hAnsi="Menlo" w:cs="Menlo"/>
          <w:noProof/>
          <w:color w:val="000000"/>
          <w:sz w:val="21"/>
          <w:szCs w:val="21"/>
          <w:lang w:val="en-US"/>
        </w:rPr>
      </w:pPr>
      <w:del w:id="121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case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Clubs</w:delText>
        </w:r>
        <w:r w:rsidRPr="00A66496" w:rsidDel="002E607A">
          <w:rPr>
            <w:rFonts w:ascii="Menlo" w:hAnsi="Menlo" w:cs="Menlo"/>
            <w:noProof/>
            <w:color w:val="000000"/>
            <w:sz w:val="18"/>
            <w:szCs w:val="18"/>
            <w:lang w:val="en-US"/>
          </w:rPr>
          <w:delText>:</w:delText>
        </w:r>
      </w:del>
    </w:p>
    <w:p w14:paraId="31CFB1CD" w14:textId="77777777" w:rsidR="00D05199" w:rsidRPr="00A66496" w:rsidDel="002E607A" w:rsidRDefault="00D05199" w:rsidP="00CF1F40">
      <w:pPr>
        <w:pStyle w:val="NormalWeb"/>
        <w:spacing w:before="0" w:beforeAutospacing="0" w:after="0" w:afterAutospacing="0"/>
        <w:ind w:left="567"/>
        <w:textAlignment w:val="baseline"/>
        <w:rPr>
          <w:del w:id="1216" w:author="Willian" w:date="2017-03-08T00:13:00Z"/>
          <w:rFonts w:ascii="Menlo" w:hAnsi="Menlo" w:cs="Menlo"/>
          <w:noProof/>
          <w:color w:val="000000"/>
          <w:sz w:val="21"/>
          <w:szCs w:val="21"/>
          <w:lang w:val="en-US"/>
        </w:rPr>
      </w:pPr>
      <w:del w:id="121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"clubs"</w:delText>
        </w:r>
      </w:del>
    </w:p>
    <w:p w14:paraId="07E4D3A0" w14:textId="77777777" w:rsidR="00D05199" w:rsidRPr="00A66496" w:rsidDel="002E607A" w:rsidRDefault="00D05199" w:rsidP="00CF1F40">
      <w:pPr>
        <w:pStyle w:val="NormalWeb"/>
        <w:spacing w:before="0" w:beforeAutospacing="0" w:after="0" w:afterAutospacing="0"/>
        <w:ind w:left="567"/>
        <w:textAlignment w:val="baseline"/>
        <w:rPr>
          <w:del w:id="1218" w:author="Willian" w:date="2017-03-08T00:13:00Z"/>
          <w:rFonts w:ascii="Menlo" w:hAnsi="Menlo" w:cs="Menlo"/>
          <w:noProof/>
          <w:color w:val="000000"/>
          <w:sz w:val="21"/>
          <w:szCs w:val="21"/>
          <w:lang w:val="en-US"/>
        </w:rPr>
      </w:pPr>
      <w:del w:id="1219" w:author="Willian" w:date="2017-03-08T00:13:00Z">
        <w:r w:rsidRPr="00A66496" w:rsidDel="002E607A">
          <w:rPr>
            <w:rFonts w:ascii="Menlo" w:hAnsi="Menlo" w:cs="Menlo"/>
            <w:noProof/>
            <w:color w:val="000000"/>
            <w:sz w:val="18"/>
            <w:szCs w:val="18"/>
            <w:lang w:val="en-US"/>
          </w:rPr>
          <w:delText>      }</w:delText>
        </w:r>
      </w:del>
    </w:p>
    <w:p w14:paraId="709765E8" w14:textId="77777777" w:rsidR="00D05199" w:rsidRPr="00A66496" w:rsidDel="002E607A" w:rsidRDefault="00D05199" w:rsidP="00CF1F40">
      <w:pPr>
        <w:pStyle w:val="NormalWeb"/>
        <w:spacing w:before="0" w:beforeAutospacing="0" w:after="0" w:afterAutospacing="0"/>
        <w:ind w:left="567"/>
        <w:textAlignment w:val="baseline"/>
        <w:rPr>
          <w:del w:id="1220" w:author="Willian" w:date="2017-03-08T00:13:00Z"/>
          <w:rFonts w:ascii="Menlo" w:hAnsi="Menlo" w:cs="Menlo"/>
          <w:noProof/>
          <w:color w:val="000000"/>
          <w:sz w:val="21"/>
          <w:szCs w:val="21"/>
          <w:lang w:val="en-US"/>
        </w:rPr>
      </w:pPr>
      <w:del w:id="1221" w:author="Willian" w:date="2017-03-08T00:13:00Z">
        <w:r w:rsidRPr="00A66496" w:rsidDel="002E607A">
          <w:rPr>
            <w:rFonts w:ascii="Menlo" w:hAnsi="Menlo" w:cs="Menlo"/>
            <w:noProof/>
            <w:color w:val="000000"/>
            <w:sz w:val="18"/>
            <w:szCs w:val="18"/>
            <w:lang w:val="en-US"/>
          </w:rPr>
          <w:delText>  }</w:delText>
        </w:r>
      </w:del>
    </w:p>
    <w:p w14:paraId="7B2D6BBD" w14:textId="77777777" w:rsidR="00D05199" w:rsidRPr="00A66496" w:rsidDel="002E607A" w:rsidRDefault="00D05199" w:rsidP="00CF1F40">
      <w:pPr>
        <w:pStyle w:val="NormalWeb"/>
        <w:spacing w:before="0" w:beforeAutospacing="0" w:after="0" w:afterAutospacing="0"/>
        <w:ind w:left="567"/>
        <w:textAlignment w:val="baseline"/>
        <w:rPr>
          <w:del w:id="1222" w:author="Willian" w:date="2017-03-08T00:13:00Z"/>
          <w:rFonts w:ascii="Menlo" w:hAnsi="Menlo" w:cs="Menlo"/>
          <w:noProof/>
          <w:color w:val="000000"/>
          <w:sz w:val="21"/>
          <w:szCs w:val="21"/>
          <w:lang w:val="en-US"/>
        </w:rPr>
      </w:pPr>
      <w:del w:id="1223" w:author="Willian" w:date="2017-03-08T00:13:00Z">
        <w:r w:rsidRPr="00A66496" w:rsidDel="002E607A">
          <w:rPr>
            <w:rFonts w:ascii="Menlo" w:hAnsi="Menlo" w:cs="Menlo"/>
            <w:noProof/>
            <w:color w:val="000000"/>
            <w:sz w:val="18"/>
            <w:szCs w:val="18"/>
            <w:lang w:val="en-US"/>
          </w:rPr>
          <w:delText>}</w:delText>
        </w:r>
      </w:del>
    </w:p>
    <w:p w14:paraId="188B389C" w14:textId="77777777" w:rsidR="00D05199" w:rsidRPr="00A66496" w:rsidDel="002E607A" w:rsidRDefault="00D05199" w:rsidP="00CF1F40">
      <w:pPr>
        <w:pStyle w:val="NormalWeb"/>
        <w:spacing w:before="0" w:beforeAutospacing="0" w:after="0" w:afterAutospacing="0"/>
        <w:ind w:left="567"/>
        <w:textAlignment w:val="baseline"/>
        <w:rPr>
          <w:del w:id="1224" w:author="Willian" w:date="2017-03-08T00:13:00Z"/>
          <w:rFonts w:ascii="Menlo" w:hAnsi="Menlo" w:cs="Menlo"/>
          <w:noProof/>
          <w:color w:val="000000"/>
          <w:sz w:val="21"/>
          <w:szCs w:val="21"/>
          <w:lang w:val="en-US"/>
        </w:rPr>
      </w:pPr>
      <w:del w:id="1225"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hearts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Hearts</w:delText>
        </w:r>
      </w:del>
    </w:p>
    <w:p w14:paraId="30077165" w14:textId="77777777" w:rsidR="00D05199" w:rsidRPr="00CF1F40" w:rsidDel="002E607A" w:rsidRDefault="00D05199" w:rsidP="00CF1F40">
      <w:pPr>
        <w:pStyle w:val="NormalWeb"/>
        <w:spacing w:before="0" w:beforeAutospacing="0" w:after="620" w:afterAutospacing="0"/>
        <w:ind w:left="567"/>
        <w:textAlignment w:val="baseline"/>
        <w:rPr>
          <w:del w:id="1226" w:author="Willian" w:date="2017-03-08T00:13:00Z"/>
          <w:rFonts w:ascii="Menlo" w:hAnsi="Menlo" w:cs="Menlo"/>
          <w:noProof/>
          <w:color w:val="000000"/>
          <w:sz w:val="21"/>
          <w:szCs w:val="21"/>
        </w:rPr>
      </w:pPr>
      <w:del w:id="1227" w:author="Willian" w:date="2017-03-08T00:13:00Z">
        <w:r w:rsidRPr="00CF1F40" w:rsidDel="002E607A">
          <w:rPr>
            <w:rFonts w:ascii="Menlo" w:hAnsi="Menlo" w:cs="Menlo"/>
            <w:noProof/>
            <w:color w:val="AA3391"/>
            <w:sz w:val="18"/>
            <w:szCs w:val="18"/>
          </w:rPr>
          <w:delText>let</w:delText>
        </w:r>
        <w:r w:rsidRPr="00CF1F40" w:rsidDel="002E607A">
          <w:rPr>
            <w:rFonts w:ascii="Menlo" w:hAnsi="Menlo" w:cs="Menlo"/>
            <w:noProof/>
            <w:color w:val="000000"/>
            <w:sz w:val="18"/>
            <w:szCs w:val="18"/>
          </w:rPr>
          <w:delText xml:space="preserve"> </w:delText>
        </w:r>
        <w:r w:rsidRPr="00CF1F40" w:rsidDel="002E607A">
          <w:rPr>
            <w:rFonts w:ascii="Menlo" w:hAnsi="Menlo" w:cs="Menlo"/>
            <w:noProof/>
            <w:color w:val="3F6E74"/>
            <w:sz w:val="18"/>
            <w:szCs w:val="18"/>
          </w:rPr>
          <w:delText>heartsDescription</w:delText>
        </w:r>
        <w:r w:rsidRPr="00CF1F40" w:rsidDel="002E607A">
          <w:rPr>
            <w:rFonts w:ascii="Menlo" w:hAnsi="Menlo" w:cs="Menlo"/>
            <w:noProof/>
            <w:color w:val="000000"/>
            <w:sz w:val="18"/>
            <w:szCs w:val="18"/>
          </w:rPr>
          <w:delText xml:space="preserve"> = </w:delText>
        </w:r>
        <w:r w:rsidRPr="00CF1F40" w:rsidDel="002E607A">
          <w:rPr>
            <w:rFonts w:ascii="Menlo" w:hAnsi="Menlo" w:cs="Menlo"/>
            <w:noProof/>
            <w:color w:val="3F6E74"/>
            <w:sz w:val="18"/>
            <w:szCs w:val="18"/>
          </w:rPr>
          <w:delText>hearts</w:delText>
        </w:r>
        <w:r w:rsidRPr="00CF1F40" w:rsidDel="002E607A">
          <w:rPr>
            <w:rFonts w:ascii="Menlo" w:hAnsi="Menlo" w:cs="Menlo"/>
            <w:noProof/>
            <w:color w:val="000000"/>
            <w:sz w:val="18"/>
            <w:szCs w:val="18"/>
          </w:rPr>
          <w:delText>.</w:delText>
        </w:r>
        <w:r w:rsidRPr="00CF1F40" w:rsidDel="002E607A">
          <w:rPr>
            <w:rFonts w:ascii="Menlo" w:hAnsi="Menlo" w:cs="Menlo"/>
            <w:noProof/>
            <w:color w:val="3F6E74"/>
            <w:sz w:val="18"/>
            <w:szCs w:val="18"/>
          </w:rPr>
          <w:delText>simpleDescription</w:delText>
        </w:r>
        <w:r w:rsidRPr="00CF1F40" w:rsidDel="002E607A">
          <w:rPr>
            <w:rFonts w:ascii="Menlo" w:hAnsi="Menlo" w:cs="Menlo"/>
            <w:noProof/>
            <w:color w:val="000000"/>
            <w:sz w:val="18"/>
            <w:szCs w:val="18"/>
          </w:rPr>
          <w:delText>()</w:delText>
        </w:r>
      </w:del>
    </w:p>
    <w:p w14:paraId="2895F66D" w14:textId="77777777" w:rsidR="00CF1F40" w:rsidDel="002E607A" w:rsidRDefault="00CF1F40" w:rsidP="00CF1F40">
      <w:pPr>
        <w:rPr>
          <w:del w:id="1228" w:author="Willian" w:date="2017-03-08T00:13:00Z"/>
        </w:rPr>
      </w:pPr>
      <w:del w:id="1229" w:author="Willian" w:date="2017-03-08T00:13:00Z">
        <w:r w:rsidDel="002E607A">
          <w:delText xml:space="preserve">Observe as duas maneiras que o membro </w:delText>
        </w:r>
        <w:r w:rsidR="00F7736B" w:rsidRPr="00CF1F40" w:rsidDel="002E607A">
          <w:rPr>
            <w:rFonts w:ascii="Menlo" w:hAnsi="Menlo" w:cs="Menlo"/>
            <w:noProof/>
            <w:color w:val="3F6E74"/>
            <w:sz w:val="18"/>
            <w:szCs w:val="18"/>
          </w:rPr>
          <w:delText>Hearts</w:delText>
        </w:r>
        <w:r w:rsidR="00F7736B" w:rsidDel="002E607A">
          <w:delText xml:space="preserve"> </w:delText>
        </w:r>
        <w:r w:rsidDel="002E607A">
          <w:delText xml:space="preserve">é referido na enumeração acima: Quando um </w:delText>
        </w:r>
        <w:r w:rsidR="00F7736B" w:rsidDel="002E607A">
          <w:delText xml:space="preserve">valor é atribuído a constante </w:delText>
        </w:r>
        <w:r w:rsidR="00F7736B" w:rsidRPr="00CF1F40" w:rsidDel="002E607A">
          <w:rPr>
            <w:rFonts w:ascii="Menlo" w:hAnsi="Menlo" w:cs="Menlo"/>
            <w:noProof/>
            <w:color w:val="3F6E74"/>
            <w:sz w:val="18"/>
            <w:szCs w:val="18"/>
          </w:rPr>
          <w:delText>hearts</w:delText>
        </w:r>
        <w:r w:rsidR="00F7736B" w:rsidDel="002E607A">
          <w:delText xml:space="preserve">, o membro </w:delText>
        </w:r>
        <w:r w:rsidR="00F7736B" w:rsidRPr="00CF1F40" w:rsidDel="002E607A">
          <w:rPr>
            <w:rFonts w:ascii="Menlo" w:hAnsi="Menlo" w:cs="Menlo"/>
            <w:noProof/>
            <w:color w:val="3F6E74"/>
            <w:sz w:val="18"/>
            <w:szCs w:val="18"/>
          </w:rPr>
          <w:delText>Suit</w:delText>
        </w:r>
        <w:r w:rsidR="00F7736B" w:rsidRPr="00CF1F40" w:rsidDel="002E607A">
          <w:rPr>
            <w:rFonts w:ascii="Menlo" w:hAnsi="Menlo" w:cs="Menlo"/>
            <w:noProof/>
            <w:sz w:val="18"/>
            <w:szCs w:val="18"/>
          </w:rPr>
          <w:delText>.</w:delText>
        </w:r>
        <w:r w:rsidR="00F7736B" w:rsidRPr="00CF1F40" w:rsidDel="002E607A">
          <w:rPr>
            <w:rFonts w:ascii="Menlo" w:hAnsi="Menlo" w:cs="Menlo"/>
            <w:noProof/>
            <w:color w:val="3F6E74"/>
            <w:sz w:val="18"/>
            <w:szCs w:val="18"/>
          </w:rPr>
          <w:delText>Hearts</w:delText>
        </w:r>
        <w:r w:rsidR="00F7736B" w:rsidDel="002E607A">
          <w:delText xml:space="preserve"> é referido por seu nome completo porque a constante não tem um tipo explícito (pois a enumeração também não tem). No interior do </w:delText>
        </w:r>
        <w:commentRangeStart w:id="1230"/>
        <w:commentRangeStart w:id="1231"/>
        <w:r w:rsidR="00F7736B" w:rsidDel="002E607A">
          <w:delText>comutador</w:delText>
        </w:r>
        <w:commentRangeEnd w:id="1230"/>
        <w:r w:rsidR="00F73FE3" w:rsidDel="002E607A">
          <w:rPr>
            <w:rStyle w:val="Refdecomentrio"/>
          </w:rPr>
          <w:commentReference w:id="1230"/>
        </w:r>
        <w:commentRangeEnd w:id="1231"/>
        <w:r w:rsidR="00F66497" w:rsidDel="002E607A">
          <w:rPr>
            <w:rStyle w:val="Refdecomentrio"/>
          </w:rPr>
          <w:commentReference w:id="1231"/>
        </w:r>
        <w:r w:rsidR="00F7736B" w:rsidDel="002E607A">
          <w:delText xml:space="preserve"> (</w:delText>
        </w:r>
        <w:r w:rsidR="00F7736B" w:rsidRPr="00CF1F40" w:rsidDel="002E607A">
          <w:rPr>
            <w:rFonts w:ascii="Menlo" w:hAnsi="Menlo" w:cs="Menlo"/>
            <w:noProof/>
            <w:color w:val="AA3391"/>
            <w:sz w:val="18"/>
            <w:szCs w:val="18"/>
          </w:rPr>
          <w:delText>switch</w:delText>
        </w:r>
        <w:r w:rsidR="00F7736B" w:rsidDel="002E607A">
          <w:delText xml:space="preserve">), o membro da enumeração é referido pela sua forma abreviada </w:delText>
        </w:r>
        <w:r w:rsidR="00F7736B" w:rsidRPr="00CF1F40" w:rsidDel="002E607A">
          <w:rPr>
            <w:rFonts w:ascii="Menlo" w:hAnsi="Menlo" w:cs="Menlo"/>
            <w:noProof/>
            <w:sz w:val="18"/>
            <w:szCs w:val="18"/>
          </w:rPr>
          <w:delText>.</w:delText>
        </w:r>
        <w:r w:rsidR="00F7736B" w:rsidRPr="00CF1F40" w:rsidDel="002E607A">
          <w:rPr>
            <w:rFonts w:ascii="Menlo" w:hAnsi="Menlo" w:cs="Menlo"/>
            <w:noProof/>
            <w:color w:val="3F6E74"/>
            <w:sz w:val="18"/>
            <w:szCs w:val="18"/>
          </w:rPr>
          <w:delText>Hearts</w:delText>
        </w:r>
        <w:r w:rsidR="00F7736B" w:rsidDel="002E607A">
          <w:delText xml:space="preserve">, porque o valor de </w:delText>
        </w:r>
        <w:r w:rsidR="00F7736B" w:rsidRPr="00CF1F40" w:rsidDel="002E607A">
          <w:rPr>
            <w:rFonts w:ascii="Menlo" w:hAnsi="Menlo" w:cs="Menlo"/>
            <w:noProof/>
            <w:color w:val="AA3391"/>
            <w:sz w:val="18"/>
            <w:szCs w:val="18"/>
          </w:rPr>
          <w:delText>self</w:delText>
        </w:r>
        <w:r w:rsidR="00F7736B" w:rsidRPr="00CF1F40" w:rsidDel="002E607A">
          <w:rPr>
            <w:rFonts w:ascii="Menlo" w:hAnsi="Menlo" w:cs="Menlo"/>
            <w:noProof/>
            <w:sz w:val="18"/>
            <w:szCs w:val="18"/>
          </w:rPr>
          <w:delText xml:space="preserve"> </w:delText>
        </w:r>
        <w:r w:rsidR="00F7736B" w:rsidDel="002E607A">
          <w:delText>já é conhecido por ser um termo. Você pode utilizar a forma abreviada em qualquer lugar desde que o tipo dos membros da enumeração seja especificado.</w:delText>
        </w:r>
      </w:del>
    </w:p>
    <w:p w14:paraId="1C1B790F" w14:textId="77777777" w:rsidR="00F7736B" w:rsidDel="002E607A" w:rsidRDefault="00F7736B" w:rsidP="00F7736B">
      <w:pPr>
        <w:pStyle w:val="Ttulo3"/>
        <w:rPr>
          <w:del w:id="1232" w:author="Willian" w:date="2017-03-08T00:13:00Z"/>
        </w:rPr>
      </w:pPr>
      <w:del w:id="1233" w:author="Willian" w:date="2017-03-08T00:13:00Z">
        <w:r w:rsidDel="002E607A">
          <w:delText>Structs</w:delText>
        </w:r>
      </w:del>
    </w:p>
    <w:p w14:paraId="64FFF689" w14:textId="77777777" w:rsidR="00F7736B" w:rsidDel="002E607A" w:rsidRDefault="00F7736B" w:rsidP="00F7736B">
      <w:pPr>
        <w:rPr>
          <w:del w:id="1234" w:author="Willian" w:date="2017-03-08T00:13:00Z"/>
        </w:rPr>
      </w:pPr>
      <w:del w:id="1235" w:author="Willian" w:date="2017-03-08T00:13:00Z">
        <w:r w:rsidDel="002E607A">
          <w:rPr>
            <w:b/>
          </w:rPr>
          <w:delText xml:space="preserve">Estruturas </w:delText>
        </w:r>
        <w:r w:rsidDel="002E607A">
          <w:delText xml:space="preserve">apresentam muitos dos comportamentos das classes, incluindo métodos e Inicializadores. Uma das diferenças mais importantes entre </w:delText>
        </w:r>
        <w:r w:rsidR="002A5DB1" w:rsidDel="002E607A">
          <w:rPr>
            <w:b/>
          </w:rPr>
          <w:delText xml:space="preserve">structs </w:delText>
        </w:r>
        <w:r w:rsidR="002A5DB1" w:rsidDel="002E607A">
          <w:delText>e</w:delText>
        </w:r>
        <w:r w:rsidDel="002E607A">
          <w:delText xml:space="preserve"> classes é que as estruturas são sempre copiadas quando passadas em torno do nosso código, enquanto as classes são passadas por referência. Estruturas são grandes aliadas para definição de tipos de dados leves que não precisam ter capacidades de herança e casting.</w:delText>
        </w:r>
      </w:del>
    </w:p>
    <w:p w14:paraId="4AA1C78D" w14:textId="77777777" w:rsidR="00F7736B" w:rsidRPr="00F7736B" w:rsidDel="002E607A" w:rsidRDefault="00F7736B" w:rsidP="00F7736B">
      <w:pPr>
        <w:rPr>
          <w:del w:id="1236" w:author="Willian" w:date="2017-03-08T00:13:00Z"/>
        </w:rPr>
      </w:pPr>
      <w:del w:id="1237" w:author="Willian" w:date="2017-03-08T00:13:00Z">
        <w:r w:rsidDel="002E607A">
          <w:delText xml:space="preserve">Use a palavra reservada </w:delText>
        </w:r>
        <w:r w:rsidR="002A5DB1" w:rsidRPr="00F7736B" w:rsidDel="002E607A">
          <w:rPr>
            <w:rFonts w:ascii="Menlo" w:hAnsi="Menlo" w:cs="Menlo"/>
            <w:noProof/>
            <w:color w:val="AA3391"/>
            <w:sz w:val="18"/>
            <w:szCs w:val="18"/>
          </w:rPr>
          <w:delText>struct</w:delText>
        </w:r>
        <w:r w:rsidR="002A5DB1" w:rsidRPr="00F7736B" w:rsidDel="002E607A">
          <w:rPr>
            <w:rFonts w:ascii="Menlo" w:hAnsi="Menlo" w:cs="Menlo"/>
            <w:noProof/>
            <w:sz w:val="18"/>
            <w:szCs w:val="18"/>
          </w:rPr>
          <w:delText xml:space="preserve"> </w:delText>
        </w:r>
        <w:r w:rsidDel="002E607A">
          <w:delText>para criar uma estrutura:</w:delText>
        </w:r>
      </w:del>
    </w:p>
    <w:p w14:paraId="3B7147A3" w14:textId="77777777" w:rsidR="00D05199" w:rsidRPr="00A66496" w:rsidDel="002E607A" w:rsidRDefault="00D05199" w:rsidP="00F7736B">
      <w:pPr>
        <w:pStyle w:val="NormalWeb"/>
        <w:spacing w:before="460" w:beforeAutospacing="0" w:after="0" w:afterAutospacing="0"/>
        <w:ind w:left="567"/>
        <w:jc w:val="both"/>
        <w:textAlignment w:val="baseline"/>
        <w:rPr>
          <w:del w:id="1238" w:author="Willian" w:date="2017-03-08T00:13:00Z"/>
          <w:rFonts w:ascii="Menlo" w:hAnsi="Menlo" w:cs="Menlo"/>
          <w:noProof/>
          <w:color w:val="000000"/>
          <w:sz w:val="21"/>
          <w:szCs w:val="21"/>
          <w:lang w:val="en-US"/>
        </w:rPr>
      </w:pPr>
      <w:del w:id="1239" w:author="Willian" w:date="2017-03-08T00:13:00Z">
        <w:r w:rsidRPr="00A66496" w:rsidDel="002E607A">
          <w:rPr>
            <w:rFonts w:ascii="Menlo" w:hAnsi="Menlo" w:cs="Menlo"/>
            <w:noProof/>
            <w:color w:val="AA3391"/>
            <w:sz w:val="18"/>
            <w:szCs w:val="18"/>
            <w:lang w:val="en-US"/>
          </w:rPr>
          <w:delText>struct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Card</w:delText>
        </w:r>
        <w:r w:rsidRPr="00A66496" w:rsidDel="002E607A">
          <w:rPr>
            <w:rFonts w:ascii="Menlo" w:hAnsi="Menlo" w:cs="Menlo"/>
            <w:noProof/>
            <w:color w:val="000000"/>
            <w:sz w:val="18"/>
            <w:szCs w:val="18"/>
            <w:lang w:val="en-US"/>
          </w:rPr>
          <w:delText xml:space="preserve"> {</w:delText>
        </w:r>
      </w:del>
    </w:p>
    <w:p w14:paraId="03D602C6" w14:textId="77777777" w:rsidR="00D05199" w:rsidRPr="00A66496" w:rsidDel="002E607A" w:rsidRDefault="00D05199" w:rsidP="00F7736B">
      <w:pPr>
        <w:pStyle w:val="NormalWeb"/>
        <w:spacing w:before="0" w:beforeAutospacing="0" w:after="0" w:afterAutospacing="0"/>
        <w:ind w:left="567"/>
        <w:jc w:val="both"/>
        <w:textAlignment w:val="baseline"/>
        <w:rPr>
          <w:del w:id="1240" w:author="Willian" w:date="2017-03-08T00:13:00Z"/>
          <w:rFonts w:ascii="Menlo" w:hAnsi="Menlo" w:cs="Menlo"/>
          <w:noProof/>
          <w:color w:val="000000"/>
          <w:sz w:val="21"/>
          <w:szCs w:val="21"/>
          <w:lang w:val="en-US"/>
        </w:rPr>
      </w:pPr>
      <w:del w:id="124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Rank</w:delText>
        </w:r>
      </w:del>
    </w:p>
    <w:p w14:paraId="44350F24" w14:textId="77777777" w:rsidR="00D05199" w:rsidRPr="00A66496" w:rsidDel="002E607A" w:rsidRDefault="00D05199" w:rsidP="00F7736B">
      <w:pPr>
        <w:pStyle w:val="NormalWeb"/>
        <w:spacing w:before="0" w:beforeAutospacing="0" w:after="0" w:afterAutospacing="0"/>
        <w:ind w:left="567"/>
        <w:jc w:val="both"/>
        <w:textAlignment w:val="baseline"/>
        <w:rPr>
          <w:del w:id="1242" w:author="Willian" w:date="2017-03-08T00:13:00Z"/>
          <w:rFonts w:ascii="Menlo" w:hAnsi="Menlo" w:cs="Menlo"/>
          <w:noProof/>
          <w:color w:val="000000"/>
          <w:sz w:val="21"/>
          <w:szCs w:val="21"/>
          <w:lang w:val="en-US"/>
        </w:rPr>
      </w:pPr>
      <w:del w:id="124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Suit</w:delText>
        </w:r>
      </w:del>
    </w:p>
    <w:p w14:paraId="4292AE2C" w14:textId="77777777" w:rsidR="00D05199" w:rsidRPr="00A66496" w:rsidDel="002E607A" w:rsidRDefault="00D05199" w:rsidP="00F7736B">
      <w:pPr>
        <w:pStyle w:val="NormalWeb"/>
        <w:spacing w:before="0" w:beforeAutospacing="0" w:after="0" w:afterAutospacing="0"/>
        <w:ind w:left="567"/>
        <w:jc w:val="both"/>
        <w:textAlignment w:val="baseline"/>
        <w:rPr>
          <w:del w:id="1244" w:author="Willian" w:date="2017-03-08T00:13:00Z"/>
          <w:rFonts w:ascii="Menlo" w:hAnsi="Menlo" w:cs="Menlo"/>
          <w:noProof/>
          <w:color w:val="000000"/>
          <w:sz w:val="21"/>
          <w:szCs w:val="21"/>
          <w:lang w:val="en-US"/>
        </w:rPr>
      </w:pPr>
      <w:del w:id="1245"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-&gt;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w:delText>
        </w:r>
      </w:del>
    </w:p>
    <w:p w14:paraId="10309C83" w14:textId="77777777" w:rsidR="00D05199" w:rsidRPr="00A66496" w:rsidDel="002E607A" w:rsidRDefault="00D05199" w:rsidP="00F7736B">
      <w:pPr>
        <w:pStyle w:val="NormalWeb"/>
        <w:spacing w:before="0" w:beforeAutospacing="0" w:after="0" w:afterAutospacing="0"/>
        <w:ind w:left="567"/>
        <w:jc w:val="both"/>
        <w:textAlignment w:val="baseline"/>
        <w:rPr>
          <w:del w:id="1246" w:author="Willian" w:date="2017-03-08T00:13:00Z"/>
          <w:rFonts w:ascii="Menlo" w:hAnsi="Menlo" w:cs="Menlo"/>
          <w:noProof/>
          <w:color w:val="000000"/>
          <w:sz w:val="21"/>
          <w:szCs w:val="21"/>
          <w:lang w:val="en-US"/>
        </w:rPr>
      </w:pPr>
      <w:del w:id="124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return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C41A16"/>
            <w:sz w:val="18"/>
            <w:szCs w:val="18"/>
            <w:lang w:val="en-US"/>
          </w:rPr>
          <w:delText xml:space="preserve">"The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 xml:space="preserve"> of </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C41A16"/>
            <w:sz w:val="18"/>
            <w:szCs w:val="18"/>
            <w:lang w:val="en-US"/>
          </w:rPr>
          <w:delText>"</w:delText>
        </w:r>
      </w:del>
    </w:p>
    <w:p w14:paraId="33F10EDA" w14:textId="77777777" w:rsidR="00D05199" w:rsidRPr="00A66496" w:rsidDel="002E607A" w:rsidRDefault="00D05199" w:rsidP="00F7736B">
      <w:pPr>
        <w:pStyle w:val="NormalWeb"/>
        <w:spacing w:before="0" w:beforeAutospacing="0" w:after="0" w:afterAutospacing="0"/>
        <w:ind w:left="567"/>
        <w:jc w:val="both"/>
        <w:textAlignment w:val="baseline"/>
        <w:rPr>
          <w:del w:id="1248" w:author="Willian" w:date="2017-03-08T00:13:00Z"/>
          <w:rFonts w:ascii="Menlo" w:hAnsi="Menlo" w:cs="Menlo"/>
          <w:noProof/>
          <w:color w:val="000000"/>
          <w:sz w:val="21"/>
          <w:szCs w:val="21"/>
          <w:lang w:val="en-US"/>
        </w:rPr>
      </w:pPr>
      <w:del w:id="1249" w:author="Willian" w:date="2017-03-08T00:13:00Z">
        <w:r w:rsidRPr="00A66496" w:rsidDel="002E607A">
          <w:rPr>
            <w:rFonts w:ascii="Menlo" w:hAnsi="Menlo" w:cs="Menlo"/>
            <w:noProof/>
            <w:color w:val="000000"/>
            <w:sz w:val="18"/>
            <w:szCs w:val="18"/>
            <w:lang w:val="en-US"/>
          </w:rPr>
          <w:delText>  }</w:delText>
        </w:r>
      </w:del>
    </w:p>
    <w:p w14:paraId="41D3A30D" w14:textId="77777777" w:rsidR="00D05199" w:rsidRPr="00A66496" w:rsidDel="002E607A" w:rsidRDefault="00D05199" w:rsidP="00F7736B">
      <w:pPr>
        <w:pStyle w:val="NormalWeb"/>
        <w:spacing w:before="0" w:beforeAutospacing="0" w:after="0" w:afterAutospacing="0"/>
        <w:ind w:left="567"/>
        <w:jc w:val="both"/>
        <w:textAlignment w:val="baseline"/>
        <w:rPr>
          <w:del w:id="1250" w:author="Willian" w:date="2017-03-08T00:13:00Z"/>
          <w:rFonts w:ascii="Menlo" w:hAnsi="Menlo" w:cs="Menlo"/>
          <w:noProof/>
          <w:color w:val="000000"/>
          <w:sz w:val="21"/>
          <w:szCs w:val="21"/>
          <w:lang w:val="en-US"/>
        </w:rPr>
      </w:pPr>
      <w:del w:id="1251" w:author="Willian" w:date="2017-03-08T00:13:00Z">
        <w:r w:rsidRPr="00A66496" w:rsidDel="002E607A">
          <w:rPr>
            <w:rFonts w:ascii="Menlo" w:hAnsi="Menlo" w:cs="Menlo"/>
            <w:noProof/>
            <w:color w:val="000000"/>
            <w:sz w:val="18"/>
            <w:szCs w:val="18"/>
            <w:lang w:val="en-US"/>
          </w:rPr>
          <w:delText>}</w:delText>
        </w:r>
      </w:del>
    </w:p>
    <w:p w14:paraId="6F230C1A" w14:textId="77777777" w:rsidR="00D05199" w:rsidRPr="00A66496" w:rsidDel="002E607A" w:rsidRDefault="00D05199" w:rsidP="00F7736B">
      <w:pPr>
        <w:pStyle w:val="NormalWeb"/>
        <w:spacing w:before="0" w:beforeAutospacing="0" w:after="0" w:afterAutospacing="0"/>
        <w:ind w:left="567"/>
        <w:jc w:val="both"/>
        <w:textAlignment w:val="baseline"/>
        <w:rPr>
          <w:del w:id="1252" w:author="Willian" w:date="2017-03-08T00:13:00Z"/>
          <w:rFonts w:ascii="Menlo" w:hAnsi="Menlo" w:cs="Menlo"/>
          <w:noProof/>
          <w:color w:val="000000"/>
          <w:sz w:val="21"/>
          <w:szCs w:val="21"/>
          <w:lang w:val="en-US"/>
        </w:rPr>
      </w:pPr>
      <w:del w:id="1253"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threeOfSpades</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Card</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rank</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Three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suit</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Spades</w:delText>
        </w:r>
        <w:r w:rsidRPr="00A66496" w:rsidDel="002E607A">
          <w:rPr>
            <w:rFonts w:ascii="Menlo" w:hAnsi="Menlo" w:cs="Menlo"/>
            <w:noProof/>
            <w:color w:val="000000"/>
            <w:sz w:val="18"/>
            <w:szCs w:val="18"/>
            <w:lang w:val="en-US"/>
          </w:rPr>
          <w:delText>)</w:delText>
        </w:r>
      </w:del>
    </w:p>
    <w:p w14:paraId="2E942E3E" w14:textId="77777777" w:rsidR="00D05199" w:rsidRPr="00F7736B" w:rsidDel="002E607A" w:rsidRDefault="00D05199" w:rsidP="00F7736B">
      <w:pPr>
        <w:pStyle w:val="NormalWeb"/>
        <w:spacing w:before="0" w:beforeAutospacing="0" w:after="620" w:afterAutospacing="0"/>
        <w:ind w:left="567"/>
        <w:jc w:val="both"/>
        <w:textAlignment w:val="baseline"/>
        <w:rPr>
          <w:del w:id="1254" w:author="Willian" w:date="2017-03-08T00:13:00Z"/>
          <w:rFonts w:ascii="Menlo" w:hAnsi="Menlo" w:cs="Menlo"/>
          <w:noProof/>
          <w:color w:val="000000"/>
          <w:sz w:val="21"/>
          <w:szCs w:val="21"/>
        </w:rPr>
      </w:pPr>
      <w:del w:id="1255" w:author="Willian" w:date="2017-03-08T00:13:00Z">
        <w:r w:rsidRPr="00F7736B" w:rsidDel="002E607A">
          <w:rPr>
            <w:rFonts w:ascii="Menlo" w:hAnsi="Menlo" w:cs="Menlo"/>
            <w:noProof/>
            <w:color w:val="AA3391"/>
            <w:sz w:val="18"/>
            <w:szCs w:val="18"/>
          </w:rPr>
          <w:delText>let</w:delText>
        </w:r>
        <w:r w:rsidRPr="00F7736B" w:rsidDel="002E607A">
          <w:rPr>
            <w:rFonts w:ascii="Menlo" w:hAnsi="Menlo" w:cs="Menlo"/>
            <w:noProof/>
            <w:color w:val="000000"/>
            <w:sz w:val="18"/>
            <w:szCs w:val="18"/>
          </w:rPr>
          <w:delText xml:space="preserve"> </w:delText>
        </w:r>
        <w:r w:rsidRPr="00F7736B" w:rsidDel="002E607A">
          <w:rPr>
            <w:rFonts w:ascii="Menlo" w:hAnsi="Menlo" w:cs="Menlo"/>
            <w:noProof/>
            <w:color w:val="3F6E74"/>
            <w:sz w:val="18"/>
            <w:szCs w:val="18"/>
          </w:rPr>
          <w:delText>threeOfSpadesDescription</w:delText>
        </w:r>
        <w:r w:rsidRPr="00F7736B" w:rsidDel="002E607A">
          <w:rPr>
            <w:rFonts w:ascii="Menlo" w:hAnsi="Menlo" w:cs="Menlo"/>
            <w:noProof/>
            <w:color w:val="000000"/>
            <w:sz w:val="18"/>
            <w:szCs w:val="18"/>
          </w:rPr>
          <w:delText xml:space="preserve"> = </w:delText>
        </w:r>
        <w:r w:rsidRPr="00F7736B" w:rsidDel="002E607A">
          <w:rPr>
            <w:rFonts w:ascii="Menlo" w:hAnsi="Menlo" w:cs="Menlo"/>
            <w:noProof/>
            <w:color w:val="3F6E74"/>
            <w:sz w:val="18"/>
            <w:szCs w:val="18"/>
          </w:rPr>
          <w:delText>threeOfSpades</w:delText>
        </w:r>
        <w:r w:rsidRPr="00F7736B" w:rsidDel="002E607A">
          <w:rPr>
            <w:rFonts w:ascii="Menlo" w:hAnsi="Menlo" w:cs="Menlo"/>
            <w:noProof/>
            <w:color w:val="000000"/>
            <w:sz w:val="18"/>
            <w:szCs w:val="18"/>
          </w:rPr>
          <w:delText>.</w:delText>
        </w:r>
        <w:r w:rsidRPr="00F7736B" w:rsidDel="002E607A">
          <w:rPr>
            <w:rFonts w:ascii="Menlo" w:hAnsi="Menlo" w:cs="Menlo"/>
            <w:noProof/>
            <w:color w:val="3F6E74"/>
            <w:sz w:val="18"/>
            <w:szCs w:val="18"/>
          </w:rPr>
          <w:delText>simpleDescription</w:delText>
        </w:r>
        <w:r w:rsidRPr="00F7736B" w:rsidDel="002E607A">
          <w:rPr>
            <w:rFonts w:ascii="Menlo" w:hAnsi="Menlo" w:cs="Menlo"/>
            <w:noProof/>
            <w:color w:val="000000"/>
            <w:sz w:val="18"/>
            <w:szCs w:val="18"/>
          </w:rPr>
          <w:delText>()</w:delText>
        </w:r>
      </w:del>
    </w:p>
    <w:p w14:paraId="05BED07A" w14:textId="77777777" w:rsidR="002A5DB1" w:rsidDel="002E607A" w:rsidRDefault="002A5DB1" w:rsidP="002A5DB1">
      <w:pPr>
        <w:pStyle w:val="Ttulo2"/>
        <w:rPr>
          <w:del w:id="1256" w:author="Willian" w:date="2017-03-08T00:13:00Z"/>
        </w:rPr>
      </w:pPr>
      <w:del w:id="1257" w:author="Willian" w:date="2017-03-08T00:13:00Z">
        <w:r w:rsidDel="002E607A">
          <w:delText>Protocolos</w:delText>
        </w:r>
      </w:del>
    </w:p>
    <w:p w14:paraId="04508488" w14:textId="77777777" w:rsidR="00D05199" w:rsidDel="002E607A" w:rsidRDefault="00D05199" w:rsidP="002A5DB1">
      <w:pPr>
        <w:rPr>
          <w:del w:id="1258" w:author="Willian" w:date="2017-03-08T00:13:00Z"/>
        </w:rPr>
      </w:pPr>
      <w:del w:id="1259" w:author="Willian" w:date="2017-03-08T00:13:00Z">
        <w:r w:rsidDel="002E607A">
          <w:delText xml:space="preserve">Um </w:delText>
        </w:r>
        <w:r w:rsidRPr="002A5DB1" w:rsidDel="002E607A">
          <w:rPr>
            <w:b/>
            <w:iCs/>
          </w:rPr>
          <w:delText>protocolo</w:delText>
        </w:r>
        <w:r w:rsidDel="002E607A">
          <w:delText xml:space="preserve"> define um modelo de métodos, propriedades e outros requisitos que se adequam a uma tarefa ou um pedaço de funcionalidade particular. O p</w:delText>
        </w:r>
        <w:r w:rsidR="002A5DB1" w:rsidDel="002E607A">
          <w:delText>rotocolo na verdade não fornece</w:delText>
        </w:r>
        <w:r w:rsidDel="002E607A">
          <w:delText xml:space="preserve"> uma implementação para</w:delText>
        </w:r>
        <w:r w:rsidR="002A5DB1" w:rsidDel="002E607A">
          <w:delText xml:space="preserve"> qualquer um destes requisitos </w:delText>
        </w:r>
        <w:r w:rsidDel="002E607A">
          <w:delText xml:space="preserve">e apenas descreve </w:delText>
        </w:r>
        <w:r w:rsidR="002A5DB1" w:rsidDel="002E607A">
          <w:delText>como uma implementação deverá se assemelhar</w:delText>
        </w:r>
        <w:r w:rsidDel="002E607A">
          <w:delText xml:space="preserve">. O protocolo pode então ser </w:delText>
        </w:r>
        <w:r w:rsidDel="002E607A">
          <w:rPr>
            <w:i/>
            <w:iCs/>
          </w:rPr>
          <w:delText>adotad</w:delText>
        </w:r>
        <w:r w:rsidR="002A5DB1" w:rsidDel="002E607A">
          <w:rPr>
            <w:i/>
            <w:iCs/>
          </w:rPr>
          <w:delText>o</w:delText>
        </w:r>
        <w:r w:rsidDel="002E607A">
          <w:delText xml:space="preserve"> por uma classe, estrutura ou enumeração para for</w:delText>
        </w:r>
        <w:r w:rsidR="002A5DB1" w:rsidDel="002E607A">
          <w:delText>necer uma implementação efe</w:delText>
        </w:r>
        <w:r w:rsidDel="002E607A">
          <w:delText xml:space="preserve">tiva dessas exigências. Qualquer </w:delText>
        </w:r>
        <w:r w:rsidR="002A5DB1" w:rsidDel="002E607A">
          <w:delText>um</w:delText>
        </w:r>
        <w:r w:rsidDel="002E607A">
          <w:delText xml:space="preserve"> que satisfaça os requisitos de um protocolo é dito </w:delText>
        </w:r>
        <w:r w:rsidR="002A5DB1" w:rsidDel="002E607A">
          <w:delText xml:space="preserve">que está </w:delText>
        </w:r>
        <w:r w:rsidDel="002E607A">
          <w:rPr>
            <w:i/>
            <w:iCs/>
          </w:rPr>
          <w:delText>em conformidade</w:delText>
        </w:r>
        <w:r w:rsidDel="002E607A">
          <w:delText xml:space="preserve"> com es</w:delText>
        </w:r>
        <w:r w:rsidR="002A5DB1" w:rsidDel="002E607A">
          <w:delText>t</w:delText>
        </w:r>
        <w:r w:rsidDel="002E607A">
          <w:delText>e protocolo.</w:delText>
        </w:r>
      </w:del>
    </w:p>
    <w:p w14:paraId="1FF90F54" w14:textId="77777777" w:rsidR="002A5DB1" w:rsidRPr="002A5DB1" w:rsidDel="002E607A" w:rsidRDefault="002A5DB1" w:rsidP="002A5DB1">
      <w:pPr>
        <w:rPr>
          <w:del w:id="1260" w:author="Willian" w:date="2017-03-08T00:13:00Z"/>
        </w:rPr>
      </w:pPr>
      <w:del w:id="1261" w:author="Willian" w:date="2017-03-08T00:13:00Z">
        <w:r w:rsidDel="002E607A">
          <w:delText xml:space="preserve">O protocolo te lembra algo? Sim. Eles são as </w:delText>
        </w:r>
        <w:r w:rsidDel="002E607A">
          <w:rPr>
            <w:b/>
          </w:rPr>
          <w:delText>interfaces</w:delText>
        </w:r>
        <w:r w:rsidDel="002E607A">
          <w:delText xml:space="preserve"> do Java em Swift. O grande diferencial, além do nome, é que protocolos podem definir propriedades e métodos, enquanto uma interface define apenas métodos. Usar o termo protocolo </w:delText>
        </w:r>
      </w:del>
      <w:commentRangeStart w:id="1262"/>
      <w:del w:id="1263" w:author="Willian" w:date="2016-11-04T22:41:00Z">
        <w:r w:rsidDel="00AA40AB">
          <w:delText>soa</w:delText>
        </w:r>
        <w:commentRangeEnd w:id="1262"/>
        <w:r w:rsidR="00F73FE3" w:rsidDel="00AA40AB">
          <w:rPr>
            <w:rStyle w:val="Refdecomentrio"/>
          </w:rPr>
          <w:commentReference w:id="1262"/>
        </w:r>
        <w:r w:rsidDel="00AA40AB">
          <w:delText xml:space="preserve"> com</w:delText>
        </w:r>
      </w:del>
      <w:del w:id="1264" w:author="Willian" w:date="2017-03-08T00:13:00Z">
        <w:r w:rsidDel="002E607A">
          <w:delText xml:space="preserve"> mais conformidade ao seu papel, já que ambos (protocolo e interfaces) são regras que deverão entrar em conformidade.</w:delText>
        </w:r>
      </w:del>
    </w:p>
    <w:p w14:paraId="30CDCCA7" w14:textId="77777777" w:rsidR="00D05199" w:rsidDel="002E607A" w:rsidRDefault="00D05199" w:rsidP="002A5DB1">
      <w:pPr>
        <w:rPr>
          <w:del w:id="1265" w:author="Willian" w:date="2017-03-08T00:13:00Z"/>
        </w:rPr>
      </w:pPr>
      <w:del w:id="1266" w:author="Willian" w:date="2017-03-08T00:13:00Z">
        <w:r w:rsidDel="002E607A">
          <w:delText xml:space="preserve">Use </w:delText>
        </w:r>
        <w:r w:rsidR="002A5DB1" w:rsidRPr="002A5DB1" w:rsidDel="002E607A">
          <w:rPr>
            <w:rFonts w:ascii="Menlo" w:hAnsi="Menlo" w:cs="Menlo"/>
            <w:color w:val="AA3391"/>
            <w:sz w:val="18"/>
            <w:szCs w:val="18"/>
          </w:rPr>
          <w:delText>protocol</w:delText>
        </w:r>
        <w:r w:rsidR="002A5DB1" w:rsidRPr="002A5DB1" w:rsidDel="002E607A">
          <w:rPr>
            <w:rFonts w:ascii="Menlo" w:hAnsi="Menlo" w:cs="Menlo"/>
            <w:sz w:val="18"/>
            <w:szCs w:val="18"/>
          </w:rPr>
          <w:delText xml:space="preserve"> </w:delText>
        </w:r>
        <w:r w:rsidDel="002E607A">
          <w:delText>a declarar um protocolo.</w:delText>
        </w:r>
      </w:del>
    </w:p>
    <w:p w14:paraId="6230F2EA" w14:textId="77777777" w:rsidR="00D05199" w:rsidRPr="002A5DB1" w:rsidDel="002E607A" w:rsidRDefault="00D05199" w:rsidP="002A5DB1">
      <w:pPr>
        <w:pStyle w:val="NormalWeb"/>
        <w:spacing w:before="460" w:beforeAutospacing="0" w:after="0" w:afterAutospacing="0"/>
        <w:ind w:left="885"/>
        <w:jc w:val="both"/>
        <w:textAlignment w:val="baseline"/>
        <w:rPr>
          <w:del w:id="1267" w:author="Willian" w:date="2017-03-08T00:13:00Z"/>
          <w:rFonts w:ascii="Menlo" w:hAnsi="Menlo" w:cs="Menlo"/>
          <w:color w:val="000000"/>
          <w:sz w:val="21"/>
          <w:szCs w:val="21"/>
        </w:rPr>
      </w:pPr>
      <w:del w:id="1268" w:author="Willian" w:date="2017-03-08T00:13:00Z">
        <w:r w:rsidRPr="002A5DB1" w:rsidDel="002E607A">
          <w:rPr>
            <w:rFonts w:ascii="Menlo" w:hAnsi="Menlo" w:cs="Menlo"/>
            <w:color w:val="AA3391"/>
            <w:sz w:val="18"/>
            <w:szCs w:val="18"/>
          </w:rPr>
          <w:delText>protocol</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ExampleProtocol</w:delText>
        </w:r>
        <w:r w:rsidRPr="002A5DB1" w:rsidDel="002E607A">
          <w:rPr>
            <w:rFonts w:ascii="Menlo" w:hAnsi="Menlo" w:cs="Menlo"/>
            <w:color w:val="000000"/>
            <w:sz w:val="18"/>
            <w:szCs w:val="18"/>
          </w:rPr>
          <w:delText xml:space="preserve"> {</w:delText>
        </w:r>
      </w:del>
    </w:p>
    <w:p w14:paraId="0AE3E975" w14:textId="77777777" w:rsidR="00D05199" w:rsidRPr="002A5DB1" w:rsidDel="002E607A" w:rsidRDefault="00D05199" w:rsidP="002A5DB1">
      <w:pPr>
        <w:pStyle w:val="NormalWeb"/>
        <w:spacing w:before="0" w:beforeAutospacing="0" w:after="0" w:afterAutospacing="0"/>
        <w:ind w:left="885"/>
        <w:jc w:val="both"/>
        <w:textAlignment w:val="baseline"/>
        <w:rPr>
          <w:del w:id="1269" w:author="Willian" w:date="2017-03-08T00:13:00Z"/>
          <w:rFonts w:ascii="Menlo" w:hAnsi="Menlo" w:cs="Menlo"/>
          <w:color w:val="000000"/>
          <w:sz w:val="21"/>
          <w:szCs w:val="21"/>
        </w:rPr>
      </w:pPr>
      <w:del w:id="1270" w:author="Willian" w:date="2017-03-08T00:13:00Z">
        <w:r w:rsidRPr="002A5DB1" w:rsidDel="002E607A">
          <w:rPr>
            <w:rFonts w:ascii="Menlo" w:hAnsi="Menlo" w:cs="Menlo"/>
            <w:color w:val="000000"/>
            <w:sz w:val="18"/>
            <w:szCs w:val="18"/>
          </w:rPr>
          <w:delText>  </w:delText>
        </w:r>
        <w:r w:rsidRPr="002A5DB1" w:rsidDel="002E607A">
          <w:rPr>
            <w:rFonts w:ascii="Menlo" w:hAnsi="Menlo" w:cs="Menlo"/>
            <w:color w:val="AA3391"/>
            <w:sz w:val="18"/>
            <w:szCs w:val="18"/>
          </w:rPr>
          <w:delText>var</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simpleDescription</w:delText>
        </w:r>
        <w:r w:rsidRPr="002A5DB1" w:rsidDel="002E607A">
          <w:rPr>
            <w:rFonts w:ascii="Menlo" w:hAnsi="Menlo" w:cs="Menlo"/>
            <w:color w:val="000000"/>
            <w:sz w:val="18"/>
            <w:szCs w:val="18"/>
          </w:rPr>
          <w:delText xml:space="preserve">: </w:delText>
        </w:r>
        <w:r w:rsidRPr="002A5DB1" w:rsidDel="002E607A">
          <w:rPr>
            <w:rFonts w:ascii="Menlo" w:hAnsi="Menlo" w:cs="Menlo"/>
            <w:color w:val="5C2699"/>
            <w:sz w:val="18"/>
            <w:szCs w:val="18"/>
          </w:rPr>
          <w:delText>String</w:delText>
        </w:r>
        <w:r w:rsidRPr="002A5DB1" w:rsidDel="002E607A">
          <w:rPr>
            <w:rFonts w:ascii="Menlo" w:hAnsi="Menlo" w:cs="Menlo"/>
            <w:color w:val="000000"/>
            <w:sz w:val="18"/>
            <w:szCs w:val="18"/>
          </w:rPr>
          <w:delText xml:space="preserve"> { </w:delText>
        </w:r>
        <w:r w:rsidRPr="002A5DB1" w:rsidDel="002E607A">
          <w:rPr>
            <w:rFonts w:ascii="Menlo" w:hAnsi="Menlo" w:cs="Menlo"/>
            <w:color w:val="AA3391"/>
            <w:sz w:val="18"/>
            <w:szCs w:val="18"/>
          </w:rPr>
          <w:delText>get</w:delText>
        </w:r>
        <w:r w:rsidRPr="002A5DB1" w:rsidDel="002E607A">
          <w:rPr>
            <w:rFonts w:ascii="Menlo" w:hAnsi="Menlo" w:cs="Menlo"/>
            <w:color w:val="000000"/>
            <w:sz w:val="18"/>
            <w:szCs w:val="18"/>
          </w:rPr>
          <w:delText xml:space="preserve"> }</w:delText>
        </w:r>
      </w:del>
    </w:p>
    <w:p w14:paraId="647FD6F0" w14:textId="77777777" w:rsidR="00D05199" w:rsidRPr="002A5DB1" w:rsidDel="002E607A" w:rsidRDefault="00D05199" w:rsidP="002A5DB1">
      <w:pPr>
        <w:pStyle w:val="NormalWeb"/>
        <w:spacing w:before="0" w:beforeAutospacing="0" w:after="0" w:afterAutospacing="0"/>
        <w:ind w:left="885"/>
        <w:jc w:val="both"/>
        <w:textAlignment w:val="baseline"/>
        <w:rPr>
          <w:del w:id="1271" w:author="Willian" w:date="2017-03-08T00:13:00Z"/>
          <w:rFonts w:ascii="Menlo" w:hAnsi="Menlo" w:cs="Menlo"/>
          <w:color w:val="000000"/>
          <w:sz w:val="21"/>
          <w:szCs w:val="21"/>
        </w:rPr>
      </w:pPr>
      <w:del w:id="1272" w:author="Willian" w:date="2017-03-08T00:13:00Z">
        <w:r w:rsidRPr="002A5DB1" w:rsidDel="002E607A">
          <w:rPr>
            <w:rFonts w:ascii="Menlo" w:hAnsi="Menlo" w:cs="Menlo"/>
            <w:color w:val="000000"/>
            <w:sz w:val="18"/>
            <w:szCs w:val="18"/>
          </w:rPr>
          <w:delText>  </w:delText>
        </w:r>
        <w:r w:rsidRPr="002A5DB1" w:rsidDel="002E607A">
          <w:rPr>
            <w:rFonts w:ascii="Menlo" w:hAnsi="Menlo" w:cs="Menlo"/>
            <w:color w:val="AA3391"/>
            <w:sz w:val="18"/>
            <w:szCs w:val="18"/>
          </w:rPr>
          <w:delText>func</w:delText>
        </w:r>
        <w:r w:rsidRPr="002A5DB1" w:rsidDel="002E607A">
          <w:rPr>
            <w:rFonts w:ascii="Menlo" w:hAnsi="Menlo" w:cs="Menlo"/>
            <w:color w:val="000000"/>
            <w:sz w:val="18"/>
            <w:szCs w:val="18"/>
          </w:rPr>
          <w:delText xml:space="preserve"> </w:delText>
        </w:r>
        <w:r w:rsidRPr="002A5DB1" w:rsidDel="002E607A">
          <w:rPr>
            <w:rFonts w:ascii="Menlo" w:hAnsi="Menlo" w:cs="Menlo"/>
            <w:color w:val="3F6E74"/>
            <w:sz w:val="18"/>
            <w:szCs w:val="18"/>
          </w:rPr>
          <w:delText>adjust</w:delText>
        </w:r>
        <w:r w:rsidRPr="002A5DB1" w:rsidDel="002E607A">
          <w:rPr>
            <w:rFonts w:ascii="Menlo" w:hAnsi="Menlo" w:cs="Menlo"/>
            <w:color w:val="000000"/>
            <w:sz w:val="18"/>
            <w:szCs w:val="18"/>
          </w:rPr>
          <w:delText>()</w:delText>
        </w:r>
      </w:del>
    </w:p>
    <w:p w14:paraId="1765A030" w14:textId="77777777" w:rsidR="00D05199" w:rsidRPr="002A5DB1" w:rsidDel="002E607A" w:rsidRDefault="00D05199" w:rsidP="002A5DB1">
      <w:pPr>
        <w:pStyle w:val="NormalWeb"/>
        <w:spacing w:before="0" w:beforeAutospacing="0" w:after="620" w:afterAutospacing="0"/>
        <w:ind w:left="885"/>
        <w:jc w:val="both"/>
        <w:textAlignment w:val="baseline"/>
        <w:rPr>
          <w:del w:id="1273" w:author="Willian" w:date="2017-03-08T00:13:00Z"/>
          <w:rFonts w:ascii="Menlo" w:hAnsi="Menlo" w:cs="Menlo"/>
          <w:color w:val="000000"/>
          <w:sz w:val="21"/>
          <w:szCs w:val="21"/>
        </w:rPr>
      </w:pPr>
      <w:del w:id="1274" w:author="Willian" w:date="2017-03-08T00:13:00Z">
        <w:r w:rsidRPr="002A5DB1" w:rsidDel="002E607A">
          <w:rPr>
            <w:rFonts w:ascii="Menlo" w:hAnsi="Menlo" w:cs="Menlo"/>
            <w:color w:val="000000"/>
            <w:sz w:val="18"/>
            <w:szCs w:val="18"/>
          </w:rPr>
          <w:delText>}</w:delText>
        </w:r>
      </w:del>
    </w:p>
    <w:p w14:paraId="30BF139A" w14:textId="77777777" w:rsidR="002A5DB1" w:rsidRPr="002A5DB1" w:rsidDel="002E607A" w:rsidRDefault="002A5DB1" w:rsidP="002A5DB1">
      <w:pPr>
        <w:pStyle w:val="Dica"/>
        <w:rPr>
          <w:del w:id="1275" w:author="Willian" w:date="2017-03-08T00:13:00Z"/>
        </w:rPr>
      </w:pPr>
      <w:del w:id="1276" w:author="Willian" w:date="2017-03-08T00:13:00Z">
        <w:r w:rsidDel="002E607A">
          <w:delText xml:space="preserve">DICA: </w:delText>
        </w:r>
        <w:r w:rsidRPr="002A5DB1" w:rsidDel="002E607A">
          <w:rPr>
            <w:b w:val="0"/>
          </w:rPr>
          <w:delText xml:space="preserve">A sequência </w:delText>
        </w:r>
        <w:r w:rsidRPr="002A5DB1" w:rsidDel="002E607A">
          <w:rPr>
            <w:rFonts w:ascii="Menlo" w:hAnsi="Menlo" w:cs="Menlo"/>
            <w:b w:val="0"/>
            <w:color w:val="000000"/>
            <w:sz w:val="18"/>
            <w:szCs w:val="18"/>
          </w:rPr>
          <w:delText xml:space="preserve">{ </w:delText>
        </w:r>
        <w:r w:rsidRPr="002A5DB1" w:rsidDel="002E607A">
          <w:rPr>
            <w:rFonts w:ascii="Menlo" w:hAnsi="Menlo" w:cs="Menlo"/>
            <w:b w:val="0"/>
            <w:color w:val="AA3391"/>
            <w:sz w:val="18"/>
            <w:szCs w:val="18"/>
          </w:rPr>
          <w:delText>get</w:delText>
        </w:r>
        <w:r w:rsidRPr="002A5DB1" w:rsidDel="002E607A">
          <w:rPr>
            <w:rFonts w:ascii="Menlo" w:hAnsi="Menlo" w:cs="Menlo"/>
            <w:b w:val="0"/>
            <w:color w:val="000000"/>
            <w:sz w:val="18"/>
            <w:szCs w:val="18"/>
          </w:rPr>
          <w:delText xml:space="preserve"> } </w:delText>
        </w:r>
        <w:r w:rsidRPr="002A5DB1" w:rsidDel="002E607A">
          <w:rPr>
            <w:b w:val="0"/>
          </w:rPr>
          <w:delText xml:space="preserve">da propriedade </w:delText>
        </w:r>
        <w:r w:rsidRPr="002A5DB1" w:rsidDel="002E607A">
          <w:rPr>
            <w:rFonts w:ascii="Menlo" w:hAnsi="Menlo" w:cs="Menlo"/>
            <w:b w:val="0"/>
            <w:color w:val="3F6E74"/>
            <w:sz w:val="18"/>
            <w:szCs w:val="18"/>
          </w:rPr>
          <w:delText>simpleDescription</w:delText>
        </w:r>
        <w:r w:rsidRPr="002A5DB1" w:rsidDel="002E607A">
          <w:rPr>
            <w:b w:val="0"/>
          </w:rPr>
          <w:delText xml:space="preserve"> indica que ele é somente leitura, o que significa que o valor da propriedade pode ser visto, mas nunca ser alterado.</w:delText>
        </w:r>
      </w:del>
    </w:p>
    <w:p w14:paraId="2D5FBD55" w14:textId="77777777" w:rsidR="002A5DB1" w:rsidDel="002E607A" w:rsidRDefault="002A5DB1" w:rsidP="00D05199">
      <w:pPr>
        <w:pStyle w:val="NormalWeb"/>
        <w:spacing w:before="0" w:beforeAutospacing="0" w:after="220" w:afterAutospacing="0"/>
        <w:jc w:val="both"/>
        <w:rPr>
          <w:del w:id="1277" w:author="Willian" w:date="2017-03-08T00:13:00Z"/>
          <w:rFonts w:ascii="Arial" w:hAnsi="Arial" w:cs="Arial"/>
          <w:color w:val="414141"/>
          <w:sz w:val="21"/>
          <w:szCs w:val="21"/>
        </w:rPr>
      </w:pPr>
    </w:p>
    <w:p w14:paraId="4CEF3D2B" w14:textId="77777777" w:rsidR="00D05199" w:rsidDel="002E607A" w:rsidRDefault="00D05199" w:rsidP="002A5DB1">
      <w:pPr>
        <w:rPr>
          <w:del w:id="1278" w:author="Willian" w:date="2017-03-08T00:13:00Z"/>
        </w:rPr>
      </w:pPr>
      <w:del w:id="1279" w:author="Willian" w:date="2017-03-08T00:13:00Z">
        <w:r w:rsidDel="002E607A">
          <w:delText>Os protocolos</w:delText>
        </w:r>
        <w:r w:rsidR="008C4B26" w:rsidDel="002E607A">
          <w:delText xml:space="preserve"> podem exigir que tipos (classes, estruturas ou enumerações) conformes</w:delText>
        </w:r>
        <w:r w:rsidDel="002E607A">
          <w:delText xml:space="preserve"> </w:delText>
        </w:r>
        <w:r w:rsidR="008C4B26" w:rsidDel="002E607A">
          <w:delText>tenham</w:delText>
        </w:r>
        <w:r w:rsidDel="002E607A">
          <w:delText xml:space="preserve"> propried</w:delText>
        </w:r>
        <w:r w:rsidR="008C4B26" w:rsidDel="002E607A">
          <w:delText>ades</w:delText>
        </w:r>
        <w:r w:rsidDel="002E607A">
          <w:delText>, métodos</w:delText>
        </w:r>
        <w:r w:rsidR="008C4B26" w:rsidDel="002E607A">
          <w:delText xml:space="preserve"> e operadores específicos</w:delText>
        </w:r>
        <w:r w:rsidDel="002E607A">
          <w:delText xml:space="preserve">. Estes métodos são escritos como parte da definição do protocolo, exatamente da mesma forma que para os métodos de instância e </w:delText>
        </w:r>
        <w:r w:rsidR="008C4B26" w:rsidDel="002E607A">
          <w:delText>classe</w:delText>
        </w:r>
        <w:r w:rsidDel="002E607A">
          <w:delText xml:space="preserve"> norma</w:delText>
        </w:r>
        <w:r w:rsidR="008C4B26" w:rsidDel="002E607A">
          <w:delText>is</w:delText>
        </w:r>
        <w:r w:rsidDel="002E607A">
          <w:delText xml:space="preserve">, </w:delText>
        </w:r>
        <w:r w:rsidR="008C4B26" w:rsidDel="002E607A">
          <w:delText>porém</w:delText>
        </w:r>
        <w:r w:rsidDel="002E607A">
          <w:delText xml:space="preserve"> sem chaves ou um corpo de método.</w:delText>
        </w:r>
      </w:del>
    </w:p>
    <w:p w14:paraId="110A8BEA" w14:textId="77777777" w:rsidR="00D05199" w:rsidDel="002E607A" w:rsidRDefault="00D05199" w:rsidP="002A5DB1">
      <w:pPr>
        <w:rPr>
          <w:del w:id="1280" w:author="Willian" w:date="2017-03-08T00:13:00Z"/>
        </w:rPr>
      </w:pPr>
      <w:del w:id="1281" w:author="Willian" w:date="2017-03-08T00:13:00Z">
        <w:r w:rsidDel="002E607A">
          <w:delText xml:space="preserve">Classes, estruturas e enumerações </w:delText>
        </w:r>
        <w:r w:rsidR="008C4B26" w:rsidDel="002E607A">
          <w:delText xml:space="preserve">podem </w:delText>
        </w:r>
        <w:r w:rsidDel="002E607A">
          <w:delText xml:space="preserve">adotar um protocolo listando </w:delText>
        </w:r>
        <w:r w:rsidR="008C4B26" w:rsidDel="002E607A">
          <w:delText>o</w:delText>
        </w:r>
        <w:r w:rsidDel="002E607A">
          <w:delText xml:space="preserve"> nome</w:delText>
        </w:r>
        <w:r w:rsidR="008C4B26" w:rsidDel="002E607A">
          <w:delText xml:space="preserve"> dele (do protocolo)</w:delText>
        </w:r>
        <w:r w:rsidDel="002E607A">
          <w:delText xml:space="preserve"> após o seu nome</w:delText>
        </w:r>
        <w:r w:rsidR="008C4B26" w:rsidDel="002E607A">
          <w:delText xml:space="preserve"> (das classes, estruturas ou enumerações)</w:delText>
        </w:r>
        <w:r w:rsidDel="002E607A">
          <w:delText xml:space="preserve">, separados por dois pontos. Um </w:delText>
        </w:r>
        <w:r w:rsidR="008C4B26" w:rsidDel="002E607A">
          <w:delText>tipo (classes, estruturas ou enumerações)</w:delText>
        </w:r>
        <w:r w:rsidDel="002E607A">
          <w:delText xml:space="preserve"> pode adotar qualquer </w:delText>
        </w:r>
        <w:r w:rsidR="008C4B26" w:rsidDel="002E607A">
          <w:delText>quantidade</w:delText>
        </w:r>
        <w:r w:rsidDel="002E607A">
          <w:delText xml:space="preserve"> de protocolos, que aparecem em uma lista separada por vírgulas. Se uma classe </w:delText>
        </w:r>
        <w:r w:rsidR="008C4B26" w:rsidDel="002E607A">
          <w:delText>possui</w:delText>
        </w:r>
        <w:r w:rsidDel="002E607A">
          <w:delText xml:space="preserve"> uma superclasse, nome da superclasse deve aparecer em primeiro lugar na lista, seguido </w:delText>
        </w:r>
        <w:r w:rsidR="008C4B26" w:rsidDel="002E607A">
          <w:delText>dos</w:delText>
        </w:r>
        <w:r w:rsidDel="002E607A">
          <w:delText xml:space="preserve"> protocolos. Você </w:delText>
        </w:r>
        <w:r w:rsidR="008C4B26" w:rsidDel="002E607A">
          <w:delText xml:space="preserve">garante a </w:delText>
        </w:r>
        <w:r w:rsidDel="002E607A">
          <w:delText>conformidade com o protocolo através da implementação de todos os seus requisitos.</w:delText>
        </w:r>
      </w:del>
    </w:p>
    <w:p w14:paraId="5CA65C0F" w14:textId="77777777" w:rsidR="00D05199" w:rsidDel="002E607A" w:rsidRDefault="00D05199" w:rsidP="00D05199">
      <w:pPr>
        <w:pStyle w:val="NormalWeb"/>
        <w:spacing w:before="0" w:beforeAutospacing="0" w:after="220" w:afterAutospacing="0"/>
        <w:jc w:val="both"/>
        <w:rPr>
          <w:del w:id="1282" w:author="Willian" w:date="2017-03-08T00:13:00Z"/>
        </w:rPr>
      </w:pPr>
      <w:del w:id="1283" w:author="Willian" w:date="2017-03-08T00:13:00Z">
        <w:r w:rsidDel="002E607A">
          <w:rPr>
            <w:rFonts w:ascii="Arial" w:hAnsi="Arial" w:cs="Arial"/>
            <w:color w:val="414141"/>
            <w:sz w:val="21"/>
            <w:szCs w:val="21"/>
          </w:rPr>
          <w:delText xml:space="preserve">Aqui, </w:delText>
        </w:r>
        <w:r w:rsidR="008C4B26" w:rsidRPr="008C4B26" w:rsidDel="002E607A">
          <w:rPr>
            <w:rFonts w:ascii="Menlo" w:hAnsi="Menlo" w:cs="Menlo"/>
            <w:noProof/>
            <w:color w:val="3F6E74"/>
            <w:sz w:val="18"/>
            <w:szCs w:val="18"/>
          </w:rPr>
          <w:delText>SimpleClass</w:delText>
        </w:r>
        <w:r w:rsidR="008C4B26" w:rsidDel="002E607A">
          <w:rPr>
            <w:rFonts w:ascii="Arial" w:hAnsi="Arial" w:cs="Arial"/>
            <w:color w:val="414141"/>
            <w:sz w:val="21"/>
            <w:szCs w:val="21"/>
          </w:rPr>
          <w:delText xml:space="preserve"> </w:delText>
        </w:r>
        <w:r w:rsidDel="002E607A">
          <w:rPr>
            <w:rFonts w:ascii="Arial" w:hAnsi="Arial" w:cs="Arial"/>
            <w:color w:val="414141"/>
            <w:sz w:val="21"/>
            <w:szCs w:val="21"/>
          </w:rPr>
          <w:delText>adota o</w:delText>
        </w:r>
        <w:r w:rsidR="008C4B26" w:rsidDel="002E607A">
          <w:rPr>
            <w:rFonts w:ascii="Arial" w:hAnsi="Arial" w:cs="Arial"/>
            <w:color w:val="414141"/>
            <w:sz w:val="21"/>
            <w:szCs w:val="21"/>
          </w:rPr>
          <w:delText xml:space="preserve"> protocolo</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5C2699"/>
            <w:sz w:val="18"/>
            <w:szCs w:val="18"/>
          </w:rPr>
          <w:delText>ExampleProtocol</w:delText>
        </w:r>
        <w:r w:rsidDel="002E607A">
          <w:rPr>
            <w:rFonts w:ascii="Arial" w:hAnsi="Arial" w:cs="Arial"/>
            <w:color w:val="414141"/>
            <w:sz w:val="21"/>
            <w:szCs w:val="21"/>
          </w:rPr>
          <w:delText xml:space="preserve">, e </w:delText>
        </w:r>
        <w:r w:rsidR="008C4B26" w:rsidDel="002E607A">
          <w:rPr>
            <w:rFonts w:ascii="Arial" w:hAnsi="Arial" w:cs="Arial"/>
            <w:color w:val="414141"/>
            <w:sz w:val="21"/>
            <w:szCs w:val="21"/>
          </w:rPr>
          <w:delText xml:space="preserve">entra </w:delText>
        </w:r>
        <w:r w:rsidDel="002E607A">
          <w:rPr>
            <w:rFonts w:ascii="Arial" w:hAnsi="Arial" w:cs="Arial"/>
            <w:color w:val="414141"/>
            <w:sz w:val="21"/>
            <w:szCs w:val="21"/>
          </w:rPr>
          <w:delText>em conformidade com o protocolo através da implementação da</w:delText>
        </w:r>
        <w:r w:rsidR="008C4B26" w:rsidDel="002E607A">
          <w:rPr>
            <w:rFonts w:ascii="Arial" w:hAnsi="Arial" w:cs="Arial"/>
            <w:color w:val="414141"/>
            <w:sz w:val="21"/>
            <w:szCs w:val="21"/>
          </w:rPr>
          <w:delText xml:space="preserve"> propriedade</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3F6E74"/>
            <w:sz w:val="18"/>
            <w:szCs w:val="18"/>
          </w:rPr>
          <w:delText>simpleDescription</w:delText>
        </w:r>
        <w:r w:rsidR="008C4B26" w:rsidDel="002E607A">
          <w:rPr>
            <w:rFonts w:ascii="Arial" w:hAnsi="Arial" w:cs="Arial"/>
            <w:color w:val="414141"/>
            <w:sz w:val="21"/>
            <w:szCs w:val="21"/>
          </w:rPr>
          <w:delText xml:space="preserve"> </w:delText>
        </w:r>
        <w:r w:rsidDel="002E607A">
          <w:rPr>
            <w:rFonts w:ascii="Arial" w:hAnsi="Arial" w:cs="Arial"/>
            <w:color w:val="414141"/>
            <w:sz w:val="21"/>
            <w:szCs w:val="21"/>
          </w:rPr>
          <w:delText>e</w:delText>
        </w:r>
        <w:r w:rsidR="008C4B26" w:rsidDel="002E607A">
          <w:rPr>
            <w:rFonts w:ascii="Arial" w:hAnsi="Arial" w:cs="Arial"/>
            <w:color w:val="414141"/>
            <w:sz w:val="21"/>
            <w:szCs w:val="21"/>
          </w:rPr>
          <w:delText xml:space="preserve"> do método</w:delText>
        </w:r>
        <w:r w:rsidDel="002E607A">
          <w:rPr>
            <w:rFonts w:ascii="Arial" w:hAnsi="Arial" w:cs="Arial"/>
            <w:color w:val="414141"/>
            <w:sz w:val="21"/>
            <w:szCs w:val="21"/>
          </w:rPr>
          <w:delText xml:space="preserve">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color w:val="000000"/>
            <w:sz w:val="18"/>
            <w:szCs w:val="18"/>
          </w:rPr>
          <w:delText>()</w:delText>
        </w:r>
        <w:r w:rsidDel="002E607A">
          <w:rPr>
            <w:rFonts w:ascii="Arial" w:hAnsi="Arial" w:cs="Arial"/>
            <w:color w:val="414141"/>
            <w:sz w:val="21"/>
            <w:szCs w:val="21"/>
          </w:rPr>
          <w:delText>.</w:delText>
        </w:r>
      </w:del>
    </w:p>
    <w:p w14:paraId="7526934C" w14:textId="77777777" w:rsidR="00D05199" w:rsidRPr="00A66496" w:rsidDel="002E607A" w:rsidRDefault="00D05199" w:rsidP="008C4B26">
      <w:pPr>
        <w:pStyle w:val="NormalWeb"/>
        <w:spacing w:before="460" w:beforeAutospacing="0" w:after="0" w:afterAutospacing="0"/>
        <w:ind w:left="567"/>
        <w:jc w:val="both"/>
        <w:textAlignment w:val="baseline"/>
        <w:rPr>
          <w:del w:id="1284" w:author="Willian" w:date="2017-03-08T00:13:00Z"/>
          <w:rFonts w:ascii="Menlo" w:hAnsi="Menlo" w:cs="Menlo"/>
          <w:noProof/>
          <w:color w:val="000000"/>
          <w:sz w:val="21"/>
          <w:szCs w:val="21"/>
          <w:lang w:val="en-US"/>
        </w:rPr>
      </w:pPr>
      <w:del w:id="1285"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xml:space="preserve"> {</w:delText>
        </w:r>
      </w:del>
    </w:p>
    <w:p w14:paraId="63EDC15E" w14:textId="77777777" w:rsidR="00D05199" w:rsidRPr="00A66496" w:rsidDel="002E607A" w:rsidRDefault="00D05199" w:rsidP="008C4B26">
      <w:pPr>
        <w:pStyle w:val="NormalWeb"/>
        <w:spacing w:before="0" w:beforeAutospacing="0" w:after="0" w:afterAutospacing="0"/>
        <w:ind w:left="567"/>
        <w:jc w:val="both"/>
        <w:textAlignment w:val="baseline"/>
        <w:rPr>
          <w:del w:id="1286" w:author="Willian" w:date="2017-03-08T00:13:00Z"/>
          <w:rFonts w:ascii="Menlo" w:hAnsi="Menlo" w:cs="Menlo"/>
          <w:noProof/>
          <w:color w:val="000000"/>
          <w:sz w:val="21"/>
          <w:szCs w:val="21"/>
          <w:lang w:val="en-US"/>
        </w:rPr>
      </w:pPr>
      <w:del w:id="1287"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"A very simple class."</w:delText>
        </w:r>
      </w:del>
    </w:p>
    <w:p w14:paraId="33202F9B" w14:textId="77777777" w:rsidR="00D05199" w:rsidRPr="00A66496" w:rsidDel="002E607A" w:rsidRDefault="00D05199" w:rsidP="008C4B26">
      <w:pPr>
        <w:pStyle w:val="NormalWeb"/>
        <w:spacing w:before="0" w:beforeAutospacing="0" w:after="0" w:afterAutospacing="0"/>
        <w:ind w:left="567"/>
        <w:jc w:val="both"/>
        <w:textAlignment w:val="baseline"/>
        <w:rPr>
          <w:del w:id="1288" w:author="Willian" w:date="2017-03-08T00:13:00Z"/>
          <w:rFonts w:ascii="Menlo" w:hAnsi="Menlo" w:cs="Menlo"/>
          <w:noProof/>
          <w:color w:val="000000"/>
          <w:sz w:val="21"/>
          <w:szCs w:val="21"/>
          <w:lang w:val="en-US"/>
        </w:rPr>
      </w:pPr>
      <w:del w:id="128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anotherProperty</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Int</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1C00CF"/>
            <w:sz w:val="18"/>
            <w:szCs w:val="18"/>
            <w:lang w:val="en-US"/>
          </w:rPr>
          <w:delText>69105</w:delText>
        </w:r>
      </w:del>
    </w:p>
    <w:p w14:paraId="74CF1BD5" w14:textId="77777777" w:rsidR="00D05199" w:rsidRPr="00A66496" w:rsidDel="002E607A" w:rsidRDefault="00D05199" w:rsidP="008C4B26">
      <w:pPr>
        <w:pStyle w:val="NormalWeb"/>
        <w:spacing w:before="0" w:beforeAutospacing="0" w:after="0" w:afterAutospacing="0"/>
        <w:ind w:left="567"/>
        <w:jc w:val="both"/>
        <w:textAlignment w:val="baseline"/>
        <w:rPr>
          <w:del w:id="1290" w:author="Willian" w:date="2017-03-08T00:13:00Z"/>
          <w:rFonts w:ascii="Menlo" w:hAnsi="Menlo" w:cs="Menlo"/>
          <w:noProof/>
          <w:color w:val="000000"/>
          <w:sz w:val="21"/>
          <w:szCs w:val="21"/>
          <w:lang w:val="en-US"/>
        </w:rPr>
      </w:pPr>
      <w:del w:id="129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 {</w:delText>
        </w:r>
      </w:del>
    </w:p>
    <w:p w14:paraId="486BA201" w14:textId="77777777" w:rsidR="00D05199" w:rsidRPr="00A66496" w:rsidDel="002E607A" w:rsidRDefault="00D05199" w:rsidP="008C4B26">
      <w:pPr>
        <w:pStyle w:val="NormalWeb"/>
        <w:spacing w:before="0" w:beforeAutospacing="0" w:after="0" w:afterAutospacing="0"/>
        <w:ind w:left="567"/>
        <w:jc w:val="both"/>
        <w:textAlignment w:val="baseline"/>
        <w:rPr>
          <w:del w:id="1292" w:author="Willian" w:date="2017-03-08T00:13:00Z"/>
          <w:rFonts w:ascii="Menlo" w:hAnsi="Menlo" w:cs="Menlo"/>
          <w:noProof/>
          <w:color w:val="000000"/>
          <w:sz w:val="21"/>
          <w:szCs w:val="21"/>
          <w:lang w:val="en-US"/>
        </w:rPr>
      </w:pPr>
      <w:del w:id="129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  Now 100% adjusted."</w:delText>
        </w:r>
      </w:del>
    </w:p>
    <w:p w14:paraId="6432E24B" w14:textId="77777777" w:rsidR="00D05199" w:rsidRPr="00A66496" w:rsidDel="002E607A" w:rsidRDefault="00D05199" w:rsidP="008C4B26">
      <w:pPr>
        <w:pStyle w:val="NormalWeb"/>
        <w:spacing w:before="0" w:beforeAutospacing="0" w:after="0" w:afterAutospacing="0"/>
        <w:ind w:left="567"/>
        <w:jc w:val="both"/>
        <w:textAlignment w:val="baseline"/>
        <w:rPr>
          <w:del w:id="1294" w:author="Willian" w:date="2017-03-08T00:13:00Z"/>
          <w:rFonts w:ascii="Menlo" w:hAnsi="Menlo" w:cs="Menlo"/>
          <w:noProof/>
          <w:color w:val="000000"/>
          <w:sz w:val="21"/>
          <w:szCs w:val="21"/>
          <w:lang w:val="en-US"/>
        </w:rPr>
      </w:pPr>
      <w:del w:id="1295" w:author="Willian" w:date="2017-03-08T00:13:00Z">
        <w:r w:rsidRPr="00A66496" w:rsidDel="002E607A">
          <w:rPr>
            <w:rFonts w:ascii="Menlo" w:hAnsi="Menlo" w:cs="Menlo"/>
            <w:noProof/>
            <w:color w:val="000000"/>
            <w:sz w:val="18"/>
            <w:szCs w:val="18"/>
            <w:lang w:val="en-US"/>
          </w:rPr>
          <w:delText>  }</w:delText>
        </w:r>
      </w:del>
    </w:p>
    <w:p w14:paraId="0F204099" w14:textId="77777777" w:rsidR="00D05199" w:rsidRPr="00A66496" w:rsidDel="002E607A" w:rsidRDefault="00D05199" w:rsidP="008C4B26">
      <w:pPr>
        <w:pStyle w:val="NormalWeb"/>
        <w:spacing w:before="0" w:beforeAutospacing="0" w:after="0" w:afterAutospacing="0"/>
        <w:ind w:left="567"/>
        <w:jc w:val="both"/>
        <w:textAlignment w:val="baseline"/>
        <w:rPr>
          <w:del w:id="1296" w:author="Willian" w:date="2017-03-08T00:13:00Z"/>
          <w:rFonts w:ascii="Menlo" w:hAnsi="Menlo" w:cs="Menlo"/>
          <w:noProof/>
          <w:color w:val="000000"/>
          <w:sz w:val="21"/>
          <w:szCs w:val="21"/>
          <w:lang w:val="en-US"/>
        </w:rPr>
      </w:pPr>
      <w:del w:id="1297" w:author="Willian" w:date="2017-03-08T00:13:00Z">
        <w:r w:rsidRPr="00A66496" w:rsidDel="002E607A">
          <w:rPr>
            <w:rFonts w:ascii="Menlo" w:hAnsi="Menlo" w:cs="Menlo"/>
            <w:noProof/>
            <w:color w:val="000000"/>
            <w:sz w:val="18"/>
            <w:szCs w:val="18"/>
            <w:lang w:val="en-US"/>
          </w:rPr>
          <w:delText>}</w:delText>
        </w:r>
      </w:del>
    </w:p>
    <w:p w14:paraId="635AEFE4" w14:textId="77777777" w:rsidR="00D05199" w:rsidRPr="00A66496" w:rsidDel="002E607A" w:rsidRDefault="00D05199" w:rsidP="008C4B26">
      <w:pPr>
        <w:pStyle w:val="NormalWeb"/>
        <w:spacing w:before="0" w:beforeAutospacing="0" w:after="0" w:afterAutospacing="0"/>
        <w:ind w:left="567"/>
        <w:jc w:val="both"/>
        <w:textAlignment w:val="baseline"/>
        <w:rPr>
          <w:del w:id="1298" w:author="Willian" w:date="2017-03-08T00:13:00Z"/>
          <w:rFonts w:ascii="Menlo" w:hAnsi="Menlo" w:cs="Menlo"/>
          <w:noProof/>
          <w:color w:val="000000"/>
          <w:sz w:val="21"/>
          <w:szCs w:val="21"/>
          <w:lang w:val="en-US"/>
        </w:rPr>
      </w:pPr>
      <w:del w:id="1299"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w:delText>
        </w:r>
      </w:del>
    </w:p>
    <w:p w14:paraId="32B1F484" w14:textId="77777777" w:rsidR="00D05199" w:rsidRPr="00A66496" w:rsidDel="002E607A" w:rsidRDefault="00D05199" w:rsidP="008C4B26">
      <w:pPr>
        <w:pStyle w:val="NormalWeb"/>
        <w:spacing w:before="0" w:beforeAutospacing="0" w:after="0" w:afterAutospacing="0"/>
        <w:ind w:left="567"/>
        <w:jc w:val="both"/>
        <w:textAlignment w:val="baseline"/>
        <w:rPr>
          <w:del w:id="1300" w:author="Willian" w:date="2017-03-08T00:13:00Z"/>
          <w:rFonts w:ascii="Menlo" w:hAnsi="Menlo" w:cs="Menlo"/>
          <w:noProof/>
          <w:color w:val="000000"/>
          <w:sz w:val="21"/>
          <w:szCs w:val="21"/>
          <w:lang w:val="en-US"/>
        </w:rPr>
      </w:pPr>
      <w:del w:id="1301" w:author="Willian" w:date="2017-03-08T00:13:00Z">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w:delText>
        </w:r>
      </w:del>
    </w:p>
    <w:p w14:paraId="6FFE3B00" w14:textId="77777777" w:rsidR="00D05199" w:rsidRPr="00A66496" w:rsidDel="002E607A" w:rsidRDefault="00D05199" w:rsidP="008C4B26">
      <w:pPr>
        <w:pStyle w:val="NormalWeb"/>
        <w:spacing w:before="0" w:beforeAutospacing="0" w:after="620" w:afterAutospacing="0"/>
        <w:ind w:left="567"/>
        <w:jc w:val="both"/>
        <w:textAlignment w:val="baseline"/>
        <w:rPr>
          <w:del w:id="1302" w:author="Willian" w:date="2017-03-08T00:13:00Z"/>
          <w:rFonts w:ascii="Menlo" w:hAnsi="Menlo" w:cs="Menlo"/>
          <w:noProof/>
          <w:color w:val="000000"/>
          <w:sz w:val="21"/>
          <w:szCs w:val="21"/>
          <w:lang w:val="en-US"/>
        </w:rPr>
      </w:pPr>
      <w:del w:id="1303" w:author="Willian" w:date="2017-03-08T00:13:00Z">
        <w:r w:rsidRPr="00A66496" w:rsidDel="002E607A">
          <w:rPr>
            <w:rFonts w:ascii="Menlo" w:hAnsi="Menlo" w:cs="Menlo"/>
            <w:noProof/>
            <w:color w:val="AA3391"/>
            <w:sz w:val="18"/>
            <w:szCs w:val="18"/>
            <w:lang w:val="en-US"/>
          </w:rPr>
          <w:delText>let</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3F6E74"/>
            <w:sz w:val="18"/>
            <w:szCs w:val="18"/>
            <w:lang w:val="en-US"/>
          </w:rPr>
          <w:delText>a</w:delText>
        </w:r>
        <w:r w:rsidRPr="00A66496" w:rsidDel="002E607A">
          <w:rPr>
            <w:rFonts w:ascii="Menlo" w:hAnsi="Menlo" w:cs="Menlo"/>
            <w:noProof/>
            <w:color w:val="000000"/>
            <w:sz w:val="18"/>
            <w:szCs w:val="18"/>
            <w:lang w:val="en-US"/>
          </w:rPr>
          <w:delText>.</w:delText>
        </w:r>
        <w:r w:rsidRPr="00A66496" w:rsidDel="002E607A">
          <w:rPr>
            <w:rFonts w:ascii="Menlo" w:hAnsi="Menlo" w:cs="Menlo"/>
            <w:noProof/>
            <w:color w:val="3F6E74"/>
            <w:sz w:val="18"/>
            <w:szCs w:val="18"/>
            <w:lang w:val="en-US"/>
          </w:rPr>
          <w:delText>simpleDescription</w:delText>
        </w:r>
      </w:del>
    </w:p>
    <w:p w14:paraId="072A610B" w14:textId="77777777" w:rsidR="00D05199" w:rsidDel="002E607A" w:rsidRDefault="00D05199" w:rsidP="008C4B26">
      <w:pPr>
        <w:rPr>
          <w:del w:id="1304" w:author="Willian" w:date="2017-03-08T00:13:00Z"/>
        </w:rPr>
      </w:pPr>
      <w:del w:id="1305" w:author="Willian" w:date="2017-03-08T00:13:00Z">
        <w:r w:rsidDel="002E607A">
          <w:delText>Os protocolos são os tipos de primeira classe, o que significa que eles podem ser tratados como outros tipos nomeados. Por exemplo, você pode criar um</w:delText>
        </w:r>
        <w:r w:rsidR="008C4B26" w:rsidDel="002E607A">
          <w:delText xml:space="preserve"> array de</w:delText>
        </w:r>
        <w:r w:rsidDel="002E607A">
          <w:delText xml:space="preserve"> </w:delText>
        </w:r>
        <w:r w:rsidR="008C4B26" w:rsidRPr="008C4B26" w:rsidDel="002E607A">
          <w:rPr>
            <w:rFonts w:ascii="Menlo" w:hAnsi="Menlo" w:cs="Menlo"/>
            <w:noProof/>
            <w:color w:val="5C2699"/>
            <w:sz w:val="18"/>
            <w:szCs w:val="18"/>
          </w:rPr>
          <w:delText>ExampleProtocol</w:delText>
        </w:r>
        <w:r w:rsidR="008C4B26" w:rsidRPr="008C4B26" w:rsidDel="002E607A">
          <w:rPr>
            <w:rFonts w:ascii="Menlo" w:hAnsi="Menlo" w:cs="Menlo"/>
            <w:noProof/>
            <w:sz w:val="18"/>
            <w:szCs w:val="18"/>
          </w:rPr>
          <w:delText xml:space="preserve"> </w:delText>
        </w:r>
        <w:r w:rsidDel="002E607A">
          <w:delText xml:space="preserve">e chamar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sz w:val="18"/>
            <w:szCs w:val="18"/>
          </w:rPr>
          <w:delText>()</w:delText>
        </w:r>
        <w:r w:rsidR="008C4B26" w:rsidDel="002E607A">
          <w:rPr>
            <w:rFonts w:ascii="Verdana" w:hAnsi="Verdana"/>
            <w:color w:val="808080"/>
            <w:sz w:val="18"/>
            <w:szCs w:val="18"/>
          </w:rPr>
          <w:delText xml:space="preserve"> </w:delText>
        </w:r>
        <w:r w:rsidDel="002E607A">
          <w:delText xml:space="preserve">em cada um dos </w:delText>
        </w:r>
        <w:r w:rsidR="008C4B26" w:rsidDel="002E607A">
          <w:delText>itens dele</w:delText>
        </w:r>
        <w:r w:rsidDel="002E607A">
          <w:delText xml:space="preserve"> (</w:delText>
        </w:r>
        <w:r w:rsidR="008C4B26" w:rsidDel="002E607A">
          <w:delText>porque qualquer item deste array deve</w:delText>
        </w:r>
        <w:r w:rsidDel="002E607A">
          <w:delText xml:space="preserve"> </w:delText>
        </w:r>
        <w:r w:rsidR="008C4B26" w:rsidDel="002E607A">
          <w:delText>garantir</w:delText>
        </w:r>
        <w:r w:rsidDel="002E607A">
          <w:delText xml:space="preserve"> a </w:delText>
        </w:r>
        <w:r w:rsidR="008C4B26" w:rsidDel="002E607A">
          <w:delText>implementação do método</w:delText>
        </w:r>
        <w:r w:rsidDel="002E607A">
          <w:delText xml:space="preserve"> </w:delText>
        </w:r>
        <w:r w:rsidR="008C4B26" w:rsidRPr="008C4B26" w:rsidDel="002E607A">
          <w:rPr>
            <w:rFonts w:ascii="Menlo" w:hAnsi="Menlo" w:cs="Menlo"/>
            <w:noProof/>
            <w:color w:val="3F6E74"/>
            <w:sz w:val="18"/>
            <w:szCs w:val="18"/>
          </w:rPr>
          <w:delText>adjust</w:delText>
        </w:r>
        <w:r w:rsidR="008C4B26" w:rsidRPr="008C4B26" w:rsidDel="002E607A">
          <w:rPr>
            <w:rFonts w:ascii="Menlo" w:hAnsi="Menlo" w:cs="Menlo"/>
            <w:noProof/>
            <w:sz w:val="18"/>
            <w:szCs w:val="18"/>
          </w:rPr>
          <w:delText>()</w:delText>
        </w:r>
        <w:r w:rsidDel="002E607A">
          <w:delText>, um dos requisitos do protocolo).</w:delText>
        </w:r>
      </w:del>
    </w:p>
    <w:p w14:paraId="7FD9A827" w14:textId="77777777" w:rsidR="00D05199" w:rsidRPr="00A66496" w:rsidDel="002E607A" w:rsidRDefault="00D05199" w:rsidP="008C4B26">
      <w:pPr>
        <w:pStyle w:val="NormalWeb"/>
        <w:spacing w:before="460" w:beforeAutospacing="0" w:after="0" w:afterAutospacing="0"/>
        <w:ind w:left="567"/>
        <w:jc w:val="both"/>
        <w:textAlignment w:val="baseline"/>
        <w:rPr>
          <w:del w:id="1306" w:author="Willian" w:date="2017-03-08T00:13:00Z"/>
          <w:rFonts w:ascii="Menlo" w:hAnsi="Menlo" w:cs="Menlo"/>
          <w:noProof/>
          <w:color w:val="000000"/>
          <w:sz w:val="21"/>
          <w:szCs w:val="21"/>
          <w:lang w:val="en-US"/>
        </w:rPr>
      </w:pPr>
      <w:del w:id="1307" w:author="Willian" w:date="2017-03-08T00:13:00Z">
        <w:r w:rsidRPr="00A66496" w:rsidDel="002E607A">
          <w:rPr>
            <w:rFonts w:ascii="Menlo" w:hAnsi="Menlo" w:cs="Menlo"/>
            <w:noProof/>
            <w:color w:val="AA3391"/>
            <w:sz w:val="18"/>
            <w:szCs w:val="18"/>
            <w:lang w:val="en-US"/>
          </w:rPr>
          <w:delText>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SimpleClass2</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xml:space="preserve"> {</w:delText>
        </w:r>
      </w:del>
    </w:p>
    <w:p w14:paraId="5C14D31B" w14:textId="77777777" w:rsidR="00D05199" w:rsidRPr="00A66496" w:rsidDel="002E607A" w:rsidRDefault="00D05199" w:rsidP="008C4B26">
      <w:pPr>
        <w:pStyle w:val="NormalWeb"/>
        <w:spacing w:before="0" w:beforeAutospacing="0" w:after="0" w:afterAutospacing="0"/>
        <w:ind w:left="567"/>
        <w:jc w:val="both"/>
        <w:textAlignment w:val="baseline"/>
        <w:rPr>
          <w:del w:id="1308" w:author="Willian" w:date="2017-03-08T00:13:00Z"/>
          <w:rFonts w:ascii="Menlo" w:hAnsi="Menlo" w:cs="Menlo"/>
          <w:noProof/>
          <w:color w:val="000000"/>
          <w:sz w:val="21"/>
          <w:szCs w:val="21"/>
          <w:lang w:val="en-US"/>
        </w:rPr>
      </w:pPr>
      <w:del w:id="1309"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5C2699"/>
            <w:sz w:val="18"/>
            <w:szCs w:val="18"/>
            <w:lang w:val="en-US"/>
          </w:rPr>
          <w:delText>String</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"Another very simple class."</w:delText>
        </w:r>
      </w:del>
    </w:p>
    <w:p w14:paraId="25F3A53A" w14:textId="77777777" w:rsidR="00D05199" w:rsidRPr="00A66496" w:rsidDel="002E607A" w:rsidRDefault="00D05199" w:rsidP="008C4B26">
      <w:pPr>
        <w:pStyle w:val="NormalWeb"/>
        <w:spacing w:before="0" w:beforeAutospacing="0" w:after="0" w:afterAutospacing="0"/>
        <w:ind w:left="567"/>
        <w:jc w:val="both"/>
        <w:textAlignment w:val="baseline"/>
        <w:rPr>
          <w:del w:id="1310" w:author="Willian" w:date="2017-03-08T00:13:00Z"/>
          <w:rFonts w:ascii="Menlo" w:hAnsi="Menlo" w:cs="Menlo"/>
          <w:noProof/>
          <w:color w:val="000000"/>
          <w:sz w:val="21"/>
          <w:szCs w:val="21"/>
          <w:lang w:val="en-US"/>
        </w:rPr>
      </w:pPr>
      <w:del w:id="1311"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AA3391"/>
            <w:sz w:val="18"/>
            <w:szCs w:val="18"/>
            <w:lang w:val="en-US"/>
          </w:rPr>
          <w:delText>func</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adjust</w:delText>
        </w:r>
        <w:r w:rsidRPr="00A66496" w:rsidDel="002E607A">
          <w:rPr>
            <w:rFonts w:ascii="Menlo" w:hAnsi="Menlo" w:cs="Menlo"/>
            <w:noProof/>
            <w:color w:val="000000"/>
            <w:sz w:val="18"/>
            <w:szCs w:val="18"/>
            <w:lang w:val="en-US"/>
          </w:rPr>
          <w:delText>() {</w:delText>
        </w:r>
      </w:del>
    </w:p>
    <w:p w14:paraId="0F166390" w14:textId="77777777" w:rsidR="00D05199" w:rsidRPr="00A66496" w:rsidDel="002E607A" w:rsidRDefault="00D05199" w:rsidP="008C4B26">
      <w:pPr>
        <w:pStyle w:val="NormalWeb"/>
        <w:spacing w:before="0" w:beforeAutospacing="0" w:after="0" w:afterAutospacing="0"/>
        <w:ind w:left="567"/>
        <w:jc w:val="both"/>
        <w:textAlignment w:val="baseline"/>
        <w:rPr>
          <w:del w:id="1312" w:author="Willian" w:date="2017-03-08T00:13:00Z"/>
          <w:rFonts w:ascii="Menlo" w:hAnsi="Menlo" w:cs="Menlo"/>
          <w:noProof/>
          <w:color w:val="000000"/>
          <w:sz w:val="21"/>
          <w:szCs w:val="21"/>
          <w:lang w:val="en-US"/>
        </w:rPr>
      </w:pPr>
      <w:del w:id="1313" w:author="Willian" w:date="2017-03-08T00:13:00Z">
        <w:r w:rsidRPr="00A66496" w:rsidDel="002E607A">
          <w:rPr>
            <w:rFonts w:ascii="Menlo" w:hAnsi="Menlo" w:cs="Menlo"/>
            <w:noProof/>
            <w:color w:val="000000"/>
            <w:sz w:val="18"/>
            <w:szCs w:val="18"/>
            <w:lang w:val="en-US"/>
          </w:rPr>
          <w:delText>      </w:delText>
        </w:r>
        <w:r w:rsidRPr="00A66496" w:rsidDel="002E607A">
          <w:rPr>
            <w:rFonts w:ascii="Menlo" w:hAnsi="Menlo" w:cs="Menlo"/>
            <w:noProof/>
            <w:color w:val="3F6E74"/>
            <w:sz w:val="18"/>
            <w:szCs w:val="18"/>
            <w:lang w:val="en-US"/>
          </w:rPr>
          <w:delText>simpleDescription</w:delText>
        </w:r>
        <w:r w:rsidRPr="00A66496" w:rsidDel="002E607A">
          <w:rPr>
            <w:rFonts w:ascii="Menlo" w:hAnsi="Menlo" w:cs="Menlo"/>
            <w:noProof/>
            <w:color w:val="000000"/>
            <w:sz w:val="18"/>
            <w:szCs w:val="18"/>
            <w:lang w:val="en-US"/>
          </w:rPr>
          <w:delText xml:space="preserve"> += </w:delText>
        </w:r>
        <w:r w:rsidRPr="00A66496" w:rsidDel="002E607A">
          <w:rPr>
            <w:rFonts w:ascii="Menlo" w:hAnsi="Menlo" w:cs="Menlo"/>
            <w:noProof/>
            <w:color w:val="C41A16"/>
            <w:sz w:val="18"/>
            <w:szCs w:val="18"/>
            <w:lang w:val="en-US"/>
          </w:rPr>
          <w:delText>"  Adjusted."</w:delText>
        </w:r>
      </w:del>
    </w:p>
    <w:p w14:paraId="68F63558" w14:textId="77777777" w:rsidR="00D05199" w:rsidRPr="00A66496" w:rsidDel="002E607A" w:rsidRDefault="00D05199" w:rsidP="008C4B26">
      <w:pPr>
        <w:pStyle w:val="NormalWeb"/>
        <w:spacing w:before="0" w:beforeAutospacing="0" w:after="0" w:afterAutospacing="0"/>
        <w:ind w:left="567"/>
        <w:jc w:val="both"/>
        <w:textAlignment w:val="baseline"/>
        <w:rPr>
          <w:del w:id="1314" w:author="Willian" w:date="2017-03-08T00:13:00Z"/>
          <w:rFonts w:ascii="Menlo" w:hAnsi="Menlo" w:cs="Menlo"/>
          <w:noProof/>
          <w:color w:val="000000"/>
          <w:sz w:val="21"/>
          <w:szCs w:val="21"/>
          <w:lang w:val="en-US"/>
        </w:rPr>
      </w:pPr>
      <w:del w:id="1315" w:author="Willian" w:date="2017-03-08T00:13:00Z">
        <w:r w:rsidRPr="00A66496" w:rsidDel="002E607A">
          <w:rPr>
            <w:rFonts w:ascii="Menlo" w:hAnsi="Menlo" w:cs="Menlo"/>
            <w:noProof/>
            <w:color w:val="000000"/>
            <w:sz w:val="18"/>
            <w:szCs w:val="18"/>
            <w:lang w:val="en-US"/>
          </w:rPr>
          <w:delText>  }</w:delText>
        </w:r>
      </w:del>
    </w:p>
    <w:p w14:paraId="48696D59" w14:textId="77777777" w:rsidR="00D05199" w:rsidRPr="00A66496" w:rsidDel="002E607A" w:rsidRDefault="00D05199" w:rsidP="008C4B26">
      <w:pPr>
        <w:pStyle w:val="NormalWeb"/>
        <w:spacing w:before="0" w:beforeAutospacing="0" w:after="0" w:afterAutospacing="0"/>
        <w:ind w:left="567"/>
        <w:jc w:val="both"/>
        <w:textAlignment w:val="baseline"/>
        <w:rPr>
          <w:del w:id="1316" w:author="Willian" w:date="2017-03-08T00:13:00Z"/>
          <w:rFonts w:ascii="Menlo" w:hAnsi="Menlo" w:cs="Menlo"/>
          <w:noProof/>
          <w:color w:val="000000"/>
          <w:sz w:val="21"/>
          <w:szCs w:val="21"/>
          <w:lang w:val="en-US"/>
        </w:rPr>
      </w:pPr>
      <w:del w:id="1317" w:author="Willian" w:date="2017-03-08T00:13:00Z">
        <w:r w:rsidRPr="00A66496" w:rsidDel="002E607A">
          <w:rPr>
            <w:rFonts w:ascii="Menlo" w:hAnsi="Menlo" w:cs="Menlo"/>
            <w:noProof/>
            <w:color w:val="000000"/>
            <w:sz w:val="18"/>
            <w:szCs w:val="18"/>
            <w:lang w:val="en-US"/>
          </w:rPr>
          <w:delText>}</w:delText>
        </w:r>
      </w:del>
    </w:p>
    <w:p w14:paraId="0F94DD41" w14:textId="77777777" w:rsidR="00D05199" w:rsidRPr="00A66496" w:rsidDel="002E607A" w:rsidRDefault="00D05199" w:rsidP="008C4B26">
      <w:pPr>
        <w:spacing w:before="100" w:beforeAutospacing="1" w:after="100" w:afterAutospacing="1"/>
        <w:ind w:left="567"/>
        <w:jc w:val="left"/>
        <w:textAlignment w:val="baseline"/>
        <w:rPr>
          <w:del w:id="1318" w:author="Willian" w:date="2017-03-08T00:13:00Z"/>
          <w:rFonts w:ascii="Menlo" w:eastAsia="Times New Roman" w:hAnsi="Menlo" w:cs="Menlo"/>
          <w:noProof/>
          <w:sz w:val="21"/>
          <w:szCs w:val="21"/>
          <w:lang w:val="en-US"/>
        </w:rPr>
      </w:pPr>
    </w:p>
    <w:p w14:paraId="5CF8CBFF" w14:textId="77777777" w:rsidR="00D05199" w:rsidRPr="00A66496" w:rsidDel="002E607A" w:rsidRDefault="00D05199" w:rsidP="008C4B26">
      <w:pPr>
        <w:pStyle w:val="NormalWeb"/>
        <w:spacing w:before="0" w:beforeAutospacing="0" w:after="0" w:afterAutospacing="0"/>
        <w:ind w:left="567"/>
        <w:jc w:val="both"/>
        <w:textAlignment w:val="baseline"/>
        <w:rPr>
          <w:del w:id="1319" w:author="Willian" w:date="2017-03-08T00:13:00Z"/>
          <w:rFonts w:ascii="Menlo" w:hAnsi="Menlo" w:cs="Menlo"/>
          <w:noProof/>
          <w:color w:val="000000"/>
          <w:sz w:val="21"/>
          <w:szCs w:val="21"/>
          <w:lang w:val="en-US"/>
        </w:rPr>
      </w:pPr>
      <w:del w:id="1320" w:author="Willian" w:date="2017-03-08T00:13:00Z">
        <w:r w:rsidRPr="00A66496" w:rsidDel="002E607A">
          <w:rPr>
            <w:rFonts w:ascii="Menlo" w:hAnsi="Menlo" w:cs="Menlo"/>
            <w:noProof/>
            <w:color w:val="AA3391"/>
            <w:sz w:val="18"/>
            <w:szCs w:val="18"/>
            <w:lang w:val="en-US"/>
          </w:rPr>
          <w:delText>var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protocolArray</w:delText>
        </w:r>
        <w:r w:rsidRPr="00A66496" w:rsidDel="002E607A">
          <w:rPr>
            <w:rFonts w:ascii="Menlo" w:hAnsi="Menlo" w:cs="Menlo"/>
            <w:noProof/>
            <w:color w:val="000000"/>
            <w:sz w:val="18"/>
            <w:szCs w:val="18"/>
            <w:lang w:val="en-US"/>
          </w:rPr>
          <w:delText>: [</w:delText>
        </w:r>
        <w:r w:rsidRPr="00A66496" w:rsidDel="002E607A">
          <w:rPr>
            <w:rFonts w:ascii="Menlo" w:hAnsi="Menlo" w:cs="Menlo"/>
            <w:noProof/>
            <w:color w:val="5C2699"/>
            <w:sz w:val="18"/>
            <w:szCs w:val="18"/>
            <w:lang w:val="en-US"/>
          </w:rPr>
          <w:delText>ExampleProtocol</w:delText>
        </w:r>
        <w:r w:rsidRPr="00A66496" w:rsidDel="002E607A">
          <w:rPr>
            <w:rFonts w:ascii="Menlo" w:hAnsi="Menlo" w:cs="Menlo"/>
            <w:noProof/>
            <w:color w:val="000000"/>
            <w:sz w:val="18"/>
            <w:szCs w:val="18"/>
            <w:lang w:val="en-US"/>
          </w:rPr>
          <w:delText>] =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SimpleClass2</w:delText>
        </w:r>
        <w:r w:rsidRPr="00A66496" w:rsidDel="002E607A">
          <w:rPr>
            <w:rFonts w:ascii="Menlo" w:hAnsi="Menlo" w:cs="Menlo"/>
            <w:noProof/>
            <w:color w:val="000000"/>
            <w:sz w:val="18"/>
            <w:szCs w:val="18"/>
            <w:lang w:val="en-US"/>
          </w:rPr>
          <w:delText>()]</w:delText>
        </w:r>
      </w:del>
    </w:p>
    <w:p w14:paraId="4FB6D71E" w14:textId="77777777" w:rsidR="00D05199" w:rsidRPr="00A66496" w:rsidDel="002E607A" w:rsidRDefault="00D05199" w:rsidP="008C4B26">
      <w:pPr>
        <w:pStyle w:val="NormalWeb"/>
        <w:spacing w:before="0" w:beforeAutospacing="0" w:after="0" w:afterAutospacing="0"/>
        <w:ind w:left="567"/>
        <w:jc w:val="both"/>
        <w:textAlignment w:val="baseline"/>
        <w:rPr>
          <w:del w:id="1321" w:author="Willian" w:date="2017-03-08T00:13:00Z"/>
          <w:rFonts w:ascii="Menlo" w:hAnsi="Menlo" w:cs="Menlo"/>
          <w:noProof/>
          <w:color w:val="000000"/>
          <w:sz w:val="21"/>
          <w:szCs w:val="21"/>
          <w:lang w:val="en-US"/>
        </w:rPr>
      </w:pPr>
      <w:del w:id="1322" w:author="Willian" w:date="2017-03-08T00:13:00Z">
        <w:r w:rsidRPr="00A66496" w:rsidDel="002E607A">
          <w:rPr>
            <w:rFonts w:ascii="Menlo" w:hAnsi="Menlo" w:cs="Menlo"/>
            <w:noProof/>
            <w:color w:val="AA3391"/>
            <w:sz w:val="18"/>
            <w:szCs w:val="18"/>
            <w:lang w:val="en-US"/>
          </w:rPr>
          <w:delText>for</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instance</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AA3391"/>
            <w:sz w:val="18"/>
            <w:szCs w:val="18"/>
            <w:lang w:val="en-US"/>
          </w:rPr>
          <w:delText>in</w:delText>
        </w:r>
        <w:r w:rsidRPr="00A66496" w:rsidDel="002E607A">
          <w:rPr>
            <w:rFonts w:ascii="Menlo" w:hAnsi="Menlo" w:cs="Menlo"/>
            <w:noProof/>
            <w:color w:val="000000"/>
            <w:sz w:val="18"/>
            <w:szCs w:val="18"/>
            <w:lang w:val="en-US"/>
          </w:rPr>
          <w:delText xml:space="preserve"> </w:delText>
        </w:r>
        <w:r w:rsidRPr="00A66496" w:rsidDel="002E607A">
          <w:rPr>
            <w:rFonts w:ascii="Menlo" w:hAnsi="Menlo" w:cs="Menlo"/>
            <w:noProof/>
            <w:color w:val="3F6E74"/>
            <w:sz w:val="18"/>
            <w:szCs w:val="18"/>
            <w:lang w:val="en-US"/>
          </w:rPr>
          <w:delText>protocolArray</w:delText>
        </w:r>
        <w:r w:rsidRPr="00A66496" w:rsidDel="002E607A">
          <w:rPr>
            <w:rFonts w:ascii="Menlo" w:hAnsi="Menlo" w:cs="Menlo"/>
            <w:noProof/>
            <w:color w:val="000000"/>
            <w:sz w:val="18"/>
            <w:szCs w:val="18"/>
            <w:lang w:val="en-US"/>
          </w:rPr>
          <w:delText xml:space="preserve"> {</w:delText>
        </w:r>
      </w:del>
    </w:p>
    <w:p w14:paraId="34677FCD" w14:textId="77777777" w:rsidR="00D05199" w:rsidRPr="008C4B26" w:rsidDel="002E607A" w:rsidRDefault="00D05199" w:rsidP="008C4B26">
      <w:pPr>
        <w:pStyle w:val="NormalWeb"/>
        <w:spacing w:before="0" w:beforeAutospacing="0" w:after="0" w:afterAutospacing="0"/>
        <w:ind w:left="567"/>
        <w:jc w:val="both"/>
        <w:textAlignment w:val="baseline"/>
        <w:rPr>
          <w:del w:id="1323" w:author="Willian" w:date="2017-03-08T00:13:00Z"/>
          <w:rFonts w:ascii="Menlo" w:hAnsi="Menlo" w:cs="Menlo"/>
          <w:noProof/>
          <w:color w:val="000000"/>
          <w:sz w:val="21"/>
          <w:szCs w:val="21"/>
        </w:rPr>
      </w:pPr>
      <w:del w:id="1324" w:author="Willian" w:date="2017-03-08T00:13:00Z">
        <w:r w:rsidRPr="00A66496" w:rsidDel="002E607A">
          <w:rPr>
            <w:rFonts w:ascii="Menlo" w:hAnsi="Menlo" w:cs="Menlo"/>
            <w:noProof/>
            <w:color w:val="000000"/>
            <w:sz w:val="18"/>
            <w:szCs w:val="18"/>
            <w:lang w:val="en-US"/>
          </w:rPr>
          <w:delText>  </w:delText>
        </w:r>
        <w:r w:rsidRPr="008C4B26" w:rsidDel="002E607A">
          <w:rPr>
            <w:rFonts w:ascii="Menlo" w:hAnsi="Menlo" w:cs="Menlo"/>
            <w:noProof/>
            <w:color w:val="3F6E74"/>
            <w:sz w:val="18"/>
            <w:szCs w:val="18"/>
          </w:rPr>
          <w:delText>instance</w:delText>
        </w:r>
        <w:r w:rsidRPr="008C4B26" w:rsidDel="002E607A">
          <w:rPr>
            <w:rFonts w:ascii="Menlo" w:hAnsi="Menlo" w:cs="Menlo"/>
            <w:noProof/>
            <w:color w:val="000000"/>
            <w:sz w:val="18"/>
            <w:szCs w:val="18"/>
          </w:rPr>
          <w:delText>.</w:delText>
        </w:r>
        <w:r w:rsidRPr="008C4B26" w:rsidDel="002E607A">
          <w:rPr>
            <w:rFonts w:ascii="Menlo" w:hAnsi="Menlo" w:cs="Menlo"/>
            <w:noProof/>
            <w:color w:val="3F6E74"/>
            <w:sz w:val="18"/>
            <w:szCs w:val="18"/>
          </w:rPr>
          <w:delText>adjust</w:delText>
        </w:r>
        <w:r w:rsidRPr="008C4B26" w:rsidDel="002E607A">
          <w:rPr>
            <w:rFonts w:ascii="Menlo" w:hAnsi="Menlo" w:cs="Menlo"/>
            <w:noProof/>
            <w:color w:val="000000"/>
            <w:sz w:val="18"/>
            <w:szCs w:val="18"/>
          </w:rPr>
          <w:delText>()</w:delText>
        </w:r>
      </w:del>
    </w:p>
    <w:p w14:paraId="019EB684" w14:textId="77777777" w:rsidR="00D05199" w:rsidRPr="008C4B26" w:rsidDel="002E607A" w:rsidRDefault="00D05199" w:rsidP="008C4B26">
      <w:pPr>
        <w:pStyle w:val="NormalWeb"/>
        <w:spacing w:before="0" w:beforeAutospacing="0" w:after="0" w:afterAutospacing="0"/>
        <w:ind w:left="567"/>
        <w:jc w:val="both"/>
        <w:textAlignment w:val="baseline"/>
        <w:rPr>
          <w:del w:id="1325" w:author="Willian" w:date="2017-03-08T00:13:00Z"/>
          <w:rFonts w:ascii="Menlo" w:hAnsi="Menlo" w:cs="Menlo"/>
          <w:noProof/>
          <w:color w:val="000000"/>
          <w:sz w:val="21"/>
          <w:szCs w:val="21"/>
        </w:rPr>
      </w:pPr>
      <w:del w:id="1326" w:author="Willian" w:date="2017-03-08T00:13:00Z">
        <w:r w:rsidRPr="008C4B26" w:rsidDel="002E607A">
          <w:rPr>
            <w:rFonts w:ascii="Menlo" w:hAnsi="Menlo" w:cs="Menlo"/>
            <w:noProof/>
            <w:color w:val="000000"/>
            <w:sz w:val="18"/>
            <w:szCs w:val="18"/>
          </w:rPr>
          <w:delText>}</w:delText>
        </w:r>
      </w:del>
    </w:p>
    <w:p w14:paraId="40CC8DAA" w14:textId="77777777" w:rsidR="00464CE5" w:rsidRPr="008C4B26" w:rsidDel="002E607A" w:rsidRDefault="00D05199" w:rsidP="008C4B26">
      <w:pPr>
        <w:pStyle w:val="NormalWeb"/>
        <w:spacing w:before="0" w:beforeAutospacing="0" w:after="620" w:afterAutospacing="0"/>
        <w:ind w:left="567"/>
        <w:jc w:val="both"/>
        <w:textAlignment w:val="baseline"/>
        <w:rPr>
          <w:del w:id="1327" w:author="Willian" w:date="2017-03-08T00:13:00Z"/>
          <w:rFonts w:ascii="Menlo" w:hAnsi="Menlo" w:cs="Menlo"/>
          <w:noProof/>
        </w:rPr>
      </w:pPr>
      <w:del w:id="1328" w:author="Willian" w:date="2017-03-08T00:13:00Z">
        <w:r w:rsidRPr="008C4B26" w:rsidDel="002E607A">
          <w:rPr>
            <w:rFonts w:ascii="Menlo" w:hAnsi="Menlo" w:cs="Menlo"/>
            <w:noProof/>
            <w:color w:val="3F6E74"/>
            <w:sz w:val="18"/>
            <w:szCs w:val="18"/>
          </w:rPr>
          <w:delText>protocolArray</w:delText>
        </w:r>
      </w:del>
    </w:p>
    <w:p w14:paraId="026396F1" w14:textId="77777777" w:rsidR="005649CE" w:rsidDel="002E607A" w:rsidRDefault="005649CE" w:rsidP="005649CE">
      <w:pPr>
        <w:pStyle w:val="Ttulo2"/>
        <w:rPr>
          <w:del w:id="1329" w:author="Willian" w:date="2017-03-08T00:13:00Z"/>
          <w:shd w:val="clear" w:color="auto" w:fill="FFFFFF"/>
        </w:rPr>
      </w:pPr>
      <w:del w:id="1330" w:author="Willian" w:date="2017-03-08T00:13:00Z">
        <w:r w:rsidDel="002E607A">
          <w:rPr>
            <w:shd w:val="clear" w:color="auto" w:fill="FFFFFF"/>
          </w:rPr>
          <w:delText>Funções</w:delText>
        </w:r>
        <w:r w:rsidR="003A2BE7" w:rsidDel="002E607A">
          <w:rPr>
            <w:shd w:val="clear" w:color="auto" w:fill="FFFFFF"/>
          </w:rPr>
          <w:delText xml:space="preserve"> (avançado)</w:delText>
        </w:r>
        <w:r w:rsidDel="002E607A">
          <w:rPr>
            <w:shd w:val="clear" w:color="auto" w:fill="FFFFFF"/>
          </w:rPr>
          <w:delText xml:space="preserve"> </w:delText>
        </w:r>
        <w:r w:rsidR="003A2BE7" w:rsidDel="002E607A">
          <w:rPr>
            <w:shd w:val="clear" w:color="auto" w:fill="FFFFFF"/>
          </w:rPr>
          <w:delText>e Closures</w:delText>
        </w:r>
      </w:del>
    </w:p>
    <w:p w14:paraId="41A254DF" w14:textId="77777777" w:rsidR="005649CE" w:rsidDel="002E607A" w:rsidRDefault="005649CE" w:rsidP="005649CE">
      <w:pPr>
        <w:rPr>
          <w:del w:id="1331" w:author="Willian" w:date="2017-03-08T00:13:00Z"/>
        </w:rPr>
      </w:pPr>
      <w:del w:id="1332" w:author="Willian" w:date="2017-03-08T00:13:00Z">
        <w:r w:rsidDel="002E607A">
          <w:rPr>
            <w:shd w:val="clear" w:color="auto" w:fill="FFFFFF"/>
          </w:rPr>
          <w:delText xml:space="preserve">Relembrando, use </w:delText>
        </w:r>
        <w:r w:rsidRPr="005649CE" w:rsidDel="002E607A">
          <w:rPr>
            <w:rFonts w:ascii="Menlo" w:hAnsi="Menlo" w:cs="Menlo"/>
            <w:color w:val="AA3391"/>
            <w:sz w:val="18"/>
            <w:szCs w:val="18"/>
            <w:shd w:val="clear" w:color="auto" w:fill="FFFFFF"/>
          </w:rPr>
          <w:delText>func</w:delText>
        </w:r>
        <w:r w:rsidRPr="005649CE" w:rsidDel="002E607A">
          <w:rPr>
            <w:rFonts w:ascii="Menlo" w:hAnsi="Menlo" w:cs="Menlo"/>
            <w:color w:val="414141"/>
            <w:sz w:val="18"/>
            <w:szCs w:val="18"/>
            <w:shd w:val="clear" w:color="auto" w:fill="FFFFFF"/>
          </w:rPr>
          <w:delText xml:space="preserve"> </w:delText>
        </w:r>
        <w:r w:rsidDel="002E607A">
          <w:rPr>
            <w:shd w:val="clear" w:color="auto" w:fill="FFFFFF"/>
          </w:rPr>
          <w:delText xml:space="preserve">para declarar uma função. Chame uma função, seguindo o seu nome com uma lista de argumentos entre parênteses. Use </w:delText>
        </w:r>
        <w:r w:rsidDel="002E607A">
          <w:rPr>
            <w:rFonts w:ascii="Verdana" w:hAnsi="Verdana"/>
            <w:color w:val="808080"/>
            <w:sz w:val="26"/>
            <w:szCs w:val="26"/>
            <w:shd w:val="clear" w:color="auto" w:fill="FFFFFF"/>
          </w:rPr>
          <w:delText>-&gt;</w:delText>
        </w:r>
        <w:r w:rsidDel="002E607A">
          <w:rPr>
            <w:shd w:val="clear" w:color="auto" w:fill="FFFFFF"/>
          </w:rPr>
          <w:delText>para separar os nomes de parâmetros e tipos de tipo de retorno da função.</w:delText>
        </w:r>
      </w:del>
    </w:p>
    <w:p w14:paraId="0B9EC722" w14:textId="77777777" w:rsidR="005649CE" w:rsidRPr="00A66496" w:rsidDel="002E607A" w:rsidRDefault="005649CE" w:rsidP="005649CE">
      <w:pPr>
        <w:pStyle w:val="NormalWeb"/>
        <w:shd w:val="clear" w:color="auto" w:fill="FFFFFF"/>
        <w:spacing w:before="460" w:beforeAutospacing="0" w:after="0" w:afterAutospacing="0"/>
        <w:ind w:left="885"/>
        <w:jc w:val="both"/>
        <w:textAlignment w:val="baseline"/>
        <w:rPr>
          <w:del w:id="1333" w:author="Willian" w:date="2017-03-08T00:13:00Z"/>
          <w:rFonts w:ascii="Menlo" w:hAnsi="Menlo" w:cs="Menlo"/>
          <w:noProof/>
          <w:color w:val="414141"/>
          <w:sz w:val="21"/>
          <w:szCs w:val="21"/>
          <w:lang w:val="en-US"/>
        </w:rPr>
      </w:pPr>
      <w:del w:id="1334"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del>
    </w:p>
    <w:p w14:paraId="654A1ED8"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335" w:author="Willian" w:date="2017-03-08T00:13:00Z"/>
          <w:rFonts w:ascii="Menlo" w:hAnsi="Menlo" w:cs="Menlo"/>
          <w:noProof/>
          <w:color w:val="414141"/>
          <w:sz w:val="21"/>
          <w:szCs w:val="21"/>
          <w:lang w:val="en-US"/>
        </w:rPr>
      </w:pPr>
      <w:del w:id="133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 xml:space="preserve">"Hello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today is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w:delText>
        </w:r>
      </w:del>
    </w:p>
    <w:p w14:paraId="678E26D9"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337" w:author="Willian" w:date="2017-03-08T00:13:00Z"/>
          <w:rFonts w:ascii="Menlo" w:hAnsi="Menlo" w:cs="Menlo"/>
          <w:noProof/>
          <w:color w:val="414141"/>
          <w:sz w:val="18"/>
          <w:szCs w:val="18"/>
          <w:shd w:val="clear" w:color="auto" w:fill="FFFFFF"/>
          <w:lang w:val="en-US"/>
        </w:rPr>
      </w:pPr>
      <w:del w:id="1338" w:author="Willian" w:date="2017-03-08T00:13:00Z">
        <w:r w:rsidRPr="00A66496" w:rsidDel="002E607A">
          <w:rPr>
            <w:rFonts w:ascii="Menlo" w:hAnsi="Menlo" w:cs="Menlo"/>
            <w:noProof/>
            <w:color w:val="414141"/>
            <w:sz w:val="18"/>
            <w:szCs w:val="18"/>
            <w:shd w:val="clear" w:color="auto" w:fill="FFFFFF"/>
            <w:lang w:val="en-US"/>
          </w:rPr>
          <w:delText>}</w:delText>
        </w:r>
      </w:del>
    </w:p>
    <w:p w14:paraId="53753FA1" w14:textId="77777777" w:rsidR="005649CE" w:rsidRPr="00A66496" w:rsidDel="002E607A" w:rsidRDefault="005649CE" w:rsidP="005649CE">
      <w:pPr>
        <w:pStyle w:val="NormalWeb"/>
        <w:shd w:val="clear" w:color="auto" w:fill="FFFFFF"/>
        <w:spacing w:before="0" w:beforeAutospacing="0" w:after="0" w:afterAutospacing="0"/>
        <w:ind w:left="885"/>
        <w:jc w:val="both"/>
        <w:textAlignment w:val="baseline"/>
        <w:rPr>
          <w:del w:id="1339" w:author="Willian" w:date="2017-03-08T00:13:00Z"/>
          <w:rFonts w:ascii="Menlo" w:hAnsi="Menlo" w:cs="Menlo"/>
          <w:noProof/>
          <w:color w:val="414141"/>
          <w:sz w:val="21"/>
          <w:szCs w:val="21"/>
          <w:lang w:val="en-US"/>
        </w:rPr>
      </w:pPr>
    </w:p>
    <w:p w14:paraId="5416D370" w14:textId="77777777" w:rsidR="005649CE" w:rsidRPr="00A66496" w:rsidDel="002E607A" w:rsidRDefault="005649CE" w:rsidP="005649CE">
      <w:pPr>
        <w:pStyle w:val="NormalWeb"/>
        <w:shd w:val="clear" w:color="auto" w:fill="FFFFFF"/>
        <w:spacing w:before="0" w:beforeAutospacing="0" w:after="620" w:afterAutospacing="0"/>
        <w:ind w:left="885"/>
        <w:jc w:val="both"/>
        <w:textAlignment w:val="baseline"/>
        <w:rPr>
          <w:del w:id="1340" w:author="Willian" w:date="2017-03-08T00:13:00Z"/>
          <w:rFonts w:ascii="Menlo" w:hAnsi="Menlo" w:cs="Menlo"/>
          <w:noProof/>
          <w:color w:val="414141"/>
          <w:sz w:val="21"/>
          <w:szCs w:val="21"/>
          <w:lang w:val="en-US"/>
        </w:rPr>
      </w:pPr>
      <w:del w:id="1341" w:author="Willian" w:date="2017-03-08T00:13:00Z">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"Bob"</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"Tuesday"</w:delText>
        </w:r>
        <w:r w:rsidRPr="00A66496" w:rsidDel="002E607A">
          <w:rPr>
            <w:rFonts w:ascii="Menlo" w:hAnsi="Menlo" w:cs="Menlo"/>
            <w:noProof/>
            <w:color w:val="414141"/>
            <w:sz w:val="18"/>
            <w:szCs w:val="18"/>
            <w:shd w:val="clear" w:color="auto" w:fill="FFFFFF"/>
            <w:lang w:val="en-US"/>
          </w:rPr>
          <w:delText>)</w:delText>
        </w:r>
      </w:del>
    </w:p>
    <w:p w14:paraId="0ABA4243" w14:textId="77777777" w:rsidR="005649CE" w:rsidDel="002E607A" w:rsidRDefault="005649CE" w:rsidP="005649CE">
      <w:pPr>
        <w:rPr>
          <w:del w:id="1342" w:author="Willian" w:date="2017-03-08T00:13:00Z"/>
        </w:rPr>
      </w:pPr>
      <w:del w:id="1343" w:author="Willian" w:date="2017-03-08T00:13:00Z">
        <w:r w:rsidDel="002E607A">
          <w:rPr>
            <w:shd w:val="clear" w:color="auto" w:fill="FFFFFF"/>
          </w:rPr>
          <w:delText xml:space="preserve">Por padrão, as funções usam seus nomes de parâmetros como etiquetas ou rótulos para seus argumentos. Você pode escrever um rótulo personalizado de um argumento antes do nome do parâmetro, ou escrever um sublinhado  </w:delText>
        </w:r>
        <w:r w:rsidDel="002E607A">
          <w:rPr>
            <w:rFonts w:ascii="Verdana" w:hAnsi="Verdana"/>
            <w:color w:val="808080"/>
            <w:sz w:val="26"/>
            <w:szCs w:val="26"/>
            <w:shd w:val="clear" w:color="auto" w:fill="FFFFFF"/>
          </w:rPr>
          <w:delText xml:space="preserve">_ </w:delText>
        </w:r>
        <w:r w:rsidDel="002E607A">
          <w:rPr>
            <w:shd w:val="clear" w:color="auto" w:fill="FFFFFF"/>
          </w:rPr>
          <w:delText>para não rótulo no argumento.</w:delText>
        </w:r>
      </w:del>
    </w:p>
    <w:p w14:paraId="268CBE43" w14:textId="77777777" w:rsidR="005649CE" w:rsidRPr="00A66496" w:rsidDel="002E607A" w:rsidRDefault="005649CE" w:rsidP="005649CE">
      <w:pPr>
        <w:pStyle w:val="NormalWeb"/>
        <w:shd w:val="clear" w:color="auto" w:fill="FFFFFF"/>
        <w:spacing w:before="460" w:beforeAutospacing="0" w:after="0" w:afterAutospacing="0"/>
        <w:ind w:left="709"/>
        <w:jc w:val="both"/>
        <w:textAlignment w:val="baseline"/>
        <w:rPr>
          <w:del w:id="1344" w:author="Willian" w:date="2017-03-08T00:13:00Z"/>
          <w:rFonts w:ascii="Menlo" w:hAnsi="Menlo" w:cs="Menlo"/>
          <w:noProof/>
          <w:color w:val="414141"/>
          <w:sz w:val="21"/>
          <w:szCs w:val="21"/>
          <w:lang w:val="en-US"/>
        </w:rPr>
      </w:pPr>
      <w:del w:id="1345"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greet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AA3391"/>
            <w:sz w:val="18"/>
            <w:szCs w:val="18"/>
            <w:shd w:val="clear" w:color="auto" w:fill="FFFFFF"/>
            <w:lang w:val="en-US"/>
          </w:rPr>
          <w:delText>_</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String</w:delText>
        </w:r>
        <w:r w:rsidRPr="00A66496" w:rsidDel="002E607A">
          <w:rPr>
            <w:rFonts w:ascii="Menlo" w:hAnsi="Menlo" w:cs="Menlo"/>
            <w:noProof/>
            <w:color w:val="414141"/>
            <w:sz w:val="18"/>
            <w:szCs w:val="18"/>
            <w:shd w:val="clear" w:color="auto" w:fill="FFFFFF"/>
            <w:lang w:val="en-US"/>
          </w:rPr>
          <w:delText xml:space="preserve"> {</w:delText>
        </w:r>
      </w:del>
    </w:p>
    <w:p w14:paraId="006BD37B" w14:textId="77777777" w:rsidR="005649CE" w:rsidRPr="00A66496" w:rsidDel="002E607A" w:rsidRDefault="005649CE" w:rsidP="005649CE">
      <w:pPr>
        <w:pStyle w:val="NormalWeb"/>
        <w:shd w:val="clear" w:color="auto" w:fill="FFFFFF"/>
        <w:spacing w:before="0" w:beforeAutospacing="0" w:after="0" w:afterAutospacing="0"/>
        <w:ind w:left="709"/>
        <w:jc w:val="both"/>
        <w:textAlignment w:val="baseline"/>
        <w:rPr>
          <w:del w:id="1346" w:author="Willian" w:date="2017-03-08T00:13:00Z"/>
          <w:rFonts w:ascii="Menlo" w:hAnsi="Menlo" w:cs="Menlo"/>
          <w:noProof/>
          <w:color w:val="414141"/>
          <w:sz w:val="21"/>
          <w:szCs w:val="21"/>
          <w:lang w:val="en-US"/>
        </w:rPr>
      </w:pPr>
      <w:del w:id="1347"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C41A16"/>
            <w:sz w:val="18"/>
            <w:szCs w:val="18"/>
            <w:shd w:val="clear" w:color="auto" w:fill="FFFFFF"/>
            <w:lang w:val="en-US"/>
          </w:rPr>
          <w:delText xml:space="preserve">"Hello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person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 xml:space="preserve">, today is </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day</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C41A16"/>
            <w:sz w:val="18"/>
            <w:szCs w:val="18"/>
            <w:shd w:val="clear" w:color="auto" w:fill="FFFFFF"/>
            <w:lang w:val="en-US"/>
          </w:rPr>
          <w:delText>."</w:delText>
        </w:r>
      </w:del>
    </w:p>
    <w:p w14:paraId="439CBF92" w14:textId="77777777" w:rsidR="005649CE" w:rsidDel="002E607A" w:rsidRDefault="005649CE" w:rsidP="005649CE">
      <w:pPr>
        <w:pStyle w:val="NormalWeb"/>
        <w:shd w:val="clear" w:color="auto" w:fill="FFFFFF"/>
        <w:spacing w:before="0" w:beforeAutospacing="0" w:after="0" w:afterAutospacing="0"/>
        <w:ind w:left="709"/>
        <w:jc w:val="both"/>
        <w:textAlignment w:val="baseline"/>
        <w:rPr>
          <w:del w:id="1348" w:author="Willian" w:date="2017-03-08T00:13:00Z"/>
          <w:rFonts w:ascii="Menlo" w:hAnsi="Menlo" w:cs="Menlo"/>
          <w:noProof/>
          <w:color w:val="414141"/>
          <w:sz w:val="18"/>
          <w:szCs w:val="18"/>
          <w:shd w:val="clear" w:color="auto" w:fill="FFFFFF"/>
        </w:rPr>
      </w:pPr>
      <w:del w:id="1349" w:author="Willian" w:date="2017-03-08T00:13:00Z">
        <w:r w:rsidRPr="005649CE" w:rsidDel="002E607A">
          <w:rPr>
            <w:rFonts w:ascii="Menlo" w:hAnsi="Menlo" w:cs="Menlo"/>
            <w:noProof/>
            <w:color w:val="414141"/>
            <w:sz w:val="18"/>
            <w:szCs w:val="18"/>
            <w:shd w:val="clear" w:color="auto" w:fill="FFFFFF"/>
          </w:rPr>
          <w:delText>}</w:delText>
        </w:r>
      </w:del>
    </w:p>
    <w:p w14:paraId="6F6E0C1E" w14:textId="77777777" w:rsidR="005649CE" w:rsidDel="002E607A" w:rsidRDefault="005649CE" w:rsidP="005649CE">
      <w:pPr>
        <w:pStyle w:val="NormalWeb"/>
        <w:shd w:val="clear" w:color="auto" w:fill="FFFFFF"/>
        <w:spacing w:before="0" w:beforeAutospacing="0" w:after="0" w:afterAutospacing="0"/>
        <w:ind w:left="709"/>
        <w:jc w:val="both"/>
        <w:textAlignment w:val="baseline"/>
        <w:rPr>
          <w:del w:id="1350" w:author="Willian" w:date="2017-03-08T00:13:00Z"/>
          <w:rFonts w:ascii="Menlo" w:hAnsi="Menlo" w:cs="Menlo"/>
          <w:noProof/>
          <w:color w:val="414141"/>
          <w:sz w:val="18"/>
          <w:szCs w:val="18"/>
          <w:shd w:val="clear" w:color="auto" w:fill="FFFFFF"/>
        </w:rPr>
      </w:pPr>
    </w:p>
    <w:p w14:paraId="6BD3DC86" w14:textId="77777777" w:rsidR="005649CE" w:rsidRPr="005649CE" w:rsidDel="002E607A" w:rsidRDefault="005649CE" w:rsidP="005649CE">
      <w:pPr>
        <w:pStyle w:val="NormalWeb"/>
        <w:shd w:val="clear" w:color="auto" w:fill="FFFFFF"/>
        <w:spacing w:before="0" w:beforeAutospacing="0" w:after="620" w:afterAutospacing="0"/>
        <w:ind w:left="709"/>
        <w:jc w:val="both"/>
        <w:textAlignment w:val="baseline"/>
        <w:rPr>
          <w:del w:id="1351" w:author="Willian" w:date="2017-03-08T00:13:00Z"/>
          <w:rFonts w:ascii="Menlo" w:hAnsi="Menlo" w:cs="Menlo"/>
          <w:noProof/>
          <w:color w:val="414141"/>
          <w:sz w:val="21"/>
          <w:szCs w:val="21"/>
        </w:rPr>
      </w:pPr>
      <w:del w:id="1352" w:author="Willian" w:date="2017-03-08T00:13:00Z">
        <w:r w:rsidRPr="005649CE" w:rsidDel="002E607A">
          <w:rPr>
            <w:rFonts w:ascii="Menlo" w:hAnsi="Menlo" w:cs="Menlo"/>
            <w:noProof/>
            <w:color w:val="3F6E74"/>
            <w:sz w:val="18"/>
            <w:szCs w:val="18"/>
            <w:shd w:val="clear" w:color="auto" w:fill="FFFFFF"/>
          </w:rPr>
          <w:delText>greet</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C41A16"/>
            <w:sz w:val="18"/>
            <w:szCs w:val="18"/>
            <w:shd w:val="clear" w:color="auto" w:fill="FFFFFF"/>
          </w:rPr>
          <w:delText>"John"</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3F6E74"/>
            <w:sz w:val="18"/>
            <w:szCs w:val="18"/>
            <w:shd w:val="clear" w:color="auto" w:fill="FFFFFF"/>
          </w:rPr>
          <w:delText>on</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C41A16"/>
            <w:sz w:val="18"/>
            <w:szCs w:val="18"/>
            <w:shd w:val="clear" w:color="auto" w:fill="FFFFFF"/>
          </w:rPr>
          <w:delText>"Wednesday"</w:delText>
        </w:r>
        <w:r w:rsidRPr="005649CE" w:rsidDel="002E607A">
          <w:rPr>
            <w:rFonts w:ascii="Menlo" w:hAnsi="Menlo" w:cs="Menlo"/>
            <w:noProof/>
            <w:color w:val="414141"/>
            <w:sz w:val="18"/>
            <w:szCs w:val="18"/>
            <w:shd w:val="clear" w:color="auto" w:fill="FFFFFF"/>
          </w:rPr>
          <w:delText>)</w:delText>
        </w:r>
      </w:del>
    </w:p>
    <w:p w14:paraId="39BFE3CF" w14:textId="77777777" w:rsidR="005649CE" w:rsidDel="002E607A" w:rsidRDefault="005649CE" w:rsidP="005649CE">
      <w:pPr>
        <w:rPr>
          <w:del w:id="1353" w:author="Willian" w:date="2017-03-08T00:13:00Z"/>
          <w:rFonts w:ascii="Times New Roman" w:hAnsi="Times New Roman" w:cs="Times New Roman"/>
          <w:color w:val="auto"/>
          <w:sz w:val="24"/>
          <w:szCs w:val="24"/>
        </w:rPr>
      </w:pPr>
      <w:del w:id="1354" w:author="Willian" w:date="2017-03-08T00:13:00Z">
        <w:r w:rsidDel="002E607A">
          <w:rPr>
            <w:shd w:val="clear" w:color="auto" w:fill="FFFFFF"/>
          </w:rPr>
          <w:delText>Use uma tupla para definir um valor composto, que possibilita retornar vários valores de uma só vez na mesma função. Os elementos de uma tupla podem ser referidos pelo nome ou pelo número.</w:delText>
        </w:r>
      </w:del>
    </w:p>
    <w:p w14:paraId="11936208" w14:textId="77777777" w:rsidR="005649CE" w:rsidRPr="00A66496" w:rsidDel="002E607A" w:rsidRDefault="005649CE" w:rsidP="005649CE">
      <w:pPr>
        <w:pStyle w:val="NormalWeb"/>
        <w:shd w:val="clear" w:color="auto" w:fill="FFFFFF"/>
        <w:spacing w:before="460" w:beforeAutospacing="0" w:after="0" w:afterAutospacing="0"/>
        <w:ind w:left="567"/>
        <w:jc w:val="both"/>
        <w:textAlignment w:val="baseline"/>
        <w:rPr>
          <w:del w:id="1355" w:author="Willian" w:date="2017-03-08T00:13:00Z"/>
          <w:rFonts w:ascii="Menlo" w:hAnsi="Menlo" w:cs="Menlo"/>
          <w:noProof/>
          <w:color w:val="414141"/>
          <w:sz w:val="21"/>
          <w:szCs w:val="21"/>
          <w:lang w:val="en-US"/>
        </w:rPr>
      </w:pPr>
      <w:del w:id="1356"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calculateStatistics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-&gt;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w:delText>
        </w:r>
      </w:del>
    </w:p>
    <w:p w14:paraId="5E247A9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57" w:author="Willian" w:date="2017-03-08T00:13:00Z"/>
          <w:rFonts w:ascii="Menlo" w:hAnsi="Menlo" w:cs="Menlo"/>
          <w:noProof/>
          <w:color w:val="414141"/>
          <w:sz w:val="21"/>
          <w:szCs w:val="21"/>
          <w:lang w:val="en-US"/>
        </w:rPr>
      </w:pPr>
      <w:del w:id="135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1C00CF"/>
            <w:sz w:val="18"/>
            <w:szCs w:val="18"/>
            <w:shd w:val="clear" w:color="auto" w:fill="FFFFFF"/>
            <w:lang w:val="en-US"/>
          </w:rPr>
          <w:delText>0</w:delText>
        </w:r>
        <w:r w:rsidRPr="00A66496" w:rsidDel="002E607A">
          <w:rPr>
            <w:rFonts w:ascii="Menlo" w:hAnsi="Menlo" w:cs="Menlo"/>
            <w:noProof/>
            <w:color w:val="414141"/>
            <w:sz w:val="18"/>
            <w:szCs w:val="18"/>
            <w:shd w:val="clear" w:color="auto" w:fill="FFFFFF"/>
            <w:lang w:val="en-US"/>
          </w:rPr>
          <w:delText>]</w:delText>
        </w:r>
      </w:del>
    </w:p>
    <w:p w14:paraId="3880AB3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59" w:author="Willian" w:date="2017-03-08T00:13:00Z"/>
          <w:rFonts w:ascii="Menlo" w:hAnsi="Menlo" w:cs="Menlo"/>
          <w:noProof/>
          <w:color w:val="414141"/>
          <w:sz w:val="21"/>
          <w:szCs w:val="21"/>
          <w:lang w:val="en-US"/>
        </w:rPr>
      </w:pPr>
      <w:del w:id="136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1C00CF"/>
            <w:sz w:val="18"/>
            <w:szCs w:val="18"/>
            <w:shd w:val="clear" w:color="auto" w:fill="FFFFFF"/>
            <w:lang w:val="en-US"/>
          </w:rPr>
          <w:delText>0</w:delText>
        </w:r>
        <w:r w:rsidRPr="00A66496" w:rsidDel="002E607A">
          <w:rPr>
            <w:rFonts w:ascii="Menlo" w:hAnsi="Menlo" w:cs="Menlo"/>
            <w:noProof/>
            <w:color w:val="414141"/>
            <w:sz w:val="18"/>
            <w:szCs w:val="18"/>
            <w:shd w:val="clear" w:color="auto" w:fill="FFFFFF"/>
            <w:lang w:val="en-US"/>
          </w:rPr>
          <w:delText>]</w:delText>
        </w:r>
      </w:del>
    </w:p>
    <w:p w14:paraId="3B35DA3D"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61" w:author="Willian" w:date="2017-03-08T00:13:00Z"/>
          <w:rFonts w:ascii="Menlo" w:hAnsi="Menlo" w:cs="Menlo"/>
          <w:noProof/>
          <w:color w:val="414141"/>
          <w:sz w:val="21"/>
          <w:szCs w:val="21"/>
          <w:lang w:val="en-US"/>
        </w:rPr>
      </w:pPr>
      <w:del w:id="136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0</w:delText>
        </w:r>
      </w:del>
    </w:p>
    <w:p w14:paraId="1C022DE7"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63" w:author="Willian" w:date="2017-03-08T00:13:00Z"/>
          <w:rFonts w:ascii="Menlo" w:hAnsi="Menlo" w:cs="Menlo"/>
          <w:noProof/>
          <w:color w:val="414141"/>
          <w:sz w:val="21"/>
          <w:szCs w:val="21"/>
          <w:lang w:val="en-US"/>
        </w:rPr>
      </w:pPr>
      <w:del w:id="1364" w:author="Willian" w:date="2017-03-08T00:13:00Z">
        <w:r w:rsidRPr="00A66496" w:rsidDel="002E607A">
          <w:rPr>
            <w:rFonts w:ascii="Menlo" w:hAnsi="Menlo" w:cs="Menlo"/>
            <w:noProof/>
            <w:color w:val="414141"/>
            <w:sz w:val="18"/>
            <w:szCs w:val="18"/>
            <w:shd w:val="clear" w:color="auto" w:fill="FFFFFF"/>
            <w:lang w:val="en-US"/>
          </w:rPr>
          <w:delText> </w:delText>
        </w:r>
      </w:del>
    </w:p>
    <w:p w14:paraId="1AA7C54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65" w:author="Willian" w:date="2017-03-08T00:13:00Z"/>
          <w:rFonts w:ascii="Menlo" w:hAnsi="Menlo" w:cs="Menlo"/>
          <w:noProof/>
          <w:color w:val="414141"/>
          <w:sz w:val="21"/>
          <w:szCs w:val="21"/>
          <w:lang w:val="en-US"/>
        </w:rPr>
      </w:pPr>
      <w:del w:id="136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xml:space="preserve"> {</w:delText>
        </w:r>
      </w:del>
    </w:p>
    <w:p w14:paraId="3148A7F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67" w:author="Willian" w:date="2017-03-08T00:13:00Z"/>
          <w:rFonts w:ascii="Menlo" w:hAnsi="Menlo" w:cs="Menlo"/>
          <w:noProof/>
          <w:color w:val="414141"/>
          <w:sz w:val="21"/>
          <w:szCs w:val="21"/>
          <w:lang w:val="en-US"/>
        </w:rPr>
      </w:pPr>
      <w:del w:id="136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del>
    </w:p>
    <w:p w14:paraId="4B5F65E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69" w:author="Willian" w:date="2017-03-08T00:13:00Z"/>
          <w:rFonts w:ascii="Menlo" w:hAnsi="Menlo" w:cs="Menlo"/>
          <w:noProof/>
          <w:color w:val="414141"/>
          <w:sz w:val="21"/>
          <w:szCs w:val="21"/>
          <w:lang w:val="en-US"/>
        </w:rPr>
      </w:pPr>
      <w:del w:id="137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25D5F05E"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71" w:author="Willian" w:date="2017-03-08T00:13:00Z"/>
          <w:rFonts w:ascii="Menlo" w:hAnsi="Menlo" w:cs="Menlo"/>
          <w:noProof/>
          <w:color w:val="414141"/>
          <w:sz w:val="21"/>
          <w:szCs w:val="21"/>
          <w:lang w:val="en-US"/>
        </w:rPr>
      </w:pPr>
      <w:del w:id="1372" w:author="Willian" w:date="2017-03-08T00:13:00Z">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AA3391"/>
            <w:sz w:val="18"/>
            <w:szCs w:val="18"/>
            <w:shd w:val="clear" w:color="auto" w:fill="FFFFFF"/>
            <w:lang w:val="en-US"/>
          </w:rPr>
          <w:delText>else</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score</w:delText>
        </w:r>
        <w:r w:rsidRPr="00A66496" w:rsidDel="002E607A">
          <w:rPr>
            <w:rFonts w:ascii="Menlo" w:hAnsi="Menlo" w:cs="Menlo"/>
            <w:noProof/>
            <w:color w:val="414141"/>
            <w:sz w:val="18"/>
            <w:szCs w:val="18"/>
            <w:shd w:val="clear" w:color="auto" w:fill="FFFFFF"/>
            <w:lang w:val="en-US"/>
          </w:rPr>
          <w:delText xml:space="preserve"> &lt;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del>
    </w:p>
    <w:p w14:paraId="1B7313A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73" w:author="Willian" w:date="2017-03-08T00:13:00Z"/>
          <w:rFonts w:ascii="Menlo" w:hAnsi="Menlo" w:cs="Menlo"/>
          <w:noProof/>
          <w:color w:val="414141"/>
          <w:sz w:val="21"/>
          <w:szCs w:val="21"/>
          <w:lang w:val="en-US"/>
        </w:rPr>
      </w:pPr>
      <w:del w:id="137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28C4B3E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75" w:author="Willian" w:date="2017-03-08T00:13:00Z"/>
          <w:rFonts w:ascii="Menlo" w:hAnsi="Menlo" w:cs="Menlo"/>
          <w:noProof/>
          <w:color w:val="414141"/>
          <w:sz w:val="21"/>
          <w:szCs w:val="21"/>
          <w:lang w:val="en-US"/>
        </w:rPr>
      </w:pPr>
      <w:del w:id="1376" w:author="Willian" w:date="2017-03-08T00:13:00Z">
        <w:r w:rsidRPr="00A66496" w:rsidDel="002E607A">
          <w:rPr>
            <w:rFonts w:ascii="Menlo" w:hAnsi="Menlo" w:cs="Menlo"/>
            <w:noProof/>
            <w:color w:val="414141"/>
            <w:sz w:val="18"/>
            <w:szCs w:val="18"/>
            <w:shd w:val="clear" w:color="auto" w:fill="FFFFFF"/>
            <w:lang w:val="en-US"/>
          </w:rPr>
          <w:delText>      }</w:delText>
        </w:r>
      </w:del>
    </w:p>
    <w:p w14:paraId="1D373390"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77" w:author="Willian" w:date="2017-03-08T00:13:00Z"/>
          <w:rFonts w:ascii="Menlo" w:hAnsi="Menlo" w:cs="Menlo"/>
          <w:noProof/>
          <w:color w:val="414141"/>
          <w:sz w:val="21"/>
          <w:szCs w:val="21"/>
          <w:lang w:val="en-US"/>
        </w:rPr>
      </w:pPr>
      <w:del w:id="137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score</w:delText>
        </w:r>
      </w:del>
    </w:p>
    <w:p w14:paraId="69C1D215"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79" w:author="Willian" w:date="2017-03-08T00:13:00Z"/>
          <w:rFonts w:ascii="Menlo" w:hAnsi="Menlo" w:cs="Menlo"/>
          <w:noProof/>
          <w:color w:val="414141"/>
          <w:sz w:val="21"/>
          <w:szCs w:val="21"/>
          <w:lang w:val="en-US"/>
        </w:rPr>
      </w:pPr>
      <w:del w:id="1380" w:author="Willian" w:date="2017-03-08T00:13:00Z">
        <w:r w:rsidRPr="00A66496" w:rsidDel="002E607A">
          <w:rPr>
            <w:rFonts w:ascii="Menlo" w:hAnsi="Menlo" w:cs="Menlo"/>
            <w:noProof/>
            <w:color w:val="414141"/>
            <w:sz w:val="18"/>
            <w:szCs w:val="18"/>
            <w:shd w:val="clear" w:color="auto" w:fill="FFFFFF"/>
            <w:lang w:val="en-US"/>
          </w:rPr>
          <w:delText>  }</w:delText>
        </w:r>
      </w:del>
    </w:p>
    <w:p w14:paraId="4BA5675D"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81" w:author="Willian" w:date="2017-03-08T00:13:00Z"/>
          <w:rFonts w:ascii="Menlo" w:hAnsi="Menlo" w:cs="Menlo"/>
          <w:noProof/>
          <w:color w:val="414141"/>
          <w:sz w:val="21"/>
          <w:szCs w:val="21"/>
          <w:lang w:val="en-US"/>
        </w:rPr>
      </w:pPr>
      <w:del w:id="1382" w:author="Willian" w:date="2017-03-08T00:13:00Z">
        <w:r w:rsidRPr="00A66496" w:rsidDel="002E607A">
          <w:rPr>
            <w:rFonts w:ascii="Menlo" w:hAnsi="Menlo" w:cs="Menlo"/>
            <w:noProof/>
            <w:color w:val="414141"/>
            <w:sz w:val="18"/>
            <w:szCs w:val="18"/>
            <w:shd w:val="clear" w:color="auto" w:fill="FFFFFF"/>
            <w:lang w:val="en-US"/>
          </w:rPr>
          <w:delText> </w:delText>
        </w:r>
      </w:del>
    </w:p>
    <w:p w14:paraId="237B3EA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83" w:author="Willian" w:date="2017-03-08T00:13:00Z"/>
          <w:rFonts w:ascii="Menlo" w:hAnsi="Menlo" w:cs="Menlo"/>
          <w:noProof/>
          <w:color w:val="414141"/>
          <w:sz w:val="21"/>
          <w:szCs w:val="21"/>
          <w:lang w:val="en-US"/>
        </w:rPr>
      </w:pPr>
      <w:del w:id="138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max</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w:delText>
        </w:r>
      </w:del>
    </w:p>
    <w:p w14:paraId="4A1FDE78"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85" w:author="Willian" w:date="2017-03-08T00:13:00Z"/>
          <w:rFonts w:ascii="Menlo" w:hAnsi="Menlo" w:cs="Menlo"/>
          <w:noProof/>
          <w:color w:val="414141"/>
          <w:sz w:val="18"/>
          <w:szCs w:val="18"/>
          <w:shd w:val="clear" w:color="auto" w:fill="FFFFFF"/>
          <w:lang w:val="en-US"/>
        </w:rPr>
      </w:pPr>
      <w:del w:id="1386" w:author="Willian" w:date="2017-03-08T00:13:00Z">
        <w:r w:rsidRPr="00A66496" w:rsidDel="002E607A">
          <w:rPr>
            <w:rFonts w:ascii="Menlo" w:hAnsi="Menlo" w:cs="Menlo"/>
            <w:noProof/>
            <w:color w:val="414141"/>
            <w:sz w:val="18"/>
            <w:szCs w:val="18"/>
            <w:shd w:val="clear" w:color="auto" w:fill="FFFFFF"/>
            <w:lang w:val="en-US"/>
          </w:rPr>
          <w:delText>}</w:delText>
        </w:r>
      </w:del>
    </w:p>
    <w:p w14:paraId="43A66BD9"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87" w:author="Willian" w:date="2017-03-08T00:13:00Z"/>
          <w:rFonts w:ascii="Menlo" w:hAnsi="Menlo" w:cs="Menlo"/>
          <w:noProof/>
          <w:color w:val="414141"/>
          <w:sz w:val="21"/>
          <w:szCs w:val="21"/>
          <w:lang w:val="en-US"/>
        </w:rPr>
      </w:pPr>
    </w:p>
    <w:p w14:paraId="62843DE5"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88" w:author="Willian" w:date="2017-03-08T00:13:00Z"/>
          <w:rFonts w:ascii="Menlo" w:hAnsi="Menlo" w:cs="Menlo"/>
          <w:noProof/>
          <w:color w:val="414141"/>
          <w:sz w:val="18"/>
          <w:szCs w:val="18"/>
          <w:shd w:val="clear" w:color="auto" w:fill="FFFFFF"/>
          <w:lang w:val="en-US"/>
        </w:rPr>
      </w:pPr>
      <w:del w:id="1389" w:author="Willian" w:date="2017-03-08T00:13:00Z">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statistics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calculateStatistics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scores</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1C00CF"/>
            <w:sz w:val="18"/>
            <w:szCs w:val="18"/>
            <w:shd w:val="clear" w:color="auto" w:fill="FFFFFF"/>
            <w:lang w:val="en-US"/>
          </w:rPr>
          <w:delText>5</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100</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9</w:delText>
        </w:r>
        <w:r w:rsidRPr="00A66496" w:rsidDel="002E607A">
          <w:rPr>
            <w:rFonts w:ascii="Menlo" w:hAnsi="Menlo" w:cs="Menlo"/>
            <w:noProof/>
            <w:color w:val="414141"/>
            <w:sz w:val="18"/>
            <w:szCs w:val="18"/>
            <w:shd w:val="clear" w:color="auto" w:fill="FFFFFF"/>
            <w:lang w:val="en-US"/>
          </w:rPr>
          <w:delText>])</w:delText>
        </w:r>
      </w:del>
    </w:p>
    <w:p w14:paraId="064760C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90" w:author="Willian" w:date="2017-03-08T00:13:00Z"/>
          <w:rFonts w:ascii="Menlo" w:hAnsi="Menlo" w:cs="Menlo"/>
          <w:noProof/>
          <w:color w:val="414141"/>
          <w:sz w:val="21"/>
          <w:szCs w:val="21"/>
          <w:lang w:val="en-US"/>
        </w:rPr>
      </w:pPr>
    </w:p>
    <w:p w14:paraId="7B583297"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91" w:author="Willian" w:date="2017-03-08T00:13:00Z"/>
          <w:rFonts w:ascii="Menlo" w:hAnsi="Menlo" w:cs="Menlo"/>
          <w:noProof/>
          <w:color w:val="414141"/>
          <w:sz w:val="21"/>
          <w:szCs w:val="21"/>
          <w:lang w:val="en-US"/>
        </w:rPr>
      </w:pPr>
      <w:del w:id="1392" w:author="Willian" w:date="2017-03-08T00:13:00Z">
        <w:r w:rsidRPr="00A66496" w:rsidDel="002E607A">
          <w:rPr>
            <w:rFonts w:ascii="Menlo" w:hAnsi="Menlo" w:cs="Menlo"/>
            <w:noProof/>
            <w:color w:val="3F6E74"/>
            <w:sz w:val="18"/>
            <w:szCs w:val="18"/>
            <w:shd w:val="clear" w:color="auto" w:fill="FFFFFF"/>
            <w:lang w:val="en-US"/>
          </w:rPr>
          <w:delText>print</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statistics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w:delText>
        </w:r>
      </w:del>
    </w:p>
    <w:p w14:paraId="0199C092" w14:textId="77777777" w:rsidR="005649CE" w:rsidRPr="005649CE" w:rsidDel="002E607A" w:rsidRDefault="005649CE" w:rsidP="005649CE">
      <w:pPr>
        <w:pStyle w:val="NormalWeb"/>
        <w:shd w:val="clear" w:color="auto" w:fill="FFFFFF"/>
        <w:spacing w:before="0" w:beforeAutospacing="0" w:after="620" w:afterAutospacing="0"/>
        <w:ind w:left="567"/>
        <w:jc w:val="both"/>
        <w:textAlignment w:val="baseline"/>
        <w:rPr>
          <w:del w:id="1393" w:author="Willian" w:date="2017-03-08T00:13:00Z"/>
          <w:rFonts w:ascii="Menlo" w:hAnsi="Menlo" w:cs="Menlo"/>
          <w:noProof/>
          <w:color w:val="414141"/>
          <w:sz w:val="21"/>
          <w:szCs w:val="21"/>
        </w:rPr>
      </w:pPr>
      <w:del w:id="1394" w:author="Willian" w:date="2017-03-08T00:13:00Z">
        <w:r w:rsidRPr="005649CE" w:rsidDel="002E607A">
          <w:rPr>
            <w:rFonts w:ascii="Menlo" w:hAnsi="Menlo" w:cs="Menlo"/>
            <w:noProof/>
            <w:color w:val="3F6E74"/>
            <w:sz w:val="18"/>
            <w:szCs w:val="18"/>
            <w:shd w:val="clear" w:color="auto" w:fill="FFFFFF"/>
          </w:rPr>
          <w:delText>print</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3F6E74"/>
            <w:sz w:val="18"/>
            <w:szCs w:val="18"/>
            <w:shd w:val="clear" w:color="auto" w:fill="FFFFFF"/>
          </w:rPr>
          <w:delText>statistics</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1C00CF"/>
            <w:sz w:val="18"/>
            <w:szCs w:val="18"/>
            <w:shd w:val="clear" w:color="auto" w:fill="FFFFFF"/>
          </w:rPr>
          <w:delText>2</w:delText>
        </w:r>
        <w:r w:rsidRPr="005649CE" w:rsidDel="002E607A">
          <w:rPr>
            <w:rFonts w:ascii="Menlo" w:hAnsi="Menlo" w:cs="Menlo"/>
            <w:noProof/>
            <w:color w:val="414141"/>
            <w:sz w:val="18"/>
            <w:szCs w:val="18"/>
            <w:shd w:val="clear" w:color="auto" w:fill="FFFFFF"/>
          </w:rPr>
          <w:delText>)</w:delText>
        </w:r>
      </w:del>
    </w:p>
    <w:p w14:paraId="027D624E" w14:textId="77777777" w:rsidR="005649CE" w:rsidDel="002E607A" w:rsidRDefault="005649CE" w:rsidP="005649CE">
      <w:pPr>
        <w:rPr>
          <w:del w:id="1395" w:author="Willian" w:date="2017-03-08T00:13:00Z"/>
          <w:rFonts w:ascii="Times New Roman" w:hAnsi="Times New Roman" w:cs="Times New Roman"/>
          <w:color w:val="auto"/>
          <w:sz w:val="24"/>
          <w:szCs w:val="24"/>
        </w:rPr>
      </w:pPr>
      <w:del w:id="1396" w:author="Willian" w:date="2017-03-08T00:13:00Z">
        <w:r w:rsidDel="002E607A">
          <w:rPr>
            <w:shd w:val="clear" w:color="auto" w:fill="FFFFFF"/>
          </w:rPr>
          <w:delText>Funções também podem ter um número variável de argumentos, coletados de um array.</w:delText>
        </w:r>
      </w:del>
    </w:p>
    <w:p w14:paraId="1F3105D5" w14:textId="77777777" w:rsidR="005649CE" w:rsidRPr="00A66496" w:rsidDel="002E607A" w:rsidRDefault="005649CE" w:rsidP="005649CE">
      <w:pPr>
        <w:pStyle w:val="NormalWeb"/>
        <w:shd w:val="clear" w:color="auto" w:fill="FFFFFF"/>
        <w:spacing w:before="460" w:beforeAutospacing="0" w:after="0" w:afterAutospacing="0"/>
        <w:ind w:left="567"/>
        <w:jc w:val="both"/>
        <w:textAlignment w:val="baseline"/>
        <w:rPr>
          <w:del w:id="1397" w:author="Willian" w:date="2017-03-08T00:13:00Z"/>
          <w:rFonts w:ascii="Menlo" w:hAnsi="Menlo" w:cs="Menlo"/>
          <w:noProof/>
          <w:color w:val="414141"/>
          <w:sz w:val="21"/>
          <w:szCs w:val="21"/>
          <w:lang w:val="en-US"/>
        </w:rPr>
      </w:pPr>
      <w:del w:id="1398"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sumOf</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36B983E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399" w:author="Willian" w:date="2017-03-08T00:13:00Z"/>
          <w:rFonts w:ascii="Menlo" w:hAnsi="Menlo" w:cs="Menlo"/>
          <w:noProof/>
          <w:color w:val="414141"/>
          <w:sz w:val="21"/>
          <w:szCs w:val="21"/>
          <w:lang w:val="en-US"/>
        </w:rPr>
      </w:pPr>
      <w:del w:id="140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0</w:delText>
        </w:r>
      </w:del>
    </w:p>
    <w:p w14:paraId="0605CCA3"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401" w:author="Willian" w:date="2017-03-08T00:13:00Z"/>
          <w:rFonts w:ascii="Menlo" w:hAnsi="Menlo" w:cs="Menlo"/>
          <w:noProof/>
          <w:color w:val="414141"/>
          <w:sz w:val="21"/>
          <w:szCs w:val="21"/>
          <w:lang w:val="en-US"/>
        </w:rPr>
      </w:pPr>
      <w:del w:id="140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del>
    </w:p>
    <w:p w14:paraId="27883C51"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403" w:author="Willian" w:date="2017-03-08T00:13:00Z"/>
          <w:rFonts w:ascii="Menlo" w:hAnsi="Menlo" w:cs="Menlo"/>
          <w:noProof/>
          <w:color w:val="414141"/>
          <w:sz w:val="21"/>
          <w:szCs w:val="21"/>
          <w:lang w:val="en-US"/>
        </w:rPr>
      </w:pPr>
      <w:del w:id="140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sum</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307EC49F"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405" w:author="Willian" w:date="2017-03-08T00:13:00Z"/>
          <w:rFonts w:ascii="Menlo" w:hAnsi="Menlo" w:cs="Menlo"/>
          <w:noProof/>
          <w:color w:val="414141"/>
          <w:sz w:val="21"/>
          <w:szCs w:val="21"/>
          <w:lang w:val="en-US"/>
        </w:rPr>
      </w:pPr>
      <w:del w:id="1406" w:author="Willian" w:date="2017-03-08T00:13:00Z">
        <w:r w:rsidRPr="00A66496" w:rsidDel="002E607A">
          <w:rPr>
            <w:rFonts w:ascii="Menlo" w:hAnsi="Menlo" w:cs="Menlo"/>
            <w:noProof/>
            <w:color w:val="414141"/>
            <w:sz w:val="18"/>
            <w:szCs w:val="18"/>
            <w:shd w:val="clear" w:color="auto" w:fill="FFFFFF"/>
            <w:lang w:val="en-US"/>
          </w:rPr>
          <w:delText>  }</w:delText>
        </w:r>
      </w:del>
    </w:p>
    <w:p w14:paraId="0A49CF66"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407" w:author="Willian" w:date="2017-03-08T00:13:00Z"/>
          <w:rFonts w:ascii="Menlo" w:hAnsi="Menlo" w:cs="Menlo"/>
          <w:noProof/>
          <w:color w:val="414141"/>
          <w:sz w:val="21"/>
          <w:szCs w:val="21"/>
          <w:lang w:val="en-US"/>
        </w:rPr>
      </w:pPr>
      <w:del w:id="140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sum</w:delText>
        </w:r>
      </w:del>
    </w:p>
    <w:p w14:paraId="4CA6220B"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409" w:author="Willian" w:date="2017-03-08T00:13:00Z"/>
          <w:rFonts w:ascii="Menlo" w:hAnsi="Menlo" w:cs="Menlo"/>
          <w:noProof/>
          <w:color w:val="414141"/>
          <w:sz w:val="21"/>
          <w:szCs w:val="21"/>
          <w:lang w:val="en-US"/>
        </w:rPr>
      </w:pPr>
      <w:del w:id="1410" w:author="Willian" w:date="2017-03-08T00:13:00Z">
        <w:r w:rsidRPr="00A66496" w:rsidDel="002E607A">
          <w:rPr>
            <w:rFonts w:ascii="Menlo" w:hAnsi="Menlo" w:cs="Menlo"/>
            <w:noProof/>
            <w:color w:val="414141"/>
            <w:sz w:val="18"/>
            <w:szCs w:val="18"/>
            <w:shd w:val="clear" w:color="auto" w:fill="FFFFFF"/>
            <w:lang w:val="en-US"/>
          </w:rPr>
          <w:delText>}</w:delText>
        </w:r>
      </w:del>
    </w:p>
    <w:p w14:paraId="1C74DD5C" w14:textId="77777777" w:rsidR="005649CE" w:rsidRPr="00A66496" w:rsidDel="002E607A" w:rsidRDefault="005649CE" w:rsidP="005649CE">
      <w:pPr>
        <w:pStyle w:val="NormalWeb"/>
        <w:shd w:val="clear" w:color="auto" w:fill="FFFFFF"/>
        <w:spacing w:before="0" w:beforeAutospacing="0" w:after="0" w:afterAutospacing="0"/>
        <w:ind w:left="567"/>
        <w:jc w:val="both"/>
        <w:textAlignment w:val="baseline"/>
        <w:rPr>
          <w:del w:id="1411" w:author="Willian" w:date="2017-03-08T00:13:00Z"/>
          <w:rFonts w:ascii="Menlo" w:hAnsi="Menlo" w:cs="Menlo"/>
          <w:noProof/>
          <w:color w:val="414141"/>
          <w:sz w:val="21"/>
          <w:szCs w:val="21"/>
          <w:lang w:val="en-US"/>
        </w:rPr>
      </w:pPr>
      <w:del w:id="1412" w:author="Willian" w:date="2017-03-08T00:13:00Z">
        <w:r w:rsidRPr="00A66496" w:rsidDel="002E607A">
          <w:rPr>
            <w:rFonts w:ascii="Menlo" w:hAnsi="Menlo" w:cs="Menlo"/>
            <w:noProof/>
            <w:color w:val="3F6E74"/>
            <w:sz w:val="18"/>
            <w:szCs w:val="18"/>
            <w:shd w:val="clear" w:color="auto" w:fill="FFFFFF"/>
            <w:lang w:val="en-US"/>
          </w:rPr>
          <w:delText>sumOf</w:delText>
        </w:r>
        <w:r w:rsidRPr="00A66496" w:rsidDel="002E607A">
          <w:rPr>
            <w:rFonts w:ascii="Menlo" w:hAnsi="Menlo" w:cs="Menlo"/>
            <w:noProof/>
            <w:color w:val="414141"/>
            <w:sz w:val="18"/>
            <w:szCs w:val="18"/>
            <w:shd w:val="clear" w:color="auto" w:fill="FFFFFF"/>
            <w:lang w:val="en-US"/>
          </w:rPr>
          <w:delText>()</w:delText>
        </w:r>
      </w:del>
    </w:p>
    <w:p w14:paraId="4A5CD256" w14:textId="77777777" w:rsidR="005649CE" w:rsidRPr="005649CE" w:rsidDel="002E607A" w:rsidRDefault="005649CE" w:rsidP="005649CE">
      <w:pPr>
        <w:pStyle w:val="NormalWeb"/>
        <w:shd w:val="clear" w:color="auto" w:fill="FFFFFF"/>
        <w:spacing w:before="0" w:beforeAutospacing="0" w:after="620" w:afterAutospacing="0"/>
        <w:ind w:left="567"/>
        <w:jc w:val="both"/>
        <w:textAlignment w:val="baseline"/>
        <w:rPr>
          <w:del w:id="1413" w:author="Willian" w:date="2017-03-08T00:13:00Z"/>
          <w:rFonts w:ascii="Menlo" w:hAnsi="Menlo" w:cs="Menlo"/>
          <w:noProof/>
          <w:color w:val="414141"/>
          <w:sz w:val="21"/>
          <w:szCs w:val="21"/>
        </w:rPr>
      </w:pPr>
      <w:del w:id="1414" w:author="Willian" w:date="2017-03-08T00:13:00Z">
        <w:r w:rsidRPr="005649CE" w:rsidDel="002E607A">
          <w:rPr>
            <w:rFonts w:ascii="Menlo" w:hAnsi="Menlo" w:cs="Menlo"/>
            <w:noProof/>
            <w:color w:val="3F6E74"/>
            <w:sz w:val="18"/>
            <w:szCs w:val="18"/>
            <w:shd w:val="clear" w:color="auto" w:fill="FFFFFF"/>
          </w:rPr>
          <w:delText>sumOf</w:delText>
        </w:r>
        <w:r w:rsidRPr="005649CE" w:rsidDel="002E607A">
          <w:rPr>
            <w:rFonts w:ascii="Menlo" w:hAnsi="Menlo" w:cs="Menlo"/>
            <w:noProof/>
            <w:color w:val="414141"/>
            <w:sz w:val="18"/>
            <w:szCs w:val="18"/>
            <w:shd w:val="clear" w:color="auto" w:fill="FFFFFF"/>
          </w:rPr>
          <w:delText>(</w:delText>
        </w:r>
        <w:r w:rsidRPr="005649CE" w:rsidDel="002E607A">
          <w:rPr>
            <w:rFonts w:ascii="Menlo" w:hAnsi="Menlo" w:cs="Menlo"/>
            <w:noProof/>
            <w:color w:val="3F6E74"/>
            <w:sz w:val="18"/>
            <w:szCs w:val="18"/>
            <w:shd w:val="clear" w:color="auto" w:fill="FFFFFF"/>
          </w:rPr>
          <w:delText>numbers</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42</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597</w:delText>
        </w:r>
        <w:r w:rsidRPr="005649CE" w:rsidDel="002E607A">
          <w:rPr>
            <w:rFonts w:ascii="Menlo" w:hAnsi="Menlo" w:cs="Menlo"/>
            <w:noProof/>
            <w:color w:val="414141"/>
            <w:sz w:val="18"/>
            <w:szCs w:val="18"/>
            <w:shd w:val="clear" w:color="auto" w:fill="FFFFFF"/>
          </w:rPr>
          <w:delText xml:space="preserve">, </w:delText>
        </w:r>
        <w:r w:rsidRPr="005649CE" w:rsidDel="002E607A">
          <w:rPr>
            <w:rFonts w:ascii="Menlo" w:hAnsi="Menlo" w:cs="Menlo"/>
            <w:noProof/>
            <w:color w:val="1C00CF"/>
            <w:sz w:val="18"/>
            <w:szCs w:val="18"/>
            <w:shd w:val="clear" w:color="auto" w:fill="FFFFFF"/>
          </w:rPr>
          <w:delText>12</w:delText>
        </w:r>
        <w:r w:rsidRPr="005649CE" w:rsidDel="002E607A">
          <w:rPr>
            <w:rFonts w:ascii="Menlo" w:hAnsi="Menlo" w:cs="Menlo"/>
            <w:noProof/>
            <w:color w:val="414141"/>
            <w:sz w:val="18"/>
            <w:szCs w:val="18"/>
            <w:shd w:val="clear" w:color="auto" w:fill="FFFFFF"/>
          </w:rPr>
          <w:delText>)</w:delText>
        </w:r>
      </w:del>
    </w:p>
    <w:p w14:paraId="65FE04C2" w14:textId="77777777" w:rsidR="005649CE" w:rsidDel="002E607A" w:rsidRDefault="005649CE" w:rsidP="005649CE">
      <w:pPr>
        <w:rPr>
          <w:del w:id="1415" w:author="Willian" w:date="2017-03-08T00:13:00Z"/>
        </w:rPr>
      </w:pPr>
      <w:del w:id="1416" w:author="Willian" w:date="2017-03-08T00:13:00Z">
        <w:r w:rsidDel="002E607A">
          <w:rPr>
            <w:shd w:val="clear" w:color="auto" w:fill="FFFFFF"/>
          </w:rPr>
          <w:delText>As funções podem ser aninhadas! Funções aninhadas tem acesso a variáveis ​​que foram declaradas na função externa. Você pode usar funções aninhadas para organizar o código em uma função que é longa ou complexa.</w:delText>
        </w:r>
      </w:del>
    </w:p>
    <w:p w14:paraId="5D09664F" w14:textId="77777777" w:rsidR="005649CE" w:rsidRPr="00A66496" w:rsidDel="002E607A" w:rsidRDefault="005649CE" w:rsidP="00DD2DED">
      <w:pPr>
        <w:pStyle w:val="NormalWeb"/>
        <w:shd w:val="clear" w:color="auto" w:fill="FFFFFF"/>
        <w:spacing w:before="460" w:beforeAutospacing="0" w:after="0" w:afterAutospacing="0"/>
        <w:ind w:left="567"/>
        <w:jc w:val="both"/>
        <w:textAlignment w:val="baseline"/>
        <w:rPr>
          <w:del w:id="1417" w:author="Willian" w:date="2017-03-08T00:13:00Z"/>
          <w:rFonts w:ascii="Menlo" w:hAnsi="Menlo" w:cs="Menlo"/>
          <w:noProof/>
          <w:color w:val="414141"/>
          <w:sz w:val="21"/>
          <w:szCs w:val="21"/>
          <w:lang w:val="en-US"/>
        </w:rPr>
      </w:pPr>
      <w:del w:id="1418"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returnFifteen</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4CA6CAC0"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19" w:author="Willian" w:date="2017-03-08T00:13:00Z"/>
          <w:rFonts w:ascii="Menlo" w:hAnsi="Menlo" w:cs="Menlo"/>
          <w:noProof/>
          <w:color w:val="414141"/>
          <w:sz w:val="21"/>
          <w:szCs w:val="21"/>
          <w:lang w:val="en-US"/>
        </w:rPr>
      </w:pPr>
      <w:del w:id="142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10</w:delText>
        </w:r>
      </w:del>
    </w:p>
    <w:p w14:paraId="35BD10BA"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21" w:author="Willian" w:date="2017-03-08T00:13:00Z"/>
          <w:rFonts w:ascii="Menlo" w:hAnsi="Menlo" w:cs="Menlo"/>
          <w:noProof/>
          <w:color w:val="414141"/>
          <w:sz w:val="21"/>
          <w:szCs w:val="21"/>
          <w:lang w:val="en-US"/>
        </w:rPr>
      </w:pPr>
      <w:del w:id="142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w:delText>
        </w:r>
        <w:r w:rsidRPr="00A66496" w:rsidDel="002E607A">
          <w:rPr>
            <w:rFonts w:ascii="Menlo" w:hAnsi="Menlo" w:cs="Menlo"/>
            <w:noProof/>
            <w:color w:val="414141"/>
            <w:sz w:val="18"/>
            <w:szCs w:val="18"/>
            <w:shd w:val="clear" w:color="auto" w:fill="FFFFFF"/>
            <w:lang w:val="en-US"/>
          </w:rPr>
          <w:delText>() {</w:delText>
        </w:r>
      </w:del>
    </w:p>
    <w:p w14:paraId="31377568"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23" w:author="Willian" w:date="2017-03-08T00:13:00Z"/>
          <w:rFonts w:ascii="Menlo" w:hAnsi="Menlo" w:cs="Menlo"/>
          <w:noProof/>
          <w:color w:val="414141"/>
          <w:sz w:val="21"/>
          <w:szCs w:val="21"/>
          <w:lang w:val="en-US"/>
        </w:rPr>
      </w:pPr>
      <w:del w:id="1424"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y</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5</w:delText>
        </w:r>
      </w:del>
    </w:p>
    <w:p w14:paraId="379FD559"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25" w:author="Willian" w:date="2017-03-08T00:13:00Z"/>
          <w:rFonts w:ascii="Menlo" w:hAnsi="Menlo" w:cs="Menlo"/>
          <w:noProof/>
          <w:color w:val="414141"/>
          <w:sz w:val="21"/>
          <w:szCs w:val="21"/>
          <w:lang w:val="en-US"/>
        </w:rPr>
      </w:pPr>
      <w:del w:id="1426" w:author="Willian" w:date="2017-03-08T00:13:00Z">
        <w:r w:rsidRPr="00A66496" w:rsidDel="002E607A">
          <w:rPr>
            <w:rFonts w:ascii="Menlo" w:hAnsi="Menlo" w:cs="Menlo"/>
            <w:noProof/>
            <w:color w:val="414141"/>
            <w:sz w:val="18"/>
            <w:szCs w:val="18"/>
            <w:shd w:val="clear" w:color="auto" w:fill="FFFFFF"/>
            <w:lang w:val="en-US"/>
          </w:rPr>
          <w:delText>  }</w:delText>
        </w:r>
      </w:del>
    </w:p>
    <w:p w14:paraId="09C8848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27" w:author="Willian" w:date="2017-03-08T00:13:00Z"/>
          <w:rFonts w:ascii="Menlo" w:hAnsi="Menlo" w:cs="Menlo"/>
          <w:noProof/>
          <w:color w:val="414141"/>
          <w:sz w:val="21"/>
          <w:szCs w:val="21"/>
          <w:lang w:val="en-US"/>
        </w:rPr>
      </w:pPr>
      <w:del w:id="1428"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add</w:delText>
        </w:r>
        <w:r w:rsidRPr="00A66496" w:rsidDel="002E607A">
          <w:rPr>
            <w:rFonts w:ascii="Menlo" w:hAnsi="Menlo" w:cs="Menlo"/>
            <w:noProof/>
            <w:color w:val="414141"/>
            <w:sz w:val="18"/>
            <w:szCs w:val="18"/>
            <w:shd w:val="clear" w:color="auto" w:fill="FFFFFF"/>
            <w:lang w:val="en-US"/>
          </w:rPr>
          <w:delText>()</w:delText>
        </w:r>
      </w:del>
    </w:p>
    <w:p w14:paraId="6C904C8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29" w:author="Willian" w:date="2017-03-08T00:13:00Z"/>
          <w:rFonts w:ascii="Menlo" w:hAnsi="Menlo" w:cs="Menlo"/>
          <w:noProof/>
          <w:color w:val="414141"/>
          <w:sz w:val="21"/>
          <w:szCs w:val="21"/>
          <w:lang w:val="en-US"/>
        </w:rPr>
      </w:pPr>
      <w:del w:id="143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y</w:delText>
        </w:r>
      </w:del>
    </w:p>
    <w:p w14:paraId="76D41CE5" w14:textId="77777777" w:rsidR="005649CE" w:rsidRPr="00DD2DED" w:rsidDel="002E607A" w:rsidRDefault="005649CE" w:rsidP="00DD2DED">
      <w:pPr>
        <w:pStyle w:val="NormalWeb"/>
        <w:shd w:val="clear" w:color="auto" w:fill="FFFFFF"/>
        <w:spacing w:before="0" w:beforeAutospacing="0" w:after="0" w:afterAutospacing="0"/>
        <w:ind w:left="567"/>
        <w:jc w:val="both"/>
        <w:textAlignment w:val="baseline"/>
        <w:rPr>
          <w:del w:id="1431" w:author="Willian" w:date="2017-03-08T00:13:00Z"/>
          <w:rFonts w:ascii="Menlo" w:hAnsi="Menlo" w:cs="Menlo"/>
          <w:noProof/>
          <w:color w:val="414141"/>
          <w:sz w:val="21"/>
          <w:szCs w:val="21"/>
        </w:rPr>
      </w:pPr>
      <w:del w:id="1432" w:author="Willian" w:date="2017-03-08T00:13:00Z">
        <w:r w:rsidRPr="00DD2DED" w:rsidDel="002E607A">
          <w:rPr>
            <w:rFonts w:ascii="Menlo" w:hAnsi="Menlo" w:cs="Menlo"/>
            <w:noProof/>
            <w:color w:val="414141"/>
            <w:sz w:val="18"/>
            <w:szCs w:val="18"/>
            <w:shd w:val="clear" w:color="auto" w:fill="FFFFFF"/>
          </w:rPr>
          <w:delText>}</w:delText>
        </w:r>
      </w:del>
    </w:p>
    <w:p w14:paraId="42657F31" w14:textId="77777777" w:rsidR="005649CE" w:rsidRPr="00DD2DED" w:rsidDel="002E607A" w:rsidRDefault="005649CE" w:rsidP="00DD2DED">
      <w:pPr>
        <w:pStyle w:val="NormalWeb"/>
        <w:shd w:val="clear" w:color="auto" w:fill="FFFFFF"/>
        <w:spacing w:before="0" w:beforeAutospacing="0" w:after="620" w:afterAutospacing="0"/>
        <w:ind w:left="567"/>
        <w:jc w:val="both"/>
        <w:textAlignment w:val="baseline"/>
        <w:rPr>
          <w:del w:id="1433" w:author="Willian" w:date="2017-03-08T00:13:00Z"/>
          <w:rFonts w:ascii="Menlo" w:hAnsi="Menlo" w:cs="Menlo"/>
          <w:noProof/>
          <w:color w:val="414141"/>
          <w:sz w:val="21"/>
          <w:szCs w:val="21"/>
        </w:rPr>
      </w:pPr>
      <w:del w:id="1434" w:author="Willian" w:date="2017-03-08T00:13:00Z">
        <w:r w:rsidRPr="00DD2DED" w:rsidDel="002E607A">
          <w:rPr>
            <w:rFonts w:ascii="Menlo" w:hAnsi="Menlo" w:cs="Menlo"/>
            <w:noProof/>
            <w:color w:val="3F6E74"/>
            <w:sz w:val="18"/>
            <w:szCs w:val="18"/>
            <w:shd w:val="clear" w:color="auto" w:fill="FFFFFF"/>
          </w:rPr>
          <w:delText>returnFifteen</w:delText>
        </w:r>
        <w:r w:rsidRPr="00DD2DED" w:rsidDel="002E607A">
          <w:rPr>
            <w:rFonts w:ascii="Menlo" w:hAnsi="Menlo" w:cs="Menlo"/>
            <w:noProof/>
            <w:color w:val="414141"/>
            <w:sz w:val="18"/>
            <w:szCs w:val="18"/>
            <w:shd w:val="clear" w:color="auto" w:fill="FFFFFF"/>
          </w:rPr>
          <w:delText>()</w:delText>
        </w:r>
      </w:del>
    </w:p>
    <w:p w14:paraId="4ACD5A56" w14:textId="77777777" w:rsidR="005649CE" w:rsidDel="002E607A" w:rsidRDefault="005649CE" w:rsidP="00DD2DED">
      <w:pPr>
        <w:rPr>
          <w:del w:id="1435" w:author="Willian" w:date="2017-03-08T00:13:00Z"/>
        </w:rPr>
      </w:pPr>
      <w:del w:id="1436" w:author="Willian" w:date="2017-03-08T00:13:00Z">
        <w:r w:rsidDel="002E607A">
          <w:rPr>
            <w:shd w:val="clear" w:color="auto" w:fill="FFFFFF"/>
          </w:rPr>
          <w:delText>As funções são um tipo de primeira classe. Isto significa que uma função pode retornar outra função como o seu valor.</w:delText>
        </w:r>
      </w:del>
    </w:p>
    <w:p w14:paraId="430F5F6C" w14:textId="77777777" w:rsidR="005649CE" w:rsidRPr="00A66496" w:rsidDel="002E607A" w:rsidRDefault="005649CE" w:rsidP="00DD2DED">
      <w:pPr>
        <w:pStyle w:val="NormalWeb"/>
        <w:shd w:val="clear" w:color="auto" w:fill="FFFFFF"/>
        <w:spacing w:before="460" w:beforeAutospacing="0" w:after="0" w:afterAutospacing="0"/>
        <w:ind w:left="567"/>
        <w:jc w:val="both"/>
        <w:textAlignment w:val="baseline"/>
        <w:rPr>
          <w:del w:id="1437" w:author="Willian" w:date="2017-03-08T00:13:00Z"/>
          <w:rFonts w:ascii="Menlo" w:hAnsi="Menlo" w:cs="Menlo"/>
          <w:noProof/>
          <w:color w:val="414141"/>
          <w:sz w:val="21"/>
          <w:szCs w:val="21"/>
          <w:lang w:val="en-US"/>
        </w:rPr>
      </w:pPr>
      <w:del w:id="1438"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makeIncrementer</w:delText>
        </w:r>
        <w:r w:rsidRPr="00A66496" w:rsidDel="002E607A">
          <w:rPr>
            <w:rFonts w:ascii="Menlo" w:hAnsi="Menlo" w:cs="Menlo"/>
            <w:noProof/>
            <w:color w:val="414141"/>
            <w:sz w:val="18"/>
            <w:szCs w:val="18"/>
            <w:shd w:val="clear" w:color="auto" w:fill="FFFFFF"/>
            <w:lang w:val="en-US"/>
          </w:rPr>
          <w:delText>()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w:delText>
        </w:r>
      </w:del>
    </w:p>
    <w:p w14:paraId="3FCC8555"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39" w:author="Willian" w:date="2017-03-08T00:13:00Z"/>
          <w:rFonts w:ascii="Menlo" w:hAnsi="Menlo" w:cs="Menlo"/>
          <w:noProof/>
          <w:color w:val="414141"/>
          <w:sz w:val="21"/>
          <w:szCs w:val="21"/>
          <w:lang w:val="en-US"/>
        </w:rPr>
      </w:pPr>
      <w:del w:id="1440"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addOne</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del>
    </w:p>
    <w:p w14:paraId="2423D237"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41" w:author="Willian" w:date="2017-03-08T00:13:00Z"/>
          <w:rFonts w:ascii="Menlo" w:hAnsi="Menlo" w:cs="Menlo"/>
          <w:noProof/>
          <w:color w:val="414141"/>
          <w:sz w:val="21"/>
          <w:szCs w:val="21"/>
          <w:lang w:val="en-US"/>
        </w:rPr>
      </w:pPr>
      <w:del w:id="1442"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0D4454A3"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43" w:author="Willian" w:date="2017-03-08T00:13:00Z"/>
          <w:rFonts w:ascii="Menlo" w:hAnsi="Menlo" w:cs="Menlo"/>
          <w:noProof/>
          <w:color w:val="414141"/>
          <w:sz w:val="21"/>
          <w:szCs w:val="21"/>
          <w:lang w:val="en-US"/>
        </w:rPr>
      </w:pPr>
      <w:del w:id="1444" w:author="Willian" w:date="2017-03-08T00:13:00Z">
        <w:r w:rsidRPr="00A66496" w:rsidDel="002E607A">
          <w:rPr>
            <w:rFonts w:ascii="Menlo" w:hAnsi="Menlo" w:cs="Menlo"/>
            <w:noProof/>
            <w:color w:val="414141"/>
            <w:sz w:val="18"/>
            <w:szCs w:val="18"/>
            <w:shd w:val="clear" w:color="auto" w:fill="FFFFFF"/>
            <w:lang w:val="en-US"/>
          </w:rPr>
          <w:delText>  }</w:delText>
        </w:r>
      </w:del>
    </w:p>
    <w:p w14:paraId="116F9DBA"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45" w:author="Willian" w:date="2017-03-08T00:13:00Z"/>
          <w:rFonts w:ascii="Menlo" w:hAnsi="Menlo" w:cs="Menlo"/>
          <w:noProof/>
          <w:color w:val="414141"/>
          <w:sz w:val="21"/>
          <w:szCs w:val="21"/>
          <w:lang w:val="en-US"/>
        </w:rPr>
      </w:pPr>
      <w:del w:id="144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addOne</w:delText>
        </w:r>
      </w:del>
    </w:p>
    <w:p w14:paraId="02029801"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47" w:author="Willian" w:date="2017-03-08T00:13:00Z"/>
          <w:rFonts w:ascii="Menlo" w:hAnsi="Menlo" w:cs="Menlo"/>
          <w:noProof/>
          <w:color w:val="414141"/>
          <w:sz w:val="18"/>
          <w:szCs w:val="18"/>
          <w:shd w:val="clear" w:color="auto" w:fill="FFFFFF"/>
          <w:lang w:val="en-US"/>
        </w:rPr>
      </w:pPr>
      <w:del w:id="1448" w:author="Willian" w:date="2017-03-08T00:13:00Z">
        <w:r w:rsidRPr="00A66496" w:rsidDel="002E607A">
          <w:rPr>
            <w:rFonts w:ascii="Menlo" w:hAnsi="Menlo" w:cs="Menlo"/>
            <w:noProof/>
            <w:color w:val="414141"/>
            <w:sz w:val="18"/>
            <w:szCs w:val="18"/>
            <w:shd w:val="clear" w:color="auto" w:fill="FFFFFF"/>
            <w:lang w:val="en-US"/>
          </w:rPr>
          <w:delText>}</w:delText>
        </w:r>
      </w:del>
    </w:p>
    <w:p w14:paraId="388E1104" w14:textId="77777777" w:rsidR="00694681" w:rsidRPr="00A66496" w:rsidDel="002E607A" w:rsidRDefault="00694681" w:rsidP="00DD2DED">
      <w:pPr>
        <w:pStyle w:val="NormalWeb"/>
        <w:shd w:val="clear" w:color="auto" w:fill="FFFFFF"/>
        <w:spacing w:before="0" w:beforeAutospacing="0" w:after="0" w:afterAutospacing="0"/>
        <w:ind w:left="567"/>
        <w:jc w:val="both"/>
        <w:textAlignment w:val="baseline"/>
        <w:rPr>
          <w:del w:id="1449" w:author="Willian" w:date="2017-03-08T00:13:00Z"/>
          <w:rFonts w:ascii="Menlo" w:hAnsi="Menlo" w:cs="Menlo"/>
          <w:noProof/>
          <w:color w:val="414141"/>
          <w:sz w:val="21"/>
          <w:szCs w:val="21"/>
          <w:lang w:val="en-US"/>
        </w:rPr>
      </w:pPr>
    </w:p>
    <w:p w14:paraId="3D2F9834" w14:textId="77777777" w:rsidR="005649CE" w:rsidRPr="00A66496" w:rsidDel="002E607A" w:rsidRDefault="005649CE" w:rsidP="00DD2DED">
      <w:pPr>
        <w:pStyle w:val="NormalWeb"/>
        <w:shd w:val="clear" w:color="auto" w:fill="FFFFFF"/>
        <w:spacing w:before="0" w:beforeAutospacing="0" w:after="0" w:afterAutospacing="0"/>
        <w:ind w:left="567"/>
        <w:jc w:val="both"/>
        <w:textAlignment w:val="baseline"/>
        <w:rPr>
          <w:del w:id="1450" w:author="Willian" w:date="2017-03-08T00:13:00Z"/>
          <w:rFonts w:ascii="Menlo" w:hAnsi="Menlo" w:cs="Menlo"/>
          <w:noProof/>
          <w:color w:val="414141"/>
          <w:sz w:val="21"/>
          <w:szCs w:val="21"/>
          <w:lang w:val="en-US"/>
        </w:rPr>
      </w:pPr>
      <w:del w:id="1451"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increment</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makeIncrementer</w:delText>
        </w:r>
        <w:r w:rsidRPr="00A66496" w:rsidDel="002E607A">
          <w:rPr>
            <w:rFonts w:ascii="Menlo" w:hAnsi="Menlo" w:cs="Menlo"/>
            <w:noProof/>
            <w:color w:val="414141"/>
            <w:sz w:val="18"/>
            <w:szCs w:val="18"/>
            <w:shd w:val="clear" w:color="auto" w:fill="FFFFFF"/>
            <w:lang w:val="en-US"/>
          </w:rPr>
          <w:delText>()</w:delText>
        </w:r>
      </w:del>
    </w:p>
    <w:p w14:paraId="65EED3E3" w14:textId="77777777" w:rsidR="005649CE" w:rsidRPr="00694681" w:rsidDel="002E607A" w:rsidRDefault="005649CE" w:rsidP="00DD2DED">
      <w:pPr>
        <w:pStyle w:val="NormalWeb"/>
        <w:shd w:val="clear" w:color="auto" w:fill="FFFFFF"/>
        <w:spacing w:before="0" w:beforeAutospacing="0" w:after="620" w:afterAutospacing="0"/>
        <w:ind w:left="567"/>
        <w:jc w:val="both"/>
        <w:textAlignment w:val="baseline"/>
        <w:rPr>
          <w:del w:id="1452" w:author="Willian" w:date="2017-03-08T00:13:00Z"/>
          <w:rFonts w:ascii="Menlo" w:hAnsi="Menlo" w:cs="Menlo"/>
          <w:noProof/>
          <w:color w:val="414141"/>
          <w:sz w:val="21"/>
          <w:szCs w:val="21"/>
        </w:rPr>
      </w:pPr>
      <w:del w:id="1453" w:author="Willian" w:date="2017-03-08T00:13:00Z">
        <w:r w:rsidRPr="00694681" w:rsidDel="002E607A">
          <w:rPr>
            <w:rFonts w:ascii="Menlo" w:hAnsi="Menlo" w:cs="Menlo"/>
            <w:noProof/>
            <w:color w:val="3F6E74"/>
            <w:sz w:val="18"/>
            <w:szCs w:val="18"/>
            <w:shd w:val="clear" w:color="auto" w:fill="FFFFFF"/>
          </w:rPr>
          <w:delText>increment</w:delText>
        </w:r>
        <w:r w:rsidRPr="00694681" w:rsidDel="002E607A">
          <w:rPr>
            <w:rFonts w:ascii="Menlo" w:hAnsi="Menlo" w:cs="Menlo"/>
            <w:noProof/>
            <w:color w:val="414141"/>
            <w:sz w:val="18"/>
            <w:szCs w:val="18"/>
            <w:shd w:val="clear" w:color="auto" w:fill="FFFFFF"/>
          </w:rPr>
          <w:delText>(</w:delText>
        </w:r>
        <w:r w:rsidRPr="00694681" w:rsidDel="002E607A">
          <w:rPr>
            <w:rFonts w:ascii="Menlo" w:hAnsi="Menlo" w:cs="Menlo"/>
            <w:noProof/>
            <w:color w:val="1C00CF"/>
            <w:sz w:val="18"/>
            <w:szCs w:val="18"/>
            <w:shd w:val="clear" w:color="auto" w:fill="FFFFFF"/>
          </w:rPr>
          <w:delText>7</w:delText>
        </w:r>
        <w:r w:rsidRPr="00694681" w:rsidDel="002E607A">
          <w:rPr>
            <w:rFonts w:ascii="Menlo" w:hAnsi="Menlo" w:cs="Menlo"/>
            <w:noProof/>
            <w:color w:val="414141"/>
            <w:sz w:val="18"/>
            <w:szCs w:val="18"/>
            <w:shd w:val="clear" w:color="auto" w:fill="FFFFFF"/>
          </w:rPr>
          <w:delText>)</w:delText>
        </w:r>
      </w:del>
    </w:p>
    <w:p w14:paraId="164392DE" w14:textId="77777777" w:rsidR="005649CE" w:rsidDel="002E607A" w:rsidRDefault="005649CE" w:rsidP="005649CE">
      <w:pPr>
        <w:pStyle w:val="NormalWeb"/>
        <w:spacing w:before="0" w:beforeAutospacing="0" w:after="220" w:afterAutospacing="0"/>
        <w:jc w:val="both"/>
        <w:rPr>
          <w:del w:id="1454" w:author="Willian" w:date="2017-03-08T00:13:00Z"/>
        </w:rPr>
      </w:pPr>
      <w:del w:id="1455" w:author="Willian" w:date="2017-03-08T00:13:00Z">
        <w:r w:rsidDel="002E607A">
          <w:rPr>
            <w:rFonts w:ascii="Arial" w:hAnsi="Arial" w:cs="Arial"/>
            <w:color w:val="414141"/>
            <w:sz w:val="21"/>
            <w:szCs w:val="21"/>
            <w:shd w:val="clear" w:color="auto" w:fill="FFFFFF"/>
          </w:rPr>
          <w:delText>Uma função pode levar outra função como um dos seus argumentos.</w:delText>
        </w:r>
      </w:del>
    </w:p>
    <w:p w14:paraId="39661B9A" w14:textId="77777777" w:rsidR="005649CE" w:rsidRPr="00A66496" w:rsidDel="002E607A" w:rsidRDefault="005649CE" w:rsidP="003A2BE7">
      <w:pPr>
        <w:pStyle w:val="NormalWeb"/>
        <w:shd w:val="clear" w:color="auto" w:fill="FFFFFF"/>
        <w:spacing w:before="460" w:beforeAutospacing="0" w:after="0" w:afterAutospacing="0"/>
        <w:ind w:left="567"/>
        <w:jc w:val="both"/>
        <w:textAlignment w:val="baseline"/>
        <w:rPr>
          <w:del w:id="1456" w:author="Willian" w:date="2017-03-08T00:13:00Z"/>
          <w:rFonts w:ascii="Menlo" w:hAnsi="Menlo" w:cs="Menlo"/>
          <w:noProof/>
          <w:color w:val="414141"/>
          <w:sz w:val="21"/>
          <w:szCs w:val="21"/>
          <w:lang w:val="en-US"/>
        </w:rPr>
      </w:pPr>
      <w:del w:id="1457"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hasAnyMatches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w:delText>
        </w:r>
      </w:del>
    </w:p>
    <w:p w14:paraId="1D3DAB54"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58" w:author="Willian" w:date="2017-03-08T00:13:00Z"/>
          <w:rFonts w:ascii="Menlo" w:hAnsi="Menlo" w:cs="Menlo"/>
          <w:noProof/>
          <w:color w:val="414141"/>
          <w:sz w:val="21"/>
          <w:szCs w:val="21"/>
          <w:lang w:val="en-US"/>
        </w:rPr>
      </w:pPr>
      <w:del w:id="145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for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item</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xml:space="preserve"> {</w:delText>
        </w:r>
      </w:del>
    </w:p>
    <w:p w14:paraId="61E27AD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60" w:author="Willian" w:date="2017-03-08T00:13:00Z"/>
          <w:rFonts w:ascii="Menlo" w:hAnsi="Menlo" w:cs="Menlo"/>
          <w:noProof/>
          <w:color w:val="414141"/>
          <w:sz w:val="21"/>
          <w:szCs w:val="21"/>
          <w:lang w:val="en-US"/>
        </w:rPr>
      </w:pPr>
      <w:del w:id="1461"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if</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item</w:delText>
        </w:r>
        <w:r w:rsidRPr="00A66496" w:rsidDel="002E607A">
          <w:rPr>
            <w:rFonts w:ascii="Menlo" w:hAnsi="Menlo" w:cs="Menlo"/>
            <w:noProof/>
            <w:color w:val="414141"/>
            <w:sz w:val="18"/>
            <w:szCs w:val="18"/>
            <w:shd w:val="clear" w:color="auto" w:fill="FFFFFF"/>
            <w:lang w:val="en-US"/>
          </w:rPr>
          <w:delText>) {</w:delText>
        </w:r>
      </w:del>
    </w:p>
    <w:p w14:paraId="488ECB2A"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62" w:author="Willian" w:date="2017-03-08T00:13:00Z"/>
          <w:rFonts w:ascii="Menlo" w:hAnsi="Menlo" w:cs="Menlo"/>
          <w:noProof/>
          <w:color w:val="414141"/>
          <w:sz w:val="21"/>
          <w:szCs w:val="21"/>
          <w:lang w:val="en-US"/>
        </w:rPr>
      </w:pPr>
      <w:del w:id="1463"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true</w:delText>
        </w:r>
      </w:del>
    </w:p>
    <w:p w14:paraId="2914F448"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64" w:author="Willian" w:date="2017-03-08T00:13:00Z"/>
          <w:rFonts w:ascii="Menlo" w:hAnsi="Menlo" w:cs="Menlo"/>
          <w:noProof/>
          <w:color w:val="414141"/>
          <w:sz w:val="21"/>
          <w:szCs w:val="21"/>
          <w:lang w:val="en-US"/>
        </w:rPr>
      </w:pPr>
      <w:del w:id="1465" w:author="Willian" w:date="2017-03-08T00:13:00Z">
        <w:r w:rsidRPr="00A66496" w:rsidDel="002E607A">
          <w:rPr>
            <w:rFonts w:ascii="Menlo" w:hAnsi="Menlo" w:cs="Menlo"/>
            <w:noProof/>
            <w:color w:val="414141"/>
            <w:sz w:val="18"/>
            <w:szCs w:val="18"/>
            <w:shd w:val="clear" w:color="auto" w:fill="FFFFFF"/>
            <w:lang w:val="en-US"/>
          </w:rPr>
          <w:delText>      }</w:delText>
        </w:r>
      </w:del>
    </w:p>
    <w:p w14:paraId="23EC48D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66" w:author="Willian" w:date="2017-03-08T00:13:00Z"/>
          <w:rFonts w:ascii="Menlo" w:hAnsi="Menlo" w:cs="Menlo"/>
          <w:noProof/>
          <w:color w:val="414141"/>
          <w:sz w:val="21"/>
          <w:szCs w:val="21"/>
          <w:lang w:val="en-US"/>
        </w:rPr>
      </w:pPr>
      <w:del w:id="1467" w:author="Willian" w:date="2017-03-08T00:13:00Z">
        <w:r w:rsidRPr="00A66496" w:rsidDel="002E607A">
          <w:rPr>
            <w:rFonts w:ascii="Menlo" w:hAnsi="Menlo" w:cs="Menlo"/>
            <w:noProof/>
            <w:color w:val="414141"/>
            <w:sz w:val="18"/>
            <w:szCs w:val="18"/>
            <w:shd w:val="clear" w:color="auto" w:fill="FFFFFF"/>
            <w:lang w:val="en-US"/>
          </w:rPr>
          <w:delText>  }</w:delText>
        </w:r>
      </w:del>
    </w:p>
    <w:p w14:paraId="3AB271E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68" w:author="Willian" w:date="2017-03-08T00:13:00Z"/>
          <w:rFonts w:ascii="Menlo" w:hAnsi="Menlo" w:cs="Menlo"/>
          <w:noProof/>
          <w:color w:val="414141"/>
          <w:sz w:val="21"/>
          <w:szCs w:val="21"/>
          <w:lang w:val="en-US"/>
        </w:rPr>
      </w:pPr>
      <w:del w:id="146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false</w:delText>
        </w:r>
      </w:del>
    </w:p>
    <w:p w14:paraId="6AC7E3E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70" w:author="Willian" w:date="2017-03-08T00:13:00Z"/>
          <w:rFonts w:ascii="Menlo" w:hAnsi="Menlo" w:cs="Menlo"/>
          <w:noProof/>
          <w:color w:val="414141"/>
          <w:sz w:val="18"/>
          <w:szCs w:val="18"/>
          <w:shd w:val="clear" w:color="auto" w:fill="FFFFFF"/>
          <w:lang w:val="en-US"/>
        </w:rPr>
      </w:pPr>
      <w:del w:id="1471" w:author="Willian" w:date="2017-03-08T00:13:00Z">
        <w:r w:rsidRPr="00A66496" w:rsidDel="002E607A">
          <w:rPr>
            <w:rFonts w:ascii="Menlo" w:hAnsi="Menlo" w:cs="Menlo"/>
            <w:noProof/>
            <w:color w:val="414141"/>
            <w:sz w:val="18"/>
            <w:szCs w:val="18"/>
            <w:shd w:val="clear" w:color="auto" w:fill="FFFFFF"/>
            <w:lang w:val="en-US"/>
          </w:rPr>
          <w:delText>}</w:delText>
        </w:r>
      </w:del>
    </w:p>
    <w:p w14:paraId="117E4DD0" w14:textId="77777777" w:rsidR="003A2BE7" w:rsidRPr="00A66496" w:rsidDel="002E607A" w:rsidRDefault="003A2BE7" w:rsidP="003A2BE7">
      <w:pPr>
        <w:pStyle w:val="NormalWeb"/>
        <w:shd w:val="clear" w:color="auto" w:fill="FFFFFF"/>
        <w:spacing w:before="0" w:beforeAutospacing="0" w:after="0" w:afterAutospacing="0"/>
        <w:ind w:left="567"/>
        <w:jc w:val="both"/>
        <w:textAlignment w:val="baseline"/>
        <w:rPr>
          <w:del w:id="1472" w:author="Willian" w:date="2017-03-08T00:13:00Z"/>
          <w:rFonts w:ascii="Menlo" w:hAnsi="Menlo" w:cs="Menlo"/>
          <w:noProof/>
          <w:color w:val="414141"/>
          <w:sz w:val="21"/>
          <w:szCs w:val="21"/>
          <w:lang w:val="en-US"/>
        </w:rPr>
      </w:pPr>
    </w:p>
    <w:p w14:paraId="357BF004"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73" w:author="Willian" w:date="2017-03-08T00:13:00Z"/>
          <w:rFonts w:ascii="Menlo" w:hAnsi="Menlo" w:cs="Menlo"/>
          <w:noProof/>
          <w:color w:val="414141"/>
          <w:sz w:val="21"/>
          <w:szCs w:val="21"/>
          <w:lang w:val="en-US"/>
        </w:rPr>
      </w:pPr>
      <w:del w:id="1474" w:author="Willian" w:date="2017-03-08T00:13:00Z">
        <w:r w:rsidRPr="00A66496" w:rsidDel="002E607A">
          <w:rPr>
            <w:rFonts w:ascii="Menlo" w:hAnsi="Menlo" w:cs="Menlo"/>
            <w:noProof/>
            <w:color w:val="AA3391"/>
            <w:sz w:val="18"/>
            <w:szCs w:val="18"/>
            <w:shd w:val="clear" w:color="auto" w:fill="FFFFFF"/>
            <w:lang w:val="en-US"/>
          </w:rPr>
          <w:delText>func</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lessThanTen</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Bool</w:delText>
        </w:r>
        <w:r w:rsidRPr="00A66496" w:rsidDel="002E607A">
          <w:rPr>
            <w:rFonts w:ascii="Menlo" w:hAnsi="Menlo" w:cs="Menlo"/>
            <w:noProof/>
            <w:color w:val="414141"/>
            <w:sz w:val="18"/>
            <w:szCs w:val="18"/>
            <w:shd w:val="clear" w:color="auto" w:fill="FFFFFF"/>
            <w:lang w:val="en-US"/>
          </w:rPr>
          <w:delText xml:space="preserve"> {</w:delText>
        </w:r>
      </w:del>
    </w:p>
    <w:p w14:paraId="6EB39FEB"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75" w:author="Willian" w:date="2017-03-08T00:13:00Z"/>
          <w:rFonts w:ascii="Menlo" w:hAnsi="Menlo" w:cs="Menlo"/>
          <w:noProof/>
          <w:color w:val="414141"/>
          <w:sz w:val="21"/>
          <w:szCs w:val="21"/>
          <w:lang w:val="en-US"/>
        </w:rPr>
      </w:pPr>
      <w:del w:id="1476"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&lt; </w:delText>
        </w:r>
        <w:r w:rsidRPr="00A66496" w:rsidDel="002E607A">
          <w:rPr>
            <w:rFonts w:ascii="Menlo" w:hAnsi="Menlo" w:cs="Menlo"/>
            <w:noProof/>
            <w:color w:val="1C00CF"/>
            <w:sz w:val="18"/>
            <w:szCs w:val="18"/>
            <w:shd w:val="clear" w:color="auto" w:fill="FFFFFF"/>
            <w:lang w:val="en-US"/>
          </w:rPr>
          <w:delText>10</w:delText>
        </w:r>
      </w:del>
    </w:p>
    <w:p w14:paraId="7C0AEBBC"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77" w:author="Willian" w:date="2017-03-08T00:13:00Z"/>
          <w:rFonts w:ascii="Menlo" w:hAnsi="Menlo" w:cs="Menlo"/>
          <w:noProof/>
          <w:color w:val="414141"/>
          <w:sz w:val="18"/>
          <w:szCs w:val="18"/>
          <w:shd w:val="clear" w:color="auto" w:fill="FFFFFF"/>
          <w:lang w:val="en-US"/>
        </w:rPr>
      </w:pPr>
      <w:del w:id="1478" w:author="Willian" w:date="2017-03-08T00:13:00Z">
        <w:r w:rsidRPr="00A66496" w:rsidDel="002E607A">
          <w:rPr>
            <w:rFonts w:ascii="Menlo" w:hAnsi="Menlo" w:cs="Menlo"/>
            <w:noProof/>
            <w:color w:val="414141"/>
            <w:sz w:val="18"/>
            <w:szCs w:val="18"/>
            <w:shd w:val="clear" w:color="auto" w:fill="FFFFFF"/>
            <w:lang w:val="en-US"/>
          </w:rPr>
          <w:delText>}</w:delText>
        </w:r>
      </w:del>
    </w:p>
    <w:p w14:paraId="4A0284C1" w14:textId="77777777" w:rsidR="003A2BE7" w:rsidRPr="00A66496" w:rsidDel="002E607A" w:rsidRDefault="003A2BE7" w:rsidP="003A2BE7">
      <w:pPr>
        <w:pStyle w:val="NormalWeb"/>
        <w:shd w:val="clear" w:color="auto" w:fill="FFFFFF"/>
        <w:spacing w:before="0" w:beforeAutospacing="0" w:after="0" w:afterAutospacing="0"/>
        <w:ind w:left="567"/>
        <w:jc w:val="both"/>
        <w:textAlignment w:val="baseline"/>
        <w:rPr>
          <w:del w:id="1479" w:author="Willian" w:date="2017-03-08T00:13:00Z"/>
          <w:rFonts w:ascii="Menlo" w:hAnsi="Menlo" w:cs="Menlo"/>
          <w:noProof/>
          <w:color w:val="414141"/>
          <w:sz w:val="21"/>
          <w:szCs w:val="21"/>
          <w:lang w:val="en-US"/>
        </w:rPr>
      </w:pPr>
    </w:p>
    <w:p w14:paraId="5DABCAE2"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80" w:author="Willian" w:date="2017-03-08T00:13:00Z"/>
          <w:rFonts w:ascii="Menlo" w:hAnsi="Menlo" w:cs="Menlo"/>
          <w:noProof/>
          <w:color w:val="414141"/>
          <w:sz w:val="21"/>
          <w:szCs w:val="21"/>
          <w:lang w:val="en-US"/>
        </w:rPr>
      </w:pPr>
      <w:del w:id="1481" w:author="Willian" w:date="2017-03-08T00:13:00Z">
        <w:r w:rsidRPr="00A66496" w:rsidDel="002E607A">
          <w:rPr>
            <w:rFonts w:ascii="Menlo" w:hAnsi="Menlo" w:cs="Menlo"/>
            <w:noProof/>
            <w:color w:val="AA3391"/>
            <w:sz w:val="18"/>
            <w:szCs w:val="18"/>
            <w:shd w:val="clear" w:color="auto" w:fill="FFFFFF"/>
            <w:lang w:val="en-US"/>
          </w:rPr>
          <w:delText>var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20</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19</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7</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1C00CF"/>
            <w:sz w:val="18"/>
            <w:szCs w:val="18"/>
            <w:shd w:val="clear" w:color="auto" w:fill="FFFFFF"/>
            <w:lang w:val="en-US"/>
          </w:rPr>
          <w:delText>12</w:delText>
        </w:r>
        <w:r w:rsidRPr="00A66496" w:rsidDel="002E607A">
          <w:rPr>
            <w:rFonts w:ascii="Menlo" w:hAnsi="Menlo" w:cs="Menlo"/>
            <w:noProof/>
            <w:color w:val="414141"/>
            <w:sz w:val="18"/>
            <w:szCs w:val="18"/>
            <w:shd w:val="clear" w:color="auto" w:fill="FFFFFF"/>
            <w:lang w:val="en-US"/>
          </w:rPr>
          <w:delText>]</w:delText>
        </w:r>
      </w:del>
    </w:p>
    <w:p w14:paraId="22933A16" w14:textId="77777777" w:rsidR="005649CE" w:rsidRPr="00A66496" w:rsidDel="002E607A" w:rsidRDefault="005649CE" w:rsidP="003A2BE7">
      <w:pPr>
        <w:pStyle w:val="NormalWeb"/>
        <w:shd w:val="clear" w:color="auto" w:fill="FFFFFF"/>
        <w:spacing w:before="0" w:beforeAutospacing="0" w:after="620" w:afterAutospacing="0"/>
        <w:ind w:left="567"/>
        <w:jc w:val="both"/>
        <w:textAlignment w:val="baseline"/>
        <w:rPr>
          <w:del w:id="1482" w:author="Willian" w:date="2017-03-08T00:13:00Z"/>
          <w:rFonts w:ascii="Menlo" w:hAnsi="Menlo" w:cs="Menlo"/>
          <w:noProof/>
          <w:color w:val="414141"/>
          <w:sz w:val="21"/>
          <w:szCs w:val="21"/>
          <w:lang w:val="en-US"/>
        </w:rPr>
      </w:pPr>
      <w:del w:id="1483" w:author="Willian" w:date="2017-03-08T00:13:00Z">
        <w:r w:rsidRPr="00A66496" w:rsidDel="002E607A">
          <w:rPr>
            <w:rFonts w:ascii="Menlo" w:hAnsi="Menlo" w:cs="Menlo"/>
            <w:noProof/>
            <w:color w:val="3F6E74"/>
            <w:sz w:val="18"/>
            <w:szCs w:val="18"/>
            <w:shd w:val="clear" w:color="auto" w:fill="FFFFFF"/>
            <w:lang w:val="en-US"/>
          </w:rPr>
          <w:delText>hasAnyMatches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list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condition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lessThanTen</w:delText>
        </w:r>
        <w:r w:rsidRPr="00A66496" w:rsidDel="002E607A">
          <w:rPr>
            <w:rFonts w:ascii="Menlo" w:hAnsi="Menlo" w:cs="Menlo"/>
            <w:noProof/>
            <w:color w:val="414141"/>
            <w:sz w:val="18"/>
            <w:szCs w:val="18"/>
            <w:shd w:val="clear" w:color="auto" w:fill="FFFFFF"/>
            <w:lang w:val="en-US"/>
          </w:rPr>
          <w:delText>)</w:delText>
        </w:r>
      </w:del>
    </w:p>
    <w:p w14:paraId="05282CBF" w14:textId="77777777" w:rsidR="005649CE" w:rsidDel="002E607A" w:rsidRDefault="005649CE" w:rsidP="003A2BE7">
      <w:pPr>
        <w:rPr>
          <w:del w:id="1484" w:author="Willian" w:date="2017-03-08T00:13:00Z"/>
        </w:rPr>
      </w:pPr>
      <w:del w:id="1485" w:author="Willian" w:date="2017-03-08T00:13:00Z">
        <w:r w:rsidDel="002E607A">
          <w:rPr>
            <w:shd w:val="clear" w:color="auto" w:fill="FFFFFF"/>
          </w:rPr>
          <w:delText xml:space="preserve">As funções são na verdade um caso especial de </w:delText>
        </w:r>
        <w:r w:rsidR="003A2BE7" w:rsidDel="002E607A">
          <w:rPr>
            <w:shd w:val="clear" w:color="auto" w:fill="FFFFFF"/>
          </w:rPr>
          <w:delText>closures</w:delText>
        </w:r>
        <w:r w:rsidDel="002E607A">
          <w:rPr>
            <w:shd w:val="clear" w:color="auto" w:fill="FFFFFF"/>
          </w:rPr>
          <w:delText xml:space="preserve">: blocos de código que podem ser chamados </w:delText>
        </w:r>
        <w:r w:rsidR="003A2BE7" w:rsidDel="002E607A">
          <w:rPr>
            <w:shd w:val="clear" w:color="auto" w:fill="FFFFFF"/>
          </w:rPr>
          <w:delText>mais tarde</w:delText>
        </w:r>
        <w:r w:rsidDel="002E607A">
          <w:rPr>
            <w:shd w:val="clear" w:color="auto" w:fill="FFFFFF"/>
          </w:rPr>
          <w:delText xml:space="preserve">. O código em um </w:delText>
        </w:r>
        <w:r w:rsidR="003A2BE7" w:rsidDel="002E607A">
          <w:rPr>
            <w:shd w:val="clear" w:color="auto" w:fill="FFFFFF"/>
          </w:rPr>
          <w:delText xml:space="preserve">closure </w:delText>
        </w:r>
        <w:r w:rsidDel="002E607A">
          <w:rPr>
            <w:shd w:val="clear" w:color="auto" w:fill="FFFFFF"/>
          </w:rPr>
          <w:delText>tem acesso a coisas como variáveis e funções que estav</w:delText>
        </w:r>
        <w:r w:rsidR="003A2BE7" w:rsidDel="002E607A">
          <w:rPr>
            <w:shd w:val="clear" w:color="auto" w:fill="FFFFFF"/>
          </w:rPr>
          <w:delText>am disponíveis no escopo onde o mesmo foi criado, mesmo que ele</w:delText>
        </w:r>
        <w:r w:rsidDel="002E607A">
          <w:rPr>
            <w:shd w:val="clear" w:color="auto" w:fill="FFFFFF"/>
          </w:rPr>
          <w:delText xml:space="preserve"> </w:delText>
        </w:r>
        <w:r w:rsidR="003A2BE7" w:rsidDel="002E607A">
          <w:rPr>
            <w:shd w:val="clear" w:color="auto" w:fill="FFFFFF"/>
          </w:rPr>
          <w:delText>esteja</w:delText>
        </w:r>
        <w:r w:rsidDel="002E607A">
          <w:rPr>
            <w:shd w:val="clear" w:color="auto" w:fill="FFFFFF"/>
          </w:rPr>
          <w:delText xml:space="preserve"> em um escopo diferente </w:delText>
        </w:r>
        <w:r w:rsidR="003A2BE7" w:rsidDel="002E607A">
          <w:rPr>
            <w:shd w:val="clear" w:color="auto" w:fill="FFFFFF"/>
          </w:rPr>
          <w:delText>do qual</w:delText>
        </w:r>
        <w:r w:rsidDel="002E607A">
          <w:rPr>
            <w:shd w:val="clear" w:color="auto" w:fill="FFFFFF"/>
          </w:rPr>
          <w:delText xml:space="preserve"> ele é executado, você viu um exemplo disso já com funções aninhadas. Você pode escrever um fechamento sem um nome cercando código com chaves (</w:delText>
        </w:r>
        <w:r w:rsidR="003A2BE7" w:rsidRPr="003A2BE7" w:rsidDel="002E607A">
          <w:rPr>
            <w:rFonts w:ascii="Menlo" w:hAnsi="Menlo" w:cs="Menlo"/>
            <w:color w:val="414141"/>
            <w:sz w:val="18"/>
            <w:szCs w:val="18"/>
            <w:shd w:val="clear" w:color="auto" w:fill="FFFFFF"/>
          </w:rPr>
          <w:delText>{</w:delText>
        </w:r>
        <w:r w:rsidR="003A2BE7" w:rsidDel="002E607A">
          <w:rPr>
            <w:rFonts w:ascii="Menlo" w:hAnsi="Menlo" w:cs="Menlo"/>
            <w:color w:val="414141"/>
            <w:sz w:val="18"/>
            <w:szCs w:val="18"/>
            <w:shd w:val="clear" w:color="auto" w:fill="FFFFFF"/>
          </w:rPr>
          <w:delText>}</w:delText>
        </w:r>
        <w:r w:rsidDel="002E607A">
          <w:rPr>
            <w:shd w:val="clear" w:color="auto" w:fill="FFFFFF"/>
          </w:rPr>
          <w:delText xml:space="preserve">). </w:delText>
        </w:r>
        <w:r w:rsidR="003A2BE7" w:rsidDel="002E607A">
          <w:rPr>
            <w:shd w:val="clear" w:color="auto" w:fill="FFFFFF"/>
          </w:rPr>
          <w:delText>Use</w:delText>
        </w:r>
        <w:r w:rsidDel="002E607A">
          <w:rPr>
            <w:shd w:val="clear" w:color="auto" w:fill="FFFFFF"/>
          </w:rPr>
          <w:delText xml:space="preserve"> </w:delText>
        </w:r>
        <w:r w:rsidR="003A2BE7" w:rsidRPr="003A2BE7" w:rsidDel="002E607A">
          <w:rPr>
            <w:rFonts w:ascii="Menlo" w:hAnsi="Menlo" w:cs="Menlo"/>
            <w:color w:val="AA3391"/>
            <w:sz w:val="18"/>
            <w:szCs w:val="18"/>
            <w:shd w:val="clear" w:color="auto" w:fill="FFFFFF"/>
          </w:rPr>
          <w:delText>in</w:delText>
        </w:r>
        <w:r w:rsidR="003A2BE7" w:rsidDel="002E607A">
          <w:rPr>
            <w:shd w:val="clear" w:color="auto" w:fill="FFFFFF"/>
          </w:rPr>
          <w:delText xml:space="preserve"> para </w:delText>
        </w:r>
        <w:r w:rsidDel="002E607A">
          <w:rPr>
            <w:shd w:val="clear" w:color="auto" w:fill="FFFFFF"/>
          </w:rPr>
          <w:delText>separar os argumentos e tipo de retorno do corpo.</w:delText>
        </w:r>
      </w:del>
    </w:p>
    <w:p w14:paraId="71494B30" w14:textId="77777777" w:rsidR="005649CE" w:rsidRPr="00A66496" w:rsidDel="002E607A" w:rsidRDefault="005649CE" w:rsidP="003A2BE7">
      <w:pPr>
        <w:pStyle w:val="NormalWeb"/>
        <w:shd w:val="clear" w:color="auto" w:fill="FFFFFF"/>
        <w:spacing w:before="460" w:beforeAutospacing="0" w:after="0" w:afterAutospacing="0"/>
        <w:ind w:left="567"/>
        <w:jc w:val="both"/>
        <w:textAlignment w:val="baseline"/>
        <w:rPr>
          <w:del w:id="1486" w:author="Willian" w:date="2017-03-08T00:13:00Z"/>
          <w:rFonts w:ascii="Menlo" w:hAnsi="Menlo" w:cs="Menlo"/>
          <w:noProof/>
          <w:color w:val="414141"/>
          <w:sz w:val="21"/>
          <w:szCs w:val="21"/>
          <w:lang w:val="en-US"/>
        </w:rPr>
      </w:pPr>
      <w:del w:id="1487" w:author="Willian" w:date="2017-03-08T00:13:00Z">
        <w:r w:rsidRPr="00A66496" w:rsidDel="002E607A">
          <w:rPr>
            <w:rFonts w:ascii="Menlo" w:hAnsi="Menlo" w:cs="Menlo"/>
            <w:noProof/>
            <w:color w:val="3F6E74"/>
            <w:sz w:val="18"/>
            <w:szCs w:val="18"/>
            <w:shd w:val="clear" w:color="auto" w:fill="FFFFFF"/>
            <w:lang w:val="en-US"/>
          </w:rPr>
          <w:delText>numbers</w:delText>
        </w:r>
        <w:r w:rsidRPr="00A66496" w:rsidDel="002E607A">
          <w:rPr>
            <w:rFonts w:ascii="Menlo" w:hAnsi="Menlo" w:cs="Menlo"/>
            <w:noProof/>
            <w:color w:val="414141"/>
            <w:sz w:val="18"/>
            <w:szCs w:val="18"/>
            <w:shd w:val="clear" w:color="auto" w:fill="FFFFFF"/>
            <w:lang w:val="en-US"/>
          </w:rPr>
          <w:delText>.</w:delText>
        </w:r>
        <w:r w:rsidRPr="00A66496" w:rsidDel="002E607A">
          <w:rPr>
            <w:rFonts w:ascii="Menlo" w:hAnsi="Menlo" w:cs="Menlo"/>
            <w:noProof/>
            <w:color w:val="3F6E74"/>
            <w:sz w:val="18"/>
            <w:szCs w:val="18"/>
            <w:shd w:val="clear" w:color="auto" w:fill="FFFFFF"/>
            <w:lang w:val="en-US"/>
          </w:rPr>
          <w:delText>map</w:delText>
        </w:r>
        <w:r w:rsidRPr="00A66496" w:rsidDel="002E607A">
          <w:rPr>
            <w:rFonts w:ascii="Menlo" w:hAnsi="Menlo" w:cs="Menlo"/>
            <w:noProof/>
            <w:color w:val="414141"/>
            <w:sz w:val="18"/>
            <w:szCs w:val="18"/>
            <w:shd w:val="clear" w:color="auto" w:fill="FFFFFF"/>
            <w:lang w:val="en-US"/>
          </w:rPr>
          <w:delText>({</w:delText>
        </w:r>
      </w:del>
    </w:p>
    <w:p w14:paraId="23D66C4C"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88" w:author="Willian" w:date="2017-03-08T00:13:00Z"/>
          <w:rFonts w:ascii="Menlo" w:hAnsi="Menlo" w:cs="Menlo"/>
          <w:noProof/>
          <w:color w:val="414141"/>
          <w:sz w:val="21"/>
          <w:szCs w:val="21"/>
          <w:lang w:val="en-US"/>
        </w:rPr>
      </w:pPr>
      <w:del w:id="1489"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3F6E74"/>
            <w:sz w:val="18"/>
            <w:szCs w:val="18"/>
            <w:shd w:val="clear" w:color="auto" w:fill="FFFFFF"/>
            <w:lang w:val="en-US"/>
          </w:rPr>
          <w:delText>number</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-&gt; </w:delText>
        </w:r>
        <w:r w:rsidRPr="00A66496" w:rsidDel="002E607A">
          <w:rPr>
            <w:rFonts w:ascii="Menlo" w:hAnsi="Menlo" w:cs="Menlo"/>
            <w:noProof/>
            <w:color w:val="5C2699"/>
            <w:sz w:val="18"/>
            <w:szCs w:val="18"/>
            <w:shd w:val="clear" w:color="auto" w:fill="FFFFFF"/>
            <w:lang w:val="en-US"/>
          </w:rPr>
          <w:delText>Int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AA3391"/>
            <w:sz w:val="18"/>
            <w:szCs w:val="18"/>
            <w:shd w:val="clear" w:color="auto" w:fill="FFFFFF"/>
            <w:lang w:val="en-US"/>
          </w:rPr>
          <w:delText>in</w:delText>
        </w:r>
      </w:del>
    </w:p>
    <w:p w14:paraId="74055CD3"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90" w:author="Willian" w:date="2017-03-08T00:13:00Z"/>
          <w:rFonts w:ascii="Menlo" w:hAnsi="Menlo" w:cs="Menlo"/>
          <w:noProof/>
          <w:color w:val="414141"/>
          <w:sz w:val="21"/>
          <w:szCs w:val="21"/>
          <w:lang w:val="en-US"/>
        </w:rPr>
      </w:pPr>
      <w:del w:id="1491"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let</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result</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1C00CF"/>
            <w:sz w:val="18"/>
            <w:szCs w:val="18"/>
            <w:shd w:val="clear" w:color="auto" w:fill="FFFFFF"/>
            <w:lang w:val="en-US"/>
          </w:rPr>
          <w:delText>3</w:delText>
        </w:r>
        <w:r w:rsidRPr="00A66496" w:rsidDel="002E607A">
          <w:rPr>
            <w:rFonts w:ascii="Menlo" w:hAnsi="Menlo" w:cs="Menlo"/>
            <w:noProof/>
            <w:color w:val="414141"/>
            <w:sz w:val="18"/>
            <w:szCs w:val="18"/>
            <w:shd w:val="clear" w:color="auto" w:fill="FFFFFF"/>
            <w:lang w:val="en-US"/>
          </w:rPr>
          <w:delText xml:space="preserve"> * </w:delText>
        </w:r>
        <w:r w:rsidRPr="00A66496" w:rsidDel="002E607A">
          <w:rPr>
            <w:rFonts w:ascii="Menlo" w:hAnsi="Menlo" w:cs="Menlo"/>
            <w:noProof/>
            <w:color w:val="3F6E74"/>
            <w:sz w:val="18"/>
            <w:szCs w:val="18"/>
            <w:shd w:val="clear" w:color="auto" w:fill="FFFFFF"/>
            <w:lang w:val="en-US"/>
          </w:rPr>
          <w:delText>number</w:delText>
        </w:r>
      </w:del>
    </w:p>
    <w:p w14:paraId="0CC6F3DB" w14:textId="77777777" w:rsidR="005649CE" w:rsidRPr="00A66496" w:rsidDel="002E607A" w:rsidRDefault="005649CE" w:rsidP="003A2BE7">
      <w:pPr>
        <w:pStyle w:val="NormalWeb"/>
        <w:shd w:val="clear" w:color="auto" w:fill="FFFFFF"/>
        <w:spacing w:before="0" w:beforeAutospacing="0" w:after="0" w:afterAutospacing="0"/>
        <w:ind w:left="567"/>
        <w:jc w:val="both"/>
        <w:textAlignment w:val="baseline"/>
        <w:rPr>
          <w:del w:id="1492" w:author="Willian" w:date="2017-03-08T00:13:00Z"/>
          <w:rFonts w:ascii="Menlo" w:hAnsi="Menlo" w:cs="Menlo"/>
          <w:noProof/>
          <w:color w:val="414141"/>
          <w:sz w:val="21"/>
          <w:szCs w:val="21"/>
          <w:lang w:val="en-US"/>
        </w:rPr>
      </w:pPr>
      <w:del w:id="1493" w:author="Willian" w:date="2017-03-08T00:13:00Z">
        <w:r w:rsidRPr="00A66496" w:rsidDel="002E607A">
          <w:rPr>
            <w:rFonts w:ascii="Menlo" w:hAnsi="Menlo" w:cs="Menlo"/>
            <w:noProof/>
            <w:color w:val="414141"/>
            <w:sz w:val="18"/>
            <w:szCs w:val="18"/>
            <w:shd w:val="clear" w:color="auto" w:fill="FFFFFF"/>
            <w:lang w:val="en-US"/>
          </w:rPr>
          <w:delText>  </w:delText>
        </w:r>
        <w:r w:rsidRPr="00A66496" w:rsidDel="002E607A">
          <w:rPr>
            <w:rFonts w:ascii="Menlo" w:hAnsi="Menlo" w:cs="Menlo"/>
            <w:noProof/>
            <w:color w:val="AA3391"/>
            <w:sz w:val="18"/>
            <w:szCs w:val="18"/>
            <w:shd w:val="clear" w:color="auto" w:fill="FFFFFF"/>
            <w:lang w:val="en-US"/>
          </w:rPr>
          <w:delText>return</w:delText>
        </w:r>
        <w:r w:rsidRPr="00A66496" w:rsidDel="002E607A">
          <w:rPr>
            <w:rFonts w:ascii="Menlo" w:hAnsi="Menlo" w:cs="Menlo"/>
            <w:noProof/>
            <w:color w:val="414141"/>
            <w:sz w:val="18"/>
            <w:szCs w:val="18"/>
            <w:shd w:val="clear" w:color="auto" w:fill="FFFFFF"/>
            <w:lang w:val="en-US"/>
          </w:rPr>
          <w:delText xml:space="preserve"> </w:delText>
        </w:r>
        <w:r w:rsidRPr="00A66496" w:rsidDel="002E607A">
          <w:rPr>
            <w:rFonts w:ascii="Menlo" w:hAnsi="Menlo" w:cs="Menlo"/>
            <w:noProof/>
            <w:color w:val="3F6E74"/>
            <w:sz w:val="18"/>
            <w:szCs w:val="18"/>
            <w:shd w:val="clear" w:color="auto" w:fill="FFFFFF"/>
            <w:lang w:val="en-US"/>
          </w:rPr>
          <w:delText>result</w:delText>
        </w:r>
      </w:del>
    </w:p>
    <w:p w14:paraId="4785CCEF" w14:textId="77777777" w:rsidR="005649CE" w:rsidRPr="00A66496" w:rsidDel="002E607A" w:rsidRDefault="005649CE" w:rsidP="003A2BE7">
      <w:pPr>
        <w:pStyle w:val="NormalWeb"/>
        <w:shd w:val="clear" w:color="auto" w:fill="FFFFFF"/>
        <w:spacing w:before="0" w:beforeAutospacing="0" w:after="620" w:afterAutospacing="0"/>
        <w:ind w:left="567"/>
        <w:jc w:val="both"/>
        <w:textAlignment w:val="baseline"/>
        <w:rPr>
          <w:del w:id="1494" w:author="Willian" w:date="2017-03-08T00:13:00Z"/>
          <w:rFonts w:ascii="Menlo" w:hAnsi="Menlo" w:cs="Menlo"/>
          <w:noProof/>
          <w:color w:val="414141"/>
          <w:sz w:val="21"/>
          <w:szCs w:val="21"/>
          <w:lang w:val="en-US"/>
        </w:rPr>
      </w:pPr>
      <w:del w:id="1495" w:author="Willian" w:date="2017-03-08T00:13:00Z">
        <w:r w:rsidRPr="00A66496" w:rsidDel="002E607A">
          <w:rPr>
            <w:rFonts w:ascii="Menlo" w:hAnsi="Menlo" w:cs="Menlo"/>
            <w:noProof/>
            <w:color w:val="414141"/>
            <w:sz w:val="18"/>
            <w:szCs w:val="18"/>
            <w:shd w:val="clear" w:color="auto" w:fill="FFFFFF"/>
            <w:lang w:val="en-US"/>
          </w:rPr>
          <w:delText>})</w:delText>
        </w:r>
      </w:del>
    </w:p>
    <w:p w14:paraId="7313C563" w14:textId="77777777" w:rsidR="001462DB" w:rsidRPr="00A66496" w:rsidRDefault="001462DB" w:rsidP="00694681">
      <w:pPr>
        <w:pStyle w:val="PargrafodaLista"/>
        <w:rPr>
          <w:lang w:val="en-US"/>
        </w:rPr>
      </w:pPr>
    </w:p>
    <w:sectPr w:rsidR="001462DB" w:rsidRPr="00A6649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8" w:author="Vicente da Silva, Mayara" w:date="2016-11-01T14:38:00Z" w:initials="VdSM">
    <w:p w14:paraId="3F3B8931" w14:textId="77777777" w:rsidR="00721A40" w:rsidRDefault="00721A40">
      <w:pPr>
        <w:pStyle w:val="Textodecomentrio"/>
      </w:pPr>
      <w:r>
        <w:rPr>
          <w:rStyle w:val="Refdecomentrio"/>
        </w:rPr>
        <w:annotationRef/>
      </w:r>
      <w:r>
        <w:t>O que seria este propósito geral</w:t>
      </w:r>
    </w:p>
  </w:comment>
  <w:comment w:id="309" w:author="Willian" w:date="2016-11-04T21:43:00Z" w:initials="WFSP">
    <w:p w14:paraId="6A0AE8A0" w14:textId="77777777" w:rsidR="00721A40" w:rsidRDefault="00721A40">
      <w:pPr>
        <w:pStyle w:val="Textodecomentrio"/>
      </w:pPr>
      <w:r>
        <w:rPr>
          <w:rStyle w:val="Refdecomentrio"/>
        </w:rPr>
        <w:annotationRef/>
      </w:r>
      <w:r>
        <w:t>Explicado</w:t>
      </w:r>
    </w:p>
  </w:comment>
  <w:comment w:id="327" w:author="Vicente da Silva, Mayara" w:date="2016-11-01T14:38:00Z" w:initials="VdSM">
    <w:p w14:paraId="3F8B3B6F" w14:textId="77777777" w:rsidR="00721A40" w:rsidRDefault="00721A40">
      <w:pPr>
        <w:pStyle w:val="Textodecomentrio"/>
      </w:pPr>
      <w:r>
        <w:rPr>
          <w:rStyle w:val="Refdecomentrio"/>
        </w:rPr>
        <w:annotationRef/>
      </w:r>
      <w:r>
        <w:t>Pode não ser?</w:t>
      </w:r>
    </w:p>
  </w:comment>
  <w:comment w:id="328" w:author="Willian" w:date="2016-11-04T21:44:00Z" w:initials="WFSP">
    <w:p w14:paraId="5B73EE16" w14:textId="77777777" w:rsidR="00721A40" w:rsidRDefault="00721A40">
      <w:pPr>
        <w:pStyle w:val="Textodecomentrio"/>
      </w:pPr>
      <w:r>
        <w:rPr>
          <w:rStyle w:val="Refdecomentrio"/>
        </w:rPr>
        <w:annotationRef/>
      </w:r>
      <w:r>
        <w:t>Não, será. Esta é a maneira que está escrito no site do Swift, mas podemos mudar</w:t>
      </w:r>
    </w:p>
  </w:comment>
  <w:comment w:id="336" w:author="Vicente da Silva, Mayara" w:date="2016-11-01T14:38:00Z" w:initials="VdSM">
    <w:p w14:paraId="098196E4" w14:textId="77777777" w:rsidR="00721A40" w:rsidRDefault="00721A40">
      <w:pPr>
        <w:pStyle w:val="Textodecomentrio"/>
      </w:pPr>
      <w:r>
        <w:rPr>
          <w:rStyle w:val="Refdecomentrio"/>
        </w:rPr>
        <w:annotationRef/>
      </w:r>
      <w:r>
        <w:t>Mas o que seria isso?</w:t>
      </w:r>
    </w:p>
    <w:p w14:paraId="4B865496" w14:textId="77777777" w:rsidR="00721A40" w:rsidRDefault="00721A40">
      <w:pPr>
        <w:pStyle w:val="Textodecomentrio"/>
      </w:pPr>
      <w:r>
        <w:t>O que os desenvolvedores esperam?</w:t>
      </w:r>
    </w:p>
  </w:comment>
  <w:comment w:id="334" w:author="Vicente da Silva, Mayara" w:date="2016-11-01T14:38:00Z" w:initials="VdSM">
    <w:p w14:paraId="7B67DB53" w14:textId="77777777" w:rsidR="00721A40" w:rsidRDefault="00721A40">
      <w:pPr>
        <w:pStyle w:val="Textodecomentrio"/>
      </w:pPr>
      <w:r>
        <w:rPr>
          <w:rStyle w:val="Refdecomentrio"/>
        </w:rPr>
        <w:annotationRef/>
      </w:r>
      <w:r>
        <w:t>Sugiro rever o texto todo</w:t>
      </w:r>
    </w:p>
    <w:p w14:paraId="5A560160" w14:textId="77777777" w:rsidR="00721A40" w:rsidRDefault="00721A40">
      <w:pPr>
        <w:pStyle w:val="Textodecomentrio"/>
      </w:pPr>
      <w:r>
        <w:t>Deixar o tópico como algo objetivo e concreto</w:t>
      </w:r>
    </w:p>
  </w:comment>
  <w:comment w:id="335" w:author="Willian" w:date="2016-11-04T21:48:00Z" w:initials="WFSP">
    <w:p w14:paraId="307FB464" w14:textId="77777777" w:rsidR="00721A40" w:rsidRDefault="00721A40">
      <w:pPr>
        <w:pStyle w:val="Textodecomentrio"/>
      </w:pPr>
      <w:r>
        <w:rPr>
          <w:rStyle w:val="Refdecomentrio"/>
        </w:rPr>
        <w:annotationRef/>
      </w:r>
      <w:r>
        <w:t>Foi modificado. Este é o descritivo da linguagem Swift encontrado no site oficial dela. Se preferir nós podemos tirar, pois todas estas características serão desenvolvidas durante o curso todo.</w:t>
      </w:r>
    </w:p>
  </w:comment>
  <w:comment w:id="364" w:author="Vicente da Silva, Mayara" w:date="2016-11-01T14:38:00Z" w:initials="VdSM">
    <w:p w14:paraId="2E38251D" w14:textId="77777777" w:rsidR="00721A40" w:rsidRDefault="00721A40">
      <w:pPr>
        <w:pStyle w:val="Textodecomentrio"/>
      </w:pPr>
      <w:r>
        <w:rPr>
          <w:rStyle w:val="Refdecomentrio"/>
        </w:rPr>
        <w:annotationRef/>
      </w:r>
      <w:r>
        <w:t>Serão explicados que recursos?</w:t>
      </w:r>
    </w:p>
  </w:comment>
  <w:comment w:id="365" w:author="Willian" w:date="2016-11-04T21:47:00Z" w:initials="WFSP">
    <w:p w14:paraId="3AF499A2" w14:textId="77777777" w:rsidR="00721A40" w:rsidRDefault="00721A40">
      <w:pPr>
        <w:pStyle w:val="Textodecomentrio"/>
      </w:pPr>
      <w:r>
        <w:rPr>
          <w:rStyle w:val="Refdecomentrio"/>
        </w:rPr>
        <w:annotationRef/>
      </w:r>
      <w:r>
        <w:t>Sim. A aula é destinada a isto.</w:t>
      </w:r>
    </w:p>
  </w:comment>
  <w:comment w:id="372" w:author="Vicente da Silva, Mayara" w:date="2016-11-01T14:38:00Z" w:initials="VdSM">
    <w:p w14:paraId="54B6BC5C" w14:textId="77777777" w:rsidR="00721A40" w:rsidRDefault="00721A40">
      <w:pPr>
        <w:pStyle w:val="Textodecomentrio"/>
      </w:pPr>
      <w:r>
        <w:rPr>
          <w:rStyle w:val="Refdecomentrio"/>
        </w:rPr>
        <w:annotationRef/>
      </w:r>
      <w:r>
        <w:t>O que seriam?</w:t>
      </w:r>
    </w:p>
  </w:comment>
  <w:comment w:id="373" w:author="Willian" w:date="2016-11-04T21:51:00Z" w:initials="WFSP">
    <w:p w14:paraId="0164ED77" w14:textId="77777777" w:rsidR="00721A40" w:rsidRPr="00CB1257" w:rsidRDefault="00721A40">
      <w:pPr>
        <w:pStyle w:val="Textodecomentrio"/>
        <w:rPr>
          <w:b/>
        </w:rPr>
      </w:pPr>
      <w:r>
        <w:rPr>
          <w:rStyle w:val="Refdecomentrio"/>
        </w:rPr>
        <w:annotationRef/>
      </w:r>
      <w:r>
        <w:t xml:space="preserve">Explicado no tópico 1.2, parte que fala sobre </w:t>
      </w:r>
      <w:r>
        <w:rPr>
          <w:b/>
        </w:rPr>
        <w:t>Inferência de tipos</w:t>
      </w:r>
    </w:p>
  </w:comment>
  <w:comment w:id="374" w:author="Vicente da Silva, Mayara" w:date="2016-11-01T14:38:00Z" w:initials="VdSM">
    <w:p w14:paraId="17F6B21E" w14:textId="77777777" w:rsidR="00721A40" w:rsidRDefault="00721A40">
      <w:pPr>
        <w:pStyle w:val="Textodecomentrio"/>
      </w:pPr>
      <w:r>
        <w:rPr>
          <w:rStyle w:val="Refdecomentrio"/>
        </w:rPr>
        <w:annotationRef/>
      </w:r>
      <w:r>
        <w:t>Seria fornecer namespaces?</w:t>
      </w:r>
    </w:p>
  </w:comment>
  <w:comment w:id="375" w:author="Willian" w:date="2016-11-04T21:51:00Z" w:initials="WFSP">
    <w:p w14:paraId="6E1BF21A" w14:textId="77777777" w:rsidR="00721A40" w:rsidRDefault="00721A40">
      <w:pPr>
        <w:pStyle w:val="Textodecomentrio"/>
      </w:pPr>
      <w:r>
        <w:rPr>
          <w:rStyle w:val="Refdecomentrio"/>
        </w:rPr>
        <w:annotationRef/>
      </w:r>
      <w:r>
        <w:t>Explicado em dica</w:t>
      </w:r>
    </w:p>
  </w:comment>
  <w:comment w:id="391" w:author="Vicente da Silva, Mayara" w:date="2016-11-01T14:38:00Z" w:initials="VdSM">
    <w:p w14:paraId="4123C68B" w14:textId="77777777" w:rsidR="00721A40" w:rsidRDefault="00721A40">
      <w:pPr>
        <w:pStyle w:val="Textodecomentrio"/>
      </w:pPr>
      <w:r>
        <w:rPr>
          <w:rStyle w:val="Refdecomentrio"/>
        </w:rPr>
        <w:annotationRef/>
      </w:r>
      <w:r>
        <w:t>Isso é uma opinião subjetiva, e o material precisa ser objetivo</w:t>
      </w:r>
    </w:p>
  </w:comment>
  <w:comment w:id="395" w:author="Vicente da Silva, Mayara" w:date="2016-11-01T14:40:00Z" w:initials="VdSM">
    <w:p w14:paraId="1484A4BB" w14:textId="77777777" w:rsidR="00721A40" w:rsidRDefault="00721A40">
      <w:pPr>
        <w:pStyle w:val="Textodecomentrio"/>
      </w:pPr>
      <w:r>
        <w:rPr>
          <w:rStyle w:val="Refdecomentrio"/>
        </w:rPr>
        <w:annotationRef/>
      </w:r>
      <w:r>
        <w:t>Idem comentário 8 – anterior</w:t>
      </w:r>
    </w:p>
    <w:p w14:paraId="3FB0526E" w14:textId="77777777" w:rsidR="00721A40" w:rsidRDefault="00721A40">
      <w:pPr>
        <w:pStyle w:val="Textodecomentrio"/>
      </w:pPr>
    </w:p>
    <w:p w14:paraId="6A571E26" w14:textId="77777777" w:rsidR="00721A40" w:rsidRDefault="00721A40">
      <w:pPr>
        <w:pStyle w:val="Textodecomentrio"/>
      </w:pPr>
      <w:r>
        <w:t>Sugiro retirar o item completo e deixar apenas</w:t>
      </w:r>
    </w:p>
    <w:p w14:paraId="2B2C8FFE" w14:textId="77777777" w:rsidR="00721A40" w:rsidRDefault="00721A40">
      <w:pPr>
        <w:pStyle w:val="Textodecomentrio"/>
      </w:pPr>
    </w:p>
    <w:p w14:paraId="679CC43C" w14:textId="77777777" w:rsidR="00721A40" w:rsidRDefault="00721A40">
      <w:pPr>
        <w:pStyle w:val="Textodecomentrio"/>
      </w:pPr>
      <w:r>
        <w:t>“</w:t>
      </w:r>
      <w:r w:rsidRPr="008313E9">
        <w:rPr>
          <w:rFonts w:ascii="Calibri" w:hAnsi="Calibri" w:cs="Times New Roman"/>
        </w:rPr>
        <w:t>Alguns recursos adicionais de Swift incluem:</w:t>
      </w:r>
      <w:r>
        <w:rPr>
          <w:rFonts w:ascii="Calibri" w:hAnsi="Calibri" w:cs="Times New Roman"/>
        </w:rPr>
        <w:t>”</w:t>
      </w:r>
    </w:p>
  </w:comment>
  <w:comment w:id="396" w:author="Willian" w:date="2016-11-04T21:56:00Z" w:initials="WFSP">
    <w:p w14:paraId="04211E26" w14:textId="77777777" w:rsidR="00721A40" w:rsidRDefault="00721A40">
      <w:pPr>
        <w:pStyle w:val="Textodecomentrio"/>
      </w:pPr>
      <w:r>
        <w:rPr>
          <w:rStyle w:val="Refdecomentrio"/>
        </w:rPr>
        <w:annotationRef/>
      </w:r>
      <w:r>
        <w:t xml:space="preserve">Por que seria subjetivo no caso? Esta frase esta transparecendo algo como “puxar saco” da linguagem? Pois pode ser que, como eu estou diariamente em contato com ela e é minha linguagem favorita, eu estaja puxando o saco dela. </w:t>
      </w:r>
      <w:r>
        <w:sym w:font="Wingdings" w:char="F04A"/>
      </w:r>
    </w:p>
  </w:comment>
  <w:comment w:id="399" w:author="Vicente da Silva, Mayara" w:date="2016-11-01T14:40:00Z" w:initials="VdSM">
    <w:p w14:paraId="058E3DF2" w14:textId="77777777" w:rsidR="00721A40" w:rsidRDefault="00721A40">
      <w:pPr>
        <w:pStyle w:val="Textodecomentrio"/>
      </w:pPr>
      <w:r>
        <w:rPr>
          <w:rStyle w:val="Refdecomentrio"/>
        </w:rPr>
        <w:annotationRef/>
      </w:r>
      <w:r>
        <w:t>Os alunos saberão o que é?</w:t>
      </w:r>
    </w:p>
  </w:comment>
  <w:comment w:id="400" w:author="Willian" w:date="2016-11-04T22:00:00Z" w:initials="WFSP">
    <w:p w14:paraId="3CEB31D9" w14:textId="77777777" w:rsidR="00721A40" w:rsidRDefault="00721A40" w:rsidP="00AE0252">
      <w:pPr>
        <w:pStyle w:val="Textodecomentrio"/>
      </w:pPr>
      <w:r>
        <w:rPr>
          <w:rStyle w:val="Refdecomentrio"/>
        </w:rPr>
        <w:annotationRef/>
      </w:r>
      <w:r>
        <w:t>Todos estes tópicos serão abordados durante o curso</w:t>
      </w:r>
    </w:p>
    <w:p w14:paraId="25E42FDE" w14:textId="77777777" w:rsidR="00721A40" w:rsidRDefault="00721A40">
      <w:pPr>
        <w:pStyle w:val="Textodecomentrio"/>
      </w:pPr>
    </w:p>
  </w:comment>
  <w:comment w:id="403" w:author="Vicente da Silva, Mayara" w:date="2016-11-01T14:40:00Z" w:initials="VdSM">
    <w:p w14:paraId="3E0D2FEA" w14:textId="77777777" w:rsidR="00721A40" w:rsidRDefault="00721A40">
      <w:pPr>
        <w:pStyle w:val="Textodecomentrio"/>
      </w:pPr>
      <w:r>
        <w:rPr>
          <w:rStyle w:val="Refdecomentrio"/>
        </w:rPr>
        <w:annotationRef/>
      </w:r>
      <w:r>
        <w:t>Os alunos saberão o que é?</w:t>
      </w:r>
    </w:p>
  </w:comment>
  <w:comment w:id="404" w:author="Willian" w:date="2016-11-04T21:58:00Z" w:initials="WFSP">
    <w:p w14:paraId="1AF3FCCD" w14:textId="77777777" w:rsidR="00721A40" w:rsidRDefault="00721A40">
      <w:pPr>
        <w:pStyle w:val="Textodecomentrio"/>
      </w:pPr>
      <w:r>
        <w:rPr>
          <w:rStyle w:val="Refdecomentrio"/>
        </w:rPr>
        <w:annotationRef/>
      </w:r>
      <w:r>
        <w:t>Neste caso trata-se do sentido literal da frase. Todos estes tópicos serão abordados durante o curso</w:t>
      </w:r>
    </w:p>
  </w:comment>
  <w:comment w:id="407" w:author="Vicente da Silva, Mayara" w:date="2016-11-01T14:40:00Z" w:initials="VdSM">
    <w:p w14:paraId="1D360151" w14:textId="77777777" w:rsidR="00721A40" w:rsidRDefault="00721A40">
      <w:pPr>
        <w:pStyle w:val="Textodecomentrio"/>
      </w:pPr>
      <w:r>
        <w:rPr>
          <w:rStyle w:val="Refdecomentrio"/>
        </w:rPr>
        <w:annotationRef/>
      </w:r>
      <w:r>
        <w:t>Os alunos saberão o que é?</w:t>
      </w:r>
    </w:p>
  </w:comment>
  <w:comment w:id="408" w:author="Willian" w:date="2016-11-04T22:00:00Z" w:initials="WFSP">
    <w:p w14:paraId="3BDD46C9" w14:textId="77777777" w:rsidR="00721A40" w:rsidRDefault="00721A40" w:rsidP="00AE0252">
      <w:pPr>
        <w:pStyle w:val="Textodecomentrio"/>
      </w:pPr>
      <w:r>
        <w:rPr>
          <w:rStyle w:val="Refdecomentrio"/>
        </w:rPr>
        <w:annotationRef/>
      </w:r>
      <w:r>
        <w:t>Todos estes tópicos serão abordados durante o curso</w:t>
      </w:r>
    </w:p>
    <w:p w14:paraId="32F15600" w14:textId="77777777" w:rsidR="00721A40" w:rsidRDefault="00721A40">
      <w:pPr>
        <w:pStyle w:val="Textodecomentrio"/>
      </w:pPr>
    </w:p>
  </w:comment>
  <w:comment w:id="449" w:author="Vicente da Silva, Mayara" w:date="2016-11-01T14:48:00Z" w:initials="VdSM">
    <w:p w14:paraId="6F7D14B1" w14:textId="77777777" w:rsidR="00721A40" w:rsidRDefault="00721A40">
      <w:pPr>
        <w:pStyle w:val="Textodecomentrio"/>
      </w:pPr>
      <w:r>
        <w:rPr>
          <w:rStyle w:val="Refdecomentrio"/>
        </w:rPr>
        <w:annotationRef/>
      </w:r>
      <w:r>
        <w:t>Tipo de?</w:t>
      </w:r>
    </w:p>
  </w:comment>
  <w:comment w:id="450" w:author="Willian" w:date="2016-11-04T22:00:00Z" w:initials="WFSP">
    <w:p w14:paraId="2C8FAA36" w14:textId="77777777" w:rsidR="00721A40" w:rsidRDefault="00721A40">
      <w:pPr>
        <w:pStyle w:val="Textodecomentrio"/>
      </w:pPr>
      <w:r>
        <w:rPr>
          <w:rStyle w:val="Refdecomentrio"/>
        </w:rPr>
        <w:annotationRef/>
      </w:r>
      <w:r>
        <w:rPr>
          <w:rStyle w:val="Refdecomentrio"/>
        </w:rPr>
        <w:t>valor</w:t>
      </w:r>
    </w:p>
  </w:comment>
  <w:comment w:id="497" w:author="Vicente da Silva, Mayara" w:date="2016-11-01T16:54:00Z" w:initials="VdSM">
    <w:p w14:paraId="1E81A047" w14:textId="77777777" w:rsidR="00721A40" w:rsidRDefault="00721A40">
      <w:pPr>
        <w:pStyle w:val="Textodecomentrio"/>
      </w:pPr>
      <w:r>
        <w:rPr>
          <w:rStyle w:val="Refdecomentrio"/>
        </w:rPr>
        <w:annotationRef/>
      </w:r>
      <w:r>
        <w:t>??</w:t>
      </w:r>
    </w:p>
    <w:p w14:paraId="6DEE8248" w14:textId="77777777" w:rsidR="00721A40" w:rsidRDefault="00721A40">
      <w:pPr>
        <w:pStyle w:val="Textodecomentrio"/>
      </w:pPr>
      <w:r>
        <w:t>reformular</w:t>
      </w:r>
    </w:p>
  </w:comment>
  <w:comment w:id="498" w:author="Vicente da Silva, Mayara" w:date="2016-11-01T16:55:00Z" w:initials="VdSM">
    <w:p w14:paraId="7208F0BA" w14:textId="77777777" w:rsidR="00721A40" w:rsidRDefault="00721A40">
      <w:pPr>
        <w:pStyle w:val="Textodecomentrio"/>
      </w:pPr>
      <w:r>
        <w:rPr>
          <w:rStyle w:val="Refdecomentrio"/>
        </w:rPr>
        <w:annotationRef/>
      </w:r>
      <w:r>
        <w:t>qual seria o conceito de desembrulhar?</w:t>
      </w:r>
    </w:p>
  </w:comment>
  <w:comment w:id="499" w:author="Willian" w:date="2016-11-04T22:15:00Z" w:initials="WFSP">
    <w:p w14:paraId="5C07F10D" w14:textId="77777777" w:rsidR="00721A40" w:rsidRDefault="00721A40">
      <w:pPr>
        <w:pStyle w:val="Textodecomentrio"/>
      </w:pPr>
      <w:r>
        <w:rPr>
          <w:rStyle w:val="Refdecomentrio"/>
        </w:rPr>
        <w:annotationRef/>
      </w:r>
      <w:r>
        <w:t>Tentei explicar em DICA</w:t>
      </w:r>
    </w:p>
  </w:comment>
  <w:comment w:id="537" w:author="Vicente da Silva, Mayara" w:date="2016-11-01T17:01:00Z" w:initials="VdSM">
    <w:p w14:paraId="37B765B3" w14:textId="77777777" w:rsidR="00721A40" w:rsidRDefault="00721A40">
      <w:pPr>
        <w:pStyle w:val="Textodecomentrio"/>
      </w:pPr>
      <w:r>
        <w:rPr>
          <w:rStyle w:val="Refdecomentrio"/>
        </w:rPr>
        <w:annotationRef/>
      </w:r>
      <w:r>
        <w:t>Ver e gravar? No sentido de memorizar?</w:t>
      </w:r>
    </w:p>
  </w:comment>
  <w:comment w:id="538" w:author="Willian" w:date="2016-11-04T22:15:00Z" w:initials="WFSP">
    <w:p w14:paraId="11C56609" w14:textId="77777777" w:rsidR="00721A40" w:rsidRDefault="00721A40">
      <w:pPr>
        <w:pStyle w:val="Textodecomentrio"/>
      </w:pPr>
      <w:r>
        <w:rPr>
          <w:rStyle w:val="Refdecomentrio"/>
        </w:rPr>
        <w:annotationRef/>
      </w:r>
      <w:r>
        <w:t>Não, acho que usei a palavra errada</w:t>
      </w:r>
    </w:p>
  </w:comment>
  <w:comment w:id="547" w:author="Vicente da Silva, Mayara" w:date="2016-11-03T14:32:00Z" w:initials="VdSM">
    <w:p w14:paraId="5CE83139" w14:textId="77777777" w:rsidR="00721A40" w:rsidRDefault="00721A40">
      <w:pPr>
        <w:pStyle w:val="Textodecomentrio"/>
      </w:pPr>
      <w:r>
        <w:rPr>
          <w:rStyle w:val="Refdecomentrio"/>
        </w:rPr>
        <w:annotationRef/>
      </w:r>
      <w:r>
        <w:t>Tem algum meio de deixar o texto mais claro?</w:t>
      </w:r>
    </w:p>
    <w:p w14:paraId="52B53C43" w14:textId="77777777" w:rsidR="00721A40" w:rsidRDefault="00721A40">
      <w:pPr>
        <w:pStyle w:val="Textodecomentrio"/>
      </w:pPr>
      <w:r>
        <w:t>Eu achei um pouco confuso</w:t>
      </w:r>
    </w:p>
  </w:comment>
  <w:comment w:id="548" w:author="Willian" w:date="2016-11-04T22:16:00Z" w:initials="WFSP">
    <w:p w14:paraId="0DD5A70A" w14:textId="77777777" w:rsidR="00721A40" w:rsidRDefault="00721A40">
      <w:pPr>
        <w:pStyle w:val="Textodecomentrio"/>
      </w:pPr>
      <w:r>
        <w:rPr>
          <w:rStyle w:val="Refdecomentrio"/>
        </w:rPr>
        <w:annotationRef/>
      </w:r>
      <w:r>
        <w:t>Esta aula é uma releitura da Aula 2 da Unidade 2 do livro do aluno de POO para a linguagem Swift. Se eu aumentar os detalhes haverá muita repetição. Tenha certeza que o aluno que estará semanalmente envolvido nestes cursos estará familiarizado com estes termos</w:t>
      </w:r>
    </w:p>
  </w:comment>
  <w:comment w:id="586" w:author="Vicente da Silva, Mayara" w:date="2016-11-03T14:42:00Z" w:initials="VdSM">
    <w:p w14:paraId="5875F629" w14:textId="77777777" w:rsidR="00721A40" w:rsidRDefault="00721A40">
      <w:pPr>
        <w:pStyle w:val="Textodecomentrio"/>
      </w:pPr>
      <w:r>
        <w:rPr>
          <w:rStyle w:val="Refdecomentrio"/>
        </w:rPr>
        <w:annotationRef/>
      </w:r>
      <w:r>
        <w:t>O texto está bem confuso certo pq na teoria e em resumo seria</w:t>
      </w:r>
    </w:p>
    <w:p w14:paraId="40716055" w14:textId="77777777" w:rsidR="00721A40" w:rsidRDefault="00721A40">
      <w:pPr>
        <w:pStyle w:val="Textodecomentrio"/>
      </w:pPr>
    </w:p>
    <w:p w14:paraId="588963C3" w14:textId="77777777" w:rsidR="00721A40" w:rsidRDefault="00721A40">
      <w:pPr>
        <w:pStyle w:val="Textodecomentrio"/>
      </w:pPr>
      <w:r>
        <w:t>A cláusula/comando if é a condição, uma vez estabelecida a condição, a cláusula/comando else vai verificar a veracidade da informação (true), caso for verdadeiro terá uma ação, geralmente de execução e caso não ela terá outra ação, geralmente de não execução</w:t>
      </w:r>
    </w:p>
    <w:p w14:paraId="29C5033D" w14:textId="77777777" w:rsidR="00721A40" w:rsidRDefault="00721A40">
      <w:pPr>
        <w:pStyle w:val="Textodecomentrio"/>
      </w:pPr>
    </w:p>
    <w:p w14:paraId="0619F502" w14:textId="77777777" w:rsidR="00721A40" w:rsidRDefault="00721A40">
      <w:pPr>
        <w:pStyle w:val="Textodecomentrio"/>
      </w:pPr>
      <w:r>
        <w:t>Certo?</w:t>
      </w:r>
    </w:p>
  </w:comment>
  <w:comment w:id="587" w:author="Willian" w:date="2016-11-04T22:28:00Z" w:initials="WFSP">
    <w:p w14:paraId="2CD909E5" w14:textId="77777777" w:rsidR="00721A40" w:rsidRDefault="00721A40">
      <w:pPr>
        <w:pStyle w:val="Textodecomentrio"/>
      </w:pPr>
      <w:r>
        <w:rPr>
          <w:rStyle w:val="Refdecomentrio"/>
        </w:rPr>
        <w:annotationRef/>
      </w:r>
      <w:r>
        <w:t>Texto revisado</w:t>
      </w:r>
    </w:p>
  </w:comment>
  <w:comment w:id="603" w:author="Vicente da Silva, Mayara" w:date="2016-11-03T14:32:00Z" w:initials="VdSM">
    <w:p w14:paraId="1D5D6A90" w14:textId="77777777" w:rsidR="00721A40" w:rsidRDefault="00721A40">
      <w:pPr>
        <w:pStyle w:val="Textodecomentrio"/>
      </w:pPr>
      <w:r>
        <w:rPr>
          <w:rStyle w:val="Refdecomentrio"/>
        </w:rPr>
        <w:annotationRef/>
      </w:r>
      <w:r>
        <w:t>Em?</w:t>
      </w:r>
    </w:p>
  </w:comment>
  <w:comment w:id="604" w:author="Willian" w:date="2016-11-04T22:29:00Z" w:initials="WFSP">
    <w:p w14:paraId="23CDDE05" w14:textId="77777777" w:rsidR="00721A40" w:rsidRDefault="00721A40">
      <w:pPr>
        <w:pStyle w:val="Textodecomentrio"/>
      </w:pPr>
      <w:r>
        <w:rPr>
          <w:rStyle w:val="Refdecomentrio"/>
        </w:rPr>
        <w:annotationRef/>
      </w:r>
      <w:r>
        <w:t>Texto revisado</w:t>
      </w:r>
    </w:p>
  </w:comment>
  <w:comment w:id="597" w:author="Vicente da Silva, Mayara" w:date="2016-11-03T14:32:00Z" w:initials="VdSM">
    <w:p w14:paraId="2BCB3923" w14:textId="77777777" w:rsidR="00721A40" w:rsidRDefault="00721A40">
      <w:pPr>
        <w:pStyle w:val="Textodecomentrio"/>
      </w:pPr>
      <w:r>
        <w:rPr>
          <w:rStyle w:val="Refdecomentrio"/>
        </w:rPr>
        <w:annotationRef/>
      </w:r>
      <w:r>
        <w:t>Rever este trecho</w:t>
      </w:r>
    </w:p>
  </w:comment>
  <w:comment w:id="598" w:author="Willian" w:date="2016-11-04T22:28:00Z" w:initials="WFSP">
    <w:p w14:paraId="2E5BCCF5" w14:textId="77777777" w:rsidR="00721A40" w:rsidRDefault="00721A40">
      <w:pPr>
        <w:pStyle w:val="Textodecomentrio"/>
      </w:pPr>
      <w:r>
        <w:rPr>
          <w:rStyle w:val="Refdecomentrio"/>
        </w:rPr>
        <w:annotationRef/>
      </w:r>
      <w:r>
        <w:t>Texto revisado</w:t>
      </w:r>
    </w:p>
  </w:comment>
  <w:comment w:id="624" w:author="Vicente da Silva, Mayara" w:date="2016-11-03T14:34:00Z" w:initials="VdSM">
    <w:p w14:paraId="12D2934C" w14:textId="77777777" w:rsidR="00721A40" w:rsidRDefault="00721A40">
      <w:pPr>
        <w:pStyle w:val="Textodecomentrio"/>
      </w:pPr>
      <w:r>
        <w:rPr>
          <w:rStyle w:val="Refdecomentrio"/>
        </w:rPr>
        <w:annotationRef/>
      </w:r>
      <w:r>
        <w:t>Rever</w:t>
      </w:r>
    </w:p>
    <w:p w14:paraId="3369783E" w14:textId="77777777" w:rsidR="00721A40" w:rsidRDefault="00721A40">
      <w:pPr>
        <w:pStyle w:val="Textodecomentrio"/>
      </w:pPr>
      <w:r>
        <w:t>Texto confuso na coerência</w:t>
      </w:r>
    </w:p>
  </w:comment>
  <w:comment w:id="625" w:author="Willian" w:date="2016-11-04T22:28:00Z" w:initials="WFSP">
    <w:p w14:paraId="7036ADC0" w14:textId="77777777" w:rsidR="00721A40" w:rsidRDefault="00721A40">
      <w:pPr>
        <w:pStyle w:val="Textodecomentrio"/>
      </w:pPr>
      <w:r>
        <w:rPr>
          <w:rStyle w:val="Refdecomentrio"/>
        </w:rPr>
        <w:annotationRef/>
      </w:r>
      <w:r>
        <w:t>Texto revisado</w:t>
      </w:r>
    </w:p>
  </w:comment>
  <w:comment w:id="734" w:author="Vicente da Silva, Mayara" w:date="2016-11-04T09:52:00Z" w:initials="VdSM">
    <w:p w14:paraId="7CB486AC" w14:textId="77777777" w:rsidR="00721A40" w:rsidRDefault="00721A40">
      <w:pPr>
        <w:pStyle w:val="Textodecomentrio"/>
      </w:pPr>
      <w:r>
        <w:rPr>
          <w:rStyle w:val="Refdecomentrio"/>
        </w:rPr>
        <w:annotationRef/>
      </w:r>
      <w:r>
        <w:t>Não esqueça de no livro do educador detalhar todas essas mudanças que irão ocorrer nas dicas que você está colocando no material.</w:t>
      </w:r>
    </w:p>
  </w:comment>
  <w:comment w:id="735" w:author="Willian" w:date="2016-11-04T22:29:00Z" w:initials="WFSP">
    <w:p w14:paraId="349F724A" w14:textId="77777777" w:rsidR="00721A40" w:rsidRDefault="00721A40">
      <w:pPr>
        <w:pStyle w:val="Textodecomentrio"/>
      </w:pPr>
      <w:r>
        <w:rPr>
          <w:rStyle w:val="Refdecomentrio"/>
        </w:rPr>
        <w:annotationRef/>
      </w:r>
      <w:r>
        <w:t>Ok. Matenha este comentário</w:t>
      </w:r>
    </w:p>
  </w:comment>
  <w:comment w:id="743" w:author="Vicente da Silva, Mayara" w:date="2016-11-04T10:18:00Z" w:initials="VdSM">
    <w:p w14:paraId="63F059D2" w14:textId="77777777" w:rsidR="00721A40" w:rsidRDefault="00721A40">
      <w:pPr>
        <w:pStyle w:val="Textodecomentrio"/>
      </w:pPr>
      <w:r>
        <w:rPr>
          <w:rStyle w:val="Refdecomentrio"/>
        </w:rPr>
        <w:annotationRef/>
      </w:r>
      <w:r>
        <w:t>O programa sai significa que?</w:t>
      </w:r>
    </w:p>
  </w:comment>
  <w:comment w:id="744" w:author="Willian" w:date="2016-11-04T22:31:00Z" w:initials="WFSP">
    <w:p w14:paraId="16B2BE6F" w14:textId="77777777" w:rsidR="00721A40" w:rsidRDefault="00721A40">
      <w:pPr>
        <w:pStyle w:val="Textodecomentrio"/>
      </w:pPr>
      <w:r>
        <w:rPr>
          <w:rStyle w:val="Refdecomentrio"/>
        </w:rPr>
        <w:annotationRef/>
      </w:r>
      <w:r>
        <w:t>Corrigido</w:t>
      </w:r>
    </w:p>
  </w:comment>
  <w:comment w:id="751" w:author="Vicente da Silva, Mayara" w:date="2016-11-04T10:18:00Z" w:initials="VdSM">
    <w:p w14:paraId="62406670" w14:textId="77777777" w:rsidR="00721A40" w:rsidRDefault="00721A40">
      <w:pPr>
        <w:pStyle w:val="Textodecomentrio"/>
      </w:pPr>
      <w:r>
        <w:rPr>
          <w:rStyle w:val="Refdecomentrio"/>
        </w:rPr>
        <w:annotationRef/>
      </w:r>
      <w:r>
        <w:t>Como fazer isso?</w:t>
      </w:r>
    </w:p>
  </w:comment>
  <w:comment w:id="752" w:author="Willian" w:date="2016-11-04T22:32:00Z" w:initials="WFSP">
    <w:p w14:paraId="5BA6C6C7" w14:textId="77777777" w:rsidR="00721A40" w:rsidRDefault="00721A40">
      <w:pPr>
        <w:pStyle w:val="Textodecomentrio"/>
      </w:pPr>
      <w:r>
        <w:rPr>
          <w:rStyle w:val="Refdecomentrio"/>
        </w:rPr>
        <w:annotationRef/>
      </w:r>
      <w:r>
        <w:t>Vide exemplo acima</w:t>
      </w:r>
    </w:p>
  </w:comment>
  <w:comment w:id="788" w:author="Vicente da Silva, Mayara" w:date="2016-11-04T10:41:00Z" w:initials="VdSM">
    <w:p w14:paraId="2824B64F" w14:textId="77777777" w:rsidR="00721A40" w:rsidRDefault="00721A40">
      <w:pPr>
        <w:pStyle w:val="Textodecomentrio"/>
      </w:pPr>
      <w:r>
        <w:rPr>
          <w:rStyle w:val="Refdecomentrio"/>
        </w:rPr>
        <w:annotationRef/>
      </w:r>
      <w:r>
        <w:t>Teria outro termo?</w:t>
      </w:r>
    </w:p>
  </w:comment>
  <w:comment w:id="789" w:author="Willian" w:date="2016-11-04T22:34:00Z" w:initials="WFSP">
    <w:p w14:paraId="2372AB66" w14:textId="77777777" w:rsidR="00721A40" w:rsidRDefault="00721A40">
      <w:pPr>
        <w:pStyle w:val="Textodecomentrio"/>
      </w:pPr>
      <w:r>
        <w:rPr>
          <w:rStyle w:val="Refdecomentrio"/>
        </w:rPr>
        <w:annotationRef/>
      </w:r>
      <w:r>
        <w:t>Não achei outro. Mudei a frase</w:t>
      </w:r>
    </w:p>
  </w:comment>
  <w:comment w:id="824" w:author="Vicente da Silva, Mayara" w:date="2016-11-04T10:48:00Z" w:initials="VdSM">
    <w:p w14:paraId="01263276" w14:textId="77777777" w:rsidR="00721A40" w:rsidRDefault="00721A40">
      <w:pPr>
        <w:pStyle w:val="Textodecomentrio"/>
      </w:pPr>
      <w:r>
        <w:rPr>
          <w:rStyle w:val="Refdecomentrio"/>
        </w:rPr>
        <w:annotationRef/>
      </w:r>
      <w:r>
        <w:t>??</w:t>
      </w:r>
    </w:p>
    <w:p w14:paraId="316A9A81" w14:textId="77777777" w:rsidR="00721A40" w:rsidRDefault="00721A40">
      <w:pPr>
        <w:pStyle w:val="Textodecomentrio"/>
      </w:pPr>
      <w:r>
        <w:t>Você passa??</w:t>
      </w:r>
    </w:p>
  </w:comment>
  <w:comment w:id="825" w:author="Willian" w:date="2016-11-04T22:34:00Z" w:initials="WFSP">
    <w:p w14:paraId="61B62533" w14:textId="77777777" w:rsidR="00721A40" w:rsidRDefault="00721A40">
      <w:pPr>
        <w:pStyle w:val="Textodecomentrio"/>
      </w:pPr>
      <w:r>
        <w:rPr>
          <w:rStyle w:val="Refdecomentrio"/>
        </w:rPr>
        <w:annotationRef/>
      </w:r>
      <w:r>
        <w:rPr>
          <w:rStyle w:val="Refdecomentrio"/>
        </w:rPr>
        <w:t>Alterado.</w:t>
      </w:r>
    </w:p>
  </w:comment>
  <w:comment w:id="870" w:author="Vicente da Silva, Mayara" w:date="2016-11-04T11:25:00Z" w:initials="VdSM">
    <w:p w14:paraId="23BDEECE" w14:textId="77777777" w:rsidR="00721A40" w:rsidRDefault="00721A40">
      <w:pPr>
        <w:pStyle w:val="Textodecomentrio"/>
      </w:pPr>
      <w:r>
        <w:rPr>
          <w:rStyle w:val="Refdecomentrio"/>
        </w:rPr>
        <w:annotationRef/>
      </w:r>
      <w:r>
        <w:t>escrever Texto inicial da adula, para capa do capítulo</w:t>
      </w:r>
    </w:p>
  </w:comment>
  <w:comment w:id="871" w:author="Willian" w:date="2016-11-04T22:38:00Z" w:initials="WFSP">
    <w:p w14:paraId="487F2BC1" w14:textId="77777777" w:rsidR="00721A40" w:rsidRDefault="00721A40">
      <w:pPr>
        <w:pStyle w:val="Textodecomentrio"/>
      </w:pPr>
      <w:r>
        <w:rPr>
          <w:rStyle w:val="Refdecomentrio"/>
        </w:rPr>
        <w:annotationRef/>
      </w:r>
      <w:r>
        <w:t>Ok</w:t>
      </w:r>
    </w:p>
  </w:comment>
  <w:comment w:id="888" w:author="Vicente da Silva, Mayara" w:date="2016-11-04T11:26:00Z" w:initials="VdSM">
    <w:p w14:paraId="51BE5990" w14:textId="77777777" w:rsidR="00721A40" w:rsidRDefault="00721A40">
      <w:pPr>
        <w:pStyle w:val="Textodecomentrio"/>
      </w:pPr>
      <w:r>
        <w:rPr>
          <w:rStyle w:val="Refdecomentrio"/>
        </w:rPr>
        <w:annotationRef/>
      </w:r>
      <w:r>
        <w:t>rever numeração dos tópicos</w:t>
      </w:r>
    </w:p>
    <w:p w14:paraId="0E7EC9F9" w14:textId="77777777" w:rsidR="00721A40" w:rsidRDefault="00721A40">
      <w:pPr>
        <w:pStyle w:val="Textodecomentrio"/>
      </w:pPr>
      <w:r>
        <w:t>este item não seria 2.1 por exemplo?</w:t>
      </w:r>
    </w:p>
  </w:comment>
  <w:comment w:id="889" w:author="Willian" w:date="2016-11-04T22:38:00Z" w:initials="WFSP">
    <w:p w14:paraId="31171513" w14:textId="77777777" w:rsidR="00721A40" w:rsidRDefault="00721A40">
      <w:pPr>
        <w:pStyle w:val="Textodecomentrio"/>
      </w:pPr>
      <w:r>
        <w:rPr>
          <w:rStyle w:val="Refdecomentrio"/>
        </w:rPr>
        <w:annotationRef/>
      </w:r>
      <w:r>
        <w:t>Ok</w:t>
      </w:r>
    </w:p>
  </w:comment>
  <w:comment w:id="1016" w:author="Vicente da Silva, Mayara" w:date="2016-11-04T11:31:00Z" w:initials="VdSM">
    <w:p w14:paraId="5D90358B" w14:textId="77777777" w:rsidR="00721A40" w:rsidRDefault="00721A40">
      <w:pPr>
        <w:pStyle w:val="Textodecomentrio"/>
      </w:pPr>
      <w:r>
        <w:rPr>
          <w:rStyle w:val="Refdecomentrio"/>
        </w:rPr>
        <w:annotationRef/>
      </w:r>
      <w:r>
        <w:t>Mas por que é preciso?</w:t>
      </w:r>
    </w:p>
  </w:comment>
  <w:comment w:id="1069" w:author="Vicente da Silva, Mayara" w:date="2016-11-04T11:34:00Z" w:initials="VdSM">
    <w:p w14:paraId="006305D1" w14:textId="77777777" w:rsidR="00721A40" w:rsidRDefault="00721A40">
      <w:pPr>
        <w:pStyle w:val="Textodecomentrio"/>
      </w:pPr>
      <w:r>
        <w:rPr>
          <w:rStyle w:val="Refdecomentrio"/>
        </w:rPr>
        <w:annotationRef/>
      </w:r>
      <w:r>
        <w:t>E isso serve para?</w:t>
      </w:r>
    </w:p>
  </w:comment>
  <w:comment w:id="1230" w:author="Vicente da Silva, Mayara" w:date="2016-11-04T11:35:00Z" w:initials="VdSM">
    <w:p w14:paraId="71E2E11D" w14:textId="77777777" w:rsidR="00721A40" w:rsidRDefault="00721A40">
      <w:pPr>
        <w:pStyle w:val="Textodecomentrio"/>
      </w:pPr>
      <w:r>
        <w:rPr>
          <w:rStyle w:val="Refdecomentrio"/>
        </w:rPr>
        <w:annotationRef/>
      </w:r>
      <w:r>
        <w:t>Comutador mesmo?</w:t>
      </w:r>
    </w:p>
  </w:comment>
  <w:comment w:id="1231" w:author="Willian" w:date="2016-11-04T22:39:00Z" w:initials="WFSP">
    <w:p w14:paraId="27E30C99" w14:textId="77777777" w:rsidR="00721A40" w:rsidRDefault="00721A40">
      <w:pPr>
        <w:pStyle w:val="Textodecomentrio"/>
      </w:pPr>
      <w:r>
        <w:rPr>
          <w:rStyle w:val="Refdecomentrio"/>
        </w:rPr>
        <w:annotationRef/>
      </w:r>
      <w:r>
        <w:t>Sim.</w:t>
      </w:r>
    </w:p>
  </w:comment>
  <w:comment w:id="1262" w:author="Vicente da Silva, Mayara" w:date="2016-11-04T11:36:00Z" w:initials="VdSM">
    <w:p w14:paraId="4C672392" w14:textId="77777777" w:rsidR="00721A40" w:rsidRDefault="00721A40">
      <w:pPr>
        <w:pStyle w:val="Textodecomentrio"/>
      </w:pPr>
      <w:r>
        <w:rPr>
          <w:rStyle w:val="Refdecomentrio"/>
        </w:rPr>
        <w:annotationRef/>
      </w:r>
      <w:r>
        <w:t>Trocar o termo</w:t>
      </w:r>
    </w:p>
    <w:p w14:paraId="2BCC77A6" w14:textId="77777777" w:rsidR="00721A40" w:rsidRDefault="00721A40">
      <w:pPr>
        <w:pStyle w:val="Textodecomentrio"/>
      </w:pPr>
      <w:r>
        <w:t>Usar Forma culta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3B8931" w15:done="0"/>
  <w15:commentEx w15:paraId="6A0AE8A0" w15:paraIdParent="3F3B8931" w15:done="0"/>
  <w15:commentEx w15:paraId="3F8B3B6F" w15:done="0"/>
  <w15:commentEx w15:paraId="5B73EE16" w15:paraIdParent="3F8B3B6F" w15:done="0"/>
  <w15:commentEx w15:paraId="4B865496" w15:done="0"/>
  <w15:commentEx w15:paraId="5A560160" w15:done="0"/>
  <w15:commentEx w15:paraId="307FB464" w15:paraIdParent="5A560160" w15:done="0"/>
  <w15:commentEx w15:paraId="2E38251D" w15:done="0"/>
  <w15:commentEx w15:paraId="3AF499A2" w15:paraIdParent="2E38251D" w15:done="0"/>
  <w15:commentEx w15:paraId="54B6BC5C" w15:done="0"/>
  <w15:commentEx w15:paraId="0164ED77" w15:paraIdParent="54B6BC5C" w15:done="0"/>
  <w15:commentEx w15:paraId="17F6B21E" w15:done="0"/>
  <w15:commentEx w15:paraId="6E1BF21A" w15:paraIdParent="17F6B21E" w15:done="0"/>
  <w15:commentEx w15:paraId="4123C68B" w15:done="0"/>
  <w15:commentEx w15:paraId="679CC43C" w15:done="0"/>
  <w15:commentEx w15:paraId="04211E26" w15:paraIdParent="679CC43C" w15:done="0"/>
  <w15:commentEx w15:paraId="058E3DF2" w15:done="0"/>
  <w15:commentEx w15:paraId="25E42FDE" w15:paraIdParent="058E3DF2" w15:done="0"/>
  <w15:commentEx w15:paraId="3E0D2FEA" w15:done="0"/>
  <w15:commentEx w15:paraId="1AF3FCCD" w15:paraIdParent="3E0D2FEA" w15:done="0"/>
  <w15:commentEx w15:paraId="1D360151" w15:done="0"/>
  <w15:commentEx w15:paraId="32F15600" w15:paraIdParent="1D360151" w15:done="0"/>
  <w15:commentEx w15:paraId="6F7D14B1" w15:done="0"/>
  <w15:commentEx w15:paraId="2C8FAA36" w15:paraIdParent="6F7D14B1" w15:done="0"/>
  <w15:commentEx w15:paraId="6DEE8248" w15:done="0"/>
  <w15:commentEx w15:paraId="7208F0BA" w15:done="0"/>
  <w15:commentEx w15:paraId="5C07F10D" w15:paraIdParent="7208F0BA" w15:done="0"/>
  <w15:commentEx w15:paraId="37B765B3" w15:done="0"/>
  <w15:commentEx w15:paraId="11C56609" w15:paraIdParent="37B765B3" w15:done="0"/>
  <w15:commentEx w15:paraId="52B53C43" w15:done="0"/>
  <w15:commentEx w15:paraId="0DD5A70A" w15:paraIdParent="52B53C43" w15:done="0"/>
  <w15:commentEx w15:paraId="0619F502" w15:done="0"/>
  <w15:commentEx w15:paraId="2CD909E5" w15:paraIdParent="0619F502" w15:done="0"/>
  <w15:commentEx w15:paraId="1D5D6A90" w15:done="0"/>
  <w15:commentEx w15:paraId="23CDDE05" w15:paraIdParent="1D5D6A90" w15:done="0"/>
  <w15:commentEx w15:paraId="2BCB3923" w15:done="0"/>
  <w15:commentEx w15:paraId="2E5BCCF5" w15:paraIdParent="2BCB3923" w15:done="0"/>
  <w15:commentEx w15:paraId="3369783E" w15:done="0"/>
  <w15:commentEx w15:paraId="7036ADC0" w15:paraIdParent="3369783E" w15:done="0"/>
  <w15:commentEx w15:paraId="7CB486AC" w15:done="0"/>
  <w15:commentEx w15:paraId="349F724A" w15:paraIdParent="7CB486AC" w15:done="0"/>
  <w15:commentEx w15:paraId="63F059D2" w15:done="0"/>
  <w15:commentEx w15:paraId="16B2BE6F" w15:paraIdParent="63F059D2" w15:done="0"/>
  <w15:commentEx w15:paraId="62406670" w15:done="0"/>
  <w15:commentEx w15:paraId="5BA6C6C7" w15:paraIdParent="62406670" w15:done="0"/>
  <w15:commentEx w15:paraId="2824B64F" w15:done="0"/>
  <w15:commentEx w15:paraId="2372AB66" w15:paraIdParent="2824B64F" w15:done="0"/>
  <w15:commentEx w15:paraId="316A9A81" w15:done="0"/>
  <w15:commentEx w15:paraId="61B62533" w15:paraIdParent="316A9A81" w15:done="0"/>
  <w15:commentEx w15:paraId="23BDEECE" w15:done="0"/>
  <w15:commentEx w15:paraId="487F2BC1" w15:paraIdParent="23BDEECE" w15:done="0"/>
  <w15:commentEx w15:paraId="0E7EC9F9" w15:done="0"/>
  <w15:commentEx w15:paraId="31171513" w15:paraIdParent="0E7EC9F9" w15:done="0"/>
  <w15:commentEx w15:paraId="5D90358B" w15:done="0"/>
  <w15:commentEx w15:paraId="006305D1" w15:done="0"/>
  <w15:commentEx w15:paraId="71E2E11D" w15:done="0"/>
  <w15:commentEx w15:paraId="27E30C99" w15:paraIdParent="71E2E11D" w15:done="0"/>
  <w15:commentEx w15:paraId="2BCC77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Meiryo">
    <w:panose1 w:val="020B0604030504040204"/>
    <w:charset w:val="80"/>
    <w:family w:val="auto"/>
    <w:pitch w:val="variable"/>
    <w:sig w:usb0="E00002FF" w:usb1="6AC7FFFF"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F62C76"/>
    <w:multiLevelType w:val="multilevel"/>
    <w:tmpl w:val="E766E7E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81C25E"/>
    <w:multiLevelType w:val="multilevel"/>
    <w:tmpl w:val="41B88F3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1C7F448"/>
    <w:multiLevelType w:val="multilevel"/>
    <w:tmpl w:val="9E54AB0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4D53B98"/>
    <w:multiLevelType w:val="multilevel"/>
    <w:tmpl w:val="05A286B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990C5DE5"/>
    <w:multiLevelType w:val="multilevel"/>
    <w:tmpl w:val="F740F9A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9AD8A9DC"/>
    <w:multiLevelType w:val="multilevel"/>
    <w:tmpl w:val="643842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A1A4316C"/>
    <w:multiLevelType w:val="multilevel"/>
    <w:tmpl w:val="49B6546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A1BBB37C"/>
    <w:multiLevelType w:val="multilevel"/>
    <w:tmpl w:val="BA26F28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A489B888"/>
    <w:multiLevelType w:val="multilevel"/>
    <w:tmpl w:val="F1249CF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A930EF7E"/>
    <w:multiLevelType w:val="multilevel"/>
    <w:tmpl w:val="D36C851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AA04C189"/>
    <w:multiLevelType w:val="multilevel"/>
    <w:tmpl w:val="00B45B9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AC15D7E8"/>
    <w:multiLevelType w:val="multilevel"/>
    <w:tmpl w:val="F442454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AC503EF9"/>
    <w:multiLevelType w:val="multilevel"/>
    <w:tmpl w:val="603C72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ACC59AD2"/>
    <w:multiLevelType w:val="multilevel"/>
    <w:tmpl w:val="64022D4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AEE67BBC"/>
    <w:multiLevelType w:val="multilevel"/>
    <w:tmpl w:val="3C6674E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AF30FCBB"/>
    <w:multiLevelType w:val="multilevel"/>
    <w:tmpl w:val="19FC22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B11325D4"/>
    <w:multiLevelType w:val="multilevel"/>
    <w:tmpl w:val="64E64E9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B44E7C81"/>
    <w:multiLevelType w:val="multilevel"/>
    <w:tmpl w:val="CC649F5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B6FC8C73"/>
    <w:multiLevelType w:val="multilevel"/>
    <w:tmpl w:val="C3EEF5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BF496CA8"/>
    <w:multiLevelType w:val="multilevel"/>
    <w:tmpl w:val="6C44F3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C21C3769"/>
    <w:multiLevelType w:val="multilevel"/>
    <w:tmpl w:val="85C4383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C680AE32"/>
    <w:multiLevelType w:val="multilevel"/>
    <w:tmpl w:val="60CC0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C932E003"/>
    <w:multiLevelType w:val="multilevel"/>
    <w:tmpl w:val="2918C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CA3715A8"/>
    <w:multiLevelType w:val="multilevel"/>
    <w:tmpl w:val="123E29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CD30A6D5"/>
    <w:multiLevelType w:val="multilevel"/>
    <w:tmpl w:val="4E4C53A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D2129DFE"/>
    <w:multiLevelType w:val="multilevel"/>
    <w:tmpl w:val="D18C8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D604071D"/>
    <w:multiLevelType w:val="multilevel"/>
    <w:tmpl w:val="76983BC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E17F69BA"/>
    <w:multiLevelType w:val="multilevel"/>
    <w:tmpl w:val="764CAC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8">
    <w:nsid w:val="E755BAD7"/>
    <w:multiLevelType w:val="multilevel"/>
    <w:tmpl w:val="F440DF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E94B0D15"/>
    <w:multiLevelType w:val="multilevel"/>
    <w:tmpl w:val="D5C6A55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0">
    <w:nsid w:val="E99900EB"/>
    <w:multiLevelType w:val="multilevel"/>
    <w:tmpl w:val="A320B1B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1">
    <w:nsid w:val="EAA883DD"/>
    <w:multiLevelType w:val="multilevel"/>
    <w:tmpl w:val="E4F65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nsid w:val="EB7D534E"/>
    <w:multiLevelType w:val="multilevel"/>
    <w:tmpl w:val="ECB2F0E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3">
    <w:nsid w:val="EFF6866B"/>
    <w:multiLevelType w:val="multilevel"/>
    <w:tmpl w:val="39BC5B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4">
    <w:nsid w:val="EFFF46E8"/>
    <w:multiLevelType w:val="multilevel"/>
    <w:tmpl w:val="569875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5">
    <w:nsid w:val="F3264217"/>
    <w:multiLevelType w:val="multilevel"/>
    <w:tmpl w:val="01E2AD2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6">
    <w:nsid w:val="F848240E"/>
    <w:multiLevelType w:val="multilevel"/>
    <w:tmpl w:val="58F2C9E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7">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25ECCB2"/>
    <w:multiLevelType w:val="multilevel"/>
    <w:tmpl w:val="C36815F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6">
    <w:nsid w:val="131E9FBE"/>
    <w:multiLevelType w:val="multilevel"/>
    <w:tmpl w:val="FA46D1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7">
    <w:nsid w:val="133630E9"/>
    <w:multiLevelType w:val="multilevel"/>
    <w:tmpl w:val="CF860226"/>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8">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4FB8680"/>
    <w:multiLevelType w:val="multilevel"/>
    <w:tmpl w:val="A630ED2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0">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nsid w:val="188B029E"/>
    <w:multiLevelType w:val="multilevel"/>
    <w:tmpl w:val="04A69D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2">
    <w:nsid w:val="18B15D9E"/>
    <w:multiLevelType w:val="multilevel"/>
    <w:tmpl w:val="14C4E28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3">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470AEBD"/>
    <w:multiLevelType w:val="multilevel"/>
    <w:tmpl w:val="9DD473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6">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5C05CE0"/>
    <w:multiLevelType w:val="multilevel"/>
    <w:tmpl w:val="84427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8">
    <w:nsid w:val="29F8EFF6"/>
    <w:multiLevelType w:val="multilevel"/>
    <w:tmpl w:val="4616381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9">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A2282DF"/>
    <w:multiLevelType w:val="multilevel"/>
    <w:tmpl w:val="2BB645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1">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3">
    <w:nsid w:val="2C7F0F3B"/>
    <w:multiLevelType w:val="multilevel"/>
    <w:tmpl w:val="EF285D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4">
    <w:nsid w:val="2E6BAD6E"/>
    <w:multiLevelType w:val="multilevel"/>
    <w:tmpl w:val="33A464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5">
    <w:nsid w:val="2E9A0FA4"/>
    <w:multiLevelType w:val="multilevel"/>
    <w:tmpl w:val="ED4E897E"/>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6">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18B59AD"/>
    <w:multiLevelType w:val="multilevel"/>
    <w:tmpl w:val="736C9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0">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2C53C20"/>
    <w:multiLevelType w:val="multilevel"/>
    <w:tmpl w:val="E99CCB3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5">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48A35EE"/>
    <w:multiLevelType w:val="multilevel"/>
    <w:tmpl w:val="2DE294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7">
    <w:nsid w:val="4545E10B"/>
    <w:multiLevelType w:val="multilevel"/>
    <w:tmpl w:val="FBF0DBD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8">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71C8996"/>
    <w:multiLevelType w:val="multilevel"/>
    <w:tmpl w:val="C1E2A8F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0">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1">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E9E03F5"/>
    <w:multiLevelType w:val="multilevel"/>
    <w:tmpl w:val="0FDCEF6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4">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7F3C88"/>
    <w:multiLevelType w:val="multilevel"/>
    <w:tmpl w:val="0C300DF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6">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4AC530F"/>
    <w:multiLevelType w:val="multilevel"/>
    <w:tmpl w:val="EE36319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8">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6AA8B1B"/>
    <w:multiLevelType w:val="multilevel"/>
    <w:tmpl w:val="1B56FE4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0">
    <w:nsid w:val="5701069C"/>
    <w:multiLevelType w:val="multilevel"/>
    <w:tmpl w:val="FDCAC1D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1">
    <w:nsid w:val="59837083"/>
    <w:multiLevelType w:val="multilevel"/>
    <w:tmpl w:val="E9FAB73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2">
    <w:nsid w:val="59A60EAC"/>
    <w:multiLevelType w:val="multilevel"/>
    <w:tmpl w:val="542EE3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3">
    <w:nsid w:val="5B23B24B"/>
    <w:multiLevelType w:val="multilevel"/>
    <w:tmpl w:val="CF209D7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4">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6">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203F2A7"/>
    <w:multiLevelType w:val="multilevel"/>
    <w:tmpl w:val="B73E7A8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
    <w:nsid w:val="72B7D306"/>
    <w:multiLevelType w:val="multilevel"/>
    <w:tmpl w:val="9DA2F0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0">
    <w:nsid w:val="7321655F"/>
    <w:multiLevelType w:val="multilevel"/>
    <w:tmpl w:val="392A726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1">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C930B77"/>
    <w:multiLevelType w:val="multilevel"/>
    <w:tmpl w:val="2D92A8D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7"/>
  </w:num>
  <w:num w:numId="2">
    <w:abstractNumId w:val="97"/>
  </w:num>
  <w:num w:numId="3">
    <w:abstractNumId w:val="86"/>
  </w:num>
  <w:num w:numId="4">
    <w:abstractNumId w:val="78"/>
  </w:num>
  <w:num w:numId="5">
    <w:abstractNumId w:val="67"/>
  </w:num>
  <w:num w:numId="6">
    <w:abstractNumId w:val="75"/>
  </w:num>
  <w:num w:numId="7">
    <w:abstractNumId w:val="72"/>
  </w:num>
  <w:num w:numId="8">
    <w:abstractNumId w:val="37"/>
  </w:num>
  <w:num w:numId="9">
    <w:abstractNumId w:val="56"/>
  </w:num>
  <w:num w:numId="10">
    <w:abstractNumId w:val="61"/>
  </w:num>
  <w:num w:numId="11">
    <w:abstractNumId w:val="70"/>
  </w:num>
  <w:num w:numId="12">
    <w:abstractNumId w:val="43"/>
  </w:num>
  <w:num w:numId="13">
    <w:abstractNumId w:val="73"/>
  </w:num>
  <w:num w:numId="14">
    <w:abstractNumId w:val="68"/>
  </w:num>
  <w:num w:numId="15">
    <w:abstractNumId w:val="71"/>
  </w:num>
  <w:num w:numId="16">
    <w:abstractNumId w:val="84"/>
  </w:num>
  <w:num w:numId="17">
    <w:abstractNumId w:val="48"/>
  </w:num>
  <w:num w:numId="18">
    <w:abstractNumId w:val="88"/>
  </w:num>
  <w:num w:numId="19">
    <w:abstractNumId w:val="42"/>
  </w:num>
  <w:num w:numId="20">
    <w:abstractNumId w:val="59"/>
  </w:num>
  <w:num w:numId="21">
    <w:abstractNumId w:val="94"/>
  </w:num>
  <w:num w:numId="22">
    <w:abstractNumId w:val="81"/>
  </w:num>
  <w:num w:numId="23">
    <w:abstractNumId w:val="40"/>
  </w:num>
  <w:num w:numId="24">
    <w:abstractNumId w:val="95"/>
  </w:num>
  <w:num w:numId="2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0"/>
  </w:num>
  <w:num w:numId="27">
    <w:abstractNumId w:val="62"/>
  </w:num>
  <w:num w:numId="28">
    <w:abstractNumId w:val="38"/>
  </w:num>
  <w:num w:numId="29">
    <w:abstractNumId w:val="102"/>
  </w:num>
  <w:num w:numId="30">
    <w:abstractNumId w:val="54"/>
  </w:num>
  <w:num w:numId="31">
    <w:abstractNumId w:val="101"/>
  </w:num>
  <w:num w:numId="32">
    <w:abstractNumId w:val="66"/>
  </w:num>
  <w:num w:numId="33">
    <w:abstractNumId w:val="96"/>
  </w:num>
  <w:num w:numId="34">
    <w:abstractNumId w:val="39"/>
  </w:num>
  <w:num w:numId="35">
    <w:abstractNumId w:val="53"/>
  </w:num>
  <w:num w:numId="36">
    <w:abstractNumId w:val="82"/>
  </w:num>
  <w:num w:numId="37">
    <w:abstractNumId w:val="44"/>
  </w:num>
  <w:num w:numId="38">
    <w:abstractNumId w:val="41"/>
  </w:num>
  <w:num w:numId="39">
    <w:abstractNumId w:val="50"/>
  </w:num>
  <w:num w:numId="40">
    <w:abstractNumId w:val="27"/>
  </w:num>
  <w:num w:numId="4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19"/>
  </w:num>
  <w:num w:numId="44">
    <w:abstractNumId w:val="22"/>
  </w:num>
  <w:num w:numId="45">
    <w:abstractNumId w:val="5"/>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0">
    <w:abstractNumId w:val="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69"/>
  </w:num>
  <w:num w:numId="54">
    <w:abstractNumId w:val="28"/>
  </w:num>
  <w:num w:numId="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8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8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9">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21"/>
  </w:num>
  <w:num w:numId="63">
    <w:abstractNumId w:val="92"/>
  </w:num>
  <w:num w:numId="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8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8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8">
    <w:abstractNumId w:val="8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60"/>
  </w:num>
  <w:num w:numId="7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5"/>
  </w:num>
  <w:num w:numId="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7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7">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8">
    <w:abstractNumId w:val="2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9">
    <w:abstractNumId w:val="3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9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4">
    <w:abstractNumId w:val="64"/>
  </w:num>
  <w:num w:numId="8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2">
    <w:abstractNumId w:val="1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6">
    <w:abstractNumId w:val="10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7">
    <w:abstractNumId w:val="1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9">
    <w:abstractNumId w:val="9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15"/>
  </w:num>
  <w:num w:numId="104">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7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
    <w:abstractNumId w:val="5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7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
    <w:abstractNumId w:val="4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6">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7">
    <w:abstractNumId w:val="5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8">
    <w:abstractNumId w:val="3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9">
    <w:abstractNumId w:val="2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0">
    <w:abstractNumId w:val="3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2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
    <w:abstractNumId w:val="2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
    <w:abstractNumId w:val="7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
    <w:abstractNumId w:val="3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
    <w:abstractNumId w:val="5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7">
    <w:abstractNumId w:val="5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8">
    <w:abstractNumId w:val="4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9">
    <w:abstractNumId w:val="1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0">
    <w:abstractNumId w:val="9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31">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32">
    <w:abstractNumId w:val="8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3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7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5">
    <w:abstractNumId w:val="3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6">
    <w:abstractNumId w:val="5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7">
    <w:abstractNumId w:val="4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8">
    <w:abstractNumId w:val="1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2">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3">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4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7">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8">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50">
    <w:abstractNumId w:val="9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5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2">
    <w:abstractNumId w:val="10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3">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4">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6">
    <w:abstractNumId w:val="46"/>
  </w:num>
  <w:num w:numId="15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9">
    <w:abstractNumId w:val="10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0">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2">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4">
    <w:abstractNumId w:val="65"/>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6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6">
    <w:abstractNumId w:val="10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7">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8">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9">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revisionView w:insDel="0" w:formatting="0"/>
  <w:trackRevisions/>
  <w:defaultTabStop w:val="720"/>
  <w:hyphenationZone w:val="425"/>
  <w:characterSpacingControl w:val="doNotCompress"/>
  <w:compat>
    <w:compatSetting w:name="compatibilityMode" w:uri="http://schemas.microsoft.com/office/word" w:val="14"/>
  </w:compat>
  <w:rsids>
    <w:rsidRoot w:val="002E607A"/>
    <w:rsid w:val="00005146"/>
    <w:rsid w:val="00014E9E"/>
    <w:rsid w:val="00021980"/>
    <w:rsid w:val="00033533"/>
    <w:rsid w:val="00036118"/>
    <w:rsid w:val="00052F59"/>
    <w:rsid w:val="00055007"/>
    <w:rsid w:val="00090ECD"/>
    <w:rsid w:val="0009791E"/>
    <w:rsid w:val="000B5B71"/>
    <w:rsid w:val="000B6C0F"/>
    <w:rsid w:val="000D41DF"/>
    <w:rsid w:val="000E34CB"/>
    <w:rsid w:val="001462DB"/>
    <w:rsid w:val="001824AA"/>
    <w:rsid w:val="001B082E"/>
    <w:rsid w:val="001D15AB"/>
    <w:rsid w:val="00222371"/>
    <w:rsid w:val="002237E9"/>
    <w:rsid w:val="0022491B"/>
    <w:rsid w:val="00247CCE"/>
    <w:rsid w:val="002528A4"/>
    <w:rsid w:val="00276084"/>
    <w:rsid w:val="00296826"/>
    <w:rsid w:val="002A5DB1"/>
    <w:rsid w:val="002C31AC"/>
    <w:rsid w:val="002E523E"/>
    <w:rsid w:val="002E607A"/>
    <w:rsid w:val="003058B4"/>
    <w:rsid w:val="00307F3A"/>
    <w:rsid w:val="00321F9A"/>
    <w:rsid w:val="00332FD6"/>
    <w:rsid w:val="003502C8"/>
    <w:rsid w:val="003506E1"/>
    <w:rsid w:val="003A2BE7"/>
    <w:rsid w:val="003A3AFC"/>
    <w:rsid w:val="003C2D99"/>
    <w:rsid w:val="003E45CD"/>
    <w:rsid w:val="003F6B0B"/>
    <w:rsid w:val="00423350"/>
    <w:rsid w:val="00432D6D"/>
    <w:rsid w:val="004346DB"/>
    <w:rsid w:val="00460CD0"/>
    <w:rsid w:val="00464CE5"/>
    <w:rsid w:val="00467686"/>
    <w:rsid w:val="0049006C"/>
    <w:rsid w:val="004A6DF4"/>
    <w:rsid w:val="004D03E3"/>
    <w:rsid w:val="00503B2B"/>
    <w:rsid w:val="005136E6"/>
    <w:rsid w:val="00533A83"/>
    <w:rsid w:val="00563D74"/>
    <w:rsid w:val="005649CE"/>
    <w:rsid w:val="005730F7"/>
    <w:rsid w:val="0057684D"/>
    <w:rsid w:val="00576898"/>
    <w:rsid w:val="00580D24"/>
    <w:rsid w:val="00581624"/>
    <w:rsid w:val="0058744B"/>
    <w:rsid w:val="0060573B"/>
    <w:rsid w:val="006361F9"/>
    <w:rsid w:val="00654892"/>
    <w:rsid w:val="00676907"/>
    <w:rsid w:val="00680CD3"/>
    <w:rsid w:val="00683B51"/>
    <w:rsid w:val="00694681"/>
    <w:rsid w:val="006A0976"/>
    <w:rsid w:val="006D3397"/>
    <w:rsid w:val="007020A2"/>
    <w:rsid w:val="00721A40"/>
    <w:rsid w:val="00722402"/>
    <w:rsid w:val="007473A0"/>
    <w:rsid w:val="0078095F"/>
    <w:rsid w:val="00793DA1"/>
    <w:rsid w:val="007A0C36"/>
    <w:rsid w:val="007C7DA0"/>
    <w:rsid w:val="007F316D"/>
    <w:rsid w:val="007F6832"/>
    <w:rsid w:val="00810E70"/>
    <w:rsid w:val="008313E9"/>
    <w:rsid w:val="00875E9A"/>
    <w:rsid w:val="008A2C10"/>
    <w:rsid w:val="008A365E"/>
    <w:rsid w:val="008A735C"/>
    <w:rsid w:val="008C2172"/>
    <w:rsid w:val="008C4B26"/>
    <w:rsid w:val="008F50D6"/>
    <w:rsid w:val="009153F5"/>
    <w:rsid w:val="00944240"/>
    <w:rsid w:val="00946005"/>
    <w:rsid w:val="00960022"/>
    <w:rsid w:val="00977D6D"/>
    <w:rsid w:val="00980F48"/>
    <w:rsid w:val="00981B3C"/>
    <w:rsid w:val="00983335"/>
    <w:rsid w:val="009836FA"/>
    <w:rsid w:val="009C06FC"/>
    <w:rsid w:val="00A11492"/>
    <w:rsid w:val="00A362F1"/>
    <w:rsid w:val="00A66496"/>
    <w:rsid w:val="00AA40AB"/>
    <w:rsid w:val="00AD2043"/>
    <w:rsid w:val="00AD5237"/>
    <w:rsid w:val="00AE0252"/>
    <w:rsid w:val="00AF04DD"/>
    <w:rsid w:val="00B00CEC"/>
    <w:rsid w:val="00B1571D"/>
    <w:rsid w:val="00B31DA2"/>
    <w:rsid w:val="00B54CFE"/>
    <w:rsid w:val="00B70E47"/>
    <w:rsid w:val="00B77960"/>
    <w:rsid w:val="00B82C27"/>
    <w:rsid w:val="00B97833"/>
    <w:rsid w:val="00BA04DB"/>
    <w:rsid w:val="00BA2A4A"/>
    <w:rsid w:val="00BA5F13"/>
    <w:rsid w:val="00BE2FDA"/>
    <w:rsid w:val="00BF45CD"/>
    <w:rsid w:val="00C07750"/>
    <w:rsid w:val="00C1467F"/>
    <w:rsid w:val="00C15C5E"/>
    <w:rsid w:val="00C37C01"/>
    <w:rsid w:val="00C42E93"/>
    <w:rsid w:val="00C5184A"/>
    <w:rsid w:val="00C62E43"/>
    <w:rsid w:val="00C7424F"/>
    <w:rsid w:val="00C91E61"/>
    <w:rsid w:val="00C94C00"/>
    <w:rsid w:val="00CB0912"/>
    <w:rsid w:val="00CB1257"/>
    <w:rsid w:val="00CB1F7D"/>
    <w:rsid w:val="00CC0C79"/>
    <w:rsid w:val="00CD3BE2"/>
    <w:rsid w:val="00CD4CC0"/>
    <w:rsid w:val="00CF1F40"/>
    <w:rsid w:val="00D01E88"/>
    <w:rsid w:val="00D05199"/>
    <w:rsid w:val="00D24C3A"/>
    <w:rsid w:val="00D27023"/>
    <w:rsid w:val="00D3002C"/>
    <w:rsid w:val="00D4626B"/>
    <w:rsid w:val="00D72BAE"/>
    <w:rsid w:val="00DA49B8"/>
    <w:rsid w:val="00DC6B8E"/>
    <w:rsid w:val="00DD2DED"/>
    <w:rsid w:val="00E268E5"/>
    <w:rsid w:val="00E64A33"/>
    <w:rsid w:val="00EB5E03"/>
    <w:rsid w:val="00EF2A34"/>
    <w:rsid w:val="00F4212A"/>
    <w:rsid w:val="00F428A0"/>
    <w:rsid w:val="00F66189"/>
    <w:rsid w:val="00F66497"/>
    <w:rsid w:val="00F73FE3"/>
    <w:rsid w:val="00F7736B"/>
    <w:rsid w:val="00F810AF"/>
    <w:rsid w:val="00FA1E8B"/>
    <w:rsid w:val="00FC53A3"/>
    <w:rsid w:val="00FE225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C2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F6832"/>
    <w:pPr>
      <w:spacing w:line="240" w:lineRule="auto"/>
    </w:pPr>
    <w:rPr>
      <w:rFonts w:asciiTheme="minorHAnsi" w:hAnsiTheme="minorHAnsi"/>
    </w:rPr>
  </w:style>
  <w:style w:type="paragraph" w:styleId="Ttulo1">
    <w:name w:val="heading 1"/>
    <w:basedOn w:val="Normal"/>
    <w:next w:val="Normal"/>
    <w:link w:val="Ttulo1Char"/>
    <w:uiPriority w:val="9"/>
    <w:qFormat/>
    <w:rsid w:val="007F316D"/>
    <w:pPr>
      <w:keepNext/>
      <w:keepLines/>
      <w:numPr>
        <w:numId w:val="1"/>
      </w:numPr>
      <w:spacing w:before="200"/>
      <w:ind w:hanging="360"/>
      <w:contextualSpacing/>
      <w:outlineLvl w:val="0"/>
    </w:pPr>
    <w:rPr>
      <w:b/>
      <w:color w:val="7030A0"/>
      <w:sz w:val="40"/>
      <w:szCs w:val="32"/>
    </w:rPr>
  </w:style>
  <w:style w:type="paragraph" w:styleId="Ttulo2">
    <w:name w:val="heading 2"/>
    <w:basedOn w:val="Normal"/>
    <w:next w:val="Normal"/>
    <w:link w:val="Ttulo2Char"/>
    <w:uiPriority w:val="9"/>
    <w:qFormat/>
    <w:rsid w:val="007F316D"/>
    <w:pPr>
      <w:keepNext/>
      <w:keepLines/>
      <w:numPr>
        <w:ilvl w:val="1"/>
        <w:numId w:val="1"/>
      </w:numPr>
      <w:spacing w:before="200"/>
      <w:ind w:left="405" w:firstLine="150"/>
      <w:contextualSpacing/>
      <w:outlineLvl w:val="1"/>
    </w:pPr>
    <w:rPr>
      <w:color w:val="7030A0"/>
      <w:sz w:val="32"/>
      <w:szCs w:val="26"/>
    </w:rPr>
  </w:style>
  <w:style w:type="paragraph" w:styleId="Ttulo3">
    <w:name w:val="heading 3"/>
    <w:basedOn w:val="Normal"/>
    <w:next w:val="Normal"/>
    <w:link w:val="Ttulo3Char"/>
    <w:uiPriority w:val="9"/>
    <w:qFormat/>
    <w:rsid w:val="00EB5E03"/>
    <w:pPr>
      <w:keepNext/>
      <w:keepLines/>
      <w:numPr>
        <w:ilvl w:val="2"/>
        <w:numId w:val="1"/>
      </w:numPr>
      <w:spacing w:before="160"/>
      <w:ind w:left="851" w:hanging="150"/>
      <w:contextualSpacing/>
      <w:outlineLvl w:val="2"/>
    </w:pPr>
    <w:rPr>
      <w:color w:val="7030A0"/>
      <w:sz w:val="28"/>
      <w:szCs w:val="24"/>
    </w:rPr>
  </w:style>
  <w:style w:type="paragraph" w:styleId="Ttulo4">
    <w:name w:val="heading 4"/>
    <w:basedOn w:val="Normal"/>
    <w:next w:val="Normal"/>
    <w:uiPriority w:val="9"/>
    <w:qFormat/>
    <w:pPr>
      <w:keepNext/>
      <w:keepLines/>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
    <w:next w:val="Normal"/>
    <w:uiPriority w:val="9"/>
    <w:qFormat/>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7F316D"/>
    <w:pPr>
      <w:keepNext/>
      <w:keepLines/>
      <w:spacing w:after="0"/>
      <w:contextualSpacing/>
    </w:pPr>
    <w:rPr>
      <w:rFonts w:ascii="Trebuchet MS" w:eastAsia="Trebuchet MS" w:hAnsi="Trebuchet MS" w:cs="Trebuchet MS"/>
      <w:sz w:val="56"/>
      <w:szCs w:val="42"/>
    </w:rPr>
  </w:style>
  <w:style w:type="paragraph" w:styleId="Subttulo">
    <w:name w:val="Subtitle"/>
    <w:basedOn w:val="Normal"/>
    <w:next w:val="Normal"/>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793DA1"/>
    <w:pPr>
      <w:spacing w:after="0"/>
    </w:pPr>
    <w:rPr>
      <w:rFonts w:ascii="Helvetica" w:hAnsi="Helvetica"/>
      <w:sz w:val="18"/>
      <w:szCs w:val="18"/>
    </w:rPr>
  </w:style>
  <w:style w:type="character" w:customStyle="1" w:styleId="TextodebaloChar">
    <w:name w:val="Texto de balão Char"/>
    <w:basedOn w:val="Fontepargpadro"/>
    <w:link w:val="Textodebalo"/>
    <w:uiPriority w:val="99"/>
    <w:semiHidden/>
    <w:rsid w:val="00793DA1"/>
    <w:rPr>
      <w:rFonts w:ascii="Helvetica" w:hAnsi="Helvetica"/>
      <w:sz w:val="18"/>
      <w:szCs w:val="18"/>
    </w:rPr>
  </w:style>
  <w:style w:type="paragraph" w:customStyle="1" w:styleId="Cabealho1">
    <w:name w:val="Cabeçalho1"/>
    <w:basedOn w:val="Ttulo1"/>
    <w:rsid w:val="007F316D"/>
    <w:rPr>
      <w:b w:val="0"/>
    </w:rPr>
  </w:style>
  <w:style w:type="paragraph" w:styleId="PargrafodaLista">
    <w:name w:val="List Paragraph"/>
    <w:basedOn w:val="Normal"/>
    <w:uiPriority w:val="34"/>
    <w:qFormat/>
    <w:rsid w:val="003A3AFC"/>
    <w:pPr>
      <w:ind w:left="720"/>
      <w:contextualSpacing/>
    </w:pPr>
  </w:style>
  <w:style w:type="character" w:styleId="Hiperlink">
    <w:name w:val="Hyperlink"/>
    <w:basedOn w:val="Fontepargpadro"/>
    <w:unhideWhenUsed/>
    <w:rsid w:val="00FA1E8B"/>
    <w:rPr>
      <w:color w:val="0563C1" w:themeColor="hyperlink"/>
      <w:u w:val="single"/>
    </w:rPr>
  </w:style>
  <w:style w:type="character" w:styleId="HiperlinkVisitado">
    <w:name w:val="FollowedHyperlink"/>
    <w:basedOn w:val="Fontepargpadro"/>
    <w:uiPriority w:val="99"/>
    <w:semiHidden/>
    <w:unhideWhenUsed/>
    <w:rsid w:val="00FA1E8B"/>
    <w:rPr>
      <w:color w:val="954F72" w:themeColor="followedHyperlink"/>
      <w:u w:val="single"/>
    </w:rPr>
  </w:style>
  <w:style w:type="paragraph" w:styleId="Pr-formataoHTML">
    <w:name w:val="HTML Preformatted"/>
    <w:basedOn w:val="Normal"/>
    <w:link w:val="Pr-formataoHTMLChar"/>
    <w:uiPriority w:val="99"/>
    <w:semiHidden/>
    <w:unhideWhenUsed/>
    <w:rsid w:val="00FA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FA1E8B"/>
    <w:rPr>
      <w:rFonts w:ascii="Courier New" w:hAnsi="Courier New" w:cs="Courier New"/>
      <w:color w:val="auto"/>
      <w:sz w:val="20"/>
      <w:szCs w:val="20"/>
    </w:rPr>
  </w:style>
  <w:style w:type="paragraph" w:styleId="Citao">
    <w:name w:val="Quote"/>
    <w:basedOn w:val="Normal"/>
    <w:next w:val="Normal"/>
    <w:link w:val="CitaoChar"/>
    <w:uiPriority w:val="29"/>
    <w:qFormat/>
    <w:rsid w:val="00460CD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0CD0"/>
    <w:rPr>
      <w:rFonts w:asciiTheme="minorHAnsi" w:hAnsiTheme="minorHAnsi"/>
      <w:i/>
      <w:iCs/>
      <w:color w:val="404040" w:themeColor="text1" w:themeTint="BF"/>
    </w:rPr>
  </w:style>
  <w:style w:type="character" w:customStyle="1" w:styleId="Ttulo1Char">
    <w:name w:val="Título 1 Char"/>
    <w:basedOn w:val="Fontepargpadro"/>
    <w:link w:val="Ttulo1"/>
    <w:uiPriority w:val="9"/>
    <w:rsid w:val="008313E9"/>
    <w:rPr>
      <w:rFonts w:asciiTheme="minorHAnsi" w:hAnsiTheme="minorHAnsi"/>
      <w:b/>
      <w:color w:val="7030A0"/>
      <w:sz w:val="40"/>
      <w:szCs w:val="32"/>
    </w:rPr>
  </w:style>
  <w:style w:type="character" w:customStyle="1" w:styleId="Ttulo2Char">
    <w:name w:val="Título 2 Char"/>
    <w:basedOn w:val="Fontepargpadro"/>
    <w:link w:val="Ttulo2"/>
    <w:uiPriority w:val="9"/>
    <w:rsid w:val="008313E9"/>
    <w:rPr>
      <w:rFonts w:asciiTheme="minorHAnsi" w:hAnsiTheme="minorHAnsi"/>
      <w:color w:val="7030A0"/>
      <w:sz w:val="32"/>
      <w:szCs w:val="26"/>
    </w:rPr>
  </w:style>
  <w:style w:type="character" w:customStyle="1" w:styleId="Ttulo3Char">
    <w:name w:val="Título 3 Char"/>
    <w:basedOn w:val="Fontepargpadro"/>
    <w:link w:val="Ttulo3"/>
    <w:uiPriority w:val="9"/>
    <w:rsid w:val="008313E9"/>
    <w:rPr>
      <w:rFonts w:asciiTheme="minorHAnsi" w:hAnsiTheme="minorHAnsi"/>
      <w:color w:val="7030A0"/>
      <w:sz w:val="28"/>
      <w:szCs w:val="24"/>
    </w:rPr>
  </w:style>
  <w:style w:type="paragraph" w:styleId="NormalWeb">
    <w:name w:val="Normal (Web)"/>
    <w:basedOn w:val="Normal"/>
    <w:uiPriority w:val="99"/>
    <w:unhideWhenUsed/>
    <w:rsid w:val="008313E9"/>
    <w:pPr>
      <w:spacing w:before="100" w:beforeAutospacing="1" w:after="100" w:afterAutospacing="1"/>
      <w:jc w:val="left"/>
    </w:pPr>
    <w:rPr>
      <w:rFonts w:ascii="Times New Roman" w:hAnsi="Times New Roman" w:cs="Times New Roman"/>
      <w:color w:val="auto"/>
      <w:sz w:val="24"/>
      <w:szCs w:val="24"/>
    </w:rPr>
  </w:style>
  <w:style w:type="paragraph" w:customStyle="1" w:styleId="Dica">
    <w:name w:val="Dica"/>
    <w:basedOn w:val="Normal"/>
    <w:rsid w:val="008F50D6"/>
    <w:pPr>
      <w:ind w:left="567"/>
    </w:pPr>
    <w:rPr>
      <w:b/>
      <w:color w:val="7030A0"/>
    </w:rPr>
  </w:style>
  <w:style w:type="paragraph" w:styleId="Assuntodocomentrio">
    <w:name w:val="annotation subject"/>
    <w:basedOn w:val="Textodecomentrio"/>
    <w:next w:val="Textodecomentrio"/>
    <w:link w:val="AssuntodocomentrioChar"/>
    <w:uiPriority w:val="99"/>
    <w:semiHidden/>
    <w:unhideWhenUsed/>
    <w:rsid w:val="00722402"/>
    <w:rPr>
      <w:b/>
      <w:bCs/>
      <w:sz w:val="20"/>
      <w:szCs w:val="20"/>
    </w:rPr>
  </w:style>
  <w:style w:type="character" w:customStyle="1" w:styleId="AssuntodocomentrioChar">
    <w:name w:val="Assunto do comentário Char"/>
    <w:basedOn w:val="TextodecomentrioChar"/>
    <w:link w:val="Assuntodocomentrio"/>
    <w:uiPriority w:val="99"/>
    <w:semiHidden/>
    <w:rsid w:val="00722402"/>
    <w:rPr>
      <w:rFonts w:asciiTheme="minorHAnsi" w:hAnsiTheme="minorHAnsi"/>
      <w:b/>
      <w:bCs/>
      <w:sz w:val="20"/>
      <w:szCs w:val="20"/>
    </w:rPr>
  </w:style>
  <w:style w:type="paragraph" w:styleId="Corpodetexto">
    <w:name w:val="Body Text"/>
    <w:basedOn w:val="Normal"/>
    <w:link w:val="CorpodetextoChar"/>
    <w:qFormat/>
    <w:rsid w:val="002E607A"/>
    <w:pPr>
      <w:spacing w:before="180" w:after="180"/>
      <w:jc w:val="left"/>
    </w:pPr>
    <w:rPr>
      <w:rFonts w:eastAsiaTheme="minorHAnsi" w:cstheme="minorBidi"/>
      <w:color w:val="auto"/>
      <w:sz w:val="24"/>
      <w:szCs w:val="24"/>
      <w:lang w:val="en-US" w:eastAsia="en-US"/>
    </w:rPr>
  </w:style>
  <w:style w:type="character" w:customStyle="1" w:styleId="CorpodetextoChar">
    <w:name w:val="Corpo de texto Char"/>
    <w:basedOn w:val="Fontepargpadro"/>
    <w:link w:val="Corpodetexto"/>
    <w:rsid w:val="002E607A"/>
    <w:rPr>
      <w:rFonts w:asciiTheme="minorHAnsi" w:eastAsiaTheme="minorHAnsi" w:hAnsiTheme="minorHAnsi" w:cstheme="minorBidi"/>
      <w:color w:val="auto"/>
      <w:sz w:val="24"/>
      <w:szCs w:val="24"/>
      <w:lang w:val="en-US" w:eastAsia="en-US"/>
    </w:rPr>
  </w:style>
  <w:style w:type="paragraph" w:customStyle="1" w:styleId="FirstParagraph">
    <w:name w:val="First Paragraph"/>
    <w:basedOn w:val="Corpodetexto"/>
    <w:next w:val="Corpodetexto"/>
    <w:qFormat/>
    <w:rsid w:val="0049006C"/>
    <w:pPr>
      <w:jc w:val="both"/>
      <w:pPrChange w:id="0" w:author="Willian" w:date="2017-03-08T00:23:00Z">
        <w:pPr>
          <w:spacing w:before="180" w:after="180"/>
        </w:pPr>
      </w:pPrChange>
    </w:pPr>
    <w:rPr>
      <w:sz w:val="22"/>
      <w:rPrChange w:id="0" w:author="Willian" w:date="2017-03-08T00:23:00Z">
        <w:rPr>
          <w:rFonts w:asciiTheme="minorHAnsi" w:eastAsiaTheme="minorHAnsi" w:hAnsiTheme="minorHAnsi" w:cstheme="minorBidi"/>
          <w:sz w:val="24"/>
          <w:szCs w:val="24"/>
          <w:lang w:val="en-US" w:eastAsia="en-US" w:bidi="ar-SA"/>
        </w:rPr>
      </w:rPrChange>
    </w:rPr>
  </w:style>
  <w:style w:type="paragraph" w:customStyle="1" w:styleId="Compact">
    <w:name w:val="Compact"/>
    <w:basedOn w:val="Corpodetexto"/>
    <w:qFormat/>
    <w:rsid w:val="002E607A"/>
    <w:pPr>
      <w:spacing w:before="36" w:after="36"/>
    </w:pPr>
  </w:style>
  <w:style w:type="paragraph" w:customStyle="1" w:styleId="ImageCaption">
    <w:name w:val="Image Caption"/>
    <w:basedOn w:val="Legenda"/>
    <w:rsid w:val="0049006C"/>
    <w:pPr>
      <w:spacing w:after="120"/>
      <w:jc w:val="center"/>
      <w:pPrChange w:id="1" w:author="Willian" w:date="2017-03-08T00:23:00Z">
        <w:pPr>
          <w:spacing w:after="120"/>
        </w:pPr>
      </w:pPrChange>
    </w:pPr>
    <w:rPr>
      <w:rFonts w:eastAsiaTheme="minorHAnsi" w:cstheme="minorBidi"/>
      <w:iCs w:val="0"/>
      <w:color w:val="auto"/>
      <w:sz w:val="24"/>
      <w:szCs w:val="24"/>
      <w:lang w:val="en-US" w:eastAsia="en-US"/>
      <w:rPrChange w:id="1" w:author="Willian" w:date="2017-03-08T00:23:00Z">
        <w:rPr>
          <w:rFonts w:asciiTheme="minorHAnsi" w:eastAsiaTheme="minorHAnsi" w:hAnsiTheme="minorHAnsi" w:cstheme="minorBidi"/>
          <w:i/>
          <w:sz w:val="24"/>
          <w:szCs w:val="24"/>
          <w:lang w:val="en-US" w:eastAsia="en-US" w:bidi="ar-SA"/>
        </w:rPr>
      </w:rPrChange>
    </w:rPr>
  </w:style>
  <w:style w:type="paragraph" w:customStyle="1" w:styleId="FigurewithCaption">
    <w:name w:val="Figure with Caption"/>
    <w:basedOn w:val="Normal"/>
    <w:rsid w:val="002E607A"/>
    <w:pPr>
      <w:keepNext/>
      <w:jc w:val="left"/>
    </w:pPr>
    <w:rPr>
      <w:rFonts w:eastAsiaTheme="minorHAnsi" w:cstheme="minorBidi"/>
      <w:color w:val="auto"/>
      <w:sz w:val="24"/>
      <w:szCs w:val="24"/>
      <w:lang w:val="en-US" w:eastAsia="en-US"/>
    </w:rPr>
  </w:style>
  <w:style w:type="paragraph" w:styleId="Legenda">
    <w:name w:val="caption"/>
    <w:basedOn w:val="Normal"/>
    <w:next w:val="Normal"/>
    <w:uiPriority w:val="35"/>
    <w:semiHidden/>
    <w:unhideWhenUsed/>
    <w:qFormat/>
    <w:rsid w:val="002E607A"/>
    <w:rPr>
      <w:i/>
      <w:iCs/>
      <w:color w:val="44546A" w:themeColor="text2"/>
      <w:sz w:val="18"/>
      <w:szCs w:val="18"/>
    </w:rPr>
  </w:style>
  <w:style w:type="character" w:customStyle="1" w:styleId="VerbatimChar">
    <w:name w:val="Verbatim Char"/>
    <w:basedOn w:val="Fontepargpadro"/>
    <w:link w:val="SourceCode"/>
    <w:rsid w:val="00721A40"/>
    <w:rPr>
      <w:rFonts w:ascii="Consolas" w:hAnsi="Consolas"/>
    </w:rPr>
  </w:style>
  <w:style w:type="paragraph" w:customStyle="1" w:styleId="SourceCode">
    <w:name w:val="Source Code"/>
    <w:basedOn w:val="Normal"/>
    <w:link w:val="VerbatimChar"/>
    <w:rsid w:val="00721A40"/>
    <w:pPr>
      <w:wordWrap w:val="0"/>
      <w:jc w:val="left"/>
    </w:pPr>
    <w:rPr>
      <w:rFonts w:ascii="Consolas" w:hAnsi="Consolas"/>
    </w:rPr>
  </w:style>
  <w:style w:type="character" w:customStyle="1" w:styleId="DecValTok">
    <w:name w:val="DecValTok"/>
    <w:basedOn w:val="VerbatimChar"/>
    <w:rsid w:val="00721A40"/>
    <w:rPr>
      <w:rFonts w:ascii="Consolas" w:hAnsi="Consolas"/>
      <w:color w:val="0000FF"/>
    </w:rPr>
  </w:style>
  <w:style w:type="character" w:customStyle="1" w:styleId="StringTok">
    <w:name w:val="StringTok"/>
    <w:basedOn w:val="VerbatimChar"/>
    <w:rsid w:val="00721A40"/>
    <w:rPr>
      <w:rFonts w:ascii="Consolas" w:hAnsi="Consolas"/>
      <w:color w:val="DD0000"/>
    </w:rPr>
  </w:style>
  <w:style w:type="character" w:customStyle="1" w:styleId="OperatorTok">
    <w:name w:val="OperatorTok"/>
    <w:basedOn w:val="VerbatimChar"/>
    <w:rsid w:val="00721A40"/>
    <w:rPr>
      <w:rFonts w:ascii="Consolas" w:hAnsi="Consolas"/>
    </w:rPr>
  </w:style>
  <w:style w:type="character" w:customStyle="1" w:styleId="NormalTok">
    <w:name w:val="NormalTok"/>
    <w:basedOn w:val="VerbatimChar"/>
    <w:rsid w:val="00721A40"/>
    <w:rPr>
      <w:rFonts w:ascii="Consolas" w:hAnsi="Consolas"/>
    </w:rPr>
  </w:style>
  <w:style w:type="character" w:customStyle="1" w:styleId="KeywordTok">
    <w:name w:val="KeywordTok"/>
    <w:basedOn w:val="VerbatimChar"/>
    <w:rsid w:val="0049006C"/>
    <w:rPr>
      <w:rFonts w:ascii="Consolas" w:hAnsi="Consolas"/>
      <w:b/>
      <w:sz w:val="22"/>
    </w:rPr>
  </w:style>
  <w:style w:type="character" w:customStyle="1" w:styleId="DataTypeTok">
    <w:name w:val="DataTypeTok"/>
    <w:basedOn w:val="VerbatimChar"/>
    <w:rsid w:val="0049006C"/>
    <w:rPr>
      <w:rFonts w:ascii="Consolas" w:hAnsi="Consolas"/>
      <w:color w:val="800000"/>
      <w:sz w:val="22"/>
    </w:rPr>
  </w:style>
  <w:style w:type="character" w:customStyle="1" w:styleId="CommentTok">
    <w:name w:val="CommentTok"/>
    <w:basedOn w:val="VerbatimChar"/>
    <w:rsid w:val="0049006C"/>
    <w:rPr>
      <w:rFonts w:ascii="Consolas" w:hAnsi="Consolas"/>
      <w:i/>
      <w:color w:val="808080"/>
      <w:sz w:val="22"/>
    </w:rPr>
  </w:style>
  <w:style w:type="character" w:customStyle="1" w:styleId="VariableTok">
    <w:name w:val="VariableTok"/>
    <w:basedOn w:val="VerbatimChar"/>
    <w:rsid w:val="0049006C"/>
    <w:rPr>
      <w:rFonts w:ascii="Consolas" w:hAnsi="Consolas"/>
      <w:sz w:val="22"/>
    </w:rPr>
  </w:style>
  <w:style w:type="character" w:customStyle="1" w:styleId="AttributeTok">
    <w:name w:val="AttributeTok"/>
    <w:basedOn w:val="VerbatimChar"/>
    <w:rsid w:val="0049006C"/>
    <w:rPr>
      <w:rFonts w:ascii="Consolas" w:hAnsi="Consolas"/>
      <w:sz w:val="22"/>
    </w:rPr>
  </w:style>
  <w:style w:type="paragraph" w:customStyle="1" w:styleId="Figure">
    <w:name w:val="Figure"/>
    <w:basedOn w:val="Normal"/>
    <w:rsid w:val="00810E70"/>
    <w:pPr>
      <w:jc w:val="left"/>
    </w:pPr>
    <w:rPr>
      <w:rFonts w:eastAsiaTheme="minorHAnsi" w:cstheme="minorBidi"/>
      <w:color w:val="auto"/>
      <w:sz w:val="24"/>
      <w:szCs w:val="24"/>
      <w:lang w:val="en-US" w:eastAsia="en-US"/>
    </w:rPr>
  </w:style>
  <w:style w:type="paragraph" w:styleId="Textoembloco">
    <w:name w:val="Block Text"/>
    <w:basedOn w:val="Corpodetexto"/>
    <w:next w:val="Corpodetexto"/>
    <w:uiPriority w:val="9"/>
    <w:unhideWhenUsed/>
    <w:qFormat/>
    <w:rsid w:val="0057684D"/>
    <w:pPr>
      <w:spacing w:before="100" w:after="100"/>
    </w:pPr>
    <w:rPr>
      <w:rFonts w:asciiTheme="majorHAnsi" w:eastAsiaTheme="majorEastAsia" w:hAnsiTheme="majorHAnsi" w:cstheme="majorBidi"/>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79">
      <w:bodyDiv w:val="1"/>
      <w:marLeft w:val="0"/>
      <w:marRight w:val="0"/>
      <w:marTop w:val="0"/>
      <w:marBottom w:val="0"/>
      <w:divBdr>
        <w:top w:val="none" w:sz="0" w:space="0" w:color="auto"/>
        <w:left w:val="none" w:sz="0" w:space="0" w:color="auto"/>
        <w:bottom w:val="none" w:sz="0" w:space="0" w:color="auto"/>
        <w:right w:val="none" w:sz="0" w:space="0" w:color="auto"/>
      </w:divBdr>
      <w:divsChild>
        <w:div w:id="725765455">
          <w:marLeft w:val="0"/>
          <w:marRight w:val="0"/>
          <w:marTop w:val="0"/>
          <w:marBottom w:val="200"/>
          <w:divBdr>
            <w:top w:val="none" w:sz="0" w:space="0" w:color="auto"/>
            <w:left w:val="none" w:sz="0" w:space="0" w:color="auto"/>
            <w:bottom w:val="none" w:sz="0" w:space="0" w:color="auto"/>
            <w:right w:val="none" w:sz="0" w:space="0" w:color="auto"/>
          </w:divBdr>
        </w:div>
        <w:div w:id="1626931290">
          <w:marLeft w:val="540"/>
          <w:marRight w:val="0"/>
          <w:marTop w:val="0"/>
          <w:marBottom w:val="200"/>
          <w:divBdr>
            <w:top w:val="none" w:sz="0" w:space="0" w:color="auto"/>
            <w:left w:val="none" w:sz="0" w:space="0" w:color="auto"/>
            <w:bottom w:val="none" w:sz="0" w:space="0" w:color="auto"/>
            <w:right w:val="none" w:sz="0" w:space="0" w:color="auto"/>
          </w:divBdr>
        </w:div>
        <w:div w:id="1532185050">
          <w:marLeft w:val="540"/>
          <w:marRight w:val="0"/>
          <w:marTop w:val="0"/>
          <w:marBottom w:val="200"/>
          <w:divBdr>
            <w:top w:val="none" w:sz="0" w:space="0" w:color="auto"/>
            <w:left w:val="none" w:sz="0" w:space="0" w:color="auto"/>
            <w:bottom w:val="none" w:sz="0" w:space="0" w:color="auto"/>
            <w:right w:val="none" w:sz="0" w:space="0" w:color="auto"/>
          </w:divBdr>
        </w:div>
        <w:div w:id="1416899501">
          <w:marLeft w:val="0"/>
          <w:marRight w:val="0"/>
          <w:marTop w:val="0"/>
          <w:marBottom w:val="200"/>
          <w:divBdr>
            <w:top w:val="none" w:sz="0" w:space="0" w:color="auto"/>
            <w:left w:val="none" w:sz="0" w:space="0" w:color="auto"/>
            <w:bottom w:val="none" w:sz="0" w:space="0" w:color="auto"/>
            <w:right w:val="none" w:sz="0" w:space="0" w:color="auto"/>
          </w:divBdr>
        </w:div>
        <w:div w:id="1736469311">
          <w:marLeft w:val="0"/>
          <w:marRight w:val="0"/>
          <w:marTop w:val="0"/>
          <w:marBottom w:val="200"/>
          <w:divBdr>
            <w:top w:val="none" w:sz="0" w:space="0" w:color="auto"/>
            <w:left w:val="none" w:sz="0" w:space="0" w:color="auto"/>
            <w:bottom w:val="none" w:sz="0" w:space="0" w:color="auto"/>
            <w:right w:val="none" w:sz="0" w:space="0" w:color="auto"/>
          </w:divBdr>
        </w:div>
        <w:div w:id="369571548">
          <w:marLeft w:val="0"/>
          <w:marRight w:val="0"/>
          <w:marTop w:val="0"/>
          <w:marBottom w:val="220"/>
          <w:divBdr>
            <w:top w:val="none" w:sz="0" w:space="0" w:color="auto"/>
            <w:left w:val="none" w:sz="0" w:space="0" w:color="auto"/>
            <w:bottom w:val="none" w:sz="0" w:space="0" w:color="auto"/>
            <w:right w:val="none" w:sz="0" w:space="0" w:color="auto"/>
          </w:divBdr>
        </w:div>
        <w:div w:id="1793397265">
          <w:marLeft w:val="0"/>
          <w:marRight w:val="0"/>
          <w:marTop w:val="0"/>
          <w:marBottom w:val="200"/>
          <w:divBdr>
            <w:top w:val="none" w:sz="0" w:space="0" w:color="auto"/>
            <w:left w:val="none" w:sz="0" w:space="0" w:color="auto"/>
            <w:bottom w:val="none" w:sz="0" w:space="0" w:color="auto"/>
            <w:right w:val="none" w:sz="0" w:space="0" w:color="auto"/>
          </w:divBdr>
        </w:div>
        <w:div w:id="396322820">
          <w:marLeft w:val="0"/>
          <w:marRight w:val="0"/>
          <w:marTop w:val="0"/>
          <w:marBottom w:val="200"/>
          <w:divBdr>
            <w:top w:val="none" w:sz="0" w:space="0" w:color="auto"/>
            <w:left w:val="none" w:sz="0" w:space="0" w:color="auto"/>
            <w:bottom w:val="none" w:sz="0" w:space="0" w:color="auto"/>
            <w:right w:val="none" w:sz="0" w:space="0" w:color="auto"/>
          </w:divBdr>
        </w:div>
        <w:div w:id="39983823">
          <w:marLeft w:val="0"/>
          <w:marRight w:val="0"/>
          <w:marTop w:val="0"/>
          <w:marBottom w:val="200"/>
          <w:divBdr>
            <w:top w:val="none" w:sz="0" w:space="0" w:color="auto"/>
            <w:left w:val="none" w:sz="0" w:space="0" w:color="auto"/>
            <w:bottom w:val="none" w:sz="0" w:space="0" w:color="auto"/>
            <w:right w:val="none" w:sz="0" w:space="0" w:color="auto"/>
          </w:divBdr>
        </w:div>
      </w:divsChild>
    </w:div>
    <w:div w:id="246111982">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4">
          <w:marLeft w:val="0"/>
          <w:marRight w:val="0"/>
          <w:marTop w:val="0"/>
          <w:marBottom w:val="200"/>
          <w:divBdr>
            <w:top w:val="none" w:sz="0" w:space="0" w:color="auto"/>
            <w:left w:val="none" w:sz="0" w:space="0" w:color="auto"/>
            <w:bottom w:val="none" w:sz="0" w:space="0" w:color="auto"/>
            <w:right w:val="none" w:sz="0" w:space="0" w:color="auto"/>
          </w:divBdr>
        </w:div>
        <w:div w:id="954948807">
          <w:marLeft w:val="0"/>
          <w:marRight w:val="0"/>
          <w:marTop w:val="0"/>
          <w:marBottom w:val="200"/>
          <w:divBdr>
            <w:top w:val="none" w:sz="0" w:space="0" w:color="auto"/>
            <w:left w:val="none" w:sz="0" w:space="0" w:color="auto"/>
            <w:bottom w:val="none" w:sz="0" w:space="0" w:color="auto"/>
            <w:right w:val="none" w:sz="0" w:space="0" w:color="auto"/>
          </w:divBdr>
        </w:div>
        <w:div w:id="1727681142">
          <w:marLeft w:val="0"/>
          <w:marRight w:val="0"/>
          <w:marTop w:val="0"/>
          <w:marBottom w:val="200"/>
          <w:divBdr>
            <w:top w:val="none" w:sz="0" w:space="0" w:color="auto"/>
            <w:left w:val="none" w:sz="0" w:space="0" w:color="auto"/>
            <w:bottom w:val="none" w:sz="0" w:space="0" w:color="auto"/>
            <w:right w:val="none" w:sz="0" w:space="0" w:color="auto"/>
          </w:divBdr>
        </w:div>
      </w:divsChild>
    </w:div>
    <w:div w:id="327708603">
      <w:bodyDiv w:val="1"/>
      <w:marLeft w:val="0"/>
      <w:marRight w:val="0"/>
      <w:marTop w:val="0"/>
      <w:marBottom w:val="0"/>
      <w:divBdr>
        <w:top w:val="none" w:sz="0" w:space="0" w:color="auto"/>
        <w:left w:val="none" w:sz="0" w:space="0" w:color="auto"/>
        <w:bottom w:val="none" w:sz="0" w:space="0" w:color="auto"/>
        <w:right w:val="none" w:sz="0" w:space="0" w:color="auto"/>
      </w:divBdr>
      <w:divsChild>
        <w:div w:id="954212642">
          <w:marLeft w:val="315"/>
          <w:marRight w:val="0"/>
          <w:marTop w:val="0"/>
          <w:marBottom w:val="0"/>
          <w:divBdr>
            <w:top w:val="none" w:sz="0" w:space="0" w:color="auto"/>
            <w:left w:val="none" w:sz="0" w:space="0" w:color="auto"/>
            <w:bottom w:val="none" w:sz="0" w:space="0" w:color="auto"/>
            <w:right w:val="none" w:sz="0" w:space="0" w:color="auto"/>
          </w:divBdr>
          <w:divsChild>
            <w:div w:id="153645185">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513979">
          <w:marLeft w:val="0"/>
          <w:marRight w:val="0"/>
          <w:marTop w:val="450"/>
          <w:marBottom w:val="525"/>
          <w:divBdr>
            <w:top w:val="none" w:sz="0" w:space="11" w:color="auto"/>
            <w:left w:val="single" w:sz="36" w:space="11" w:color="0088CC"/>
            <w:bottom w:val="none" w:sz="0" w:space="5" w:color="auto"/>
            <w:right w:val="none" w:sz="0" w:space="11" w:color="auto"/>
          </w:divBdr>
        </w:div>
        <w:div w:id="1930194526">
          <w:marLeft w:val="315"/>
          <w:marRight w:val="0"/>
          <w:marTop w:val="0"/>
          <w:marBottom w:val="0"/>
          <w:divBdr>
            <w:top w:val="none" w:sz="0" w:space="0" w:color="auto"/>
            <w:left w:val="none" w:sz="0" w:space="0" w:color="auto"/>
            <w:bottom w:val="none" w:sz="0" w:space="0" w:color="auto"/>
            <w:right w:val="none" w:sz="0" w:space="0" w:color="auto"/>
          </w:divBdr>
          <w:divsChild>
            <w:div w:id="1303459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943612250">
          <w:marLeft w:val="315"/>
          <w:marRight w:val="0"/>
          <w:marTop w:val="0"/>
          <w:marBottom w:val="0"/>
          <w:divBdr>
            <w:top w:val="none" w:sz="0" w:space="0" w:color="auto"/>
            <w:left w:val="none" w:sz="0" w:space="0" w:color="auto"/>
            <w:bottom w:val="none" w:sz="0" w:space="0" w:color="auto"/>
            <w:right w:val="none" w:sz="0" w:space="0" w:color="auto"/>
          </w:divBdr>
          <w:divsChild>
            <w:div w:id="8495691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0669495">
          <w:marLeft w:val="315"/>
          <w:marRight w:val="0"/>
          <w:marTop w:val="0"/>
          <w:marBottom w:val="0"/>
          <w:divBdr>
            <w:top w:val="none" w:sz="0" w:space="0" w:color="auto"/>
            <w:left w:val="none" w:sz="0" w:space="0" w:color="auto"/>
            <w:bottom w:val="none" w:sz="0" w:space="0" w:color="auto"/>
            <w:right w:val="none" w:sz="0" w:space="0" w:color="auto"/>
          </w:divBdr>
          <w:divsChild>
            <w:div w:id="1975718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394820026">
          <w:marLeft w:val="0"/>
          <w:marRight w:val="0"/>
          <w:marTop w:val="450"/>
          <w:marBottom w:val="525"/>
          <w:divBdr>
            <w:top w:val="none" w:sz="0" w:space="11" w:color="auto"/>
            <w:left w:val="single" w:sz="36" w:space="11" w:color="0088CC"/>
            <w:bottom w:val="none" w:sz="0" w:space="5" w:color="auto"/>
            <w:right w:val="none" w:sz="0" w:space="11" w:color="auto"/>
          </w:divBdr>
        </w:div>
        <w:div w:id="1971855734">
          <w:marLeft w:val="315"/>
          <w:marRight w:val="0"/>
          <w:marTop w:val="0"/>
          <w:marBottom w:val="0"/>
          <w:divBdr>
            <w:top w:val="none" w:sz="0" w:space="0" w:color="auto"/>
            <w:left w:val="none" w:sz="0" w:space="0" w:color="auto"/>
            <w:bottom w:val="none" w:sz="0" w:space="0" w:color="auto"/>
            <w:right w:val="none" w:sz="0" w:space="0" w:color="auto"/>
          </w:divBdr>
          <w:divsChild>
            <w:div w:id="296692295">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1765413">
          <w:marLeft w:val="315"/>
          <w:marRight w:val="0"/>
          <w:marTop w:val="0"/>
          <w:marBottom w:val="0"/>
          <w:divBdr>
            <w:top w:val="none" w:sz="0" w:space="0" w:color="auto"/>
            <w:left w:val="none" w:sz="0" w:space="0" w:color="auto"/>
            <w:bottom w:val="none" w:sz="0" w:space="0" w:color="auto"/>
            <w:right w:val="none" w:sz="0" w:space="0" w:color="auto"/>
          </w:divBdr>
          <w:divsChild>
            <w:div w:id="1485315353">
              <w:marLeft w:val="195"/>
              <w:marRight w:val="0"/>
              <w:marTop w:val="150"/>
              <w:marBottom w:val="315"/>
              <w:divBdr>
                <w:top w:val="none" w:sz="0" w:space="3" w:color="auto"/>
                <w:left w:val="single" w:sz="36" w:space="8" w:color="CDE9F4"/>
                <w:bottom w:val="none" w:sz="0" w:space="2" w:color="auto"/>
                <w:right w:val="none" w:sz="0" w:space="0" w:color="auto"/>
              </w:divBdr>
            </w:div>
          </w:divsChild>
        </w:div>
        <w:div w:id="863444226">
          <w:marLeft w:val="315"/>
          <w:marRight w:val="0"/>
          <w:marTop w:val="0"/>
          <w:marBottom w:val="0"/>
          <w:divBdr>
            <w:top w:val="none" w:sz="0" w:space="0" w:color="auto"/>
            <w:left w:val="none" w:sz="0" w:space="0" w:color="auto"/>
            <w:bottom w:val="none" w:sz="0" w:space="0" w:color="auto"/>
            <w:right w:val="none" w:sz="0" w:space="0" w:color="auto"/>
          </w:divBdr>
          <w:divsChild>
            <w:div w:id="289946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4170878">
          <w:marLeft w:val="315"/>
          <w:marRight w:val="0"/>
          <w:marTop w:val="0"/>
          <w:marBottom w:val="0"/>
          <w:divBdr>
            <w:top w:val="none" w:sz="0" w:space="0" w:color="auto"/>
            <w:left w:val="none" w:sz="0" w:space="0" w:color="auto"/>
            <w:bottom w:val="none" w:sz="0" w:space="0" w:color="auto"/>
            <w:right w:val="none" w:sz="0" w:space="0" w:color="auto"/>
          </w:divBdr>
          <w:divsChild>
            <w:div w:id="93887029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3749858">
          <w:marLeft w:val="0"/>
          <w:marRight w:val="0"/>
          <w:marTop w:val="450"/>
          <w:marBottom w:val="525"/>
          <w:divBdr>
            <w:top w:val="none" w:sz="0" w:space="11" w:color="auto"/>
            <w:left w:val="single" w:sz="36" w:space="11" w:color="0088CC"/>
            <w:bottom w:val="none" w:sz="0" w:space="5" w:color="auto"/>
            <w:right w:val="none" w:sz="0" w:space="11" w:color="auto"/>
          </w:divBdr>
        </w:div>
        <w:div w:id="339427173">
          <w:marLeft w:val="315"/>
          <w:marRight w:val="0"/>
          <w:marTop w:val="0"/>
          <w:marBottom w:val="0"/>
          <w:divBdr>
            <w:top w:val="none" w:sz="0" w:space="0" w:color="auto"/>
            <w:left w:val="none" w:sz="0" w:space="0" w:color="auto"/>
            <w:bottom w:val="none" w:sz="0" w:space="0" w:color="auto"/>
            <w:right w:val="none" w:sz="0" w:space="0" w:color="auto"/>
          </w:divBdr>
          <w:divsChild>
            <w:div w:id="1520702626">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8404468">
          <w:marLeft w:val="315"/>
          <w:marRight w:val="0"/>
          <w:marTop w:val="0"/>
          <w:marBottom w:val="0"/>
          <w:divBdr>
            <w:top w:val="none" w:sz="0" w:space="0" w:color="auto"/>
            <w:left w:val="none" w:sz="0" w:space="0" w:color="auto"/>
            <w:bottom w:val="none" w:sz="0" w:space="0" w:color="auto"/>
            <w:right w:val="none" w:sz="0" w:space="0" w:color="auto"/>
          </w:divBdr>
          <w:divsChild>
            <w:div w:id="15541564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55718716">
      <w:bodyDiv w:val="1"/>
      <w:marLeft w:val="0"/>
      <w:marRight w:val="0"/>
      <w:marTop w:val="0"/>
      <w:marBottom w:val="0"/>
      <w:divBdr>
        <w:top w:val="none" w:sz="0" w:space="0" w:color="auto"/>
        <w:left w:val="none" w:sz="0" w:space="0" w:color="auto"/>
        <w:bottom w:val="none" w:sz="0" w:space="0" w:color="auto"/>
        <w:right w:val="none" w:sz="0" w:space="0" w:color="auto"/>
      </w:divBdr>
      <w:divsChild>
        <w:div w:id="346760035">
          <w:marLeft w:val="0"/>
          <w:marRight w:val="0"/>
          <w:marTop w:val="0"/>
          <w:marBottom w:val="0"/>
          <w:divBdr>
            <w:top w:val="none" w:sz="0" w:space="0" w:color="auto"/>
            <w:left w:val="none" w:sz="0" w:space="0" w:color="auto"/>
            <w:bottom w:val="none" w:sz="0" w:space="0" w:color="auto"/>
            <w:right w:val="none" w:sz="0" w:space="0" w:color="auto"/>
          </w:divBdr>
        </w:div>
      </w:divsChild>
    </w:div>
    <w:div w:id="872839812">
      <w:bodyDiv w:val="1"/>
      <w:marLeft w:val="0"/>
      <w:marRight w:val="0"/>
      <w:marTop w:val="0"/>
      <w:marBottom w:val="0"/>
      <w:divBdr>
        <w:top w:val="none" w:sz="0" w:space="0" w:color="auto"/>
        <w:left w:val="none" w:sz="0" w:space="0" w:color="auto"/>
        <w:bottom w:val="none" w:sz="0" w:space="0" w:color="auto"/>
        <w:right w:val="none" w:sz="0" w:space="0" w:color="auto"/>
      </w:divBdr>
    </w:div>
    <w:div w:id="1019622104">
      <w:bodyDiv w:val="1"/>
      <w:marLeft w:val="0"/>
      <w:marRight w:val="0"/>
      <w:marTop w:val="0"/>
      <w:marBottom w:val="0"/>
      <w:divBdr>
        <w:top w:val="none" w:sz="0" w:space="0" w:color="auto"/>
        <w:left w:val="none" w:sz="0" w:space="0" w:color="auto"/>
        <w:bottom w:val="none" w:sz="0" w:space="0" w:color="auto"/>
        <w:right w:val="none" w:sz="0" w:space="0" w:color="auto"/>
      </w:divBdr>
      <w:divsChild>
        <w:div w:id="1288392744">
          <w:marLeft w:val="0"/>
          <w:marRight w:val="0"/>
          <w:marTop w:val="0"/>
          <w:marBottom w:val="200"/>
          <w:divBdr>
            <w:top w:val="none" w:sz="0" w:space="0" w:color="auto"/>
            <w:left w:val="none" w:sz="0" w:space="0" w:color="auto"/>
            <w:bottom w:val="none" w:sz="0" w:space="0" w:color="auto"/>
            <w:right w:val="none" w:sz="0" w:space="0" w:color="auto"/>
          </w:divBdr>
        </w:div>
        <w:div w:id="625702476">
          <w:marLeft w:val="0"/>
          <w:marRight w:val="0"/>
          <w:marTop w:val="0"/>
          <w:marBottom w:val="200"/>
          <w:divBdr>
            <w:top w:val="none" w:sz="0" w:space="0" w:color="auto"/>
            <w:left w:val="none" w:sz="0" w:space="0" w:color="auto"/>
            <w:bottom w:val="none" w:sz="0" w:space="0" w:color="auto"/>
            <w:right w:val="none" w:sz="0" w:space="0" w:color="auto"/>
          </w:divBdr>
        </w:div>
        <w:div w:id="1864130845">
          <w:marLeft w:val="0"/>
          <w:marRight w:val="0"/>
          <w:marTop w:val="0"/>
          <w:marBottom w:val="200"/>
          <w:divBdr>
            <w:top w:val="none" w:sz="0" w:space="0" w:color="auto"/>
            <w:left w:val="none" w:sz="0" w:space="0" w:color="auto"/>
            <w:bottom w:val="none" w:sz="0" w:space="0" w:color="auto"/>
            <w:right w:val="none" w:sz="0" w:space="0" w:color="auto"/>
          </w:divBdr>
        </w:div>
      </w:divsChild>
    </w:div>
    <w:div w:id="1100684853">
      <w:bodyDiv w:val="1"/>
      <w:marLeft w:val="0"/>
      <w:marRight w:val="0"/>
      <w:marTop w:val="0"/>
      <w:marBottom w:val="0"/>
      <w:divBdr>
        <w:top w:val="none" w:sz="0" w:space="0" w:color="auto"/>
        <w:left w:val="none" w:sz="0" w:space="0" w:color="auto"/>
        <w:bottom w:val="none" w:sz="0" w:space="0" w:color="auto"/>
        <w:right w:val="none" w:sz="0" w:space="0" w:color="auto"/>
      </w:divBdr>
    </w:div>
    <w:div w:id="1222405101">
      <w:bodyDiv w:val="1"/>
      <w:marLeft w:val="0"/>
      <w:marRight w:val="0"/>
      <w:marTop w:val="0"/>
      <w:marBottom w:val="0"/>
      <w:divBdr>
        <w:top w:val="none" w:sz="0" w:space="0" w:color="auto"/>
        <w:left w:val="none" w:sz="0" w:space="0" w:color="auto"/>
        <w:bottom w:val="none" w:sz="0" w:space="0" w:color="auto"/>
        <w:right w:val="none" w:sz="0" w:space="0" w:color="auto"/>
      </w:divBdr>
    </w:div>
    <w:div w:id="2027095996">
      <w:bodyDiv w:val="1"/>
      <w:marLeft w:val="0"/>
      <w:marRight w:val="0"/>
      <w:marTop w:val="0"/>
      <w:marBottom w:val="0"/>
      <w:divBdr>
        <w:top w:val="none" w:sz="0" w:space="0" w:color="auto"/>
        <w:left w:val="none" w:sz="0" w:space="0" w:color="auto"/>
        <w:bottom w:val="none" w:sz="0" w:space="0" w:color="auto"/>
        <w:right w:val="none" w:sz="0" w:space="0" w:color="auto"/>
      </w:divBdr>
    </w:div>
    <w:div w:id="2032875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comments" Target="comment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earson/Library/Group%20Containers/UBF8T346G9.Office/User%20Content.localized/Templates.localized/Pearson-iO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F4CFFD-B116-E04A-96BE-D11F954C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Pearson-iOS.dotx</Template>
  <TotalTime>0</TotalTime>
  <Pages>23</Pages>
  <Words>9767</Words>
  <Characters>52748</Characters>
  <Application>Microsoft Macintosh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2</cp:revision>
  <dcterms:created xsi:type="dcterms:W3CDTF">2017-03-08T03:39:00Z</dcterms:created>
  <dcterms:modified xsi:type="dcterms:W3CDTF">2017-03-08T03:39:00Z</dcterms:modified>
</cp:coreProperties>
</file>