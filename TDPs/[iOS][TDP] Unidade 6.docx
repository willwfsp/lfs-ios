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AB5A49" w14:textId="77777777" w:rsidR="00467686" w:rsidRDefault="00467686" w:rsidP="00467686">
      <w:pPr>
        <w:pStyle w:val="Ttulo1"/>
        <w:rPr>
          <w:ins w:id="2" w:author="Willian" w:date="2017-03-08T00:38:00Z"/>
        </w:rPr>
      </w:pPr>
      <w:bookmarkStart w:id="3" w:name="unidade-6"/>
      <w:bookmarkEnd w:id="3"/>
      <w:ins w:id="4" w:author="Willian" w:date="2017-03-08T00:38:00Z">
        <w:r>
          <w:t>Unidade 6</w:t>
        </w:r>
      </w:ins>
    </w:p>
    <w:p w14:paraId="5CB37A8F" w14:textId="77777777" w:rsidR="00467686" w:rsidRDefault="00467686" w:rsidP="00467686">
      <w:pPr>
        <w:pStyle w:val="Ttulo2"/>
        <w:rPr>
          <w:ins w:id="5" w:author="Willian" w:date="2017-03-08T00:38:00Z"/>
        </w:rPr>
      </w:pPr>
      <w:bookmarkStart w:id="6" w:name="aula-1---a-classe-rest"/>
      <w:bookmarkEnd w:id="6"/>
      <w:ins w:id="7" w:author="Willian" w:date="2017-03-08T00:38:00Z">
        <w:r>
          <w:t>Aula 1 - A classe Rest</w:t>
        </w:r>
      </w:ins>
    </w:p>
    <w:p w14:paraId="6C71AA32" w14:textId="77777777" w:rsidR="00467686" w:rsidRDefault="00467686" w:rsidP="00467686">
      <w:pPr>
        <w:pStyle w:val="FirstParagraph"/>
        <w:rPr>
          <w:ins w:id="8" w:author="Willian" w:date="2017-03-08T00:38:00Z"/>
        </w:rPr>
      </w:pPr>
      <w:ins w:id="9" w:author="Willian" w:date="2017-03-08T00:38:00Z">
        <w:r>
          <w:t>Nesta aula aprendemos sobre o Firebase e as facilidades que ele nos proporciona, mas não podemos fazer tudo com ele. Para realizar requisições HTTP para outros serviços, inevitavelmente precisaremos de uma camada de serviço mais robusta e genérica do que a Firebase Database. Sendo assim, vamos seguir os mesmos passos do Android. Procurar ou desenvolver uma biblioteca para chamadas REST.</w:t>
        </w:r>
      </w:ins>
    </w:p>
    <w:p w14:paraId="5F9B2FBB" w14:textId="77777777" w:rsidR="00467686" w:rsidRDefault="00467686" w:rsidP="00467686">
      <w:pPr>
        <w:pStyle w:val="Corpodetexto"/>
        <w:rPr>
          <w:ins w:id="10" w:author="Willian" w:date="2017-03-08T00:38:00Z"/>
        </w:rPr>
      </w:pPr>
      <w:ins w:id="11" w:author="Willian" w:date="2017-03-08T00:38:00Z">
        <w:r>
          <w:t>Swift possui algumas bibliotecas de terceiros que são bastante utilizadas pela comunidade. Mas também possui uma API nativa do iOS para tal, então é facil implementarmos nossa própria camada.</w:t>
        </w:r>
      </w:ins>
    </w:p>
    <w:p w14:paraId="5F83049B" w14:textId="77777777" w:rsidR="00467686" w:rsidRDefault="00467686" w:rsidP="00467686">
      <w:pPr>
        <w:pStyle w:val="Ttulo3"/>
        <w:rPr>
          <w:ins w:id="12" w:author="Willian" w:date="2017-03-08T00:38:00Z"/>
        </w:rPr>
      </w:pPr>
      <w:bookmarkStart w:id="13" w:name="atividade"/>
      <w:bookmarkEnd w:id="13"/>
      <w:ins w:id="14" w:author="Willian" w:date="2017-03-08T00:38:00Z">
        <w:r>
          <w:t>Atividade</w:t>
        </w:r>
      </w:ins>
    </w:p>
    <w:p w14:paraId="405488D3" w14:textId="77777777" w:rsidR="00467686" w:rsidRDefault="00467686" w:rsidP="00467686">
      <w:pPr>
        <w:pStyle w:val="FirstParagraph"/>
        <w:rPr>
          <w:ins w:id="15" w:author="Willian" w:date="2017-03-08T00:38:00Z"/>
        </w:rPr>
      </w:pPr>
      <w:ins w:id="16" w:author="Willian" w:date="2017-03-08T00:38:00Z">
        <w:r>
          <w:t xml:space="preserve">Pesquise e instale ou implemente a camada Rest. Para realizar requisições na API TMDB, como no Android, utilize a api key </w:t>
        </w:r>
        <w:r>
          <w:rPr>
            <w:b/>
          </w:rPr>
          <w:t>0d2d0307fd89b460e176ba0033dc5c46</w:t>
        </w:r>
        <w:r>
          <w:t>.</w:t>
        </w:r>
      </w:ins>
    </w:p>
    <w:p w14:paraId="0611CA51" w14:textId="77777777" w:rsidR="00467686" w:rsidRDefault="00467686" w:rsidP="00467686">
      <w:pPr>
        <w:pStyle w:val="Ttulo3"/>
        <w:rPr>
          <w:ins w:id="17" w:author="Willian" w:date="2017-03-08T00:38:00Z"/>
        </w:rPr>
      </w:pPr>
      <w:bookmarkStart w:id="18" w:name="solução"/>
      <w:bookmarkEnd w:id="18"/>
      <w:ins w:id="19" w:author="Willian" w:date="2017-03-08T00:38:00Z">
        <w:r>
          <w:t>Solução</w:t>
        </w:r>
      </w:ins>
    </w:p>
    <w:p w14:paraId="738B39B9" w14:textId="77777777" w:rsidR="00467686" w:rsidRDefault="00467686" w:rsidP="00467686">
      <w:pPr>
        <w:pStyle w:val="FirstParagraph"/>
        <w:rPr>
          <w:ins w:id="20" w:author="Willian" w:date="2017-03-08T00:38:00Z"/>
        </w:rPr>
      </w:pPr>
      <w:ins w:id="21" w:author="Willian" w:date="2017-03-08T00:38:00Z">
        <w:r>
          <w:t>Para fins didáticos iremos implementar nossa própria classe que realizará as chamadas HTTP REST. Então siga os seguintes passos.</w:t>
        </w:r>
      </w:ins>
    </w:p>
    <w:p w14:paraId="3F32662B" w14:textId="77777777" w:rsidR="00467686" w:rsidRDefault="00467686" w:rsidP="00467686">
      <w:pPr>
        <w:pStyle w:val="Compact"/>
        <w:numPr>
          <w:ilvl w:val="0"/>
          <w:numId w:val="122"/>
        </w:numPr>
        <w:rPr>
          <w:ins w:id="22" w:author="Willian" w:date="2017-03-08T00:38:00Z"/>
        </w:rPr>
      </w:pPr>
      <w:ins w:id="23" w:author="Willian" w:date="2017-03-08T00:38:00Z">
        <w:r>
          <w:t xml:space="preserve">Crie um novo arquivo Swift com o nome </w:t>
        </w:r>
        <w:r>
          <w:rPr>
            <w:b/>
          </w:rPr>
          <w:t>Rest.swift</w:t>
        </w:r>
      </w:ins>
    </w:p>
    <w:p w14:paraId="0B86521F" w14:textId="77777777" w:rsidR="00467686" w:rsidRDefault="00467686" w:rsidP="00467686">
      <w:pPr>
        <w:pStyle w:val="Compact"/>
        <w:numPr>
          <w:ilvl w:val="0"/>
          <w:numId w:val="122"/>
        </w:numPr>
        <w:rPr>
          <w:ins w:id="24" w:author="Willian" w:date="2017-03-08T00:38:00Z"/>
        </w:rPr>
      </w:pPr>
      <w:ins w:id="25" w:author="Willian" w:date="2017-03-08T00:38:00Z">
        <w:r>
          <w:t>Nele, crie alguns apelidos para facilitar a legibilidade do código.</w:t>
        </w:r>
      </w:ins>
    </w:p>
    <w:p w14:paraId="3B092237" w14:textId="77777777" w:rsidR="00467686" w:rsidRDefault="00467686" w:rsidP="00467686">
      <w:pPr>
        <w:pStyle w:val="SourceCode"/>
        <w:rPr>
          <w:ins w:id="26" w:author="Willian" w:date="2017-03-08T00:38:00Z"/>
        </w:rPr>
      </w:pPr>
      <w:ins w:id="27" w:author="Willian" w:date="2017-03-08T00:38:00Z">
        <w:r>
          <w:rPr>
            <w:rStyle w:val="VerbatimChar"/>
          </w:rPr>
          <w:t>typealias JSONObject = [String:Any]</w:t>
        </w:r>
        <w:r>
          <w:br/>
        </w:r>
        <w:r>
          <w:rPr>
            <w:rStyle w:val="VerbatimChar"/>
          </w:rPr>
          <w:t>typealias JSONResult = Result&lt;JSONObject&gt;</w:t>
        </w:r>
      </w:ins>
    </w:p>
    <w:p w14:paraId="68725F3C" w14:textId="77777777" w:rsidR="00467686" w:rsidRDefault="00467686" w:rsidP="00467686">
      <w:pPr>
        <w:pStyle w:val="FirstParagraph"/>
        <w:rPr>
          <w:ins w:id="28" w:author="Willian" w:date="2017-03-08T00:38:00Z"/>
        </w:rPr>
      </w:pPr>
      <w:ins w:id="29" w:author="Willian" w:date="2017-03-08T00:38:00Z">
        <w:r>
          <w:rPr>
            <w:rStyle w:val="VerbatimChar"/>
          </w:rPr>
          <w:t>JSONObject</w:t>
        </w:r>
        <w:r>
          <w:t xml:space="preserve"> representará nossos JSONs após serem convertidos para </w:t>
        </w:r>
        <w:r>
          <w:rPr>
            <w:rStyle w:val="VerbatimChar"/>
          </w:rPr>
          <w:t>Dictionary</w:t>
        </w:r>
        <w:r>
          <w:t xml:space="preserve"> sendo que este dicionário é do tipo </w:t>
        </w:r>
        <w:r>
          <w:rPr>
            <w:rStyle w:val="VerbatimChar"/>
          </w:rPr>
          <w:t>[String:Any]</w:t>
        </w:r>
        <w:r>
          <w:t xml:space="preserve"> ou seja, possuirá uma chave do tipo </w:t>
        </w:r>
        <w:r>
          <w:rPr>
            <w:rStyle w:val="VerbatimChar"/>
          </w:rPr>
          <w:t>String</w:t>
        </w:r>
        <w:r>
          <w:t xml:space="preserve"> e um valor arbitrário </w:t>
        </w:r>
        <w:r>
          <w:rPr>
            <w:rStyle w:val="VerbatimChar"/>
          </w:rPr>
          <w:t>Any</w:t>
        </w:r>
        <w:r>
          <w:t>, que significa que podemos inserir qualquer tipo de objeto.</w:t>
        </w:r>
      </w:ins>
    </w:p>
    <w:p w14:paraId="06BC770A" w14:textId="77777777" w:rsidR="00467686" w:rsidRDefault="00467686" w:rsidP="00467686">
      <w:pPr>
        <w:pStyle w:val="Corpodetexto"/>
        <w:rPr>
          <w:ins w:id="30" w:author="Willian" w:date="2017-03-08T00:38:00Z"/>
        </w:rPr>
      </w:pPr>
      <w:ins w:id="31" w:author="Willian" w:date="2017-03-08T00:38:00Z">
        <w:r>
          <w:t xml:space="preserve">Na aula 3 da unidade 3 criamos o </w:t>
        </w:r>
        <w:r>
          <w:rPr>
            <w:rStyle w:val="VerbatimChar"/>
          </w:rPr>
          <w:t>enum Result</w:t>
        </w:r>
        <w:r>
          <w:t xml:space="preserve">. Este está preparado para receber um tipo genérico T e será utilizado para manipularmos o resultado da requisição em uma camada acima (mais abstrata) do que a camada de serviço REST. O apelido </w:t>
        </w:r>
        <w:r>
          <w:rPr>
            <w:rStyle w:val="VerbatimChar"/>
          </w:rPr>
          <w:t>JSONResult</w:t>
        </w:r>
        <w:r>
          <w:t xml:space="preserve"> é um atalho para criarmos um item do tipo </w:t>
        </w:r>
        <w:r>
          <w:rPr>
            <w:rStyle w:val="VerbatimChar"/>
          </w:rPr>
          <w:t>Result</w:t>
        </w:r>
        <w:r>
          <w:t xml:space="preserve"> que receberá um objeto do tipo </w:t>
        </w:r>
        <w:r>
          <w:rPr>
            <w:rStyle w:val="VerbatimChar"/>
          </w:rPr>
          <w:t>JSONObject</w:t>
        </w:r>
        <w:r>
          <w:t>. Para entender melhor, continue até o final desta atividade.</w:t>
        </w:r>
      </w:ins>
    </w:p>
    <w:p w14:paraId="072F5FE0" w14:textId="77777777" w:rsidR="00467686" w:rsidRDefault="00467686" w:rsidP="00467686">
      <w:pPr>
        <w:pStyle w:val="Compact"/>
        <w:numPr>
          <w:ilvl w:val="0"/>
          <w:numId w:val="123"/>
        </w:numPr>
        <w:rPr>
          <w:ins w:id="32" w:author="Willian" w:date="2017-03-08T00:38:00Z"/>
        </w:rPr>
      </w:pPr>
      <w:ins w:id="33" w:author="Willian" w:date="2017-03-08T00:38:00Z">
        <w:r>
          <w:t>Depois dos apelidar alguns elementos, optamos por mover os enums criados nas aulas anteriores para este arquivo:</w:t>
        </w:r>
      </w:ins>
    </w:p>
    <w:p w14:paraId="3F7DD26A" w14:textId="77777777" w:rsidR="00467686" w:rsidRDefault="00467686" w:rsidP="00467686">
      <w:pPr>
        <w:pStyle w:val="SourceCode"/>
        <w:rPr>
          <w:ins w:id="34" w:author="Willian" w:date="2017-03-08T00:38:00Z"/>
        </w:rPr>
      </w:pPr>
      <w:ins w:id="35" w:author="Willian" w:date="2017-03-08T00:38:00Z">
        <w:r>
          <w:rPr>
            <w:rStyle w:val="VerbatimChar"/>
          </w:rPr>
          <w:t>enum ValidationError: Error {</w:t>
        </w:r>
        <w:r>
          <w:br/>
        </w:r>
        <w:r>
          <w:rPr>
            <w:rStyle w:val="VerbatimChar"/>
          </w:rPr>
          <w:t xml:space="preserve">    case missing(String)</w:t>
        </w:r>
        <w:r>
          <w:br/>
        </w:r>
        <w:r>
          <w:rPr>
            <w:rStyle w:val="VerbatimChar"/>
          </w:rPr>
          <w:t xml:space="preserve">    case invalid(String, Any)</w:t>
        </w:r>
        <w:r>
          <w:br/>
        </w:r>
        <w:r>
          <w:rPr>
            <w:rStyle w:val="VerbatimChar"/>
          </w:rPr>
          <w:t>}</w:t>
        </w:r>
        <w:r>
          <w:br/>
        </w:r>
        <w:r>
          <w:br/>
        </w:r>
        <w:r>
          <w:rPr>
            <w:rStyle w:val="VerbatimChar"/>
          </w:rPr>
          <w:t>enum ReturnError: Error {</w:t>
        </w:r>
        <w:r>
          <w:br/>
        </w:r>
        <w:r>
          <w:rPr>
            <w:rStyle w:val="VerbatimChar"/>
          </w:rPr>
          <w:t xml:space="preserve">    case apiError(code: Int, message:String)</w:t>
        </w:r>
        <w:r>
          <w:br/>
        </w:r>
        <w:r>
          <w:rPr>
            <w:rStyle w:val="VerbatimChar"/>
          </w:rPr>
          <w:t xml:space="preserve">    case invalidJSON</w:t>
        </w:r>
        <w:r>
          <w:br/>
        </w:r>
        <w:r>
          <w:rPr>
            <w:rStyle w:val="VerbatimChar"/>
          </w:rPr>
          <w:t xml:space="preserve">    case userMessage(String)</w:t>
        </w:r>
        <w:r>
          <w:br/>
        </w:r>
        <w:r>
          <w:rPr>
            <w:rStyle w:val="VerbatimChar"/>
          </w:rPr>
          <w:t>}</w:t>
        </w:r>
        <w:r>
          <w:br/>
        </w:r>
        <w:r>
          <w:lastRenderedPageBreak/>
          <w:br/>
        </w:r>
        <w:r>
          <w:rPr>
            <w:rStyle w:val="VerbatimChar"/>
          </w:rPr>
          <w:t>enum Result&lt;T&gt; {</w:t>
        </w:r>
        <w:r>
          <w:br/>
        </w:r>
        <w:r>
          <w:rPr>
            <w:rStyle w:val="VerbatimChar"/>
          </w:rPr>
          <w:t xml:space="preserve">    case success(result: T)</w:t>
        </w:r>
        <w:r>
          <w:br/>
        </w:r>
        <w:r>
          <w:rPr>
            <w:rStyle w:val="VerbatimChar"/>
          </w:rPr>
          <w:t xml:space="preserve">    case failure(error: ReturnError)</w:t>
        </w:r>
        <w:r>
          <w:br/>
        </w:r>
        <w:r>
          <w:rPr>
            <w:rStyle w:val="VerbatimChar"/>
          </w:rPr>
          <w:t>}</w:t>
        </w:r>
        <w:r>
          <w:br/>
        </w:r>
        <w:r>
          <w:br/>
        </w:r>
        <w:r>
          <w:rPr>
            <w:rStyle w:val="VerbatimChar"/>
          </w:rPr>
          <w:t>enum Content&lt;T&gt; {</w:t>
        </w:r>
        <w:r>
          <w:br/>
        </w:r>
        <w:r>
          <w:rPr>
            <w:rStyle w:val="VerbatimChar"/>
          </w:rPr>
          <w:t xml:space="preserve">  case success(T)</w:t>
        </w:r>
        <w:r>
          <w:br/>
        </w:r>
        <w:r>
          <w:rPr>
            <w:rStyle w:val="VerbatimChar"/>
          </w:rPr>
          <w:t xml:space="preserve">  case error(ReturnError)</w:t>
        </w:r>
        <w:r>
          <w:br/>
        </w:r>
        <w:r>
          <w:rPr>
            <w:rStyle w:val="VerbatimChar"/>
          </w:rPr>
          <w:t xml:space="preserve">  case loading</w:t>
        </w:r>
        <w:r>
          <w:br/>
        </w:r>
        <w:r>
          <w:rPr>
            <w:rStyle w:val="VerbatimChar"/>
          </w:rPr>
          <w:t>}</w:t>
        </w:r>
      </w:ins>
    </w:p>
    <w:p w14:paraId="58FE15A2" w14:textId="77777777" w:rsidR="00467686" w:rsidRDefault="00467686" w:rsidP="00467686">
      <w:pPr>
        <w:pStyle w:val="Compact"/>
        <w:numPr>
          <w:ilvl w:val="0"/>
          <w:numId w:val="124"/>
        </w:numPr>
        <w:rPr>
          <w:ins w:id="36" w:author="Willian" w:date="2017-03-08T00:38:00Z"/>
        </w:rPr>
      </w:pPr>
      <w:ins w:id="37" w:author="Willian" w:date="2017-03-08T00:38:00Z">
        <w:r>
          <w:t xml:space="preserve">Na classe Rest que criaremos, precisaremos realizar algumas validações básicas de JSON, como JSON mal formatado, identificando campos faltantes e etc. Para praticar um pouco mais, crie um novo protocolo que converterá um objeto </w:t>
        </w:r>
        <w:r>
          <w:rPr>
            <w:rStyle w:val="VerbatimChar"/>
          </w:rPr>
          <w:t>Data</w:t>
        </w:r>
        <w:r>
          <w:t xml:space="preserve"> em um objeto </w:t>
        </w:r>
        <w:r>
          <w:rPr>
            <w:rStyle w:val="VerbatimChar"/>
          </w:rPr>
          <w:t>JSONObject</w:t>
        </w:r>
        <w:r>
          <w:t>:</w:t>
        </w:r>
      </w:ins>
    </w:p>
    <w:p w14:paraId="2690BBA0" w14:textId="77777777" w:rsidR="00467686" w:rsidRDefault="00467686" w:rsidP="00467686">
      <w:pPr>
        <w:pStyle w:val="SourceCode"/>
        <w:rPr>
          <w:ins w:id="38" w:author="Willian" w:date="2017-03-08T00:38:00Z"/>
        </w:rPr>
      </w:pPr>
      <w:ins w:id="39" w:author="Willian" w:date="2017-03-08T00:38:00Z">
        <w:r>
          <w:rPr>
            <w:rStyle w:val="VerbatimChar"/>
          </w:rPr>
          <w:t>protocol JSONValidation {</w:t>
        </w:r>
        <w:r>
          <w:br/>
        </w:r>
        <w:r>
          <w:rPr>
            <w:rStyle w:val="VerbatimChar"/>
          </w:rPr>
          <w:t xml:space="preserve">  static func validJson(from data: Data?) throws -&gt; JSONObject</w:t>
        </w:r>
        <w:r>
          <w:br/>
        </w:r>
        <w:r>
          <w:rPr>
            <w:rStyle w:val="VerbatimChar"/>
          </w:rPr>
          <w:t>}</w:t>
        </w:r>
      </w:ins>
    </w:p>
    <w:p w14:paraId="197A9F73" w14:textId="77777777" w:rsidR="00467686" w:rsidRDefault="00467686" w:rsidP="00467686">
      <w:pPr>
        <w:pStyle w:val="Compact"/>
        <w:numPr>
          <w:ilvl w:val="0"/>
          <w:numId w:val="125"/>
        </w:numPr>
        <w:rPr>
          <w:ins w:id="40" w:author="Willian" w:date="2017-03-08T00:38:00Z"/>
        </w:rPr>
      </w:pPr>
      <w:ins w:id="41" w:author="Willian" w:date="2017-03-08T00:38:00Z">
        <w:r>
          <w:t>Por fim vamos criar nossa classe Rest:</w:t>
        </w:r>
      </w:ins>
    </w:p>
    <w:p w14:paraId="1043CCB5" w14:textId="77777777" w:rsidR="00467686" w:rsidRDefault="00467686" w:rsidP="00467686">
      <w:pPr>
        <w:pStyle w:val="SourceCode"/>
        <w:rPr>
          <w:ins w:id="42" w:author="Willian" w:date="2017-03-08T00:38:00Z"/>
        </w:rPr>
      </w:pPr>
      <w:ins w:id="43" w:author="Willian" w:date="2017-03-08T00:38:00Z">
        <w:r>
          <w:rPr>
            <w:rStyle w:val="VerbatimChar"/>
          </w:rPr>
          <w:t>class Rest {</w:t>
        </w:r>
        <w:r>
          <w:br/>
        </w:r>
        <w:r>
          <w:rPr>
            <w:rStyle w:val="VerbatimChar"/>
          </w:rPr>
          <w:t>}</w:t>
        </w:r>
      </w:ins>
    </w:p>
    <w:p w14:paraId="1410EBA3" w14:textId="77777777" w:rsidR="00467686" w:rsidRDefault="00467686" w:rsidP="00467686">
      <w:pPr>
        <w:pStyle w:val="Compact"/>
        <w:numPr>
          <w:ilvl w:val="0"/>
          <w:numId w:val="126"/>
        </w:numPr>
        <w:rPr>
          <w:ins w:id="44" w:author="Willian" w:date="2017-03-08T00:38:00Z"/>
        </w:rPr>
      </w:pPr>
      <w:ins w:id="45" w:author="Willian" w:date="2017-03-08T00:38:00Z">
        <w:r>
          <w:t>Logo em seguida, vamos implementar nosso protocolo.</w:t>
        </w:r>
      </w:ins>
    </w:p>
    <w:p w14:paraId="682C8250" w14:textId="77777777" w:rsidR="00467686" w:rsidRDefault="00467686" w:rsidP="00467686">
      <w:pPr>
        <w:pStyle w:val="SourceCode"/>
        <w:rPr>
          <w:ins w:id="46" w:author="Willian" w:date="2017-03-08T00:38:00Z"/>
        </w:rPr>
      </w:pPr>
      <w:ins w:id="47" w:author="Willian" w:date="2017-03-08T00:38:00Z">
        <w:r>
          <w:rPr>
            <w:rStyle w:val="VerbatimChar"/>
          </w:rPr>
          <w:t>extension Rest : JSONValidation {</w:t>
        </w:r>
        <w:r>
          <w:br/>
        </w:r>
        <w:r>
          <w:rPr>
            <w:rStyle w:val="VerbatimChar"/>
          </w:rPr>
          <w:t xml:space="preserve">  static func validJson(from data: Data?) throws -&gt; JSONObject {</w:t>
        </w:r>
        <w:r>
          <w:br/>
        </w:r>
        <w:r>
          <w:rPr>
            <w:rStyle w:val="VerbatimChar"/>
          </w:rPr>
          <w:t xml:space="preserve">    </w:t>
        </w:r>
        <w:r>
          <w:br/>
        </w:r>
        <w:r>
          <w:rPr>
            <w:rStyle w:val="VerbatimChar"/>
          </w:rPr>
          <w:t xml:space="preserve">    // Se o objeto `data` é nulo, disparamos um erro de `invalidJSON`</w:t>
        </w:r>
        <w:r>
          <w:br/>
        </w:r>
        <w:r>
          <w:rPr>
            <w:rStyle w:val="VerbatimChar"/>
          </w:rPr>
          <w:tab/>
          <w:t>guard let responseData = data</w:t>
        </w:r>
        <w:r>
          <w:br/>
        </w:r>
        <w:r>
          <w:rPr>
            <w:rStyle w:val="VerbatimChar"/>
          </w:rPr>
          <w:t xml:space="preserve">      else { throw ReturnError.invalidJSON }</w:t>
        </w:r>
        <w:r>
          <w:br/>
        </w:r>
        <w:r>
          <w:rPr>
            <w:rStyle w:val="VerbatimChar"/>
          </w:rPr>
          <w:t xml:space="preserve">    </w:t>
        </w:r>
        <w:r>
          <w:br/>
        </w:r>
        <w:r>
          <w:rPr>
            <w:rStyle w:val="VerbatimChar"/>
          </w:rPr>
          <w:t xml:space="preserve">    // Convertemos um JSON que ainda está em um objeto `Data` para um dicionário</w:t>
        </w:r>
        <w:r>
          <w:br/>
        </w:r>
        <w:r>
          <w:rPr>
            <w:rStyle w:val="VerbatimChar"/>
          </w:rPr>
          <w:t xml:space="preserve">    let responseJson = try JSONSerialization.jsonObject(with: responseData, options: [])</w:t>
        </w:r>
        <w:r>
          <w:br/>
        </w:r>
        <w:r>
          <w:rPr>
            <w:rStyle w:val="VerbatimChar"/>
          </w:rPr>
          <w:t xml:space="preserve">    </w:t>
        </w:r>
        <w:r>
          <w:br/>
        </w:r>
        <w:r>
          <w:rPr>
            <w:rStyle w:val="VerbatimChar"/>
          </w:rPr>
          <w:t xml:space="preserve">    // Certificamos que o dicionário gerado corresponde ao nosso tipo `JSONObject`, caso contrario disparamos um erro de `invalidJSON`.</w:t>
        </w:r>
        <w:r>
          <w:br/>
        </w:r>
        <w:r>
          <w:rPr>
            <w:rStyle w:val="VerbatimChar"/>
          </w:rPr>
          <w:t xml:space="preserve">    guard let jsonObject = responseJson as? JSONObject</w:t>
        </w:r>
        <w:r>
          <w:br/>
        </w:r>
        <w:r>
          <w:rPr>
            <w:rStyle w:val="VerbatimChar"/>
          </w:rPr>
          <w:t xml:space="preserve">      else {</w:t>
        </w:r>
        <w:r>
          <w:br/>
        </w:r>
        <w:r>
          <w:rPr>
            <w:rStyle w:val="VerbatimChar"/>
          </w:rPr>
          <w:t xml:space="preserve">        throw ReturnError.invalidJSON</w:t>
        </w:r>
        <w:r>
          <w:br/>
        </w:r>
        <w:r>
          <w:rPr>
            <w:rStyle w:val="VerbatimChar"/>
          </w:rPr>
          <w:t xml:space="preserve">    }</w:t>
        </w:r>
        <w:r>
          <w:br/>
        </w:r>
        <w:r>
          <w:rPr>
            <w:rStyle w:val="VerbatimChar"/>
          </w:rPr>
          <w:t xml:space="preserve">    </w:t>
        </w:r>
        <w:r>
          <w:br/>
        </w:r>
        <w:r>
          <w:rPr>
            <w:rStyle w:val="VerbatimChar"/>
          </w:rPr>
          <w:t xml:space="preserve">    return jsonObject</w:t>
        </w:r>
        <w:r>
          <w:br/>
        </w:r>
        <w:r>
          <w:rPr>
            <w:rStyle w:val="VerbatimChar"/>
          </w:rPr>
          <w:t xml:space="preserve">  }</w:t>
        </w:r>
        <w:r>
          <w:br/>
        </w:r>
        <w:r>
          <w:rPr>
            <w:rStyle w:val="VerbatimChar"/>
          </w:rPr>
          <w:t>}</w:t>
        </w:r>
      </w:ins>
    </w:p>
    <w:p w14:paraId="0E901673" w14:textId="77777777" w:rsidR="00467686" w:rsidRDefault="00467686" w:rsidP="00467686">
      <w:pPr>
        <w:pStyle w:val="Compact"/>
        <w:numPr>
          <w:ilvl w:val="0"/>
          <w:numId w:val="127"/>
        </w:numPr>
        <w:rPr>
          <w:ins w:id="48" w:author="Willian" w:date="2017-03-08T00:38:00Z"/>
        </w:rPr>
      </w:pPr>
      <w:ins w:id="49" w:author="Willian" w:date="2017-03-08T00:38:00Z">
        <w:r>
          <w:t xml:space="preserve">Agora iremos implementar a camada de serviço em si. Na classe Rest, adicione um </w:t>
        </w:r>
        <w:r>
          <w:rPr>
            <w:rStyle w:val="VerbatimChar"/>
          </w:rPr>
          <w:t>enum</w:t>
        </w:r>
        <w:r>
          <w:t xml:space="preserve"> de conveniência que definirá os métodos REST que possívelmente vc irá utilizar (no nosso caso utilizaremos somente o GET).</w:t>
        </w:r>
      </w:ins>
    </w:p>
    <w:p w14:paraId="48B9F605" w14:textId="77777777" w:rsidR="00467686" w:rsidRDefault="00467686" w:rsidP="00467686">
      <w:pPr>
        <w:pStyle w:val="SourceCode"/>
        <w:rPr>
          <w:ins w:id="50" w:author="Willian" w:date="2017-03-08T00:38:00Z"/>
        </w:rPr>
      </w:pPr>
      <w:ins w:id="51" w:author="Willian" w:date="2017-03-08T00:38:00Z">
        <w:r>
          <w:rPr>
            <w:rStyle w:val="VerbatimChar"/>
          </w:rPr>
          <w:t xml:space="preserve">  enum HTTPMethod: String {</w:t>
        </w:r>
        <w:r>
          <w:br/>
        </w:r>
        <w:r>
          <w:rPr>
            <w:rStyle w:val="VerbatimChar"/>
          </w:rPr>
          <w:t xml:space="preserve">    case put = "PUT"</w:t>
        </w:r>
        <w:r>
          <w:br/>
        </w:r>
        <w:r>
          <w:rPr>
            <w:rStyle w:val="VerbatimChar"/>
          </w:rPr>
          <w:lastRenderedPageBreak/>
          <w:t xml:space="preserve">    case get = "GET"</w:t>
        </w:r>
        <w:r>
          <w:br/>
        </w:r>
        <w:r>
          <w:rPr>
            <w:rStyle w:val="VerbatimChar"/>
          </w:rPr>
          <w:t xml:space="preserve">    case post = "POST"</w:t>
        </w:r>
        <w:r>
          <w:br/>
        </w:r>
        <w:r>
          <w:rPr>
            <w:rStyle w:val="VerbatimChar"/>
          </w:rPr>
          <w:t xml:space="preserve">    case delete = "DELETE"</w:t>
        </w:r>
        <w:r>
          <w:br/>
        </w:r>
        <w:r>
          <w:rPr>
            <w:rStyle w:val="VerbatimChar"/>
          </w:rPr>
          <w:t xml:space="preserve">  }</w:t>
        </w:r>
      </w:ins>
    </w:p>
    <w:p w14:paraId="211FF928" w14:textId="77777777" w:rsidR="00467686" w:rsidRDefault="00467686" w:rsidP="00467686">
      <w:pPr>
        <w:pStyle w:val="Compact"/>
        <w:numPr>
          <w:ilvl w:val="0"/>
          <w:numId w:val="128"/>
        </w:numPr>
        <w:rPr>
          <w:ins w:id="52" w:author="Willian" w:date="2017-03-08T00:38:00Z"/>
        </w:rPr>
      </w:pPr>
      <w:ins w:id="53" w:author="Willian" w:date="2017-03-08T00:38:00Z">
        <w:r>
          <w:t>Adicione uma variável que definirá a URL base das nossas requisições:</w:t>
        </w:r>
      </w:ins>
    </w:p>
    <w:p w14:paraId="62A6371D" w14:textId="77777777" w:rsidR="00467686" w:rsidRDefault="00467686" w:rsidP="00467686">
      <w:pPr>
        <w:pStyle w:val="SourceCode"/>
        <w:rPr>
          <w:ins w:id="54" w:author="Willian" w:date="2017-03-08T00:38:00Z"/>
        </w:rPr>
      </w:pPr>
      <w:ins w:id="55" w:author="Willian" w:date="2017-03-08T00:38:00Z">
        <w:r>
          <w:rPr>
            <w:rStyle w:val="VerbatimChar"/>
          </w:rPr>
          <w:t>static var baseURL = "https://api.themoviedb.org/3/%@?api_key=0d2d0307fd89b460e176ba0033dc5c46&amp;language=pt-BR%@"</w:t>
        </w:r>
      </w:ins>
    </w:p>
    <w:p w14:paraId="1D9D4D99" w14:textId="77777777" w:rsidR="00467686" w:rsidRDefault="00467686" w:rsidP="00467686">
      <w:pPr>
        <w:pStyle w:val="Compact"/>
        <w:numPr>
          <w:ilvl w:val="0"/>
          <w:numId w:val="129"/>
        </w:numPr>
        <w:rPr>
          <w:ins w:id="56" w:author="Willian" w:date="2017-03-08T00:38:00Z"/>
        </w:rPr>
      </w:pPr>
      <w:ins w:id="57" w:author="Willian" w:date="2017-03-08T00:38:00Z">
        <w:r>
          <w:t>Uma requisição HTTP precisa de um header especificando algumas características da requisição. Nesta API precisaremos apenas especificar que estamos conversando via JSON.</w:t>
        </w:r>
      </w:ins>
    </w:p>
    <w:p w14:paraId="36B695F0" w14:textId="77777777" w:rsidR="00467686" w:rsidRDefault="00467686" w:rsidP="00467686">
      <w:pPr>
        <w:pStyle w:val="SourceCode"/>
        <w:rPr>
          <w:ins w:id="58" w:author="Willian" w:date="2017-03-08T00:38:00Z"/>
        </w:rPr>
      </w:pPr>
      <w:ins w:id="59" w:author="Willian" w:date="2017-03-08T00:38:00Z">
        <w:r>
          <w:rPr>
            <w:rStyle w:val="VerbatimChar"/>
          </w:rPr>
          <w:t>static var defaultHeader: [String:String]? = ["Content-Type": "application/json"]</w:t>
        </w:r>
      </w:ins>
    </w:p>
    <w:p w14:paraId="15A2EA3D" w14:textId="77777777" w:rsidR="00467686" w:rsidRDefault="00467686" w:rsidP="00467686">
      <w:pPr>
        <w:pStyle w:val="Compact"/>
        <w:numPr>
          <w:ilvl w:val="0"/>
          <w:numId w:val="130"/>
        </w:numPr>
        <w:rPr>
          <w:ins w:id="60" w:author="Willian" w:date="2017-03-08T00:38:00Z"/>
        </w:rPr>
      </w:pPr>
      <w:ins w:id="61" w:author="Willian" w:date="2017-03-08T00:38:00Z">
        <w:r>
          <w:t xml:space="preserve">Crie uma constante estática do objeto </w:t>
        </w:r>
        <w:r>
          <w:rPr>
            <w:rStyle w:val="VerbatimChar"/>
          </w:rPr>
          <w:t>URLSession</w:t>
        </w:r>
        <w:r>
          <w:t xml:space="preserve"> será ele quem irá realizar as requisições:</w:t>
        </w:r>
      </w:ins>
    </w:p>
    <w:p w14:paraId="2600D5AB" w14:textId="77777777" w:rsidR="00467686" w:rsidRDefault="00467686" w:rsidP="00467686">
      <w:pPr>
        <w:pStyle w:val="SourceCode"/>
        <w:rPr>
          <w:ins w:id="62" w:author="Willian" w:date="2017-03-08T00:38:00Z"/>
        </w:rPr>
      </w:pPr>
      <w:ins w:id="63" w:author="Willian" w:date="2017-03-08T00:38:00Z">
        <w:r>
          <w:rPr>
            <w:rStyle w:val="VerbatimChar"/>
          </w:rPr>
          <w:t>static private let session = URLSession.shared</w:t>
        </w:r>
      </w:ins>
    </w:p>
    <w:p w14:paraId="0911BABF" w14:textId="77777777" w:rsidR="00467686" w:rsidRDefault="00467686" w:rsidP="00467686">
      <w:pPr>
        <w:pStyle w:val="Compact"/>
        <w:numPr>
          <w:ilvl w:val="0"/>
          <w:numId w:val="131"/>
        </w:numPr>
        <w:rPr>
          <w:ins w:id="64" w:author="Willian" w:date="2017-03-08T00:38:00Z"/>
        </w:rPr>
      </w:pPr>
      <w:ins w:id="65" w:author="Willian" w:date="2017-03-08T00:38:00Z">
        <w:r>
          <w:t>Por fim, crie o método mais importante da nossa classe. Chamos ele de connect. Ele irá preparar e disparar as requisições HTTPs para o nosso aplicativo. Leia os comentários no código para entender melhor seu funcionamento.</w:t>
        </w:r>
      </w:ins>
    </w:p>
    <w:p w14:paraId="0835D8A7" w14:textId="77777777" w:rsidR="00467686" w:rsidRDefault="00467686" w:rsidP="00467686">
      <w:pPr>
        <w:pStyle w:val="SourceCode"/>
        <w:rPr>
          <w:ins w:id="66" w:author="Willian" w:date="2017-03-08T00:38:00Z"/>
        </w:rPr>
      </w:pPr>
      <w:ins w:id="67" w:author="Willian" w:date="2017-03-08T00:38:00Z">
        <w:r>
          <w:rPr>
            <w:rStyle w:val="VerbatimChar"/>
          </w:rPr>
          <w:t>internal class func connect(method: String,</w:t>
        </w:r>
        <w:r>
          <w:br/>
        </w:r>
        <w:r>
          <w:rPr>
            <w:rStyle w:val="VerbatimChar"/>
          </w:rPr>
          <w:t xml:space="preserve">                             path: String,</w:t>
        </w:r>
        <w:r>
          <w:br/>
        </w:r>
        <w:r>
          <w:rPr>
            <w:rStyle w:val="VerbatimChar"/>
          </w:rPr>
          <w:t xml:space="preserve">                             query: String? = "",</w:t>
        </w:r>
        <w:r>
          <w:br/>
        </w:r>
        <w:r>
          <w:rPr>
            <w:rStyle w:val="VerbatimChar"/>
          </w:rPr>
          <w:t xml:space="preserve">                             timeout: TimeInterval? = 30,</w:t>
        </w:r>
        <w:r>
          <w:br/>
        </w:r>
        <w:r>
          <w:rPr>
            <w:rStyle w:val="VerbatimChar"/>
          </w:rPr>
          <w:t xml:space="preserve">                             redirects: Bool? = true,</w:t>
        </w:r>
        <w:r>
          <w:br/>
        </w:r>
        <w:r>
          <w:rPr>
            <w:rStyle w:val="VerbatimChar"/>
          </w:rPr>
          <w:t xml:space="preserve">                             headers: [String:String]? = defaultHeader,</w:t>
        </w:r>
        <w:r>
          <w:br/>
        </w:r>
        <w:r>
          <w:rPr>
            <w:rStyle w:val="VerbatimChar"/>
          </w:rPr>
          <w:t xml:space="preserve">                             jsonObject: JSONObject? = nil,</w:t>
        </w:r>
        <w:r>
          <w:br/>
        </w:r>
        <w:r>
          <w:rPr>
            <w:rStyle w:val="VerbatimChar"/>
          </w:rPr>
          <w:t xml:space="preserve">                             completion: @escaping (JSONResult) -&gt; Void) throws {</w:t>
        </w:r>
        <w:r>
          <w:br/>
        </w:r>
        <w:r>
          <w:rPr>
            <w:rStyle w:val="VerbatimChar"/>
          </w:rPr>
          <w:t xml:space="preserve">    // Setup URL</w:t>
        </w:r>
        <w:r>
          <w:br/>
        </w:r>
        <w:r>
          <w:rPr>
            <w:rStyle w:val="VerbatimChar"/>
          </w:rPr>
          <w:t xml:space="preserve">    </w:t>
        </w:r>
        <w:r>
          <w:br/>
        </w:r>
        <w:r>
          <w:rPr>
            <w:rStyle w:val="VerbatimChar"/>
          </w:rPr>
          <w:t xml:space="preserve">    // Query string irá concatenar na URL um filtro na nossa requisição, como por exemplo, a página de filmes que queremos.</w:t>
        </w:r>
        <w:r>
          <w:br/>
        </w:r>
        <w:r>
          <w:rPr>
            <w:rStyle w:val="VerbatimChar"/>
          </w:rPr>
          <w:t xml:space="preserve">    var queryString = query ?? ""</w:t>
        </w:r>
        <w:r>
          <w:br/>
        </w:r>
        <w:r>
          <w:rPr>
            <w:rStyle w:val="VerbatimChar"/>
          </w:rPr>
          <w:t xml:space="preserve">    if !queryString.isEmpty {</w:t>
        </w:r>
        <w:r>
          <w:br/>
        </w:r>
        <w:r>
          <w:rPr>
            <w:rStyle w:val="VerbatimChar"/>
          </w:rPr>
          <w:t xml:space="preserve">      queryString = "&amp;\(queryString)"</w:t>
        </w:r>
        <w:r>
          <w:br/>
        </w:r>
        <w:r>
          <w:rPr>
            <w:rStyle w:val="VerbatimChar"/>
          </w:rPr>
          <w:t xml:space="preserve">    }</w:t>
        </w:r>
        <w:r>
          <w:br/>
        </w:r>
        <w:r>
          <w:rPr>
            <w:rStyle w:val="VerbatimChar"/>
          </w:rPr>
          <w:t xml:space="preserve">    </w:t>
        </w:r>
        <w:r>
          <w:br/>
        </w:r>
        <w:r>
          <w:rPr>
            <w:rStyle w:val="VerbatimChar"/>
          </w:rPr>
          <w:t xml:space="preserve">    // Concatenamos o path e a queryString à URL base</w:t>
        </w:r>
        <w:r>
          <w:br/>
        </w:r>
        <w:r>
          <w:rPr>
            <w:rStyle w:val="VerbatimChar"/>
          </w:rPr>
          <w:t xml:space="preserve">    let appendedUrl = String(format: baseURL, path, queryString)</w:t>
        </w:r>
        <w:r>
          <w:br/>
        </w:r>
        <w:r>
          <w:rPr>
            <w:rStyle w:val="VerbatimChar"/>
          </w:rPr>
          <w:tab/>
        </w:r>
        <w:r>
          <w:br/>
        </w:r>
        <w:r>
          <w:rPr>
            <w:rStyle w:val="VerbatimChar"/>
          </w:rPr>
          <w:tab/>
          <w:t>// Validamos se esta manipulação realmente gerou componentes de URL</w:t>
        </w:r>
        <w:r>
          <w:br/>
        </w:r>
        <w:r>
          <w:rPr>
            <w:rStyle w:val="VerbatimChar"/>
          </w:rPr>
          <w:t xml:space="preserve">    guard let components = URLComponents(string: appendedUrl) else {</w:t>
        </w:r>
        <w:r>
          <w:br/>
        </w:r>
        <w:r>
          <w:rPr>
            <w:rStyle w:val="VerbatimChar"/>
          </w:rPr>
          <w:t xml:space="preserve">      throw ValidationError.invalid("baseURL", baseURL)</w:t>
        </w:r>
        <w:r>
          <w:br/>
        </w:r>
        <w:r>
          <w:rPr>
            <w:rStyle w:val="VerbatimChar"/>
          </w:rPr>
          <w:t xml:space="preserve">    }</w:t>
        </w:r>
        <w:r>
          <w:br/>
        </w:r>
        <w:r>
          <w:br/>
        </w:r>
        <w:r>
          <w:rPr>
            <w:rStyle w:val="VerbatimChar"/>
          </w:rPr>
          <w:tab/>
          <w:t>// Validamos se estes componentes realmente possuem uma URL</w:t>
        </w:r>
        <w:r>
          <w:br/>
        </w:r>
        <w:r>
          <w:rPr>
            <w:rStyle w:val="VerbatimChar"/>
          </w:rPr>
          <w:t xml:space="preserve">    guard let url = components.url else {</w:t>
        </w:r>
        <w:r>
          <w:br/>
        </w:r>
        <w:r>
          <w:rPr>
            <w:rStyle w:val="VerbatimChar"/>
          </w:rPr>
          <w:t xml:space="preserve">      throw ValidationError.invalid("path", components.path)</w:t>
        </w:r>
        <w:r>
          <w:br/>
        </w:r>
        <w:r>
          <w:rPr>
            <w:rStyle w:val="VerbatimChar"/>
          </w:rPr>
          <w:t xml:space="preserve">    }</w:t>
        </w:r>
        <w:r>
          <w:br/>
        </w:r>
        <w:r>
          <w:br/>
        </w:r>
        <w:r>
          <w:rPr>
            <w:rStyle w:val="VerbatimChar"/>
          </w:rPr>
          <w:lastRenderedPageBreak/>
          <w:t xml:space="preserve">    // Configura o Request</w:t>
        </w:r>
        <w:r>
          <w:br/>
        </w:r>
        <w:r>
          <w:rPr>
            <w:rStyle w:val="VerbatimChar"/>
          </w:rPr>
          <w:t xml:space="preserve">    var request = URLRequest(url: url, cachePolicy: .useProtocolCachePolicy, timeoutInterval: 30)</w:t>
        </w:r>
        <w:r>
          <w:br/>
        </w:r>
        <w:r>
          <w:rPr>
            <w:rStyle w:val="VerbatimChar"/>
          </w:rPr>
          <w:t xml:space="preserve">    request.httpMethod = method  // Método HTTP Rest que passamos via parâmetros</w:t>
        </w:r>
        <w:r>
          <w:br/>
        </w:r>
        <w:r>
          <w:rPr>
            <w:rStyle w:val="VerbatimChar"/>
          </w:rPr>
          <w:t xml:space="preserve">    request.allHTTPHeaderFields = headers  // Header básico definido acima</w:t>
        </w:r>
        <w:r>
          <w:br/>
        </w:r>
        <w:r>
          <w:rPr>
            <w:rStyle w:val="VerbatimChar"/>
          </w:rPr>
          <w:t xml:space="preserve">    if let aTimeout = timeout { request.timeoutInterval = aTimeout }  // Tempo máximo que o app esperará para obter uma resposta do serviço até cancelar a requisição</w:t>
        </w:r>
        <w:r>
          <w:br/>
        </w:r>
        <w:r>
          <w:br/>
        </w:r>
        <w:r>
          <w:rPr>
            <w:rStyle w:val="VerbatimChar"/>
          </w:rPr>
          <w:t xml:space="preserve">    // Caso estejamos realizando uma requisição POST, validamos se existem um JSON body (passado via parâmetro)</w:t>
        </w:r>
        <w:r>
          <w:br/>
        </w:r>
        <w:r>
          <w:rPr>
            <w:rStyle w:val="VerbatimChar"/>
          </w:rPr>
          <w:t xml:space="preserve">    if let validJson = jsonObject {</w:t>
        </w:r>
        <w:r>
          <w:br/>
        </w:r>
        <w:r>
          <w:rPr>
            <w:rStyle w:val="VerbatimChar"/>
          </w:rPr>
          <w:t xml:space="preserve">      let jsonData = try JSONSerialization.data(withJSONObject: validJson,</w:t>
        </w:r>
        <w:r>
          <w:br/>
        </w:r>
        <w:r>
          <w:rPr>
            <w:rStyle w:val="VerbatimChar"/>
          </w:rPr>
          <w:t xml:space="preserve">                                                options: .init(rawValue: 0))</w:t>
        </w:r>
        <w:r>
          <w:br/>
        </w:r>
        <w:r>
          <w:rPr>
            <w:rStyle w:val="VerbatimChar"/>
          </w:rPr>
          <w:t xml:space="preserve">      request.setValue("application/json", forHTTPHeaderField: "content-type")</w:t>
        </w:r>
        <w:r>
          <w:br/>
        </w:r>
        <w:r>
          <w:rPr>
            <w:rStyle w:val="VerbatimChar"/>
          </w:rPr>
          <w:t xml:space="preserve">      request.httpBody = jsonData</w:t>
        </w:r>
        <w:r>
          <w:br/>
        </w:r>
        <w:r>
          <w:rPr>
            <w:rStyle w:val="VerbatimChar"/>
          </w:rPr>
          <w:t xml:space="preserve">    }</w:t>
        </w:r>
        <w:r>
          <w:br/>
        </w:r>
        <w:r>
          <w:br/>
        </w:r>
        <w:r>
          <w:rPr>
            <w:rStyle w:val="VerbatimChar"/>
          </w:rPr>
          <w:t xml:space="preserve">    // Após preparar o request, utilizamos estes métodos para realizar a chamada de serviço em si.</w:t>
        </w:r>
        <w:r>
          <w:br/>
        </w:r>
        <w:r>
          <w:rPr>
            <w:rStyle w:val="VerbatimChar"/>
          </w:rPr>
          <w:t xml:space="preserve">    session.dataTask(with: request, completionHandler: { data, response, error in</w:t>
        </w:r>
        <w:r>
          <w:br/>
        </w:r>
        <w:r>
          <w:br/>
        </w:r>
        <w:r>
          <w:rPr>
            <w:rStyle w:val="VerbatimChar"/>
          </w:rPr>
          <w:t xml:space="preserve">      OperationQueue.main.addOperation {</w:t>
        </w:r>
        <w:r>
          <w:br/>
        </w:r>
        <w:r>
          <w:rPr>
            <w:rStyle w:val="VerbatimChar"/>
          </w:rPr>
          <w:tab/>
        </w:r>
        <w:r>
          <w:rPr>
            <w:rStyle w:val="VerbatimChar"/>
          </w:rPr>
          <w:tab/>
        </w:r>
        <w:r>
          <w:br/>
        </w:r>
        <w:r>
          <w:rPr>
            <w:rStyle w:val="VerbatimChar"/>
          </w:rPr>
          <w:tab/>
        </w:r>
        <w:r>
          <w:rPr>
            <w:rStyle w:val="VerbatimChar"/>
          </w:rPr>
          <w:tab/>
          <w:t>// Neste momento já recebemos uma resposta que poderá estar nos argumentos data, response, ou error da closure de `dataTask`</w:t>
        </w:r>
        <w:r>
          <w:br/>
        </w:r>
        <w:r>
          <w:rPr>
            <w:rStyle w:val="VerbatimChar"/>
          </w:rPr>
          <w:t xml:space="preserve">        do {</w:t>
        </w:r>
        <w:r>
          <w:br/>
        </w:r>
        <w:r>
          <w:rPr>
            <w:rStyle w:val="VerbatimChar"/>
          </w:rPr>
          <w:t xml:space="preserve">          // Caso haja um erro, disparamos. O bloco `catch` irá capturá-lo</w:t>
        </w:r>
        <w:r>
          <w:br/>
        </w:r>
        <w:r>
          <w:rPr>
            <w:rStyle w:val="VerbatimChar"/>
          </w:rPr>
          <w:t xml:space="preserve">          if let responseError = error { throw responseError }</w:t>
        </w:r>
        <w:r>
          <w:br/>
        </w:r>
        <w:r>
          <w:br/>
        </w:r>
        <w:r>
          <w:rPr>
            <w:rStyle w:val="VerbatimChar"/>
          </w:rPr>
          <w:tab/>
        </w:r>
        <w:r>
          <w:rPr>
            <w:rStyle w:val="VerbatimChar"/>
          </w:rPr>
          <w:tab/>
          <w:t xml:space="preserve">  // Utilizamos nosso método protocolado para converter o resultado `data`para `JSONObject`</w:t>
        </w:r>
        <w:r>
          <w:br/>
        </w:r>
        <w:r>
          <w:rPr>
            <w:rStyle w:val="VerbatimChar"/>
          </w:rPr>
          <w:t xml:space="preserve">          let jsonObject = try validJson(from: data)</w:t>
        </w:r>
        <w:r>
          <w:br/>
        </w:r>
        <w:r>
          <w:br/>
        </w:r>
        <w:r>
          <w:rPr>
            <w:rStyle w:val="VerbatimChar"/>
          </w:rPr>
          <w:t xml:space="preserve">          // Neste ponto ocorreu tudo certo. Encapsulamos nosso JSONObject em um JSONResult e enviamos para a closure.</w:t>
        </w:r>
        <w:r>
          <w:br/>
        </w:r>
        <w:r>
          <w:rPr>
            <w:rStyle w:val="VerbatimChar"/>
          </w:rPr>
          <w:t xml:space="preserve">          completion(JSONResult.success(result: jsonObject))</w:t>
        </w:r>
        <w:r>
          <w:br/>
        </w:r>
        <w:r>
          <w:rPr>
            <w:rStyle w:val="VerbatimChar"/>
          </w:rPr>
          <w:t xml:space="preserve">        } catch let theError {</w:t>
        </w:r>
        <w:r>
          <w:br/>
        </w:r>
        <w:r>
          <w:rPr>
            <w:rStyle w:val="VerbatimChar"/>
          </w:rPr>
          <w:t xml:space="preserve">          // Os erros ocorridos no bloco `do` são enviados para cá</w:t>
        </w:r>
        <w:r>
          <w:br/>
        </w:r>
        <w:r>
          <w:rPr>
            <w:rStyle w:val="VerbatimChar"/>
          </w:rPr>
          <w:t xml:space="preserve">          // Convertemos o erro obtido para um ReturnError que criamos em aulas passadas</w:t>
        </w:r>
        <w:r>
          <w:br/>
        </w:r>
        <w:r>
          <w:rPr>
            <w:rStyle w:val="VerbatimChar"/>
          </w:rPr>
          <w:t xml:space="preserve">          let error = ReturnError.apiError(code: (theError as NSError).code, message: (theError as NSError).domain)</w:t>
        </w:r>
        <w:r>
          <w:br/>
        </w:r>
        <w:r>
          <w:rPr>
            <w:rStyle w:val="VerbatimChar"/>
          </w:rPr>
          <w:t xml:space="preserve">          // Enviamos a falha para a closure e outra classe irá tratá-la</w:t>
        </w:r>
        <w:r>
          <w:br/>
        </w:r>
        <w:r>
          <w:rPr>
            <w:rStyle w:val="VerbatimChar"/>
          </w:rPr>
          <w:t xml:space="preserve">          completion(JSONResult.failure(error: error))</w:t>
        </w:r>
        <w:r>
          <w:br/>
        </w:r>
        <w:r>
          <w:rPr>
            <w:rStyle w:val="VerbatimChar"/>
          </w:rPr>
          <w:t xml:space="preserve">        }</w:t>
        </w:r>
        <w:r>
          <w:br/>
        </w:r>
        <w:r>
          <w:rPr>
            <w:rStyle w:val="VerbatimChar"/>
          </w:rPr>
          <w:t xml:space="preserve">      }</w:t>
        </w:r>
        <w:r>
          <w:br/>
        </w:r>
        <w:r>
          <w:br/>
        </w:r>
        <w:r>
          <w:rPr>
            <w:rStyle w:val="VerbatimChar"/>
          </w:rPr>
          <w:t xml:space="preserve">    }).resume()</w:t>
        </w:r>
        <w:r>
          <w:br/>
        </w:r>
        <w:r>
          <w:lastRenderedPageBreak/>
          <w:br/>
        </w:r>
        <w:r>
          <w:rPr>
            <w:rStyle w:val="VerbatimChar"/>
          </w:rPr>
          <w:t xml:space="preserve">  }</w:t>
        </w:r>
      </w:ins>
    </w:p>
    <w:p w14:paraId="14C5390A" w14:textId="77777777" w:rsidR="00467686" w:rsidRDefault="00467686" w:rsidP="00467686">
      <w:pPr>
        <w:pStyle w:val="Compact"/>
        <w:numPr>
          <w:ilvl w:val="0"/>
          <w:numId w:val="132"/>
        </w:numPr>
        <w:rPr>
          <w:ins w:id="68" w:author="Willian" w:date="2017-03-08T00:38:00Z"/>
        </w:rPr>
      </w:pPr>
      <w:ins w:id="69" w:author="Willian" w:date="2017-03-08T00:38:00Z">
        <w:r>
          <w:t xml:space="preserve">O método </w:t>
        </w:r>
        <w:r>
          <w:rPr>
            <w:rStyle w:val="VerbatimChar"/>
          </w:rPr>
          <w:t>connect()</w:t>
        </w:r>
        <w:r>
          <w:t xml:space="preserve"> é </w:t>
        </w:r>
        <w:r>
          <w:rPr>
            <w:rStyle w:val="VerbatimChar"/>
          </w:rPr>
          <w:t>internal</w:t>
        </w:r>
        <w:r>
          <w:t xml:space="preserve">, ou seja, só pode ser acessado dentro da própria classe ou pelas suas subclasses (semelhante ao </w:t>
        </w:r>
        <w:r>
          <w:rPr>
            <w:rStyle w:val="VerbatimChar"/>
          </w:rPr>
          <w:t>protected</w:t>
        </w:r>
        <w:r>
          <w:t xml:space="preserve"> do Java). Para facilitar a legibilidade do código e expor o acesso deste método para fora da classe, você pode criar métodos específicos para cada tipo de método HTTP. Vamos criar um para o GET.</w:t>
        </w:r>
      </w:ins>
    </w:p>
    <w:p w14:paraId="6D29FB36" w14:textId="77777777" w:rsidR="00467686" w:rsidRDefault="00467686" w:rsidP="00467686">
      <w:pPr>
        <w:pStyle w:val="SourceCode"/>
        <w:rPr>
          <w:ins w:id="70" w:author="Willian" w:date="2017-03-08T00:38:00Z"/>
        </w:rPr>
      </w:pPr>
      <w:ins w:id="71" w:author="Willian" w:date="2017-03-08T00:38:00Z">
        <w:r>
          <w:rPr>
            <w:rStyle w:val="VerbatimChar"/>
          </w:rPr>
          <w:t>// MARK: - Public methods</w:t>
        </w:r>
        <w:r>
          <w:br/>
        </w:r>
        <w:r>
          <w:rPr>
            <w:rStyle w:val="VerbatimChar"/>
          </w:rPr>
          <w:t xml:space="preserve">  class func get(path: String, query: String? = "", headers: [String:String]? = defaultHeader, completion:@escaping (JSONResult) -&gt; Void) {</w:t>
        </w:r>
        <w:r>
          <w:br/>
        </w:r>
        <w:r>
          <w:rPr>
            <w:rStyle w:val="VerbatimChar"/>
          </w:rPr>
          <w:t xml:space="preserve">    do {</w:t>
        </w:r>
        <w:r>
          <w:br/>
        </w:r>
        <w:r>
          <w:rPr>
            <w:rStyle w:val="VerbatimChar"/>
          </w:rPr>
          <w:t xml:space="preserve">      var allHeaders = defaultHeader</w:t>
        </w:r>
        <w:r>
          <w:br/>
        </w:r>
        <w:r>
          <w:rPr>
            <w:rStyle w:val="VerbatimChar"/>
          </w:rPr>
          <w:t xml:space="preserve">      for (key, value) in headers! {</w:t>
        </w:r>
        <w:r>
          <w:br/>
        </w:r>
        <w:r>
          <w:rPr>
            <w:rStyle w:val="VerbatimChar"/>
          </w:rPr>
          <w:t xml:space="preserve">        allHeaders?[key] = value</w:t>
        </w:r>
        <w:r>
          <w:br/>
        </w:r>
        <w:r>
          <w:rPr>
            <w:rStyle w:val="VerbatimChar"/>
          </w:rPr>
          <w:t xml:space="preserve">      }</w:t>
        </w:r>
        <w:r>
          <w:br/>
        </w:r>
        <w:r>
          <w:rPr>
            <w:rStyle w:val="VerbatimChar"/>
          </w:rPr>
          <w:t xml:space="preserve">      </w:t>
        </w:r>
        <w:r>
          <w:br/>
        </w:r>
        <w:r>
          <w:rPr>
            <w:rStyle w:val="VerbatimChar"/>
          </w:rPr>
          <w:t xml:space="preserve">      try connect(method: HTTPMethod.get.rawValue, path: path, query: query, redirects: false, headers: allHeaders,</w:t>
        </w:r>
        <w:r>
          <w:br/>
        </w:r>
        <w:r>
          <w:rPr>
            <w:rStyle w:val="VerbatimChar"/>
          </w:rPr>
          <w:t xml:space="preserve">                  completion: completion)</w:t>
        </w:r>
        <w:r>
          <w:br/>
        </w:r>
        <w:r>
          <w:rPr>
            <w:rStyle w:val="VerbatimChar"/>
          </w:rPr>
          <w:t xml:space="preserve">    } catch {</w:t>
        </w:r>
        <w:r>
          <w:br/>
        </w:r>
        <w:r>
          <w:rPr>
            <w:rStyle w:val="VerbatimChar"/>
          </w:rPr>
          <w:t xml:space="preserve">      completion(error as! JSONResult)</w:t>
        </w:r>
        <w:r>
          <w:br/>
        </w:r>
        <w:r>
          <w:rPr>
            <w:rStyle w:val="VerbatimChar"/>
          </w:rPr>
          <w:t xml:space="preserve">    }</w:t>
        </w:r>
        <w:r>
          <w:br/>
        </w:r>
        <w:r>
          <w:rPr>
            <w:rStyle w:val="VerbatimChar"/>
          </w:rPr>
          <w:t xml:space="preserve">  }</w:t>
        </w:r>
      </w:ins>
    </w:p>
    <w:p w14:paraId="7E974ADD" w14:textId="77777777" w:rsidR="00467686" w:rsidRDefault="00467686" w:rsidP="00467686">
      <w:pPr>
        <w:pStyle w:val="FirstParagraph"/>
        <w:rPr>
          <w:ins w:id="72" w:author="Willian" w:date="2017-03-08T00:38:00Z"/>
        </w:rPr>
      </w:pPr>
      <w:ins w:id="73" w:author="Willian" w:date="2017-03-08T00:38:00Z">
        <w:r>
          <w:t xml:space="preserve">Sua carga de parâmetros é menor e temos uma versão mais simplificada do método </w:t>
        </w:r>
        <w:r>
          <w:rPr>
            <w:rStyle w:val="VerbatimChar"/>
          </w:rPr>
          <w:t>connect()</w:t>
        </w:r>
        <w:r>
          <w:t>.</w:t>
        </w:r>
      </w:ins>
    </w:p>
    <w:p w14:paraId="0D1FF10E" w14:textId="77777777" w:rsidR="00467686" w:rsidRDefault="00467686" w:rsidP="00467686">
      <w:pPr>
        <w:pStyle w:val="Corpodetexto"/>
        <w:rPr>
          <w:ins w:id="74" w:author="Willian" w:date="2017-03-08T00:38:00Z"/>
        </w:rPr>
      </w:pPr>
      <w:ins w:id="75" w:author="Willian" w:date="2017-03-08T00:38:00Z">
        <w:r>
          <w:t xml:space="preserve">Nossa classe </w:t>
        </w:r>
        <w:r>
          <w:rPr>
            <w:rStyle w:val="VerbatimChar"/>
          </w:rPr>
          <w:t>Rest</w:t>
        </w:r>
        <w:r>
          <w:t xml:space="preserve"> está terminada. Veja como ela ficou por completo:</w:t>
        </w:r>
      </w:ins>
    </w:p>
    <w:p w14:paraId="1D6F67CD" w14:textId="77777777" w:rsidR="00467686" w:rsidRDefault="00467686" w:rsidP="00467686">
      <w:pPr>
        <w:pStyle w:val="SourceCode"/>
        <w:rPr>
          <w:ins w:id="76" w:author="Willian" w:date="2017-03-08T00:38:00Z"/>
        </w:rPr>
      </w:pPr>
      <w:ins w:id="77" w:author="Willian" w:date="2017-03-08T00:38:00Z">
        <w:r>
          <w:rPr>
            <w:rStyle w:val="VerbatimChar"/>
          </w:rPr>
          <w:t>import Foundation</w:t>
        </w:r>
        <w:r>
          <w:br/>
        </w:r>
        <w:r>
          <w:br/>
        </w:r>
        <w:r>
          <w:rPr>
            <w:rStyle w:val="VerbatimChar"/>
          </w:rPr>
          <w:t>typealias JSONObject = [String:Any]</w:t>
        </w:r>
        <w:r>
          <w:br/>
        </w:r>
        <w:r>
          <w:rPr>
            <w:rStyle w:val="VerbatimChar"/>
          </w:rPr>
          <w:t>typealias JSONResult = Result&lt;JSONObject&gt;</w:t>
        </w:r>
        <w:r>
          <w:br/>
        </w:r>
        <w:r>
          <w:br/>
        </w:r>
        <w:r>
          <w:rPr>
            <w:rStyle w:val="VerbatimChar"/>
          </w:rPr>
          <w:t>enum ValidationError: Error {</w:t>
        </w:r>
        <w:r>
          <w:br/>
        </w:r>
        <w:r>
          <w:rPr>
            <w:rStyle w:val="VerbatimChar"/>
          </w:rPr>
          <w:t xml:space="preserve">    case missing(String)</w:t>
        </w:r>
        <w:r>
          <w:br/>
        </w:r>
        <w:r>
          <w:rPr>
            <w:rStyle w:val="VerbatimChar"/>
          </w:rPr>
          <w:t xml:space="preserve">    case invalid(String, Any)</w:t>
        </w:r>
        <w:r>
          <w:br/>
        </w:r>
        <w:r>
          <w:rPr>
            <w:rStyle w:val="VerbatimChar"/>
          </w:rPr>
          <w:t>}</w:t>
        </w:r>
        <w:r>
          <w:br/>
        </w:r>
        <w:r>
          <w:br/>
        </w:r>
        <w:r>
          <w:rPr>
            <w:rStyle w:val="VerbatimChar"/>
          </w:rPr>
          <w:t>enum ReturnError: Error {</w:t>
        </w:r>
        <w:r>
          <w:br/>
        </w:r>
        <w:r>
          <w:rPr>
            <w:rStyle w:val="VerbatimChar"/>
          </w:rPr>
          <w:t xml:space="preserve">    case apiError(code: Int, message:String)</w:t>
        </w:r>
        <w:r>
          <w:br/>
        </w:r>
        <w:r>
          <w:rPr>
            <w:rStyle w:val="VerbatimChar"/>
          </w:rPr>
          <w:t xml:space="preserve">    case invalidJSON</w:t>
        </w:r>
        <w:r>
          <w:br/>
        </w:r>
        <w:r>
          <w:rPr>
            <w:rStyle w:val="VerbatimChar"/>
          </w:rPr>
          <w:t xml:space="preserve">    case userMessage(String)</w:t>
        </w:r>
        <w:r>
          <w:br/>
        </w:r>
        <w:r>
          <w:rPr>
            <w:rStyle w:val="VerbatimChar"/>
          </w:rPr>
          <w:t>}</w:t>
        </w:r>
        <w:r>
          <w:br/>
        </w:r>
        <w:r>
          <w:br/>
        </w:r>
        <w:r>
          <w:rPr>
            <w:rStyle w:val="VerbatimChar"/>
          </w:rPr>
          <w:t>enum Result&lt;T&gt; {</w:t>
        </w:r>
        <w:r>
          <w:br/>
        </w:r>
        <w:r>
          <w:rPr>
            <w:rStyle w:val="VerbatimChar"/>
          </w:rPr>
          <w:t xml:space="preserve">    case success(result: T)</w:t>
        </w:r>
        <w:r>
          <w:br/>
        </w:r>
        <w:r>
          <w:rPr>
            <w:rStyle w:val="VerbatimChar"/>
          </w:rPr>
          <w:t xml:space="preserve">    case failure(error: ReturnError)</w:t>
        </w:r>
        <w:r>
          <w:br/>
        </w:r>
        <w:r>
          <w:rPr>
            <w:rStyle w:val="VerbatimChar"/>
          </w:rPr>
          <w:t>}</w:t>
        </w:r>
        <w:r>
          <w:br/>
        </w:r>
        <w:r>
          <w:br/>
        </w:r>
        <w:r>
          <w:rPr>
            <w:rStyle w:val="VerbatimChar"/>
          </w:rPr>
          <w:t>enum Content&lt;T&gt; {</w:t>
        </w:r>
        <w:r>
          <w:br/>
        </w:r>
        <w:r>
          <w:rPr>
            <w:rStyle w:val="VerbatimChar"/>
          </w:rPr>
          <w:t xml:space="preserve">  case success(T)</w:t>
        </w:r>
        <w:r>
          <w:br/>
        </w:r>
        <w:r>
          <w:rPr>
            <w:rStyle w:val="VerbatimChar"/>
          </w:rPr>
          <w:t xml:space="preserve">  case error(ReturnError)</w:t>
        </w:r>
        <w:r>
          <w:br/>
        </w:r>
        <w:r>
          <w:rPr>
            <w:rStyle w:val="VerbatimChar"/>
          </w:rPr>
          <w:t xml:space="preserve">  case loading</w:t>
        </w:r>
        <w:r>
          <w:br/>
        </w:r>
        <w:r>
          <w:rPr>
            <w:rStyle w:val="VerbatimChar"/>
          </w:rPr>
          <w:t>}</w:t>
        </w:r>
        <w:r>
          <w:br/>
        </w:r>
        <w:r>
          <w:lastRenderedPageBreak/>
          <w:br/>
        </w:r>
        <w:r>
          <w:rPr>
            <w:rStyle w:val="VerbatimChar"/>
          </w:rPr>
          <w:t>protocol JSONValidation {</w:t>
        </w:r>
        <w:r>
          <w:br/>
        </w:r>
        <w:r>
          <w:rPr>
            <w:rStyle w:val="VerbatimChar"/>
          </w:rPr>
          <w:t xml:space="preserve">  static func validJson(from data: Data?) throws -&gt; JSONObject</w:t>
        </w:r>
        <w:r>
          <w:br/>
        </w:r>
        <w:r>
          <w:rPr>
            <w:rStyle w:val="VerbatimChar"/>
          </w:rPr>
          <w:t>}</w:t>
        </w:r>
        <w:r>
          <w:br/>
        </w:r>
        <w:r>
          <w:br/>
        </w:r>
        <w:r>
          <w:rPr>
            <w:rStyle w:val="VerbatimChar"/>
          </w:rPr>
          <w:t>class Rest {</w:t>
        </w:r>
        <w:r>
          <w:br/>
        </w:r>
        <w:r>
          <w:rPr>
            <w:rStyle w:val="VerbatimChar"/>
          </w:rPr>
          <w:t xml:space="preserve">  static var baseURL = "https://api.themoviedb.org/3/%@?api_key=0d2d0307fd89b460e176ba0033dc5c46&amp;language=pt-BR%@"</w:t>
        </w:r>
        <w:r>
          <w:br/>
        </w:r>
        <w:r>
          <w:rPr>
            <w:rStyle w:val="VerbatimChar"/>
          </w:rPr>
          <w:t xml:space="preserve">  static var defaultHeader: [String:String]? = ["Content-Type": "application/json"]</w:t>
        </w:r>
        <w:r>
          <w:br/>
        </w:r>
        <w:r>
          <w:rPr>
            <w:rStyle w:val="VerbatimChar"/>
          </w:rPr>
          <w:t xml:space="preserve">  </w:t>
        </w:r>
        <w:r>
          <w:br/>
        </w:r>
        <w:r>
          <w:rPr>
            <w:rStyle w:val="VerbatimChar"/>
          </w:rPr>
          <w:t xml:space="preserve">  static private let session = URLSession.shared</w:t>
        </w:r>
        <w:r>
          <w:br/>
        </w:r>
        <w:r>
          <w:br/>
        </w:r>
        <w:r>
          <w:rPr>
            <w:rStyle w:val="VerbatimChar"/>
          </w:rPr>
          <w:t xml:space="preserve">  enum HTTPMethod: String {</w:t>
        </w:r>
        <w:r>
          <w:br/>
        </w:r>
        <w:r>
          <w:rPr>
            <w:rStyle w:val="VerbatimChar"/>
          </w:rPr>
          <w:t xml:space="preserve">    case put = "PUT"</w:t>
        </w:r>
        <w:r>
          <w:br/>
        </w:r>
        <w:r>
          <w:rPr>
            <w:rStyle w:val="VerbatimChar"/>
          </w:rPr>
          <w:t xml:space="preserve">    case get = "GET"</w:t>
        </w:r>
        <w:r>
          <w:br/>
        </w:r>
        <w:r>
          <w:rPr>
            <w:rStyle w:val="VerbatimChar"/>
          </w:rPr>
          <w:t xml:space="preserve">    case post = "POST"</w:t>
        </w:r>
        <w:r>
          <w:br/>
        </w:r>
        <w:r>
          <w:rPr>
            <w:rStyle w:val="VerbatimChar"/>
          </w:rPr>
          <w:t xml:space="preserve">    case delete = "DELETE"</w:t>
        </w:r>
        <w:r>
          <w:br/>
        </w:r>
        <w:r>
          <w:rPr>
            <w:rStyle w:val="VerbatimChar"/>
          </w:rPr>
          <w:t xml:space="preserve">  }</w:t>
        </w:r>
        <w:r>
          <w:br/>
        </w:r>
        <w:r>
          <w:br/>
        </w:r>
        <w:r>
          <w:rPr>
            <w:rStyle w:val="VerbatimChar"/>
          </w:rPr>
          <w:t xml:space="preserve">  internal class func connect(method: String,</w:t>
        </w:r>
        <w:r>
          <w:br/>
        </w:r>
        <w:r>
          <w:rPr>
            <w:rStyle w:val="VerbatimChar"/>
          </w:rPr>
          <w:t xml:space="preserve">                             path: String,</w:t>
        </w:r>
        <w:r>
          <w:br/>
        </w:r>
        <w:r>
          <w:rPr>
            <w:rStyle w:val="VerbatimChar"/>
          </w:rPr>
          <w:t xml:space="preserve">                             query: String? = "",</w:t>
        </w:r>
        <w:r>
          <w:br/>
        </w:r>
        <w:r>
          <w:rPr>
            <w:rStyle w:val="VerbatimChar"/>
          </w:rPr>
          <w:t xml:space="preserve">                             timeout: TimeInterval? = 30,</w:t>
        </w:r>
        <w:r>
          <w:br/>
        </w:r>
        <w:r>
          <w:rPr>
            <w:rStyle w:val="VerbatimChar"/>
          </w:rPr>
          <w:t xml:space="preserve">                             redirects: Bool? = true,</w:t>
        </w:r>
        <w:r>
          <w:br/>
        </w:r>
        <w:r>
          <w:rPr>
            <w:rStyle w:val="VerbatimChar"/>
          </w:rPr>
          <w:t xml:space="preserve">                             headers: [String:String]? = defaultHeader,</w:t>
        </w:r>
        <w:r>
          <w:br/>
        </w:r>
        <w:r>
          <w:rPr>
            <w:rStyle w:val="VerbatimChar"/>
          </w:rPr>
          <w:t xml:space="preserve">                             jsonObject: JSONObject? = nil,</w:t>
        </w:r>
        <w:r>
          <w:br/>
        </w:r>
        <w:r>
          <w:rPr>
            <w:rStyle w:val="VerbatimChar"/>
          </w:rPr>
          <w:t xml:space="preserve">                             completion: @escaping (JSONResult) -&gt; Void) throws {</w:t>
        </w:r>
        <w:r>
          <w:br/>
        </w:r>
        <w:r>
          <w:rPr>
            <w:rStyle w:val="VerbatimChar"/>
          </w:rPr>
          <w:t xml:space="preserve">    // Setup URL</w:t>
        </w:r>
        <w:r>
          <w:br/>
        </w:r>
        <w:r>
          <w:rPr>
            <w:rStyle w:val="VerbatimChar"/>
          </w:rPr>
          <w:t xml:space="preserve">    </w:t>
        </w:r>
        <w:r>
          <w:br/>
        </w:r>
        <w:r>
          <w:rPr>
            <w:rStyle w:val="VerbatimChar"/>
          </w:rPr>
          <w:t xml:space="preserve">    // Query string irá concatenar na URL um filtro na nossa requisição, como por exemplo, a página de filmes que queremos.</w:t>
        </w:r>
        <w:r>
          <w:br/>
        </w:r>
        <w:r>
          <w:rPr>
            <w:rStyle w:val="VerbatimChar"/>
          </w:rPr>
          <w:t xml:space="preserve">    var queryString = query ?? ""</w:t>
        </w:r>
        <w:r>
          <w:br/>
        </w:r>
        <w:r>
          <w:rPr>
            <w:rStyle w:val="VerbatimChar"/>
          </w:rPr>
          <w:t xml:space="preserve">    if !queryString.isEmpty {</w:t>
        </w:r>
        <w:r>
          <w:br/>
        </w:r>
        <w:r>
          <w:rPr>
            <w:rStyle w:val="VerbatimChar"/>
          </w:rPr>
          <w:t xml:space="preserve">      queryString = "&amp;\(queryString)"</w:t>
        </w:r>
        <w:r>
          <w:br/>
        </w:r>
        <w:r>
          <w:rPr>
            <w:rStyle w:val="VerbatimChar"/>
          </w:rPr>
          <w:t xml:space="preserve">    }</w:t>
        </w:r>
        <w:r>
          <w:br/>
        </w:r>
        <w:r>
          <w:rPr>
            <w:rStyle w:val="VerbatimChar"/>
          </w:rPr>
          <w:t xml:space="preserve">    </w:t>
        </w:r>
        <w:r>
          <w:br/>
        </w:r>
        <w:r>
          <w:rPr>
            <w:rStyle w:val="VerbatimChar"/>
          </w:rPr>
          <w:t xml:space="preserve">    // Concatenamos o path e a queryString à URL base</w:t>
        </w:r>
        <w:r>
          <w:br/>
        </w:r>
        <w:r>
          <w:rPr>
            <w:rStyle w:val="VerbatimChar"/>
          </w:rPr>
          <w:t xml:space="preserve">    let appendedUrl = String(format: baseURL, path, queryString)</w:t>
        </w:r>
        <w:r>
          <w:br/>
        </w:r>
        <w:r>
          <w:rPr>
            <w:rStyle w:val="VerbatimChar"/>
          </w:rPr>
          <w:tab/>
        </w:r>
        <w:r>
          <w:br/>
        </w:r>
        <w:r>
          <w:rPr>
            <w:rStyle w:val="VerbatimChar"/>
          </w:rPr>
          <w:tab/>
          <w:t>// Validamos se esta manipulação realmente gerou componentes de URL</w:t>
        </w:r>
        <w:r>
          <w:br/>
        </w:r>
        <w:r>
          <w:rPr>
            <w:rStyle w:val="VerbatimChar"/>
          </w:rPr>
          <w:t xml:space="preserve">    guard let components = URLComponents(string: appendedUrl) else {</w:t>
        </w:r>
        <w:r>
          <w:br/>
        </w:r>
        <w:r>
          <w:rPr>
            <w:rStyle w:val="VerbatimChar"/>
          </w:rPr>
          <w:t xml:space="preserve">      throw ValidationError.invalid("baseURL", baseURL)</w:t>
        </w:r>
        <w:r>
          <w:br/>
        </w:r>
        <w:r>
          <w:rPr>
            <w:rStyle w:val="VerbatimChar"/>
          </w:rPr>
          <w:t xml:space="preserve">    }</w:t>
        </w:r>
        <w:r>
          <w:br/>
        </w:r>
        <w:r>
          <w:br/>
        </w:r>
        <w:r>
          <w:rPr>
            <w:rStyle w:val="VerbatimChar"/>
          </w:rPr>
          <w:tab/>
          <w:t>// Validamos se estes componentes realmente possuem uma URL</w:t>
        </w:r>
        <w:r>
          <w:br/>
        </w:r>
        <w:r>
          <w:rPr>
            <w:rStyle w:val="VerbatimChar"/>
          </w:rPr>
          <w:t xml:space="preserve">    guard let url = components.url else {</w:t>
        </w:r>
        <w:r>
          <w:br/>
        </w:r>
        <w:r>
          <w:rPr>
            <w:rStyle w:val="VerbatimChar"/>
          </w:rPr>
          <w:t xml:space="preserve">      throw ValidationError.invalid("path", components.path)</w:t>
        </w:r>
        <w:r>
          <w:br/>
        </w:r>
        <w:r>
          <w:rPr>
            <w:rStyle w:val="VerbatimChar"/>
          </w:rPr>
          <w:t xml:space="preserve">    }</w:t>
        </w:r>
        <w:r>
          <w:br/>
        </w:r>
        <w:r>
          <w:br/>
        </w:r>
        <w:r>
          <w:rPr>
            <w:rStyle w:val="VerbatimChar"/>
          </w:rPr>
          <w:t xml:space="preserve">    // Configura o Request</w:t>
        </w:r>
        <w:r>
          <w:br/>
        </w:r>
        <w:r>
          <w:rPr>
            <w:rStyle w:val="VerbatimChar"/>
          </w:rPr>
          <w:t xml:space="preserve">    var request = URLRequest(url: url, cachePolicy: .useProtocolCachePolicy, timeoutInterval: 30)</w:t>
        </w:r>
        <w:r>
          <w:br/>
        </w:r>
        <w:r>
          <w:rPr>
            <w:rStyle w:val="VerbatimChar"/>
          </w:rPr>
          <w:lastRenderedPageBreak/>
          <w:t xml:space="preserve">    request.httpMethod = method  // Método HTTP Rest que passamos via parâmetros</w:t>
        </w:r>
        <w:r>
          <w:br/>
        </w:r>
        <w:r>
          <w:rPr>
            <w:rStyle w:val="VerbatimChar"/>
          </w:rPr>
          <w:t xml:space="preserve">    request.allHTTPHeaderFields = headers  // Header básico definido acima</w:t>
        </w:r>
        <w:r>
          <w:br/>
        </w:r>
        <w:r>
          <w:rPr>
            <w:rStyle w:val="VerbatimChar"/>
          </w:rPr>
          <w:t xml:space="preserve">    if let aTimeout = timeout { request.timeoutInterval = aTimeout }  // Tempo máximo que o app esperará para obter uma resposta do serviço até cancelar a requisição</w:t>
        </w:r>
        <w:r>
          <w:br/>
        </w:r>
        <w:r>
          <w:br/>
        </w:r>
        <w:r>
          <w:rPr>
            <w:rStyle w:val="VerbatimChar"/>
          </w:rPr>
          <w:t xml:space="preserve">    // Caso estejamos realizando uma requisição POST, validamos se existem um JSON body (passado via parâmetro)</w:t>
        </w:r>
        <w:r>
          <w:br/>
        </w:r>
        <w:r>
          <w:rPr>
            <w:rStyle w:val="VerbatimChar"/>
          </w:rPr>
          <w:t xml:space="preserve">    if let validJson = jsonObject {</w:t>
        </w:r>
        <w:r>
          <w:br/>
        </w:r>
        <w:r>
          <w:rPr>
            <w:rStyle w:val="VerbatimChar"/>
          </w:rPr>
          <w:t xml:space="preserve">      let jsonData = try JSONSerialization.data(withJSONObject: validJson,</w:t>
        </w:r>
        <w:r>
          <w:br/>
        </w:r>
        <w:r>
          <w:rPr>
            <w:rStyle w:val="VerbatimChar"/>
          </w:rPr>
          <w:t xml:space="preserve">                                                options: .init(rawValue: 0))</w:t>
        </w:r>
        <w:r>
          <w:br/>
        </w:r>
        <w:r>
          <w:rPr>
            <w:rStyle w:val="VerbatimChar"/>
          </w:rPr>
          <w:t xml:space="preserve">      request.setValue("application/json", forHTTPHeaderField: "content-type")</w:t>
        </w:r>
        <w:r>
          <w:br/>
        </w:r>
        <w:r>
          <w:rPr>
            <w:rStyle w:val="VerbatimChar"/>
          </w:rPr>
          <w:t xml:space="preserve">      request.httpBody = jsonData</w:t>
        </w:r>
        <w:r>
          <w:br/>
        </w:r>
        <w:r>
          <w:rPr>
            <w:rStyle w:val="VerbatimChar"/>
          </w:rPr>
          <w:t xml:space="preserve">    }</w:t>
        </w:r>
        <w:r>
          <w:br/>
        </w:r>
        <w:r>
          <w:br/>
        </w:r>
        <w:r>
          <w:rPr>
            <w:rStyle w:val="VerbatimChar"/>
          </w:rPr>
          <w:t xml:space="preserve">    // Após preparar o request, utilizamos estes métodos para realizar a chamada de serviço em si.</w:t>
        </w:r>
        <w:r>
          <w:br/>
        </w:r>
        <w:r>
          <w:rPr>
            <w:rStyle w:val="VerbatimChar"/>
          </w:rPr>
          <w:t xml:space="preserve">    session.dataTask(with: request, completionHandler: { data, response, error in</w:t>
        </w:r>
        <w:r>
          <w:br/>
        </w:r>
        <w:r>
          <w:br/>
        </w:r>
        <w:r>
          <w:rPr>
            <w:rStyle w:val="VerbatimChar"/>
          </w:rPr>
          <w:t xml:space="preserve">      OperationQueue.main.addOperation {</w:t>
        </w:r>
        <w:r>
          <w:br/>
        </w:r>
        <w:r>
          <w:rPr>
            <w:rStyle w:val="VerbatimChar"/>
          </w:rPr>
          <w:tab/>
        </w:r>
        <w:r>
          <w:rPr>
            <w:rStyle w:val="VerbatimChar"/>
          </w:rPr>
          <w:tab/>
        </w:r>
        <w:r>
          <w:br/>
        </w:r>
        <w:r>
          <w:rPr>
            <w:rStyle w:val="VerbatimChar"/>
          </w:rPr>
          <w:tab/>
        </w:r>
        <w:r>
          <w:rPr>
            <w:rStyle w:val="VerbatimChar"/>
          </w:rPr>
          <w:tab/>
          <w:t>// Neste momento já recebemos uma resposta que poderá estar nos argumentos data, response, ou error da closure de `dataTask`</w:t>
        </w:r>
        <w:r>
          <w:br/>
        </w:r>
        <w:r>
          <w:rPr>
            <w:rStyle w:val="VerbatimChar"/>
          </w:rPr>
          <w:t xml:space="preserve">        do {</w:t>
        </w:r>
        <w:r>
          <w:br/>
        </w:r>
        <w:r>
          <w:rPr>
            <w:rStyle w:val="VerbatimChar"/>
          </w:rPr>
          <w:t xml:space="preserve">          // Caso haja um erro, disparamos. O bloco `catch` irá capturá-lo</w:t>
        </w:r>
        <w:r>
          <w:br/>
        </w:r>
        <w:r>
          <w:rPr>
            <w:rStyle w:val="VerbatimChar"/>
          </w:rPr>
          <w:t xml:space="preserve">          if let responseError = error { throw responseError }</w:t>
        </w:r>
        <w:r>
          <w:br/>
        </w:r>
        <w:r>
          <w:br/>
        </w:r>
        <w:r>
          <w:rPr>
            <w:rStyle w:val="VerbatimChar"/>
          </w:rPr>
          <w:tab/>
        </w:r>
        <w:r>
          <w:rPr>
            <w:rStyle w:val="VerbatimChar"/>
          </w:rPr>
          <w:tab/>
          <w:t xml:space="preserve">  // Utilizamos nosso método protocolado para converter o resultado `data`para `JSONObject`</w:t>
        </w:r>
        <w:r>
          <w:br/>
        </w:r>
        <w:r>
          <w:rPr>
            <w:rStyle w:val="VerbatimChar"/>
          </w:rPr>
          <w:t xml:space="preserve">          let jsonObject = try validJson(from: data)</w:t>
        </w:r>
        <w:r>
          <w:br/>
        </w:r>
        <w:r>
          <w:br/>
        </w:r>
        <w:r>
          <w:rPr>
            <w:rStyle w:val="VerbatimChar"/>
          </w:rPr>
          <w:t xml:space="preserve">          // Neste ponto ocorreu tudo certo. Encapsulamos nosso JSONObject em um JSONResult e enviamos para a closure.</w:t>
        </w:r>
        <w:r>
          <w:br/>
        </w:r>
        <w:r>
          <w:rPr>
            <w:rStyle w:val="VerbatimChar"/>
          </w:rPr>
          <w:t xml:space="preserve">          completion(JSONResult.success(result: jsonObject))</w:t>
        </w:r>
        <w:r>
          <w:br/>
        </w:r>
        <w:r>
          <w:rPr>
            <w:rStyle w:val="VerbatimChar"/>
          </w:rPr>
          <w:t xml:space="preserve">        } catch let theError {</w:t>
        </w:r>
        <w:r>
          <w:br/>
        </w:r>
        <w:r>
          <w:rPr>
            <w:rStyle w:val="VerbatimChar"/>
          </w:rPr>
          <w:t xml:space="preserve">          // Os erros ocorridos no bloco `do` são enviados para cá</w:t>
        </w:r>
        <w:r>
          <w:br/>
        </w:r>
        <w:r>
          <w:rPr>
            <w:rStyle w:val="VerbatimChar"/>
          </w:rPr>
          <w:t xml:space="preserve">          // Convertemos o erro obtido para um ReturnError que criamos em aulas passadas</w:t>
        </w:r>
        <w:r>
          <w:br/>
        </w:r>
        <w:r>
          <w:rPr>
            <w:rStyle w:val="VerbatimChar"/>
          </w:rPr>
          <w:t xml:space="preserve">          let error = ReturnError.apiError(code: (theError as NSError).code, message: (theError as NSError).domain)</w:t>
        </w:r>
        <w:r>
          <w:br/>
        </w:r>
        <w:r>
          <w:rPr>
            <w:rStyle w:val="VerbatimChar"/>
          </w:rPr>
          <w:t xml:space="preserve">          // Enviamos a falha para a closure e outra classe irá tratá-la</w:t>
        </w:r>
        <w:r>
          <w:br/>
        </w:r>
        <w:r>
          <w:rPr>
            <w:rStyle w:val="VerbatimChar"/>
          </w:rPr>
          <w:t xml:space="preserve">          completion(JSONResult.failure(error: error))</w:t>
        </w:r>
        <w:r>
          <w:br/>
        </w:r>
        <w:r>
          <w:rPr>
            <w:rStyle w:val="VerbatimChar"/>
          </w:rPr>
          <w:t xml:space="preserve">        }</w:t>
        </w:r>
        <w:r>
          <w:br/>
        </w:r>
        <w:r>
          <w:rPr>
            <w:rStyle w:val="VerbatimChar"/>
          </w:rPr>
          <w:t xml:space="preserve">      }</w:t>
        </w:r>
        <w:r>
          <w:br/>
        </w:r>
        <w:r>
          <w:br/>
        </w:r>
        <w:r>
          <w:rPr>
            <w:rStyle w:val="VerbatimChar"/>
          </w:rPr>
          <w:t xml:space="preserve">    }).resume()</w:t>
        </w:r>
        <w:r>
          <w:br/>
        </w:r>
        <w:r>
          <w:br/>
        </w:r>
        <w:r>
          <w:rPr>
            <w:rStyle w:val="VerbatimChar"/>
          </w:rPr>
          <w:t xml:space="preserve">  }</w:t>
        </w:r>
        <w:r>
          <w:br/>
        </w:r>
        <w:r>
          <w:br/>
        </w:r>
        <w:r>
          <w:rPr>
            <w:rStyle w:val="VerbatimChar"/>
          </w:rPr>
          <w:t xml:space="preserve">  // MARK: - Public methods</w:t>
        </w:r>
        <w:r>
          <w:br/>
        </w:r>
        <w:r>
          <w:lastRenderedPageBreak/>
          <w:br/>
        </w:r>
        <w:r>
          <w:br/>
        </w:r>
        <w:r>
          <w:rPr>
            <w:rStyle w:val="VerbatimChar"/>
          </w:rPr>
          <w:t xml:space="preserve">  class func get(path: String, query: String? = "", headers: [String:String]? = defaultHeader, completion:@escaping (JSONResult) -&gt; Void) {</w:t>
        </w:r>
        <w:r>
          <w:br/>
        </w:r>
        <w:r>
          <w:rPr>
            <w:rStyle w:val="VerbatimChar"/>
          </w:rPr>
          <w:t xml:space="preserve">    do {</w:t>
        </w:r>
        <w:r>
          <w:br/>
        </w:r>
        <w:r>
          <w:rPr>
            <w:rStyle w:val="VerbatimChar"/>
          </w:rPr>
          <w:t xml:space="preserve">      var allHeaders = defaultHeader</w:t>
        </w:r>
        <w:r>
          <w:br/>
        </w:r>
        <w:r>
          <w:rPr>
            <w:rStyle w:val="VerbatimChar"/>
          </w:rPr>
          <w:t xml:space="preserve">      for (key, value) in headers! {</w:t>
        </w:r>
        <w:r>
          <w:br/>
        </w:r>
        <w:r>
          <w:rPr>
            <w:rStyle w:val="VerbatimChar"/>
          </w:rPr>
          <w:t xml:space="preserve">        allHeaders?[key] = value</w:t>
        </w:r>
        <w:r>
          <w:br/>
        </w:r>
        <w:r>
          <w:rPr>
            <w:rStyle w:val="VerbatimChar"/>
          </w:rPr>
          <w:t xml:space="preserve">      }</w:t>
        </w:r>
        <w:r>
          <w:br/>
        </w:r>
        <w:r>
          <w:rPr>
            <w:rStyle w:val="VerbatimChar"/>
          </w:rPr>
          <w:t xml:space="preserve">      </w:t>
        </w:r>
        <w:r>
          <w:br/>
        </w:r>
        <w:r>
          <w:rPr>
            <w:rStyle w:val="VerbatimChar"/>
          </w:rPr>
          <w:t xml:space="preserve">      try connect(method: HTTPMethod.get.rawValue, path: path, query: query, redirects: false, headers: allHeaders, completion: completion)</w:t>
        </w:r>
        <w:r>
          <w:br/>
        </w:r>
        <w:r>
          <w:rPr>
            <w:rStyle w:val="VerbatimChar"/>
          </w:rPr>
          <w:t xml:space="preserve">    } catch {</w:t>
        </w:r>
        <w:r>
          <w:br/>
        </w:r>
        <w:r>
          <w:rPr>
            <w:rStyle w:val="VerbatimChar"/>
          </w:rPr>
          <w:t xml:space="preserve">      completion(error as! JSONResult)</w:t>
        </w:r>
        <w:r>
          <w:br/>
        </w:r>
        <w:r>
          <w:rPr>
            <w:rStyle w:val="VerbatimChar"/>
          </w:rPr>
          <w:t xml:space="preserve">    }</w:t>
        </w:r>
        <w:r>
          <w:br/>
        </w:r>
        <w:r>
          <w:rPr>
            <w:rStyle w:val="VerbatimChar"/>
          </w:rPr>
          <w:t xml:space="preserve">  }</w:t>
        </w:r>
        <w:r>
          <w:br/>
        </w:r>
        <w:r>
          <w:br/>
        </w:r>
        <w:r>
          <w:rPr>
            <w:rStyle w:val="VerbatimChar"/>
          </w:rPr>
          <w:t>}</w:t>
        </w:r>
        <w:r>
          <w:br/>
        </w:r>
        <w:r>
          <w:br/>
        </w:r>
        <w:r>
          <w:rPr>
            <w:rStyle w:val="VerbatimChar"/>
          </w:rPr>
          <w:t>extension Rest : JSONValidation {</w:t>
        </w:r>
        <w:r>
          <w:br/>
        </w:r>
        <w:r>
          <w:rPr>
            <w:rStyle w:val="VerbatimChar"/>
          </w:rPr>
          <w:t xml:space="preserve">  static func validJson(from data: Data?) throws -&gt; JSONObject {</w:t>
        </w:r>
        <w:r>
          <w:br/>
        </w:r>
        <w:r>
          <w:rPr>
            <w:rStyle w:val="VerbatimChar"/>
          </w:rPr>
          <w:t xml:space="preserve">    guard let responseData = data</w:t>
        </w:r>
        <w:r>
          <w:br/>
        </w:r>
        <w:r>
          <w:rPr>
            <w:rStyle w:val="VerbatimChar"/>
          </w:rPr>
          <w:t xml:space="preserve">      else { throw ReturnError.invalidJSON }</w:t>
        </w:r>
        <w:r>
          <w:br/>
        </w:r>
        <w:r>
          <w:rPr>
            <w:rStyle w:val="VerbatimChar"/>
          </w:rPr>
          <w:t xml:space="preserve">    </w:t>
        </w:r>
        <w:r>
          <w:br/>
        </w:r>
        <w:r>
          <w:rPr>
            <w:rStyle w:val="VerbatimChar"/>
          </w:rPr>
          <w:t xml:space="preserve">    // Convert JSON data to Swift JSON Object</w:t>
        </w:r>
        <w:r>
          <w:br/>
        </w:r>
        <w:r>
          <w:rPr>
            <w:rStyle w:val="VerbatimChar"/>
          </w:rPr>
          <w:t xml:space="preserve">    let responseJson = try JSONSerialization.jsonObject(with: responseData, options: [])</w:t>
        </w:r>
        <w:r>
          <w:br/>
        </w:r>
        <w:r>
          <w:rPr>
            <w:rStyle w:val="VerbatimChar"/>
          </w:rPr>
          <w:t xml:space="preserve">    </w:t>
        </w:r>
        <w:r>
          <w:br/>
        </w:r>
        <w:r>
          <w:rPr>
            <w:rStyle w:val="VerbatimChar"/>
          </w:rPr>
          <w:t xml:space="preserve">    // Assert there's a json object with status code</w:t>
        </w:r>
        <w:r>
          <w:br/>
        </w:r>
        <w:r>
          <w:br/>
        </w:r>
        <w:r>
          <w:rPr>
            <w:rStyle w:val="VerbatimChar"/>
          </w:rPr>
          <w:t xml:space="preserve">    guard let jsonObject = responseJson as? JSONObject</w:t>
        </w:r>
        <w:r>
          <w:br/>
        </w:r>
        <w:r>
          <w:rPr>
            <w:rStyle w:val="VerbatimChar"/>
          </w:rPr>
          <w:t xml:space="preserve">      else {</w:t>
        </w:r>
        <w:r>
          <w:br/>
        </w:r>
        <w:r>
          <w:rPr>
            <w:rStyle w:val="VerbatimChar"/>
          </w:rPr>
          <w:t xml:space="preserve">        throw ReturnError.invalidJSON</w:t>
        </w:r>
        <w:r>
          <w:br/>
        </w:r>
        <w:r>
          <w:rPr>
            <w:rStyle w:val="VerbatimChar"/>
          </w:rPr>
          <w:t xml:space="preserve">    }</w:t>
        </w:r>
        <w:r>
          <w:br/>
        </w:r>
        <w:r>
          <w:rPr>
            <w:rStyle w:val="VerbatimChar"/>
          </w:rPr>
          <w:t xml:space="preserve">    </w:t>
        </w:r>
        <w:r>
          <w:br/>
        </w:r>
        <w:r>
          <w:rPr>
            <w:rStyle w:val="VerbatimChar"/>
          </w:rPr>
          <w:t xml:space="preserve">    return jsonObject</w:t>
        </w:r>
        <w:r>
          <w:br/>
        </w:r>
        <w:r>
          <w:rPr>
            <w:rStyle w:val="VerbatimChar"/>
          </w:rPr>
          <w:t xml:space="preserve">  }</w:t>
        </w:r>
        <w:r>
          <w:br/>
        </w:r>
        <w:r>
          <w:rPr>
            <w:rStyle w:val="VerbatimChar"/>
          </w:rPr>
          <w:t>}</w:t>
        </w:r>
      </w:ins>
    </w:p>
    <w:p w14:paraId="55EDE269" w14:textId="77777777" w:rsidR="00467686" w:rsidRDefault="00467686" w:rsidP="00467686">
      <w:pPr>
        <w:pStyle w:val="Ttulo2"/>
        <w:rPr>
          <w:ins w:id="78" w:author="Willian" w:date="2017-03-08T00:38:00Z"/>
        </w:rPr>
      </w:pPr>
      <w:bookmarkStart w:id="79" w:name="aula-2---criando-a-camada-service"/>
      <w:bookmarkEnd w:id="79"/>
      <w:ins w:id="80" w:author="Willian" w:date="2017-03-08T00:38:00Z">
        <w:r>
          <w:t>Aula 2 - Criando a camada Service</w:t>
        </w:r>
      </w:ins>
    </w:p>
    <w:p w14:paraId="2213C62A" w14:textId="77777777" w:rsidR="00467686" w:rsidRDefault="00467686" w:rsidP="00467686">
      <w:pPr>
        <w:pStyle w:val="FirstParagraph"/>
        <w:rPr>
          <w:ins w:id="81" w:author="Willian" w:date="2017-03-08T00:38:00Z"/>
        </w:rPr>
      </w:pPr>
      <w:ins w:id="82" w:author="Willian" w:date="2017-03-08T00:38:00Z">
        <w:r>
          <w:t xml:space="preserve">Finalmente estamos terminando a criação das camadas da nossa arquitetura. A camada de serviço, ou o que chamaremos de Service será responsável por realizar as requisições HTTP Rest fazendo uso da classe Rest. Com o </w:t>
        </w:r>
        <w:r>
          <w:rPr>
            <w:rStyle w:val="VerbatimChar"/>
          </w:rPr>
          <w:t>JSONResult</w:t>
        </w:r>
        <w:r>
          <w:t xml:space="preserve"> obtido da classe </w:t>
        </w:r>
        <w:r>
          <w:rPr>
            <w:rStyle w:val="VerbatimChar"/>
          </w:rPr>
          <w:t>Rest</w:t>
        </w:r>
        <w:r>
          <w:t xml:space="preserve">, a camada Service fazer a conversão destes objetos para nossos </w:t>
        </w:r>
        <w:r>
          <w:rPr>
            <w:rStyle w:val="VerbatimChar"/>
          </w:rPr>
          <w:t>ResponseModels</w:t>
        </w:r>
        <w:r>
          <w:t xml:space="preserve"> que por sua vez serão utilizados na camada Interactor que será implementada na unidade 7.</w:t>
        </w:r>
      </w:ins>
    </w:p>
    <w:p w14:paraId="6BA601F0" w14:textId="77777777" w:rsidR="00467686" w:rsidRDefault="00467686" w:rsidP="00467686">
      <w:pPr>
        <w:pStyle w:val="Corpodetexto"/>
        <w:rPr>
          <w:ins w:id="83" w:author="Willian" w:date="2017-03-08T00:38:00Z"/>
        </w:rPr>
      </w:pPr>
      <w:ins w:id="84" w:author="Willian" w:date="2017-03-08T00:38:00Z">
        <w:r>
          <w:t xml:space="preserve">As classes da camada Service tem uma característica comum: elas são </w:t>
        </w:r>
        <w:r>
          <w:rPr>
            <w:b/>
          </w:rPr>
          <w:t>estáticas</w:t>
        </w:r>
        <w:r>
          <w:t>. Isto porque não são utilizadas como instância em outros objetos e tão pouco guardam estado de algo. Elas são classes que funcionam mais como “Helpers” ou facilitadores, transendo objetos de um lado, manipulando-os e mandando para outro lado da arquitetura.</w:t>
        </w:r>
      </w:ins>
    </w:p>
    <w:p w14:paraId="5AA5355E" w14:textId="77777777" w:rsidR="00467686" w:rsidRDefault="00467686" w:rsidP="00467686">
      <w:pPr>
        <w:pStyle w:val="Corpodetexto"/>
        <w:rPr>
          <w:ins w:id="85" w:author="Willian" w:date="2017-03-08T00:38:00Z"/>
        </w:rPr>
      </w:pPr>
      <w:ins w:id="86" w:author="Willian" w:date="2017-03-08T00:38:00Z">
        <w:r>
          <w:lastRenderedPageBreak/>
          <w:t>Para diminuir o acoplamento, os métodos estáticos das classes da camada Service devem receber como parâmetro apenas os dados necessários para que a requisição possa ser feita, exemplo:</w:t>
        </w:r>
      </w:ins>
    </w:p>
    <w:p w14:paraId="0EFD479E" w14:textId="77777777" w:rsidR="00467686" w:rsidRDefault="00467686" w:rsidP="00467686">
      <w:pPr>
        <w:pStyle w:val="Corpodetexto"/>
        <w:rPr>
          <w:ins w:id="87" w:author="Willian" w:date="2017-03-08T00:38:00Z"/>
        </w:rPr>
      </w:pPr>
      <w:ins w:id="88" w:author="Willian" w:date="2017-03-08T00:38:00Z">
        <w:r>
          <w:t>A classe Service para as requisições de listagem e detalhes de filmes. Vamos criar o método para obter o detalhe do filme da forma errada:</w:t>
        </w:r>
      </w:ins>
    </w:p>
    <w:p w14:paraId="25B14487" w14:textId="77777777" w:rsidR="00467686" w:rsidRDefault="00467686" w:rsidP="00467686">
      <w:pPr>
        <w:pStyle w:val="SourceCode"/>
        <w:rPr>
          <w:ins w:id="89" w:author="Willian" w:date="2017-03-08T00:38:00Z"/>
        </w:rPr>
      </w:pPr>
      <w:ins w:id="90" w:author="Willian" w:date="2017-03-08T00:38:00Z">
        <w:r>
          <w:rPr>
            <w:rStyle w:val="VerbatimChar"/>
          </w:rPr>
          <w:t>class func getMovie(_ movie: Movie.ResponseModel, completion: @escaping (Result&lt;MovieDetails.ResponseModel&gt;) -&gt; Void) {</w:t>
        </w:r>
        <w:r>
          <w:br/>
        </w:r>
        <w:r>
          <w:rPr>
            <w:rStyle w:val="VerbatimChar"/>
          </w:rPr>
          <w:tab/>
          <w:t>//...</w:t>
        </w:r>
        <w:r>
          <w:br/>
        </w:r>
        <w:r>
          <w:rPr>
            <w:rStyle w:val="VerbatimChar"/>
          </w:rPr>
          <w:t>}</w:t>
        </w:r>
      </w:ins>
    </w:p>
    <w:p w14:paraId="1C9EB780" w14:textId="77777777" w:rsidR="00467686" w:rsidRDefault="00467686" w:rsidP="00467686">
      <w:pPr>
        <w:pStyle w:val="FirstParagraph"/>
        <w:rPr>
          <w:ins w:id="91" w:author="Willian" w:date="2017-03-08T00:38:00Z"/>
        </w:rPr>
      </w:pPr>
      <w:ins w:id="92" w:author="Willian" w:date="2017-03-08T00:38:00Z">
        <w:r>
          <w:t>E veja a forma correta:</w:t>
        </w:r>
      </w:ins>
    </w:p>
    <w:p w14:paraId="0FF275C8" w14:textId="77777777" w:rsidR="00467686" w:rsidRDefault="00467686" w:rsidP="00467686">
      <w:pPr>
        <w:pStyle w:val="SourceCode"/>
        <w:rPr>
          <w:ins w:id="93" w:author="Willian" w:date="2017-03-08T00:38:00Z"/>
        </w:rPr>
      </w:pPr>
      <w:ins w:id="94" w:author="Willian" w:date="2017-03-08T00:38:00Z">
        <w:r>
          <w:rPr>
            <w:rStyle w:val="VerbatimChar"/>
          </w:rPr>
          <w:t>class func getMovie(withId id: Int, completion: @escaping (Result&lt;MovieDetails.ResponseModel&gt;) -&gt; Void) {</w:t>
        </w:r>
        <w:r>
          <w:br/>
        </w:r>
        <w:r>
          <w:rPr>
            <w:rStyle w:val="VerbatimChar"/>
          </w:rPr>
          <w:tab/>
          <w:t>//...</w:t>
        </w:r>
        <w:r>
          <w:br/>
        </w:r>
        <w:r>
          <w:rPr>
            <w:rStyle w:val="VerbatimChar"/>
          </w:rPr>
          <w:t>}</w:t>
        </w:r>
      </w:ins>
    </w:p>
    <w:p w14:paraId="639D29AF" w14:textId="77777777" w:rsidR="00467686" w:rsidRDefault="00467686" w:rsidP="00467686">
      <w:pPr>
        <w:pStyle w:val="FirstParagraph"/>
        <w:rPr>
          <w:ins w:id="95" w:author="Willian" w:date="2017-03-08T00:38:00Z"/>
        </w:rPr>
      </w:pPr>
      <w:ins w:id="96" w:author="Willian" w:date="2017-03-08T00:38:00Z">
        <w:r>
          <w:t>Veja que no exemplo correto fornecemos somente o ID do filme para a requisição que será responsável por obter os detalhes do filme com tal ID. Este (ID) é o único dado que precisamos para realizar a requisição, então fornecemos apenas ele.</w:t>
        </w:r>
      </w:ins>
    </w:p>
    <w:p w14:paraId="1F5508FA" w14:textId="77777777" w:rsidR="00467686" w:rsidRDefault="00467686" w:rsidP="00467686">
      <w:pPr>
        <w:pStyle w:val="Corpodetexto"/>
        <w:rPr>
          <w:ins w:id="97" w:author="Willian" w:date="2017-03-08T00:38:00Z"/>
        </w:rPr>
      </w:pPr>
      <w:ins w:id="98" w:author="Willian" w:date="2017-03-08T00:38:00Z">
        <w:r>
          <w:t xml:space="preserve">Esta é só uma técnica para diminuição do acoplamento. Se você quisesse testar este método isoladamente, não precisaria de criar uma instância de </w:t>
        </w:r>
        <w:r>
          <w:rPr>
            <w:rStyle w:val="VerbatimChar"/>
          </w:rPr>
          <w:t>Movie.ResponseModel</w:t>
        </w:r>
        <w:r>
          <w:t xml:space="preserve"> que possui muitas propriedades, mas precisaria apenas ter um ID em mãos.</w:t>
        </w:r>
      </w:ins>
    </w:p>
    <w:p w14:paraId="1C460F9A" w14:textId="77777777" w:rsidR="00467686" w:rsidRDefault="00467686" w:rsidP="00467686">
      <w:pPr>
        <w:pStyle w:val="Corpodetexto"/>
        <w:rPr>
          <w:ins w:id="99" w:author="Willian" w:date="2017-03-08T00:38:00Z"/>
        </w:rPr>
      </w:pPr>
      <w:ins w:id="100" w:author="Willian" w:date="2017-03-08T00:38:00Z">
        <w:r>
          <w:t xml:space="preserve">Aproveitando que demos um exemplo de como será um método da camada de Service, veja que o segundo parâmetro é um </w:t>
        </w:r>
        <w:r>
          <w:rPr>
            <w:b/>
          </w:rPr>
          <w:t>closure</w:t>
        </w:r>
        <w:r>
          <w:t>:</w:t>
        </w:r>
      </w:ins>
    </w:p>
    <w:p w14:paraId="46D143F0" w14:textId="77777777" w:rsidR="00467686" w:rsidRDefault="00467686" w:rsidP="00467686">
      <w:pPr>
        <w:pStyle w:val="SourceCode"/>
        <w:rPr>
          <w:ins w:id="101" w:author="Willian" w:date="2017-03-08T00:38:00Z"/>
        </w:rPr>
      </w:pPr>
      <w:ins w:id="102" w:author="Willian" w:date="2017-03-08T00:38:00Z">
        <w:r>
          <w:rPr>
            <w:rStyle w:val="VerbatimChar"/>
          </w:rPr>
          <w:t>@escaping (Result&lt;MovieDetails.ResponseModel&gt;) -&gt; Void</w:t>
        </w:r>
      </w:ins>
    </w:p>
    <w:p w14:paraId="6528227B" w14:textId="77777777" w:rsidR="00467686" w:rsidRDefault="00467686" w:rsidP="00467686">
      <w:pPr>
        <w:pStyle w:val="FirstParagraph"/>
        <w:rPr>
          <w:ins w:id="103" w:author="Willian" w:date="2017-03-08T00:38:00Z"/>
        </w:rPr>
      </w:pPr>
      <w:ins w:id="104" w:author="Willian" w:date="2017-03-08T00:38:00Z">
        <w:r>
          <w:t xml:space="preserve">Este será o retorno assíncrono que podemos esperar da requisição. Como dissemos acima, a camada Service pegará um JSONResult e converterá para </w:t>
        </w:r>
        <w:r>
          <w:rPr>
            <w:b/>
          </w:rPr>
          <w:t>ResponseModel</w:t>
        </w:r>
        <w:r>
          <w:t>.</w:t>
        </w:r>
      </w:ins>
    </w:p>
    <w:p w14:paraId="4FBFAFC9" w14:textId="77777777" w:rsidR="00467686" w:rsidRDefault="00467686" w:rsidP="00467686">
      <w:pPr>
        <w:pStyle w:val="Ttulo3"/>
        <w:rPr>
          <w:ins w:id="105" w:author="Willian" w:date="2017-03-08T00:38:00Z"/>
        </w:rPr>
      </w:pPr>
      <w:bookmarkStart w:id="106" w:name="atividade-1"/>
      <w:bookmarkEnd w:id="106"/>
      <w:ins w:id="107" w:author="Willian" w:date="2017-03-08T00:38:00Z">
        <w:r>
          <w:t>Atividade</w:t>
        </w:r>
      </w:ins>
    </w:p>
    <w:p w14:paraId="07C78977" w14:textId="77777777" w:rsidR="00467686" w:rsidRDefault="00467686" w:rsidP="00467686">
      <w:pPr>
        <w:pStyle w:val="FirstParagraph"/>
        <w:rPr>
          <w:ins w:id="108" w:author="Willian" w:date="2017-03-08T00:38:00Z"/>
        </w:rPr>
      </w:pPr>
      <w:ins w:id="109" w:author="Willian" w:date="2017-03-08T00:38:00Z">
        <w:r>
          <w:t xml:space="preserve">Crie a camada Service para as cenas </w:t>
        </w:r>
        <w:r>
          <w:rPr>
            <w:b/>
          </w:rPr>
          <w:t>Gêneros</w:t>
        </w:r>
        <w:r>
          <w:t xml:space="preserve">, </w:t>
        </w:r>
        <w:r>
          <w:rPr>
            <w:b/>
          </w:rPr>
          <w:t>Filmes</w:t>
        </w:r>
        <w:r>
          <w:t xml:space="preserve"> e **Detalhes de Filmes **. Crie um arquivo para cada cena e utilize o método </w:t>
        </w:r>
        <w:r>
          <w:rPr>
            <w:rStyle w:val="VerbatimChar"/>
          </w:rPr>
          <w:t>get()</w:t>
        </w:r>
        <w:r>
          <w:t xml:space="preserve"> da classe Rest para realizar a requisição.</w:t>
        </w:r>
      </w:ins>
    </w:p>
    <w:p w14:paraId="0CF14CBC" w14:textId="77777777" w:rsidR="00467686" w:rsidRDefault="00467686" w:rsidP="00467686">
      <w:pPr>
        <w:pStyle w:val="Ttulo3"/>
        <w:rPr>
          <w:ins w:id="110" w:author="Willian" w:date="2017-03-08T00:38:00Z"/>
        </w:rPr>
      </w:pPr>
      <w:bookmarkStart w:id="111" w:name="solução-1"/>
      <w:bookmarkEnd w:id="111"/>
      <w:ins w:id="112" w:author="Willian" w:date="2017-03-08T00:38:00Z">
        <w:r>
          <w:t>Solução</w:t>
        </w:r>
      </w:ins>
    </w:p>
    <w:p w14:paraId="20198C1C" w14:textId="77777777" w:rsidR="00467686" w:rsidRDefault="00467686" w:rsidP="00467686">
      <w:pPr>
        <w:pStyle w:val="FirstParagraph"/>
        <w:rPr>
          <w:ins w:id="113" w:author="Willian" w:date="2017-03-08T00:38:00Z"/>
        </w:rPr>
      </w:pPr>
      <w:ins w:id="114" w:author="Willian" w:date="2017-03-08T00:38:00Z">
        <w:r>
          <w:t xml:space="preserve">Vamos começar pela cena </w:t>
        </w:r>
        <w:r>
          <w:rPr>
            <w:b/>
          </w:rPr>
          <w:t>Gêneros</w:t>
        </w:r>
        <w:r>
          <w:t>.</w:t>
        </w:r>
      </w:ins>
    </w:p>
    <w:p w14:paraId="0F20D069" w14:textId="77777777" w:rsidR="00467686" w:rsidRDefault="00467686" w:rsidP="00467686">
      <w:pPr>
        <w:pStyle w:val="Compact"/>
        <w:numPr>
          <w:ilvl w:val="0"/>
          <w:numId w:val="133"/>
        </w:numPr>
        <w:rPr>
          <w:ins w:id="115" w:author="Willian" w:date="2017-03-08T00:38:00Z"/>
        </w:rPr>
      </w:pPr>
      <w:ins w:id="116" w:author="Willian" w:date="2017-03-08T00:38:00Z">
        <w:r>
          <w:t>No mesmo grupo que você criou a cena de Gêneros (</w:t>
        </w:r>
        <w:r>
          <w:rPr>
            <w:rStyle w:val="VerbatimChar"/>
          </w:rPr>
          <w:t>GenresViewController</w:t>
        </w:r>
        <w:r>
          <w:t xml:space="preserve">) crie um novo arquivo swift com o nome </w:t>
        </w:r>
        <w:r>
          <w:rPr>
            <w:b/>
          </w:rPr>
          <w:t>GenreService.swift</w:t>
        </w:r>
        <w:r>
          <w:t>.</w:t>
        </w:r>
      </w:ins>
    </w:p>
    <w:p w14:paraId="78E8157F" w14:textId="77777777" w:rsidR="00467686" w:rsidRDefault="00467686" w:rsidP="00467686">
      <w:pPr>
        <w:pStyle w:val="Compact"/>
        <w:numPr>
          <w:ilvl w:val="0"/>
          <w:numId w:val="133"/>
        </w:numPr>
        <w:rPr>
          <w:ins w:id="117" w:author="Willian" w:date="2017-03-08T00:38:00Z"/>
        </w:rPr>
      </w:pPr>
      <w:ins w:id="118" w:author="Willian" w:date="2017-03-08T00:38:00Z">
        <w:r>
          <w:t>Neste arquivo crie uma classe de mesmo nome:</w:t>
        </w:r>
      </w:ins>
    </w:p>
    <w:p w14:paraId="7A8DA2AB" w14:textId="77777777" w:rsidR="00467686" w:rsidRDefault="00467686" w:rsidP="00467686">
      <w:pPr>
        <w:pStyle w:val="SourceCode"/>
        <w:rPr>
          <w:ins w:id="119" w:author="Willian" w:date="2017-03-08T00:38:00Z"/>
        </w:rPr>
      </w:pPr>
      <w:ins w:id="120" w:author="Willian" w:date="2017-03-08T00:38:00Z">
        <w:r>
          <w:rPr>
            <w:rStyle w:val="VerbatimChar"/>
          </w:rPr>
          <w:t>class GenreService {</w:t>
        </w:r>
        <w:r>
          <w:br/>
        </w:r>
        <w:r>
          <w:rPr>
            <w:rStyle w:val="VerbatimChar"/>
          </w:rPr>
          <w:t>}</w:t>
        </w:r>
      </w:ins>
    </w:p>
    <w:p w14:paraId="26A66BF0" w14:textId="77777777" w:rsidR="00467686" w:rsidRDefault="00467686" w:rsidP="00467686">
      <w:pPr>
        <w:pStyle w:val="Compact"/>
        <w:numPr>
          <w:ilvl w:val="0"/>
          <w:numId w:val="134"/>
        </w:numPr>
        <w:rPr>
          <w:ins w:id="121" w:author="Willian" w:date="2017-03-08T00:38:00Z"/>
        </w:rPr>
      </w:pPr>
      <w:ins w:id="122" w:author="Willian" w:date="2017-03-08T00:38:00Z">
        <w:r>
          <w:t>Adicione o método abaixo:</w:t>
        </w:r>
      </w:ins>
    </w:p>
    <w:p w14:paraId="5987ACBA" w14:textId="77777777" w:rsidR="00467686" w:rsidRDefault="00467686" w:rsidP="00467686">
      <w:pPr>
        <w:pStyle w:val="SourceCode"/>
        <w:rPr>
          <w:ins w:id="123" w:author="Willian" w:date="2017-03-08T00:38:00Z"/>
        </w:rPr>
      </w:pPr>
      <w:ins w:id="124" w:author="Willian" w:date="2017-03-08T00:38:00Z">
        <w:r>
          <w:rPr>
            <w:rStyle w:val="VerbatimChar"/>
          </w:rPr>
          <w:t>class func getGenres(completion: @escaping (Result&lt;[Genre.ResponseModel]&gt;) -&gt; Void) { }</w:t>
        </w:r>
      </w:ins>
    </w:p>
    <w:p w14:paraId="44FA53E8" w14:textId="77777777" w:rsidR="00467686" w:rsidRDefault="00467686" w:rsidP="00467686">
      <w:pPr>
        <w:pStyle w:val="Textoembloco"/>
        <w:rPr>
          <w:ins w:id="125" w:author="Willian" w:date="2017-03-08T00:38:00Z"/>
        </w:rPr>
      </w:pPr>
      <w:ins w:id="126" w:author="Willian" w:date="2017-03-08T00:38:00Z">
        <w:r>
          <w:lastRenderedPageBreak/>
          <w:t xml:space="preserve">Este método deverá ser chamado para obter a lista de gêneros. Você pode ver que o tipo de retorno do closure é </w:t>
        </w:r>
        <w:r>
          <w:rPr>
            <w:rStyle w:val="VerbatimChar"/>
          </w:rPr>
          <w:t>Result&lt;[Genre.ResponseModel]&gt;</w:t>
        </w:r>
        <w:r>
          <w:t>, ou seja, ele é um Result que poderá apresentar sucesso ou falha e, em caso de sucesso, terá uma lista (</w:t>
        </w:r>
        <w:r>
          <w:rPr>
            <w:rStyle w:val="VerbatimChar"/>
          </w:rPr>
          <w:t>[]</w:t>
        </w:r>
        <w:r>
          <w:t>) de gêneros (</w:t>
        </w:r>
        <w:r>
          <w:rPr>
            <w:rStyle w:val="VerbatimChar"/>
          </w:rPr>
          <w:t>Genre.ResponseModel</w:t>
        </w:r>
        <w:r>
          <w:t>).</w:t>
        </w:r>
      </w:ins>
    </w:p>
    <w:p w14:paraId="5271BA2E" w14:textId="77777777" w:rsidR="00467686" w:rsidRDefault="00467686" w:rsidP="00467686">
      <w:pPr>
        <w:pStyle w:val="Compact"/>
        <w:numPr>
          <w:ilvl w:val="0"/>
          <w:numId w:val="135"/>
        </w:numPr>
        <w:rPr>
          <w:ins w:id="127" w:author="Willian" w:date="2017-03-08T00:38:00Z"/>
        </w:rPr>
      </w:pPr>
      <w:ins w:id="128" w:author="Willian" w:date="2017-03-08T00:38:00Z">
        <w:r>
          <w:t xml:space="preserve">Se você olhou a documentação do serviço de Gêneros nas primeiras aulas, verá que o caminho para alcançarmos esta lista é </w:t>
        </w:r>
        <w:r>
          <w:rPr>
            <w:rStyle w:val="VerbatimChar"/>
            <w:b/>
          </w:rPr>
          <w:t>"genre/movie/list"</w:t>
        </w:r>
        <w:r>
          <w:t>. Dentro do método criado chame o método get() da classe Rest fornecendo este path como parâmetro:</w:t>
        </w:r>
      </w:ins>
    </w:p>
    <w:p w14:paraId="70005AD0" w14:textId="77777777" w:rsidR="00467686" w:rsidRDefault="00467686" w:rsidP="00467686">
      <w:pPr>
        <w:pStyle w:val="SourceCode"/>
        <w:rPr>
          <w:ins w:id="129" w:author="Willian" w:date="2017-03-08T00:38:00Z"/>
        </w:rPr>
      </w:pPr>
      <w:ins w:id="130" w:author="Willian" w:date="2017-03-08T00:38:00Z">
        <w:r>
          <w:rPr>
            <w:rStyle w:val="VerbatimChar"/>
          </w:rPr>
          <w:t>Rest.get(path: "genre/movie/list") { jsonResult in</w:t>
        </w:r>
        <w:r>
          <w:br/>
        </w:r>
        <w:r>
          <w:br/>
        </w:r>
        <w:r>
          <w:rPr>
            <w:rStyle w:val="VerbatimChar"/>
          </w:rPr>
          <w:t>}</w:t>
        </w:r>
      </w:ins>
    </w:p>
    <w:p w14:paraId="58A8D12D" w14:textId="77777777" w:rsidR="00467686" w:rsidRDefault="00467686" w:rsidP="00467686">
      <w:pPr>
        <w:pStyle w:val="Compact"/>
        <w:numPr>
          <w:ilvl w:val="0"/>
          <w:numId w:val="136"/>
        </w:numPr>
        <w:rPr>
          <w:ins w:id="131" w:author="Willian" w:date="2017-03-08T00:38:00Z"/>
        </w:rPr>
      </w:pPr>
      <w:ins w:id="132" w:author="Willian" w:date="2017-03-08T00:38:00Z">
        <w:r>
          <w:t xml:space="preserve">Dentro do closure, vamos adicionar algum tratamento para o resultado. Primeiro adicione a clausula </w:t>
        </w:r>
        <w:r>
          <w:rPr>
            <w:b/>
          </w:rPr>
          <w:t>do catch</w:t>
        </w:r>
        <w:r>
          <w:t>:</w:t>
        </w:r>
      </w:ins>
    </w:p>
    <w:p w14:paraId="5F6D8FAD" w14:textId="77777777" w:rsidR="00467686" w:rsidRDefault="00467686" w:rsidP="00467686">
      <w:pPr>
        <w:pStyle w:val="SourceCode"/>
        <w:rPr>
          <w:ins w:id="133" w:author="Willian" w:date="2017-03-08T00:38:00Z"/>
        </w:rPr>
      </w:pPr>
      <w:ins w:id="134" w:author="Willian" w:date="2017-03-08T00:38:00Z">
        <w:r>
          <w:rPr>
            <w:rStyle w:val="VerbatimChar"/>
          </w:rPr>
          <w:t>Rest.get(path: "genre/movie/list") { jsonResult in</w:t>
        </w:r>
        <w:r>
          <w:br/>
        </w:r>
        <w:r>
          <w:rPr>
            <w:rStyle w:val="VerbatimChar"/>
          </w:rPr>
          <w:tab/>
          <w:t>do {</w:t>
        </w:r>
        <w:r>
          <w:br/>
        </w:r>
        <w:r>
          <w:rPr>
            <w:rStyle w:val="VerbatimChar"/>
          </w:rPr>
          <w:tab/>
        </w:r>
        <w:r>
          <w:rPr>
            <w:rStyle w:val="VerbatimChar"/>
          </w:rPr>
          <w:tab/>
        </w:r>
        <w:r>
          <w:br/>
        </w:r>
        <w:r>
          <w:rPr>
            <w:rStyle w:val="VerbatimChar"/>
          </w:rPr>
          <w:tab/>
          <w:t>} catch {</w:t>
        </w:r>
        <w:r>
          <w:br/>
        </w:r>
        <w:r>
          <w:rPr>
            <w:rStyle w:val="VerbatimChar"/>
          </w:rPr>
          <w:tab/>
        </w:r>
        <w:r>
          <w:br/>
        </w:r>
        <w:r>
          <w:rPr>
            <w:rStyle w:val="VerbatimChar"/>
          </w:rPr>
          <w:tab/>
          <w:t>}</w:t>
        </w:r>
        <w:r>
          <w:br/>
        </w:r>
        <w:r>
          <w:rPr>
            <w:rStyle w:val="VerbatimChar"/>
          </w:rPr>
          <w:t>}</w:t>
        </w:r>
      </w:ins>
    </w:p>
    <w:p w14:paraId="092DC202" w14:textId="77777777" w:rsidR="00467686" w:rsidRDefault="00467686" w:rsidP="00467686">
      <w:pPr>
        <w:pStyle w:val="Textoembloco"/>
        <w:rPr>
          <w:ins w:id="135" w:author="Willian" w:date="2017-03-08T00:38:00Z"/>
        </w:rPr>
      </w:pPr>
      <w:ins w:id="136" w:author="Willian" w:date="2017-03-08T00:38:00Z">
        <w:r>
          <w:rPr>
            <w:rStyle w:val="VerbatimChar"/>
          </w:rPr>
          <w:t>**Dica:** Se você leu o artigo que passamos sobre Error Handling na aula 3 da unidade 3, terá visto também a ducumentação do try catch. Para relembrar visite: https://developer.apple.com/library/content/documentation/Swift/Conceptual/Swift_Programming_Language/ErrorHandling.html</w:t>
        </w:r>
      </w:ins>
    </w:p>
    <w:p w14:paraId="3B787841" w14:textId="77777777" w:rsidR="00467686" w:rsidRDefault="00467686" w:rsidP="00467686">
      <w:pPr>
        <w:pStyle w:val="Compact"/>
        <w:numPr>
          <w:ilvl w:val="0"/>
          <w:numId w:val="137"/>
        </w:numPr>
        <w:rPr>
          <w:ins w:id="137" w:author="Willian" w:date="2017-03-08T00:38:00Z"/>
        </w:rPr>
      </w:pPr>
      <w:ins w:id="138" w:author="Willian" w:date="2017-03-08T00:38:00Z">
        <w:r>
          <w:t xml:space="preserve">No bloco </w:t>
        </w:r>
        <w:r>
          <w:rPr>
            <w:b/>
          </w:rPr>
          <w:t>do</w:t>
        </w:r>
        <w:r>
          <w:t xml:space="preserve"> desencapsule o JSONResult e faça os devidos tratamentos:</w:t>
        </w:r>
      </w:ins>
    </w:p>
    <w:p w14:paraId="17AA31ED" w14:textId="77777777" w:rsidR="00467686" w:rsidRDefault="00467686" w:rsidP="00467686">
      <w:pPr>
        <w:pStyle w:val="SourceCode"/>
        <w:rPr>
          <w:ins w:id="139" w:author="Willian" w:date="2017-03-08T00:38:00Z"/>
        </w:rPr>
      </w:pPr>
      <w:ins w:id="140" w:author="Willian" w:date="2017-03-08T00:38:00Z">
        <w:r>
          <w:rPr>
            <w:rStyle w:val="VerbatimChar"/>
          </w:rPr>
          <w:t>Rest.get(path: "genre/movie/list") { jsonResult in</w:t>
        </w:r>
        <w:r>
          <w:br/>
        </w:r>
        <w:r>
          <w:rPr>
            <w:rStyle w:val="VerbatimChar"/>
          </w:rPr>
          <w:tab/>
          <w:t>do {</w:t>
        </w:r>
        <w:r>
          <w:br/>
        </w:r>
        <w:r>
          <w:rPr>
            <w:rStyle w:val="VerbatimChar"/>
          </w:rPr>
          <w:tab/>
        </w:r>
        <w:r>
          <w:rPr>
            <w:rStyle w:val="VerbatimChar"/>
          </w:rPr>
          <w:tab/>
          <w:t>switch jsonResult {</w:t>
        </w:r>
        <w:r>
          <w:br/>
        </w:r>
        <w:r>
          <w:rPr>
            <w:rStyle w:val="VerbatimChar"/>
          </w:rPr>
          <w:t xml:space="preserve">        case .success(let json):</w:t>
        </w:r>
        <w:r>
          <w:br/>
        </w:r>
        <w:r>
          <w:rPr>
            <w:rStyle w:val="VerbatimChar"/>
          </w:rPr>
          <w:t xml:space="preserve">          </w:t>
        </w:r>
        <w:r>
          <w:br/>
        </w:r>
        <w:r>
          <w:rPr>
            <w:rStyle w:val="VerbatimChar"/>
          </w:rPr>
          <w:t xml:space="preserve">          guard let genreList = json["genres"] as? [JSONObject] else {</w:t>
        </w:r>
        <w:r>
          <w:br/>
        </w:r>
        <w:r>
          <w:rPr>
            <w:rStyle w:val="VerbatimChar"/>
          </w:rPr>
          <w:t xml:space="preserve">            throw ReturnError.userMessage("Não foi possível obter os Gêneros. Por favor tente novamente mais tarde")</w:t>
        </w:r>
        <w:r>
          <w:br/>
        </w:r>
        <w:r>
          <w:rPr>
            <w:rStyle w:val="VerbatimChar"/>
          </w:rPr>
          <w:t xml:space="preserve">          }</w:t>
        </w:r>
        <w:r>
          <w:br/>
        </w:r>
        <w:r>
          <w:rPr>
            <w:rStyle w:val="VerbatimChar"/>
          </w:rPr>
          <w:t xml:space="preserve">          </w:t>
        </w:r>
        <w:r>
          <w:br/>
        </w:r>
        <w:r>
          <w:rPr>
            <w:rStyle w:val="VerbatimChar"/>
          </w:rPr>
          <w:t xml:space="preserve">          let genres: [Genre.ResponseModel] = genreList.map {</w:t>
        </w:r>
        <w:r>
          <w:br/>
        </w:r>
        <w:r>
          <w:rPr>
            <w:rStyle w:val="VerbatimChar"/>
          </w:rPr>
          <w:t xml:space="preserve">            Genre.ResponseModel(with: $0)</w:t>
        </w:r>
        <w:r>
          <w:br/>
        </w:r>
        <w:r>
          <w:rPr>
            <w:rStyle w:val="VerbatimChar"/>
          </w:rPr>
          <w:t xml:space="preserve">          }</w:t>
        </w:r>
        <w:r>
          <w:br/>
        </w:r>
        <w:r>
          <w:rPr>
            <w:rStyle w:val="VerbatimChar"/>
          </w:rPr>
          <w:t xml:space="preserve">          </w:t>
        </w:r>
        <w:r>
          <w:br/>
        </w:r>
        <w:r>
          <w:rPr>
            <w:rStyle w:val="VerbatimChar"/>
          </w:rPr>
          <w:t xml:space="preserve">          completion(Result.success(result: genres))</w:t>
        </w:r>
        <w:r>
          <w:br/>
        </w:r>
        <w:r>
          <w:rPr>
            <w:rStyle w:val="VerbatimChar"/>
          </w:rPr>
          <w:t xml:space="preserve">        case .failure(let error):</w:t>
        </w:r>
        <w:r>
          <w:br/>
        </w:r>
        <w:r>
          <w:rPr>
            <w:rStyle w:val="VerbatimChar"/>
          </w:rPr>
          <w:t xml:space="preserve">          throw error</w:t>
        </w:r>
        <w:r>
          <w:br/>
        </w:r>
        <w:r>
          <w:rPr>
            <w:rStyle w:val="VerbatimChar"/>
          </w:rPr>
          <w:t xml:space="preserve">        }</w:t>
        </w:r>
        <w:r>
          <w:br/>
        </w:r>
        <w:r>
          <w:rPr>
            <w:rStyle w:val="VerbatimChar"/>
          </w:rPr>
          <w:tab/>
          <w:t>} catch {</w:t>
        </w:r>
        <w:r>
          <w:br/>
        </w:r>
        <w:r>
          <w:rPr>
            <w:rStyle w:val="VerbatimChar"/>
          </w:rPr>
          <w:tab/>
        </w:r>
        <w:r>
          <w:br/>
        </w:r>
        <w:r>
          <w:rPr>
            <w:rStyle w:val="VerbatimChar"/>
          </w:rPr>
          <w:tab/>
          <w:t>}</w:t>
        </w:r>
        <w:r>
          <w:br/>
        </w:r>
        <w:r>
          <w:rPr>
            <w:rStyle w:val="VerbatimChar"/>
          </w:rPr>
          <w:t>}</w:t>
        </w:r>
        <w:r>
          <w:br/>
        </w:r>
        <w:r>
          <w:rPr>
            <w:rStyle w:val="VerbatimChar"/>
          </w:rPr>
          <w:tab/>
        </w:r>
      </w:ins>
    </w:p>
    <w:p w14:paraId="774A228B" w14:textId="77777777" w:rsidR="00467686" w:rsidRDefault="00467686" w:rsidP="00467686">
      <w:pPr>
        <w:pStyle w:val="Compact"/>
        <w:numPr>
          <w:ilvl w:val="0"/>
          <w:numId w:val="138"/>
        </w:numPr>
        <w:rPr>
          <w:ins w:id="141" w:author="Willian" w:date="2017-03-08T00:38:00Z"/>
        </w:rPr>
      </w:pPr>
      <w:ins w:id="142" w:author="Willian" w:date="2017-03-08T00:38:00Z">
        <w:r>
          <w:t xml:space="preserve">Exponha o erro no bloco </w:t>
        </w:r>
        <w:r>
          <w:rPr>
            <w:b/>
          </w:rPr>
          <w:t>catch</w:t>
        </w:r>
        <w:r>
          <w:t>:</w:t>
        </w:r>
      </w:ins>
    </w:p>
    <w:p w14:paraId="721C1957" w14:textId="77777777" w:rsidR="00467686" w:rsidRDefault="00467686" w:rsidP="00467686">
      <w:pPr>
        <w:pStyle w:val="SourceCode"/>
        <w:rPr>
          <w:ins w:id="143" w:author="Willian" w:date="2017-03-08T00:38:00Z"/>
        </w:rPr>
      </w:pPr>
      <w:ins w:id="144" w:author="Willian" w:date="2017-03-08T00:38:00Z">
        <w:r>
          <w:rPr>
            <w:rStyle w:val="VerbatimChar"/>
          </w:rPr>
          <w:t>Rest.get(path: "genre/movie/list") { jsonResult in</w:t>
        </w:r>
        <w:r>
          <w:br/>
        </w:r>
        <w:r>
          <w:rPr>
            <w:rStyle w:val="VerbatimChar"/>
          </w:rPr>
          <w:tab/>
          <w:t>do {</w:t>
        </w:r>
        <w:r>
          <w:br/>
        </w:r>
        <w:r>
          <w:rPr>
            <w:rStyle w:val="VerbatimChar"/>
          </w:rPr>
          <w:tab/>
        </w:r>
        <w:r>
          <w:rPr>
            <w:rStyle w:val="VerbatimChar"/>
          </w:rPr>
          <w:tab/>
          <w:t>switch jsonResult {</w:t>
        </w:r>
        <w:r>
          <w:br/>
        </w:r>
        <w:r>
          <w:rPr>
            <w:rStyle w:val="VerbatimChar"/>
          </w:rPr>
          <w:lastRenderedPageBreak/>
          <w:t xml:space="preserve">        case .success(let json):</w:t>
        </w:r>
        <w:r>
          <w:br/>
        </w:r>
        <w:r>
          <w:rPr>
            <w:rStyle w:val="VerbatimChar"/>
          </w:rPr>
          <w:t xml:space="preserve">          </w:t>
        </w:r>
        <w:r>
          <w:br/>
        </w:r>
        <w:r>
          <w:rPr>
            <w:rStyle w:val="VerbatimChar"/>
          </w:rPr>
          <w:t xml:space="preserve">          guard let genreList = json["genres"] as? [JSONObject] else {</w:t>
        </w:r>
        <w:r>
          <w:br/>
        </w:r>
        <w:r>
          <w:rPr>
            <w:rStyle w:val="VerbatimChar"/>
          </w:rPr>
          <w:t xml:space="preserve">            throw ReturnError.userMessage("Não foi possível obter os Gêneros. Por favor tente novamente mais tarde")</w:t>
        </w:r>
        <w:r>
          <w:br/>
        </w:r>
        <w:r>
          <w:rPr>
            <w:rStyle w:val="VerbatimChar"/>
          </w:rPr>
          <w:t xml:space="preserve">          }</w:t>
        </w:r>
        <w:r>
          <w:br/>
        </w:r>
        <w:r>
          <w:rPr>
            <w:rStyle w:val="VerbatimChar"/>
          </w:rPr>
          <w:t xml:space="preserve">          </w:t>
        </w:r>
        <w:r>
          <w:br/>
        </w:r>
        <w:r>
          <w:rPr>
            <w:rStyle w:val="VerbatimChar"/>
          </w:rPr>
          <w:t xml:space="preserve">          let genres: [Genre.ResponseModel] = genreList.map {</w:t>
        </w:r>
        <w:r>
          <w:br/>
        </w:r>
        <w:r>
          <w:rPr>
            <w:rStyle w:val="VerbatimChar"/>
          </w:rPr>
          <w:t xml:space="preserve">            Genre.ResponseModel(with: $0)</w:t>
        </w:r>
        <w:r>
          <w:br/>
        </w:r>
        <w:r>
          <w:rPr>
            <w:rStyle w:val="VerbatimChar"/>
          </w:rPr>
          <w:t xml:space="preserve">          }</w:t>
        </w:r>
        <w:r>
          <w:br/>
        </w:r>
        <w:r>
          <w:rPr>
            <w:rStyle w:val="VerbatimChar"/>
          </w:rPr>
          <w:t xml:space="preserve">          </w:t>
        </w:r>
        <w:r>
          <w:br/>
        </w:r>
        <w:r>
          <w:rPr>
            <w:rStyle w:val="VerbatimChar"/>
          </w:rPr>
          <w:t xml:space="preserve">          completion(Result.success(result: genres))</w:t>
        </w:r>
        <w:r>
          <w:br/>
        </w:r>
        <w:r>
          <w:rPr>
            <w:rStyle w:val="VerbatimChar"/>
          </w:rPr>
          <w:t xml:space="preserve">        case .failure(let error):</w:t>
        </w:r>
        <w:r>
          <w:br/>
        </w:r>
        <w:r>
          <w:rPr>
            <w:rStyle w:val="VerbatimChar"/>
          </w:rPr>
          <w:t xml:space="preserve">          throw error</w:t>
        </w:r>
        <w:r>
          <w:br/>
        </w:r>
        <w:r>
          <w:rPr>
            <w:rStyle w:val="VerbatimChar"/>
          </w:rPr>
          <w:t xml:space="preserve">        }</w:t>
        </w:r>
        <w:r>
          <w:br/>
        </w:r>
        <w:r>
          <w:rPr>
            <w:rStyle w:val="VerbatimChar"/>
          </w:rPr>
          <w:tab/>
          <w:t>} catch {</w:t>
        </w:r>
        <w:r>
          <w:br/>
        </w:r>
        <w:r>
          <w:rPr>
            <w:rStyle w:val="VerbatimChar"/>
          </w:rPr>
          <w:tab/>
        </w:r>
        <w:r>
          <w:rPr>
            <w:rStyle w:val="VerbatimChar"/>
          </w:rPr>
          <w:tab/>
          <w:t>completion(Result.failure(error: error as! ReturnError))</w:t>
        </w:r>
        <w:r>
          <w:br/>
        </w:r>
        <w:r>
          <w:rPr>
            <w:rStyle w:val="VerbatimChar"/>
          </w:rPr>
          <w:tab/>
          <w:t>}</w:t>
        </w:r>
        <w:r>
          <w:br/>
        </w:r>
        <w:r>
          <w:rPr>
            <w:rStyle w:val="VerbatimChar"/>
          </w:rPr>
          <w:t>}</w:t>
        </w:r>
        <w:r>
          <w:br/>
        </w:r>
        <w:r>
          <w:rPr>
            <w:rStyle w:val="VerbatimChar"/>
          </w:rPr>
          <w:tab/>
        </w:r>
      </w:ins>
    </w:p>
    <w:p w14:paraId="3B051FB5" w14:textId="77777777" w:rsidR="00467686" w:rsidRDefault="00467686" w:rsidP="00467686">
      <w:pPr>
        <w:pStyle w:val="FirstParagraph"/>
        <w:rPr>
          <w:ins w:id="145" w:author="Willian" w:date="2017-03-08T00:38:00Z"/>
        </w:rPr>
      </w:pPr>
      <w:ins w:id="146" w:author="Willian" w:date="2017-03-08T00:38:00Z">
        <w:r>
          <w:t>A classe completa ficará assim:</w:t>
        </w:r>
      </w:ins>
    </w:p>
    <w:p w14:paraId="4E9E3B65" w14:textId="77777777" w:rsidR="00467686" w:rsidRDefault="00467686" w:rsidP="00467686">
      <w:pPr>
        <w:pStyle w:val="SourceCode"/>
        <w:rPr>
          <w:ins w:id="147" w:author="Willian" w:date="2017-03-08T00:38:00Z"/>
        </w:rPr>
      </w:pPr>
      <w:ins w:id="148" w:author="Willian" w:date="2017-03-08T00:38:00Z">
        <w:r>
          <w:rPr>
            <w:rStyle w:val="VerbatimChar"/>
          </w:rPr>
          <w:t>class GenreService {</w:t>
        </w:r>
        <w:r>
          <w:br/>
        </w:r>
        <w:r>
          <w:rPr>
            <w:rStyle w:val="VerbatimChar"/>
          </w:rPr>
          <w:t xml:space="preserve">  </w:t>
        </w:r>
        <w:r>
          <w:br/>
        </w:r>
        <w:r>
          <w:rPr>
            <w:rStyle w:val="VerbatimChar"/>
          </w:rPr>
          <w:t xml:space="preserve">  class func getGenres(completion: @escaping (Result&lt;[Genre.ResponseModel]&gt;) -&gt; Void) {</w:t>
        </w:r>
        <w:r>
          <w:br/>
        </w:r>
        <w:r>
          <w:rPr>
            <w:rStyle w:val="VerbatimChar"/>
          </w:rPr>
          <w:t xml:space="preserve">    </w:t>
        </w:r>
        <w:r>
          <w:br/>
        </w:r>
        <w:r>
          <w:rPr>
            <w:rStyle w:val="VerbatimChar"/>
          </w:rPr>
          <w:t xml:space="preserve">    Rest.get(path: "genre/movie/list") { jsonResult in</w:t>
        </w:r>
        <w:r>
          <w:br/>
        </w:r>
        <w:r>
          <w:rPr>
            <w:rStyle w:val="VerbatimChar"/>
          </w:rPr>
          <w:t xml:space="preserve">      </w:t>
        </w:r>
        <w:r>
          <w:br/>
        </w:r>
        <w:r>
          <w:rPr>
            <w:rStyle w:val="VerbatimChar"/>
          </w:rPr>
          <w:t xml:space="preserve">      do {</w:t>
        </w:r>
        <w:r>
          <w:br/>
        </w:r>
        <w:r>
          <w:rPr>
            <w:rStyle w:val="VerbatimChar"/>
          </w:rPr>
          <w:t xml:space="preserve">        switch jsonResult {</w:t>
        </w:r>
        <w:r>
          <w:br/>
        </w:r>
        <w:r>
          <w:rPr>
            <w:rStyle w:val="VerbatimChar"/>
          </w:rPr>
          <w:t xml:space="preserve">        case .success(let json):</w:t>
        </w:r>
        <w:r>
          <w:br/>
        </w:r>
        <w:r>
          <w:rPr>
            <w:rStyle w:val="VerbatimChar"/>
          </w:rPr>
          <w:t xml:space="preserve">          </w:t>
        </w:r>
        <w:r>
          <w:br/>
        </w:r>
        <w:r>
          <w:rPr>
            <w:rStyle w:val="VerbatimChar"/>
          </w:rPr>
          <w:t xml:space="preserve">          guard let genreList = json["genres"] as? [JSONObject] else {</w:t>
        </w:r>
        <w:r>
          <w:br/>
        </w:r>
        <w:r>
          <w:rPr>
            <w:rStyle w:val="VerbatimChar"/>
          </w:rPr>
          <w:t xml:space="preserve">            throw ReturnError.userMessage("Não foi possível obter os Gêneros. Por favor tente novamente mais tarde")</w:t>
        </w:r>
        <w:r>
          <w:br/>
        </w:r>
        <w:r>
          <w:rPr>
            <w:rStyle w:val="VerbatimChar"/>
          </w:rPr>
          <w:t xml:space="preserve">          }</w:t>
        </w:r>
        <w:r>
          <w:br/>
        </w:r>
        <w:r>
          <w:rPr>
            <w:rStyle w:val="VerbatimChar"/>
          </w:rPr>
          <w:t xml:space="preserve">          </w:t>
        </w:r>
        <w:r>
          <w:br/>
        </w:r>
        <w:r>
          <w:rPr>
            <w:rStyle w:val="VerbatimChar"/>
          </w:rPr>
          <w:t xml:space="preserve">          let genres: [Genre.ResponseModel] = genreList.map {</w:t>
        </w:r>
        <w:r>
          <w:br/>
        </w:r>
        <w:r>
          <w:rPr>
            <w:rStyle w:val="VerbatimChar"/>
          </w:rPr>
          <w:t xml:space="preserve">            Genre.ResponseModel(with: $0)</w:t>
        </w:r>
        <w:r>
          <w:br/>
        </w:r>
        <w:r>
          <w:rPr>
            <w:rStyle w:val="VerbatimChar"/>
          </w:rPr>
          <w:t xml:space="preserve">          }</w:t>
        </w:r>
        <w:r>
          <w:br/>
        </w:r>
        <w:r>
          <w:rPr>
            <w:rStyle w:val="VerbatimChar"/>
          </w:rPr>
          <w:t xml:space="preserve">          </w:t>
        </w:r>
        <w:r>
          <w:br/>
        </w:r>
        <w:r>
          <w:rPr>
            <w:rStyle w:val="VerbatimChar"/>
          </w:rPr>
          <w:t xml:space="preserve">          completion(Result.success(result: genres))</w:t>
        </w:r>
        <w:r>
          <w:br/>
        </w:r>
        <w:r>
          <w:rPr>
            <w:rStyle w:val="VerbatimChar"/>
          </w:rPr>
          <w:t xml:space="preserve">        case .failure(let error):</w:t>
        </w:r>
        <w:r>
          <w:br/>
        </w:r>
        <w:r>
          <w:rPr>
            <w:rStyle w:val="VerbatimChar"/>
          </w:rPr>
          <w:t xml:space="preserve">          throw error</w:t>
        </w:r>
        <w:r>
          <w:br/>
        </w:r>
        <w:r>
          <w:rPr>
            <w:rStyle w:val="VerbatimChar"/>
          </w:rPr>
          <w:t xml:space="preserve">        }</w:t>
        </w:r>
        <w:r>
          <w:br/>
        </w:r>
        <w:r>
          <w:rPr>
            <w:rStyle w:val="VerbatimChar"/>
          </w:rPr>
          <w:t xml:space="preserve">      } catch {</w:t>
        </w:r>
        <w:r>
          <w:br/>
        </w:r>
        <w:r>
          <w:rPr>
            <w:rStyle w:val="VerbatimChar"/>
          </w:rPr>
          <w:t xml:space="preserve">        completion(Result.failure(error: error as! ReturnError))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ins>
    </w:p>
    <w:p w14:paraId="275966F6" w14:textId="77777777" w:rsidR="00467686" w:rsidRDefault="00467686" w:rsidP="00467686">
      <w:pPr>
        <w:pStyle w:val="FirstParagraph"/>
        <w:rPr>
          <w:ins w:id="149" w:author="Willian" w:date="2017-03-08T00:38:00Z"/>
        </w:rPr>
      </w:pPr>
      <w:ins w:id="150" w:author="Willian" w:date="2017-03-08T00:38:00Z">
        <w:r>
          <w:lastRenderedPageBreak/>
          <w:t xml:space="preserve">Para os serviços de Movie faremos o mesmo procedimento. Veja como nossa classe </w:t>
        </w:r>
        <w:r>
          <w:rPr>
            <w:b/>
          </w:rPr>
          <w:t>MovieService</w:t>
        </w:r>
        <w:r>
          <w:t xml:space="preserve"> ficou:</w:t>
        </w:r>
      </w:ins>
    </w:p>
    <w:p w14:paraId="2BCFB9F8" w14:textId="77777777" w:rsidR="00467686" w:rsidRDefault="00467686" w:rsidP="00467686">
      <w:pPr>
        <w:pStyle w:val="SourceCode"/>
        <w:rPr>
          <w:ins w:id="151" w:author="Willian" w:date="2017-03-08T00:38:00Z"/>
        </w:rPr>
      </w:pPr>
      <w:ins w:id="152" w:author="Willian" w:date="2017-03-08T00:38:00Z">
        <w:r>
          <w:rPr>
            <w:rStyle w:val="VerbatimChar"/>
          </w:rPr>
          <w:t>class MovieService {</w:t>
        </w:r>
        <w:r>
          <w:br/>
        </w:r>
        <w:r>
          <w:rPr>
            <w:rStyle w:val="VerbatimChar"/>
          </w:rPr>
          <w:t xml:space="preserve">  </w:t>
        </w:r>
        <w:r>
          <w:br/>
        </w:r>
        <w:r>
          <w:rPr>
            <w:rStyle w:val="VerbatimChar"/>
          </w:rPr>
          <w:t xml:space="preserve">  class func getPopularMovies(page: Int? = 1, completion: @escaping (Result&lt;[Movie.ResponseModel.Result]&gt;) -&gt; Void) {</w:t>
        </w:r>
        <w:r>
          <w:br/>
        </w:r>
        <w:r>
          <w:rPr>
            <w:rStyle w:val="VerbatimChar"/>
          </w:rPr>
          <w:t xml:space="preserve">    </w:t>
        </w:r>
        <w:r>
          <w:br/>
        </w:r>
        <w:r>
          <w:rPr>
            <w:rStyle w:val="VerbatimChar"/>
          </w:rPr>
          <w:t xml:space="preserve">    getMovies(page: page ?? 1, path: "movie/popular", completion: completion)</w:t>
        </w:r>
        <w:r>
          <w:br/>
        </w:r>
        <w:r>
          <w:rPr>
            <w:rStyle w:val="VerbatimChar"/>
          </w:rPr>
          <w:t xml:space="preserve">  }</w:t>
        </w:r>
        <w:r>
          <w:br/>
        </w:r>
        <w:r>
          <w:rPr>
            <w:rStyle w:val="VerbatimChar"/>
          </w:rPr>
          <w:t xml:space="preserve">  </w:t>
        </w:r>
        <w:r>
          <w:br/>
        </w:r>
        <w:r>
          <w:rPr>
            <w:rStyle w:val="VerbatimChar"/>
          </w:rPr>
          <w:t xml:space="preserve">  class func getTopRatedMovies(page: Int? = 1, completion: @escaping (Result&lt;[Movie.ResponseModel.Result]&gt;) -&gt; Void) {</w:t>
        </w:r>
        <w:r>
          <w:br/>
        </w:r>
        <w:r>
          <w:rPr>
            <w:rStyle w:val="VerbatimChar"/>
          </w:rPr>
          <w:t xml:space="preserve">    </w:t>
        </w:r>
        <w:r>
          <w:br/>
        </w:r>
        <w:r>
          <w:rPr>
            <w:rStyle w:val="VerbatimChar"/>
          </w:rPr>
          <w:t xml:space="preserve">    getMovies(page: page ?? 1, path: "movie/top_rated", completion: completion)</w:t>
        </w:r>
        <w:r>
          <w:br/>
        </w:r>
        <w:r>
          <w:rPr>
            <w:rStyle w:val="VerbatimChar"/>
          </w:rPr>
          <w:t xml:space="preserve">  }</w:t>
        </w:r>
        <w:r>
          <w:br/>
        </w:r>
        <w:r>
          <w:rPr>
            <w:rStyle w:val="VerbatimChar"/>
          </w:rPr>
          <w:t xml:space="preserve">  </w:t>
        </w:r>
        <w:r>
          <w:br/>
        </w:r>
        <w:r>
          <w:rPr>
            <w:rStyle w:val="VerbatimChar"/>
          </w:rPr>
          <w:t xml:space="preserve">  class func getUpcomingMovies(page: Int? = 1, completion: @escaping (Result&lt;[Movie.ResponseModel.Result]&gt;) -&gt; Void) {</w:t>
        </w:r>
        <w:r>
          <w:br/>
        </w:r>
        <w:r>
          <w:rPr>
            <w:rStyle w:val="VerbatimChar"/>
          </w:rPr>
          <w:t xml:space="preserve">    </w:t>
        </w:r>
        <w:r>
          <w:br/>
        </w:r>
        <w:r>
          <w:rPr>
            <w:rStyle w:val="VerbatimChar"/>
          </w:rPr>
          <w:t xml:space="preserve">    getMovies(page: page ?? 1, path: "movie/upcoming", completion: completion)</w:t>
        </w:r>
        <w:r>
          <w:br/>
        </w:r>
        <w:r>
          <w:rPr>
            <w:rStyle w:val="VerbatimChar"/>
          </w:rPr>
          <w:t xml:space="preserve">  }</w:t>
        </w:r>
        <w:r>
          <w:br/>
        </w:r>
        <w:r>
          <w:rPr>
            <w:rStyle w:val="VerbatimChar"/>
          </w:rPr>
          <w:t xml:space="preserve">  </w:t>
        </w:r>
        <w:r>
          <w:br/>
        </w:r>
        <w:r>
          <w:rPr>
            <w:rStyle w:val="VerbatimChar"/>
          </w:rPr>
          <w:t xml:space="preserve">  class func getMovies(page: Int? = 1, path: String, completion: @escaping (Result&lt;[Movie.ResponseModel.Result]&gt;) -&gt; Void) {</w:t>
        </w:r>
        <w:r>
          <w:br/>
        </w:r>
        <w:r>
          <w:rPr>
            <w:rStyle w:val="VerbatimChar"/>
          </w:rPr>
          <w:t xml:space="preserve">    </w:t>
        </w:r>
        <w:r>
          <w:br/>
        </w:r>
        <w:r>
          <w:rPr>
            <w:rStyle w:val="VerbatimChar"/>
          </w:rPr>
          <w:t xml:space="preserve">    var query = ""</w:t>
        </w:r>
        <w:r>
          <w:br/>
        </w:r>
        <w:r>
          <w:rPr>
            <w:rStyle w:val="VerbatimChar"/>
          </w:rPr>
          <w:t xml:space="preserve">    </w:t>
        </w:r>
        <w:r>
          <w:br/>
        </w:r>
        <w:r>
          <w:rPr>
            <w:rStyle w:val="VerbatimChar"/>
          </w:rPr>
          <w:t xml:space="preserve">    if let page = page, page &gt; 1 {</w:t>
        </w:r>
        <w:r>
          <w:br/>
        </w:r>
        <w:r>
          <w:rPr>
            <w:rStyle w:val="VerbatimChar"/>
          </w:rPr>
          <w:t xml:space="preserve">      query = "page=\(page)"</w:t>
        </w:r>
        <w:r>
          <w:br/>
        </w:r>
        <w:r>
          <w:rPr>
            <w:rStyle w:val="VerbatimChar"/>
          </w:rPr>
          <w:t xml:space="preserve">    }</w:t>
        </w:r>
        <w:r>
          <w:br/>
        </w:r>
        <w:r>
          <w:rPr>
            <w:rStyle w:val="VerbatimChar"/>
          </w:rPr>
          <w:t xml:space="preserve">    </w:t>
        </w:r>
        <w:r>
          <w:br/>
        </w:r>
        <w:r>
          <w:rPr>
            <w:rStyle w:val="VerbatimChar"/>
          </w:rPr>
          <w:t xml:space="preserve">    Rest.get(path: path, query: query) { jsonResult in</w:t>
        </w:r>
        <w:r>
          <w:br/>
        </w:r>
        <w:r>
          <w:rPr>
            <w:rStyle w:val="VerbatimChar"/>
          </w:rPr>
          <w:t xml:space="preserve">      </w:t>
        </w:r>
        <w:r>
          <w:br/>
        </w:r>
        <w:r>
          <w:rPr>
            <w:rStyle w:val="VerbatimChar"/>
          </w:rPr>
          <w:t xml:space="preserve">      do {</w:t>
        </w:r>
        <w:r>
          <w:br/>
        </w:r>
        <w:r>
          <w:rPr>
            <w:rStyle w:val="VerbatimChar"/>
          </w:rPr>
          <w:t xml:space="preserve">        switch jsonResult {</w:t>
        </w:r>
        <w:r>
          <w:br/>
        </w:r>
        <w:r>
          <w:rPr>
            <w:rStyle w:val="VerbatimChar"/>
          </w:rPr>
          <w:t xml:space="preserve">        case .success(let json):</w:t>
        </w:r>
        <w:r>
          <w:br/>
        </w:r>
        <w:r>
          <w:rPr>
            <w:rStyle w:val="VerbatimChar"/>
          </w:rPr>
          <w:t xml:space="preserve">          </w:t>
        </w:r>
        <w:r>
          <w:br/>
        </w:r>
        <w:r>
          <w:rPr>
            <w:rStyle w:val="VerbatimChar"/>
          </w:rPr>
          <w:t xml:space="preserve">          guard let movieList = json["results"] as? [JSONObject] else {</w:t>
        </w:r>
        <w:r>
          <w:br/>
        </w:r>
        <w:r>
          <w:rPr>
            <w:rStyle w:val="VerbatimChar"/>
          </w:rPr>
          <w:t xml:space="preserve">            throw ReturnError.userMessage("Não foi possível obter os Filmes Populares. Por favor tente novamente mais tarde")</w:t>
        </w:r>
        <w:r>
          <w:br/>
        </w:r>
        <w:r>
          <w:rPr>
            <w:rStyle w:val="VerbatimChar"/>
          </w:rPr>
          <w:t xml:space="preserve">          }</w:t>
        </w:r>
        <w:r>
          <w:br/>
        </w:r>
        <w:r>
          <w:rPr>
            <w:rStyle w:val="VerbatimChar"/>
          </w:rPr>
          <w:t xml:space="preserve">          </w:t>
        </w:r>
        <w:r>
          <w:br/>
        </w:r>
        <w:r>
          <w:rPr>
            <w:rStyle w:val="VerbatimChar"/>
          </w:rPr>
          <w:t xml:space="preserve">          let movies = movieList.map {</w:t>
        </w:r>
        <w:r>
          <w:br/>
        </w:r>
        <w:r>
          <w:rPr>
            <w:rStyle w:val="VerbatimChar"/>
          </w:rPr>
          <w:t xml:space="preserve">            Movie.ResponseModel.Result(with: $0)</w:t>
        </w:r>
        <w:r>
          <w:br/>
        </w:r>
        <w:r>
          <w:rPr>
            <w:rStyle w:val="VerbatimChar"/>
          </w:rPr>
          <w:t xml:space="preserve">          }</w:t>
        </w:r>
        <w:r>
          <w:br/>
        </w:r>
        <w:r>
          <w:rPr>
            <w:rStyle w:val="VerbatimChar"/>
          </w:rPr>
          <w:t xml:space="preserve">          </w:t>
        </w:r>
        <w:r>
          <w:br/>
        </w:r>
        <w:r>
          <w:rPr>
            <w:rStyle w:val="VerbatimChar"/>
          </w:rPr>
          <w:t xml:space="preserve">          completion(Result.success(result: movies))</w:t>
        </w:r>
        <w:r>
          <w:br/>
        </w:r>
        <w:r>
          <w:rPr>
            <w:rStyle w:val="VerbatimChar"/>
          </w:rPr>
          <w:t xml:space="preserve">        case .failure(let error):</w:t>
        </w:r>
        <w:r>
          <w:br/>
        </w:r>
        <w:r>
          <w:rPr>
            <w:rStyle w:val="VerbatimChar"/>
          </w:rPr>
          <w:t xml:space="preserve">          throw error</w:t>
        </w:r>
        <w:r>
          <w:br/>
        </w:r>
        <w:r>
          <w:rPr>
            <w:rStyle w:val="VerbatimChar"/>
          </w:rPr>
          <w:t xml:space="preserve">        }</w:t>
        </w:r>
        <w:r>
          <w:br/>
        </w:r>
        <w:r>
          <w:rPr>
            <w:rStyle w:val="VerbatimChar"/>
          </w:rPr>
          <w:lastRenderedPageBreak/>
          <w:t xml:space="preserve">      } catch {</w:t>
        </w:r>
        <w:r>
          <w:br/>
        </w:r>
        <w:r>
          <w:rPr>
            <w:rStyle w:val="VerbatimChar"/>
          </w:rPr>
          <w:t xml:space="preserve">        completion(Result.failure(error: error as! ReturnError))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class func getMovie(withId id: Int, completion: @escaping (Result&lt;MovieDetails.ResponseModel&gt;) -&gt; Void)  {</w:t>
        </w:r>
        <w:r>
          <w:br/>
        </w:r>
        <w:r>
          <w:rPr>
            <w:rStyle w:val="VerbatimChar"/>
          </w:rPr>
          <w:t xml:space="preserve">    Rest.get(path: "movie/\(id)") { jsonResult in</w:t>
        </w:r>
        <w:r>
          <w:br/>
        </w:r>
        <w:r>
          <w:rPr>
            <w:rStyle w:val="VerbatimChar"/>
          </w:rPr>
          <w:t xml:space="preserve">      </w:t>
        </w:r>
        <w:r>
          <w:br/>
        </w:r>
        <w:r>
          <w:rPr>
            <w:rStyle w:val="VerbatimChar"/>
          </w:rPr>
          <w:t xml:space="preserve">      do {</w:t>
        </w:r>
        <w:r>
          <w:br/>
        </w:r>
        <w:r>
          <w:rPr>
            <w:rStyle w:val="VerbatimChar"/>
          </w:rPr>
          <w:t xml:space="preserve">        switch jsonResult {</w:t>
        </w:r>
        <w:r>
          <w:br/>
        </w:r>
        <w:r>
          <w:rPr>
            <w:rStyle w:val="VerbatimChar"/>
          </w:rPr>
          <w:t xml:space="preserve">        case .success(let json):</w:t>
        </w:r>
        <w:r>
          <w:br/>
        </w:r>
        <w:r>
          <w:rPr>
            <w:rStyle w:val="VerbatimChar"/>
          </w:rPr>
          <w:t xml:space="preserve">          </w:t>
        </w:r>
        <w:r>
          <w:br/>
        </w:r>
        <w:r>
          <w:rPr>
            <w:rStyle w:val="VerbatimChar"/>
          </w:rPr>
          <w:t xml:space="preserve">          guard let _ = json["id"] as? Int else {</w:t>
        </w:r>
        <w:r>
          <w:br/>
        </w:r>
        <w:r>
          <w:rPr>
            <w:rStyle w:val="VerbatimChar"/>
          </w:rPr>
          <w:t xml:space="preserve">            throw ReturnError.userMessage("Não foi possível obter os detalhes do filme. Por favor tente novamente mais tarde")</w:t>
        </w:r>
        <w:r>
          <w:br/>
        </w:r>
        <w:r>
          <w:rPr>
            <w:rStyle w:val="VerbatimChar"/>
          </w:rPr>
          <w:t xml:space="preserve">          }</w:t>
        </w:r>
        <w:r>
          <w:br/>
        </w:r>
        <w:r>
          <w:rPr>
            <w:rStyle w:val="VerbatimChar"/>
          </w:rPr>
          <w:t xml:space="preserve">          </w:t>
        </w:r>
        <w:r>
          <w:br/>
        </w:r>
        <w:r>
          <w:rPr>
            <w:rStyle w:val="VerbatimChar"/>
          </w:rPr>
          <w:t xml:space="preserve">          let detail = MovieDetails.ResponseModel(with: json)</w:t>
        </w:r>
        <w:r>
          <w:br/>
        </w:r>
        <w:r>
          <w:rPr>
            <w:rStyle w:val="VerbatimChar"/>
          </w:rPr>
          <w:t xml:space="preserve">          </w:t>
        </w:r>
        <w:r>
          <w:br/>
        </w:r>
        <w:r>
          <w:rPr>
            <w:rStyle w:val="VerbatimChar"/>
          </w:rPr>
          <w:t xml:space="preserve">          completion(Result.success(result: detail))</w:t>
        </w:r>
        <w:r>
          <w:br/>
        </w:r>
        <w:r>
          <w:rPr>
            <w:rStyle w:val="VerbatimChar"/>
          </w:rPr>
          <w:t xml:space="preserve">        case .failure(let error):</w:t>
        </w:r>
        <w:r>
          <w:br/>
        </w:r>
        <w:r>
          <w:rPr>
            <w:rStyle w:val="VerbatimChar"/>
          </w:rPr>
          <w:t xml:space="preserve">          throw error</w:t>
        </w:r>
        <w:r>
          <w:br/>
        </w:r>
        <w:r>
          <w:rPr>
            <w:rStyle w:val="VerbatimChar"/>
          </w:rPr>
          <w:t xml:space="preserve">        }</w:t>
        </w:r>
        <w:r>
          <w:br/>
        </w:r>
        <w:r>
          <w:rPr>
            <w:rStyle w:val="VerbatimChar"/>
          </w:rPr>
          <w:t xml:space="preserve">      } catch {</w:t>
        </w:r>
        <w:r>
          <w:br/>
        </w:r>
        <w:r>
          <w:rPr>
            <w:rStyle w:val="VerbatimChar"/>
          </w:rPr>
          <w:t xml:space="preserve">        completion(Result.failure(error: error as! ReturnError))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ins>
    </w:p>
    <w:p w14:paraId="5B1E2753" w14:textId="77777777" w:rsidR="00467686" w:rsidRDefault="00467686" w:rsidP="00467686">
      <w:pPr>
        <w:pStyle w:val="FirstParagraph"/>
        <w:rPr>
          <w:ins w:id="153" w:author="Willian" w:date="2017-03-08T00:38:00Z"/>
        </w:rPr>
      </w:pPr>
      <w:ins w:id="154" w:author="Willian" w:date="2017-03-08T00:38:00Z">
        <w:r>
          <w:t>Sendo assim, temos a camada Service pronta.</w:t>
        </w:r>
      </w:ins>
    </w:p>
    <w:p w14:paraId="304CC69F" w14:textId="77777777" w:rsidR="008313E9" w:rsidRPr="008313E9" w:rsidDel="002E607A" w:rsidRDefault="008313E9" w:rsidP="008313E9">
      <w:pPr>
        <w:pStyle w:val="Ttulo"/>
        <w:rPr>
          <w:del w:id="155" w:author="Willian" w:date="2017-03-08T00:13:00Z"/>
          <w:rFonts w:ascii="Times New Roman" w:hAnsi="Times New Roman"/>
          <w:color w:val="auto"/>
          <w:sz w:val="24"/>
          <w:szCs w:val="24"/>
        </w:rPr>
      </w:pPr>
      <w:bookmarkStart w:id="156" w:name="_GoBack"/>
      <w:bookmarkEnd w:id="156"/>
      <w:del w:id="157" w:author="Willian" w:date="2017-03-08T00:13:00Z">
        <w:r w:rsidRPr="008313E9" w:rsidDel="002E607A">
          <w:delText xml:space="preserve">Unidade 2 </w:delText>
        </w:r>
      </w:del>
    </w:p>
    <w:p w14:paraId="0C6C831A" w14:textId="77777777" w:rsidR="008313E9" w:rsidDel="002E607A" w:rsidRDefault="008313E9" w:rsidP="008313E9">
      <w:pPr>
        <w:pStyle w:val="Cabealho1"/>
        <w:numPr>
          <w:ilvl w:val="0"/>
          <w:numId w:val="0"/>
        </w:numPr>
        <w:rPr>
          <w:del w:id="158" w:author="Willian" w:date="2017-03-08T00:13:00Z"/>
        </w:rPr>
      </w:pPr>
      <w:del w:id="159" w:author="Willian" w:date="2017-03-08T00:13:00Z">
        <w:r w:rsidRPr="008313E9" w:rsidDel="002E607A">
          <w:delText>Aula 1</w:delText>
        </w:r>
      </w:del>
    </w:p>
    <w:p w14:paraId="39EE3EE8" w14:textId="77777777" w:rsidR="008313E9" w:rsidRPr="008313E9" w:rsidDel="002E607A" w:rsidRDefault="008313E9" w:rsidP="008313E9">
      <w:pPr>
        <w:pStyle w:val="Ttulo1"/>
        <w:rPr>
          <w:del w:id="160" w:author="Willian" w:date="2017-03-08T00:13:00Z"/>
        </w:rPr>
      </w:pPr>
      <w:del w:id="161" w:author="Willian" w:date="2017-03-08T00:13:00Z">
        <w:r w:rsidRPr="008313E9" w:rsidDel="002E607A">
          <w:delText>Swift</w:delText>
        </w:r>
        <w:r w:rsidR="00432D6D" w:rsidDel="002E607A">
          <w:delText xml:space="preserve"> – Parte 1</w:delText>
        </w:r>
      </w:del>
    </w:p>
    <w:p w14:paraId="03F0288C" w14:textId="77777777" w:rsidR="008313E9" w:rsidRPr="008313E9" w:rsidDel="002E607A" w:rsidRDefault="008313E9" w:rsidP="008313E9">
      <w:pPr>
        <w:rPr>
          <w:del w:id="162" w:author="Willian" w:date="2017-03-08T00:13:00Z"/>
          <w:rFonts w:ascii="Times New Roman" w:hAnsi="Times New Roman" w:cs="Times New Roman"/>
          <w:color w:val="auto"/>
          <w:sz w:val="24"/>
          <w:szCs w:val="24"/>
        </w:rPr>
      </w:pPr>
      <w:del w:id="163" w:author="Willian" w:date="2017-03-08T00:13:00Z">
        <w:r w:rsidRPr="008313E9" w:rsidDel="002E607A">
          <w:rPr>
            <w:rFonts w:ascii="Calibri" w:hAnsi="Calibri" w:cs="Times New Roman"/>
          </w:rPr>
          <w:delText>Nesta aula vamos aprender o essencial sobre a linguagem Swift. Primeiro vamos apresentar uma introdução e depois iremos aprender um pouco de sua sintaxe. Vamos lá!</w:delText>
        </w:r>
      </w:del>
    </w:p>
    <w:p w14:paraId="2F50234E" w14:textId="77777777" w:rsidR="008313E9" w:rsidRPr="008313E9" w:rsidDel="002E607A" w:rsidRDefault="008313E9" w:rsidP="008313E9">
      <w:pPr>
        <w:pStyle w:val="Ttulo2"/>
        <w:rPr>
          <w:del w:id="164" w:author="Willian" w:date="2017-03-08T00:13:00Z"/>
        </w:rPr>
      </w:pPr>
      <w:del w:id="165" w:author="Willian" w:date="2017-03-08T00:13:00Z">
        <w:r w:rsidRPr="008313E9" w:rsidDel="002E607A">
          <w:delText>O que é Swift?</w:delText>
        </w:r>
      </w:del>
    </w:p>
    <w:p w14:paraId="306733C4" w14:textId="77777777" w:rsidR="008313E9" w:rsidRPr="008313E9" w:rsidDel="002E607A" w:rsidRDefault="008313E9" w:rsidP="008313E9">
      <w:pPr>
        <w:rPr>
          <w:del w:id="166" w:author="Willian" w:date="2017-03-08T00:13:00Z"/>
          <w:rFonts w:ascii="Times New Roman" w:hAnsi="Times New Roman" w:cs="Times New Roman"/>
          <w:color w:val="auto"/>
          <w:sz w:val="24"/>
          <w:szCs w:val="24"/>
        </w:rPr>
      </w:pPr>
      <w:del w:id="167" w:author="Willian" w:date="2017-03-08T00:13:00Z">
        <w:r w:rsidRPr="008313E9" w:rsidDel="002E607A">
          <w:rPr>
            <w:rFonts w:ascii="Calibri" w:hAnsi="Calibri" w:cs="Times New Roman"/>
          </w:rPr>
          <w:delText xml:space="preserve">Swift é uma linguagem de programação de </w:delText>
        </w:r>
        <w:commentRangeStart w:id="168"/>
        <w:commentRangeStart w:id="169"/>
        <w:r w:rsidRPr="008313E9" w:rsidDel="002E607A">
          <w:rPr>
            <w:rFonts w:ascii="Calibri" w:hAnsi="Calibri" w:cs="Times New Roman"/>
          </w:rPr>
          <w:delText>propósito geral</w:delText>
        </w:r>
      </w:del>
      <w:del w:id="170" w:author="Willian" w:date="2016-11-04T21:42:00Z">
        <w:r w:rsidRPr="008313E9" w:rsidDel="00CB1257">
          <w:rPr>
            <w:rFonts w:ascii="Calibri" w:hAnsi="Calibri" w:cs="Times New Roman"/>
          </w:rPr>
          <w:delText xml:space="preserve"> </w:delText>
        </w:r>
        <w:commentRangeEnd w:id="168"/>
        <w:r w:rsidR="00A66496" w:rsidDel="00CB1257">
          <w:rPr>
            <w:rStyle w:val="Refdecomentrio"/>
          </w:rPr>
          <w:commentReference w:id="168"/>
        </w:r>
      </w:del>
      <w:commentRangeEnd w:id="169"/>
      <w:del w:id="171" w:author="Willian" w:date="2017-03-08T00:13:00Z">
        <w:r w:rsidR="00CB1257" w:rsidDel="002E607A">
          <w:rPr>
            <w:rStyle w:val="Refdecomentrio"/>
          </w:rPr>
          <w:commentReference w:id="169"/>
        </w:r>
        <w:r w:rsidRPr="008313E9" w:rsidDel="002E607A">
          <w:rPr>
            <w:rFonts w:ascii="Calibri" w:hAnsi="Calibri" w:cs="Times New Roman"/>
          </w:rPr>
          <w:delText>construída utilizando uma abordagem moderna que se adequam aos padrões de segurança, desempenho e design de um software.</w:delText>
        </w:r>
      </w:del>
    </w:p>
    <w:p w14:paraId="0239A42C" w14:textId="77777777" w:rsidR="008313E9" w:rsidRPr="008313E9" w:rsidDel="002E607A" w:rsidRDefault="008313E9" w:rsidP="008313E9">
      <w:pPr>
        <w:rPr>
          <w:del w:id="172" w:author="Willian" w:date="2017-03-08T00:13:00Z"/>
          <w:rFonts w:ascii="Times New Roman" w:hAnsi="Times New Roman" w:cs="Times New Roman"/>
          <w:color w:val="auto"/>
          <w:sz w:val="24"/>
          <w:szCs w:val="24"/>
        </w:rPr>
      </w:pPr>
      <w:del w:id="173" w:author="Willian" w:date="2017-03-08T00:13:00Z">
        <w:r w:rsidRPr="008313E9" w:rsidDel="002E607A">
          <w:rPr>
            <w:rFonts w:ascii="Calibri" w:hAnsi="Calibri" w:cs="Times New Roman"/>
          </w:rPr>
          <w:delTex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delText>
        </w:r>
      </w:del>
    </w:p>
    <w:p w14:paraId="785BE7C6" w14:textId="77777777" w:rsidR="008313E9" w:rsidRPr="008313E9" w:rsidDel="002E607A" w:rsidRDefault="008313E9" w:rsidP="003F6B0B">
      <w:pPr>
        <w:numPr>
          <w:ilvl w:val="0"/>
          <w:numId w:val="2"/>
        </w:numPr>
        <w:spacing w:after="0"/>
        <w:textAlignment w:val="baseline"/>
        <w:rPr>
          <w:del w:id="174" w:author="Willian" w:date="2017-03-08T00:13:00Z"/>
          <w:rFonts w:ascii="Calibri" w:hAnsi="Calibri" w:cs="Times New Roman"/>
          <w:b/>
          <w:bCs/>
        </w:rPr>
      </w:pPr>
      <w:del w:id="175" w:author="Willian" w:date="2017-03-08T00:13:00Z">
        <w:r w:rsidRPr="008313E9" w:rsidDel="002E607A">
          <w:rPr>
            <w:rFonts w:ascii="Calibri" w:hAnsi="Calibri" w:cs="Times New Roman"/>
            <w:b/>
            <w:bCs/>
          </w:rPr>
          <w:delText xml:space="preserve">Seguro: </w:delText>
        </w:r>
        <w:r w:rsidRPr="008313E9" w:rsidDel="002E607A">
          <w:rPr>
            <w:rFonts w:ascii="Calibri" w:hAnsi="Calibri" w:cs="Times New Roman"/>
          </w:rPr>
          <w:delTex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delText>
        </w:r>
      </w:del>
    </w:p>
    <w:p w14:paraId="78D7952F" w14:textId="77777777" w:rsidR="008313E9" w:rsidRPr="008313E9" w:rsidDel="002E607A" w:rsidRDefault="008313E9" w:rsidP="003F6B0B">
      <w:pPr>
        <w:numPr>
          <w:ilvl w:val="0"/>
          <w:numId w:val="2"/>
        </w:numPr>
        <w:spacing w:after="0"/>
        <w:textAlignment w:val="baseline"/>
        <w:rPr>
          <w:del w:id="176" w:author="Willian" w:date="2017-03-08T00:13:00Z"/>
          <w:rFonts w:ascii="Calibri" w:hAnsi="Calibri" w:cs="Times New Roman"/>
          <w:b/>
          <w:bCs/>
        </w:rPr>
      </w:pPr>
      <w:del w:id="177" w:author="Willian" w:date="2017-03-08T00:13:00Z">
        <w:r w:rsidRPr="008313E9" w:rsidDel="002E607A">
          <w:rPr>
            <w:rFonts w:ascii="Calibri" w:hAnsi="Calibri" w:cs="Times New Roman"/>
            <w:b/>
            <w:bCs/>
          </w:rPr>
          <w:delText xml:space="preserve">Rápido: </w:delText>
        </w:r>
        <w:r w:rsidRPr="008313E9" w:rsidDel="002E607A">
          <w:rPr>
            <w:rFonts w:ascii="Calibri" w:hAnsi="Calibri" w:cs="Times New Roman"/>
          </w:rPr>
          <w:delText>Swift foi criad</w:delText>
        </w:r>
      </w:del>
      <w:ins w:id="178" w:author="Vicente da Silva, Mayara" w:date="2016-11-01T14:11:00Z">
        <w:del w:id="179" w:author="Willian" w:date="2017-03-08T00:13:00Z">
          <w:r w:rsidR="00DC6B8E" w:rsidDel="002E607A">
            <w:rPr>
              <w:rFonts w:ascii="Calibri" w:hAnsi="Calibri" w:cs="Times New Roman"/>
            </w:rPr>
            <w:delText>a</w:delText>
          </w:r>
        </w:del>
      </w:ins>
      <w:del w:id="180" w:author="Willian" w:date="2017-03-08T00:13:00Z">
        <w:r w:rsidRPr="008313E9" w:rsidDel="002E607A">
          <w:rPr>
            <w:rFonts w:ascii="Calibri" w:hAnsi="Calibri" w:cs="Times New Roman"/>
          </w:rPr>
          <w:delText>o como um</w:delText>
        </w:r>
      </w:del>
      <w:ins w:id="181" w:author="Vicente da Silva, Mayara" w:date="2016-11-01T14:11:00Z">
        <w:del w:id="182" w:author="Willian" w:date="2017-03-08T00:13:00Z">
          <w:r w:rsidR="00DC6B8E" w:rsidDel="002E607A">
            <w:rPr>
              <w:rFonts w:ascii="Calibri" w:hAnsi="Calibri" w:cs="Times New Roman"/>
            </w:rPr>
            <w:delText>a</w:delText>
          </w:r>
        </w:del>
      </w:ins>
      <w:del w:id="183" w:author="Willian" w:date="2017-03-08T00:13:00Z">
        <w:r w:rsidRPr="008313E9" w:rsidDel="002E607A">
          <w:rPr>
            <w:rFonts w:ascii="Calibri" w:hAnsi="Calibri" w:cs="Times New Roman"/>
          </w:rPr>
          <w:delText xml:space="preserve"> substituto</w:delText>
        </w:r>
      </w:del>
      <w:ins w:id="184" w:author="Vicente da Silva, Mayara" w:date="2016-11-01T14:11:00Z">
        <w:del w:id="185" w:author="Willian" w:date="2017-03-08T00:13:00Z">
          <w:r w:rsidR="00DC6B8E" w:rsidDel="002E607A">
            <w:rPr>
              <w:rFonts w:ascii="Calibri" w:hAnsi="Calibri" w:cs="Times New Roman"/>
            </w:rPr>
            <w:delText>a</w:delText>
          </w:r>
        </w:del>
      </w:ins>
      <w:del w:id="186" w:author="Willian" w:date="2017-03-08T00:13:00Z">
        <w:r w:rsidRPr="008313E9" w:rsidDel="002E607A">
          <w:rPr>
            <w:rFonts w:ascii="Calibri" w:hAnsi="Calibri" w:cs="Times New Roman"/>
          </w:rPr>
          <w:delText xml:space="preserve"> para as linguagens baseadas em C (C, C++, e Objective-C). Para assumir esta responsabilidade, </w:delText>
        </w:r>
        <w:commentRangeStart w:id="187"/>
        <w:commentRangeStart w:id="188"/>
        <w:r w:rsidRPr="008313E9" w:rsidDel="002E607A">
          <w:rPr>
            <w:rFonts w:ascii="Calibri" w:hAnsi="Calibri" w:cs="Times New Roman"/>
          </w:rPr>
          <w:delText xml:space="preserve">espera-se </w:delText>
        </w:r>
        <w:commentRangeEnd w:id="187"/>
        <w:r w:rsidR="002E523E" w:rsidDel="002E607A">
          <w:rPr>
            <w:rStyle w:val="Refdecomentrio"/>
          </w:rPr>
          <w:commentReference w:id="187"/>
        </w:r>
        <w:commentRangeEnd w:id="188"/>
        <w:r w:rsidR="00CB1257" w:rsidDel="002E607A">
          <w:rPr>
            <w:rStyle w:val="Refdecomentrio"/>
          </w:rPr>
          <w:commentReference w:id="188"/>
        </w:r>
        <w:r w:rsidRPr="008313E9" w:rsidDel="002E607A">
          <w:rPr>
            <w:rFonts w:ascii="Calibri" w:hAnsi="Calibri" w:cs="Times New Roman"/>
          </w:rPr>
          <w:delText xml:space="preserve">que </w:delText>
        </w:r>
      </w:del>
      <w:ins w:id="189" w:author="Vicente da Silva, Mayara" w:date="2016-11-01T14:11:00Z">
        <w:del w:id="190" w:author="Willian" w:date="2017-03-08T00:13:00Z">
          <w:r w:rsidR="00DC6B8E" w:rsidDel="002E607A">
            <w:rPr>
              <w:rFonts w:ascii="Calibri" w:hAnsi="Calibri" w:cs="Times New Roman"/>
            </w:rPr>
            <w:delText>a</w:delText>
          </w:r>
        </w:del>
      </w:ins>
      <w:del w:id="191" w:author="Willian" w:date="2017-03-08T00:13:00Z">
        <w:r w:rsidRPr="008313E9" w:rsidDel="002E607A">
          <w:rPr>
            <w:rFonts w:ascii="Calibri" w:hAnsi="Calibri" w:cs="Times New Roman"/>
          </w:rPr>
          <w:delText>o Swift possua um desempenho melhor ou igual a estas linguagens.</w:delText>
        </w:r>
      </w:del>
    </w:p>
    <w:p w14:paraId="01831F65" w14:textId="77777777" w:rsidR="008313E9" w:rsidRPr="008313E9" w:rsidDel="002E607A" w:rsidRDefault="008313E9" w:rsidP="003F6B0B">
      <w:pPr>
        <w:numPr>
          <w:ilvl w:val="0"/>
          <w:numId w:val="2"/>
        </w:numPr>
        <w:textAlignment w:val="baseline"/>
        <w:rPr>
          <w:del w:id="192" w:author="Willian" w:date="2017-03-08T00:13:00Z"/>
          <w:rFonts w:ascii="Calibri" w:hAnsi="Calibri" w:cs="Times New Roman"/>
          <w:b/>
          <w:bCs/>
        </w:rPr>
      </w:pPr>
      <w:del w:id="193" w:author="Willian" w:date="2017-03-08T00:13:00Z">
        <w:r w:rsidRPr="008313E9" w:rsidDel="002E607A">
          <w:rPr>
            <w:rFonts w:ascii="Calibri" w:hAnsi="Calibri" w:cs="Times New Roman"/>
            <w:b/>
            <w:bCs/>
          </w:rPr>
          <w:delText xml:space="preserve">Expressivo: </w:delText>
        </w:r>
        <w:commentRangeStart w:id="194"/>
        <w:commentRangeStart w:id="195"/>
        <w:r w:rsidRPr="008313E9" w:rsidDel="002E607A">
          <w:rPr>
            <w:rFonts w:ascii="Calibri" w:hAnsi="Calibri" w:cs="Times New Roman"/>
          </w:rPr>
          <w:delText xml:space="preserve">Décadas de avanço na ciência da computação vieram para oferecer ao Swift uma sintaxe que é uma alegria para usar, com </w:delText>
        </w:r>
      </w:del>
      <w:commentRangeStart w:id="196"/>
      <w:ins w:id="197" w:author="Vicente da Silva, Mayara" w:date="2016-11-01T14:11:00Z">
        <w:del w:id="198" w:author="Willian" w:date="2017-03-08T00:13:00Z">
          <w:r w:rsidR="00DC6B8E" w:rsidDel="002E607A">
            <w:rPr>
              <w:rFonts w:ascii="Calibri" w:hAnsi="Calibri" w:cs="Times New Roman"/>
            </w:rPr>
            <w:delText xml:space="preserve">as </w:delText>
          </w:r>
        </w:del>
      </w:ins>
      <w:del w:id="199" w:author="Willian" w:date="2017-03-08T00:13:00Z">
        <w:r w:rsidRPr="008313E9" w:rsidDel="002E607A">
          <w:rPr>
            <w:rFonts w:ascii="Calibri" w:hAnsi="Calibri" w:cs="Times New Roman"/>
          </w:rPr>
          <w:delText xml:space="preserve">características </w:delText>
        </w:r>
      </w:del>
      <w:del w:id="200" w:author="Willian" w:date="2016-11-04T21:50:00Z">
        <w:r w:rsidRPr="008313E9" w:rsidDel="00CB1257">
          <w:rPr>
            <w:rFonts w:ascii="Calibri" w:hAnsi="Calibri" w:cs="Times New Roman"/>
          </w:rPr>
          <w:delText>modernas</w:delText>
        </w:r>
      </w:del>
      <w:del w:id="201" w:author="Willian" w:date="2017-03-08T00:13:00Z">
        <w:r w:rsidRPr="008313E9" w:rsidDel="002E607A">
          <w:rPr>
            <w:rFonts w:ascii="Calibri" w:hAnsi="Calibri" w:cs="Times New Roman"/>
          </w:rPr>
          <w:delText xml:space="preserve"> que </w:delText>
        </w:r>
      </w:del>
      <w:ins w:id="202" w:author="Vicente da Silva, Mayara" w:date="2016-11-01T14:12:00Z">
        <w:del w:id="203" w:author="Willian" w:date="2017-03-08T00:13:00Z">
          <w:r w:rsidR="00DC6B8E" w:rsidDel="002E607A">
            <w:rPr>
              <w:rFonts w:ascii="Calibri" w:hAnsi="Calibri" w:cs="Times New Roman"/>
            </w:rPr>
            <w:delText xml:space="preserve">os </w:delText>
          </w:r>
        </w:del>
      </w:ins>
      <w:del w:id="204" w:author="Willian" w:date="2017-03-08T00:13:00Z">
        <w:r w:rsidRPr="008313E9" w:rsidDel="002E607A">
          <w:rPr>
            <w:rFonts w:ascii="Calibri" w:hAnsi="Calibri" w:cs="Times New Roman"/>
          </w:rPr>
          <w:delText xml:space="preserve">desenvolvedores esperam. </w:delText>
        </w:r>
        <w:commentRangeEnd w:id="196"/>
        <w:r w:rsidR="00DC6B8E" w:rsidDel="002E607A">
          <w:rPr>
            <w:rStyle w:val="Refdecomentrio"/>
          </w:rPr>
          <w:commentReference w:id="196"/>
        </w:r>
      </w:del>
      <w:del w:id="205" w:author="Willian" w:date="2016-11-04T21:46:00Z">
        <w:r w:rsidRPr="008313E9" w:rsidDel="00CB1257">
          <w:rPr>
            <w:rFonts w:ascii="Calibri" w:hAnsi="Calibri" w:cs="Times New Roman"/>
          </w:rPr>
          <w:delText xml:space="preserve">Mas </w:delText>
        </w:r>
      </w:del>
      <w:ins w:id="206" w:author="Vicente da Silva, Mayara" w:date="2016-11-01T14:25:00Z">
        <w:del w:id="207" w:author="Willian" w:date="2016-11-04T21:46:00Z">
          <w:r w:rsidR="002E523E" w:rsidDel="00CB1257">
            <w:rPr>
              <w:rFonts w:ascii="Calibri" w:hAnsi="Calibri" w:cs="Times New Roman"/>
            </w:rPr>
            <w:delText>a</w:delText>
          </w:r>
        </w:del>
        <w:del w:id="208" w:author="Willian" w:date="2017-03-08T00:13:00Z">
          <w:r w:rsidR="002E523E" w:rsidDel="002E607A">
            <w:rPr>
              <w:rFonts w:ascii="Calibri" w:hAnsi="Calibri" w:cs="Times New Roman"/>
            </w:rPr>
            <w:delText xml:space="preserve"> </w:delText>
          </w:r>
        </w:del>
      </w:ins>
      <w:del w:id="209" w:author="Willian" w:date="2017-03-08T00:13:00Z">
        <w:r w:rsidRPr="008313E9" w:rsidDel="002E607A">
          <w:rPr>
            <w:rFonts w:ascii="Calibri" w:hAnsi="Calibri" w:cs="Times New Roman"/>
          </w:rPr>
          <w:delText>Swift</w:delText>
        </w:r>
      </w:del>
      <w:del w:id="210" w:author="Willian" w:date="2016-11-04T21:46:00Z">
        <w:r w:rsidRPr="008313E9" w:rsidDel="00CB1257">
          <w:rPr>
            <w:rFonts w:ascii="Calibri" w:hAnsi="Calibri" w:cs="Times New Roman"/>
          </w:rPr>
          <w:delText xml:space="preserve"> nunca foi terminado</w:delText>
        </w:r>
      </w:del>
      <w:ins w:id="211" w:author="Vicente da Silva, Mayara" w:date="2016-11-01T14:25:00Z">
        <w:del w:id="212" w:author="Willian" w:date="2016-11-04T21:46:00Z">
          <w:r w:rsidR="002E523E" w:rsidDel="00CB1257">
            <w:rPr>
              <w:rFonts w:ascii="Calibri" w:hAnsi="Calibri" w:cs="Times New Roman"/>
            </w:rPr>
            <w:delText>a</w:delText>
          </w:r>
        </w:del>
      </w:ins>
      <w:del w:id="213" w:author="Willian" w:date="2016-11-04T21:46:00Z">
        <w:r w:rsidRPr="008313E9" w:rsidDel="00CB1257">
          <w:rPr>
            <w:rFonts w:ascii="Calibri" w:hAnsi="Calibri" w:cs="Times New Roman"/>
          </w:rPr>
          <w:delText>, pois</w:delText>
        </w:r>
      </w:del>
      <w:del w:id="214" w:author="Willian" w:date="2017-03-08T00:13:00Z">
        <w:r w:rsidRPr="008313E9" w:rsidDel="002E607A">
          <w:rPr>
            <w:rFonts w:ascii="Calibri" w:hAnsi="Calibri" w:cs="Times New Roman"/>
          </w:rPr>
          <w:delText xml:space="preserve"> ainda está em desenvolvimento e alterações constantes. </w:delText>
        </w:r>
        <w:commentRangeEnd w:id="194"/>
        <w:r w:rsidR="002E523E" w:rsidDel="002E607A">
          <w:rPr>
            <w:rStyle w:val="Refdecomentrio"/>
          </w:rPr>
          <w:commentReference w:id="194"/>
        </w:r>
        <w:commentRangeEnd w:id="195"/>
        <w:r w:rsidR="00CB1257" w:rsidDel="002E607A">
          <w:rPr>
            <w:rStyle w:val="Refdecomentrio"/>
          </w:rPr>
          <w:commentReference w:id="195"/>
        </w:r>
        <w:r w:rsidRPr="008313E9" w:rsidDel="002E607A">
          <w:rPr>
            <w:rFonts w:ascii="Calibri" w:hAnsi="Calibri" w:cs="Times New Roman"/>
          </w:rPr>
          <w:delText>Vamos acompanhar os avanços da língua e abraçar o que funciona, em constante evolução para fazer o Swift ainda melhor.</w:delText>
        </w:r>
      </w:del>
    </w:p>
    <w:p w14:paraId="1E5807C9" w14:textId="77777777" w:rsidR="008313E9" w:rsidDel="002E607A" w:rsidRDefault="008313E9" w:rsidP="008313E9">
      <w:pPr>
        <w:pStyle w:val="Ttulo3"/>
        <w:rPr>
          <w:del w:id="215" w:author="Willian" w:date="2017-03-08T00:13:00Z"/>
        </w:rPr>
      </w:pPr>
      <w:del w:id="216" w:author="Willian" w:date="2017-03-08T00:13:00Z">
        <w:r w:rsidRPr="008313E9" w:rsidDel="002E607A">
          <w:delText>Características</w:delText>
        </w:r>
      </w:del>
    </w:p>
    <w:p w14:paraId="322F764D" w14:textId="77777777" w:rsidR="00CB1257" w:rsidRPr="00EF2A34" w:rsidDel="002E607A" w:rsidRDefault="000B5B71">
      <w:pPr>
        <w:ind w:left="567"/>
        <w:rPr>
          <w:del w:id="217" w:author="Willian" w:date="2017-03-08T00:13:00Z"/>
          <w:rFonts w:ascii="Times New Roman" w:hAnsi="Times New Roman" w:cs="Times New Roman"/>
          <w:color w:val="7030A0"/>
          <w:sz w:val="24"/>
          <w:szCs w:val="24"/>
          <w:rPrChange w:id="218" w:author="Willian" w:date="2016-11-04T21:54:00Z">
            <w:rPr>
              <w:del w:id="219" w:author="Willian" w:date="2017-03-08T00:13:00Z"/>
              <w:rFonts w:ascii="Times New Roman" w:hAnsi="Times New Roman" w:cs="Times New Roman"/>
              <w:color w:val="auto"/>
              <w:sz w:val="24"/>
              <w:szCs w:val="24"/>
            </w:rPr>
          </w:rPrChange>
        </w:rPr>
        <w:pPrChange w:id="220" w:author="Willian" w:date="2016-11-04T21:54:00Z">
          <w:pPr/>
        </w:pPrChange>
      </w:pPr>
      <w:ins w:id="221" w:author="Vicente da Silva, Mayara" w:date="2016-11-01T14:35:00Z">
        <w:del w:id="222" w:author="Willian" w:date="2017-03-08T00:13:00Z">
          <w:r w:rsidDel="002E607A">
            <w:rPr>
              <w:rFonts w:ascii="Calibri" w:hAnsi="Calibri" w:cs="Times New Roman"/>
            </w:rPr>
            <w:delText xml:space="preserve">A </w:delText>
          </w:r>
        </w:del>
      </w:ins>
      <w:del w:id="223" w:author="Willian" w:date="2017-03-08T00:13:00Z">
        <w:r w:rsidR="008313E9" w:rsidRPr="008313E9" w:rsidDel="002E607A">
          <w:rPr>
            <w:rFonts w:ascii="Calibri" w:hAnsi="Calibri" w:cs="Times New Roman"/>
          </w:rPr>
          <w:delText>Swift inclui r</w:delText>
        </w:r>
        <w:commentRangeStart w:id="224"/>
        <w:commentRangeStart w:id="225"/>
        <w:r w:rsidR="008313E9" w:rsidRPr="008313E9" w:rsidDel="002E607A">
          <w:rPr>
            <w:rFonts w:ascii="Calibri" w:hAnsi="Calibri" w:cs="Times New Roman"/>
          </w:rPr>
          <w:delText>ecursos</w:delText>
        </w:r>
        <w:commentRangeEnd w:id="224"/>
        <w:r w:rsidDel="002E607A">
          <w:rPr>
            <w:rStyle w:val="Refdecomentrio"/>
          </w:rPr>
          <w:commentReference w:id="224"/>
        </w:r>
        <w:commentRangeEnd w:id="225"/>
        <w:r w:rsidR="00CB1257" w:rsidDel="002E607A">
          <w:rPr>
            <w:rStyle w:val="Refdecomentrio"/>
          </w:rPr>
          <w:commentReference w:id="225"/>
        </w:r>
        <w:r w:rsidR="008313E9" w:rsidRPr="008313E9" w:rsidDel="002E607A">
          <w:rPr>
            <w:rFonts w:ascii="Calibri" w:hAnsi="Calibri" w:cs="Times New Roman"/>
          </w:rPr>
          <w:delText xml:space="preserve"> que tornam </w:delText>
        </w:r>
      </w:del>
      <w:ins w:id="226" w:author="Vicente da Silva, Mayara" w:date="2016-11-01T14:35:00Z">
        <w:del w:id="227" w:author="Willian" w:date="2017-03-08T00:13:00Z">
          <w:r w:rsidDel="002E607A">
            <w:rPr>
              <w:rFonts w:ascii="Calibri" w:hAnsi="Calibri" w:cs="Times New Roman"/>
            </w:rPr>
            <w:delText xml:space="preserve">o </w:delText>
          </w:r>
        </w:del>
      </w:ins>
      <w:del w:id="228" w:author="Willian" w:date="2017-03-08T00:13:00Z">
        <w:r w:rsidR="008313E9" w:rsidRPr="008313E9" w:rsidDel="002E607A">
          <w:rPr>
            <w:rFonts w:ascii="Calibri" w:hAnsi="Calibri" w:cs="Times New Roman"/>
          </w:rPr>
          <w:delText xml:space="preserve">código mais fácil de ler e escrever, dando ao desenvolvedor o controle necessário em uma verdadeira linguagem de programação. Swift </w:delText>
        </w:r>
      </w:del>
      <w:ins w:id="229" w:author="Vicente da Silva, Mayara" w:date="2016-11-01T14:35:00Z">
        <w:del w:id="230" w:author="Willian" w:date="2017-03-08T00:13:00Z">
          <w:r w:rsidDel="002E607A">
            <w:rPr>
              <w:rFonts w:ascii="Calibri" w:hAnsi="Calibri" w:cs="Times New Roman"/>
            </w:rPr>
            <w:delText>Esta linguagem</w:delText>
          </w:r>
          <w:r w:rsidRPr="008313E9" w:rsidDel="002E607A">
            <w:rPr>
              <w:rFonts w:ascii="Calibri" w:hAnsi="Calibri" w:cs="Times New Roman"/>
            </w:rPr>
            <w:delText xml:space="preserve"> </w:delText>
          </w:r>
        </w:del>
      </w:ins>
      <w:del w:id="231" w:author="Willian" w:date="2017-03-08T00:13:00Z">
        <w:r w:rsidR="008313E9" w:rsidRPr="008313E9" w:rsidDel="002E607A">
          <w:rPr>
            <w:rFonts w:ascii="Calibri" w:hAnsi="Calibri" w:cs="Times New Roman"/>
          </w:rPr>
          <w:delText xml:space="preserve">suporta </w:delText>
        </w:r>
        <w:commentRangeStart w:id="232"/>
        <w:commentRangeStart w:id="233"/>
        <w:r w:rsidR="008313E9" w:rsidRPr="008313E9" w:rsidDel="002E607A">
          <w:rPr>
            <w:rFonts w:ascii="Calibri" w:hAnsi="Calibri" w:cs="Times New Roman"/>
            <w:b/>
            <w:bCs/>
          </w:rPr>
          <w:delText xml:space="preserve">tipos inferidos </w:delText>
        </w:r>
        <w:commentRangeEnd w:id="232"/>
        <w:r w:rsidDel="002E607A">
          <w:rPr>
            <w:rStyle w:val="Refdecomentrio"/>
          </w:rPr>
          <w:commentReference w:id="232"/>
        </w:r>
        <w:commentRangeEnd w:id="233"/>
        <w:r w:rsidR="00CB1257" w:rsidDel="002E607A">
          <w:rPr>
            <w:rStyle w:val="Refdecomentrio"/>
          </w:rPr>
          <w:commentReference w:id="233"/>
        </w:r>
        <w:r w:rsidR="008313E9" w:rsidRPr="008313E9" w:rsidDel="002E607A">
          <w:rPr>
            <w:rFonts w:ascii="Calibri" w:hAnsi="Calibri" w:cs="Times New Roman"/>
          </w:rPr>
          <w:delText xml:space="preserve">para tornar o código mais limpo e menos propenso a erros, e módulos de eliminar os cabeçalhos e </w:delText>
        </w:r>
        <w:commentRangeStart w:id="234"/>
        <w:commentRangeStart w:id="235"/>
        <w:r w:rsidR="008313E9" w:rsidRPr="008313E9" w:rsidDel="002E607A">
          <w:rPr>
            <w:rFonts w:ascii="Calibri" w:hAnsi="Calibri" w:cs="Times New Roman"/>
          </w:rPr>
          <w:delText xml:space="preserve">fornecem </w:delText>
        </w:r>
        <w:r w:rsidR="008313E9" w:rsidRPr="008313E9" w:rsidDel="002E607A">
          <w:rPr>
            <w:rFonts w:ascii="Calibri" w:hAnsi="Calibri" w:cs="Times New Roman"/>
            <w:b/>
            <w:bCs/>
          </w:rPr>
          <w:delText>namespaces</w:delText>
        </w:r>
        <w:r w:rsidR="008313E9" w:rsidRPr="008313E9" w:rsidDel="002E607A">
          <w:rPr>
            <w:rFonts w:ascii="Calibri" w:hAnsi="Calibri" w:cs="Times New Roman"/>
          </w:rPr>
          <w:delText xml:space="preserve">. </w:delText>
        </w:r>
        <w:commentRangeEnd w:id="234"/>
        <w:r w:rsidDel="002E607A">
          <w:rPr>
            <w:rStyle w:val="Refdecomentrio"/>
          </w:rPr>
          <w:commentReference w:id="234"/>
        </w:r>
        <w:commentRangeEnd w:id="235"/>
        <w:r w:rsidR="00CB1257" w:rsidDel="002E607A">
          <w:rPr>
            <w:rStyle w:val="Refdecomentrio"/>
          </w:rPr>
          <w:commentReference w:id="235"/>
        </w:r>
        <w:r w:rsidR="008313E9" w:rsidRPr="008313E9" w:rsidDel="002E607A">
          <w:rPr>
            <w:rFonts w:ascii="Calibri" w:hAnsi="Calibri" w:cs="Times New Roman"/>
          </w:rPr>
          <w:delText>A memória é gerenciada automaticamente, e você nem precisa digitar ponto e vírgula</w:delText>
        </w:r>
      </w:del>
      <w:ins w:id="236" w:author="Vicente da Silva, Mayara" w:date="2016-11-01T14:36:00Z">
        <w:del w:id="237" w:author="Willian" w:date="2017-03-08T00:13:00Z">
          <w:r w:rsidR="008A735C" w:rsidDel="002E607A">
            <w:rPr>
              <w:rFonts w:ascii="Calibri" w:hAnsi="Calibri" w:cs="Times New Roman"/>
            </w:rPr>
            <w:delText xml:space="preserve">, além disso </w:delText>
          </w:r>
        </w:del>
      </w:ins>
      <w:del w:id="238" w:author="Willian" w:date="2017-03-08T00:13:00Z">
        <w:r w:rsidR="008313E9" w:rsidRPr="008313E9" w:rsidDel="002E607A">
          <w:rPr>
            <w:rFonts w:ascii="Calibri" w:hAnsi="Calibri" w:cs="Times New Roman"/>
          </w:rPr>
          <w:delText xml:space="preserve">. Swift também toma emprestado de outras línguas, por exemplo, parâmetros nomeados trazidos de Objective-C são expressos em uma sintaxe limpa que faz </w:delText>
        </w:r>
      </w:del>
      <w:ins w:id="239" w:author="Vicente da Silva, Mayara" w:date="2016-11-01T14:36:00Z">
        <w:del w:id="240" w:author="Willian" w:date="2017-03-08T00:13:00Z">
          <w:r w:rsidR="008A735C" w:rsidDel="002E607A">
            <w:rPr>
              <w:rFonts w:ascii="Calibri" w:hAnsi="Calibri" w:cs="Times New Roman"/>
            </w:rPr>
            <w:delText xml:space="preserve">com que as </w:delText>
          </w:r>
        </w:del>
      </w:ins>
      <w:del w:id="241" w:author="Willian" w:date="2017-03-08T00:13:00Z">
        <w:r w:rsidR="008313E9" w:rsidRPr="008313E9" w:rsidDel="002E607A">
          <w:rPr>
            <w:rFonts w:ascii="Calibri" w:hAnsi="Calibri" w:cs="Times New Roman"/>
          </w:rPr>
          <w:delText xml:space="preserve">APIs em Swift fácil </w:delText>
        </w:r>
      </w:del>
      <w:ins w:id="242" w:author="Vicente da Silva, Mayara" w:date="2016-11-01T14:36:00Z">
        <w:del w:id="243" w:author="Willian" w:date="2017-03-08T00:13:00Z">
          <w:r w:rsidR="008A735C" w:rsidDel="002E607A">
            <w:rPr>
              <w:rFonts w:ascii="Calibri" w:hAnsi="Calibri" w:cs="Times New Roman"/>
            </w:rPr>
            <w:delText xml:space="preserve">sejam </w:delText>
          </w:r>
        </w:del>
      </w:ins>
      <w:ins w:id="244" w:author="Vicente da Silva, Mayara" w:date="2016-11-01T14:37:00Z">
        <w:del w:id="245" w:author="Willian" w:date="2017-03-08T00:13:00Z">
          <w:r w:rsidR="008A735C" w:rsidDel="002E607A">
            <w:rPr>
              <w:rFonts w:ascii="Calibri" w:hAnsi="Calibri" w:cs="Times New Roman"/>
            </w:rPr>
            <w:delText>fáceis</w:delText>
          </w:r>
        </w:del>
      </w:ins>
      <w:ins w:id="246" w:author="Vicente da Silva, Mayara" w:date="2016-11-01T14:36:00Z">
        <w:del w:id="247" w:author="Willian" w:date="2017-03-08T00:13:00Z">
          <w:r w:rsidR="008A735C" w:rsidDel="002E607A">
            <w:rPr>
              <w:rFonts w:ascii="Calibri" w:hAnsi="Calibri" w:cs="Times New Roman"/>
            </w:rPr>
            <w:delText xml:space="preserve"> </w:delText>
          </w:r>
        </w:del>
      </w:ins>
      <w:del w:id="248" w:author="Willian" w:date="2017-03-08T00:13:00Z">
        <w:r w:rsidR="008313E9" w:rsidRPr="008313E9" w:rsidDel="002E607A">
          <w:rPr>
            <w:rFonts w:ascii="Calibri" w:hAnsi="Calibri" w:cs="Times New Roman"/>
          </w:rPr>
          <w:delText>de ler e manter.</w:delText>
        </w:r>
      </w:del>
    </w:p>
    <w:p w14:paraId="61DA2380" w14:textId="77777777" w:rsidR="008313E9" w:rsidRPr="008313E9" w:rsidDel="002E607A" w:rsidRDefault="008313E9" w:rsidP="008313E9">
      <w:pPr>
        <w:rPr>
          <w:del w:id="249" w:author="Willian" w:date="2017-03-08T00:13:00Z"/>
          <w:rFonts w:ascii="Times New Roman" w:hAnsi="Times New Roman" w:cs="Times New Roman"/>
          <w:color w:val="auto"/>
          <w:sz w:val="24"/>
          <w:szCs w:val="24"/>
        </w:rPr>
      </w:pPr>
      <w:del w:id="250" w:author="Willian" w:date="2016-11-04T21:56:00Z">
        <w:r w:rsidRPr="008313E9" w:rsidDel="00EF2A34">
          <w:rPr>
            <w:rFonts w:ascii="Calibri" w:hAnsi="Calibri" w:cs="Times New Roman"/>
          </w:rPr>
          <w:delText xml:space="preserve">As características do Swift são projetadas criar uma </w:delText>
        </w:r>
        <w:commentRangeStart w:id="251"/>
        <w:r w:rsidRPr="008313E9" w:rsidDel="00EF2A34">
          <w:rPr>
            <w:rFonts w:ascii="Calibri" w:hAnsi="Calibri" w:cs="Times New Roman"/>
          </w:rPr>
          <w:delText>linguagem poderoso</w:delText>
        </w:r>
      </w:del>
      <w:ins w:id="252" w:author="Vicente da Silva, Mayara" w:date="2016-11-01T14:37:00Z">
        <w:del w:id="253" w:author="Willian" w:date="2016-11-04T21:56:00Z">
          <w:r w:rsidR="008A735C" w:rsidDel="00EF2A34">
            <w:rPr>
              <w:rFonts w:ascii="Calibri" w:hAnsi="Calibri" w:cs="Times New Roman"/>
            </w:rPr>
            <w:delText>a</w:delText>
          </w:r>
          <w:commentRangeEnd w:id="251"/>
          <w:r w:rsidR="008A735C" w:rsidDel="00EF2A34">
            <w:rPr>
              <w:rStyle w:val="Refdecomentrio"/>
            </w:rPr>
            <w:commentReference w:id="251"/>
          </w:r>
        </w:del>
      </w:ins>
      <w:del w:id="254" w:author="Willian" w:date="2016-11-04T21:56:00Z">
        <w:r w:rsidRPr="008313E9" w:rsidDel="00EF2A34">
          <w:rPr>
            <w:rFonts w:ascii="Calibri" w:hAnsi="Calibri" w:cs="Times New Roman"/>
          </w:rPr>
          <w:delText xml:space="preserve">, mas ao mesmo tempo é </w:delText>
        </w:r>
        <w:commentRangeStart w:id="255"/>
        <w:commentRangeStart w:id="256"/>
        <w:r w:rsidRPr="008313E9" w:rsidDel="00EF2A34">
          <w:rPr>
            <w:rFonts w:ascii="Calibri" w:hAnsi="Calibri" w:cs="Times New Roman"/>
          </w:rPr>
          <w:delText>divertida de usar.</w:delText>
        </w:r>
      </w:del>
      <w:del w:id="257" w:author="Willian" w:date="2017-03-08T00:13:00Z">
        <w:r w:rsidRPr="008313E9" w:rsidDel="002E607A">
          <w:rPr>
            <w:rFonts w:ascii="Calibri" w:hAnsi="Calibri" w:cs="Times New Roman"/>
          </w:rPr>
          <w:delText xml:space="preserve"> </w:delText>
        </w:r>
        <w:commentRangeEnd w:id="255"/>
        <w:r w:rsidR="00533A83" w:rsidDel="002E607A">
          <w:rPr>
            <w:rStyle w:val="Refdecomentrio"/>
          </w:rPr>
          <w:commentReference w:id="255"/>
        </w:r>
        <w:commentRangeEnd w:id="256"/>
        <w:r w:rsidR="00EF2A34" w:rsidDel="002E607A">
          <w:rPr>
            <w:rStyle w:val="Refdecomentrio"/>
          </w:rPr>
          <w:commentReference w:id="256"/>
        </w:r>
        <w:r w:rsidRPr="008313E9" w:rsidDel="002E607A">
          <w:rPr>
            <w:rFonts w:ascii="Calibri" w:hAnsi="Calibri" w:cs="Times New Roman"/>
          </w:rPr>
          <w:delText>Alguns recursos adicionais de Swift incluem:</w:delText>
        </w:r>
      </w:del>
    </w:p>
    <w:p w14:paraId="0890DE8D" w14:textId="77777777" w:rsidR="008313E9" w:rsidRPr="008313E9" w:rsidDel="002E607A" w:rsidRDefault="008313E9" w:rsidP="003F6B0B">
      <w:pPr>
        <w:numPr>
          <w:ilvl w:val="0"/>
          <w:numId w:val="3"/>
        </w:numPr>
        <w:textAlignment w:val="baseline"/>
        <w:rPr>
          <w:del w:id="258" w:author="Willian" w:date="2017-03-08T00:13:00Z"/>
          <w:rFonts w:ascii="Arial" w:hAnsi="Arial"/>
          <w:color w:val="333333"/>
          <w:sz w:val="27"/>
          <w:szCs w:val="27"/>
        </w:rPr>
      </w:pPr>
      <w:commentRangeStart w:id="259"/>
      <w:commentRangeStart w:id="260"/>
      <w:del w:id="261" w:author="Willian" w:date="2017-03-08T00:13:00Z">
        <w:r w:rsidRPr="008313E9" w:rsidDel="002E607A">
          <w:rPr>
            <w:rFonts w:ascii="Calibri" w:hAnsi="Calibri"/>
          </w:rPr>
          <w:delText xml:space="preserve">Closures </w:delText>
        </w:r>
        <w:commentRangeEnd w:id="259"/>
        <w:r w:rsidR="00533A83" w:rsidDel="002E607A">
          <w:rPr>
            <w:rStyle w:val="Refdecomentrio"/>
          </w:rPr>
          <w:commentReference w:id="259"/>
        </w:r>
        <w:commentRangeEnd w:id="260"/>
        <w:r w:rsidR="00AE0252" w:rsidDel="002E607A">
          <w:rPr>
            <w:rStyle w:val="Refdecomentrio"/>
          </w:rPr>
          <w:commentReference w:id="260"/>
        </w:r>
        <w:r w:rsidRPr="008313E9" w:rsidDel="002E607A">
          <w:rPr>
            <w:rFonts w:ascii="Calibri" w:hAnsi="Calibri"/>
          </w:rPr>
          <w:delText>unificadas com ponteiros de função</w:delText>
        </w:r>
      </w:del>
    </w:p>
    <w:p w14:paraId="38B67860" w14:textId="77777777" w:rsidR="008313E9" w:rsidRPr="008313E9" w:rsidDel="002E607A" w:rsidRDefault="008313E9" w:rsidP="003F6B0B">
      <w:pPr>
        <w:numPr>
          <w:ilvl w:val="0"/>
          <w:numId w:val="3"/>
        </w:numPr>
        <w:textAlignment w:val="baseline"/>
        <w:rPr>
          <w:del w:id="262" w:author="Willian" w:date="2017-03-08T00:13:00Z"/>
          <w:rFonts w:ascii="Arial" w:hAnsi="Arial"/>
          <w:color w:val="333333"/>
          <w:sz w:val="27"/>
          <w:szCs w:val="27"/>
        </w:rPr>
      </w:pPr>
      <w:commentRangeStart w:id="263"/>
      <w:commentRangeStart w:id="264"/>
      <w:del w:id="265" w:author="Willian" w:date="2017-03-08T00:13:00Z">
        <w:r w:rsidRPr="008313E9" w:rsidDel="002E607A">
          <w:rPr>
            <w:rFonts w:ascii="Calibri" w:hAnsi="Calibri"/>
          </w:rPr>
          <w:delText xml:space="preserve">Tuplas e múltiplos valores </w:delText>
        </w:r>
        <w:commentRangeEnd w:id="263"/>
        <w:r w:rsidR="00533A83" w:rsidDel="002E607A">
          <w:rPr>
            <w:rStyle w:val="Refdecomentrio"/>
          </w:rPr>
          <w:commentReference w:id="263"/>
        </w:r>
        <w:commentRangeEnd w:id="264"/>
        <w:r w:rsidR="00EF2A34" w:rsidDel="002E607A">
          <w:rPr>
            <w:rStyle w:val="Refdecomentrio"/>
          </w:rPr>
          <w:commentReference w:id="264"/>
        </w:r>
        <w:r w:rsidRPr="008313E9" w:rsidDel="002E607A">
          <w:rPr>
            <w:rFonts w:ascii="Calibri" w:hAnsi="Calibri"/>
          </w:rPr>
          <w:delText>de retorno</w:delText>
        </w:r>
      </w:del>
    </w:p>
    <w:p w14:paraId="4B34DAB5" w14:textId="77777777" w:rsidR="008313E9" w:rsidRPr="008313E9" w:rsidDel="002E607A" w:rsidRDefault="008313E9" w:rsidP="003F6B0B">
      <w:pPr>
        <w:numPr>
          <w:ilvl w:val="0"/>
          <w:numId w:val="3"/>
        </w:numPr>
        <w:textAlignment w:val="baseline"/>
        <w:rPr>
          <w:del w:id="266" w:author="Willian" w:date="2017-03-08T00:13:00Z"/>
          <w:rFonts w:ascii="Arial" w:hAnsi="Arial"/>
          <w:color w:val="333333"/>
          <w:sz w:val="27"/>
          <w:szCs w:val="27"/>
        </w:rPr>
      </w:pPr>
      <w:commentRangeStart w:id="267"/>
      <w:commentRangeStart w:id="268"/>
      <w:del w:id="269" w:author="Willian" w:date="2017-03-08T00:13:00Z">
        <w:r w:rsidRPr="008313E9" w:rsidDel="002E607A">
          <w:rPr>
            <w:rFonts w:ascii="Calibri" w:hAnsi="Calibri"/>
          </w:rPr>
          <w:delText>Generics</w:delText>
        </w:r>
        <w:commentRangeEnd w:id="267"/>
        <w:r w:rsidR="00533A83" w:rsidDel="002E607A">
          <w:rPr>
            <w:rStyle w:val="Refdecomentrio"/>
          </w:rPr>
          <w:commentReference w:id="267"/>
        </w:r>
        <w:commentRangeEnd w:id="268"/>
        <w:r w:rsidR="00AE0252" w:rsidDel="002E607A">
          <w:rPr>
            <w:rStyle w:val="Refdecomentrio"/>
          </w:rPr>
          <w:commentReference w:id="268"/>
        </w:r>
      </w:del>
    </w:p>
    <w:p w14:paraId="45B737CE" w14:textId="77777777" w:rsidR="008313E9" w:rsidRPr="008313E9" w:rsidDel="002E607A" w:rsidRDefault="008313E9" w:rsidP="003F6B0B">
      <w:pPr>
        <w:numPr>
          <w:ilvl w:val="0"/>
          <w:numId w:val="3"/>
        </w:numPr>
        <w:textAlignment w:val="baseline"/>
        <w:rPr>
          <w:del w:id="270" w:author="Willian" w:date="2017-03-08T00:13:00Z"/>
          <w:rFonts w:ascii="Arial" w:hAnsi="Arial"/>
          <w:color w:val="333333"/>
          <w:sz w:val="27"/>
          <w:szCs w:val="27"/>
        </w:rPr>
      </w:pPr>
      <w:del w:id="271" w:author="Willian" w:date="2017-03-08T00:13:00Z">
        <w:r w:rsidRPr="008313E9" w:rsidDel="002E607A">
          <w:rPr>
            <w:rFonts w:ascii="Calibri" w:hAnsi="Calibri"/>
          </w:rPr>
          <w:delText>Iteração rápida e concisa em um espaço ou uma coleção</w:delText>
        </w:r>
      </w:del>
    </w:p>
    <w:p w14:paraId="20E4C2D0" w14:textId="77777777" w:rsidR="008313E9" w:rsidRPr="008313E9" w:rsidDel="002E607A" w:rsidRDefault="008313E9" w:rsidP="003F6B0B">
      <w:pPr>
        <w:numPr>
          <w:ilvl w:val="0"/>
          <w:numId w:val="3"/>
        </w:numPr>
        <w:textAlignment w:val="baseline"/>
        <w:rPr>
          <w:del w:id="272" w:author="Willian" w:date="2017-03-08T00:13:00Z"/>
          <w:rFonts w:ascii="Arial" w:hAnsi="Arial"/>
          <w:color w:val="333333"/>
          <w:sz w:val="27"/>
          <w:szCs w:val="27"/>
        </w:rPr>
      </w:pPr>
      <w:del w:id="273" w:author="Willian" w:date="2017-03-08T00:13:00Z">
        <w:r w:rsidRPr="008313E9" w:rsidDel="002E607A">
          <w:rPr>
            <w:rFonts w:ascii="Calibri" w:hAnsi="Calibri"/>
          </w:rPr>
          <w:delText xml:space="preserve">Estruturas que suportam </w:delText>
        </w:r>
        <w:r w:rsidRPr="008313E9" w:rsidDel="002E607A">
          <w:rPr>
            <w:rFonts w:ascii="Calibri" w:hAnsi="Calibri"/>
            <w:b/>
            <w:bCs/>
          </w:rPr>
          <w:delText>métodos</w:delText>
        </w:r>
        <w:r w:rsidRPr="008313E9" w:rsidDel="002E607A">
          <w:rPr>
            <w:rFonts w:ascii="Calibri" w:hAnsi="Calibri"/>
          </w:rPr>
          <w:delText xml:space="preserve">, </w:delText>
        </w:r>
        <w:r w:rsidRPr="008313E9" w:rsidDel="002E607A">
          <w:rPr>
            <w:rFonts w:ascii="Calibri" w:hAnsi="Calibri"/>
            <w:b/>
            <w:bCs/>
          </w:rPr>
          <w:delText>extensões</w:delText>
        </w:r>
        <w:r w:rsidRPr="008313E9" w:rsidDel="002E607A">
          <w:rPr>
            <w:rFonts w:ascii="Calibri" w:hAnsi="Calibri"/>
          </w:rPr>
          <w:delText xml:space="preserve"> e </w:delText>
        </w:r>
        <w:r w:rsidRPr="008313E9" w:rsidDel="002E607A">
          <w:rPr>
            <w:rFonts w:ascii="Calibri" w:hAnsi="Calibri"/>
            <w:b/>
            <w:bCs/>
          </w:rPr>
          <w:delText>protocolos</w:delText>
        </w:r>
      </w:del>
    </w:p>
    <w:p w14:paraId="03126B66" w14:textId="77777777" w:rsidR="008313E9" w:rsidRPr="008313E9" w:rsidDel="002E607A" w:rsidRDefault="008313E9" w:rsidP="003F6B0B">
      <w:pPr>
        <w:numPr>
          <w:ilvl w:val="0"/>
          <w:numId w:val="3"/>
        </w:numPr>
        <w:textAlignment w:val="baseline"/>
        <w:rPr>
          <w:del w:id="274" w:author="Willian" w:date="2017-03-08T00:13:00Z"/>
          <w:rFonts w:ascii="Arial" w:hAnsi="Arial"/>
          <w:color w:val="333333"/>
          <w:sz w:val="27"/>
          <w:szCs w:val="27"/>
        </w:rPr>
      </w:pPr>
      <w:del w:id="275" w:author="Willian" w:date="2017-03-08T00:13:00Z">
        <w:r w:rsidRPr="008313E9" w:rsidDel="002E607A">
          <w:rPr>
            <w:rFonts w:ascii="Calibri" w:hAnsi="Calibri"/>
          </w:rPr>
          <w:delText>Padrões de programação funcional, por exemplo, map e filter</w:delText>
        </w:r>
      </w:del>
    </w:p>
    <w:p w14:paraId="74AEE69E" w14:textId="77777777" w:rsidR="008313E9" w:rsidRPr="008313E9" w:rsidDel="002E607A" w:rsidRDefault="008313E9" w:rsidP="003F6B0B">
      <w:pPr>
        <w:numPr>
          <w:ilvl w:val="0"/>
          <w:numId w:val="3"/>
        </w:numPr>
        <w:textAlignment w:val="baseline"/>
        <w:rPr>
          <w:del w:id="276" w:author="Willian" w:date="2017-03-08T00:13:00Z"/>
          <w:rFonts w:ascii="Arial" w:hAnsi="Arial"/>
          <w:color w:val="333333"/>
          <w:sz w:val="27"/>
          <w:szCs w:val="27"/>
        </w:rPr>
      </w:pPr>
      <w:del w:id="277" w:author="Willian" w:date="2017-03-08T00:13:00Z">
        <w:r w:rsidRPr="008313E9" w:rsidDel="002E607A">
          <w:rPr>
            <w:rFonts w:ascii="Calibri" w:hAnsi="Calibri"/>
          </w:rPr>
          <w:delText>Tratamento de erros em tempo de execução</w:delText>
        </w:r>
      </w:del>
    </w:p>
    <w:p w14:paraId="74D22EF0" w14:textId="77777777" w:rsidR="008313E9" w:rsidRPr="008313E9" w:rsidDel="002E607A" w:rsidRDefault="008313E9" w:rsidP="003F6B0B">
      <w:pPr>
        <w:numPr>
          <w:ilvl w:val="0"/>
          <w:numId w:val="3"/>
        </w:numPr>
        <w:textAlignment w:val="baseline"/>
        <w:rPr>
          <w:del w:id="278" w:author="Willian" w:date="2017-03-08T00:13:00Z"/>
          <w:rFonts w:ascii="Arial" w:hAnsi="Arial"/>
          <w:color w:val="333333"/>
          <w:sz w:val="27"/>
          <w:szCs w:val="27"/>
        </w:rPr>
      </w:pPr>
      <w:del w:id="279" w:author="Willian" w:date="2017-03-08T00:13:00Z">
        <w:r w:rsidRPr="008313E9" w:rsidDel="002E607A">
          <w:rPr>
            <w:rFonts w:ascii="Calibri" w:hAnsi="Calibri"/>
          </w:rPr>
          <w:delText xml:space="preserve">Fluxo de controle avançado com palavras-chave </w:delText>
        </w:r>
        <w:r w:rsidRPr="008313E9" w:rsidDel="002E607A">
          <w:rPr>
            <w:rFonts w:ascii="Calibri" w:hAnsi="Calibri"/>
            <w:b/>
            <w:bCs/>
          </w:rPr>
          <w:delText>do</w:delText>
        </w:r>
        <w:r w:rsidRPr="008313E9" w:rsidDel="002E607A">
          <w:rPr>
            <w:rFonts w:ascii="Calibri" w:hAnsi="Calibri"/>
          </w:rPr>
          <w:delText xml:space="preserve">, </w:delText>
        </w:r>
        <w:r w:rsidRPr="008313E9" w:rsidDel="002E607A">
          <w:rPr>
            <w:rFonts w:ascii="Calibri" w:hAnsi="Calibri"/>
            <w:b/>
            <w:bCs/>
          </w:rPr>
          <w:delText>guard</w:delText>
        </w:r>
        <w:r w:rsidRPr="008313E9" w:rsidDel="002E607A">
          <w:rPr>
            <w:rFonts w:ascii="Calibri" w:hAnsi="Calibri"/>
          </w:rPr>
          <w:delText xml:space="preserve">, </w:delText>
        </w:r>
        <w:r w:rsidRPr="008313E9" w:rsidDel="002E607A">
          <w:rPr>
            <w:rFonts w:ascii="Calibri" w:hAnsi="Calibri"/>
            <w:b/>
            <w:bCs/>
          </w:rPr>
          <w:delText xml:space="preserve">defer </w:delText>
        </w:r>
        <w:r w:rsidRPr="008313E9" w:rsidDel="002E607A">
          <w:rPr>
            <w:rFonts w:ascii="Calibri" w:hAnsi="Calibri"/>
          </w:rPr>
          <w:delText xml:space="preserve">e </w:delText>
        </w:r>
        <w:r w:rsidRPr="008313E9" w:rsidDel="002E607A">
          <w:rPr>
            <w:rFonts w:ascii="Calibri" w:hAnsi="Calibri"/>
            <w:b/>
            <w:bCs/>
          </w:rPr>
          <w:delText>repeat</w:delText>
        </w:r>
      </w:del>
    </w:p>
    <w:p w14:paraId="3E5FA18D" w14:textId="77777777" w:rsidR="008313E9" w:rsidRPr="008313E9" w:rsidDel="002E607A" w:rsidRDefault="008313E9" w:rsidP="008313E9">
      <w:pPr>
        <w:rPr>
          <w:del w:id="280" w:author="Willian" w:date="2017-03-08T00:13:00Z"/>
          <w:rFonts w:ascii="Times New Roman" w:hAnsi="Times New Roman" w:cs="Times New Roman"/>
          <w:color w:val="auto"/>
          <w:sz w:val="24"/>
          <w:szCs w:val="24"/>
        </w:rPr>
      </w:pPr>
      <w:del w:id="281" w:author="Willian" w:date="2017-03-08T00:13:00Z">
        <w:r w:rsidRPr="008313E9" w:rsidDel="002E607A">
          <w:rPr>
            <w:rFonts w:ascii="Calibri" w:hAnsi="Calibri" w:cs="Times New Roman"/>
          </w:rPr>
          <w:delText>Vamos então aprender um pouco de Swift. Abra um Playground e siga os exemplos seguintes.</w:delText>
        </w:r>
      </w:del>
    </w:p>
    <w:p w14:paraId="75C57B81" w14:textId="77777777" w:rsidR="008313E9" w:rsidDel="002E607A" w:rsidRDefault="008313E9" w:rsidP="008313E9">
      <w:pPr>
        <w:rPr>
          <w:del w:id="282" w:author="Willian" w:date="2017-03-08T00:13:00Z"/>
          <w:rFonts w:ascii="Calibri" w:hAnsi="Calibri" w:cs="Times New Roman"/>
        </w:rPr>
      </w:pPr>
      <w:del w:id="283" w:author="Willian" w:date="2017-03-08T00:13:00Z">
        <w:r w:rsidRPr="008313E9" w:rsidDel="002E607A">
          <w:rPr>
            <w:rFonts w:ascii="Calibri" w:hAnsi="Calibri" w:cs="Times New Roman"/>
          </w:rPr>
          <w:delText>As lições a seguir, serão guiadas a partir de um Playground. Como diz</w:delText>
        </w:r>
      </w:del>
      <w:ins w:id="284" w:author="Vicente da Silva, Mayara" w:date="2016-11-01T14:42:00Z">
        <w:del w:id="285" w:author="Willian" w:date="2017-03-08T00:13:00Z">
          <w:r w:rsidR="00533A83" w:rsidDel="002E607A">
            <w:rPr>
              <w:rFonts w:ascii="Calibri" w:hAnsi="Calibri" w:cs="Times New Roman"/>
            </w:rPr>
            <w:delText>ss</w:delText>
          </w:r>
        </w:del>
      </w:ins>
      <w:del w:id="286" w:author="Willian" w:date="2017-03-08T00:13:00Z">
        <w:r w:rsidRPr="008313E9" w:rsidDel="002E607A">
          <w:rPr>
            <w:rFonts w:ascii="Calibri" w:hAnsi="Calibri" w:cs="Times New Roman"/>
          </w:rPr>
          <w:delText>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delText>
        </w:r>
        <w:r w:rsidR="00AF04DD" w:rsidDel="002E607A">
          <w:rPr>
            <w:rFonts w:ascii="Calibri" w:hAnsi="Calibri" w:cs="Times New Roman"/>
          </w:rPr>
          <w:delText xml:space="preserve"> </w:delText>
        </w:r>
      </w:del>
    </w:p>
    <w:p w14:paraId="34200989" w14:textId="77777777" w:rsidR="00AF04DD" w:rsidDel="002E607A" w:rsidRDefault="00AF04DD" w:rsidP="008313E9">
      <w:pPr>
        <w:rPr>
          <w:del w:id="287" w:author="Willian" w:date="2017-03-08T00:13:00Z"/>
          <w:rFonts w:ascii="Calibri" w:hAnsi="Calibri" w:cs="Times New Roman"/>
        </w:rPr>
      </w:pPr>
      <w:del w:id="288" w:author="Willian" w:date="2017-03-08T00:13:00Z">
        <w:r w:rsidDel="002E607A">
          <w:rPr>
            <w:rFonts w:ascii="Calibri" w:hAnsi="Calibri" w:cs="Times New Roman"/>
          </w:rPr>
          <w:delText>A Apple tem uma documentação completa sobre Swift, porém não está totalmente atualizada para Swift 3, então vamos fazer um compilado do essencial do Swift descrito nesta documentação</w:delText>
        </w:r>
      </w:del>
      <w:ins w:id="289" w:author="Vicente da Silva, Mayara" w:date="2016-11-01T14:43:00Z">
        <w:del w:id="290" w:author="Willian" w:date="2017-03-08T00:13:00Z">
          <w:r w:rsidR="00533A83" w:rsidDel="002E607A">
            <w:rPr>
              <w:rFonts w:ascii="Calibri" w:hAnsi="Calibri" w:cs="Times New Roman"/>
            </w:rPr>
            <w:delText>,</w:delText>
          </w:r>
        </w:del>
      </w:ins>
      <w:del w:id="291" w:author="Willian" w:date="2017-03-08T00:13:00Z">
        <w:r w:rsidDel="002E607A">
          <w:rPr>
            <w:rFonts w:ascii="Calibri" w:hAnsi="Calibri" w:cs="Times New Roman"/>
          </w:rPr>
          <w:delText xml:space="preserve"> atualiza</w:delText>
        </w:r>
      </w:del>
      <w:ins w:id="292" w:author="Vicente da Silva, Mayara" w:date="2016-11-01T14:43:00Z">
        <w:del w:id="293" w:author="Willian" w:date="2017-03-08T00:13:00Z">
          <w:r w:rsidR="00533A83" w:rsidDel="002E607A">
            <w:rPr>
              <w:rFonts w:ascii="Calibri" w:hAnsi="Calibri" w:cs="Times New Roman"/>
            </w:rPr>
            <w:delText>n</w:delText>
          </w:r>
        </w:del>
      </w:ins>
      <w:del w:id="294" w:author="Willian" w:date="2017-03-08T00:13:00Z">
        <w:r w:rsidDel="002E607A">
          <w:rPr>
            <w:rFonts w:ascii="Calibri" w:hAnsi="Calibri" w:cs="Times New Roman"/>
          </w:rPr>
          <w:delText>do para Swift 3 para você.</w:delText>
        </w:r>
      </w:del>
    </w:p>
    <w:p w14:paraId="4C1AA868" w14:textId="77777777" w:rsidR="008313E9" w:rsidDel="002E607A" w:rsidRDefault="008313E9" w:rsidP="00432D6D">
      <w:pPr>
        <w:pStyle w:val="Ttulo2"/>
        <w:rPr>
          <w:del w:id="295" w:author="Willian" w:date="2017-03-08T00:13:00Z"/>
        </w:rPr>
      </w:pPr>
      <w:del w:id="296" w:author="Willian" w:date="2017-03-08T00:13:00Z">
        <w:r w:rsidRPr="008313E9" w:rsidDel="002E607A">
          <w:delText>Tipos básicos</w:delText>
        </w:r>
      </w:del>
    </w:p>
    <w:p w14:paraId="35BB7D3E" w14:textId="77777777" w:rsidR="008313E9" w:rsidRPr="008313E9" w:rsidDel="002E607A" w:rsidRDefault="008313E9" w:rsidP="008313E9">
      <w:pPr>
        <w:rPr>
          <w:del w:id="297" w:author="Willian" w:date="2017-03-08T00:13:00Z"/>
          <w:rFonts w:ascii="Times New Roman" w:hAnsi="Times New Roman" w:cs="Times New Roman"/>
          <w:color w:val="auto"/>
          <w:sz w:val="24"/>
          <w:szCs w:val="24"/>
        </w:rPr>
      </w:pPr>
      <w:del w:id="298" w:author="Willian" w:date="2017-03-08T00:13:00Z">
        <w:r w:rsidRPr="008313E9" w:rsidDel="002E607A">
          <w:rPr>
            <w:rFonts w:ascii="Calibri" w:hAnsi="Calibri" w:cs="Times New Roman"/>
          </w:rPr>
          <w:delText xml:space="preserve">Uma </w:delText>
        </w:r>
        <w:r w:rsidRPr="008313E9" w:rsidDel="002E607A">
          <w:rPr>
            <w:rFonts w:ascii="Calibri" w:hAnsi="Calibri" w:cs="Times New Roman"/>
            <w:b/>
            <w:bCs/>
          </w:rPr>
          <w:delText>constante</w:delText>
        </w:r>
        <w:r w:rsidRPr="008313E9" w:rsidDel="002E607A">
          <w:rPr>
            <w:rFonts w:ascii="Calibri" w:hAnsi="Calibri" w:cs="Times New Roman"/>
          </w:rPr>
          <w:delText xml:space="preserve"> é um valor que permanece imutável após ter sido declarada pela primeira vez, enquanto que uma </w:delText>
        </w:r>
        <w:r w:rsidRPr="008313E9" w:rsidDel="002E607A">
          <w:rPr>
            <w:rFonts w:ascii="Calibri" w:hAnsi="Calibri" w:cs="Times New Roman"/>
            <w:b/>
            <w:bCs/>
          </w:rPr>
          <w:delText>variável</w:delText>
        </w:r>
        <w:r w:rsidRPr="008313E9" w:rsidDel="002E607A">
          <w:rPr>
            <w:rFonts w:ascii="Calibri" w:hAnsi="Calibri" w:cs="Times New Roman"/>
          </w:rPr>
          <w:delText xml:space="preserve"> é um valor que pode ser alterado livremente. Se você sabe que um valor não precisa ser alterado no seu código, declare-o como uma constante ao invés de uma variável.</w:delText>
        </w:r>
      </w:del>
    </w:p>
    <w:p w14:paraId="74C076BB" w14:textId="77777777" w:rsidR="008313E9" w:rsidRPr="008313E9" w:rsidDel="002E607A" w:rsidRDefault="008313E9" w:rsidP="008313E9">
      <w:pPr>
        <w:rPr>
          <w:del w:id="299" w:author="Willian" w:date="2017-03-08T00:13:00Z"/>
          <w:rFonts w:ascii="Times New Roman" w:hAnsi="Times New Roman" w:cs="Times New Roman"/>
          <w:color w:val="auto"/>
          <w:sz w:val="24"/>
          <w:szCs w:val="24"/>
        </w:rPr>
      </w:pPr>
      <w:del w:id="300" w:author="Willian" w:date="2017-03-08T00:13:00Z">
        <w:r w:rsidRPr="008313E9" w:rsidDel="002E607A">
          <w:rPr>
            <w:rFonts w:ascii="Calibri" w:hAnsi="Calibri" w:cs="Times New Roman"/>
          </w:rPr>
          <w:delText xml:space="preserve">Para fazer isto, use </w:delText>
        </w:r>
        <w:r w:rsidRPr="00722402" w:rsidDel="002E607A">
          <w:rPr>
            <w:rFonts w:ascii="Menlo" w:hAnsi="Menlo" w:cs="Menlo"/>
            <w:color w:val="AA3391"/>
            <w:sz w:val="18"/>
            <w:szCs w:val="18"/>
            <w:shd w:val="clear" w:color="auto" w:fill="FFFFFF"/>
          </w:rPr>
          <w:delText>let</w:delText>
        </w:r>
        <w:r w:rsidRPr="008313E9" w:rsidDel="002E607A">
          <w:rPr>
            <w:rFonts w:ascii="Menlo" w:hAnsi="Menlo" w:cs="Menlo"/>
            <w:sz w:val="18"/>
            <w:szCs w:val="18"/>
            <w:shd w:val="clear" w:color="auto" w:fill="FFFFFF"/>
          </w:rPr>
          <w:delText xml:space="preserve"> </w:delText>
        </w:r>
        <w:r w:rsidRPr="008313E9" w:rsidDel="002E607A">
          <w:rPr>
            <w:rFonts w:ascii="Calibri" w:hAnsi="Calibri" w:cs="Times New Roman"/>
          </w:rPr>
          <w:delText xml:space="preserve">para declarar uma constante e </w:delText>
        </w:r>
        <w:r w:rsidRPr="008313E9" w:rsidDel="002E607A">
          <w:rPr>
            <w:rFonts w:ascii="Menlo" w:hAnsi="Menlo" w:cs="Menlo"/>
            <w:b/>
            <w:color w:val="AA3391"/>
            <w:sz w:val="18"/>
            <w:szCs w:val="18"/>
            <w:shd w:val="clear" w:color="auto" w:fill="FFFFFF"/>
          </w:rPr>
          <w:delText>var</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para uma variável.</w:delText>
        </w:r>
      </w:del>
    </w:p>
    <w:p w14:paraId="1697E184" w14:textId="77777777" w:rsidR="008313E9" w:rsidRPr="00A66496" w:rsidDel="002E607A" w:rsidRDefault="008313E9" w:rsidP="008313E9">
      <w:pPr>
        <w:shd w:val="clear" w:color="auto" w:fill="FFFFFF"/>
        <w:spacing w:before="460" w:after="0"/>
        <w:ind w:left="540"/>
        <w:textAlignment w:val="baseline"/>
        <w:rPr>
          <w:del w:id="301" w:author="Willian" w:date="2017-03-08T00:13:00Z"/>
          <w:rFonts w:ascii="Menlo" w:hAnsi="Menlo" w:cs="Menlo"/>
          <w:noProof/>
          <w:sz w:val="21"/>
          <w:szCs w:val="21"/>
          <w:lang w:val="en-US"/>
        </w:rPr>
      </w:pPr>
      <w:del w:id="302"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5BB348E9" w14:textId="77777777" w:rsidR="008313E9" w:rsidRPr="00A66496" w:rsidDel="002E607A" w:rsidRDefault="008313E9" w:rsidP="008313E9">
      <w:pPr>
        <w:shd w:val="clear" w:color="auto" w:fill="FFFFFF"/>
        <w:spacing w:after="0"/>
        <w:ind w:left="540"/>
        <w:textAlignment w:val="baseline"/>
        <w:rPr>
          <w:del w:id="303" w:author="Willian" w:date="2017-03-08T00:13:00Z"/>
          <w:rFonts w:ascii="Menlo" w:hAnsi="Menlo" w:cs="Menlo"/>
          <w:noProof/>
          <w:sz w:val="21"/>
          <w:szCs w:val="21"/>
          <w:lang w:val="en-US"/>
        </w:rPr>
      </w:pPr>
      <w:del w:id="304" w:author="Willian" w:date="2017-03-08T00:13:00Z">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50</w:delText>
        </w:r>
      </w:del>
    </w:p>
    <w:p w14:paraId="0801092F" w14:textId="77777777" w:rsidR="008313E9" w:rsidRPr="00A66496" w:rsidDel="002E607A" w:rsidRDefault="008313E9" w:rsidP="008313E9">
      <w:pPr>
        <w:shd w:val="clear" w:color="auto" w:fill="FFFFFF"/>
        <w:spacing w:after="620"/>
        <w:ind w:left="540"/>
        <w:textAlignment w:val="baseline"/>
        <w:rPr>
          <w:del w:id="305" w:author="Willian" w:date="2017-03-08T00:13:00Z"/>
          <w:rFonts w:ascii="Menlo" w:hAnsi="Menlo" w:cs="Menlo"/>
          <w:noProof/>
          <w:sz w:val="21"/>
          <w:szCs w:val="21"/>
          <w:lang w:val="en-US"/>
        </w:rPr>
      </w:pPr>
      <w:del w:id="30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myConstant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2ACA1130" w14:textId="77777777" w:rsidR="008313E9" w:rsidRPr="008313E9" w:rsidDel="002E607A" w:rsidRDefault="008313E9" w:rsidP="008313E9">
      <w:pPr>
        <w:rPr>
          <w:del w:id="307" w:author="Willian" w:date="2017-03-08T00:13:00Z"/>
          <w:rFonts w:ascii="Times New Roman" w:hAnsi="Times New Roman" w:cs="Times New Roman"/>
          <w:color w:val="auto"/>
          <w:sz w:val="24"/>
          <w:szCs w:val="24"/>
        </w:rPr>
      </w:pPr>
      <w:del w:id="308" w:author="Willian" w:date="2017-03-08T00:13:00Z">
        <w:r w:rsidRPr="008313E9" w:rsidDel="002E607A">
          <w:rPr>
            <w:rFonts w:ascii="Calibri" w:hAnsi="Calibri" w:cs="Times New Roman"/>
          </w:rPr>
          <w:delText xml:space="preserve">Cada constante ou variável em Swift possui um </w:delText>
        </w:r>
        <w:commentRangeStart w:id="309"/>
        <w:commentRangeStart w:id="310"/>
        <w:r w:rsidRPr="008313E9" w:rsidDel="002E607A">
          <w:rPr>
            <w:rFonts w:ascii="Calibri" w:hAnsi="Calibri" w:cs="Times New Roman"/>
          </w:rPr>
          <w:delText>tipo</w:delText>
        </w:r>
        <w:commentRangeEnd w:id="309"/>
        <w:r w:rsidR="00563D74" w:rsidDel="002E607A">
          <w:rPr>
            <w:rStyle w:val="Refdecomentrio"/>
          </w:rPr>
          <w:commentReference w:id="309"/>
        </w:r>
        <w:commentRangeEnd w:id="310"/>
        <w:r w:rsidR="00AE0252" w:rsidDel="002E607A">
          <w:rPr>
            <w:rStyle w:val="Refdecomentrio"/>
          </w:rPr>
          <w:commentReference w:id="310"/>
        </w:r>
        <w:r w:rsidRPr="008313E9" w:rsidDel="002E607A">
          <w:rPr>
            <w:rFonts w:ascii="Calibri" w:hAnsi="Calibri" w:cs="Times New Roman"/>
          </w:rPr>
          <w:delText xml:space="preserve">, mas nem sempre você precisa definir este tipo explicitamente. Fornecendo </w:delText>
        </w:r>
      </w:del>
      <w:ins w:id="311" w:author="Vicente da Silva, Mayara" w:date="2016-11-01T14:48:00Z">
        <w:del w:id="312" w:author="Willian" w:date="2017-03-08T00:13:00Z">
          <w:r w:rsidR="00563D74" w:rsidRPr="008313E9" w:rsidDel="002E607A">
            <w:rPr>
              <w:rFonts w:ascii="Calibri" w:hAnsi="Calibri" w:cs="Times New Roman"/>
            </w:rPr>
            <w:delText>Fornece</w:delText>
          </w:r>
          <w:r w:rsidR="00563D74" w:rsidDel="002E607A">
            <w:rPr>
              <w:rFonts w:ascii="Calibri" w:hAnsi="Calibri" w:cs="Times New Roman"/>
            </w:rPr>
            <w:delText>r</w:delText>
          </w:r>
          <w:r w:rsidR="00563D74" w:rsidRPr="008313E9" w:rsidDel="002E607A">
            <w:rPr>
              <w:rFonts w:ascii="Calibri" w:hAnsi="Calibri" w:cs="Times New Roman"/>
            </w:rPr>
            <w:delText xml:space="preserve"> </w:delText>
          </w:r>
        </w:del>
      </w:ins>
      <w:del w:id="313" w:author="Willian" w:date="2017-03-08T00:13:00Z">
        <w:r w:rsidRPr="008313E9" w:rsidDel="002E607A">
          <w:rPr>
            <w:rFonts w:ascii="Calibri" w:hAnsi="Calibri" w:cs="Times New Roman"/>
          </w:rPr>
          <w:delText xml:space="preserve">um valor ao criar uma constante ou variável permite que o compilador infira seu tipo. No exemplo acima, o compilador infere que </w:delText>
        </w:r>
        <w:r w:rsidRPr="008313E9" w:rsidDel="002E607A">
          <w:rPr>
            <w:rFonts w:ascii="Menlo" w:hAnsi="Menlo" w:cs="Menlo"/>
            <w:color w:val="3F6E74"/>
            <w:sz w:val="18"/>
            <w:szCs w:val="18"/>
            <w:shd w:val="clear" w:color="auto" w:fill="FFFFFF"/>
          </w:rPr>
          <w:delText>myVariable</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é um número inteiro (</w:delText>
        </w:r>
        <w:r w:rsidRPr="008313E9" w:rsidDel="002E607A">
          <w:rPr>
            <w:rFonts w:ascii="Menlo" w:hAnsi="Menlo" w:cs="Menlo"/>
            <w:color w:val="5C2699"/>
            <w:sz w:val="18"/>
            <w:szCs w:val="18"/>
            <w:shd w:val="clear" w:color="auto" w:fill="FFFFFF"/>
          </w:rPr>
          <w:delText>Int</w:delText>
        </w:r>
        <w:r w:rsidRPr="008313E9" w:rsidDel="002E607A">
          <w:rPr>
            <w:rFonts w:ascii="Calibri" w:hAnsi="Calibri" w:cs="Times New Roman"/>
          </w:rPr>
          <w:delText xml:space="preserve">), por que seu valor é um número inteiro. Isto é chamado de </w:delText>
        </w:r>
        <w:r w:rsidRPr="008313E9" w:rsidDel="002E607A">
          <w:rPr>
            <w:rFonts w:ascii="Calibri" w:hAnsi="Calibri" w:cs="Times New Roman"/>
            <w:b/>
            <w:bCs/>
          </w:rPr>
          <w:delText>Inferência de Tipos.</w:delText>
        </w:r>
        <w:r w:rsidRPr="008313E9" w:rsidDel="002E607A">
          <w:rPr>
            <w:rFonts w:ascii="Calibri" w:hAnsi="Calibri" w:cs="Times New Roman"/>
          </w:rPr>
          <w:delText xml:space="preserve"> Uma vez que uma constante ou variável tem um tipo, este não pode ser mais alterado.</w:delText>
        </w:r>
      </w:del>
    </w:p>
    <w:p w14:paraId="2502325C" w14:textId="77777777" w:rsidR="008313E9" w:rsidRPr="008313E9" w:rsidDel="002E607A" w:rsidRDefault="008313E9" w:rsidP="008313E9">
      <w:pPr>
        <w:rPr>
          <w:del w:id="314" w:author="Willian" w:date="2017-03-08T00:13:00Z"/>
          <w:rFonts w:ascii="Times New Roman" w:hAnsi="Times New Roman" w:cs="Times New Roman"/>
          <w:color w:val="auto"/>
          <w:sz w:val="24"/>
          <w:szCs w:val="24"/>
        </w:rPr>
      </w:pPr>
      <w:del w:id="315" w:author="Willian" w:date="2017-03-08T00:13:00Z">
        <w:r w:rsidRPr="008313E9" w:rsidDel="002E607A">
          <w:rPr>
            <w:rFonts w:ascii="Calibri" w:hAnsi="Calibri" w:cs="Times New Roman"/>
          </w:rPr>
          <w:delText>Se o valor inicial não forn</w:delText>
        </w:r>
        <w:r w:rsidDel="002E607A">
          <w:rPr>
            <w:rFonts w:ascii="Calibri" w:hAnsi="Calibri" w:cs="Times New Roman"/>
          </w:rPr>
          <w:delText>ece informações suficientes (</w:delText>
        </w:r>
        <w:r w:rsidRPr="008313E9" w:rsidDel="002E607A">
          <w:rPr>
            <w:rFonts w:ascii="Calibri" w:hAnsi="Calibri" w:cs="Times New Roman"/>
          </w:rPr>
          <w:delText>não fornece nenhum valor) para que a inferência de tipo seja feita, você deve especificar o tipo, escrevendo-o após a variável, separados por dois pontos.</w:delText>
        </w:r>
      </w:del>
    </w:p>
    <w:p w14:paraId="6052B7AE" w14:textId="77777777" w:rsidR="008313E9" w:rsidRPr="00A66496" w:rsidDel="002E607A" w:rsidRDefault="008313E9" w:rsidP="008313E9">
      <w:pPr>
        <w:shd w:val="clear" w:color="auto" w:fill="FFFFFF"/>
        <w:spacing w:after="0"/>
        <w:ind w:left="567"/>
        <w:textAlignment w:val="baseline"/>
        <w:rPr>
          <w:del w:id="316" w:author="Willian" w:date="2017-03-08T00:13:00Z"/>
          <w:rFonts w:ascii="Menlo" w:hAnsi="Menlo" w:cs="Menlo"/>
          <w:noProof/>
          <w:sz w:val="21"/>
          <w:szCs w:val="21"/>
          <w:lang w:val="en-US"/>
        </w:rPr>
      </w:pPr>
      <w:del w:id="317"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implicitInteger</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605D7A42" w14:textId="77777777" w:rsidR="008313E9" w:rsidRPr="00A66496" w:rsidDel="002E607A" w:rsidRDefault="008313E9" w:rsidP="008313E9">
      <w:pPr>
        <w:shd w:val="clear" w:color="auto" w:fill="FFFFFF"/>
        <w:spacing w:after="0"/>
        <w:ind w:left="567"/>
        <w:textAlignment w:val="baseline"/>
        <w:rPr>
          <w:del w:id="318" w:author="Willian" w:date="2017-03-08T00:13:00Z"/>
          <w:rFonts w:ascii="Menlo" w:hAnsi="Menlo" w:cs="Menlo"/>
          <w:noProof/>
          <w:sz w:val="21"/>
          <w:szCs w:val="21"/>
          <w:lang w:val="en-US"/>
        </w:rPr>
      </w:pPr>
      <w:del w:id="31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70.0</w:delText>
        </w:r>
      </w:del>
    </w:p>
    <w:p w14:paraId="7D280CF7" w14:textId="77777777" w:rsidR="008313E9" w:rsidRPr="00A66496" w:rsidDel="002E607A" w:rsidRDefault="008313E9" w:rsidP="008313E9">
      <w:pPr>
        <w:shd w:val="clear" w:color="auto" w:fill="FFFFFF"/>
        <w:spacing w:after="0"/>
        <w:ind w:left="567"/>
        <w:textAlignment w:val="baseline"/>
        <w:rPr>
          <w:del w:id="320" w:author="Willian" w:date="2017-03-08T00:13:00Z"/>
          <w:rFonts w:ascii="Menlo" w:hAnsi="Menlo" w:cs="Menlo"/>
          <w:noProof/>
          <w:sz w:val="21"/>
          <w:szCs w:val="21"/>
          <w:lang w:val="en-US"/>
        </w:rPr>
      </w:pPr>
      <w:del w:id="32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explicitDouble</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04865B84" w14:textId="77777777" w:rsidR="008313E9" w:rsidRPr="00A66496" w:rsidDel="002E607A" w:rsidRDefault="008313E9" w:rsidP="008313E9">
      <w:pPr>
        <w:spacing w:after="0"/>
        <w:rPr>
          <w:del w:id="322" w:author="Willian" w:date="2017-03-08T00:13:00Z"/>
          <w:rFonts w:ascii="Times New Roman" w:eastAsia="Times New Roman" w:hAnsi="Times New Roman" w:cs="Times New Roman"/>
          <w:color w:val="auto"/>
          <w:sz w:val="24"/>
          <w:szCs w:val="24"/>
          <w:lang w:val="en-US"/>
        </w:rPr>
      </w:pPr>
    </w:p>
    <w:p w14:paraId="31718D21" w14:textId="77777777" w:rsidR="008313E9" w:rsidRPr="008313E9" w:rsidDel="002E607A" w:rsidRDefault="008313E9" w:rsidP="008313E9">
      <w:pPr>
        <w:ind w:left="540"/>
        <w:rPr>
          <w:del w:id="323" w:author="Willian" w:date="2017-03-08T00:13:00Z"/>
          <w:rFonts w:ascii="Times New Roman" w:hAnsi="Times New Roman" w:cs="Times New Roman"/>
          <w:color w:val="7030A0"/>
          <w:sz w:val="24"/>
          <w:szCs w:val="24"/>
        </w:rPr>
      </w:pPr>
      <w:del w:id="324"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No Xcode, use o comando </w:delText>
        </w:r>
        <w:r w:rsidRPr="00A66496" w:rsidDel="002E607A">
          <w:rPr>
            <w:rFonts w:ascii="Calibri" w:hAnsi="Calibri" w:cs="Times New Roman"/>
            <w:b/>
            <w:bCs/>
            <w:color w:val="7030A0"/>
          </w:rPr>
          <w:delText>Option</w:delText>
        </w:r>
        <w:r w:rsidRPr="008313E9" w:rsidDel="002E607A">
          <w:rPr>
            <w:rFonts w:ascii="Calibri" w:hAnsi="Calibri" w:cs="Times New Roman"/>
            <w:b/>
            <w:bCs/>
            <w:color w:val="7030A0"/>
          </w:rPr>
          <w:delText xml:space="preserve"> </w:delText>
        </w:r>
        <w:r w:rsidR="00722402" w:rsidRPr="008313E9" w:rsidDel="002E607A">
          <w:rPr>
            <w:rFonts w:ascii="Calibri" w:hAnsi="Calibri" w:cs="Times New Roman"/>
            <w:b/>
            <w:bCs/>
            <w:color w:val="7030A0"/>
          </w:rPr>
          <w:delText>+ clique</w:delText>
        </w:r>
        <w:r w:rsidRPr="008313E9" w:rsidDel="002E607A">
          <w:rPr>
            <w:rFonts w:ascii="Calibri" w:hAnsi="Calibri" w:cs="Times New Roman"/>
            <w:color w:val="7030A0"/>
          </w:rPr>
          <w:delText xml:space="preserve"> no nome de uma constante ou variável para ver seu tipo inferido. Tente fazer isto com as constantes acima.</w:delText>
        </w:r>
      </w:del>
    </w:p>
    <w:p w14:paraId="6C3FEAFA" w14:textId="77777777" w:rsidR="008313E9" w:rsidRPr="008313E9" w:rsidDel="002E607A" w:rsidRDefault="008313E9" w:rsidP="008313E9">
      <w:pPr>
        <w:rPr>
          <w:del w:id="325" w:author="Willian" w:date="2017-03-08T00:13:00Z"/>
          <w:rFonts w:ascii="Times New Roman" w:eastAsia="Times New Roman" w:hAnsi="Times New Roman" w:cs="Times New Roman"/>
          <w:color w:val="auto"/>
          <w:sz w:val="24"/>
          <w:szCs w:val="24"/>
        </w:rPr>
      </w:pPr>
    </w:p>
    <w:p w14:paraId="6B26574D" w14:textId="77777777" w:rsidR="008313E9" w:rsidRPr="008313E9" w:rsidDel="002E607A" w:rsidRDefault="008313E9" w:rsidP="008313E9">
      <w:pPr>
        <w:rPr>
          <w:del w:id="326" w:author="Willian" w:date="2017-03-08T00:13:00Z"/>
          <w:rFonts w:ascii="Times New Roman" w:hAnsi="Times New Roman" w:cs="Times New Roman"/>
          <w:color w:val="auto"/>
          <w:sz w:val="24"/>
          <w:szCs w:val="24"/>
        </w:rPr>
      </w:pPr>
      <w:del w:id="327" w:author="Willian" w:date="2017-03-08T00:13:00Z">
        <w:r w:rsidRPr="008313E9" w:rsidDel="002E607A">
          <w:rPr>
            <w:rFonts w:ascii="Calibri" w:hAnsi="Calibri" w:cs="Times New Roman"/>
          </w:rPr>
          <w:delText xml:space="preserve">Valores nunca podem ser convertidos implicitamente. Se você precisa fazer uma conversão de um tipo para outro, faça explicitamente uma instância do tipo desejado. No exemplo, você pode converter um </w:delText>
        </w:r>
        <w:r w:rsidR="00722402" w:rsidRPr="008313E9" w:rsidDel="002E607A">
          <w:rPr>
            <w:rFonts w:ascii="Menlo" w:hAnsi="Menlo" w:cs="Menlo"/>
            <w:color w:val="5C2699"/>
            <w:sz w:val="18"/>
            <w:szCs w:val="18"/>
            <w:shd w:val="clear" w:color="auto" w:fill="FFFFFF"/>
          </w:rPr>
          <w:delText>Int</w:delText>
        </w:r>
        <w:r w:rsidR="00722402" w:rsidRPr="008313E9" w:rsidDel="002E607A">
          <w:rPr>
            <w:rFonts w:ascii="Calibri" w:hAnsi="Calibri" w:cs="Times New Roman"/>
          </w:rPr>
          <w:delText xml:space="preserve"> </w:delText>
        </w:r>
        <w:r w:rsidRPr="008313E9" w:rsidDel="002E607A">
          <w:rPr>
            <w:rFonts w:ascii="Calibri" w:hAnsi="Calibri" w:cs="Times New Roman"/>
          </w:rPr>
          <w:delText xml:space="preserve">para uma </w:delText>
        </w:r>
        <w:r w:rsidRPr="008313E9" w:rsidDel="002E607A">
          <w:rPr>
            <w:rFonts w:ascii="Calibri" w:hAnsi="Calibri" w:cs="Times New Roman"/>
            <w:b/>
            <w:bCs/>
          </w:rPr>
          <w:delText>String.</w:delText>
        </w:r>
      </w:del>
    </w:p>
    <w:p w14:paraId="38F02720" w14:textId="77777777" w:rsidR="008313E9" w:rsidRPr="00A66496" w:rsidDel="002E607A" w:rsidRDefault="008313E9" w:rsidP="008313E9">
      <w:pPr>
        <w:shd w:val="clear" w:color="auto" w:fill="FFFFFF"/>
        <w:spacing w:after="0"/>
        <w:ind w:left="567"/>
        <w:textAlignment w:val="baseline"/>
        <w:rPr>
          <w:del w:id="328" w:author="Willian" w:date="2017-03-08T00:13:00Z"/>
          <w:rFonts w:ascii="Menlo" w:hAnsi="Menlo" w:cs="Menlo"/>
          <w:noProof/>
          <w:sz w:val="21"/>
          <w:szCs w:val="21"/>
          <w:lang w:val="en-US"/>
        </w:rPr>
      </w:pPr>
      <w:del w:id="32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"The width is "</w:delText>
        </w:r>
      </w:del>
    </w:p>
    <w:p w14:paraId="7019BDBB" w14:textId="77777777" w:rsidR="008313E9" w:rsidRPr="00A66496" w:rsidDel="002E607A" w:rsidRDefault="008313E9" w:rsidP="008313E9">
      <w:pPr>
        <w:shd w:val="clear" w:color="auto" w:fill="FFFFFF"/>
        <w:spacing w:after="0"/>
        <w:ind w:left="567"/>
        <w:textAlignment w:val="baseline"/>
        <w:rPr>
          <w:del w:id="330" w:author="Willian" w:date="2017-03-08T00:13:00Z"/>
          <w:rFonts w:ascii="Menlo" w:hAnsi="Menlo" w:cs="Menlo"/>
          <w:noProof/>
          <w:sz w:val="21"/>
          <w:szCs w:val="21"/>
          <w:lang w:val="en-US"/>
        </w:rPr>
      </w:pPr>
      <w:del w:id="33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94</w:delText>
        </w:r>
      </w:del>
    </w:p>
    <w:p w14:paraId="2690973C" w14:textId="77777777" w:rsidR="008313E9" w:rsidRPr="00A66496" w:rsidDel="002E607A" w:rsidRDefault="008313E9" w:rsidP="008313E9">
      <w:pPr>
        <w:shd w:val="clear" w:color="auto" w:fill="FFFFFF"/>
        <w:spacing w:after="0"/>
        <w:ind w:left="567"/>
        <w:textAlignment w:val="baseline"/>
        <w:rPr>
          <w:del w:id="332" w:author="Willian" w:date="2017-03-08T00:13:00Z"/>
          <w:rFonts w:ascii="Menlo" w:hAnsi="Menlo" w:cs="Menlo"/>
          <w:noProof/>
          <w:sz w:val="21"/>
          <w:szCs w:val="21"/>
          <w:lang w:val="en-US"/>
        </w:rPr>
      </w:pPr>
      <w:del w:id="333"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String</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w:delText>
        </w:r>
      </w:del>
    </w:p>
    <w:p w14:paraId="1406ACA5" w14:textId="77777777" w:rsidR="008313E9" w:rsidRPr="00A66496" w:rsidDel="002E607A" w:rsidRDefault="008313E9" w:rsidP="008313E9">
      <w:pPr>
        <w:shd w:val="clear" w:color="auto" w:fill="FFFFFF"/>
        <w:spacing w:after="0"/>
        <w:ind w:left="567"/>
        <w:textAlignment w:val="baseline"/>
        <w:rPr>
          <w:del w:id="334" w:author="Willian" w:date="2017-03-08T00:13:00Z"/>
          <w:rFonts w:ascii="Menlo" w:hAnsi="Menlo" w:cs="Menlo"/>
          <w:sz w:val="21"/>
          <w:szCs w:val="21"/>
          <w:lang w:val="en-US"/>
        </w:rPr>
      </w:pPr>
    </w:p>
    <w:p w14:paraId="5F19F33B" w14:textId="77777777" w:rsidR="008313E9" w:rsidRPr="008313E9" w:rsidDel="002E607A" w:rsidRDefault="008313E9" w:rsidP="008313E9">
      <w:pPr>
        <w:ind w:left="540"/>
        <w:rPr>
          <w:del w:id="335" w:author="Willian" w:date="2017-03-08T00:13:00Z"/>
          <w:rFonts w:ascii="Times New Roman" w:hAnsi="Times New Roman" w:cs="Times New Roman"/>
          <w:color w:val="7030A0"/>
          <w:sz w:val="24"/>
          <w:szCs w:val="24"/>
        </w:rPr>
      </w:pPr>
      <w:del w:id="336"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Tente remover a conversão para </w:delText>
        </w:r>
        <w:r w:rsidRPr="008313E9" w:rsidDel="002E607A">
          <w:rPr>
            <w:rFonts w:ascii="Calibri" w:hAnsi="Calibri" w:cs="Times New Roman"/>
            <w:b/>
            <w:bCs/>
            <w:color w:val="7030A0"/>
          </w:rPr>
          <w:delText>String</w:delText>
        </w:r>
        <w:r w:rsidRPr="008313E9" w:rsidDel="002E607A">
          <w:rPr>
            <w:rFonts w:ascii="Calibri" w:hAnsi="Calibri" w:cs="Times New Roman"/>
            <w:color w:val="7030A0"/>
          </w:rPr>
          <w:delText xml:space="preserve"> da última linha. Que erro acontece?</w:delText>
        </w:r>
      </w:del>
    </w:p>
    <w:p w14:paraId="01950E9B" w14:textId="77777777" w:rsidR="008313E9" w:rsidRPr="008313E9" w:rsidDel="002E607A" w:rsidRDefault="008313E9" w:rsidP="008313E9">
      <w:pPr>
        <w:rPr>
          <w:del w:id="337" w:author="Willian" w:date="2017-03-08T00:13:00Z"/>
          <w:rFonts w:cs="Times New Roman"/>
          <w:color w:val="auto"/>
        </w:rPr>
      </w:pPr>
      <w:del w:id="338" w:author="Willian" w:date="2017-03-08T00:13:00Z">
        <w:r w:rsidRPr="008313E9" w:rsidDel="002E607A">
          <w:rPr>
            <w:color w:val="414141"/>
            <w:shd w:val="clear" w:color="auto" w:fill="FFFFFF"/>
          </w:rPr>
          <w:delText>Há uma maneira ainda mais simples para incluir valores em strings: Escrever o valor entre parênteses, e escrever uma barra invertida (</w:delText>
        </w:r>
        <w:r w:rsidRPr="008313E9" w:rsidDel="002E607A">
          <w:rPr>
            <w:rFonts w:cs="Menlo"/>
            <w:color w:val="414141"/>
            <w:shd w:val="clear" w:color="auto" w:fill="FFFFFF"/>
          </w:rPr>
          <w:delText xml:space="preserve"> </w:delText>
        </w:r>
        <w:r w:rsidRPr="008313E9" w:rsidDel="002E607A">
          <w:rPr>
            <w:rFonts w:cs="Menlo"/>
            <w:color w:val="808080"/>
            <w:shd w:val="clear" w:color="auto" w:fill="FFFFFF"/>
          </w:rPr>
          <w:delText>\</w:delText>
        </w:r>
        <w:r w:rsidRPr="008313E9" w:rsidDel="002E607A">
          <w:rPr>
            <w:color w:val="414141"/>
            <w:shd w:val="clear" w:color="auto" w:fill="FFFFFF"/>
          </w:rPr>
          <w:delText xml:space="preserve">) antes dos parênteses. Isto é conhecido como </w:delText>
        </w:r>
        <w:r w:rsidRPr="008313E9" w:rsidDel="002E607A">
          <w:rPr>
            <w:i/>
            <w:iCs/>
            <w:color w:val="414141"/>
            <w:shd w:val="clear" w:color="auto" w:fill="FFFFFF"/>
          </w:rPr>
          <w:delText>interpolação de string</w:delText>
        </w:r>
        <w:r w:rsidRPr="008313E9" w:rsidDel="002E607A">
          <w:rPr>
            <w:color w:val="414141"/>
            <w:shd w:val="clear" w:color="auto" w:fill="FFFFFF"/>
          </w:rPr>
          <w:delText>.</w:delText>
        </w:r>
      </w:del>
    </w:p>
    <w:p w14:paraId="4E5E0090" w14:textId="77777777" w:rsidR="008313E9" w:rsidRPr="008313E9" w:rsidDel="002E607A" w:rsidRDefault="008313E9" w:rsidP="008313E9">
      <w:pPr>
        <w:shd w:val="clear" w:color="auto" w:fill="FFFFFF"/>
        <w:spacing w:after="0"/>
        <w:ind w:left="567"/>
        <w:textAlignment w:val="baseline"/>
        <w:rPr>
          <w:del w:id="339" w:author="Willian" w:date="2017-03-08T00:13:00Z"/>
          <w:rFonts w:ascii="Menlo" w:hAnsi="Menlo" w:cs="Menlo"/>
          <w:noProof/>
          <w:color w:val="414141"/>
          <w:sz w:val="21"/>
          <w:szCs w:val="21"/>
        </w:rPr>
      </w:pPr>
      <w:del w:id="340"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apples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3</w:delText>
        </w:r>
      </w:del>
    </w:p>
    <w:p w14:paraId="07486D42" w14:textId="77777777" w:rsidR="008313E9" w:rsidRPr="008313E9" w:rsidDel="002E607A" w:rsidRDefault="008313E9" w:rsidP="008313E9">
      <w:pPr>
        <w:shd w:val="clear" w:color="auto" w:fill="FFFFFF"/>
        <w:spacing w:after="0"/>
        <w:ind w:left="567"/>
        <w:textAlignment w:val="baseline"/>
        <w:rPr>
          <w:del w:id="341" w:author="Willian" w:date="2017-03-08T00:13:00Z"/>
          <w:rFonts w:ascii="Menlo" w:hAnsi="Menlo" w:cs="Menlo"/>
          <w:noProof/>
          <w:color w:val="414141"/>
          <w:sz w:val="21"/>
          <w:szCs w:val="21"/>
        </w:rPr>
      </w:pPr>
      <w:del w:id="342"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oranges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5</w:delText>
        </w:r>
      </w:del>
    </w:p>
    <w:p w14:paraId="00942CDC" w14:textId="77777777" w:rsidR="008313E9" w:rsidRPr="00A66496" w:rsidDel="002E607A" w:rsidRDefault="008313E9" w:rsidP="008313E9">
      <w:pPr>
        <w:shd w:val="clear" w:color="auto" w:fill="FFFFFF"/>
        <w:spacing w:after="0"/>
        <w:ind w:left="567"/>
        <w:textAlignment w:val="baseline"/>
        <w:rPr>
          <w:del w:id="343" w:author="Willian" w:date="2017-03-08T00:13:00Z"/>
          <w:rFonts w:ascii="Menlo" w:hAnsi="Menlo" w:cs="Menlo"/>
          <w:noProof/>
          <w:color w:val="414141"/>
          <w:sz w:val="21"/>
          <w:szCs w:val="21"/>
          <w:lang w:val="en-US"/>
        </w:rPr>
      </w:pPr>
      <w:del w:id="344"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appleSummary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apples."</w:delText>
        </w:r>
      </w:del>
    </w:p>
    <w:p w14:paraId="4F89AA05" w14:textId="77777777" w:rsidR="008313E9" w:rsidRPr="00A66496" w:rsidDel="002E607A" w:rsidRDefault="008313E9" w:rsidP="008313E9">
      <w:pPr>
        <w:shd w:val="clear" w:color="auto" w:fill="FFFFFF"/>
        <w:spacing w:after="0"/>
        <w:ind w:left="567"/>
        <w:textAlignment w:val="baseline"/>
        <w:rPr>
          <w:del w:id="345" w:author="Willian" w:date="2017-03-08T00:13:00Z"/>
          <w:rFonts w:ascii="Menlo" w:hAnsi="Menlo" w:cs="Menlo"/>
          <w:noProof/>
          <w:color w:val="C41A16"/>
          <w:sz w:val="18"/>
          <w:szCs w:val="18"/>
          <w:shd w:val="clear" w:color="auto" w:fill="FFFFFF"/>
          <w:lang w:val="en-US"/>
        </w:rPr>
      </w:pPr>
      <w:del w:id="34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fruitSummary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oranges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pieces of fruit."</w:delText>
        </w:r>
      </w:del>
    </w:p>
    <w:p w14:paraId="6F4C6133" w14:textId="77777777" w:rsidR="00432D6D" w:rsidRPr="00A66496" w:rsidDel="002E607A" w:rsidRDefault="00432D6D" w:rsidP="008313E9">
      <w:pPr>
        <w:shd w:val="clear" w:color="auto" w:fill="FFFFFF"/>
        <w:spacing w:after="0"/>
        <w:ind w:left="567"/>
        <w:textAlignment w:val="baseline"/>
        <w:rPr>
          <w:del w:id="347" w:author="Willian" w:date="2017-03-08T00:13:00Z"/>
          <w:rFonts w:ascii="Menlo" w:hAnsi="Menlo" w:cs="Menlo"/>
          <w:noProof/>
          <w:color w:val="414141"/>
          <w:sz w:val="21"/>
          <w:szCs w:val="21"/>
          <w:lang w:val="en-US"/>
        </w:rPr>
      </w:pPr>
    </w:p>
    <w:p w14:paraId="6039CF98" w14:textId="77777777" w:rsidR="008313E9" w:rsidRPr="00432D6D" w:rsidDel="002E607A" w:rsidRDefault="00432D6D" w:rsidP="00432D6D">
      <w:pPr>
        <w:pStyle w:val="Ttulo3"/>
        <w:rPr>
          <w:del w:id="348" w:author="Willian" w:date="2017-03-08T00:13:00Z"/>
          <w:noProof/>
        </w:rPr>
      </w:pPr>
      <w:del w:id="349" w:author="Willian" w:date="2017-03-08T00:13:00Z">
        <w:r w:rsidDel="002E607A">
          <w:rPr>
            <w:noProof/>
          </w:rPr>
          <w:delText>Opcionais</w:delText>
        </w:r>
      </w:del>
    </w:p>
    <w:p w14:paraId="24DDF3FB" w14:textId="77777777" w:rsidR="008313E9" w:rsidRPr="008313E9" w:rsidDel="002E607A" w:rsidRDefault="008313E9" w:rsidP="008313E9">
      <w:pPr>
        <w:rPr>
          <w:del w:id="350" w:author="Willian" w:date="2017-03-08T00:13:00Z"/>
          <w:rFonts w:cs="Times New Roman"/>
          <w:color w:val="auto"/>
        </w:rPr>
      </w:pPr>
      <w:del w:id="351" w:author="Willian" w:date="2017-03-08T00:13:00Z">
        <w:r w:rsidRPr="008313E9" w:rsidDel="002E607A">
          <w:rPr>
            <w:color w:val="414141"/>
            <w:shd w:val="clear" w:color="auto" w:fill="FFFFFF"/>
          </w:rPr>
          <w:delText xml:space="preserve">Use </w:delText>
        </w:r>
        <w:r w:rsidRPr="008313E9" w:rsidDel="002E607A">
          <w:rPr>
            <w:b/>
            <w:bCs/>
            <w:color w:val="414141"/>
            <w:shd w:val="clear" w:color="auto" w:fill="FFFFFF"/>
          </w:rPr>
          <w:delText>optionals</w:delText>
        </w:r>
        <w:r w:rsidRPr="008313E9" w:rsidDel="002E607A">
          <w:rPr>
            <w:color w:val="414141"/>
            <w:shd w:val="clear" w:color="auto" w:fill="FFFFFF"/>
          </w:rPr>
          <w:delText xml:space="preserve"> para trabalhar com valores que podem estar ausentes. Um valor opcional pode conter um valor ou pode conter </w:delText>
        </w:r>
        <w:r w:rsidRPr="008313E9" w:rsidDel="002E607A">
          <w:rPr>
            <w:b/>
            <w:bCs/>
            <w:color w:val="414141"/>
            <w:shd w:val="clear" w:color="auto" w:fill="FFFFFF"/>
          </w:rPr>
          <w:delText xml:space="preserve">nil </w:delText>
        </w:r>
        <w:r w:rsidRPr="008313E9" w:rsidDel="002E607A">
          <w:rPr>
            <w:color w:val="414141"/>
            <w:shd w:val="clear" w:color="auto" w:fill="FFFFFF"/>
          </w:rPr>
          <w:delText xml:space="preserve">(nenhum valor) para indicar que o valor está ausente. Coloque um ponto de interrogação ( </w:delText>
        </w:r>
        <w:r w:rsidRPr="008313E9" w:rsidDel="002E607A">
          <w:rPr>
            <w:b/>
            <w:bCs/>
            <w:color w:val="414141"/>
            <w:shd w:val="clear" w:color="auto" w:fill="FFFFFF"/>
          </w:rPr>
          <w:delText>?</w:delText>
        </w:r>
        <w:r w:rsidRPr="008313E9" w:rsidDel="002E607A">
          <w:rPr>
            <w:color w:val="414141"/>
            <w:shd w:val="clear" w:color="auto" w:fill="FFFFFF"/>
          </w:rPr>
          <w:delText>) após o tipo de um valor para marcá-lo como opcional.</w:delText>
        </w:r>
      </w:del>
    </w:p>
    <w:p w14:paraId="71E59E07" w14:textId="77777777" w:rsidR="008313E9" w:rsidRPr="008313E9" w:rsidDel="002E607A" w:rsidRDefault="008313E9" w:rsidP="003F6B0B">
      <w:pPr>
        <w:numPr>
          <w:ilvl w:val="0"/>
          <w:numId w:val="4"/>
        </w:numPr>
        <w:shd w:val="clear" w:color="auto" w:fill="FFFFFF"/>
        <w:spacing w:after="0"/>
        <w:textAlignment w:val="baseline"/>
        <w:rPr>
          <w:del w:id="352" w:author="Willian" w:date="2017-03-08T00:13:00Z"/>
          <w:rFonts w:ascii="Menlo" w:hAnsi="Menlo" w:cs="Menlo"/>
          <w:noProof/>
          <w:color w:val="FFFFFF"/>
          <w:sz w:val="21"/>
          <w:szCs w:val="21"/>
        </w:rPr>
      </w:pPr>
      <w:del w:id="353"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9"/>
            <w:szCs w:val="19"/>
            <w:shd w:val="clear" w:color="auto" w:fill="FFFFFF"/>
          </w:rPr>
          <w:delText xml:space="preserve">? = </w:delText>
        </w:r>
        <w:r w:rsidRPr="008313E9" w:rsidDel="002E607A">
          <w:rPr>
            <w:rFonts w:ascii="Menlo" w:hAnsi="Menlo" w:cs="Menlo"/>
            <w:noProof/>
            <w:color w:val="1C00CF"/>
            <w:sz w:val="18"/>
            <w:szCs w:val="18"/>
            <w:shd w:val="clear" w:color="auto" w:fill="FFFFFF"/>
          </w:rPr>
          <w:delText>9</w:delText>
        </w:r>
      </w:del>
    </w:p>
    <w:p w14:paraId="10EC5514" w14:textId="77777777" w:rsidR="008313E9" w:rsidRPr="008313E9" w:rsidDel="002E607A" w:rsidRDefault="008313E9" w:rsidP="008313E9">
      <w:pPr>
        <w:rPr>
          <w:del w:id="354" w:author="Willian" w:date="2017-03-08T00:13:00Z"/>
          <w:rFonts w:ascii="Times New Roman" w:eastAsia="Times New Roman" w:hAnsi="Times New Roman" w:cs="Times New Roman"/>
          <w:color w:val="auto"/>
          <w:sz w:val="24"/>
          <w:szCs w:val="24"/>
        </w:rPr>
      </w:pPr>
    </w:p>
    <w:p w14:paraId="55888E58" w14:textId="77777777" w:rsidR="008313E9" w:rsidRPr="008313E9" w:rsidDel="002E607A" w:rsidRDefault="008313E9" w:rsidP="008313E9">
      <w:pPr>
        <w:rPr>
          <w:del w:id="355" w:author="Willian" w:date="2017-03-08T00:13:00Z"/>
          <w:rFonts w:ascii="Times New Roman" w:hAnsi="Times New Roman" w:cs="Times New Roman"/>
          <w:color w:val="auto"/>
          <w:sz w:val="24"/>
          <w:szCs w:val="24"/>
        </w:rPr>
      </w:pPr>
      <w:del w:id="356" w:author="Willian" w:date="2017-03-08T00:13:00Z">
        <w:r w:rsidRPr="008313E9" w:rsidDel="002E607A">
          <w:rPr>
            <w:rFonts w:ascii="Calibri" w:hAnsi="Calibri" w:cs="Times New Roman"/>
          </w:rPr>
          <w:delText xml:space="preserve">Para obter o valor subjacente de um opcional, </w:delText>
        </w:r>
        <w:commentRangeStart w:id="357"/>
        <w:r w:rsidRPr="008313E9" w:rsidDel="002E607A">
          <w:rPr>
            <w:rFonts w:ascii="Calibri" w:hAnsi="Calibri" w:cs="Times New Roman"/>
          </w:rPr>
          <w:delText xml:space="preserve">“desembrulhe-o”. </w:delText>
        </w:r>
        <w:commentRangeEnd w:id="357"/>
        <w:r w:rsidR="00F810AF" w:rsidDel="002E607A">
          <w:rPr>
            <w:rStyle w:val="Refdecomentrio"/>
          </w:rPr>
          <w:commentReference w:id="357"/>
        </w:r>
        <w:r w:rsidRPr="008313E9" w:rsidDel="002E607A">
          <w:rPr>
            <w:rFonts w:ascii="Calibri" w:hAnsi="Calibri" w:cs="Times New Roman"/>
          </w:rPr>
          <w:delText xml:space="preserve">Você vai aprender a </w:delText>
        </w:r>
        <w:commentRangeStart w:id="358"/>
        <w:commentRangeStart w:id="359"/>
        <w:r w:rsidRPr="008313E9" w:rsidDel="002E607A">
          <w:rPr>
            <w:rFonts w:ascii="Calibri" w:hAnsi="Calibri" w:cs="Times New Roman"/>
          </w:rPr>
          <w:delText>desembrulhar</w:delText>
        </w:r>
        <w:commentRangeEnd w:id="358"/>
        <w:r w:rsidR="00F810AF" w:rsidDel="002E607A">
          <w:rPr>
            <w:rStyle w:val="Refdecomentrio"/>
          </w:rPr>
          <w:commentReference w:id="358"/>
        </w:r>
        <w:commentRangeEnd w:id="359"/>
        <w:r w:rsidR="00BA2A4A" w:rsidDel="002E607A">
          <w:rPr>
            <w:rStyle w:val="Refdecomentrio"/>
          </w:rPr>
          <w:commentReference w:id="359"/>
        </w:r>
        <w:r w:rsidRPr="008313E9" w:rsidDel="002E607A">
          <w:rPr>
            <w:rFonts w:ascii="Calibri" w:hAnsi="Calibri" w:cs="Times New Roman"/>
          </w:rPr>
          <w:delText xml:space="preserve"> uma variável mais tarde, mas a maneira mais simples para fazer isto é usando o operador </w:delText>
        </w:r>
        <w:r w:rsidRPr="008313E9" w:rsidDel="002E607A">
          <w:rPr>
            <w:rFonts w:ascii="Calibri" w:hAnsi="Calibri" w:cs="Times New Roman"/>
            <w:b/>
            <w:bCs/>
          </w:rPr>
          <w:delText xml:space="preserve">unwrap ( !). </w:delText>
        </w:r>
        <w:r w:rsidRPr="008313E9" w:rsidDel="002E607A">
          <w:rPr>
            <w:rFonts w:ascii="Calibri" w:hAnsi="Calibri" w:cs="Times New Roman"/>
          </w:rPr>
          <w:delText xml:space="preserve">Só utilize o operador </w:delText>
        </w:r>
        <w:r w:rsidRPr="008313E9" w:rsidDel="002E607A">
          <w:rPr>
            <w:rFonts w:ascii="Calibri" w:hAnsi="Calibri" w:cs="Times New Roman"/>
            <w:b/>
            <w:bCs/>
          </w:rPr>
          <w:delText>unwrap</w:delText>
        </w:r>
        <w:r w:rsidRPr="008313E9" w:rsidDel="002E607A">
          <w:rPr>
            <w:rFonts w:ascii="Calibri" w:hAnsi="Calibri" w:cs="Times New Roman"/>
          </w:rPr>
          <w:delText xml:space="preserve"> se tiver certeza que o valor subjacente não é </w:delText>
        </w:r>
        <w:r w:rsidDel="002E607A">
          <w:rPr>
            <w:rFonts w:ascii="Menlo" w:hAnsi="Menlo" w:cs="Menlo"/>
            <w:color w:val="AA3391"/>
            <w:sz w:val="18"/>
            <w:szCs w:val="18"/>
            <w:shd w:val="clear" w:color="auto" w:fill="FFFFFF"/>
          </w:rPr>
          <w:delText>nil</w:delText>
        </w:r>
        <w:r w:rsidRPr="008313E9" w:rsidDel="002E607A">
          <w:rPr>
            <w:rFonts w:ascii="Calibri" w:hAnsi="Calibri" w:cs="Times New Roman"/>
            <w:b/>
            <w:bCs/>
          </w:rPr>
          <w:delText>.</w:delText>
        </w:r>
      </w:del>
    </w:p>
    <w:p w14:paraId="72C9BB01" w14:textId="77777777" w:rsidR="00BA2A4A" w:rsidRPr="00BA2A4A" w:rsidDel="002E607A" w:rsidRDefault="008313E9">
      <w:pPr>
        <w:ind w:left="567"/>
        <w:rPr>
          <w:del w:id="360" w:author="Willian" w:date="2017-03-08T00:13:00Z"/>
          <w:noProof/>
          <w:color w:val="7030A0"/>
          <w:rPrChange w:id="361" w:author="Willian" w:date="2016-11-04T22:15:00Z">
            <w:rPr>
              <w:del w:id="362" w:author="Willian" w:date="2017-03-08T00:13:00Z"/>
              <w:noProof/>
            </w:rPr>
          </w:rPrChange>
        </w:rPr>
        <w:pPrChange w:id="363" w:author="Willian" w:date="2016-11-04T22:15:00Z">
          <w:pPr>
            <w:shd w:val="clear" w:color="auto" w:fill="FFFFFF"/>
            <w:spacing w:after="0"/>
            <w:ind w:left="567"/>
            <w:textAlignment w:val="baseline"/>
          </w:pPr>
        </w:pPrChange>
      </w:pPr>
      <w:del w:id="364"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actualInt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8"/>
            <w:szCs w:val="18"/>
            <w:shd w:val="clear" w:color="auto" w:fill="FFFFFF"/>
          </w:rPr>
          <w:delText>!</w:delText>
        </w:r>
      </w:del>
    </w:p>
    <w:p w14:paraId="40180AED" w14:textId="77777777" w:rsidR="008313E9" w:rsidRPr="008313E9" w:rsidDel="002E607A" w:rsidRDefault="008313E9" w:rsidP="003F6B0B">
      <w:pPr>
        <w:numPr>
          <w:ilvl w:val="0"/>
          <w:numId w:val="5"/>
        </w:numPr>
        <w:shd w:val="clear" w:color="auto" w:fill="FFFFFF"/>
        <w:spacing w:after="0"/>
        <w:textAlignment w:val="baseline"/>
        <w:rPr>
          <w:del w:id="365" w:author="Willian" w:date="2017-03-08T00:13:00Z"/>
          <w:rFonts w:ascii="Arial" w:hAnsi="Arial"/>
          <w:color w:val="FFFFFF"/>
          <w:sz w:val="21"/>
          <w:szCs w:val="21"/>
        </w:rPr>
      </w:pPr>
    </w:p>
    <w:p w14:paraId="7567FFC9" w14:textId="77777777" w:rsidR="008313E9" w:rsidRPr="008313E9" w:rsidDel="002E607A" w:rsidRDefault="008313E9" w:rsidP="008313E9">
      <w:pPr>
        <w:rPr>
          <w:del w:id="366" w:author="Willian" w:date="2017-03-08T00:13:00Z"/>
          <w:rFonts w:ascii="Times New Roman" w:hAnsi="Times New Roman" w:cs="Times New Roman"/>
          <w:color w:val="auto"/>
          <w:sz w:val="24"/>
          <w:szCs w:val="24"/>
        </w:rPr>
      </w:pPr>
      <w:del w:id="367" w:author="Willian" w:date="2017-03-08T00:13:00Z">
        <w:r w:rsidRPr="008313E9" w:rsidDel="002E607A">
          <w:rPr>
            <w:rFonts w:ascii="Calibri" w:hAnsi="Calibri" w:cs="Times New Roman"/>
          </w:rPr>
          <w:delText xml:space="preserve">Opcionais estão presentes em Swift, e são muito úteis para muitas situações em que um valor pode ou não estar presente. Eles são especialmente </w:delText>
        </w:r>
      </w:del>
      <w:del w:id="368" w:author="Willian" w:date="2016-11-04T22:05:00Z">
        <w:r w:rsidRPr="008313E9" w:rsidDel="00CC0C79">
          <w:rPr>
            <w:rFonts w:ascii="Calibri" w:hAnsi="Calibri" w:cs="Times New Roman"/>
          </w:rPr>
          <w:delText>úti</w:delText>
        </w:r>
      </w:del>
      <w:ins w:id="369" w:author="Vicente da Silva, Mayara" w:date="2016-11-01T16:56:00Z">
        <w:del w:id="370" w:author="Willian" w:date="2016-11-04T22:05:00Z">
          <w:r w:rsidR="00F810AF" w:rsidDel="00CC0C79">
            <w:rPr>
              <w:rFonts w:ascii="Calibri" w:hAnsi="Calibri" w:cs="Times New Roman"/>
            </w:rPr>
            <w:delText>eis</w:delText>
          </w:r>
        </w:del>
      </w:ins>
      <w:del w:id="371" w:author="Willian" w:date="2017-03-08T00:13:00Z">
        <w:r w:rsidRPr="008313E9" w:rsidDel="002E607A">
          <w:rPr>
            <w:rFonts w:ascii="Calibri" w:hAnsi="Calibri" w:cs="Times New Roman"/>
          </w:rPr>
          <w:delText>l para tentativas de conversões.</w:delText>
        </w:r>
      </w:del>
    </w:p>
    <w:p w14:paraId="31CCAC1F" w14:textId="77777777" w:rsidR="008313E9" w:rsidRPr="008313E9" w:rsidDel="002E607A" w:rsidRDefault="008313E9" w:rsidP="008F50D6">
      <w:pPr>
        <w:shd w:val="clear" w:color="auto" w:fill="FFFFFF"/>
        <w:spacing w:after="0"/>
        <w:ind w:left="567"/>
        <w:textAlignment w:val="baseline"/>
        <w:rPr>
          <w:del w:id="372" w:author="Willian" w:date="2017-03-08T00:13:00Z"/>
          <w:rFonts w:ascii="Menlo" w:hAnsi="Menlo" w:cs="Menlo"/>
          <w:noProof/>
          <w:sz w:val="21"/>
          <w:szCs w:val="21"/>
        </w:rPr>
      </w:pPr>
      <w:del w:id="373" w:author="Willian" w:date="2017-03-08T00:13:00Z">
        <w:r w:rsidRPr="008313E9" w:rsidDel="002E607A">
          <w:rPr>
            <w:rFonts w:ascii="Menlo" w:hAnsi="Menlo" w:cs="Menlo"/>
            <w:noProof/>
            <w:color w:val="AA3391"/>
            <w:sz w:val="18"/>
            <w:szCs w:val="18"/>
            <w:shd w:val="clear" w:color="auto" w:fill="FFFFFF"/>
          </w:rPr>
          <w:delText>var</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myString</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C41A16"/>
            <w:sz w:val="18"/>
            <w:szCs w:val="18"/>
            <w:shd w:val="clear" w:color="auto" w:fill="FFFFFF"/>
          </w:rPr>
          <w:delText>"7"</w:delText>
        </w:r>
      </w:del>
    </w:p>
    <w:p w14:paraId="13F3DC88" w14:textId="77777777" w:rsidR="008313E9" w:rsidRPr="00A66496" w:rsidDel="002E607A" w:rsidRDefault="008313E9" w:rsidP="008F50D6">
      <w:pPr>
        <w:shd w:val="clear" w:color="auto" w:fill="FFFFFF"/>
        <w:spacing w:after="0"/>
        <w:ind w:left="567"/>
        <w:textAlignment w:val="baseline"/>
        <w:rPr>
          <w:del w:id="374" w:author="Willian" w:date="2017-03-08T00:13:00Z"/>
          <w:rFonts w:ascii="Menlo" w:hAnsi="Menlo" w:cs="Menlo"/>
          <w:noProof/>
          <w:sz w:val="21"/>
          <w:szCs w:val="21"/>
          <w:lang w:val="en-US"/>
        </w:rPr>
      </w:pPr>
      <w:del w:id="375"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myString</w:delText>
        </w:r>
        <w:r w:rsidRPr="00A66496" w:rsidDel="002E607A">
          <w:rPr>
            <w:rFonts w:ascii="Menlo" w:hAnsi="Menlo" w:cs="Menlo"/>
            <w:noProof/>
            <w:sz w:val="18"/>
            <w:szCs w:val="18"/>
            <w:shd w:val="clear" w:color="auto" w:fill="FFFFFF"/>
            <w:lang w:val="en-US"/>
          </w:rPr>
          <w:delText>)</w:delText>
        </w:r>
      </w:del>
    </w:p>
    <w:p w14:paraId="0D601AE3" w14:textId="77777777" w:rsidR="008313E9" w:rsidRPr="00A66496" w:rsidDel="002E607A" w:rsidRDefault="008313E9" w:rsidP="008F50D6">
      <w:pPr>
        <w:shd w:val="clear" w:color="auto" w:fill="FFFFFF"/>
        <w:spacing w:after="0"/>
        <w:ind w:left="567"/>
        <w:textAlignment w:val="baseline"/>
        <w:rPr>
          <w:del w:id="376" w:author="Willian" w:date="2017-03-08T00:13:00Z"/>
          <w:rFonts w:ascii="Menlo" w:hAnsi="Menlo" w:cs="Menlo"/>
          <w:noProof/>
          <w:sz w:val="21"/>
          <w:szCs w:val="21"/>
          <w:lang w:val="en-US"/>
        </w:rPr>
      </w:pPr>
      <w:del w:id="377"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w:delText>
        </w:r>
      </w:del>
    </w:p>
    <w:p w14:paraId="3AF422E6" w14:textId="77777777" w:rsidR="008313E9" w:rsidRPr="00A66496" w:rsidDel="002E607A" w:rsidRDefault="008313E9" w:rsidP="008313E9">
      <w:pPr>
        <w:rPr>
          <w:del w:id="378" w:author="Willian" w:date="2017-03-08T00:13:00Z"/>
          <w:rFonts w:ascii="Times New Roman" w:eastAsia="Times New Roman" w:hAnsi="Times New Roman" w:cs="Times New Roman"/>
          <w:color w:val="auto"/>
          <w:sz w:val="24"/>
          <w:szCs w:val="24"/>
          <w:lang w:val="en-US"/>
        </w:rPr>
      </w:pPr>
    </w:p>
    <w:p w14:paraId="42EBA061" w14:textId="77777777" w:rsidR="00432D6D" w:rsidRPr="008313E9" w:rsidDel="002E607A" w:rsidRDefault="00432D6D" w:rsidP="00432D6D">
      <w:pPr>
        <w:pStyle w:val="Ttulo3"/>
        <w:rPr>
          <w:del w:id="379" w:author="Willian" w:date="2017-03-08T00:13:00Z"/>
        </w:rPr>
      </w:pPr>
      <w:del w:id="380" w:author="Willian" w:date="2017-03-08T00:13:00Z">
        <w:r w:rsidDel="002E607A">
          <w:delText>Arrays</w:delText>
        </w:r>
      </w:del>
    </w:p>
    <w:p w14:paraId="6474865F" w14:textId="77777777" w:rsidR="008313E9" w:rsidRPr="008313E9" w:rsidDel="002E607A" w:rsidRDefault="008313E9" w:rsidP="008313E9">
      <w:pPr>
        <w:rPr>
          <w:del w:id="381" w:author="Willian" w:date="2017-03-08T00:13:00Z"/>
          <w:rFonts w:ascii="Times New Roman" w:hAnsi="Times New Roman" w:cs="Times New Roman"/>
          <w:color w:val="auto"/>
          <w:sz w:val="24"/>
          <w:szCs w:val="24"/>
        </w:rPr>
      </w:pPr>
      <w:del w:id="382" w:author="Willian" w:date="2017-03-08T00:13:00Z">
        <w:r w:rsidRPr="008313E9" w:rsidDel="002E607A">
          <w:rPr>
            <w:rFonts w:ascii="Calibri" w:hAnsi="Calibri" w:cs="Times New Roman"/>
          </w:rPr>
          <w:delText>Uma matriz (ou mais popularmente chamado de array) é um tipo de dados que mantém o controle de uma coleção ordenada de itens. Crie arrays utilizando colchetes ( []), e acesse seus elementos escrevendo o índice entre estes colchetes. Como em Java, arrays sempre começam no índice 0.</w:delText>
        </w:r>
      </w:del>
    </w:p>
    <w:p w14:paraId="6553E23F" w14:textId="77777777" w:rsidR="008313E9" w:rsidRPr="008313E9" w:rsidDel="002E607A" w:rsidRDefault="008313E9" w:rsidP="008F50D6">
      <w:pPr>
        <w:spacing w:before="460" w:after="0"/>
        <w:ind w:left="567"/>
        <w:textAlignment w:val="baseline"/>
        <w:rPr>
          <w:del w:id="383" w:author="Willian" w:date="2017-03-08T00:13:00Z"/>
          <w:rFonts w:ascii="Menlo" w:hAnsi="Menlo" w:cs="Menlo"/>
          <w:noProof/>
          <w:sz w:val="21"/>
          <w:szCs w:val="21"/>
        </w:rPr>
      </w:pPr>
      <w:del w:id="384" w:author="Willian" w:date="2017-03-08T00:13:00Z">
        <w:r w:rsidRPr="008313E9" w:rsidDel="002E607A">
          <w:rPr>
            <w:rFonts w:ascii="Menlo" w:hAnsi="Menlo" w:cs="Menlo"/>
            <w:noProof/>
            <w:color w:val="AA3391"/>
            <w:sz w:val="18"/>
            <w:szCs w:val="18"/>
          </w:rPr>
          <w:delText>var</w:delText>
        </w:r>
        <w:r w:rsidRPr="008313E9" w:rsidDel="002E607A">
          <w:rPr>
            <w:rFonts w:ascii="Menlo" w:hAnsi="Menlo" w:cs="Menlo"/>
            <w:noProof/>
            <w:sz w:val="18"/>
            <w:szCs w:val="18"/>
          </w:rPr>
          <w:delText xml:space="preserve"> </w:delText>
        </w:r>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"Poor"</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"Fine"</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"Good"</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"Excellent"</w:delText>
        </w:r>
        <w:r w:rsidRPr="008313E9" w:rsidDel="002E607A">
          <w:rPr>
            <w:rFonts w:ascii="Menlo" w:hAnsi="Menlo" w:cs="Menlo"/>
            <w:noProof/>
            <w:sz w:val="18"/>
            <w:szCs w:val="18"/>
          </w:rPr>
          <w:delText>]</w:delText>
        </w:r>
      </w:del>
    </w:p>
    <w:p w14:paraId="5E1B6EC4" w14:textId="77777777" w:rsidR="008313E9" w:rsidRPr="008313E9" w:rsidDel="002E607A" w:rsidRDefault="008313E9" w:rsidP="008F50D6">
      <w:pPr>
        <w:spacing w:after="0"/>
        <w:ind w:left="567"/>
        <w:textAlignment w:val="baseline"/>
        <w:rPr>
          <w:del w:id="385" w:author="Willian" w:date="2017-03-08T00:13:00Z"/>
          <w:rFonts w:ascii="Menlo" w:hAnsi="Menlo" w:cs="Menlo"/>
          <w:noProof/>
          <w:sz w:val="21"/>
          <w:szCs w:val="21"/>
        </w:rPr>
      </w:pPr>
      <w:del w:id="386" w:author="Willian" w:date="2017-03-08T00:13:00Z">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w:delText>
        </w:r>
        <w:r w:rsidRPr="008313E9" w:rsidDel="002E607A">
          <w:rPr>
            <w:rFonts w:ascii="Menlo" w:hAnsi="Menlo" w:cs="Menlo"/>
            <w:noProof/>
            <w:color w:val="1C00CF"/>
            <w:sz w:val="18"/>
            <w:szCs w:val="18"/>
          </w:rPr>
          <w:delText>1</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"OK"</w:delText>
        </w:r>
      </w:del>
    </w:p>
    <w:p w14:paraId="5D7533E9" w14:textId="77777777" w:rsidR="008313E9" w:rsidRPr="008313E9" w:rsidDel="002E607A" w:rsidRDefault="008313E9" w:rsidP="008F50D6">
      <w:pPr>
        <w:spacing w:after="620"/>
        <w:ind w:left="567"/>
        <w:textAlignment w:val="baseline"/>
        <w:rPr>
          <w:del w:id="387" w:author="Willian" w:date="2017-03-08T00:13:00Z"/>
          <w:rFonts w:ascii="Menlo" w:hAnsi="Menlo" w:cs="Menlo"/>
          <w:noProof/>
          <w:sz w:val="21"/>
          <w:szCs w:val="21"/>
        </w:rPr>
      </w:pPr>
      <w:del w:id="388" w:author="Willian" w:date="2017-03-08T00:13:00Z">
        <w:r w:rsidRPr="008313E9" w:rsidDel="002E607A">
          <w:rPr>
            <w:rFonts w:ascii="Menlo" w:hAnsi="Menlo" w:cs="Menlo"/>
            <w:noProof/>
            <w:color w:val="3F6E74"/>
            <w:sz w:val="18"/>
            <w:szCs w:val="18"/>
          </w:rPr>
          <w:delText>ratingList</w:delText>
        </w:r>
      </w:del>
    </w:p>
    <w:p w14:paraId="74556242" w14:textId="77777777" w:rsidR="008313E9" w:rsidRPr="008313E9" w:rsidDel="002E607A" w:rsidRDefault="008313E9" w:rsidP="00332FD6">
      <w:pPr>
        <w:rPr>
          <w:del w:id="389" w:author="Willian" w:date="2017-03-08T00:13:00Z"/>
          <w:rFonts w:ascii="Times New Roman" w:hAnsi="Times New Roman" w:cs="Times New Roman"/>
          <w:color w:val="auto"/>
          <w:sz w:val="24"/>
          <w:szCs w:val="24"/>
        </w:rPr>
      </w:pPr>
      <w:del w:id="390" w:author="Willian" w:date="2017-03-08T00:13:00Z">
        <w:r w:rsidRPr="008313E9" w:rsidDel="002E607A">
          <w:delText>Para criar uma matriz vazia, use a sintaxe de inicialização. Você vai aprender mais sobre inicialização daqui a pouco.</w:delText>
        </w:r>
      </w:del>
    </w:p>
    <w:p w14:paraId="0AA77E68" w14:textId="77777777" w:rsidR="008313E9" w:rsidRPr="00A66496" w:rsidDel="002E607A" w:rsidRDefault="008313E9" w:rsidP="008F50D6">
      <w:pPr>
        <w:spacing w:before="460" w:after="0"/>
        <w:ind w:left="567"/>
        <w:textAlignment w:val="baseline"/>
        <w:rPr>
          <w:del w:id="391" w:author="Willian" w:date="2017-03-08T00:13:00Z"/>
          <w:rFonts w:ascii="Menlo" w:hAnsi="Menlo" w:cs="Menlo"/>
          <w:noProof/>
          <w:sz w:val="21"/>
          <w:szCs w:val="21"/>
          <w:lang w:val="en-US"/>
        </w:rPr>
      </w:pPr>
      <w:del w:id="392" w:author="Willian" w:date="2017-03-08T00:13:00Z">
        <w:r w:rsidRPr="00A66496" w:rsidDel="002E607A">
          <w:rPr>
            <w:rFonts w:ascii="Menlo" w:hAnsi="Menlo" w:cs="Menlo"/>
            <w:noProof/>
            <w:color w:val="008312"/>
            <w:sz w:val="18"/>
            <w:szCs w:val="18"/>
            <w:lang w:val="en-US"/>
          </w:rPr>
          <w:delText>// Cria um array vazio</w:delText>
        </w:r>
      </w:del>
    </w:p>
    <w:p w14:paraId="56A91C25" w14:textId="77777777" w:rsidR="008313E9" w:rsidRPr="00A66496" w:rsidDel="002E607A" w:rsidRDefault="008313E9" w:rsidP="008F50D6">
      <w:pPr>
        <w:spacing w:after="620"/>
        <w:ind w:left="567"/>
        <w:textAlignment w:val="baseline"/>
        <w:rPr>
          <w:del w:id="393" w:author="Willian" w:date="2017-03-08T00:13:00Z"/>
          <w:rFonts w:ascii="Menlo" w:hAnsi="Menlo" w:cs="Menlo"/>
          <w:noProof/>
          <w:sz w:val="21"/>
          <w:szCs w:val="21"/>
          <w:lang w:val="en-US"/>
        </w:rPr>
      </w:pPr>
      <w:del w:id="39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emptyArray</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sz w:val="18"/>
            <w:szCs w:val="18"/>
            <w:lang w:val="en-US"/>
          </w:rPr>
          <w:delText>]()</w:delText>
        </w:r>
      </w:del>
    </w:p>
    <w:p w14:paraId="30A99268" w14:textId="77777777" w:rsidR="008313E9" w:rsidRPr="008313E9" w:rsidDel="002E607A" w:rsidRDefault="008313E9" w:rsidP="008313E9">
      <w:pPr>
        <w:spacing w:after="220"/>
        <w:rPr>
          <w:del w:id="395" w:author="Willian" w:date="2017-03-08T00:13:00Z"/>
          <w:rFonts w:ascii="Times New Roman" w:hAnsi="Times New Roman" w:cs="Times New Roman"/>
          <w:color w:val="auto"/>
          <w:sz w:val="24"/>
          <w:szCs w:val="24"/>
        </w:rPr>
      </w:pPr>
      <w:del w:id="396" w:author="Willian" w:date="2017-03-08T00:13:00Z">
        <w:r w:rsidRPr="00332FD6" w:rsidDel="002E607A">
          <w:delText xml:space="preserve">Você vai notar que o código acima tem um </w:delText>
        </w:r>
        <w:r w:rsidRPr="00332FD6" w:rsidDel="002E607A">
          <w:rPr>
            <w:b/>
          </w:rPr>
          <w:delText>comentário</w:delText>
        </w:r>
        <w:r w:rsidRPr="00332FD6" w:rsidDel="002E607A">
          <w:delTex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delText>
        </w:r>
        <w:r w:rsidR="00332FD6" w:rsidDel="002E607A">
          <w:delText xml:space="preserve"> </w:delText>
        </w:r>
        <w:r w:rsidR="00332FD6" w:rsidRPr="008313E9" w:rsidDel="002E607A">
          <w:rPr>
            <w:rFonts w:ascii="Menlo" w:hAnsi="Menlo" w:cs="Menlo"/>
            <w:color w:val="008312"/>
            <w:sz w:val="18"/>
            <w:szCs w:val="18"/>
          </w:rPr>
          <w:delText>//</w:delText>
        </w:r>
        <w:r w:rsidRPr="00332FD6" w:rsidDel="002E607A">
          <w:delText>) e um comentário de várias linhas aparece entre um conjunto de barras e asteriscos (</w:delText>
        </w:r>
        <w:r w:rsidR="00332FD6" w:rsidDel="002E607A">
          <w:delText xml:space="preserve"> </w:delText>
        </w:r>
        <w:r w:rsidR="00332FD6" w:rsidRPr="008313E9" w:rsidDel="002E607A">
          <w:rPr>
            <w:rFonts w:ascii="Menlo" w:hAnsi="Menlo" w:cs="Menlo"/>
            <w:color w:val="008312"/>
            <w:sz w:val="18"/>
            <w:szCs w:val="18"/>
          </w:rPr>
          <w:delText>/</w:delText>
        </w:r>
        <w:r w:rsidR="00332FD6" w:rsidDel="002E607A">
          <w:rPr>
            <w:rFonts w:ascii="Menlo" w:hAnsi="Menlo" w:cs="Menlo"/>
            <w:color w:val="008312"/>
            <w:sz w:val="18"/>
            <w:szCs w:val="18"/>
          </w:rPr>
          <w:delText>* ... */</w:delText>
        </w:r>
        <w:r w:rsidRPr="00332FD6" w:rsidDel="002E607A">
          <w:delText xml:space="preserve">). </w:delText>
        </w:r>
        <w:commentRangeStart w:id="397"/>
        <w:commentRangeStart w:id="398"/>
        <w:r w:rsidRPr="00332FD6" w:rsidDel="002E607A">
          <w:delText xml:space="preserve">Você vai ver e </w:delText>
        </w:r>
      </w:del>
      <w:del w:id="399" w:author="Willian" w:date="2016-11-04T22:16:00Z">
        <w:r w:rsidRPr="00332FD6" w:rsidDel="001B082E">
          <w:delText xml:space="preserve">gravar </w:delText>
        </w:r>
      </w:del>
      <w:commentRangeEnd w:id="397"/>
      <w:del w:id="400" w:author="Willian" w:date="2017-03-08T00:13:00Z">
        <w:r w:rsidR="008A2C10" w:rsidDel="002E607A">
          <w:rPr>
            <w:rStyle w:val="Refdecomentrio"/>
          </w:rPr>
          <w:commentReference w:id="397"/>
        </w:r>
        <w:commentRangeEnd w:id="398"/>
        <w:r w:rsidR="00BA2A4A" w:rsidDel="002E607A">
          <w:rPr>
            <w:rStyle w:val="Refdecomentrio"/>
          </w:rPr>
          <w:commentReference w:id="398"/>
        </w:r>
        <w:r w:rsidRPr="00332FD6" w:rsidDel="002E607A">
          <w:delText>os dois tipos de comentários durante todo o código-fonte nas aulas</w:delText>
        </w:r>
        <w:r w:rsidRPr="008313E9" w:rsidDel="002E607A">
          <w:rPr>
            <w:rFonts w:ascii="Arial" w:hAnsi="Arial"/>
            <w:color w:val="414141"/>
            <w:sz w:val="21"/>
            <w:szCs w:val="21"/>
          </w:rPr>
          <w:delText>.</w:delText>
        </w:r>
      </w:del>
    </w:p>
    <w:p w14:paraId="746266E3" w14:textId="77777777" w:rsidR="00332FD6" w:rsidDel="002E607A" w:rsidRDefault="00332FD6" w:rsidP="00432D6D">
      <w:pPr>
        <w:pStyle w:val="Ttulo2"/>
        <w:rPr>
          <w:del w:id="401" w:author="Willian" w:date="2017-03-08T00:13:00Z"/>
        </w:rPr>
      </w:pPr>
      <w:del w:id="402" w:author="Willian" w:date="2017-03-08T00:13:00Z">
        <w:r w:rsidRPr="00332FD6" w:rsidDel="002E607A">
          <w:delText>Controle de fluxo</w:delText>
        </w:r>
      </w:del>
    </w:p>
    <w:p w14:paraId="7E11FAC3" w14:textId="77777777" w:rsidR="008313E9" w:rsidRPr="00F66189" w:rsidDel="002E607A" w:rsidRDefault="00D01E88">
      <w:pPr>
        <w:pStyle w:val="PargrafodaLista"/>
        <w:numPr>
          <w:ilvl w:val="0"/>
          <w:numId w:val="39"/>
        </w:numPr>
        <w:spacing w:after="220"/>
        <w:rPr>
          <w:del w:id="403" w:author="Willian" w:date="2017-03-08T00:13:00Z"/>
          <w:rFonts w:ascii="Arial" w:hAnsi="Arial"/>
          <w:color w:val="414141"/>
          <w:sz w:val="21"/>
          <w:szCs w:val="21"/>
          <w:rPrChange w:id="404" w:author="Willian" w:date="2016-11-04T22:22:00Z">
            <w:rPr>
              <w:del w:id="405" w:author="Willian" w:date="2017-03-08T00:13:00Z"/>
              <w:sz w:val="21"/>
              <w:szCs w:val="21"/>
            </w:rPr>
          </w:rPrChange>
        </w:rPr>
        <w:pPrChange w:id="406" w:author="Willian" w:date="2016-11-04T22:22:00Z">
          <w:pPr>
            <w:spacing w:after="220"/>
          </w:pPr>
        </w:pPrChange>
      </w:pPr>
      <w:commentRangeStart w:id="407"/>
      <w:commentRangeStart w:id="408"/>
      <w:ins w:id="409" w:author="Vicente da Silva, Mayara" w:date="2016-11-03T14:31:00Z">
        <w:del w:id="410" w:author="Willian" w:date="2017-03-08T00:13:00Z">
          <w:r w:rsidDel="002E607A">
            <w:rPr>
              <w:color w:val="414141"/>
            </w:rPr>
            <w:delText xml:space="preserve">A linguagem </w:delText>
          </w:r>
        </w:del>
      </w:ins>
      <w:del w:id="411" w:author="Willian" w:date="2017-03-08T00:13:00Z">
        <w:r w:rsidR="008313E9" w:rsidRPr="008313E9" w:rsidDel="002E607A">
          <w:rPr>
            <w:color w:val="414141"/>
          </w:rPr>
          <w:delText>Swift tem dois tipos de demonstrações de fluxo de controle</w:delText>
        </w:r>
      </w:del>
      <w:del w:id="412" w:author="Willian" w:date="2016-11-04T22:21:00Z">
        <w:r w:rsidR="008313E9" w:rsidRPr="00F66189" w:rsidDel="00F66189">
          <w:rPr>
            <w:color w:val="414141"/>
          </w:rPr>
          <w:delText xml:space="preserve">. </w:delText>
        </w:r>
      </w:del>
      <w:del w:id="413" w:author="Willian" w:date="2017-03-08T00:13:00Z">
        <w:r w:rsidR="008313E9" w:rsidRPr="00F66189" w:rsidDel="002E607A">
          <w:rPr>
            <w:i/>
            <w:iCs/>
            <w:color w:val="414141"/>
          </w:rPr>
          <w:delText>As indicações condicionais</w:delText>
        </w:r>
      </w:del>
      <w:del w:id="414" w:author="Willian" w:date="2016-11-04T22:20:00Z">
        <w:r w:rsidR="008313E9" w:rsidRPr="00F66189" w:rsidDel="00F66189">
          <w:rPr>
            <w:color w:val="414141"/>
          </w:rPr>
          <w:delText xml:space="preserve"> </w:delText>
        </w:r>
      </w:del>
      <w:del w:id="415" w:author="Willian" w:date="2017-03-08T00:13:00Z">
        <w:r w:rsidR="008313E9" w:rsidRPr="00F66189" w:rsidDel="002E607A">
          <w:rPr>
            <w:color w:val="414141"/>
          </w:rPr>
          <w:delText>, como</w:delText>
        </w:r>
        <w:r w:rsidR="008313E9" w:rsidRPr="00F66189" w:rsidDel="002E607A">
          <w:rPr>
            <w:rFonts w:ascii="Arial" w:hAnsi="Arial"/>
            <w:color w:val="414141"/>
            <w:sz w:val="21"/>
            <w:szCs w:val="21"/>
          </w:rPr>
          <w:delText xml:space="preserve"> </w:delText>
        </w:r>
        <w:r w:rsidR="008313E9" w:rsidRPr="00F66189" w:rsidDel="002E607A">
          <w:rPr>
            <w:rFonts w:ascii="Menlo" w:hAnsi="Menlo" w:cs="Menlo"/>
            <w:color w:val="AA3391"/>
            <w:sz w:val="18"/>
            <w:szCs w:val="18"/>
          </w:rPr>
          <w:delText xml:space="preserve">if </w:delText>
        </w:r>
        <w:r w:rsidR="008313E9" w:rsidRPr="00F66189" w:rsidDel="002E607A">
          <w:rPr>
            <w:rFonts w:ascii="Arial" w:hAnsi="Arial"/>
            <w:color w:val="414141"/>
            <w:sz w:val="21"/>
            <w:szCs w:val="21"/>
          </w:rPr>
          <w:delText xml:space="preserve">e </w:delText>
        </w:r>
        <w:r w:rsidR="00332FD6" w:rsidRPr="00F66189" w:rsidDel="002E607A">
          <w:rPr>
            <w:rFonts w:ascii="Menlo" w:hAnsi="Menlo" w:cs="Menlo"/>
            <w:color w:val="AA3391"/>
            <w:sz w:val="18"/>
            <w:szCs w:val="18"/>
          </w:rPr>
          <w:delText>switch</w:delText>
        </w:r>
        <w:r w:rsidR="008313E9" w:rsidRPr="00F66189" w:rsidDel="002E607A">
          <w:rPr>
            <w:rFonts w:ascii="Arial" w:hAnsi="Arial"/>
            <w:color w:val="auto"/>
            <w:sz w:val="21"/>
            <w:szCs w:val="21"/>
            <w:rPrChange w:id="416" w:author="Willian" w:date="2016-11-04T22:22:00Z">
              <w:rPr>
                <w:rFonts w:ascii="Arial" w:hAnsi="Arial"/>
                <w:sz w:val="21"/>
                <w:szCs w:val="21"/>
              </w:rPr>
            </w:rPrChange>
          </w:rPr>
          <w:delText>,</w:delText>
        </w:r>
        <w:r w:rsidR="008313E9" w:rsidRPr="00F66189" w:rsidDel="002E607A">
          <w:rPr>
            <w:rFonts w:cs="Times New Roman"/>
            <w:color w:val="auto"/>
            <w:rPrChange w:id="417" w:author="Willian" w:date="2016-11-04T22:22:00Z">
              <w:rPr/>
            </w:rPrChange>
          </w:rPr>
          <w:delText xml:space="preserve"> </w:delText>
        </w:r>
      </w:del>
      <w:del w:id="418" w:author="Willian" w:date="2016-11-04T22:22:00Z">
        <w:r w:rsidR="008313E9" w:rsidRPr="00F66189" w:rsidDel="00F66189">
          <w:rPr>
            <w:rFonts w:cs="Times New Roman"/>
            <w:color w:val="auto"/>
            <w:rPrChange w:id="419" w:author="Willian" w:date="2016-11-04T22:22:00Z">
              <w:rPr/>
            </w:rPrChange>
          </w:rPr>
          <w:delText>verifica</w:delText>
        </w:r>
      </w:del>
      <w:ins w:id="420" w:author="Vicente da Silva, Mayara" w:date="2016-11-03T14:31:00Z">
        <w:del w:id="421" w:author="Willian" w:date="2016-11-04T22:22:00Z">
          <w:r w:rsidRPr="00F66189" w:rsidDel="00F66189">
            <w:rPr>
              <w:rFonts w:cs="Times New Roman"/>
              <w:color w:val="auto"/>
              <w:rPrChange w:id="422" w:author="Willian" w:date="2016-11-04T22:22:00Z">
                <w:rPr/>
              </w:rPrChange>
            </w:rPr>
            <w:delText>m</w:delText>
          </w:r>
        </w:del>
      </w:ins>
      <w:del w:id="423" w:author="Willian" w:date="2016-11-04T22:22:00Z">
        <w:r w:rsidR="008313E9" w:rsidRPr="00F66189" w:rsidDel="00F66189">
          <w:rPr>
            <w:rFonts w:cs="Times New Roman"/>
            <w:color w:val="auto"/>
            <w:rPrChange w:id="424" w:author="Willian" w:date="2016-11-04T22:22:00Z">
              <w:rPr/>
            </w:rPrChange>
          </w:rPr>
          <w:delText xml:space="preserve"> </w:delText>
        </w:r>
      </w:del>
      <w:del w:id="425" w:author="Willian" w:date="2017-03-08T00:13:00Z">
        <w:r w:rsidR="008313E9" w:rsidRPr="00F66189" w:rsidDel="002E607A">
          <w:rPr>
            <w:rFonts w:cs="Times New Roman"/>
            <w:color w:val="auto"/>
            <w:rPrChange w:id="426" w:author="Willian" w:date="2016-11-04T22:22:00Z">
              <w:rPr/>
            </w:rPrChange>
          </w:rPr>
          <w:delText>se a condição é verdadeira</w:delText>
        </w:r>
      </w:del>
      <w:del w:id="427" w:author="Willian" w:date="2016-11-04T22:21:00Z">
        <w:r w:rsidR="008313E9" w:rsidRPr="00F66189" w:rsidDel="00F66189">
          <w:rPr>
            <w:rFonts w:cs="Times New Roman"/>
            <w:color w:val="auto"/>
            <w:rPrChange w:id="428" w:author="Willian" w:date="2016-11-04T22:22:00Z">
              <w:rPr/>
            </w:rPrChange>
          </w:rPr>
          <w:delText>, isto é, se o seu valor avaliado como o booleano é</w:delText>
        </w:r>
        <w:r w:rsidR="008313E9" w:rsidRPr="00F66189" w:rsidDel="00F66189">
          <w:rPr>
            <w:rFonts w:ascii="Arial" w:hAnsi="Arial"/>
            <w:color w:val="auto"/>
            <w:sz w:val="21"/>
            <w:szCs w:val="21"/>
            <w:rPrChange w:id="429" w:author="Willian" w:date="2016-11-04T22:22:00Z">
              <w:rPr>
                <w:rFonts w:ascii="Arial" w:hAnsi="Arial"/>
                <w:sz w:val="21"/>
                <w:szCs w:val="21"/>
              </w:rPr>
            </w:rPrChange>
          </w:rPr>
          <w:delText xml:space="preserve"> </w:delText>
        </w:r>
        <w:r w:rsidR="008313E9" w:rsidRPr="00F66189" w:rsidDel="00F66189">
          <w:rPr>
            <w:rFonts w:ascii="Menlo" w:hAnsi="Menlo" w:cs="Menlo"/>
            <w:color w:val="AA3391"/>
            <w:sz w:val="18"/>
            <w:szCs w:val="18"/>
          </w:rPr>
          <w:delText>true</w:delText>
        </w:r>
        <w:r w:rsidR="008313E9" w:rsidRPr="00F66189" w:rsidDel="00F66189">
          <w:rPr>
            <w:rFonts w:cs="Times New Roman"/>
            <w:color w:val="808080"/>
            <w:rPrChange w:id="430" w:author="Willian" w:date="2016-11-04T22:22:00Z">
              <w:rPr>
                <w:color w:val="808080"/>
              </w:rPr>
            </w:rPrChange>
          </w:rPr>
          <w:delText>,</w:delText>
        </w:r>
      </w:del>
      <w:del w:id="431" w:author="Willian" w:date="2017-03-08T00:13:00Z">
        <w:r w:rsidR="008313E9" w:rsidRPr="00F66189" w:rsidDel="002E607A">
          <w:rPr>
            <w:color w:val="414141"/>
          </w:rPr>
          <w:delText xml:space="preserve"> antes de executar um pedaço de código. </w:delText>
        </w:r>
        <w:r w:rsidR="008313E9" w:rsidRPr="00F66189" w:rsidDel="002E607A">
          <w:rPr>
            <w:i/>
            <w:iCs/>
            <w:color w:val="414141"/>
            <w:rPrChange w:id="432" w:author="Willian" w:date="2016-11-04T22:22:00Z">
              <w:rPr>
                <w:i/>
                <w:iCs/>
              </w:rPr>
            </w:rPrChange>
          </w:rPr>
          <w:delText>Loops</w:delText>
        </w:r>
        <w:r w:rsidR="008313E9" w:rsidRPr="00F66189" w:rsidDel="002E607A">
          <w:rPr>
            <w:color w:val="414141"/>
            <w:rPrChange w:id="433" w:author="Willian" w:date="2016-11-04T22:22:00Z">
              <w:rPr/>
            </w:rPrChange>
          </w:rPr>
          <w:delText xml:space="preserve"> , como</w:delText>
        </w:r>
        <w:r w:rsidR="008313E9" w:rsidRPr="00F66189" w:rsidDel="002E607A">
          <w:rPr>
            <w:rFonts w:ascii="Arial" w:hAnsi="Arial"/>
            <w:color w:val="414141"/>
            <w:sz w:val="21"/>
            <w:szCs w:val="21"/>
            <w:rPrChange w:id="434" w:author="Willian" w:date="2016-11-04T22:22:00Z">
              <w:rPr>
                <w:sz w:val="21"/>
                <w:szCs w:val="21"/>
              </w:rPr>
            </w:rPrChange>
          </w:rPr>
          <w:delText xml:space="preserve"> </w:delText>
        </w:r>
        <w:r w:rsidR="008313E9" w:rsidRPr="00F66189" w:rsidDel="002E607A">
          <w:rPr>
            <w:rFonts w:ascii="Menlo" w:hAnsi="Menlo" w:cs="Menlo"/>
            <w:color w:val="AA3391"/>
            <w:sz w:val="18"/>
            <w:szCs w:val="18"/>
          </w:rPr>
          <w:delText>for</w:delText>
        </w:r>
        <w:r w:rsidR="008313E9" w:rsidRPr="00F66189" w:rsidDel="002E607A">
          <w:rPr>
            <w:rFonts w:ascii="Arial" w:hAnsi="Arial"/>
            <w:color w:val="414141"/>
            <w:sz w:val="21"/>
            <w:szCs w:val="21"/>
            <w:rPrChange w:id="435" w:author="Willian" w:date="2016-11-04T22:22:00Z">
              <w:rPr>
                <w:sz w:val="21"/>
                <w:szCs w:val="21"/>
              </w:rPr>
            </w:rPrChange>
          </w:rPr>
          <w:delText>-</w:delText>
        </w:r>
        <w:r w:rsidR="008313E9" w:rsidRPr="00F66189" w:rsidDel="002E607A">
          <w:rPr>
            <w:rFonts w:ascii="Menlo" w:hAnsi="Menlo" w:cs="Menlo"/>
            <w:color w:val="AA3391"/>
            <w:sz w:val="18"/>
            <w:szCs w:val="18"/>
          </w:rPr>
          <w:delText>in</w:delText>
        </w:r>
        <w:r w:rsidR="008313E9" w:rsidRPr="00F66189" w:rsidDel="002E607A">
          <w:rPr>
            <w:rFonts w:ascii="Menlo" w:hAnsi="Menlo" w:cs="Menlo"/>
            <w:color w:val="AA3391"/>
          </w:rPr>
          <w:delText xml:space="preserve"> </w:delText>
        </w:r>
        <w:r w:rsidR="008313E9" w:rsidRPr="00F66189" w:rsidDel="002E607A">
          <w:rPr>
            <w:rFonts w:ascii="Arial" w:hAnsi="Arial"/>
            <w:color w:val="414141"/>
            <w:rPrChange w:id="436" w:author="Willian" w:date="2016-11-04T22:22:00Z">
              <w:rPr/>
            </w:rPrChange>
          </w:rPr>
          <w:delText>e</w:delText>
        </w:r>
        <w:r w:rsidR="008313E9" w:rsidRPr="00F66189" w:rsidDel="002E607A">
          <w:rPr>
            <w:rFonts w:ascii="Arial" w:hAnsi="Arial"/>
            <w:color w:val="414141"/>
            <w:sz w:val="21"/>
            <w:szCs w:val="21"/>
            <w:rPrChange w:id="437" w:author="Willian" w:date="2016-11-04T22:22:00Z">
              <w:rPr>
                <w:sz w:val="21"/>
                <w:szCs w:val="21"/>
              </w:rPr>
            </w:rPrChange>
          </w:rPr>
          <w:delText xml:space="preserve"> </w:delText>
        </w:r>
        <w:r w:rsidR="008313E9" w:rsidRPr="00F66189" w:rsidDel="002E607A">
          <w:rPr>
            <w:rFonts w:ascii="Menlo" w:hAnsi="Menlo" w:cs="Menlo"/>
            <w:color w:val="AA3391"/>
            <w:sz w:val="18"/>
            <w:szCs w:val="18"/>
          </w:rPr>
          <w:delText>while</w:delText>
        </w:r>
        <w:r w:rsidR="008313E9" w:rsidRPr="00F66189" w:rsidDel="002E607A">
          <w:rPr>
            <w:rFonts w:ascii="Arial" w:hAnsi="Arial"/>
            <w:color w:val="414141"/>
            <w:sz w:val="21"/>
            <w:szCs w:val="21"/>
            <w:rPrChange w:id="438" w:author="Willian" w:date="2016-11-04T22:22:00Z">
              <w:rPr>
                <w:sz w:val="21"/>
                <w:szCs w:val="21"/>
              </w:rPr>
            </w:rPrChange>
          </w:rPr>
          <w:delText xml:space="preserve">, </w:delText>
        </w:r>
        <w:r w:rsidR="008313E9" w:rsidRPr="00F66189" w:rsidDel="002E607A">
          <w:rPr>
            <w:rFonts w:ascii="Arial" w:hAnsi="Arial"/>
            <w:color w:val="414141"/>
            <w:rPrChange w:id="439" w:author="Willian" w:date="2016-11-04T22:22:00Z">
              <w:rPr/>
            </w:rPrChange>
          </w:rPr>
          <w:delText xml:space="preserve">executam um trecho de código em </w:delText>
        </w:r>
      </w:del>
      <w:del w:id="440" w:author="Willian" w:date="2016-11-04T22:21:00Z">
        <w:r w:rsidR="008313E9" w:rsidRPr="00F66189" w:rsidDel="00F66189">
          <w:rPr>
            <w:rFonts w:ascii="Arial" w:hAnsi="Arial"/>
            <w:color w:val="414141"/>
            <w:rPrChange w:id="441" w:author="Willian" w:date="2016-11-04T22:22:00Z">
              <w:rPr/>
            </w:rPrChange>
          </w:rPr>
          <w:delText xml:space="preserve">determinadas </w:delText>
        </w:r>
      </w:del>
      <w:del w:id="442" w:author="Willian" w:date="2017-03-08T00:13:00Z">
        <w:r w:rsidR="008313E9" w:rsidRPr="00F66189" w:rsidDel="002E607A">
          <w:rPr>
            <w:rFonts w:ascii="Arial" w:hAnsi="Arial"/>
            <w:color w:val="414141"/>
            <w:rPrChange w:id="443" w:author="Willian" w:date="2016-11-04T22:22:00Z">
              <w:rPr/>
            </w:rPrChange>
          </w:rPr>
          <w:delText>vezes</w:delText>
        </w:r>
        <w:r w:rsidR="008313E9" w:rsidRPr="00F66189" w:rsidDel="002E607A">
          <w:rPr>
            <w:rFonts w:ascii="Arial" w:hAnsi="Arial"/>
            <w:color w:val="414141"/>
            <w:sz w:val="21"/>
            <w:szCs w:val="21"/>
            <w:rPrChange w:id="444" w:author="Willian" w:date="2016-11-04T22:22:00Z">
              <w:rPr>
                <w:sz w:val="21"/>
                <w:szCs w:val="21"/>
              </w:rPr>
            </w:rPrChange>
          </w:rPr>
          <w:delText>.</w:delText>
        </w:r>
        <w:commentRangeEnd w:id="407"/>
        <w:r w:rsidDel="002E607A">
          <w:rPr>
            <w:rStyle w:val="Refdecomentrio"/>
          </w:rPr>
          <w:commentReference w:id="407"/>
        </w:r>
        <w:commentRangeEnd w:id="408"/>
        <w:r w:rsidR="001B082E" w:rsidDel="002E607A">
          <w:rPr>
            <w:rStyle w:val="Refdecomentrio"/>
          </w:rPr>
          <w:commentReference w:id="408"/>
        </w:r>
      </w:del>
    </w:p>
    <w:p w14:paraId="12CE050D" w14:textId="77777777" w:rsidR="00432D6D" w:rsidRPr="008313E9" w:rsidDel="002E607A" w:rsidRDefault="00432D6D" w:rsidP="00432D6D">
      <w:pPr>
        <w:pStyle w:val="Ttulo3"/>
        <w:rPr>
          <w:del w:id="445" w:author="Willian" w:date="2017-03-08T00:13:00Z"/>
        </w:rPr>
      </w:pPr>
      <w:commentRangeStart w:id="446"/>
      <w:commentRangeStart w:id="447"/>
      <w:del w:id="448" w:author="Willian" w:date="2017-03-08T00:13:00Z">
        <w:r w:rsidDel="002E607A">
          <w:delText>If, else</w:delText>
        </w:r>
        <w:commentRangeEnd w:id="446"/>
        <w:r w:rsidR="00CD3BE2" w:rsidDel="002E607A">
          <w:rPr>
            <w:rStyle w:val="Refdecomentrio"/>
            <w:color w:val="000000"/>
          </w:rPr>
          <w:commentReference w:id="446"/>
        </w:r>
        <w:commentRangeEnd w:id="447"/>
        <w:r w:rsidR="00B70E47" w:rsidDel="002E607A">
          <w:rPr>
            <w:rStyle w:val="Refdecomentrio"/>
            <w:color w:val="000000"/>
          </w:rPr>
          <w:commentReference w:id="447"/>
        </w:r>
      </w:del>
    </w:p>
    <w:p w14:paraId="04A48118" w14:textId="77777777" w:rsidR="008313E9" w:rsidRPr="008313E9" w:rsidDel="002E607A" w:rsidRDefault="008313E9" w:rsidP="008313E9">
      <w:pPr>
        <w:spacing w:after="220"/>
        <w:rPr>
          <w:del w:id="449" w:author="Willian" w:date="2017-03-08T00:13:00Z"/>
          <w:rFonts w:cs="Times New Roman"/>
          <w:color w:val="auto"/>
        </w:rPr>
      </w:pPr>
      <w:del w:id="450" w:author="Willian" w:date="2017-03-08T00:13:00Z">
        <w:r w:rsidRPr="008313E9" w:rsidDel="002E607A">
          <w:rPr>
            <w:color w:val="414141"/>
          </w:rPr>
          <w:delText xml:space="preserve">Uma </w:delText>
        </w:r>
      </w:del>
      <w:del w:id="451" w:author="Willian" w:date="2016-11-04T22:25:00Z">
        <w:r w:rsidRPr="008313E9" w:rsidDel="00B70E47">
          <w:rPr>
            <w:color w:val="414141"/>
          </w:rPr>
          <w:delText>declaração</w:delText>
        </w:r>
        <w:r w:rsidRPr="008313E9" w:rsidDel="00B70E47">
          <w:rPr>
            <w:rFonts w:ascii="Menlo" w:hAnsi="Menlo" w:cs="Menlo"/>
            <w:color w:val="414141"/>
            <w:sz w:val="18"/>
            <w:szCs w:val="18"/>
          </w:rPr>
          <w:delText xml:space="preserve"> </w:delText>
        </w:r>
      </w:del>
      <w:del w:id="452" w:author="Willian" w:date="2017-03-08T00:13:00Z">
        <w:r w:rsidR="00332FD6" w:rsidRPr="008313E9" w:rsidDel="002E607A">
          <w:rPr>
            <w:rFonts w:ascii="Menlo" w:hAnsi="Menlo" w:cs="Menlo"/>
            <w:color w:val="AA3391"/>
            <w:sz w:val="18"/>
            <w:szCs w:val="18"/>
          </w:rPr>
          <w:delText xml:space="preserve">if </w:delText>
        </w:r>
        <w:r w:rsidRPr="008313E9" w:rsidDel="002E607A">
          <w:rPr>
            <w:color w:val="414141"/>
          </w:rPr>
          <w:delText>verifica se uma determinada condição é verdadeira, e se for, o código den</w:delText>
        </w:r>
      </w:del>
      <w:del w:id="453" w:author="Willian" w:date="2016-11-04T22:25:00Z">
        <w:r w:rsidRPr="008313E9" w:rsidDel="00B70E47">
          <w:rPr>
            <w:color w:val="414141"/>
          </w:rPr>
          <w:delText xml:space="preserve">tro da declaração </w:delText>
        </w:r>
        <w:r w:rsidR="00332FD6" w:rsidRPr="008313E9" w:rsidDel="00B70E47">
          <w:rPr>
            <w:rFonts w:ascii="Menlo" w:hAnsi="Menlo" w:cs="Menlo"/>
            <w:color w:val="AA3391"/>
            <w:sz w:val="18"/>
            <w:szCs w:val="18"/>
          </w:rPr>
          <w:delText>i</w:delText>
        </w:r>
      </w:del>
      <w:del w:id="454" w:author="Willian" w:date="2016-11-04T22:24:00Z">
        <w:r w:rsidR="00332FD6" w:rsidRPr="008313E9" w:rsidDel="00B70E47">
          <w:rPr>
            <w:rFonts w:ascii="Menlo" w:hAnsi="Menlo" w:cs="Menlo"/>
            <w:color w:val="AA3391"/>
            <w:sz w:val="18"/>
            <w:szCs w:val="18"/>
          </w:rPr>
          <w:delText>f</w:delText>
        </w:r>
      </w:del>
      <w:del w:id="455" w:author="Willian" w:date="2016-11-04T22:25:00Z">
        <w:r w:rsidR="00332FD6" w:rsidRPr="008313E9" w:rsidDel="00B70E47">
          <w:rPr>
            <w:rFonts w:ascii="Menlo" w:hAnsi="Menlo" w:cs="Menlo"/>
            <w:color w:val="AA3391"/>
            <w:sz w:val="18"/>
            <w:szCs w:val="18"/>
          </w:rPr>
          <w:delText xml:space="preserve"> </w:delText>
        </w:r>
      </w:del>
      <w:del w:id="456" w:author="Willian" w:date="2017-03-08T00:13:00Z">
        <w:r w:rsidRPr="008313E9" w:rsidDel="002E607A">
          <w:rPr>
            <w:color w:val="414141"/>
          </w:rPr>
          <w:delText>é executado. Você pode adicionar uma</w:delText>
        </w:r>
        <w:r w:rsidR="00332FD6" w:rsidRPr="00332FD6" w:rsidDel="002E607A">
          <w:rPr>
            <w:color w:val="414141"/>
          </w:rPr>
          <w:delText xml:space="preserve"> </w:delText>
        </w:r>
        <w:commentRangeStart w:id="457"/>
        <w:commentRangeStart w:id="458"/>
        <w:r w:rsidR="00332FD6" w:rsidRPr="00332FD6" w:rsidDel="002E607A">
          <w:rPr>
            <w:color w:val="414141"/>
          </w:rPr>
          <w:delText>cl</w:delText>
        </w:r>
      </w:del>
      <w:ins w:id="459" w:author="Vicente da Silva, Mayara" w:date="2016-11-03T14:32:00Z">
        <w:del w:id="460" w:author="Willian" w:date="2017-03-08T00:13:00Z">
          <w:r w:rsidR="00D01E88" w:rsidDel="002E607A">
            <w:rPr>
              <w:color w:val="414141"/>
            </w:rPr>
            <w:delText>á</w:delText>
          </w:r>
        </w:del>
      </w:ins>
      <w:del w:id="461" w:author="Willian" w:date="2017-03-08T00:13:00Z">
        <w:r w:rsidR="00332FD6" w:rsidRPr="00332FD6" w:rsidDel="002E607A">
          <w:rPr>
            <w:color w:val="414141"/>
          </w:rPr>
          <w:delText>ausula</w:delText>
        </w:r>
        <w:r w:rsidRPr="008313E9" w:rsidDel="002E607A">
          <w:rPr>
            <w:color w:val="414141"/>
          </w:rPr>
          <w:delText xml:space="preserve"> </w:delText>
        </w:r>
        <w:r w:rsidR="00332FD6" w:rsidRPr="00332FD6" w:rsidDel="002E607A">
          <w:rPr>
            <w:rFonts w:ascii="Menlo" w:hAnsi="Menlo" w:cs="Menlo"/>
            <w:color w:val="AA3391"/>
            <w:sz w:val="18"/>
            <w:szCs w:val="18"/>
          </w:rPr>
          <w:delText>else</w:delText>
        </w:r>
      </w:del>
      <w:del w:id="462" w:author="Willian" w:date="2016-11-04T22:22:00Z">
        <w:r w:rsidR="00332FD6" w:rsidRPr="00332FD6" w:rsidDel="00F66189">
          <w:rPr>
            <w:rFonts w:cs="Menlo"/>
            <w:color w:val="AA3391"/>
          </w:rPr>
          <w:delText xml:space="preserve"> </w:delText>
        </w:r>
      </w:del>
      <w:commentRangeStart w:id="463"/>
      <w:commentRangeStart w:id="464"/>
      <w:ins w:id="465" w:author="Vicente da Silva, Mayara" w:date="2016-11-03T14:32:00Z">
        <w:del w:id="466" w:author="Willian" w:date="2016-11-04T22:22:00Z">
          <w:r w:rsidR="00D01E88" w:rsidDel="00F66189">
            <w:rPr>
              <w:rFonts w:cs="Menlo"/>
              <w:color w:val="AA3391"/>
            </w:rPr>
            <w:delText>em</w:delText>
          </w:r>
        </w:del>
        <w:del w:id="467" w:author="Willian" w:date="2017-03-08T00:13:00Z">
          <w:r w:rsidR="00D01E88" w:rsidDel="002E607A">
            <w:rPr>
              <w:rFonts w:cs="Menlo"/>
              <w:color w:val="AA3391"/>
            </w:rPr>
            <w:delText xml:space="preserve"> </w:delText>
          </w:r>
        </w:del>
      </w:ins>
      <w:del w:id="468" w:author="Willian" w:date="2016-11-04T22:23:00Z">
        <w:r w:rsidRPr="008313E9" w:rsidDel="00F66189">
          <w:rPr>
            <w:color w:val="414141"/>
          </w:rPr>
          <w:delText xml:space="preserve">cláusula </w:delText>
        </w:r>
      </w:del>
      <w:commentRangeEnd w:id="463"/>
      <w:del w:id="469" w:author="Willian" w:date="2017-03-08T00:13:00Z">
        <w:r w:rsidR="00D01E88" w:rsidDel="002E607A">
          <w:rPr>
            <w:rStyle w:val="Refdecomentrio"/>
          </w:rPr>
          <w:commentReference w:id="463"/>
        </w:r>
        <w:commentRangeEnd w:id="464"/>
        <w:r w:rsidR="00B70E47" w:rsidDel="002E607A">
          <w:rPr>
            <w:rStyle w:val="Refdecomentrio"/>
          </w:rPr>
          <w:commentReference w:id="464"/>
        </w:r>
        <w:r w:rsidRPr="008313E9" w:rsidDel="002E607A">
          <w:rPr>
            <w:color w:val="414141"/>
          </w:rPr>
          <w:delText>a uma</w:delText>
        </w:r>
      </w:del>
      <w:del w:id="470" w:author="Willian" w:date="2016-11-04T22:25:00Z">
        <w:r w:rsidRPr="008313E9" w:rsidDel="00B70E47">
          <w:rPr>
            <w:color w:val="414141"/>
          </w:rPr>
          <w:delText xml:space="preserve"> </w:delText>
        </w:r>
      </w:del>
      <w:del w:id="471" w:author="Willian" w:date="2017-03-08T00:13:00Z">
        <w:r w:rsidR="00332FD6" w:rsidRPr="008313E9" w:rsidDel="002E607A">
          <w:rPr>
            <w:rFonts w:ascii="Menlo" w:hAnsi="Menlo" w:cs="Menlo"/>
            <w:color w:val="AA3391"/>
            <w:sz w:val="18"/>
            <w:szCs w:val="18"/>
          </w:rPr>
          <w:delText xml:space="preserve">if </w:delText>
        </w:r>
      </w:del>
      <w:del w:id="472" w:author="Willian" w:date="2016-11-04T22:23:00Z">
        <w:r w:rsidRPr="008313E9" w:rsidDel="00F66189">
          <w:rPr>
            <w:color w:val="414141"/>
          </w:rPr>
          <w:delText xml:space="preserve">declaração </w:delText>
        </w:r>
        <w:commentRangeEnd w:id="457"/>
        <w:r w:rsidR="00D01E88" w:rsidDel="00F66189">
          <w:rPr>
            <w:rStyle w:val="Refdecomentrio"/>
          </w:rPr>
          <w:commentReference w:id="457"/>
        </w:r>
      </w:del>
      <w:commentRangeEnd w:id="458"/>
      <w:del w:id="473" w:author="Willian" w:date="2017-03-08T00:13:00Z">
        <w:r w:rsidR="00B70E47" w:rsidDel="002E607A">
          <w:rPr>
            <w:rStyle w:val="Refdecomentrio"/>
          </w:rPr>
          <w:commentReference w:id="458"/>
        </w:r>
        <w:r w:rsidRPr="008313E9" w:rsidDel="002E607A">
          <w:rPr>
            <w:color w:val="414141"/>
          </w:rPr>
          <w:delText xml:space="preserve">para </w:delText>
        </w:r>
      </w:del>
      <w:del w:id="474" w:author="Willian" w:date="2016-11-04T22:26:00Z">
        <w:r w:rsidRPr="008313E9" w:rsidDel="00B70E47">
          <w:rPr>
            <w:color w:val="414141"/>
          </w:rPr>
          <w:delText xml:space="preserve">definir </w:delText>
        </w:r>
      </w:del>
      <w:del w:id="475" w:author="Willian" w:date="2016-11-04T22:24:00Z">
        <w:r w:rsidRPr="008313E9" w:rsidDel="00F66189">
          <w:rPr>
            <w:color w:val="414141"/>
          </w:rPr>
          <w:delText>o</w:delText>
        </w:r>
      </w:del>
      <w:del w:id="476" w:author="Willian" w:date="2016-11-04T22:26:00Z">
        <w:r w:rsidRPr="008313E9" w:rsidDel="00B70E47">
          <w:rPr>
            <w:color w:val="414141"/>
          </w:rPr>
          <w:delText xml:space="preserve"> comportamen</w:delText>
        </w:r>
      </w:del>
      <w:del w:id="477" w:author="Willian" w:date="2016-11-04T22:25:00Z">
        <w:r w:rsidRPr="008313E9" w:rsidDel="00B70E47">
          <w:rPr>
            <w:color w:val="414141"/>
          </w:rPr>
          <w:delText>to</w:delText>
        </w:r>
      </w:del>
      <w:del w:id="478" w:author="Willian" w:date="2017-03-08T00:13:00Z">
        <w:r w:rsidRPr="008313E9" w:rsidDel="002E607A">
          <w:rPr>
            <w:color w:val="414141"/>
          </w:rPr>
          <w:delText xml:space="preserve"> mais complex</w:delText>
        </w:r>
      </w:del>
      <w:del w:id="479" w:author="Willian" w:date="2016-11-04T22:26:00Z">
        <w:r w:rsidRPr="008313E9" w:rsidDel="00B70E47">
          <w:rPr>
            <w:color w:val="414141"/>
          </w:rPr>
          <w:delText>o</w:delText>
        </w:r>
      </w:del>
      <w:del w:id="480" w:author="Willian" w:date="2017-03-08T00:13:00Z">
        <w:r w:rsidRPr="008313E9" w:rsidDel="002E607A">
          <w:rPr>
            <w:color w:val="414141"/>
          </w:rPr>
          <w:delText>. Uma</w:delText>
        </w:r>
      </w:del>
      <w:ins w:id="481" w:author="Vicente da Silva, Mayara" w:date="2016-11-03T14:32:00Z">
        <w:del w:id="482" w:author="Willian" w:date="2017-03-08T00:13:00Z">
          <w:r w:rsidR="00BA5F13" w:rsidRPr="00BA5F13" w:rsidDel="002E607A">
            <w:rPr>
              <w:color w:val="414141"/>
            </w:rPr>
            <w:delText xml:space="preserve"> </w:delText>
          </w:r>
          <w:r w:rsidR="00BA5F13" w:rsidRPr="008313E9" w:rsidDel="002E607A">
            <w:rPr>
              <w:color w:val="414141"/>
            </w:rPr>
            <w:delText>cláusula</w:delText>
          </w:r>
        </w:del>
      </w:ins>
      <w:del w:id="483" w:author="Willian" w:date="2017-03-08T00:13:00Z">
        <w:r w:rsidRPr="008313E9" w:rsidDel="002E607A">
          <w:rPr>
            <w:color w:val="414141"/>
          </w:rPr>
          <w:delText xml:space="preserve"> </w:delText>
        </w:r>
        <w:r w:rsidR="00332FD6" w:rsidRPr="00332FD6" w:rsidDel="002E607A">
          <w:rPr>
            <w:rFonts w:ascii="Menlo" w:hAnsi="Menlo" w:cs="Menlo"/>
            <w:color w:val="AA3391"/>
            <w:sz w:val="18"/>
            <w:szCs w:val="18"/>
          </w:rPr>
          <w:delText>else</w:delText>
        </w:r>
        <w:r w:rsidR="00332FD6" w:rsidRPr="00332FD6" w:rsidDel="002E607A">
          <w:rPr>
            <w:rFonts w:cs="Menlo"/>
            <w:color w:val="AA3391"/>
          </w:rPr>
          <w:delText xml:space="preserve"> </w:delText>
        </w:r>
        <w:r w:rsidRPr="008313E9" w:rsidDel="002E607A">
          <w:rPr>
            <w:color w:val="414141"/>
          </w:rPr>
          <w:delText xml:space="preserve">cláusula pode ser </w:delText>
        </w:r>
        <w:commentRangeStart w:id="484"/>
        <w:commentRangeStart w:id="485"/>
        <w:r w:rsidRPr="008313E9" w:rsidDel="002E607A">
          <w:rPr>
            <w:color w:val="414141"/>
          </w:rPr>
          <w:delText>usado</w:delText>
        </w:r>
      </w:del>
      <w:ins w:id="486" w:author="Vicente da Silva, Mayara" w:date="2016-11-03T14:32:00Z">
        <w:del w:id="487" w:author="Willian" w:date="2017-03-08T00:13:00Z">
          <w:r w:rsidR="00BA5F13" w:rsidDel="002E607A">
            <w:rPr>
              <w:color w:val="414141"/>
            </w:rPr>
            <w:delText>a</w:delText>
          </w:r>
        </w:del>
      </w:ins>
      <w:del w:id="488" w:author="Willian" w:date="2017-03-08T00:13:00Z">
        <w:r w:rsidRPr="008313E9" w:rsidDel="002E607A">
          <w:rPr>
            <w:color w:val="414141"/>
          </w:rPr>
          <w:delText xml:space="preserve"> para </w:delText>
        </w:r>
      </w:del>
      <w:del w:id="489" w:author="Willian" w:date="2016-11-04T22:23:00Z">
        <w:r w:rsidRPr="008313E9" w:rsidDel="00F66189">
          <w:rPr>
            <w:color w:val="414141"/>
          </w:rPr>
          <w:delText xml:space="preserve">cadeia </w:delText>
        </w:r>
      </w:del>
      <w:del w:id="490" w:author="Willian" w:date="2017-03-08T00:13:00Z">
        <w:r w:rsidR="00332FD6" w:rsidRPr="008313E9" w:rsidDel="002E607A">
          <w:rPr>
            <w:rFonts w:ascii="Menlo" w:hAnsi="Menlo" w:cs="Menlo"/>
            <w:color w:val="AA3391"/>
            <w:sz w:val="18"/>
            <w:szCs w:val="18"/>
          </w:rPr>
          <w:delText>if</w:delText>
        </w:r>
      </w:del>
      <w:del w:id="491" w:author="Willian" w:date="2016-11-04T22:23:00Z">
        <w:r w:rsidR="00332FD6" w:rsidRPr="008313E9" w:rsidDel="00F66189">
          <w:rPr>
            <w:rFonts w:ascii="Menlo" w:hAnsi="Menlo" w:cs="Menlo"/>
            <w:color w:val="AA3391"/>
            <w:sz w:val="18"/>
            <w:szCs w:val="18"/>
          </w:rPr>
          <w:delText xml:space="preserve"> </w:delText>
        </w:r>
        <w:r w:rsidRPr="008313E9" w:rsidDel="00F66189">
          <w:rPr>
            <w:color w:val="414141"/>
          </w:rPr>
          <w:delText>declarações juntos</w:delText>
        </w:r>
      </w:del>
      <w:del w:id="492" w:author="Willian" w:date="2016-11-04T22:26:00Z">
        <w:r w:rsidRPr="008313E9" w:rsidDel="00B70E47">
          <w:rPr>
            <w:color w:val="414141"/>
          </w:rPr>
          <w:delText xml:space="preserve">, ou ele pode ficar em sua própria, caso em que a </w:delText>
        </w:r>
        <w:r w:rsidR="00332FD6" w:rsidRPr="00332FD6" w:rsidDel="00B70E47">
          <w:rPr>
            <w:rFonts w:ascii="Menlo" w:hAnsi="Menlo" w:cs="Menlo"/>
            <w:color w:val="AA3391"/>
            <w:sz w:val="18"/>
            <w:szCs w:val="18"/>
          </w:rPr>
          <w:delText>else</w:delText>
        </w:r>
        <w:r w:rsidR="00332FD6" w:rsidRPr="00332FD6" w:rsidDel="00B70E47">
          <w:rPr>
            <w:rFonts w:cs="Menlo"/>
            <w:color w:val="AA3391"/>
          </w:rPr>
          <w:delText xml:space="preserve"> </w:delText>
        </w:r>
        <w:r w:rsidRPr="008313E9" w:rsidDel="00B70E47">
          <w:rPr>
            <w:color w:val="414141"/>
          </w:rPr>
          <w:delText xml:space="preserve">cláusula é executada se nenhuma das encadeadas </w:delText>
        </w:r>
        <w:r w:rsidR="00332FD6" w:rsidRPr="008313E9" w:rsidDel="00B70E47">
          <w:rPr>
            <w:rFonts w:ascii="Menlo" w:hAnsi="Menlo" w:cs="Menlo"/>
            <w:color w:val="AA3391"/>
            <w:sz w:val="18"/>
            <w:szCs w:val="18"/>
          </w:rPr>
          <w:delText xml:space="preserve">if </w:delText>
        </w:r>
        <w:r w:rsidRPr="008313E9" w:rsidDel="00B70E47">
          <w:rPr>
            <w:color w:val="414141"/>
          </w:rPr>
          <w:delText xml:space="preserve">declarações avaliar a </w:delText>
        </w:r>
        <w:r w:rsidR="00332FD6" w:rsidRPr="008313E9" w:rsidDel="00B70E47">
          <w:rPr>
            <w:rFonts w:ascii="Menlo" w:hAnsi="Menlo" w:cs="Menlo"/>
            <w:color w:val="AA3391"/>
            <w:sz w:val="18"/>
            <w:szCs w:val="18"/>
          </w:rPr>
          <w:delText>true</w:delText>
        </w:r>
      </w:del>
      <w:del w:id="493" w:author="Willian" w:date="2016-11-04T22:28:00Z">
        <w:r w:rsidRPr="008313E9" w:rsidDel="00B70E47">
          <w:rPr>
            <w:color w:val="414141"/>
          </w:rPr>
          <w:delText>.</w:delText>
        </w:r>
      </w:del>
      <w:commentRangeEnd w:id="484"/>
      <w:commentRangeEnd w:id="485"/>
      <w:del w:id="494" w:author="Willian" w:date="2017-03-08T00:13:00Z">
        <w:r w:rsidR="00BA5F13" w:rsidDel="002E607A">
          <w:rPr>
            <w:rStyle w:val="Refdecomentrio"/>
          </w:rPr>
          <w:commentReference w:id="484"/>
        </w:r>
        <w:r w:rsidR="00B70E47" w:rsidDel="002E607A">
          <w:rPr>
            <w:rStyle w:val="Refdecomentrio"/>
          </w:rPr>
          <w:commentReference w:id="485"/>
        </w:r>
      </w:del>
    </w:p>
    <w:p w14:paraId="35F92021" w14:textId="77777777" w:rsidR="008313E9" w:rsidRPr="00A66496" w:rsidDel="002E607A" w:rsidRDefault="008313E9" w:rsidP="008F50D6">
      <w:pPr>
        <w:spacing w:before="460" w:after="0"/>
        <w:ind w:left="567"/>
        <w:textAlignment w:val="baseline"/>
        <w:rPr>
          <w:del w:id="495" w:author="Willian" w:date="2017-03-08T00:13:00Z"/>
          <w:rFonts w:ascii="Menlo" w:hAnsi="Menlo" w:cs="Menlo"/>
          <w:noProof/>
          <w:sz w:val="21"/>
          <w:szCs w:val="21"/>
          <w:lang w:val="en-US"/>
        </w:rPr>
      </w:pPr>
      <w:del w:id="49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1C00CF"/>
            <w:sz w:val="18"/>
            <w:szCs w:val="18"/>
            <w:lang w:val="en-US"/>
          </w:rPr>
          <w:delText>23</w:delText>
        </w:r>
      </w:del>
    </w:p>
    <w:p w14:paraId="3152647C" w14:textId="77777777" w:rsidR="008313E9" w:rsidRPr="00A66496" w:rsidDel="002E607A" w:rsidRDefault="008313E9" w:rsidP="008F50D6">
      <w:pPr>
        <w:spacing w:after="0"/>
        <w:ind w:left="567"/>
        <w:textAlignment w:val="baseline"/>
        <w:rPr>
          <w:del w:id="497" w:author="Willian" w:date="2017-03-08T00:13:00Z"/>
          <w:rFonts w:ascii="Menlo" w:hAnsi="Menlo" w:cs="Menlo"/>
          <w:noProof/>
          <w:sz w:val="21"/>
          <w:szCs w:val="21"/>
          <w:lang w:val="en-US"/>
        </w:rPr>
      </w:pPr>
      <w:del w:id="498"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&lt; </w:delText>
        </w:r>
        <w:r w:rsidRPr="00A66496" w:rsidDel="002E607A">
          <w:rPr>
            <w:rFonts w:ascii="Menlo" w:hAnsi="Menlo" w:cs="Menlo"/>
            <w:noProof/>
            <w:color w:val="1C00CF"/>
            <w:sz w:val="18"/>
            <w:szCs w:val="18"/>
            <w:lang w:val="en-US"/>
          </w:rPr>
          <w:delText>10</w:delText>
        </w:r>
        <w:r w:rsidRPr="00A66496" w:rsidDel="002E607A">
          <w:rPr>
            <w:rFonts w:ascii="Menlo" w:hAnsi="Menlo" w:cs="Menlo"/>
            <w:noProof/>
            <w:sz w:val="18"/>
            <w:szCs w:val="18"/>
            <w:lang w:val="en-US"/>
          </w:rPr>
          <w:delText xml:space="preserve"> {</w:delText>
        </w:r>
      </w:del>
    </w:p>
    <w:p w14:paraId="40E5C25D" w14:textId="77777777" w:rsidR="008313E9" w:rsidRPr="00A66496" w:rsidDel="002E607A" w:rsidRDefault="008313E9" w:rsidP="008F50D6">
      <w:pPr>
        <w:spacing w:after="0"/>
        <w:ind w:left="567"/>
        <w:textAlignment w:val="baseline"/>
        <w:rPr>
          <w:del w:id="499" w:author="Willian" w:date="2017-03-08T00:13:00Z"/>
          <w:rFonts w:ascii="Menlo" w:hAnsi="Menlo" w:cs="Menlo"/>
          <w:noProof/>
          <w:sz w:val="21"/>
          <w:szCs w:val="21"/>
          <w:lang w:val="en-US"/>
        </w:rPr>
      </w:pPr>
      <w:del w:id="500"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small"</w:delText>
        </w:r>
        <w:r w:rsidRPr="00A66496" w:rsidDel="002E607A">
          <w:rPr>
            <w:rFonts w:ascii="Menlo" w:hAnsi="Menlo" w:cs="Menlo"/>
            <w:noProof/>
            <w:sz w:val="18"/>
            <w:szCs w:val="18"/>
            <w:lang w:val="en-US"/>
          </w:rPr>
          <w:delText>)</w:delText>
        </w:r>
      </w:del>
    </w:p>
    <w:p w14:paraId="495E310B" w14:textId="77777777" w:rsidR="008313E9" w:rsidRPr="00A66496" w:rsidDel="002E607A" w:rsidRDefault="008313E9" w:rsidP="008F50D6">
      <w:pPr>
        <w:spacing w:after="0"/>
        <w:ind w:left="567"/>
        <w:textAlignment w:val="baseline"/>
        <w:rPr>
          <w:del w:id="501" w:author="Willian" w:date="2017-03-08T00:13:00Z"/>
          <w:rFonts w:ascii="Menlo" w:hAnsi="Menlo" w:cs="Menlo"/>
          <w:noProof/>
          <w:sz w:val="21"/>
          <w:szCs w:val="21"/>
          <w:lang w:val="en-US"/>
        </w:rPr>
      </w:pPr>
      <w:del w:id="502"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&gt; </w:delText>
        </w:r>
        <w:r w:rsidRPr="00A66496" w:rsidDel="002E607A">
          <w:rPr>
            <w:rFonts w:ascii="Menlo" w:hAnsi="Menlo" w:cs="Menlo"/>
            <w:noProof/>
            <w:color w:val="1C00CF"/>
            <w:sz w:val="18"/>
            <w:szCs w:val="18"/>
            <w:lang w:val="en-US"/>
          </w:rPr>
          <w:delText>100</w:delText>
        </w:r>
        <w:r w:rsidRPr="00A66496" w:rsidDel="002E607A">
          <w:rPr>
            <w:rFonts w:ascii="Menlo" w:hAnsi="Menlo" w:cs="Menlo"/>
            <w:noProof/>
            <w:sz w:val="18"/>
            <w:szCs w:val="18"/>
            <w:lang w:val="en-US"/>
          </w:rPr>
          <w:delText xml:space="preserve"> {</w:delText>
        </w:r>
      </w:del>
    </w:p>
    <w:p w14:paraId="3D8C42DF" w14:textId="77777777" w:rsidR="008313E9" w:rsidRPr="00A66496" w:rsidDel="002E607A" w:rsidRDefault="008313E9" w:rsidP="008F50D6">
      <w:pPr>
        <w:spacing w:after="0"/>
        <w:ind w:left="567"/>
        <w:textAlignment w:val="baseline"/>
        <w:rPr>
          <w:del w:id="503" w:author="Willian" w:date="2017-03-08T00:13:00Z"/>
          <w:rFonts w:ascii="Menlo" w:hAnsi="Menlo" w:cs="Menlo"/>
          <w:noProof/>
          <w:sz w:val="21"/>
          <w:szCs w:val="21"/>
          <w:lang w:val="en-US"/>
        </w:rPr>
      </w:pPr>
      <w:del w:id="504"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pretty big"</w:delText>
        </w:r>
        <w:r w:rsidRPr="00A66496" w:rsidDel="002E607A">
          <w:rPr>
            <w:rFonts w:ascii="Menlo" w:hAnsi="Menlo" w:cs="Menlo"/>
            <w:noProof/>
            <w:sz w:val="18"/>
            <w:szCs w:val="18"/>
            <w:lang w:val="en-US"/>
          </w:rPr>
          <w:delText>)</w:delText>
        </w:r>
      </w:del>
    </w:p>
    <w:p w14:paraId="48EE309D" w14:textId="77777777" w:rsidR="008313E9" w:rsidRPr="00A66496" w:rsidDel="002E607A" w:rsidRDefault="008313E9" w:rsidP="008F50D6">
      <w:pPr>
        <w:spacing w:after="0"/>
        <w:ind w:left="567"/>
        <w:textAlignment w:val="baseline"/>
        <w:rPr>
          <w:del w:id="505" w:author="Willian" w:date="2017-03-08T00:13:00Z"/>
          <w:rFonts w:ascii="Menlo" w:hAnsi="Menlo" w:cs="Menlo"/>
          <w:noProof/>
          <w:sz w:val="21"/>
          <w:szCs w:val="21"/>
          <w:lang w:val="en-US"/>
        </w:rPr>
      </w:pPr>
      <w:del w:id="506"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del>
    </w:p>
    <w:p w14:paraId="74CBDB70" w14:textId="77777777" w:rsidR="008313E9" w:rsidRPr="00A66496" w:rsidDel="002E607A" w:rsidRDefault="008313E9" w:rsidP="008F50D6">
      <w:pPr>
        <w:spacing w:after="0"/>
        <w:ind w:left="567"/>
        <w:textAlignment w:val="baseline"/>
        <w:rPr>
          <w:del w:id="507" w:author="Willian" w:date="2017-03-08T00:13:00Z"/>
          <w:rFonts w:ascii="Menlo" w:hAnsi="Menlo" w:cs="Menlo"/>
          <w:noProof/>
          <w:sz w:val="21"/>
          <w:szCs w:val="21"/>
          <w:lang w:val="en-US"/>
        </w:rPr>
      </w:pPr>
      <w:del w:id="508"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between 10 and 100"</w:delText>
        </w:r>
        <w:r w:rsidRPr="00A66496" w:rsidDel="002E607A">
          <w:rPr>
            <w:rFonts w:ascii="Menlo" w:hAnsi="Menlo" w:cs="Menlo"/>
            <w:noProof/>
            <w:sz w:val="18"/>
            <w:szCs w:val="18"/>
            <w:lang w:val="en-US"/>
          </w:rPr>
          <w:delText>)</w:delText>
        </w:r>
      </w:del>
    </w:p>
    <w:p w14:paraId="4BAE40D0" w14:textId="77777777" w:rsidR="00D05199" w:rsidDel="002E607A" w:rsidRDefault="008313E9" w:rsidP="008F50D6">
      <w:pPr>
        <w:spacing w:after="620"/>
        <w:ind w:left="567"/>
        <w:textAlignment w:val="baseline"/>
        <w:rPr>
          <w:del w:id="509" w:author="Willian" w:date="2017-03-08T00:13:00Z"/>
          <w:rFonts w:ascii="Menlo" w:hAnsi="Menlo" w:cs="Menlo"/>
          <w:noProof/>
          <w:sz w:val="18"/>
          <w:szCs w:val="18"/>
        </w:rPr>
      </w:pPr>
      <w:del w:id="510" w:author="Willian" w:date="2017-03-08T00:13:00Z">
        <w:r w:rsidRPr="008313E9" w:rsidDel="002E607A">
          <w:rPr>
            <w:rFonts w:ascii="Menlo" w:hAnsi="Menlo" w:cs="Menlo"/>
            <w:noProof/>
            <w:sz w:val="18"/>
            <w:szCs w:val="18"/>
          </w:rPr>
          <w:delText>}</w:delText>
        </w:r>
      </w:del>
    </w:p>
    <w:p w14:paraId="76F93F67" w14:textId="77777777" w:rsidR="00D05199" w:rsidDel="002E607A" w:rsidRDefault="00D05199" w:rsidP="008F50D6">
      <w:pPr>
        <w:ind w:left="567"/>
        <w:rPr>
          <w:del w:id="511" w:author="Willian" w:date="2017-03-08T00:13:00Z"/>
          <w:color w:val="7030A0"/>
        </w:rPr>
      </w:pPr>
      <w:del w:id="512" w:author="Willian" w:date="2017-03-08T00:13:00Z">
        <w:r w:rsidRPr="00CB0912" w:rsidDel="002E607A">
          <w:rPr>
            <w:b/>
            <w:color w:val="7030A0"/>
          </w:rPr>
          <w:delText>DICA</w:delText>
        </w:r>
        <w:r w:rsidRPr="00CB0912" w:rsidDel="002E607A">
          <w:rPr>
            <w:color w:val="7030A0"/>
          </w:rPr>
          <w:delText xml:space="preserve">: </w:delText>
        </w:r>
        <w:r w:rsidR="008F50D6" w:rsidRPr="00CB0912" w:rsidDel="002E607A">
          <w:rPr>
            <w:color w:val="7030A0"/>
          </w:rPr>
          <w:delText xml:space="preserve">Mude o valor de </w:delText>
        </w:r>
        <w:r w:rsidR="008F50D6" w:rsidRPr="00CB0912" w:rsidDel="002E607A">
          <w:rPr>
            <w:rFonts w:ascii="Menlo" w:hAnsi="Menlo" w:cs="Menlo"/>
            <w:color w:val="3F6E74"/>
            <w:sz w:val="18"/>
            <w:szCs w:val="18"/>
          </w:rPr>
          <w:delText>number</w:delText>
        </w:r>
        <w:r w:rsidR="008F50D6" w:rsidRPr="00CB0912" w:rsidDel="002E607A">
          <w:rPr>
            <w:rFonts w:ascii="Menlo" w:hAnsi="Menlo" w:cs="Menlo"/>
            <w:sz w:val="18"/>
            <w:szCs w:val="18"/>
          </w:rPr>
          <w:delText xml:space="preserve"> </w:delText>
        </w:r>
        <w:r w:rsidR="008F50D6" w:rsidRPr="00CB0912" w:rsidDel="002E607A">
          <w:rPr>
            <w:color w:val="7030A0"/>
          </w:rPr>
          <w:delText>para ver os outros resultados dos prints.</w:delText>
        </w:r>
      </w:del>
    </w:p>
    <w:p w14:paraId="53025C6F" w14:textId="77777777" w:rsidR="008F50D6" w:rsidRPr="008F50D6" w:rsidDel="002E607A" w:rsidRDefault="008F50D6" w:rsidP="008F50D6">
      <w:pPr>
        <w:rPr>
          <w:del w:id="513" w:author="Willian" w:date="2017-03-08T00:13:00Z"/>
        </w:rPr>
      </w:pPr>
      <w:del w:id="514" w:author="Willian" w:date="2017-03-08T00:13:00Z">
        <w:r w:rsidDel="002E607A">
          <w:delText xml:space="preserve">As declarações podem ser aninhadas para o tratamento de comportamentos mais complexos e interessantes em um programa. Aqui está um exemplo da declaração </w:delText>
        </w:r>
        <w:r w:rsidRPr="008313E9" w:rsidDel="002E607A">
          <w:rPr>
            <w:rFonts w:ascii="Menlo" w:hAnsi="Menlo" w:cs="Menlo"/>
            <w:color w:val="AA3391"/>
            <w:sz w:val="18"/>
            <w:szCs w:val="18"/>
          </w:rPr>
          <w:delText>if</w:delText>
        </w:r>
        <w:r w:rsidRPr="008313E9" w:rsidDel="002E607A">
          <w:rPr>
            <w:rFonts w:ascii="Menlo" w:hAnsi="Menlo" w:cs="Menlo"/>
            <w:sz w:val="18"/>
            <w:szCs w:val="18"/>
          </w:rPr>
          <w:delText xml:space="preserve"> </w:delText>
        </w:r>
        <w:r w:rsidDel="002E607A">
          <w:delText xml:space="preserve">com uma cláusula </w:delText>
        </w:r>
        <w:r w:rsidRPr="008313E9" w:rsidDel="002E607A">
          <w:rPr>
            <w:rFonts w:ascii="Menlo" w:hAnsi="Menlo" w:cs="Menlo"/>
            <w:color w:val="AA3391"/>
            <w:sz w:val="18"/>
            <w:szCs w:val="18"/>
          </w:rPr>
          <w:delText>else</w:delText>
        </w:r>
        <w:r w:rsidRPr="008313E9" w:rsidDel="002E607A">
          <w:rPr>
            <w:rFonts w:ascii="Menlo" w:hAnsi="Menlo" w:cs="Menlo"/>
            <w:sz w:val="18"/>
            <w:szCs w:val="18"/>
          </w:rPr>
          <w:delText xml:space="preserve"> </w:delText>
        </w:r>
        <w:r w:rsidDel="002E607A">
          <w:delText xml:space="preserve">aninhada em uma declaração </w:delText>
        </w:r>
        <w:r w:rsidDel="002E607A">
          <w:rPr>
            <w:rFonts w:ascii="Menlo" w:hAnsi="Menlo" w:cs="Menlo"/>
            <w:color w:val="AA3391"/>
            <w:sz w:val="18"/>
            <w:szCs w:val="18"/>
          </w:rPr>
          <w:delText>for</w:delText>
        </w:r>
        <w:r w:rsidDel="002E607A">
          <w:delText>-</w:delText>
        </w:r>
        <w:r w:rsidDel="002E607A">
          <w:rPr>
            <w:rFonts w:ascii="Menlo" w:hAnsi="Menlo" w:cs="Menlo"/>
            <w:color w:val="AA3391"/>
            <w:sz w:val="18"/>
            <w:szCs w:val="18"/>
          </w:rPr>
          <w:delText>in</w:delText>
        </w:r>
        <w:r w:rsidDel="002E607A">
          <w:delText xml:space="preserve"> (que percorre ordenadamente cada item um uma coleção, um por um).</w:delText>
        </w:r>
      </w:del>
    </w:p>
    <w:p w14:paraId="1CA0FEA5" w14:textId="77777777" w:rsidR="00D05199" w:rsidRPr="00A66496" w:rsidDel="002E607A" w:rsidRDefault="00D05199" w:rsidP="008F50D6">
      <w:pPr>
        <w:pStyle w:val="NormalWeb"/>
        <w:spacing w:before="460" w:beforeAutospacing="0" w:after="0" w:afterAutospacing="0"/>
        <w:ind w:left="567"/>
        <w:jc w:val="both"/>
        <w:textAlignment w:val="baseline"/>
        <w:rPr>
          <w:del w:id="515" w:author="Willian" w:date="2017-03-08T00:13:00Z"/>
          <w:rFonts w:ascii="Menlo" w:hAnsi="Menlo" w:cs="Menlo"/>
          <w:noProof/>
          <w:color w:val="000000"/>
          <w:sz w:val="21"/>
          <w:szCs w:val="21"/>
          <w:lang w:val="en-US"/>
        </w:rPr>
      </w:pPr>
      <w:del w:id="51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103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87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12</w:delText>
        </w:r>
        <w:r w:rsidRPr="00A66496" w:rsidDel="002E607A">
          <w:rPr>
            <w:rFonts w:ascii="Menlo" w:hAnsi="Menlo" w:cs="Menlo"/>
            <w:noProof/>
            <w:color w:val="000000"/>
            <w:sz w:val="18"/>
            <w:szCs w:val="18"/>
            <w:lang w:val="en-US"/>
          </w:rPr>
          <w:delText>]</w:delText>
        </w:r>
      </w:del>
    </w:p>
    <w:p w14:paraId="6755BE21" w14:textId="77777777" w:rsidR="00D05199" w:rsidRPr="00A66496" w:rsidDel="002E607A" w:rsidRDefault="00D05199" w:rsidP="008F50D6">
      <w:pPr>
        <w:pStyle w:val="NormalWeb"/>
        <w:spacing w:before="0" w:beforeAutospacing="0" w:after="0" w:afterAutospacing="0"/>
        <w:ind w:left="567"/>
        <w:jc w:val="both"/>
        <w:textAlignment w:val="baseline"/>
        <w:rPr>
          <w:del w:id="517" w:author="Willian" w:date="2017-03-08T00:13:00Z"/>
          <w:rFonts w:ascii="Menlo" w:hAnsi="Menlo" w:cs="Menlo"/>
          <w:noProof/>
          <w:color w:val="000000"/>
          <w:sz w:val="21"/>
          <w:szCs w:val="21"/>
          <w:lang w:val="en-US"/>
        </w:rPr>
      </w:pPr>
      <w:del w:id="51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5F6BEF0C" w14:textId="77777777" w:rsidR="00D05199" w:rsidRPr="00A66496" w:rsidDel="002E607A" w:rsidRDefault="00D05199" w:rsidP="008F50D6">
      <w:pPr>
        <w:pStyle w:val="NormalWeb"/>
        <w:spacing w:before="0" w:beforeAutospacing="0" w:after="0" w:afterAutospacing="0"/>
        <w:ind w:left="567"/>
        <w:jc w:val="both"/>
        <w:textAlignment w:val="baseline"/>
        <w:rPr>
          <w:del w:id="519" w:author="Willian" w:date="2017-03-08T00:13:00Z"/>
          <w:rFonts w:ascii="Menlo" w:hAnsi="Menlo" w:cs="Menlo"/>
          <w:noProof/>
          <w:color w:val="000000"/>
          <w:sz w:val="21"/>
          <w:szCs w:val="21"/>
          <w:lang w:val="en-US"/>
        </w:rPr>
      </w:pPr>
      <w:del w:id="520"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w:delText>
        </w:r>
      </w:del>
    </w:p>
    <w:p w14:paraId="4ABE9140" w14:textId="77777777" w:rsidR="00D05199" w:rsidRPr="00A66496" w:rsidDel="002E607A" w:rsidRDefault="00D05199" w:rsidP="008F50D6">
      <w:pPr>
        <w:pStyle w:val="NormalWeb"/>
        <w:spacing w:before="0" w:beforeAutospacing="0" w:after="0" w:afterAutospacing="0"/>
        <w:ind w:left="567"/>
        <w:jc w:val="both"/>
        <w:textAlignment w:val="baseline"/>
        <w:rPr>
          <w:del w:id="521" w:author="Willian" w:date="2017-03-08T00:13:00Z"/>
          <w:rFonts w:ascii="Menlo" w:hAnsi="Menlo" w:cs="Menlo"/>
          <w:noProof/>
          <w:color w:val="000000"/>
          <w:sz w:val="21"/>
          <w:szCs w:val="21"/>
          <w:lang w:val="en-US"/>
        </w:rPr>
      </w:pPr>
      <w:del w:id="52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1C00CF"/>
            <w:sz w:val="18"/>
            <w:szCs w:val="18"/>
            <w:lang w:val="en-US"/>
          </w:rPr>
          <w:delText>50</w:delText>
        </w:r>
        <w:r w:rsidRPr="00A66496" w:rsidDel="002E607A">
          <w:rPr>
            <w:rFonts w:ascii="Menlo" w:hAnsi="Menlo" w:cs="Menlo"/>
            <w:noProof/>
            <w:color w:val="000000"/>
            <w:sz w:val="18"/>
            <w:szCs w:val="18"/>
            <w:lang w:val="en-US"/>
          </w:rPr>
          <w:delText xml:space="preserve"> {</w:delText>
        </w:r>
      </w:del>
    </w:p>
    <w:p w14:paraId="0BD721B0" w14:textId="77777777" w:rsidR="00D05199" w:rsidRPr="00A66496" w:rsidDel="002E607A" w:rsidRDefault="00D05199" w:rsidP="008F50D6">
      <w:pPr>
        <w:pStyle w:val="NormalWeb"/>
        <w:spacing w:before="0" w:beforeAutospacing="0" w:after="0" w:afterAutospacing="0"/>
        <w:ind w:left="567"/>
        <w:jc w:val="both"/>
        <w:textAlignment w:val="baseline"/>
        <w:rPr>
          <w:del w:id="523" w:author="Willian" w:date="2017-03-08T00:13:00Z"/>
          <w:rFonts w:ascii="Menlo" w:hAnsi="Menlo" w:cs="Menlo"/>
          <w:noProof/>
          <w:color w:val="000000"/>
          <w:sz w:val="21"/>
          <w:szCs w:val="21"/>
          <w:lang w:val="en-US"/>
        </w:rPr>
      </w:pPr>
      <w:del w:id="52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573423D2" w14:textId="77777777" w:rsidR="00D05199" w:rsidRPr="00A66496" w:rsidDel="002E607A" w:rsidRDefault="00D05199" w:rsidP="008F50D6">
      <w:pPr>
        <w:pStyle w:val="NormalWeb"/>
        <w:spacing w:before="0" w:beforeAutospacing="0" w:after="0" w:afterAutospacing="0"/>
        <w:ind w:left="567"/>
        <w:jc w:val="both"/>
        <w:textAlignment w:val="baseline"/>
        <w:rPr>
          <w:del w:id="525" w:author="Willian" w:date="2017-03-08T00:13:00Z"/>
          <w:rFonts w:ascii="Menlo" w:hAnsi="Menlo" w:cs="Menlo"/>
          <w:noProof/>
          <w:color w:val="000000"/>
          <w:sz w:val="21"/>
          <w:szCs w:val="21"/>
          <w:lang w:val="en-US"/>
        </w:rPr>
      </w:pPr>
      <w:del w:id="526"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del>
    </w:p>
    <w:p w14:paraId="064F02B0" w14:textId="77777777" w:rsidR="00D05199" w:rsidRPr="00A66496" w:rsidDel="002E607A" w:rsidRDefault="00D05199" w:rsidP="008F50D6">
      <w:pPr>
        <w:pStyle w:val="NormalWeb"/>
        <w:spacing w:before="0" w:beforeAutospacing="0" w:after="0" w:afterAutospacing="0"/>
        <w:ind w:left="567"/>
        <w:jc w:val="both"/>
        <w:textAlignment w:val="baseline"/>
        <w:rPr>
          <w:del w:id="527" w:author="Willian" w:date="2017-03-08T00:13:00Z"/>
          <w:rFonts w:ascii="Menlo" w:hAnsi="Menlo" w:cs="Menlo"/>
          <w:noProof/>
          <w:color w:val="000000"/>
          <w:sz w:val="21"/>
          <w:szCs w:val="21"/>
          <w:lang w:val="en-US"/>
        </w:rPr>
      </w:pPr>
      <w:del w:id="52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2026D3C9" w14:textId="77777777" w:rsidR="00D05199" w:rsidRPr="008F50D6" w:rsidDel="002E607A" w:rsidRDefault="00D05199" w:rsidP="008F50D6">
      <w:pPr>
        <w:pStyle w:val="NormalWeb"/>
        <w:spacing w:before="0" w:beforeAutospacing="0" w:after="0" w:afterAutospacing="0"/>
        <w:ind w:left="567"/>
        <w:jc w:val="both"/>
        <w:textAlignment w:val="baseline"/>
        <w:rPr>
          <w:del w:id="529" w:author="Willian" w:date="2017-03-08T00:13:00Z"/>
          <w:rFonts w:ascii="Menlo" w:hAnsi="Menlo" w:cs="Menlo"/>
          <w:noProof/>
          <w:color w:val="000000"/>
          <w:sz w:val="21"/>
          <w:szCs w:val="21"/>
        </w:rPr>
      </w:pPr>
      <w:del w:id="530" w:author="Willian" w:date="2017-03-08T00:13:00Z">
        <w:r w:rsidRPr="00A66496" w:rsidDel="002E607A">
          <w:rPr>
            <w:rFonts w:ascii="Menlo" w:hAnsi="Menlo" w:cs="Menlo"/>
            <w:noProof/>
            <w:color w:val="000000"/>
            <w:sz w:val="18"/>
            <w:szCs w:val="18"/>
            <w:lang w:val="en-US"/>
          </w:rPr>
          <w:delText>  </w:delText>
        </w:r>
        <w:r w:rsidRPr="008F50D6" w:rsidDel="002E607A">
          <w:rPr>
            <w:rFonts w:ascii="Menlo" w:hAnsi="Menlo" w:cs="Menlo"/>
            <w:noProof/>
            <w:color w:val="000000"/>
            <w:sz w:val="18"/>
            <w:szCs w:val="18"/>
          </w:rPr>
          <w:delText>}</w:delText>
        </w:r>
      </w:del>
    </w:p>
    <w:p w14:paraId="0C978231" w14:textId="77777777" w:rsidR="00D05199" w:rsidRPr="008F50D6" w:rsidDel="002E607A" w:rsidRDefault="00D05199" w:rsidP="008F50D6">
      <w:pPr>
        <w:pStyle w:val="NormalWeb"/>
        <w:spacing w:before="0" w:beforeAutospacing="0" w:after="0" w:afterAutospacing="0"/>
        <w:ind w:left="567"/>
        <w:jc w:val="both"/>
        <w:textAlignment w:val="baseline"/>
        <w:rPr>
          <w:del w:id="531" w:author="Willian" w:date="2017-03-08T00:13:00Z"/>
          <w:rFonts w:ascii="Menlo" w:hAnsi="Menlo" w:cs="Menlo"/>
          <w:noProof/>
          <w:color w:val="000000"/>
          <w:sz w:val="21"/>
          <w:szCs w:val="21"/>
        </w:rPr>
      </w:pPr>
      <w:del w:id="532" w:author="Willian" w:date="2017-03-08T00:13:00Z">
        <w:r w:rsidRPr="008F50D6" w:rsidDel="002E607A">
          <w:rPr>
            <w:rFonts w:ascii="Menlo" w:hAnsi="Menlo" w:cs="Menlo"/>
            <w:noProof/>
            <w:color w:val="000000"/>
            <w:sz w:val="18"/>
            <w:szCs w:val="18"/>
          </w:rPr>
          <w:delText>}</w:delText>
        </w:r>
      </w:del>
    </w:p>
    <w:p w14:paraId="2B6A3FCF" w14:textId="77777777" w:rsidR="00D05199" w:rsidDel="002E607A" w:rsidRDefault="00D05199" w:rsidP="008F50D6">
      <w:pPr>
        <w:pStyle w:val="NormalWeb"/>
        <w:spacing w:before="0" w:beforeAutospacing="0" w:after="620" w:afterAutospacing="0"/>
        <w:ind w:left="567"/>
        <w:jc w:val="both"/>
        <w:textAlignment w:val="baseline"/>
        <w:rPr>
          <w:del w:id="533" w:author="Willian" w:date="2017-03-08T00:13:00Z"/>
          <w:rFonts w:ascii="Menlo" w:hAnsi="Menlo" w:cs="Menlo"/>
          <w:noProof/>
          <w:color w:val="000000"/>
          <w:sz w:val="18"/>
          <w:szCs w:val="18"/>
        </w:rPr>
      </w:pPr>
      <w:del w:id="534" w:author="Willian" w:date="2017-03-08T00:13:00Z">
        <w:r w:rsidRPr="008F50D6" w:rsidDel="002E607A">
          <w:rPr>
            <w:rFonts w:ascii="Menlo" w:hAnsi="Menlo" w:cs="Menlo"/>
            <w:noProof/>
            <w:color w:val="3F6E74"/>
            <w:sz w:val="18"/>
            <w:szCs w:val="18"/>
          </w:rPr>
          <w:delText>print</w:delText>
        </w:r>
        <w:r w:rsidRPr="008F50D6" w:rsidDel="002E607A">
          <w:rPr>
            <w:rFonts w:ascii="Menlo" w:hAnsi="Menlo" w:cs="Menlo"/>
            <w:noProof/>
            <w:color w:val="000000"/>
            <w:sz w:val="18"/>
            <w:szCs w:val="18"/>
          </w:rPr>
          <w:delText>(</w:delText>
        </w:r>
        <w:r w:rsidRPr="008F50D6" w:rsidDel="002E607A">
          <w:rPr>
            <w:rFonts w:ascii="Menlo" w:hAnsi="Menlo" w:cs="Menlo"/>
            <w:noProof/>
            <w:color w:val="3F6E74"/>
            <w:sz w:val="18"/>
            <w:szCs w:val="18"/>
          </w:rPr>
          <w:delText>teamScore</w:delText>
        </w:r>
        <w:r w:rsidRPr="008F50D6" w:rsidDel="002E607A">
          <w:rPr>
            <w:rFonts w:ascii="Menlo" w:hAnsi="Menlo" w:cs="Menlo"/>
            <w:noProof/>
            <w:color w:val="000000"/>
            <w:sz w:val="18"/>
            <w:szCs w:val="18"/>
          </w:rPr>
          <w:delText>)</w:delText>
        </w:r>
      </w:del>
    </w:p>
    <w:p w14:paraId="261EAFE8" w14:textId="77777777" w:rsidR="00432D6D" w:rsidDel="002E607A" w:rsidRDefault="00432D6D" w:rsidP="00432D6D">
      <w:pPr>
        <w:pStyle w:val="Ttulo3"/>
        <w:rPr>
          <w:del w:id="535" w:author="Willian" w:date="2017-03-08T00:13:00Z"/>
          <w:noProof/>
        </w:rPr>
      </w:pPr>
      <w:del w:id="536" w:author="Willian" w:date="2017-03-08T00:13:00Z">
        <w:r w:rsidDel="002E607A">
          <w:rPr>
            <w:noProof/>
          </w:rPr>
          <w:delText>If - let</w:delText>
        </w:r>
      </w:del>
    </w:p>
    <w:p w14:paraId="024F2A9B" w14:textId="77777777" w:rsidR="00D05199" w:rsidRPr="00033533" w:rsidDel="002E607A" w:rsidRDefault="00D05199" w:rsidP="00D05199">
      <w:pPr>
        <w:pStyle w:val="NormalWeb"/>
        <w:spacing w:before="0" w:beforeAutospacing="0" w:after="220" w:afterAutospacing="0"/>
        <w:jc w:val="both"/>
        <w:rPr>
          <w:del w:id="537" w:author="Willian" w:date="2017-03-08T00:13:00Z"/>
          <w:rFonts w:asciiTheme="minorHAnsi" w:hAnsiTheme="minorHAnsi"/>
          <w:sz w:val="22"/>
          <w:szCs w:val="22"/>
        </w:rPr>
      </w:pPr>
      <w:del w:id="538" w:author="Willian" w:date="2017-03-08T00:13:00Z">
        <w:r w:rsidRPr="00033533" w:rsidDel="002E607A">
          <w:rPr>
            <w:rFonts w:asciiTheme="minorHAnsi" w:hAnsiTheme="minorHAnsi" w:cs="Arial"/>
            <w:color w:val="414141"/>
            <w:sz w:val="22"/>
            <w:szCs w:val="22"/>
          </w:rPr>
          <w:delText>Use</w:delText>
        </w:r>
        <w:r w:rsidR="00BF45CD" w:rsidRPr="00033533" w:rsidDel="002E607A">
          <w:rPr>
            <w:rFonts w:asciiTheme="minorHAnsi" w:hAnsiTheme="minorHAnsi" w:cs="Arial"/>
            <w:color w:val="414141"/>
            <w:sz w:val="22"/>
            <w:szCs w:val="22"/>
          </w:rPr>
          <w:delText xml:space="preserve"> um</w:delText>
        </w:r>
        <w:r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i/>
            <w:iCs/>
            <w:color w:val="414141"/>
            <w:sz w:val="22"/>
            <w:szCs w:val="22"/>
          </w:rPr>
          <w:delText>op</w:delText>
        </w:r>
        <w:r w:rsidR="00F428A0" w:rsidRPr="00033533" w:rsidDel="002E607A">
          <w:rPr>
            <w:rFonts w:asciiTheme="minorHAnsi" w:hAnsiTheme="minorHAnsi" w:cs="Arial"/>
            <w:i/>
            <w:iCs/>
            <w:color w:val="414141"/>
            <w:sz w:val="22"/>
            <w:szCs w:val="22"/>
          </w:rPr>
          <w:delText>t</w:delText>
        </w:r>
        <w:r w:rsidRPr="00033533" w:rsidDel="002E607A">
          <w:rPr>
            <w:rFonts w:asciiTheme="minorHAnsi" w:hAnsiTheme="minorHAnsi" w:cs="Arial"/>
            <w:i/>
            <w:iCs/>
            <w:color w:val="414141"/>
            <w:sz w:val="22"/>
            <w:szCs w:val="22"/>
          </w:rPr>
          <w:delText>ional</w:delText>
        </w:r>
        <w:r w:rsidR="00C5184A" w:rsidRPr="00033533" w:rsidDel="002E607A">
          <w:rPr>
            <w:rFonts w:asciiTheme="minorHAnsi" w:hAnsiTheme="minorHAnsi" w:cs="Arial"/>
            <w:i/>
            <w:iCs/>
            <w:color w:val="414141"/>
            <w:sz w:val="22"/>
            <w:szCs w:val="22"/>
          </w:rPr>
          <w:delText xml:space="preserve"> binding</w:delText>
        </w:r>
        <w:r w:rsidRPr="00033533" w:rsidDel="002E607A">
          <w:rPr>
            <w:rFonts w:asciiTheme="minorHAnsi" w:hAnsiTheme="minorHAnsi" w:cs="Arial"/>
            <w:color w:val="414141"/>
            <w:sz w:val="22"/>
            <w:szCs w:val="22"/>
          </w:rPr>
          <w:delText xml:space="preserve"> </w:delText>
        </w:r>
        <w:r w:rsidR="00BF45CD" w:rsidRPr="00033533" w:rsidDel="002E607A">
          <w:rPr>
            <w:rFonts w:asciiTheme="minorHAnsi" w:hAnsiTheme="minorHAnsi" w:cs="Arial"/>
            <w:color w:val="414141"/>
            <w:sz w:val="22"/>
            <w:szCs w:val="22"/>
          </w:rPr>
          <w:delText>(</w:delText>
        </w:r>
        <w:r w:rsidR="00BF45CD" w:rsidRPr="00033533" w:rsidDel="002E607A">
          <w:rPr>
            <w:rFonts w:ascii="Menlo" w:hAnsi="Menlo" w:cs="Menlo"/>
            <w:color w:val="AA3391"/>
            <w:sz w:val="18"/>
            <w:szCs w:val="18"/>
          </w:rPr>
          <w:delText>if</w:delText>
        </w:r>
        <w:r w:rsidR="00BF45CD" w:rsidRPr="00033533" w:rsidDel="002E607A">
          <w:rPr>
            <w:rFonts w:ascii="Menlo" w:hAnsi="Menlo" w:cs="Menlo"/>
            <w:color w:val="414141"/>
            <w:sz w:val="18"/>
            <w:szCs w:val="18"/>
          </w:rPr>
          <w:delText>-</w:delText>
        </w:r>
        <w:r w:rsidR="00BF45CD" w:rsidRPr="00033533" w:rsidDel="002E607A">
          <w:rPr>
            <w:rFonts w:ascii="Menlo" w:hAnsi="Menlo" w:cs="Menlo"/>
            <w:color w:val="AA3391"/>
            <w:sz w:val="18"/>
            <w:szCs w:val="18"/>
          </w:rPr>
          <w:delText>let</w:delText>
        </w:r>
        <w:r w:rsidR="00BF45CD"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em uma declaração</w:delText>
        </w:r>
        <w:r w:rsidR="00F428A0" w:rsidRPr="00033533" w:rsidDel="002E607A">
          <w:rPr>
            <w:rFonts w:asciiTheme="minorHAnsi" w:hAnsiTheme="minorHAnsi" w:cs="Arial"/>
            <w:color w:val="414141"/>
            <w:sz w:val="22"/>
            <w:szCs w:val="22"/>
          </w:rPr>
          <w:delText xml:space="preserve"> </w:delText>
        </w:r>
        <w:r w:rsidR="00033533" w:rsidRPr="00033533" w:rsidDel="002E607A">
          <w:rPr>
            <w:rFonts w:ascii="Menlo" w:hAnsi="Menlo" w:cs="Menlo"/>
            <w:color w:val="AA3391"/>
            <w:sz w:val="18"/>
            <w:szCs w:val="18"/>
          </w:rPr>
          <w:delText>if</w:delText>
        </w:r>
        <w:r w:rsidR="00033533"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 xml:space="preserve">para verificar se um </w:delText>
        </w:r>
        <w:r w:rsidR="00F428A0" w:rsidRPr="00033533" w:rsidDel="002E607A">
          <w:rPr>
            <w:rFonts w:asciiTheme="minorHAnsi" w:hAnsiTheme="minorHAnsi" w:cs="Arial"/>
            <w:i/>
            <w:color w:val="414141"/>
            <w:sz w:val="22"/>
            <w:szCs w:val="22"/>
          </w:rPr>
          <w:delText>optional</w:delText>
        </w:r>
        <w:r w:rsidRPr="00033533" w:rsidDel="002E607A">
          <w:rPr>
            <w:rFonts w:asciiTheme="minorHAnsi" w:hAnsiTheme="minorHAnsi" w:cs="Arial"/>
            <w:color w:val="414141"/>
            <w:sz w:val="22"/>
            <w:szCs w:val="22"/>
          </w:rPr>
          <w:delText xml:space="preserve"> contém um valor.</w:delText>
        </w:r>
      </w:del>
    </w:p>
    <w:p w14:paraId="32222F30" w14:textId="77777777" w:rsidR="00D05199" w:rsidRPr="00A66496" w:rsidDel="002E607A" w:rsidRDefault="00D05199" w:rsidP="00BF45CD">
      <w:pPr>
        <w:pStyle w:val="NormalWeb"/>
        <w:spacing w:before="460" w:beforeAutospacing="0" w:after="0" w:afterAutospacing="0"/>
        <w:ind w:left="567"/>
        <w:jc w:val="both"/>
        <w:textAlignment w:val="baseline"/>
        <w:rPr>
          <w:del w:id="539" w:author="Willian" w:date="2017-03-08T00:13:00Z"/>
          <w:rFonts w:ascii="Menlo" w:hAnsi="Menlo" w:cs="Menlo"/>
          <w:noProof/>
          <w:color w:val="000000"/>
          <w:sz w:val="21"/>
          <w:szCs w:val="21"/>
          <w:lang w:val="en-US"/>
        </w:rPr>
      </w:pPr>
      <w:del w:id="54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"John Appleseed"</w:delText>
        </w:r>
      </w:del>
    </w:p>
    <w:p w14:paraId="647904BA" w14:textId="77777777" w:rsidR="00D05199" w:rsidRPr="00A66496" w:rsidDel="002E607A" w:rsidRDefault="00D05199" w:rsidP="00BF45CD">
      <w:pPr>
        <w:pStyle w:val="NormalWeb"/>
        <w:spacing w:before="0" w:beforeAutospacing="0" w:after="0" w:afterAutospacing="0"/>
        <w:ind w:left="567"/>
        <w:jc w:val="both"/>
        <w:textAlignment w:val="baseline"/>
        <w:rPr>
          <w:del w:id="541" w:author="Willian" w:date="2017-03-08T00:13:00Z"/>
          <w:rFonts w:ascii="Menlo" w:hAnsi="Menlo" w:cs="Menlo"/>
          <w:noProof/>
          <w:color w:val="000000"/>
          <w:sz w:val="21"/>
          <w:szCs w:val="21"/>
          <w:lang w:val="en-US"/>
        </w:rPr>
      </w:pPr>
      <w:del w:id="542"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73E92" w14:textId="77777777" w:rsidR="00D05199" w:rsidRPr="00A66496" w:rsidDel="002E607A" w:rsidRDefault="00D05199" w:rsidP="00BF45CD">
      <w:pPr>
        <w:pStyle w:val="NormalWeb"/>
        <w:spacing w:before="0" w:beforeAutospacing="0" w:after="0" w:afterAutospacing="0"/>
        <w:ind w:left="567"/>
        <w:jc w:val="both"/>
        <w:textAlignment w:val="baseline"/>
        <w:rPr>
          <w:del w:id="543" w:author="Willian" w:date="2017-03-08T00:13:00Z"/>
          <w:rFonts w:ascii="Menlo" w:hAnsi="Menlo" w:cs="Menlo"/>
          <w:noProof/>
          <w:color w:val="000000"/>
          <w:sz w:val="21"/>
          <w:szCs w:val="21"/>
          <w:lang w:val="en-US"/>
        </w:rPr>
      </w:pPr>
      <w:del w:id="544"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3DE82934" w14:textId="77777777" w:rsidR="00D05199" w:rsidRPr="00BF45CD" w:rsidDel="002E607A" w:rsidRDefault="00D05199" w:rsidP="00BF45CD">
      <w:pPr>
        <w:pStyle w:val="NormalWeb"/>
        <w:spacing w:before="0" w:beforeAutospacing="0" w:after="0" w:afterAutospacing="0"/>
        <w:ind w:left="567"/>
        <w:jc w:val="both"/>
        <w:textAlignment w:val="baseline"/>
        <w:rPr>
          <w:del w:id="545" w:author="Willian" w:date="2017-03-08T00:13:00Z"/>
          <w:rFonts w:ascii="Menlo" w:hAnsi="Menlo" w:cs="Menlo"/>
          <w:noProof/>
          <w:color w:val="000000"/>
          <w:sz w:val="21"/>
          <w:szCs w:val="21"/>
        </w:rPr>
      </w:pPr>
      <w:del w:id="546" w:author="Willian" w:date="2017-03-08T00:13:00Z">
        <w:r w:rsidRPr="00A66496" w:rsidDel="002E607A">
          <w:rPr>
            <w:rFonts w:ascii="Menlo" w:hAnsi="Menlo" w:cs="Menlo"/>
            <w:noProof/>
            <w:color w:val="000000"/>
            <w:sz w:val="18"/>
            <w:szCs w:val="18"/>
            <w:lang w:val="en-US"/>
          </w:rPr>
          <w:delText>  </w:delText>
        </w:r>
        <w:r w:rsidRPr="00BF45CD" w:rsidDel="002E607A">
          <w:rPr>
            <w:rFonts w:ascii="Menlo" w:hAnsi="Menlo" w:cs="Menlo"/>
            <w:noProof/>
            <w:color w:val="3F6E74"/>
            <w:sz w:val="18"/>
            <w:szCs w:val="18"/>
          </w:rPr>
          <w:delText>greeting</w:delText>
        </w:r>
        <w:r w:rsidRPr="00BF45CD" w:rsidDel="002E607A">
          <w:rPr>
            <w:rFonts w:ascii="Menlo" w:hAnsi="Menlo" w:cs="Menlo"/>
            <w:noProof/>
            <w:color w:val="000000"/>
            <w:sz w:val="18"/>
            <w:szCs w:val="18"/>
          </w:rPr>
          <w:delText xml:space="preserve"> = </w:delText>
        </w:r>
        <w:r w:rsidRPr="00BF45CD" w:rsidDel="002E607A">
          <w:rPr>
            <w:rFonts w:ascii="Menlo" w:hAnsi="Menlo" w:cs="Menlo"/>
            <w:noProof/>
            <w:color w:val="C41A16"/>
            <w:sz w:val="18"/>
            <w:szCs w:val="18"/>
          </w:rPr>
          <w:delText xml:space="preserve">"Hello, </w:delText>
        </w:r>
        <w:r w:rsidRPr="00BF45CD" w:rsidDel="002E607A">
          <w:rPr>
            <w:rFonts w:ascii="Menlo" w:hAnsi="Menlo" w:cs="Menlo"/>
            <w:noProof/>
            <w:color w:val="000000"/>
            <w:sz w:val="18"/>
            <w:szCs w:val="18"/>
          </w:rPr>
          <w:delText>\(</w:delText>
        </w:r>
        <w:r w:rsidRPr="00BF45CD" w:rsidDel="002E607A">
          <w:rPr>
            <w:rFonts w:ascii="Menlo" w:hAnsi="Menlo" w:cs="Menlo"/>
            <w:noProof/>
            <w:color w:val="3F6E74"/>
            <w:sz w:val="18"/>
            <w:szCs w:val="18"/>
          </w:rPr>
          <w:delText>name</w:delText>
        </w:r>
        <w:r w:rsidRPr="00BF45CD" w:rsidDel="002E607A">
          <w:rPr>
            <w:rFonts w:ascii="Menlo" w:hAnsi="Menlo" w:cs="Menlo"/>
            <w:noProof/>
            <w:color w:val="000000"/>
            <w:sz w:val="18"/>
            <w:szCs w:val="18"/>
          </w:rPr>
          <w:delText>)</w:delText>
        </w:r>
        <w:r w:rsidRPr="00BF45CD" w:rsidDel="002E607A">
          <w:rPr>
            <w:rFonts w:ascii="Menlo" w:hAnsi="Menlo" w:cs="Menlo"/>
            <w:noProof/>
            <w:color w:val="C41A16"/>
            <w:sz w:val="18"/>
            <w:szCs w:val="18"/>
          </w:rPr>
          <w:delText>"</w:delText>
        </w:r>
      </w:del>
    </w:p>
    <w:p w14:paraId="0E817248" w14:textId="77777777" w:rsidR="00D05199" w:rsidRPr="00BF45CD" w:rsidDel="002E607A" w:rsidRDefault="00D05199" w:rsidP="00BF45CD">
      <w:pPr>
        <w:pStyle w:val="NormalWeb"/>
        <w:spacing w:before="0" w:beforeAutospacing="0" w:after="620" w:afterAutospacing="0"/>
        <w:ind w:left="567"/>
        <w:jc w:val="both"/>
        <w:textAlignment w:val="baseline"/>
        <w:rPr>
          <w:del w:id="547" w:author="Willian" w:date="2017-03-08T00:13:00Z"/>
          <w:rFonts w:ascii="Menlo" w:hAnsi="Menlo" w:cs="Menlo"/>
          <w:noProof/>
          <w:color w:val="000000"/>
          <w:sz w:val="21"/>
          <w:szCs w:val="21"/>
        </w:rPr>
      </w:pPr>
      <w:del w:id="548" w:author="Willian" w:date="2017-03-08T00:13:00Z">
        <w:r w:rsidRPr="00BF45CD" w:rsidDel="002E607A">
          <w:rPr>
            <w:rFonts w:ascii="Menlo" w:hAnsi="Menlo" w:cs="Menlo"/>
            <w:noProof/>
            <w:color w:val="000000"/>
            <w:sz w:val="18"/>
            <w:szCs w:val="18"/>
          </w:rPr>
          <w:delText>}</w:delText>
        </w:r>
      </w:del>
    </w:p>
    <w:p w14:paraId="1709E516" w14:textId="77777777" w:rsidR="00BF45CD" w:rsidRPr="00BF45CD" w:rsidDel="002E607A" w:rsidRDefault="00BF45CD" w:rsidP="00222371">
      <w:pPr>
        <w:pStyle w:val="Dica"/>
        <w:rPr>
          <w:del w:id="549" w:author="Willian" w:date="2017-03-08T00:13:00Z"/>
        </w:rPr>
      </w:pPr>
      <w:del w:id="550" w:author="Willian" w:date="2017-03-08T00:13:00Z">
        <w:r w:rsidDel="002E607A">
          <w:delText xml:space="preserve">DICA: </w:delText>
        </w:r>
        <w:r w:rsidR="00033533" w:rsidDel="002E607A">
          <w:rPr>
            <w:b w:val="0"/>
          </w:rPr>
          <w:delText xml:space="preserve">Mude o valor </w:delText>
        </w:r>
        <w:r w:rsidR="001824AA" w:rsidDel="002E607A">
          <w:rPr>
            <w:b w:val="0"/>
          </w:rPr>
          <w:delText xml:space="preserve">de </w:delText>
        </w:r>
        <w:r w:rsidR="001824AA" w:rsidRPr="00033533" w:rsidDel="002E607A">
          <w:rPr>
            <w:rFonts w:ascii="Menlo" w:hAnsi="Menlo" w:cs="Menlo"/>
            <w:b w:val="0"/>
            <w:color w:val="3F6E74"/>
            <w:sz w:val="18"/>
            <w:szCs w:val="18"/>
          </w:rPr>
          <w:delText>optionalName</w:delText>
        </w:r>
        <w:r w:rsidR="001824AA" w:rsidRPr="00033533" w:rsidDel="002E607A">
          <w:rPr>
            <w:b w:val="0"/>
          </w:rPr>
          <w:delText xml:space="preserve"> </w:delText>
        </w:r>
        <w:r w:rsidRPr="00033533" w:rsidDel="002E607A">
          <w:rPr>
            <w:b w:val="0"/>
          </w:rPr>
          <w:delText xml:space="preserve">para </w:delText>
        </w:r>
        <w:r w:rsidR="00033533" w:rsidRPr="00033533" w:rsidDel="002E607A">
          <w:rPr>
            <w:rFonts w:ascii="Menlo" w:hAnsi="Menlo" w:cs="Menlo"/>
            <w:b w:val="0"/>
            <w:color w:val="AA3391"/>
            <w:sz w:val="18"/>
            <w:szCs w:val="18"/>
          </w:rPr>
          <w:delText>nil</w:delText>
        </w:r>
        <w:r w:rsidRPr="00033533" w:rsidDel="002E607A">
          <w:rPr>
            <w:b w:val="0"/>
          </w:rPr>
          <w:delText xml:space="preserve">. </w:delText>
        </w:r>
        <w:r w:rsidR="00033533" w:rsidDel="002E607A">
          <w:rPr>
            <w:b w:val="0"/>
          </w:rPr>
          <w:delText>Qual vai ser a saudação (</w:delText>
        </w:r>
        <w:r w:rsidR="00033533" w:rsidRPr="00033533" w:rsidDel="002E607A">
          <w:rPr>
            <w:rFonts w:ascii="Menlo" w:hAnsi="Menlo" w:cs="Menlo"/>
            <w:b w:val="0"/>
            <w:color w:val="3F6E74"/>
            <w:sz w:val="18"/>
            <w:szCs w:val="18"/>
          </w:rPr>
          <w:delText>greeting</w:delText>
        </w:r>
        <w:r w:rsidR="00033533" w:rsidDel="002E607A">
          <w:rPr>
            <w:b w:val="0"/>
          </w:rPr>
          <w:delText>) obtida</w:delText>
        </w:r>
        <w:r w:rsidRPr="00033533" w:rsidDel="002E607A">
          <w:rPr>
            <w:b w:val="0"/>
          </w:rPr>
          <w:delText xml:space="preserve">? </w:delText>
        </w:r>
        <w:r w:rsidR="00033533" w:rsidDel="002E607A">
          <w:rPr>
            <w:b w:val="0"/>
          </w:rPr>
          <w:delText xml:space="preserve">Adicione um </w:delText>
        </w:r>
        <w:r w:rsidR="001824AA" w:rsidDel="002E607A">
          <w:rPr>
            <w:rFonts w:ascii="Menlo" w:hAnsi="Menlo" w:cs="Menlo"/>
            <w:b w:val="0"/>
            <w:color w:val="AA3391"/>
            <w:sz w:val="18"/>
            <w:szCs w:val="18"/>
          </w:rPr>
          <w:delText>else</w:delText>
        </w:r>
        <w:r w:rsidR="00033533" w:rsidDel="002E607A">
          <w:rPr>
            <w:b w:val="0"/>
          </w:rPr>
          <w:delText xml:space="preserve">, para tratar o caso em que </w:delText>
        </w:r>
        <w:r w:rsidR="00033533" w:rsidRPr="00033533" w:rsidDel="002E607A">
          <w:rPr>
            <w:rFonts w:ascii="Menlo" w:hAnsi="Menlo" w:cs="Menlo"/>
            <w:b w:val="0"/>
            <w:color w:val="3F6E74"/>
            <w:sz w:val="18"/>
            <w:szCs w:val="18"/>
          </w:rPr>
          <w:delText>optionalName</w:delText>
        </w:r>
        <w:r w:rsidR="00033533" w:rsidRPr="00033533" w:rsidDel="002E607A">
          <w:rPr>
            <w:b w:val="0"/>
          </w:rPr>
          <w:delText xml:space="preserve"> </w:delText>
        </w:r>
        <w:r w:rsidR="00033533" w:rsidDel="002E607A">
          <w:rPr>
            <w:b w:val="0"/>
          </w:rPr>
          <w:delText xml:space="preserve">é </w:delText>
        </w:r>
        <w:r w:rsidR="00033533" w:rsidRPr="00033533" w:rsidDel="002E607A">
          <w:rPr>
            <w:rFonts w:ascii="Menlo" w:hAnsi="Menlo" w:cs="Menlo"/>
            <w:b w:val="0"/>
            <w:color w:val="AA3391"/>
            <w:sz w:val="18"/>
            <w:szCs w:val="18"/>
          </w:rPr>
          <w:delText>nil</w:delText>
        </w:r>
        <w:r w:rsidR="00033533" w:rsidDel="002E607A">
          <w:rPr>
            <w:rFonts w:ascii="Menlo" w:hAnsi="Menlo" w:cs="Menlo"/>
            <w:b w:val="0"/>
            <w:color w:val="AA3391"/>
            <w:sz w:val="18"/>
            <w:szCs w:val="18"/>
          </w:rPr>
          <w:delText>.</w:delText>
        </w:r>
      </w:del>
    </w:p>
    <w:p w14:paraId="71A647EB" w14:textId="77777777" w:rsidR="00BF45CD" w:rsidDel="002E607A" w:rsidRDefault="00BF45CD" w:rsidP="00581624">
      <w:pPr>
        <w:rPr>
          <w:del w:id="551" w:author="Willian" w:date="2017-03-08T00:13:00Z"/>
        </w:rPr>
      </w:pPr>
    </w:p>
    <w:p w14:paraId="1321F4CA" w14:textId="77777777" w:rsidR="00D05199" w:rsidDel="002E607A" w:rsidRDefault="00D05199" w:rsidP="00581624">
      <w:pPr>
        <w:rPr>
          <w:del w:id="552" w:author="Willian" w:date="2017-03-08T00:13:00Z"/>
        </w:rPr>
      </w:pPr>
      <w:del w:id="553" w:author="Willian" w:date="2017-03-08T00:13:00Z">
        <w:r w:rsidDel="002E607A">
          <w:delText xml:space="preserve">Se o valor </w:delText>
        </w:r>
        <w:r w:rsidR="00581624" w:rsidDel="002E607A">
          <w:delText xml:space="preserve">opcional  </w:delText>
        </w:r>
        <w:r w:rsidDel="002E607A">
          <w:delText xml:space="preserve">é </w:delText>
        </w:r>
        <w:r w:rsidR="00581624" w:rsidRPr="00581624" w:rsidDel="002E607A">
          <w:rPr>
            <w:rFonts w:ascii="Menlo" w:hAnsi="Menlo" w:cs="Menlo"/>
            <w:color w:val="AA3391"/>
            <w:sz w:val="18"/>
            <w:szCs w:val="18"/>
          </w:rPr>
          <w:delText>nil</w:delText>
        </w:r>
        <w:r w:rsidDel="002E607A">
          <w:delText xml:space="preserve">, a </w:delText>
        </w:r>
        <w:r w:rsidR="00581624" w:rsidDel="002E607A">
          <w:delText>condição</w:delText>
        </w:r>
        <w:r w:rsidDel="002E607A">
          <w:delText xml:space="preserve"> é </w:delText>
        </w:r>
        <w:r w:rsidR="00581624" w:rsidDel="002E607A">
          <w:rPr>
            <w:rFonts w:ascii="Menlo" w:hAnsi="Menlo" w:cs="Menlo"/>
            <w:color w:val="AA3391"/>
            <w:sz w:val="18"/>
            <w:szCs w:val="18"/>
          </w:rPr>
          <w:delText>false</w:delText>
        </w:r>
        <w:r w:rsidDel="002E607A">
          <w:delText>, e</w:delText>
        </w:r>
        <w:r w:rsidR="00581624" w:rsidDel="002E607A">
          <w:delText xml:space="preserve"> </w:delText>
        </w:r>
        <w:r w:rsidDel="002E607A">
          <w:delText xml:space="preserve">o código entre chaves é ignorada. Caso contrário, </w:delText>
        </w:r>
        <w:r w:rsidR="00581624" w:rsidDel="002E607A">
          <w:delText>o valor opcional é desembrulhado</w:delText>
        </w:r>
        <w:r w:rsidDel="002E607A">
          <w:delText xml:space="preserve"> e atribuído </w:delText>
        </w:r>
        <w:r w:rsidR="00581624" w:rsidDel="002E607A">
          <w:delText>a</w:delText>
        </w:r>
        <w:r w:rsidDel="002E607A">
          <w:delText xml:space="preserve"> constante </w:delText>
        </w:r>
        <w:r w:rsidR="00581624" w:rsidDel="002E607A">
          <w:delText xml:space="preserve">definida com </w:delText>
        </w:r>
        <w:r w:rsidR="00581624" w:rsidDel="002E607A">
          <w:rPr>
            <w:rFonts w:ascii="Menlo" w:hAnsi="Menlo" w:cs="Menlo"/>
            <w:color w:val="AA3391"/>
            <w:sz w:val="18"/>
            <w:szCs w:val="18"/>
          </w:rPr>
          <w:delText>let</w:delText>
        </w:r>
        <w:r w:rsidR="00581624" w:rsidDel="002E607A">
          <w:delText xml:space="preserve"> (no exemplo acima é </w:delText>
        </w:r>
        <w:r w:rsidR="00581624" w:rsidRPr="00BF45CD" w:rsidDel="002E607A">
          <w:rPr>
            <w:rFonts w:ascii="Menlo" w:hAnsi="Menlo" w:cs="Menlo"/>
            <w:color w:val="3F6E74"/>
            <w:sz w:val="18"/>
            <w:szCs w:val="18"/>
          </w:rPr>
          <w:delText>name</w:delText>
        </w:r>
        <w:r w:rsidR="00581624" w:rsidDel="002E607A">
          <w:delText>),</w:delText>
        </w:r>
        <w:r w:rsidDel="002E607A">
          <w:delText xml:space="preserve"> o que torna o valor desembrulhado disponível dentro do bloco de código.</w:delText>
        </w:r>
      </w:del>
    </w:p>
    <w:p w14:paraId="18B8AAF3" w14:textId="77777777" w:rsidR="00432D6D" w:rsidDel="002E607A" w:rsidRDefault="00432D6D" w:rsidP="00432D6D">
      <w:pPr>
        <w:pStyle w:val="Ttulo3"/>
        <w:rPr>
          <w:del w:id="554" w:author="Willian" w:date="2017-03-08T00:13:00Z"/>
        </w:rPr>
      </w:pPr>
      <w:del w:id="555" w:author="Willian" w:date="2017-03-08T00:13:00Z">
        <w:r w:rsidDel="002E607A">
          <w:delText>Where</w:delText>
        </w:r>
      </w:del>
    </w:p>
    <w:p w14:paraId="7F82DD47" w14:textId="77777777" w:rsidR="00D05199" w:rsidDel="002E607A" w:rsidRDefault="00D05199" w:rsidP="007473A0">
      <w:pPr>
        <w:rPr>
          <w:del w:id="556" w:author="Willian" w:date="2017-03-08T00:13:00Z"/>
        </w:rPr>
      </w:pPr>
      <w:del w:id="557" w:author="Willian" w:date="2017-03-08T00:13:00Z">
        <w:r w:rsidDel="002E607A">
          <w:delText>Você pode usar uma única instrução</w:delText>
        </w:r>
        <w:r w:rsidR="007473A0" w:rsidRPr="007473A0" w:rsidDel="002E607A">
          <w:rPr>
            <w:rFonts w:ascii="Menlo" w:hAnsi="Menlo" w:cs="Menlo"/>
            <w:color w:val="AA3391"/>
            <w:sz w:val="18"/>
            <w:szCs w:val="18"/>
          </w:rPr>
          <w:delText xml:space="preserve"> </w:delText>
        </w:r>
        <w:r w:rsidR="007473A0" w:rsidRPr="00033533" w:rsidDel="002E607A">
          <w:rPr>
            <w:rFonts w:ascii="Menlo" w:hAnsi="Menlo" w:cs="Menlo"/>
            <w:color w:val="AA3391"/>
            <w:sz w:val="18"/>
            <w:szCs w:val="18"/>
          </w:rPr>
          <w:delText>if</w:delText>
        </w:r>
        <w:r w:rsidDel="002E607A">
          <w:delText xml:space="preserve"> para ligar vários valores. </w:delText>
        </w:r>
        <w:r w:rsidR="007473A0" w:rsidDel="002E607A">
          <w:delText xml:space="preserve">Uma cláusula </w:delText>
        </w:r>
        <w:r w:rsidR="007473A0" w:rsidDel="002E607A">
          <w:rPr>
            <w:rFonts w:ascii="Menlo" w:hAnsi="Menlo" w:cs="Menlo"/>
            <w:color w:val="AA3391"/>
            <w:sz w:val="18"/>
            <w:szCs w:val="18"/>
          </w:rPr>
          <w:delText>where</w:delText>
        </w:r>
        <w:r w:rsidDel="002E607A">
          <w:delText xml:space="preserve"> pode ser adicionad</w:delText>
        </w:r>
        <w:r w:rsidR="007473A0" w:rsidDel="002E607A">
          <w:delText>a</w:delText>
        </w:r>
        <w:r w:rsidDel="002E607A">
          <w:delText xml:space="preserve"> para ampliar o escopo da instrução condicional. Neste caso, </w:delText>
        </w:r>
        <w:r w:rsidR="007473A0" w:rsidDel="002E607A">
          <w:delText xml:space="preserve">o </w:delText>
        </w:r>
        <w:r w:rsidR="007473A0" w:rsidRPr="00033533" w:rsidDel="002E607A">
          <w:rPr>
            <w:rFonts w:ascii="Menlo" w:hAnsi="Menlo" w:cs="Menlo"/>
            <w:color w:val="AA3391"/>
            <w:sz w:val="18"/>
            <w:szCs w:val="18"/>
          </w:rPr>
          <w:delText>if</w:delText>
        </w:r>
        <w:r w:rsidR="007473A0" w:rsidDel="002E607A">
          <w:delText xml:space="preserve"> é executado</w:delText>
        </w:r>
        <w:r w:rsidDel="002E607A">
          <w:delText xml:space="preserve"> apenas se a </w:delText>
        </w:r>
        <w:r w:rsidR="0009791E" w:rsidDel="002E607A">
          <w:delText xml:space="preserve">as condições forem </w:delText>
        </w:r>
        <w:r w:rsidR="0009791E" w:rsidDel="002E607A">
          <w:rPr>
            <w:rFonts w:ascii="Menlo" w:hAnsi="Menlo" w:cs="Menlo"/>
            <w:color w:val="AA3391"/>
            <w:sz w:val="18"/>
            <w:szCs w:val="18"/>
          </w:rPr>
          <w:delText>true</w:delText>
        </w:r>
        <w:r w:rsidR="0009791E" w:rsidDel="002E607A">
          <w:delText xml:space="preserve"> para todos estes valores definidos no </w:delText>
        </w:r>
        <w:r w:rsidR="0009791E" w:rsidDel="002E607A">
          <w:rPr>
            <w:rFonts w:ascii="Menlo" w:hAnsi="Menlo" w:cs="Menlo"/>
            <w:color w:val="AA3391"/>
            <w:sz w:val="18"/>
            <w:szCs w:val="18"/>
          </w:rPr>
          <w:delText>where</w:delText>
        </w:r>
        <w:r w:rsidDel="002E607A">
          <w:delText>.</w:delText>
        </w:r>
      </w:del>
    </w:p>
    <w:p w14:paraId="5A6FE50D" w14:textId="77777777" w:rsidR="001824AA" w:rsidRPr="00A66496" w:rsidDel="002E607A" w:rsidRDefault="00D05199" w:rsidP="001824AA">
      <w:pPr>
        <w:pStyle w:val="NormalWeb"/>
        <w:spacing w:before="460" w:beforeAutospacing="0" w:after="0" w:afterAutospacing="0"/>
        <w:ind w:left="567"/>
        <w:jc w:val="both"/>
        <w:textAlignment w:val="baseline"/>
        <w:rPr>
          <w:del w:id="558" w:author="Willian" w:date="2017-03-08T00:13:00Z"/>
          <w:rFonts w:ascii="Menlo" w:hAnsi="Menlo" w:cs="Menlo"/>
          <w:noProof/>
          <w:color w:val="C41A16"/>
          <w:sz w:val="18"/>
          <w:szCs w:val="18"/>
          <w:lang w:val="en-US"/>
        </w:rPr>
      </w:pPr>
      <w:del w:id="55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31218" w14:textId="77777777" w:rsidR="00D05199" w:rsidRPr="00A66496" w:rsidDel="002E607A" w:rsidRDefault="00D05199" w:rsidP="00222371">
      <w:pPr>
        <w:pStyle w:val="NormalWeb"/>
        <w:spacing w:before="0" w:beforeAutospacing="0" w:after="0" w:afterAutospacing="0"/>
        <w:ind w:left="567"/>
        <w:jc w:val="both"/>
        <w:textAlignment w:val="baseline"/>
        <w:rPr>
          <w:del w:id="560" w:author="Willian" w:date="2017-03-08T00:13:00Z"/>
          <w:rFonts w:ascii="Menlo" w:hAnsi="Menlo" w:cs="Menlo"/>
          <w:noProof/>
          <w:color w:val="000000"/>
          <w:sz w:val="21"/>
          <w:szCs w:val="21"/>
          <w:lang w:val="en-US"/>
        </w:rPr>
      </w:pPr>
      <w:del w:id="56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where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hasPrefix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1DC9EB8D" w14:textId="77777777" w:rsidR="00D05199" w:rsidRPr="00222371" w:rsidDel="002E607A" w:rsidRDefault="00D05199" w:rsidP="00222371">
      <w:pPr>
        <w:pStyle w:val="NormalWeb"/>
        <w:spacing w:before="0" w:beforeAutospacing="0" w:after="0" w:afterAutospacing="0"/>
        <w:ind w:left="567"/>
        <w:jc w:val="both"/>
        <w:textAlignment w:val="baseline"/>
        <w:rPr>
          <w:del w:id="562" w:author="Willian" w:date="2017-03-08T00:13:00Z"/>
          <w:rFonts w:ascii="Menlo" w:hAnsi="Menlo" w:cs="Menlo"/>
          <w:noProof/>
          <w:color w:val="000000"/>
          <w:sz w:val="21"/>
          <w:szCs w:val="21"/>
        </w:rPr>
      </w:pPr>
      <w:del w:id="563" w:author="Willian" w:date="2017-03-08T00:13:00Z">
        <w:r w:rsidRPr="00A66496" w:rsidDel="002E607A">
          <w:rPr>
            <w:rFonts w:ascii="Menlo" w:hAnsi="Menlo" w:cs="Menlo"/>
            <w:noProof/>
            <w:color w:val="000000"/>
            <w:sz w:val="18"/>
            <w:szCs w:val="18"/>
            <w:lang w:val="en-US"/>
          </w:rPr>
          <w:delText>  </w:delText>
        </w:r>
        <w:r w:rsidRPr="00222371" w:rsidDel="002E607A">
          <w:rPr>
            <w:rFonts w:ascii="Menlo" w:hAnsi="Menlo" w:cs="Menlo"/>
            <w:noProof/>
            <w:color w:val="3F6E74"/>
            <w:sz w:val="18"/>
            <w:szCs w:val="18"/>
          </w:rPr>
          <w:delText>greeting</w:delText>
        </w:r>
        <w:r w:rsidRPr="00222371" w:rsidDel="002E607A">
          <w:rPr>
            <w:rFonts w:ascii="Menlo" w:hAnsi="Menlo" w:cs="Menlo"/>
            <w:noProof/>
            <w:color w:val="000000"/>
            <w:sz w:val="18"/>
            <w:szCs w:val="18"/>
          </w:rPr>
          <w:delText xml:space="preserve"> = </w:delText>
        </w:r>
        <w:r w:rsidRPr="00222371" w:rsidDel="002E607A">
          <w:rPr>
            <w:rFonts w:ascii="Menlo" w:hAnsi="Menlo" w:cs="Menlo"/>
            <w:noProof/>
            <w:color w:val="C41A16"/>
            <w:sz w:val="18"/>
            <w:szCs w:val="18"/>
          </w:rPr>
          <w:delText>"</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hello</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 xml:space="preserve">, </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name</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w:delText>
        </w:r>
      </w:del>
    </w:p>
    <w:p w14:paraId="665E48FA" w14:textId="77777777" w:rsidR="00D05199" w:rsidDel="002E607A" w:rsidRDefault="00D05199" w:rsidP="00222371">
      <w:pPr>
        <w:pStyle w:val="NormalWeb"/>
        <w:spacing w:before="0" w:beforeAutospacing="0" w:after="620" w:afterAutospacing="0"/>
        <w:ind w:left="567"/>
        <w:jc w:val="both"/>
        <w:textAlignment w:val="baseline"/>
        <w:rPr>
          <w:del w:id="564" w:author="Willian" w:date="2017-03-08T00:13:00Z"/>
          <w:rFonts w:ascii="Menlo" w:hAnsi="Menlo" w:cs="Menlo"/>
          <w:noProof/>
          <w:color w:val="000000"/>
          <w:sz w:val="18"/>
          <w:szCs w:val="18"/>
        </w:rPr>
      </w:pPr>
      <w:del w:id="565" w:author="Willian" w:date="2017-03-08T00:13:00Z">
        <w:r w:rsidRPr="00222371" w:rsidDel="002E607A">
          <w:rPr>
            <w:rFonts w:ascii="Menlo" w:hAnsi="Menlo" w:cs="Menlo"/>
            <w:noProof/>
            <w:color w:val="000000"/>
            <w:sz w:val="18"/>
            <w:szCs w:val="18"/>
          </w:rPr>
          <w:delText>}</w:delText>
        </w:r>
      </w:del>
    </w:p>
    <w:p w14:paraId="4A2286F8" w14:textId="77777777" w:rsidR="00432D6D" w:rsidDel="002E607A" w:rsidRDefault="00432D6D" w:rsidP="00432D6D">
      <w:pPr>
        <w:pStyle w:val="Ttulo3"/>
        <w:rPr>
          <w:del w:id="566" w:author="Willian" w:date="2017-03-08T00:13:00Z"/>
          <w:noProof/>
        </w:rPr>
      </w:pPr>
      <w:del w:id="567" w:author="Willian" w:date="2017-03-08T00:13:00Z">
        <w:r w:rsidDel="002E607A">
          <w:rPr>
            <w:noProof/>
          </w:rPr>
          <w:delText>Switch</w:delText>
        </w:r>
      </w:del>
    </w:p>
    <w:p w14:paraId="29A0C45E" w14:textId="77777777" w:rsidR="00D05199" w:rsidDel="002E607A" w:rsidRDefault="00D05199" w:rsidP="0009791E">
      <w:pPr>
        <w:rPr>
          <w:del w:id="568" w:author="Willian" w:date="2017-03-08T00:13:00Z"/>
        </w:rPr>
      </w:pPr>
      <w:del w:id="569" w:author="Willian" w:date="2017-03-08T00:13:00Z">
        <w:r w:rsidDel="002E607A">
          <w:delText>Switches em</w:delText>
        </w:r>
        <w:r w:rsidR="0009791E" w:rsidDel="002E607A">
          <w:delText xml:space="preserve"> Swift são muito poderosos. Uma declaração </w:delText>
        </w:r>
        <w:r w:rsidR="0009791E" w:rsidDel="002E607A">
          <w:rPr>
            <w:rFonts w:ascii="Menlo" w:hAnsi="Menlo" w:cs="Menlo"/>
            <w:color w:val="AA3391"/>
            <w:sz w:val="18"/>
            <w:szCs w:val="18"/>
          </w:rPr>
          <w:delText>switch</w:delText>
        </w:r>
        <w:r w:rsidR="0009791E" w:rsidDel="002E607A">
          <w:delText xml:space="preserve"> suporta qualquer tipo de dado</w:delText>
        </w:r>
        <w:r w:rsidDel="002E607A">
          <w:delText xml:space="preserve"> e uma grande variedade de operações de comparação</w:delText>
        </w:r>
        <w:r w:rsidR="0009791E" w:rsidDel="002E607A">
          <w:delText xml:space="preserve"> não se limitando a números inteiros e testes de igualdade como em Java</w:delText>
        </w:r>
        <w:r w:rsidDel="002E607A">
          <w:delText>.</w:delText>
        </w:r>
        <w:r w:rsidR="0009791E" w:rsidDel="002E607A">
          <w:delText xml:space="preserve"> </w:delText>
        </w:r>
        <w:r w:rsidDel="002E607A">
          <w:delText xml:space="preserve">Neste exemplo, </w:delText>
        </w:r>
        <w:r w:rsidR="0009791E" w:rsidDel="002E607A">
          <w:delText xml:space="preserve">o </w:delText>
        </w:r>
        <w:r w:rsidR="0009791E" w:rsidDel="002E607A">
          <w:rPr>
            <w:rFonts w:ascii="Menlo" w:hAnsi="Menlo" w:cs="Menlo"/>
            <w:color w:val="AA3391"/>
            <w:sz w:val="18"/>
            <w:szCs w:val="18"/>
          </w:rPr>
          <w:delText>switch</w:delText>
        </w:r>
        <w:r w:rsidR="0009791E" w:rsidDel="002E607A">
          <w:delText xml:space="preserve"> passa sobre o valor da string </w:delText>
        </w:r>
        <w:r w:rsidR="0009791E" w:rsidRPr="00222371" w:rsidDel="002E607A">
          <w:rPr>
            <w:rFonts w:ascii="Menlo" w:hAnsi="Menlo" w:cs="Menlo"/>
            <w:color w:val="3F6E74"/>
            <w:sz w:val="18"/>
            <w:szCs w:val="18"/>
          </w:rPr>
          <w:delText>vegetable</w:delText>
        </w:r>
        <w:r w:rsidDel="002E607A">
          <w:delText xml:space="preserve">, comparando o valor de cada um dos seus casos e </w:delText>
        </w:r>
        <w:r w:rsidR="0009791E" w:rsidDel="002E607A">
          <w:delText>realizando o tratamento correspondente</w:delText>
        </w:r>
        <w:r w:rsidDel="002E607A">
          <w:delText>.</w:delText>
        </w:r>
      </w:del>
    </w:p>
    <w:p w14:paraId="179A0FAF" w14:textId="77777777" w:rsidR="001824AA" w:rsidRPr="001824AA" w:rsidDel="002E607A" w:rsidRDefault="00D05199" w:rsidP="001824AA">
      <w:pPr>
        <w:pStyle w:val="NormalWeb"/>
        <w:spacing w:before="460" w:beforeAutospacing="0" w:after="0" w:afterAutospacing="0"/>
        <w:ind w:left="567"/>
        <w:jc w:val="both"/>
        <w:textAlignment w:val="baseline"/>
        <w:rPr>
          <w:del w:id="570" w:author="Willian" w:date="2017-03-08T00:13:00Z"/>
          <w:rFonts w:ascii="Menlo" w:hAnsi="Menlo" w:cs="Menlo"/>
          <w:noProof/>
          <w:color w:val="C41A16"/>
          <w:sz w:val="18"/>
          <w:szCs w:val="18"/>
          <w:lang w:val="en-US"/>
        </w:rPr>
      </w:pPr>
      <w:del w:id="571" w:author="Willian" w:date="2017-03-08T00:13:00Z">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"red pepper"</w:delText>
        </w:r>
      </w:del>
    </w:p>
    <w:p w14:paraId="0C5875A2" w14:textId="77777777" w:rsidR="00D05199" w:rsidRPr="001824AA" w:rsidDel="002E607A" w:rsidRDefault="00D05199" w:rsidP="00222371">
      <w:pPr>
        <w:pStyle w:val="NormalWeb"/>
        <w:spacing w:before="0" w:beforeAutospacing="0" w:after="0" w:afterAutospacing="0"/>
        <w:ind w:left="567"/>
        <w:jc w:val="both"/>
        <w:textAlignment w:val="baseline"/>
        <w:rPr>
          <w:del w:id="572" w:author="Willian" w:date="2017-03-08T00:13:00Z"/>
          <w:rFonts w:ascii="Menlo" w:hAnsi="Menlo" w:cs="Menlo"/>
          <w:noProof/>
          <w:color w:val="000000"/>
          <w:sz w:val="21"/>
          <w:szCs w:val="21"/>
          <w:lang w:val="en-US"/>
        </w:rPr>
      </w:pPr>
      <w:del w:id="573" w:author="Willian" w:date="2017-03-08T00:13:00Z">
        <w:r w:rsidRPr="001824AA" w:rsidDel="002E607A">
          <w:rPr>
            <w:rFonts w:ascii="Menlo" w:hAnsi="Menlo" w:cs="Menlo"/>
            <w:noProof/>
            <w:color w:val="AA3391"/>
            <w:sz w:val="18"/>
            <w:szCs w:val="18"/>
            <w:lang w:val="en-US"/>
          </w:rPr>
          <w:delText>switch</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w:delText>
        </w:r>
      </w:del>
    </w:p>
    <w:p w14:paraId="38A57F26" w14:textId="77777777" w:rsidR="00D05199" w:rsidRPr="001824AA" w:rsidDel="002E607A" w:rsidRDefault="00D05199" w:rsidP="00222371">
      <w:pPr>
        <w:pStyle w:val="NormalWeb"/>
        <w:spacing w:before="0" w:beforeAutospacing="0" w:after="0" w:afterAutospacing="0"/>
        <w:ind w:left="567"/>
        <w:jc w:val="both"/>
        <w:textAlignment w:val="baseline"/>
        <w:rPr>
          <w:del w:id="574" w:author="Willian" w:date="2017-03-08T00:13:00Z"/>
          <w:rFonts w:ascii="Menlo" w:hAnsi="Menlo" w:cs="Menlo"/>
          <w:noProof/>
          <w:color w:val="000000"/>
          <w:sz w:val="21"/>
          <w:szCs w:val="21"/>
          <w:lang w:val="en-US"/>
        </w:rPr>
      </w:pPr>
      <w:del w:id="575"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"celery"</w:delText>
        </w:r>
        <w:r w:rsidRPr="001824AA" w:rsidDel="002E607A">
          <w:rPr>
            <w:rFonts w:ascii="Menlo" w:hAnsi="Menlo" w:cs="Menlo"/>
            <w:noProof/>
            <w:color w:val="000000"/>
            <w:sz w:val="18"/>
            <w:szCs w:val="18"/>
            <w:lang w:val="en-US"/>
          </w:rPr>
          <w:delText>:</w:delText>
        </w:r>
      </w:del>
    </w:p>
    <w:p w14:paraId="400BB098" w14:textId="77777777" w:rsidR="00D05199" w:rsidRPr="001824AA" w:rsidDel="002E607A" w:rsidRDefault="00D05199" w:rsidP="00222371">
      <w:pPr>
        <w:pStyle w:val="NormalWeb"/>
        <w:spacing w:before="0" w:beforeAutospacing="0" w:after="0" w:afterAutospacing="0"/>
        <w:ind w:left="567"/>
        <w:jc w:val="both"/>
        <w:textAlignment w:val="baseline"/>
        <w:rPr>
          <w:del w:id="576" w:author="Willian" w:date="2017-03-08T00:13:00Z"/>
          <w:rFonts w:ascii="Menlo" w:hAnsi="Menlo" w:cs="Menlo"/>
          <w:noProof/>
          <w:color w:val="000000"/>
          <w:sz w:val="21"/>
          <w:szCs w:val="21"/>
          <w:lang w:val="en-US"/>
        </w:rPr>
      </w:pPr>
      <w:del w:id="577"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"Add some raisins and make ants on a log."</w:delText>
        </w:r>
      </w:del>
    </w:p>
    <w:p w14:paraId="1B827E41" w14:textId="77777777" w:rsidR="00D05199" w:rsidRPr="001824AA" w:rsidDel="002E607A" w:rsidRDefault="00D05199" w:rsidP="00222371">
      <w:pPr>
        <w:pStyle w:val="NormalWeb"/>
        <w:spacing w:before="0" w:beforeAutospacing="0" w:after="0" w:afterAutospacing="0"/>
        <w:ind w:left="567"/>
        <w:jc w:val="both"/>
        <w:textAlignment w:val="baseline"/>
        <w:rPr>
          <w:del w:id="578" w:author="Willian" w:date="2017-03-08T00:13:00Z"/>
          <w:rFonts w:ascii="Menlo" w:hAnsi="Menlo" w:cs="Menlo"/>
          <w:noProof/>
          <w:color w:val="000000"/>
          <w:sz w:val="21"/>
          <w:szCs w:val="21"/>
          <w:lang w:val="en-US"/>
        </w:rPr>
      </w:pPr>
      <w:del w:id="579"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"cucumber"</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"watercress"</w:delText>
        </w:r>
        <w:r w:rsidRPr="001824AA" w:rsidDel="002E607A">
          <w:rPr>
            <w:rFonts w:ascii="Menlo" w:hAnsi="Menlo" w:cs="Menlo"/>
            <w:noProof/>
            <w:color w:val="000000"/>
            <w:sz w:val="18"/>
            <w:szCs w:val="18"/>
            <w:lang w:val="en-US"/>
          </w:rPr>
          <w:delText>:</w:delText>
        </w:r>
      </w:del>
    </w:p>
    <w:p w14:paraId="78323E94" w14:textId="77777777" w:rsidR="00D05199" w:rsidRPr="001824AA" w:rsidDel="002E607A" w:rsidRDefault="00D05199" w:rsidP="00222371">
      <w:pPr>
        <w:pStyle w:val="NormalWeb"/>
        <w:spacing w:before="0" w:beforeAutospacing="0" w:after="0" w:afterAutospacing="0"/>
        <w:ind w:left="567"/>
        <w:jc w:val="both"/>
        <w:textAlignment w:val="baseline"/>
        <w:rPr>
          <w:del w:id="580" w:author="Willian" w:date="2017-03-08T00:13:00Z"/>
          <w:rFonts w:ascii="Menlo" w:hAnsi="Menlo" w:cs="Menlo"/>
          <w:noProof/>
          <w:color w:val="000000"/>
          <w:sz w:val="21"/>
          <w:szCs w:val="21"/>
          <w:lang w:val="en-US"/>
        </w:rPr>
      </w:pPr>
      <w:del w:id="581"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"That would make a good tea sandwich."</w:delText>
        </w:r>
      </w:del>
    </w:p>
    <w:p w14:paraId="3A97B218" w14:textId="77777777" w:rsidR="00D05199" w:rsidRPr="001824AA" w:rsidDel="002E607A" w:rsidRDefault="00D05199" w:rsidP="00222371">
      <w:pPr>
        <w:pStyle w:val="NormalWeb"/>
        <w:spacing w:before="0" w:beforeAutospacing="0" w:after="0" w:afterAutospacing="0"/>
        <w:ind w:left="567"/>
        <w:jc w:val="both"/>
        <w:textAlignment w:val="baseline"/>
        <w:rPr>
          <w:del w:id="582" w:author="Willian" w:date="2017-03-08T00:13:00Z"/>
          <w:rFonts w:ascii="Menlo" w:hAnsi="Menlo" w:cs="Menlo"/>
          <w:noProof/>
          <w:color w:val="000000"/>
          <w:sz w:val="21"/>
          <w:szCs w:val="21"/>
          <w:lang w:val="en-US"/>
        </w:rPr>
      </w:pPr>
      <w:del w:id="583"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where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hasSuffix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"pepper"</w:delText>
        </w:r>
        <w:r w:rsidRPr="001824AA" w:rsidDel="002E607A">
          <w:rPr>
            <w:rFonts w:ascii="Menlo" w:hAnsi="Menlo" w:cs="Menlo"/>
            <w:noProof/>
            <w:color w:val="000000"/>
            <w:sz w:val="18"/>
            <w:szCs w:val="18"/>
            <w:lang w:val="en-US"/>
          </w:rPr>
          <w:delText>):</w:delText>
        </w:r>
      </w:del>
    </w:p>
    <w:p w14:paraId="68982625" w14:textId="77777777" w:rsidR="00D05199" w:rsidRPr="001824AA" w:rsidDel="002E607A" w:rsidRDefault="00D05199" w:rsidP="00222371">
      <w:pPr>
        <w:pStyle w:val="NormalWeb"/>
        <w:spacing w:before="0" w:beforeAutospacing="0" w:after="0" w:afterAutospacing="0"/>
        <w:ind w:left="567"/>
        <w:jc w:val="both"/>
        <w:textAlignment w:val="baseline"/>
        <w:rPr>
          <w:del w:id="584" w:author="Willian" w:date="2017-03-08T00:13:00Z"/>
          <w:rFonts w:ascii="Menlo" w:hAnsi="Menlo" w:cs="Menlo"/>
          <w:noProof/>
          <w:color w:val="000000"/>
          <w:sz w:val="21"/>
          <w:szCs w:val="21"/>
          <w:lang w:val="en-US"/>
        </w:rPr>
      </w:pPr>
      <w:del w:id="585"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 xml:space="preserve">"Is it a spicy </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w:delText>
        </w:r>
      </w:del>
    </w:p>
    <w:p w14:paraId="2FFC5B12" w14:textId="77777777" w:rsidR="00D05199" w:rsidRPr="001824AA" w:rsidDel="002E607A" w:rsidRDefault="00D05199" w:rsidP="00222371">
      <w:pPr>
        <w:pStyle w:val="NormalWeb"/>
        <w:spacing w:before="0" w:beforeAutospacing="0" w:after="0" w:afterAutospacing="0"/>
        <w:ind w:left="567"/>
        <w:jc w:val="both"/>
        <w:textAlignment w:val="baseline"/>
        <w:rPr>
          <w:del w:id="586" w:author="Willian" w:date="2017-03-08T00:13:00Z"/>
          <w:rFonts w:ascii="Menlo" w:hAnsi="Menlo" w:cs="Menlo"/>
          <w:noProof/>
          <w:color w:val="000000"/>
          <w:sz w:val="21"/>
          <w:szCs w:val="21"/>
          <w:lang w:val="en-US"/>
        </w:rPr>
      </w:pPr>
      <w:del w:id="587" w:author="Willian" w:date="2017-03-08T00:13:00Z">
        <w:r w:rsidRPr="001824AA" w:rsidDel="002E607A">
          <w:rPr>
            <w:rFonts w:ascii="Menlo" w:hAnsi="Menlo" w:cs="Menlo"/>
            <w:noProof/>
            <w:color w:val="AA3391"/>
            <w:sz w:val="18"/>
            <w:szCs w:val="18"/>
            <w:lang w:val="en-US"/>
          </w:rPr>
          <w:delText>default</w:delText>
        </w:r>
        <w:r w:rsidRPr="001824AA" w:rsidDel="002E607A">
          <w:rPr>
            <w:rFonts w:ascii="Menlo" w:hAnsi="Menlo" w:cs="Menlo"/>
            <w:noProof/>
            <w:color w:val="000000"/>
            <w:sz w:val="18"/>
            <w:szCs w:val="18"/>
            <w:lang w:val="en-US"/>
          </w:rPr>
          <w:delText>:</w:delText>
        </w:r>
      </w:del>
    </w:p>
    <w:p w14:paraId="7F3E7E27" w14:textId="77777777" w:rsidR="00D05199" w:rsidRPr="001824AA" w:rsidDel="002E607A" w:rsidRDefault="00D05199" w:rsidP="00222371">
      <w:pPr>
        <w:pStyle w:val="NormalWeb"/>
        <w:spacing w:before="0" w:beforeAutospacing="0" w:after="0" w:afterAutospacing="0"/>
        <w:ind w:left="567"/>
        <w:jc w:val="both"/>
        <w:textAlignment w:val="baseline"/>
        <w:rPr>
          <w:del w:id="588" w:author="Willian" w:date="2017-03-08T00:13:00Z"/>
          <w:rFonts w:ascii="Menlo" w:hAnsi="Menlo" w:cs="Menlo"/>
          <w:noProof/>
          <w:color w:val="000000"/>
          <w:sz w:val="21"/>
          <w:szCs w:val="21"/>
          <w:lang w:val="en-US"/>
        </w:rPr>
      </w:pPr>
      <w:del w:id="589"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"Everything tastes good in soup."</w:delText>
        </w:r>
      </w:del>
    </w:p>
    <w:p w14:paraId="1B7A9C5A" w14:textId="77777777" w:rsidR="00D05199" w:rsidRPr="00A66496" w:rsidDel="002E607A" w:rsidRDefault="00D05199" w:rsidP="00222371">
      <w:pPr>
        <w:pStyle w:val="NormalWeb"/>
        <w:spacing w:before="0" w:beforeAutospacing="0" w:after="620" w:afterAutospacing="0"/>
        <w:ind w:left="567"/>
        <w:jc w:val="both"/>
        <w:textAlignment w:val="baseline"/>
        <w:rPr>
          <w:del w:id="590" w:author="Willian" w:date="2017-03-08T00:13:00Z"/>
          <w:rFonts w:ascii="Menlo" w:hAnsi="Menlo" w:cs="Menlo"/>
          <w:noProof/>
          <w:color w:val="000000"/>
          <w:sz w:val="21"/>
          <w:szCs w:val="21"/>
        </w:rPr>
      </w:pPr>
      <w:del w:id="591" w:author="Willian" w:date="2017-03-08T00:13:00Z">
        <w:r w:rsidRPr="00A66496" w:rsidDel="002E607A">
          <w:rPr>
            <w:rFonts w:ascii="Menlo" w:hAnsi="Menlo" w:cs="Menlo"/>
            <w:noProof/>
            <w:color w:val="000000"/>
            <w:sz w:val="18"/>
            <w:szCs w:val="18"/>
          </w:rPr>
          <w:delText>}</w:delText>
        </w:r>
      </w:del>
    </w:p>
    <w:p w14:paraId="49CCD7AD" w14:textId="77777777" w:rsidR="0009791E" w:rsidDel="002E607A" w:rsidRDefault="0009791E" w:rsidP="0009791E">
      <w:pPr>
        <w:pStyle w:val="Dica"/>
        <w:rPr>
          <w:del w:id="592" w:author="Willian" w:date="2017-03-08T00:13:00Z"/>
          <w:b w:val="0"/>
        </w:rPr>
      </w:pPr>
      <w:del w:id="593" w:author="Willian" w:date="2017-03-08T00:13:00Z">
        <w:r w:rsidDel="002E607A">
          <w:delText xml:space="preserve">DICA: </w:delText>
        </w:r>
        <w:r w:rsidDel="002E607A">
          <w:rPr>
            <w:b w:val="0"/>
          </w:rPr>
          <w:delText xml:space="preserve">Tente remover o caso </w:delText>
        </w:r>
        <w:r w:rsidRPr="0009791E" w:rsidDel="002E607A">
          <w:rPr>
            <w:rFonts w:ascii="Menlo" w:hAnsi="Menlo" w:cs="Menlo"/>
            <w:b w:val="0"/>
            <w:color w:val="AA3391"/>
            <w:sz w:val="18"/>
            <w:szCs w:val="18"/>
          </w:rPr>
          <w:delText>default</w:delText>
        </w:r>
        <w:r w:rsidDel="002E607A">
          <w:rPr>
            <w:rFonts w:ascii="Menlo" w:hAnsi="Menlo" w:cs="Menlo"/>
            <w:b w:val="0"/>
            <w:color w:val="AA3391"/>
            <w:sz w:val="18"/>
            <w:szCs w:val="18"/>
          </w:rPr>
          <w:delText>.</w:delText>
        </w:r>
        <w:r w:rsidRPr="0009791E" w:rsidDel="002E607A">
          <w:rPr>
            <w:b w:val="0"/>
          </w:rPr>
          <w:delText xml:space="preserve"> </w:delText>
        </w:r>
        <w:commentRangeStart w:id="594"/>
        <w:commentRangeStart w:id="595"/>
        <w:r w:rsidDel="002E607A">
          <w:rPr>
            <w:b w:val="0"/>
          </w:rPr>
          <w:delText>Que erro você recebe?</w:delText>
        </w:r>
        <w:commentRangeEnd w:id="594"/>
        <w:r w:rsidR="00005146" w:rsidDel="002E607A">
          <w:rPr>
            <w:rStyle w:val="Refdecomentrio"/>
            <w:b w:val="0"/>
            <w:color w:val="000000"/>
          </w:rPr>
          <w:commentReference w:id="594"/>
        </w:r>
        <w:commentRangeEnd w:id="595"/>
        <w:r w:rsidR="00B70E47" w:rsidDel="002E607A">
          <w:rPr>
            <w:rStyle w:val="Refdecomentrio"/>
            <w:b w:val="0"/>
            <w:color w:val="000000"/>
          </w:rPr>
          <w:commentReference w:id="595"/>
        </w:r>
      </w:del>
    </w:p>
    <w:p w14:paraId="527ADD6A" w14:textId="77777777" w:rsidR="00D05199" w:rsidDel="002E607A" w:rsidRDefault="00D05199" w:rsidP="00722402">
      <w:pPr>
        <w:rPr>
          <w:del w:id="596" w:author="Willian" w:date="2017-03-08T00:13:00Z"/>
        </w:rPr>
      </w:pPr>
      <w:del w:id="597" w:author="Willian" w:date="2017-03-08T00:13:00Z">
        <w:r w:rsidDel="002E607A">
          <w:delText xml:space="preserve">Note como </w:delText>
        </w:r>
        <w:r w:rsidR="00722402" w:rsidRPr="00A66496" w:rsidDel="002E607A">
          <w:rPr>
            <w:rFonts w:ascii="Menlo" w:hAnsi="Menlo" w:cs="Menlo"/>
            <w:noProof/>
            <w:color w:val="AA3391"/>
            <w:sz w:val="18"/>
            <w:szCs w:val="18"/>
          </w:rPr>
          <w:delText>let</w:delText>
        </w:r>
        <w:r w:rsidR="00722402" w:rsidRPr="00A66496" w:rsidDel="002E607A">
          <w:rPr>
            <w:rFonts w:ascii="Menlo" w:hAnsi="Menlo" w:cs="Menlo"/>
            <w:noProof/>
            <w:sz w:val="18"/>
            <w:szCs w:val="18"/>
          </w:rPr>
          <w:delText xml:space="preserve"> </w:delText>
        </w:r>
        <w:r w:rsidDel="002E607A">
          <w:delText>pode ser usado em um teste padrão para atribuir o valor</w:delText>
        </w:r>
        <w:r w:rsidR="00722402" w:rsidDel="002E607A">
          <w:delText xml:space="preserve"> corre</w:delText>
        </w:r>
      </w:del>
      <w:ins w:id="598" w:author="Vicente da Silva, Mayara" w:date="2016-11-04T10:17:00Z">
        <w:del w:id="599" w:author="Willian" w:date="2017-03-08T00:13:00Z">
          <w:r w:rsidR="004A6DF4" w:rsidDel="002E607A">
            <w:delText>s</w:delText>
          </w:r>
        </w:del>
      </w:ins>
      <w:del w:id="600" w:author="Willian" w:date="2017-03-08T00:13:00Z">
        <w:r w:rsidR="00722402" w:rsidDel="002E607A">
          <w:delText>pondente</w:delText>
        </w:r>
        <w:r w:rsidDel="002E607A">
          <w:delText xml:space="preserve"> a parte de </w:delText>
        </w:r>
        <w:r w:rsidR="00722402" w:rsidDel="002E607A">
          <w:delText xml:space="preserve">da constante </w:delText>
        </w:r>
        <w:r w:rsidR="00722402" w:rsidRPr="00A66496" w:rsidDel="002E607A">
          <w:rPr>
            <w:rFonts w:ascii="Menlo" w:hAnsi="Menlo" w:cs="Menlo"/>
            <w:noProof/>
            <w:color w:val="3F6E74"/>
            <w:sz w:val="18"/>
            <w:szCs w:val="18"/>
          </w:rPr>
          <w:delText>vegetableComment</w:delText>
        </w:r>
        <w:r w:rsidDel="002E607A">
          <w:delText xml:space="preserve">. Assim como em um </w:delText>
        </w:r>
        <w:r w:rsidR="00722402" w:rsidRPr="00222371" w:rsidDel="002E607A">
          <w:rPr>
            <w:rFonts w:ascii="Menlo" w:hAnsi="Menlo" w:cs="Menlo"/>
            <w:noProof/>
            <w:color w:val="AA3391"/>
            <w:sz w:val="18"/>
            <w:szCs w:val="18"/>
          </w:rPr>
          <w:delText>if</w:delText>
        </w:r>
        <w:r w:rsidR="00722402" w:rsidDel="002E607A">
          <w:delText xml:space="preserve">, a cláusula </w:delText>
        </w:r>
        <w:r w:rsidR="00722402" w:rsidDel="002E607A">
          <w:rPr>
            <w:rFonts w:ascii="Menlo" w:hAnsi="Menlo" w:cs="Menlo"/>
            <w:noProof/>
            <w:color w:val="AA3391"/>
            <w:sz w:val="18"/>
            <w:szCs w:val="18"/>
          </w:rPr>
          <w:delText>where</w:delText>
        </w:r>
        <w:r w:rsidDel="002E607A">
          <w:delText xml:space="preserve"> pode ser adicionad</w:delText>
        </w:r>
        <w:r w:rsidR="00722402" w:rsidDel="002E607A">
          <w:delText>a</w:delText>
        </w:r>
        <w:r w:rsidDel="002E607A">
          <w:delText xml:space="preserve"> a um caso </w:delText>
        </w:r>
        <w:r w:rsidR="00722402" w:rsidDel="002E607A">
          <w:delText>(</w:delText>
        </w:r>
        <w:r w:rsidR="00722402" w:rsidRPr="00A66496" w:rsidDel="002E607A">
          <w:rPr>
            <w:rFonts w:ascii="Menlo" w:hAnsi="Menlo" w:cs="Menlo"/>
            <w:noProof/>
            <w:color w:val="AA3391"/>
            <w:sz w:val="18"/>
            <w:szCs w:val="18"/>
          </w:rPr>
          <w:delText>case</w:delText>
        </w:r>
        <w:r w:rsidR="00722402" w:rsidDel="002E607A">
          <w:delText xml:space="preserve">) </w:delText>
        </w:r>
        <w:r w:rsidDel="002E607A">
          <w:delText xml:space="preserve">para ampliar o escopo da instrução condicional. No entanto, ao contrário de </w:delText>
        </w:r>
        <w:r w:rsidR="00722402" w:rsidDel="002E607A">
          <w:delText>um</w:delText>
        </w:r>
        <w:r w:rsidDel="002E607A">
          <w:delText xml:space="preserve"> </w:delText>
        </w:r>
        <w:r w:rsidR="00722402" w:rsidRPr="00222371" w:rsidDel="002E607A">
          <w:rPr>
            <w:rFonts w:ascii="Menlo" w:hAnsi="Menlo" w:cs="Menlo"/>
            <w:noProof/>
            <w:color w:val="AA3391"/>
            <w:sz w:val="18"/>
            <w:szCs w:val="18"/>
          </w:rPr>
          <w:delText>if</w:delText>
        </w:r>
        <w:r w:rsidDel="002E607A">
          <w:delText xml:space="preserve">, um </w:delText>
        </w:r>
        <w:r w:rsidR="00722402" w:rsidRPr="00A66496" w:rsidDel="002E607A">
          <w:rPr>
            <w:rFonts w:ascii="Menlo" w:hAnsi="Menlo" w:cs="Menlo"/>
            <w:noProof/>
            <w:color w:val="AA3391"/>
            <w:sz w:val="18"/>
            <w:szCs w:val="18"/>
          </w:rPr>
          <w:delText xml:space="preserve">switch-case </w:delText>
        </w:r>
        <w:r w:rsidR="00722402" w:rsidDel="002E607A">
          <w:delText>q</w:delText>
        </w:r>
        <w:r w:rsidDel="002E607A">
          <w:delText>ue tem múltiplas condições separados por vírgulas</w:delText>
        </w:r>
        <w:r w:rsidR="00722402" w:rsidDel="002E607A">
          <w:delText xml:space="preserve"> (</w:delText>
        </w:r>
        <w:r w:rsidR="00722402" w:rsidRPr="00A66496" w:rsidDel="002E607A">
          <w:rPr>
            <w:rFonts w:ascii="Menlo" w:hAnsi="Menlo" w:cs="Menlo"/>
            <w:noProof/>
            <w:color w:val="AA3391"/>
            <w:sz w:val="18"/>
            <w:szCs w:val="18"/>
          </w:rPr>
          <w:delText>case</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"cucumber"</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"watercress"</w:delText>
        </w:r>
        <w:r w:rsidR="00722402" w:rsidRPr="00A66496" w:rsidDel="002E607A">
          <w:rPr>
            <w:rFonts w:ascii="Menlo" w:hAnsi="Menlo" w:cs="Menlo"/>
            <w:noProof/>
            <w:sz w:val="18"/>
            <w:szCs w:val="18"/>
          </w:rPr>
          <w:delText>:</w:delText>
        </w:r>
        <w:r w:rsidR="00722402" w:rsidDel="002E607A">
          <w:delText>)</w:delText>
        </w:r>
        <w:r w:rsidDel="002E607A">
          <w:delText xml:space="preserve"> é executado quando qualquer uma das condições </w:delText>
        </w:r>
        <w:r w:rsidR="00722402" w:rsidDel="002E607A">
          <w:delText>é atendida</w:delText>
        </w:r>
        <w:r w:rsidDel="002E607A">
          <w:delText>.</w:delText>
        </w:r>
      </w:del>
    </w:p>
    <w:p w14:paraId="4E8D15FB" w14:textId="77777777" w:rsidR="00D05199" w:rsidDel="002E607A" w:rsidRDefault="00D05199" w:rsidP="00722402">
      <w:pPr>
        <w:rPr>
          <w:del w:id="601" w:author="Willian" w:date="2017-03-08T00:13:00Z"/>
        </w:rPr>
      </w:pPr>
      <w:del w:id="602" w:author="Willian" w:date="2017-03-08T00:13:00Z">
        <w:r w:rsidDel="002E607A">
          <w:delText xml:space="preserve">Depois de executar o código dentro do </w:delText>
        </w:r>
        <w:r w:rsidR="00722402" w:rsidRPr="00A66496" w:rsidDel="002E607A">
          <w:rPr>
            <w:rFonts w:ascii="Menlo" w:hAnsi="Menlo" w:cs="Menlo"/>
            <w:noProof/>
            <w:color w:val="AA3391"/>
            <w:sz w:val="18"/>
            <w:szCs w:val="18"/>
          </w:rPr>
          <w:delText>switch-case</w:delText>
        </w:r>
        <w:r w:rsidDel="002E607A">
          <w:delText xml:space="preserve"> </w:delText>
        </w:r>
        <w:r w:rsidR="00722402" w:rsidDel="002E607A">
          <w:delText>correspondente</w:delText>
        </w:r>
        <w:r w:rsidDel="002E607A">
          <w:delText xml:space="preserve">, o </w:delText>
        </w:r>
      </w:del>
      <w:commentRangeStart w:id="603"/>
      <w:commentRangeStart w:id="604"/>
      <w:del w:id="605" w:author="Willian" w:date="2016-11-04T22:30:00Z">
        <w:r w:rsidDel="00B70E47">
          <w:delText xml:space="preserve">programa </w:delText>
        </w:r>
      </w:del>
      <w:del w:id="606" w:author="Willian" w:date="2017-03-08T00:13:00Z">
        <w:r w:rsidDel="002E607A">
          <w:delText xml:space="preserve">sai </w:delText>
        </w:r>
        <w:commentRangeEnd w:id="603"/>
        <w:commentRangeEnd w:id="604"/>
        <w:r w:rsidR="004A6DF4" w:rsidDel="002E607A">
          <w:rPr>
            <w:rStyle w:val="Refdecomentrio"/>
          </w:rPr>
          <w:commentReference w:id="603"/>
        </w:r>
        <w:r w:rsidR="00B70E47" w:rsidDel="002E607A">
          <w:rPr>
            <w:rStyle w:val="Refdecomentrio"/>
          </w:rPr>
          <w:commentReference w:id="604"/>
        </w:r>
        <w:r w:rsidR="00722402" w:rsidRPr="00A66496" w:rsidDel="002E607A">
          <w:rPr>
            <w:rFonts w:ascii="Menlo" w:hAnsi="Menlo" w:cs="Menlo"/>
            <w:noProof/>
            <w:color w:val="AA3391"/>
            <w:sz w:val="18"/>
            <w:szCs w:val="18"/>
          </w:rPr>
          <w:delText>switch-case</w:delText>
        </w:r>
      </w:del>
      <w:del w:id="607" w:author="Willian" w:date="2016-11-04T22:31:00Z">
        <w:r w:rsidDel="00B70E47">
          <w:delText>.</w:delText>
        </w:r>
      </w:del>
      <w:del w:id="608" w:author="Willian" w:date="2017-03-08T00:13:00Z">
        <w:r w:rsidDel="002E607A">
          <w:delText xml:space="preserve"> </w:delText>
        </w:r>
        <w:r w:rsidR="00722402" w:rsidDel="002E607A">
          <w:delText>A e</w:delText>
        </w:r>
        <w:r w:rsidDel="002E607A">
          <w:delText xml:space="preserve">xecução não </w:delText>
        </w:r>
        <w:r w:rsidR="00722402" w:rsidDel="002E607A">
          <w:delText>continua</w:delText>
        </w:r>
        <w:r w:rsidDel="002E607A">
          <w:delText xml:space="preserve"> para o próximo </w:delText>
        </w:r>
        <w:r w:rsidR="00722402" w:rsidRPr="00A66496" w:rsidDel="002E607A">
          <w:rPr>
            <w:rFonts w:ascii="Menlo" w:hAnsi="Menlo" w:cs="Menlo"/>
            <w:noProof/>
            <w:color w:val="AA3391"/>
            <w:sz w:val="18"/>
            <w:szCs w:val="18"/>
          </w:rPr>
          <w:delText>case</w:delText>
        </w:r>
        <w:r w:rsidDel="002E607A">
          <w:delText>, para que você não precisa quebra</w:delText>
        </w:r>
        <w:r w:rsidR="003058B4" w:rsidDel="002E607A">
          <w:delText>-la (</w:delText>
        </w:r>
        <w:r w:rsidR="003058B4" w:rsidRPr="00A66496" w:rsidDel="002E607A">
          <w:rPr>
            <w:rFonts w:ascii="Menlo" w:hAnsi="Menlo" w:cs="Menlo"/>
            <w:noProof/>
            <w:color w:val="AA3391"/>
            <w:sz w:val="18"/>
            <w:szCs w:val="18"/>
          </w:rPr>
          <w:delText>break</w:delText>
        </w:r>
        <w:r w:rsidR="003058B4" w:rsidDel="002E607A">
          <w:delText>)</w:delText>
        </w:r>
        <w:r w:rsidDel="002E607A">
          <w:delText xml:space="preserve"> explicitamente no final do código de cada </w:delText>
        </w:r>
        <w:r w:rsidR="003058B4" w:rsidRPr="00A66496" w:rsidDel="002E607A">
          <w:rPr>
            <w:rFonts w:ascii="Menlo" w:hAnsi="Menlo" w:cs="Menlo"/>
            <w:noProof/>
            <w:color w:val="AA3391"/>
            <w:sz w:val="18"/>
            <w:szCs w:val="18"/>
          </w:rPr>
          <w:delText>case</w:delText>
        </w:r>
        <w:r w:rsidDel="002E607A">
          <w:delText>.</w:delText>
        </w:r>
      </w:del>
    </w:p>
    <w:p w14:paraId="15911C4C" w14:textId="77777777" w:rsidR="00D05199" w:rsidDel="002E607A" w:rsidRDefault="003058B4" w:rsidP="00722402">
      <w:pPr>
        <w:rPr>
          <w:del w:id="609" w:author="Willian" w:date="2017-03-08T00:13:00Z"/>
        </w:rPr>
      </w:pPr>
      <w:del w:id="610" w:author="Willian" w:date="2017-03-08T00:13:00Z">
        <w:r w:rsidDel="002E607A">
          <w:delText xml:space="preserve">As instruções </w:delText>
        </w:r>
        <w:r w:rsidRPr="00A66496" w:rsidDel="002E607A">
          <w:rPr>
            <w:rFonts w:ascii="Menlo" w:hAnsi="Menlo" w:cs="Menlo"/>
            <w:noProof/>
            <w:color w:val="AA3391"/>
            <w:sz w:val="18"/>
            <w:szCs w:val="18"/>
          </w:rPr>
          <w:delText>switch</w:delText>
        </w:r>
        <w:r w:rsidDel="002E607A">
          <w:delText xml:space="preserve"> podem ser exaustivas, e</w:delText>
        </w:r>
        <w:commentRangeStart w:id="611"/>
        <w:commentRangeStart w:id="612"/>
        <w:r w:rsidDel="002E607A">
          <w:delText xml:space="preserve"> de</w:delText>
        </w:r>
      </w:del>
      <w:ins w:id="613" w:author="Vicente da Silva, Mayara" w:date="2016-11-04T10:18:00Z">
        <w:del w:id="614" w:author="Willian" w:date="2017-03-08T00:13:00Z">
          <w:r w:rsidR="004A6DF4" w:rsidDel="002E607A">
            <w:delText>ve</w:delText>
          </w:r>
        </w:del>
      </w:ins>
      <w:del w:id="615" w:author="Willian" w:date="2017-03-08T00:13:00Z">
        <w:r w:rsidDel="002E607A">
          <w:delText xml:space="preserve">mos definir um caso </w:delText>
        </w:r>
        <w:r w:rsidRPr="00A66496" w:rsidDel="002E607A">
          <w:rPr>
            <w:rFonts w:ascii="Menlo" w:hAnsi="Menlo" w:cs="Menlo"/>
            <w:noProof/>
            <w:color w:val="AA3391"/>
            <w:sz w:val="18"/>
            <w:szCs w:val="18"/>
          </w:rPr>
          <w:delText>default</w:delText>
        </w:r>
        <w:r w:rsidR="00D05199" w:rsidDel="002E607A">
          <w:delText xml:space="preserve"> </w:delText>
        </w:r>
        <w:r w:rsidDel="002E607A">
          <w:delText xml:space="preserve">ao menos que todas os possíveis casos do </w:delText>
        </w:r>
        <w:r w:rsidRPr="00A66496" w:rsidDel="002E607A">
          <w:rPr>
            <w:rFonts w:ascii="Menlo" w:hAnsi="Menlo" w:cs="Menlo"/>
            <w:noProof/>
            <w:color w:val="AA3391"/>
            <w:sz w:val="18"/>
            <w:szCs w:val="18"/>
          </w:rPr>
          <w:delText xml:space="preserve">switch </w:delText>
        </w:r>
        <w:r w:rsidDel="002E607A">
          <w:delText xml:space="preserve">sejam cobertos. </w:delText>
        </w:r>
        <w:commentRangeEnd w:id="611"/>
        <w:r w:rsidR="004A6DF4" w:rsidDel="002E607A">
          <w:rPr>
            <w:rStyle w:val="Refdecomentrio"/>
          </w:rPr>
          <w:commentReference w:id="611"/>
        </w:r>
        <w:commentRangeEnd w:id="612"/>
        <w:r w:rsidR="00B70E47" w:rsidDel="002E607A">
          <w:rPr>
            <w:rStyle w:val="Refdecomentrio"/>
          </w:rPr>
          <w:commentReference w:id="612"/>
        </w:r>
        <w:r w:rsidDel="002E607A">
          <w:delText>O uso de enumerações (</w:delText>
        </w:r>
        <w:r w:rsidRPr="00A66496" w:rsidDel="002E607A">
          <w:rPr>
            <w:rFonts w:ascii="Menlo" w:hAnsi="Menlo" w:cs="Menlo"/>
            <w:noProof/>
            <w:color w:val="AA3391"/>
            <w:sz w:val="18"/>
            <w:szCs w:val="18"/>
          </w:rPr>
          <w:delText>enum</w:delText>
        </w:r>
        <w:r w:rsidDel="002E607A">
          <w:delText xml:space="preserve">) pode facilitar neste caso, já que o Xcode completa automaticamente os casos do </w:delText>
        </w:r>
        <w:r w:rsidRPr="00A66496" w:rsidDel="002E607A">
          <w:rPr>
            <w:rFonts w:ascii="Menlo" w:hAnsi="Menlo" w:cs="Menlo"/>
            <w:noProof/>
            <w:color w:val="AA3391"/>
            <w:sz w:val="18"/>
            <w:szCs w:val="18"/>
          </w:rPr>
          <w:delText xml:space="preserve">switch </w:delText>
        </w:r>
        <w:r w:rsidR="007C7DA0" w:rsidDel="002E607A">
          <w:delText>relacionando-os com os casos da enumeração.</w:delText>
        </w:r>
      </w:del>
    </w:p>
    <w:p w14:paraId="7AF7487A" w14:textId="77777777" w:rsidR="00432D6D" w:rsidDel="002E607A" w:rsidRDefault="00432D6D" w:rsidP="00432D6D">
      <w:pPr>
        <w:pStyle w:val="Ttulo3"/>
        <w:rPr>
          <w:del w:id="616" w:author="Willian" w:date="2017-03-08T00:13:00Z"/>
        </w:rPr>
      </w:pPr>
      <w:del w:id="617" w:author="Willian" w:date="2017-03-08T00:13:00Z">
        <w:r w:rsidDel="002E607A">
          <w:delText>Loops</w:delText>
        </w:r>
      </w:del>
    </w:p>
    <w:p w14:paraId="7BA46B59" w14:textId="77777777" w:rsidR="00D05199" w:rsidDel="002E607A" w:rsidRDefault="00052F59" w:rsidP="00722402">
      <w:pPr>
        <w:rPr>
          <w:del w:id="618" w:author="Willian" w:date="2017-03-08T00:13:00Z"/>
        </w:rPr>
      </w:pPr>
      <w:del w:id="619" w:author="Willian" w:date="2017-03-08T00:13:00Z">
        <w:r w:rsidDel="002E607A">
          <w:delText xml:space="preserve">Agora falando de lopps </w:delText>
        </w:r>
        <w:r w:rsidRPr="00222371" w:rsidDel="002E607A">
          <w:rPr>
            <w:rFonts w:ascii="Menlo" w:hAnsi="Menlo" w:cs="Menlo"/>
            <w:color w:val="AA3391"/>
            <w:sz w:val="18"/>
            <w:szCs w:val="18"/>
          </w:rPr>
          <w:delText>for</w:delText>
        </w:r>
        <w:r w:rsidDel="002E607A">
          <w:delText>, em Swift</w:delText>
        </w:r>
      </w:del>
      <w:ins w:id="620" w:author="Vicente da Silva, Mayara" w:date="2016-11-04T10:21:00Z">
        <w:del w:id="621" w:author="Willian" w:date="2017-03-08T00:13:00Z">
          <w:r w:rsidR="00A362F1" w:rsidDel="002E607A">
            <w:delText>, você</w:delText>
          </w:r>
        </w:del>
      </w:ins>
      <w:del w:id="622" w:author="Willian" w:date="2017-03-08T00:13:00Z">
        <w:r w:rsidDel="002E607A">
          <w:delText xml:space="preserve"> é um pouco diferente. </w:delText>
        </w:r>
        <w:r w:rsidR="00D05199" w:rsidDel="002E607A">
          <w:delText>Você pode mante</w:delText>
        </w:r>
        <w:r w:rsidDel="002E607A">
          <w:delText xml:space="preserve">r um índice em um loop usando um </w:delText>
        </w:r>
        <w:r w:rsidRPr="00052F59" w:rsidDel="002E607A">
          <w:rPr>
            <w:i/>
          </w:rPr>
          <w:delText>Range</w:delText>
        </w:r>
        <w:r w:rsidDel="002E607A">
          <w:rPr>
            <w:i/>
          </w:rPr>
          <w:delText xml:space="preserve"> </w:delText>
        </w:r>
        <w:r w:rsidRPr="00052F59" w:rsidDel="002E607A">
          <w:delText>(</w:delText>
        </w:r>
        <w:r w:rsidDel="002E607A">
          <w:delText>gama</w:delText>
        </w:r>
        <w:r w:rsidRPr="00052F59" w:rsidDel="002E607A">
          <w:delText>)</w:delText>
        </w:r>
        <w:r w:rsidR="00D05199" w:rsidDel="002E607A">
          <w:delText xml:space="preserve">. Use o </w:delText>
        </w:r>
        <w:r w:rsidR="00D05199" w:rsidDel="002E607A">
          <w:rPr>
            <w:i/>
            <w:iCs/>
          </w:rPr>
          <w:delText>operador semi-aberto gama</w:delText>
        </w:r>
        <w:r w:rsidR="00D05199" w:rsidDel="002E607A">
          <w:delText xml:space="preserve"> ( </w:delText>
        </w:r>
        <w:r w:rsidR="00D05199" w:rsidDel="002E607A">
          <w:rPr>
            <w:rFonts w:ascii="Verdana" w:hAnsi="Verdana"/>
            <w:color w:val="808080"/>
            <w:sz w:val="18"/>
            <w:szCs w:val="18"/>
          </w:rPr>
          <w:delText>..&lt;</w:delText>
        </w:r>
        <w:r w:rsidR="00D05199" w:rsidDel="002E607A">
          <w:delText>) para fazer uma série de índices.</w:delText>
        </w:r>
      </w:del>
    </w:p>
    <w:p w14:paraId="6DB73F6C" w14:textId="77777777" w:rsidR="00D05199" w:rsidRPr="00A66496" w:rsidDel="002E607A" w:rsidRDefault="00D05199" w:rsidP="00222371">
      <w:pPr>
        <w:pStyle w:val="NormalWeb"/>
        <w:spacing w:before="460" w:beforeAutospacing="0" w:after="0" w:afterAutospacing="0"/>
        <w:ind w:left="567"/>
        <w:jc w:val="both"/>
        <w:textAlignment w:val="baseline"/>
        <w:rPr>
          <w:del w:id="623" w:author="Willian" w:date="2017-03-08T00:13:00Z"/>
          <w:rFonts w:ascii="Menlo" w:hAnsi="Menlo" w:cs="Menlo"/>
          <w:color w:val="000000"/>
          <w:sz w:val="21"/>
          <w:szCs w:val="21"/>
          <w:lang w:val="en-US"/>
        </w:rPr>
      </w:pPr>
      <w:del w:id="624"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firstForLoop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2A090972" w14:textId="77777777" w:rsidR="00D05199" w:rsidRPr="00A66496" w:rsidDel="002E607A" w:rsidRDefault="00D05199" w:rsidP="00222371">
      <w:pPr>
        <w:pStyle w:val="NormalWeb"/>
        <w:spacing w:before="0" w:beforeAutospacing="0" w:after="0" w:afterAutospacing="0"/>
        <w:ind w:left="567"/>
        <w:jc w:val="both"/>
        <w:textAlignment w:val="baseline"/>
        <w:rPr>
          <w:del w:id="625" w:author="Willian" w:date="2017-03-08T00:13:00Z"/>
          <w:rFonts w:ascii="Menlo" w:hAnsi="Menlo" w:cs="Menlo"/>
          <w:color w:val="000000"/>
          <w:sz w:val="21"/>
          <w:szCs w:val="21"/>
          <w:lang w:val="en-US"/>
        </w:rPr>
      </w:pPr>
      <w:del w:id="626"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i</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..&lt;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37BC33F4" w14:textId="77777777" w:rsidR="00D05199" w:rsidRPr="00222371" w:rsidDel="002E607A" w:rsidRDefault="00D05199" w:rsidP="00222371">
      <w:pPr>
        <w:pStyle w:val="NormalWeb"/>
        <w:spacing w:before="0" w:beforeAutospacing="0" w:after="0" w:afterAutospacing="0"/>
        <w:ind w:left="567"/>
        <w:jc w:val="both"/>
        <w:textAlignment w:val="baseline"/>
        <w:rPr>
          <w:del w:id="627" w:author="Willian" w:date="2017-03-08T00:13:00Z"/>
          <w:rFonts w:ascii="Menlo" w:hAnsi="Menlo" w:cs="Menlo"/>
          <w:color w:val="000000"/>
          <w:sz w:val="21"/>
          <w:szCs w:val="21"/>
        </w:rPr>
      </w:pPr>
      <w:del w:id="628" w:author="Willian" w:date="2017-03-08T00:13:00Z">
        <w:r w:rsidRPr="00A66496" w:rsidDel="002E607A">
          <w:rPr>
            <w:rFonts w:ascii="Menlo" w:hAnsi="Menlo" w:cs="Menlo"/>
            <w:color w:val="000000"/>
            <w:sz w:val="18"/>
            <w:szCs w:val="18"/>
            <w:lang w:val="en-US"/>
          </w:rPr>
          <w:delText>  </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 xml:space="preserve"> += </w:delText>
        </w:r>
        <w:r w:rsidRPr="00222371" w:rsidDel="002E607A">
          <w:rPr>
            <w:rFonts w:ascii="Menlo" w:hAnsi="Menlo" w:cs="Menlo"/>
            <w:color w:val="3F6E74"/>
            <w:sz w:val="18"/>
            <w:szCs w:val="18"/>
          </w:rPr>
          <w:delText>i</w:delText>
        </w:r>
      </w:del>
    </w:p>
    <w:p w14:paraId="4A21F3CD" w14:textId="77777777" w:rsidR="00D05199" w:rsidRPr="00222371" w:rsidDel="002E607A" w:rsidRDefault="00D05199" w:rsidP="00222371">
      <w:pPr>
        <w:pStyle w:val="NormalWeb"/>
        <w:spacing w:before="0" w:beforeAutospacing="0" w:after="0" w:afterAutospacing="0"/>
        <w:ind w:left="567"/>
        <w:jc w:val="both"/>
        <w:textAlignment w:val="baseline"/>
        <w:rPr>
          <w:del w:id="629" w:author="Willian" w:date="2017-03-08T00:13:00Z"/>
          <w:rFonts w:ascii="Menlo" w:hAnsi="Menlo" w:cs="Menlo"/>
          <w:color w:val="000000"/>
          <w:sz w:val="21"/>
          <w:szCs w:val="21"/>
        </w:rPr>
      </w:pPr>
      <w:del w:id="630" w:author="Willian" w:date="2017-03-08T00:13:00Z">
        <w:r w:rsidRPr="00222371" w:rsidDel="002E607A">
          <w:rPr>
            <w:rFonts w:ascii="Menlo" w:hAnsi="Menlo" w:cs="Menlo"/>
            <w:color w:val="000000"/>
            <w:sz w:val="18"/>
            <w:szCs w:val="18"/>
          </w:rPr>
          <w:delText>}</w:delText>
        </w:r>
      </w:del>
    </w:p>
    <w:p w14:paraId="1392E959" w14:textId="77777777" w:rsidR="00D05199" w:rsidRPr="00222371" w:rsidDel="002E607A" w:rsidRDefault="00D05199" w:rsidP="00222371">
      <w:pPr>
        <w:pStyle w:val="NormalWeb"/>
        <w:spacing w:before="0" w:beforeAutospacing="0" w:after="620" w:afterAutospacing="0"/>
        <w:ind w:left="567"/>
        <w:jc w:val="both"/>
        <w:textAlignment w:val="baseline"/>
        <w:rPr>
          <w:del w:id="631" w:author="Willian" w:date="2017-03-08T00:13:00Z"/>
          <w:rFonts w:ascii="Menlo" w:hAnsi="Menlo" w:cs="Menlo"/>
          <w:color w:val="000000"/>
          <w:sz w:val="21"/>
          <w:szCs w:val="21"/>
        </w:rPr>
      </w:pPr>
      <w:del w:id="632"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w:delText>
        </w:r>
      </w:del>
    </w:p>
    <w:p w14:paraId="060EC810" w14:textId="77777777" w:rsidR="00D05199" w:rsidDel="002E607A" w:rsidRDefault="00D05199" w:rsidP="00052F59">
      <w:pPr>
        <w:rPr>
          <w:del w:id="633" w:author="Willian" w:date="2017-03-08T00:13:00Z"/>
        </w:rPr>
      </w:pPr>
      <w:del w:id="634" w:author="Willian" w:date="2017-03-08T00:13:00Z">
        <w:r w:rsidDel="002E607A">
          <w:delText>O operador</w:delText>
        </w:r>
        <w:r w:rsidR="00052F59" w:rsidDel="002E607A">
          <w:delText xml:space="preserve"> de range</w:delText>
        </w:r>
        <w:r w:rsidDel="002E607A">
          <w:delText xml:space="preserve"> semi-aberto ( </w:delText>
        </w:r>
        <w:r w:rsidDel="002E607A">
          <w:rPr>
            <w:rFonts w:ascii="Verdana" w:hAnsi="Verdana"/>
            <w:color w:val="808080"/>
            <w:sz w:val="18"/>
            <w:szCs w:val="18"/>
          </w:rPr>
          <w:delText>..&lt;</w:delText>
        </w:r>
        <w:r w:rsidDel="002E607A">
          <w:delText xml:space="preserve">) não inclui o número superior, de modo que este intervalo vai desde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Del="002E607A">
          <w:delText>a</w:delText>
        </w:r>
        <w:r w:rsidR="00052F59" w:rsidDel="002E607A">
          <w:delText xml:space="preserve"> </w:delText>
        </w:r>
        <w:r w:rsidR="00052F59" w:rsidDel="002E607A">
          <w:rPr>
            <w:rFonts w:ascii="Menlo" w:hAnsi="Menlo" w:cs="Menlo"/>
            <w:color w:val="1C00CF"/>
            <w:sz w:val="18"/>
            <w:szCs w:val="18"/>
          </w:rPr>
          <w:delText xml:space="preserve">3 </w:delText>
        </w:r>
        <w:r w:rsidDel="002E607A">
          <w:delText xml:space="preserve">para um total de quatro iterações do loop. Use o </w:delText>
        </w:r>
        <w:r w:rsidDel="002E607A">
          <w:rPr>
            <w:i/>
            <w:iCs/>
          </w:rPr>
          <w:delText>operador</w:delText>
        </w:r>
        <w:r w:rsidR="00052F59" w:rsidDel="002E607A">
          <w:rPr>
            <w:i/>
            <w:iCs/>
          </w:rPr>
          <w:delText xml:space="preserve"> de range</w:delText>
        </w:r>
        <w:r w:rsidDel="002E607A">
          <w:rPr>
            <w:i/>
            <w:iCs/>
          </w:rPr>
          <w:delText xml:space="preserve"> fechad</w:delText>
        </w:r>
        <w:r w:rsidR="00052F59" w:rsidDel="002E607A">
          <w:rPr>
            <w:i/>
            <w:iCs/>
          </w:rPr>
          <w:delText>o</w:delText>
        </w:r>
        <w:r w:rsidDel="002E607A">
          <w:delText xml:space="preserve"> ( </w:delText>
        </w:r>
        <w:r w:rsidDel="002E607A">
          <w:rPr>
            <w:rFonts w:ascii="Verdana" w:hAnsi="Verdana"/>
            <w:color w:val="808080"/>
            <w:sz w:val="18"/>
            <w:szCs w:val="18"/>
          </w:rPr>
          <w:delText>...</w:delText>
        </w:r>
        <w:r w:rsidDel="002E607A">
          <w:delText>) para fazer um intervalo que inclui ambos os valores.</w:delText>
        </w:r>
      </w:del>
    </w:p>
    <w:p w14:paraId="001DC14B" w14:textId="77777777" w:rsidR="00D05199" w:rsidRPr="00A66496" w:rsidDel="002E607A" w:rsidRDefault="00D05199" w:rsidP="00222371">
      <w:pPr>
        <w:pStyle w:val="NormalWeb"/>
        <w:spacing w:before="460" w:beforeAutospacing="0" w:after="0" w:afterAutospacing="0"/>
        <w:ind w:left="567"/>
        <w:jc w:val="both"/>
        <w:textAlignment w:val="baseline"/>
        <w:rPr>
          <w:del w:id="635" w:author="Willian" w:date="2017-03-08T00:13:00Z"/>
          <w:rFonts w:ascii="Menlo" w:hAnsi="Menlo" w:cs="Menlo"/>
          <w:color w:val="000000"/>
          <w:sz w:val="21"/>
          <w:szCs w:val="21"/>
          <w:lang w:val="en-US"/>
        </w:rPr>
      </w:pPr>
      <w:del w:id="636"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108D058F" w14:textId="77777777" w:rsidR="00D05199" w:rsidRPr="00A66496" w:rsidDel="002E607A" w:rsidRDefault="00D05199" w:rsidP="00222371">
      <w:pPr>
        <w:pStyle w:val="NormalWeb"/>
        <w:spacing w:before="0" w:beforeAutospacing="0" w:after="0" w:afterAutospacing="0"/>
        <w:ind w:left="567"/>
        <w:jc w:val="both"/>
        <w:textAlignment w:val="baseline"/>
        <w:rPr>
          <w:del w:id="637" w:author="Willian" w:date="2017-03-08T00:13:00Z"/>
          <w:rFonts w:ascii="Menlo" w:hAnsi="Menlo" w:cs="Menlo"/>
          <w:color w:val="000000"/>
          <w:sz w:val="21"/>
          <w:szCs w:val="21"/>
          <w:lang w:val="en-US"/>
        </w:rPr>
      </w:pPr>
      <w:del w:id="638"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_</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0D1AF1FB" w14:textId="77777777" w:rsidR="00D05199" w:rsidRPr="00A66496" w:rsidDel="002E607A" w:rsidRDefault="00D05199" w:rsidP="00222371">
      <w:pPr>
        <w:pStyle w:val="NormalWeb"/>
        <w:spacing w:before="0" w:beforeAutospacing="0" w:after="0" w:afterAutospacing="0"/>
        <w:ind w:left="567"/>
        <w:jc w:val="both"/>
        <w:textAlignment w:val="baseline"/>
        <w:rPr>
          <w:del w:id="639" w:author="Willian" w:date="2017-03-08T00:13:00Z"/>
          <w:rFonts w:ascii="Menlo" w:hAnsi="Menlo" w:cs="Menlo"/>
          <w:color w:val="000000"/>
          <w:sz w:val="21"/>
          <w:szCs w:val="21"/>
          <w:lang w:val="en-US"/>
        </w:rPr>
      </w:pPr>
      <w:del w:id="640" w:author="Willian" w:date="2017-03-08T00:13:00Z">
        <w:r w:rsidRPr="00A66496" w:rsidDel="002E607A">
          <w:rPr>
            <w:rFonts w:ascii="Menlo" w:hAnsi="Menlo" w:cs="Menlo"/>
            <w:color w:val="000000"/>
            <w:sz w:val="18"/>
            <w:szCs w:val="18"/>
            <w:lang w:val="en-US"/>
          </w:rPr>
          <w:delText>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1</w:delText>
        </w:r>
      </w:del>
    </w:p>
    <w:p w14:paraId="5DC1E069" w14:textId="77777777" w:rsidR="00D05199" w:rsidRPr="00222371" w:rsidDel="002E607A" w:rsidRDefault="00D05199" w:rsidP="00222371">
      <w:pPr>
        <w:pStyle w:val="NormalWeb"/>
        <w:spacing w:before="0" w:beforeAutospacing="0" w:after="0" w:afterAutospacing="0"/>
        <w:ind w:left="567"/>
        <w:jc w:val="both"/>
        <w:textAlignment w:val="baseline"/>
        <w:rPr>
          <w:del w:id="641" w:author="Willian" w:date="2017-03-08T00:13:00Z"/>
          <w:rFonts w:ascii="Menlo" w:hAnsi="Menlo" w:cs="Menlo"/>
          <w:color w:val="000000"/>
          <w:sz w:val="21"/>
          <w:szCs w:val="21"/>
        </w:rPr>
      </w:pPr>
      <w:del w:id="642" w:author="Willian" w:date="2017-03-08T00:13:00Z">
        <w:r w:rsidRPr="00222371" w:rsidDel="002E607A">
          <w:rPr>
            <w:rFonts w:ascii="Menlo" w:hAnsi="Menlo" w:cs="Menlo"/>
            <w:color w:val="000000"/>
            <w:sz w:val="18"/>
            <w:szCs w:val="18"/>
          </w:rPr>
          <w:delText>}</w:delText>
        </w:r>
      </w:del>
    </w:p>
    <w:p w14:paraId="71CB1150" w14:textId="77777777" w:rsidR="00D05199" w:rsidRPr="00222371" w:rsidDel="002E607A" w:rsidRDefault="00D05199" w:rsidP="00222371">
      <w:pPr>
        <w:pStyle w:val="NormalWeb"/>
        <w:spacing w:before="0" w:beforeAutospacing="0" w:after="620" w:afterAutospacing="0"/>
        <w:ind w:left="567"/>
        <w:jc w:val="both"/>
        <w:textAlignment w:val="baseline"/>
        <w:rPr>
          <w:del w:id="643" w:author="Willian" w:date="2017-03-08T00:13:00Z"/>
          <w:rFonts w:ascii="Menlo" w:hAnsi="Menlo" w:cs="Menlo"/>
          <w:color w:val="000000"/>
          <w:sz w:val="21"/>
          <w:szCs w:val="21"/>
        </w:rPr>
      </w:pPr>
      <w:del w:id="644"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secondForLoop</w:delText>
        </w:r>
        <w:r w:rsidRPr="00222371" w:rsidDel="002E607A">
          <w:rPr>
            <w:rFonts w:ascii="Menlo" w:hAnsi="Menlo" w:cs="Menlo"/>
            <w:color w:val="000000"/>
            <w:sz w:val="18"/>
            <w:szCs w:val="18"/>
          </w:rPr>
          <w:delText>)</w:delText>
        </w:r>
      </w:del>
    </w:p>
    <w:p w14:paraId="16640F12" w14:textId="77777777" w:rsidR="00052F59" w:rsidDel="002E607A" w:rsidRDefault="00D05199" w:rsidP="00052F59">
      <w:pPr>
        <w:rPr>
          <w:del w:id="645" w:author="Willian" w:date="2017-03-08T00:13:00Z"/>
        </w:rPr>
      </w:pPr>
      <w:del w:id="646" w:author="Willian" w:date="2017-03-08T00:13:00Z">
        <w:r w:rsidDel="002E607A">
          <w:delText>Esta gama vai de</w:delText>
        </w:r>
        <w:r w:rsidR="00052F59" w:rsidDel="002E607A">
          <w:delText xml:space="preserv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R="00052F59" w:rsidDel="002E607A">
          <w:delText xml:space="preserve">a </w:delText>
        </w:r>
        <w:r w:rsidR="00052F59" w:rsidDel="002E607A">
          <w:rPr>
            <w:rFonts w:ascii="Menlo" w:hAnsi="Menlo" w:cs="Menlo"/>
            <w:color w:val="1C00CF"/>
            <w:sz w:val="18"/>
            <w:szCs w:val="18"/>
          </w:rPr>
          <w:delText xml:space="preserve">4 </w:delText>
        </w:r>
        <w:r w:rsidDel="002E607A">
          <w:delText xml:space="preserve">para um total de cinco iterações do loop. O </w:delText>
        </w:r>
        <w:r w:rsidDel="002E607A">
          <w:rPr>
            <w:i/>
            <w:iCs/>
          </w:rPr>
          <w:delText>sublinhado</w:delText>
        </w:r>
        <w:r w:rsidDel="002E607A">
          <w:delText xml:space="preserve"> ( </w:delText>
        </w:r>
        <w:r w:rsidDel="002E607A">
          <w:rPr>
            <w:rFonts w:ascii="Verdana" w:hAnsi="Verdana"/>
            <w:color w:val="808080"/>
            <w:sz w:val="18"/>
            <w:szCs w:val="18"/>
          </w:rPr>
          <w:delText>_</w:delText>
        </w:r>
        <w:r w:rsidDel="002E607A">
          <w:delText xml:space="preserve">) </w:delText>
        </w:r>
      </w:del>
      <w:del w:id="647" w:author="Willian" w:date="2016-11-04T22:33:00Z">
        <w:r w:rsidDel="00B70E47">
          <w:delText xml:space="preserve">representa um </w:delText>
        </w:r>
        <w:commentRangeStart w:id="648"/>
        <w:commentRangeStart w:id="649"/>
        <w:r w:rsidDel="00B70E47">
          <w:delText>curinga,</w:delText>
        </w:r>
      </w:del>
      <w:del w:id="650" w:author="Willian" w:date="2017-03-08T00:13:00Z">
        <w:r w:rsidDel="002E607A">
          <w:delText xml:space="preserve"> </w:delText>
        </w:r>
        <w:commentRangeEnd w:id="648"/>
        <w:r w:rsidR="0058744B" w:rsidDel="002E607A">
          <w:rPr>
            <w:rStyle w:val="Refdecomentrio"/>
          </w:rPr>
          <w:commentReference w:id="648"/>
        </w:r>
        <w:commentRangeEnd w:id="649"/>
        <w:r w:rsidR="00B70E47" w:rsidDel="002E607A">
          <w:rPr>
            <w:rStyle w:val="Refdecomentrio"/>
          </w:rPr>
          <w:commentReference w:id="649"/>
        </w:r>
        <w:r w:rsidDel="002E607A">
          <w:delText>que você pode usar quando você não precisa saber qual iteração do loop está sendo executado.</w:delText>
        </w:r>
      </w:del>
    </w:p>
    <w:p w14:paraId="17A2D353" w14:textId="77777777" w:rsidR="00D05199" w:rsidDel="002E607A" w:rsidRDefault="00052F59" w:rsidP="00432D6D">
      <w:pPr>
        <w:pStyle w:val="Ttulo2"/>
        <w:rPr>
          <w:del w:id="651" w:author="Willian" w:date="2017-03-08T00:13:00Z"/>
        </w:rPr>
      </w:pPr>
      <w:del w:id="652" w:author="Willian" w:date="2017-03-08T00:13:00Z">
        <w:r w:rsidDel="002E607A">
          <w:delText xml:space="preserve"> </w:delText>
        </w:r>
        <w:r w:rsidR="00D05199" w:rsidDel="002E607A">
          <w:delText>Funções e Métodos</w:delText>
        </w:r>
      </w:del>
    </w:p>
    <w:p w14:paraId="5C91C9F4" w14:textId="77777777" w:rsidR="00423350" w:rsidDel="002E607A" w:rsidRDefault="00423350" w:rsidP="00D05199">
      <w:pPr>
        <w:pStyle w:val="NormalWeb"/>
        <w:spacing w:before="0" w:beforeAutospacing="0" w:after="220" w:afterAutospacing="0"/>
        <w:jc w:val="both"/>
        <w:rPr>
          <w:del w:id="653" w:author="Willian" w:date="2017-03-08T00:13:00Z"/>
          <w:rFonts w:asciiTheme="minorHAnsi" w:hAnsiTheme="minorHAnsi" w:cs="Arial"/>
          <w:color w:val="414141"/>
          <w:sz w:val="22"/>
          <w:szCs w:val="22"/>
        </w:rPr>
      </w:pPr>
      <w:del w:id="654" w:author="Willian" w:date="2017-03-08T00:13:00Z">
        <w:r w:rsidRPr="00423350" w:rsidDel="002E607A">
          <w:rPr>
            <w:rFonts w:asciiTheme="minorHAnsi" w:hAnsiTheme="minorHAnsi" w:cs="Arial"/>
            <w:color w:val="414141"/>
            <w:sz w:val="22"/>
            <w:szCs w:val="22"/>
          </w:rPr>
          <w:delText>A uma hora destas</w:delText>
        </w:r>
        <w:r w:rsidDel="002E607A">
          <w:rPr>
            <w:rFonts w:asciiTheme="minorHAnsi" w:hAnsiTheme="minorHAnsi" w:cs="Arial"/>
            <w:color w:val="414141"/>
            <w:sz w:val="22"/>
            <w:szCs w:val="22"/>
          </w:rPr>
          <w:delText xml:space="preserve"> você já deve saber o que é um método e uma função, mas v</w:delText>
        </w:r>
      </w:del>
      <w:ins w:id="655" w:author="Vicente da Silva, Mayara" w:date="2016-11-04T10:42:00Z">
        <w:del w:id="656" w:author="Willian" w:date="2017-03-08T00:13:00Z">
          <w:r w:rsidR="00C07750" w:rsidDel="002E607A">
            <w:rPr>
              <w:rFonts w:asciiTheme="minorHAnsi" w:hAnsiTheme="minorHAnsi" w:cs="Arial"/>
              <w:color w:val="414141"/>
              <w:sz w:val="22"/>
              <w:szCs w:val="22"/>
            </w:rPr>
            <w:delText>V</w:delText>
          </w:r>
        </w:del>
      </w:ins>
      <w:del w:id="657" w:author="Willian" w:date="2017-03-08T00:13:00Z">
        <w:r w:rsidDel="002E607A">
          <w:rPr>
            <w:rFonts w:asciiTheme="minorHAnsi" w:hAnsiTheme="minorHAnsi" w:cs="Arial"/>
            <w:color w:val="414141"/>
            <w:sz w:val="22"/>
            <w:szCs w:val="22"/>
          </w:rPr>
          <w:delText>amos relembrar</w:delText>
        </w:r>
      </w:del>
      <w:ins w:id="658" w:author="Vicente da Silva, Mayara" w:date="2016-11-04T10:42:00Z">
        <w:del w:id="659" w:author="Willian" w:date="2017-03-08T00:13:00Z">
          <w:r w:rsidR="00C07750" w:rsidDel="002E607A">
            <w:rPr>
              <w:rFonts w:asciiTheme="minorHAnsi" w:hAnsiTheme="minorHAnsi" w:cs="Arial"/>
              <w:color w:val="414141"/>
              <w:sz w:val="22"/>
              <w:szCs w:val="22"/>
            </w:rPr>
            <w:delText xml:space="preserve"> o que é um método e uma função para darmos continuidade ao nosso aprendizado.</w:delText>
          </w:r>
        </w:del>
      </w:ins>
      <w:del w:id="660" w:author="Willian" w:date="2017-03-08T00:13:00Z">
        <w:r w:rsidDel="002E607A">
          <w:rPr>
            <w:rFonts w:asciiTheme="minorHAnsi" w:hAnsiTheme="minorHAnsi" w:cs="Arial"/>
            <w:color w:val="414141"/>
            <w:sz w:val="22"/>
            <w:szCs w:val="22"/>
          </w:rPr>
          <w:delText>.</w:delText>
        </w:r>
      </w:del>
    </w:p>
    <w:p w14:paraId="5FFD7553" w14:textId="77777777" w:rsidR="00676907" w:rsidDel="002E607A" w:rsidRDefault="00676907" w:rsidP="00676907">
      <w:pPr>
        <w:pStyle w:val="Ttulo3"/>
        <w:rPr>
          <w:del w:id="661" w:author="Willian" w:date="2017-03-08T00:13:00Z"/>
        </w:rPr>
      </w:pPr>
      <w:del w:id="662" w:author="Willian" w:date="2017-03-08T00:13:00Z">
        <w:r w:rsidDel="002E607A">
          <w:delText>Funções</w:delText>
        </w:r>
      </w:del>
    </w:p>
    <w:p w14:paraId="198AC945" w14:textId="77777777" w:rsidR="00676907" w:rsidRPr="00676907" w:rsidDel="002E607A" w:rsidRDefault="00D05199" w:rsidP="00D05199">
      <w:pPr>
        <w:pStyle w:val="NormalWeb"/>
        <w:spacing w:before="0" w:beforeAutospacing="0" w:after="220" w:afterAutospacing="0"/>
        <w:jc w:val="both"/>
        <w:rPr>
          <w:del w:id="663" w:author="Willian" w:date="2017-03-08T00:13:00Z"/>
          <w:rFonts w:asciiTheme="minorHAnsi" w:hAnsiTheme="minorHAnsi" w:cs="Arial"/>
          <w:color w:val="414141"/>
          <w:sz w:val="22"/>
          <w:szCs w:val="22"/>
        </w:rPr>
      </w:pPr>
      <w:del w:id="664" w:author="Willian" w:date="2017-03-08T00:13:00Z">
        <w:r w:rsidRPr="00423350" w:rsidDel="002E607A">
          <w:rPr>
            <w:rFonts w:asciiTheme="minorHAnsi" w:hAnsiTheme="minorHAnsi" w:cs="Arial"/>
            <w:color w:val="414141"/>
            <w:sz w:val="22"/>
            <w:szCs w:val="22"/>
          </w:rPr>
          <w:delText xml:space="preserve">Uma </w:delText>
        </w:r>
        <w:r w:rsidRPr="00423350" w:rsidDel="002E607A">
          <w:rPr>
            <w:rFonts w:asciiTheme="minorHAnsi" w:hAnsiTheme="minorHAnsi" w:cs="Arial"/>
            <w:i/>
            <w:iCs/>
            <w:color w:val="414141"/>
            <w:sz w:val="22"/>
            <w:szCs w:val="22"/>
          </w:rPr>
          <w:delText>função</w:delText>
        </w:r>
        <w:r w:rsidRPr="00423350" w:rsidDel="002E607A">
          <w:rPr>
            <w:rFonts w:asciiTheme="minorHAnsi" w:hAnsiTheme="minorHAnsi" w:cs="Arial"/>
            <w:color w:val="414141"/>
            <w:sz w:val="22"/>
            <w:szCs w:val="22"/>
          </w:rPr>
          <w:delText xml:space="preserve"> é uma p</w:delText>
        </w:r>
        <w:r w:rsidR="00423350" w:rsidDel="002E607A">
          <w:rPr>
            <w:rFonts w:asciiTheme="minorHAnsi" w:hAnsiTheme="minorHAnsi" w:cs="Arial"/>
            <w:color w:val="414141"/>
            <w:sz w:val="22"/>
            <w:szCs w:val="22"/>
          </w:rPr>
          <w:delText xml:space="preserve">eça reutilizável, com um nome </w:delText>
        </w:r>
        <w:r w:rsidRPr="00423350" w:rsidDel="002E607A">
          <w:rPr>
            <w:rFonts w:asciiTheme="minorHAnsi" w:hAnsiTheme="minorHAnsi" w:cs="Arial"/>
            <w:color w:val="414141"/>
            <w:sz w:val="22"/>
            <w:szCs w:val="22"/>
          </w:rPr>
          <w:delText>que pode ser referido a partir de muitos lugares em um programa.</w:delText>
        </w:r>
        <w:r w:rsidR="00423350" w:rsidDel="002E607A">
          <w:rPr>
            <w:rFonts w:asciiTheme="minorHAnsi" w:hAnsiTheme="minorHAnsi" w:cs="Arial"/>
            <w:color w:val="414141"/>
            <w:sz w:val="22"/>
            <w:szCs w:val="22"/>
          </w:rPr>
          <w:delText xml:space="preserve"> Em Swift os métodos são chamados de funções pois não est</w:delText>
        </w:r>
      </w:del>
      <w:ins w:id="665" w:author="Vicente da Silva, Mayara" w:date="2016-11-04T10:42:00Z">
        <w:del w:id="666" w:author="Willian" w:date="2017-03-08T00:13:00Z">
          <w:r w:rsidR="00C07750" w:rsidDel="002E607A">
            <w:rPr>
              <w:rFonts w:asciiTheme="minorHAnsi" w:hAnsiTheme="minorHAnsi" w:cs="Arial"/>
              <w:color w:val="414141"/>
              <w:sz w:val="22"/>
              <w:szCs w:val="22"/>
            </w:rPr>
            <w:delText>ão</w:delText>
          </w:r>
        </w:del>
      </w:ins>
      <w:del w:id="667" w:author="Willian" w:date="2017-03-08T00:13:00Z">
        <w:r w:rsidR="00423350" w:rsidDel="002E607A">
          <w:rPr>
            <w:rFonts w:asciiTheme="minorHAnsi" w:hAnsiTheme="minorHAnsi" w:cs="Arial"/>
            <w:color w:val="414141"/>
            <w:sz w:val="22"/>
            <w:szCs w:val="22"/>
          </w:rPr>
          <w:delText>á diretamente relacionado</w:delText>
        </w:r>
      </w:del>
      <w:ins w:id="668" w:author="Vicente da Silva, Mayara" w:date="2016-11-04T10:42:00Z">
        <w:del w:id="669" w:author="Willian" w:date="2017-03-08T00:13:00Z">
          <w:r w:rsidR="00C07750" w:rsidDel="002E607A">
            <w:rPr>
              <w:rFonts w:asciiTheme="minorHAnsi" w:hAnsiTheme="minorHAnsi" w:cs="Arial"/>
              <w:color w:val="414141"/>
              <w:sz w:val="22"/>
              <w:szCs w:val="22"/>
            </w:rPr>
            <w:delText>s</w:delText>
          </w:r>
        </w:del>
      </w:ins>
      <w:del w:id="670" w:author="Willian" w:date="2017-03-08T00:13:00Z">
        <w:r w:rsidR="00423350" w:rsidDel="002E607A">
          <w:rPr>
            <w:rFonts w:asciiTheme="minorHAnsi" w:hAnsiTheme="minorHAnsi" w:cs="Arial"/>
            <w:color w:val="414141"/>
            <w:sz w:val="22"/>
            <w:szCs w:val="22"/>
          </w:rPr>
          <w:delText xml:space="preserve"> a uma classe ou objeto, isto quer dizer que você pode declarar uma função</w:delText>
        </w:r>
        <w:r w:rsidR="007A0C36" w:rsidDel="002E607A">
          <w:rPr>
            <w:rFonts w:asciiTheme="minorHAnsi" w:hAnsiTheme="minorHAnsi" w:cs="Arial"/>
            <w:color w:val="414141"/>
            <w:sz w:val="22"/>
            <w:szCs w:val="22"/>
          </w:rPr>
          <w:delText xml:space="preserve"> em qualquer</w:delText>
        </w:r>
        <w:r w:rsidR="00296826" w:rsidDel="002E607A">
          <w:rPr>
            <w:rFonts w:asciiTheme="minorHAnsi" w:hAnsiTheme="minorHAnsi" w:cs="Arial"/>
            <w:color w:val="414141"/>
            <w:sz w:val="22"/>
            <w:szCs w:val="22"/>
          </w:rPr>
          <w:delText xml:space="preserve"> em um arquivo </w:delText>
        </w:r>
        <w:r w:rsidR="00296826" w:rsidRPr="00296826" w:rsidDel="002E607A">
          <w:rPr>
            <w:rFonts w:asciiTheme="minorHAnsi" w:hAnsiTheme="minorHAnsi" w:cs="Arial"/>
            <w:b/>
            <w:color w:val="414141"/>
            <w:sz w:val="22"/>
            <w:szCs w:val="22"/>
          </w:rPr>
          <w:delText>.swift</w:delText>
        </w:r>
        <w:r w:rsidR="00423350" w:rsidDel="002E607A">
          <w:rPr>
            <w:rFonts w:asciiTheme="minorHAnsi" w:hAnsiTheme="minorHAnsi" w:cs="Arial"/>
            <w:color w:val="414141"/>
            <w:sz w:val="22"/>
            <w:szCs w:val="22"/>
          </w:rPr>
          <w:delText>.</w:delText>
        </w:r>
        <w:r w:rsidR="00296826" w:rsidDel="002E607A">
          <w:rPr>
            <w:rFonts w:asciiTheme="minorHAnsi" w:hAnsiTheme="minorHAnsi" w:cs="Arial"/>
            <w:color w:val="414141"/>
            <w:sz w:val="22"/>
            <w:szCs w:val="22"/>
          </w:rPr>
          <w:delText xml:space="preserve"> Estas funções declaradas fora de classe se tornam globais e podem ser acessadas por qualquer outro objeto.</w:delText>
        </w:r>
        <w:r w:rsidR="00423350" w:rsidDel="002E607A">
          <w:rPr>
            <w:rFonts w:asciiTheme="minorHAnsi" w:hAnsiTheme="minorHAnsi" w:cs="Arial"/>
            <w:color w:val="414141"/>
            <w:sz w:val="22"/>
            <w:szCs w:val="22"/>
          </w:rPr>
          <w:delText xml:space="preserve"> </w:delText>
        </w:r>
      </w:del>
    </w:p>
    <w:p w14:paraId="7C5826EB" w14:textId="77777777" w:rsidR="00D05199" w:rsidDel="002E607A" w:rsidRDefault="00D05199" w:rsidP="006D3397">
      <w:pPr>
        <w:rPr>
          <w:del w:id="671" w:author="Willian" w:date="2017-03-08T00:13:00Z"/>
        </w:rPr>
      </w:pPr>
      <w:del w:id="672" w:author="Willian" w:date="2017-03-08T00:13:00Z">
        <w:r w:rsidDel="002E607A">
          <w:delText xml:space="preserve">Use </w:delText>
        </w:r>
        <w:r w:rsidR="006D3397" w:rsidRPr="006D3397" w:rsidDel="002E607A">
          <w:rPr>
            <w:rFonts w:ascii="Menlo" w:hAnsi="Menlo" w:cs="Menlo"/>
            <w:noProof/>
            <w:color w:val="AA3391"/>
            <w:sz w:val="18"/>
            <w:szCs w:val="18"/>
          </w:rPr>
          <w:delText>func</w:delText>
        </w:r>
        <w:r w:rsidR="006D3397" w:rsidRPr="006D3397" w:rsidDel="002E607A">
          <w:rPr>
            <w:rFonts w:ascii="Menlo" w:hAnsi="Menlo" w:cs="Menlo"/>
            <w:noProof/>
            <w:sz w:val="18"/>
            <w:szCs w:val="18"/>
          </w:rPr>
          <w:delText xml:space="preserve"> </w:delText>
        </w:r>
        <w:r w:rsidR="00423350" w:rsidDel="002E607A">
          <w:delText>para</w:delText>
        </w:r>
        <w:r w:rsidDel="002E607A">
          <w:delText xml:space="preserve"> declarar uma função. A declaração da função pode incluir zero ou mais </w:delText>
        </w:r>
        <w:r w:rsidDel="002E607A">
          <w:rPr>
            <w:i/>
            <w:iCs/>
          </w:rPr>
          <w:delText>parâmetros</w:delText>
        </w:r>
        <w:r w:rsidDel="002E607A">
          <w:delText xml:space="preserve"> , redigidas de forma </w:delText>
        </w:r>
        <w:r w:rsidR="006D3397" w:rsidRPr="006D3397" w:rsidDel="002E607A">
          <w:rPr>
            <w:rFonts w:ascii="Menlo" w:hAnsi="Menlo" w:cs="Menlo"/>
            <w:noProof/>
            <w:color w:val="3F6E74"/>
            <w:sz w:val="18"/>
            <w:szCs w:val="18"/>
          </w:rPr>
          <w:delText>name</w:delText>
        </w:r>
        <w:r w:rsidR="006D3397" w:rsidRPr="006D3397" w:rsidDel="002E607A">
          <w:rPr>
            <w:rFonts w:ascii="Menlo" w:hAnsi="Menlo" w:cs="Menlo"/>
            <w:noProof/>
            <w:sz w:val="18"/>
            <w:szCs w:val="18"/>
          </w:rPr>
          <w:delText xml:space="preserve">: </w:delText>
        </w:r>
        <w:r w:rsidR="006D3397" w:rsidDel="002E607A">
          <w:rPr>
            <w:rFonts w:ascii="Menlo" w:hAnsi="Menlo" w:cs="Menlo"/>
            <w:noProof/>
            <w:color w:val="5C2699"/>
            <w:sz w:val="18"/>
            <w:szCs w:val="18"/>
          </w:rPr>
          <w:delText>Type</w:delText>
        </w:r>
        <w:r w:rsidDel="002E607A">
          <w:delText>, que são elementos de informação adicional que devem ser passado</w:delText>
        </w:r>
        <w:r w:rsidR="006D3397" w:rsidDel="002E607A">
          <w:delText>s para a função quando é chamada</w:delText>
        </w:r>
        <w:r w:rsidDel="002E607A">
          <w:delText xml:space="preserve">. Opcionalmente, uma função pode ter um tipo de retorno, escrito após </w:delText>
        </w:r>
        <w:r w:rsidR="006D3397" w:rsidDel="002E607A">
          <w:delText>o operador</w:delText>
        </w:r>
        <w:r w:rsidDel="002E607A">
          <w:delText xml:space="preserve"> </w:delText>
        </w:r>
        <w:r w:rsidDel="002E607A">
          <w:rPr>
            <w:rFonts w:ascii="Verdana" w:hAnsi="Verdana"/>
            <w:color w:val="808080"/>
            <w:sz w:val="18"/>
            <w:szCs w:val="18"/>
          </w:rPr>
          <w:delText>-&gt;</w:delText>
        </w:r>
        <w:r w:rsidDel="002E607A">
          <w:delText xml:space="preserve">, o que indica que </w:delText>
        </w:r>
        <w:r w:rsidR="006D3397" w:rsidDel="002E607A">
          <w:delText>tipo de objeto a</w:delText>
        </w:r>
        <w:r w:rsidDel="002E607A">
          <w:delText xml:space="preserve"> função retorna</w:delText>
        </w:r>
        <w:r w:rsidR="006D3397" w:rsidDel="002E607A">
          <w:delText>. A i</w:delText>
        </w:r>
        <w:r w:rsidDel="002E607A">
          <w:delText xml:space="preserve">mplementação de uma função vai </w:delText>
        </w:r>
      </w:del>
      <w:ins w:id="673" w:author="Vicente da Silva, Mayara" w:date="2016-11-04T10:45:00Z">
        <w:del w:id="674" w:author="Willian" w:date="2017-03-08T00:13:00Z">
          <w:r w:rsidR="00C07750" w:rsidDel="002E607A">
            <w:delText xml:space="preserve">é inserida </w:delText>
          </w:r>
        </w:del>
      </w:ins>
      <w:del w:id="675" w:author="Willian" w:date="2017-03-08T00:13:00Z">
        <w:r w:rsidDel="002E607A">
          <w:delText xml:space="preserve">dentro de um par de chaves ( </w:delText>
        </w:r>
        <w:r w:rsidDel="002E607A">
          <w:rPr>
            <w:rFonts w:ascii="Verdana" w:hAnsi="Verdana"/>
            <w:color w:val="808080"/>
            <w:sz w:val="18"/>
            <w:szCs w:val="18"/>
          </w:rPr>
          <w:delText>{}</w:delText>
        </w:r>
        <w:r w:rsidDel="002E607A">
          <w:delText>).</w:delText>
        </w:r>
      </w:del>
    </w:p>
    <w:p w14:paraId="5CD9F0D1" w14:textId="77777777" w:rsidR="00D05199" w:rsidRPr="00A66496" w:rsidDel="002E607A" w:rsidRDefault="00D05199" w:rsidP="006D3397">
      <w:pPr>
        <w:pStyle w:val="NormalWeb"/>
        <w:spacing w:before="460" w:beforeAutospacing="0" w:after="0" w:afterAutospacing="0"/>
        <w:ind w:left="567"/>
        <w:jc w:val="both"/>
        <w:textAlignment w:val="baseline"/>
        <w:rPr>
          <w:del w:id="676" w:author="Willian" w:date="2017-03-08T00:13:00Z"/>
          <w:rFonts w:ascii="Menlo" w:hAnsi="Menlo" w:cs="Menlo"/>
          <w:noProof/>
          <w:color w:val="000000"/>
          <w:sz w:val="21"/>
          <w:szCs w:val="21"/>
          <w:lang w:val="en-US"/>
        </w:rPr>
      </w:pPr>
      <w:del w:id="677" w:author="Willian" w:date="2017-03-08T00:13:00Z">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2FF86E0C" w14:textId="77777777" w:rsidR="00D05199" w:rsidRPr="00A66496" w:rsidDel="002E607A" w:rsidRDefault="00D05199" w:rsidP="006D3397">
      <w:pPr>
        <w:pStyle w:val="NormalWeb"/>
        <w:spacing w:before="0" w:beforeAutospacing="0" w:after="0" w:afterAutospacing="0"/>
        <w:ind w:left="567"/>
        <w:jc w:val="both"/>
        <w:textAlignment w:val="baseline"/>
        <w:rPr>
          <w:del w:id="678" w:author="Willian" w:date="2017-03-08T00:13:00Z"/>
          <w:rFonts w:ascii="Menlo" w:hAnsi="Menlo" w:cs="Menlo"/>
          <w:noProof/>
          <w:color w:val="000000"/>
          <w:sz w:val="21"/>
          <w:szCs w:val="21"/>
          <w:lang w:val="en-US"/>
        </w:rPr>
      </w:pPr>
      <w:del w:id="67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"Hello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today is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68A2A051" w14:textId="77777777" w:rsidR="00D05199" w:rsidRPr="006D3397" w:rsidDel="002E607A" w:rsidRDefault="00D05199" w:rsidP="006D3397">
      <w:pPr>
        <w:pStyle w:val="NormalWeb"/>
        <w:spacing w:before="0" w:beforeAutospacing="0" w:after="620" w:afterAutospacing="0"/>
        <w:ind w:left="567"/>
        <w:jc w:val="both"/>
        <w:textAlignment w:val="baseline"/>
        <w:rPr>
          <w:del w:id="680" w:author="Willian" w:date="2017-03-08T00:13:00Z"/>
          <w:rFonts w:ascii="Menlo" w:hAnsi="Menlo" w:cs="Menlo"/>
          <w:noProof/>
          <w:color w:val="000000"/>
          <w:sz w:val="21"/>
          <w:szCs w:val="21"/>
        </w:rPr>
      </w:pPr>
      <w:del w:id="681" w:author="Willian" w:date="2017-03-08T00:13:00Z">
        <w:r w:rsidRPr="006D3397" w:rsidDel="002E607A">
          <w:rPr>
            <w:rFonts w:ascii="Menlo" w:hAnsi="Menlo" w:cs="Menlo"/>
            <w:noProof/>
            <w:color w:val="000000"/>
            <w:sz w:val="18"/>
            <w:szCs w:val="18"/>
          </w:rPr>
          <w:delText>}</w:delText>
        </w:r>
      </w:del>
    </w:p>
    <w:p w14:paraId="41ED3B16" w14:textId="77777777" w:rsidR="00D05199" w:rsidDel="002E607A" w:rsidRDefault="00C62E43" w:rsidP="00576898">
      <w:pPr>
        <w:rPr>
          <w:del w:id="682" w:author="Willian" w:date="2017-03-08T00:13:00Z"/>
        </w:rPr>
      </w:pPr>
      <w:del w:id="683" w:author="Willian" w:date="2017-03-08T00:13:00Z">
        <w:r w:rsidDel="002E607A">
          <w:delText>Para chamar uma função, use seu nome seguido de</w:delText>
        </w:r>
        <w:r w:rsidR="00D05199" w:rsidDel="002E607A">
          <w:delText xml:space="preserve"> uma lista de </w:delText>
        </w:r>
        <w:r w:rsidR="00D05199" w:rsidDel="002E607A">
          <w:rPr>
            <w:i/>
            <w:iCs/>
          </w:rPr>
          <w:delText>argumentos</w:delText>
        </w:r>
        <w:r w:rsidR="00D05199" w:rsidDel="002E607A">
          <w:delText xml:space="preserve"> (os valores que </w:delText>
        </w:r>
        <w:commentRangeStart w:id="684"/>
        <w:commentRangeStart w:id="685"/>
        <w:r w:rsidR="00D05199" w:rsidDel="002E607A">
          <w:delText xml:space="preserve">você </w:delText>
        </w:r>
      </w:del>
      <w:del w:id="686" w:author="Willian" w:date="2016-11-04T22:35:00Z">
        <w:r w:rsidR="00D05199" w:rsidDel="00F66497">
          <w:delText xml:space="preserve">passa </w:delText>
        </w:r>
      </w:del>
      <w:commentRangeEnd w:id="684"/>
      <w:del w:id="687" w:author="Willian" w:date="2017-03-08T00:13:00Z">
        <w:r w:rsidR="00C07750" w:rsidDel="002E607A">
          <w:rPr>
            <w:rStyle w:val="Refdecomentrio"/>
          </w:rPr>
          <w:commentReference w:id="684"/>
        </w:r>
        <w:commentRangeEnd w:id="685"/>
        <w:r w:rsidR="00B70E47" w:rsidDel="002E607A">
          <w:rPr>
            <w:rStyle w:val="Refdecomentrio"/>
          </w:rPr>
          <w:commentReference w:id="685"/>
        </w:r>
        <w:r w:rsidR="00D05199" w:rsidDel="002E607A">
          <w:delText>para satisfazer os parâmetros</w:delText>
        </w:r>
        <w:r w:rsidDel="002E607A">
          <w:delText xml:space="preserve"> de uma função) entre parênteses</w:delText>
        </w:r>
        <w:r w:rsidR="00D05199" w:rsidDel="002E607A">
          <w:delText>. Quando você chamar uma função, você</w:delText>
        </w:r>
        <w:r w:rsidR="00576898" w:rsidDel="002E607A">
          <w:delText xml:space="preserve"> deve</w:delText>
        </w:r>
        <w:r w:rsidR="00D05199" w:rsidDel="002E607A">
          <w:delText xml:space="preserve"> passa</w:delText>
        </w:r>
        <w:r w:rsidR="00576898" w:rsidDel="002E607A">
          <w:delText>r</w:delText>
        </w:r>
        <w:r w:rsidR="00D05199" w:rsidDel="002E607A">
          <w:delText xml:space="preserve"> cada valor subsequente com o seu nome.</w:delText>
        </w:r>
      </w:del>
    </w:p>
    <w:p w14:paraId="450097E7" w14:textId="77777777" w:rsidR="00D05199" w:rsidRPr="00A66496" w:rsidDel="002E607A" w:rsidRDefault="00D05199" w:rsidP="00C62E43">
      <w:pPr>
        <w:pStyle w:val="NormalWeb"/>
        <w:spacing w:before="460" w:beforeAutospacing="0" w:after="0" w:afterAutospacing="0"/>
        <w:ind w:left="567"/>
        <w:jc w:val="both"/>
        <w:textAlignment w:val="baseline"/>
        <w:rPr>
          <w:del w:id="688" w:author="Willian" w:date="2017-03-08T00:13:00Z"/>
          <w:rFonts w:ascii="Menlo" w:hAnsi="Menlo" w:cs="Menlo"/>
          <w:noProof/>
          <w:color w:val="000000"/>
          <w:sz w:val="21"/>
          <w:szCs w:val="21"/>
          <w:lang w:val="en-US"/>
        </w:rPr>
      </w:pPr>
      <w:del w:id="689"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"Anna"</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"Tuesday"</w:delText>
        </w:r>
        <w:r w:rsidRPr="00A66496" w:rsidDel="002E607A">
          <w:rPr>
            <w:rFonts w:ascii="Menlo" w:hAnsi="Menlo" w:cs="Menlo"/>
            <w:noProof/>
            <w:color w:val="000000"/>
            <w:sz w:val="18"/>
            <w:szCs w:val="18"/>
            <w:lang w:val="en-US"/>
          </w:rPr>
          <w:delText>)</w:delText>
        </w:r>
      </w:del>
    </w:p>
    <w:p w14:paraId="42D05BC0" w14:textId="77777777" w:rsidR="00D05199" w:rsidRPr="00A66496" w:rsidDel="002E607A" w:rsidRDefault="00D05199" w:rsidP="00C62E43">
      <w:pPr>
        <w:pStyle w:val="NormalWeb"/>
        <w:spacing w:before="0" w:beforeAutospacing="0" w:after="0" w:afterAutospacing="0"/>
        <w:ind w:left="567"/>
        <w:jc w:val="both"/>
        <w:textAlignment w:val="baseline"/>
        <w:rPr>
          <w:del w:id="690" w:author="Willian" w:date="2017-03-08T00:13:00Z"/>
          <w:rFonts w:ascii="Menlo" w:hAnsi="Menlo" w:cs="Menlo"/>
          <w:noProof/>
          <w:color w:val="000000"/>
          <w:sz w:val="21"/>
          <w:szCs w:val="21"/>
          <w:lang w:val="en-US"/>
        </w:rPr>
      </w:pPr>
      <w:del w:id="691"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"Bob"</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"Friday"</w:delText>
        </w:r>
        <w:r w:rsidRPr="00A66496" w:rsidDel="002E607A">
          <w:rPr>
            <w:rFonts w:ascii="Menlo" w:hAnsi="Menlo" w:cs="Menlo"/>
            <w:noProof/>
            <w:color w:val="000000"/>
            <w:sz w:val="18"/>
            <w:szCs w:val="18"/>
            <w:lang w:val="en-US"/>
          </w:rPr>
          <w:delText>)</w:delText>
        </w:r>
      </w:del>
    </w:p>
    <w:p w14:paraId="4E5C9EA1" w14:textId="77777777" w:rsidR="00D05199" w:rsidRPr="00A66496" w:rsidDel="002E607A" w:rsidRDefault="00D05199" w:rsidP="00C62E43">
      <w:pPr>
        <w:pStyle w:val="NormalWeb"/>
        <w:spacing w:before="0" w:beforeAutospacing="0" w:after="620" w:afterAutospacing="0"/>
        <w:ind w:left="567"/>
        <w:jc w:val="both"/>
        <w:textAlignment w:val="baseline"/>
        <w:rPr>
          <w:del w:id="692" w:author="Willian" w:date="2017-03-08T00:13:00Z"/>
          <w:rFonts w:ascii="Menlo" w:hAnsi="Menlo" w:cs="Menlo"/>
          <w:noProof/>
          <w:color w:val="000000"/>
          <w:sz w:val="18"/>
          <w:szCs w:val="18"/>
          <w:lang w:val="en-US"/>
        </w:rPr>
      </w:pPr>
      <w:del w:id="693"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"Charlie"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 nice day"</w:delText>
        </w:r>
        <w:r w:rsidRPr="00A66496" w:rsidDel="002E607A">
          <w:rPr>
            <w:rFonts w:ascii="Menlo" w:hAnsi="Menlo" w:cs="Menlo"/>
            <w:noProof/>
            <w:color w:val="000000"/>
            <w:sz w:val="18"/>
            <w:szCs w:val="18"/>
            <w:lang w:val="en-US"/>
          </w:rPr>
          <w:delText>)</w:delText>
        </w:r>
      </w:del>
    </w:p>
    <w:p w14:paraId="523E6413" w14:textId="77777777" w:rsidR="00676907" w:rsidRPr="00C62E43" w:rsidDel="002E607A" w:rsidRDefault="00676907" w:rsidP="00676907">
      <w:pPr>
        <w:pStyle w:val="Ttulo3"/>
        <w:rPr>
          <w:del w:id="694" w:author="Willian" w:date="2017-03-08T00:13:00Z"/>
          <w:noProof/>
        </w:rPr>
      </w:pPr>
      <w:del w:id="695" w:author="Willian" w:date="2017-03-08T00:13:00Z">
        <w:r w:rsidDel="002E607A">
          <w:rPr>
            <w:noProof/>
          </w:rPr>
          <w:delText>Métodos</w:delText>
        </w:r>
      </w:del>
    </w:p>
    <w:p w14:paraId="3E9201B9" w14:textId="77777777" w:rsidR="00D05199" w:rsidDel="002E607A" w:rsidRDefault="00D05199" w:rsidP="00576898">
      <w:pPr>
        <w:rPr>
          <w:del w:id="696" w:author="Willian" w:date="2017-03-08T00:13:00Z"/>
        </w:rPr>
      </w:pPr>
      <w:del w:id="697" w:author="Willian" w:date="2017-03-08T00:13:00Z">
        <w:r w:rsidDel="002E607A">
          <w:delText>Funções</w:delText>
        </w:r>
        <w:r w:rsidR="00576898" w:rsidDel="002E607A">
          <w:delText xml:space="preserve"> que são definidas dentro de uma classe específica são chamada</w:delText>
        </w:r>
        <w:r w:rsidDel="002E607A">
          <w:delText xml:space="preserve">s </w:delText>
        </w:r>
        <w:r w:rsidDel="002E607A">
          <w:rPr>
            <w:i/>
            <w:iCs/>
          </w:rPr>
          <w:delText>métodos</w:delText>
        </w:r>
        <w:r w:rsidDel="002E607A">
          <w:delText>. Métodos são explicitamente vinculado</w:delText>
        </w:r>
        <w:r w:rsidR="00576898" w:rsidDel="002E607A">
          <w:delText>s</w:delText>
        </w:r>
        <w:r w:rsidDel="002E607A">
          <w:delText xml:space="preserve"> ao tipo</w:delText>
        </w:r>
        <w:r w:rsidR="00576898" w:rsidDel="002E607A">
          <w:delText xml:space="preserve"> ou classe</w:delText>
        </w:r>
        <w:r w:rsidDel="002E607A">
          <w:delText xml:space="preserve"> </w:delText>
        </w:r>
        <w:r w:rsidR="00576898" w:rsidDel="002E607A">
          <w:delText>onde estão</w:delText>
        </w:r>
        <w:r w:rsidDel="002E607A">
          <w:delText xml:space="preserve"> definido</w:delText>
        </w:r>
        <w:r w:rsidR="00576898" w:rsidDel="002E607A">
          <w:delText>s</w:delText>
        </w:r>
        <w:r w:rsidDel="002E607A">
          <w:delText>, e só pode</w:delText>
        </w:r>
        <w:r w:rsidR="00576898" w:rsidDel="002E607A">
          <w:delText>m</w:delText>
        </w:r>
        <w:r w:rsidDel="002E607A">
          <w:delText xml:space="preserve"> ser chamado</w:delText>
        </w:r>
        <w:r w:rsidR="00576898" w:rsidDel="002E607A">
          <w:delText>s</w:delText>
        </w:r>
        <w:r w:rsidDel="002E607A">
          <w:delText xml:space="preserve"> </w:delText>
        </w:r>
        <w:r w:rsidR="00576898" w:rsidDel="002E607A">
          <w:delText>nesta</w:delText>
        </w:r>
        <w:r w:rsidDel="002E607A">
          <w:delText xml:space="preserve"> </w:delText>
        </w:r>
        <w:r w:rsidR="00576898" w:rsidDel="002E607A">
          <w:delText>classe</w:delText>
        </w:r>
        <w:r w:rsidDel="002E607A">
          <w:delText xml:space="preserve"> (ou uma de suas subclasses, </w:delText>
        </w:r>
        <w:r w:rsidR="00576898" w:rsidDel="002E607A">
          <w:delText>que</w:delText>
        </w:r>
        <w:r w:rsidDel="002E607A">
          <w:delText xml:space="preserve"> você vai aprender em breve). No anterior</w:delText>
        </w:r>
        <w:r w:rsidR="00576898" w:rsidDel="002E607A">
          <w:delText xml:space="preserve"> exemplo</w:delText>
        </w:r>
        <w:r w:rsidDel="002E607A">
          <w:delText xml:space="preserve"> </w:delText>
        </w:r>
        <w:r w:rsidR="007020A2" w:rsidDel="002E607A">
          <w:rPr>
            <w:rFonts w:ascii="Menlo" w:hAnsi="Menlo" w:cs="Menlo"/>
            <w:noProof/>
            <w:color w:val="AA3391"/>
            <w:sz w:val="18"/>
            <w:szCs w:val="18"/>
          </w:rPr>
          <w:delText>switch</w:delText>
        </w:r>
        <w:r w:rsidDel="002E607A">
          <w:delText xml:space="preserve">, </w:delText>
        </w:r>
        <w:r w:rsidR="00576898" w:rsidDel="002E607A">
          <w:delText>você</w:delText>
        </w:r>
        <w:r w:rsidDel="002E607A">
          <w:delText xml:space="preserve"> viu um método que é definido n</w:delText>
        </w:r>
        <w:r w:rsidR="00576898" w:rsidDel="002E607A">
          <w:delText>a classe</w:delText>
        </w:r>
        <w:r w:rsidDel="002E607A">
          <w:delText xml:space="preserve"> </w:delText>
        </w:r>
        <w:r w:rsidR="00576898" w:rsidDel="002E607A">
          <w:rPr>
            <w:rFonts w:ascii="Menlo" w:hAnsi="Menlo" w:cs="Menlo"/>
            <w:color w:val="3F6E74"/>
            <w:sz w:val="18"/>
            <w:szCs w:val="18"/>
          </w:rPr>
          <w:delText>String</w:delText>
        </w:r>
        <w:r w:rsidR="00576898" w:rsidRPr="00576898" w:rsidDel="002E607A">
          <w:rPr>
            <w:rFonts w:ascii="Menlo" w:hAnsi="Menlo" w:cs="Menlo"/>
            <w:sz w:val="18"/>
            <w:szCs w:val="18"/>
          </w:rPr>
          <w:delText xml:space="preserve"> </w:delText>
        </w:r>
        <w:r w:rsidDel="002E607A">
          <w:delText xml:space="preserve">chamado </w:delText>
        </w:r>
        <w:r w:rsidR="00576898" w:rsidRPr="00576898" w:rsidDel="002E607A">
          <w:rPr>
            <w:rFonts w:ascii="Menlo" w:hAnsi="Menlo" w:cs="Menlo"/>
            <w:noProof/>
            <w:color w:val="3F6E74"/>
            <w:sz w:val="18"/>
            <w:szCs w:val="18"/>
          </w:rPr>
          <w:delText>hasSuffix</w:delText>
        </w:r>
        <w:r w:rsidR="00576898" w:rsidDel="002E607A">
          <w:rPr>
            <w:rFonts w:ascii="Menlo" w:hAnsi="Menlo" w:cs="Menlo"/>
            <w:noProof/>
            <w:color w:val="3F6E74"/>
            <w:sz w:val="18"/>
            <w:szCs w:val="18"/>
          </w:rPr>
          <w:delText>()</w:delText>
        </w:r>
        <w:r w:rsidDel="002E607A">
          <w:delText>, mostra</w:delText>
        </w:r>
        <w:r w:rsidR="00576898" w:rsidDel="002E607A">
          <w:delText>n</w:delText>
        </w:r>
        <w:r w:rsidDel="002E607A">
          <w:delText>do novamente aqui:</w:delText>
        </w:r>
      </w:del>
    </w:p>
    <w:p w14:paraId="0258E15D" w14:textId="77777777" w:rsidR="00D05199" w:rsidRPr="00A66496" w:rsidDel="002E607A" w:rsidRDefault="00D05199" w:rsidP="00576898">
      <w:pPr>
        <w:pStyle w:val="NormalWeb"/>
        <w:spacing w:before="460" w:beforeAutospacing="0" w:after="0" w:afterAutospacing="0"/>
        <w:ind w:left="567"/>
        <w:jc w:val="both"/>
        <w:textAlignment w:val="baseline"/>
        <w:rPr>
          <w:del w:id="698" w:author="Willian" w:date="2017-03-08T00:13:00Z"/>
          <w:rFonts w:ascii="Menlo" w:hAnsi="Menlo" w:cs="Menlo"/>
          <w:noProof/>
          <w:color w:val="000000"/>
          <w:sz w:val="21"/>
          <w:szCs w:val="21"/>
          <w:lang w:val="en-US"/>
        </w:rPr>
      </w:pPr>
      <w:del w:id="69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26CA6762" w14:textId="77777777" w:rsidR="00D05199" w:rsidRPr="00A66496" w:rsidDel="002E607A" w:rsidRDefault="00D05199" w:rsidP="00576898">
      <w:pPr>
        <w:pStyle w:val="NormalWeb"/>
        <w:spacing w:before="0" w:beforeAutospacing="0" w:after="0" w:afterAutospacing="0"/>
        <w:ind w:left="567"/>
        <w:jc w:val="both"/>
        <w:textAlignment w:val="baseline"/>
        <w:rPr>
          <w:del w:id="700" w:author="Willian" w:date="2017-03-08T00:13:00Z"/>
          <w:rFonts w:ascii="Menlo" w:hAnsi="Menlo" w:cs="Menlo"/>
          <w:noProof/>
          <w:color w:val="000000"/>
          <w:sz w:val="21"/>
          <w:szCs w:val="21"/>
          <w:lang w:val="en-US"/>
        </w:rPr>
      </w:pPr>
      <w:del w:id="70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hasSuffix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"lo"</w:delText>
        </w:r>
        <w:r w:rsidRPr="00A66496" w:rsidDel="002E607A">
          <w:rPr>
            <w:rFonts w:ascii="Menlo" w:hAnsi="Menlo" w:cs="Menlo"/>
            <w:noProof/>
            <w:color w:val="000000"/>
            <w:sz w:val="18"/>
            <w:szCs w:val="18"/>
            <w:lang w:val="en-US"/>
          </w:rPr>
          <w:delText>) {</w:delText>
        </w:r>
      </w:del>
    </w:p>
    <w:p w14:paraId="3DECCFBB" w14:textId="77777777" w:rsidR="00D05199" w:rsidRPr="00576898" w:rsidDel="002E607A" w:rsidRDefault="00D05199" w:rsidP="00576898">
      <w:pPr>
        <w:pStyle w:val="NormalWeb"/>
        <w:spacing w:before="0" w:beforeAutospacing="0" w:after="0" w:afterAutospacing="0"/>
        <w:ind w:left="567"/>
        <w:jc w:val="both"/>
        <w:textAlignment w:val="baseline"/>
        <w:rPr>
          <w:del w:id="702" w:author="Willian" w:date="2017-03-08T00:13:00Z"/>
          <w:rFonts w:ascii="Menlo" w:hAnsi="Menlo" w:cs="Menlo"/>
          <w:noProof/>
          <w:color w:val="000000"/>
          <w:sz w:val="21"/>
          <w:szCs w:val="21"/>
        </w:rPr>
      </w:pPr>
      <w:del w:id="703"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3F6E74"/>
            <w:sz w:val="18"/>
            <w:szCs w:val="18"/>
          </w:rPr>
          <w:delText>print</w:delText>
        </w:r>
        <w:r w:rsidRPr="00576898" w:rsidDel="002E607A">
          <w:rPr>
            <w:rFonts w:ascii="Menlo" w:hAnsi="Menlo" w:cs="Menlo"/>
            <w:noProof/>
            <w:color w:val="000000"/>
            <w:sz w:val="18"/>
            <w:szCs w:val="18"/>
          </w:rPr>
          <w:delText>(</w:delText>
        </w:r>
        <w:r w:rsidRPr="00576898" w:rsidDel="002E607A">
          <w:rPr>
            <w:rFonts w:ascii="Menlo" w:hAnsi="Menlo" w:cs="Menlo"/>
            <w:noProof/>
            <w:color w:val="C41A16"/>
            <w:sz w:val="18"/>
            <w:szCs w:val="18"/>
          </w:rPr>
          <w:delText>"ends in lo"</w:delText>
        </w:r>
        <w:r w:rsidRPr="00576898" w:rsidDel="002E607A">
          <w:rPr>
            <w:rFonts w:ascii="Menlo" w:hAnsi="Menlo" w:cs="Menlo"/>
            <w:noProof/>
            <w:color w:val="000000"/>
            <w:sz w:val="18"/>
            <w:szCs w:val="18"/>
          </w:rPr>
          <w:delText>)</w:delText>
        </w:r>
      </w:del>
    </w:p>
    <w:p w14:paraId="40E9FB18" w14:textId="77777777" w:rsidR="00D05199" w:rsidRPr="00576898" w:rsidDel="002E607A" w:rsidRDefault="00D05199" w:rsidP="00576898">
      <w:pPr>
        <w:pStyle w:val="NormalWeb"/>
        <w:spacing w:before="0" w:beforeAutospacing="0" w:after="620" w:afterAutospacing="0"/>
        <w:ind w:left="567"/>
        <w:jc w:val="both"/>
        <w:textAlignment w:val="baseline"/>
        <w:rPr>
          <w:del w:id="704" w:author="Willian" w:date="2017-03-08T00:13:00Z"/>
          <w:rFonts w:ascii="Menlo" w:hAnsi="Menlo" w:cs="Menlo"/>
          <w:noProof/>
          <w:color w:val="000000"/>
          <w:sz w:val="21"/>
          <w:szCs w:val="21"/>
        </w:rPr>
      </w:pPr>
      <w:del w:id="705" w:author="Willian" w:date="2017-03-08T00:13:00Z">
        <w:r w:rsidRPr="00576898" w:rsidDel="002E607A">
          <w:rPr>
            <w:rFonts w:ascii="Menlo" w:hAnsi="Menlo" w:cs="Menlo"/>
            <w:noProof/>
            <w:color w:val="000000"/>
            <w:sz w:val="18"/>
            <w:szCs w:val="18"/>
          </w:rPr>
          <w:delText>}</w:delText>
        </w:r>
      </w:del>
    </w:p>
    <w:p w14:paraId="6B52B077" w14:textId="77777777" w:rsidR="003F6B0B" w:rsidDel="002E607A" w:rsidRDefault="00D05199" w:rsidP="003F6B0B">
      <w:pPr>
        <w:pStyle w:val="NormalWeb"/>
        <w:spacing w:before="0" w:beforeAutospacing="0" w:after="220" w:afterAutospacing="0"/>
        <w:jc w:val="both"/>
        <w:rPr>
          <w:del w:id="706" w:author="Willian" w:date="2017-03-08T00:13:00Z"/>
          <w:rFonts w:ascii="Arial" w:hAnsi="Arial" w:cs="Arial"/>
          <w:color w:val="414141"/>
          <w:sz w:val="21"/>
          <w:szCs w:val="21"/>
        </w:rPr>
      </w:pPr>
      <w:del w:id="707" w:author="Willian" w:date="2017-03-08T00:13:00Z">
        <w:r w:rsidDel="002E607A">
          <w:rPr>
            <w:rFonts w:ascii="Arial" w:hAnsi="Arial" w:cs="Arial"/>
            <w:color w:val="414141"/>
            <w:sz w:val="21"/>
            <w:szCs w:val="21"/>
          </w:rPr>
          <w:delText xml:space="preserve">Como você vê, </w:delText>
        </w:r>
        <w:r w:rsidR="007020A2" w:rsidDel="002E607A">
          <w:rPr>
            <w:rFonts w:ascii="Arial" w:hAnsi="Arial" w:cs="Arial"/>
            <w:color w:val="414141"/>
            <w:sz w:val="21"/>
            <w:szCs w:val="21"/>
          </w:rPr>
          <w:delText>para chamar um método de uma classe você deve usar a sintaxe de ponto ( .), como em Java</w:delText>
        </w:r>
        <w:r w:rsidDel="002E607A">
          <w:rPr>
            <w:rFonts w:ascii="Arial" w:hAnsi="Arial" w:cs="Arial"/>
            <w:color w:val="414141"/>
            <w:sz w:val="21"/>
            <w:szCs w:val="21"/>
          </w:rPr>
          <w:delText xml:space="preserve">. </w:delText>
        </w:r>
        <w:r w:rsidR="003F6B0B" w:rsidDel="002E607A">
          <w:rPr>
            <w:rFonts w:ascii="Arial" w:hAnsi="Arial" w:cs="Arial"/>
            <w:color w:val="414141"/>
            <w:sz w:val="21"/>
            <w:szCs w:val="21"/>
          </w:rPr>
          <w:delText>Você pode ver que em certos casos, quando você chama um método ou função não há a necessidade de inserir o nome do primeiro parâmetro, pois o nome do método é semântico o suficiente para isto.</w:delText>
        </w:r>
      </w:del>
    </w:p>
    <w:p w14:paraId="5E48C2E2" w14:textId="77777777" w:rsidR="00D05199" w:rsidRPr="00A66496" w:rsidDel="002E607A" w:rsidRDefault="00D05199" w:rsidP="003F6B0B">
      <w:pPr>
        <w:pStyle w:val="NormalWeb"/>
        <w:spacing w:before="0" w:beforeAutospacing="0" w:after="220" w:afterAutospacing="0"/>
        <w:ind w:left="567"/>
        <w:jc w:val="both"/>
        <w:rPr>
          <w:del w:id="708" w:author="Willian" w:date="2017-03-08T00:13:00Z"/>
          <w:rFonts w:ascii="Menlo" w:hAnsi="Menlo" w:cs="Menlo"/>
          <w:color w:val="000000"/>
          <w:sz w:val="21"/>
          <w:szCs w:val="21"/>
          <w:lang w:val="en-US"/>
        </w:rPr>
      </w:pPr>
      <w:del w:id="709"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array</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C41A16"/>
            <w:sz w:val="18"/>
            <w:szCs w:val="18"/>
            <w:lang w:val="en-US"/>
          </w:rPr>
          <w:delText>"apple"</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"banana"</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"dragonfruit"</w:delText>
        </w:r>
        <w:r w:rsidRPr="00A66496" w:rsidDel="002E607A">
          <w:rPr>
            <w:rFonts w:ascii="Menlo" w:hAnsi="Menlo" w:cs="Menlo"/>
            <w:color w:val="000000"/>
            <w:sz w:val="18"/>
            <w:szCs w:val="18"/>
            <w:lang w:val="en-US"/>
          </w:rPr>
          <w:delText>]</w:delText>
        </w:r>
      </w:del>
    </w:p>
    <w:p w14:paraId="28694978" w14:textId="77777777" w:rsidR="00D05199" w:rsidRPr="003F6B0B" w:rsidDel="002E607A" w:rsidRDefault="00D05199" w:rsidP="003F6B0B">
      <w:pPr>
        <w:pStyle w:val="NormalWeb"/>
        <w:spacing w:before="0" w:beforeAutospacing="0" w:after="0" w:afterAutospacing="0"/>
        <w:ind w:left="567"/>
        <w:jc w:val="both"/>
        <w:textAlignment w:val="baseline"/>
        <w:rPr>
          <w:del w:id="710" w:author="Willian" w:date="2017-03-08T00:13:00Z"/>
          <w:rFonts w:ascii="Menlo" w:hAnsi="Menlo" w:cs="Menlo"/>
          <w:color w:val="000000"/>
          <w:sz w:val="21"/>
          <w:szCs w:val="21"/>
        </w:rPr>
      </w:pPr>
      <w:del w:id="711" w:author="Willian" w:date="2017-03-08T00:13:00Z">
        <w:r w:rsidRPr="003F6B0B" w:rsidDel="002E607A">
          <w:rPr>
            <w:rFonts w:ascii="Menlo" w:hAnsi="Menlo" w:cs="Menlo"/>
            <w:color w:val="3F6E74"/>
            <w:sz w:val="18"/>
            <w:szCs w:val="18"/>
          </w:rPr>
          <w:delText>array</w:delText>
        </w:r>
        <w:r w:rsidRPr="003F6B0B" w:rsidDel="002E607A">
          <w:rPr>
            <w:rFonts w:ascii="Menlo" w:hAnsi="Menlo" w:cs="Menlo"/>
            <w:color w:val="000000"/>
            <w:sz w:val="18"/>
            <w:szCs w:val="18"/>
          </w:rPr>
          <w:delText>.</w:delText>
        </w:r>
        <w:r w:rsidRPr="003F6B0B" w:rsidDel="002E607A">
          <w:rPr>
            <w:rFonts w:ascii="Menlo" w:hAnsi="Menlo" w:cs="Menlo"/>
            <w:color w:val="3F6E74"/>
            <w:sz w:val="18"/>
            <w:szCs w:val="18"/>
          </w:rPr>
          <w:delText>insert</w:delText>
        </w:r>
        <w:r w:rsidRPr="003F6B0B" w:rsidDel="002E607A">
          <w:rPr>
            <w:rFonts w:ascii="Menlo" w:hAnsi="Menlo" w:cs="Menlo"/>
            <w:color w:val="000000"/>
            <w:sz w:val="18"/>
            <w:szCs w:val="18"/>
          </w:rPr>
          <w:delText>(</w:delText>
        </w:r>
        <w:r w:rsidRPr="003F6B0B" w:rsidDel="002E607A">
          <w:rPr>
            <w:rFonts w:ascii="Menlo" w:hAnsi="Menlo" w:cs="Menlo"/>
            <w:color w:val="C41A16"/>
            <w:sz w:val="18"/>
            <w:szCs w:val="18"/>
          </w:rPr>
          <w:delText>"cherry"</w:delText>
        </w:r>
        <w:r w:rsidRPr="003F6B0B" w:rsidDel="002E607A">
          <w:rPr>
            <w:rFonts w:ascii="Menlo" w:hAnsi="Menlo" w:cs="Menlo"/>
            <w:color w:val="000000"/>
            <w:sz w:val="18"/>
            <w:szCs w:val="18"/>
          </w:rPr>
          <w:delText xml:space="preserve">, </w:delText>
        </w:r>
        <w:r w:rsidR="003F6B0B" w:rsidRPr="003F6B0B" w:rsidDel="002E607A">
          <w:rPr>
            <w:rFonts w:ascii="Menlo" w:hAnsi="Menlo" w:cs="Menlo"/>
            <w:color w:val="3F6E74"/>
            <w:sz w:val="18"/>
            <w:szCs w:val="18"/>
          </w:rPr>
          <w:delText>at</w:delText>
        </w:r>
        <w:r w:rsidRPr="003F6B0B" w:rsidDel="002E607A">
          <w:rPr>
            <w:rFonts w:ascii="Menlo" w:hAnsi="Menlo" w:cs="Menlo"/>
            <w:color w:val="000000"/>
            <w:sz w:val="18"/>
            <w:szCs w:val="18"/>
          </w:rPr>
          <w:delText xml:space="preserve">: </w:delText>
        </w:r>
        <w:r w:rsidRPr="003F6B0B" w:rsidDel="002E607A">
          <w:rPr>
            <w:rFonts w:ascii="Menlo" w:hAnsi="Menlo" w:cs="Menlo"/>
            <w:color w:val="1C00CF"/>
            <w:sz w:val="18"/>
            <w:szCs w:val="18"/>
          </w:rPr>
          <w:delText>2</w:delText>
        </w:r>
        <w:r w:rsidRPr="003F6B0B" w:rsidDel="002E607A">
          <w:rPr>
            <w:rFonts w:ascii="Menlo" w:hAnsi="Menlo" w:cs="Menlo"/>
            <w:color w:val="000000"/>
            <w:sz w:val="18"/>
            <w:szCs w:val="18"/>
          </w:rPr>
          <w:delText>)</w:delText>
        </w:r>
      </w:del>
    </w:p>
    <w:p w14:paraId="6A34539D" w14:textId="77777777" w:rsidR="00D05199" w:rsidDel="002E607A" w:rsidRDefault="00D05199" w:rsidP="003F6B0B">
      <w:pPr>
        <w:pStyle w:val="NormalWeb"/>
        <w:spacing w:before="0" w:beforeAutospacing="0" w:after="620" w:afterAutospacing="0"/>
        <w:jc w:val="both"/>
        <w:textAlignment w:val="baseline"/>
        <w:rPr>
          <w:del w:id="712" w:author="Willian" w:date="2017-03-08T00:13:00Z"/>
          <w:rFonts w:ascii="Menlo" w:hAnsi="Menlo" w:cs="Menlo"/>
          <w:color w:val="3F6E74"/>
          <w:sz w:val="18"/>
          <w:szCs w:val="18"/>
        </w:rPr>
      </w:pPr>
    </w:p>
    <w:p w14:paraId="747891C3" w14:textId="77777777" w:rsidR="003F6B0B" w:rsidDel="002E607A" w:rsidRDefault="003F6B0B" w:rsidP="003F6B0B">
      <w:pPr>
        <w:rPr>
          <w:del w:id="713" w:author="Willian" w:date="2017-03-08T00:13:00Z"/>
        </w:rPr>
      </w:pPr>
      <w:del w:id="714" w:author="Willian" w:date="2017-03-08T00:13:00Z">
        <w:r w:rsidDel="002E607A">
          <w:delText>Você pode declarar métodos assim, utilizando um sublinhado ao invés do nome do parâmetro. O método insert do Array é declarado da seguinte maneira:</w:delText>
        </w:r>
      </w:del>
    </w:p>
    <w:p w14:paraId="507CDCFA" w14:textId="77777777" w:rsidR="003F6B0B" w:rsidRPr="00A66496" w:rsidDel="002E607A" w:rsidRDefault="003F6B0B" w:rsidP="003F6B0B">
      <w:pPr>
        <w:ind w:left="567"/>
        <w:rPr>
          <w:del w:id="715" w:author="Willian" w:date="2017-03-08T00:13:00Z"/>
          <w:rFonts w:ascii="Menlo" w:hAnsi="Menlo" w:cs="Menlo"/>
          <w:sz w:val="18"/>
          <w:szCs w:val="18"/>
          <w:lang w:val="en-US"/>
        </w:rPr>
      </w:pPr>
      <w:del w:id="716" w:author="Willian" w:date="2017-03-08T00:13:00Z">
        <w:r w:rsidRPr="00A66496" w:rsidDel="002E607A">
          <w:rPr>
            <w:rFonts w:ascii="Menlo" w:hAnsi="Menlo" w:cs="Menlo"/>
            <w:color w:val="AA3391"/>
            <w:sz w:val="18"/>
            <w:szCs w:val="18"/>
            <w:lang w:val="en-US"/>
          </w:rPr>
          <w:delText>public</w:delText>
        </w:r>
        <w:r w:rsidRPr="00A66496" w:rsidDel="002E607A">
          <w:rPr>
            <w:rFonts w:ascii="Menlo" w:hAnsi="Menlo" w:cs="Menlo"/>
            <w:sz w:val="18"/>
            <w:szCs w:val="18"/>
            <w:lang w:val="en-US"/>
          </w:rPr>
          <w:delText xml:space="preserve"> </w:delText>
        </w:r>
        <w:r w:rsidRPr="00A66496" w:rsidDel="002E607A">
          <w:rPr>
            <w:rFonts w:ascii="Menlo" w:hAnsi="Menlo" w:cs="Menlo"/>
            <w:color w:val="AA3391"/>
            <w:sz w:val="18"/>
            <w:szCs w:val="18"/>
            <w:lang w:val="en-US"/>
          </w:rPr>
          <w:delText>func</w:delText>
        </w:r>
        <w:r w:rsidRPr="00A66496" w:rsidDel="002E607A">
          <w:rPr>
            <w:rFonts w:ascii="Menlo" w:hAnsi="Menlo" w:cs="Menlo"/>
            <w:sz w:val="18"/>
            <w:szCs w:val="18"/>
            <w:lang w:val="en-US"/>
          </w:rPr>
          <w:delText xml:space="preserve"> </w:delText>
        </w:r>
        <w:r w:rsidRPr="00A66496" w:rsidDel="002E607A">
          <w:rPr>
            <w:rFonts w:ascii="Menlo" w:hAnsi="Menlo" w:cs="Menlo"/>
            <w:color w:val="3F6E74"/>
            <w:sz w:val="18"/>
            <w:szCs w:val="18"/>
            <w:lang w:val="en-US"/>
          </w:rPr>
          <w:delText>insert</w:delText>
        </w:r>
        <w:r w:rsidRPr="00A66496" w:rsidDel="002E607A">
          <w:rPr>
            <w:rFonts w:ascii="Menlo" w:hAnsi="Menlo" w:cs="Menlo"/>
            <w:sz w:val="18"/>
            <w:szCs w:val="18"/>
            <w:lang w:val="en-US"/>
          </w:rPr>
          <w:delText>(</w:delText>
        </w:r>
        <w:r w:rsidRPr="00A66496" w:rsidDel="002E607A">
          <w:rPr>
            <w:rFonts w:ascii="Menlo" w:hAnsi="Menlo" w:cs="Menlo"/>
            <w:color w:val="AA3391"/>
            <w:sz w:val="18"/>
            <w:szCs w:val="18"/>
            <w:lang w:val="en-US"/>
          </w:rPr>
          <w:delText xml:space="preserve">_ </w:delText>
        </w:r>
        <w:r w:rsidRPr="00A66496" w:rsidDel="002E607A">
          <w:rPr>
            <w:rFonts w:ascii="Menlo" w:hAnsi="Menlo" w:cs="Menlo"/>
            <w:noProof/>
            <w:color w:val="3F6E74"/>
            <w:sz w:val="18"/>
            <w:szCs w:val="18"/>
            <w:lang w:val="en-US"/>
          </w:rPr>
          <w:delText>newElement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at i</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Index</w:delText>
        </w:r>
        <w:r w:rsidRPr="00A66496" w:rsidDel="002E607A">
          <w:rPr>
            <w:rFonts w:ascii="Menlo" w:hAnsi="Menlo" w:cs="Menlo"/>
            <w:sz w:val="18"/>
            <w:szCs w:val="18"/>
            <w:lang w:val="en-US"/>
          </w:rPr>
          <w:delText>) { ... }</w:delText>
        </w:r>
      </w:del>
    </w:p>
    <w:p w14:paraId="61363577" w14:textId="77777777" w:rsidR="003F6B0B" w:rsidDel="002E607A" w:rsidRDefault="003F6B0B" w:rsidP="003F6B0B">
      <w:pPr>
        <w:rPr>
          <w:del w:id="717" w:author="Willian" w:date="2017-03-08T00:13:00Z"/>
        </w:rPr>
      </w:pPr>
      <w:del w:id="718" w:author="Willian" w:date="2017-03-08T00:13:00Z">
        <w:r w:rsidDel="002E607A">
          <w:delText xml:space="preserve">Veja que podemos também definir um nome de parâmetro (rótulo) diferente do nome da variável a ser manipulada no método. Então na chamada do método </w:delText>
        </w:r>
        <w:r w:rsidDel="002E607A">
          <w:rPr>
            <w:rFonts w:ascii="Menlo" w:hAnsi="Menlo" w:cs="Menlo"/>
            <w:color w:val="3F6E74"/>
            <w:sz w:val="18"/>
            <w:szCs w:val="18"/>
          </w:rPr>
          <w:delText>insert</w:delText>
        </w:r>
        <w:r w:rsidDel="002E607A">
          <w:delText xml:space="preserve"> usamos o </w:delText>
        </w:r>
        <w:r w:rsidDel="002E607A">
          <w:rPr>
            <w:rFonts w:ascii="Menlo" w:hAnsi="Menlo" w:cs="Menlo"/>
            <w:noProof/>
            <w:color w:val="3F6E74"/>
            <w:sz w:val="18"/>
            <w:szCs w:val="18"/>
          </w:rPr>
          <w:delText>at</w:delText>
        </w:r>
        <w:r w:rsidDel="002E607A">
          <w:delText>, e dentro do método usamos 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 xml:space="preserve">. Neste caso o </w:delText>
        </w:r>
        <w:r w:rsidDel="002E607A">
          <w:rPr>
            <w:rFonts w:ascii="Menlo" w:hAnsi="Menlo" w:cs="Menlo"/>
            <w:noProof/>
            <w:color w:val="3F6E74"/>
            <w:sz w:val="18"/>
            <w:szCs w:val="18"/>
          </w:rPr>
          <w:delText xml:space="preserve">at </w:delText>
        </w:r>
        <w:r w:rsidDel="002E607A">
          <w:delText>é somente um rótulo do parâmetro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w:delText>
        </w:r>
      </w:del>
    </w:p>
    <w:p w14:paraId="77ADFD7B" w14:textId="77777777" w:rsidR="003F6B0B" w:rsidDel="002E607A" w:rsidRDefault="003F6B0B" w:rsidP="003F6B0B">
      <w:pPr>
        <w:rPr>
          <w:del w:id="719" w:author="Willian" w:date="2017-03-08T00:13:00Z"/>
        </w:rPr>
      </w:pPr>
      <w:del w:id="720" w:author="Willian" w:date="2017-03-08T00:13:00Z">
        <w:r w:rsidDel="002E607A">
          <w:delText>Coisas pontuais como esta veremos n</w:delText>
        </w:r>
      </w:del>
      <w:ins w:id="721" w:author="Vicente da Silva, Mayara" w:date="2016-11-04T11:24:00Z">
        <w:del w:id="722" w:author="Willian" w:date="2017-03-08T00:13:00Z">
          <w:r w:rsidR="00AD5237" w:rsidDel="002E607A">
            <w:delText>N</w:delText>
          </w:r>
        </w:del>
      </w:ins>
      <w:del w:id="723" w:author="Willian" w:date="2017-03-08T00:13:00Z">
        <w:r w:rsidDel="002E607A">
          <w:delText>o decorrer do curso</w:delText>
        </w:r>
      </w:del>
      <w:ins w:id="724" w:author="Vicente da Silva, Mayara" w:date="2016-11-04T11:24:00Z">
        <w:del w:id="725" w:author="Willian" w:date="2017-03-08T00:13:00Z">
          <w:r w:rsidR="00AD5237" w:rsidDel="002E607A">
            <w:delText xml:space="preserve"> veremos mais itens pontuais.</w:delText>
          </w:r>
        </w:del>
      </w:ins>
      <w:del w:id="726" w:author="Willian" w:date="2017-03-08T00:13:00Z">
        <w:r w:rsidDel="002E607A">
          <w:delText>.</w:delText>
        </w:r>
      </w:del>
    </w:p>
    <w:p w14:paraId="68E23D0F" w14:textId="77777777" w:rsidR="00DA49B8" w:rsidDel="002E607A" w:rsidRDefault="00DA49B8">
      <w:pPr>
        <w:spacing w:line="276" w:lineRule="auto"/>
        <w:rPr>
          <w:del w:id="727" w:author="Willian" w:date="2017-03-08T00:13:00Z"/>
        </w:rPr>
      </w:pPr>
      <w:del w:id="728" w:author="Willian" w:date="2017-03-08T00:13:00Z">
        <w:r w:rsidDel="002E607A">
          <w:br w:type="page"/>
        </w:r>
      </w:del>
    </w:p>
    <w:p w14:paraId="4A4D5F83" w14:textId="77777777" w:rsidR="00F66497" w:rsidRPr="00432D6D" w:rsidDel="00F66497" w:rsidRDefault="00432D6D" w:rsidP="00F66497">
      <w:pPr>
        <w:rPr>
          <w:del w:id="729" w:author="Willian" w:date="2016-11-04T22:37:00Z"/>
        </w:rPr>
      </w:pPr>
      <w:commentRangeStart w:id="730"/>
      <w:commentRangeStart w:id="731"/>
      <w:del w:id="732" w:author="Willian" w:date="2017-03-08T00:13:00Z">
        <w:r w:rsidDel="002E607A">
          <w:delText>Aula 2</w:delText>
        </w:r>
        <w:commentRangeEnd w:id="730"/>
        <w:r w:rsidR="002237E9" w:rsidDel="002E607A">
          <w:rPr>
            <w:rStyle w:val="Refdecomentrio"/>
          </w:rPr>
          <w:commentReference w:id="730"/>
        </w:r>
        <w:commentRangeEnd w:id="731"/>
        <w:r w:rsidR="00F66497" w:rsidDel="002E607A">
          <w:rPr>
            <w:rStyle w:val="Refdecomentrio"/>
          </w:rPr>
          <w:commentReference w:id="731"/>
        </w:r>
      </w:del>
      <w:moveToRangeStart w:id="733" w:author="Willian" w:date="2016-11-04T22:37:00Z" w:name="move466062358"/>
      <w:moveTo w:id="734" w:author="Willian" w:date="2016-11-04T22:37:00Z">
        <w:del w:id="735" w:author="Willian" w:date="2017-03-08T00:13:00Z">
          <w:r w:rsidR="00F66497" w:rsidDel="002E607A">
            <w:delText xml:space="preserve">Nesta aula iremos aos passos finais para entendermos o fundamental de Swift. </w:delText>
          </w:r>
        </w:del>
        <w:del w:id="736" w:author="Willian" w:date="2016-11-04T22:38:00Z">
          <w:r w:rsidR="00F66497" w:rsidDel="00F66497">
            <w:delText xml:space="preserve">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w:delText>
          </w:r>
        </w:del>
        <w:del w:id="737" w:author="Willian" w:date="2017-03-08T00:13:00Z">
          <w:r w:rsidR="00F66497" w:rsidDel="002E607A">
            <w:delText xml:space="preserve">Agora vamos entrar nos assuntos de </w:delText>
          </w:r>
          <w:r w:rsidR="00F66497" w:rsidDel="002E607A">
            <w:rPr>
              <w:b/>
            </w:rPr>
            <w:delText>orientação a objetos</w:delText>
          </w:r>
          <w:r w:rsidR="00F66497" w:rsidDel="002E607A">
            <w:delText xml:space="preserve"> do Swift.</w:delText>
          </w:r>
        </w:del>
      </w:moveTo>
    </w:p>
    <w:moveToRangeEnd w:id="733"/>
    <w:p w14:paraId="1555F01F" w14:textId="77777777" w:rsidR="00F66497" w:rsidDel="002E607A" w:rsidRDefault="00F66497">
      <w:pPr>
        <w:rPr>
          <w:del w:id="738" w:author="Willian" w:date="2017-03-08T00:13:00Z"/>
        </w:rPr>
        <w:pPrChange w:id="739" w:author="Willian" w:date="2016-11-04T22:37:00Z">
          <w:pPr>
            <w:pStyle w:val="Cabealho1"/>
            <w:numPr>
              <w:numId w:val="0"/>
            </w:numPr>
            <w:ind w:left="0" w:firstLine="0"/>
          </w:pPr>
        </w:pPrChange>
      </w:pPr>
    </w:p>
    <w:p w14:paraId="1CE98C56" w14:textId="77777777" w:rsidR="00432D6D" w:rsidRPr="008313E9" w:rsidDel="002E607A" w:rsidRDefault="00432D6D" w:rsidP="00432D6D">
      <w:pPr>
        <w:pStyle w:val="Ttulo1"/>
        <w:rPr>
          <w:del w:id="740" w:author="Willian" w:date="2017-03-08T00:13:00Z"/>
        </w:rPr>
      </w:pPr>
      <w:del w:id="741" w:author="Willian" w:date="2017-03-08T00:13:00Z">
        <w:r w:rsidRPr="008313E9" w:rsidDel="002E607A">
          <w:delText>Swift</w:delText>
        </w:r>
        <w:r w:rsidDel="002E607A">
          <w:delText xml:space="preserve"> – Parte 2</w:delText>
        </w:r>
      </w:del>
    </w:p>
    <w:p w14:paraId="46B98620" w14:textId="77777777" w:rsidR="00CB1F7D" w:rsidRPr="00432D6D" w:rsidDel="002E607A" w:rsidRDefault="00432D6D" w:rsidP="003F6B0B">
      <w:pPr>
        <w:rPr>
          <w:del w:id="742" w:author="Willian" w:date="2017-03-08T00:13:00Z"/>
        </w:rPr>
      </w:pPr>
      <w:moveFromRangeStart w:id="743" w:author="Willian" w:date="2016-11-04T22:37:00Z" w:name="move466062358"/>
      <w:moveFrom w:id="744" w:author="Willian" w:date="2016-11-04T22:37:00Z">
        <w:del w:id="745" w:author="Willian" w:date="2017-03-08T00:13:00Z">
          <w:r w:rsidDel="002E607A">
            <w:delTex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delText>
          </w:r>
          <w:r w:rsidDel="002E607A">
            <w:rPr>
              <w:b/>
            </w:rPr>
            <w:delText>orientação a objetos</w:delText>
          </w:r>
          <w:r w:rsidDel="002E607A">
            <w:delText xml:space="preserve"> do Swift.</w:delText>
          </w:r>
        </w:del>
      </w:moveFrom>
    </w:p>
    <w:moveFromRangeEnd w:id="743"/>
    <w:p w14:paraId="565B4D05" w14:textId="77777777" w:rsidR="003F6B0B" w:rsidDel="002E607A" w:rsidRDefault="00CB1F7D">
      <w:pPr>
        <w:pStyle w:val="Ttulo2"/>
        <w:rPr>
          <w:del w:id="746" w:author="Willian" w:date="2017-03-08T00:13:00Z"/>
        </w:rPr>
        <w:pPrChange w:id="747" w:author="Willian" w:date="2016-11-04T22:38:00Z">
          <w:pPr>
            <w:pStyle w:val="Ttulo3"/>
          </w:pPr>
        </w:pPrChange>
      </w:pPr>
      <w:commentRangeStart w:id="748"/>
      <w:commentRangeStart w:id="749"/>
      <w:del w:id="750" w:author="Willian" w:date="2017-03-08T00:13:00Z">
        <w:r w:rsidRPr="00CB1F7D" w:rsidDel="002E607A">
          <w:delText>Classes</w:delText>
        </w:r>
        <w:commentRangeEnd w:id="748"/>
        <w:r w:rsidR="009C06FC" w:rsidDel="002E607A">
          <w:rPr>
            <w:rStyle w:val="Refdecomentrio"/>
            <w:color w:val="000000"/>
          </w:rPr>
          <w:commentReference w:id="748"/>
        </w:r>
        <w:commentRangeEnd w:id="749"/>
        <w:r w:rsidR="00F66497" w:rsidDel="002E607A">
          <w:rPr>
            <w:rStyle w:val="Refdecomentrio"/>
            <w:color w:val="000000"/>
          </w:rPr>
          <w:commentReference w:id="749"/>
        </w:r>
        <w:r w:rsidRPr="00CB1F7D" w:rsidDel="002E607A">
          <w:delText xml:space="preserve"> e Initializers</w:delText>
        </w:r>
      </w:del>
    </w:p>
    <w:p w14:paraId="07A69907" w14:textId="77777777" w:rsidR="00D05199" w:rsidDel="002E607A" w:rsidRDefault="00D05199" w:rsidP="00FE225C">
      <w:pPr>
        <w:rPr>
          <w:del w:id="751" w:author="Willian" w:date="2017-03-08T00:13:00Z"/>
        </w:rPr>
      </w:pPr>
      <w:del w:id="752" w:author="Willian" w:date="2017-03-08T00:13:00Z">
        <w:r w:rsidDel="002E607A">
          <w:delText>Na programação orientada a objeto</w:delText>
        </w:r>
      </w:del>
      <w:ins w:id="753" w:author="Vicente da Silva, Mayara" w:date="2016-11-04T11:28:00Z">
        <w:del w:id="754" w:author="Willian" w:date="2017-03-08T00:13:00Z">
          <w:r w:rsidR="009C06FC" w:rsidDel="002E607A">
            <w:delText>s</w:delText>
          </w:r>
        </w:del>
      </w:ins>
      <w:del w:id="755" w:author="Willian" w:date="2017-03-08T00:13:00Z">
        <w:r w:rsidDel="002E607A">
          <w:delText xml:space="preserve">, o comportamento de um programa baseia-se em grande parte em interações entre objetos. Um </w:delText>
        </w:r>
        <w:r w:rsidDel="002E607A">
          <w:rPr>
            <w:i/>
            <w:iCs/>
          </w:rPr>
          <w:delText>objeto</w:delText>
        </w:r>
        <w:r w:rsidDel="002E607A">
          <w:delText xml:space="preserve"> é uma instância de uma </w:delText>
        </w:r>
        <w:r w:rsidDel="002E607A">
          <w:rPr>
            <w:i/>
            <w:iCs/>
          </w:rPr>
          <w:delText>classe</w:delText>
        </w:r>
        <w:r w:rsidR="00FE225C" w:rsidDel="002E607A">
          <w:delText xml:space="preserve">, </w:delText>
        </w:r>
        <w:r w:rsidDel="002E607A">
          <w:delText>que pode ser pensad</w:delText>
        </w:r>
        <w:r w:rsidR="00FE225C" w:rsidDel="002E607A">
          <w:delText>a</w:delText>
        </w:r>
        <w:r w:rsidDel="002E607A">
          <w:delText xml:space="preserve"> como um modelo para esse objeto. Classes armazena</w:delText>
        </w:r>
        <w:r w:rsidR="00FE225C" w:rsidDel="002E607A">
          <w:delText>m</w:delText>
        </w:r>
        <w:r w:rsidDel="002E607A">
          <w:delText xml:space="preserve"> infor</w:delText>
        </w:r>
        <w:r w:rsidR="00FE225C" w:rsidDel="002E607A">
          <w:delText>mações adicionais sobre si mesma</w:delText>
        </w:r>
        <w:r w:rsidDel="002E607A">
          <w:delText>s na forma de</w:delText>
        </w:r>
        <w:r w:rsidR="00FE225C" w:rsidDel="002E607A">
          <w:delText xml:space="preserve"> </w:delText>
        </w:r>
        <w:r w:rsidDel="002E607A">
          <w:rPr>
            <w:i/>
            <w:iCs/>
          </w:rPr>
          <w:delText>propriedades</w:delText>
        </w:r>
        <w:r w:rsidR="00FE225C" w:rsidDel="002E607A">
          <w:delText xml:space="preserve"> e definem</w:delText>
        </w:r>
        <w:r w:rsidDel="002E607A">
          <w:delText xml:space="preserve"> </w:delText>
        </w:r>
        <w:r w:rsidR="00FE225C" w:rsidDel="002E607A">
          <w:delText>os seus próprios comportamentos</w:delText>
        </w:r>
        <w:r w:rsidDel="002E607A">
          <w:delText xml:space="preserve"> </w:delText>
        </w:r>
        <w:r w:rsidR="00FE225C" w:rsidDel="002E607A">
          <w:delText>utilizando</w:delText>
        </w:r>
        <w:r w:rsidDel="002E607A">
          <w:delText xml:space="preserve"> métodos.</w:delText>
        </w:r>
      </w:del>
    </w:p>
    <w:p w14:paraId="1D495DB6" w14:textId="77777777" w:rsidR="000D41DF" w:rsidDel="002E607A" w:rsidRDefault="000D41DF" w:rsidP="000D41DF">
      <w:pPr>
        <w:pStyle w:val="Ttulo3"/>
        <w:rPr>
          <w:del w:id="756" w:author="Willian" w:date="2017-03-08T00:13:00Z"/>
        </w:rPr>
      </w:pPr>
      <w:del w:id="757" w:author="Willian" w:date="2017-03-08T00:13:00Z">
        <w:r w:rsidDel="002E607A">
          <w:delText>Classes</w:delText>
        </w:r>
      </w:del>
    </w:p>
    <w:p w14:paraId="229CE37D" w14:textId="77777777" w:rsidR="00FE225C" w:rsidDel="002E607A" w:rsidRDefault="00D05199" w:rsidP="00FE225C">
      <w:pPr>
        <w:rPr>
          <w:del w:id="758" w:author="Willian" w:date="2017-03-08T00:13:00Z"/>
          <w:rFonts w:ascii="Arial" w:hAnsi="Arial"/>
          <w:color w:val="414141"/>
          <w:sz w:val="21"/>
          <w:szCs w:val="21"/>
        </w:rPr>
      </w:pPr>
      <w:del w:id="759" w:author="Willian" w:date="2017-03-08T00:13:00Z">
        <w:r w:rsidDel="002E607A">
          <w:rPr>
            <w:rFonts w:ascii="Arial" w:hAnsi="Arial"/>
            <w:color w:val="414141"/>
            <w:sz w:val="21"/>
            <w:szCs w:val="21"/>
          </w:rPr>
          <w:delText>Use</w:delText>
        </w:r>
        <w:r w:rsidR="00FE225C" w:rsidDel="002E607A">
          <w:rPr>
            <w:rFonts w:ascii="Arial" w:hAnsi="Arial"/>
            <w:color w:val="414141"/>
            <w:sz w:val="21"/>
            <w:szCs w:val="21"/>
          </w:rPr>
          <w:delText xml:space="preserve"> a palavra chave</w:delText>
        </w:r>
        <w:r w:rsidDel="002E607A">
          <w:rPr>
            <w:rFonts w:ascii="Arial" w:hAnsi="Arial"/>
            <w:color w:val="414141"/>
            <w:sz w:val="21"/>
            <w:szCs w:val="21"/>
          </w:rPr>
          <w:delText xml:space="preserve"> </w:delText>
        </w:r>
        <w:r w:rsidR="00FE225C" w:rsidRPr="00576898" w:rsidDel="002E607A">
          <w:rPr>
            <w:rFonts w:ascii="Menlo" w:hAnsi="Menlo" w:cs="Menlo"/>
            <w:color w:val="AA3391"/>
            <w:sz w:val="18"/>
            <w:szCs w:val="18"/>
          </w:rPr>
          <w:delText>class</w:delText>
        </w:r>
        <w:r w:rsidR="00FE225C" w:rsidRPr="00576898" w:rsidDel="002E607A">
          <w:rPr>
            <w:rFonts w:ascii="Menlo" w:hAnsi="Menlo" w:cs="Menlo"/>
            <w:sz w:val="18"/>
            <w:szCs w:val="18"/>
          </w:rPr>
          <w:delText xml:space="preserve"> </w:delText>
        </w:r>
        <w:r w:rsidDel="002E607A">
          <w:rPr>
            <w:rFonts w:ascii="Arial" w:hAnsi="Arial"/>
            <w:color w:val="414141"/>
            <w:sz w:val="21"/>
            <w:szCs w:val="21"/>
          </w:rPr>
          <w:delText>seguido pelo nome da classe para definir uma classe. A declaração de pro</w:delText>
        </w:r>
        <w:r w:rsidR="00FE225C" w:rsidDel="002E607A">
          <w:rPr>
            <w:rFonts w:ascii="Arial" w:hAnsi="Arial"/>
            <w:color w:val="414141"/>
            <w:sz w:val="21"/>
            <w:szCs w:val="21"/>
          </w:rPr>
          <w:delText>priedade em uma classe é escrita</w:delText>
        </w:r>
        <w:r w:rsidDel="002E607A">
          <w:rPr>
            <w:rFonts w:ascii="Arial" w:hAnsi="Arial"/>
            <w:color w:val="414141"/>
            <w:sz w:val="21"/>
            <w:szCs w:val="21"/>
          </w:rPr>
          <w:delText xml:space="preserve"> da mesma forma que uma </w:delText>
        </w:r>
        <w:r w:rsidR="00FE225C" w:rsidDel="002E607A">
          <w:rPr>
            <w:rFonts w:ascii="Arial" w:hAnsi="Arial"/>
            <w:color w:val="414141"/>
            <w:sz w:val="21"/>
            <w:szCs w:val="21"/>
          </w:rPr>
          <w:delText>constante ou variável aprendidas na aula anterior</w:delText>
        </w:r>
        <w:r w:rsidDel="002E607A">
          <w:rPr>
            <w:rFonts w:ascii="Arial" w:hAnsi="Arial"/>
            <w:color w:val="414141"/>
            <w:sz w:val="21"/>
            <w:szCs w:val="21"/>
          </w:rPr>
          <w:delText xml:space="preserve">, exceto </w:delText>
        </w:r>
        <w:r w:rsidR="00FE225C" w:rsidDel="002E607A">
          <w:rPr>
            <w:rFonts w:ascii="Arial" w:hAnsi="Arial"/>
            <w:color w:val="414141"/>
            <w:sz w:val="21"/>
            <w:szCs w:val="21"/>
          </w:rPr>
          <w:delText>pelo fato que estas propriedades são válidas apenas</w:delText>
        </w:r>
        <w:r w:rsidDel="002E607A">
          <w:rPr>
            <w:rFonts w:ascii="Arial" w:hAnsi="Arial"/>
            <w:color w:val="414141"/>
            <w:sz w:val="21"/>
            <w:szCs w:val="21"/>
          </w:rPr>
          <w:delText xml:space="preserve"> no contexto de uma classe. Da mesma forma, </w:delText>
        </w:r>
        <w:r w:rsidR="00FE225C" w:rsidDel="002E607A">
          <w:rPr>
            <w:rFonts w:ascii="Arial" w:hAnsi="Arial"/>
            <w:color w:val="414141"/>
            <w:sz w:val="21"/>
            <w:szCs w:val="21"/>
          </w:rPr>
          <w:delText xml:space="preserve">os métodos são declarados </w:delText>
        </w:r>
        <w:r w:rsidR="0060573B" w:rsidDel="002E607A">
          <w:rPr>
            <w:rFonts w:ascii="Arial" w:hAnsi="Arial"/>
            <w:color w:val="414141"/>
            <w:sz w:val="21"/>
            <w:szCs w:val="21"/>
          </w:rPr>
          <w:delText>como as funções aprendidas</w:delText>
        </w:r>
        <w:r w:rsidR="00FE225C" w:rsidDel="002E607A">
          <w:rPr>
            <w:rFonts w:ascii="Arial" w:hAnsi="Arial"/>
            <w:color w:val="414141"/>
            <w:sz w:val="21"/>
            <w:szCs w:val="21"/>
          </w:rPr>
          <w:delText xml:space="preserve"> na aula passada</w:delText>
        </w:r>
        <w:r w:rsidDel="002E607A">
          <w:rPr>
            <w:rFonts w:ascii="Arial" w:hAnsi="Arial"/>
            <w:color w:val="414141"/>
            <w:sz w:val="21"/>
            <w:szCs w:val="21"/>
          </w:rPr>
          <w:delText xml:space="preserve">. </w:delText>
        </w:r>
        <w:r w:rsidR="00FE225C" w:rsidDel="002E607A">
          <w:rPr>
            <w:rFonts w:ascii="Arial" w:hAnsi="Arial"/>
            <w:color w:val="414141"/>
            <w:sz w:val="21"/>
            <w:szCs w:val="21"/>
          </w:rPr>
          <w:delText xml:space="preserve"> Este foi o melhor resumo sobre orientação a objetos que você vai ver.</w:delText>
        </w:r>
      </w:del>
    </w:p>
    <w:p w14:paraId="77CFFA1D" w14:textId="77777777" w:rsidR="00D05199" w:rsidDel="002E607A" w:rsidRDefault="00D05199" w:rsidP="00FE225C">
      <w:pPr>
        <w:rPr>
          <w:del w:id="760" w:author="Willian" w:date="2017-03-08T00:13:00Z"/>
        </w:rPr>
      </w:pPr>
      <w:del w:id="761" w:author="Willian" w:date="2017-03-08T00:13:00Z">
        <w:r w:rsidDel="002E607A">
          <w:rPr>
            <w:rFonts w:ascii="Arial" w:hAnsi="Arial"/>
            <w:color w:val="414141"/>
            <w:sz w:val="21"/>
            <w:szCs w:val="21"/>
          </w:rPr>
          <w:delText>Este exemplo declara uma</w:delText>
        </w:r>
        <w:r w:rsidR="00FE225C" w:rsidDel="002E607A">
          <w:rPr>
            <w:rFonts w:ascii="Arial" w:hAnsi="Arial"/>
            <w:color w:val="414141"/>
            <w:sz w:val="21"/>
            <w:szCs w:val="21"/>
          </w:rPr>
          <w:delText xml:space="preserve"> classe</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Shape</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(forma) com a propriedade</w:delText>
        </w:r>
        <w:r w:rsidDel="002E607A">
          <w:rPr>
            <w:rFonts w:ascii="Arial" w:hAnsi="Arial"/>
            <w:color w:val="414141"/>
            <w:sz w:val="21"/>
            <w:szCs w:val="21"/>
          </w:rPr>
          <w:delText xml:space="preserve"> </w:delText>
        </w:r>
        <w:r w:rsidR="00FE225C" w:rsidRPr="00576898" w:rsidDel="002E607A">
          <w:rPr>
            <w:rFonts w:ascii="Menlo" w:hAnsi="Menlo" w:cs="Menlo"/>
            <w:noProof/>
            <w:color w:val="3F6E74"/>
            <w:sz w:val="18"/>
            <w:szCs w:val="18"/>
          </w:rPr>
          <w:delText>numberOfSides</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(número de lados)</w:delText>
        </w:r>
        <w:r w:rsidDel="002E607A">
          <w:rPr>
            <w:rFonts w:ascii="Arial" w:hAnsi="Arial"/>
            <w:color w:val="414141"/>
            <w:sz w:val="21"/>
            <w:szCs w:val="21"/>
          </w:rPr>
          <w:delText xml:space="preserve"> e </w:delText>
        </w:r>
        <w:r w:rsidR="00FE225C" w:rsidDel="002E607A">
          <w:rPr>
            <w:rFonts w:ascii="Arial" w:hAnsi="Arial"/>
            <w:color w:val="414141"/>
            <w:sz w:val="21"/>
            <w:szCs w:val="21"/>
          </w:rPr>
          <w:delText>o método</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simpleDescription</w:delText>
        </w:r>
        <w:r w:rsidR="00FE225C" w:rsidRPr="00576898" w:rsidDel="002E607A">
          <w:rPr>
            <w:rFonts w:ascii="Menlo" w:hAnsi="Menlo" w:cs="Menlo"/>
            <w:sz w:val="18"/>
            <w:szCs w:val="18"/>
          </w:rPr>
          <w:delText>()</w:delText>
        </w:r>
        <w:r w:rsidR="00FE225C" w:rsidDel="002E607A">
          <w:rPr>
            <w:rFonts w:ascii="Arial" w:hAnsi="Arial"/>
            <w:color w:val="414141"/>
            <w:sz w:val="21"/>
            <w:szCs w:val="21"/>
          </w:rPr>
          <w:delText xml:space="preserve"> (descrição simples)</w:delText>
        </w:r>
        <w:r w:rsidDel="002E607A">
          <w:rPr>
            <w:rFonts w:ascii="Arial" w:hAnsi="Arial"/>
            <w:color w:val="414141"/>
            <w:sz w:val="21"/>
            <w:szCs w:val="21"/>
          </w:rPr>
          <w:delText>.</w:delText>
        </w:r>
      </w:del>
    </w:p>
    <w:p w14:paraId="00BB2439" w14:textId="77777777" w:rsidR="00D05199" w:rsidRPr="00A66496" w:rsidDel="002E607A" w:rsidRDefault="00D05199" w:rsidP="0060573B">
      <w:pPr>
        <w:pStyle w:val="NormalWeb"/>
        <w:spacing w:before="460" w:beforeAutospacing="0" w:after="0" w:afterAutospacing="0"/>
        <w:ind w:left="567"/>
        <w:jc w:val="both"/>
        <w:textAlignment w:val="baseline"/>
        <w:rPr>
          <w:del w:id="762" w:author="Willian" w:date="2017-03-08T00:13:00Z"/>
          <w:rFonts w:ascii="Menlo" w:hAnsi="Menlo" w:cs="Menlo"/>
          <w:noProof/>
          <w:color w:val="000000"/>
          <w:sz w:val="21"/>
          <w:szCs w:val="21"/>
          <w:lang w:val="en-US"/>
        </w:rPr>
      </w:pPr>
      <w:del w:id="76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del>
    </w:p>
    <w:p w14:paraId="26695196" w14:textId="77777777" w:rsidR="00D05199" w:rsidRPr="00A66496" w:rsidDel="002E607A" w:rsidRDefault="00D05199" w:rsidP="0060573B">
      <w:pPr>
        <w:pStyle w:val="NormalWeb"/>
        <w:spacing w:before="0" w:beforeAutospacing="0" w:after="0" w:afterAutospacing="0"/>
        <w:ind w:left="567"/>
        <w:jc w:val="both"/>
        <w:textAlignment w:val="baseline"/>
        <w:rPr>
          <w:del w:id="764" w:author="Willian" w:date="2017-03-08T00:13:00Z"/>
          <w:rFonts w:ascii="Menlo" w:hAnsi="Menlo" w:cs="Menlo"/>
          <w:noProof/>
          <w:color w:val="000000"/>
          <w:sz w:val="21"/>
          <w:szCs w:val="21"/>
          <w:lang w:val="en-US"/>
        </w:rPr>
      </w:pPr>
      <w:del w:id="76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16BA7C8" w14:textId="77777777" w:rsidR="00D05199" w:rsidRPr="00A66496" w:rsidDel="002E607A" w:rsidRDefault="00D05199" w:rsidP="0060573B">
      <w:pPr>
        <w:pStyle w:val="NormalWeb"/>
        <w:spacing w:before="0" w:beforeAutospacing="0" w:after="0" w:afterAutospacing="0"/>
        <w:ind w:left="567"/>
        <w:jc w:val="both"/>
        <w:textAlignment w:val="baseline"/>
        <w:rPr>
          <w:del w:id="766" w:author="Willian" w:date="2017-03-08T00:13:00Z"/>
          <w:rFonts w:ascii="Menlo" w:hAnsi="Menlo" w:cs="Menlo"/>
          <w:noProof/>
          <w:color w:val="000000"/>
          <w:sz w:val="21"/>
          <w:szCs w:val="21"/>
          <w:lang w:val="en-US"/>
        </w:rPr>
      </w:pPr>
      <w:del w:id="76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0A108328" w14:textId="77777777" w:rsidR="00D05199" w:rsidRPr="00A66496" w:rsidDel="002E607A" w:rsidRDefault="00D05199" w:rsidP="0060573B">
      <w:pPr>
        <w:pStyle w:val="NormalWeb"/>
        <w:spacing w:before="0" w:beforeAutospacing="0" w:after="0" w:afterAutospacing="0"/>
        <w:ind w:left="567"/>
        <w:jc w:val="both"/>
        <w:textAlignment w:val="baseline"/>
        <w:rPr>
          <w:del w:id="768" w:author="Willian" w:date="2017-03-08T00:13:00Z"/>
          <w:rFonts w:ascii="Menlo" w:hAnsi="Menlo" w:cs="Menlo"/>
          <w:noProof/>
          <w:color w:val="000000"/>
          <w:sz w:val="21"/>
          <w:szCs w:val="21"/>
          <w:lang w:val="en-US"/>
        </w:rPr>
      </w:pPr>
      <w:del w:id="76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3684490C" w14:textId="77777777" w:rsidR="00D05199" w:rsidRPr="00576898" w:rsidDel="002E607A" w:rsidRDefault="00D05199" w:rsidP="0060573B">
      <w:pPr>
        <w:pStyle w:val="NormalWeb"/>
        <w:spacing w:before="0" w:beforeAutospacing="0" w:after="0" w:afterAutospacing="0"/>
        <w:ind w:left="567"/>
        <w:jc w:val="both"/>
        <w:textAlignment w:val="baseline"/>
        <w:rPr>
          <w:del w:id="770" w:author="Willian" w:date="2017-03-08T00:13:00Z"/>
          <w:rFonts w:ascii="Menlo" w:hAnsi="Menlo" w:cs="Menlo"/>
          <w:noProof/>
          <w:color w:val="000000"/>
          <w:sz w:val="21"/>
          <w:szCs w:val="21"/>
        </w:rPr>
      </w:pPr>
      <w:del w:id="771"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000000"/>
            <w:sz w:val="18"/>
            <w:szCs w:val="18"/>
          </w:rPr>
          <w:delText>}</w:delText>
        </w:r>
      </w:del>
    </w:p>
    <w:p w14:paraId="0BF31356" w14:textId="77777777" w:rsidR="00D05199" w:rsidRPr="00576898" w:rsidDel="002E607A" w:rsidRDefault="00D05199" w:rsidP="0060573B">
      <w:pPr>
        <w:pStyle w:val="NormalWeb"/>
        <w:spacing w:before="0" w:beforeAutospacing="0" w:after="620" w:afterAutospacing="0"/>
        <w:ind w:left="567"/>
        <w:jc w:val="both"/>
        <w:textAlignment w:val="baseline"/>
        <w:rPr>
          <w:del w:id="772" w:author="Willian" w:date="2017-03-08T00:13:00Z"/>
          <w:rFonts w:ascii="Menlo" w:hAnsi="Menlo" w:cs="Menlo"/>
          <w:noProof/>
          <w:color w:val="000000"/>
          <w:sz w:val="21"/>
          <w:szCs w:val="21"/>
        </w:rPr>
      </w:pPr>
      <w:del w:id="773" w:author="Willian" w:date="2017-03-08T00:13:00Z">
        <w:r w:rsidRPr="00576898" w:rsidDel="002E607A">
          <w:rPr>
            <w:rFonts w:ascii="Menlo" w:hAnsi="Menlo" w:cs="Menlo"/>
            <w:noProof/>
            <w:color w:val="000000"/>
            <w:sz w:val="18"/>
            <w:szCs w:val="18"/>
          </w:rPr>
          <w:delText>}</w:delText>
        </w:r>
      </w:del>
    </w:p>
    <w:p w14:paraId="07398E6E" w14:textId="77777777" w:rsidR="0060573B" w:rsidDel="002E607A" w:rsidRDefault="0060573B" w:rsidP="0060573B">
      <w:pPr>
        <w:rPr>
          <w:del w:id="774" w:author="Willian" w:date="2017-03-08T00:13:00Z"/>
        </w:rPr>
      </w:pPr>
      <w:del w:id="775" w:author="Willian" w:date="2017-03-08T00:13:00Z">
        <w:r w:rsidDel="002E607A">
          <w:delText xml:space="preserve">Criar uma instância de uma classe é uma tarefa fácil. Basta colocar um conjunto de abre-fecha parênteses após o nome da classe. Para acessar as propriedades e métodos da instância use a sintaxe de ponto. Aqui </w:delText>
        </w:r>
        <w:r w:rsidDel="002E607A">
          <w:rPr>
            <w:rFonts w:ascii="Verdana" w:hAnsi="Verdana"/>
            <w:color w:val="3F6E74"/>
            <w:sz w:val="18"/>
            <w:szCs w:val="18"/>
          </w:rPr>
          <w:delText>shape</w:delText>
        </w:r>
        <w:r w:rsidDel="002E607A">
          <w:rPr>
            <w:rFonts w:ascii="Verdana" w:hAnsi="Verdana"/>
            <w:sz w:val="18"/>
            <w:szCs w:val="18"/>
          </w:rPr>
          <w:delText xml:space="preserve"> </w:delText>
        </w:r>
        <w:r w:rsidDel="002E607A">
          <w:delText xml:space="preserve">é um objeto que é instância da classe </w:delText>
        </w:r>
        <w:r w:rsidDel="002E607A">
          <w:rPr>
            <w:rFonts w:ascii="Verdana" w:hAnsi="Verdana"/>
            <w:color w:val="3F6E74"/>
            <w:sz w:val="18"/>
            <w:szCs w:val="18"/>
          </w:rPr>
          <w:delText>Shape</w:delText>
        </w:r>
        <w:r w:rsidDel="002E607A">
          <w:delText>.</w:delText>
        </w:r>
      </w:del>
    </w:p>
    <w:p w14:paraId="4619D0AD" w14:textId="77777777" w:rsidR="00D05199" w:rsidRPr="00A66496" w:rsidDel="002E607A" w:rsidRDefault="00D05199" w:rsidP="0060573B">
      <w:pPr>
        <w:pStyle w:val="NormalWeb"/>
        <w:spacing w:before="460" w:beforeAutospacing="0" w:after="0" w:afterAutospacing="0"/>
        <w:ind w:left="567"/>
        <w:jc w:val="both"/>
        <w:textAlignment w:val="baseline"/>
        <w:rPr>
          <w:del w:id="776" w:author="Willian" w:date="2017-03-08T00:13:00Z"/>
          <w:rFonts w:ascii="Menlo" w:hAnsi="Menlo" w:cs="Menlo"/>
          <w:noProof/>
          <w:color w:val="000000"/>
          <w:sz w:val="21"/>
          <w:szCs w:val="21"/>
          <w:lang w:val="en-US"/>
        </w:rPr>
      </w:pPr>
      <w:del w:id="777"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del>
    </w:p>
    <w:p w14:paraId="676757F5" w14:textId="77777777" w:rsidR="00D05199" w:rsidRPr="00A66496" w:rsidDel="002E607A" w:rsidRDefault="00D05199" w:rsidP="0060573B">
      <w:pPr>
        <w:pStyle w:val="NormalWeb"/>
        <w:spacing w:before="0" w:beforeAutospacing="0" w:after="0" w:afterAutospacing="0"/>
        <w:ind w:left="567"/>
        <w:jc w:val="both"/>
        <w:textAlignment w:val="baseline"/>
        <w:rPr>
          <w:del w:id="778" w:author="Willian" w:date="2017-03-08T00:13:00Z"/>
          <w:rFonts w:ascii="Menlo" w:hAnsi="Menlo" w:cs="Menlo"/>
          <w:noProof/>
          <w:color w:val="000000"/>
          <w:sz w:val="21"/>
          <w:szCs w:val="21"/>
          <w:lang w:val="en-US"/>
        </w:rPr>
      </w:pPr>
      <w:del w:id="779" w:author="Willian" w:date="2017-03-08T00:13:00Z">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w:delText>
        </w:r>
      </w:del>
    </w:p>
    <w:p w14:paraId="02A64D6A" w14:textId="77777777" w:rsidR="00D05199" w:rsidRPr="0060573B" w:rsidDel="002E607A" w:rsidRDefault="00D05199" w:rsidP="0060573B">
      <w:pPr>
        <w:pStyle w:val="NormalWeb"/>
        <w:spacing w:before="0" w:beforeAutospacing="0" w:after="620" w:afterAutospacing="0"/>
        <w:ind w:left="567"/>
        <w:jc w:val="both"/>
        <w:textAlignment w:val="baseline"/>
        <w:rPr>
          <w:del w:id="780" w:author="Willian" w:date="2017-03-08T00:13:00Z"/>
          <w:rFonts w:ascii="Menlo" w:hAnsi="Menlo" w:cs="Menlo"/>
          <w:noProof/>
          <w:color w:val="000000"/>
          <w:sz w:val="21"/>
          <w:szCs w:val="21"/>
        </w:rPr>
      </w:pPr>
      <w:del w:id="781" w:author="Willian" w:date="2017-03-08T00:13:00Z">
        <w:r w:rsidRPr="0060573B" w:rsidDel="002E607A">
          <w:rPr>
            <w:rFonts w:ascii="Menlo" w:hAnsi="Menlo" w:cs="Menlo"/>
            <w:noProof/>
            <w:color w:val="AA3391"/>
            <w:sz w:val="18"/>
            <w:szCs w:val="18"/>
          </w:rPr>
          <w:delText>var</w:delText>
        </w:r>
        <w:r w:rsidRPr="0060573B" w:rsidDel="002E607A">
          <w:rPr>
            <w:rFonts w:ascii="Menlo" w:hAnsi="Menlo" w:cs="Menlo"/>
            <w:noProof/>
            <w:color w:val="000000"/>
            <w:sz w:val="18"/>
            <w:szCs w:val="18"/>
          </w:rPr>
          <w:delText xml:space="preserve"> </w:delText>
        </w:r>
        <w:r w:rsidRPr="0060573B" w:rsidDel="002E607A">
          <w:rPr>
            <w:rFonts w:ascii="Menlo" w:hAnsi="Menlo" w:cs="Menlo"/>
            <w:noProof/>
            <w:color w:val="3F6E74"/>
            <w:sz w:val="18"/>
            <w:szCs w:val="18"/>
          </w:rPr>
          <w:delText>shapeDescription</w:delText>
        </w:r>
        <w:r w:rsidRPr="0060573B" w:rsidDel="002E607A">
          <w:rPr>
            <w:rFonts w:ascii="Menlo" w:hAnsi="Menlo" w:cs="Menlo"/>
            <w:noProof/>
            <w:color w:val="000000"/>
            <w:sz w:val="18"/>
            <w:szCs w:val="18"/>
          </w:rPr>
          <w:delText xml:space="preserve"> = </w:delText>
        </w:r>
        <w:r w:rsidRPr="0060573B" w:rsidDel="002E607A">
          <w:rPr>
            <w:rFonts w:ascii="Menlo" w:hAnsi="Menlo" w:cs="Menlo"/>
            <w:noProof/>
            <w:color w:val="3F6E74"/>
            <w:sz w:val="18"/>
            <w:szCs w:val="18"/>
          </w:rPr>
          <w:delText>shape</w:delText>
        </w:r>
        <w:r w:rsidRPr="0060573B" w:rsidDel="002E607A">
          <w:rPr>
            <w:rFonts w:ascii="Menlo" w:hAnsi="Menlo" w:cs="Menlo"/>
            <w:noProof/>
            <w:color w:val="000000"/>
            <w:sz w:val="18"/>
            <w:szCs w:val="18"/>
          </w:rPr>
          <w:delText>.</w:delText>
        </w:r>
        <w:r w:rsidRPr="0060573B" w:rsidDel="002E607A">
          <w:rPr>
            <w:rFonts w:ascii="Menlo" w:hAnsi="Menlo" w:cs="Menlo"/>
            <w:noProof/>
            <w:color w:val="3F6E74"/>
            <w:sz w:val="18"/>
            <w:szCs w:val="18"/>
          </w:rPr>
          <w:delText>simpleDescription</w:delText>
        </w:r>
        <w:r w:rsidRPr="0060573B" w:rsidDel="002E607A">
          <w:rPr>
            <w:rFonts w:ascii="Menlo" w:hAnsi="Menlo" w:cs="Menlo"/>
            <w:noProof/>
            <w:color w:val="000000"/>
            <w:sz w:val="18"/>
            <w:szCs w:val="18"/>
          </w:rPr>
          <w:delText>()</w:delText>
        </w:r>
      </w:del>
    </w:p>
    <w:p w14:paraId="40F49534" w14:textId="77777777" w:rsidR="000D41DF" w:rsidDel="002E607A" w:rsidRDefault="000D41DF" w:rsidP="000D41DF">
      <w:pPr>
        <w:pStyle w:val="Ttulo3"/>
        <w:rPr>
          <w:del w:id="782" w:author="Willian" w:date="2017-03-08T00:13:00Z"/>
        </w:rPr>
      </w:pPr>
      <w:del w:id="783" w:author="Willian" w:date="2017-03-08T00:13:00Z">
        <w:r w:rsidDel="002E607A">
          <w:delText>Initializers</w:delText>
        </w:r>
      </w:del>
    </w:p>
    <w:p w14:paraId="020CC07E" w14:textId="77777777" w:rsidR="0060573B" w:rsidDel="002E607A" w:rsidRDefault="0060573B" w:rsidP="0060573B">
      <w:pPr>
        <w:rPr>
          <w:del w:id="784" w:author="Willian" w:date="2017-03-08T00:13:00Z"/>
        </w:rPr>
      </w:pPr>
      <w:del w:id="785" w:author="Willian" w:date="2017-03-08T00:13:00Z">
        <w:r w:rsidDel="002E607A">
          <w:delText xml:space="preserve">Ainda está faltando uma coisa importante para a classe </w:delText>
        </w:r>
        <w:r w:rsidRPr="0060573B" w:rsidDel="002E607A">
          <w:rPr>
            <w:rFonts w:ascii="Menlo" w:hAnsi="Menlo" w:cs="Menlo"/>
            <w:color w:val="3F6E74"/>
            <w:sz w:val="18"/>
            <w:szCs w:val="18"/>
          </w:rPr>
          <w:delText>Shape</w:delText>
        </w:r>
        <w:r w:rsidDel="002E607A">
          <w:delText xml:space="preserve">: um inicializador. Um </w:delText>
        </w:r>
        <w:r w:rsidDel="002E607A">
          <w:rPr>
            <w:b/>
          </w:rPr>
          <w:delText>inicializador</w:delText>
        </w:r>
        <w:r w:rsidDel="002E607A">
          <w:delText xml:space="preserve"> é um método que prepara uma instância de uma classe para o uso, envolvendo a definição de valores iniciais de cada propriedade e outras configurações iniciais da do objeto. Estamos falando do conhecido </w:delText>
        </w:r>
        <w:r w:rsidDel="002E607A">
          <w:rPr>
            <w:b/>
          </w:rPr>
          <w:delText>construtor</w:delText>
        </w:r>
        <w:r w:rsidDel="002E607A">
          <w:delText xml:space="preserve"> em Java, porém em Swift temos um novo jeito para defini-lo: utilizando a palavra reservada </w:delText>
        </w:r>
        <w:r w:rsidDel="002E607A">
          <w:rPr>
            <w:rFonts w:ascii="Menlo" w:hAnsi="Menlo" w:cs="Menlo"/>
            <w:color w:val="AA3391"/>
            <w:sz w:val="18"/>
            <w:szCs w:val="18"/>
          </w:rPr>
          <w:delText>init</w:delText>
        </w:r>
        <w:r w:rsidDel="002E607A">
          <w:rPr>
            <w:rFonts w:ascii="Verdana" w:hAnsi="Verdana"/>
            <w:color w:val="AA3391"/>
            <w:sz w:val="18"/>
            <w:szCs w:val="18"/>
          </w:rPr>
          <w:delText>.</w:delText>
        </w:r>
        <w:r w:rsidRPr="0060573B" w:rsidDel="002E607A">
          <w:delText xml:space="preserve"> </w:delText>
        </w:r>
        <w:r w:rsidDel="002E607A">
          <w:delText xml:space="preserve">Neste caso o </w:delText>
        </w:r>
        <w:r w:rsidDel="002E607A">
          <w:rPr>
            <w:rFonts w:ascii="Menlo" w:hAnsi="Menlo" w:cs="Menlo"/>
            <w:color w:val="AA3391"/>
            <w:sz w:val="18"/>
            <w:szCs w:val="18"/>
          </w:rPr>
          <w:delText>init</w:delText>
        </w:r>
        <w:r w:rsidDel="002E607A">
          <w:delText xml:space="preserve"> entra como nome do método.</w:delText>
        </w:r>
      </w:del>
    </w:p>
    <w:p w14:paraId="3E4148A9" w14:textId="77777777" w:rsidR="0060573B" w:rsidRPr="0060573B" w:rsidDel="002E607A" w:rsidRDefault="0060573B" w:rsidP="0060573B">
      <w:pPr>
        <w:rPr>
          <w:del w:id="786" w:author="Willian" w:date="2017-03-08T00:13:00Z"/>
        </w:rPr>
      </w:pPr>
      <w:del w:id="787" w:author="Willian" w:date="2017-03-08T00:13:00Z">
        <w:r w:rsidDel="002E607A">
          <w:delText xml:space="preserve">Este exemplo define uma nova classe, </w:delText>
        </w:r>
        <w:r w:rsidRPr="0060573B" w:rsidDel="002E607A">
          <w:rPr>
            <w:rFonts w:ascii="Menlo" w:hAnsi="Menlo" w:cs="Menlo"/>
            <w:color w:val="3F6E74"/>
            <w:sz w:val="18"/>
            <w:szCs w:val="18"/>
          </w:rPr>
          <w:delText>NamedShape</w:delText>
        </w:r>
        <w:r w:rsidRPr="0060573B" w:rsidDel="002E607A">
          <w:rPr>
            <w:rFonts w:ascii="Menlo" w:hAnsi="Menlo" w:cs="Menlo"/>
            <w:sz w:val="18"/>
            <w:szCs w:val="18"/>
          </w:rPr>
          <w:delText xml:space="preserve"> </w:delText>
        </w:r>
        <w:r w:rsidDel="002E607A">
          <w:delText>que tem um inicializador que leva um nome.</w:delText>
        </w:r>
      </w:del>
    </w:p>
    <w:p w14:paraId="698D5FA6" w14:textId="77777777" w:rsidR="00D05199" w:rsidRPr="00A66496" w:rsidDel="002E607A" w:rsidRDefault="00D05199" w:rsidP="0060573B">
      <w:pPr>
        <w:pStyle w:val="NormalWeb"/>
        <w:spacing w:before="460" w:beforeAutospacing="0" w:after="0" w:afterAutospacing="0"/>
        <w:ind w:left="567"/>
        <w:jc w:val="both"/>
        <w:textAlignment w:val="baseline"/>
        <w:rPr>
          <w:del w:id="788" w:author="Willian" w:date="2017-03-08T00:13:00Z"/>
          <w:rFonts w:ascii="Menlo" w:hAnsi="Menlo" w:cs="Menlo"/>
          <w:noProof/>
          <w:color w:val="000000"/>
          <w:sz w:val="21"/>
          <w:szCs w:val="21"/>
          <w:lang w:val="en-US"/>
        </w:rPr>
      </w:pPr>
      <w:del w:id="789"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6F9B557E" w14:textId="77777777" w:rsidR="00D05199" w:rsidRPr="00A66496" w:rsidDel="002E607A" w:rsidRDefault="00D05199" w:rsidP="0060573B">
      <w:pPr>
        <w:pStyle w:val="NormalWeb"/>
        <w:spacing w:before="0" w:beforeAutospacing="0" w:after="0" w:afterAutospacing="0"/>
        <w:ind w:left="567"/>
        <w:jc w:val="both"/>
        <w:textAlignment w:val="baseline"/>
        <w:rPr>
          <w:del w:id="790" w:author="Willian" w:date="2017-03-08T00:13:00Z"/>
          <w:rFonts w:ascii="Menlo" w:hAnsi="Menlo" w:cs="Menlo"/>
          <w:noProof/>
          <w:color w:val="000000"/>
          <w:sz w:val="21"/>
          <w:szCs w:val="21"/>
          <w:lang w:val="en-US"/>
        </w:rPr>
      </w:pPr>
      <w:del w:id="79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52BBC15" w14:textId="77777777" w:rsidR="00D05199" w:rsidRPr="00A66496" w:rsidDel="002E607A" w:rsidRDefault="00D05199" w:rsidP="0060573B">
      <w:pPr>
        <w:pStyle w:val="NormalWeb"/>
        <w:spacing w:before="0" w:beforeAutospacing="0" w:after="0" w:afterAutospacing="0"/>
        <w:ind w:left="567"/>
        <w:jc w:val="both"/>
        <w:textAlignment w:val="baseline"/>
        <w:rPr>
          <w:del w:id="792" w:author="Willian" w:date="2017-03-08T00:13:00Z"/>
          <w:rFonts w:ascii="Menlo" w:hAnsi="Menlo" w:cs="Menlo"/>
          <w:noProof/>
          <w:color w:val="000000"/>
          <w:sz w:val="21"/>
          <w:szCs w:val="21"/>
          <w:lang w:val="en-US"/>
        </w:rPr>
      </w:pPr>
      <w:del w:id="79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del>
    </w:p>
    <w:p w14:paraId="69DB4E76" w14:textId="77777777" w:rsidR="00D05199" w:rsidRPr="00A66496" w:rsidDel="002E607A" w:rsidRDefault="00D05199" w:rsidP="0060573B">
      <w:pPr>
        <w:pStyle w:val="NormalWeb"/>
        <w:spacing w:before="0" w:beforeAutospacing="0" w:after="0" w:afterAutospacing="0"/>
        <w:ind w:left="567"/>
        <w:jc w:val="both"/>
        <w:textAlignment w:val="baseline"/>
        <w:rPr>
          <w:del w:id="794" w:author="Willian" w:date="2017-03-08T00:13:00Z"/>
          <w:rFonts w:ascii="Menlo" w:hAnsi="Menlo" w:cs="Menlo"/>
          <w:noProof/>
          <w:color w:val="000000"/>
          <w:sz w:val="21"/>
          <w:szCs w:val="21"/>
          <w:lang w:val="en-US"/>
        </w:rPr>
      </w:pPr>
      <w:del w:id="795" w:author="Willian" w:date="2017-03-08T00:13:00Z">
        <w:r w:rsidRPr="00A66496" w:rsidDel="002E607A">
          <w:rPr>
            <w:rFonts w:ascii="Menlo" w:hAnsi="Menlo" w:cs="Menlo"/>
            <w:noProof/>
            <w:color w:val="000000"/>
            <w:sz w:val="18"/>
            <w:szCs w:val="18"/>
            <w:lang w:val="en-US"/>
          </w:rPr>
          <w:delText> </w:delText>
        </w:r>
      </w:del>
    </w:p>
    <w:p w14:paraId="1D5E0718" w14:textId="77777777" w:rsidR="00D05199" w:rsidRPr="00A66496" w:rsidDel="002E607A" w:rsidRDefault="00D05199" w:rsidP="0060573B">
      <w:pPr>
        <w:pStyle w:val="NormalWeb"/>
        <w:spacing w:before="0" w:beforeAutospacing="0" w:after="0" w:afterAutospacing="0"/>
        <w:ind w:left="567"/>
        <w:jc w:val="both"/>
        <w:textAlignment w:val="baseline"/>
        <w:rPr>
          <w:del w:id="796" w:author="Willian" w:date="2017-03-08T00:13:00Z"/>
          <w:rFonts w:ascii="Menlo" w:hAnsi="Menlo" w:cs="Menlo"/>
          <w:noProof/>
          <w:color w:val="000000"/>
          <w:sz w:val="21"/>
          <w:szCs w:val="21"/>
          <w:lang w:val="en-US"/>
        </w:rPr>
      </w:pPr>
      <w:del w:id="79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B42F1B8" w14:textId="77777777" w:rsidR="00D05199" w:rsidRPr="00A66496" w:rsidDel="002E607A" w:rsidRDefault="00D05199" w:rsidP="0060573B">
      <w:pPr>
        <w:pStyle w:val="NormalWeb"/>
        <w:spacing w:before="0" w:beforeAutospacing="0" w:after="0" w:afterAutospacing="0"/>
        <w:ind w:left="567"/>
        <w:jc w:val="both"/>
        <w:textAlignment w:val="baseline"/>
        <w:rPr>
          <w:del w:id="798" w:author="Willian" w:date="2017-03-08T00:13:00Z"/>
          <w:rFonts w:ascii="Menlo" w:hAnsi="Menlo" w:cs="Menlo"/>
          <w:noProof/>
          <w:color w:val="000000"/>
          <w:sz w:val="21"/>
          <w:szCs w:val="21"/>
          <w:lang w:val="en-US"/>
        </w:rPr>
      </w:pPr>
      <w:del w:id="79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w:delText>
        </w:r>
      </w:del>
    </w:p>
    <w:p w14:paraId="123FFD0F" w14:textId="77777777" w:rsidR="00D05199" w:rsidRPr="00A66496" w:rsidDel="002E607A" w:rsidRDefault="00D05199" w:rsidP="0060573B">
      <w:pPr>
        <w:pStyle w:val="NormalWeb"/>
        <w:spacing w:before="0" w:beforeAutospacing="0" w:after="0" w:afterAutospacing="0"/>
        <w:ind w:left="567"/>
        <w:jc w:val="both"/>
        <w:textAlignment w:val="baseline"/>
        <w:rPr>
          <w:del w:id="800" w:author="Willian" w:date="2017-03-08T00:13:00Z"/>
          <w:rFonts w:ascii="Menlo" w:hAnsi="Menlo" w:cs="Menlo"/>
          <w:noProof/>
          <w:color w:val="000000"/>
          <w:sz w:val="21"/>
          <w:szCs w:val="21"/>
          <w:lang w:val="en-US"/>
        </w:rPr>
      </w:pPr>
      <w:del w:id="801" w:author="Willian" w:date="2017-03-08T00:13:00Z">
        <w:r w:rsidRPr="00A66496" w:rsidDel="002E607A">
          <w:rPr>
            <w:rFonts w:ascii="Menlo" w:hAnsi="Menlo" w:cs="Menlo"/>
            <w:noProof/>
            <w:color w:val="000000"/>
            <w:sz w:val="18"/>
            <w:szCs w:val="18"/>
            <w:lang w:val="en-US"/>
          </w:rPr>
          <w:delText>  }</w:delText>
        </w:r>
      </w:del>
    </w:p>
    <w:p w14:paraId="3BDBDA6D" w14:textId="77777777" w:rsidR="00D05199" w:rsidRPr="00A66496" w:rsidDel="002E607A" w:rsidRDefault="00D05199" w:rsidP="0060573B">
      <w:pPr>
        <w:pStyle w:val="NormalWeb"/>
        <w:spacing w:before="0" w:beforeAutospacing="0" w:after="0" w:afterAutospacing="0"/>
        <w:ind w:left="567"/>
        <w:jc w:val="both"/>
        <w:textAlignment w:val="baseline"/>
        <w:rPr>
          <w:del w:id="802" w:author="Willian" w:date="2017-03-08T00:13:00Z"/>
          <w:rFonts w:ascii="Menlo" w:hAnsi="Menlo" w:cs="Menlo"/>
          <w:noProof/>
          <w:color w:val="000000"/>
          <w:sz w:val="21"/>
          <w:szCs w:val="21"/>
          <w:lang w:val="en-US"/>
        </w:rPr>
      </w:pPr>
      <w:del w:id="803" w:author="Willian" w:date="2017-03-08T00:13:00Z">
        <w:r w:rsidRPr="00A66496" w:rsidDel="002E607A">
          <w:rPr>
            <w:rFonts w:ascii="Menlo" w:hAnsi="Menlo" w:cs="Menlo"/>
            <w:noProof/>
            <w:color w:val="000000"/>
            <w:sz w:val="18"/>
            <w:szCs w:val="18"/>
            <w:lang w:val="en-US"/>
          </w:rPr>
          <w:delText> </w:delText>
        </w:r>
      </w:del>
    </w:p>
    <w:p w14:paraId="7C57675A" w14:textId="77777777" w:rsidR="00D05199" w:rsidRPr="00A66496" w:rsidDel="002E607A" w:rsidRDefault="00D05199" w:rsidP="0060573B">
      <w:pPr>
        <w:pStyle w:val="NormalWeb"/>
        <w:spacing w:before="0" w:beforeAutospacing="0" w:after="0" w:afterAutospacing="0"/>
        <w:ind w:left="567"/>
        <w:jc w:val="both"/>
        <w:textAlignment w:val="baseline"/>
        <w:rPr>
          <w:del w:id="804" w:author="Willian" w:date="2017-03-08T00:13:00Z"/>
          <w:rFonts w:ascii="Menlo" w:hAnsi="Menlo" w:cs="Menlo"/>
          <w:noProof/>
          <w:color w:val="000000"/>
          <w:sz w:val="21"/>
          <w:szCs w:val="21"/>
          <w:lang w:val="en-US"/>
        </w:rPr>
      </w:pPr>
      <w:del w:id="8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4024ED25" w14:textId="77777777" w:rsidR="00D05199" w:rsidRPr="00A66496" w:rsidDel="002E607A" w:rsidRDefault="00D05199" w:rsidP="0060573B">
      <w:pPr>
        <w:pStyle w:val="NormalWeb"/>
        <w:spacing w:before="0" w:beforeAutospacing="0" w:after="0" w:afterAutospacing="0"/>
        <w:ind w:left="567"/>
        <w:jc w:val="both"/>
        <w:textAlignment w:val="baseline"/>
        <w:rPr>
          <w:del w:id="806" w:author="Willian" w:date="2017-03-08T00:13:00Z"/>
          <w:rFonts w:ascii="Menlo" w:hAnsi="Menlo" w:cs="Menlo"/>
          <w:noProof/>
          <w:color w:val="000000"/>
          <w:sz w:val="21"/>
          <w:szCs w:val="21"/>
          <w:lang w:val="en-US"/>
        </w:rPr>
      </w:pPr>
      <w:del w:id="8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63AA6B3F" w14:textId="77777777" w:rsidR="00D05199" w:rsidRPr="0060573B" w:rsidDel="002E607A" w:rsidRDefault="00D05199" w:rsidP="0060573B">
      <w:pPr>
        <w:pStyle w:val="NormalWeb"/>
        <w:spacing w:before="0" w:beforeAutospacing="0" w:after="0" w:afterAutospacing="0"/>
        <w:ind w:left="567"/>
        <w:jc w:val="both"/>
        <w:textAlignment w:val="baseline"/>
        <w:rPr>
          <w:del w:id="808" w:author="Willian" w:date="2017-03-08T00:13:00Z"/>
          <w:rFonts w:ascii="Menlo" w:hAnsi="Menlo" w:cs="Menlo"/>
          <w:noProof/>
          <w:color w:val="000000"/>
          <w:sz w:val="21"/>
          <w:szCs w:val="21"/>
        </w:rPr>
      </w:pPr>
      <w:del w:id="809" w:author="Willian" w:date="2017-03-08T00:13:00Z">
        <w:r w:rsidRPr="00A66496" w:rsidDel="002E607A">
          <w:rPr>
            <w:rFonts w:ascii="Menlo" w:hAnsi="Menlo" w:cs="Menlo"/>
            <w:noProof/>
            <w:color w:val="000000"/>
            <w:sz w:val="18"/>
            <w:szCs w:val="18"/>
            <w:lang w:val="en-US"/>
          </w:rPr>
          <w:delText>  </w:delText>
        </w:r>
        <w:r w:rsidRPr="0060573B" w:rsidDel="002E607A">
          <w:rPr>
            <w:rFonts w:ascii="Menlo" w:hAnsi="Menlo" w:cs="Menlo"/>
            <w:noProof/>
            <w:color w:val="000000"/>
            <w:sz w:val="18"/>
            <w:szCs w:val="18"/>
          </w:rPr>
          <w:delText>}</w:delText>
        </w:r>
      </w:del>
    </w:p>
    <w:p w14:paraId="1BE142AE" w14:textId="77777777" w:rsidR="00D05199" w:rsidRPr="0060573B" w:rsidDel="002E607A" w:rsidRDefault="00D05199" w:rsidP="0060573B">
      <w:pPr>
        <w:pStyle w:val="NormalWeb"/>
        <w:spacing w:before="0" w:beforeAutospacing="0" w:after="620" w:afterAutospacing="0"/>
        <w:ind w:left="567"/>
        <w:jc w:val="both"/>
        <w:textAlignment w:val="baseline"/>
        <w:rPr>
          <w:del w:id="810" w:author="Willian" w:date="2017-03-08T00:13:00Z"/>
          <w:rFonts w:ascii="Menlo" w:hAnsi="Menlo" w:cs="Menlo"/>
          <w:noProof/>
          <w:color w:val="000000"/>
          <w:sz w:val="21"/>
          <w:szCs w:val="21"/>
        </w:rPr>
      </w:pPr>
      <w:del w:id="811" w:author="Willian" w:date="2017-03-08T00:13:00Z">
        <w:r w:rsidRPr="0060573B" w:rsidDel="002E607A">
          <w:rPr>
            <w:rFonts w:ascii="Menlo" w:hAnsi="Menlo" w:cs="Menlo"/>
            <w:noProof/>
            <w:color w:val="000000"/>
            <w:sz w:val="18"/>
            <w:szCs w:val="18"/>
          </w:rPr>
          <w:delText>}</w:delText>
        </w:r>
      </w:del>
    </w:p>
    <w:p w14:paraId="2BC7CB2E" w14:textId="77777777" w:rsidR="00AF04DD" w:rsidDel="002E607A" w:rsidRDefault="00AF04DD" w:rsidP="00AF04DD">
      <w:pPr>
        <w:rPr>
          <w:del w:id="812" w:author="Willian" w:date="2017-03-08T00:13:00Z"/>
        </w:rPr>
      </w:pPr>
      <w:del w:id="813" w:author="Willian" w:date="2017-03-08T00:13:00Z">
        <w:r w:rsidDel="002E607A">
          <w:delText xml:space="preserve">Observe que utilizamos a palavra reservada </w:delText>
        </w:r>
        <w:r w:rsidRPr="0060573B" w:rsidDel="002E607A">
          <w:rPr>
            <w:rFonts w:ascii="Menlo" w:hAnsi="Menlo" w:cs="Menlo"/>
            <w:noProof/>
            <w:color w:val="AA3391"/>
            <w:sz w:val="18"/>
            <w:szCs w:val="18"/>
          </w:rPr>
          <w:delText>self</w:delText>
        </w:r>
        <w:r w:rsidDel="002E607A">
          <w:delText xml:space="preserve"> para distinguir a propriedade </w:delText>
        </w:r>
        <w:r w:rsidRPr="0060573B" w:rsidDel="002E607A">
          <w:rPr>
            <w:rFonts w:ascii="Menlo" w:hAnsi="Menlo" w:cs="Menlo"/>
            <w:noProof/>
            <w:color w:val="3F6E74"/>
            <w:sz w:val="18"/>
            <w:szCs w:val="18"/>
          </w:rPr>
          <w:delText>name</w:delText>
        </w:r>
        <w:r w:rsidDel="002E607A">
          <w:delText xml:space="preserve"> do argumento </w:delText>
        </w:r>
        <w:r w:rsidRPr="0060573B" w:rsidDel="002E607A">
          <w:rPr>
            <w:rFonts w:ascii="Menlo" w:hAnsi="Menlo" w:cs="Menlo"/>
            <w:noProof/>
            <w:color w:val="3F6E74"/>
            <w:sz w:val="18"/>
            <w:szCs w:val="18"/>
          </w:rPr>
          <w:delText>name</w:delText>
        </w:r>
        <w:r w:rsidDel="002E607A">
          <w:delText xml:space="preserve">. Cada propriedade tem um valor atribuído, seja na sua declaração (como em </w:delText>
        </w:r>
        <w:r w:rsidRPr="0060573B" w:rsidDel="002E607A">
          <w:rPr>
            <w:rFonts w:ascii="Menlo" w:hAnsi="Menlo" w:cs="Menlo"/>
            <w:noProof/>
            <w:color w:val="3F6E74"/>
            <w:sz w:val="18"/>
            <w:szCs w:val="18"/>
          </w:rPr>
          <w:delText>numberOfSides</w:delText>
        </w:r>
        <w:r w:rsidDel="002E607A">
          <w:delText xml:space="preserve">) ou no inicializador (como em </w:delText>
        </w:r>
        <w:r w:rsidRPr="0060573B" w:rsidDel="002E607A">
          <w:rPr>
            <w:rFonts w:ascii="Menlo" w:hAnsi="Menlo" w:cs="Menlo"/>
            <w:noProof/>
            <w:color w:val="3F6E74"/>
            <w:sz w:val="18"/>
            <w:szCs w:val="18"/>
          </w:rPr>
          <w:delText>name</w:delText>
        </w:r>
        <w:r w:rsidDel="002E607A">
          <w:delText xml:space="preserve">). Mesmo que este valor seja explicitamente </w:delText>
        </w:r>
        <w:r w:rsidDel="002E607A">
          <w:rPr>
            <w:rFonts w:ascii="Menlo" w:hAnsi="Menlo" w:cs="Menlo"/>
            <w:noProof/>
            <w:color w:val="AA3391"/>
            <w:sz w:val="18"/>
            <w:szCs w:val="18"/>
          </w:rPr>
          <w:delText>nil</w:delText>
        </w:r>
        <w:r w:rsidDel="002E607A">
          <w:delText>, todas as propriedades devem ter um valor atribuído em si.</w:delText>
        </w:r>
      </w:del>
    </w:p>
    <w:p w14:paraId="2ACA5F81" w14:textId="77777777" w:rsidR="00AF04DD" w:rsidDel="002E607A" w:rsidRDefault="00AF04DD" w:rsidP="00AF04DD">
      <w:pPr>
        <w:rPr>
          <w:del w:id="814" w:author="Willian" w:date="2017-03-08T00:13:00Z"/>
        </w:rPr>
      </w:pPr>
      <w:del w:id="815" w:author="Willian" w:date="2017-03-08T00:13:00Z">
        <w:r w:rsidDel="002E607A">
          <w:delText xml:space="preserve">Ao chamarmos o inicializador, na criação da instância, não utilizamos a palavra </w:delText>
        </w:r>
        <w:r w:rsidDel="002E607A">
          <w:rPr>
            <w:rFonts w:ascii="Menlo" w:hAnsi="Menlo" w:cs="Menlo"/>
            <w:color w:val="AA3391"/>
            <w:sz w:val="18"/>
            <w:szCs w:val="18"/>
          </w:rPr>
          <w:delText>init</w:delText>
        </w:r>
        <w:r w:rsidDel="002E607A">
          <w:delText>; devemos chama-lo colocando o parênteses após o nome da classe. Quando chamamos um inicializador, devemos incluir todos os argumentos e nomes, juntamente com os seus valores.</w:delText>
        </w:r>
      </w:del>
    </w:p>
    <w:p w14:paraId="30BEAFC1" w14:textId="77777777" w:rsidR="00D05199" w:rsidRPr="00A66496" w:rsidDel="002E607A" w:rsidRDefault="00D05199" w:rsidP="00AF04DD">
      <w:pPr>
        <w:pStyle w:val="NormalWeb"/>
        <w:numPr>
          <w:ilvl w:val="0"/>
          <w:numId w:val="9"/>
        </w:numPr>
        <w:spacing w:before="460" w:beforeAutospacing="0" w:after="620" w:afterAutospacing="0"/>
        <w:ind w:left="567"/>
        <w:jc w:val="both"/>
        <w:textAlignment w:val="baseline"/>
        <w:rPr>
          <w:del w:id="816" w:author="Willian" w:date="2017-03-08T00:13:00Z"/>
          <w:rFonts w:ascii="Menlo" w:hAnsi="Menlo" w:cs="Menlo"/>
          <w:noProof/>
          <w:color w:val="FFFFFF"/>
          <w:sz w:val="21"/>
          <w:szCs w:val="21"/>
          <w:lang w:val="en-US"/>
        </w:rPr>
      </w:pPr>
      <w:del w:id="81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"my named shape"</w:delText>
        </w:r>
        <w:r w:rsidRPr="00A66496" w:rsidDel="002E607A">
          <w:rPr>
            <w:rFonts w:ascii="Menlo" w:hAnsi="Menlo" w:cs="Menlo"/>
            <w:noProof/>
            <w:color w:val="000000"/>
            <w:sz w:val="18"/>
            <w:szCs w:val="18"/>
            <w:lang w:val="en-US"/>
          </w:rPr>
          <w:delText>)</w:delText>
        </w:r>
      </w:del>
    </w:p>
    <w:p w14:paraId="1E695B6D" w14:textId="77777777" w:rsidR="00AF04DD" w:rsidDel="002E607A" w:rsidRDefault="009C06FC" w:rsidP="00AF04DD">
      <w:pPr>
        <w:rPr>
          <w:del w:id="818" w:author="Willian" w:date="2017-03-08T00:13:00Z"/>
        </w:rPr>
      </w:pPr>
      <w:ins w:id="819" w:author="Vicente da Silva, Mayara" w:date="2016-11-04T11:30:00Z">
        <w:del w:id="820" w:author="Willian" w:date="2017-03-08T00:13:00Z">
          <w:r w:rsidDel="002E607A">
            <w:delText xml:space="preserve">As </w:delText>
          </w:r>
        </w:del>
      </w:ins>
      <w:del w:id="821" w:author="Willian" w:date="2017-03-08T00:13:00Z">
        <w:r w:rsidR="00AF04DD" w:rsidDel="002E607A">
          <w:delText xml:space="preserve">Classes podem herdar o comportamento de sua classe mãe. Uma classe que herda o comportamento de outra é chamada de </w:delText>
        </w:r>
        <w:r w:rsidR="00AF04DD" w:rsidDel="002E607A">
          <w:rPr>
            <w:b/>
          </w:rPr>
          <w:delText xml:space="preserve">subclasse </w:delText>
        </w:r>
        <w:r w:rsidR="00AF04DD" w:rsidDel="002E607A">
          <w:delText xml:space="preserve">desta classe, e classe mãe é chamada de </w:delText>
        </w:r>
        <w:r w:rsidR="00AF04DD" w:rsidRPr="00AF04DD" w:rsidDel="002E607A">
          <w:rPr>
            <w:b/>
          </w:rPr>
          <w:delText>superclasse</w:delText>
        </w:r>
        <w:r w:rsidR="00AF04DD" w:rsidDel="002E607A">
          <w:delText>.</w:delText>
        </w:r>
        <w:r w:rsidR="00946005" w:rsidDel="002E607A">
          <w:delText xml:space="preserve"> Subclasses incluem o nome da superclasse depois de seu nome, separados por dois pontos ( :), como no exemplo abaixo. Uma classe pode herdar apenas uma superclasse, embora esta superclasse possa herdar outra superclasse, e assim por diante, resultando em uma </w:delText>
        </w:r>
        <w:r w:rsidR="00946005" w:rsidRPr="00946005" w:rsidDel="002E607A">
          <w:rPr>
            <w:b/>
          </w:rPr>
          <w:delText>hierarquia de classes</w:delText>
        </w:r>
        <w:r w:rsidR="00946005" w:rsidDel="002E607A">
          <w:delText>.</w:delText>
        </w:r>
      </w:del>
    </w:p>
    <w:p w14:paraId="4AE5360B" w14:textId="77777777" w:rsidR="00946005" w:rsidRPr="00946005" w:rsidDel="002E607A" w:rsidRDefault="00946005" w:rsidP="00AF04DD">
      <w:pPr>
        <w:rPr>
          <w:del w:id="822" w:author="Willian" w:date="2017-03-08T00:13:00Z"/>
        </w:rPr>
      </w:pPr>
      <w:del w:id="823" w:author="Willian" w:date="2017-03-08T00:13:00Z">
        <w:r w:rsidDel="002E607A">
          <w:delText xml:space="preserve">Métodos de uma subclasse que </w:delText>
        </w:r>
        <w:r w:rsidDel="002E607A">
          <w:rPr>
            <w:b/>
          </w:rPr>
          <w:delText xml:space="preserve">sobrepõem </w:delText>
        </w:r>
        <w:r w:rsidDel="002E607A">
          <w:delText xml:space="preserve">a implementação da superclasse são marcados com a palavra reservada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antecedendo o método. Quando não anotamos com a palavra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o compilador irá emitir um erro. </w:delText>
        </w:r>
        <w:r w:rsidR="00980F48" w:rsidDel="002E607A">
          <w:delText xml:space="preserve">O compilador detecta um erro quando colocamos o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R="00980F48" w:rsidDel="002E607A">
          <w:delText>desnecessariamente em métodos que de fato não sobrepõem nenhum método da superclasse.</w:delText>
        </w:r>
      </w:del>
    </w:p>
    <w:p w14:paraId="56572ED8" w14:textId="77777777" w:rsidR="00980F48" w:rsidDel="002E607A" w:rsidRDefault="00980F48" w:rsidP="00D05199">
      <w:pPr>
        <w:pStyle w:val="NormalWeb"/>
        <w:spacing w:before="0" w:beforeAutospacing="0" w:after="220" w:afterAutospacing="0"/>
        <w:jc w:val="both"/>
        <w:rPr>
          <w:del w:id="824" w:author="Willian" w:date="2017-03-08T00:13:00Z"/>
          <w:rFonts w:ascii="Arial" w:hAnsi="Arial" w:cs="Arial"/>
          <w:color w:val="414141"/>
          <w:sz w:val="21"/>
          <w:szCs w:val="21"/>
        </w:rPr>
      </w:pPr>
      <w:del w:id="825" w:author="Willian" w:date="2017-03-08T00:13:00Z">
        <w:r w:rsidDel="002E607A">
          <w:rPr>
            <w:rFonts w:ascii="Arial" w:hAnsi="Arial" w:cs="Arial"/>
            <w:color w:val="414141"/>
            <w:sz w:val="21"/>
            <w:szCs w:val="21"/>
          </w:rPr>
          <w:delText xml:space="preserve">Este exemplo define a classe </w:delText>
        </w:r>
        <w:r w:rsidRPr="00980F48" w:rsidDel="002E607A">
          <w:rPr>
            <w:rFonts w:ascii="Menlo" w:eastAsia="Meiryo" w:hAnsi="Menlo" w:cs="Menlo"/>
            <w:color w:val="3F6E74"/>
            <w:sz w:val="18"/>
            <w:szCs w:val="18"/>
          </w:rPr>
          <w:delText>Square</w:delText>
        </w:r>
        <w:r w:rsidDel="002E607A">
          <w:rPr>
            <w:rFonts w:ascii="Arial" w:hAnsi="Arial" w:cs="Arial"/>
            <w:color w:val="414141"/>
            <w:sz w:val="21"/>
            <w:szCs w:val="21"/>
          </w:rPr>
          <w:delText xml:space="preserve">, que é uma subclasse de </w:delText>
        </w:r>
        <w:r w:rsidRPr="00980F48" w:rsidDel="002E607A">
          <w:rPr>
            <w:rFonts w:ascii="Menlo" w:eastAsia="Meiryo" w:hAnsi="Menlo" w:cs="Menlo"/>
            <w:color w:val="5C2699"/>
            <w:sz w:val="18"/>
            <w:szCs w:val="18"/>
          </w:rPr>
          <w:delText>NamedShape</w:delText>
        </w:r>
        <w:r w:rsidDel="002E607A">
          <w:rPr>
            <w:rFonts w:ascii="Arial" w:hAnsi="Arial" w:cs="Arial"/>
            <w:color w:val="414141"/>
            <w:sz w:val="21"/>
            <w:szCs w:val="21"/>
          </w:rPr>
          <w:delText>.</w:delText>
        </w:r>
      </w:del>
    </w:p>
    <w:p w14:paraId="69ACEF0E" w14:textId="77777777" w:rsidR="00D05199" w:rsidRPr="00A66496" w:rsidDel="002E607A" w:rsidRDefault="00D05199" w:rsidP="00980F48">
      <w:pPr>
        <w:pStyle w:val="NormalWeb"/>
        <w:spacing w:before="460" w:beforeAutospacing="0" w:after="0" w:afterAutospacing="0"/>
        <w:ind w:left="885"/>
        <w:jc w:val="both"/>
        <w:textAlignment w:val="baseline"/>
        <w:rPr>
          <w:del w:id="826" w:author="Willian" w:date="2017-03-08T00:13:00Z"/>
          <w:rFonts w:ascii="Menlo" w:eastAsia="Meiryo" w:hAnsi="Menlo" w:cs="Menlo"/>
          <w:noProof/>
          <w:color w:val="000000"/>
          <w:sz w:val="21"/>
          <w:szCs w:val="21"/>
          <w:lang w:val="en-US"/>
        </w:rPr>
      </w:pPr>
      <w:del w:id="827" w:author="Willian" w:date="2017-03-08T00:13:00Z">
        <w:r w:rsidRPr="00A66496" w:rsidDel="002E607A">
          <w:rPr>
            <w:rFonts w:ascii="Menlo" w:eastAsia="Meiryo" w:hAnsi="Menlo" w:cs="Menlo"/>
            <w:noProof/>
            <w:color w:val="AA3391"/>
            <w:sz w:val="18"/>
            <w:szCs w:val="18"/>
            <w:lang w:val="en-US"/>
          </w:rPr>
          <w:delText>class</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NamedShape</w:delText>
        </w:r>
        <w:r w:rsidRPr="00A66496" w:rsidDel="002E607A">
          <w:rPr>
            <w:rFonts w:ascii="Menlo" w:eastAsia="Meiryo" w:hAnsi="Menlo" w:cs="Menlo"/>
            <w:noProof/>
            <w:color w:val="000000"/>
            <w:sz w:val="18"/>
            <w:szCs w:val="18"/>
            <w:lang w:val="en-US"/>
          </w:rPr>
          <w:delText xml:space="preserve"> {</w:delText>
        </w:r>
      </w:del>
    </w:p>
    <w:p w14:paraId="2A5BDD14" w14:textId="77777777" w:rsidR="00D05199" w:rsidRPr="00A66496" w:rsidDel="002E607A" w:rsidRDefault="00D05199" w:rsidP="00980F48">
      <w:pPr>
        <w:pStyle w:val="NormalWeb"/>
        <w:spacing w:before="0" w:beforeAutospacing="0" w:after="0" w:afterAutospacing="0"/>
        <w:ind w:left="885"/>
        <w:jc w:val="both"/>
        <w:textAlignment w:val="baseline"/>
        <w:rPr>
          <w:del w:id="828" w:author="Willian" w:date="2017-03-08T00:13:00Z"/>
          <w:rFonts w:ascii="Menlo" w:eastAsia="Meiryo" w:hAnsi="Menlo" w:cs="Menlo"/>
          <w:noProof/>
          <w:color w:val="000000"/>
          <w:sz w:val="21"/>
          <w:szCs w:val="21"/>
          <w:lang w:val="en-US"/>
        </w:rPr>
      </w:pPr>
      <w:del w:id="82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var</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del>
    </w:p>
    <w:p w14:paraId="213D1ECF" w14:textId="77777777" w:rsidR="00D05199" w:rsidRPr="00A66496" w:rsidDel="002E607A" w:rsidRDefault="00D05199" w:rsidP="00980F48">
      <w:pPr>
        <w:pStyle w:val="NormalWeb"/>
        <w:spacing w:before="0" w:beforeAutospacing="0" w:after="0" w:afterAutospacing="0"/>
        <w:ind w:left="885"/>
        <w:jc w:val="both"/>
        <w:textAlignment w:val="baseline"/>
        <w:rPr>
          <w:del w:id="830" w:author="Willian" w:date="2017-03-08T00:13:00Z"/>
          <w:rFonts w:ascii="Menlo" w:eastAsia="Meiryo" w:hAnsi="Menlo" w:cs="Menlo"/>
          <w:noProof/>
          <w:color w:val="000000"/>
          <w:sz w:val="21"/>
          <w:szCs w:val="21"/>
          <w:lang w:val="en-US"/>
        </w:rPr>
      </w:pPr>
      <w:del w:id="831" w:author="Willian" w:date="2017-03-08T00:13:00Z">
        <w:r w:rsidRPr="00A66496" w:rsidDel="002E607A">
          <w:rPr>
            <w:rFonts w:ascii="Menlo" w:eastAsia="Meiryo" w:hAnsi="Menlo" w:cs="Menlo"/>
            <w:noProof/>
            <w:color w:val="000000"/>
            <w:sz w:val="18"/>
            <w:szCs w:val="18"/>
            <w:lang w:val="en-US"/>
          </w:rPr>
          <w:delText> </w:delText>
        </w:r>
      </w:del>
    </w:p>
    <w:p w14:paraId="40D3BD2C" w14:textId="77777777" w:rsidR="00D05199" w:rsidRPr="00A66496" w:rsidDel="002E607A" w:rsidRDefault="00D05199" w:rsidP="00980F48">
      <w:pPr>
        <w:pStyle w:val="NormalWeb"/>
        <w:spacing w:before="0" w:beforeAutospacing="0" w:after="0" w:afterAutospacing="0"/>
        <w:ind w:left="885"/>
        <w:jc w:val="both"/>
        <w:textAlignment w:val="baseline"/>
        <w:rPr>
          <w:del w:id="832" w:author="Willian" w:date="2017-03-08T00:13:00Z"/>
          <w:rFonts w:ascii="Menlo" w:eastAsia="Meiryo" w:hAnsi="Menlo" w:cs="Menlo"/>
          <w:noProof/>
          <w:color w:val="000000"/>
          <w:sz w:val="21"/>
          <w:szCs w:val="21"/>
          <w:lang w:val="en-US"/>
        </w:rPr>
      </w:pPr>
      <w:del w:id="83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w:delText>
        </w:r>
      </w:del>
    </w:p>
    <w:p w14:paraId="160D0FE3" w14:textId="77777777" w:rsidR="00D05199" w:rsidRPr="00A66496" w:rsidDel="002E607A" w:rsidRDefault="00D05199" w:rsidP="00980F48">
      <w:pPr>
        <w:pStyle w:val="NormalWeb"/>
        <w:spacing w:before="0" w:beforeAutospacing="0" w:after="0" w:afterAutospacing="0"/>
        <w:ind w:left="885"/>
        <w:jc w:val="both"/>
        <w:textAlignment w:val="baseline"/>
        <w:rPr>
          <w:del w:id="834" w:author="Willian" w:date="2017-03-08T00:13:00Z"/>
          <w:rFonts w:ascii="Menlo" w:eastAsia="Meiryo" w:hAnsi="Menlo" w:cs="Menlo"/>
          <w:noProof/>
          <w:color w:val="000000"/>
          <w:sz w:val="21"/>
          <w:szCs w:val="21"/>
          <w:lang w:val="en-US"/>
        </w:rPr>
      </w:pPr>
      <w:del w:id="83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self</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0E273536" w14:textId="77777777" w:rsidR="00D05199" w:rsidRPr="00A66496" w:rsidDel="002E607A" w:rsidRDefault="00D05199" w:rsidP="00980F48">
      <w:pPr>
        <w:pStyle w:val="NormalWeb"/>
        <w:spacing w:before="0" w:beforeAutospacing="0" w:after="0" w:afterAutospacing="0"/>
        <w:ind w:left="885"/>
        <w:jc w:val="both"/>
        <w:textAlignment w:val="baseline"/>
        <w:rPr>
          <w:del w:id="836" w:author="Willian" w:date="2017-03-08T00:13:00Z"/>
          <w:rFonts w:ascii="Menlo" w:eastAsia="Meiryo" w:hAnsi="Menlo" w:cs="Menlo"/>
          <w:noProof/>
          <w:color w:val="000000"/>
          <w:sz w:val="21"/>
          <w:szCs w:val="21"/>
          <w:lang w:val="en-US"/>
        </w:rPr>
      </w:pPr>
      <w:del w:id="83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super</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w:delText>
        </w:r>
      </w:del>
    </w:p>
    <w:p w14:paraId="1130FF82" w14:textId="77777777" w:rsidR="00D05199" w:rsidRPr="00A66496" w:rsidDel="002E607A" w:rsidRDefault="00D05199" w:rsidP="00980F48">
      <w:pPr>
        <w:pStyle w:val="NormalWeb"/>
        <w:spacing w:before="0" w:beforeAutospacing="0" w:after="0" w:afterAutospacing="0"/>
        <w:ind w:left="885"/>
        <w:jc w:val="both"/>
        <w:textAlignment w:val="baseline"/>
        <w:rPr>
          <w:del w:id="838" w:author="Willian" w:date="2017-03-08T00:13:00Z"/>
          <w:rFonts w:ascii="Menlo" w:eastAsia="Meiryo" w:hAnsi="Menlo" w:cs="Menlo"/>
          <w:noProof/>
          <w:color w:val="000000"/>
          <w:sz w:val="21"/>
          <w:szCs w:val="21"/>
          <w:lang w:val="en-US"/>
        </w:rPr>
      </w:pPr>
      <w:del w:id="83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3F6E74"/>
            <w:sz w:val="18"/>
            <w:szCs w:val="18"/>
            <w:lang w:val="en-US"/>
          </w:rPr>
          <w:delText>numberOfSides</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1C00CF"/>
            <w:sz w:val="18"/>
            <w:szCs w:val="18"/>
            <w:lang w:val="en-US"/>
          </w:rPr>
          <w:delText>4</w:delText>
        </w:r>
      </w:del>
    </w:p>
    <w:p w14:paraId="1FC6DC1F" w14:textId="77777777" w:rsidR="00D05199" w:rsidRPr="00A66496" w:rsidDel="002E607A" w:rsidRDefault="00D05199" w:rsidP="00980F48">
      <w:pPr>
        <w:pStyle w:val="NormalWeb"/>
        <w:spacing w:before="0" w:beforeAutospacing="0" w:after="0" w:afterAutospacing="0"/>
        <w:ind w:left="885"/>
        <w:jc w:val="both"/>
        <w:textAlignment w:val="baseline"/>
        <w:rPr>
          <w:del w:id="840" w:author="Willian" w:date="2017-03-08T00:13:00Z"/>
          <w:rFonts w:ascii="Menlo" w:eastAsia="Meiryo" w:hAnsi="Menlo" w:cs="Menlo"/>
          <w:noProof/>
          <w:color w:val="000000"/>
          <w:sz w:val="21"/>
          <w:szCs w:val="21"/>
          <w:lang w:val="en-US"/>
        </w:rPr>
      </w:pPr>
      <w:del w:id="841" w:author="Willian" w:date="2017-03-08T00:13:00Z">
        <w:r w:rsidRPr="00A66496" w:rsidDel="002E607A">
          <w:rPr>
            <w:rFonts w:ascii="Menlo" w:eastAsia="Meiryo" w:hAnsi="Menlo" w:cs="Menlo"/>
            <w:noProof/>
            <w:color w:val="000000"/>
            <w:sz w:val="18"/>
            <w:szCs w:val="18"/>
            <w:lang w:val="en-US"/>
          </w:rPr>
          <w:delText>  }</w:delText>
        </w:r>
      </w:del>
    </w:p>
    <w:p w14:paraId="2AF74616" w14:textId="77777777" w:rsidR="00D05199" w:rsidRPr="00A66496" w:rsidDel="002E607A" w:rsidRDefault="00D05199" w:rsidP="00980F48">
      <w:pPr>
        <w:pStyle w:val="NormalWeb"/>
        <w:spacing w:before="0" w:beforeAutospacing="0" w:after="0" w:afterAutospacing="0"/>
        <w:ind w:left="885"/>
        <w:jc w:val="both"/>
        <w:textAlignment w:val="baseline"/>
        <w:rPr>
          <w:del w:id="842" w:author="Willian" w:date="2017-03-08T00:13:00Z"/>
          <w:rFonts w:ascii="Menlo" w:eastAsia="Meiryo" w:hAnsi="Menlo" w:cs="Menlo"/>
          <w:noProof/>
          <w:color w:val="000000"/>
          <w:sz w:val="21"/>
          <w:szCs w:val="21"/>
          <w:lang w:val="en-US"/>
        </w:rPr>
      </w:pPr>
      <w:del w:id="843" w:author="Willian" w:date="2017-03-08T00:13:00Z">
        <w:r w:rsidRPr="00A66496" w:rsidDel="002E607A">
          <w:rPr>
            <w:rFonts w:ascii="Menlo" w:eastAsia="Meiryo" w:hAnsi="Menlo" w:cs="Menlo"/>
            <w:noProof/>
            <w:color w:val="000000"/>
            <w:sz w:val="18"/>
            <w:szCs w:val="18"/>
            <w:lang w:val="en-US"/>
          </w:rPr>
          <w:delText> </w:delText>
        </w:r>
      </w:del>
    </w:p>
    <w:p w14:paraId="6B489600" w14:textId="77777777" w:rsidR="00D05199" w:rsidRPr="00A66496" w:rsidDel="002E607A" w:rsidRDefault="00D05199" w:rsidP="00980F48">
      <w:pPr>
        <w:pStyle w:val="NormalWeb"/>
        <w:spacing w:before="0" w:beforeAutospacing="0" w:after="0" w:afterAutospacing="0"/>
        <w:ind w:left="885"/>
        <w:jc w:val="both"/>
        <w:textAlignment w:val="baseline"/>
        <w:rPr>
          <w:del w:id="844" w:author="Willian" w:date="2017-03-08T00:13:00Z"/>
          <w:rFonts w:ascii="Menlo" w:eastAsia="Meiryo" w:hAnsi="Menlo" w:cs="Menlo"/>
          <w:noProof/>
          <w:color w:val="000000"/>
          <w:sz w:val="21"/>
          <w:szCs w:val="21"/>
          <w:lang w:val="en-US"/>
        </w:rPr>
      </w:pPr>
      <w:del w:id="84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area</w:delText>
        </w:r>
        <w:r w:rsidRPr="00A66496" w:rsidDel="002E607A">
          <w:rPr>
            <w:rFonts w:ascii="Menlo" w:eastAsia="Meiryo" w:hAnsi="Menlo" w:cs="Menlo"/>
            <w:noProof/>
            <w:color w:val="000000"/>
            <w:sz w:val="18"/>
            <w:szCs w:val="18"/>
            <w:lang w:val="en-US"/>
          </w:rPr>
          <w:delText>() -&gt;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del>
    </w:p>
    <w:p w14:paraId="5AAF804D" w14:textId="77777777" w:rsidR="00D05199" w:rsidRPr="00A66496" w:rsidDel="002E607A" w:rsidRDefault="00D05199" w:rsidP="00980F48">
      <w:pPr>
        <w:pStyle w:val="NormalWeb"/>
        <w:spacing w:before="0" w:beforeAutospacing="0" w:after="0" w:afterAutospacing="0"/>
        <w:ind w:left="885"/>
        <w:jc w:val="both"/>
        <w:textAlignment w:val="baseline"/>
        <w:rPr>
          <w:del w:id="846" w:author="Willian" w:date="2017-03-08T00:13:00Z"/>
          <w:rFonts w:ascii="Menlo" w:eastAsia="Meiryo" w:hAnsi="Menlo" w:cs="Menlo"/>
          <w:noProof/>
          <w:color w:val="000000"/>
          <w:sz w:val="21"/>
          <w:szCs w:val="21"/>
          <w:lang w:val="en-US"/>
        </w:rPr>
      </w:pPr>
      <w:del w:id="84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19D9DF05" w14:textId="77777777" w:rsidR="00D05199" w:rsidRPr="00A66496" w:rsidDel="002E607A" w:rsidRDefault="00D05199" w:rsidP="00980F48">
      <w:pPr>
        <w:pStyle w:val="NormalWeb"/>
        <w:spacing w:before="0" w:beforeAutospacing="0" w:after="0" w:afterAutospacing="0"/>
        <w:ind w:left="885"/>
        <w:jc w:val="both"/>
        <w:textAlignment w:val="baseline"/>
        <w:rPr>
          <w:del w:id="848" w:author="Willian" w:date="2017-03-08T00:13:00Z"/>
          <w:rFonts w:ascii="Menlo" w:eastAsia="Meiryo" w:hAnsi="Menlo" w:cs="Menlo"/>
          <w:noProof/>
          <w:color w:val="000000"/>
          <w:sz w:val="21"/>
          <w:szCs w:val="21"/>
          <w:lang w:val="en-US"/>
        </w:rPr>
      </w:pPr>
      <w:del w:id="849" w:author="Willian" w:date="2017-03-08T00:13:00Z">
        <w:r w:rsidRPr="00A66496" w:rsidDel="002E607A">
          <w:rPr>
            <w:rFonts w:ascii="Menlo" w:eastAsia="Meiryo" w:hAnsi="Menlo" w:cs="Menlo"/>
            <w:noProof/>
            <w:color w:val="000000"/>
            <w:sz w:val="18"/>
            <w:szCs w:val="18"/>
            <w:lang w:val="en-US"/>
          </w:rPr>
          <w:delText>  }</w:delText>
        </w:r>
      </w:del>
    </w:p>
    <w:p w14:paraId="564D7C83" w14:textId="77777777" w:rsidR="00D05199" w:rsidRPr="00A66496" w:rsidDel="002E607A" w:rsidRDefault="00D05199" w:rsidP="00980F48">
      <w:pPr>
        <w:pStyle w:val="NormalWeb"/>
        <w:spacing w:before="0" w:beforeAutospacing="0" w:after="0" w:afterAutospacing="0"/>
        <w:ind w:left="885"/>
        <w:jc w:val="both"/>
        <w:textAlignment w:val="baseline"/>
        <w:rPr>
          <w:del w:id="850" w:author="Willian" w:date="2017-03-08T00:13:00Z"/>
          <w:rFonts w:ascii="Menlo" w:eastAsia="Meiryo" w:hAnsi="Menlo" w:cs="Menlo"/>
          <w:noProof/>
          <w:color w:val="000000"/>
          <w:sz w:val="21"/>
          <w:szCs w:val="21"/>
          <w:lang w:val="en-US"/>
        </w:rPr>
      </w:pPr>
      <w:del w:id="851" w:author="Willian" w:date="2017-03-08T00:13:00Z">
        <w:r w:rsidRPr="00A66496" w:rsidDel="002E607A">
          <w:rPr>
            <w:rFonts w:ascii="Menlo" w:eastAsia="Meiryo" w:hAnsi="Menlo" w:cs="Menlo"/>
            <w:noProof/>
            <w:color w:val="000000"/>
            <w:sz w:val="18"/>
            <w:szCs w:val="18"/>
            <w:lang w:val="en-US"/>
          </w:rPr>
          <w:delText> </w:delText>
        </w:r>
      </w:del>
    </w:p>
    <w:p w14:paraId="75AE822E" w14:textId="77777777" w:rsidR="00D05199" w:rsidRPr="00A66496" w:rsidDel="002E607A" w:rsidRDefault="00D05199" w:rsidP="00980F48">
      <w:pPr>
        <w:pStyle w:val="NormalWeb"/>
        <w:spacing w:before="0" w:beforeAutospacing="0" w:after="0" w:afterAutospacing="0"/>
        <w:ind w:left="885"/>
        <w:jc w:val="both"/>
        <w:textAlignment w:val="baseline"/>
        <w:rPr>
          <w:del w:id="852" w:author="Willian" w:date="2017-03-08T00:13:00Z"/>
          <w:rFonts w:ascii="Menlo" w:eastAsia="Meiryo" w:hAnsi="Menlo" w:cs="Menlo"/>
          <w:noProof/>
          <w:color w:val="000000"/>
          <w:sz w:val="21"/>
          <w:szCs w:val="21"/>
          <w:lang w:val="en-US"/>
        </w:rPr>
      </w:pPr>
      <w:del w:id="85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override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simpleDescription</w:delText>
        </w:r>
        <w:r w:rsidRPr="00A66496" w:rsidDel="002E607A">
          <w:rPr>
            <w:rFonts w:ascii="Menlo" w:eastAsia="Meiryo" w:hAnsi="Menlo" w:cs="Menlo"/>
            <w:noProof/>
            <w:color w:val="000000"/>
            <w:sz w:val="18"/>
            <w:szCs w:val="18"/>
            <w:lang w:val="en-US"/>
          </w:rPr>
          <w:delText xml:space="preserve">() -&gt;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xml:space="preserve"> {</w:delText>
        </w:r>
      </w:del>
    </w:p>
    <w:p w14:paraId="42C521B0" w14:textId="77777777" w:rsidR="00D05199" w:rsidRPr="00A66496" w:rsidDel="002E607A" w:rsidRDefault="00D05199" w:rsidP="00980F48">
      <w:pPr>
        <w:pStyle w:val="NormalWeb"/>
        <w:spacing w:before="0" w:beforeAutospacing="0" w:after="0" w:afterAutospacing="0"/>
        <w:ind w:left="885"/>
        <w:jc w:val="both"/>
        <w:textAlignment w:val="baseline"/>
        <w:rPr>
          <w:del w:id="854" w:author="Willian" w:date="2017-03-08T00:13:00Z"/>
          <w:rFonts w:ascii="Menlo" w:eastAsia="Meiryo" w:hAnsi="Menlo" w:cs="Menlo"/>
          <w:noProof/>
          <w:color w:val="000000"/>
          <w:sz w:val="21"/>
          <w:szCs w:val="21"/>
          <w:lang w:val="en-US"/>
        </w:rPr>
      </w:pPr>
      <w:del w:id="85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 xml:space="preserve">"A square with sides of length </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C41A16"/>
            <w:sz w:val="18"/>
            <w:szCs w:val="18"/>
            <w:lang w:val="en-US"/>
          </w:rPr>
          <w:delText>."</w:delText>
        </w:r>
      </w:del>
    </w:p>
    <w:p w14:paraId="1FAA23E6" w14:textId="77777777" w:rsidR="00D05199" w:rsidRPr="00A66496" w:rsidDel="002E607A" w:rsidRDefault="00D05199" w:rsidP="00980F48">
      <w:pPr>
        <w:pStyle w:val="NormalWeb"/>
        <w:spacing w:before="0" w:beforeAutospacing="0" w:after="0" w:afterAutospacing="0"/>
        <w:ind w:left="885"/>
        <w:jc w:val="both"/>
        <w:textAlignment w:val="baseline"/>
        <w:rPr>
          <w:del w:id="856" w:author="Willian" w:date="2017-03-08T00:13:00Z"/>
          <w:rFonts w:ascii="Menlo" w:eastAsia="Meiryo" w:hAnsi="Menlo" w:cs="Menlo"/>
          <w:noProof/>
          <w:color w:val="000000"/>
          <w:sz w:val="21"/>
          <w:szCs w:val="21"/>
          <w:lang w:val="en-US"/>
        </w:rPr>
      </w:pPr>
      <w:del w:id="857" w:author="Willian" w:date="2017-03-08T00:13:00Z">
        <w:r w:rsidRPr="00A66496" w:rsidDel="002E607A">
          <w:rPr>
            <w:rFonts w:ascii="Menlo" w:eastAsia="Meiryo" w:hAnsi="Menlo" w:cs="Menlo"/>
            <w:noProof/>
            <w:color w:val="000000"/>
            <w:sz w:val="18"/>
            <w:szCs w:val="18"/>
            <w:lang w:val="en-US"/>
          </w:rPr>
          <w:delText>  }</w:delText>
        </w:r>
      </w:del>
    </w:p>
    <w:p w14:paraId="5D2FE28E" w14:textId="77777777" w:rsidR="00D05199" w:rsidRPr="00A66496" w:rsidDel="002E607A" w:rsidRDefault="00D05199" w:rsidP="00980F48">
      <w:pPr>
        <w:pStyle w:val="NormalWeb"/>
        <w:spacing w:before="0" w:beforeAutospacing="0" w:after="0" w:afterAutospacing="0"/>
        <w:ind w:left="885"/>
        <w:jc w:val="both"/>
        <w:textAlignment w:val="baseline"/>
        <w:rPr>
          <w:del w:id="858" w:author="Willian" w:date="2017-03-08T00:13:00Z"/>
          <w:rFonts w:ascii="Menlo" w:eastAsia="Meiryo" w:hAnsi="Menlo" w:cs="Menlo"/>
          <w:noProof/>
          <w:color w:val="000000"/>
          <w:sz w:val="21"/>
          <w:szCs w:val="21"/>
          <w:lang w:val="en-US"/>
        </w:rPr>
      </w:pPr>
      <w:del w:id="859" w:author="Willian" w:date="2017-03-08T00:13:00Z">
        <w:r w:rsidRPr="00A66496" w:rsidDel="002E607A">
          <w:rPr>
            <w:rFonts w:ascii="Menlo" w:eastAsia="Meiryo" w:hAnsi="Menlo" w:cs="Menlo"/>
            <w:noProof/>
            <w:color w:val="000000"/>
            <w:sz w:val="18"/>
            <w:szCs w:val="18"/>
            <w:lang w:val="en-US"/>
          </w:rPr>
          <w:delText>}</w:delText>
        </w:r>
      </w:del>
    </w:p>
    <w:p w14:paraId="11133DAD" w14:textId="77777777" w:rsidR="00D05199" w:rsidRPr="00A66496" w:rsidDel="002E607A" w:rsidRDefault="00D05199" w:rsidP="00980F48">
      <w:pPr>
        <w:pStyle w:val="NormalWeb"/>
        <w:spacing w:before="0" w:beforeAutospacing="0" w:after="0" w:afterAutospacing="0"/>
        <w:ind w:left="885"/>
        <w:jc w:val="both"/>
        <w:textAlignment w:val="baseline"/>
        <w:rPr>
          <w:del w:id="860" w:author="Willian" w:date="2017-03-08T00:13:00Z"/>
          <w:rFonts w:ascii="Menlo" w:eastAsia="Meiryo" w:hAnsi="Menlo" w:cs="Menlo"/>
          <w:noProof/>
          <w:color w:val="000000"/>
          <w:sz w:val="21"/>
          <w:szCs w:val="21"/>
          <w:lang w:val="en-US"/>
        </w:rPr>
      </w:pPr>
      <w:del w:id="861" w:author="Willian" w:date="2017-03-08T00:13:00Z">
        <w:r w:rsidRPr="00A66496" w:rsidDel="002E607A">
          <w:rPr>
            <w:rFonts w:ascii="Menlo" w:eastAsia="Meiryo" w:hAnsi="Menlo" w:cs="Menlo"/>
            <w:noProof/>
            <w:color w:val="AA3391"/>
            <w:sz w:val="18"/>
            <w:szCs w:val="18"/>
            <w:lang w:val="en-US"/>
          </w:rPr>
          <w:delText>let</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testSquare</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1C00CF"/>
            <w:sz w:val="18"/>
            <w:szCs w:val="18"/>
            <w:lang w:val="en-US"/>
          </w:rPr>
          <w:delText>5.2</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"my test square"</w:delText>
        </w:r>
        <w:r w:rsidRPr="00A66496" w:rsidDel="002E607A">
          <w:rPr>
            <w:rFonts w:ascii="Menlo" w:eastAsia="Meiryo" w:hAnsi="Menlo" w:cs="Menlo"/>
            <w:noProof/>
            <w:color w:val="000000"/>
            <w:sz w:val="18"/>
            <w:szCs w:val="18"/>
            <w:lang w:val="en-US"/>
          </w:rPr>
          <w:delText>)</w:delText>
        </w:r>
      </w:del>
    </w:p>
    <w:p w14:paraId="2A31D264" w14:textId="77777777" w:rsidR="00980F48" w:rsidRPr="00A66496" w:rsidDel="002E607A" w:rsidRDefault="00980F48" w:rsidP="00980F48">
      <w:pPr>
        <w:pStyle w:val="NormalWeb"/>
        <w:spacing w:before="0" w:beforeAutospacing="0" w:after="0" w:afterAutospacing="0"/>
        <w:ind w:left="885"/>
        <w:jc w:val="both"/>
        <w:textAlignment w:val="baseline"/>
        <w:rPr>
          <w:del w:id="862" w:author="Willian" w:date="2017-03-08T00:13:00Z"/>
          <w:rFonts w:ascii="Menlo" w:eastAsia="Meiryo" w:hAnsi="Menlo" w:cs="Menlo"/>
          <w:noProof/>
          <w:color w:val="3F6E74"/>
          <w:sz w:val="18"/>
          <w:szCs w:val="18"/>
          <w:lang w:val="en-US"/>
        </w:rPr>
      </w:pPr>
    </w:p>
    <w:p w14:paraId="5461172D" w14:textId="77777777" w:rsidR="00D05199" w:rsidRPr="00980F48" w:rsidDel="002E607A" w:rsidRDefault="00D05199" w:rsidP="00980F48">
      <w:pPr>
        <w:pStyle w:val="NormalWeb"/>
        <w:spacing w:before="0" w:beforeAutospacing="0" w:after="0" w:afterAutospacing="0"/>
        <w:ind w:left="885"/>
        <w:jc w:val="both"/>
        <w:textAlignment w:val="baseline"/>
        <w:rPr>
          <w:del w:id="863" w:author="Willian" w:date="2017-03-08T00:13:00Z"/>
          <w:rFonts w:ascii="Menlo" w:eastAsia="Meiryo" w:hAnsi="Menlo" w:cs="Menlo"/>
          <w:noProof/>
          <w:color w:val="000000"/>
          <w:sz w:val="21"/>
          <w:szCs w:val="21"/>
        </w:rPr>
      </w:pPr>
      <w:del w:id="864"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area</w:delText>
        </w:r>
        <w:r w:rsidRPr="00980F48" w:rsidDel="002E607A">
          <w:rPr>
            <w:rFonts w:ascii="Menlo" w:eastAsia="Meiryo" w:hAnsi="Menlo" w:cs="Menlo"/>
            <w:noProof/>
            <w:color w:val="000000"/>
            <w:sz w:val="18"/>
            <w:szCs w:val="18"/>
          </w:rPr>
          <w:delText>()</w:delText>
        </w:r>
      </w:del>
    </w:p>
    <w:p w14:paraId="2BC2F2D0" w14:textId="77777777" w:rsidR="00D05199" w:rsidRPr="00980F48" w:rsidDel="002E607A" w:rsidRDefault="00D05199" w:rsidP="00980F48">
      <w:pPr>
        <w:pStyle w:val="NormalWeb"/>
        <w:spacing w:before="0" w:beforeAutospacing="0" w:after="620" w:afterAutospacing="0"/>
        <w:ind w:left="885"/>
        <w:jc w:val="both"/>
        <w:textAlignment w:val="baseline"/>
        <w:rPr>
          <w:del w:id="865" w:author="Willian" w:date="2017-03-08T00:13:00Z"/>
          <w:rFonts w:ascii="Menlo" w:eastAsia="Meiryo" w:hAnsi="Menlo" w:cs="Menlo"/>
          <w:noProof/>
          <w:color w:val="000000"/>
          <w:sz w:val="21"/>
          <w:szCs w:val="21"/>
        </w:rPr>
      </w:pPr>
      <w:del w:id="866"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simpleDescription</w:delText>
        </w:r>
        <w:r w:rsidRPr="00980F48" w:rsidDel="002E607A">
          <w:rPr>
            <w:rFonts w:ascii="Menlo" w:eastAsia="Meiryo" w:hAnsi="Menlo" w:cs="Menlo"/>
            <w:noProof/>
            <w:color w:val="000000"/>
            <w:sz w:val="18"/>
            <w:szCs w:val="18"/>
          </w:rPr>
          <w:delText>()</w:delText>
        </w:r>
      </w:del>
    </w:p>
    <w:p w14:paraId="70E9EAC1" w14:textId="77777777" w:rsidR="00980F48" w:rsidDel="002E607A" w:rsidRDefault="00980F48" w:rsidP="00980F48">
      <w:pPr>
        <w:rPr>
          <w:del w:id="867" w:author="Willian" w:date="2017-03-08T00:13:00Z"/>
        </w:rPr>
      </w:pPr>
      <w:del w:id="868" w:author="Willian" w:date="2017-03-08T00:13:00Z">
        <w:r w:rsidDel="002E607A">
          <w:delText>Observe que o inicializador para a classe Square tem três etapas distintas:</w:delText>
        </w:r>
      </w:del>
    </w:p>
    <w:p w14:paraId="58DFDC1B" w14:textId="77777777" w:rsidR="00980F48" w:rsidDel="002E607A" w:rsidRDefault="00980F48" w:rsidP="00980F48">
      <w:pPr>
        <w:pStyle w:val="PargrafodaLista"/>
        <w:numPr>
          <w:ilvl w:val="0"/>
          <w:numId w:val="26"/>
        </w:numPr>
        <w:rPr>
          <w:del w:id="869" w:author="Willian" w:date="2017-03-08T00:13:00Z"/>
        </w:rPr>
      </w:pPr>
      <w:del w:id="870" w:author="Willian" w:date="2017-03-08T00:13:00Z">
        <w:r w:rsidDel="002E607A">
          <w:delText>A definição do valor da propriedade que a subclasse Square declara (</w:delText>
        </w:r>
        <w:r w:rsidRPr="00980F48" w:rsidDel="002E607A">
          <w:rPr>
            <w:rFonts w:ascii="Menlo" w:eastAsia="Meiryo" w:hAnsi="Menlo" w:cs="Menlo"/>
            <w:noProof/>
            <w:color w:val="3F6E74"/>
            <w:sz w:val="18"/>
            <w:szCs w:val="18"/>
          </w:rPr>
          <w:delText>sideLength</w:delText>
        </w:r>
        <w:r w:rsidDel="002E607A">
          <w:delText>);</w:delText>
        </w:r>
      </w:del>
    </w:p>
    <w:p w14:paraId="1F0BEA87" w14:textId="77777777" w:rsidR="00980F48" w:rsidDel="002E607A" w:rsidRDefault="00980F48" w:rsidP="00980F48">
      <w:pPr>
        <w:pStyle w:val="PargrafodaLista"/>
        <w:numPr>
          <w:ilvl w:val="0"/>
          <w:numId w:val="26"/>
        </w:numPr>
        <w:rPr>
          <w:del w:id="871" w:author="Willian" w:date="2017-03-08T00:13:00Z"/>
        </w:rPr>
      </w:pPr>
      <w:del w:id="872" w:author="Willian" w:date="2017-03-08T00:13:00Z">
        <w:r w:rsidDel="002E607A">
          <w:delText>A chamada do inicializador da superclasse NamedShape usando a palavra reservada super;</w:delText>
        </w:r>
      </w:del>
    </w:p>
    <w:p w14:paraId="2730F40B" w14:textId="77777777" w:rsidR="00980F48" w:rsidDel="002E607A" w:rsidRDefault="00980F48" w:rsidP="00980F48">
      <w:pPr>
        <w:pStyle w:val="PargrafodaLista"/>
        <w:numPr>
          <w:ilvl w:val="0"/>
          <w:numId w:val="26"/>
        </w:numPr>
        <w:rPr>
          <w:del w:id="873" w:author="Willian" w:date="2017-03-08T00:13:00Z"/>
        </w:rPr>
      </w:pPr>
      <w:del w:id="874" w:author="Willian" w:date="2017-03-08T00:13:00Z">
        <w:r w:rsidDel="002E607A">
          <w:delText>Altera o valor da propriedade que a superclasse NamedShape define (</w:delText>
        </w:r>
        <w:r w:rsidRPr="00980F48" w:rsidDel="002E607A">
          <w:rPr>
            <w:rFonts w:ascii="Menlo" w:eastAsia="Meiryo" w:hAnsi="Menlo" w:cs="Menlo"/>
            <w:noProof/>
            <w:color w:val="3F6E74"/>
            <w:sz w:val="18"/>
            <w:szCs w:val="18"/>
          </w:rPr>
          <w:delText>numberOfSides</w:delText>
        </w:r>
        <w:r w:rsidDel="002E607A">
          <w:delText>). Qualquer trabalho de configuração adicional, getters ou setters também pode ser feito neste momento</w:delText>
        </w:r>
      </w:del>
    </w:p>
    <w:p w14:paraId="1C0F09EA" w14:textId="77777777" w:rsidR="00980F48" w:rsidDel="002E607A" w:rsidRDefault="00980F48" w:rsidP="00980F48">
      <w:pPr>
        <w:rPr>
          <w:del w:id="875" w:author="Willian" w:date="2017-03-08T00:13:00Z"/>
        </w:rPr>
      </w:pPr>
      <w:commentRangeStart w:id="876"/>
      <w:del w:id="877" w:author="Willian" w:date="2017-03-08T00:13:00Z">
        <w:r w:rsidDel="002E607A">
          <w:delText xml:space="preserve">Por vezes, a inicialização de um objeto precisa de falhar, </w:delText>
        </w:r>
        <w:commentRangeEnd w:id="876"/>
        <w:r w:rsidR="009C06FC" w:rsidDel="002E607A">
          <w:rPr>
            <w:rStyle w:val="Refdecomentrio"/>
          </w:rPr>
          <w:commentReference w:id="876"/>
        </w:r>
        <w:r w:rsidDel="002E607A">
          <w:delText>como por exemplo, quando os valores fornecidos como argumentos estão for</w:delText>
        </w:r>
        <w:r w:rsidR="001462DB" w:rsidDel="002E607A">
          <w:delText xml:space="preserve">a de um determinado intervalo, ou quando por qualquer maneira estes dados recebidos são inválidos ou não esperados. </w:delText>
        </w:r>
      </w:del>
    </w:p>
    <w:p w14:paraId="07FC072A" w14:textId="77777777" w:rsidR="001462DB" w:rsidDel="002E607A" w:rsidRDefault="001462DB" w:rsidP="00980F48">
      <w:pPr>
        <w:rPr>
          <w:del w:id="878" w:author="Willian" w:date="2017-03-08T00:13:00Z"/>
        </w:rPr>
      </w:pPr>
      <w:del w:id="879" w:author="Willian" w:date="2017-03-08T00:13:00Z">
        <w:r w:rsidDel="002E607A">
          <w:delText xml:space="preserve">Inicializadores que podem falhar com êxito são chamados de </w:delText>
        </w:r>
        <w:r w:rsidDel="002E607A">
          <w:rPr>
            <w:b/>
          </w:rPr>
          <w:delText xml:space="preserve">failable initializer </w:delText>
        </w:r>
        <w:r w:rsidDel="002E607A">
          <w:delText xml:space="preserve"> e estes podem retornar </w:delText>
        </w:r>
        <w:r w:rsidRPr="001462DB" w:rsidDel="002E607A">
          <w:rPr>
            <w:rFonts w:ascii="Menlo" w:hAnsi="Menlo" w:cs="Menlo"/>
            <w:color w:val="AA3391"/>
            <w:sz w:val="18"/>
            <w:szCs w:val="18"/>
          </w:rPr>
          <w:delText>nil</w:delText>
        </w:r>
        <w:r w:rsidDel="002E607A">
          <w:delText xml:space="preserve"> após a inicialização.</w:delText>
        </w:r>
      </w:del>
    </w:p>
    <w:p w14:paraId="6AAB8FBA" w14:textId="77777777" w:rsidR="001462DB" w:rsidRPr="001462DB" w:rsidDel="002E607A" w:rsidRDefault="001462DB" w:rsidP="00980F48">
      <w:pPr>
        <w:rPr>
          <w:del w:id="880" w:author="Willian" w:date="2017-03-08T00:13:00Z"/>
        </w:rPr>
      </w:pPr>
      <w:del w:id="881" w:author="Willian" w:date="2017-03-08T00:13:00Z">
        <w:r w:rsidDel="002E607A">
          <w:delText xml:space="preserve">Use </w:delText>
        </w:r>
        <w:r w:rsidRPr="001462DB" w:rsidDel="002E607A">
          <w:rPr>
            <w:rFonts w:ascii="Menlo" w:hAnsi="Menlo" w:cs="Menlo"/>
            <w:color w:val="AA3391"/>
            <w:sz w:val="18"/>
            <w:szCs w:val="18"/>
          </w:rPr>
          <w:delText>init</w:delText>
        </w:r>
        <w:r w:rsidRPr="001462DB" w:rsidDel="002E607A">
          <w:rPr>
            <w:rFonts w:ascii="Menlo" w:hAnsi="Menlo" w:cs="Menlo"/>
            <w:sz w:val="18"/>
            <w:szCs w:val="18"/>
          </w:rPr>
          <w:delText>?</w:delText>
        </w:r>
        <w:r w:rsidDel="002E607A">
          <w:delText xml:space="preserve"> para declarar um failable initializer.</w:delText>
        </w:r>
      </w:del>
    </w:p>
    <w:p w14:paraId="52B5B89F" w14:textId="77777777" w:rsidR="00D05199" w:rsidRPr="00A66496" w:rsidDel="002E607A" w:rsidRDefault="00D05199" w:rsidP="001462DB">
      <w:pPr>
        <w:pStyle w:val="NormalWeb"/>
        <w:spacing w:before="460" w:beforeAutospacing="0" w:after="0" w:afterAutospacing="0"/>
        <w:ind w:left="567"/>
        <w:jc w:val="both"/>
        <w:textAlignment w:val="baseline"/>
        <w:rPr>
          <w:del w:id="882" w:author="Willian" w:date="2017-03-08T00:13:00Z"/>
          <w:rFonts w:ascii="Menlo" w:hAnsi="Menlo" w:cs="Menlo"/>
          <w:noProof/>
          <w:color w:val="000000"/>
          <w:sz w:val="21"/>
          <w:szCs w:val="21"/>
          <w:lang w:val="en-US"/>
        </w:rPr>
      </w:pPr>
      <w:del w:id="88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207894BD" w14:textId="77777777" w:rsidR="00D05199" w:rsidRPr="00A66496" w:rsidDel="002E607A" w:rsidRDefault="00D05199" w:rsidP="001462DB">
      <w:pPr>
        <w:pStyle w:val="NormalWeb"/>
        <w:spacing w:before="0" w:beforeAutospacing="0" w:after="0" w:afterAutospacing="0"/>
        <w:ind w:left="567"/>
        <w:jc w:val="both"/>
        <w:textAlignment w:val="baseline"/>
        <w:rPr>
          <w:del w:id="884" w:author="Willian" w:date="2017-03-08T00:13:00Z"/>
          <w:rFonts w:ascii="Menlo" w:hAnsi="Menlo" w:cs="Menlo"/>
          <w:noProof/>
          <w:color w:val="000000"/>
          <w:sz w:val="21"/>
          <w:szCs w:val="21"/>
          <w:lang w:val="en-US"/>
        </w:rPr>
      </w:pPr>
      <w:del w:id="88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del>
    </w:p>
    <w:p w14:paraId="4CEEDC7E" w14:textId="77777777" w:rsidR="00D05199" w:rsidRPr="00A66496" w:rsidDel="002E607A" w:rsidRDefault="00D05199" w:rsidP="001462DB">
      <w:pPr>
        <w:pStyle w:val="NormalWeb"/>
        <w:spacing w:before="0" w:beforeAutospacing="0" w:after="0" w:afterAutospacing="0"/>
        <w:ind w:left="567"/>
        <w:jc w:val="both"/>
        <w:textAlignment w:val="baseline"/>
        <w:rPr>
          <w:del w:id="886" w:author="Willian" w:date="2017-03-08T00:13:00Z"/>
          <w:rFonts w:ascii="Menlo" w:hAnsi="Menlo" w:cs="Menlo"/>
          <w:noProof/>
          <w:color w:val="000000"/>
          <w:sz w:val="21"/>
          <w:szCs w:val="21"/>
          <w:lang w:val="en-US"/>
        </w:rPr>
      </w:pPr>
      <w:del w:id="887" w:author="Willian" w:date="2017-03-08T00:13:00Z">
        <w:r w:rsidRPr="00A66496" w:rsidDel="002E607A">
          <w:rPr>
            <w:rFonts w:ascii="Menlo" w:hAnsi="Menlo" w:cs="Menlo"/>
            <w:noProof/>
            <w:color w:val="000000"/>
            <w:sz w:val="18"/>
            <w:szCs w:val="18"/>
            <w:lang w:val="en-US"/>
          </w:rPr>
          <w:delText> </w:delText>
        </w:r>
      </w:del>
    </w:p>
    <w:p w14:paraId="028DB2B5" w14:textId="77777777" w:rsidR="00D05199" w:rsidRPr="00A66496" w:rsidDel="002E607A" w:rsidRDefault="00D05199" w:rsidP="001462DB">
      <w:pPr>
        <w:pStyle w:val="NormalWeb"/>
        <w:spacing w:before="0" w:beforeAutospacing="0" w:after="0" w:afterAutospacing="0"/>
        <w:ind w:left="567"/>
        <w:jc w:val="both"/>
        <w:textAlignment w:val="baseline"/>
        <w:rPr>
          <w:del w:id="888" w:author="Willian" w:date="2017-03-08T00:13:00Z"/>
          <w:rFonts w:ascii="Menlo" w:hAnsi="Menlo" w:cs="Menlo"/>
          <w:noProof/>
          <w:color w:val="000000"/>
          <w:sz w:val="21"/>
          <w:szCs w:val="21"/>
          <w:lang w:val="en-US"/>
        </w:rPr>
      </w:pPr>
      <w:del w:id="88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110D7092" w14:textId="77777777" w:rsidR="00D05199" w:rsidRPr="00A66496" w:rsidDel="002E607A" w:rsidRDefault="00D05199" w:rsidP="001462DB">
      <w:pPr>
        <w:pStyle w:val="NormalWeb"/>
        <w:spacing w:before="0" w:beforeAutospacing="0" w:after="0" w:afterAutospacing="0"/>
        <w:ind w:left="567"/>
        <w:jc w:val="both"/>
        <w:textAlignment w:val="baseline"/>
        <w:rPr>
          <w:del w:id="890" w:author="Willian" w:date="2017-03-08T00:13:00Z"/>
          <w:rFonts w:ascii="Menlo" w:hAnsi="Menlo" w:cs="Menlo"/>
          <w:noProof/>
          <w:color w:val="000000"/>
          <w:sz w:val="21"/>
          <w:szCs w:val="21"/>
          <w:lang w:val="en-US"/>
        </w:rPr>
      </w:pPr>
      <w:del w:id="89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radius</w:delText>
        </w:r>
      </w:del>
    </w:p>
    <w:p w14:paraId="4BA447F7" w14:textId="77777777" w:rsidR="00D05199" w:rsidRPr="00A66496" w:rsidDel="002E607A" w:rsidRDefault="00D05199" w:rsidP="001462DB">
      <w:pPr>
        <w:pStyle w:val="NormalWeb"/>
        <w:spacing w:before="0" w:beforeAutospacing="0" w:after="0" w:afterAutospacing="0"/>
        <w:ind w:left="567"/>
        <w:jc w:val="both"/>
        <w:textAlignment w:val="baseline"/>
        <w:rPr>
          <w:del w:id="892" w:author="Willian" w:date="2017-03-08T00:13:00Z"/>
          <w:rFonts w:ascii="Menlo" w:hAnsi="Menlo" w:cs="Menlo"/>
          <w:noProof/>
          <w:color w:val="000000"/>
          <w:sz w:val="21"/>
          <w:szCs w:val="21"/>
          <w:lang w:val="en-US"/>
        </w:rPr>
      </w:pPr>
      <w:del w:id="89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78699EAD" w14:textId="77777777" w:rsidR="00D05199" w:rsidRPr="00A66496" w:rsidDel="002E607A" w:rsidRDefault="00D05199" w:rsidP="001462DB">
      <w:pPr>
        <w:pStyle w:val="NormalWeb"/>
        <w:spacing w:before="0" w:beforeAutospacing="0" w:after="0" w:afterAutospacing="0"/>
        <w:ind w:left="567"/>
        <w:jc w:val="both"/>
        <w:textAlignment w:val="baseline"/>
        <w:rPr>
          <w:del w:id="894" w:author="Willian" w:date="2017-03-08T00:13:00Z"/>
          <w:rFonts w:ascii="Menlo" w:hAnsi="Menlo" w:cs="Menlo"/>
          <w:noProof/>
          <w:color w:val="000000"/>
          <w:sz w:val="21"/>
          <w:szCs w:val="21"/>
          <w:lang w:val="en-US"/>
        </w:rPr>
      </w:pPr>
      <w:del w:id="89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F94BC9" w14:textId="77777777" w:rsidR="00D05199" w:rsidRPr="00A66496" w:rsidDel="002E607A" w:rsidRDefault="00D05199" w:rsidP="001462DB">
      <w:pPr>
        <w:pStyle w:val="NormalWeb"/>
        <w:spacing w:before="0" w:beforeAutospacing="0" w:after="0" w:afterAutospacing="0"/>
        <w:ind w:left="567"/>
        <w:jc w:val="both"/>
        <w:textAlignment w:val="baseline"/>
        <w:rPr>
          <w:del w:id="896" w:author="Willian" w:date="2017-03-08T00:13:00Z"/>
          <w:rFonts w:ascii="Menlo" w:hAnsi="Menlo" w:cs="Menlo"/>
          <w:noProof/>
          <w:color w:val="000000"/>
          <w:sz w:val="21"/>
          <w:szCs w:val="21"/>
          <w:lang w:val="en-US"/>
        </w:rPr>
      </w:pPr>
      <w:del w:id="89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&lt;= </w:delText>
        </w:r>
        <w:r w:rsidRPr="00A66496" w:rsidDel="002E607A">
          <w:rPr>
            <w:rFonts w:ascii="Menlo" w:hAnsi="Menlo" w:cs="Menlo"/>
            <w:noProof/>
            <w:color w:val="1C00CF"/>
            <w:sz w:val="18"/>
            <w:szCs w:val="18"/>
            <w:lang w:val="en-US"/>
          </w:rPr>
          <w:delText>0</w:delText>
        </w:r>
        <w:r w:rsidRPr="00A66496" w:rsidDel="002E607A">
          <w:rPr>
            <w:rFonts w:ascii="Menlo" w:hAnsi="Menlo" w:cs="Menlo"/>
            <w:noProof/>
            <w:color w:val="000000"/>
            <w:sz w:val="18"/>
            <w:szCs w:val="18"/>
            <w:lang w:val="en-US"/>
          </w:rPr>
          <w:delText xml:space="preserve"> {</w:delText>
        </w:r>
      </w:del>
    </w:p>
    <w:p w14:paraId="24DD1817" w14:textId="77777777" w:rsidR="00D05199" w:rsidRPr="00A66496" w:rsidDel="002E607A" w:rsidRDefault="00D05199" w:rsidP="001462DB">
      <w:pPr>
        <w:pStyle w:val="NormalWeb"/>
        <w:spacing w:before="0" w:beforeAutospacing="0" w:after="0" w:afterAutospacing="0"/>
        <w:ind w:left="567"/>
        <w:jc w:val="both"/>
        <w:textAlignment w:val="baseline"/>
        <w:rPr>
          <w:del w:id="898" w:author="Willian" w:date="2017-03-08T00:13:00Z"/>
          <w:rFonts w:ascii="Menlo" w:hAnsi="Menlo" w:cs="Menlo"/>
          <w:noProof/>
          <w:color w:val="000000"/>
          <w:sz w:val="21"/>
          <w:szCs w:val="21"/>
          <w:lang w:val="en-US"/>
        </w:rPr>
      </w:pPr>
      <w:del w:id="89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nil</w:delText>
        </w:r>
      </w:del>
    </w:p>
    <w:p w14:paraId="50F1FB6D" w14:textId="77777777" w:rsidR="00D05199" w:rsidRPr="00A66496" w:rsidDel="002E607A" w:rsidRDefault="00D05199" w:rsidP="001462DB">
      <w:pPr>
        <w:pStyle w:val="NormalWeb"/>
        <w:spacing w:before="0" w:beforeAutospacing="0" w:after="0" w:afterAutospacing="0"/>
        <w:ind w:left="567"/>
        <w:jc w:val="both"/>
        <w:textAlignment w:val="baseline"/>
        <w:rPr>
          <w:del w:id="900" w:author="Willian" w:date="2017-03-08T00:13:00Z"/>
          <w:rFonts w:ascii="Menlo" w:hAnsi="Menlo" w:cs="Menlo"/>
          <w:noProof/>
          <w:color w:val="000000"/>
          <w:sz w:val="21"/>
          <w:szCs w:val="21"/>
          <w:lang w:val="en-US"/>
        </w:rPr>
      </w:pPr>
      <w:del w:id="901" w:author="Willian" w:date="2017-03-08T00:13:00Z">
        <w:r w:rsidRPr="00A66496" w:rsidDel="002E607A">
          <w:rPr>
            <w:rFonts w:ascii="Menlo" w:hAnsi="Menlo" w:cs="Menlo"/>
            <w:noProof/>
            <w:color w:val="000000"/>
            <w:sz w:val="18"/>
            <w:szCs w:val="18"/>
            <w:lang w:val="en-US"/>
          </w:rPr>
          <w:delText>      }</w:delText>
        </w:r>
      </w:del>
    </w:p>
    <w:p w14:paraId="6E4772F7" w14:textId="77777777" w:rsidR="00D05199" w:rsidRPr="00A66496" w:rsidDel="002E607A" w:rsidRDefault="00D05199" w:rsidP="001462DB">
      <w:pPr>
        <w:pStyle w:val="NormalWeb"/>
        <w:spacing w:before="0" w:beforeAutospacing="0" w:after="0" w:afterAutospacing="0"/>
        <w:ind w:left="567"/>
        <w:jc w:val="both"/>
        <w:textAlignment w:val="baseline"/>
        <w:rPr>
          <w:del w:id="902" w:author="Willian" w:date="2017-03-08T00:13:00Z"/>
          <w:rFonts w:ascii="Menlo" w:hAnsi="Menlo" w:cs="Menlo"/>
          <w:noProof/>
          <w:color w:val="000000"/>
          <w:sz w:val="21"/>
          <w:szCs w:val="21"/>
          <w:lang w:val="en-US"/>
        </w:rPr>
      </w:pPr>
      <w:del w:id="903" w:author="Willian" w:date="2017-03-08T00:13:00Z">
        <w:r w:rsidRPr="00A66496" w:rsidDel="002E607A">
          <w:rPr>
            <w:rFonts w:ascii="Menlo" w:hAnsi="Menlo" w:cs="Menlo"/>
            <w:noProof/>
            <w:color w:val="000000"/>
            <w:sz w:val="18"/>
            <w:szCs w:val="18"/>
            <w:lang w:val="en-US"/>
          </w:rPr>
          <w:delText>  }</w:delText>
        </w:r>
      </w:del>
    </w:p>
    <w:p w14:paraId="46125CED" w14:textId="77777777" w:rsidR="00D05199" w:rsidRPr="00A66496" w:rsidDel="002E607A" w:rsidRDefault="00D05199" w:rsidP="001462DB">
      <w:pPr>
        <w:pStyle w:val="NormalWeb"/>
        <w:spacing w:before="0" w:beforeAutospacing="0" w:after="0" w:afterAutospacing="0"/>
        <w:ind w:left="567"/>
        <w:jc w:val="both"/>
        <w:textAlignment w:val="baseline"/>
        <w:rPr>
          <w:del w:id="904" w:author="Willian" w:date="2017-03-08T00:13:00Z"/>
          <w:rFonts w:ascii="Menlo" w:hAnsi="Menlo" w:cs="Menlo"/>
          <w:noProof/>
          <w:color w:val="000000"/>
          <w:sz w:val="21"/>
          <w:szCs w:val="21"/>
          <w:lang w:val="en-US"/>
        </w:rPr>
      </w:pPr>
      <w:del w:id="905" w:author="Willian" w:date="2017-03-08T00:13:00Z">
        <w:r w:rsidRPr="00A66496" w:rsidDel="002E607A">
          <w:rPr>
            <w:rFonts w:ascii="Menlo" w:hAnsi="Menlo" w:cs="Menlo"/>
            <w:noProof/>
            <w:color w:val="000000"/>
            <w:sz w:val="18"/>
            <w:szCs w:val="18"/>
            <w:lang w:val="en-US"/>
          </w:rPr>
          <w:delText> </w:delText>
        </w:r>
      </w:del>
    </w:p>
    <w:p w14:paraId="4983B8DA" w14:textId="77777777" w:rsidR="00D05199" w:rsidRPr="00A66496" w:rsidDel="002E607A" w:rsidRDefault="00D05199" w:rsidP="001462DB">
      <w:pPr>
        <w:pStyle w:val="NormalWeb"/>
        <w:spacing w:before="0" w:beforeAutospacing="0" w:after="0" w:afterAutospacing="0"/>
        <w:ind w:left="567"/>
        <w:jc w:val="both"/>
        <w:textAlignment w:val="baseline"/>
        <w:rPr>
          <w:del w:id="906" w:author="Willian" w:date="2017-03-08T00:13:00Z"/>
          <w:rFonts w:ascii="Menlo" w:hAnsi="Menlo" w:cs="Menlo"/>
          <w:noProof/>
          <w:color w:val="000000"/>
          <w:sz w:val="21"/>
          <w:szCs w:val="21"/>
          <w:lang w:val="en-US"/>
        </w:rPr>
      </w:pPr>
      <w:del w:id="9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override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D576B58" w14:textId="77777777" w:rsidR="00D05199" w:rsidRPr="00A66496" w:rsidDel="002E607A" w:rsidRDefault="00D05199" w:rsidP="001462DB">
      <w:pPr>
        <w:pStyle w:val="NormalWeb"/>
        <w:spacing w:before="0" w:beforeAutospacing="0" w:after="0" w:afterAutospacing="0"/>
        <w:ind w:left="567"/>
        <w:jc w:val="both"/>
        <w:textAlignment w:val="baseline"/>
        <w:rPr>
          <w:del w:id="908" w:author="Willian" w:date="2017-03-08T00:13:00Z"/>
          <w:rFonts w:ascii="Menlo" w:hAnsi="Menlo" w:cs="Menlo"/>
          <w:noProof/>
          <w:color w:val="000000"/>
          <w:sz w:val="21"/>
          <w:szCs w:val="21"/>
          <w:lang w:val="en-US"/>
        </w:rPr>
      </w:pPr>
      <w:del w:id="9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circle with a radius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7DBDFB3D" w14:textId="77777777" w:rsidR="00D05199" w:rsidRPr="00A66496" w:rsidDel="002E607A" w:rsidRDefault="00D05199" w:rsidP="001462DB">
      <w:pPr>
        <w:pStyle w:val="NormalWeb"/>
        <w:spacing w:before="0" w:beforeAutospacing="0" w:after="0" w:afterAutospacing="0"/>
        <w:ind w:left="567"/>
        <w:jc w:val="both"/>
        <w:textAlignment w:val="baseline"/>
        <w:rPr>
          <w:del w:id="910" w:author="Willian" w:date="2017-03-08T00:13:00Z"/>
          <w:rFonts w:ascii="Menlo" w:hAnsi="Menlo" w:cs="Menlo"/>
          <w:noProof/>
          <w:color w:val="000000"/>
          <w:sz w:val="21"/>
          <w:szCs w:val="21"/>
          <w:lang w:val="en-US"/>
        </w:rPr>
      </w:pPr>
      <w:del w:id="911" w:author="Willian" w:date="2017-03-08T00:13:00Z">
        <w:r w:rsidRPr="00A66496" w:rsidDel="002E607A">
          <w:rPr>
            <w:rFonts w:ascii="Menlo" w:hAnsi="Menlo" w:cs="Menlo"/>
            <w:noProof/>
            <w:color w:val="000000"/>
            <w:sz w:val="18"/>
            <w:szCs w:val="18"/>
            <w:lang w:val="en-US"/>
          </w:rPr>
          <w:delText>  }</w:delText>
        </w:r>
      </w:del>
    </w:p>
    <w:p w14:paraId="7C5C3F0E" w14:textId="77777777" w:rsidR="00D05199" w:rsidRPr="00A66496" w:rsidDel="002E607A" w:rsidRDefault="00D05199" w:rsidP="001462DB">
      <w:pPr>
        <w:pStyle w:val="NormalWeb"/>
        <w:spacing w:before="0" w:beforeAutospacing="0" w:after="0" w:afterAutospacing="0"/>
        <w:ind w:left="567"/>
        <w:jc w:val="both"/>
        <w:textAlignment w:val="baseline"/>
        <w:rPr>
          <w:del w:id="912" w:author="Willian" w:date="2017-03-08T00:13:00Z"/>
          <w:rFonts w:ascii="Menlo" w:hAnsi="Menlo" w:cs="Menlo"/>
          <w:noProof/>
          <w:color w:val="000000"/>
          <w:sz w:val="21"/>
          <w:szCs w:val="21"/>
          <w:lang w:val="en-US"/>
        </w:rPr>
      </w:pPr>
      <w:del w:id="913" w:author="Willian" w:date="2017-03-08T00:13:00Z">
        <w:r w:rsidRPr="00A66496" w:rsidDel="002E607A">
          <w:rPr>
            <w:rFonts w:ascii="Menlo" w:hAnsi="Menlo" w:cs="Menlo"/>
            <w:noProof/>
            <w:color w:val="000000"/>
            <w:sz w:val="18"/>
            <w:szCs w:val="18"/>
            <w:lang w:val="en-US"/>
          </w:rPr>
          <w:delText>}</w:delText>
        </w:r>
      </w:del>
    </w:p>
    <w:p w14:paraId="79EBEB80" w14:textId="77777777" w:rsidR="00D05199" w:rsidRPr="00A66496" w:rsidDel="002E607A" w:rsidRDefault="00D05199" w:rsidP="001462DB">
      <w:pPr>
        <w:pStyle w:val="NormalWeb"/>
        <w:spacing w:before="0" w:beforeAutospacing="0" w:after="0" w:afterAutospacing="0"/>
        <w:ind w:left="567"/>
        <w:jc w:val="both"/>
        <w:textAlignment w:val="baseline"/>
        <w:rPr>
          <w:del w:id="914" w:author="Willian" w:date="2017-03-08T00:13:00Z"/>
          <w:rFonts w:ascii="Menlo" w:hAnsi="Menlo" w:cs="Menlo"/>
          <w:noProof/>
          <w:color w:val="000000"/>
          <w:sz w:val="21"/>
          <w:szCs w:val="21"/>
          <w:lang w:val="en-US"/>
        </w:rPr>
      </w:pPr>
      <w:del w:id="91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successfulCircle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"successful circle"</w:delText>
        </w:r>
        <w:r w:rsidRPr="00A66496" w:rsidDel="002E607A">
          <w:rPr>
            <w:rFonts w:ascii="Menlo" w:hAnsi="Menlo" w:cs="Menlo"/>
            <w:noProof/>
            <w:color w:val="000000"/>
            <w:sz w:val="18"/>
            <w:szCs w:val="18"/>
            <w:lang w:val="en-US"/>
          </w:rPr>
          <w:delText>)</w:delText>
        </w:r>
      </w:del>
    </w:p>
    <w:p w14:paraId="6AB69199" w14:textId="77777777" w:rsidR="00D05199" w:rsidRPr="00A66496" w:rsidDel="002E607A" w:rsidRDefault="00D05199" w:rsidP="001462DB">
      <w:pPr>
        <w:pStyle w:val="NormalWeb"/>
        <w:spacing w:before="0" w:beforeAutospacing="0" w:after="620" w:afterAutospacing="0"/>
        <w:ind w:left="567"/>
        <w:jc w:val="both"/>
        <w:textAlignment w:val="baseline"/>
        <w:rPr>
          <w:del w:id="916" w:author="Willian" w:date="2017-03-08T00:13:00Z"/>
          <w:rFonts w:ascii="Menlo" w:hAnsi="Menlo" w:cs="Menlo"/>
          <w:noProof/>
          <w:color w:val="000000"/>
          <w:sz w:val="21"/>
          <w:szCs w:val="21"/>
          <w:lang w:val="en-US"/>
        </w:rPr>
      </w:pPr>
      <w:del w:id="91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failedCircle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"failed circle"</w:delText>
        </w:r>
        <w:r w:rsidRPr="00A66496" w:rsidDel="002E607A">
          <w:rPr>
            <w:rFonts w:ascii="Menlo" w:hAnsi="Menlo" w:cs="Menlo"/>
            <w:noProof/>
            <w:color w:val="000000"/>
            <w:sz w:val="18"/>
            <w:szCs w:val="18"/>
            <w:lang w:val="en-US"/>
          </w:rPr>
          <w:delText>)</w:delText>
        </w:r>
      </w:del>
    </w:p>
    <w:p w14:paraId="78FC7D69" w14:textId="77777777" w:rsidR="006A0976" w:rsidDel="002E607A" w:rsidRDefault="006A0976" w:rsidP="006A0976">
      <w:pPr>
        <w:rPr>
          <w:del w:id="918" w:author="Willian" w:date="2017-03-08T00:13:00Z"/>
        </w:rPr>
      </w:pPr>
      <w:del w:id="919" w:author="Willian" w:date="2017-03-08T00:13:00Z">
        <w:r w:rsidDel="002E607A">
          <w:delText xml:space="preserve">Inicializadores também possuem uma séria de modificadores. O inicializador padrão é o </w:delText>
        </w:r>
        <w:r w:rsidDel="002E607A">
          <w:rPr>
            <w:b/>
          </w:rPr>
          <w:delText xml:space="preserve">designado </w:delText>
        </w:r>
        <w:r w:rsidDel="002E607A">
          <w:delText>e este não precisa de qualquer palavra chave para determinar isto. Este inicializador atua primariamente nas classes; e todas as classes possuem definitivamente um inicializador designado, mesmo que este esteja em suas superclasses.</w:delText>
        </w:r>
      </w:del>
    </w:p>
    <w:p w14:paraId="09641564" w14:textId="77777777" w:rsidR="006A0976" w:rsidDel="002E607A" w:rsidRDefault="006A0976" w:rsidP="006A0976">
      <w:pPr>
        <w:rPr>
          <w:del w:id="920" w:author="Willian" w:date="2017-03-08T00:13:00Z"/>
        </w:rPr>
      </w:pPr>
      <w:del w:id="921" w:author="Willian" w:date="2017-03-08T00:13:00Z">
        <w:r w:rsidDel="002E607A">
          <w:delText xml:space="preserve">O modificador </w:delText>
        </w:r>
        <w:r w:rsidR="00A11492" w:rsidDel="002E607A">
          <w:rPr>
            <w:rFonts w:ascii="Menlo" w:hAnsi="Menlo" w:cs="Menlo"/>
            <w:noProof/>
            <w:color w:val="AA3391"/>
            <w:sz w:val="18"/>
            <w:szCs w:val="18"/>
          </w:rPr>
          <w:delText>convenience</w:delText>
        </w:r>
        <w:r w:rsidR="00A11492" w:rsidRPr="001462DB" w:rsidDel="002E607A">
          <w:rPr>
            <w:rFonts w:ascii="Menlo" w:hAnsi="Menlo" w:cs="Menlo"/>
            <w:noProof/>
            <w:sz w:val="18"/>
            <w:szCs w:val="18"/>
          </w:rPr>
          <w:delText xml:space="preserve"> </w:delText>
        </w:r>
        <w:r w:rsidDel="002E607A">
          <w:delText xml:space="preserve">ao lado do inicializador indica </w:delText>
        </w:r>
        <w:r w:rsidDel="002E607A">
          <w:rPr>
            <w:b/>
          </w:rPr>
          <w:delText xml:space="preserve">inicialização de conveniência, </w:delText>
        </w:r>
        <w:r w:rsidDel="002E607A">
          <w:delText xml:space="preserve"> ou seja, adicionam comportamento ou personalização inicial mas deve necessariamente ser chamado através de um inicializador designado.</w:delText>
        </w:r>
      </w:del>
    </w:p>
    <w:p w14:paraId="5F9554B3" w14:textId="77777777" w:rsidR="005136E6" w:rsidDel="002E607A" w:rsidRDefault="005136E6" w:rsidP="006A0976">
      <w:pPr>
        <w:rPr>
          <w:del w:id="922" w:author="Willian" w:date="2017-03-08T00:13:00Z"/>
        </w:rPr>
      </w:pPr>
      <w:del w:id="923" w:author="Willian" w:date="2017-03-08T00:13:00Z">
        <w:r w:rsidDel="002E607A">
          <w:delText xml:space="preserve">O </w:delText>
        </w:r>
        <w:r w:rsidR="00A11492" w:rsidDel="002E607A">
          <w:rPr>
            <w:rFonts w:ascii="Menlo" w:hAnsi="Menlo" w:cs="Menlo"/>
            <w:noProof/>
            <w:color w:val="AA3391"/>
            <w:sz w:val="18"/>
            <w:szCs w:val="18"/>
          </w:rPr>
          <w:delText>required</w:delText>
        </w:r>
        <w:r w:rsidR="00A11492" w:rsidRPr="001462DB" w:rsidDel="002E607A">
          <w:rPr>
            <w:rFonts w:ascii="Menlo" w:hAnsi="Menlo" w:cs="Menlo"/>
            <w:noProof/>
            <w:sz w:val="18"/>
            <w:szCs w:val="18"/>
          </w:rPr>
          <w:delText xml:space="preserve"> </w:delText>
        </w:r>
        <w:r w:rsidDel="002E607A">
          <w:delText>indica que cada subclasse deve implementar sua própria versão deste inicializador.</w:delText>
        </w:r>
      </w:del>
    </w:p>
    <w:p w14:paraId="7EDF39C8" w14:textId="77777777" w:rsidR="000D41DF" w:rsidDel="002E607A" w:rsidRDefault="000D41DF" w:rsidP="006A0976">
      <w:pPr>
        <w:rPr>
          <w:del w:id="924" w:author="Willian" w:date="2017-03-08T00:13:00Z"/>
        </w:rPr>
      </w:pPr>
    </w:p>
    <w:p w14:paraId="54B896EE" w14:textId="77777777" w:rsidR="006A0976" w:rsidDel="002E607A" w:rsidRDefault="000D41DF">
      <w:pPr>
        <w:pStyle w:val="Ttulo2"/>
        <w:rPr>
          <w:del w:id="925" w:author="Willian" w:date="2017-03-08T00:13:00Z"/>
        </w:rPr>
        <w:pPrChange w:id="926" w:author="Willian" w:date="2016-11-04T22:39:00Z">
          <w:pPr>
            <w:pStyle w:val="Ttulo3"/>
          </w:pPr>
        </w:pPrChange>
      </w:pPr>
      <w:del w:id="927" w:author="Willian" w:date="2017-03-08T00:13:00Z">
        <w:r w:rsidDel="002E607A">
          <w:delText>Casting</w:delText>
        </w:r>
      </w:del>
    </w:p>
    <w:p w14:paraId="48830A3E" w14:textId="77777777" w:rsidR="005136E6" w:rsidDel="002E607A" w:rsidRDefault="005136E6" w:rsidP="005136E6">
      <w:pPr>
        <w:rPr>
          <w:del w:id="928" w:author="Willian" w:date="2017-03-08T00:13:00Z"/>
        </w:rPr>
      </w:pPr>
      <w:commentRangeStart w:id="929"/>
      <w:del w:id="930" w:author="Willian" w:date="2017-03-08T00:13:00Z">
        <w:r w:rsidDel="002E607A">
          <w:rPr>
            <w:b/>
          </w:rPr>
          <w:delText xml:space="preserve">Conversão de tipo </w:delText>
        </w:r>
        <w:r w:rsidDel="002E607A">
          <w:delText>(casting) é uma maneira de verificar o tipo de uma instância e trata-la como se fosse uma superclasse ou subclasse de sua própria hierarquia de classes.</w:delText>
        </w:r>
        <w:commentRangeEnd w:id="929"/>
        <w:r w:rsidR="00F73FE3" w:rsidDel="002E607A">
          <w:rPr>
            <w:rStyle w:val="Refdecomentrio"/>
          </w:rPr>
          <w:commentReference w:id="929"/>
        </w:r>
      </w:del>
    </w:p>
    <w:p w14:paraId="662CC7EF" w14:textId="77777777" w:rsidR="005136E6" w:rsidDel="002E607A" w:rsidRDefault="005136E6" w:rsidP="005136E6">
      <w:pPr>
        <w:rPr>
          <w:del w:id="931" w:author="Willian" w:date="2017-03-08T00:13:00Z"/>
        </w:rPr>
      </w:pPr>
      <w:del w:id="932" w:author="Willian" w:date="2017-03-08T00:13:00Z">
        <w:r w:rsidDel="002E607A">
          <w:delText xml:space="preserve">Nos bastidores, uma constante ou variável de um determinado tipo de classe pode realmente se referir a uma subclasse. Quando você julgar que este é o caso, pode-se tentar fazer um </w:delText>
        </w:r>
        <w:r w:rsidDel="002E607A">
          <w:rPr>
            <w:b/>
          </w:rPr>
          <w:delText>downcast</w:delText>
        </w:r>
        <w:r w:rsidDel="002E607A">
          <w:delText xml:space="preserve"> para o tipo de subclasse utilizando o operador de conversão de tipo.</w:delText>
        </w:r>
      </w:del>
    </w:p>
    <w:p w14:paraId="5EFF0CBD" w14:textId="77777777" w:rsidR="005136E6" w:rsidDel="002E607A" w:rsidRDefault="005136E6" w:rsidP="005136E6">
      <w:pPr>
        <w:rPr>
          <w:del w:id="933" w:author="Willian" w:date="2017-03-08T00:13:00Z"/>
        </w:rPr>
      </w:pPr>
      <w:del w:id="934" w:author="Willian" w:date="2017-03-08T00:13:00Z">
        <w:r w:rsidDel="002E607A">
          <w:delText xml:space="preserve">Mas fique atento, pois o downcasting pode falhar, pois não é garantido que o valor da variável ou constante é do tipo da subclasse que se espera. Neste caso o operador de conversão de tipo vem em duas formas diferentes. A forma opcional, </w:delText>
        </w:r>
        <w:r w:rsidR="00A11492" w:rsidRPr="00A11492" w:rsidDel="002E607A">
          <w:rPr>
            <w:rFonts w:ascii="Menlo" w:hAnsi="Menlo" w:cs="Menlo"/>
            <w:color w:val="AA3391"/>
            <w:sz w:val="18"/>
            <w:szCs w:val="18"/>
          </w:rPr>
          <w:delText>as</w:delText>
        </w:r>
        <w:r w:rsidR="00A11492" w:rsidRPr="00A11492" w:rsidDel="002E607A">
          <w:rPr>
            <w:rFonts w:ascii="Menlo" w:hAnsi="Menlo" w:cs="Menlo"/>
            <w:sz w:val="18"/>
            <w:szCs w:val="18"/>
          </w:rPr>
          <w:delText>?</w:delText>
        </w:r>
        <w:r w:rsidDel="002E607A">
          <w:delText xml:space="preserve">, retorna um valor opcional do tipo que você está tentando fazer o downcast. A forma forçada, </w:delText>
        </w:r>
        <w:r w:rsidR="00A11492" w:rsidRPr="00A11492" w:rsidDel="002E607A">
          <w:rPr>
            <w:rFonts w:ascii="Menlo" w:hAnsi="Menlo" w:cs="Menlo"/>
            <w:color w:val="AA3391"/>
            <w:sz w:val="18"/>
            <w:szCs w:val="18"/>
          </w:rPr>
          <w:delText>as</w:delText>
        </w:r>
        <w:r w:rsidR="00A11492" w:rsidDel="002E607A">
          <w:rPr>
            <w:rFonts w:ascii="Menlo" w:hAnsi="Menlo" w:cs="Menlo"/>
            <w:sz w:val="18"/>
            <w:szCs w:val="18"/>
          </w:rPr>
          <w:delText>!</w:delText>
        </w:r>
        <w:r w:rsidDel="002E607A">
          <w:delText>, tenta desencapsular o objeto sofrendo o downcasting à força.</w:delText>
        </w:r>
      </w:del>
    </w:p>
    <w:p w14:paraId="7998A498" w14:textId="77777777" w:rsidR="005136E6" w:rsidDel="002E607A" w:rsidRDefault="005136E6" w:rsidP="005136E6">
      <w:pPr>
        <w:rPr>
          <w:del w:id="935" w:author="Willian" w:date="2017-03-08T00:13:00Z"/>
        </w:rPr>
      </w:pPr>
      <w:del w:id="936" w:author="Willian" w:date="2017-03-08T00:13:00Z">
        <w:r w:rsidDel="002E607A">
          <w:delText>Use o operador de conversão de tipo opcional quando você não tem certeza se os downcast terá sucesso. Esta forma de operador sempre retornará um valor opcional,</w:delText>
        </w:r>
        <w:r w:rsidR="00A11492" w:rsidDel="002E607A">
          <w:delText xml:space="preserve"> e o valor será </w:delText>
        </w:r>
        <w:r w:rsidR="00A11492" w:rsidDel="002E607A">
          <w:rPr>
            <w:rFonts w:ascii="Menlo" w:hAnsi="Menlo" w:cs="Menlo"/>
            <w:color w:val="AA3391"/>
            <w:sz w:val="18"/>
            <w:szCs w:val="18"/>
          </w:rPr>
          <w:delText xml:space="preserve">nil </w:delText>
        </w:r>
        <w:r w:rsidR="00A11492" w:rsidDel="002E607A">
          <w:delText>se o downcast não for possível. Isto permite-lhe verificar se há um downcast bem-sucedido.</w:delText>
        </w:r>
      </w:del>
    </w:p>
    <w:p w14:paraId="6FEF57AC" w14:textId="77777777" w:rsidR="00A11492" w:rsidDel="002E607A" w:rsidRDefault="00A11492" w:rsidP="005136E6">
      <w:pPr>
        <w:rPr>
          <w:del w:id="937" w:author="Willian" w:date="2017-03-08T00:13:00Z"/>
        </w:rPr>
      </w:pPr>
      <w:del w:id="938" w:author="Willian" w:date="2017-03-08T00:13:00Z">
        <w:r w:rsidDel="002E607A">
          <w:delText>O operador de conversão de tipo forçada deve ser utilizado somente quando houver certeza se o downcast será vem sucedido. Esta forma de operador irá disparar um erro de execução (</w:delText>
        </w:r>
        <w:r w:rsidDel="002E607A">
          <w:rPr>
            <w:b/>
          </w:rPr>
          <w:delText>crash</w:delText>
        </w:r>
        <w:r w:rsidDel="002E607A">
          <w:delText>) se você tentar fazer um downcast para um tipo de classe incorreta.</w:delText>
        </w:r>
      </w:del>
    </w:p>
    <w:p w14:paraId="4C035672" w14:textId="77777777" w:rsidR="00A11492" w:rsidRPr="00A11492" w:rsidDel="002E607A" w:rsidRDefault="00A11492" w:rsidP="005136E6">
      <w:pPr>
        <w:rPr>
          <w:del w:id="939" w:author="Willian" w:date="2017-03-08T00:13:00Z"/>
        </w:rPr>
      </w:pPr>
      <w:del w:id="940" w:author="Willian" w:date="2017-03-08T00:13:00Z">
        <w:r w:rsidDel="002E607A">
          <w:delText>Este exemplo mostra a utilização do operador de conversão de tipo opcional para verificar se a forma de um array de formatos é um quadrado ou um triângulo. A cada correspondência de triângulos ou quadrados incrementamos um contador respectivo e fazemos print no final.</w:delText>
        </w:r>
      </w:del>
    </w:p>
    <w:p w14:paraId="37184216" w14:textId="77777777" w:rsidR="00D05199" w:rsidRPr="00A66496" w:rsidDel="002E607A" w:rsidRDefault="00D05199" w:rsidP="00A11492">
      <w:pPr>
        <w:pStyle w:val="NormalWeb"/>
        <w:spacing w:before="460" w:beforeAutospacing="0" w:after="0" w:afterAutospacing="0"/>
        <w:ind w:left="567"/>
        <w:jc w:val="both"/>
        <w:textAlignment w:val="baseline"/>
        <w:rPr>
          <w:del w:id="941" w:author="Willian" w:date="2017-03-08T00:13:00Z"/>
          <w:rFonts w:ascii="Menlo" w:hAnsi="Menlo" w:cs="Menlo"/>
          <w:noProof/>
          <w:color w:val="000000"/>
          <w:sz w:val="21"/>
          <w:szCs w:val="21"/>
          <w:lang w:val="en-US"/>
        </w:rPr>
      </w:pPr>
      <w:del w:id="942"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38AC0455" w14:textId="77777777" w:rsidR="00D05199" w:rsidRPr="00A66496" w:rsidDel="002E607A" w:rsidRDefault="00D05199" w:rsidP="00A11492">
      <w:pPr>
        <w:pStyle w:val="NormalWeb"/>
        <w:spacing w:before="0" w:beforeAutospacing="0" w:after="0" w:afterAutospacing="0"/>
        <w:ind w:left="567"/>
        <w:jc w:val="both"/>
        <w:textAlignment w:val="baseline"/>
        <w:rPr>
          <w:del w:id="943" w:author="Willian" w:date="2017-03-08T00:13:00Z"/>
          <w:rFonts w:ascii="Menlo" w:hAnsi="Menlo" w:cs="Menlo"/>
          <w:noProof/>
          <w:color w:val="000000"/>
          <w:sz w:val="21"/>
          <w:szCs w:val="21"/>
          <w:lang w:val="en-US"/>
        </w:rPr>
      </w:pPr>
      <w:del w:id="94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A2F0F84" w14:textId="77777777" w:rsidR="00D05199" w:rsidRPr="00A66496" w:rsidDel="002E607A" w:rsidRDefault="00D05199" w:rsidP="00A11492">
      <w:pPr>
        <w:pStyle w:val="NormalWeb"/>
        <w:spacing w:before="0" w:beforeAutospacing="0" w:after="0" w:afterAutospacing="0"/>
        <w:ind w:left="567"/>
        <w:jc w:val="both"/>
        <w:textAlignment w:val="baseline"/>
        <w:rPr>
          <w:del w:id="945" w:author="Willian" w:date="2017-03-08T00:13:00Z"/>
          <w:rFonts w:ascii="Menlo" w:hAnsi="Menlo" w:cs="Menlo"/>
          <w:noProof/>
          <w:color w:val="000000"/>
          <w:sz w:val="21"/>
          <w:szCs w:val="21"/>
          <w:lang w:val="en-US"/>
        </w:rPr>
      </w:pPr>
      <w:del w:id="94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3A72FE3D" w14:textId="77777777" w:rsidR="00D05199" w:rsidRPr="00A66496" w:rsidDel="002E607A" w:rsidRDefault="00D05199" w:rsidP="00A11492">
      <w:pPr>
        <w:pStyle w:val="NormalWeb"/>
        <w:spacing w:before="0" w:beforeAutospacing="0" w:after="0" w:afterAutospacing="0"/>
        <w:ind w:left="567"/>
        <w:jc w:val="both"/>
        <w:textAlignment w:val="baseline"/>
        <w:rPr>
          <w:del w:id="947" w:author="Willian" w:date="2017-03-08T00:13:00Z"/>
          <w:rFonts w:ascii="Menlo" w:hAnsi="Menlo" w:cs="Menlo"/>
          <w:noProof/>
          <w:color w:val="000000"/>
          <w:sz w:val="21"/>
          <w:szCs w:val="21"/>
          <w:lang w:val="en-US"/>
        </w:rPr>
      </w:pPr>
      <w:del w:id="94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68904858" w14:textId="77777777" w:rsidR="00D05199" w:rsidRPr="00A66496" w:rsidDel="002E607A" w:rsidRDefault="00D05199" w:rsidP="00A11492">
      <w:pPr>
        <w:pStyle w:val="NormalWeb"/>
        <w:spacing w:before="0" w:beforeAutospacing="0" w:after="0" w:afterAutospacing="0"/>
        <w:ind w:left="567"/>
        <w:jc w:val="both"/>
        <w:textAlignment w:val="baseline"/>
        <w:rPr>
          <w:del w:id="949" w:author="Willian" w:date="2017-03-08T00:13:00Z"/>
          <w:rFonts w:ascii="Menlo" w:hAnsi="Menlo" w:cs="Menlo"/>
          <w:noProof/>
          <w:color w:val="000000"/>
          <w:sz w:val="21"/>
          <w:szCs w:val="21"/>
          <w:lang w:val="en-US"/>
        </w:rPr>
      </w:pPr>
      <w:del w:id="950" w:author="Willian" w:date="2017-03-08T00:13:00Z">
        <w:r w:rsidRPr="00A66496" w:rsidDel="002E607A">
          <w:rPr>
            <w:rFonts w:ascii="Menlo" w:hAnsi="Menlo" w:cs="Menlo"/>
            <w:noProof/>
            <w:color w:val="000000"/>
            <w:sz w:val="18"/>
            <w:szCs w:val="18"/>
            <w:lang w:val="en-US"/>
          </w:rPr>
          <w:delText>  }</w:delText>
        </w:r>
      </w:del>
    </w:p>
    <w:p w14:paraId="02343E2D" w14:textId="77777777" w:rsidR="00D05199" w:rsidRPr="00A66496" w:rsidDel="002E607A" w:rsidRDefault="00D05199" w:rsidP="00A11492">
      <w:pPr>
        <w:pStyle w:val="NormalWeb"/>
        <w:spacing w:before="0" w:beforeAutospacing="0" w:after="0" w:afterAutospacing="0"/>
        <w:ind w:left="567"/>
        <w:jc w:val="both"/>
        <w:textAlignment w:val="baseline"/>
        <w:rPr>
          <w:del w:id="951" w:author="Willian" w:date="2017-03-08T00:13:00Z"/>
          <w:rFonts w:ascii="Menlo" w:hAnsi="Menlo" w:cs="Menlo"/>
          <w:noProof/>
          <w:color w:val="000000"/>
          <w:sz w:val="18"/>
          <w:szCs w:val="18"/>
          <w:lang w:val="en-US"/>
        </w:rPr>
      </w:pPr>
      <w:del w:id="952" w:author="Willian" w:date="2017-03-08T00:13:00Z">
        <w:r w:rsidRPr="00A66496" w:rsidDel="002E607A">
          <w:rPr>
            <w:rFonts w:ascii="Menlo" w:hAnsi="Menlo" w:cs="Menlo"/>
            <w:noProof/>
            <w:color w:val="000000"/>
            <w:sz w:val="18"/>
            <w:szCs w:val="18"/>
            <w:lang w:val="en-US"/>
          </w:rPr>
          <w:delText>}</w:delText>
        </w:r>
      </w:del>
    </w:p>
    <w:p w14:paraId="2941EE89" w14:textId="77777777" w:rsidR="00A11492" w:rsidRPr="00A66496" w:rsidDel="002E607A" w:rsidRDefault="00A11492" w:rsidP="00A11492">
      <w:pPr>
        <w:pStyle w:val="NormalWeb"/>
        <w:spacing w:before="0" w:beforeAutospacing="0" w:after="0" w:afterAutospacing="0"/>
        <w:ind w:left="567"/>
        <w:jc w:val="both"/>
        <w:textAlignment w:val="baseline"/>
        <w:rPr>
          <w:del w:id="953" w:author="Willian" w:date="2017-03-08T00:13:00Z"/>
          <w:rFonts w:ascii="Menlo" w:hAnsi="Menlo" w:cs="Menlo"/>
          <w:noProof/>
          <w:color w:val="000000"/>
          <w:sz w:val="21"/>
          <w:szCs w:val="21"/>
          <w:lang w:val="en-US"/>
        </w:rPr>
      </w:pPr>
    </w:p>
    <w:p w14:paraId="6168BB5C" w14:textId="77777777" w:rsidR="00A11492" w:rsidRPr="00A66496" w:rsidDel="002E607A" w:rsidRDefault="00D05199" w:rsidP="00A11492">
      <w:pPr>
        <w:pStyle w:val="NormalWeb"/>
        <w:spacing w:before="0" w:beforeAutospacing="0" w:after="0" w:afterAutospacing="0"/>
        <w:ind w:left="567"/>
        <w:jc w:val="both"/>
        <w:textAlignment w:val="baseline"/>
        <w:rPr>
          <w:del w:id="954" w:author="Willian" w:date="2017-03-08T00:13:00Z"/>
          <w:rFonts w:ascii="Menlo" w:hAnsi="Menlo" w:cs="Menlo"/>
          <w:noProof/>
          <w:color w:val="000000"/>
          <w:sz w:val="18"/>
          <w:szCs w:val="18"/>
          <w:lang w:val="en-US"/>
        </w:rPr>
      </w:pPr>
      <w:del w:id="95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 [</w:delText>
        </w:r>
      </w:del>
    </w:p>
    <w:p w14:paraId="09E8B51B" w14:textId="77777777" w:rsidR="00A11492" w:rsidRPr="00A66496" w:rsidDel="002E607A" w:rsidRDefault="00D05199" w:rsidP="00A11492">
      <w:pPr>
        <w:pStyle w:val="NormalWeb"/>
        <w:spacing w:before="0" w:beforeAutospacing="0" w:after="0" w:afterAutospacing="0"/>
        <w:ind w:left="567"/>
        <w:jc w:val="both"/>
        <w:textAlignment w:val="baseline"/>
        <w:rPr>
          <w:del w:id="956" w:author="Willian" w:date="2017-03-08T00:13:00Z"/>
          <w:rFonts w:ascii="Menlo" w:hAnsi="Menlo" w:cs="Menlo"/>
          <w:noProof/>
          <w:color w:val="000000"/>
          <w:sz w:val="18"/>
          <w:szCs w:val="18"/>
          <w:lang w:val="en-US"/>
        </w:rPr>
      </w:pPr>
      <w:del w:id="957"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"triangle1"</w:delText>
        </w:r>
        <w:r w:rsidRPr="00A66496" w:rsidDel="002E607A">
          <w:rPr>
            <w:rFonts w:ascii="Menlo" w:hAnsi="Menlo" w:cs="Menlo"/>
            <w:noProof/>
            <w:color w:val="000000"/>
            <w:sz w:val="18"/>
            <w:szCs w:val="18"/>
            <w:lang w:val="en-US"/>
          </w:rPr>
          <w:delText xml:space="preserve">), </w:delText>
        </w:r>
      </w:del>
    </w:p>
    <w:p w14:paraId="3F7889E0" w14:textId="77777777" w:rsidR="00A11492" w:rsidRPr="00A66496" w:rsidDel="002E607A" w:rsidRDefault="00D05199" w:rsidP="00A11492">
      <w:pPr>
        <w:pStyle w:val="NormalWeb"/>
        <w:spacing w:before="0" w:beforeAutospacing="0" w:after="0" w:afterAutospacing="0"/>
        <w:ind w:left="567"/>
        <w:jc w:val="both"/>
        <w:textAlignment w:val="baseline"/>
        <w:rPr>
          <w:del w:id="958" w:author="Willian" w:date="2017-03-08T00:13:00Z"/>
          <w:rFonts w:ascii="Menlo" w:hAnsi="Menlo" w:cs="Menlo"/>
          <w:noProof/>
          <w:color w:val="000000"/>
          <w:sz w:val="18"/>
          <w:szCs w:val="18"/>
          <w:lang w:val="en-US"/>
        </w:rPr>
      </w:pPr>
      <w:del w:id="959"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"triangle2"</w:delText>
        </w:r>
        <w:r w:rsidRPr="00A66496" w:rsidDel="002E607A">
          <w:rPr>
            <w:rFonts w:ascii="Menlo" w:hAnsi="Menlo" w:cs="Menlo"/>
            <w:noProof/>
            <w:color w:val="000000"/>
            <w:sz w:val="18"/>
            <w:szCs w:val="18"/>
            <w:lang w:val="en-US"/>
          </w:rPr>
          <w:delText xml:space="preserve">), </w:delText>
        </w:r>
      </w:del>
    </w:p>
    <w:p w14:paraId="0E4E31A4" w14:textId="77777777" w:rsidR="00A11492" w:rsidRPr="00A66496" w:rsidDel="002E607A" w:rsidRDefault="00D05199" w:rsidP="00A11492">
      <w:pPr>
        <w:pStyle w:val="NormalWeb"/>
        <w:spacing w:before="0" w:beforeAutospacing="0" w:after="0" w:afterAutospacing="0"/>
        <w:ind w:left="567"/>
        <w:jc w:val="both"/>
        <w:textAlignment w:val="baseline"/>
        <w:rPr>
          <w:del w:id="960" w:author="Willian" w:date="2017-03-08T00:13:00Z"/>
          <w:rFonts w:ascii="Menlo" w:hAnsi="Menlo" w:cs="Menlo"/>
          <w:noProof/>
          <w:color w:val="000000"/>
          <w:sz w:val="18"/>
          <w:szCs w:val="18"/>
          <w:lang w:val="en-US"/>
        </w:rPr>
      </w:pPr>
      <w:del w:id="961"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3.2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"square1"</w:delText>
        </w:r>
        <w:r w:rsidRPr="00A66496" w:rsidDel="002E607A">
          <w:rPr>
            <w:rFonts w:ascii="Menlo" w:hAnsi="Menlo" w:cs="Menlo"/>
            <w:noProof/>
            <w:color w:val="000000"/>
            <w:sz w:val="18"/>
            <w:szCs w:val="18"/>
            <w:lang w:val="en-US"/>
          </w:rPr>
          <w:delText xml:space="preserve">), </w:delText>
        </w:r>
      </w:del>
    </w:p>
    <w:p w14:paraId="68D31D31" w14:textId="77777777" w:rsidR="00A11492" w:rsidRPr="00A66496" w:rsidDel="002E607A" w:rsidRDefault="00D05199" w:rsidP="00A11492">
      <w:pPr>
        <w:pStyle w:val="NormalWeb"/>
        <w:spacing w:before="0" w:beforeAutospacing="0" w:after="0" w:afterAutospacing="0"/>
        <w:ind w:left="567"/>
        <w:jc w:val="both"/>
        <w:textAlignment w:val="baseline"/>
        <w:rPr>
          <w:del w:id="962" w:author="Willian" w:date="2017-03-08T00:13:00Z"/>
          <w:rFonts w:ascii="Menlo" w:hAnsi="Menlo" w:cs="Menlo"/>
          <w:noProof/>
          <w:color w:val="000000"/>
          <w:sz w:val="18"/>
          <w:szCs w:val="18"/>
          <w:lang w:val="en-US"/>
        </w:rPr>
      </w:pPr>
      <w:del w:id="963"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2.7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"square2"</w:delText>
        </w:r>
        <w:r w:rsidRPr="00A66496" w:rsidDel="002E607A">
          <w:rPr>
            <w:rFonts w:ascii="Menlo" w:hAnsi="Menlo" w:cs="Menlo"/>
            <w:noProof/>
            <w:color w:val="000000"/>
            <w:sz w:val="18"/>
            <w:szCs w:val="18"/>
            <w:lang w:val="en-US"/>
          </w:rPr>
          <w:delText>)</w:delText>
        </w:r>
      </w:del>
    </w:p>
    <w:p w14:paraId="0613DEFC" w14:textId="77777777" w:rsidR="00D05199" w:rsidRPr="00A66496" w:rsidDel="002E607A" w:rsidRDefault="00D05199" w:rsidP="00A11492">
      <w:pPr>
        <w:pStyle w:val="NormalWeb"/>
        <w:spacing w:before="0" w:beforeAutospacing="0" w:after="0" w:afterAutospacing="0"/>
        <w:ind w:left="567"/>
        <w:jc w:val="both"/>
        <w:textAlignment w:val="baseline"/>
        <w:rPr>
          <w:del w:id="964" w:author="Willian" w:date="2017-03-08T00:13:00Z"/>
          <w:rFonts w:ascii="Menlo" w:hAnsi="Menlo" w:cs="Menlo"/>
          <w:noProof/>
          <w:color w:val="000000"/>
          <w:sz w:val="18"/>
          <w:szCs w:val="18"/>
          <w:lang w:val="en-US"/>
        </w:rPr>
      </w:pPr>
      <w:del w:id="965" w:author="Willian" w:date="2017-03-08T00:13:00Z">
        <w:r w:rsidRPr="00A66496" w:rsidDel="002E607A">
          <w:rPr>
            <w:rFonts w:ascii="Menlo" w:hAnsi="Menlo" w:cs="Menlo"/>
            <w:noProof/>
            <w:color w:val="000000"/>
            <w:sz w:val="18"/>
            <w:szCs w:val="18"/>
            <w:lang w:val="en-US"/>
          </w:rPr>
          <w:delText>]</w:delText>
        </w:r>
      </w:del>
    </w:p>
    <w:p w14:paraId="435E1887" w14:textId="77777777" w:rsidR="00A11492" w:rsidRPr="00A66496" w:rsidDel="002E607A" w:rsidRDefault="00A11492" w:rsidP="00A11492">
      <w:pPr>
        <w:pStyle w:val="NormalWeb"/>
        <w:spacing w:before="0" w:beforeAutospacing="0" w:after="0" w:afterAutospacing="0"/>
        <w:ind w:left="567"/>
        <w:jc w:val="both"/>
        <w:textAlignment w:val="baseline"/>
        <w:rPr>
          <w:del w:id="966" w:author="Willian" w:date="2017-03-08T00:13:00Z"/>
          <w:rFonts w:ascii="Menlo" w:hAnsi="Menlo" w:cs="Menlo"/>
          <w:noProof/>
          <w:color w:val="000000"/>
          <w:sz w:val="21"/>
          <w:szCs w:val="21"/>
          <w:lang w:val="en-US"/>
        </w:rPr>
      </w:pPr>
    </w:p>
    <w:p w14:paraId="0BDFC89D" w14:textId="77777777" w:rsidR="00D05199" w:rsidRPr="00A66496" w:rsidDel="002E607A" w:rsidRDefault="00D05199" w:rsidP="00A11492">
      <w:pPr>
        <w:pStyle w:val="NormalWeb"/>
        <w:spacing w:before="0" w:beforeAutospacing="0" w:after="0" w:afterAutospacing="0"/>
        <w:ind w:left="567"/>
        <w:jc w:val="both"/>
        <w:textAlignment w:val="baseline"/>
        <w:rPr>
          <w:del w:id="967" w:author="Willian" w:date="2017-03-08T00:13:00Z"/>
          <w:rFonts w:ascii="Menlo" w:hAnsi="Menlo" w:cs="Menlo"/>
          <w:noProof/>
          <w:color w:val="000000"/>
          <w:sz w:val="21"/>
          <w:szCs w:val="21"/>
          <w:lang w:val="en-US"/>
        </w:rPr>
      </w:pPr>
      <w:del w:id="96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231FF326" w14:textId="77777777" w:rsidR="00D05199" w:rsidRPr="00A66496" w:rsidDel="002E607A" w:rsidRDefault="00D05199" w:rsidP="00A11492">
      <w:pPr>
        <w:pStyle w:val="NormalWeb"/>
        <w:spacing w:before="0" w:beforeAutospacing="0" w:after="0" w:afterAutospacing="0"/>
        <w:ind w:left="567"/>
        <w:jc w:val="both"/>
        <w:textAlignment w:val="baseline"/>
        <w:rPr>
          <w:del w:id="969" w:author="Willian" w:date="2017-03-08T00:13:00Z"/>
          <w:rFonts w:ascii="Menlo" w:hAnsi="Menlo" w:cs="Menlo"/>
          <w:noProof/>
          <w:color w:val="000000"/>
          <w:sz w:val="21"/>
          <w:szCs w:val="21"/>
          <w:lang w:val="en-US"/>
        </w:rPr>
      </w:pPr>
      <w:del w:id="97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1BBFB08E" w14:textId="77777777" w:rsidR="00D05199" w:rsidRPr="00A66496" w:rsidDel="002E607A" w:rsidRDefault="00D05199" w:rsidP="00A11492">
      <w:pPr>
        <w:pStyle w:val="NormalWeb"/>
        <w:spacing w:before="0" w:beforeAutospacing="0" w:after="0" w:afterAutospacing="0"/>
        <w:ind w:left="567"/>
        <w:jc w:val="both"/>
        <w:textAlignment w:val="baseline"/>
        <w:rPr>
          <w:del w:id="971" w:author="Willian" w:date="2017-03-08T00:13:00Z"/>
          <w:rFonts w:ascii="Menlo" w:hAnsi="Menlo" w:cs="Menlo"/>
          <w:noProof/>
          <w:color w:val="000000"/>
          <w:sz w:val="21"/>
          <w:szCs w:val="21"/>
          <w:lang w:val="en-US"/>
        </w:rPr>
      </w:pPr>
      <w:del w:id="97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w:delText>
        </w:r>
      </w:del>
    </w:p>
    <w:p w14:paraId="23E4F075" w14:textId="77777777" w:rsidR="00D05199" w:rsidRPr="00A66496" w:rsidDel="002E607A" w:rsidRDefault="00D05199" w:rsidP="00A11492">
      <w:pPr>
        <w:pStyle w:val="NormalWeb"/>
        <w:spacing w:before="0" w:beforeAutospacing="0" w:after="0" w:afterAutospacing="0"/>
        <w:ind w:left="567"/>
        <w:jc w:val="both"/>
        <w:textAlignment w:val="baseline"/>
        <w:rPr>
          <w:del w:id="973" w:author="Willian" w:date="2017-03-08T00:13:00Z"/>
          <w:rFonts w:ascii="Menlo" w:hAnsi="Menlo" w:cs="Menlo"/>
          <w:noProof/>
          <w:color w:val="000000"/>
          <w:sz w:val="21"/>
          <w:szCs w:val="21"/>
          <w:lang w:val="en-US"/>
        </w:rPr>
      </w:pPr>
      <w:del w:id="97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Square</w:delText>
        </w:r>
        <w:r w:rsidRPr="00A66496" w:rsidDel="002E607A">
          <w:rPr>
            <w:rFonts w:ascii="Menlo" w:hAnsi="Menlo" w:cs="Menlo"/>
            <w:noProof/>
            <w:color w:val="000000"/>
            <w:sz w:val="18"/>
            <w:szCs w:val="18"/>
            <w:lang w:val="en-US"/>
          </w:rPr>
          <w:delText xml:space="preserve"> {</w:delText>
        </w:r>
      </w:del>
    </w:p>
    <w:p w14:paraId="20E98D2D" w14:textId="77777777" w:rsidR="00D05199" w:rsidRPr="00A66496" w:rsidDel="002E607A" w:rsidRDefault="00D05199" w:rsidP="00A11492">
      <w:pPr>
        <w:pStyle w:val="NormalWeb"/>
        <w:spacing w:before="0" w:beforeAutospacing="0" w:after="0" w:afterAutospacing="0"/>
        <w:ind w:left="567"/>
        <w:jc w:val="both"/>
        <w:textAlignment w:val="baseline"/>
        <w:rPr>
          <w:del w:id="975" w:author="Willian" w:date="2017-03-08T00:13:00Z"/>
          <w:rFonts w:ascii="Menlo" w:hAnsi="Menlo" w:cs="Menlo"/>
          <w:noProof/>
          <w:color w:val="000000"/>
          <w:sz w:val="21"/>
          <w:szCs w:val="21"/>
          <w:lang w:val="en-US"/>
        </w:rPr>
      </w:pPr>
      <w:del w:id="97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del>
    </w:p>
    <w:p w14:paraId="3AD9B491" w14:textId="77777777" w:rsidR="00D05199" w:rsidRPr="00A66496" w:rsidDel="002E607A" w:rsidRDefault="00D05199" w:rsidP="00A11492">
      <w:pPr>
        <w:pStyle w:val="NormalWeb"/>
        <w:spacing w:before="0" w:beforeAutospacing="0" w:after="0" w:afterAutospacing="0"/>
        <w:ind w:left="567"/>
        <w:jc w:val="both"/>
        <w:textAlignment w:val="baseline"/>
        <w:rPr>
          <w:del w:id="977" w:author="Willian" w:date="2017-03-08T00:13:00Z"/>
          <w:rFonts w:ascii="Menlo" w:hAnsi="Menlo" w:cs="Menlo"/>
          <w:noProof/>
          <w:color w:val="000000"/>
          <w:sz w:val="21"/>
          <w:szCs w:val="21"/>
          <w:lang w:val="en-US"/>
        </w:rPr>
      </w:pPr>
      <w:del w:id="978"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Triangle</w:delText>
        </w:r>
        <w:r w:rsidRPr="00A66496" w:rsidDel="002E607A">
          <w:rPr>
            <w:rFonts w:ascii="Menlo" w:hAnsi="Menlo" w:cs="Menlo"/>
            <w:noProof/>
            <w:color w:val="000000"/>
            <w:sz w:val="18"/>
            <w:szCs w:val="18"/>
            <w:lang w:val="en-US"/>
          </w:rPr>
          <w:delText xml:space="preserve"> {</w:delText>
        </w:r>
      </w:del>
    </w:p>
    <w:p w14:paraId="4CF0E183" w14:textId="77777777" w:rsidR="00D05199" w:rsidRPr="00A66496" w:rsidDel="002E607A" w:rsidRDefault="00D05199" w:rsidP="00A11492">
      <w:pPr>
        <w:pStyle w:val="NormalWeb"/>
        <w:spacing w:before="0" w:beforeAutospacing="0" w:after="0" w:afterAutospacing="0"/>
        <w:ind w:left="567"/>
        <w:jc w:val="both"/>
        <w:textAlignment w:val="baseline"/>
        <w:rPr>
          <w:del w:id="979" w:author="Willian" w:date="2017-03-08T00:13:00Z"/>
          <w:rFonts w:ascii="Menlo" w:hAnsi="Menlo" w:cs="Menlo"/>
          <w:noProof/>
          <w:color w:val="000000"/>
          <w:sz w:val="21"/>
          <w:szCs w:val="21"/>
          <w:lang w:val="en-US"/>
        </w:rPr>
      </w:pPr>
      <w:del w:id="98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del>
    </w:p>
    <w:p w14:paraId="50083954" w14:textId="77777777" w:rsidR="00D05199" w:rsidRPr="00A66496" w:rsidDel="002E607A" w:rsidRDefault="00D05199" w:rsidP="00A11492">
      <w:pPr>
        <w:pStyle w:val="NormalWeb"/>
        <w:spacing w:before="0" w:beforeAutospacing="0" w:after="0" w:afterAutospacing="0"/>
        <w:ind w:left="567"/>
        <w:jc w:val="both"/>
        <w:textAlignment w:val="baseline"/>
        <w:rPr>
          <w:del w:id="981" w:author="Willian" w:date="2017-03-08T00:13:00Z"/>
          <w:rFonts w:ascii="Menlo" w:hAnsi="Menlo" w:cs="Menlo"/>
          <w:noProof/>
          <w:color w:val="000000"/>
          <w:sz w:val="21"/>
          <w:szCs w:val="21"/>
          <w:lang w:val="en-US"/>
        </w:rPr>
      </w:pPr>
      <w:del w:id="982" w:author="Willian" w:date="2017-03-08T00:13:00Z">
        <w:r w:rsidRPr="00A66496" w:rsidDel="002E607A">
          <w:rPr>
            <w:rFonts w:ascii="Menlo" w:hAnsi="Menlo" w:cs="Menlo"/>
            <w:noProof/>
            <w:color w:val="000000"/>
            <w:sz w:val="18"/>
            <w:szCs w:val="18"/>
            <w:lang w:val="en-US"/>
          </w:rPr>
          <w:delText>  }</w:delText>
        </w:r>
      </w:del>
    </w:p>
    <w:p w14:paraId="668C2414" w14:textId="77777777" w:rsidR="00D05199" w:rsidRPr="00A66496" w:rsidDel="002E607A" w:rsidRDefault="00D05199" w:rsidP="00A11492">
      <w:pPr>
        <w:pStyle w:val="NormalWeb"/>
        <w:spacing w:before="0" w:beforeAutospacing="0" w:after="0" w:afterAutospacing="0"/>
        <w:ind w:left="567"/>
        <w:jc w:val="both"/>
        <w:textAlignment w:val="baseline"/>
        <w:rPr>
          <w:del w:id="983" w:author="Willian" w:date="2017-03-08T00:13:00Z"/>
          <w:rFonts w:ascii="Menlo" w:hAnsi="Menlo" w:cs="Menlo"/>
          <w:noProof/>
          <w:color w:val="000000"/>
          <w:sz w:val="21"/>
          <w:szCs w:val="21"/>
          <w:lang w:val="en-US"/>
        </w:rPr>
      </w:pPr>
      <w:del w:id="984" w:author="Willian" w:date="2017-03-08T00:13:00Z">
        <w:r w:rsidRPr="00A66496" w:rsidDel="002E607A">
          <w:rPr>
            <w:rFonts w:ascii="Menlo" w:hAnsi="Menlo" w:cs="Menlo"/>
            <w:noProof/>
            <w:color w:val="000000"/>
            <w:sz w:val="18"/>
            <w:szCs w:val="18"/>
            <w:lang w:val="en-US"/>
          </w:rPr>
          <w:delText>}</w:delText>
        </w:r>
      </w:del>
    </w:p>
    <w:p w14:paraId="295107EE" w14:textId="77777777" w:rsidR="00D05199" w:rsidRPr="00A66496" w:rsidDel="002E607A" w:rsidRDefault="00D05199" w:rsidP="00A11492">
      <w:pPr>
        <w:pStyle w:val="NormalWeb"/>
        <w:spacing w:before="0" w:beforeAutospacing="0" w:after="620" w:afterAutospacing="0"/>
        <w:ind w:left="567"/>
        <w:jc w:val="both"/>
        <w:textAlignment w:val="baseline"/>
        <w:rPr>
          <w:del w:id="985" w:author="Willian" w:date="2017-03-08T00:13:00Z"/>
          <w:rFonts w:ascii="Menlo" w:hAnsi="Menlo" w:cs="Menlo"/>
          <w:noProof/>
          <w:color w:val="000000"/>
          <w:sz w:val="18"/>
          <w:szCs w:val="18"/>
          <w:lang w:val="en-US"/>
        </w:rPr>
      </w:pPr>
      <w:del w:id="986" w:author="Willian" w:date="2017-03-08T00:13:00Z">
        <w:r w:rsidRPr="00A66496" w:rsidDel="002E607A">
          <w:rPr>
            <w:rFonts w:ascii="Menlo" w:hAnsi="Menlo" w:cs="Menlo"/>
            <w:noProof/>
            <w:color w:val="3F6E74"/>
            <w:sz w:val="18"/>
            <w:szCs w:val="18"/>
            <w:lang w:val="en-US"/>
          </w:rPr>
          <w:delText>print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squares and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triangles."</w:delText>
        </w:r>
        <w:r w:rsidRPr="00A66496" w:rsidDel="002E607A">
          <w:rPr>
            <w:rFonts w:ascii="Menlo" w:hAnsi="Menlo" w:cs="Menlo"/>
            <w:noProof/>
            <w:color w:val="000000"/>
            <w:sz w:val="18"/>
            <w:szCs w:val="18"/>
            <w:lang w:val="en-US"/>
          </w:rPr>
          <w:delText>)</w:delText>
        </w:r>
      </w:del>
    </w:p>
    <w:p w14:paraId="24AA082F" w14:textId="77777777" w:rsidR="00A11492" w:rsidRPr="00A11492" w:rsidDel="002E607A" w:rsidRDefault="00A11492" w:rsidP="00A11492">
      <w:pPr>
        <w:pStyle w:val="Dica"/>
        <w:rPr>
          <w:del w:id="987" w:author="Willian" w:date="2017-03-08T00:13:00Z"/>
          <w:noProof/>
        </w:rPr>
      </w:pPr>
      <w:del w:id="988" w:author="Willian" w:date="2017-03-08T00:13:00Z">
        <w:r w:rsidDel="002E607A">
          <w:rPr>
            <w:noProof/>
          </w:rPr>
          <w:delText xml:space="preserve">DICA: </w:delText>
        </w:r>
        <w:r w:rsidRPr="00A11492" w:rsidDel="002E607A">
          <w:rPr>
            <w:b w:val="0"/>
            <w:noProof/>
          </w:rPr>
          <w:delText xml:space="preserve">Tente substituir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Del="002E607A">
          <w:rPr>
            <w:rFonts w:ascii="Menlo" w:hAnsi="Menlo" w:cs="Menlo"/>
            <w:noProof/>
            <w:color w:val="000000"/>
            <w:sz w:val="18"/>
            <w:szCs w:val="18"/>
          </w:rPr>
          <w:delText xml:space="preserve"> </w:delText>
        </w:r>
        <w:r w:rsidRPr="00A11492" w:rsidDel="002E607A">
          <w:rPr>
            <w:b w:val="0"/>
            <w:noProof/>
          </w:rPr>
          <w:delText>com</w:delText>
        </w:r>
        <w:r w:rsidRPr="00A11492" w:rsidDel="002E607A">
          <w:rPr>
            <w:rFonts w:ascii="Menlo" w:hAnsi="Menlo" w:cs="Menlo"/>
            <w:noProof/>
            <w:color w:val="AA3391"/>
            <w:sz w:val="18"/>
            <w:szCs w:val="18"/>
          </w:rPr>
          <w:delText xml:space="preserve">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RPr="00A11492" w:rsidDel="002E607A">
          <w:rPr>
            <w:b w:val="0"/>
            <w:noProof/>
          </w:rPr>
          <w:delText>. O erro que você recebe?</w:delText>
        </w:r>
      </w:del>
    </w:p>
    <w:p w14:paraId="2A08BAEF" w14:textId="77777777" w:rsidR="00A11492" w:rsidDel="002E607A" w:rsidRDefault="00A11492" w:rsidP="00D05199">
      <w:pPr>
        <w:pStyle w:val="NormalWeb"/>
        <w:spacing w:before="0" w:beforeAutospacing="0" w:after="220" w:afterAutospacing="0"/>
        <w:jc w:val="both"/>
        <w:rPr>
          <w:del w:id="989" w:author="Willian" w:date="2017-03-08T00:13:00Z"/>
          <w:rFonts w:ascii="Arial" w:hAnsi="Arial" w:cs="Arial"/>
          <w:color w:val="414141"/>
          <w:sz w:val="21"/>
          <w:szCs w:val="21"/>
        </w:rPr>
      </w:pPr>
    </w:p>
    <w:p w14:paraId="2BF81DB8" w14:textId="77777777" w:rsidR="00A11492" w:rsidDel="002E607A" w:rsidRDefault="00A11492" w:rsidP="00A11492">
      <w:pPr>
        <w:pStyle w:val="Ttulo2"/>
        <w:rPr>
          <w:del w:id="990" w:author="Willian" w:date="2017-03-08T00:13:00Z"/>
        </w:rPr>
      </w:pPr>
      <w:del w:id="991" w:author="Willian" w:date="2017-03-08T00:13:00Z">
        <w:r w:rsidRPr="00A11492" w:rsidDel="002E607A">
          <w:delText>Enumerações e estruturas</w:delText>
        </w:r>
      </w:del>
    </w:p>
    <w:p w14:paraId="6898ECD7" w14:textId="77777777" w:rsidR="00D05199" w:rsidDel="002E607A" w:rsidRDefault="00D05199" w:rsidP="000D41DF">
      <w:pPr>
        <w:rPr>
          <w:del w:id="992" w:author="Willian" w:date="2017-03-08T00:13:00Z"/>
        </w:rPr>
      </w:pPr>
      <w:del w:id="993" w:author="Willian" w:date="2017-03-08T00:13:00Z">
        <w:r w:rsidDel="002E607A">
          <w:delText xml:space="preserve">Classes não são as únicas maneiras de definir tipos de dados </w:delText>
        </w:r>
        <w:r w:rsidR="000D41DF" w:rsidDel="002E607A">
          <w:delText>em</w:delText>
        </w:r>
        <w:r w:rsidDel="002E607A">
          <w:delText xml:space="preserve"> Swift. Enumerações e estruturas têm capacidades semelhantes às </w:delText>
        </w:r>
        <w:r w:rsidR="000D41DF" w:rsidDel="002E607A">
          <w:delText>classes</w:delText>
        </w:r>
        <w:r w:rsidDel="002E607A">
          <w:delText>, mas pode</w:delText>
        </w:r>
        <w:r w:rsidR="000D41DF" w:rsidDel="002E607A">
          <w:delText>m ser uteis</w:delText>
        </w:r>
        <w:r w:rsidDel="002E607A">
          <w:delText xml:space="preserve"> em diferentes contextos.</w:delText>
        </w:r>
      </w:del>
    </w:p>
    <w:p w14:paraId="4DC2DB82" w14:textId="77777777" w:rsidR="000D41DF" w:rsidDel="002E607A" w:rsidRDefault="00B54CFE" w:rsidP="00B54CFE">
      <w:pPr>
        <w:pStyle w:val="Ttulo3"/>
        <w:rPr>
          <w:del w:id="994" w:author="Willian" w:date="2017-03-08T00:13:00Z"/>
        </w:rPr>
      </w:pPr>
      <w:del w:id="995" w:author="Willian" w:date="2017-03-08T00:13:00Z">
        <w:r w:rsidDel="002E607A">
          <w:delText xml:space="preserve">Enumerações </w:delText>
        </w:r>
      </w:del>
    </w:p>
    <w:p w14:paraId="476BD72E" w14:textId="77777777" w:rsidR="00B54CFE" w:rsidDel="002E607A" w:rsidRDefault="00B54CFE" w:rsidP="00B54CFE">
      <w:pPr>
        <w:rPr>
          <w:del w:id="996" w:author="Willian" w:date="2017-03-08T00:13:00Z"/>
        </w:rPr>
      </w:pPr>
      <w:del w:id="997" w:author="Willian" w:date="2017-03-08T00:13:00Z">
        <w:r w:rsidDel="002E607A">
          <w:rPr>
            <w:b/>
          </w:rPr>
          <w:delText xml:space="preserve">Enumerações </w:delText>
        </w:r>
        <w:r w:rsidDel="002E607A">
          <w:delText>definem um tipo comum para um grupo de valores relacionados e nos permite trabalhar com estes valores de uma maneira segura em nosso código. Enumerações podem ter métodos associados a elas.</w:delText>
        </w:r>
      </w:del>
    </w:p>
    <w:p w14:paraId="0F2AC818" w14:textId="77777777" w:rsidR="00B54CFE" w:rsidRPr="00B54CFE" w:rsidDel="002E607A" w:rsidRDefault="00B54CFE" w:rsidP="00B54CFE">
      <w:pPr>
        <w:rPr>
          <w:del w:id="998" w:author="Willian" w:date="2017-03-08T00:13:00Z"/>
        </w:rPr>
      </w:pPr>
      <w:del w:id="999" w:author="Willian" w:date="2017-03-08T00:13:00Z">
        <w:r w:rsidDel="002E607A">
          <w:delText xml:space="preserve">Use </w:delText>
        </w:r>
        <w:r w:rsidR="00D24C3A" w:rsidRPr="00D24C3A" w:rsidDel="002E607A">
          <w:rPr>
            <w:rFonts w:ascii="Menlo" w:hAnsi="Menlo" w:cs="Menlo"/>
            <w:color w:val="AA3391"/>
            <w:sz w:val="18"/>
            <w:szCs w:val="18"/>
          </w:rPr>
          <w:delText>enum</w:delText>
        </w:r>
        <w:r w:rsidR="00D24C3A" w:rsidRPr="00D24C3A" w:rsidDel="002E607A">
          <w:rPr>
            <w:rFonts w:ascii="Menlo" w:hAnsi="Menlo" w:cs="Menlo"/>
            <w:sz w:val="18"/>
            <w:szCs w:val="18"/>
          </w:rPr>
          <w:delText xml:space="preserve"> </w:delText>
        </w:r>
        <w:r w:rsidDel="002E607A">
          <w:delText>para criar uma enumeração:</w:delText>
        </w:r>
      </w:del>
    </w:p>
    <w:p w14:paraId="774B0606" w14:textId="77777777" w:rsidR="00D05199" w:rsidRPr="00A66496" w:rsidDel="002E607A" w:rsidRDefault="00D05199" w:rsidP="00D24C3A">
      <w:pPr>
        <w:pStyle w:val="NormalWeb"/>
        <w:spacing w:before="460" w:beforeAutospacing="0" w:after="0" w:afterAutospacing="0"/>
        <w:ind w:left="567"/>
        <w:jc w:val="both"/>
        <w:textAlignment w:val="baseline"/>
        <w:rPr>
          <w:del w:id="1000" w:author="Willian" w:date="2017-03-08T00:13:00Z"/>
          <w:rFonts w:ascii="Menlo" w:hAnsi="Menlo" w:cs="Menlo"/>
          <w:noProof/>
          <w:color w:val="000000"/>
          <w:sz w:val="21"/>
          <w:szCs w:val="21"/>
          <w:lang w:val="en-US"/>
        </w:rPr>
      </w:pPr>
      <w:del w:id="1001"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w:delText>
        </w:r>
      </w:del>
    </w:p>
    <w:p w14:paraId="1433150F" w14:textId="77777777" w:rsidR="00D05199" w:rsidRPr="00A66496" w:rsidDel="002E607A" w:rsidRDefault="00D05199" w:rsidP="00D24C3A">
      <w:pPr>
        <w:pStyle w:val="NormalWeb"/>
        <w:spacing w:before="0" w:beforeAutospacing="0" w:after="0" w:afterAutospacing="0"/>
        <w:ind w:left="567"/>
        <w:jc w:val="both"/>
        <w:textAlignment w:val="baseline"/>
        <w:rPr>
          <w:del w:id="1002" w:author="Willian" w:date="2017-03-08T00:13:00Z"/>
          <w:rFonts w:ascii="Menlo" w:hAnsi="Menlo" w:cs="Menlo"/>
          <w:noProof/>
          <w:color w:val="000000"/>
          <w:sz w:val="21"/>
          <w:szCs w:val="21"/>
          <w:lang w:val="en-US"/>
        </w:rPr>
      </w:pPr>
      <w:del w:id="100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BBA41D" w14:textId="77777777" w:rsidR="00D05199" w:rsidRPr="00A66496" w:rsidDel="002E607A" w:rsidRDefault="00D05199" w:rsidP="00D24C3A">
      <w:pPr>
        <w:pStyle w:val="NormalWeb"/>
        <w:spacing w:before="0" w:beforeAutospacing="0" w:after="0" w:afterAutospacing="0"/>
        <w:ind w:left="567"/>
        <w:jc w:val="both"/>
        <w:textAlignment w:val="baseline"/>
        <w:rPr>
          <w:del w:id="1004" w:author="Willian" w:date="2017-03-08T00:13:00Z"/>
          <w:rFonts w:ascii="Menlo" w:hAnsi="Menlo" w:cs="Menlo"/>
          <w:noProof/>
          <w:color w:val="000000"/>
          <w:sz w:val="21"/>
          <w:szCs w:val="21"/>
          <w:lang w:val="en-US"/>
        </w:rPr>
      </w:pPr>
      <w:del w:id="10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Two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Four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Five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Six</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Seven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Eight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Nine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Ten</w:delText>
        </w:r>
      </w:del>
    </w:p>
    <w:p w14:paraId="6793A0D5" w14:textId="77777777" w:rsidR="00D05199" w:rsidRPr="00A66496" w:rsidDel="002E607A" w:rsidRDefault="00D05199" w:rsidP="00D24C3A">
      <w:pPr>
        <w:pStyle w:val="NormalWeb"/>
        <w:spacing w:before="0" w:beforeAutospacing="0" w:after="0" w:afterAutospacing="0"/>
        <w:ind w:left="567"/>
        <w:jc w:val="both"/>
        <w:textAlignment w:val="baseline"/>
        <w:rPr>
          <w:del w:id="1006" w:author="Willian" w:date="2017-03-08T00:13:00Z"/>
          <w:rFonts w:ascii="Menlo" w:hAnsi="Menlo" w:cs="Menlo"/>
          <w:noProof/>
          <w:color w:val="000000"/>
          <w:sz w:val="21"/>
          <w:szCs w:val="21"/>
          <w:lang w:val="en-US"/>
        </w:rPr>
      </w:pPr>
      <w:del w:id="10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del>
    </w:p>
    <w:p w14:paraId="258E0357" w14:textId="77777777" w:rsidR="00D05199" w:rsidRPr="00A66496" w:rsidDel="002E607A" w:rsidRDefault="00D05199" w:rsidP="00D24C3A">
      <w:pPr>
        <w:pStyle w:val="NormalWeb"/>
        <w:spacing w:before="0" w:beforeAutospacing="0" w:after="0" w:afterAutospacing="0"/>
        <w:ind w:left="567"/>
        <w:jc w:val="both"/>
        <w:textAlignment w:val="baseline"/>
        <w:rPr>
          <w:del w:id="1008" w:author="Willian" w:date="2017-03-08T00:13:00Z"/>
          <w:rFonts w:ascii="Menlo" w:hAnsi="Menlo" w:cs="Menlo"/>
          <w:noProof/>
          <w:color w:val="000000"/>
          <w:sz w:val="21"/>
          <w:szCs w:val="21"/>
          <w:lang w:val="en-US"/>
        </w:rPr>
      </w:pPr>
      <w:del w:id="10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422F307" w14:textId="77777777" w:rsidR="00D05199" w:rsidRPr="00A66496" w:rsidDel="002E607A" w:rsidRDefault="00D05199" w:rsidP="00D24C3A">
      <w:pPr>
        <w:pStyle w:val="NormalWeb"/>
        <w:spacing w:before="0" w:beforeAutospacing="0" w:after="0" w:afterAutospacing="0"/>
        <w:ind w:left="567"/>
        <w:jc w:val="both"/>
        <w:textAlignment w:val="baseline"/>
        <w:rPr>
          <w:del w:id="1010" w:author="Willian" w:date="2017-03-08T00:13:00Z"/>
          <w:rFonts w:ascii="Menlo" w:hAnsi="Menlo" w:cs="Menlo"/>
          <w:noProof/>
          <w:color w:val="000000"/>
          <w:sz w:val="21"/>
          <w:szCs w:val="21"/>
          <w:lang w:val="en-US"/>
        </w:rPr>
      </w:pPr>
      <w:del w:id="101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BD225E3" w14:textId="77777777" w:rsidR="00D05199" w:rsidRPr="00A66496" w:rsidDel="002E607A" w:rsidRDefault="00D05199" w:rsidP="00D24C3A">
      <w:pPr>
        <w:pStyle w:val="NormalWeb"/>
        <w:spacing w:before="0" w:beforeAutospacing="0" w:after="0" w:afterAutospacing="0"/>
        <w:ind w:left="567"/>
        <w:jc w:val="both"/>
        <w:textAlignment w:val="baseline"/>
        <w:rPr>
          <w:del w:id="1012" w:author="Willian" w:date="2017-03-08T00:13:00Z"/>
          <w:rFonts w:ascii="Menlo" w:hAnsi="Menlo" w:cs="Menlo"/>
          <w:noProof/>
          <w:color w:val="000000"/>
          <w:sz w:val="21"/>
          <w:szCs w:val="21"/>
          <w:lang w:val="en-US"/>
        </w:rPr>
      </w:pPr>
      <w:del w:id="101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del>
    </w:p>
    <w:p w14:paraId="28046735" w14:textId="77777777" w:rsidR="00D05199" w:rsidRPr="00A66496" w:rsidDel="002E607A" w:rsidRDefault="00D05199" w:rsidP="00D24C3A">
      <w:pPr>
        <w:pStyle w:val="NormalWeb"/>
        <w:spacing w:before="0" w:beforeAutospacing="0" w:after="0" w:afterAutospacing="0"/>
        <w:ind w:left="567"/>
        <w:jc w:val="both"/>
        <w:textAlignment w:val="baseline"/>
        <w:rPr>
          <w:del w:id="1014" w:author="Willian" w:date="2017-03-08T00:13:00Z"/>
          <w:rFonts w:ascii="Menlo" w:hAnsi="Menlo" w:cs="Menlo"/>
          <w:noProof/>
          <w:color w:val="000000"/>
          <w:sz w:val="21"/>
          <w:szCs w:val="21"/>
          <w:lang w:val="en-US"/>
        </w:rPr>
      </w:pPr>
      <w:del w:id="101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"ace"</w:delText>
        </w:r>
      </w:del>
    </w:p>
    <w:p w14:paraId="4BF82BC1" w14:textId="77777777" w:rsidR="00D05199" w:rsidRPr="00A66496" w:rsidDel="002E607A" w:rsidRDefault="00D05199" w:rsidP="00D24C3A">
      <w:pPr>
        <w:pStyle w:val="NormalWeb"/>
        <w:spacing w:before="0" w:beforeAutospacing="0" w:after="0" w:afterAutospacing="0"/>
        <w:ind w:left="567"/>
        <w:jc w:val="both"/>
        <w:textAlignment w:val="baseline"/>
        <w:rPr>
          <w:del w:id="1016" w:author="Willian" w:date="2017-03-08T00:13:00Z"/>
          <w:rFonts w:ascii="Menlo" w:hAnsi="Menlo" w:cs="Menlo"/>
          <w:noProof/>
          <w:color w:val="000000"/>
          <w:sz w:val="21"/>
          <w:szCs w:val="21"/>
          <w:lang w:val="en-US"/>
        </w:rPr>
      </w:pPr>
      <w:del w:id="101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w:delText>
        </w:r>
      </w:del>
    </w:p>
    <w:p w14:paraId="0AB35A3E" w14:textId="77777777" w:rsidR="00D05199" w:rsidRPr="00A66496" w:rsidDel="002E607A" w:rsidRDefault="00D05199" w:rsidP="00D24C3A">
      <w:pPr>
        <w:pStyle w:val="NormalWeb"/>
        <w:spacing w:before="0" w:beforeAutospacing="0" w:after="0" w:afterAutospacing="0"/>
        <w:ind w:left="567"/>
        <w:jc w:val="both"/>
        <w:textAlignment w:val="baseline"/>
        <w:rPr>
          <w:del w:id="1018" w:author="Willian" w:date="2017-03-08T00:13:00Z"/>
          <w:rFonts w:ascii="Menlo" w:hAnsi="Menlo" w:cs="Menlo"/>
          <w:noProof/>
          <w:color w:val="000000"/>
          <w:sz w:val="21"/>
          <w:szCs w:val="21"/>
          <w:lang w:val="en-US"/>
        </w:rPr>
      </w:pPr>
      <w:del w:id="101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"jack"</w:delText>
        </w:r>
      </w:del>
    </w:p>
    <w:p w14:paraId="1D99A8CF" w14:textId="77777777" w:rsidR="00D05199" w:rsidRPr="00A66496" w:rsidDel="002E607A" w:rsidRDefault="00D05199" w:rsidP="00D24C3A">
      <w:pPr>
        <w:pStyle w:val="NormalWeb"/>
        <w:spacing w:before="0" w:beforeAutospacing="0" w:after="0" w:afterAutospacing="0"/>
        <w:ind w:left="567"/>
        <w:jc w:val="both"/>
        <w:textAlignment w:val="baseline"/>
        <w:rPr>
          <w:del w:id="1020" w:author="Willian" w:date="2017-03-08T00:13:00Z"/>
          <w:rFonts w:ascii="Menlo" w:hAnsi="Menlo" w:cs="Menlo"/>
          <w:noProof/>
          <w:color w:val="000000"/>
          <w:sz w:val="21"/>
          <w:szCs w:val="21"/>
          <w:lang w:val="en-US"/>
        </w:rPr>
      </w:pPr>
      <w:del w:id="102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w:delText>
        </w:r>
      </w:del>
    </w:p>
    <w:p w14:paraId="2AEDCE17" w14:textId="77777777" w:rsidR="00D05199" w:rsidRPr="00A66496" w:rsidDel="002E607A" w:rsidRDefault="00D05199" w:rsidP="00D24C3A">
      <w:pPr>
        <w:pStyle w:val="NormalWeb"/>
        <w:spacing w:before="0" w:beforeAutospacing="0" w:after="0" w:afterAutospacing="0"/>
        <w:ind w:left="567"/>
        <w:jc w:val="both"/>
        <w:textAlignment w:val="baseline"/>
        <w:rPr>
          <w:del w:id="1022" w:author="Willian" w:date="2017-03-08T00:13:00Z"/>
          <w:rFonts w:ascii="Menlo" w:hAnsi="Menlo" w:cs="Menlo"/>
          <w:noProof/>
          <w:color w:val="000000"/>
          <w:sz w:val="21"/>
          <w:szCs w:val="21"/>
          <w:lang w:val="en-US"/>
        </w:rPr>
      </w:pPr>
      <w:del w:id="102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"queen"</w:delText>
        </w:r>
      </w:del>
    </w:p>
    <w:p w14:paraId="00080760" w14:textId="77777777" w:rsidR="00D05199" w:rsidRPr="00A66496" w:rsidDel="002E607A" w:rsidRDefault="00D05199" w:rsidP="00D24C3A">
      <w:pPr>
        <w:pStyle w:val="NormalWeb"/>
        <w:spacing w:before="0" w:beforeAutospacing="0" w:after="0" w:afterAutospacing="0"/>
        <w:ind w:left="567"/>
        <w:jc w:val="both"/>
        <w:textAlignment w:val="baseline"/>
        <w:rPr>
          <w:del w:id="1024" w:author="Willian" w:date="2017-03-08T00:13:00Z"/>
          <w:rFonts w:ascii="Menlo" w:hAnsi="Menlo" w:cs="Menlo"/>
          <w:noProof/>
          <w:color w:val="000000"/>
          <w:sz w:val="21"/>
          <w:szCs w:val="21"/>
          <w:lang w:val="en-US"/>
        </w:rPr>
      </w:pPr>
      <w:del w:id="102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r w:rsidRPr="00A66496" w:rsidDel="002E607A">
          <w:rPr>
            <w:rFonts w:ascii="Menlo" w:hAnsi="Menlo" w:cs="Menlo"/>
            <w:noProof/>
            <w:color w:val="000000"/>
            <w:sz w:val="18"/>
            <w:szCs w:val="18"/>
            <w:lang w:val="en-US"/>
          </w:rPr>
          <w:delText>:</w:delText>
        </w:r>
      </w:del>
    </w:p>
    <w:p w14:paraId="4F0F9822" w14:textId="77777777" w:rsidR="00D05199" w:rsidRPr="00A66496" w:rsidDel="002E607A" w:rsidRDefault="00D05199" w:rsidP="00D24C3A">
      <w:pPr>
        <w:pStyle w:val="NormalWeb"/>
        <w:spacing w:before="0" w:beforeAutospacing="0" w:after="0" w:afterAutospacing="0"/>
        <w:ind w:left="567"/>
        <w:jc w:val="both"/>
        <w:textAlignment w:val="baseline"/>
        <w:rPr>
          <w:del w:id="1026" w:author="Willian" w:date="2017-03-08T00:13:00Z"/>
          <w:rFonts w:ascii="Menlo" w:hAnsi="Menlo" w:cs="Menlo"/>
          <w:noProof/>
          <w:color w:val="000000"/>
          <w:sz w:val="21"/>
          <w:szCs w:val="21"/>
          <w:lang w:val="en-US"/>
        </w:rPr>
      </w:pPr>
      <w:del w:id="102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"king"</w:delText>
        </w:r>
      </w:del>
    </w:p>
    <w:p w14:paraId="244C3B47" w14:textId="77777777" w:rsidR="00D05199" w:rsidRPr="00A66496" w:rsidDel="002E607A" w:rsidRDefault="00D05199" w:rsidP="00D24C3A">
      <w:pPr>
        <w:pStyle w:val="NormalWeb"/>
        <w:spacing w:before="0" w:beforeAutospacing="0" w:after="0" w:afterAutospacing="0"/>
        <w:ind w:left="567"/>
        <w:jc w:val="both"/>
        <w:textAlignment w:val="baseline"/>
        <w:rPr>
          <w:del w:id="1028" w:author="Willian" w:date="2017-03-08T00:13:00Z"/>
          <w:rFonts w:ascii="Menlo" w:hAnsi="Menlo" w:cs="Menlo"/>
          <w:noProof/>
          <w:color w:val="000000"/>
          <w:sz w:val="21"/>
          <w:szCs w:val="21"/>
          <w:lang w:val="en-US"/>
        </w:rPr>
      </w:pPr>
      <w:del w:id="102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default</w:delText>
        </w:r>
        <w:r w:rsidRPr="00A66496" w:rsidDel="002E607A">
          <w:rPr>
            <w:rFonts w:ascii="Menlo" w:hAnsi="Menlo" w:cs="Menlo"/>
            <w:noProof/>
            <w:color w:val="000000"/>
            <w:sz w:val="18"/>
            <w:szCs w:val="18"/>
            <w:lang w:val="en-US"/>
          </w:rPr>
          <w:delText>:</w:delText>
        </w:r>
      </w:del>
    </w:p>
    <w:p w14:paraId="1B8ADBA0" w14:textId="77777777" w:rsidR="00D05199" w:rsidRPr="00A66496" w:rsidDel="002E607A" w:rsidRDefault="00D05199" w:rsidP="00D24C3A">
      <w:pPr>
        <w:pStyle w:val="NormalWeb"/>
        <w:spacing w:before="0" w:beforeAutospacing="0" w:after="0" w:afterAutospacing="0"/>
        <w:ind w:left="567"/>
        <w:jc w:val="both"/>
        <w:textAlignment w:val="baseline"/>
        <w:rPr>
          <w:del w:id="1030" w:author="Willian" w:date="2017-03-08T00:13:00Z"/>
          <w:rFonts w:ascii="Menlo" w:hAnsi="Menlo" w:cs="Menlo"/>
          <w:noProof/>
          <w:color w:val="000000"/>
          <w:sz w:val="21"/>
          <w:szCs w:val="21"/>
          <w:lang w:val="en-US"/>
        </w:rPr>
      </w:pPr>
      <w:del w:id="103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color w:val="000000"/>
            <w:sz w:val="18"/>
            <w:szCs w:val="18"/>
            <w:lang w:val="en-US"/>
          </w:rPr>
          <w:delText>)</w:delText>
        </w:r>
      </w:del>
    </w:p>
    <w:p w14:paraId="391851E2" w14:textId="77777777" w:rsidR="00D05199" w:rsidRPr="00A66496" w:rsidDel="002E607A" w:rsidRDefault="00D05199" w:rsidP="00D24C3A">
      <w:pPr>
        <w:pStyle w:val="NormalWeb"/>
        <w:spacing w:before="0" w:beforeAutospacing="0" w:after="0" w:afterAutospacing="0"/>
        <w:ind w:left="567"/>
        <w:jc w:val="both"/>
        <w:textAlignment w:val="baseline"/>
        <w:rPr>
          <w:del w:id="1032" w:author="Willian" w:date="2017-03-08T00:13:00Z"/>
          <w:rFonts w:ascii="Menlo" w:hAnsi="Menlo" w:cs="Menlo"/>
          <w:noProof/>
          <w:color w:val="000000"/>
          <w:sz w:val="21"/>
          <w:szCs w:val="21"/>
          <w:lang w:val="en-US"/>
        </w:rPr>
      </w:pPr>
      <w:del w:id="1033" w:author="Willian" w:date="2017-03-08T00:13:00Z">
        <w:r w:rsidRPr="00A66496" w:rsidDel="002E607A">
          <w:rPr>
            <w:rFonts w:ascii="Menlo" w:hAnsi="Menlo" w:cs="Menlo"/>
            <w:noProof/>
            <w:color w:val="000000"/>
            <w:sz w:val="18"/>
            <w:szCs w:val="18"/>
            <w:lang w:val="en-US"/>
          </w:rPr>
          <w:delText>      }</w:delText>
        </w:r>
      </w:del>
    </w:p>
    <w:p w14:paraId="750A0CE3" w14:textId="77777777" w:rsidR="00D05199" w:rsidRPr="00A66496" w:rsidDel="002E607A" w:rsidRDefault="00D05199" w:rsidP="00D24C3A">
      <w:pPr>
        <w:pStyle w:val="NormalWeb"/>
        <w:spacing w:before="0" w:beforeAutospacing="0" w:after="0" w:afterAutospacing="0"/>
        <w:ind w:left="567"/>
        <w:jc w:val="both"/>
        <w:textAlignment w:val="baseline"/>
        <w:rPr>
          <w:del w:id="1034" w:author="Willian" w:date="2017-03-08T00:13:00Z"/>
          <w:rFonts w:ascii="Menlo" w:hAnsi="Menlo" w:cs="Menlo"/>
          <w:noProof/>
          <w:color w:val="000000"/>
          <w:sz w:val="21"/>
          <w:szCs w:val="21"/>
          <w:lang w:val="en-US"/>
        </w:rPr>
      </w:pPr>
      <w:del w:id="1035" w:author="Willian" w:date="2017-03-08T00:13:00Z">
        <w:r w:rsidRPr="00A66496" w:rsidDel="002E607A">
          <w:rPr>
            <w:rFonts w:ascii="Menlo" w:hAnsi="Menlo" w:cs="Menlo"/>
            <w:noProof/>
            <w:color w:val="000000"/>
            <w:sz w:val="18"/>
            <w:szCs w:val="18"/>
            <w:lang w:val="en-US"/>
          </w:rPr>
          <w:delText>  }</w:delText>
        </w:r>
      </w:del>
    </w:p>
    <w:p w14:paraId="1D9D4CBD" w14:textId="77777777" w:rsidR="00D05199" w:rsidRPr="00A66496" w:rsidDel="002E607A" w:rsidRDefault="00D05199" w:rsidP="00D24C3A">
      <w:pPr>
        <w:pStyle w:val="NormalWeb"/>
        <w:spacing w:before="0" w:beforeAutospacing="0" w:after="0" w:afterAutospacing="0"/>
        <w:ind w:left="567"/>
        <w:jc w:val="both"/>
        <w:textAlignment w:val="baseline"/>
        <w:rPr>
          <w:del w:id="1036" w:author="Willian" w:date="2017-03-08T00:13:00Z"/>
          <w:rFonts w:ascii="Menlo" w:hAnsi="Menlo" w:cs="Menlo"/>
          <w:noProof/>
          <w:color w:val="000000"/>
          <w:sz w:val="21"/>
          <w:szCs w:val="21"/>
          <w:lang w:val="en-US"/>
        </w:rPr>
      </w:pPr>
      <w:del w:id="1037" w:author="Willian" w:date="2017-03-08T00:13:00Z">
        <w:r w:rsidRPr="00A66496" w:rsidDel="002E607A">
          <w:rPr>
            <w:rFonts w:ascii="Menlo" w:hAnsi="Menlo" w:cs="Menlo"/>
            <w:noProof/>
            <w:color w:val="000000"/>
            <w:sz w:val="18"/>
            <w:szCs w:val="18"/>
            <w:lang w:val="en-US"/>
          </w:rPr>
          <w:delText>}</w:delText>
        </w:r>
      </w:del>
    </w:p>
    <w:p w14:paraId="3695B445" w14:textId="77777777" w:rsidR="00D05199" w:rsidRPr="00A66496" w:rsidDel="002E607A" w:rsidRDefault="00D05199" w:rsidP="00D24C3A">
      <w:pPr>
        <w:pStyle w:val="NormalWeb"/>
        <w:spacing w:before="0" w:beforeAutospacing="0" w:after="0" w:afterAutospacing="0"/>
        <w:ind w:left="567"/>
        <w:jc w:val="both"/>
        <w:textAlignment w:val="baseline"/>
        <w:rPr>
          <w:del w:id="1038" w:author="Willian" w:date="2017-03-08T00:13:00Z"/>
          <w:rFonts w:ascii="Menlo" w:hAnsi="Menlo" w:cs="Menlo"/>
          <w:noProof/>
          <w:color w:val="000000"/>
          <w:sz w:val="21"/>
          <w:szCs w:val="21"/>
          <w:lang w:val="en-US"/>
        </w:rPr>
      </w:pPr>
      <w:del w:id="103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Ace</w:delText>
        </w:r>
      </w:del>
    </w:p>
    <w:p w14:paraId="28318B17" w14:textId="77777777" w:rsidR="00D05199" w:rsidRPr="00A66496" w:rsidDel="002E607A" w:rsidRDefault="00D05199" w:rsidP="00D24C3A">
      <w:pPr>
        <w:pStyle w:val="NormalWeb"/>
        <w:spacing w:before="0" w:beforeAutospacing="0" w:after="620" w:afterAutospacing="0"/>
        <w:ind w:left="567"/>
        <w:jc w:val="both"/>
        <w:textAlignment w:val="baseline"/>
        <w:rPr>
          <w:del w:id="1040" w:author="Willian" w:date="2017-03-08T00:13:00Z"/>
          <w:rFonts w:ascii="Menlo" w:hAnsi="Menlo" w:cs="Menlo"/>
          <w:noProof/>
          <w:color w:val="000000"/>
          <w:sz w:val="21"/>
          <w:szCs w:val="21"/>
          <w:lang w:val="en-US"/>
        </w:rPr>
      </w:pPr>
      <w:del w:id="1041"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aceRawValue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del>
    </w:p>
    <w:p w14:paraId="0FB1CAE6" w14:textId="77777777" w:rsidR="005730F7" w:rsidDel="002E607A" w:rsidRDefault="00D24C3A" w:rsidP="00D24C3A">
      <w:pPr>
        <w:rPr>
          <w:del w:id="1042" w:author="Willian" w:date="2017-03-08T00:13:00Z"/>
        </w:rPr>
      </w:pPr>
      <w:del w:id="1043" w:author="Willian" w:date="2017-03-08T00:13:00Z">
        <w:r w:rsidDel="002E607A">
          <w:delText>No exemplo acima, o tipo de valor bruto (</w:delText>
        </w:r>
        <w:r w:rsidRPr="00D24C3A" w:rsidDel="002E607A">
          <w:rPr>
            <w:rFonts w:ascii="Menlo" w:hAnsi="Menlo" w:cs="Menlo"/>
            <w:color w:val="3F6E74"/>
            <w:sz w:val="18"/>
            <w:szCs w:val="18"/>
          </w:rPr>
          <w:delText>rawValue</w:delText>
        </w:r>
        <w:r w:rsidDel="002E607A">
          <w:delText xml:space="preserve">) da enumeração é </w:delText>
        </w:r>
        <w:r w:rsidRPr="00D24C3A" w:rsidDel="002E607A">
          <w:rPr>
            <w:rFonts w:ascii="Menlo" w:hAnsi="Menlo" w:cs="Menlo"/>
            <w:color w:val="5C2699"/>
            <w:sz w:val="18"/>
            <w:szCs w:val="18"/>
          </w:rPr>
          <w:delText>Int</w:delText>
        </w:r>
        <w:r w:rsidDel="002E607A">
          <w:delText xml:space="preserve">, mas você pode definir um </w:delText>
        </w:r>
        <w:r w:rsidR="005730F7" w:rsidRPr="00D24C3A" w:rsidDel="002E607A">
          <w:rPr>
            <w:rFonts w:ascii="Menlo" w:hAnsi="Menlo" w:cs="Menlo"/>
            <w:color w:val="AA3391"/>
            <w:sz w:val="18"/>
            <w:szCs w:val="18"/>
          </w:rPr>
          <w:delText>enum</w:delText>
        </w:r>
        <w:r w:rsidR="005730F7" w:rsidRPr="00D24C3A" w:rsidDel="002E607A">
          <w:rPr>
            <w:rFonts w:ascii="Menlo" w:hAnsi="Menlo" w:cs="Menlo"/>
            <w:sz w:val="18"/>
            <w:szCs w:val="18"/>
          </w:rPr>
          <w:delText xml:space="preserve"> </w:delText>
        </w:r>
        <w:r w:rsidDel="002E607A">
          <w:delText xml:space="preserve">utilizando outros tipos de classe como </w:delText>
        </w:r>
        <w:r w:rsidDel="002E607A">
          <w:rPr>
            <w:rFonts w:ascii="Menlo" w:hAnsi="Menlo" w:cs="Menlo"/>
            <w:color w:val="5C2699"/>
            <w:sz w:val="18"/>
            <w:szCs w:val="18"/>
          </w:rPr>
          <w:delText>Strings</w:delText>
        </w:r>
        <w:r w:rsidR="005730F7" w:rsidDel="002E607A">
          <w:delText xml:space="preserve">. Utilize a propriedade </w:delText>
        </w:r>
        <w:r w:rsidR="005730F7" w:rsidRPr="00D24C3A" w:rsidDel="002E607A">
          <w:rPr>
            <w:rFonts w:ascii="Menlo" w:hAnsi="Menlo" w:cs="Menlo"/>
            <w:color w:val="3F6E74"/>
            <w:sz w:val="18"/>
            <w:szCs w:val="18"/>
          </w:rPr>
          <w:delText>rawValue</w:delText>
        </w:r>
        <w:r w:rsidR="005730F7" w:rsidDel="002E607A">
          <w:delText xml:space="preserve"> para obter o valor bruto do membro do </w:delText>
        </w:r>
        <w:r w:rsidR="005730F7" w:rsidRPr="00D24C3A" w:rsidDel="002E607A">
          <w:rPr>
            <w:rFonts w:ascii="Menlo" w:hAnsi="Menlo" w:cs="Menlo"/>
            <w:color w:val="AA3391"/>
            <w:sz w:val="18"/>
            <w:szCs w:val="18"/>
          </w:rPr>
          <w:delText>enum</w:delText>
        </w:r>
        <w:r w:rsidR="005730F7" w:rsidDel="002E607A">
          <w:delText xml:space="preserve">. </w:delText>
        </w:r>
      </w:del>
    </w:p>
    <w:p w14:paraId="32C18F5B" w14:textId="77777777" w:rsidR="005730F7" w:rsidDel="002E607A" w:rsidRDefault="005730F7" w:rsidP="005730F7">
      <w:pPr>
        <w:rPr>
          <w:del w:id="1044" w:author="Willian" w:date="2017-03-08T00:13:00Z"/>
        </w:rPr>
      </w:pPr>
      <w:del w:id="1045" w:author="Willian" w:date="2017-03-08T00:13:00Z">
        <w:r w:rsidDel="002E607A">
          <w:delText xml:space="preserve">Utilize o inicializador </w:delText>
        </w:r>
        <w:r w:rsidDel="002E607A">
          <w:rPr>
            <w:rFonts w:ascii="Menlo" w:hAnsi="Menlo" w:cs="Menlo"/>
            <w:noProof/>
            <w:color w:val="AA3391"/>
            <w:sz w:val="18"/>
            <w:szCs w:val="18"/>
          </w:rPr>
          <w:delText>init</w:delText>
        </w:r>
        <w:r w:rsidDel="002E607A">
          <w:rPr>
            <w:rFonts w:ascii="Menlo" w:hAnsi="Menlo" w:cs="Menlo"/>
            <w:noProof/>
            <w:sz w:val="18"/>
            <w:szCs w:val="18"/>
          </w:rPr>
          <w:delText>?(</w:delText>
        </w:r>
        <w:r w:rsidRPr="005730F7" w:rsidDel="002E607A">
          <w:rPr>
            <w:rFonts w:ascii="Menlo" w:hAnsi="Menlo" w:cs="Menlo"/>
            <w:noProof/>
            <w:color w:val="3F6E74"/>
            <w:sz w:val="18"/>
            <w:szCs w:val="18"/>
          </w:rPr>
          <w:delText>rawValue</w:delText>
        </w:r>
        <w:r w:rsidRPr="005730F7" w:rsidDel="002E607A">
          <w:rPr>
            <w:rFonts w:ascii="Menlo" w:hAnsi="Menlo" w:cs="Menlo"/>
            <w:noProof/>
            <w:sz w:val="18"/>
            <w:szCs w:val="18"/>
          </w:rPr>
          <w:delText>:)</w:delText>
        </w:r>
        <w:r w:rsidDel="002E607A">
          <w:rPr>
            <w:rFonts w:ascii="Menlo" w:hAnsi="Menlo" w:cs="Menlo"/>
            <w:noProof/>
            <w:sz w:val="18"/>
            <w:szCs w:val="18"/>
          </w:rPr>
          <w:delText xml:space="preserve"> </w:delText>
        </w:r>
        <w:r w:rsidDel="002E607A">
          <w:delText>para criar uma instância de uma enumeração a partir de um valor bruto.</w:delText>
        </w:r>
      </w:del>
    </w:p>
    <w:p w14:paraId="46A55992" w14:textId="77777777" w:rsidR="00D05199" w:rsidRPr="00A66496" w:rsidDel="002E607A" w:rsidRDefault="00D05199" w:rsidP="005730F7">
      <w:pPr>
        <w:ind w:left="360"/>
        <w:rPr>
          <w:del w:id="1046" w:author="Willian" w:date="2017-03-08T00:13:00Z"/>
          <w:rFonts w:ascii="Menlo" w:hAnsi="Menlo" w:cs="Menlo"/>
          <w:noProof/>
          <w:sz w:val="21"/>
          <w:szCs w:val="21"/>
          <w:lang w:val="en-US"/>
        </w:rPr>
      </w:pPr>
      <w:del w:id="1047"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convertedRank</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1C00CF"/>
            <w:sz w:val="18"/>
            <w:szCs w:val="18"/>
            <w:lang w:val="en-US"/>
          </w:rPr>
          <w:delText>3</w:delText>
        </w:r>
        <w:r w:rsidRPr="00A66496" w:rsidDel="002E607A">
          <w:rPr>
            <w:rFonts w:ascii="Menlo" w:hAnsi="Menlo" w:cs="Menlo"/>
            <w:noProof/>
            <w:sz w:val="18"/>
            <w:szCs w:val="18"/>
            <w:lang w:val="en-US"/>
          </w:rPr>
          <w:delText>) {</w:delText>
        </w:r>
      </w:del>
    </w:p>
    <w:p w14:paraId="506A02C4" w14:textId="77777777" w:rsidR="00D05199" w:rsidRPr="005730F7" w:rsidDel="002E607A" w:rsidRDefault="00D05199" w:rsidP="005730F7">
      <w:pPr>
        <w:pStyle w:val="NormalWeb"/>
        <w:spacing w:before="0" w:beforeAutospacing="0" w:after="0" w:afterAutospacing="0"/>
        <w:ind w:left="360"/>
        <w:jc w:val="both"/>
        <w:textAlignment w:val="baseline"/>
        <w:rPr>
          <w:del w:id="1048" w:author="Willian" w:date="2017-03-08T00:13:00Z"/>
          <w:rFonts w:ascii="Menlo" w:hAnsi="Menlo" w:cs="Menlo"/>
          <w:noProof/>
          <w:color w:val="000000"/>
          <w:sz w:val="21"/>
          <w:szCs w:val="21"/>
        </w:rPr>
      </w:pPr>
      <w:del w:id="1049" w:author="Willian" w:date="2017-03-08T00:13:00Z">
        <w:r w:rsidRPr="00A66496" w:rsidDel="002E607A">
          <w:rPr>
            <w:rFonts w:ascii="Menlo" w:hAnsi="Menlo" w:cs="Menlo"/>
            <w:noProof/>
            <w:color w:val="000000"/>
            <w:sz w:val="18"/>
            <w:szCs w:val="18"/>
            <w:lang w:val="en-US"/>
          </w:rPr>
          <w:delText>  </w:delText>
        </w:r>
        <w:r w:rsidRPr="005730F7" w:rsidDel="002E607A">
          <w:rPr>
            <w:rFonts w:ascii="Menlo" w:hAnsi="Menlo" w:cs="Menlo"/>
            <w:noProof/>
            <w:color w:val="AA3391"/>
            <w:sz w:val="18"/>
            <w:szCs w:val="18"/>
          </w:rPr>
          <w:delText>let</w:delText>
        </w:r>
        <w:r w:rsidRPr="005730F7" w:rsidDel="002E607A">
          <w:rPr>
            <w:rFonts w:ascii="Menlo" w:hAnsi="Menlo" w:cs="Menlo"/>
            <w:noProof/>
            <w:color w:val="000000"/>
            <w:sz w:val="18"/>
            <w:szCs w:val="18"/>
          </w:rPr>
          <w:delText xml:space="preserve"> </w:delText>
        </w:r>
        <w:r w:rsidRPr="005730F7" w:rsidDel="002E607A">
          <w:rPr>
            <w:rFonts w:ascii="Menlo" w:hAnsi="Menlo" w:cs="Menlo"/>
            <w:noProof/>
            <w:color w:val="3F6E74"/>
            <w:sz w:val="18"/>
            <w:szCs w:val="18"/>
          </w:rPr>
          <w:delText>threeDescription</w:delText>
        </w:r>
        <w:r w:rsidRPr="005730F7" w:rsidDel="002E607A">
          <w:rPr>
            <w:rFonts w:ascii="Menlo" w:hAnsi="Menlo" w:cs="Menlo"/>
            <w:noProof/>
            <w:color w:val="000000"/>
            <w:sz w:val="18"/>
            <w:szCs w:val="18"/>
          </w:rPr>
          <w:delText xml:space="preserve"> = </w:delText>
        </w:r>
        <w:r w:rsidRPr="005730F7" w:rsidDel="002E607A">
          <w:rPr>
            <w:rFonts w:ascii="Menlo" w:hAnsi="Menlo" w:cs="Menlo"/>
            <w:noProof/>
            <w:color w:val="3F6E74"/>
            <w:sz w:val="18"/>
            <w:szCs w:val="18"/>
          </w:rPr>
          <w:delText>convertedRank</w:delText>
        </w:r>
        <w:r w:rsidRPr="005730F7" w:rsidDel="002E607A">
          <w:rPr>
            <w:rFonts w:ascii="Menlo" w:hAnsi="Menlo" w:cs="Menlo"/>
            <w:noProof/>
            <w:color w:val="000000"/>
            <w:sz w:val="18"/>
            <w:szCs w:val="18"/>
          </w:rPr>
          <w:delText>.</w:delText>
        </w:r>
        <w:r w:rsidRPr="005730F7" w:rsidDel="002E607A">
          <w:rPr>
            <w:rFonts w:ascii="Menlo" w:hAnsi="Menlo" w:cs="Menlo"/>
            <w:noProof/>
            <w:color w:val="3F6E74"/>
            <w:sz w:val="18"/>
            <w:szCs w:val="18"/>
          </w:rPr>
          <w:delText>simpleDescription</w:delText>
        </w:r>
        <w:r w:rsidRPr="005730F7" w:rsidDel="002E607A">
          <w:rPr>
            <w:rFonts w:ascii="Menlo" w:hAnsi="Menlo" w:cs="Menlo"/>
            <w:noProof/>
            <w:color w:val="000000"/>
            <w:sz w:val="18"/>
            <w:szCs w:val="18"/>
          </w:rPr>
          <w:delText>()</w:delText>
        </w:r>
      </w:del>
    </w:p>
    <w:p w14:paraId="0DF8F30C" w14:textId="77777777" w:rsidR="00D05199" w:rsidDel="002E607A" w:rsidRDefault="00D05199" w:rsidP="005730F7">
      <w:pPr>
        <w:pStyle w:val="NormalWeb"/>
        <w:spacing w:before="0" w:beforeAutospacing="0" w:after="620" w:afterAutospacing="0"/>
        <w:ind w:left="360"/>
        <w:jc w:val="both"/>
        <w:textAlignment w:val="baseline"/>
        <w:rPr>
          <w:del w:id="1050" w:author="Willian" w:date="2017-03-08T00:13:00Z"/>
          <w:rFonts w:ascii="Menlo" w:hAnsi="Menlo" w:cs="Menlo"/>
          <w:noProof/>
          <w:color w:val="000000"/>
          <w:sz w:val="18"/>
          <w:szCs w:val="18"/>
        </w:rPr>
      </w:pPr>
      <w:del w:id="1051" w:author="Willian" w:date="2017-03-08T00:13:00Z">
        <w:r w:rsidRPr="005730F7" w:rsidDel="002E607A">
          <w:rPr>
            <w:rFonts w:ascii="Menlo" w:hAnsi="Menlo" w:cs="Menlo"/>
            <w:noProof/>
            <w:color w:val="000000"/>
            <w:sz w:val="18"/>
            <w:szCs w:val="18"/>
          </w:rPr>
          <w:delText>}</w:delText>
        </w:r>
      </w:del>
    </w:p>
    <w:p w14:paraId="2290BEAC" w14:textId="77777777" w:rsidR="005730F7" w:rsidRPr="005730F7" w:rsidDel="002E607A" w:rsidRDefault="005730F7" w:rsidP="005730F7">
      <w:pPr>
        <w:rPr>
          <w:del w:id="1052" w:author="Willian" w:date="2017-03-08T00:13:00Z"/>
          <w:noProof/>
        </w:rPr>
      </w:pPr>
      <w:del w:id="1053" w:author="Willian" w:date="2017-03-08T00:13:00Z">
        <w:r w:rsidDel="002E607A">
          <w:rPr>
            <w:noProof/>
          </w:rPr>
          <w:delText xml:space="preserve">Os valores </w:delText>
        </w:r>
        <w:r w:rsidR="00B97833" w:rsidDel="002E607A">
          <w:rPr>
            <w:noProof/>
          </w:rPr>
          <w:delText>membros de uma enumeração são v</w:delText>
        </w:r>
        <w:r w:rsidR="00CF1F40" w:rsidDel="002E607A">
          <w:rPr>
            <w:noProof/>
          </w:rPr>
          <w:delText xml:space="preserve">alores legítimos, e não apenas uma outra maneira de escrever seus valores brutos. Na verdade, quando não explicitamos um tipo para o </w:delText>
        </w:r>
        <w:r w:rsidR="00F7736B" w:rsidRPr="00CF1F40" w:rsidDel="002E607A">
          <w:rPr>
            <w:rFonts w:ascii="Menlo" w:hAnsi="Menlo" w:cs="Menlo"/>
            <w:noProof/>
            <w:color w:val="AA3391"/>
            <w:sz w:val="18"/>
            <w:szCs w:val="18"/>
          </w:rPr>
          <w:delText>enum</w:delText>
        </w:r>
        <w:r w:rsidR="00CF1F40" w:rsidDel="002E607A">
          <w:rPr>
            <w:noProof/>
          </w:rPr>
          <w:delText>, ele não poderá fornecer um valor bruto.</w:delText>
        </w:r>
      </w:del>
    </w:p>
    <w:p w14:paraId="25EF7F83" w14:textId="77777777" w:rsidR="00D05199" w:rsidRPr="00A66496" w:rsidDel="002E607A" w:rsidRDefault="00D05199" w:rsidP="00CF1F40">
      <w:pPr>
        <w:pStyle w:val="NormalWeb"/>
        <w:spacing w:before="460" w:beforeAutospacing="0" w:after="0" w:afterAutospacing="0"/>
        <w:ind w:left="567"/>
        <w:textAlignment w:val="baseline"/>
        <w:rPr>
          <w:del w:id="1054" w:author="Willian" w:date="2017-03-08T00:13:00Z"/>
          <w:rFonts w:ascii="Menlo" w:hAnsi="Menlo" w:cs="Menlo"/>
          <w:noProof/>
          <w:color w:val="000000"/>
          <w:sz w:val="21"/>
          <w:szCs w:val="21"/>
          <w:lang w:val="en-US"/>
        </w:rPr>
      </w:pPr>
      <w:del w:id="1055"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del>
    </w:p>
    <w:p w14:paraId="6FFB92D0" w14:textId="77777777" w:rsidR="00D05199" w:rsidRPr="00A66496" w:rsidDel="002E607A" w:rsidRDefault="00D05199" w:rsidP="00CF1F40">
      <w:pPr>
        <w:pStyle w:val="NormalWeb"/>
        <w:spacing w:before="0" w:beforeAutospacing="0" w:after="0" w:afterAutospacing="0"/>
        <w:ind w:left="567"/>
        <w:textAlignment w:val="baseline"/>
        <w:rPr>
          <w:del w:id="1056" w:author="Willian" w:date="2017-03-08T00:13:00Z"/>
          <w:rFonts w:ascii="Menlo" w:hAnsi="Menlo" w:cs="Menlo"/>
          <w:noProof/>
          <w:color w:val="000000"/>
          <w:sz w:val="21"/>
          <w:szCs w:val="21"/>
          <w:lang w:val="en-US"/>
        </w:rPr>
      </w:pPr>
      <w:del w:id="105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del>
    </w:p>
    <w:p w14:paraId="213C27AE" w14:textId="77777777" w:rsidR="00D05199" w:rsidRPr="00A66496" w:rsidDel="002E607A" w:rsidRDefault="00D05199" w:rsidP="00CF1F40">
      <w:pPr>
        <w:pStyle w:val="NormalWeb"/>
        <w:spacing w:before="0" w:beforeAutospacing="0" w:after="0" w:afterAutospacing="0"/>
        <w:ind w:left="567"/>
        <w:textAlignment w:val="baseline"/>
        <w:rPr>
          <w:del w:id="1058" w:author="Willian" w:date="2017-03-08T00:13:00Z"/>
          <w:rFonts w:ascii="Menlo" w:hAnsi="Menlo" w:cs="Menlo"/>
          <w:noProof/>
          <w:color w:val="000000"/>
          <w:sz w:val="21"/>
          <w:szCs w:val="21"/>
          <w:lang w:val="en-US"/>
        </w:rPr>
      </w:pPr>
      <w:del w:id="105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BCB0A44" w14:textId="77777777" w:rsidR="00D05199" w:rsidRPr="00A66496" w:rsidDel="002E607A" w:rsidRDefault="00D05199" w:rsidP="00CF1F40">
      <w:pPr>
        <w:pStyle w:val="NormalWeb"/>
        <w:spacing w:before="0" w:beforeAutospacing="0" w:after="0" w:afterAutospacing="0"/>
        <w:ind w:left="567"/>
        <w:textAlignment w:val="baseline"/>
        <w:rPr>
          <w:del w:id="1060" w:author="Willian" w:date="2017-03-08T00:13:00Z"/>
          <w:rFonts w:ascii="Menlo" w:hAnsi="Menlo" w:cs="Menlo"/>
          <w:noProof/>
          <w:color w:val="000000"/>
          <w:sz w:val="21"/>
          <w:szCs w:val="21"/>
          <w:lang w:val="en-US"/>
        </w:rPr>
      </w:pPr>
      <w:del w:id="106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7559430" w14:textId="77777777" w:rsidR="00D05199" w:rsidRPr="00A66496" w:rsidDel="002E607A" w:rsidRDefault="00D05199" w:rsidP="00CF1F40">
      <w:pPr>
        <w:pStyle w:val="NormalWeb"/>
        <w:spacing w:before="0" w:beforeAutospacing="0" w:after="0" w:afterAutospacing="0"/>
        <w:ind w:left="567"/>
        <w:textAlignment w:val="baseline"/>
        <w:rPr>
          <w:del w:id="1062" w:author="Willian" w:date="2017-03-08T00:13:00Z"/>
          <w:rFonts w:ascii="Menlo" w:hAnsi="Menlo" w:cs="Menlo"/>
          <w:noProof/>
          <w:color w:val="000000"/>
          <w:sz w:val="21"/>
          <w:szCs w:val="21"/>
          <w:lang w:val="en-US"/>
        </w:rPr>
      </w:pPr>
      <w:del w:id="106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0922EC34" w14:textId="77777777" w:rsidR="00D05199" w:rsidRPr="00A66496" w:rsidDel="002E607A" w:rsidRDefault="00D05199" w:rsidP="00CF1F40">
      <w:pPr>
        <w:pStyle w:val="NormalWeb"/>
        <w:spacing w:before="0" w:beforeAutospacing="0" w:after="0" w:afterAutospacing="0"/>
        <w:ind w:left="567"/>
        <w:textAlignment w:val="baseline"/>
        <w:rPr>
          <w:del w:id="1064" w:author="Willian" w:date="2017-03-08T00:13:00Z"/>
          <w:rFonts w:ascii="Menlo" w:hAnsi="Menlo" w:cs="Menlo"/>
          <w:noProof/>
          <w:color w:val="000000"/>
          <w:sz w:val="21"/>
          <w:szCs w:val="21"/>
          <w:lang w:val="en-US"/>
        </w:rPr>
      </w:pPr>
      <w:del w:id="106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"spades"</w:delText>
        </w:r>
      </w:del>
    </w:p>
    <w:p w14:paraId="1BCC368C" w14:textId="77777777" w:rsidR="00D05199" w:rsidRPr="00A66496" w:rsidDel="002E607A" w:rsidRDefault="00D05199" w:rsidP="00CF1F40">
      <w:pPr>
        <w:pStyle w:val="NormalWeb"/>
        <w:spacing w:before="0" w:beforeAutospacing="0" w:after="0" w:afterAutospacing="0"/>
        <w:ind w:left="567"/>
        <w:textAlignment w:val="baseline"/>
        <w:rPr>
          <w:del w:id="1066" w:author="Willian" w:date="2017-03-08T00:13:00Z"/>
          <w:rFonts w:ascii="Menlo" w:hAnsi="Menlo" w:cs="Menlo"/>
          <w:noProof/>
          <w:color w:val="000000"/>
          <w:sz w:val="21"/>
          <w:szCs w:val="21"/>
          <w:lang w:val="en-US"/>
        </w:rPr>
      </w:pPr>
      <w:del w:id="106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w:delText>
        </w:r>
      </w:del>
    </w:p>
    <w:p w14:paraId="0455606B" w14:textId="77777777" w:rsidR="00D05199" w:rsidRPr="00A66496" w:rsidDel="002E607A" w:rsidRDefault="00D05199" w:rsidP="00CF1F40">
      <w:pPr>
        <w:pStyle w:val="NormalWeb"/>
        <w:spacing w:before="0" w:beforeAutospacing="0" w:after="0" w:afterAutospacing="0"/>
        <w:ind w:left="567"/>
        <w:textAlignment w:val="baseline"/>
        <w:rPr>
          <w:del w:id="1068" w:author="Willian" w:date="2017-03-08T00:13:00Z"/>
          <w:rFonts w:ascii="Menlo" w:hAnsi="Menlo" w:cs="Menlo"/>
          <w:noProof/>
          <w:color w:val="000000"/>
          <w:sz w:val="21"/>
          <w:szCs w:val="21"/>
          <w:lang w:val="en-US"/>
        </w:rPr>
      </w:pPr>
      <w:del w:id="106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"hearts"</w:delText>
        </w:r>
      </w:del>
    </w:p>
    <w:p w14:paraId="5A60AE41" w14:textId="77777777" w:rsidR="00D05199" w:rsidRPr="00A66496" w:rsidDel="002E607A" w:rsidRDefault="00D05199" w:rsidP="00CF1F40">
      <w:pPr>
        <w:pStyle w:val="NormalWeb"/>
        <w:spacing w:before="0" w:beforeAutospacing="0" w:after="0" w:afterAutospacing="0"/>
        <w:ind w:left="567"/>
        <w:textAlignment w:val="baseline"/>
        <w:rPr>
          <w:del w:id="1070" w:author="Willian" w:date="2017-03-08T00:13:00Z"/>
          <w:rFonts w:ascii="Menlo" w:hAnsi="Menlo" w:cs="Menlo"/>
          <w:noProof/>
          <w:color w:val="000000"/>
          <w:sz w:val="21"/>
          <w:szCs w:val="21"/>
          <w:lang w:val="en-US"/>
        </w:rPr>
      </w:pPr>
      <w:del w:id="107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w:delText>
        </w:r>
      </w:del>
    </w:p>
    <w:p w14:paraId="4A09D518" w14:textId="77777777" w:rsidR="00D05199" w:rsidRPr="00A66496" w:rsidDel="002E607A" w:rsidRDefault="00D05199" w:rsidP="00CF1F40">
      <w:pPr>
        <w:pStyle w:val="NormalWeb"/>
        <w:spacing w:before="0" w:beforeAutospacing="0" w:after="0" w:afterAutospacing="0"/>
        <w:ind w:left="567"/>
        <w:textAlignment w:val="baseline"/>
        <w:rPr>
          <w:del w:id="1072" w:author="Willian" w:date="2017-03-08T00:13:00Z"/>
          <w:rFonts w:ascii="Menlo" w:hAnsi="Menlo" w:cs="Menlo"/>
          <w:noProof/>
          <w:color w:val="000000"/>
          <w:sz w:val="21"/>
          <w:szCs w:val="21"/>
          <w:lang w:val="en-US"/>
        </w:rPr>
      </w:pPr>
      <w:del w:id="107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"diamonds"</w:delText>
        </w:r>
      </w:del>
    </w:p>
    <w:p w14:paraId="7640DF9E" w14:textId="77777777" w:rsidR="00D05199" w:rsidRPr="00A66496" w:rsidDel="002E607A" w:rsidRDefault="00D05199" w:rsidP="00CF1F40">
      <w:pPr>
        <w:pStyle w:val="NormalWeb"/>
        <w:spacing w:before="0" w:beforeAutospacing="0" w:after="0" w:afterAutospacing="0"/>
        <w:ind w:left="567"/>
        <w:textAlignment w:val="baseline"/>
        <w:rPr>
          <w:del w:id="1074" w:author="Willian" w:date="2017-03-08T00:13:00Z"/>
          <w:rFonts w:ascii="Menlo" w:hAnsi="Menlo" w:cs="Menlo"/>
          <w:noProof/>
          <w:color w:val="000000"/>
          <w:sz w:val="21"/>
          <w:szCs w:val="21"/>
          <w:lang w:val="en-US"/>
        </w:rPr>
      </w:pPr>
      <w:del w:id="107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r w:rsidRPr="00A66496" w:rsidDel="002E607A">
          <w:rPr>
            <w:rFonts w:ascii="Menlo" w:hAnsi="Menlo" w:cs="Menlo"/>
            <w:noProof/>
            <w:color w:val="000000"/>
            <w:sz w:val="18"/>
            <w:szCs w:val="18"/>
            <w:lang w:val="en-US"/>
          </w:rPr>
          <w:delText>:</w:delText>
        </w:r>
      </w:del>
    </w:p>
    <w:p w14:paraId="31CFB1CD" w14:textId="77777777" w:rsidR="00D05199" w:rsidRPr="00A66496" w:rsidDel="002E607A" w:rsidRDefault="00D05199" w:rsidP="00CF1F40">
      <w:pPr>
        <w:pStyle w:val="NormalWeb"/>
        <w:spacing w:before="0" w:beforeAutospacing="0" w:after="0" w:afterAutospacing="0"/>
        <w:ind w:left="567"/>
        <w:textAlignment w:val="baseline"/>
        <w:rPr>
          <w:del w:id="1076" w:author="Willian" w:date="2017-03-08T00:13:00Z"/>
          <w:rFonts w:ascii="Menlo" w:hAnsi="Menlo" w:cs="Menlo"/>
          <w:noProof/>
          <w:color w:val="000000"/>
          <w:sz w:val="21"/>
          <w:szCs w:val="21"/>
          <w:lang w:val="en-US"/>
        </w:rPr>
      </w:pPr>
      <w:del w:id="107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"clubs"</w:delText>
        </w:r>
      </w:del>
    </w:p>
    <w:p w14:paraId="07E4D3A0" w14:textId="77777777" w:rsidR="00D05199" w:rsidRPr="00A66496" w:rsidDel="002E607A" w:rsidRDefault="00D05199" w:rsidP="00CF1F40">
      <w:pPr>
        <w:pStyle w:val="NormalWeb"/>
        <w:spacing w:before="0" w:beforeAutospacing="0" w:after="0" w:afterAutospacing="0"/>
        <w:ind w:left="567"/>
        <w:textAlignment w:val="baseline"/>
        <w:rPr>
          <w:del w:id="1078" w:author="Willian" w:date="2017-03-08T00:13:00Z"/>
          <w:rFonts w:ascii="Menlo" w:hAnsi="Menlo" w:cs="Menlo"/>
          <w:noProof/>
          <w:color w:val="000000"/>
          <w:sz w:val="21"/>
          <w:szCs w:val="21"/>
          <w:lang w:val="en-US"/>
        </w:rPr>
      </w:pPr>
      <w:del w:id="1079" w:author="Willian" w:date="2017-03-08T00:13:00Z">
        <w:r w:rsidRPr="00A66496" w:rsidDel="002E607A">
          <w:rPr>
            <w:rFonts w:ascii="Menlo" w:hAnsi="Menlo" w:cs="Menlo"/>
            <w:noProof/>
            <w:color w:val="000000"/>
            <w:sz w:val="18"/>
            <w:szCs w:val="18"/>
            <w:lang w:val="en-US"/>
          </w:rPr>
          <w:delText>      }</w:delText>
        </w:r>
      </w:del>
    </w:p>
    <w:p w14:paraId="709765E8" w14:textId="77777777" w:rsidR="00D05199" w:rsidRPr="00A66496" w:rsidDel="002E607A" w:rsidRDefault="00D05199" w:rsidP="00CF1F40">
      <w:pPr>
        <w:pStyle w:val="NormalWeb"/>
        <w:spacing w:before="0" w:beforeAutospacing="0" w:after="0" w:afterAutospacing="0"/>
        <w:ind w:left="567"/>
        <w:textAlignment w:val="baseline"/>
        <w:rPr>
          <w:del w:id="1080" w:author="Willian" w:date="2017-03-08T00:13:00Z"/>
          <w:rFonts w:ascii="Menlo" w:hAnsi="Menlo" w:cs="Menlo"/>
          <w:noProof/>
          <w:color w:val="000000"/>
          <w:sz w:val="21"/>
          <w:szCs w:val="21"/>
          <w:lang w:val="en-US"/>
        </w:rPr>
      </w:pPr>
      <w:del w:id="1081" w:author="Willian" w:date="2017-03-08T00:13:00Z">
        <w:r w:rsidRPr="00A66496" w:rsidDel="002E607A">
          <w:rPr>
            <w:rFonts w:ascii="Menlo" w:hAnsi="Menlo" w:cs="Menlo"/>
            <w:noProof/>
            <w:color w:val="000000"/>
            <w:sz w:val="18"/>
            <w:szCs w:val="18"/>
            <w:lang w:val="en-US"/>
          </w:rPr>
          <w:delText>  }</w:delText>
        </w:r>
      </w:del>
    </w:p>
    <w:p w14:paraId="7B2D6BBD" w14:textId="77777777" w:rsidR="00D05199" w:rsidRPr="00A66496" w:rsidDel="002E607A" w:rsidRDefault="00D05199" w:rsidP="00CF1F40">
      <w:pPr>
        <w:pStyle w:val="NormalWeb"/>
        <w:spacing w:before="0" w:beforeAutospacing="0" w:after="0" w:afterAutospacing="0"/>
        <w:ind w:left="567"/>
        <w:textAlignment w:val="baseline"/>
        <w:rPr>
          <w:del w:id="1082" w:author="Willian" w:date="2017-03-08T00:13:00Z"/>
          <w:rFonts w:ascii="Menlo" w:hAnsi="Menlo" w:cs="Menlo"/>
          <w:noProof/>
          <w:color w:val="000000"/>
          <w:sz w:val="21"/>
          <w:szCs w:val="21"/>
          <w:lang w:val="en-US"/>
        </w:rPr>
      </w:pPr>
      <w:del w:id="1083" w:author="Willian" w:date="2017-03-08T00:13:00Z">
        <w:r w:rsidRPr="00A66496" w:rsidDel="002E607A">
          <w:rPr>
            <w:rFonts w:ascii="Menlo" w:hAnsi="Menlo" w:cs="Menlo"/>
            <w:noProof/>
            <w:color w:val="000000"/>
            <w:sz w:val="18"/>
            <w:szCs w:val="18"/>
            <w:lang w:val="en-US"/>
          </w:rPr>
          <w:delText>}</w:delText>
        </w:r>
      </w:del>
    </w:p>
    <w:p w14:paraId="188B389C" w14:textId="77777777" w:rsidR="00D05199" w:rsidRPr="00A66496" w:rsidDel="002E607A" w:rsidRDefault="00D05199" w:rsidP="00CF1F40">
      <w:pPr>
        <w:pStyle w:val="NormalWeb"/>
        <w:spacing w:before="0" w:beforeAutospacing="0" w:after="0" w:afterAutospacing="0"/>
        <w:ind w:left="567"/>
        <w:textAlignment w:val="baseline"/>
        <w:rPr>
          <w:del w:id="1084" w:author="Willian" w:date="2017-03-08T00:13:00Z"/>
          <w:rFonts w:ascii="Menlo" w:hAnsi="Menlo" w:cs="Menlo"/>
          <w:noProof/>
          <w:color w:val="000000"/>
          <w:sz w:val="21"/>
          <w:szCs w:val="21"/>
          <w:lang w:val="en-US"/>
        </w:rPr>
      </w:pPr>
      <w:del w:id="108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Hearts</w:delText>
        </w:r>
      </w:del>
    </w:p>
    <w:p w14:paraId="30077165" w14:textId="77777777" w:rsidR="00D05199" w:rsidRPr="00CF1F40" w:rsidDel="002E607A" w:rsidRDefault="00D05199" w:rsidP="00CF1F40">
      <w:pPr>
        <w:pStyle w:val="NormalWeb"/>
        <w:spacing w:before="0" w:beforeAutospacing="0" w:after="620" w:afterAutospacing="0"/>
        <w:ind w:left="567"/>
        <w:textAlignment w:val="baseline"/>
        <w:rPr>
          <w:del w:id="1086" w:author="Willian" w:date="2017-03-08T00:13:00Z"/>
          <w:rFonts w:ascii="Menlo" w:hAnsi="Menlo" w:cs="Menlo"/>
          <w:noProof/>
          <w:color w:val="000000"/>
          <w:sz w:val="21"/>
          <w:szCs w:val="21"/>
        </w:rPr>
      </w:pPr>
      <w:del w:id="1087" w:author="Willian" w:date="2017-03-08T00:13:00Z">
        <w:r w:rsidRPr="00CF1F40" w:rsidDel="002E607A">
          <w:rPr>
            <w:rFonts w:ascii="Menlo" w:hAnsi="Menlo" w:cs="Menlo"/>
            <w:noProof/>
            <w:color w:val="AA3391"/>
            <w:sz w:val="18"/>
            <w:szCs w:val="18"/>
          </w:rPr>
          <w:delText>let</w:delText>
        </w:r>
        <w:r w:rsidRPr="00CF1F40" w:rsidDel="002E607A">
          <w:rPr>
            <w:rFonts w:ascii="Menlo" w:hAnsi="Menlo" w:cs="Menlo"/>
            <w:noProof/>
            <w:color w:val="000000"/>
            <w:sz w:val="18"/>
            <w:szCs w:val="18"/>
          </w:rPr>
          <w:delText xml:space="preserve"> </w:delText>
        </w:r>
        <w:r w:rsidRPr="00CF1F40" w:rsidDel="002E607A">
          <w:rPr>
            <w:rFonts w:ascii="Menlo" w:hAnsi="Menlo" w:cs="Menlo"/>
            <w:noProof/>
            <w:color w:val="3F6E74"/>
            <w:sz w:val="18"/>
            <w:szCs w:val="18"/>
          </w:rPr>
          <w:delText>heartsDescription</w:delText>
        </w:r>
        <w:r w:rsidRPr="00CF1F40" w:rsidDel="002E607A">
          <w:rPr>
            <w:rFonts w:ascii="Menlo" w:hAnsi="Menlo" w:cs="Menlo"/>
            <w:noProof/>
            <w:color w:val="000000"/>
            <w:sz w:val="18"/>
            <w:szCs w:val="18"/>
          </w:rPr>
          <w:delText xml:space="preserve"> = </w:delText>
        </w:r>
        <w:r w:rsidRPr="00CF1F40" w:rsidDel="002E607A">
          <w:rPr>
            <w:rFonts w:ascii="Menlo" w:hAnsi="Menlo" w:cs="Menlo"/>
            <w:noProof/>
            <w:color w:val="3F6E74"/>
            <w:sz w:val="18"/>
            <w:szCs w:val="18"/>
          </w:rPr>
          <w:delText>hearts</w:delText>
        </w:r>
        <w:r w:rsidRPr="00CF1F40" w:rsidDel="002E607A">
          <w:rPr>
            <w:rFonts w:ascii="Menlo" w:hAnsi="Menlo" w:cs="Menlo"/>
            <w:noProof/>
            <w:color w:val="000000"/>
            <w:sz w:val="18"/>
            <w:szCs w:val="18"/>
          </w:rPr>
          <w:delText>.</w:delText>
        </w:r>
        <w:r w:rsidRPr="00CF1F40" w:rsidDel="002E607A">
          <w:rPr>
            <w:rFonts w:ascii="Menlo" w:hAnsi="Menlo" w:cs="Menlo"/>
            <w:noProof/>
            <w:color w:val="3F6E74"/>
            <w:sz w:val="18"/>
            <w:szCs w:val="18"/>
          </w:rPr>
          <w:delText>simpleDescription</w:delText>
        </w:r>
        <w:r w:rsidRPr="00CF1F40" w:rsidDel="002E607A">
          <w:rPr>
            <w:rFonts w:ascii="Menlo" w:hAnsi="Menlo" w:cs="Menlo"/>
            <w:noProof/>
            <w:color w:val="000000"/>
            <w:sz w:val="18"/>
            <w:szCs w:val="18"/>
          </w:rPr>
          <w:delText>()</w:delText>
        </w:r>
      </w:del>
    </w:p>
    <w:p w14:paraId="2895F66D" w14:textId="77777777" w:rsidR="00CF1F40" w:rsidDel="002E607A" w:rsidRDefault="00CF1F40" w:rsidP="00CF1F40">
      <w:pPr>
        <w:rPr>
          <w:del w:id="1088" w:author="Willian" w:date="2017-03-08T00:13:00Z"/>
        </w:rPr>
      </w:pPr>
      <w:del w:id="1089" w:author="Willian" w:date="2017-03-08T00:13:00Z">
        <w:r w:rsidDel="002E607A">
          <w:delText xml:space="preserve">Observe as duas maneiras que o membro </w:delText>
        </w:r>
        <w:r w:rsidR="00F7736B" w:rsidRPr="00CF1F40" w:rsidDel="002E607A">
          <w:rPr>
            <w:rFonts w:ascii="Menlo" w:hAnsi="Menlo" w:cs="Menlo"/>
            <w:noProof/>
            <w:color w:val="3F6E74"/>
            <w:sz w:val="18"/>
            <w:szCs w:val="18"/>
          </w:rPr>
          <w:delText>Hearts</w:delText>
        </w:r>
        <w:r w:rsidR="00F7736B" w:rsidDel="002E607A">
          <w:delText xml:space="preserve"> </w:delText>
        </w:r>
        <w:r w:rsidDel="002E607A">
          <w:delText xml:space="preserve">é referido na enumeração acima: Quando um </w:delText>
        </w:r>
        <w:r w:rsidR="00F7736B" w:rsidDel="002E607A">
          <w:delText xml:space="preserve">valor é atribuído a constante </w:delText>
        </w:r>
        <w:r w:rsidR="00F7736B" w:rsidRPr="00CF1F40" w:rsidDel="002E607A">
          <w:rPr>
            <w:rFonts w:ascii="Menlo" w:hAnsi="Menlo" w:cs="Menlo"/>
            <w:noProof/>
            <w:color w:val="3F6E74"/>
            <w:sz w:val="18"/>
            <w:szCs w:val="18"/>
          </w:rPr>
          <w:delText>hearts</w:delText>
        </w:r>
        <w:r w:rsidR="00F7736B" w:rsidDel="002E607A">
          <w:delText xml:space="preserve">, o membro </w:delText>
        </w:r>
        <w:r w:rsidR="00F7736B" w:rsidRPr="00CF1F40" w:rsidDel="002E607A">
          <w:rPr>
            <w:rFonts w:ascii="Menlo" w:hAnsi="Menlo" w:cs="Menlo"/>
            <w:noProof/>
            <w:color w:val="3F6E74"/>
            <w:sz w:val="18"/>
            <w:szCs w:val="18"/>
          </w:rPr>
          <w:delText>Suit</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é referido por seu nome completo porque a constante não tem um tipo explícito (pois a enumeração também não tem). No interior do </w:delText>
        </w:r>
        <w:commentRangeStart w:id="1090"/>
        <w:commentRangeStart w:id="1091"/>
        <w:r w:rsidR="00F7736B" w:rsidDel="002E607A">
          <w:delText>comutador</w:delText>
        </w:r>
        <w:commentRangeEnd w:id="1090"/>
        <w:r w:rsidR="00F73FE3" w:rsidDel="002E607A">
          <w:rPr>
            <w:rStyle w:val="Refdecomentrio"/>
          </w:rPr>
          <w:commentReference w:id="1090"/>
        </w:r>
        <w:commentRangeEnd w:id="1091"/>
        <w:r w:rsidR="00F66497" w:rsidDel="002E607A">
          <w:rPr>
            <w:rStyle w:val="Refdecomentrio"/>
          </w:rPr>
          <w:commentReference w:id="1091"/>
        </w:r>
        <w:r w:rsidR="00F7736B" w:rsidDel="002E607A">
          <w:delText xml:space="preserve"> (</w:delText>
        </w:r>
        <w:r w:rsidR="00F7736B" w:rsidRPr="00CF1F40" w:rsidDel="002E607A">
          <w:rPr>
            <w:rFonts w:ascii="Menlo" w:hAnsi="Menlo" w:cs="Menlo"/>
            <w:noProof/>
            <w:color w:val="AA3391"/>
            <w:sz w:val="18"/>
            <w:szCs w:val="18"/>
          </w:rPr>
          <w:delText>switch</w:delText>
        </w:r>
        <w:r w:rsidR="00F7736B" w:rsidDel="002E607A">
          <w:delText xml:space="preserve">), o membro da enumeração é referido pela sua forma abreviada </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porque o valor de </w:delText>
        </w:r>
        <w:r w:rsidR="00F7736B" w:rsidRPr="00CF1F40" w:rsidDel="002E607A">
          <w:rPr>
            <w:rFonts w:ascii="Menlo" w:hAnsi="Menlo" w:cs="Menlo"/>
            <w:noProof/>
            <w:color w:val="AA3391"/>
            <w:sz w:val="18"/>
            <w:szCs w:val="18"/>
          </w:rPr>
          <w:delText>self</w:delText>
        </w:r>
        <w:r w:rsidR="00F7736B" w:rsidRPr="00CF1F40" w:rsidDel="002E607A">
          <w:rPr>
            <w:rFonts w:ascii="Menlo" w:hAnsi="Menlo" w:cs="Menlo"/>
            <w:noProof/>
            <w:sz w:val="18"/>
            <w:szCs w:val="18"/>
          </w:rPr>
          <w:delText xml:space="preserve"> </w:delText>
        </w:r>
        <w:r w:rsidR="00F7736B" w:rsidDel="002E607A">
          <w:delText>já é conhecido por ser um termo. Você pode utilizar a forma abreviada em qualquer lugar desde que o tipo dos membros da enumeração seja especificado.</w:delText>
        </w:r>
      </w:del>
    </w:p>
    <w:p w14:paraId="1C1B790F" w14:textId="77777777" w:rsidR="00F7736B" w:rsidDel="002E607A" w:rsidRDefault="00F7736B" w:rsidP="00F7736B">
      <w:pPr>
        <w:pStyle w:val="Ttulo3"/>
        <w:rPr>
          <w:del w:id="1092" w:author="Willian" w:date="2017-03-08T00:13:00Z"/>
        </w:rPr>
      </w:pPr>
      <w:del w:id="1093" w:author="Willian" w:date="2017-03-08T00:13:00Z">
        <w:r w:rsidDel="002E607A">
          <w:delText>Structs</w:delText>
        </w:r>
      </w:del>
    </w:p>
    <w:p w14:paraId="64FFF689" w14:textId="77777777" w:rsidR="00F7736B" w:rsidDel="002E607A" w:rsidRDefault="00F7736B" w:rsidP="00F7736B">
      <w:pPr>
        <w:rPr>
          <w:del w:id="1094" w:author="Willian" w:date="2017-03-08T00:13:00Z"/>
        </w:rPr>
      </w:pPr>
      <w:del w:id="1095" w:author="Willian" w:date="2017-03-08T00:13:00Z">
        <w:r w:rsidDel="002E607A">
          <w:rPr>
            <w:b/>
          </w:rPr>
          <w:delText xml:space="preserve">Estruturas </w:delText>
        </w:r>
        <w:r w:rsidDel="002E607A">
          <w:delText xml:space="preserve">apresentam muitos dos comportamentos das classes, incluindo métodos e Inicializadores. Uma das diferenças mais importantes entre </w:delText>
        </w:r>
        <w:r w:rsidR="002A5DB1" w:rsidDel="002E607A">
          <w:rPr>
            <w:b/>
          </w:rPr>
          <w:delText xml:space="preserve">structs </w:delText>
        </w:r>
        <w:r w:rsidR="002A5DB1" w:rsidDel="002E607A">
          <w:delText>e</w:delText>
        </w:r>
        <w:r w:rsidDel="002E607A">
          <w:delTex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delText>
        </w:r>
      </w:del>
    </w:p>
    <w:p w14:paraId="4AA1C78D" w14:textId="77777777" w:rsidR="00F7736B" w:rsidRPr="00F7736B" w:rsidDel="002E607A" w:rsidRDefault="00F7736B" w:rsidP="00F7736B">
      <w:pPr>
        <w:rPr>
          <w:del w:id="1096" w:author="Willian" w:date="2017-03-08T00:13:00Z"/>
        </w:rPr>
      </w:pPr>
      <w:del w:id="1097" w:author="Willian" w:date="2017-03-08T00:13:00Z">
        <w:r w:rsidDel="002E607A">
          <w:delText xml:space="preserve">Use a palavra reservada </w:delText>
        </w:r>
        <w:r w:rsidR="002A5DB1" w:rsidRPr="00F7736B" w:rsidDel="002E607A">
          <w:rPr>
            <w:rFonts w:ascii="Menlo" w:hAnsi="Menlo" w:cs="Menlo"/>
            <w:noProof/>
            <w:color w:val="AA3391"/>
            <w:sz w:val="18"/>
            <w:szCs w:val="18"/>
          </w:rPr>
          <w:delText>struct</w:delText>
        </w:r>
        <w:r w:rsidR="002A5DB1" w:rsidRPr="00F7736B" w:rsidDel="002E607A">
          <w:rPr>
            <w:rFonts w:ascii="Menlo" w:hAnsi="Menlo" w:cs="Menlo"/>
            <w:noProof/>
            <w:sz w:val="18"/>
            <w:szCs w:val="18"/>
          </w:rPr>
          <w:delText xml:space="preserve"> </w:delText>
        </w:r>
        <w:r w:rsidDel="002E607A">
          <w:delText>para criar uma estrutura:</w:delText>
        </w:r>
      </w:del>
    </w:p>
    <w:p w14:paraId="3B7147A3" w14:textId="77777777" w:rsidR="00D05199" w:rsidRPr="00A66496" w:rsidDel="002E607A" w:rsidRDefault="00D05199" w:rsidP="00F7736B">
      <w:pPr>
        <w:pStyle w:val="NormalWeb"/>
        <w:spacing w:before="460" w:beforeAutospacing="0" w:after="0" w:afterAutospacing="0"/>
        <w:ind w:left="567"/>
        <w:jc w:val="both"/>
        <w:textAlignment w:val="baseline"/>
        <w:rPr>
          <w:del w:id="1098" w:author="Willian" w:date="2017-03-08T00:13:00Z"/>
          <w:rFonts w:ascii="Menlo" w:hAnsi="Menlo" w:cs="Menlo"/>
          <w:noProof/>
          <w:color w:val="000000"/>
          <w:sz w:val="21"/>
          <w:szCs w:val="21"/>
          <w:lang w:val="en-US"/>
        </w:rPr>
      </w:pPr>
      <w:del w:id="1099" w:author="Willian" w:date="2017-03-08T00:13:00Z">
        <w:r w:rsidRPr="00A66496" w:rsidDel="002E607A">
          <w:rPr>
            <w:rFonts w:ascii="Menlo" w:hAnsi="Menlo" w:cs="Menlo"/>
            <w:noProof/>
            <w:color w:val="AA3391"/>
            <w:sz w:val="18"/>
            <w:szCs w:val="18"/>
            <w:lang w:val="en-US"/>
          </w:rPr>
          <w:delText>struct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 xml:space="preserve"> {</w:delText>
        </w:r>
      </w:del>
    </w:p>
    <w:p w14:paraId="03D602C6" w14:textId="77777777" w:rsidR="00D05199" w:rsidRPr="00A66496" w:rsidDel="002E607A" w:rsidRDefault="00D05199" w:rsidP="00F7736B">
      <w:pPr>
        <w:pStyle w:val="NormalWeb"/>
        <w:spacing w:before="0" w:beforeAutospacing="0" w:after="0" w:afterAutospacing="0"/>
        <w:ind w:left="567"/>
        <w:jc w:val="both"/>
        <w:textAlignment w:val="baseline"/>
        <w:rPr>
          <w:del w:id="1100" w:author="Willian" w:date="2017-03-08T00:13:00Z"/>
          <w:rFonts w:ascii="Menlo" w:hAnsi="Menlo" w:cs="Menlo"/>
          <w:noProof/>
          <w:color w:val="000000"/>
          <w:sz w:val="21"/>
          <w:szCs w:val="21"/>
          <w:lang w:val="en-US"/>
        </w:rPr>
      </w:pPr>
      <w:del w:id="110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Rank</w:delText>
        </w:r>
      </w:del>
    </w:p>
    <w:p w14:paraId="44350F24" w14:textId="77777777" w:rsidR="00D05199" w:rsidRPr="00A66496" w:rsidDel="002E607A" w:rsidRDefault="00D05199" w:rsidP="00F7736B">
      <w:pPr>
        <w:pStyle w:val="NormalWeb"/>
        <w:spacing w:before="0" w:beforeAutospacing="0" w:after="0" w:afterAutospacing="0"/>
        <w:ind w:left="567"/>
        <w:jc w:val="both"/>
        <w:textAlignment w:val="baseline"/>
        <w:rPr>
          <w:del w:id="1102" w:author="Willian" w:date="2017-03-08T00:13:00Z"/>
          <w:rFonts w:ascii="Menlo" w:hAnsi="Menlo" w:cs="Menlo"/>
          <w:noProof/>
          <w:color w:val="000000"/>
          <w:sz w:val="21"/>
          <w:szCs w:val="21"/>
          <w:lang w:val="en-US"/>
        </w:rPr>
      </w:pPr>
      <w:del w:id="110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Suit</w:delText>
        </w:r>
      </w:del>
    </w:p>
    <w:p w14:paraId="4292AE2C" w14:textId="77777777" w:rsidR="00D05199" w:rsidRPr="00A66496" w:rsidDel="002E607A" w:rsidRDefault="00D05199" w:rsidP="00F7736B">
      <w:pPr>
        <w:pStyle w:val="NormalWeb"/>
        <w:spacing w:before="0" w:beforeAutospacing="0" w:after="0" w:afterAutospacing="0"/>
        <w:ind w:left="567"/>
        <w:jc w:val="both"/>
        <w:textAlignment w:val="baseline"/>
        <w:rPr>
          <w:del w:id="1104" w:author="Willian" w:date="2017-03-08T00:13:00Z"/>
          <w:rFonts w:ascii="Menlo" w:hAnsi="Menlo" w:cs="Menlo"/>
          <w:noProof/>
          <w:color w:val="000000"/>
          <w:sz w:val="21"/>
          <w:szCs w:val="21"/>
          <w:lang w:val="en-US"/>
        </w:rPr>
      </w:pPr>
      <w:del w:id="11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0309C83" w14:textId="77777777" w:rsidR="00D05199" w:rsidRPr="00A66496" w:rsidDel="002E607A" w:rsidRDefault="00D05199" w:rsidP="00F7736B">
      <w:pPr>
        <w:pStyle w:val="NormalWeb"/>
        <w:spacing w:before="0" w:beforeAutospacing="0" w:after="0" w:afterAutospacing="0"/>
        <w:ind w:left="567"/>
        <w:jc w:val="both"/>
        <w:textAlignment w:val="baseline"/>
        <w:rPr>
          <w:del w:id="1106" w:author="Willian" w:date="2017-03-08T00:13:00Z"/>
          <w:rFonts w:ascii="Menlo" w:hAnsi="Menlo" w:cs="Menlo"/>
          <w:noProof/>
          <w:color w:val="000000"/>
          <w:sz w:val="21"/>
          <w:szCs w:val="21"/>
          <w:lang w:val="en-US"/>
        </w:rPr>
      </w:pPr>
      <w:del w:id="11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"The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33F10EDA" w14:textId="77777777" w:rsidR="00D05199" w:rsidRPr="00A66496" w:rsidDel="002E607A" w:rsidRDefault="00D05199" w:rsidP="00F7736B">
      <w:pPr>
        <w:pStyle w:val="NormalWeb"/>
        <w:spacing w:before="0" w:beforeAutospacing="0" w:after="0" w:afterAutospacing="0"/>
        <w:ind w:left="567"/>
        <w:jc w:val="both"/>
        <w:textAlignment w:val="baseline"/>
        <w:rPr>
          <w:del w:id="1108" w:author="Willian" w:date="2017-03-08T00:13:00Z"/>
          <w:rFonts w:ascii="Menlo" w:hAnsi="Menlo" w:cs="Menlo"/>
          <w:noProof/>
          <w:color w:val="000000"/>
          <w:sz w:val="21"/>
          <w:szCs w:val="21"/>
          <w:lang w:val="en-US"/>
        </w:rPr>
      </w:pPr>
      <w:del w:id="1109" w:author="Willian" w:date="2017-03-08T00:13:00Z">
        <w:r w:rsidRPr="00A66496" w:rsidDel="002E607A">
          <w:rPr>
            <w:rFonts w:ascii="Menlo" w:hAnsi="Menlo" w:cs="Menlo"/>
            <w:noProof/>
            <w:color w:val="000000"/>
            <w:sz w:val="18"/>
            <w:szCs w:val="18"/>
            <w:lang w:val="en-US"/>
          </w:rPr>
          <w:delText>  }</w:delText>
        </w:r>
      </w:del>
    </w:p>
    <w:p w14:paraId="41D3A30D" w14:textId="77777777" w:rsidR="00D05199" w:rsidRPr="00A66496" w:rsidDel="002E607A" w:rsidRDefault="00D05199" w:rsidP="00F7736B">
      <w:pPr>
        <w:pStyle w:val="NormalWeb"/>
        <w:spacing w:before="0" w:beforeAutospacing="0" w:after="0" w:afterAutospacing="0"/>
        <w:ind w:left="567"/>
        <w:jc w:val="both"/>
        <w:textAlignment w:val="baseline"/>
        <w:rPr>
          <w:del w:id="1110" w:author="Willian" w:date="2017-03-08T00:13:00Z"/>
          <w:rFonts w:ascii="Menlo" w:hAnsi="Menlo" w:cs="Menlo"/>
          <w:noProof/>
          <w:color w:val="000000"/>
          <w:sz w:val="21"/>
          <w:szCs w:val="21"/>
          <w:lang w:val="en-US"/>
        </w:rPr>
      </w:pPr>
      <w:del w:id="1111" w:author="Willian" w:date="2017-03-08T00:13:00Z">
        <w:r w:rsidRPr="00A66496" w:rsidDel="002E607A">
          <w:rPr>
            <w:rFonts w:ascii="Menlo" w:hAnsi="Menlo" w:cs="Menlo"/>
            <w:noProof/>
            <w:color w:val="000000"/>
            <w:sz w:val="18"/>
            <w:szCs w:val="18"/>
            <w:lang w:val="en-US"/>
          </w:rPr>
          <w:delText>}</w:delText>
        </w:r>
      </w:del>
    </w:p>
    <w:p w14:paraId="6F230C1A" w14:textId="77777777" w:rsidR="00D05199" w:rsidRPr="00A66496" w:rsidDel="002E607A" w:rsidRDefault="00D05199" w:rsidP="00F7736B">
      <w:pPr>
        <w:pStyle w:val="NormalWeb"/>
        <w:spacing w:before="0" w:beforeAutospacing="0" w:after="0" w:afterAutospacing="0"/>
        <w:ind w:left="567"/>
        <w:jc w:val="both"/>
        <w:textAlignment w:val="baseline"/>
        <w:rPr>
          <w:del w:id="1112" w:author="Willian" w:date="2017-03-08T00:13:00Z"/>
          <w:rFonts w:ascii="Menlo" w:hAnsi="Menlo" w:cs="Menlo"/>
          <w:noProof/>
          <w:color w:val="000000"/>
          <w:sz w:val="21"/>
          <w:szCs w:val="21"/>
          <w:lang w:val="en-US"/>
        </w:rPr>
      </w:pPr>
      <w:del w:id="111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threeOfSpades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2E942E3E" w14:textId="77777777" w:rsidR="00D05199" w:rsidRPr="00F7736B" w:rsidDel="002E607A" w:rsidRDefault="00D05199" w:rsidP="00F7736B">
      <w:pPr>
        <w:pStyle w:val="NormalWeb"/>
        <w:spacing w:before="0" w:beforeAutospacing="0" w:after="620" w:afterAutospacing="0"/>
        <w:ind w:left="567"/>
        <w:jc w:val="both"/>
        <w:textAlignment w:val="baseline"/>
        <w:rPr>
          <w:del w:id="1114" w:author="Willian" w:date="2017-03-08T00:13:00Z"/>
          <w:rFonts w:ascii="Menlo" w:hAnsi="Menlo" w:cs="Menlo"/>
          <w:noProof/>
          <w:color w:val="000000"/>
          <w:sz w:val="21"/>
          <w:szCs w:val="21"/>
        </w:rPr>
      </w:pPr>
      <w:del w:id="1115" w:author="Willian" w:date="2017-03-08T00:13:00Z">
        <w:r w:rsidRPr="00F7736B" w:rsidDel="002E607A">
          <w:rPr>
            <w:rFonts w:ascii="Menlo" w:hAnsi="Menlo" w:cs="Menlo"/>
            <w:noProof/>
            <w:color w:val="AA3391"/>
            <w:sz w:val="18"/>
            <w:szCs w:val="18"/>
          </w:rPr>
          <w:delText>let</w:delText>
        </w:r>
        <w:r w:rsidRPr="00F7736B" w:rsidDel="002E607A">
          <w:rPr>
            <w:rFonts w:ascii="Menlo" w:hAnsi="Menlo" w:cs="Menlo"/>
            <w:noProof/>
            <w:color w:val="000000"/>
            <w:sz w:val="18"/>
            <w:szCs w:val="18"/>
          </w:rPr>
          <w:delText xml:space="preserve"> </w:delText>
        </w:r>
        <w:r w:rsidRPr="00F7736B" w:rsidDel="002E607A">
          <w:rPr>
            <w:rFonts w:ascii="Menlo" w:hAnsi="Menlo" w:cs="Menlo"/>
            <w:noProof/>
            <w:color w:val="3F6E74"/>
            <w:sz w:val="18"/>
            <w:szCs w:val="18"/>
          </w:rPr>
          <w:delText>threeOfSpadesDescription</w:delText>
        </w:r>
        <w:r w:rsidRPr="00F7736B" w:rsidDel="002E607A">
          <w:rPr>
            <w:rFonts w:ascii="Menlo" w:hAnsi="Menlo" w:cs="Menlo"/>
            <w:noProof/>
            <w:color w:val="000000"/>
            <w:sz w:val="18"/>
            <w:szCs w:val="18"/>
          </w:rPr>
          <w:delText xml:space="preserve"> = </w:delText>
        </w:r>
        <w:r w:rsidRPr="00F7736B" w:rsidDel="002E607A">
          <w:rPr>
            <w:rFonts w:ascii="Menlo" w:hAnsi="Menlo" w:cs="Menlo"/>
            <w:noProof/>
            <w:color w:val="3F6E74"/>
            <w:sz w:val="18"/>
            <w:szCs w:val="18"/>
          </w:rPr>
          <w:delText>threeOfSpades</w:delText>
        </w:r>
        <w:r w:rsidRPr="00F7736B" w:rsidDel="002E607A">
          <w:rPr>
            <w:rFonts w:ascii="Menlo" w:hAnsi="Menlo" w:cs="Menlo"/>
            <w:noProof/>
            <w:color w:val="000000"/>
            <w:sz w:val="18"/>
            <w:szCs w:val="18"/>
          </w:rPr>
          <w:delText>.</w:delText>
        </w:r>
        <w:r w:rsidRPr="00F7736B" w:rsidDel="002E607A">
          <w:rPr>
            <w:rFonts w:ascii="Menlo" w:hAnsi="Menlo" w:cs="Menlo"/>
            <w:noProof/>
            <w:color w:val="3F6E74"/>
            <w:sz w:val="18"/>
            <w:szCs w:val="18"/>
          </w:rPr>
          <w:delText>simpleDescription</w:delText>
        </w:r>
        <w:r w:rsidRPr="00F7736B" w:rsidDel="002E607A">
          <w:rPr>
            <w:rFonts w:ascii="Menlo" w:hAnsi="Menlo" w:cs="Menlo"/>
            <w:noProof/>
            <w:color w:val="000000"/>
            <w:sz w:val="18"/>
            <w:szCs w:val="18"/>
          </w:rPr>
          <w:delText>()</w:delText>
        </w:r>
      </w:del>
    </w:p>
    <w:p w14:paraId="05BED07A" w14:textId="77777777" w:rsidR="002A5DB1" w:rsidDel="002E607A" w:rsidRDefault="002A5DB1" w:rsidP="002A5DB1">
      <w:pPr>
        <w:pStyle w:val="Ttulo2"/>
        <w:rPr>
          <w:del w:id="1116" w:author="Willian" w:date="2017-03-08T00:13:00Z"/>
        </w:rPr>
      </w:pPr>
      <w:del w:id="1117" w:author="Willian" w:date="2017-03-08T00:13:00Z">
        <w:r w:rsidDel="002E607A">
          <w:delText>Protocolos</w:delText>
        </w:r>
      </w:del>
    </w:p>
    <w:p w14:paraId="04508488" w14:textId="77777777" w:rsidR="00D05199" w:rsidDel="002E607A" w:rsidRDefault="00D05199" w:rsidP="002A5DB1">
      <w:pPr>
        <w:rPr>
          <w:del w:id="1118" w:author="Willian" w:date="2017-03-08T00:13:00Z"/>
        </w:rPr>
      </w:pPr>
      <w:del w:id="1119" w:author="Willian" w:date="2017-03-08T00:13:00Z">
        <w:r w:rsidDel="002E607A">
          <w:delText xml:space="preserve">Um </w:delText>
        </w:r>
        <w:r w:rsidRPr="002A5DB1" w:rsidDel="002E607A">
          <w:rPr>
            <w:b/>
            <w:iCs/>
          </w:rPr>
          <w:delText>protocolo</w:delText>
        </w:r>
        <w:r w:rsidDel="002E607A">
          <w:delText xml:space="preserve"> define um modelo de métodos, propriedades e outros requisitos que se adequam a uma tarefa ou um pedaço de funcionalidade particular. O p</w:delText>
        </w:r>
        <w:r w:rsidR="002A5DB1" w:rsidDel="002E607A">
          <w:delText>rotocolo na verdade não fornece</w:delText>
        </w:r>
        <w:r w:rsidDel="002E607A">
          <w:delText xml:space="preserve"> uma implementação para</w:delText>
        </w:r>
        <w:r w:rsidR="002A5DB1" w:rsidDel="002E607A">
          <w:delText xml:space="preserve"> qualquer um destes requisitos </w:delText>
        </w:r>
        <w:r w:rsidDel="002E607A">
          <w:delText xml:space="preserve">e apenas descreve </w:delText>
        </w:r>
        <w:r w:rsidR="002A5DB1" w:rsidDel="002E607A">
          <w:delText>como uma implementação deverá se assemelhar</w:delText>
        </w:r>
        <w:r w:rsidDel="002E607A">
          <w:delText xml:space="preserve">. O protocolo pode então ser </w:delText>
        </w:r>
        <w:r w:rsidDel="002E607A">
          <w:rPr>
            <w:i/>
            <w:iCs/>
          </w:rPr>
          <w:delText>adotad</w:delText>
        </w:r>
        <w:r w:rsidR="002A5DB1" w:rsidDel="002E607A">
          <w:rPr>
            <w:i/>
            <w:iCs/>
          </w:rPr>
          <w:delText>o</w:delText>
        </w:r>
        <w:r w:rsidDel="002E607A">
          <w:delText xml:space="preserve"> por uma classe, estrutura ou enumeração para for</w:delText>
        </w:r>
        <w:r w:rsidR="002A5DB1" w:rsidDel="002E607A">
          <w:delText>necer uma implementação efe</w:delText>
        </w:r>
        <w:r w:rsidDel="002E607A">
          <w:delText xml:space="preserve">tiva dessas exigências. Qualquer </w:delText>
        </w:r>
        <w:r w:rsidR="002A5DB1" w:rsidDel="002E607A">
          <w:delText>um</w:delText>
        </w:r>
        <w:r w:rsidDel="002E607A">
          <w:delText xml:space="preserve"> que satisfaça os requisitos de um protocolo é dito </w:delText>
        </w:r>
        <w:r w:rsidR="002A5DB1" w:rsidDel="002E607A">
          <w:delText xml:space="preserve">que está </w:delText>
        </w:r>
        <w:r w:rsidDel="002E607A">
          <w:rPr>
            <w:i/>
            <w:iCs/>
          </w:rPr>
          <w:delText>em conformidade</w:delText>
        </w:r>
        <w:r w:rsidDel="002E607A">
          <w:delText xml:space="preserve"> com es</w:delText>
        </w:r>
        <w:r w:rsidR="002A5DB1" w:rsidDel="002E607A">
          <w:delText>t</w:delText>
        </w:r>
        <w:r w:rsidDel="002E607A">
          <w:delText>e protocolo.</w:delText>
        </w:r>
      </w:del>
    </w:p>
    <w:p w14:paraId="1FF90F54" w14:textId="77777777" w:rsidR="002A5DB1" w:rsidRPr="002A5DB1" w:rsidDel="002E607A" w:rsidRDefault="002A5DB1" w:rsidP="002A5DB1">
      <w:pPr>
        <w:rPr>
          <w:del w:id="1120" w:author="Willian" w:date="2017-03-08T00:13:00Z"/>
        </w:rPr>
      </w:pPr>
      <w:del w:id="1121" w:author="Willian" w:date="2017-03-08T00:13:00Z">
        <w:r w:rsidDel="002E607A">
          <w:delText xml:space="preserve">O protocolo te lembra algo? Sim. Eles são as </w:delText>
        </w:r>
        <w:r w:rsidDel="002E607A">
          <w:rPr>
            <w:b/>
          </w:rPr>
          <w:delText>interfaces</w:delText>
        </w:r>
        <w:r w:rsidDel="002E607A">
          <w:delText xml:space="preserve"> do Java em Swift. O grande diferencial, além do nome, é que protocolos podem definir propriedades e métodos, enquanto uma interface define apenas métodos. Usar o termo protocolo </w:delText>
        </w:r>
      </w:del>
      <w:commentRangeStart w:id="1122"/>
      <w:del w:id="1123" w:author="Willian" w:date="2016-11-04T22:41:00Z">
        <w:r w:rsidDel="00AA40AB">
          <w:delText>soa</w:delText>
        </w:r>
        <w:commentRangeEnd w:id="1122"/>
        <w:r w:rsidR="00F73FE3" w:rsidDel="00AA40AB">
          <w:rPr>
            <w:rStyle w:val="Refdecomentrio"/>
          </w:rPr>
          <w:commentReference w:id="1122"/>
        </w:r>
        <w:r w:rsidDel="00AA40AB">
          <w:delText xml:space="preserve"> com</w:delText>
        </w:r>
      </w:del>
      <w:del w:id="1124" w:author="Willian" w:date="2017-03-08T00:13:00Z">
        <w:r w:rsidDel="002E607A">
          <w:delText xml:space="preserve"> mais conformidade ao seu papel, já que ambos (protocolo e interfaces) são regras que deverão entrar em conformidade.</w:delText>
        </w:r>
      </w:del>
    </w:p>
    <w:p w14:paraId="30CDCCA7" w14:textId="77777777" w:rsidR="00D05199" w:rsidDel="002E607A" w:rsidRDefault="00D05199" w:rsidP="002A5DB1">
      <w:pPr>
        <w:rPr>
          <w:del w:id="1125" w:author="Willian" w:date="2017-03-08T00:13:00Z"/>
        </w:rPr>
      </w:pPr>
      <w:del w:id="1126" w:author="Willian" w:date="2017-03-08T00:13:00Z">
        <w:r w:rsidDel="002E607A">
          <w:delText xml:space="preserve">Use </w:delText>
        </w:r>
        <w:r w:rsidR="002A5DB1" w:rsidRPr="002A5DB1" w:rsidDel="002E607A">
          <w:rPr>
            <w:rFonts w:ascii="Menlo" w:hAnsi="Menlo" w:cs="Menlo"/>
            <w:color w:val="AA3391"/>
            <w:sz w:val="18"/>
            <w:szCs w:val="18"/>
          </w:rPr>
          <w:delText>protocol</w:delText>
        </w:r>
        <w:r w:rsidR="002A5DB1" w:rsidRPr="002A5DB1" w:rsidDel="002E607A">
          <w:rPr>
            <w:rFonts w:ascii="Menlo" w:hAnsi="Menlo" w:cs="Menlo"/>
            <w:sz w:val="18"/>
            <w:szCs w:val="18"/>
          </w:rPr>
          <w:delText xml:space="preserve"> </w:delText>
        </w:r>
        <w:r w:rsidDel="002E607A">
          <w:delText>a declarar um protocolo.</w:delText>
        </w:r>
      </w:del>
    </w:p>
    <w:p w14:paraId="6230F2EA" w14:textId="77777777" w:rsidR="00D05199" w:rsidRPr="002A5DB1" w:rsidDel="002E607A" w:rsidRDefault="00D05199" w:rsidP="002A5DB1">
      <w:pPr>
        <w:pStyle w:val="NormalWeb"/>
        <w:spacing w:before="460" w:beforeAutospacing="0" w:after="0" w:afterAutospacing="0"/>
        <w:ind w:left="885"/>
        <w:jc w:val="both"/>
        <w:textAlignment w:val="baseline"/>
        <w:rPr>
          <w:del w:id="1127" w:author="Willian" w:date="2017-03-08T00:13:00Z"/>
          <w:rFonts w:ascii="Menlo" w:hAnsi="Menlo" w:cs="Menlo"/>
          <w:color w:val="000000"/>
          <w:sz w:val="21"/>
          <w:szCs w:val="21"/>
        </w:rPr>
      </w:pPr>
      <w:del w:id="1128" w:author="Willian" w:date="2017-03-08T00:13:00Z">
        <w:r w:rsidRPr="002A5DB1" w:rsidDel="002E607A">
          <w:rPr>
            <w:rFonts w:ascii="Menlo" w:hAnsi="Menlo" w:cs="Menlo"/>
            <w:color w:val="AA3391"/>
            <w:sz w:val="18"/>
            <w:szCs w:val="18"/>
          </w:rPr>
          <w:delText>protocol</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ExampleProtocol</w:delText>
        </w:r>
        <w:r w:rsidRPr="002A5DB1" w:rsidDel="002E607A">
          <w:rPr>
            <w:rFonts w:ascii="Menlo" w:hAnsi="Menlo" w:cs="Menlo"/>
            <w:color w:val="000000"/>
            <w:sz w:val="18"/>
            <w:szCs w:val="18"/>
          </w:rPr>
          <w:delText xml:space="preserve"> {</w:delText>
        </w:r>
      </w:del>
    </w:p>
    <w:p w14:paraId="0AE3E975" w14:textId="77777777" w:rsidR="00D05199" w:rsidRPr="002A5DB1" w:rsidDel="002E607A" w:rsidRDefault="00D05199" w:rsidP="002A5DB1">
      <w:pPr>
        <w:pStyle w:val="NormalWeb"/>
        <w:spacing w:before="0" w:beforeAutospacing="0" w:after="0" w:afterAutospacing="0"/>
        <w:ind w:left="885"/>
        <w:jc w:val="both"/>
        <w:textAlignment w:val="baseline"/>
        <w:rPr>
          <w:del w:id="1129" w:author="Willian" w:date="2017-03-08T00:13:00Z"/>
          <w:rFonts w:ascii="Menlo" w:hAnsi="Menlo" w:cs="Menlo"/>
          <w:color w:val="000000"/>
          <w:sz w:val="21"/>
          <w:szCs w:val="21"/>
        </w:rPr>
      </w:pPr>
      <w:del w:id="1130"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var</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simpleDescription</w:delText>
        </w:r>
        <w:r w:rsidRPr="002A5DB1" w:rsidDel="002E607A">
          <w:rPr>
            <w:rFonts w:ascii="Menlo" w:hAnsi="Menlo" w:cs="Menlo"/>
            <w:color w:val="000000"/>
            <w:sz w:val="18"/>
            <w:szCs w:val="18"/>
          </w:rPr>
          <w:delText xml:space="preserve">: </w:delText>
        </w:r>
        <w:r w:rsidRPr="002A5DB1" w:rsidDel="002E607A">
          <w:rPr>
            <w:rFonts w:ascii="Menlo" w:hAnsi="Menlo" w:cs="Menlo"/>
            <w:color w:val="5C2699"/>
            <w:sz w:val="18"/>
            <w:szCs w:val="18"/>
          </w:rPr>
          <w:delText>String</w:delText>
        </w:r>
        <w:r w:rsidRPr="002A5DB1" w:rsidDel="002E607A">
          <w:rPr>
            <w:rFonts w:ascii="Menlo" w:hAnsi="Menlo" w:cs="Menlo"/>
            <w:color w:val="000000"/>
            <w:sz w:val="18"/>
            <w:szCs w:val="18"/>
          </w:rPr>
          <w:delText xml:space="preserve"> { </w:delText>
        </w:r>
        <w:r w:rsidRPr="002A5DB1" w:rsidDel="002E607A">
          <w:rPr>
            <w:rFonts w:ascii="Menlo" w:hAnsi="Menlo" w:cs="Menlo"/>
            <w:color w:val="AA3391"/>
            <w:sz w:val="18"/>
            <w:szCs w:val="18"/>
          </w:rPr>
          <w:delText>get</w:delText>
        </w:r>
        <w:r w:rsidRPr="002A5DB1" w:rsidDel="002E607A">
          <w:rPr>
            <w:rFonts w:ascii="Menlo" w:hAnsi="Menlo" w:cs="Menlo"/>
            <w:color w:val="000000"/>
            <w:sz w:val="18"/>
            <w:szCs w:val="18"/>
          </w:rPr>
          <w:delText xml:space="preserve"> }</w:delText>
        </w:r>
      </w:del>
    </w:p>
    <w:p w14:paraId="647FD6F0" w14:textId="77777777" w:rsidR="00D05199" w:rsidRPr="002A5DB1" w:rsidDel="002E607A" w:rsidRDefault="00D05199" w:rsidP="002A5DB1">
      <w:pPr>
        <w:pStyle w:val="NormalWeb"/>
        <w:spacing w:before="0" w:beforeAutospacing="0" w:after="0" w:afterAutospacing="0"/>
        <w:ind w:left="885"/>
        <w:jc w:val="both"/>
        <w:textAlignment w:val="baseline"/>
        <w:rPr>
          <w:del w:id="1131" w:author="Willian" w:date="2017-03-08T00:13:00Z"/>
          <w:rFonts w:ascii="Menlo" w:hAnsi="Menlo" w:cs="Menlo"/>
          <w:color w:val="000000"/>
          <w:sz w:val="21"/>
          <w:szCs w:val="21"/>
        </w:rPr>
      </w:pPr>
      <w:del w:id="1132"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func</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adjust</w:delText>
        </w:r>
        <w:r w:rsidRPr="002A5DB1" w:rsidDel="002E607A">
          <w:rPr>
            <w:rFonts w:ascii="Menlo" w:hAnsi="Menlo" w:cs="Menlo"/>
            <w:color w:val="000000"/>
            <w:sz w:val="18"/>
            <w:szCs w:val="18"/>
          </w:rPr>
          <w:delText>()</w:delText>
        </w:r>
      </w:del>
    </w:p>
    <w:p w14:paraId="1765A030" w14:textId="77777777" w:rsidR="00D05199" w:rsidRPr="002A5DB1" w:rsidDel="002E607A" w:rsidRDefault="00D05199" w:rsidP="002A5DB1">
      <w:pPr>
        <w:pStyle w:val="NormalWeb"/>
        <w:spacing w:before="0" w:beforeAutospacing="0" w:after="620" w:afterAutospacing="0"/>
        <w:ind w:left="885"/>
        <w:jc w:val="both"/>
        <w:textAlignment w:val="baseline"/>
        <w:rPr>
          <w:del w:id="1133" w:author="Willian" w:date="2017-03-08T00:13:00Z"/>
          <w:rFonts w:ascii="Menlo" w:hAnsi="Menlo" w:cs="Menlo"/>
          <w:color w:val="000000"/>
          <w:sz w:val="21"/>
          <w:szCs w:val="21"/>
        </w:rPr>
      </w:pPr>
      <w:del w:id="1134" w:author="Willian" w:date="2017-03-08T00:13:00Z">
        <w:r w:rsidRPr="002A5DB1" w:rsidDel="002E607A">
          <w:rPr>
            <w:rFonts w:ascii="Menlo" w:hAnsi="Menlo" w:cs="Menlo"/>
            <w:color w:val="000000"/>
            <w:sz w:val="18"/>
            <w:szCs w:val="18"/>
          </w:rPr>
          <w:delText>}</w:delText>
        </w:r>
      </w:del>
    </w:p>
    <w:p w14:paraId="30BF139A" w14:textId="77777777" w:rsidR="002A5DB1" w:rsidRPr="002A5DB1" w:rsidDel="002E607A" w:rsidRDefault="002A5DB1" w:rsidP="002A5DB1">
      <w:pPr>
        <w:pStyle w:val="Dica"/>
        <w:rPr>
          <w:del w:id="1135" w:author="Willian" w:date="2017-03-08T00:13:00Z"/>
        </w:rPr>
      </w:pPr>
      <w:del w:id="1136" w:author="Willian" w:date="2017-03-08T00:13:00Z">
        <w:r w:rsidDel="002E607A">
          <w:delText xml:space="preserve">DICA: </w:delText>
        </w:r>
        <w:r w:rsidRPr="002A5DB1" w:rsidDel="002E607A">
          <w:rPr>
            <w:b w:val="0"/>
          </w:rPr>
          <w:delText xml:space="preserve">A sequência </w:delText>
        </w:r>
        <w:r w:rsidRPr="002A5DB1" w:rsidDel="002E607A">
          <w:rPr>
            <w:rFonts w:ascii="Menlo" w:hAnsi="Menlo" w:cs="Menlo"/>
            <w:b w:val="0"/>
            <w:color w:val="000000"/>
            <w:sz w:val="18"/>
            <w:szCs w:val="18"/>
          </w:rPr>
          <w:delText xml:space="preserve">{ </w:delText>
        </w:r>
        <w:r w:rsidRPr="002A5DB1" w:rsidDel="002E607A">
          <w:rPr>
            <w:rFonts w:ascii="Menlo" w:hAnsi="Menlo" w:cs="Menlo"/>
            <w:b w:val="0"/>
            <w:color w:val="AA3391"/>
            <w:sz w:val="18"/>
            <w:szCs w:val="18"/>
          </w:rPr>
          <w:delText>get</w:delText>
        </w:r>
        <w:r w:rsidRPr="002A5DB1" w:rsidDel="002E607A">
          <w:rPr>
            <w:rFonts w:ascii="Menlo" w:hAnsi="Menlo" w:cs="Menlo"/>
            <w:b w:val="0"/>
            <w:color w:val="000000"/>
            <w:sz w:val="18"/>
            <w:szCs w:val="18"/>
          </w:rPr>
          <w:delText xml:space="preserve"> } </w:delText>
        </w:r>
        <w:r w:rsidRPr="002A5DB1" w:rsidDel="002E607A">
          <w:rPr>
            <w:b w:val="0"/>
          </w:rPr>
          <w:delText xml:space="preserve">da propriedade </w:delText>
        </w:r>
        <w:r w:rsidRPr="002A5DB1" w:rsidDel="002E607A">
          <w:rPr>
            <w:rFonts w:ascii="Menlo" w:hAnsi="Menlo" w:cs="Menlo"/>
            <w:b w:val="0"/>
            <w:color w:val="3F6E74"/>
            <w:sz w:val="18"/>
            <w:szCs w:val="18"/>
          </w:rPr>
          <w:delText>simpleDescription</w:delText>
        </w:r>
        <w:r w:rsidRPr="002A5DB1" w:rsidDel="002E607A">
          <w:rPr>
            <w:b w:val="0"/>
          </w:rPr>
          <w:delText xml:space="preserve"> indica que ele é somente leitura, o que significa que o valor da propriedade pode ser visto, mas nunca ser alterado.</w:delText>
        </w:r>
      </w:del>
    </w:p>
    <w:p w14:paraId="2D5FBD55" w14:textId="77777777" w:rsidR="002A5DB1" w:rsidDel="002E607A" w:rsidRDefault="002A5DB1" w:rsidP="00D05199">
      <w:pPr>
        <w:pStyle w:val="NormalWeb"/>
        <w:spacing w:before="0" w:beforeAutospacing="0" w:after="220" w:afterAutospacing="0"/>
        <w:jc w:val="both"/>
        <w:rPr>
          <w:del w:id="1137" w:author="Willian" w:date="2017-03-08T00:13:00Z"/>
          <w:rFonts w:ascii="Arial" w:hAnsi="Arial" w:cs="Arial"/>
          <w:color w:val="414141"/>
          <w:sz w:val="21"/>
          <w:szCs w:val="21"/>
        </w:rPr>
      </w:pPr>
    </w:p>
    <w:p w14:paraId="4CEF3D2B" w14:textId="77777777" w:rsidR="00D05199" w:rsidDel="002E607A" w:rsidRDefault="00D05199" w:rsidP="002A5DB1">
      <w:pPr>
        <w:rPr>
          <w:del w:id="1138" w:author="Willian" w:date="2017-03-08T00:13:00Z"/>
        </w:rPr>
      </w:pPr>
      <w:del w:id="1139" w:author="Willian" w:date="2017-03-08T00:13:00Z">
        <w:r w:rsidDel="002E607A">
          <w:delText>Os protocolos</w:delText>
        </w:r>
        <w:r w:rsidR="008C4B26" w:rsidDel="002E607A">
          <w:delText xml:space="preserve"> podem exigir que tipos (classes, estruturas ou enumerações) conformes</w:delText>
        </w:r>
        <w:r w:rsidDel="002E607A">
          <w:delText xml:space="preserve"> </w:delText>
        </w:r>
        <w:r w:rsidR="008C4B26" w:rsidDel="002E607A">
          <w:delText>tenham</w:delText>
        </w:r>
        <w:r w:rsidDel="002E607A">
          <w:delText xml:space="preserve"> propried</w:delText>
        </w:r>
        <w:r w:rsidR="008C4B26" w:rsidDel="002E607A">
          <w:delText>ades</w:delText>
        </w:r>
        <w:r w:rsidDel="002E607A">
          <w:delText>, métodos</w:delText>
        </w:r>
        <w:r w:rsidR="008C4B26" w:rsidDel="002E607A">
          <w:delText xml:space="preserve"> e operadores específicos</w:delText>
        </w:r>
        <w:r w:rsidDel="002E607A">
          <w:delText xml:space="preserve">. Estes métodos são escritos como parte da definição do protocolo, exatamente da mesma forma que para os métodos de instância e </w:delText>
        </w:r>
        <w:r w:rsidR="008C4B26" w:rsidDel="002E607A">
          <w:delText>classe</w:delText>
        </w:r>
        <w:r w:rsidDel="002E607A">
          <w:delText xml:space="preserve"> norma</w:delText>
        </w:r>
        <w:r w:rsidR="008C4B26" w:rsidDel="002E607A">
          <w:delText>is</w:delText>
        </w:r>
        <w:r w:rsidDel="002E607A">
          <w:delText xml:space="preserve">, </w:delText>
        </w:r>
        <w:r w:rsidR="008C4B26" w:rsidDel="002E607A">
          <w:delText>porém</w:delText>
        </w:r>
        <w:r w:rsidDel="002E607A">
          <w:delText xml:space="preserve"> sem chaves ou um corpo de método.</w:delText>
        </w:r>
      </w:del>
    </w:p>
    <w:p w14:paraId="110A8BEA" w14:textId="77777777" w:rsidR="00D05199" w:rsidDel="002E607A" w:rsidRDefault="00D05199" w:rsidP="002A5DB1">
      <w:pPr>
        <w:rPr>
          <w:del w:id="1140" w:author="Willian" w:date="2017-03-08T00:13:00Z"/>
        </w:rPr>
      </w:pPr>
      <w:del w:id="1141" w:author="Willian" w:date="2017-03-08T00:13:00Z">
        <w:r w:rsidDel="002E607A">
          <w:delText xml:space="preserve">Classes, estruturas e enumerações </w:delText>
        </w:r>
        <w:r w:rsidR="008C4B26" w:rsidDel="002E607A">
          <w:delText xml:space="preserve">podem </w:delText>
        </w:r>
        <w:r w:rsidDel="002E607A">
          <w:delText xml:space="preserve">adotar um protocolo listando </w:delText>
        </w:r>
        <w:r w:rsidR="008C4B26" w:rsidDel="002E607A">
          <w:delText>o</w:delText>
        </w:r>
        <w:r w:rsidDel="002E607A">
          <w:delText xml:space="preserve"> nome</w:delText>
        </w:r>
        <w:r w:rsidR="008C4B26" w:rsidDel="002E607A">
          <w:delText xml:space="preserve"> dele (do protocolo)</w:delText>
        </w:r>
        <w:r w:rsidDel="002E607A">
          <w:delText xml:space="preserve"> após o seu nome</w:delText>
        </w:r>
        <w:r w:rsidR="008C4B26" w:rsidDel="002E607A">
          <w:delText xml:space="preserve"> (das classes, estruturas ou enumerações)</w:delText>
        </w:r>
        <w:r w:rsidDel="002E607A">
          <w:delText xml:space="preserve">, separados por dois pontos. Um </w:delText>
        </w:r>
        <w:r w:rsidR="008C4B26" w:rsidDel="002E607A">
          <w:delText>tipo (classes, estruturas ou enumerações)</w:delText>
        </w:r>
        <w:r w:rsidDel="002E607A">
          <w:delText xml:space="preserve"> pode adotar qualquer </w:delText>
        </w:r>
        <w:r w:rsidR="008C4B26" w:rsidDel="002E607A">
          <w:delText>quantidade</w:delText>
        </w:r>
        <w:r w:rsidDel="002E607A">
          <w:delText xml:space="preserve"> de protocolos, que aparecem em uma lista separada por vírgulas. Se uma classe </w:delText>
        </w:r>
        <w:r w:rsidR="008C4B26" w:rsidDel="002E607A">
          <w:delText>possui</w:delText>
        </w:r>
        <w:r w:rsidDel="002E607A">
          <w:delText xml:space="preserve"> uma superclasse, nome da superclasse deve aparecer em primeiro lugar na lista, seguido </w:delText>
        </w:r>
        <w:r w:rsidR="008C4B26" w:rsidDel="002E607A">
          <w:delText>dos</w:delText>
        </w:r>
        <w:r w:rsidDel="002E607A">
          <w:delText xml:space="preserve"> protocolos. Você </w:delText>
        </w:r>
        <w:r w:rsidR="008C4B26" w:rsidDel="002E607A">
          <w:delText xml:space="preserve">garante a </w:delText>
        </w:r>
        <w:r w:rsidDel="002E607A">
          <w:delText>conformidade com o protocolo através da implementação de todos os seus requisitos.</w:delText>
        </w:r>
      </w:del>
    </w:p>
    <w:p w14:paraId="5CA65C0F" w14:textId="77777777" w:rsidR="00D05199" w:rsidDel="002E607A" w:rsidRDefault="00D05199" w:rsidP="00D05199">
      <w:pPr>
        <w:pStyle w:val="NormalWeb"/>
        <w:spacing w:before="0" w:beforeAutospacing="0" w:after="220" w:afterAutospacing="0"/>
        <w:jc w:val="both"/>
        <w:rPr>
          <w:del w:id="1142" w:author="Willian" w:date="2017-03-08T00:13:00Z"/>
        </w:rPr>
      </w:pPr>
      <w:del w:id="1143" w:author="Willian" w:date="2017-03-08T00:13:00Z">
        <w:r w:rsidDel="002E607A">
          <w:rPr>
            <w:rFonts w:ascii="Arial" w:hAnsi="Arial" w:cs="Arial"/>
            <w:color w:val="414141"/>
            <w:sz w:val="21"/>
            <w:szCs w:val="21"/>
          </w:rPr>
          <w:delText xml:space="preserve">Aqui, </w:delText>
        </w:r>
        <w:r w:rsidR="008C4B26" w:rsidRPr="008C4B26" w:rsidDel="002E607A">
          <w:rPr>
            <w:rFonts w:ascii="Menlo" w:hAnsi="Menlo" w:cs="Menlo"/>
            <w:noProof/>
            <w:color w:val="3F6E74"/>
            <w:sz w:val="18"/>
            <w:szCs w:val="18"/>
          </w:rPr>
          <w:delText>SimpleClass</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adota o</w:delText>
        </w:r>
        <w:r w:rsidR="008C4B26" w:rsidDel="002E607A">
          <w:rPr>
            <w:rFonts w:ascii="Arial" w:hAnsi="Arial" w:cs="Arial"/>
            <w:color w:val="414141"/>
            <w:sz w:val="21"/>
            <w:szCs w:val="21"/>
          </w:rPr>
          <w:delText xml:space="preserve"> protocolo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5C2699"/>
            <w:sz w:val="18"/>
            <w:szCs w:val="18"/>
          </w:rPr>
          <w:delText>ExampleProtocol</w:delText>
        </w:r>
        <w:r w:rsidDel="002E607A">
          <w:rPr>
            <w:rFonts w:ascii="Arial" w:hAnsi="Arial" w:cs="Arial"/>
            <w:color w:val="414141"/>
            <w:sz w:val="21"/>
            <w:szCs w:val="21"/>
          </w:rPr>
          <w:delText xml:space="preserve">, e </w:delText>
        </w:r>
        <w:r w:rsidR="008C4B26" w:rsidDel="002E607A">
          <w:rPr>
            <w:rFonts w:ascii="Arial" w:hAnsi="Arial" w:cs="Arial"/>
            <w:color w:val="414141"/>
            <w:sz w:val="21"/>
            <w:szCs w:val="21"/>
          </w:rPr>
          <w:delText xml:space="preserve">entra </w:delText>
        </w:r>
        <w:r w:rsidDel="002E607A">
          <w:rPr>
            <w:rFonts w:ascii="Arial" w:hAnsi="Arial" w:cs="Arial"/>
            <w:color w:val="414141"/>
            <w:sz w:val="21"/>
            <w:szCs w:val="21"/>
          </w:rPr>
          <w:delText>em conformidade com o protocolo através da implementação da</w:delText>
        </w:r>
        <w:r w:rsidR="008C4B26" w:rsidDel="002E607A">
          <w:rPr>
            <w:rFonts w:ascii="Arial" w:hAnsi="Arial" w:cs="Arial"/>
            <w:color w:val="414141"/>
            <w:sz w:val="21"/>
            <w:szCs w:val="21"/>
          </w:rPr>
          <w:delText xml:space="preserve"> propriedade</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simpleDescription</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e</w:delText>
        </w:r>
        <w:r w:rsidR="008C4B26" w:rsidDel="002E607A">
          <w:rPr>
            <w:rFonts w:ascii="Arial" w:hAnsi="Arial" w:cs="Arial"/>
            <w:color w:val="414141"/>
            <w:sz w:val="21"/>
            <w:szCs w:val="21"/>
          </w:rPr>
          <w:delText xml:space="preserve"> do método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color w:val="000000"/>
            <w:sz w:val="18"/>
            <w:szCs w:val="18"/>
          </w:rPr>
          <w:delText>()</w:delText>
        </w:r>
        <w:r w:rsidDel="002E607A">
          <w:rPr>
            <w:rFonts w:ascii="Arial" w:hAnsi="Arial" w:cs="Arial"/>
            <w:color w:val="414141"/>
            <w:sz w:val="21"/>
            <w:szCs w:val="21"/>
          </w:rPr>
          <w:delText>.</w:delText>
        </w:r>
      </w:del>
    </w:p>
    <w:p w14:paraId="7526934C" w14:textId="77777777" w:rsidR="00D05199" w:rsidRPr="00A66496" w:rsidDel="002E607A" w:rsidRDefault="00D05199" w:rsidP="008C4B26">
      <w:pPr>
        <w:pStyle w:val="NormalWeb"/>
        <w:spacing w:before="460" w:beforeAutospacing="0" w:after="0" w:afterAutospacing="0"/>
        <w:ind w:left="567"/>
        <w:jc w:val="both"/>
        <w:textAlignment w:val="baseline"/>
        <w:rPr>
          <w:del w:id="1144" w:author="Willian" w:date="2017-03-08T00:13:00Z"/>
          <w:rFonts w:ascii="Menlo" w:hAnsi="Menlo" w:cs="Menlo"/>
          <w:noProof/>
          <w:color w:val="000000"/>
          <w:sz w:val="21"/>
          <w:szCs w:val="21"/>
          <w:lang w:val="en-US"/>
        </w:rPr>
      </w:pPr>
      <w:del w:id="1145"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63EDC15E" w14:textId="77777777" w:rsidR="00D05199" w:rsidRPr="00A66496" w:rsidDel="002E607A" w:rsidRDefault="00D05199" w:rsidP="008C4B26">
      <w:pPr>
        <w:pStyle w:val="NormalWeb"/>
        <w:spacing w:before="0" w:beforeAutospacing="0" w:after="0" w:afterAutospacing="0"/>
        <w:ind w:left="567"/>
        <w:jc w:val="both"/>
        <w:textAlignment w:val="baseline"/>
        <w:rPr>
          <w:del w:id="1146" w:author="Willian" w:date="2017-03-08T00:13:00Z"/>
          <w:rFonts w:ascii="Menlo" w:hAnsi="Menlo" w:cs="Menlo"/>
          <w:noProof/>
          <w:color w:val="000000"/>
          <w:sz w:val="21"/>
          <w:szCs w:val="21"/>
          <w:lang w:val="en-US"/>
        </w:rPr>
      </w:pPr>
      <w:del w:id="11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 very simple class."</w:delText>
        </w:r>
      </w:del>
    </w:p>
    <w:p w14:paraId="33202F9B" w14:textId="77777777" w:rsidR="00D05199" w:rsidRPr="00A66496" w:rsidDel="002E607A" w:rsidRDefault="00D05199" w:rsidP="008C4B26">
      <w:pPr>
        <w:pStyle w:val="NormalWeb"/>
        <w:spacing w:before="0" w:beforeAutospacing="0" w:after="0" w:afterAutospacing="0"/>
        <w:ind w:left="567"/>
        <w:jc w:val="both"/>
        <w:textAlignment w:val="baseline"/>
        <w:rPr>
          <w:del w:id="1148" w:author="Willian" w:date="2017-03-08T00:13:00Z"/>
          <w:rFonts w:ascii="Menlo" w:hAnsi="Menlo" w:cs="Menlo"/>
          <w:noProof/>
          <w:color w:val="000000"/>
          <w:sz w:val="21"/>
          <w:szCs w:val="21"/>
          <w:lang w:val="en-US"/>
        </w:rPr>
      </w:pPr>
      <w:del w:id="11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anotherProperty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69105</w:delText>
        </w:r>
      </w:del>
    </w:p>
    <w:p w14:paraId="74CF1BD5" w14:textId="77777777" w:rsidR="00D05199" w:rsidRPr="00A66496" w:rsidDel="002E607A" w:rsidRDefault="00D05199" w:rsidP="008C4B26">
      <w:pPr>
        <w:pStyle w:val="NormalWeb"/>
        <w:spacing w:before="0" w:beforeAutospacing="0" w:after="0" w:afterAutospacing="0"/>
        <w:ind w:left="567"/>
        <w:jc w:val="both"/>
        <w:textAlignment w:val="baseline"/>
        <w:rPr>
          <w:del w:id="1150" w:author="Willian" w:date="2017-03-08T00:13:00Z"/>
          <w:rFonts w:ascii="Menlo" w:hAnsi="Menlo" w:cs="Menlo"/>
          <w:noProof/>
          <w:color w:val="000000"/>
          <w:sz w:val="21"/>
          <w:szCs w:val="21"/>
          <w:lang w:val="en-US"/>
        </w:rPr>
      </w:pPr>
      <w:del w:id="115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486BA201" w14:textId="77777777" w:rsidR="00D05199" w:rsidRPr="00A66496" w:rsidDel="002E607A" w:rsidRDefault="00D05199" w:rsidP="008C4B26">
      <w:pPr>
        <w:pStyle w:val="NormalWeb"/>
        <w:spacing w:before="0" w:beforeAutospacing="0" w:after="0" w:afterAutospacing="0"/>
        <w:ind w:left="567"/>
        <w:jc w:val="both"/>
        <w:textAlignment w:val="baseline"/>
        <w:rPr>
          <w:del w:id="1152" w:author="Willian" w:date="2017-03-08T00:13:00Z"/>
          <w:rFonts w:ascii="Menlo" w:hAnsi="Menlo" w:cs="Menlo"/>
          <w:noProof/>
          <w:color w:val="000000"/>
          <w:sz w:val="21"/>
          <w:szCs w:val="21"/>
          <w:lang w:val="en-US"/>
        </w:rPr>
      </w:pPr>
      <w:del w:id="115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Now 100% adjusted."</w:delText>
        </w:r>
      </w:del>
    </w:p>
    <w:p w14:paraId="6432E24B" w14:textId="77777777" w:rsidR="00D05199" w:rsidRPr="00A66496" w:rsidDel="002E607A" w:rsidRDefault="00D05199" w:rsidP="008C4B26">
      <w:pPr>
        <w:pStyle w:val="NormalWeb"/>
        <w:spacing w:before="0" w:beforeAutospacing="0" w:after="0" w:afterAutospacing="0"/>
        <w:ind w:left="567"/>
        <w:jc w:val="both"/>
        <w:textAlignment w:val="baseline"/>
        <w:rPr>
          <w:del w:id="1154" w:author="Willian" w:date="2017-03-08T00:13:00Z"/>
          <w:rFonts w:ascii="Menlo" w:hAnsi="Menlo" w:cs="Menlo"/>
          <w:noProof/>
          <w:color w:val="000000"/>
          <w:sz w:val="21"/>
          <w:szCs w:val="21"/>
          <w:lang w:val="en-US"/>
        </w:rPr>
      </w:pPr>
      <w:del w:id="1155" w:author="Willian" w:date="2017-03-08T00:13:00Z">
        <w:r w:rsidRPr="00A66496" w:rsidDel="002E607A">
          <w:rPr>
            <w:rFonts w:ascii="Menlo" w:hAnsi="Menlo" w:cs="Menlo"/>
            <w:noProof/>
            <w:color w:val="000000"/>
            <w:sz w:val="18"/>
            <w:szCs w:val="18"/>
            <w:lang w:val="en-US"/>
          </w:rPr>
          <w:delText>  }</w:delText>
        </w:r>
      </w:del>
    </w:p>
    <w:p w14:paraId="0F204099" w14:textId="77777777" w:rsidR="00D05199" w:rsidRPr="00A66496" w:rsidDel="002E607A" w:rsidRDefault="00D05199" w:rsidP="008C4B26">
      <w:pPr>
        <w:pStyle w:val="NormalWeb"/>
        <w:spacing w:before="0" w:beforeAutospacing="0" w:after="0" w:afterAutospacing="0"/>
        <w:ind w:left="567"/>
        <w:jc w:val="both"/>
        <w:textAlignment w:val="baseline"/>
        <w:rPr>
          <w:del w:id="1156" w:author="Willian" w:date="2017-03-08T00:13:00Z"/>
          <w:rFonts w:ascii="Menlo" w:hAnsi="Menlo" w:cs="Menlo"/>
          <w:noProof/>
          <w:color w:val="000000"/>
          <w:sz w:val="21"/>
          <w:szCs w:val="21"/>
          <w:lang w:val="en-US"/>
        </w:rPr>
      </w:pPr>
      <w:del w:id="1157" w:author="Willian" w:date="2017-03-08T00:13:00Z">
        <w:r w:rsidRPr="00A66496" w:rsidDel="002E607A">
          <w:rPr>
            <w:rFonts w:ascii="Menlo" w:hAnsi="Menlo" w:cs="Menlo"/>
            <w:noProof/>
            <w:color w:val="000000"/>
            <w:sz w:val="18"/>
            <w:szCs w:val="18"/>
            <w:lang w:val="en-US"/>
          </w:rPr>
          <w:delText>}</w:delText>
        </w:r>
      </w:del>
    </w:p>
    <w:p w14:paraId="635AEFE4" w14:textId="77777777" w:rsidR="00D05199" w:rsidRPr="00A66496" w:rsidDel="002E607A" w:rsidRDefault="00D05199" w:rsidP="008C4B26">
      <w:pPr>
        <w:pStyle w:val="NormalWeb"/>
        <w:spacing w:before="0" w:beforeAutospacing="0" w:after="0" w:afterAutospacing="0"/>
        <w:ind w:left="567"/>
        <w:jc w:val="both"/>
        <w:textAlignment w:val="baseline"/>
        <w:rPr>
          <w:del w:id="1158" w:author="Willian" w:date="2017-03-08T00:13:00Z"/>
          <w:rFonts w:ascii="Menlo" w:hAnsi="Menlo" w:cs="Menlo"/>
          <w:noProof/>
          <w:color w:val="000000"/>
          <w:sz w:val="21"/>
          <w:szCs w:val="21"/>
          <w:lang w:val="en-US"/>
        </w:rPr>
      </w:pPr>
      <w:del w:id="115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w:delText>
        </w:r>
      </w:del>
    </w:p>
    <w:p w14:paraId="32B1F484" w14:textId="77777777" w:rsidR="00D05199" w:rsidRPr="00A66496" w:rsidDel="002E607A" w:rsidRDefault="00D05199" w:rsidP="008C4B26">
      <w:pPr>
        <w:pStyle w:val="NormalWeb"/>
        <w:spacing w:before="0" w:beforeAutospacing="0" w:after="0" w:afterAutospacing="0"/>
        <w:ind w:left="567"/>
        <w:jc w:val="both"/>
        <w:textAlignment w:val="baseline"/>
        <w:rPr>
          <w:del w:id="1160" w:author="Willian" w:date="2017-03-08T00:13:00Z"/>
          <w:rFonts w:ascii="Menlo" w:hAnsi="Menlo" w:cs="Menlo"/>
          <w:noProof/>
          <w:color w:val="000000"/>
          <w:sz w:val="21"/>
          <w:szCs w:val="21"/>
          <w:lang w:val="en-US"/>
        </w:rPr>
      </w:pPr>
      <w:del w:id="1161" w:author="Willian" w:date="2017-03-08T00:13:00Z">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w:delText>
        </w:r>
      </w:del>
    </w:p>
    <w:p w14:paraId="6FFE3B00" w14:textId="77777777" w:rsidR="00D05199" w:rsidRPr="00A66496" w:rsidDel="002E607A" w:rsidRDefault="00D05199" w:rsidP="008C4B26">
      <w:pPr>
        <w:pStyle w:val="NormalWeb"/>
        <w:spacing w:before="0" w:beforeAutospacing="0" w:after="620" w:afterAutospacing="0"/>
        <w:ind w:left="567"/>
        <w:jc w:val="both"/>
        <w:textAlignment w:val="baseline"/>
        <w:rPr>
          <w:del w:id="1162" w:author="Willian" w:date="2017-03-08T00:13:00Z"/>
          <w:rFonts w:ascii="Menlo" w:hAnsi="Menlo" w:cs="Menlo"/>
          <w:noProof/>
          <w:color w:val="000000"/>
          <w:sz w:val="21"/>
          <w:szCs w:val="21"/>
          <w:lang w:val="en-US"/>
        </w:rPr>
      </w:pPr>
      <w:del w:id="116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del>
    </w:p>
    <w:p w14:paraId="072A610B" w14:textId="77777777" w:rsidR="00D05199" w:rsidDel="002E607A" w:rsidRDefault="00D05199" w:rsidP="008C4B26">
      <w:pPr>
        <w:rPr>
          <w:del w:id="1164" w:author="Willian" w:date="2017-03-08T00:13:00Z"/>
        </w:rPr>
      </w:pPr>
      <w:del w:id="1165" w:author="Willian" w:date="2017-03-08T00:13:00Z">
        <w:r w:rsidDel="002E607A">
          <w:delText>Os protocolos são os tipos de primeira classe, o que significa que eles podem ser tratados como outros tipos nomeados. Por exemplo, você pode criar um</w:delText>
        </w:r>
        <w:r w:rsidR="008C4B26" w:rsidDel="002E607A">
          <w:delText xml:space="preserve"> array de</w:delText>
        </w:r>
        <w:r w:rsidDel="002E607A">
          <w:delText xml:space="preserve"> </w:delText>
        </w:r>
        <w:r w:rsidR="008C4B26" w:rsidRPr="008C4B26" w:rsidDel="002E607A">
          <w:rPr>
            <w:rFonts w:ascii="Menlo" w:hAnsi="Menlo" w:cs="Menlo"/>
            <w:noProof/>
            <w:color w:val="5C2699"/>
            <w:sz w:val="18"/>
            <w:szCs w:val="18"/>
          </w:rPr>
          <w:delText>ExampleProtocol</w:delText>
        </w:r>
        <w:r w:rsidR="008C4B26" w:rsidRPr="008C4B26" w:rsidDel="002E607A">
          <w:rPr>
            <w:rFonts w:ascii="Menlo" w:hAnsi="Menlo" w:cs="Menlo"/>
            <w:noProof/>
            <w:sz w:val="18"/>
            <w:szCs w:val="18"/>
          </w:rPr>
          <w:delText xml:space="preserve"> </w:delText>
        </w:r>
        <w:r w:rsidDel="002E607A">
          <w:delText xml:space="preserve">e chamar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R="008C4B26" w:rsidDel="002E607A">
          <w:rPr>
            <w:rFonts w:ascii="Verdana" w:hAnsi="Verdana"/>
            <w:color w:val="808080"/>
            <w:sz w:val="18"/>
            <w:szCs w:val="18"/>
          </w:rPr>
          <w:delText xml:space="preserve"> </w:delText>
        </w:r>
        <w:r w:rsidDel="002E607A">
          <w:delText xml:space="preserve">em cada um dos </w:delText>
        </w:r>
        <w:r w:rsidR="008C4B26" w:rsidDel="002E607A">
          <w:delText>itens dele</w:delText>
        </w:r>
        <w:r w:rsidDel="002E607A">
          <w:delText xml:space="preserve"> (</w:delText>
        </w:r>
        <w:r w:rsidR="008C4B26" w:rsidDel="002E607A">
          <w:delText>porque qualquer item deste array deve</w:delText>
        </w:r>
        <w:r w:rsidDel="002E607A">
          <w:delText xml:space="preserve"> </w:delText>
        </w:r>
        <w:r w:rsidR="008C4B26" w:rsidDel="002E607A">
          <w:delText>garantir</w:delText>
        </w:r>
        <w:r w:rsidDel="002E607A">
          <w:delText xml:space="preserve"> a </w:delText>
        </w:r>
        <w:r w:rsidR="008C4B26" w:rsidDel="002E607A">
          <w:delText>implementação do método</w:delText>
        </w:r>
        <w:r w:rsidDel="002E607A">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Del="002E607A">
          <w:delText>, um dos requisitos do protocolo).</w:delText>
        </w:r>
      </w:del>
    </w:p>
    <w:p w14:paraId="7FD9A827" w14:textId="77777777" w:rsidR="00D05199" w:rsidRPr="00A66496" w:rsidDel="002E607A" w:rsidRDefault="00D05199" w:rsidP="008C4B26">
      <w:pPr>
        <w:pStyle w:val="NormalWeb"/>
        <w:spacing w:before="460" w:beforeAutospacing="0" w:after="0" w:afterAutospacing="0"/>
        <w:ind w:left="567"/>
        <w:jc w:val="both"/>
        <w:textAlignment w:val="baseline"/>
        <w:rPr>
          <w:del w:id="1166" w:author="Willian" w:date="2017-03-08T00:13:00Z"/>
          <w:rFonts w:ascii="Menlo" w:hAnsi="Menlo" w:cs="Menlo"/>
          <w:noProof/>
          <w:color w:val="000000"/>
          <w:sz w:val="21"/>
          <w:szCs w:val="21"/>
          <w:lang w:val="en-US"/>
        </w:rPr>
      </w:pPr>
      <w:del w:id="1167"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5C14D31B" w14:textId="77777777" w:rsidR="00D05199" w:rsidRPr="00A66496" w:rsidDel="002E607A" w:rsidRDefault="00D05199" w:rsidP="008C4B26">
      <w:pPr>
        <w:pStyle w:val="NormalWeb"/>
        <w:spacing w:before="0" w:beforeAutospacing="0" w:after="0" w:afterAutospacing="0"/>
        <w:ind w:left="567"/>
        <w:jc w:val="both"/>
        <w:textAlignment w:val="baseline"/>
        <w:rPr>
          <w:del w:id="1168" w:author="Willian" w:date="2017-03-08T00:13:00Z"/>
          <w:rFonts w:ascii="Menlo" w:hAnsi="Menlo" w:cs="Menlo"/>
          <w:noProof/>
          <w:color w:val="000000"/>
          <w:sz w:val="21"/>
          <w:szCs w:val="21"/>
          <w:lang w:val="en-US"/>
        </w:rPr>
      </w:pPr>
      <w:del w:id="116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"Another very simple class."</w:delText>
        </w:r>
      </w:del>
    </w:p>
    <w:p w14:paraId="25F3A53A" w14:textId="77777777" w:rsidR="00D05199" w:rsidRPr="00A66496" w:rsidDel="002E607A" w:rsidRDefault="00D05199" w:rsidP="008C4B26">
      <w:pPr>
        <w:pStyle w:val="NormalWeb"/>
        <w:spacing w:before="0" w:beforeAutospacing="0" w:after="0" w:afterAutospacing="0"/>
        <w:ind w:left="567"/>
        <w:jc w:val="both"/>
        <w:textAlignment w:val="baseline"/>
        <w:rPr>
          <w:del w:id="1170" w:author="Willian" w:date="2017-03-08T00:13:00Z"/>
          <w:rFonts w:ascii="Menlo" w:hAnsi="Menlo" w:cs="Menlo"/>
          <w:noProof/>
          <w:color w:val="000000"/>
          <w:sz w:val="21"/>
          <w:szCs w:val="21"/>
          <w:lang w:val="en-US"/>
        </w:rPr>
      </w:pPr>
      <w:del w:id="117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0F166390" w14:textId="77777777" w:rsidR="00D05199" w:rsidRPr="00A66496" w:rsidDel="002E607A" w:rsidRDefault="00D05199" w:rsidP="008C4B26">
      <w:pPr>
        <w:pStyle w:val="NormalWeb"/>
        <w:spacing w:before="0" w:beforeAutospacing="0" w:after="0" w:afterAutospacing="0"/>
        <w:ind w:left="567"/>
        <w:jc w:val="both"/>
        <w:textAlignment w:val="baseline"/>
        <w:rPr>
          <w:del w:id="1172" w:author="Willian" w:date="2017-03-08T00:13:00Z"/>
          <w:rFonts w:ascii="Menlo" w:hAnsi="Menlo" w:cs="Menlo"/>
          <w:noProof/>
          <w:color w:val="000000"/>
          <w:sz w:val="21"/>
          <w:szCs w:val="21"/>
          <w:lang w:val="en-US"/>
        </w:rPr>
      </w:pPr>
      <w:del w:id="117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Adjusted."</w:delText>
        </w:r>
      </w:del>
    </w:p>
    <w:p w14:paraId="68F63558" w14:textId="77777777" w:rsidR="00D05199" w:rsidRPr="00A66496" w:rsidDel="002E607A" w:rsidRDefault="00D05199" w:rsidP="008C4B26">
      <w:pPr>
        <w:pStyle w:val="NormalWeb"/>
        <w:spacing w:before="0" w:beforeAutospacing="0" w:after="0" w:afterAutospacing="0"/>
        <w:ind w:left="567"/>
        <w:jc w:val="both"/>
        <w:textAlignment w:val="baseline"/>
        <w:rPr>
          <w:del w:id="1174" w:author="Willian" w:date="2017-03-08T00:13:00Z"/>
          <w:rFonts w:ascii="Menlo" w:hAnsi="Menlo" w:cs="Menlo"/>
          <w:noProof/>
          <w:color w:val="000000"/>
          <w:sz w:val="21"/>
          <w:szCs w:val="21"/>
          <w:lang w:val="en-US"/>
        </w:rPr>
      </w:pPr>
      <w:del w:id="1175" w:author="Willian" w:date="2017-03-08T00:13:00Z">
        <w:r w:rsidRPr="00A66496" w:rsidDel="002E607A">
          <w:rPr>
            <w:rFonts w:ascii="Menlo" w:hAnsi="Menlo" w:cs="Menlo"/>
            <w:noProof/>
            <w:color w:val="000000"/>
            <w:sz w:val="18"/>
            <w:szCs w:val="18"/>
            <w:lang w:val="en-US"/>
          </w:rPr>
          <w:delText>  }</w:delText>
        </w:r>
      </w:del>
    </w:p>
    <w:p w14:paraId="48696D59" w14:textId="77777777" w:rsidR="00D05199" w:rsidRPr="00A66496" w:rsidDel="002E607A" w:rsidRDefault="00D05199" w:rsidP="008C4B26">
      <w:pPr>
        <w:pStyle w:val="NormalWeb"/>
        <w:spacing w:before="0" w:beforeAutospacing="0" w:after="0" w:afterAutospacing="0"/>
        <w:ind w:left="567"/>
        <w:jc w:val="both"/>
        <w:textAlignment w:val="baseline"/>
        <w:rPr>
          <w:del w:id="1176" w:author="Willian" w:date="2017-03-08T00:13:00Z"/>
          <w:rFonts w:ascii="Menlo" w:hAnsi="Menlo" w:cs="Menlo"/>
          <w:noProof/>
          <w:color w:val="000000"/>
          <w:sz w:val="21"/>
          <w:szCs w:val="21"/>
          <w:lang w:val="en-US"/>
        </w:rPr>
      </w:pPr>
      <w:del w:id="1177" w:author="Willian" w:date="2017-03-08T00:13:00Z">
        <w:r w:rsidRPr="00A66496" w:rsidDel="002E607A">
          <w:rPr>
            <w:rFonts w:ascii="Menlo" w:hAnsi="Menlo" w:cs="Menlo"/>
            <w:noProof/>
            <w:color w:val="000000"/>
            <w:sz w:val="18"/>
            <w:szCs w:val="18"/>
            <w:lang w:val="en-US"/>
          </w:rPr>
          <w:delText>}</w:delText>
        </w:r>
      </w:del>
    </w:p>
    <w:p w14:paraId="0F94DD41" w14:textId="77777777" w:rsidR="00D05199" w:rsidRPr="00A66496" w:rsidDel="002E607A" w:rsidRDefault="00D05199" w:rsidP="008C4B26">
      <w:pPr>
        <w:spacing w:before="100" w:beforeAutospacing="1" w:after="100" w:afterAutospacing="1"/>
        <w:ind w:left="567"/>
        <w:jc w:val="left"/>
        <w:textAlignment w:val="baseline"/>
        <w:rPr>
          <w:del w:id="1178" w:author="Willian" w:date="2017-03-08T00:13:00Z"/>
          <w:rFonts w:ascii="Menlo" w:eastAsia="Times New Roman" w:hAnsi="Menlo" w:cs="Menlo"/>
          <w:noProof/>
          <w:sz w:val="21"/>
          <w:szCs w:val="21"/>
          <w:lang w:val="en-US"/>
        </w:rPr>
      </w:pPr>
    </w:p>
    <w:p w14:paraId="5CF8CBFF" w14:textId="77777777" w:rsidR="00D05199" w:rsidRPr="00A66496" w:rsidDel="002E607A" w:rsidRDefault="00D05199" w:rsidP="008C4B26">
      <w:pPr>
        <w:pStyle w:val="NormalWeb"/>
        <w:spacing w:before="0" w:beforeAutospacing="0" w:after="0" w:afterAutospacing="0"/>
        <w:ind w:left="567"/>
        <w:jc w:val="both"/>
        <w:textAlignment w:val="baseline"/>
        <w:rPr>
          <w:del w:id="1179" w:author="Willian" w:date="2017-03-08T00:13:00Z"/>
          <w:rFonts w:ascii="Menlo" w:hAnsi="Menlo" w:cs="Menlo"/>
          <w:noProof/>
          <w:color w:val="000000"/>
          <w:sz w:val="21"/>
          <w:szCs w:val="21"/>
          <w:lang w:val="en-US"/>
        </w:rPr>
      </w:pPr>
      <w:del w:id="118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w:delText>
        </w:r>
      </w:del>
    </w:p>
    <w:p w14:paraId="4FB6D71E" w14:textId="77777777" w:rsidR="00D05199" w:rsidRPr="00A66496" w:rsidDel="002E607A" w:rsidRDefault="00D05199" w:rsidP="008C4B26">
      <w:pPr>
        <w:pStyle w:val="NormalWeb"/>
        <w:spacing w:before="0" w:beforeAutospacing="0" w:after="0" w:afterAutospacing="0"/>
        <w:ind w:left="567"/>
        <w:jc w:val="both"/>
        <w:textAlignment w:val="baseline"/>
        <w:rPr>
          <w:del w:id="1181" w:author="Willian" w:date="2017-03-08T00:13:00Z"/>
          <w:rFonts w:ascii="Menlo" w:hAnsi="Menlo" w:cs="Menlo"/>
          <w:noProof/>
          <w:color w:val="000000"/>
          <w:sz w:val="21"/>
          <w:szCs w:val="21"/>
          <w:lang w:val="en-US"/>
        </w:rPr>
      </w:pPr>
      <w:del w:id="118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instance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xml:space="preserve"> {</w:delText>
        </w:r>
      </w:del>
    </w:p>
    <w:p w14:paraId="34677FCD" w14:textId="77777777" w:rsidR="00D05199" w:rsidRPr="008C4B26" w:rsidDel="002E607A" w:rsidRDefault="00D05199" w:rsidP="008C4B26">
      <w:pPr>
        <w:pStyle w:val="NormalWeb"/>
        <w:spacing w:before="0" w:beforeAutospacing="0" w:after="0" w:afterAutospacing="0"/>
        <w:ind w:left="567"/>
        <w:jc w:val="both"/>
        <w:textAlignment w:val="baseline"/>
        <w:rPr>
          <w:del w:id="1183" w:author="Willian" w:date="2017-03-08T00:13:00Z"/>
          <w:rFonts w:ascii="Menlo" w:hAnsi="Menlo" w:cs="Menlo"/>
          <w:noProof/>
          <w:color w:val="000000"/>
          <w:sz w:val="21"/>
          <w:szCs w:val="21"/>
        </w:rPr>
      </w:pPr>
      <w:del w:id="1184" w:author="Willian" w:date="2017-03-08T00:13:00Z">
        <w:r w:rsidRPr="00A66496" w:rsidDel="002E607A">
          <w:rPr>
            <w:rFonts w:ascii="Menlo" w:hAnsi="Menlo" w:cs="Menlo"/>
            <w:noProof/>
            <w:color w:val="000000"/>
            <w:sz w:val="18"/>
            <w:szCs w:val="18"/>
            <w:lang w:val="en-US"/>
          </w:rPr>
          <w:delText>  </w:delText>
        </w:r>
        <w:r w:rsidRPr="008C4B26" w:rsidDel="002E607A">
          <w:rPr>
            <w:rFonts w:ascii="Menlo" w:hAnsi="Menlo" w:cs="Menlo"/>
            <w:noProof/>
            <w:color w:val="3F6E74"/>
            <w:sz w:val="18"/>
            <w:szCs w:val="18"/>
          </w:rPr>
          <w:delText>instance</w:delText>
        </w:r>
        <w:r w:rsidRPr="008C4B26" w:rsidDel="002E607A">
          <w:rPr>
            <w:rFonts w:ascii="Menlo" w:hAnsi="Menlo" w:cs="Menlo"/>
            <w:noProof/>
            <w:color w:val="000000"/>
            <w:sz w:val="18"/>
            <w:szCs w:val="18"/>
          </w:rPr>
          <w:delText>.</w:delText>
        </w:r>
        <w:r w:rsidRPr="008C4B26" w:rsidDel="002E607A">
          <w:rPr>
            <w:rFonts w:ascii="Menlo" w:hAnsi="Menlo" w:cs="Menlo"/>
            <w:noProof/>
            <w:color w:val="3F6E74"/>
            <w:sz w:val="18"/>
            <w:szCs w:val="18"/>
          </w:rPr>
          <w:delText>adjust</w:delText>
        </w:r>
        <w:r w:rsidRPr="008C4B26" w:rsidDel="002E607A">
          <w:rPr>
            <w:rFonts w:ascii="Menlo" w:hAnsi="Menlo" w:cs="Menlo"/>
            <w:noProof/>
            <w:color w:val="000000"/>
            <w:sz w:val="18"/>
            <w:szCs w:val="18"/>
          </w:rPr>
          <w:delText>()</w:delText>
        </w:r>
      </w:del>
    </w:p>
    <w:p w14:paraId="019EB684" w14:textId="77777777" w:rsidR="00D05199" w:rsidRPr="008C4B26" w:rsidDel="002E607A" w:rsidRDefault="00D05199" w:rsidP="008C4B26">
      <w:pPr>
        <w:pStyle w:val="NormalWeb"/>
        <w:spacing w:before="0" w:beforeAutospacing="0" w:after="0" w:afterAutospacing="0"/>
        <w:ind w:left="567"/>
        <w:jc w:val="both"/>
        <w:textAlignment w:val="baseline"/>
        <w:rPr>
          <w:del w:id="1185" w:author="Willian" w:date="2017-03-08T00:13:00Z"/>
          <w:rFonts w:ascii="Menlo" w:hAnsi="Menlo" w:cs="Menlo"/>
          <w:noProof/>
          <w:color w:val="000000"/>
          <w:sz w:val="21"/>
          <w:szCs w:val="21"/>
        </w:rPr>
      </w:pPr>
      <w:del w:id="1186" w:author="Willian" w:date="2017-03-08T00:13:00Z">
        <w:r w:rsidRPr="008C4B26" w:rsidDel="002E607A">
          <w:rPr>
            <w:rFonts w:ascii="Menlo" w:hAnsi="Menlo" w:cs="Menlo"/>
            <w:noProof/>
            <w:color w:val="000000"/>
            <w:sz w:val="18"/>
            <w:szCs w:val="18"/>
          </w:rPr>
          <w:delText>}</w:delText>
        </w:r>
      </w:del>
    </w:p>
    <w:p w14:paraId="40CC8DAA" w14:textId="77777777" w:rsidR="00464CE5" w:rsidRPr="008C4B26" w:rsidDel="002E607A" w:rsidRDefault="00D05199" w:rsidP="008C4B26">
      <w:pPr>
        <w:pStyle w:val="NormalWeb"/>
        <w:spacing w:before="0" w:beforeAutospacing="0" w:after="620" w:afterAutospacing="0"/>
        <w:ind w:left="567"/>
        <w:jc w:val="both"/>
        <w:textAlignment w:val="baseline"/>
        <w:rPr>
          <w:del w:id="1187" w:author="Willian" w:date="2017-03-08T00:13:00Z"/>
          <w:rFonts w:ascii="Menlo" w:hAnsi="Menlo" w:cs="Menlo"/>
          <w:noProof/>
        </w:rPr>
      </w:pPr>
      <w:del w:id="1188" w:author="Willian" w:date="2017-03-08T00:13:00Z">
        <w:r w:rsidRPr="008C4B26" w:rsidDel="002E607A">
          <w:rPr>
            <w:rFonts w:ascii="Menlo" w:hAnsi="Menlo" w:cs="Menlo"/>
            <w:noProof/>
            <w:color w:val="3F6E74"/>
            <w:sz w:val="18"/>
            <w:szCs w:val="18"/>
          </w:rPr>
          <w:delText>protocolArray</w:delText>
        </w:r>
      </w:del>
    </w:p>
    <w:p w14:paraId="026396F1" w14:textId="77777777" w:rsidR="005649CE" w:rsidDel="002E607A" w:rsidRDefault="005649CE" w:rsidP="005649CE">
      <w:pPr>
        <w:pStyle w:val="Ttulo2"/>
        <w:rPr>
          <w:del w:id="1189" w:author="Willian" w:date="2017-03-08T00:13:00Z"/>
          <w:shd w:val="clear" w:color="auto" w:fill="FFFFFF"/>
        </w:rPr>
      </w:pPr>
      <w:del w:id="1190" w:author="Willian" w:date="2017-03-08T00:13:00Z">
        <w:r w:rsidDel="002E607A">
          <w:rPr>
            <w:shd w:val="clear" w:color="auto" w:fill="FFFFFF"/>
          </w:rPr>
          <w:delText>Funções</w:delText>
        </w:r>
        <w:r w:rsidR="003A2BE7" w:rsidDel="002E607A">
          <w:rPr>
            <w:shd w:val="clear" w:color="auto" w:fill="FFFFFF"/>
          </w:rPr>
          <w:delText xml:space="preserve"> (avançado)</w:delText>
        </w:r>
        <w:r w:rsidDel="002E607A">
          <w:rPr>
            <w:shd w:val="clear" w:color="auto" w:fill="FFFFFF"/>
          </w:rPr>
          <w:delText xml:space="preserve"> </w:delText>
        </w:r>
        <w:r w:rsidR="003A2BE7" w:rsidDel="002E607A">
          <w:rPr>
            <w:shd w:val="clear" w:color="auto" w:fill="FFFFFF"/>
          </w:rPr>
          <w:delText>e Closures</w:delText>
        </w:r>
      </w:del>
    </w:p>
    <w:p w14:paraId="41A254DF" w14:textId="77777777" w:rsidR="005649CE" w:rsidDel="002E607A" w:rsidRDefault="005649CE" w:rsidP="005649CE">
      <w:pPr>
        <w:rPr>
          <w:del w:id="1191" w:author="Willian" w:date="2017-03-08T00:13:00Z"/>
        </w:rPr>
      </w:pPr>
      <w:del w:id="1192" w:author="Willian" w:date="2017-03-08T00:13:00Z">
        <w:r w:rsidDel="002E607A">
          <w:rPr>
            <w:shd w:val="clear" w:color="auto" w:fill="FFFFFF"/>
          </w:rPr>
          <w:delText xml:space="preserve">Relembrando, use </w:delText>
        </w:r>
        <w:r w:rsidRPr="005649CE" w:rsidDel="002E607A">
          <w:rPr>
            <w:rFonts w:ascii="Menlo" w:hAnsi="Menlo" w:cs="Menlo"/>
            <w:color w:val="AA3391"/>
            <w:sz w:val="18"/>
            <w:szCs w:val="18"/>
            <w:shd w:val="clear" w:color="auto" w:fill="FFFFFF"/>
          </w:rPr>
          <w:delText>func</w:delText>
        </w:r>
        <w:r w:rsidRPr="005649CE" w:rsidDel="002E607A">
          <w:rPr>
            <w:rFonts w:ascii="Menlo" w:hAnsi="Menlo" w:cs="Menlo"/>
            <w:color w:val="414141"/>
            <w:sz w:val="18"/>
            <w:szCs w:val="18"/>
            <w:shd w:val="clear" w:color="auto" w:fill="FFFFFF"/>
          </w:rPr>
          <w:delText xml:space="preserve"> </w:delText>
        </w:r>
        <w:r w:rsidDel="002E607A">
          <w:rPr>
            <w:shd w:val="clear" w:color="auto" w:fill="FFFFFF"/>
          </w:rPr>
          <w:delText xml:space="preserve">para declarar uma função. Chame uma função, seguindo o seu nome com uma lista de argumentos entre parênteses. Use </w:delText>
        </w:r>
        <w:r w:rsidDel="002E607A">
          <w:rPr>
            <w:rFonts w:ascii="Verdana" w:hAnsi="Verdana"/>
            <w:color w:val="808080"/>
            <w:sz w:val="26"/>
            <w:szCs w:val="26"/>
            <w:shd w:val="clear" w:color="auto" w:fill="FFFFFF"/>
          </w:rPr>
          <w:delText>-&gt;</w:delText>
        </w:r>
        <w:r w:rsidDel="002E607A">
          <w:rPr>
            <w:shd w:val="clear" w:color="auto" w:fill="FFFFFF"/>
          </w:rPr>
          <w:delText>para separar os nomes de parâmetros e tipos de tipo de retorno da função.</w:delText>
        </w:r>
      </w:del>
    </w:p>
    <w:p w14:paraId="0B9EC722" w14:textId="77777777" w:rsidR="005649CE" w:rsidRPr="00A66496" w:rsidDel="002E607A" w:rsidRDefault="005649CE" w:rsidP="005649CE">
      <w:pPr>
        <w:pStyle w:val="NormalWeb"/>
        <w:shd w:val="clear" w:color="auto" w:fill="FFFFFF"/>
        <w:spacing w:before="460" w:beforeAutospacing="0" w:after="0" w:afterAutospacing="0"/>
        <w:ind w:left="885"/>
        <w:jc w:val="both"/>
        <w:textAlignment w:val="baseline"/>
        <w:rPr>
          <w:del w:id="1193" w:author="Willian" w:date="2017-03-08T00:13:00Z"/>
          <w:rFonts w:ascii="Menlo" w:hAnsi="Menlo" w:cs="Menlo"/>
          <w:noProof/>
          <w:color w:val="414141"/>
          <w:sz w:val="21"/>
          <w:szCs w:val="21"/>
          <w:lang w:val="en-US"/>
        </w:rPr>
      </w:pPr>
      <w:del w:id="119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654A1ED8"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195" w:author="Willian" w:date="2017-03-08T00:13:00Z"/>
          <w:rFonts w:ascii="Menlo" w:hAnsi="Menlo" w:cs="Menlo"/>
          <w:noProof/>
          <w:color w:val="414141"/>
          <w:sz w:val="21"/>
          <w:szCs w:val="21"/>
          <w:lang w:val="en-US"/>
        </w:rPr>
      </w:pPr>
      <w:del w:id="119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678E26D9"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197" w:author="Willian" w:date="2017-03-08T00:13:00Z"/>
          <w:rFonts w:ascii="Menlo" w:hAnsi="Menlo" w:cs="Menlo"/>
          <w:noProof/>
          <w:color w:val="414141"/>
          <w:sz w:val="18"/>
          <w:szCs w:val="18"/>
          <w:shd w:val="clear" w:color="auto" w:fill="FFFFFF"/>
          <w:lang w:val="en-US"/>
        </w:rPr>
      </w:pPr>
      <w:del w:id="1198" w:author="Willian" w:date="2017-03-08T00:13:00Z">
        <w:r w:rsidRPr="00A66496" w:rsidDel="002E607A">
          <w:rPr>
            <w:rFonts w:ascii="Menlo" w:hAnsi="Menlo" w:cs="Menlo"/>
            <w:noProof/>
            <w:color w:val="414141"/>
            <w:sz w:val="18"/>
            <w:szCs w:val="18"/>
            <w:shd w:val="clear" w:color="auto" w:fill="FFFFFF"/>
            <w:lang w:val="en-US"/>
          </w:rPr>
          <w:delText>}</w:delText>
        </w:r>
      </w:del>
    </w:p>
    <w:p w14:paraId="53753FA1"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199" w:author="Willian" w:date="2017-03-08T00:13:00Z"/>
          <w:rFonts w:ascii="Menlo" w:hAnsi="Menlo" w:cs="Menlo"/>
          <w:noProof/>
          <w:color w:val="414141"/>
          <w:sz w:val="21"/>
          <w:szCs w:val="21"/>
          <w:lang w:val="en-US"/>
        </w:rPr>
      </w:pPr>
    </w:p>
    <w:p w14:paraId="5416D370" w14:textId="77777777" w:rsidR="005649CE" w:rsidRPr="00A66496" w:rsidDel="002E607A" w:rsidRDefault="005649CE" w:rsidP="005649CE">
      <w:pPr>
        <w:pStyle w:val="NormalWeb"/>
        <w:shd w:val="clear" w:color="auto" w:fill="FFFFFF"/>
        <w:spacing w:before="0" w:beforeAutospacing="0" w:after="620" w:afterAutospacing="0"/>
        <w:ind w:left="885"/>
        <w:jc w:val="both"/>
        <w:textAlignment w:val="baseline"/>
        <w:rPr>
          <w:del w:id="1200" w:author="Willian" w:date="2017-03-08T00:13:00Z"/>
          <w:rFonts w:ascii="Menlo" w:hAnsi="Menlo" w:cs="Menlo"/>
          <w:noProof/>
          <w:color w:val="414141"/>
          <w:sz w:val="21"/>
          <w:szCs w:val="21"/>
          <w:lang w:val="en-US"/>
        </w:rPr>
      </w:pPr>
      <w:del w:id="1201" w:author="Willian" w:date="2017-03-08T00:13:00Z">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"Bob"</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"Tuesday"</w:delText>
        </w:r>
        <w:r w:rsidRPr="00A66496" w:rsidDel="002E607A">
          <w:rPr>
            <w:rFonts w:ascii="Menlo" w:hAnsi="Menlo" w:cs="Menlo"/>
            <w:noProof/>
            <w:color w:val="414141"/>
            <w:sz w:val="18"/>
            <w:szCs w:val="18"/>
            <w:shd w:val="clear" w:color="auto" w:fill="FFFFFF"/>
            <w:lang w:val="en-US"/>
          </w:rPr>
          <w:delText>)</w:delText>
        </w:r>
      </w:del>
    </w:p>
    <w:p w14:paraId="0ABA4243" w14:textId="77777777" w:rsidR="005649CE" w:rsidDel="002E607A" w:rsidRDefault="005649CE" w:rsidP="005649CE">
      <w:pPr>
        <w:rPr>
          <w:del w:id="1202" w:author="Willian" w:date="2017-03-08T00:13:00Z"/>
        </w:rPr>
      </w:pPr>
      <w:del w:id="1203" w:author="Willian" w:date="2017-03-08T00:13:00Z">
        <w:r w:rsidDel="002E607A">
          <w:rPr>
            <w:shd w:val="clear" w:color="auto" w:fill="FFFFFF"/>
          </w:rPr>
          <w:delText xml:space="preserve">Por padrão, as funções usam seus nomes de parâmetros como etiquetas ou rótulos para seus argumentos. Você pode escrever um rótulo personalizado de um argumento antes do nome do parâmetro, ou escrever um sublinhado  </w:delText>
        </w:r>
        <w:r w:rsidDel="002E607A">
          <w:rPr>
            <w:rFonts w:ascii="Verdana" w:hAnsi="Verdana"/>
            <w:color w:val="808080"/>
            <w:sz w:val="26"/>
            <w:szCs w:val="26"/>
            <w:shd w:val="clear" w:color="auto" w:fill="FFFFFF"/>
          </w:rPr>
          <w:delText xml:space="preserve">_ </w:delText>
        </w:r>
        <w:r w:rsidDel="002E607A">
          <w:rPr>
            <w:shd w:val="clear" w:color="auto" w:fill="FFFFFF"/>
          </w:rPr>
          <w:delText>para não rótulo no argumento.</w:delText>
        </w:r>
      </w:del>
    </w:p>
    <w:p w14:paraId="268CBE43" w14:textId="77777777" w:rsidR="005649CE" w:rsidRPr="00A66496" w:rsidDel="002E607A" w:rsidRDefault="005649CE" w:rsidP="005649CE">
      <w:pPr>
        <w:pStyle w:val="NormalWeb"/>
        <w:shd w:val="clear" w:color="auto" w:fill="FFFFFF"/>
        <w:spacing w:before="460" w:beforeAutospacing="0" w:after="0" w:afterAutospacing="0"/>
        <w:ind w:left="709"/>
        <w:jc w:val="both"/>
        <w:textAlignment w:val="baseline"/>
        <w:rPr>
          <w:del w:id="1204" w:author="Willian" w:date="2017-03-08T00:13:00Z"/>
          <w:rFonts w:ascii="Menlo" w:hAnsi="Menlo" w:cs="Menlo"/>
          <w:noProof/>
          <w:color w:val="414141"/>
          <w:sz w:val="21"/>
          <w:szCs w:val="21"/>
          <w:lang w:val="en-US"/>
        </w:rPr>
      </w:pPr>
      <w:del w:id="1205"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AA3391"/>
            <w:sz w:val="18"/>
            <w:szCs w:val="18"/>
            <w:shd w:val="clear" w:color="auto" w:fill="FFFFFF"/>
            <w:lang w:val="en-US"/>
          </w:rPr>
          <w:delText>_</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006BD37B" w14:textId="77777777" w:rsidR="005649CE" w:rsidRPr="00A66496" w:rsidDel="002E607A" w:rsidRDefault="005649CE" w:rsidP="005649CE">
      <w:pPr>
        <w:pStyle w:val="NormalWeb"/>
        <w:shd w:val="clear" w:color="auto" w:fill="FFFFFF"/>
        <w:spacing w:before="0" w:beforeAutospacing="0" w:after="0" w:afterAutospacing="0"/>
        <w:ind w:left="709"/>
        <w:jc w:val="both"/>
        <w:textAlignment w:val="baseline"/>
        <w:rPr>
          <w:del w:id="1206" w:author="Willian" w:date="2017-03-08T00:13:00Z"/>
          <w:rFonts w:ascii="Menlo" w:hAnsi="Menlo" w:cs="Menlo"/>
          <w:noProof/>
          <w:color w:val="414141"/>
          <w:sz w:val="21"/>
          <w:szCs w:val="21"/>
          <w:lang w:val="en-US"/>
        </w:rPr>
      </w:pPr>
      <w:del w:id="120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439CBF92"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08" w:author="Willian" w:date="2017-03-08T00:13:00Z"/>
          <w:rFonts w:ascii="Menlo" w:hAnsi="Menlo" w:cs="Menlo"/>
          <w:noProof/>
          <w:color w:val="414141"/>
          <w:sz w:val="18"/>
          <w:szCs w:val="18"/>
          <w:shd w:val="clear" w:color="auto" w:fill="FFFFFF"/>
        </w:rPr>
      </w:pPr>
      <w:del w:id="1209" w:author="Willian" w:date="2017-03-08T00:13:00Z">
        <w:r w:rsidRPr="005649CE" w:rsidDel="002E607A">
          <w:rPr>
            <w:rFonts w:ascii="Menlo" w:hAnsi="Menlo" w:cs="Menlo"/>
            <w:noProof/>
            <w:color w:val="414141"/>
            <w:sz w:val="18"/>
            <w:szCs w:val="18"/>
            <w:shd w:val="clear" w:color="auto" w:fill="FFFFFF"/>
          </w:rPr>
          <w:delText>}</w:delText>
        </w:r>
      </w:del>
    </w:p>
    <w:p w14:paraId="6F6E0C1E"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10" w:author="Willian" w:date="2017-03-08T00:13:00Z"/>
          <w:rFonts w:ascii="Menlo" w:hAnsi="Menlo" w:cs="Menlo"/>
          <w:noProof/>
          <w:color w:val="414141"/>
          <w:sz w:val="18"/>
          <w:szCs w:val="18"/>
          <w:shd w:val="clear" w:color="auto" w:fill="FFFFFF"/>
        </w:rPr>
      </w:pPr>
    </w:p>
    <w:p w14:paraId="6BD3DC86" w14:textId="77777777" w:rsidR="005649CE" w:rsidRPr="005649CE" w:rsidDel="002E607A" w:rsidRDefault="005649CE" w:rsidP="005649CE">
      <w:pPr>
        <w:pStyle w:val="NormalWeb"/>
        <w:shd w:val="clear" w:color="auto" w:fill="FFFFFF"/>
        <w:spacing w:before="0" w:beforeAutospacing="0" w:after="620" w:afterAutospacing="0"/>
        <w:ind w:left="709"/>
        <w:jc w:val="both"/>
        <w:textAlignment w:val="baseline"/>
        <w:rPr>
          <w:del w:id="1211" w:author="Willian" w:date="2017-03-08T00:13:00Z"/>
          <w:rFonts w:ascii="Menlo" w:hAnsi="Menlo" w:cs="Menlo"/>
          <w:noProof/>
          <w:color w:val="414141"/>
          <w:sz w:val="21"/>
          <w:szCs w:val="21"/>
        </w:rPr>
      </w:pPr>
      <w:del w:id="1212" w:author="Willian" w:date="2017-03-08T00:13:00Z">
        <w:r w:rsidRPr="005649CE" w:rsidDel="002E607A">
          <w:rPr>
            <w:rFonts w:ascii="Menlo" w:hAnsi="Menlo" w:cs="Menlo"/>
            <w:noProof/>
            <w:color w:val="3F6E74"/>
            <w:sz w:val="18"/>
            <w:szCs w:val="18"/>
            <w:shd w:val="clear" w:color="auto" w:fill="FFFFFF"/>
          </w:rPr>
          <w:delText>greet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C41A16"/>
            <w:sz w:val="18"/>
            <w:szCs w:val="18"/>
            <w:shd w:val="clear" w:color="auto" w:fill="FFFFFF"/>
          </w:rPr>
          <w:delText>"John"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3F6E74"/>
            <w:sz w:val="18"/>
            <w:szCs w:val="18"/>
            <w:shd w:val="clear" w:color="auto" w:fill="FFFFFF"/>
          </w:rPr>
          <w:delText>on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C41A16"/>
            <w:sz w:val="18"/>
            <w:szCs w:val="18"/>
            <w:shd w:val="clear" w:color="auto" w:fill="FFFFFF"/>
          </w:rPr>
          <w:delText>"Wednesday"</w:delText>
        </w:r>
        <w:r w:rsidRPr="005649CE" w:rsidDel="002E607A">
          <w:rPr>
            <w:rFonts w:ascii="Menlo" w:hAnsi="Menlo" w:cs="Menlo"/>
            <w:noProof/>
            <w:color w:val="414141"/>
            <w:sz w:val="18"/>
            <w:szCs w:val="18"/>
            <w:shd w:val="clear" w:color="auto" w:fill="FFFFFF"/>
          </w:rPr>
          <w:delText>)</w:delText>
        </w:r>
      </w:del>
    </w:p>
    <w:p w14:paraId="39BFE3CF" w14:textId="77777777" w:rsidR="005649CE" w:rsidDel="002E607A" w:rsidRDefault="005649CE" w:rsidP="005649CE">
      <w:pPr>
        <w:rPr>
          <w:del w:id="1213" w:author="Willian" w:date="2017-03-08T00:13:00Z"/>
          <w:rFonts w:ascii="Times New Roman" w:hAnsi="Times New Roman" w:cs="Times New Roman"/>
          <w:color w:val="auto"/>
          <w:sz w:val="24"/>
          <w:szCs w:val="24"/>
        </w:rPr>
      </w:pPr>
      <w:del w:id="1214" w:author="Willian" w:date="2017-03-08T00:13:00Z">
        <w:r w:rsidDel="002E607A">
          <w:rPr>
            <w:shd w:val="clear" w:color="auto" w:fill="FFFFFF"/>
          </w:rPr>
          <w:delText>Use uma tupla para definir um valor composto, que possibilita retornar vários valores de uma só vez na mesma função. Os elementos de uma tupla podem ser referidos pelo nome ou pelo número.</w:delText>
        </w:r>
      </w:del>
    </w:p>
    <w:p w14:paraId="11936208"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215" w:author="Willian" w:date="2017-03-08T00:13:00Z"/>
          <w:rFonts w:ascii="Menlo" w:hAnsi="Menlo" w:cs="Menlo"/>
          <w:noProof/>
          <w:color w:val="414141"/>
          <w:sz w:val="21"/>
          <w:szCs w:val="21"/>
          <w:lang w:val="en-US"/>
        </w:rPr>
      </w:pPr>
      <w:del w:id="1216"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5E247A9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17" w:author="Willian" w:date="2017-03-08T00:13:00Z"/>
          <w:rFonts w:ascii="Menlo" w:hAnsi="Menlo" w:cs="Menlo"/>
          <w:noProof/>
          <w:color w:val="414141"/>
          <w:sz w:val="21"/>
          <w:szCs w:val="21"/>
          <w:lang w:val="en-US"/>
        </w:rPr>
      </w:pPr>
      <w:del w:id="121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880AB3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19" w:author="Willian" w:date="2017-03-08T00:13:00Z"/>
          <w:rFonts w:ascii="Menlo" w:hAnsi="Menlo" w:cs="Menlo"/>
          <w:noProof/>
          <w:color w:val="414141"/>
          <w:sz w:val="21"/>
          <w:szCs w:val="21"/>
          <w:lang w:val="en-US"/>
        </w:rPr>
      </w:pPr>
      <w:del w:id="122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B35DA3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21" w:author="Willian" w:date="2017-03-08T00:13:00Z"/>
          <w:rFonts w:ascii="Menlo" w:hAnsi="Menlo" w:cs="Menlo"/>
          <w:noProof/>
          <w:color w:val="414141"/>
          <w:sz w:val="21"/>
          <w:szCs w:val="21"/>
          <w:lang w:val="en-US"/>
        </w:rPr>
      </w:pPr>
      <w:del w:id="122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1C022DE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23" w:author="Willian" w:date="2017-03-08T00:13:00Z"/>
          <w:rFonts w:ascii="Menlo" w:hAnsi="Menlo" w:cs="Menlo"/>
          <w:noProof/>
          <w:color w:val="414141"/>
          <w:sz w:val="21"/>
          <w:szCs w:val="21"/>
          <w:lang w:val="en-US"/>
        </w:rPr>
      </w:pPr>
      <w:del w:id="1224" w:author="Willian" w:date="2017-03-08T00:13:00Z">
        <w:r w:rsidRPr="00A66496" w:rsidDel="002E607A">
          <w:rPr>
            <w:rFonts w:ascii="Menlo" w:hAnsi="Menlo" w:cs="Menlo"/>
            <w:noProof/>
            <w:color w:val="414141"/>
            <w:sz w:val="18"/>
            <w:szCs w:val="18"/>
            <w:shd w:val="clear" w:color="auto" w:fill="FFFFFF"/>
            <w:lang w:val="en-US"/>
          </w:rPr>
          <w:delText> </w:delText>
        </w:r>
      </w:del>
    </w:p>
    <w:p w14:paraId="1AA7C54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25" w:author="Willian" w:date="2017-03-08T00:13:00Z"/>
          <w:rFonts w:ascii="Menlo" w:hAnsi="Menlo" w:cs="Menlo"/>
          <w:noProof/>
          <w:color w:val="414141"/>
          <w:sz w:val="21"/>
          <w:szCs w:val="21"/>
          <w:lang w:val="en-US"/>
        </w:rPr>
      </w:pPr>
      <w:del w:id="122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xml:space="preserve"> {</w:delText>
        </w:r>
      </w:del>
    </w:p>
    <w:p w14:paraId="3148A7F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27" w:author="Willian" w:date="2017-03-08T00:13:00Z"/>
          <w:rFonts w:ascii="Menlo" w:hAnsi="Menlo" w:cs="Menlo"/>
          <w:noProof/>
          <w:color w:val="414141"/>
          <w:sz w:val="21"/>
          <w:szCs w:val="21"/>
          <w:lang w:val="en-US"/>
        </w:rPr>
      </w:pPr>
      <w:del w:id="122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del>
    </w:p>
    <w:p w14:paraId="4B5F65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29" w:author="Willian" w:date="2017-03-08T00:13:00Z"/>
          <w:rFonts w:ascii="Menlo" w:hAnsi="Menlo" w:cs="Menlo"/>
          <w:noProof/>
          <w:color w:val="414141"/>
          <w:sz w:val="21"/>
          <w:szCs w:val="21"/>
          <w:lang w:val="en-US"/>
        </w:rPr>
      </w:pPr>
      <w:del w:id="123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5D5F05E"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31" w:author="Willian" w:date="2017-03-08T00:13:00Z"/>
          <w:rFonts w:ascii="Menlo" w:hAnsi="Menlo" w:cs="Menlo"/>
          <w:noProof/>
          <w:color w:val="414141"/>
          <w:sz w:val="21"/>
          <w:szCs w:val="21"/>
          <w:lang w:val="en-US"/>
        </w:rPr>
      </w:pPr>
      <w:del w:id="1232" w:author="Willian" w:date="2017-03-08T00:13:00Z">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AA3391"/>
            <w:sz w:val="18"/>
            <w:szCs w:val="18"/>
            <w:shd w:val="clear" w:color="auto" w:fill="FFFFFF"/>
            <w:lang w:val="en-US"/>
          </w:rPr>
          <w:delText>else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del>
    </w:p>
    <w:p w14:paraId="1B7313A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33" w:author="Willian" w:date="2017-03-08T00:13:00Z"/>
          <w:rFonts w:ascii="Menlo" w:hAnsi="Menlo" w:cs="Menlo"/>
          <w:noProof/>
          <w:color w:val="414141"/>
          <w:sz w:val="21"/>
          <w:szCs w:val="21"/>
          <w:lang w:val="en-US"/>
        </w:rPr>
      </w:pPr>
      <w:del w:id="123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8C4B3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35" w:author="Willian" w:date="2017-03-08T00:13:00Z"/>
          <w:rFonts w:ascii="Menlo" w:hAnsi="Menlo" w:cs="Menlo"/>
          <w:noProof/>
          <w:color w:val="414141"/>
          <w:sz w:val="21"/>
          <w:szCs w:val="21"/>
          <w:lang w:val="en-US"/>
        </w:rPr>
      </w:pPr>
      <w:del w:id="1236" w:author="Willian" w:date="2017-03-08T00:13:00Z">
        <w:r w:rsidRPr="00A66496" w:rsidDel="002E607A">
          <w:rPr>
            <w:rFonts w:ascii="Menlo" w:hAnsi="Menlo" w:cs="Menlo"/>
            <w:noProof/>
            <w:color w:val="414141"/>
            <w:sz w:val="18"/>
            <w:szCs w:val="18"/>
            <w:shd w:val="clear" w:color="auto" w:fill="FFFFFF"/>
            <w:lang w:val="en-US"/>
          </w:rPr>
          <w:delText>      }</w:delText>
        </w:r>
      </w:del>
    </w:p>
    <w:p w14:paraId="1D37339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37" w:author="Willian" w:date="2017-03-08T00:13:00Z"/>
          <w:rFonts w:ascii="Menlo" w:hAnsi="Menlo" w:cs="Menlo"/>
          <w:noProof/>
          <w:color w:val="414141"/>
          <w:sz w:val="21"/>
          <w:szCs w:val="21"/>
          <w:lang w:val="en-US"/>
        </w:rPr>
      </w:pPr>
      <w:del w:id="123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69C1D21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39" w:author="Willian" w:date="2017-03-08T00:13:00Z"/>
          <w:rFonts w:ascii="Menlo" w:hAnsi="Menlo" w:cs="Menlo"/>
          <w:noProof/>
          <w:color w:val="414141"/>
          <w:sz w:val="21"/>
          <w:szCs w:val="21"/>
          <w:lang w:val="en-US"/>
        </w:rPr>
      </w:pPr>
      <w:del w:id="1240" w:author="Willian" w:date="2017-03-08T00:13:00Z">
        <w:r w:rsidRPr="00A66496" w:rsidDel="002E607A">
          <w:rPr>
            <w:rFonts w:ascii="Menlo" w:hAnsi="Menlo" w:cs="Menlo"/>
            <w:noProof/>
            <w:color w:val="414141"/>
            <w:sz w:val="18"/>
            <w:szCs w:val="18"/>
            <w:shd w:val="clear" w:color="auto" w:fill="FFFFFF"/>
            <w:lang w:val="en-US"/>
          </w:rPr>
          <w:delText>  }</w:delText>
        </w:r>
      </w:del>
    </w:p>
    <w:p w14:paraId="4BA5675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41" w:author="Willian" w:date="2017-03-08T00:13:00Z"/>
          <w:rFonts w:ascii="Menlo" w:hAnsi="Menlo" w:cs="Menlo"/>
          <w:noProof/>
          <w:color w:val="414141"/>
          <w:sz w:val="21"/>
          <w:szCs w:val="21"/>
          <w:lang w:val="en-US"/>
        </w:rPr>
      </w:pPr>
      <w:del w:id="1242" w:author="Willian" w:date="2017-03-08T00:13:00Z">
        <w:r w:rsidRPr="00A66496" w:rsidDel="002E607A">
          <w:rPr>
            <w:rFonts w:ascii="Menlo" w:hAnsi="Menlo" w:cs="Menlo"/>
            <w:noProof/>
            <w:color w:val="414141"/>
            <w:sz w:val="18"/>
            <w:szCs w:val="18"/>
            <w:shd w:val="clear" w:color="auto" w:fill="FFFFFF"/>
            <w:lang w:val="en-US"/>
          </w:rPr>
          <w:delText> </w:delText>
        </w:r>
      </w:del>
    </w:p>
    <w:p w14:paraId="237B3EA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43" w:author="Willian" w:date="2017-03-08T00:13:00Z"/>
          <w:rFonts w:ascii="Menlo" w:hAnsi="Menlo" w:cs="Menlo"/>
          <w:noProof/>
          <w:color w:val="414141"/>
          <w:sz w:val="21"/>
          <w:szCs w:val="21"/>
          <w:lang w:val="en-US"/>
        </w:rPr>
      </w:pPr>
      <w:del w:id="124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4A1FDE78"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45" w:author="Willian" w:date="2017-03-08T00:13:00Z"/>
          <w:rFonts w:ascii="Menlo" w:hAnsi="Menlo" w:cs="Menlo"/>
          <w:noProof/>
          <w:color w:val="414141"/>
          <w:sz w:val="18"/>
          <w:szCs w:val="18"/>
          <w:shd w:val="clear" w:color="auto" w:fill="FFFFFF"/>
          <w:lang w:val="en-US"/>
        </w:rPr>
      </w:pPr>
      <w:del w:id="1246" w:author="Willian" w:date="2017-03-08T00:13:00Z">
        <w:r w:rsidRPr="00A66496" w:rsidDel="002E607A">
          <w:rPr>
            <w:rFonts w:ascii="Menlo" w:hAnsi="Menlo" w:cs="Menlo"/>
            <w:noProof/>
            <w:color w:val="414141"/>
            <w:sz w:val="18"/>
            <w:szCs w:val="18"/>
            <w:shd w:val="clear" w:color="auto" w:fill="FFFFFF"/>
            <w:lang w:val="en-US"/>
          </w:rPr>
          <w:delText>}</w:delText>
        </w:r>
      </w:del>
    </w:p>
    <w:p w14:paraId="43A66BD9"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47" w:author="Willian" w:date="2017-03-08T00:13:00Z"/>
          <w:rFonts w:ascii="Menlo" w:hAnsi="Menlo" w:cs="Menlo"/>
          <w:noProof/>
          <w:color w:val="414141"/>
          <w:sz w:val="21"/>
          <w:szCs w:val="21"/>
          <w:lang w:val="en-US"/>
        </w:rPr>
      </w:pPr>
    </w:p>
    <w:p w14:paraId="62843DE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48" w:author="Willian" w:date="2017-03-08T00:13:00Z"/>
          <w:rFonts w:ascii="Menlo" w:hAnsi="Menlo" w:cs="Menlo"/>
          <w:noProof/>
          <w:color w:val="414141"/>
          <w:sz w:val="18"/>
          <w:szCs w:val="18"/>
          <w:shd w:val="clear" w:color="auto" w:fill="FFFFFF"/>
          <w:lang w:val="en-US"/>
        </w:rPr>
      </w:pPr>
      <w:del w:id="124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1C00CF"/>
            <w:sz w:val="18"/>
            <w:szCs w:val="18"/>
            <w:shd w:val="clear" w:color="auto" w:fill="FFFFFF"/>
            <w:lang w:val="en-US"/>
          </w:rPr>
          <w:delText>5</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100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9</w:delText>
        </w:r>
        <w:r w:rsidRPr="00A66496" w:rsidDel="002E607A">
          <w:rPr>
            <w:rFonts w:ascii="Menlo" w:hAnsi="Menlo" w:cs="Menlo"/>
            <w:noProof/>
            <w:color w:val="414141"/>
            <w:sz w:val="18"/>
            <w:szCs w:val="18"/>
            <w:shd w:val="clear" w:color="auto" w:fill="FFFFFF"/>
            <w:lang w:val="en-US"/>
          </w:rPr>
          <w:delText>])</w:delText>
        </w:r>
      </w:del>
    </w:p>
    <w:p w14:paraId="064760C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50" w:author="Willian" w:date="2017-03-08T00:13:00Z"/>
          <w:rFonts w:ascii="Menlo" w:hAnsi="Menlo" w:cs="Menlo"/>
          <w:noProof/>
          <w:color w:val="414141"/>
          <w:sz w:val="21"/>
          <w:szCs w:val="21"/>
          <w:lang w:val="en-US"/>
        </w:rPr>
      </w:pPr>
    </w:p>
    <w:p w14:paraId="7B58329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51" w:author="Willian" w:date="2017-03-08T00:13:00Z"/>
          <w:rFonts w:ascii="Menlo" w:hAnsi="Menlo" w:cs="Menlo"/>
          <w:noProof/>
          <w:color w:val="414141"/>
          <w:sz w:val="21"/>
          <w:szCs w:val="21"/>
          <w:lang w:val="en-US"/>
        </w:rPr>
      </w:pPr>
      <w:del w:id="1252"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0199C092"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253" w:author="Willian" w:date="2017-03-08T00:13:00Z"/>
          <w:rFonts w:ascii="Menlo" w:hAnsi="Menlo" w:cs="Menlo"/>
          <w:noProof/>
          <w:color w:val="414141"/>
          <w:sz w:val="21"/>
          <w:szCs w:val="21"/>
        </w:rPr>
      </w:pPr>
      <w:del w:id="1254" w:author="Willian" w:date="2017-03-08T00:13:00Z">
        <w:r w:rsidRPr="005649CE" w:rsidDel="002E607A">
          <w:rPr>
            <w:rFonts w:ascii="Menlo" w:hAnsi="Menlo" w:cs="Menlo"/>
            <w:noProof/>
            <w:color w:val="3F6E74"/>
            <w:sz w:val="18"/>
            <w:szCs w:val="18"/>
            <w:shd w:val="clear" w:color="auto" w:fill="FFFFFF"/>
          </w:rPr>
          <w:delText>print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statistics</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1C00CF"/>
            <w:sz w:val="18"/>
            <w:szCs w:val="18"/>
            <w:shd w:val="clear" w:color="auto" w:fill="FFFFFF"/>
          </w:rPr>
          <w:delText>2</w:delText>
        </w:r>
        <w:r w:rsidRPr="005649CE" w:rsidDel="002E607A">
          <w:rPr>
            <w:rFonts w:ascii="Menlo" w:hAnsi="Menlo" w:cs="Menlo"/>
            <w:noProof/>
            <w:color w:val="414141"/>
            <w:sz w:val="18"/>
            <w:szCs w:val="18"/>
            <w:shd w:val="clear" w:color="auto" w:fill="FFFFFF"/>
          </w:rPr>
          <w:delText>)</w:delText>
        </w:r>
      </w:del>
    </w:p>
    <w:p w14:paraId="027D624E" w14:textId="77777777" w:rsidR="005649CE" w:rsidDel="002E607A" w:rsidRDefault="005649CE" w:rsidP="005649CE">
      <w:pPr>
        <w:rPr>
          <w:del w:id="1255" w:author="Willian" w:date="2017-03-08T00:13:00Z"/>
          <w:rFonts w:ascii="Times New Roman" w:hAnsi="Times New Roman" w:cs="Times New Roman"/>
          <w:color w:val="auto"/>
          <w:sz w:val="24"/>
          <w:szCs w:val="24"/>
        </w:rPr>
      </w:pPr>
      <w:del w:id="1256" w:author="Willian" w:date="2017-03-08T00:13:00Z">
        <w:r w:rsidDel="002E607A">
          <w:rPr>
            <w:shd w:val="clear" w:color="auto" w:fill="FFFFFF"/>
          </w:rPr>
          <w:delText>Funções também podem ter um número variável de argumentos, coletados de um array.</w:delText>
        </w:r>
      </w:del>
    </w:p>
    <w:p w14:paraId="1F3105D5"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257" w:author="Willian" w:date="2017-03-08T00:13:00Z"/>
          <w:rFonts w:ascii="Menlo" w:hAnsi="Menlo" w:cs="Menlo"/>
          <w:noProof/>
          <w:color w:val="414141"/>
          <w:sz w:val="21"/>
          <w:szCs w:val="21"/>
          <w:lang w:val="en-US"/>
        </w:rPr>
      </w:pPr>
      <w:del w:id="125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36B983E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59" w:author="Willian" w:date="2017-03-08T00:13:00Z"/>
          <w:rFonts w:ascii="Menlo" w:hAnsi="Menlo" w:cs="Menlo"/>
          <w:noProof/>
          <w:color w:val="414141"/>
          <w:sz w:val="21"/>
          <w:szCs w:val="21"/>
          <w:lang w:val="en-US"/>
        </w:rPr>
      </w:pPr>
      <w:del w:id="126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0605CCA3"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61" w:author="Willian" w:date="2017-03-08T00:13:00Z"/>
          <w:rFonts w:ascii="Menlo" w:hAnsi="Menlo" w:cs="Menlo"/>
          <w:noProof/>
          <w:color w:val="414141"/>
          <w:sz w:val="21"/>
          <w:szCs w:val="21"/>
          <w:lang w:val="en-US"/>
        </w:rPr>
      </w:pPr>
      <w:del w:id="126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del>
    </w:p>
    <w:p w14:paraId="27883C51"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63" w:author="Willian" w:date="2017-03-08T00:13:00Z"/>
          <w:rFonts w:ascii="Menlo" w:hAnsi="Menlo" w:cs="Menlo"/>
          <w:noProof/>
          <w:color w:val="414141"/>
          <w:sz w:val="21"/>
          <w:szCs w:val="21"/>
          <w:lang w:val="en-US"/>
        </w:rPr>
      </w:pPr>
      <w:del w:id="126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307EC49F"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65" w:author="Willian" w:date="2017-03-08T00:13:00Z"/>
          <w:rFonts w:ascii="Menlo" w:hAnsi="Menlo" w:cs="Menlo"/>
          <w:noProof/>
          <w:color w:val="414141"/>
          <w:sz w:val="21"/>
          <w:szCs w:val="21"/>
          <w:lang w:val="en-US"/>
        </w:rPr>
      </w:pPr>
      <w:del w:id="1266" w:author="Willian" w:date="2017-03-08T00:13:00Z">
        <w:r w:rsidRPr="00A66496" w:rsidDel="002E607A">
          <w:rPr>
            <w:rFonts w:ascii="Menlo" w:hAnsi="Menlo" w:cs="Menlo"/>
            <w:noProof/>
            <w:color w:val="414141"/>
            <w:sz w:val="18"/>
            <w:szCs w:val="18"/>
            <w:shd w:val="clear" w:color="auto" w:fill="FFFFFF"/>
            <w:lang w:val="en-US"/>
          </w:rPr>
          <w:delText>  }</w:delText>
        </w:r>
      </w:del>
    </w:p>
    <w:p w14:paraId="0A49CF6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67" w:author="Willian" w:date="2017-03-08T00:13:00Z"/>
          <w:rFonts w:ascii="Menlo" w:hAnsi="Menlo" w:cs="Menlo"/>
          <w:noProof/>
          <w:color w:val="414141"/>
          <w:sz w:val="21"/>
          <w:szCs w:val="21"/>
          <w:lang w:val="en-US"/>
        </w:rPr>
      </w:pPr>
      <w:del w:id="126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del>
    </w:p>
    <w:p w14:paraId="4CA6220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69" w:author="Willian" w:date="2017-03-08T00:13:00Z"/>
          <w:rFonts w:ascii="Menlo" w:hAnsi="Menlo" w:cs="Menlo"/>
          <w:noProof/>
          <w:color w:val="414141"/>
          <w:sz w:val="21"/>
          <w:szCs w:val="21"/>
          <w:lang w:val="en-US"/>
        </w:rPr>
      </w:pPr>
      <w:del w:id="1270" w:author="Willian" w:date="2017-03-08T00:13:00Z">
        <w:r w:rsidRPr="00A66496" w:rsidDel="002E607A">
          <w:rPr>
            <w:rFonts w:ascii="Menlo" w:hAnsi="Menlo" w:cs="Menlo"/>
            <w:noProof/>
            <w:color w:val="414141"/>
            <w:sz w:val="18"/>
            <w:szCs w:val="18"/>
            <w:shd w:val="clear" w:color="auto" w:fill="FFFFFF"/>
            <w:lang w:val="en-US"/>
          </w:rPr>
          <w:delText>}</w:delText>
        </w:r>
      </w:del>
    </w:p>
    <w:p w14:paraId="1C74DD5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71" w:author="Willian" w:date="2017-03-08T00:13:00Z"/>
          <w:rFonts w:ascii="Menlo" w:hAnsi="Menlo" w:cs="Menlo"/>
          <w:noProof/>
          <w:color w:val="414141"/>
          <w:sz w:val="21"/>
          <w:szCs w:val="21"/>
          <w:lang w:val="en-US"/>
        </w:rPr>
      </w:pPr>
      <w:del w:id="1272" w:author="Willian" w:date="2017-03-08T00:13:00Z">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del>
    </w:p>
    <w:p w14:paraId="4A5CD256"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273" w:author="Willian" w:date="2017-03-08T00:13:00Z"/>
          <w:rFonts w:ascii="Menlo" w:hAnsi="Menlo" w:cs="Menlo"/>
          <w:noProof/>
          <w:color w:val="414141"/>
          <w:sz w:val="21"/>
          <w:szCs w:val="21"/>
        </w:rPr>
      </w:pPr>
      <w:del w:id="1274" w:author="Willian" w:date="2017-03-08T00:13:00Z">
        <w:r w:rsidRPr="005649CE" w:rsidDel="002E607A">
          <w:rPr>
            <w:rFonts w:ascii="Menlo" w:hAnsi="Menlo" w:cs="Menlo"/>
            <w:noProof/>
            <w:color w:val="3F6E74"/>
            <w:sz w:val="18"/>
            <w:szCs w:val="18"/>
            <w:shd w:val="clear" w:color="auto" w:fill="FFFFFF"/>
          </w:rPr>
          <w:delText>sumOf</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numbers</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42</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597</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12</w:delText>
        </w:r>
        <w:r w:rsidRPr="005649CE" w:rsidDel="002E607A">
          <w:rPr>
            <w:rFonts w:ascii="Menlo" w:hAnsi="Menlo" w:cs="Menlo"/>
            <w:noProof/>
            <w:color w:val="414141"/>
            <w:sz w:val="18"/>
            <w:szCs w:val="18"/>
            <w:shd w:val="clear" w:color="auto" w:fill="FFFFFF"/>
          </w:rPr>
          <w:delText>)</w:delText>
        </w:r>
      </w:del>
    </w:p>
    <w:p w14:paraId="65FE04C2" w14:textId="77777777" w:rsidR="005649CE" w:rsidDel="002E607A" w:rsidRDefault="005649CE" w:rsidP="005649CE">
      <w:pPr>
        <w:rPr>
          <w:del w:id="1275" w:author="Willian" w:date="2017-03-08T00:13:00Z"/>
        </w:rPr>
      </w:pPr>
      <w:del w:id="1276" w:author="Willian" w:date="2017-03-08T00:13:00Z">
        <w:r w:rsidDel="002E607A">
          <w:rPr>
            <w:shd w:val="clear" w:color="auto" w:fill="FFFFFF"/>
          </w:rPr>
          <w:delText>As funções podem ser aninhadas! Funções aninhadas tem acesso a variáveis ​​que foram declaradas na função externa. Você pode usar funções aninhadas para organizar o código em uma função que é longa ou complexa.</w:delText>
        </w:r>
      </w:del>
    </w:p>
    <w:p w14:paraId="5D09664F"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277" w:author="Willian" w:date="2017-03-08T00:13:00Z"/>
          <w:rFonts w:ascii="Menlo" w:hAnsi="Menlo" w:cs="Menlo"/>
          <w:noProof/>
          <w:color w:val="414141"/>
          <w:sz w:val="21"/>
          <w:szCs w:val="21"/>
          <w:lang w:val="en-US"/>
        </w:rPr>
      </w:pPr>
      <w:del w:id="127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returnFifteen</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4CA6CAC0"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79" w:author="Willian" w:date="2017-03-08T00:13:00Z"/>
          <w:rFonts w:ascii="Menlo" w:hAnsi="Menlo" w:cs="Menlo"/>
          <w:noProof/>
          <w:color w:val="414141"/>
          <w:sz w:val="21"/>
          <w:szCs w:val="21"/>
          <w:lang w:val="en-US"/>
        </w:rPr>
      </w:pPr>
      <w:del w:id="128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10</w:delText>
        </w:r>
      </w:del>
    </w:p>
    <w:p w14:paraId="35BD10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81" w:author="Willian" w:date="2017-03-08T00:13:00Z"/>
          <w:rFonts w:ascii="Menlo" w:hAnsi="Menlo" w:cs="Menlo"/>
          <w:noProof/>
          <w:color w:val="414141"/>
          <w:sz w:val="21"/>
          <w:szCs w:val="21"/>
          <w:lang w:val="en-US"/>
        </w:rPr>
      </w:pPr>
      <w:del w:id="128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 {</w:delText>
        </w:r>
      </w:del>
    </w:p>
    <w:p w14:paraId="31377568"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83" w:author="Willian" w:date="2017-03-08T00:13:00Z"/>
          <w:rFonts w:ascii="Menlo" w:hAnsi="Menlo" w:cs="Menlo"/>
          <w:noProof/>
          <w:color w:val="414141"/>
          <w:sz w:val="21"/>
          <w:szCs w:val="21"/>
          <w:lang w:val="en-US"/>
        </w:rPr>
      </w:pPr>
      <w:del w:id="128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w:delText>
        </w:r>
      </w:del>
    </w:p>
    <w:p w14:paraId="379FD559"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85" w:author="Willian" w:date="2017-03-08T00:13:00Z"/>
          <w:rFonts w:ascii="Menlo" w:hAnsi="Menlo" w:cs="Menlo"/>
          <w:noProof/>
          <w:color w:val="414141"/>
          <w:sz w:val="21"/>
          <w:szCs w:val="21"/>
          <w:lang w:val="en-US"/>
        </w:rPr>
      </w:pPr>
      <w:del w:id="1286" w:author="Willian" w:date="2017-03-08T00:13:00Z">
        <w:r w:rsidRPr="00A66496" w:rsidDel="002E607A">
          <w:rPr>
            <w:rFonts w:ascii="Menlo" w:hAnsi="Menlo" w:cs="Menlo"/>
            <w:noProof/>
            <w:color w:val="414141"/>
            <w:sz w:val="18"/>
            <w:szCs w:val="18"/>
            <w:shd w:val="clear" w:color="auto" w:fill="FFFFFF"/>
            <w:lang w:val="en-US"/>
          </w:rPr>
          <w:delText>  }</w:delText>
        </w:r>
      </w:del>
    </w:p>
    <w:p w14:paraId="09C884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87" w:author="Willian" w:date="2017-03-08T00:13:00Z"/>
          <w:rFonts w:ascii="Menlo" w:hAnsi="Menlo" w:cs="Menlo"/>
          <w:noProof/>
          <w:color w:val="414141"/>
          <w:sz w:val="21"/>
          <w:szCs w:val="21"/>
          <w:lang w:val="en-US"/>
        </w:rPr>
      </w:pPr>
      <w:del w:id="128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w:delText>
        </w:r>
      </w:del>
    </w:p>
    <w:p w14:paraId="6C904C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89" w:author="Willian" w:date="2017-03-08T00:13:00Z"/>
          <w:rFonts w:ascii="Menlo" w:hAnsi="Menlo" w:cs="Menlo"/>
          <w:noProof/>
          <w:color w:val="414141"/>
          <w:sz w:val="21"/>
          <w:szCs w:val="21"/>
          <w:lang w:val="en-US"/>
        </w:rPr>
      </w:pPr>
      <w:del w:id="129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del>
    </w:p>
    <w:p w14:paraId="76D41CE5" w14:textId="77777777" w:rsidR="005649CE" w:rsidRPr="00DD2DED" w:rsidDel="002E607A" w:rsidRDefault="005649CE" w:rsidP="00DD2DED">
      <w:pPr>
        <w:pStyle w:val="NormalWeb"/>
        <w:shd w:val="clear" w:color="auto" w:fill="FFFFFF"/>
        <w:spacing w:before="0" w:beforeAutospacing="0" w:after="0" w:afterAutospacing="0"/>
        <w:ind w:left="567"/>
        <w:jc w:val="both"/>
        <w:textAlignment w:val="baseline"/>
        <w:rPr>
          <w:del w:id="1291" w:author="Willian" w:date="2017-03-08T00:13:00Z"/>
          <w:rFonts w:ascii="Menlo" w:hAnsi="Menlo" w:cs="Menlo"/>
          <w:noProof/>
          <w:color w:val="414141"/>
          <w:sz w:val="21"/>
          <w:szCs w:val="21"/>
        </w:rPr>
      </w:pPr>
      <w:del w:id="1292" w:author="Willian" w:date="2017-03-08T00:13:00Z">
        <w:r w:rsidRPr="00DD2DED" w:rsidDel="002E607A">
          <w:rPr>
            <w:rFonts w:ascii="Menlo" w:hAnsi="Menlo" w:cs="Menlo"/>
            <w:noProof/>
            <w:color w:val="414141"/>
            <w:sz w:val="18"/>
            <w:szCs w:val="18"/>
            <w:shd w:val="clear" w:color="auto" w:fill="FFFFFF"/>
          </w:rPr>
          <w:delText>}</w:delText>
        </w:r>
      </w:del>
    </w:p>
    <w:p w14:paraId="42657F31" w14:textId="77777777" w:rsidR="005649CE" w:rsidRPr="00DD2DED" w:rsidDel="002E607A" w:rsidRDefault="005649CE" w:rsidP="00DD2DED">
      <w:pPr>
        <w:pStyle w:val="NormalWeb"/>
        <w:shd w:val="clear" w:color="auto" w:fill="FFFFFF"/>
        <w:spacing w:before="0" w:beforeAutospacing="0" w:after="620" w:afterAutospacing="0"/>
        <w:ind w:left="567"/>
        <w:jc w:val="both"/>
        <w:textAlignment w:val="baseline"/>
        <w:rPr>
          <w:del w:id="1293" w:author="Willian" w:date="2017-03-08T00:13:00Z"/>
          <w:rFonts w:ascii="Menlo" w:hAnsi="Menlo" w:cs="Menlo"/>
          <w:noProof/>
          <w:color w:val="414141"/>
          <w:sz w:val="21"/>
          <w:szCs w:val="21"/>
        </w:rPr>
      </w:pPr>
      <w:del w:id="1294" w:author="Willian" w:date="2017-03-08T00:13:00Z">
        <w:r w:rsidRPr="00DD2DED" w:rsidDel="002E607A">
          <w:rPr>
            <w:rFonts w:ascii="Menlo" w:hAnsi="Menlo" w:cs="Menlo"/>
            <w:noProof/>
            <w:color w:val="3F6E74"/>
            <w:sz w:val="18"/>
            <w:szCs w:val="18"/>
            <w:shd w:val="clear" w:color="auto" w:fill="FFFFFF"/>
          </w:rPr>
          <w:delText>returnFifteen</w:delText>
        </w:r>
        <w:r w:rsidRPr="00DD2DED" w:rsidDel="002E607A">
          <w:rPr>
            <w:rFonts w:ascii="Menlo" w:hAnsi="Menlo" w:cs="Menlo"/>
            <w:noProof/>
            <w:color w:val="414141"/>
            <w:sz w:val="18"/>
            <w:szCs w:val="18"/>
            <w:shd w:val="clear" w:color="auto" w:fill="FFFFFF"/>
          </w:rPr>
          <w:delText>()</w:delText>
        </w:r>
      </w:del>
    </w:p>
    <w:p w14:paraId="4ACD5A56" w14:textId="77777777" w:rsidR="005649CE" w:rsidDel="002E607A" w:rsidRDefault="005649CE" w:rsidP="00DD2DED">
      <w:pPr>
        <w:rPr>
          <w:del w:id="1295" w:author="Willian" w:date="2017-03-08T00:13:00Z"/>
        </w:rPr>
      </w:pPr>
      <w:del w:id="1296" w:author="Willian" w:date="2017-03-08T00:13:00Z">
        <w:r w:rsidDel="002E607A">
          <w:rPr>
            <w:shd w:val="clear" w:color="auto" w:fill="FFFFFF"/>
          </w:rPr>
          <w:delText>As funções são um tipo de primeira classe. Isto significa que uma função pode retornar outra função como o seu valor.</w:delText>
        </w:r>
      </w:del>
    </w:p>
    <w:p w14:paraId="430F5F6C"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297" w:author="Willian" w:date="2017-03-08T00:13:00Z"/>
          <w:rFonts w:ascii="Menlo" w:hAnsi="Menlo" w:cs="Menlo"/>
          <w:noProof/>
          <w:color w:val="414141"/>
          <w:sz w:val="21"/>
          <w:szCs w:val="21"/>
          <w:lang w:val="en-US"/>
        </w:rPr>
      </w:pPr>
      <w:del w:id="129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3FCC8555"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299" w:author="Willian" w:date="2017-03-08T00:13:00Z"/>
          <w:rFonts w:ascii="Menlo" w:hAnsi="Menlo" w:cs="Menlo"/>
          <w:noProof/>
          <w:color w:val="414141"/>
          <w:sz w:val="21"/>
          <w:szCs w:val="21"/>
          <w:lang w:val="en-US"/>
        </w:rPr>
      </w:pPr>
      <w:del w:id="130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2423D237"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01" w:author="Willian" w:date="2017-03-08T00:13:00Z"/>
          <w:rFonts w:ascii="Menlo" w:hAnsi="Menlo" w:cs="Menlo"/>
          <w:noProof/>
          <w:color w:val="414141"/>
          <w:sz w:val="21"/>
          <w:szCs w:val="21"/>
          <w:lang w:val="en-US"/>
        </w:rPr>
      </w:pPr>
      <w:del w:id="130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D4454A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03" w:author="Willian" w:date="2017-03-08T00:13:00Z"/>
          <w:rFonts w:ascii="Menlo" w:hAnsi="Menlo" w:cs="Menlo"/>
          <w:noProof/>
          <w:color w:val="414141"/>
          <w:sz w:val="21"/>
          <w:szCs w:val="21"/>
          <w:lang w:val="en-US"/>
        </w:rPr>
      </w:pPr>
      <w:del w:id="1304" w:author="Willian" w:date="2017-03-08T00:13:00Z">
        <w:r w:rsidRPr="00A66496" w:rsidDel="002E607A">
          <w:rPr>
            <w:rFonts w:ascii="Menlo" w:hAnsi="Menlo" w:cs="Menlo"/>
            <w:noProof/>
            <w:color w:val="414141"/>
            <w:sz w:val="18"/>
            <w:szCs w:val="18"/>
            <w:shd w:val="clear" w:color="auto" w:fill="FFFFFF"/>
            <w:lang w:val="en-US"/>
          </w:rPr>
          <w:delText>  }</w:delText>
        </w:r>
      </w:del>
    </w:p>
    <w:p w14:paraId="116F9D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05" w:author="Willian" w:date="2017-03-08T00:13:00Z"/>
          <w:rFonts w:ascii="Menlo" w:hAnsi="Menlo" w:cs="Menlo"/>
          <w:noProof/>
          <w:color w:val="414141"/>
          <w:sz w:val="21"/>
          <w:szCs w:val="21"/>
          <w:lang w:val="en-US"/>
        </w:rPr>
      </w:pPr>
      <w:del w:id="130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del>
    </w:p>
    <w:p w14:paraId="02029801"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07" w:author="Willian" w:date="2017-03-08T00:13:00Z"/>
          <w:rFonts w:ascii="Menlo" w:hAnsi="Menlo" w:cs="Menlo"/>
          <w:noProof/>
          <w:color w:val="414141"/>
          <w:sz w:val="18"/>
          <w:szCs w:val="18"/>
          <w:shd w:val="clear" w:color="auto" w:fill="FFFFFF"/>
          <w:lang w:val="en-US"/>
        </w:rPr>
      </w:pPr>
      <w:del w:id="1308" w:author="Willian" w:date="2017-03-08T00:13:00Z">
        <w:r w:rsidRPr="00A66496" w:rsidDel="002E607A">
          <w:rPr>
            <w:rFonts w:ascii="Menlo" w:hAnsi="Menlo" w:cs="Menlo"/>
            <w:noProof/>
            <w:color w:val="414141"/>
            <w:sz w:val="18"/>
            <w:szCs w:val="18"/>
            <w:shd w:val="clear" w:color="auto" w:fill="FFFFFF"/>
            <w:lang w:val="en-US"/>
          </w:rPr>
          <w:delText>}</w:delText>
        </w:r>
      </w:del>
    </w:p>
    <w:p w14:paraId="388E1104" w14:textId="77777777" w:rsidR="00694681" w:rsidRPr="00A66496" w:rsidDel="002E607A" w:rsidRDefault="00694681" w:rsidP="00DD2DED">
      <w:pPr>
        <w:pStyle w:val="NormalWeb"/>
        <w:shd w:val="clear" w:color="auto" w:fill="FFFFFF"/>
        <w:spacing w:before="0" w:beforeAutospacing="0" w:after="0" w:afterAutospacing="0"/>
        <w:ind w:left="567"/>
        <w:jc w:val="both"/>
        <w:textAlignment w:val="baseline"/>
        <w:rPr>
          <w:del w:id="1309" w:author="Willian" w:date="2017-03-08T00:13:00Z"/>
          <w:rFonts w:ascii="Menlo" w:hAnsi="Menlo" w:cs="Menlo"/>
          <w:noProof/>
          <w:color w:val="414141"/>
          <w:sz w:val="21"/>
          <w:szCs w:val="21"/>
          <w:lang w:val="en-US"/>
        </w:rPr>
      </w:pPr>
    </w:p>
    <w:p w14:paraId="3D2F9834"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10" w:author="Willian" w:date="2017-03-08T00:13:00Z"/>
          <w:rFonts w:ascii="Menlo" w:hAnsi="Menlo" w:cs="Menlo"/>
          <w:noProof/>
          <w:color w:val="414141"/>
          <w:sz w:val="21"/>
          <w:szCs w:val="21"/>
          <w:lang w:val="en-US"/>
        </w:rPr>
      </w:pPr>
      <w:del w:id="131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increment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w:delText>
        </w:r>
      </w:del>
    </w:p>
    <w:p w14:paraId="65EED3E3" w14:textId="77777777" w:rsidR="005649CE" w:rsidRPr="00694681" w:rsidDel="002E607A" w:rsidRDefault="005649CE" w:rsidP="00DD2DED">
      <w:pPr>
        <w:pStyle w:val="NormalWeb"/>
        <w:shd w:val="clear" w:color="auto" w:fill="FFFFFF"/>
        <w:spacing w:before="0" w:beforeAutospacing="0" w:after="620" w:afterAutospacing="0"/>
        <w:ind w:left="567"/>
        <w:jc w:val="both"/>
        <w:textAlignment w:val="baseline"/>
        <w:rPr>
          <w:del w:id="1312" w:author="Willian" w:date="2017-03-08T00:13:00Z"/>
          <w:rFonts w:ascii="Menlo" w:hAnsi="Menlo" w:cs="Menlo"/>
          <w:noProof/>
          <w:color w:val="414141"/>
          <w:sz w:val="21"/>
          <w:szCs w:val="21"/>
        </w:rPr>
      </w:pPr>
      <w:del w:id="1313" w:author="Willian" w:date="2017-03-08T00:13:00Z">
        <w:r w:rsidRPr="00694681" w:rsidDel="002E607A">
          <w:rPr>
            <w:rFonts w:ascii="Menlo" w:hAnsi="Menlo" w:cs="Menlo"/>
            <w:noProof/>
            <w:color w:val="3F6E74"/>
            <w:sz w:val="18"/>
            <w:szCs w:val="18"/>
            <w:shd w:val="clear" w:color="auto" w:fill="FFFFFF"/>
          </w:rPr>
          <w:delText>increment</w:delText>
        </w:r>
        <w:r w:rsidRPr="00694681" w:rsidDel="002E607A">
          <w:rPr>
            <w:rFonts w:ascii="Menlo" w:hAnsi="Menlo" w:cs="Menlo"/>
            <w:noProof/>
            <w:color w:val="414141"/>
            <w:sz w:val="18"/>
            <w:szCs w:val="18"/>
            <w:shd w:val="clear" w:color="auto" w:fill="FFFFFF"/>
          </w:rPr>
          <w:delText>(</w:delText>
        </w:r>
        <w:r w:rsidRPr="00694681" w:rsidDel="002E607A">
          <w:rPr>
            <w:rFonts w:ascii="Menlo" w:hAnsi="Menlo" w:cs="Menlo"/>
            <w:noProof/>
            <w:color w:val="1C00CF"/>
            <w:sz w:val="18"/>
            <w:szCs w:val="18"/>
            <w:shd w:val="clear" w:color="auto" w:fill="FFFFFF"/>
          </w:rPr>
          <w:delText>7</w:delText>
        </w:r>
        <w:r w:rsidRPr="00694681" w:rsidDel="002E607A">
          <w:rPr>
            <w:rFonts w:ascii="Menlo" w:hAnsi="Menlo" w:cs="Menlo"/>
            <w:noProof/>
            <w:color w:val="414141"/>
            <w:sz w:val="18"/>
            <w:szCs w:val="18"/>
            <w:shd w:val="clear" w:color="auto" w:fill="FFFFFF"/>
          </w:rPr>
          <w:delText>)</w:delText>
        </w:r>
      </w:del>
    </w:p>
    <w:p w14:paraId="164392DE" w14:textId="77777777" w:rsidR="005649CE" w:rsidDel="002E607A" w:rsidRDefault="005649CE" w:rsidP="005649CE">
      <w:pPr>
        <w:pStyle w:val="NormalWeb"/>
        <w:spacing w:before="0" w:beforeAutospacing="0" w:after="220" w:afterAutospacing="0"/>
        <w:jc w:val="both"/>
        <w:rPr>
          <w:del w:id="1314" w:author="Willian" w:date="2017-03-08T00:13:00Z"/>
        </w:rPr>
      </w:pPr>
      <w:del w:id="1315" w:author="Willian" w:date="2017-03-08T00:13:00Z">
        <w:r w:rsidDel="002E607A">
          <w:rPr>
            <w:rFonts w:ascii="Arial" w:hAnsi="Arial" w:cs="Arial"/>
            <w:color w:val="414141"/>
            <w:sz w:val="21"/>
            <w:szCs w:val="21"/>
            <w:shd w:val="clear" w:color="auto" w:fill="FFFFFF"/>
          </w:rPr>
          <w:delText>Uma função pode levar outra função como um dos seus argumentos.</w:delText>
        </w:r>
      </w:del>
    </w:p>
    <w:p w14:paraId="39661B9A"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316" w:author="Willian" w:date="2017-03-08T00:13:00Z"/>
          <w:rFonts w:ascii="Menlo" w:hAnsi="Menlo" w:cs="Menlo"/>
          <w:noProof/>
          <w:color w:val="414141"/>
          <w:sz w:val="21"/>
          <w:szCs w:val="21"/>
          <w:lang w:val="en-US"/>
        </w:rPr>
      </w:pPr>
      <w:del w:id="131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1D3DAB5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18" w:author="Willian" w:date="2017-03-08T00:13:00Z"/>
          <w:rFonts w:ascii="Menlo" w:hAnsi="Menlo" w:cs="Menlo"/>
          <w:noProof/>
          <w:color w:val="414141"/>
          <w:sz w:val="21"/>
          <w:szCs w:val="21"/>
          <w:lang w:val="en-US"/>
        </w:rPr>
      </w:pPr>
      <w:del w:id="131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del>
    </w:p>
    <w:p w14:paraId="61E27A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20" w:author="Willian" w:date="2017-03-08T00:13:00Z"/>
          <w:rFonts w:ascii="Menlo" w:hAnsi="Menlo" w:cs="Menlo"/>
          <w:noProof/>
          <w:color w:val="414141"/>
          <w:sz w:val="21"/>
          <w:szCs w:val="21"/>
          <w:lang w:val="en-US"/>
        </w:rPr>
      </w:pPr>
      <w:del w:id="132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w:delText>
        </w:r>
      </w:del>
    </w:p>
    <w:p w14:paraId="488ECB2A"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22" w:author="Willian" w:date="2017-03-08T00:13:00Z"/>
          <w:rFonts w:ascii="Menlo" w:hAnsi="Menlo" w:cs="Menlo"/>
          <w:noProof/>
          <w:color w:val="414141"/>
          <w:sz w:val="21"/>
          <w:szCs w:val="21"/>
          <w:lang w:val="en-US"/>
        </w:rPr>
      </w:pPr>
      <w:del w:id="132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true</w:delText>
        </w:r>
      </w:del>
    </w:p>
    <w:p w14:paraId="2914F448"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24" w:author="Willian" w:date="2017-03-08T00:13:00Z"/>
          <w:rFonts w:ascii="Menlo" w:hAnsi="Menlo" w:cs="Menlo"/>
          <w:noProof/>
          <w:color w:val="414141"/>
          <w:sz w:val="21"/>
          <w:szCs w:val="21"/>
          <w:lang w:val="en-US"/>
        </w:rPr>
      </w:pPr>
      <w:del w:id="1325" w:author="Willian" w:date="2017-03-08T00:13:00Z">
        <w:r w:rsidRPr="00A66496" w:rsidDel="002E607A">
          <w:rPr>
            <w:rFonts w:ascii="Menlo" w:hAnsi="Menlo" w:cs="Menlo"/>
            <w:noProof/>
            <w:color w:val="414141"/>
            <w:sz w:val="18"/>
            <w:szCs w:val="18"/>
            <w:shd w:val="clear" w:color="auto" w:fill="FFFFFF"/>
            <w:lang w:val="en-US"/>
          </w:rPr>
          <w:delText>      }</w:delText>
        </w:r>
      </w:del>
    </w:p>
    <w:p w14:paraId="23EC48D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26" w:author="Willian" w:date="2017-03-08T00:13:00Z"/>
          <w:rFonts w:ascii="Menlo" w:hAnsi="Menlo" w:cs="Menlo"/>
          <w:noProof/>
          <w:color w:val="414141"/>
          <w:sz w:val="21"/>
          <w:szCs w:val="21"/>
          <w:lang w:val="en-US"/>
        </w:rPr>
      </w:pPr>
      <w:del w:id="1327" w:author="Willian" w:date="2017-03-08T00:13:00Z">
        <w:r w:rsidRPr="00A66496" w:rsidDel="002E607A">
          <w:rPr>
            <w:rFonts w:ascii="Menlo" w:hAnsi="Menlo" w:cs="Menlo"/>
            <w:noProof/>
            <w:color w:val="414141"/>
            <w:sz w:val="18"/>
            <w:szCs w:val="18"/>
            <w:shd w:val="clear" w:color="auto" w:fill="FFFFFF"/>
            <w:lang w:val="en-US"/>
          </w:rPr>
          <w:delText>  }</w:delText>
        </w:r>
      </w:del>
    </w:p>
    <w:p w14:paraId="3AB271E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28" w:author="Willian" w:date="2017-03-08T00:13:00Z"/>
          <w:rFonts w:ascii="Menlo" w:hAnsi="Menlo" w:cs="Menlo"/>
          <w:noProof/>
          <w:color w:val="414141"/>
          <w:sz w:val="21"/>
          <w:szCs w:val="21"/>
          <w:lang w:val="en-US"/>
        </w:rPr>
      </w:pPr>
      <w:del w:id="132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false</w:delText>
        </w:r>
      </w:del>
    </w:p>
    <w:p w14:paraId="6AC7E3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30" w:author="Willian" w:date="2017-03-08T00:13:00Z"/>
          <w:rFonts w:ascii="Menlo" w:hAnsi="Menlo" w:cs="Menlo"/>
          <w:noProof/>
          <w:color w:val="414141"/>
          <w:sz w:val="18"/>
          <w:szCs w:val="18"/>
          <w:shd w:val="clear" w:color="auto" w:fill="FFFFFF"/>
          <w:lang w:val="en-US"/>
        </w:rPr>
      </w:pPr>
      <w:del w:id="1331" w:author="Willian" w:date="2017-03-08T00:13:00Z">
        <w:r w:rsidRPr="00A66496" w:rsidDel="002E607A">
          <w:rPr>
            <w:rFonts w:ascii="Menlo" w:hAnsi="Menlo" w:cs="Menlo"/>
            <w:noProof/>
            <w:color w:val="414141"/>
            <w:sz w:val="18"/>
            <w:szCs w:val="18"/>
            <w:shd w:val="clear" w:color="auto" w:fill="FFFFFF"/>
            <w:lang w:val="en-US"/>
          </w:rPr>
          <w:delText>}</w:delText>
        </w:r>
      </w:del>
    </w:p>
    <w:p w14:paraId="117E4DD0"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332" w:author="Willian" w:date="2017-03-08T00:13:00Z"/>
          <w:rFonts w:ascii="Menlo" w:hAnsi="Menlo" w:cs="Menlo"/>
          <w:noProof/>
          <w:color w:val="414141"/>
          <w:sz w:val="21"/>
          <w:szCs w:val="21"/>
          <w:lang w:val="en-US"/>
        </w:rPr>
      </w:pPr>
    </w:p>
    <w:p w14:paraId="357BF00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33" w:author="Willian" w:date="2017-03-08T00:13:00Z"/>
          <w:rFonts w:ascii="Menlo" w:hAnsi="Menlo" w:cs="Menlo"/>
          <w:noProof/>
          <w:color w:val="414141"/>
          <w:sz w:val="21"/>
          <w:szCs w:val="21"/>
          <w:lang w:val="en-US"/>
        </w:rPr>
      </w:pPr>
      <w:del w:id="133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6EB39FE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35" w:author="Willian" w:date="2017-03-08T00:13:00Z"/>
          <w:rFonts w:ascii="Menlo" w:hAnsi="Menlo" w:cs="Menlo"/>
          <w:noProof/>
          <w:color w:val="414141"/>
          <w:sz w:val="21"/>
          <w:szCs w:val="21"/>
          <w:lang w:val="en-US"/>
        </w:rPr>
      </w:pPr>
      <w:del w:id="133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1C00CF"/>
            <w:sz w:val="18"/>
            <w:szCs w:val="18"/>
            <w:shd w:val="clear" w:color="auto" w:fill="FFFFFF"/>
            <w:lang w:val="en-US"/>
          </w:rPr>
          <w:delText>10</w:delText>
        </w:r>
      </w:del>
    </w:p>
    <w:p w14:paraId="7C0AEBB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37" w:author="Willian" w:date="2017-03-08T00:13:00Z"/>
          <w:rFonts w:ascii="Menlo" w:hAnsi="Menlo" w:cs="Menlo"/>
          <w:noProof/>
          <w:color w:val="414141"/>
          <w:sz w:val="18"/>
          <w:szCs w:val="18"/>
          <w:shd w:val="clear" w:color="auto" w:fill="FFFFFF"/>
          <w:lang w:val="en-US"/>
        </w:rPr>
      </w:pPr>
      <w:del w:id="1338" w:author="Willian" w:date="2017-03-08T00:13:00Z">
        <w:r w:rsidRPr="00A66496" w:rsidDel="002E607A">
          <w:rPr>
            <w:rFonts w:ascii="Menlo" w:hAnsi="Menlo" w:cs="Menlo"/>
            <w:noProof/>
            <w:color w:val="414141"/>
            <w:sz w:val="18"/>
            <w:szCs w:val="18"/>
            <w:shd w:val="clear" w:color="auto" w:fill="FFFFFF"/>
            <w:lang w:val="en-US"/>
          </w:rPr>
          <w:delText>}</w:delText>
        </w:r>
      </w:del>
    </w:p>
    <w:p w14:paraId="4A0284C1"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339" w:author="Willian" w:date="2017-03-08T00:13:00Z"/>
          <w:rFonts w:ascii="Menlo" w:hAnsi="Menlo" w:cs="Menlo"/>
          <w:noProof/>
          <w:color w:val="414141"/>
          <w:sz w:val="21"/>
          <w:szCs w:val="21"/>
          <w:lang w:val="en-US"/>
        </w:rPr>
      </w:pPr>
    </w:p>
    <w:p w14:paraId="5DABCA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40" w:author="Willian" w:date="2017-03-08T00:13:00Z"/>
          <w:rFonts w:ascii="Menlo" w:hAnsi="Menlo" w:cs="Menlo"/>
          <w:noProof/>
          <w:color w:val="414141"/>
          <w:sz w:val="21"/>
          <w:szCs w:val="21"/>
          <w:lang w:val="en-US"/>
        </w:rPr>
      </w:pPr>
      <w:del w:id="134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20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19</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7</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12</w:delText>
        </w:r>
        <w:r w:rsidRPr="00A66496" w:rsidDel="002E607A">
          <w:rPr>
            <w:rFonts w:ascii="Menlo" w:hAnsi="Menlo" w:cs="Menlo"/>
            <w:noProof/>
            <w:color w:val="414141"/>
            <w:sz w:val="18"/>
            <w:szCs w:val="18"/>
            <w:shd w:val="clear" w:color="auto" w:fill="FFFFFF"/>
            <w:lang w:val="en-US"/>
          </w:rPr>
          <w:delText>]</w:delText>
        </w:r>
      </w:del>
    </w:p>
    <w:p w14:paraId="22933A16"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342" w:author="Willian" w:date="2017-03-08T00:13:00Z"/>
          <w:rFonts w:ascii="Menlo" w:hAnsi="Menlo" w:cs="Menlo"/>
          <w:noProof/>
          <w:color w:val="414141"/>
          <w:sz w:val="21"/>
          <w:szCs w:val="21"/>
          <w:lang w:val="en-US"/>
        </w:rPr>
      </w:pPr>
      <w:del w:id="1343" w:author="Willian" w:date="2017-03-08T00:13:00Z">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del>
    </w:p>
    <w:p w14:paraId="05282CBF" w14:textId="77777777" w:rsidR="005649CE" w:rsidDel="002E607A" w:rsidRDefault="005649CE" w:rsidP="003A2BE7">
      <w:pPr>
        <w:rPr>
          <w:del w:id="1344" w:author="Willian" w:date="2017-03-08T00:13:00Z"/>
        </w:rPr>
      </w:pPr>
      <w:del w:id="1345" w:author="Willian" w:date="2017-03-08T00:13:00Z">
        <w:r w:rsidDel="002E607A">
          <w:rPr>
            <w:shd w:val="clear" w:color="auto" w:fill="FFFFFF"/>
          </w:rPr>
          <w:delText xml:space="preserve">As funções são na verdade um caso especial de </w:delText>
        </w:r>
        <w:r w:rsidR="003A2BE7" w:rsidDel="002E607A">
          <w:rPr>
            <w:shd w:val="clear" w:color="auto" w:fill="FFFFFF"/>
          </w:rPr>
          <w:delText>closures</w:delText>
        </w:r>
        <w:r w:rsidDel="002E607A">
          <w:rPr>
            <w:shd w:val="clear" w:color="auto" w:fill="FFFFFF"/>
          </w:rPr>
          <w:delText xml:space="preserve">: blocos de código que podem ser chamados </w:delText>
        </w:r>
        <w:r w:rsidR="003A2BE7" w:rsidDel="002E607A">
          <w:rPr>
            <w:shd w:val="clear" w:color="auto" w:fill="FFFFFF"/>
          </w:rPr>
          <w:delText>mais tarde</w:delText>
        </w:r>
        <w:r w:rsidDel="002E607A">
          <w:rPr>
            <w:shd w:val="clear" w:color="auto" w:fill="FFFFFF"/>
          </w:rPr>
          <w:delText xml:space="preserve">. O código em um </w:delText>
        </w:r>
        <w:r w:rsidR="003A2BE7" w:rsidDel="002E607A">
          <w:rPr>
            <w:shd w:val="clear" w:color="auto" w:fill="FFFFFF"/>
          </w:rPr>
          <w:delText xml:space="preserve">closure </w:delText>
        </w:r>
        <w:r w:rsidDel="002E607A">
          <w:rPr>
            <w:shd w:val="clear" w:color="auto" w:fill="FFFFFF"/>
          </w:rPr>
          <w:delText>tem acesso a coisas como variáveis e funções que estav</w:delText>
        </w:r>
        <w:r w:rsidR="003A2BE7" w:rsidDel="002E607A">
          <w:rPr>
            <w:shd w:val="clear" w:color="auto" w:fill="FFFFFF"/>
          </w:rPr>
          <w:delText>am disponíveis no escopo onde o mesmo foi criado, mesmo que ele</w:delText>
        </w:r>
        <w:r w:rsidDel="002E607A">
          <w:rPr>
            <w:shd w:val="clear" w:color="auto" w:fill="FFFFFF"/>
          </w:rPr>
          <w:delText xml:space="preserve"> </w:delText>
        </w:r>
        <w:r w:rsidR="003A2BE7" w:rsidDel="002E607A">
          <w:rPr>
            <w:shd w:val="clear" w:color="auto" w:fill="FFFFFF"/>
          </w:rPr>
          <w:delText>esteja</w:delText>
        </w:r>
        <w:r w:rsidDel="002E607A">
          <w:rPr>
            <w:shd w:val="clear" w:color="auto" w:fill="FFFFFF"/>
          </w:rPr>
          <w:delText xml:space="preserve"> em um escopo diferente </w:delText>
        </w:r>
        <w:r w:rsidR="003A2BE7" w:rsidDel="002E607A">
          <w:rPr>
            <w:shd w:val="clear" w:color="auto" w:fill="FFFFFF"/>
          </w:rPr>
          <w:delText>do qual</w:delText>
        </w:r>
        <w:r w:rsidDel="002E607A">
          <w:rPr>
            <w:shd w:val="clear" w:color="auto" w:fill="FFFFFF"/>
          </w:rPr>
          <w:delText xml:space="preserve"> ele é executado, você viu um exemplo disso já com funções aninhadas. Você pode escrever um fechamento sem um nome cercando código com chaves (</w:delText>
        </w:r>
        <w:r w:rsidR="003A2BE7" w:rsidRPr="003A2BE7" w:rsidDel="002E607A">
          <w:rPr>
            <w:rFonts w:ascii="Menlo" w:hAnsi="Menlo" w:cs="Menlo"/>
            <w:color w:val="414141"/>
            <w:sz w:val="18"/>
            <w:szCs w:val="18"/>
            <w:shd w:val="clear" w:color="auto" w:fill="FFFFFF"/>
          </w:rPr>
          <w:delText>{</w:delText>
        </w:r>
        <w:r w:rsidR="003A2BE7" w:rsidDel="002E607A">
          <w:rPr>
            <w:rFonts w:ascii="Menlo" w:hAnsi="Menlo" w:cs="Menlo"/>
            <w:color w:val="414141"/>
            <w:sz w:val="18"/>
            <w:szCs w:val="18"/>
            <w:shd w:val="clear" w:color="auto" w:fill="FFFFFF"/>
          </w:rPr>
          <w:delText>}</w:delText>
        </w:r>
        <w:r w:rsidDel="002E607A">
          <w:rPr>
            <w:shd w:val="clear" w:color="auto" w:fill="FFFFFF"/>
          </w:rPr>
          <w:delText xml:space="preserve">). </w:delText>
        </w:r>
        <w:r w:rsidR="003A2BE7" w:rsidDel="002E607A">
          <w:rPr>
            <w:shd w:val="clear" w:color="auto" w:fill="FFFFFF"/>
          </w:rPr>
          <w:delText>Use</w:delText>
        </w:r>
        <w:r w:rsidDel="002E607A">
          <w:rPr>
            <w:shd w:val="clear" w:color="auto" w:fill="FFFFFF"/>
          </w:rPr>
          <w:delText xml:space="preserve"> </w:delText>
        </w:r>
        <w:r w:rsidR="003A2BE7" w:rsidRPr="003A2BE7" w:rsidDel="002E607A">
          <w:rPr>
            <w:rFonts w:ascii="Menlo" w:hAnsi="Menlo" w:cs="Menlo"/>
            <w:color w:val="AA3391"/>
            <w:sz w:val="18"/>
            <w:szCs w:val="18"/>
            <w:shd w:val="clear" w:color="auto" w:fill="FFFFFF"/>
          </w:rPr>
          <w:delText>in</w:delText>
        </w:r>
        <w:r w:rsidR="003A2BE7" w:rsidDel="002E607A">
          <w:rPr>
            <w:shd w:val="clear" w:color="auto" w:fill="FFFFFF"/>
          </w:rPr>
          <w:delText xml:space="preserve"> para </w:delText>
        </w:r>
        <w:r w:rsidDel="002E607A">
          <w:rPr>
            <w:shd w:val="clear" w:color="auto" w:fill="FFFFFF"/>
          </w:rPr>
          <w:delText>separar os argumentos e tipo de retorno do corpo.</w:delText>
        </w:r>
      </w:del>
    </w:p>
    <w:p w14:paraId="71494B30"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346" w:author="Willian" w:date="2017-03-08T00:13:00Z"/>
          <w:rFonts w:ascii="Menlo" w:hAnsi="Menlo" w:cs="Menlo"/>
          <w:noProof/>
          <w:color w:val="414141"/>
          <w:sz w:val="21"/>
          <w:szCs w:val="21"/>
          <w:lang w:val="en-US"/>
        </w:rPr>
      </w:pPr>
      <w:del w:id="1347" w:author="Willian" w:date="2017-03-08T00:13:00Z">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map</w:delText>
        </w:r>
        <w:r w:rsidRPr="00A66496" w:rsidDel="002E607A">
          <w:rPr>
            <w:rFonts w:ascii="Menlo" w:hAnsi="Menlo" w:cs="Menlo"/>
            <w:noProof/>
            <w:color w:val="414141"/>
            <w:sz w:val="18"/>
            <w:szCs w:val="18"/>
            <w:shd w:val="clear" w:color="auto" w:fill="FFFFFF"/>
            <w:lang w:val="en-US"/>
          </w:rPr>
          <w:delText>({</w:delText>
        </w:r>
      </w:del>
    </w:p>
    <w:p w14:paraId="23D66C4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48" w:author="Willian" w:date="2017-03-08T00:13:00Z"/>
          <w:rFonts w:ascii="Menlo" w:hAnsi="Menlo" w:cs="Menlo"/>
          <w:noProof/>
          <w:color w:val="414141"/>
          <w:sz w:val="21"/>
          <w:szCs w:val="21"/>
          <w:lang w:val="en-US"/>
        </w:rPr>
      </w:pPr>
      <w:del w:id="134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del>
    </w:p>
    <w:p w14:paraId="74055C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50" w:author="Willian" w:date="2017-03-08T00:13:00Z"/>
          <w:rFonts w:ascii="Menlo" w:hAnsi="Menlo" w:cs="Menlo"/>
          <w:noProof/>
          <w:color w:val="414141"/>
          <w:sz w:val="21"/>
          <w:szCs w:val="21"/>
          <w:lang w:val="en-US"/>
        </w:rPr>
      </w:pPr>
      <w:del w:id="135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CC6F3D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52" w:author="Willian" w:date="2017-03-08T00:13:00Z"/>
          <w:rFonts w:ascii="Menlo" w:hAnsi="Menlo" w:cs="Menlo"/>
          <w:noProof/>
          <w:color w:val="414141"/>
          <w:sz w:val="21"/>
          <w:szCs w:val="21"/>
          <w:lang w:val="en-US"/>
        </w:rPr>
      </w:pPr>
      <w:del w:id="135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del>
    </w:p>
    <w:p w14:paraId="4785CCEF"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354" w:author="Willian" w:date="2017-03-08T00:13:00Z"/>
          <w:rFonts w:ascii="Menlo" w:hAnsi="Menlo" w:cs="Menlo"/>
          <w:noProof/>
          <w:color w:val="414141"/>
          <w:sz w:val="21"/>
          <w:szCs w:val="21"/>
          <w:lang w:val="en-US"/>
        </w:rPr>
      </w:pPr>
      <w:del w:id="1355" w:author="Willian" w:date="2017-03-08T00:13:00Z">
        <w:r w:rsidRPr="00A66496" w:rsidDel="002E607A">
          <w:rPr>
            <w:rFonts w:ascii="Menlo" w:hAnsi="Menlo" w:cs="Menlo"/>
            <w:noProof/>
            <w:color w:val="414141"/>
            <w:sz w:val="18"/>
            <w:szCs w:val="18"/>
            <w:shd w:val="clear" w:color="auto" w:fill="FFFFFF"/>
            <w:lang w:val="en-US"/>
          </w:rPr>
          <w:delText>})</w:delText>
        </w:r>
      </w:del>
    </w:p>
    <w:p w14:paraId="7313C563" w14:textId="77777777"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8" w:author="Vicente da Silva, Mayara" w:date="2016-11-01T14:38:00Z" w:initials="VdSM">
    <w:p w14:paraId="3F3B8931" w14:textId="77777777" w:rsidR="00721A40" w:rsidRDefault="00721A40">
      <w:pPr>
        <w:pStyle w:val="Textodecomentrio"/>
      </w:pPr>
      <w:r>
        <w:rPr>
          <w:rStyle w:val="Refdecomentrio"/>
        </w:rPr>
        <w:annotationRef/>
      </w:r>
      <w:r>
        <w:t>O que seria este propósito geral</w:t>
      </w:r>
    </w:p>
  </w:comment>
  <w:comment w:id="169" w:author="Willian" w:date="2016-11-04T21:43:00Z" w:initials="WFSP">
    <w:p w14:paraId="6A0AE8A0" w14:textId="77777777" w:rsidR="00721A40" w:rsidRDefault="00721A40">
      <w:pPr>
        <w:pStyle w:val="Textodecomentrio"/>
      </w:pPr>
      <w:r>
        <w:rPr>
          <w:rStyle w:val="Refdecomentrio"/>
        </w:rPr>
        <w:annotationRef/>
      </w:r>
      <w:r>
        <w:t>Explicado</w:t>
      </w:r>
    </w:p>
  </w:comment>
  <w:comment w:id="187" w:author="Vicente da Silva, Mayara" w:date="2016-11-01T14:38:00Z" w:initials="VdSM">
    <w:p w14:paraId="3F8B3B6F" w14:textId="77777777" w:rsidR="00721A40" w:rsidRDefault="00721A40">
      <w:pPr>
        <w:pStyle w:val="Textodecomentrio"/>
      </w:pPr>
      <w:r>
        <w:rPr>
          <w:rStyle w:val="Refdecomentrio"/>
        </w:rPr>
        <w:annotationRef/>
      </w:r>
      <w:r>
        <w:t>Pode não ser?</w:t>
      </w:r>
    </w:p>
  </w:comment>
  <w:comment w:id="188" w:author="Willian" w:date="2016-11-04T21:44:00Z" w:initials="WFSP">
    <w:p w14:paraId="5B73EE16" w14:textId="77777777" w:rsidR="00721A40" w:rsidRDefault="00721A40">
      <w:pPr>
        <w:pStyle w:val="Textodecomentrio"/>
      </w:pPr>
      <w:r>
        <w:rPr>
          <w:rStyle w:val="Refdecomentrio"/>
        </w:rPr>
        <w:annotationRef/>
      </w:r>
      <w:r>
        <w:t>Não, será. Esta é a maneira que está escrito no site do Swift, mas podemos mudar</w:t>
      </w:r>
    </w:p>
  </w:comment>
  <w:comment w:id="196" w:author="Vicente da Silva, Mayara" w:date="2016-11-01T14:38:00Z" w:initials="VdSM">
    <w:p w14:paraId="098196E4" w14:textId="77777777" w:rsidR="00721A40" w:rsidRDefault="00721A40">
      <w:pPr>
        <w:pStyle w:val="Textodecomentrio"/>
      </w:pPr>
      <w:r>
        <w:rPr>
          <w:rStyle w:val="Refdecomentrio"/>
        </w:rPr>
        <w:annotationRef/>
      </w:r>
      <w:r>
        <w:t>Mas o que seria isso?</w:t>
      </w:r>
    </w:p>
    <w:p w14:paraId="4B865496" w14:textId="77777777" w:rsidR="00721A40" w:rsidRDefault="00721A40">
      <w:pPr>
        <w:pStyle w:val="Textodecomentrio"/>
      </w:pPr>
      <w:r>
        <w:t>O que os desenvolvedores esperam?</w:t>
      </w:r>
    </w:p>
  </w:comment>
  <w:comment w:id="194" w:author="Vicente da Silva, Mayara" w:date="2016-11-01T14:38:00Z" w:initials="VdSM">
    <w:p w14:paraId="7B67DB53" w14:textId="77777777" w:rsidR="00721A40" w:rsidRDefault="00721A40">
      <w:pPr>
        <w:pStyle w:val="Textodecomentrio"/>
      </w:pPr>
      <w:r>
        <w:rPr>
          <w:rStyle w:val="Refdecomentrio"/>
        </w:rPr>
        <w:annotationRef/>
      </w:r>
      <w:r>
        <w:t>Sugiro rever o texto todo</w:t>
      </w:r>
    </w:p>
    <w:p w14:paraId="5A560160" w14:textId="77777777" w:rsidR="00721A40" w:rsidRDefault="00721A40">
      <w:pPr>
        <w:pStyle w:val="Textodecomentrio"/>
      </w:pPr>
      <w:r>
        <w:t>Deixar o tópico como algo objetivo e concreto</w:t>
      </w:r>
    </w:p>
  </w:comment>
  <w:comment w:id="195" w:author="Willian" w:date="2016-11-04T21:48:00Z" w:initials="WFSP">
    <w:p w14:paraId="307FB464" w14:textId="77777777" w:rsidR="00721A40" w:rsidRDefault="00721A40">
      <w:pPr>
        <w:pStyle w:val="Textodecomentrio"/>
      </w:pPr>
      <w:r>
        <w:rPr>
          <w:rStyle w:val="Refdecomentrio"/>
        </w:rPr>
        <w:annotationRef/>
      </w:r>
      <w:r>
        <w:t>Foi modificado. Este é o descritivo da linguagem Swift encontrado no site oficial dela. Se preferir nós podemos tirar, pois todas estas características serão desenvolvidas durante o curso todo.</w:t>
      </w:r>
    </w:p>
  </w:comment>
  <w:comment w:id="224" w:author="Vicente da Silva, Mayara" w:date="2016-11-01T14:38:00Z" w:initials="VdSM">
    <w:p w14:paraId="2E38251D" w14:textId="77777777" w:rsidR="00721A40" w:rsidRDefault="00721A40">
      <w:pPr>
        <w:pStyle w:val="Textodecomentrio"/>
      </w:pPr>
      <w:r>
        <w:rPr>
          <w:rStyle w:val="Refdecomentrio"/>
        </w:rPr>
        <w:annotationRef/>
      </w:r>
      <w:r>
        <w:t>Serão explicados que recursos?</w:t>
      </w:r>
    </w:p>
  </w:comment>
  <w:comment w:id="225" w:author="Willian" w:date="2016-11-04T21:47:00Z" w:initials="WFSP">
    <w:p w14:paraId="3AF499A2" w14:textId="77777777" w:rsidR="00721A40" w:rsidRDefault="00721A40">
      <w:pPr>
        <w:pStyle w:val="Textodecomentrio"/>
      </w:pPr>
      <w:r>
        <w:rPr>
          <w:rStyle w:val="Refdecomentrio"/>
        </w:rPr>
        <w:annotationRef/>
      </w:r>
      <w:r>
        <w:t>Sim. A aula é destinada a isto.</w:t>
      </w:r>
    </w:p>
  </w:comment>
  <w:comment w:id="232" w:author="Vicente da Silva, Mayara" w:date="2016-11-01T14:38:00Z" w:initials="VdSM">
    <w:p w14:paraId="54B6BC5C" w14:textId="77777777" w:rsidR="00721A40" w:rsidRDefault="00721A40">
      <w:pPr>
        <w:pStyle w:val="Textodecomentrio"/>
      </w:pPr>
      <w:r>
        <w:rPr>
          <w:rStyle w:val="Refdecomentrio"/>
        </w:rPr>
        <w:annotationRef/>
      </w:r>
      <w:r>
        <w:t>O que seriam?</w:t>
      </w:r>
    </w:p>
  </w:comment>
  <w:comment w:id="233" w:author="Willian" w:date="2016-11-04T21:51:00Z" w:initials="WFSP">
    <w:p w14:paraId="0164ED77" w14:textId="77777777" w:rsidR="00721A40" w:rsidRPr="00CB1257" w:rsidRDefault="00721A40">
      <w:pPr>
        <w:pStyle w:val="Textodecomentrio"/>
        <w:rPr>
          <w:b/>
        </w:rPr>
      </w:pPr>
      <w:r>
        <w:rPr>
          <w:rStyle w:val="Refdecomentrio"/>
        </w:rPr>
        <w:annotationRef/>
      </w:r>
      <w:r>
        <w:t xml:space="preserve">Explicado no tópico 1.2, parte que fala sobre </w:t>
      </w:r>
      <w:r>
        <w:rPr>
          <w:b/>
        </w:rPr>
        <w:t>Inferência de tipos</w:t>
      </w:r>
    </w:p>
  </w:comment>
  <w:comment w:id="234" w:author="Vicente da Silva, Mayara" w:date="2016-11-01T14:38:00Z" w:initials="VdSM">
    <w:p w14:paraId="17F6B21E" w14:textId="77777777" w:rsidR="00721A40" w:rsidRDefault="00721A40">
      <w:pPr>
        <w:pStyle w:val="Textodecomentrio"/>
      </w:pPr>
      <w:r>
        <w:rPr>
          <w:rStyle w:val="Refdecomentrio"/>
        </w:rPr>
        <w:annotationRef/>
      </w:r>
      <w:r>
        <w:t>Seria fornecer namespaces?</w:t>
      </w:r>
    </w:p>
  </w:comment>
  <w:comment w:id="235" w:author="Willian" w:date="2016-11-04T21:51:00Z" w:initials="WFSP">
    <w:p w14:paraId="6E1BF21A" w14:textId="77777777" w:rsidR="00721A40" w:rsidRDefault="00721A40">
      <w:pPr>
        <w:pStyle w:val="Textodecomentrio"/>
      </w:pPr>
      <w:r>
        <w:rPr>
          <w:rStyle w:val="Refdecomentrio"/>
        </w:rPr>
        <w:annotationRef/>
      </w:r>
      <w:r>
        <w:t>Explicado em dica</w:t>
      </w:r>
    </w:p>
  </w:comment>
  <w:comment w:id="251" w:author="Vicente da Silva, Mayara" w:date="2016-11-01T14:38:00Z" w:initials="VdSM">
    <w:p w14:paraId="4123C68B" w14:textId="77777777" w:rsidR="00721A40" w:rsidRDefault="00721A40">
      <w:pPr>
        <w:pStyle w:val="Textodecomentrio"/>
      </w:pPr>
      <w:r>
        <w:rPr>
          <w:rStyle w:val="Refdecomentrio"/>
        </w:rPr>
        <w:annotationRef/>
      </w:r>
      <w:r>
        <w:t>Isso é uma opinião subjetiva, e o material precisa ser objetivo</w:t>
      </w:r>
    </w:p>
  </w:comment>
  <w:comment w:id="255" w:author="Vicente da Silva, Mayara" w:date="2016-11-01T14:40:00Z" w:initials="VdSM">
    <w:p w14:paraId="1484A4BB" w14:textId="77777777" w:rsidR="00721A40" w:rsidRDefault="00721A40">
      <w:pPr>
        <w:pStyle w:val="Textodecomentrio"/>
      </w:pPr>
      <w:r>
        <w:rPr>
          <w:rStyle w:val="Refdecomentrio"/>
        </w:rPr>
        <w:annotationRef/>
      </w:r>
      <w:r>
        <w:t>Idem comentário 8 – anterior</w:t>
      </w:r>
    </w:p>
    <w:p w14:paraId="3FB0526E" w14:textId="77777777" w:rsidR="00721A40" w:rsidRDefault="00721A40">
      <w:pPr>
        <w:pStyle w:val="Textodecomentrio"/>
      </w:pPr>
    </w:p>
    <w:p w14:paraId="6A571E26" w14:textId="77777777" w:rsidR="00721A40" w:rsidRDefault="00721A40">
      <w:pPr>
        <w:pStyle w:val="Textodecomentrio"/>
      </w:pPr>
      <w:r>
        <w:t>Sugiro retirar o item completo e deixar apenas</w:t>
      </w:r>
    </w:p>
    <w:p w14:paraId="2B2C8FFE" w14:textId="77777777" w:rsidR="00721A40" w:rsidRDefault="00721A40">
      <w:pPr>
        <w:pStyle w:val="Textodecomentrio"/>
      </w:pPr>
    </w:p>
    <w:p w14:paraId="679CC43C" w14:textId="77777777" w:rsidR="00721A40" w:rsidRDefault="00721A40">
      <w:pPr>
        <w:pStyle w:val="Textodecomentrio"/>
      </w:pPr>
      <w:r>
        <w:t>“</w:t>
      </w:r>
      <w:r w:rsidRPr="008313E9">
        <w:rPr>
          <w:rFonts w:ascii="Calibri" w:hAnsi="Calibri" w:cs="Times New Roman"/>
        </w:rPr>
        <w:t>Alguns recursos adicionais de Swift incluem:</w:t>
      </w:r>
      <w:r>
        <w:rPr>
          <w:rFonts w:ascii="Calibri" w:hAnsi="Calibri" w:cs="Times New Roman"/>
        </w:rPr>
        <w:t>”</w:t>
      </w:r>
    </w:p>
  </w:comment>
  <w:comment w:id="256" w:author="Willian" w:date="2016-11-04T21:56:00Z" w:initials="WFSP">
    <w:p w14:paraId="04211E26" w14:textId="77777777" w:rsidR="00721A40" w:rsidRDefault="00721A40">
      <w:pPr>
        <w:pStyle w:val="Textodecomentrio"/>
      </w:pPr>
      <w:r>
        <w:rPr>
          <w:rStyle w:val="Refdecomentrio"/>
        </w:rPr>
        <w:annotationRef/>
      </w:r>
      <w:r>
        <w:t xml:space="preserve">Por que seria subjetivo no caso? Esta frase esta transparecendo algo como “puxar saco” da linguagem? Pois pode ser que, como eu estou diariamente em contato com ela e é minha linguagem favorita, eu estaja puxando o saco dela. </w:t>
      </w:r>
      <w:r>
        <w:sym w:font="Wingdings" w:char="F04A"/>
      </w:r>
    </w:p>
  </w:comment>
  <w:comment w:id="259" w:author="Vicente da Silva, Mayara" w:date="2016-11-01T14:40:00Z" w:initials="VdSM">
    <w:p w14:paraId="058E3DF2" w14:textId="77777777" w:rsidR="00721A40" w:rsidRDefault="00721A40">
      <w:pPr>
        <w:pStyle w:val="Textodecomentrio"/>
      </w:pPr>
      <w:r>
        <w:rPr>
          <w:rStyle w:val="Refdecomentrio"/>
        </w:rPr>
        <w:annotationRef/>
      </w:r>
      <w:r>
        <w:t>Os alunos saberão o que é?</w:t>
      </w:r>
    </w:p>
  </w:comment>
  <w:comment w:id="260" w:author="Willian" w:date="2016-11-04T22:00:00Z" w:initials="WFSP">
    <w:p w14:paraId="3CEB31D9" w14:textId="77777777" w:rsidR="00721A40" w:rsidRDefault="00721A40" w:rsidP="00AE0252">
      <w:pPr>
        <w:pStyle w:val="Textodecomentrio"/>
      </w:pPr>
      <w:r>
        <w:rPr>
          <w:rStyle w:val="Refdecomentrio"/>
        </w:rPr>
        <w:annotationRef/>
      </w:r>
      <w:r>
        <w:t>Todos estes tópicos serão abordados durante o curso</w:t>
      </w:r>
    </w:p>
    <w:p w14:paraId="25E42FDE" w14:textId="77777777" w:rsidR="00721A40" w:rsidRDefault="00721A40">
      <w:pPr>
        <w:pStyle w:val="Textodecomentrio"/>
      </w:pPr>
    </w:p>
  </w:comment>
  <w:comment w:id="263" w:author="Vicente da Silva, Mayara" w:date="2016-11-01T14:40:00Z" w:initials="VdSM">
    <w:p w14:paraId="3E0D2FEA" w14:textId="77777777" w:rsidR="00721A40" w:rsidRDefault="00721A40">
      <w:pPr>
        <w:pStyle w:val="Textodecomentrio"/>
      </w:pPr>
      <w:r>
        <w:rPr>
          <w:rStyle w:val="Refdecomentrio"/>
        </w:rPr>
        <w:annotationRef/>
      </w:r>
      <w:r>
        <w:t>Os alunos saberão o que é?</w:t>
      </w:r>
    </w:p>
  </w:comment>
  <w:comment w:id="264" w:author="Willian" w:date="2016-11-04T21:58:00Z" w:initials="WFSP">
    <w:p w14:paraId="1AF3FCCD" w14:textId="77777777" w:rsidR="00721A40" w:rsidRDefault="00721A40">
      <w:pPr>
        <w:pStyle w:val="Textodecomentrio"/>
      </w:pPr>
      <w:r>
        <w:rPr>
          <w:rStyle w:val="Refdecomentrio"/>
        </w:rPr>
        <w:annotationRef/>
      </w:r>
      <w:r>
        <w:t>Neste caso trata-se do sentido literal da frase. Todos estes tópicos serão abordados durante o curso</w:t>
      </w:r>
    </w:p>
  </w:comment>
  <w:comment w:id="267" w:author="Vicente da Silva, Mayara" w:date="2016-11-01T14:40:00Z" w:initials="VdSM">
    <w:p w14:paraId="1D360151" w14:textId="77777777" w:rsidR="00721A40" w:rsidRDefault="00721A40">
      <w:pPr>
        <w:pStyle w:val="Textodecomentrio"/>
      </w:pPr>
      <w:r>
        <w:rPr>
          <w:rStyle w:val="Refdecomentrio"/>
        </w:rPr>
        <w:annotationRef/>
      </w:r>
      <w:r>
        <w:t>Os alunos saberão o que é?</w:t>
      </w:r>
    </w:p>
  </w:comment>
  <w:comment w:id="268" w:author="Willian" w:date="2016-11-04T22:00:00Z" w:initials="WFSP">
    <w:p w14:paraId="3BDD46C9" w14:textId="77777777" w:rsidR="00721A40" w:rsidRDefault="00721A40" w:rsidP="00AE0252">
      <w:pPr>
        <w:pStyle w:val="Textodecomentrio"/>
      </w:pPr>
      <w:r>
        <w:rPr>
          <w:rStyle w:val="Refdecomentrio"/>
        </w:rPr>
        <w:annotationRef/>
      </w:r>
      <w:r>
        <w:t>Todos estes tópicos serão abordados durante o curso</w:t>
      </w:r>
    </w:p>
    <w:p w14:paraId="32F15600" w14:textId="77777777" w:rsidR="00721A40" w:rsidRDefault="00721A40">
      <w:pPr>
        <w:pStyle w:val="Textodecomentrio"/>
      </w:pPr>
    </w:p>
  </w:comment>
  <w:comment w:id="309" w:author="Vicente da Silva, Mayara" w:date="2016-11-01T14:48:00Z" w:initials="VdSM">
    <w:p w14:paraId="6F7D14B1" w14:textId="77777777" w:rsidR="00721A40" w:rsidRDefault="00721A40">
      <w:pPr>
        <w:pStyle w:val="Textodecomentrio"/>
      </w:pPr>
      <w:r>
        <w:rPr>
          <w:rStyle w:val="Refdecomentrio"/>
        </w:rPr>
        <w:annotationRef/>
      </w:r>
      <w:r>
        <w:t>Tipo de?</w:t>
      </w:r>
    </w:p>
  </w:comment>
  <w:comment w:id="310" w:author="Willian" w:date="2016-11-04T22:00:00Z" w:initials="WFSP">
    <w:p w14:paraId="2C8FAA36" w14:textId="77777777" w:rsidR="00721A40" w:rsidRDefault="00721A40">
      <w:pPr>
        <w:pStyle w:val="Textodecomentrio"/>
      </w:pPr>
      <w:r>
        <w:rPr>
          <w:rStyle w:val="Refdecomentrio"/>
        </w:rPr>
        <w:annotationRef/>
      </w:r>
      <w:r>
        <w:rPr>
          <w:rStyle w:val="Refdecomentrio"/>
        </w:rPr>
        <w:t>valor</w:t>
      </w:r>
    </w:p>
  </w:comment>
  <w:comment w:id="357" w:author="Vicente da Silva, Mayara" w:date="2016-11-01T16:54:00Z" w:initials="VdSM">
    <w:p w14:paraId="1E81A047" w14:textId="77777777" w:rsidR="00721A40" w:rsidRDefault="00721A40">
      <w:pPr>
        <w:pStyle w:val="Textodecomentrio"/>
      </w:pPr>
      <w:r>
        <w:rPr>
          <w:rStyle w:val="Refdecomentrio"/>
        </w:rPr>
        <w:annotationRef/>
      </w:r>
      <w:r>
        <w:t>??</w:t>
      </w:r>
    </w:p>
    <w:p w14:paraId="6DEE8248" w14:textId="77777777" w:rsidR="00721A40" w:rsidRDefault="00721A40">
      <w:pPr>
        <w:pStyle w:val="Textodecomentrio"/>
      </w:pPr>
      <w:r>
        <w:t>reformular</w:t>
      </w:r>
    </w:p>
  </w:comment>
  <w:comment w:id="358" w:author="Vicente da Silva, Mayara" w:date="2016-11-01T16:55:00Z" w:initials="VdSM">
    <w:p w14:paraId="7208F0BA" w14:textId="77777777" w:rsidR="00721A40" w:rsidRDefault="00721A40">
      <w:pPr>
        <w:pStyle w:val="Textodecomentrio"/>
      </w:pPr>
      <w:r>
        <w:rPr>
          <w:rStyle w:val="Refdecomentrio"/>
        </w:rPr>
        <w:annotationRef/>
      </w:r>
      <w:r>
        <w:t>qual seria o conceito de desembrulhar?</w:t>
      </w:r>
    </w:p>
  </w:comment>
  <w:comment w:id="359" w:author="Willian" w:date="2016-11-04T22:15:00Z" w:initials="WFSP">
    <w:p w14:paraId="5C07F10D" w14:textId="77777777" w:rsidR="00721A40" w:rsidRDefault="00721A40">
      <w:pPr>
        <w:pStyle w:val="Textodecomentrio"/>
      </w:pPr>
      <w:r>
        <w:rPr>
          <w:rStyle w:val="Refdecomentrio"/>
        </w:rPr>
        <w:annotationRef/>
      </w:r>
      <w:r>
        <w:t>Tentei explicar em DICA</w:t>
      </w:r>
    </w:p>
  </w:comment>
  <w:comment w:id="397" w:author="Vicente da Silva, Mayara" w:date="2016-11-01T17:01:00Z" w:initials="VdSM">
    <w:p w14:paraId="37B765B3" w14:textId="77777777" w:rsidR="00721A40" w:rsidRDefault="00721A40">
      <w:pPr>
        <w:pStyle w:val="Textodecomentrio"/>
      </w:pPr>
      <w:r>
        <w:rPr>
          <w:rStyle w:val="Refdecomentrio"/>
        </w:rPr>
        <w:annotationRef/>
      </w:r>
      <w:r>
        <w:t>Ver e gravar? No sentido de memorizar?</w:t>
      </w:r>
    </w:p>
  </w:comment>
  <w:comment w:id="398" w:author="Willian" w:date="2016-11-04T22:15:00Z" w:initials="WFSP">
    <w:p w14:paraId="11C56609" w14:textId="77777777" w:rsidR="00721A40" w:rsidRDefault="00721A40">
      <w:pPr>
        <w:pStyle w:val="Textodecomentrio"/>
      </w:pPr>
      <w:r>
        <w:rPr>
          <w:rStyle w:val="Refdecomentrio"/>
        </w:rPr>
        <w:annotationRef/>
      </w:r>
      <w:r>
        <w:t>Não, acho que usei a palavra errada</w:t>
      </w:r>
    </w:p>
  </w:comment>
  <w:comment w:id="407" w:author="Vicente da Silva, Mayara" w:date="2016-11-03T14:32:00Z" w:initials="VdSM">
    <w:p w14:paraId="5CE83139" w14:textId="77777777" w:rsidR="00721A40" w:rsidRDefault="00721A40">
      <w:pPr>
        <w:pStyle w:val="Textodecomentrio"/>
      </w:pPr>
      <w:r>
        <w:rPr>
          <w:rStyle w:val="Refdecomentrio"/>
        </w:rPr>
        <w:annotationRef/>
      </w:r>
      <w:r>
        <w:t>Tem algum meio de deixar o texto mais claro?</w:t>
      </w:r>
    </w:p>
    <w:p w14:paraId="52B53C43" w14:textId="77777777" w:rsidR="00721A40" w:rsidRDefault="00721A40">
      <w:pPr>
        <w:pStyle w:val="Textodecomentrio"/>
      </w:pPr>
      <w:r>
        <w:t>Eu achei um pouco confuso</w:t>
      </w:r>
    </w:p>
  </w:comment>
  <w:comment w:id="408" w:author="Willian" w:date="2016-11-04T22:16:00Z" w:initials="WFSP">
    <w:p w14:paraId="0DD5A70A" w14:textId="77777777" w:rsidR="00721A40" w:rsidRDefault="00721A40">
      <w:pPr>
        <w:pStyle w:val="Textodecomentrio"/>
      </w:pPr>
      <w:r>
        <w:rPr>
          <w:rStyle w:val="Refdecomentrio"/>
        </w:rPr>
        <w:annotationRef/>
      </w:r>
      <w:r>
        <w:t>Esta aula é uma releitura da Aula 2 da Unidade 2 do livro do aluno de POO para a linguagem Swift. Se eu aumentar os detalhes haverá muita repetição. Tenha certeza que o aluno que estará semanalmente envolvido nestes cursos estará familiarizado com estes termos</w:t>
      </w:r>
    </w:p>
  </w:comment>
  <w:comment w:id="446" w:author="Vicente da Silva, Mayara" w:date="2016-11-03T14:42:00Z" w:initials="VdSM">
    <w:p w14:paraId="5875F629" w14:textId="77777777" w:rsidR="00721A40" w:rsidRDefault="00721A40">
      <w:pPr>
        <w:pStyle w:val="Textodecomentrio"/>
      </w:pPr>
      <w:r>
        <w:rPr>
          <w:rStyle w:val="Refdecomentrio"/>
        </w:rPr>
        <w:annotationRef/>
      </w:r>
      <w:r>
        <w:t>O texto está bem confuso certo pq na teoria e em resumo seria</w:t>
      </w:r>
    </w:p>
    <w:p w14:paraId="40716055" w14:textId="77777777" w:rsidR="00721A40" w:rsidRDefault="00721A40">
      <w:pPr>
        <w:pStyle w:val="Textodecomentrio"/>
      </w:pPr>
    </w:p>
    <w:p w14:paraId="588963C3" w14:textId="77777777" w:rsidR="00721A40" w:rsidRDefault="00721A40">
      <w:pPr>
        <w:pStyle w:val="Textodecomentrio"/>
      </w:pPr>
      <w:r>
        <w:t>A cláusula/comando if é a condição, uma vez estabelecida a condição, a cláusula/comando else vai verificar a veracidade da informação (true), caso for verdadeiro terá uma ação, geralmente de execução e caso não ela terá outra ação, geralmente de não execução</w:t>
      </w:r>
    </w:p>
    <w:p w14:paraId="29C5033D" w14:textId="77777777" w:rsidR="00721A40" w:rsidRDefault="00721A40">
      <w:pPr>
        <w:pStyle w:val="Textodecomentrio"/>
      </w:pPr>
    </w:p>
    <w:p w14:paraId="0619F502" w14:textId="77777777" w:rsidR="00721A40" w:rsidRDefault="00721A40">
      <w:pPr>
        <w:pStyle w:val="Textodecomentrio"/>
      </w:pPr>
      <w:r>
        <w:t>Certo?</w:t>
      </w:r>
    </w:p>
  </w:comment>
  <w:comment w:id="447" w:author="Willian" w:date="2016-11-04T22:28:00Z" w:initials="WFSP">
    <w:p w14:paraId="2CD909E5" w14:textId="77777777" w:rsidR="00721A40" w:rsidRDefault="00721A40">
      <w:pPr>
        <w:pStyle w:val="Textodecomentrio"/>
      </w:pPr>
      <w:r>
        <w:rPr>
          <w:rStyle w:val="Refdecomentrio"/>
        </w:rPr>
        <w:annotationRef/>
      </w:r>
      <w:r>
        <w:t>Texto revisado</w:t>
      </w:r>
    </w:p>
  </w:comment>
  <w:comment w:id="463" w:author="Vicente da Silva, Mayara" w:date="2016-11-03T14:32:00Z" w:initials="VdSM">
    <w:p w14:paraId="1D5D6A90" w14:textId="77777777" w:rsidR="00721A40" w:rsidRDefault="00721A40">
      <w:pPr>
        <w:pStyle w:val="Textodecomentrio"/>
      </w:pPr>
      <w:r>
        <w:rPr>
          <w:rStyle w:val="Refdecomentrio"/>
        </w:rPr>
        <w:annotationRef/>
      </w:r>
      <w:r>
        <w:t>Em?</w:t>
      </w:r>
    </w:p>
  </w:comment>
  <w:comment w:id="464" w:author="Willian" w:date="2016-11-04T22:29:00Z" w:initials="WFSP">
    <w:p w14:paraId="23CDDE05" w14:textId="77777777" w:rsidR="00721A40" w:rsidRDefault="00721A40">
      <w:pPr>
        <w:pStyle w:val="Textodecomentrio"/>
      </w:pPr>
      <w:r>
        <w:rPr>
          <w:rStyle w:val="Refdecomentrio"/>
        </w:rPr>
        <w:annotationRef/>
      </w:r>
      <w:r>
        <w:t>Texto revisado</w:t>
      </w:r>
    </w:p>
  </w:comment>
  <w:comment w:id="457" w:author="Vicente da Silva, Mayara" w:date="2016-11-03T14:32:00Z" w:initials="VdSM">
    <w:p w14:paraId="2BCB3923" w14:textId="77777777" w:rsidR="00721A40" w:rsidRDefault="00721A40">
      <w:pPr>
        <w:pStyle w:val="Textodecomentrio"/>
      </w:pPr>
      <w:r>
        <w:rPr>
          <w:rStyle w:val="Refdecomentrio"/>
        </w:rPr>
        <w:annotationRef/>
      </w:r>
      <w:r>
        <w:t>Rever este trecho</w:t>
      </w:r>
    </w:p>
  </w:comment>
  <w:comment w:id="458" w:author="Willian" w:date="2016-11-04T22:28:00Z" w:initials="WFSP">
    <w:p w14:paraId="2E5BCCF5" w14:textId="77777777" w:rsidR="00721A40" w:rsidRDefault="00721A40">
      <w:pPr>
        <w:pStyle w:val="Textodecomentrio"/>
      </w:pPr>
      <w:r>
        <w:rPr>
          <w:rStyle w:val="Refdecomentrio"/>
        </w:rPr>
        <w:annotationRef/>
      </w:r>
      <w:r>
        <w:t>Texto revisado</w:t>
      </w:r>
    </w:p>
  </w:comment>
  <w:comment w:id="484" w:author="Vicente da Silva, Mayara" w:date="2016-11-03T14:34:00Z" w:initials="VdSM">
    <w:p w14:paraId="12D2934C" w14:textId="77777777" w:rsidR="00721A40" w:rsidRDefault="00721A40">
      <w:pPr>
        <w:pStyle w:val="Textodecomentrio"/>
      </w:pPr>
      <w:r>
        <w:rPr>
          <w:rStyle w:val="Refdecomentrio"/>
        </w:rPr>
        <w:annotationRef/>
      </w:r>
      <w:r>
        <w:t>Rever</w:t>
      </w:r>
    </w:p>
    <w:p w14:paraId="3369783E" w14:textId="77777777" w:rsidR="00721A40" w:rsidRDefault="00721A40">
      <w:pPr>
        <w:pStyle w:val="Textodecomentrio"/>
      </w:pPr>
      <w:r>
        <w:t>Texto confuso na coerência</w:t>
      </w:r>
    </w:p>
  </w:comment>
  <w:comment w:id="485" w:author="Willian" w:date="2016-11-04T22:28:00Z" w:initials="WFSP">
    <w:p w14:paraId="7036ADC0" w14:textId="77777777" w:rsidR="00721A40" w:rsidRDefault="00721A40">
      <w:pPr>
        <w:pStyle w:val="Textodecomentrio"/>
      </w:pPr>
      <w:r>
        <w:rPr>
          <w:rStyle w:val="Refdecomentrio"/>
        </w:rPr>
        <w:annotationRef/>
      </w:r>
      <w:r>
        <w:t>Texto revisado</w:t>
      </w:r>
    </w:p>
  </w:comment>
  <w:comment w:id="594" w:author="Vicente da Silva, Mayara" w:date="2016-11-04T09:52:00Z" w:initials="VdSM">
    <w:p w14:paraId="7CB486AC" w14:textId="77777777" w:rsidR="00721A40" w:rsidRDefault="00721A40">
      <w:pPr>
        <w:pStyle w:val="Textodecomentrio"/>
      </w:pPr>
      <w:r>
        <w:rPr>
          <w:rStyle w:val="Refdecomentrio"/>
        </w:rPr>
        <w:annotationRef/>
      </w:r>
      <w:r>
        <w:t>Não esqueça de no livro do educador detalhar todas essas mudanças que irão ocorrer nas dicas que você está colocando no material.</w:t>
      </w:r>
    </w:p>
  </w:comment>
  <w:comment w:id="595" w:author="Willian" w:date="2016-11-04T22:29:00Z" w:initials="WFSP">
    <w:p w14:paraId="349F724A" w14:textId="77777777" w:rsidR="00721A40" w:rsidRDefault="00721A40">
      <w:pPr>
        <w:pStyle w:val="Textodecomentrio"/>
      </w:pPr>
      <w:r>
        <w:rPr>
          <w:rStyle w:val="Refdecomentrio"/>
        </w:rPr>
        <w:annotationRef/>
      </w:r>
      <w:r>
        <w:t>Ok. Matenha este comentário</w:t>
      </w:r>
    </w:p>
  </w:comment>
  <w:comment w:id="603" w:author="Vicente da Silva, Mayara" w:date="2016-11-04T10:18:00Z" w:initials="VdSM">
    <w:p w14:paraId="63F059D2" w14:textId="77777777" w:rsidR="00721A40" w:rsidRDefault="00721A40">
      <w:pPr>
        <w:pStyle w:val="Textodecomentrio"/>
      </w:pPr>
      <w:r>
        <w:rPr>
          <w:rStyle w:val="Refdecomentrio"/>
        </w:rPr>
        <w:annotationRef/>
      </w:r>
      <w:r>
        <w:t>O programa sai significa que?</w:t>
      </w:r>
    </w:p>
  </w:comment>
  <w:comment w:id="604" w:author="Willian" w:date="2016-11-04T22:31:00Z" w:initials="WFSP">
    <w:p w14:paraId="16B2BE6F" w14:textId="77777777" w:rsidR="00721A40" w:rsidRDefault="00721A40">
      <w:pPr>
        <w:pStyle w:val="Textodecomentrio"/>
      </w:pPr>
      <w:r>
        <w:rPr>
          <w:rStyle w:val="Refdecomentrio"/>
        </w:rPr>
        <w:annotationRef/>
      </w:r>
      <w:r>
        <w:t>Corrigido</w:t>
      </w:r>
    </w:p>
  </w:comment>
  <w:comment w:id="611" w:author="Vicente da Silva, Mayara" w:date="2016-11-04T10:18:00Z" w:initials="VdSM">
    <w:p w14:paraId="62406670" w14:textId="77777777" w:rsidR="00721A40" w:rsidRDefault="00721A40">
      <w:pPr>
        <w:pStyle w:val="Textodecomentrio"/>
      </w:pPr>
      <w:r>
        <w:rPr>
          <w:rStyle w:val="Refdecomentrio"/>
        </w:rPr>
        <w:annotationRef/>
      </w:r>
      <w:r>
        <w:t>Como fazer isso?</w:t>
      </w:r>
    </w:p>
  </w:comment>
  <w:comment w:id="612" w:author="Willian" w:date="2016-11-04T22:32:00Z" w:initials="WFSP">
    <w:p w14:paraId="5BA6C6C7" w14:textId="77777777" w:rsidR="00721A40" w:rsidRDefault="00721A40">
      <w:pPr>
        <w:pStyle w:val="Textodecomentrio"/>
      </w:pPr>
      <w:r>
        <w:rPr>
          <w:rStyle w:val="Refdecomentrio"/>
        </w:rPr>
        <w:annotationRef/>
      </w:r>
      <w:r>
        <w:t>Vide exemplo acima</w:t>
      </w:r>
    </w:p>
  </w:comment>
  <w:comment w:id="648" w:author="Vicente da Silva, Mayara" w:date="2016-11-04T10:41:00Z" w:initials="VdSM">
    <w:p w14:paraId="2824B64F" w14:textId="77777777" w:rsidR="00721A40" w:rsidRDefault="00721A40">
      <w:pPr>
        <w:pStyle w:val="Textodecomentrio"/>
      </w:pPr>
      <w:r>
        <w:rPr>
          <w:rStyle w:val="Refdecomentrio"/>
        </w:rPr>
        <w:annotationRef/>
      </w:r>
      <w:r>
        <w:t>Teria outro termo?</w:t>
      </w:r>
    </w:p>
  </w:comment>
  <w:comment w:id="649" w:author="Willian" w:date="2016-11-04T22:34:00Z" w:initials="WFSP">
    <w:p w14:paraId="2372AB66" w14:textId="77777777" w:rsidR="00721A40" w:rsidRDefault="00721A40">
      <w:pPr>
        <w:pStyle w:val="Textodecomentrio"/>
      </w:pPr>
      <w:r>
        <w:rPr>
          <w:rStyle w:val="Refdecomentrio"/>
        </w:rPr>
        <w:annotationRef/>
      </w:r>
      <w:r>
        <w:t>Não achei outro. Mudei a frase</w:t>
      </w:r>
    </w:p>
  </w:comment>
  <w:comment w:id="684" w:author="Vicente da Silva, Mayara" w:date="2016-11-04T10:48:00Z" w:initials="VdSM">
    <w:p w14:paraId="01263276" w14:textId="77777777" w:rsidR="00721A40" w:rsidRDefault="00721A40">
      <w:pPr>
        <w:pStyle w:val="Textodecomentrio"/>
      </w:pPr>
      <w:r>
        <w:rPr>
          <w:rStyle w:val="Refdecomentrio"/>
        </w:rPr>
        <w:annotationRef/>
      </w:r>
      <w:r>
        <w:t>??</w:t>
      </w:r>
    </w:p>
    <w:p w14:paraId="316A9A81" w14:textId="77777777" w:rsidR="00721A40" w:rsidRDefault="00721A40">
      <w:pPr>
        <w:pStyle w:val="Textodecomentrio"/>
      </w:pPr>
      <w:r>
        <w:t>Você passa??</w:t>
      </w:r>
    </w:p>
  </w:comment>
  <w:comment w:id="685" w:author="Willian" w:date="2016-11-04T22:34:00Z" w:initials="WFSP">
    <w:p w14:paraId="61B62533" w14:textId="77777777" w:rsidR="00721A40" w:rsidRDefault="00721A40">
      <w:pPr>
        <w:pStyle w:val="Textodecomentrio"/>
      </w:pPr>
      <w:r>
        <w:rPr>
          <w:rStyle w:val="Refdecomentrio"/>
        </w:rPr>
        <w:annotationRef/>
      </w:r>
      <w:r>
        <w:rPr>
          <w:rStyle w:val="Refdecomentrio"/>
        </w:rPr>
        <w:t>Alterado.</w:t>
      </w:r>
    </w:p>
  </w:comment>
  <w:comment w:id="730" w:author="Vicente da Silva, Mayara" w:date="2016-11-04T11:25:00Z" w:initials="VdSM">
    <w:p w14:paraId="23BDEECE" w14:textId="77777777" w:rsidR="00721A40" w:rsidRDefault="00721A40">
      <w:pPr>
        <w:pStyle w:val="Textodecomentrio"/>
      </w:pPr>
      <w:r>
        <w:rPr>
          <w:rStyle w:val="Refdecomentrio"/>
        </w:rPr>
        <w:annotationRef/>
      </w:r>
      <w:r>
        <w:t>escrever Texto inicial da adula, para capa do capítulo</w:t>
      </w:r>
    </w:p>
  </w:comment>
  <w:comment w:id="731" w:author="Willian" w:date="2016-11-04T22:38:00Z" w:initials="WFSP">
    <w:p w14:paraId="487F2BC1" w14:textId="77777777" w:rsidR="00721A40" w:rsidRDefault="00721A40">
      <w:pPr>
        <w:pStyle w:val="Textodecomentrio"/>
      </w:pPr>
      <w:r>
        <w:rPr>
          <w:rStyle w:val="Refdecomentrio"/>
        </w:rPr>
        <w:annotationRef/>
      </w:r>
      <w:r>
        <w:t>Ok</w:t>
      </w:r>
    </w:p>
  </w:comment>
  <w:comment w:id="748" w:author="Vicente da Silva, Mayara" w:date="2016-11-04T11:26:00Z" w:initials="VdSM">
    <w:p w14:paraId="51BE5990" w14:textId="77777777" w:rsidR="00721A40" w:rsidRDefault="00721A40">
      <w:pPr>
        <w:pStyle w:val="Textodecomentrio"/>
      </w:pPr>
      <w:r>
        <w:rPr>
          <w:rStyle w:val="Refdecomentrio"/>
        </w:rPr>
        <w:annotationRef/>
      </w:r>
      <w:r>
        <w:t>rever numeração dos tópicos</w:t>
      </w:r>
    </w:p>
    <w:p w14:paraId="0E7EC9F9" w14:textId="77777777" w:rsidR="00721A40" w:rsidRDefault="00721A40">
      <w:pPr>
        <w:pStyle w:val="Textodecomentrio"/>
      </w:pPr>
      <w:r>
        <w:t>este item não seria 2.1 por exemplo?</w:t>
      </w:r>
    </w:p>
  </w:comment>
  <w:comment w:id="749" w:author="Willian" w:date="2016-11-04T22:38:00Z" w:initials="WFSP">
    <w:p w14:paraId="31171513" w14:textId="77777777" w:rsidR="00721A40" w:rsidRDefault="00721A40">
      <w:pPr>
        <w:pStyle w:val="Textodecomentrio"/>
      </w:pPr>
      <w:r>
        <w:rPr>
          <w:rStyle w:val="Refdecomentrio"/>
        </w:rPr>
        <w:annotationRef/>
      </w:r>
      <w:r>
        <w:t>Ok</w:t>
      </w:r>
    </w:p>
  </w:comment>
  <w:comment w:id="876" w:author="Vicente da Silva, Mayara" w:date="2016-11-04T11:31:00Z" w:initials="VdSM">
    <w:p w14:paraId="5D90358B" w14:textId="77777777" w:rsidR="00721A40" w:rsidRDefault="00721A40">
      <w:pPr>
        <w:pStyle w:val="Textodecomentrio"/>
      </w:pPr>
      <w:r>
        <w:rPr>
          <w:rStyle w:val="Refdecomentrio"/>
        </w:rPr>
        <w:annotationRef/>
      </w:r>
      <w:r>
        <w:t>Mas por que é preciso?</w:t>
      </w:r>
    </w:p>
  </w:comment>
  <w:comment w:id="929" w:author="Vicente da Silva, Mayara" w:date="2016-11-04T11:34:00Z" w:initials="VdSM">
    <w:p w14:paraId="006305D1" w14:textId="77777777" w:rsidR="00721A40" w:rsidRDefault="00721A40">
      <w:pPr>
        <w:pStyle w:val="Textodecomentrio"/>
      </w:pPr>
      <w:r>
        <w:rPr>
          <w:rStyle w:val="Refdecomentrio"/>
        </w:rPr>
        <w:annotationRef/>
      </w:r>
      <w:r>
        <w:t>E isso serve para?</w:t>
      </w:r>
    </w:p>
  </w:comment>
  <w:comment w:id="1090" w:author="Vicente da Silva, Mayara" w:date="2016-11-04T11:35:00Z" w:initials="VdSM">
    <w:p w14:paraId="71E2E11D" w14:textId="77777777" w:rsidR="00721A40" w:rsidRDefault="00721A40">
      <w:pPr>
        <w:pStyle w:val="Textodecomentrio"/>
      </w:pPr>
      <w:r>
        <w:rPr>
          <w:rStyle w:val="Refdecomentrio"/>
        </w:rPr>
        <w:annotationRef/>
      </w:r>
      <w:r>
        <w:t>Comutador mesmo?</w:t>
      </w:r>
    </w:p>
  </w:comment>
  <w:comment w:id="1091" w:author="Willian" w:date="2016-11-04T22:39:00Z" w:initials="WFSP">
    <w:p w14:paraId="27E30C99" w14:textId="77777777" w:rsidR="00721A40" w:rsidRDefault="00721A40">
      <w:pPr>
        <w:pStyle w:val="Textodecomentrio"/>
      </w:pPr>
      <w:r>
        <w:rPr>
          <w:rStyle w:val="Refdecomentrio"/>
        </w:rPr>
        <w:annotationRef/>
      </w:r>
      <w:r>
        <w:t>Sim.</w:t>
      </w:r>
    </w:p>
  </w:comment>
  <w:comment w:id="1122" w:author="Vicente da Silva, Mayara" w:date="2016-11-04T11:36:00Z" w:initials="VdSM">
    <w:p w14:paraId="4C672392" w14:textId="77777777" w:rsidR="00721A40" w:rsidRDefault="00721A40">
      <w:pPr>
        <w:pStyle w:val="Textodecomentrio"/>
      </w:pPr>
      <w:r>
        <w:rPr>
          <w:rStyle w:val="Refdecomentrio"/>
        </w:rPr>
        <w:annotationRef/>
      </w:r>
      <w:r>
        <w:t>Trocar o termo</w:t>
      </w:r>
    </w:p>
    <w:p w14:paraId="2BCC77A6" w14:textId="77777777" w:rsidR="00721A40" w:rsidRDefault="00721A40">
      <w:pPr>
        <w:pStyle w:val="Textodecomentrio"/>
      </w:pPr>
      <w:r>
        <w:t>Usar Forma culta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B8931" w15:done="0"/>
  <w15:commentEx w15:paraId="6A0AE8A0" w15:paraIdParent="3F3B8931" w15:done="0"/>
  <w15:commentEx w15:paraId="3F8B3B6F" w15:done="0"/>
  <w15:commentEx w15:paraId="5B73EE16" w15:paraIdParent="3F8B3B6F" w15:done="0"/>
  <w15:commentEx w15:paraId="4B865496" w15:done="0"/>
  <w15:commentEx w15:paraId="5A560160" w15:done="0"/>
  <w15:commentEx w15:paraId="307FB464" w15:paraIdParent="5A560160" w15:done="0"/>
  <w15:commentEx w15:paraId="2E38251D" w15:done="0"/>
  <w15:commentEx w15:paraId="3AF499A2" w15:paraIdParent="2E38251D" w15:done="0"/>
  <w15:commentEx w15:paraId="54B6BC5C" w15:done="0"/>
  <w15:commentEx w15:paraId="0164ED77" w15:paraIdParent="54B6BC5C" w15:done="0"/>
  <w15:commentEx w15:paraId="17F6B21E" w15:done="0"/>
  <w15:commentEx w15:paraId="6E1BF21A" w15:paraIdParent="17F6B21E" w15:done="0"/>
  <w15:commentEx w15:paraId="4123C68B" w15:done="0"/>
  <w15:commentEx w15:paraId="679CC43C" w15:done="0"/>
  <w15:commentEx w15:paraId="04211E26" w15:paraIdParent="679CC43C" w15:done="0"/>
  <w15:commentEx w15:paraId="058E3DF2" w15:done="0"/>
  <w15:commentEx w15:paraId="25E42FDE" w15:paraIdParent="058E3DF2" w15:done="0"/>
  <w15:commentEx w15:paraId="3E0D2FEA" w15:done="0"/>
  <w15:commentEx w15:paraId="1AF3FCCD" w15:paraIdParent="3E0D2FEA" w15:done="0"/>
  <w15:commentEx w15:paraId="1D360151" w15:done="0"/>
  <w15:commentEx w15:paraId="32F15600" w15:paraIdParent="1D360151" w15:done="0"/>
  <w15:commentEx w15:paraId="6F7D14B1" w15:done="0"/>
  <w15:commentEx w15:paraId="2C8FAA36" w15:paraIdParent="6F7D14B1" w15:done="0"/>
  <w15:commentEx w15:paraId="6DEE8248" w15:done="0"/>
  <w15:commentEx w15:paraId="7208F0BA" w15:done="0"/>
  <w15:commentEx w15:paraId="5C07F10D" w15:paraIdParent="7208F0BA" w15:done="0"/>
  <w15:commentEx w15:paraId="37B765B3" w15:done="0"/>
  <w15:commentEx w15:paraId="11C56609" w15:paraIdParent="37B765B3" w15:done="0"/>
  <w15:commentEx w15:paraId="52B53C43" w15:done="0"/>
  <w15:commentEx w15:paraId="0DD5A70A" w15:paraIdParent="52B53C43" w15:done="0"/>
  <w15:commentEx w15:paraId="0619F502" w15:done="0"/>
  <w15:commentEx w15:paraId="2CD909E5" w15:paraIdParent="0619F502" w15:done="0"/>
  <w15:commentEx w15:paraId="1D5D6A90" w15:done="0"/>
  <w15:commentEx w15:paraId="23CDDE05" w15:paraIdParent="1D5D6A90" w15:done="0"/>
  <w15:commentEx w15:paraId="2BCB3923" w15:done="0"/>
  <w15:commentEx w15:paraId="2E5BCCF5" w15:paraIdParent="2BCB3923" w15:done="0"/>
  <w15:commentEx w15:paraId="3369783E" w15:done="0"/>
  <w15:commentEx w15:paraId="7036ADC0" w15:paraIdParent="3369783E" w15:done="0"/>
  <w15:commentEx w15:paraId="7CB486AC" w15:done="0"/>
  <w15:commentEx w15:paraId="349F724A" w15:paraIdParent="7CB486AC" w15:done="0"/>
  <w15:commentEx w15:paraId="63F059D2" w15:done="0"/>
  <w15:commentEx w15:paraId="16B2BE6F" w15:paraIdParent="63F059D2" w15:done="0"/>
  <w15:commentEx w15:paraId="62406670" w15:done="0"/>
  <w15:commentEx w15:paraId="5BA6C6C7" w15:paraIdParent="62406670" w15:done="0"/>
  <w15:commentEx w15:paraId="2824B64F" w15:done="0"/>
  <w15:commentEx w15:paraId="2372AB66" w15:paraIdParent="2824B64F" w15:done="0"/>
  <w15:commentEx w15:paraId="316A9A81" w15:done="0"/>
  <w15:commentEx w15:paraId="61B62533" w15:paraIdParent="316A9A81" w15:done="0"/>
  <w15:commentEx w15:paraId="23BDEECE" w15:done="0"/>
  <w15:commentEx w15:paraId="487F2BC1" w15:paraIdParent="23BDEECE" w15:done="0"/>
  <w15:commentEx w15:paraId="0E7EC9F9" w15:done="0"/>
  <w15:commentEx w15:paraId="31171513" w15:paraIdParent="0E7EC9F9" w15:done="0"/>
  <w15:commentEx w15:paraId="5D90358B" w15:done="0"/>
  <w15:commentEx w15:paraId="006305D1" w15:done="0"/>
  <w15:commentEx w15:paraId="71E2E11D" w15:done="0"/>
  <w15:commentEx w15:paraId="27E30C99" w15:paraIdParent="71E2E11D" w15:done="0"/>
  <w15:commentEx w15:paraId="2BCC77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F62C76"/>
    <w:multiLevelType w:val="multilevel"/>
    <w:tmpl w:val="E766E7E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81C25E"/>
    <w:multiLevelType w:val="multilevel"/>
    <w:tmpl w:val="41B88F3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4D53B98"/>
    <w:multiLevelType w:val="multilevel"/>
    <w:tmpl w:val="05A286B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90C5DE5"/>
    <w:multiLevelType w:val="multilevel"/>
    <w:tmpl w:val="F740F9A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9AD8A9DC"/>
    <w:multiLevelType w:val="multilevel"/>
    <w:tmpl w:val="64384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1A4316C"/>
    <w:multiLevelType w:val="multilevel"/>
    <w:tmpl w:val="49B654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A489B888"/>
    <w:multiLevelType w:val="multilevel"/>
    <w:tmpl w:val="F1249CF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A930EF7E"/>
    <w:multiLevelType w:val="multilevel"/>
    <w:tmpl w:val="D36C851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AA04C189"/>
    <w:multiLevelType w:val="multilevel"/>
    <w:tmpl w:val="00B45B9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AC15D7E8"/>
    <w:multiLevelType w:val="multilevel"/>
    <w:tmpl w:val="F442454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AC503EF9"/>
    <w:multiLevelType w:val="multilevel"/>
    <w:tmpl w:val="603C72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AEE67BBC"/>
    <w:multiLevelType w:val="multilevel"/>
    <w:tmpl w:val="3C6674E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AF30FCBB"/>
    <w:multiLevelType w:val="multilevel"/>
    <w:tmpl w:val="19FC22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B44E7C81"/>
    <w:multiLevelType w:val="multilevel"/>
    <w:tmpl w:val="CC649F5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B6FC8C73"/>
    <w:multiLevelType w:val="multilevel"/>
    <w:tmpl w:val="C3EEF5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BF496CA8"/>
    <w:multiLevelType w:val="multilevel"/>
    <w:tmpl w:val="6C44F3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C21C3769"/>
    <w:multiLevelType w:val="multilevel"/>
    <w:tmpl w:val="85C4383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C680AE32"/>
    <w:multiLevelType w:val="multilevel"/>
    <w:tmpl w:val="60CC0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C932E003"/>
    <w:multiLevelType w:val="multilevel"/>
    <w:tmpl w:val="2918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CA3715A8"/>
    <w:multiLevelType w:val="multilevel"/>
    <w:tmpl w:val="123E29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CD30A6D5"/>
    <w:multiLevelType w:val="multilevel"/>
    <w:tmpl w:val="4E4C53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D2129DFE"/>
    <w:multiLevelType w:val="multilevel"/>
    <w:tmpl w:val="D18C8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D604071D"/>
    <w:multiLevelType w:val="multilevel"/>
    <w:tmpl w:val="76983B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E17F69BA"/>
    <w:multiLevelType w:val="multilevel"/>
    <w:tmpl w:val="764CA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E755BAD7"/>
    <w:multiLevelType w:val="multilevel"/>
    <w:tmpl w:val="F440DF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E94B0D15"/>
    <w:multiLevelType w:val="multilevel"/>
    <w:tmpl w:val="D5C6A5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E99900EB"/>
    <w:multiLevelType w:val="multilevel"/>
    <w:tmpl w:val="A320B1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EAA883DD"/>
    <w:multiLevelType w:val="multilevel"/>
    <w:tmpl w:val="E4F65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EB7D534E"/>
    <w:multiLevelType w:val="multilevel"/>
    <w:tmpl w:val="ECB2F0E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EFF6866B"/>
    <w:multiLevelType w:val="multilevel"/>
    <w:tmpl w:val="39BC5B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
    <w:nsid w:val="EFFF46E8"/>
    <w:multiLevelType w:val="multilevel"/>
    <w:tmpl w:val="569875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F3264217"/>
    <w:multiLevelType w:val="multilevel"/>
    <w:tmpl w:val="01E2AD2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F848240E"/>
    <w:multiLevelType w:val="multilevel"/>
    <w:tmpl w:val="58F2C9E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5ECCB2"/>
    <w:multiLevelType w:val="multilevel"/>
    <w:tmpl w:val="C36815F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2">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4FB8680"/>
    <w:multiLevelType w:val="multilevel"/>
    <w:tmpl w:val="A630ED2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5">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188B029E"/>
    <w:multiLevelType w:val="multilevel"/>
    <w:tmpl w:val="04A69D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7">
    <w:nsid w:val="18B15D9E"/>
    <w:multiLevelType w:val="multilevel"/>
    <w:tmpl w:val="14C4E28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8">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70AEBD"/>
    <w:multiLevelType w:val="multilevel"/>
    <w:tmpl w:val="9DD473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1">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9F8EFF6"/>
    <w:multiLevelType w:val="multilevel"/>
    <w:tmpl w:val="4616381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3">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A2282DF"/>
    <w:multiLevelType w:val="multilevel"/>
    <w:tmpl w:val="2BB645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2C7F0F3B"/>
    <w:multiLevelType w:val="multilevel"/>
    <w:tmpl w:val="EF285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8">
    <w:nsid w:val="2E6BAD6E"/>
    <w:multiLevelType w:val="multilevel"/>
    <w:tmpl w:val="33A464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9">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18B59AD"/>
    <w:multiLevelType w:val="multilevel"/>
    <w:tmpl w:val="736C9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3">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2C53C20"/>
    <w:multiLevelType w:val="multilevel"/>
    <w:tmpl w:val="E99CCB3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8">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8A35EE"/>
    <w:multiLevelType w:val="multilevel"/>
    <w:tmpl w:val="2DE294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0">
    <w:nsid w:val="4545E10B"/>
    <w:multiLevelType w:val="multilevel"/>
    <w:tmpl w:val="FBF0DBD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1">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1C8996"/>
    <w:multiLevelType w:val="multilevel"/>
    <w:tmpl w:val="C1E2A8F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3">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E9E03F5"/>
    <w:multiLevelType w:val="multilevel"/>
    <w:tmpl w:val="0FDCEF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7">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37F3C88"/>
    <w:multiLevelType w:val="multilevel"/>
    <w:tmpl w:val="0C300DF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9">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4AC530F"/>
    <w:multiLevelType w:val="multilevel"/>
    <w:tmpl w:val="EE3631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1">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6AA8B1B"/>
    <w:multiLevelType w:val="multilevel"/>
    <w:tmpl w:val="1B56FE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3">
    <w:nsid w:val="5701069C"/>
    <w:multiLevelType w:val="multilevel"/>
    <w:tmpl w:val="FDCAC1D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4">
    <w:nsid w:val="59837083"/>
    <w:multiLevelType w:val="multilevel"/>
    <w:tmpl w:val="E9FAB73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5">
    <w:nsid w:val="59A60EAC"/>
    <w:multiLevelType w:val="multilevel"/>
    <w:tmpl w:val="542EE3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6">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8">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203F2A7"/>
    <w:multiLevelType w:val="multilevel"/>
    <w:tmpl w:val="B73E7A8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1">
    <w:nsid w:val="72B7D306"/>
    <w:multiLevelType w:val="multilevel"/>
    <w:tmpl w:val="9DA2F0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2">
    <w:nsid w:val="7321655F"/>
    <w:multiLevelType w:val="multilevel"/>
    <w:tmpl w:val="392A726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3">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89"/>
  </w:num>
  <w:num w:numId="3">
    <w:abstractNumId w:val="79"/>
  </w:num>
  <w:num w:numId="4">
    <w:abstractNumId w:val="71"/>
  </w:num>
  <w:num w:numId="5">
    <w:abstractNumId w:val="60"/>
  </w:num>
  <w:num w:numId="6">
    <w:abstractNumId w:val="68"/>
  </w:num>
  <w:num w:numId="7">
    <w:abstractNumId w:val="65"/>
  </w:num>
  <w:num w:numId="8">
    <w:abstractNumId w:val="33"/>
  </w:num>
  <w:num w:numId="9">
    <w:abstractNumId w:val="51"/>
  </w:num>
  <w:num w:numId="10">
    <w:abstractNumId w:val="55"/>
  </w:num>
  <w:num w:numId="11">
    <w:abstractNumId w:val="63"/>
  </w:num>
  <w:num w:numId="12">
    <w:abstractNumId w:val="39"/>
  </w:num>
  <w:num w:numId="13">
    <w:abstractNumId w:val="66"/>
  </w:num>
  <w:num w:numId="14">
    <w:abstractNumId w:val="61"/>
  </w:num>
  <w:num w:numId="15">
    <w:abstractNumId w:val="64"/>
  </w:num>
  <w:num w:numId="16">
    <w:abstractNumId w:val="77"/>
  </w:num>
  <w:num w:numId="17">
    <w:abstractNumId w:val="43"/>
  </w:num>
  <w:num w:numId="18">
    <w:abstractNumId w:val="81"/>
  </w:num>
  <w:num w:numId="19">
    <w:abstractNumId w:val="38"/>
  </w:num>
  <w:num w:numId="20">
    <w:abstractNumId w:val="53"/>
  </w:num>
  <w:num w:numId="21">
    <w:abstractNumId w:val="86"/>
  </w:num>
  <w:num w:numId="22">
    <w:abstractNumId w:val="74"/>
  </w:num>
  <w:num w:numId="23">
    <w:abstractNumId w:val="36"/>
  </w:num>
  <w:num w:numId="24">
    <w:abstractNumId w:val="87"/>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3"/>
  </w:num>
  <w:num w:numId="27">
    <w:abstractNumId w:val="56"/>
  </w:num>
  <w:num w:numId="28">
    <w:abstractNumId w:val="34"/>
  </w:num>
  <w:num w:numId="29">
    <w:abstractNumId w:val="94"/>
  </w:num>
  <w:num w:numId="30">
    <w:abstractNumId w:val="49"/>
  </w:num>
  <w:num w:numId="31">
    <w:abstractNumId w:val="93"/>
  </w:num>
  <w:num w:numId="32">
    <w:abstractNumId w:val="59"/>
  </w:num>
  <w:num w:numId="33">
    <w:abstractNumId w:val="88"/>
  </w:num>
  <w:num w:numId="34">
    <w:abstractNumId w:val="35"/>
  </w:num>
  <w:num w:numId="35">
    <w:abstractNumId w:val="48"/>
  </w:num>
  <w:num w:numId="36">
    <w:abstractNumId w:val="75"/>
  </w:num>
  <w:num w:numId="37">
    <w:abstractNumId w:val="40"/>
  </w:num>
  <w:num w:numId="38">
    <w:abstractNumId w:val="37"/>
  </w:num>
  <w:num w:numId="39">
    <w:abstractNumId w:val="45"/>
  </w:num>
  <w:num w:numId="40">
    <w:abstractNumId w:val="23"/>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5"/>
  </w:num>
  <w:num w:numId="44">
    <w:abstractNumId w:val="18"/>
  </w:num>
  <w:num w:numId="45">
    <w:abstractNumId w:val="4"/>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62"/>
  </w:num>
  <w:num w:numId="54">
    <w:abstractNumId w:val="24"/>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8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8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17"/>
  </w:num>
  <w:num w:numId="63">
    <w:abstractNumId w:val="85"/>
  </w:num>
  <w:num w:numId="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7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7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8">
    <w:abstractNumId w:val="8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54"/>
  </w:num>
  <w:num w:numId="7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1"/>
  </w:num>
  <w:num w:numId="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6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8">
    <w:abstractNumId w:val="2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9">
    <w:abstractNumId w:val="3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9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4">
    <w:abstractNumId w:val="58"/>
  </w:num>
  <w:num w:numId="8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2">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6">
    <w:abstractNumId w:val="9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9">
    <w:abstractNumId w:val="8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12"/>
  </w:num>
  <w:num w:numId="1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7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
    <w:abstractNumId w:val="4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7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
    <w:abstractNumId w:val="4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7">
    <w:abstractNumId w:val="4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
    <w:abstractNumId w:val="2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9">
    <w:abstractNumId w:val="1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0">
    <w:abstractNumId w:val="2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
    <w:abstractNumId w:val="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
    <w:abstractNumId w:val="7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
    <w:abstractNumId w:val="3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
    <w:abstractNumId w:val="5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7">
    <w:abstractNumId w:val="5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
    <w:abstractNumId w:val="4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0">
    <w:abstractNumId w:val="8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1">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2">
    <w:abstractNumId w:val="7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7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
    <w:abstractNumId w:val="3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6">
    <w:abstractNumId w:val="5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7">
    <w:abstractNumId w:val="4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8">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revisionView w:insDel="0" w:formatting="0"/>
  <w:trackRevisions/>
  <w:defaultTabStop w:val="720"/>
  <w:hyphenationZone w:val="425"/>
  <w:characterSpacingControl w:val="doNotCompress"/>
  <w:compat>
    <w:compatSetting w:name="compatibilityMode" w:uri="http://schemas.microsoft.com/office/word" w:val="14"/>
  </w:compat>
  <w:rsids>
    <w:rsidRoot w:val="002E607A"/>
    <w:rsid w:val="00005146"/>
    <w:rsid w:val="00014E9E"/>
    <w:rsid w:val="00021980"/>
    <w:rsid w:val="00033533"/>
    <w:rsid w:val="00036118"/>
    <w:rsid w:val="00052F59"/>
    <w:rsid w:val="00055007"/>
    <w:rsid w:val="00090ECD"/>
    <w:rsid w:val="0009791E"/>
    <w:rsid w:val="000B5B71"/>
    <w:rsid w:val="000B6C0F"/>
    <w:rsid w:val="000D41DF"/>
    <w:rsid w:val="000E34CB"/>
    <w:rsid w:val="001462DB"/>
    <w:rsid w:val="001824AA"/>
    <w:rsid w:val="001B082E"/>
    <w:rsid w:val="001D15AB"/>
    <w:rsid w:val="00222371"/>
    <w:rsid w:val="002237E9"/>
    <w:rsid w:val="0022491B"/>
    <w:rsid w:val="00247CCE"/>
    <w:rsid w:val="002528A4"/>
    <w:rsid w:val="00276084"/>
    <w:rsid w:val="00296826"/>
    <w:rsid w:val="002A5DB1"/>
    <w:rsid w:val="002C31AC"/>
    <w:rsid w:val="002E523E"/>
    <w:rsid w:val="002E607A"/>
    <w:rsid w:val="003058B4"/>
    <w:rsid w:val="00307F3A"/>
    <w:rsid w:val="00321F9A"/>
    <w:rsid w:val="00332FD6"/>
    <w:rsid w:val="003502C8"/>
    <w:rsid w:val="003506E1"/>
    <w:rsid w:val="003A2BE7"/>
    <w:rsid w:val="003A3AFC"/>
    <w:rsid w:val="003C2D99"/>
    <w:rsid w:val="003E45CD"/>
    <w:rsid w:val="003F6B0B"/>
    <w:rsid w:val="00423350"/>
    <w:rsid w:val="00432D6D"/>
    <w:rsid w:val="004346DB"/>
    <w:rsid w:val="00460CD0"/>
    <w:rsid w:val="00464CE5"/>
    <w:rsid w:val="00467686"/>
    <w:rsid w:val="0049006C"/>
    <w:rsid w:val="004A6DF4"/>
    <w:rsid w:val="004D03E3"/>
    <w:rsid w:val="00503B2B"/>
    <w:rsid w:val="005136E6"/>
    <w:rsid w:val="00533A83"/>
    <w:rsid w:val="00563D74"/>
    <w:rsid w:val="005649CE"/>
    <w:rsid w:val="005730F7"/>
    <w:rsid w:val="0057684D"/>
    <w:rsid w:val="00576898"/>
    <w:rsid w:val="00580D24"/>
    <w:rsid w:val="00581624"/>
    <w:rsid w:val="0058744B"/>
    <w:rsid w:val="0060573B"/>
    <w:rsid w:val="006361F9"/>
    <w:rsid w:val="00654892"/>
    <w:rsid w:val="00676907"/>
    <w:rsid w:val="00680CD3"/>
    <w:rsid w:val="00683B51"/>
    <w:rsid w:val="00694681"/>
    <w:rsid w:val="006A0976"/>
    <w:rsid w:val="006D3397"/>
    <w:rsid w:val="007020A2"/>
    <w:rsid w:val="00721A40"/>
    <w:rsid w:val="00722402"/>
    <w:rsid w:val="007473A0"/>
    <w:rsid w:val="0078095F"/>
    <w:rsid w:val="00793DA1"/>
    <w:rsid w:val="007A0C36"/>
    <w:rsid w:val="007C7DA0"/>
    <w:rsid w:val="007F316D"/>
    <w:rsid w:val="007F6832"/>
    <w:rsid w:val="00810E70"/>
    <w:rsid w:val="008313E9"/>
    <w:rsid w:val="00875E9A"/>
    <w:rsid w:val="008A2C10"/>
    <w:rsid w:val="008A365E"/>
    <w:rsid w:val="008A735C"/>
    <w:rsid w:val="008C2172"/>
    <w:rsid w:val="008C4B26"/>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2043"/>
    <w:rsid w:val="00AD5237"/>
    <w:rsid w:val="00AE0252"/>
    <w:rsid w:val="00AF04DD"/>
    <w:rsid w:val="00B00CEC"/>
    <w:rsid w:val="00B1571D"/>
    <w:rsid w:val="00B31DA2"/>
    <w:rsid w:val="00B54CFE"/>
    <w:rsid w:val="00B70E47"/>
    <w:rsid w:val="00B77960"/>
    <w:rsid w:val="00B97833"/>
    <w:rsid w:val="00BA04DB"/>
    <w:rsid w:val="00BA2A4A"/>
    <w:rsid w:val="00BA5F13"/>
    <w:rsid w:val="00BE2FDA"/>
    <w:rsid w:val="00BF45CD"/>
    <w:rsid w:val="00C07750"/>
    <w:rsid w:val="00C1467F"/>
    <w:rsid w:val="00C15C5E"/>
    <w:rsid w:val="00C37C01"/>
    <w:rsid w:val="00C42E93"/>
    <w:rsid w:val="00C5184A"/>
    <w:rsid w:val="00C62E43"/>
    <w:rsid w:val="00C7424F"/>
    <w:rsid w:val="00C91E61"/>
    <w:rsid w:val="00C94C00"/>
    <w:rsid w:val="00CB0912"/>
    <w:rsid w:val="00CB1257"/>
    <w:rsid w:val="00CB1F7D"/>
    <w:rsid w:val="00CC0C79"/>
    <w:rsid w:val="00CD3BE2"/>
    <w:rsid w:val="00CD4CC0"/>
    <w:rsid w:val="00CF1F40"/>
    <w:rsid w:val="00D01E88"/>
    <w:rsid w:val="00D05199"/>
    <w:rsid w:val="00D24C3A"/>
    <w:rsid w:val="00D27023"/>
    <w:rsid w:val="00D3002C"/>
    <w:rsid w:val="00D4626B"/>
    <w:rsid w:val="00D72BAE"/>
    <w:rsid w:val="00DA49B8"/>
    <w:rsid w:val="00DC6B8E"/>
    <w:rsid w:val="00DD2DED"/>
    <w:rsid w:val="00E268E5"/>
    <w:rsid w:val="00E64A33"/>
    <w:rsid w:val="00EB5E03"/>
    <w:rsid w:val="00EF2A34"/>
    <w:rsid w:val="00F4212A"/>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2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uiPriority w:val="9"/>
    <w:qFormat/>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uiPriority w:val="9"/>
    <w:qFormat/>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Corpodetexto">
    <w:name w:val="Body Text"/>
    <w:basedOn w:val="Normal"/>
    <w:link w:val="CorpodetextoChar"/>
    <w:qFormat/>
    <w:rsid w:val="002E607A"/>
    <w:pPr>
      <w:spacing w:before="180" w:after="180"/>
      <w:jc w:val="left"/>
    </w:pPr>
    <w:rPr>
      <w:rFonts w:eastAsiaTheme="minorHAnsi" w:cstheme="minorBidi"/>
      <w:color w:val="auto"/>
      <w:sz w:val="24"/>
      <w:szCs w:val="24"/>
      <w:lang w:val="en-US" w:eastAsia="en-US"/>
    </w:rPr>
  </w:style>
  <w:style w:type="character" w:customStyle="1" w:styleId="CorpodetextoChar">
    <w:name w:val="Corpo de texto Char"/>
    <w:basedOn w:val="Fontepargpadro"/>
    <w:link w:val="Corpodetexto"/>
    <w:rsid w:val="002E607A"/>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Corpodetexto"/>
    <w:next w:val="Corpodetexto"/>
    <w:qFormat/>
    <w:rsid w:val="0049006C"/>
    <w:pPr>
      <w:jc w:val="both"/>
      <w:pPrChange w:id="0" w:author="Willian" w:date="2017-03-08T00:23:00Z">
        <w:pPr>
          <w:spacing w:before="180" w:after="180"/>
        </w:pPr>
      </w:pPrChange>
    </w:pPr>
    <w:rPr>
      <w:sz w:val="22"/>
      <w:rPrChange w:id="0" w:author="Willian" w:date="2017-03-08T00:23:00Z">
        <w:rPr>
          <w:rFonts w:asciiTheme="minorHAnsi" w:eastAsiaTheme="minorHAnsi" w:hAnsiTheme="minorHAnsi" w:cstheme="minorBidi"/>
          <w:sz w:val="24"/>
          <w:szCs w:val="24"/>
          <w:lang w:val="en-US" w:eastAsia="en-US" w:bidi="ar-SA"/>
        </w:rPr>
      </w:rPrChange>
    </w:rPr>
  </w:style>
  <w:style w:type="paragraph" w:customStyle="1" w:styleId="Compact">
    <w:name w:val="Compact"/>
    <w:basedOn w:val="Corpodetexto"/>
    <w:qFormat/>
    <w:rsid w:val="002E607A"/>
    <w:pPr>
      <w:spacing w:before="36" w:after="36"/>
    </w:pPr>
  </w:style>
  <w:style w:type="paragraph" w:customStyle="1" w:styleId="ImageCaption">
    <w:name w:val="Image Caption"/>
    <w:basedOn w:val="Legenda"/>
    <w:rsid w:val="0049006C"/>
    <w:pPr>
      <w:spacing w:after="120"/>
      <w:jc w:val="center"/>
      <w:pPrChange w:id="1" w:author="Willian" w:date="2017-03-08T00:23:00Z">
        <w:pPr>
          <w:spacing w:after="120"/>
        </w:pPr>
      </w:pPrChange>
    </w:pPr>
    <w:rPr>
      <w:rFonts w:eastAsiaTheme="minorHAnsi" w:cstheme="minorBidi"/>
      <w:iCs w:val="0"/>
      <w:color w:val="auto"/>
      <w:sz w:val="24"/>
      <w:szCs w:val="24"/>
      <w:lang w:val="en-US" w:eastAsia="en-US"/>
      <w:rPrChange w:id="1" w:author="Willian" w:date="2017-03-08T00:23:00Z">
        <w:rPr>
          <w:rFonts w:asciiTheme="minorHAnsi" w:eastAsiaTheme="minorHAnsi" w:hAnsiTheme="minorHAnsi" w:cstheme="minorBidi"/>
          <w:i/>
          <w:sz w:val="24"/>
          <w:szCs w:val="24"/>
          <w:lang w:val="en-US" w:eastAsia="en-US" w:bidi="ar-SA"/>
        </w:rPr>
      </w:rPrChange>
    </w:rPr>
  </w:style>
  <w:style w:type="paragraph" w:customStyle="1" w:styleId="FigurewithCaption">
    <w:name w:val="Figure with Caption"/>
    <w:basedOn w:val="Normal"/>
    <w:rsid w:val="002E607A"/>
    <w:pPr>
      <w:keepNext/>
      <w:jc w:val="left"/>
    </w:pPr>
    <w:rPr>
      <w:rFonts w:eastAsiaTheme="minorHAnsi" w:cstheme="minorBidi"/>
      <w:color w:val="auto"/>
      <w:sz w:val="24"/>
      <w:szCs w:val="24"/>
      <w:lang w:val="en-US" w:eastAsia="en-US"/>
    </w:rPr>
  </w:style>
  <w:style w:type="paragraph" w:styleId="Legenda">
    <w:name w:val="caption"/>
    <w:basedOn w:val="Normal"/>
    <w:next w:val="Normal"/>
    <w:uiPriority w:val="35"/>
    <w:semiHidden/>
    <w:unhideWhenUsed/>
    <w:qFormat/>
    <w:rsid w:val="002E607A"/>
    <w:rPr>
      <w:i/>
      <w:iCs/>
      <w:color w:val="44546A" w:themeColor="text2"/>
      <w:sz w:val="18"/>
      <w:szCs w:val="18"/>
    </w:rPr>
  </w:style>
  <w:style w:type="character" w:customStyle="1" w:styleId="VerbatimChar">
    <w:name w:val="Verbatim Char"/>
    <w:basedOn w:val="Fontepargpadro"/>
    <w:link w:val="SourceCode"/>
    <w:rsid w:val="00721A40"/>
    <w:rPr>
      <w:rFonts w:ascii="Consolas" w:hAnsi="Consolas"/>
    </w:rPr>
  </w:style>
  <w:style w:type="paragraph" w:customStyle="1" w:styleId="SourceCode">
    <w:name w:val="Source Code"/>
    <w:basedOn w:val="Normal"/>
    <w:link w:val="VerbatimChar"/>
    <w:rsid w:val="00721A40"/>
    <w:pPr>
      <w:wordWrap w:val="0"/>
      <w:jc w:val="left"/>
    </w:pPr>
    <w:rPr>
      <w:rFonts w:ascii="Consolas" w:hAnsi="Consolas"/>
    </w:rPr>
  </w:style>
  <w:style w:type="character" w:customStyle="1" w:styleId="DecValTok">
    <w:name w:val="DecValTok"/>
    <w:basedOn w:val="VerbatimChar"/>
    <w:rsid w:val="00721A40"/>
    <w:rPr>
      <w:rFonts w:ascii="Consolas" w:hAnsi="Consolas"/>
      <w:color w:val="0000FF"/>
    </w:rPr>
  </w:style>
  <w:style w:type="character" w:customStyle="1" w:styleId="StringTok">
    <w:name w:val="StringTok"/>
    <w:basedOn w:val="VerbatimChar"/>
    <w:rsid w:val="00721A40"/>
    <w:rPr>
      <w:rFonts w:ascii="Consolas" w:hAnsi="Consolas"/>
      <w:color w:val="DD0000"/>
    </w:rPr>
  </w:style>
  <w:style w:type="character" w:customStyle="1" w:styleId="OperatorTok">
    <w:name w:val="OperatorTok"/>
    <w:basedOn w:val="VerbatimChar"/>
    <w:rsid w:val="00721A40"/>
    <w:rPr>
      <w:rFonts w:ascii="Consolas" w:hAnsi="Consolas"/>
    </w:rPr>
  </w:style>
  <w:style w:type="character" w:customStyle="1" w:styleId="NormalTok">
    <w:name w:val="NormalTok"/>
    <w:basedOn w:val="VerbatimChar"/>
    <w:rsid w:val="00721A40"/>
    <w:rPr>
      <w:rFonts w:ascii="Consolas" w:hAnsi="Consolas"/>
    </w:rPr>
  </w:style>
  <w:style w:type="character" w:customStyle="1" w:styleId="KeywordTok">
    <w:name w:val="KeywordTok"/>
    <w:basedOn w:val="VerbatimChar"/>
    <w:rsid w:val="0049006C"/>
    <w:rPr>
      <w:rFonts w:ascii="Consolas" w:hAnsi="Consolas"/>
      <w:b/>
      <w:sz w:val="22"/>
    </w:rPr>
  </w:style>
  <w:style w:type="character" w:customStyle="1" w:styleId="DataTypeTok">
    <w:name w:val="DataTypeTok"/>
    <w:basedOn w:val="VerbatimChar"/>
    <w:rsid w:val="0049006C"/>
    <w:rPr>
      <w:rFonts w:ascii="Consolas" w:hAnsi="Consolas"/>
      <w:color w:val="800000"/>
      <w:sz w:val="22"/>
    </w:rPr>
  </w:style>
  <w:style w:type="character" w:customStyle="1" w:styleId="CommentTok">
    <w:name w:val="CommentTok"/>
    <w:basedOn w:val="VerbatimChar"/>
    <w:rsid w:val="0049006C"/>
    <w:rPr>
      <w:rFonts w:ascii="Consolas" w:hAnsi="Consolas"/>
      <w:i/>
      <w:color w:val="808080"/>
      <w:sz w:val="22"/>
    </w:rPr>
  </w:style>
  <w:style w:type="character" w:customStyle="1" w:styleId="VariableTok">
    <w:name w:val="VariableTok"/>
    <w:basedOn w:val="VerbatimChar"/>
    <w:rsid w:val="0049006C"/>
    <w:rPr>
      <w:rFonts w:ascii="Consolas" w:hAnsi="Consolas"/>
      <w:sz w:val="22"/>
    </w:rPr>
  </w:style>
  <w:style w:type="character" w:customStyle="1" w:styleId="AttributeTok">
    <w:name w:val="AttributeTok"/>
    <w:basedOn w:val="VerbatimChar"/>
    <w:rsid w:val="0049006C"/>
    <w:rPr>
      <w:rFonts w:ascii="Consolas" w:hAnsi="Consolas"/>
      <w:sz w:val="22"/>
    </w:rPr>
  </w:style>
  <w:style w:type="paragraph" w:customStyle="1" w:styleId="Figure">
    <w:name w:val="Figure"/>
    <w:basedOn w:val="Normal"/>
    <w:rsid w:val="00810E70"/>
    <w:pPr>
      <w:jc w:val="left"/>
    </w:pPr>
    <w:rPr>
      <w:rFonts w:eastAsiaTheme="minorHAnsi" w:cstheme="minorBidi"/>
      <w:color w:val="auto"/>
      <w:sz w:val="24"/>
      <w:szCs w:val="24"/>
      <w:lang w:val="en-US" w:eastAsia="en-US"/>
    </w:rPr>
  </w:style>
  <w:style w:type="paragraph" w:styleId="Textoembloco">
    <w:name w:val="Block Text"/>
    <w:basedOn w:val="Corpodetexto"/>
    <w:next w:val="Corpodetexto"/>
    <w:uiPriority w:val="9"/>
    <w:unhideWhenUsed/>
    <w:qFormat/>
    <w:rsid w:val="0057684D"/>
    <w:pPr>
      <w:spacing w:before="100" w:after="100"/>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ACA75A-0BF4-F74F-9734-56EE0E64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0</TotalTime>
  <Pages>13</Pages>
  <Words>9025</Words>
  <Characters>48740</Characters>
  <Application>Microsoft Macintosh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2017-03-08T03:38:00Z</dcterms:created>
  <dcterms:modified xsi:type="dcterms:W3CDTF">2017-03-08T03:38:00Z</dcterms:modified>
</cp:coreProperties>
</file>