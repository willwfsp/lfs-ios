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1135353" w14:textId="77777777" w:rsidR="008313E9" w:rsidRPr="008313E9" w:rsidRDefault="008313E9" w:rsidP="008313E9">
      <w:pPr>
        <w:pStyle w:val="Ttulo"/>
        <w:rPr>
          <w:rFonts w:ascii="Times New Roman" w:hAnsi="Times New Roman"/>
          <w:color w:val="auto"/>
          <w:sz w:val="24"/>
          <w:szCs w:val="24"/>
        </w:rPr>
      </w:pPr>
      <w:r w:rsidRPr="008313E9">
        <w:t xml:space="preserve">Unidade 2 </w:t>
      </w:r>
    </w:p>
    <w:p w14:paraId="2D706095" w14:textId="77777777" w:rsidR="008313E9" w:rsidRDefault="008313E9" w:rsidP="008313E9">
      <w:pPr>
        <w:pStyle w:val="Cabealho1"/>
        <w:numPr>
          <w:ilvl w:val="0"/>
          <w:numId w:val="0"/>
        </w:numPr>
      </w:pPr>
      <w:r w:rsidRPr="008313E9">
        <w:t>Aula 1</w:t>
      </w:r>
    </w:p>
    <w:p w14:paraId="4B360E44" w14:textId="77777777" w:rsidR="008313E9" w:rsidRPr="008313E9" w:rsidRDefault="008313E9" w:rsidP="008313E9">
      <w:pPr>
        <w:pStyle w:val="Ttulo1"/>
      </w:pPr>
      <w:r w:rsidRPr="008313E9">
        <w:t>Swift</w:t>
      </w:r>
      <w:r w:rsidR="00432D6D">
        <w:t xml:space="preserve"> – Parte 1</w:t>
      </w:r>
    </w:p>
    <w:p w14:paraId="73CE343F" w14:textId="26849A3B" w:rsidR="008313E9" w:rsidRPr="008313E9" w:rsidRDefault="008313E9" w:rsidP="008313E9">
      <w:pPr>
        <w:rPr>
          <w:rFonts w:ascii="Times New Roman" w:hAnsi="Times New Roman" w:cs="Times New Roman"/>
          <w:color w:val="auto"/>
          <w:sz w:val="24"/>
          <w:szCs w:val="24"/>
        </w:rPr>
      </w:pPr>
      <w:r w:rsidRPr="008313E9">
        <w:rPr>
          <w:rFonts w:ascii="Calibri" w:hAnsi="Calibri" w:cs="Times New Roman"/>
        </w:rPr>
        <w:t xml:space="preserve">Nesta aula </w:t>
      </w:r>
      <w:r w:rsidR="001B1C52">
        <w:rPr>
          <w:rFonts w:ascii="Calibri" w:hAnsi="Calibri" w:cs="Times New Roman"/>
        </w:rPr>
        <w:t>você vai</w:t>
      </w:r>
      <w:r w:rsidR="001B1C52" w:rsidRPr="008313E9">
        <w:rPr>
          <w:rFonts w:ascii="Calibri" w:hAnsi="Calibri" w:cs="Times New Roman"/>
        </w:rPr>
        <w:t xml:space="preserve"> </w:t>
      </w:r>
      <w:r w:rsidRPr="008313E9">
        <w:rPr>
          <w:rFonts w:ascii="Calibri" w:hAnsi="Calibri" w:cs="Times New Roman"/>
        </w:rPr>
        <w:t xml:space="preserve">aprender o essencial sobre a linguagem Swift. Primeiro </w:t>
      </w:r>
      <w:r w:rsidR="001B1C52">
        <w:rPr>
          <w:rFonts w:ascii="Calibri" w:hAnsi="Calibri" w:cs="Times New Roman"/>
        </w:rPr>
        <w:t>será</w:t>
      </w:r>
      <w:r w:rsidR="001B1C52" w:rsidRPr="008313E9">
        <w:rPr>
          <w:rFonts w:ascii="Calibri" w:hAnsi="Calibri" w:cs="Times New Roman"/>
        </w:rPr>
        <w:t xml:space="preserve"> apresenta</w:t>
      </w:r>
      <w:r w:rsidR="001B1C52">
        <w:rPr>
          <w:rFonts w:ascii="Calibri" w:hAnsi="Calibri" w:cs="Times New Roman"/>
        </w:rPr>
        <w:t>da</w:t>
      </w:r>
      <w:r w:rsidR="001B1C52" w:rsidRPr="008313E9">
        <w:rPr>
          <w:rFonts w:ascii="Calibri" w:hAnsi="Calibri" w:cs="Times New Roman"/>
        </w:rPr>
        <w:t xml:space="preserve"> </w:t>
      </w:r>
      <w:r w:rsidRPr="008313E9">
        <w:rPr>
          <w:rFonts w:ascii="Calibri" w:hAnsi="Calibri" w:cs="Times New Roman"/>
        </w:rPr>
        <w:t xml:space="preserve">uma introdução e depois </w:t>
      </w:r>
      <w:r w:rsidR="001B1C52">
        <w:rPr>
          <w:rFonts w:ascii="Calibri" w:hAnsi="Calibri" w:cs="Times New Roman"/>
        </w:rPr>
        <w:t>você vai</w:t>
      </w:r>
      <w:r w:rsidR="001B1C52" w:rsidRPr="008313E9">
        <w:rPr>
          <w:rFonts w:ascii="Calibri" w:hAnsi="Calibri" w:cs="Times New Roman"/>
        </w:rPr>
        <w:t xml:space="preserve"> </w:t>
      </w:r>
      <w:r w:rsidRPr="008313E9">
        <w:rPr>
          <w:rFonts w:ascii="Calibri" w:hAnsi="Calibri" w:cs="Times New Roman"/>
        </w:rPr>
        <w:t xml:space="preserve">aprender um pouco de sua sintaxe. </w:t>
      </w:r>
    </w:p>
    <w:p w14:paraId="48B74428" w14:textId="77777777" w:rsidR="008313E9" w:rsidRPr="008313E9" w:rsidRDefault="008313E9" w:rsidP="008313E9">
      <w:pPr>
        <w:pStyle w:val="Ttulo2"/>
      </w:pPr>
      <w:r w:rsidRPr="008313E9">
        <w:t>O que é Swift?</w:t>
      </w:r>
    </w:p>
    <w:p w14:paraId="39BE8255" w14:textId="32AED5E1" w:rsidR="008313E9" w:rsidRPr="008313E9" w:rsidRDefault="008313E9" w:rsidP="008313E9">
      <w:pPr>
        <w:rPr>
          <w:rFonts w:ascii="Times New Roman" w:hAnsi="Times New Roman" w:cs="Times New Roman"/>
          <w:color w:val="auto"/>
          <w:sz w:val="24"/>
          <w:szCs w:val="24"/>
        </w:rPr>
      </w:pPr>
      <w:r w:rsidRPr="008313E9">
        <w:rPr>
          <w:rFonts w:ascii="Calibri" w:hAnsi="Calibri" w:cs="Times New Roman"/>
        </w:rPr>
        <w:t>Swift é uma linguagem de programação de propósito geral</w:t>
      </w:r>
      <w:r w:rsidR="00CB1257">
        <w:rPr>
          <w:rFonts w:ascii="Calibri" w:hAnsi="Calibri" w:cs="Times New Roman"/>
        </w:rPr>
        <w:t>, ou seja, não é utilizada apenas para criar aplicativos iOS</w:t>
      </w:r>
      <w:r w:rsidR="001B1C52">
        <w:rPr>
          <w:rFonts w:ascii="Calibri" w:hAnsi="Calibri" w:cs="Times New Roman"/>
        </w:rPr>
        <w:t>,</w:t>
      </w:r>
      <w:r w:rsidR="00CB1257">
        <w:rPr>
          <w:rFonts w:ascii="Calibri" w:hAnsi="Calibri" w:cs="Times New Roman"/>
        </w:rPr>
        <w:t xml:space="preserve"> mas, como </w:t>
      </w:r>
      <w:r w:rsidR="001B1C52">
        <w:rPr>
          <w:rFonts w:ascii="Calibri" w:hAnsi="Calibri" w:cs="Times New Roman"/>
        </w:rPr>
        <w:t xml:space="preserve">o </w:t>
      </w:r>
      <w:r w:rsidR="00CB1257">
        <w:rPr>
          <w:rFonts w:ascii="Calibri" w:hAnsi="Calibri" w:cs="Times New Roman"/>
        </w:rPr>
        <w:t xml:space="preserve">Java, pode ser </w:t>
      </w:r>
      <w:r w:rsidR="001B1C52">
        <w:rPr>
          <w:rFonts w:ascii="Calibri" w:hAnsi="Calibri" w:cs="Times New Roman"/>
        </w:rPr>
        <w:t xml:space="preserve">usada </w:t>
      </w:r>
      <w:r w:rsidR="00CB1257">
        <w:rPr>
          <w:rFonts w:ascii="Calibri" w:hAnsi="Calibri" w:cs="Times New Roman"/>
        </w:rPr>
        <w:t xml:space="preserve">em diversas aplicações da computação (como </w:t>
      </w:r>
      <w:r w:rsidR="00CB1257" w:rsidRPr="00FB62C5">
        <w:rPr>
          <w:rFonts w:ascii="Calibri" w:hAnsi="Calibri" w:cs="Times New Roman"/>
          <w:i/>
        </w:rPr>
        <w:t>sites</w:t>
      </w:r>
      <w:r w:rsidR="00CB1257">
        <w:rPr>
          <w:rFonts w:ascii="Calibri" w:hAnsi="Calibri" w:cs="Times New Roman"/>
        </w:rPr>
        <w:t xml:space="preserve">, programas em </w:t>
      </w:r>
      <w:r w:rsidR="00CB1257" w:rsidRPr="00FB62C5">
        <w:rPr>
          <w:rFonts w:ascii="Calibri" w:hAnsi="Calibri" w:cs="Times New Roman"/>
          <w:i/>
        </w:rPr>
        <w:t>desktop</w:t>
      </w:r>
      <w:r w:rsidR="00CB1257">
        <w:rPr>
          <w:rFonts w:ascii="Calibri" w:hAnsi="Calibri" w:cs="Times New Roman"/>
        </w:rPr>
        <w:t>, servidores, jogos etc</w:t>
      </w:r>
      <w:r w:rsidR="002279D6">
        <w:rPr>
          <w:rFonts w:ascii="Calibri" w:hAnsi="Calibri" w:cs="Times New Roman"/>
        </w:rPr>
        <w:t>.</w:t>
      </w:r>
      <w:r w:rsidR="00CB1257">
        <w:rPr>
          <w:rFonts w:ascii="Calibri" w:hAnsi="Calibri" w:cs="Times New Roman"/>
        </w:rPr>
        <w:t xml:space="preserve">). É </w:t>
      </w:r>
      <w:r w:rsidRPr="008313E9">
        <w:rPr>
          <w:rFonts w:ascii="Calibri" w:hAnsi="Calibri" w:cs="Times New Roman"/>
        </w:rPr>
        <w:t xml:space="preserve">construída utilizando uma abordagem moderna que se adequa aos padrões de segurança, desempenho e design de um </w:t>
      </w:r>
      <w:r w:rsidRPr="00FB62C5">
        <w:rPr>
          <w:rFonts w:ascii="Calibri" w:hAnsi="Calibri" w:cs="Times New Roman"/>
          <w:i/>
        </w:rPr>
        <w:t>software</w:t>
      </w:r>
      <w:r w:rsidRPr="008313E9">
        <w:rPr>
          <w:rFonts w:ascii="Calibri" w:hAnsi="Calibri" w:cs="Times New Roman"/>
        </w:rPr>
        <w:t>.</w:t>
      </w:r>
    </w:p>
    <w:p w14:paraId="5C9ABB83" w14:textId="2DD5B828" w:rsidR="008313E9" w:rsidRPr="008313E9" w:rsidRDefault="008313E9" w:rsidP="008313E9">
      <w:pPr>
        <w:rPr>
          <w:rFonts w:ascii="Times New Roman" w:hAnsi="Times New Roman" w:cs="Times New Roman"/>
          <w:color w:val="auto"/>
          <w:sz w:val="24"/>
          <w:szCs w:val="24"/>
        </w:rPr>
      </w:pPr>
      <w:r w:rsidRPr="008313E9">
        <w:rPr>
          <w:rFonts w:ascii="Calibri" w:hAnsi="Calibri" w:cs="Times New Roman"/>
        </w:rPr>
        <w:t xml:space="preserve">O objetivo do projeto Swift é criar a melhor linguagem disponível para usos que vão desde programação de sistemas para aplicativos móveis e desktop até serviços em nuvem de alta escala. Mais importante ainda, </w:t>
      </w:r>
      <w:r w:rsidR="007902A4">
        <w:rPr>
          <w:rFonts w:ascii="Calibri" w:hAnsi="Calibri" w:cs="Times New Roman"/>
        </w:rPr>
        <w:t xml:space="preserve">a </w:t>
      </w:r>
      <w:r w:rsidRPr="008313E9">
        <w:rPr>
          <w:rFonts w:ascii="Calibri" w:hAnsi="Calibri" w:cs="Times New Roman"/>
        </w:rPr>
        <w:t>Swift foi concebid</w:t>
      </w:r>
      <w:r w:rsidR="0061394B">
        <w:rPr>
          <w:rFonts w:ascii="Calibri" w:hAnsi="Calibri" w:cs="Times New Roman"/>
        </w:rPr>
        <w:t>a</w:t>
      </w:r>
      <w:r w:rsidRPr="008313E9">
        <w:rPr>
          <w:rFonts w:ascii="Calibri" w:hAnsi="Calibri" w:cs="Times New Roman"/>
        </w:rPr>
        <w:t xml:space="preserve"> para tornar a escrita e </w:t>
      </w:r>
      <w:r w:rsidR="007902A4">
        <w:rPr>
          <w:rFonts w:ascii="Calibri" w:hAnsi="Calibri" w:cs="Times New Roman"/>
        </w:rPr>
        <w:t xml:space="preserve">a </w:t>
      </w:r>
      <w:r w:rsidRPr="008313E9">
        <w:rPr>
          <w:rFonts w:ascii="Calibri" w:hAnsi="Calibri" w:cs="Times New Roman"/>
        </w:rPr>
        <w:t xml:space="preserve">manutenção de programas fáceis para os desenvolvedores. Para atingir </w:t>
      </w:r>
      <w:r w:rsidR="007902A4" w:rsidRPr="008313E9">
        <w:rPr>
          <w:rFonts w:ascii="Calibri" w:hAnsi="Calibri" w:cs="Times New Roman"/>
        </w:rPr>
        <w:t>es</w:t>
      </w:r>
      <w:r w:rsidR="007902A4">
        <w:rPr>
          <w:rFonts w:ascii="Calibri" w:hAnsi="Calibri" w:cs="Times New Roman"/>
        </w:rPr>
        <w:t>s</w:t>
      </w:r>
      <w:r w:rsidR="007902A4" w:rsidRPr="008313E9">
        <w:rPr>
          <w:rFonts w:ascii="Calibri" w:hAnsi="Calibri" w:cs="Times New Roman"/>
        </w:rPr>
        <w:t xml:space="preserve">e </w:t>
      </w:r>
      <w:r w:rsidRPr="008313E9">
        <w:rPr>
          <w:rFonts w:ascii="Calibri" w:hAnsi="Calibri" w:cs="Times New Roman"/>
        </w:rPr>
        <w:t>objetivo, o código Swift deve ser:</w:t>
      </w:r>
    </w:p>
    <w:p w14:paraId="3718791E" w14:textId="46C38B0F" w:rsidR="008313E9" w:rsidRPr="008313E9" w:rsidRDefault="008313E9" w:rsidP="003F6B0B">
      <w:pPr>
        <w:numPr>
          <w:ilvl w:val="0"/>
          <w:numId w:val="2"/>
        </w:numPr>
        <w:spacing w:after="0"/>
        <w:textAlignment w:val="baseline"/>
        <w:rPr>
          <w:rFonts w:ascii="Calibri" w:hAnsi="Calibri" w:cs="Times New Roman"/>
          <w:b/>
          <w:bCs/>
        </w:rPr>
      </w:pPr>
      <w:r w:rsidRPr="008313E9">
        <w:rPr>
          <w:rFonts w:ascii="Calibri" w:hAnsi="Calibri" w:cs="Times New Roman"/>
          <w:b/>
          <w:bCs/>
        </w:rPr>
        <w:t xml:space="preserve">Seguro: </w:t>
      </w:r>
      <w:r w:rsidR="00D7135B">
        <w:rPr>
          <w:rFonts w:ascii="Calibri" w:hAnsi="Calibri" w:cs="Times New Roman"/>
        </w:rPr>
        <w:t>q</w:t>
      </w:r>
      <w:r w:rsidR="00D7135B" w:rsidRPr="008313E9">
        <w:rPr>
          <w:rFonts w:ascii="Calibri" w:hAnsi="Calibri" w:cs="Times New Roman"/>
        </w:rPr>
        <w:t xml:space="preserve">uando </w:t>
      </w:r>
      <w:r w:rsidR="00D7135B">
        <w:rPr>
          <w:rFonts w:ascii="Calibri" w:hAnsi="Calibri" w:cs="Times New Roman"/>
        </w:rPr>
        <w:t>há</w:t>
      </w:r>
      <w:r w:rsidR="00D7135B" w:rsidRPr="008313E9">
        <w:rPr>
          <w:rFonts w:ascii="Calibri" w:hAnsi="Calibri" w:cs="Times New Roman"/>
        </w:rPr>
        <w:t xml:space="preserve"> </w:t>
      </w:r>
      <w:r w:rsidRPr="008313E9">
        <w:rPr>
          <w:rFonts w:ascii="Calibri" w:hAnsi="Calibri" w:cs="Times New Roman"/>
        </w:rPr>
        <w:t>uma linguagem fácil e óbvia de se escrever, ela também deve se comportar de maneira segura. Comportamento instável é o inimigo da segurança e</w:t>
      </w:r>
      <w:r w:rsidR="00D65AFF">
        <w:rPr>
          <w:rFonts w:ascii="Calibri" w:hAnsi="Calibri" w:cs="Times New Roman"/>
        </w:rPr>
        <w:t xml:space="preserve"> os</w:t>
      </w:r>
      <w:r w:rsidRPr="008313E9">
        <w:rPr>
          <w:rFonts w:ascii="Calibri" w:hAnsi="Calibri" w:cs="Times New Roman"/>
        </w:rPr>
        <w:t xml:space="preserve"> erros do desenvolvedor devem ser </w:t>
      </w:r>
      <w:r w:rsidR="00D65AFF">
        <w:rPr>
          <w:rFonts w:ascii="Calibri" w:hAnsi="Calibri" w:cs="Times New Roman"/>
        </w:rPr>
        <w:t>corrigidos</w:t>
      </w:r>
      <w:r w:rsidRPr="008313E9">
        <w:rPr>
          <w:rFonts w:ascii="Calibri" w:hAnsi="Calibri" w:cs="Times New Roman"/>
        </w:rPr>
        <w:t xml:space="preserve"> antes que o </w:t>
      </w:r>
      <w:r w:rsidRPr="006F3F19">
        <w:rPr>
          <w:rFonts w:ascii="Calibri" w:hAnsi="Calibri" w:cs="Times New Roman"/>
          <w:i/>
        </w:rPr>
        <w:t>software</w:t>
      </w:r>
      <w:r w:rsidRPr="008313E9">
        <w:rPr>
          <w:rFonts w:ascii="Calibri" w:hAnsi="Calibri" w:cs="Times New Roman"/>
        </w:rPr>
        <w:t xml:space="preserve"> esteja em ambiente de produção (lançado para o mercado). </w:t>
      </w:r>
    </w:p>
    <w:p w14:paraId="40EB3649" w14:textId="50F80EF7" w:rsidR="008313E9" w:rsidRPr="008313E9" w:rsidRDefault="008313E9" w:rsidP="003F6B0B">
      <w:pPr>
        <w:numPr>
          <w:ilvl w:val="0"/>
          <w:numId w:val="2"/>
        </w:numPr>
        <w:spacing w:after="0"/>
        <w:textAlignment w:val="baseline"/>
        <w:rPr>
          <w:rFonts w:ascii="Calibri" w:hAnsi="Calibri" w:cs="Times New Roman"/>
          <w:b/>
          <w:bCs/>
        </w:rPr>
      </w:pPr>
      <w:r w:rsidRPr="008313E9">
        <w:rPr>
          <w:rFonts w:ascii="Calibri" w:hAnsi="Calibri" w:cs="Times New Roman"/>
          <w:b/>
          <w:bCs/>
        </w:rPr>
        <w:t xml:space="preserve">Rápido: </w:t>
      </w:r>
      <w:r w:rsidR="00D7135B">
        <w:rPr>
          <w:rFonts w:ascii="Calibri" w:hAnsi="Calibri" w:cs="Times New Roman"/>
          <w:b/>
          <w:bCs/>
        </w:rPr>
        <w:t xml:space="preserve">a </w:t>
      </w:r>
      <w:r w:rsidRPr="008313E9">
        <w:rPr>
          <w:rFonts w:ascii="Calibri" w:hAnsi="Calibri" w:cs="Times New Roman"/>
        </w:rPr>
        <w:t>Swift foi criad</w:t>
      </w:r>
      <w:r w:rsidR="00DC6B8E">
        <w:rPr>
          <w:rFonts w:ascii="Calibri" w:hAnsi="Calibri" w:cs="Times New Roman"/>
        </w:rPr>
        <w:t>a</w:t>
      </w:r>
      <w:r w:rsidRPr="008313E9">
        <w:rPr>
          <w:rFonts w:ascii="Calibri" w:hAnsi="Calibri" w:cs="Times New Roman"/>
        </w:rPr>
        <w:t xml:space="preserve"> como um</w:t>
      </w:r>
      <w:r w:rsidR="00DC6B8E">
        <w:rPr>
          <w:rFonts w:ascii="Calibri" w:hAnsi="Calibri" w:cs="Times New Roman"/>
        </w:rPr>
        <w:t>a</w:t>
      </w:r>
      <w:r w:rsidRPr="008313E9">
        <w:rPr>
          <w:rFonts w:ascii="Calibri" w:hAnsi="Calibri" w:cs="Times New Roman"/>
        </w:rPr>
        <w:t xml:space="preserve"> substitut</w:t>
      </w:r>
      <w:r w:rsidR="00DC6B8E">
        <w:rPr>
          <w:rFonts w:ascii="Calibri" w:hAnsi="Calibri" w:cs="Times New Roman"/>
        </w:rPr>
        <w:t>a</w:t>
      </w:r>
      <w:r w:rsidRPr="008313E9">
        <w:rPr>
          <w:rFonts w:ascii="Calibri" w:hAnsi="Calibri" w:cs="Times New Roman"/>
        </w:rPr>
        <w:t xml:space="preserve"> para as linguagens baseadas em C (</w:t>
      </w:r>
      <w:proofErr w:type="spellStart"/>
      <w:r w:rsidRPr="008313E9">
        <w:rPr>
          <w:rFonts w:ascii="Calibri" w:hAnsi="Calibri" w:cs="Times New Roman"/>
        </w:rPr>
        <w:t>C</w:t>
      </w:r>
      <w:proofErr w:type="spellEnd"/>
      <w:r w:rsidRPr="008313E9">
        <w:rPr>
          <w:rFonts w:ascii="Calibri" w:hAnsi="Calibri" w:cs="Times New Roman"/>
        </w:rPr>
        <w:t xml:space="preserve">, </w:t>
      </w:r>
      <w:proofErr w:type="gramStart"/>
      <w:r w:rsidRPr="008313E9">
        <w:rPr>
          <w:rFonts w:ascii="Calibri" w:hAnsi="Calibri" w:cs="Times New Roman"/>
        </w:rPr>
        <w:t xml:space="preserve">C++, e </w:t>
      </w:r>
      <w:proofErr w:type="spellStart"/>
      <w:r w:rsidRPr="008313E9">
        <w:rPr>
          <w:rFonts w:ascii="Calibri" w:hAnsi="Calibri" w:cs="Times New Roman"/>
        </w:rPr>
        <w:t>Objective</w:t>
      </w:r>
      <w:proofErr w:type="spellEnd"/>
      <w:r w:rsidRPr="008313E9">
        <w:rPr>
          <w:rFonts w:ascii="Calibri" w:hAnsi="Calibri" w:cs="Times New Roman"/>
        </w:rPr>
        <w:t>-C</w:t>
      </w:r>
      <w:proofErr w:type="gramEnd"/>
      <w:r w:rsidRPr="008313E9">
        <w:rPr>
          <w:rFonts w:ascii="Calibri" w:hAnsi="Calibri" w:cs="Times New Roman"/>
        </w:rPr>
        <w:t xml:space="preserve">). Para assumir </w:t>
      </w:r>
      <w:r w:rsidR="00D7135B" w:rsidRPr="008313E9">
        <w:rPr>
          <w:rFonts w:ascii="Calibri" w:hAnsi="Calibri" w:cs="Times New Roman"/>
        </w:rPr>
        <w:t>es</w:t>
      </w:r>
      <w:r w:rsidR="00D7135B">
        <w:rPr>
          <w:rFonts w:ascii="Calibri" w:hAnsi="Calibri" w:cs="Times New Roman"/>
        </w:rPr>
        <w:t>s</w:t>
      </w:r>
      <w:r w:rsidR="00D7135B" w:rsidRPr="008313E9">
        <w:rPr>
          <w:rFonts w:ascii="Calibri" w:hAnsi="Calibri" w:cs="Times New Roman"/>
        </w:rPr>
        <w:t xml:space="preserve">a </w:t>
      </w:r>
      <w:r w:rsidRPr="008313E9">
        <w:rPr>
          <w:rFonts w:ascii="Calibri" w:hAnsi="Calibri" w:cs="Times New Roman"/>
        </w:rPr>
        <w:t xml:space="preserve">responsabilidade, espera-se que </w:t>
      </w:r>
      <w:r w:rsidR="00DC6B8E">
        <w:rPr>
          <w:rFonts w:ascii="Calibri" w:hAnsi="Calibri" w:cs="Times New Roman"/>
        </w:rPr>
        <w:t>a</w:t>
      </w:r>
      <w:r w:rsidRPr="008313E9">
        <w:rPr>
          <w:rFonts w:ascii="Calibri" w:hAnsi="Calibri" w:cs="Times New Roman"/>
        </w:rPr>
        <w:t xml:space="preserve"> Swift possua um desempenho melhor ou igual a </w:t>
      </w:r>
      <w:r w:rsidR="00D7135B" w:rsidRPr="008313E9">
        <w:rPr>
          <w:rFonts w:ascii="Calibri" w:hAnsi="Calibri" w:cs="Times New Roman"/>
        </w:rPr>
        <w:t>es</w:t>
      </w:r>
      <w:r w:rsidR="00D7135B">
        <w:rPr>
          <w:rFonts w:ascii="Calibri" w:hAnsi="Calibri" w:cs="Times New Roman"/>
        </w:rPr>
        <w:t>s</w:t>
      </w:r>
      <w:r w:rsidR="00D7135B" w:rsidRPr="008313E9">
        <w:rPr>
          <w:rFonts w:ascii="Calibri" w:hAnsi="Calibri" w:cs="Times New Roman"/>
        </w:rPr>
        <w:t xml:space="preserve">as </w:t>
      </w:r>
      <w:r w:rsidRPr="008313E9">
        <w:rPr>
          <w:rFonts w:ascii="Calibri" w:hAnsi="Calibri" w:cs="Times New Roman"/>
        </w:rPr>
        <w:t>linguagens.</w:t>
      </w:r>
    </w:p>
    <w:p w14:paraId="1A8E65D0" w14:textId="095FAB5C" w:rsidR="008313E9" w:rsidRPr="008313E9" w:rsidRDefault="008313E9" w:rsidP="003F6B0B">
      <w:pPr>
        <w:numPr>
          <w:ilvl w:val="0"/>
          <w:numId w:val="2"/>
        </w:numPr>
        <w:textAlignment w:val="baseline"/>
        <w:rPr>
          <w:rFonts w:ascii="Calibri" w:hAnsi="Calibri" w:cs="Times New Roman"/>
          <w:b/>
          <w:bCs/>
        </w:rPr>
      </w:pPr>
      <w:r w:rsidRPr="008313E9">
        <w:rPr>
          <w:rFonts w:ascii="Calibri" w:hAnsi="Calibri" w:cs="Times New Roman"/>
          <w:b/>
          <w:bCs/>
        </w:rPr>
        <w:t xml:space="preserve">Expressivo: </w:t>
      </w:r>
      <w:r w:rsidR="00D7135B">
        <w:rPr>
          <w:rFonts w:ascii="Calibri" w:hAnsi="Calibri" w:cs="Times New Roman"/>
        </w:rPr>
        <w:t>d</w:t>
      </w:r>
      <w:r w:rsidR="00D7135B" w:rsidRPr="008313E9">
        <w:rPr>
          <w:rFonts w:ascii="Calibri" w:hAnsi="Calibri" w:cs="Times New Roman"/>
        </w:rPr>
        <w:t xml:space="preserve">écadas </w:t>
      </w:r>
      <w:r w:rsidRPr="008313E9">
        <w:rPr>
          <w:rFonts w:ascii="Calibri" w:hAnsi="Calibri" w:cs="Times New Roman"/>
        </w:rPr>
        <w:t xml:space="preserve">de avanço na </w:t>
      </w:r>
      <w:r w:rsidR="00D7135B">
        <w:rPr>
          <w:rFonts w:ascii="Calibri" w:hAnsi="Calibri" w:cs="Times New Roman"/>
        </w:rPr>
        <w:t>C</w:t>
      </w:r>
      <w:r w:rsidR="00D7135B" w:rsidRPr="008313E9">
        <w:rPr>
          <w:rFonts w:ascii="Calibri" w:hAnsi="Calibri" w:cs="Times New Roman"/>
        </w:rPr>
        <w:t xml:space="preserve">iência </w:t>
      </w:r>
      <w:r w:rsidRPr="008313E9">
        <w:rPr>
          <w:rFonts w:ascii="Calibri" w:hAnsi="Calibri" w:cs="Times New Roman"/>
        </w:rPr>
        <w:t xml:space="preserve">da </w:t>
      </w:r>
      <w:r w:rsidR="00D7135B">
        <w:rPr>
          <w:rFonts w:ascii="Calibri" w:hAnsi="Calibri" w:cs="Times New Roman"/>
        </w:rPr>
        <w:t>C</w:t>
      </w:r>
      <w:r w:rsidR="00D7135B" w:rsidRPr="008313E9">
        <w:rPr>
          <w:rFonts w:ascii="Calibri" w:hAnsi="Calibri" w:cs="Times New Roman"/>
        </w:rPr>
        <w:t xml:space="preserve">omputação </w:t>
      </w:r>
      <w:r w:rsidRPr="008313E9">
        <w:rPr>
          <w:rFonts w:ascii="Calibri" w:hAnsi="Calibri" w:cs="Times New Roman"/>
        </w:rPr>
        <w:t xml:space="preserve">vieram para oferecer </w:t>
      </w:r>
      <w:r w:rsidR="00D7135B">
        <w:rPr>
          <w:rFonts w:ascii="Calibri" w:hAnsi="Calibri" w:cs="Times New Roman"/>
        </w:rPr>
        <w:t>à</w:t>
      </w:r>
      <w:r w:rsidR="00D7135B" w:rsidRPr="008313E9">
        <w:rPr>
          <w:rFonts w:ascii="Calibri" w:hAnsi="Calibri" w:cs="Times New Roman"/>
        </w:rPr>
        <w:t xml:space="preserve"> </w:t>
      </w:r>
      <w:r w:rsidRPr="008313E9">
        <w:rPr>
          <w:rFonts w:ascii="Calibri" w:hAnsi="Calibri" w:cs="Times New Roman"/>
        </w:rPr>
        <w:t xml:space="preserve">Swift </w:t>
      </w:r>
      <w:r w:rsidR="00DC6B8E">
        <w:rPr>
          <w:rFonts w:ascii="Calibri" w:hAnsi="Calibri" w:cs="Times New Roman"/>
        </w:rPr>
        <w:t xml:space="preserve">as </w:t>
      </w:r>
      <w:r w:rsidRPr="008313E9">
        <w:rPr>
          <w:rFonts w:ascii="Calibri" w:hAnsi="Calibri" w:cs="Times New Roman"/>
        </w:rPr>
        <w:t xml:space="preserve">características </w:t>
      </w:r>
      <w:r w:rsidR="00CB1257">
        <w:rPr>
          <w:rFonts w:ascii="Calibri" w:hAnsi="Calibri" w:cs="Times New Roman"/>
        </w:rPr>
        <w:t>de linguagens de programação modernas</w:t>
      </w:r>
      <w:r w:rsidRPr="008313E9">
        <w:rPr>
          <w:rFonts w:ascii="Calibri" w:hAnsi="Calibri" w:cs="Times New Roman"/>
        </w:rPr>
        <w:t xml:space="preserve"> que </w:t>
      </w:r>
      <w:r w:rsidR="00DC6B8E">
        <w:rPr>
          <w:rFonts w:ascii="Calibri" w:hAnsi="Calibri" w:cs="Times New Roman"/>
        </w:rPr>
        <w:t xml:space="preserve">os </w:t>
      </w:r>
      <w:r w:rsidRPr="008313E9">
        <w:rPr>
          <w:rFonts w:ascii="Calibri" w:hAnsi="Calibri" w:cs="Times New Roman"/>
        </w:rPr>
        <w:t>desenvolvedores esperam</w:t>
      </w:r>
      <w:r w:rsidR="00CB1257">
        <w:rPr>
          <w:rFonts w:ascii="Calibri" w:hAnsi="Calibri" w:cs="Times New Roman"/>
        </w:rPr>
        <w:t xml:space="preserve">. Você verá em breve </w:t>
      </w:r>
      <w:r w:rsidR="00D65AFF">
        <w:rPr>
          <w:rFonts w:ascii="Calibri" w:hAnsi="Calibri" w:cs="Times New Roman"/>
        </w:rPr>
        <w:t>de</w:t>
      </w:r>
      <w:r w:rsidR="0077006E">
        <w:rPr>
          <w:rFonts w:ascii="Calibri" w:hAnsi="Calibri" w:cs="Times New Roman"/>
        </w:rPr>
        <w:t xml:space="preserve"> </w:t>
      </w:r>
      <w:r w:rsidR="00CB1257">
        <w:rPr>
          <w:rFonts w:ascii="Calibri" w:hAnsi="Calibri" w:cs="Times New Roman"/>
        </w:rPr>
        <w:t xml:space="preserve">quais modernidades </w:t>
      </w:r>
      <w:r w:rsidR="00D7135B">
        <w:rPr>
          <w:rFonts w:ascii="Calibri" w:hAnsi="Calibri" w:cs="Times New Roman"/>
        </w:rPr>
        <w:t>se tratam</w:t>
      </w:r>
      <w:r w:rsidRPr="008313E9">
        <w:rPr>
          <w:rFonts w:ascii="Calibri" w:hAnsi="Calibri" w:cs="Times New Roman"/>
        </w:rPr>
        <w:t xml:space="preserve">. </w:t>
      </w:r>
      <w:r w:rsidR="00CB1257">
        <w:rPr>
          <w:rFonts w:ascii="Calibri" w:hAnsi="Calibri" w:cs="Times New Roman"/>
        </w:rPr>
        <w:t>A</w:t>
      </w:r>
      <w:r w:rsidR="002E523E">
        <w:rPr>
          <w:rFonts w:ascii="Calibri" w:hAnsi="Calibri" w:cs="Times New Roman"/>
        </w:rPr>
        <w:t xml:space="preserve"> </w:t>
      </w:r>
      <w:r w:rsidRPr="008313E9">
        <w:rPr>
          <w:rFonts w:ascii="Calibri" w:hAnsi="Calibri" w:cs="Times New Roman"/>
        </w:rPr>
        <w:t>Swift ainda está em desenvolvimento e</w:t>
      </w:r>
      <w:r w:rsidR="00CB1257">
        <w:rPr>
          <w:rFonts w:ascii="Calibri" w:hAnsi="Calibri" w:cs="Times New Roman"/>
        </w:rPr>
        <w:t xml:space="preserve"> sofre</w:t>
      </w:r>
      <w:r w:rsidRPr="008313E9">
        <w:rPr>
          <w:rFonts w:ascii="Calibri" w:hAnsi="Calibri" w:cs="Times New Roman"/>
        </w:rPr>
        <w:t xml:space="preserve"> alterações constantes</w:t>
      </w:r>
      <w:r w:rsidR="00CB1257">
        <w:rPr>
          <w:rFonts w:ascii="Calibri" w:hAnsi="Calibri" w:cs="Times New Roman"/>
        </w:rPr>
        <w:t xml:space="preserve">, </w:t>
      </w:r>
      <w:r w:rsidR="00D65AFF">
        <w:rPr>
          <w:rFonts w:ascii="Calibri" w:hAnsi="Calibri" w:cs="Times New Roman"/>
        </w:rPr>
        <w:t xml:space="preserve">então </w:t>
      </w:r>
      <w:r w:rsidR="00D7135B">
        <w:rPr>
          <w:rFonts w:ascii="Calibri" w:hAnsi="Calibri" w:cs="Times New Roman"/>
        </w:rPr>
        <w:t xml:space="preserve">é possível </w:t>
      </w:r>
      <w:r w:rsidR="00CB1257">
        <w:rPr>
          <w:rFonts w:ascii="Calibri" w:hAnsi="Calibri" w:cs="Times New Roman"/>
        </w:rPr>
        <w:t>esperar novidades ainda melhores que a Swift já proporciona</w:t>
      </w:r>
      <w:r w:rsidRPr="008313E9">
        <w:rPr>
          <w:rFonts w:ascii="Calibri" w:hAnsi="Calibri" w:cs="Times New Roman"/>
        </w:rPr>
        <w:t xml:space="preserve">. </w:t>
      </w:r>
    </w:p>
    <w:p w14:paraId="63E4A77D" w14:textId="77777777" w:rsidR="008313E9" w:rsidRDefault="008313E9" w:rsidP="008313E9">
      <w:pPr>
        <w:pStyle w:val="Ttulo3"/>
      </w:pPr>
      <w:r w:rsidRPr="008313E9">
        <w:t>Características</w:t>
      </w:r>
    </w:p>
    <w:p w14:paraId="002E7E82" w14:textId="363D983A" w:rsidR="008313E9" w:rsidRPr="008313E9" w:rsidRDefault="008313E9" w:rsidP="008313E9">
      <w:pPr>
        <w:rPr>
          <w:rFonts w:ascii="Times New Roman" w:hAnsi="Times New Roman" w:cs="Times New Roman"/>
          <w:color w:val="auto"/>
          <w:sz w:val="24"/>
          <w:szCs w:val="24"/>
        </w:rPr>
      </w:pPr>
      <w:r w:rsidRPr="008313E9">
        <w:rPr>
          <w:rFonts w:ascii="Calibri" w:hAnsi="Calibri" w:cs="Times New Roman"/>
        </w:rPr>
        <w:t xml:space="preserve">Alguns recursos adicionais de Swift </w:t>
      </w:r>
      <w:r w:rsidR="00AE0252">
        <w:rPr>
          <w:rFonts w:ascii="Calibri" w:hAnsi="Calibri" w:cs="Times New Roman"/>
        </w:rPr>
        <w:t>que você aprender</w:t>
      </w:r>
      <w:r w:rsidR="00D7135B">
        <w:rPr>
          <w:rFonts w:ascii="Calibri" w:hAnsi="Calibri" w:cs="Times New Roman"/>
        </w:rPr>
        <w:t>á</w:t>
      </w:r>
      <w:r w:rsidR="00AE0252">
        <w:rPr>
          <w:rFonts w:ascii="Calibri" w:hAnsi="Calibri" w:cs="Times New Roman"/>
        </w:rPr>
        <w:t xml:space="preserve"> no decorrer do curso</w:t>
      </w:r>
      <w:r w:rsidR="00BB55A2">
        <w:rPr>
          <w:rFonts w:ascii="Calibri" w:hAnsi="Calibri" w:cs="Times New Roman"/>
        </w:rPr>
        <w:t xml:space="preserve"> incluem</w:t>
      </w:r>
      <w:r w:rsidRPr="008313E9">
        <w:rPr>
          <w:rFonts w:ascii="Calibri" w:hAnsi="Calibri" w:cs="Times New Roman"/>
        </w:rPr>
        <w:t>:</w:t>
      </w:r>
    </w:p>
    <w:p w14:paraId="12B7EB44" w14:textId="7405BE90" w:rsidR="008313E9" w:rsidRPr="008313E9" w:rsidRDefault="008313E9" w:rsidP="003F6B0B">
      <w:pPr>
        <w:numPr>
          <w:ilvl w:val="0"/>
          <w:numId w:val="3"/>
        </w:numPr>
        <w:textAlignment w:val="baseline"/>
        <w:rPr>
          <w:rFonts w:ascii="Arial" w:hAnsi="Arial"/>
          <w:color w:val="333333"/>
          <w:sz w:val="27"/>
          <w:szCs w:val="27"/>
        </w:rPr>
      </w:pPr>
      <w:proofErr w:type="spellStart"/>
      <w:r w:rsidRPr="006F3F19">
        <w:rPr>
          <w:rFonts w:ascii="Calibri" w:hAnsi="Calibri"/>
          <w:i/>
        </w:rPr>
        <w:t>Closures</w:t>
      </w:r>
      <w:proofErr w:type="spellEnd"/>
      <w:r w:rsidRPr="008313E9">
        <w:rPr>
          <w:rFonts w:ascii="Calibri" w:hAnsi="Calibri"/>
        </w:rPr>
        <w:t xml:space="preserve"> unificadas com ponteiros de função</w:t>
      </w:r>
      <w:r w:rsidR="00D7135B">
        <w:rPr>
          <w:rFonts w:ascii="Calibri" w:hAnsi="Calibri"/>
        </w:rPr>
        <w:t>;</w:t>
      </w:r>
    </w:p>
    <w:p w14:paraId="34C93F5C" w14:textId="1B6C7DD2" w:rsidR="008313E9" w:rsidRPr="008313E9" w:rsidRDefault="008313E9" w:rsidP="003F6B0B">
      <w:pPr>
        <w:numPr>
          <w:ilvl w:val="0"/>
          <w:numId w:val="3"/>
        </w:numPr>
        <w:textAlignment w:val="baseline"/>
        <w:rPr>
          <w:rFonts w:ascii="Arial" w:hAnsi="Arial"/>
          <w:color w:val="333333"/>
          <w:sz w:val="27"/>
          <w:szCs w:val="27"/>
        </w:rPr>
      </w:pPr>
      <w:proofErr w:type="spellStart"/>
      <w:r w:rsidRPr="006F3F19">
        <w:rPr>
          <w:rFonts w:ascii="Calibri" w:hAnsi="Calibri"/>
          <w:i/>
        </w:rPr>
        <w:t>Tuplas</w:t>
      </w:r>
      <w:proofErr w:type="spellEnd"/>
      <w:r w:rsidRPr="008313E9">
        <w:rPr>
          <w:rFonts w:ascii="Calibri" w:hAnsi="Calibri"/>
        </w:rPr>
        <w:t xml:space="preserve"> e múltiplos valores de retorno</w:t>
      </w:r>
      <w:r w:rsidR="00D7135B">
        <w:rPr>
          <w:rFonts w:ascii="Calibri" w:hAnsi="Calibri"/>
        </w:rPr>
        <w:t>;</w:t>
      </w:r>
    </w:p>
    <w:p w14:paraId="27908259" w14:textId="2C239D29" w:rsidR="008313E9" w:rsidRPr="008313E9" w:rsidRDefault="008313E9" w:rsidP="003F6B0B">
      <w:pPr>
        <w:numPr>
          <w:ilvl w:val="0"/>
          <w:numId w:val="3"/>
        </w:numPr>
        <w:textAlignment w:val="baseline"/>
        <w:rPr>
          <w:rFonts w:ascii="Arial" w:hAnsi="Arial"/>
          <w:color w:val="333333"/>
          <w:sz w:val="27"/>
          <w:szCs w:val="27"/>
        </w:rPr>
      </w:pPr>
      <w:proofErr w:type="spellStart"/>
      <w:r w:rsidRPr="006F3F19">
        <w:rPr>
          <w:rFonts w:ascii="Calibri" w:hAnsi="Calibri"/>
          <w:i/>
        </w:rPr>
        <w:t>Generics</w:t>
      </w:r>
      <w:proofErr w:type="spellEnd"/>
      <w:r w:rsidR="00D7135B">
        <w:rPr>
          <w:rFonts w:ascii="Calibri" w:hAnsi="Calibri"/>
        </w:rPr>
        <w:t>;</w:t>
      </w:r>
    </w:p>
    <w:p w14:paraId="6DE558C9" w14:textId="53A36285" w:rsidR="008313E9" w:rsidRPr="008313E9" w:rsidRDefault="008313E9" w:rsidP="003F6B0B">
      <w:pPr>
        <w:numPr>
          <w:ilvl w:val="0"/>
          <w:numId w:val="3"/>
        </w:numPr>
        <w:textAlignment w:val="baseline"/>
        <w:rPr>
          <w:rFonts w:ascii="Arial" w:hAnsi="Arial"/>
          <w:color w:val="333333"/>
          <w:sz w:val="27"/>
          <w:szCs w:val="27"/>
        </w:rPr>
      </w:pPr>
      <w:r w:rsidRPr="008313E9">
        <w:rPr>
          <w:rFonts w:ascii="Calibri" w:hAnsi="Calibri"/>
        </w:rPr>
        <w:t xml:space="preserve">Iteração rápida e concisa </w:t>
      </w:r>
      <w:r w:rsidR="00D7135B">
        <w:rPr>
          <w:rFonts w:ascii="Calibri" w:hAnsi="Calibri"/>
        </w:rPr>
        <w:t>n</w:t>
      </w:r>
      <w:r w:rsidRPr="008313E9">
        <w:rPr>
          <w:rFonts w:ascii="Calibri" w:hAnsi="Calibri"/>
        </w:rPr>
        <w:t xml:space="preserve">um espaço ou </w:t>
      </w:r>
      <w:r w:rsidR="00D7135B">
        <w:rPr>
          <w:rFonts w:ascii="Calibri" w:hAnsi="Calibri"/>
        </w:rPr>
        <w:t>n</w:t>
      </w:r>
      <w:r w:rsidRPr="008313E9">
        <w:rPr>
          <w:rFonts w:ascii="Calibri" w:hAnsi="Calibri"/>
        </w:rPr>
        <w:t>uma coleção</w:t>
      </w:r>
      <w:r w:rsidR="00D7135B">
        <w:rPr>
          <w:rFonts w:ascii="Calibri" w:hAnsi="Calibri"/>
        </w:rPr>
        <w:t>;</w:t>
      </w:r>
    </w:p>
    <w:p w14:paraId="128C09AA" w14:textId="3E075A37" w:rsidR="008313E9" w:rsidRPr="008313E9" w:rsidRDefault="008313E9" w:rsidP="003F6B0B">
      <w:pPr>
        <w:numPr>
          <w:ilvl w:val="0"/>
          <w:numId w:val="3"/>
        </w:numPr>
        <w:textAlignment w:val="baseline"/>
        <w:rPr>
          <w:rFonts w:ascii="Arial" w:hAnsi="Arial"/>
          <w:color w:val="333333"/>
          <w:sz w:val="27"/>
          <w:szCs w:val="27"/>
        </w:rPr>
      </w:pPr>
      <w:r w:rsidRPr="008313E9">
        <w:rPr>
          <w:rFonts w:ascii="Calibri" w:hAnsi="Calibri"/>
        </w:rPr>
        <w:t xml:space="preserve">Estruturas que suportam </w:t>
      </w:r>
      <w:r w:rsidRPr="008313E9">
        <w:rPr>
          <w:rFonts w:ascii="Calibri" w:hAnsi="Calibri"/>
          <w:b/>
          <w:bCs/>
        </w:rPr>
        <w:t>métodos</w:t>
      </w:r>
      <w:r w:rsidRPr="008313E9">
        <w:rPr>
          <w:rFonts w:ascii="Calibri" w:hAnsi="Calibri"/>
        </w:rPr>
        <w:t xml:space="preserve">, </w:t>
      </w:r>
      <w:r w:rsidRPr="008313E9">
        <w:rPr>
          <w:rFonts w:ascii="Calibri" w:hAnsi="Calibri"/>
          <w:b/>
          <w:bCs/>
        </w:rPr>
        <w:t>extensões</w:t>
      </w:r>
      <w:r w:rsidRPr="008313E9">
        <w:rPr>
          <w:rFonts w:ascii="Calibri" w:hAnsi="Calibri"/>
        </w:rPr>
        <w:t xml:space="preserve"> e </w:t>
      </w:r>
      <w:r w:rsidRPr="008313E9">
        <w:rPr>
          <w:rFonts w:ascii="Calibri" w:hAnsi="Calibri"/>
          <w:b/>
          <w:bCs/>
        </w:rPr>
        <w:t>protocolos</w:t>
      </w:r>
      <w:r w:rsidR="00BC0C4F">
        <w:rPr>
          <w:rFonts w:ascii="Calibri" w:hAnsi="Calibri"/>
          <w:b/>
          <w:bCs/>
        </w:rPr>
        <w:t>;</w:t>
      </w:r>
    </w:p>
    <w:p w14:paraId="215B6EF0" w14:textId="57C84DDE" w:rsidR="008313E9" w:rsidRPr="008313E9" w:rsidRDefault="008313E9" w:rsidP="003F6B0B">
      <w:pPr>
        <w:numPr>
          <w:ilvl w:val="0"/>
          <w:numId w:val="3"/>
        </w:numPr>
        <w:textAlignment w:val="baseline"/>
        <w:rPr>
          <w:rFonts w:ascii="Arial" w:hAnsi="Arial"/>
          <w:color w:val="333333"/>
          <w:sz w:val="27"/>
          <w:szCs w:val="27"/>
        </w:rPr>
      </w:pPr>
      <w:r w:rsidRPr="008313E9">
        <w:rPr>
          <w:rFonts w:ascii="Calibri" w:hAnsi="Calibri"/>
        </w:rPr>
        <w:t xml:space="preserve">Padrões de programação funcional </w:t>
      </w:r>
      <w:r w:rsidR="00BB55A2">
        <w:rPr>
          <w:rFonts w:ascii="Calibri" w:hAnsi="Calibri"/>
        </w:rPr>
        <w:t>como</w:t>
      </w:r>
      <w:r w:rsidRPr="008313E9">
        <w:rPr>
          <w:rFonts w:ascii="Calibri" w:hAnsi="Calibri"/>
        </w:rPr>
        <w:t xml:space="preserve"> </w:t>
      </w:r>
      <w:proofErr w:type="spellStart"/>
      <w:r w:rsidRPr="006F3F19">
        <w:rPr>
          <w:rFonts w:ascii="Calibri" w:hAnsi="Calibri"/>
          <w:i/>
        </w:rPr>
        <w:t>map</w:t>
      </w:r>
      <w:proofErr w:type="spellEnd"/>
      <w:r w:rsidRPr="008313E9">
        <w:rPr>
          <w:rFonts w:ascii="Calibri" w:hAnsi="Calibri"/>
        </w:rPr>
        <w:t xml:space="preserve"> e </w:t>
      </w:r>
      <w:proofErr w:type="spellStart"/>
      <w:r w:rsidRPr="006F3F19">
        <w:rPr>
          <w:rFonts w:ascii="Calibri" w:hAnsi="Calibri"/>
          <w:i/>
        </w:rPr>
        <w:t>filter</w:t>
      </w:r>
      <w:proofErr w:type="spellEnd"/>
      <w:r w:rsidR="00BB55A2">
        <w:rPr>
          <w:rFonts w:ascii="Calibri" w:hAnsi="Calibri"/>
        </w:rPr>
        <w:t>.</w:t>
      </w:r>
    </w:p>
    <w:p w14:paraId="4BBBBF29" w14:textId="3A6030E4" w:rsidR="008313E9" w:rsidRPr="008313E9" w:rsidRDefault="008313E9" w:rsidP="003F6B0B">
      <w:pPr>
        <w:numPr>
          <w:ilvl w:val="0"/>
          <w:numId w:val="3"/>
        </w:numPr>
        <w:textAlignment w:val="baseline"/>
        <w:rPr>
          <w:rFonts w:ascii="Arial" w:hAnsi="Arial"/>
          <w:color w:val="333333"/>
          <w:sz w:val="27"/>
          <w:szCs w:val="27"/>
        </w:rPr>
      </w:pPr>
      <w:r w:rsidRPr="008313E9">
        <w:rPr>
          <w:rFonts w:ascii="Calibri" w:hAnsi="Calibri"/>
        </w:rPr>
        <w:t>Tratamento de erros em tempo de execução</w:t>
      </w:r>
      <w:r w:rsidR="00BC0C4F">
        <w:rPr>
          <w:rFonts w:ascii="Calibri" w:hAnsi="Calibri"/>
        </w:rPr>
        <w:t>;</w:t>
      </w:r>
    </w:p>
    <w:p w14:paraId="7CA156CA" w14:textId="614323AE" w:rsidR="008313E9" w:rsidRPr="008313E9" w:rsidRDefault="008313E9" w:rsidP="003F6B0B">
      <w:pPr>
        <w:numPr>
          <w:ilvl w:val="0"/>
          <w:numId w:val="3"/>
        </w:numPr>
        <w:textAlignment w:val="baseline"/>
        <w:rPr>
          <w:rFonts w:ascii="Arial" w:hAnsi="Arial"/>
          <w:color w:val="333333"/>
          <w:sz w:val="27"/>
          <w:szCs w:val="27"/>
        </w:rPr>
      </w:pPr>
      <w:r w:rsidRPr="008313E9">
        <w:rPr>
          <w:rFonts w:ascii="Calibri" w:hAnsi="Calibri"/>
        </w:rPr>
        <w:lastRenderedPageBreak/>
        <w:t>Fluxo de controle avançado com palavras-chave</w:t>
      </w:r>
      <w:r w:rsidR="00BB55A2">
        <w:rPr>
          <w:rFonts w:ascii="Calibri" w:hAnsi="Calibri"/>
        </w:rPr>
        <w:t xml:space="preserve"> como</w:t>
      </w:r>
      <w:r w:rsidRPr="008313E9">
        <w:rPr>
          <w:rFonts w:ascii="Calibri" w:hAnsi="Calibri"/>
        </w:rPr>
        <w:t xml:space="preserve"> </w:t>
      </w:r>
      <w:proofErr w:type="gramStart"/>
      <w:r w:rsidRPr="006F3F19">
        <w:rPr>
          <w:rFonts w:ascii="Calibri" w:hAnsi="Calibri"/>
          <w:b/>
          <w:bCs/>
          <w:i/>
        </w:rPr>
        <w:t>do</w:t>
      </w:r>
      <w:r w:rsidRPr="008313E9">
        <w:rPr>
          <w:rFonts w:ascii="Calibri" w:hAnsi="Calibri"/>
        </w:rPr>
        <w:t xml:space="preserve">, </w:t>
      </w:r>
      <w:proofErr w:type="spellStart"/>
      <w:r w:rsidRPr="006F3F19">
        <w:rPr>
          <w:rFonts w:ascii="Calibri" w:hAnsi="Calibri"/>
          <w:b/>
          <w:bCs/>
          <w:i/>
        </w:rPr>
        <w:t>guard</w:t>
      </w:r>
      <w:proofErr w:type="spellEnd"/>
      <w:proofErr w:type="gramEnd"/>
      <w:r w:rsidRPr="008313E9">
        <w:rPr>
          <w:rFonts w:ascii="Calibri" w:hAnsi="Calibri"/>
        </w:rPr>
        <w:t xml:space="preserve">, </w:t>
      </w:r>
      <w:proofErr w:type="spellStart"/>
      <w:r w:rsidRPr="006F3F19">
        <w:rPr>
          <w:rFonts w:ascii="Calibri" w:hAnsi="Calibri"/>
          <w:b/>
          <w:bCs/>
          <w:i/>
        </w:rPr>
        <w:t>defer</w:t>
      </w:r>
      <w:proofErr w:type="spellEnd"/>
      <w:r w:rsidRPr="008313E9">
        <w:rPr>
          <w:rFonts w:ascii="Calibri" w:hAnsi="Calibri"/>
          <w:b/>
          <w:bCs/>
        </w:rPr>
        <w:t xml:space="preserve"> </w:t>
      </w:r>
      <w:r w:rsidRPr="008313E9">
        <w:rPr>
          <w:rFonts w:ascii="Calibri" w:hAnsi="Calibri"/>
        </w:rPr>
        <w:t xml:space="preserve">e </w:t>
      </w:r>
      <w:proofErr w:type="spellStart"/>
      <w:r w:rsidRPr="006F3F19">
        <w:rPr>
          <w:rFonts w:ascii="Calibri" w:hAnsi="Calibri"/>
          <w:b/>
          <w:bCs/>
          <w:i/>
        </w:rPr>
        <w:t>repeat</w:t>
      </w:r>
      <w:proofErr w:type="spellEnd"/>
      <w:r w:rsidR="00BB55A2">
        <w:rPr>
          <w:rFonts w:ascii="Calibri" w:hAnsi="Calibri"/>
          <w:b/>
          <w:bCs/>
        </w:rPr>
        <w:t>.</w:t>
      </w:r>
    </w:p>
    <w:p w14:paraId="548B8DD9" w14:textId="17405C3E" w:rsidR="008313E9" w:rsidRPr="008313E9" w:rsidRDefault="00BC0C4F" w:rsidP="008313E9">
      <w:pPr>
        <w:rPr>
          <w:rFonts w:ascii="Times New Roman" w:hAnsi="Times New Roman" w:cs="Times New Roman"/>
          <w:color w:val="auto"/>
          <w:sz w:val="24"/>
          <w:szCs w:val="24"/>
        </w:rPr>
      </w:pPr>
      <w:r>
        <w:rPr>
          <w:rFonts w:ascii="Calibri" w:hAnsi="Calibri" w:cs="Times New Roman"/>
        </w:rPr>
        <w:t>Você vai</w:t>
      </w:r>
      <w:r w:rsidRPr="008313E9">
        <w:rPr>
          <w:rFonts w:ascii="Calibri" w:hAnsi="Calibri" w:cs="Times New Roman"/>
        </w:rPr>
        <w:t xml:space="preserve"> </w:t>
      </w:r>
      <w:r w:rsidR="008313E9" w:rsidRPr="008313E9">
        <w:rPr>
          <w:rFonts w:ascii="Calibri" w:hAnsi="Calibri" w:cs="Times New Roman"/>
        </w:rPr>
        <w:t xml:space="preserve">então aprender um pouco de Swift. Abra um </w:t>
      </w:r>
      <w:r w:rsidR="008313E9" w:rsidRPr="006F3F19">
        <w:rPr>
          <w:rFonts w:ascii="Calibri" w:hAnsi="Calibri" w:cs="Times New Roman"/>
          <w:i/>
        </w:rPr>
        <w:t>Playground</w:t>
      </w:r>
      <w:r w:rsidR="008313E9" w:rsidRPr="008313E9">
        <w:rPr>
          <w:rFonts w:ascii="Calibri" w:hAnsi="Calibri" w:cs="Times New Roman"/>
        </w:rPr>
        <w:t xml:space="preserve"> e siga os exemplos seguintes.</w:t>
      </w:r>
    </w:p>
    <w:p w14:paraId="08CDB173" w14:textId="7453AA97" w:rsidR="008313E9" w:rsidRDefault="008313E9" w:rsidP="008313E9">
      <w:pPr>
        <w:rPr>
          <w:rFonts w:ascii="Calibri" w:hAnsi="Calibri" w:cs="Times New Roman"/>
        </w:rPr>
      </w:pPr>
      <w:r w:rsidRPr="008313E9">
        <w:rPr>
          <w:rFonts w:ascii="Calibri" w:hAnsi="Calibri" w:cs="Times New Roman"/>
        </w:rPr>
        <w:t xml:space="preserve">As lições a seguir serão guiadas a partir de um </w:t>
      </w:r>
      <w:r w:rsidRPr="006F3F19">
        <w:rPr>
          <w:rFonts w:ascii="Calibri" w:hAnsi="Calibri" w:cs="Times New Roman"/>
          <w:i/>
        </w:rPr>
        <w:t>Playground</w:t>
      </w:r>
      <w:r w:rsidRPr="008313E9">
        <w:rPr>
          <w:rFonts w:ascii="Calibri" w:hAnsi="Calibri" w:cs="Times New Roman"/>
        </w:rPr>
        <w:t xml:space="preserve">. Como </w:t>
      </w:r>
      <w:r w:rsidR="00BC0C4F">
        <w:rPr>
          <w:rFonts w:ascii="Calibri" w:hAnsi="Calibri" w:cs="Times New Roman"/>
        </w:rPr>
        <w:t>dito</w:t>
      </w:r>
      <w:r w:rsidR="00BC0C4F" w:rsidRPr="008313E9">
        <w:rPr>
          <w:rFonts w:ascii="Calibri" w:hAnsi="Calibri" w:cs="Times New Roman"/>
        </w:rPr>
        <w:t xml:space="preserve"> </w:t>
      </w:r>
      <w:r w:rsidRPr="008313E9">
        <w:rPr>
          <w:rFonts w:ascii="Calibri" w:hAnsi="Calibri" w:cs="Times New Roman"/>
        </w:rPr>
        <w:t xml:space="preserve">anteriormente, o </w:t>
      </w:r>
      <w:r w:rsidRPr="006F3F19">
        <w:rPr>
          <w:rFonts w:ascii="Calibri" w:hAnsi="Calibri" w:cs="Times New Roman"/>
          <w:i/>
        </w:rPr>
        <w:t>Playground</w:t>
      </w:r>
      <w:r w:rsidRPr="008313E9">
        <w:rPr>
          <w:rFonts w:ascii="Calibri" w:hAnsi="Calibri" w:cs="Times New Roman"/>
        </w:rPr>
        <w:t xml:space="preserve"> é um tipo de arquivo que permite que você interaja com o código diretamente no </w:t>
      </w:r>
      <w:proofErr w:type="spellStart"/>
      <w:r w:rsidRPr="008313E9">
        <w:rPr>
          <w:rFonts w:ascii="Calibri" w:hAnsi="Calibri" w:cs="Times New Roman"/>
        </w:rPr>
        <w:t>Xcode</w:t>
      </w:r>
      <w:proofErr w:type="spellEnd"/>
      <w:r w:rsidRPr="008313E9">
        <w:rPr>
          <w:rFonts w:ascii="Calibri" w:hAnsi="Calibri" w:cs="Times New Roman"/>
        </w:rPr>
        <w:t xml:space="preserve">, com resultado imediato, sem a necessidade de simuladores. </w:t>
      </w:r>
      <w:r w:rsidRPr="006F3F19">
        <w:rPr>
          <w:rFonts w:ascii="Calibri" w:hAnsi="Calibri" w:cs="Times New Roman"/>
          <w:i/>
        </w:rPr>
        <w:t>Playgrounds</w:t>
      </w:r>
      <w:r w:rsidRPr="008313E9">
        <w:rPr>
          <w:rFonts w:ascii="Calibri" w:hAnsi="Calibri" w:cs="Times New Roman"/>
        </w:rPr>
        <w:t xml:space="preserve"> são ótimos para aprender e experimentar</w:t>
      </w:r>
      <w:r w:rsidR="00BB55A2">
        <w:rPr>
          <w:rFonts w:ascii="Calibri" w:hAnsi="Calibri" w:cs="Times New Roman"/>
        </w:rPr>
        <w:t xml:space="preserve"> a programar</w:t>
      </w:r>
      <w:r w:rsidRPr="008313E9">
        <w:rPr>
          <w:rFonts w:ascii="Calibri" w:hAnsi="Calibri" w:cs="Times New Roman"/>
        </w:rPr>
        <w:t xml:space="preserve">, então </w:t>
      </w:r>
      <w:r w:rsidR="00796EB9" w:rsidRPr="008313E9">
        <w:rPr>
          <w:rFonts w:ascii="Calibri" w:hAnsi="Calibri" w:cs="Times New Roman"/>
        </w:rPr>
        <w:t>se sinta</w:t>
      </w:r>
      <w:r w:rsidRPr="008313E9">
        <w:rPr>
          <w:rFonts w:ascii="Calibri" w:hAnsi="Calibri" w:cs="Times New Roman"/>
        </w:rPr>
        <w:t xml:space="preserve"> </w:t>
      </w:r>
      <w:r w:rsidR="00796EB9">
        <w:rPr>
          <w:rFonts w:ascii="Calibri" w:hAnsi="Calibri" w:cs="Times New Roman"/>
        </w:rPr>
        <w:t>à</w:t>
      </w:r>
      <w:r w:rsidR="00796EB9" w:rsidRPr="008313E9">
        <w:rPr>
          <w:rFonts w:ascii="Calibri" w:hAnsi="Calibri" w:cs="Times New Roman"/>
        </w:rPr>
        <w:t xml:space="preserve"> </w:t>
      </w:r>
      <w:r w:rsidRPr="008313E9">
        <w:rPr>
          <w:rFonts w:ascii="Calibri" w:hAnsi="Calibri" w:cs="Times New Roman"/>
        </w:rPr>
        <w:t xml:space="preserve">vontade </w:t>
      </w:r>
      <w:r w:rsidR="00BB55A2">
        <w:rPr>
          <w:rFonts w:ascii="Calibri" w:hAnsi="Calibri" w:cs="Times New Roman"/>
        </w:rPr>
        <w:t>para</w:t>
      </w:r>
      <w:r w:rsidRPr="008313E9">
        <w:rPr>
          <w:rFonts w:ascii="Calibri" w:hAnsi="Calibri" w:cs="Times New Roman"/>
        </w:rPr>
        <w:t xml:space="preserve"> explorar e ir além do que for apresentado </w:t>
      </w:r>
      <w:r w:rsidR="00BB55A2">
        <w:rPr>
          <w:rFonts w:ascii="Calibri" w:hAnsi="Calibri" w:cs="Times New Roman"/>
        </w:rPr>
        <w:t>nas</w:t>
      </w:r>
      <w:r w:rsidRPr="008313E9">
        <w:rPr>
          <w:rFonts w:ascii="Calibri" w:hAnsi="Calibri" w:cs="Times New Roman"/>
        </w:rPr>
        <w:t xml:space="preserve"> aula</w:t>
      </w:r>
      <w:r w:rsidR="00796EB9">
        <w:rPr>
          <w:rFonts w:ascii="Calibri" w:hAnsi="Calibri" w:cs="Times New Roman"/>
        </w:rPr>
        <w:t>s</w:t>
      </w:r>
      <w:r w:rsidRPr="008313E9">
        <w:rPr>
          <w:rFonts w:ascii="Calibri" w:hAnsi="Calibri" w:cs="Times New Roman"/>
        </w:rPr>
        <w:t xml:space="preserve">. </w:t>
      </w:r>
      <w:r w:rsidR="00796EB9">
        <w:rPr>
          <w:rFonts w:ascii="Calibri" w:hAnsi="Calibri" w:cs="Times New Roman"/>
        </w:rPr>
        <w:t>Agora você vai</w:t>
      </w:r>
      <w:r w:rsidRPr="008313E9">
        <w:rPr>
          <w:rFonts w:ascii="Calibri" w:hAnsi="Calibri" w:cs="Times New Roman"/>
        </w:rPr>
        <w:t xml:space="preserve"> começar a aprender Swift 3.0.</w:t>
      </w:r>
      <w:r w:rsidR="00AF04DD">
        <w:rPr>
          <w:rFonts w:ascii="Calibri" w:hAnsi="Calibri" w:cs="Times New Roman"/>
        </w:rPr>
        <w:t xml:space="preserve"> </w:t>
      </w:r>
    </w:p>
    <w:p w14:paraId="3BB212DF" w14:textId="48C44F80" w:rsidR="00AF04DD" w:rsidRDefault="00AF04DD" w:rsidP="008313E9">
      <w:pPr>
        <w:rPr>
          <w:rFonts w:ascii="Calibri" w:hAnsi="Calibri" w:cs="Times New Roman"/>
        </w:rPr>
      </w:pPr>
      <w:r>
        <w:rPr>
          <w:rFonts w:ascii="Calibri" w:hAnsi="Calibri" w:cs="Times New Roman"/>
        </w:rPr>
        <w:t xml:space="preserve">A Apple tem uma documentação completa sobre Swift, porém não está totalmente atualizada para Swift 3, então </w:t>
      </w:r>
      <w:r w:rsidR="00796EB9">
        <w:rPr>
          <w:rFonts w:ascii="Calibri" w:hAnsi="Calibri" w:cs="Times New Roman"/>
        </w:rPr>
        <w:t>será feito</w:t>
      </w:r>
      <w:r>
        <w:rPr>
          <w:rFonts w:ascii="Calibri" w:hAnsi="Calibri" w:cs="Times New Roman"/>
        </w:rPr>
        <w:t xml:space="preserve"> um compilado do essencial </w:t>
      </w:r>
      <w:r w:rsidR="00BB55A2">
        <w:rPr>
          <w:rFonts w:ascii="Calibri" w:hAnsi="Calibri" w:cs="Times New Roman"/>
        </w:rPr>
        <w:t>da</w:t>
      </w:r>
      <w:r>
        <w:rPr>
          <w:rFonts w:ascii="Calibri" w:hAnsi="Calibri" w:cs="Times New Roman"/>
        </w:rPr>
        <w:t xml:space="preserve"> Swift descrit</w:t>
      </w:r>
      <w:r w:rsidR="00BB55A2">
        <w:rPr>
          <w:rFonts w:ascii="Calibri" w:hAnsi="Calibri" w:cs="Times New Roman"/>
        </w:rPr>
        <w:t>a</w:t>
      </w:r>
      <w:r>
        <w:rPr>
          <w:rFonts w:ascii="Calibri" w:hAnsi="Calibri" w:cs="Times New Roman"/>
        </w:rPr>
        <w:t xml:space="preserve"> nesta documentação</w:t>
      </w:r>
      <w:r w:rsidR="00533A83">
        <w:rPr>
          <w:rFonts w:ascii="Calibri" w:hAnsi="Calibri" w:cs="Times New Roman"/>
        </w:rPr>
        <w:t>,</w:t>
      </w:r>
      <w:r>
        <w:rPr>
          <w:rFonts w:ascii="Calibri" w:hAnsi="Calibri" w:cs="Times New Roman"/>
        </w:rPr>
        <w:t xml:space="preserve"> atualiza</w:t>
      </w:r>
      <w:r w:rsidR="00533A83">
        <w:rPr>
          <w:rFonts w:ascii="Calibri" w:hAnsi="Calibri" w:cs="Times New Roman"/>
        </w:rPr>
        <w:t>n</w:t>
      </w:r>
      <w:r>
        <w:rPr>
          <w:rFonts w:ascii="Calibri" w:hAnsi="Calibri" w:cs="Times New Roman"/>
        </w:rPr>
        <w:t>do para Swift 3 para você.</w:t>
      </w:r>
    </w:p>
    <w:p w14:paraId="561D46AB" w14:textId="77777777" w:rsidR="008313E9" w:rsidRDefault="008313E9" w:rsidP="00432D6D">
      <w:pPr>
        <w:pStyle w:val="Ttulo2"/>
      </w:pPr>
      <w:r w:rsidRPr="008313E9">
        <w:t>Tipos básicos</w:t>
      </w:r>
    </w:p>
    <w:p w14:paraId="3C2CE94F" w14:textId="10B9A0F6" w:rsidR="008313E9" w:rsidRPr="008313E9" w:rsidRDefault="008313E9" w:rsidP="008313E9">
      <w:pPr>
        <w:rPr>
          <w:rFonts w:ascii="Times New Roman" w:hAnsi="Times New Roman" w:cs="Times New Roman"/>
          <w:color w:val="auto"/>
          <w:sz w:val="24"/>
          <w:szCs w:val="24"/>
        </w:rPr>
      </w:pPr>
      <w:r w:rsidRPr="008313E9">
        <w:rPr>
          <w:rFonts w:ascii="Calibri" w:hAnsi="Calibri" w:cs="Times New Roman"/>
        </w:rPr>
        <w:t xml:space="preserve">Uma </w:t>
      </w:r>
      <w:r w:rsidRPr="008313E9">
        <w:rPr>
          <w:rFonts w:ascii="Calibri" w:hAnsi="Calibri" w:cs="Times New Roman"/>
          <w:b/>
          <w:bCs/>
        </w:rPr>
        <w:t>constante</w:t>
      </w:r>
      <w:r w:rsidRPr="008313E9">
        <w:rPr>
          <w:rFonts w:ascii="Calibri" w:hAnsi="Calibri" w:cs="Times New Roman"/>
        </w:rPr>
        <w:t xml:space="preserve"> é um valor que permanece imutável após ter sido </w:t>
      </w:r>
      <w:r w:rsidR="00796EB9" w:rsidRPr="008313E9">
        <w:rPr>
          <w:rFonts w:ascii="Calibri" w:hAnsi="Calibri" w:cs="Times New Roman"/>
        </w:rPr>
        <w:t>declarad</w:t>
      </w:r>
      <w:r w:rsidR="00796EB9">
        <w:rPr>
          <w:rFonts w:ascii="Calibri" w:hAnsi="Calibri" w:cs="Times New Roman"/>
        </w:rPr>
        <w:t>o</w:t>
      </w:r>
      <w:r w:rsidR="00796EB9" w:rsidRPr="008313E9">
        <w:rPr>
          <w:rFonts w:ascii="Calibri" w:hAnsi="Calibri" w:cs="Times New Roman"/>
        </w:rPr>
        <w:t xml:space="preserve"> </w:t>
      </w:r>
      <w:r w:rsidRPr="008313E9">
        <w:rPr>
          <w:rFonts w:ascii="Calibri" w:hAnsi="Calibri" w:cs="Times New Roman"/>
        </w:rPr>
        <w:t xml:space="preserve">pela primeira vez, enquanto que uma </w:t>
      </w:r>
      <w:r w:rsidRPr="008313E9">
        <w:rPr>
          <w:rFonts w:ascii="Calibri" w:hAnsi="Calibri" w:cs="Times New Roman"/>
          <w:b/>
          <w:bCs/>
        </w:rPr>
        <w:t>variável</w:t>
      </w:r>
      <w:r w:rsidRPr="008313E9">
        <w:rPr>
          <w:rFonts w:ascii="Calibri" w:hAnsi="Calibri" w:cs="Times New Roman"/>
        </w:rPr>
        <w:t xml:space="preserve"> é um valor que pode ser alterado livremente. Se você sabe que um valor não precisa ser alterado no seu código, declare-o como uma constante ao invés de uma variável.</w:t>
      </w:r>
    </w:p>
    <w:p w14:paraId="21FF57B7" w14:textId="3C60B471" w:rsidR="008313E9" w:rsidRPr="008313E9" w:rsidRDefault="008313E9" w:rsidP="008313E9">
      <w:pPr>
        <w:rPr>
          <w:rFonts w:ascii="Times New Roman" w:hAnsi="Times New Roman" w:cs="Times New Roman"/>
          <w:color w:val="auto"/>
          <w:sz w:val="24"/>
          <w:szCs w:val="24"/>
        </w:rPr>
      </w:pPr>
      <w:r w:rsidRPr="008313E9">
        <w:rPr>
          <w:rFonts w:ascii="Calibri" w:hAnsi="Calibri" w:cs="Times New Roman"/>
        </w:rPr>
        <w:t xml:space="preserve">Para fazer </w:t>
      </w:r>
      <w:r w:rsidR="00796EB9" w:rsidRPr="008313E9">
        <w:rPr>
          <w:rFonts w:ascii="Calibri" w:hAnsi="Calibri" w:cs="Times New Roman"/>
        </w:rPr>
        <w:t>is</w:t>
      </w:r>
      <w:r w:rsidR="00796EB9">
        <w:rPr>
          <w:rFonts w:ascii="Calibri" w:hAnsi="Calibri" w:cs="Times New Roman"/>
        </w:rPr>
        <w:t>s</w:t>
      </w:r>
      <w:r w:rsidR="00796EB9" w:rsidRPr="008313E9">
        <w:rPr>
          <w:rFonts w:ascii="Calibri" w:hAnsi="Calibri" w:cs="Times New Roman"/>
        </w:rPr>
        <w:t>o</w:t>
      </w:r>
      <w:r w:rsidRPr="008313E9">
        <w:rPr>
          <w:rFonts w:ascii="Calibri" w:hAnsi="Calibri" w:cs="Times New Roman"/>
        </w:rPr>
        <w:t xml:space="preserve">, use </w:t>
      </w:r>
      <w:proofErr w:type="spellStart"/>
      <w:r w:rsidRPr="00722402">
        <w:rPr>
          <w:rFonts w:ascii="Menlo" w:hAnsi="Menlo" w:cs="Menlo"/>
          <w:color w:val="AA3391"/>
          <w:sz w:val="18"/>
          <w:szCs w:val="18"/>
          <w:shd w:val="clear" w:color="auto" w:fill="FFFFFF"/>
        </w:rPr>
        <w:t>let</w:t>
      </w:r>
      <w:proofErr w:type="spellEnd"/>
      <w:r w:rsidRPr="008313E9">
        <w:rPr>
          <w:rFonts w:ascii="Menlo" w:hAnsi="Menlo" w:cs="Menlo"/>
          <w:sz w:val="18"/>
          <w:szCs w:val="18"/>
          <w:shd w:val="clear" w:color="auto" w:fill="FFFFFF"/>
        </w:rPr>
        <w:t xml:space="preserve"> </w:t>
      </w:r>
      <w:r w:rsidRPr="008313E9">
        <w:rPr>
          <w:rFonts w:ascii="Calibri" w:hAnsi="Calibri" w:cs="Times New Roman"/>
        </w:rPr>
        <w:t xml:space="preserve">para declarar uma constante e </w:t>
      </w:r>
      <w:r w:rsidRPr="008313E9">
        <w:rPr>
          <w:rFonts w:ascii="Menlo" w:hAnsi="Menlo" w:cs="Menlo"/>
          <w:b/>
          <w:color w:val="AA3391"/>
          <w:sz w:val="18"/>
          <w:szCs w:val="18"/>
          <w:shd w:val="clear" w:color="auto" w:fill="FFFFFF"/>
        </w:rPr>
        <w:t>var</w:t>
      </w:r>
      <w:r>
        <w:rPr>
          <w:rFonts w:ascii="Menlo" w:hAnsi="Menlo" w:cs="Menlo"/>
          <w:sz w:val="18"/>
          <w:szCs w:val="18"/>
          <w:shd w:val="clear" w:color="auto" w:fill="FFFFFF"/>
        </w:rPr>
        <w:t xml:space="preserve"> </w:t>
      </w:r>
      <w:r w:rsidRPr="008313E9">
        <w:rPr>
          <w:rFonts w:ascii="Calibri" w:hAnsi="Calibri" w:cs="Times New Roman"/>
        </w:rPr>
        <w:t>para uma variável.</w:t>
      </w:r>
    </w:p>
    <w:p w14:paraId="5BD4BD0E" w14:textId="77777777" w:rsidR="008313E9" w:rsidRPr="00A66496" w:rsidRDefault="008313E9" w:rsidP="008313E9">
      <w:pPr>
        <w:shd w:val="clear" w:color="auto" w:fill="FFFFFF"/>
        <w:spacing w:before="460" w:after="0"/>
        <w:ind w:left="540"/>
        <w:textAlignment w:val="baseline"/>
        <w:rPr>
          <w:rFonts w:ascii="Menlo" w:hAnsi="Menlo" w:cs="Menlo"/>
          <w:noProof/>
          <w:sz w:val="21"/>
          <w:szCs w:val="21"/>
          <w:lang w:val="en-US"/>
        </w:rPr>
      </w:pPr>
      <w:r w:rsidRPr="00A66496">
        <w:rPr>
          <w:rFonts w:ascii="Menlo" w:hAnsi="Menlo" w:cs="Menlo"/>
          <w:noProof/>
          <w:color w:val="AA3391"/>
          <w:sz w:val="18"/>
          <w:szCs w:val="18"/>
          <w:shd w:val="clear" w:color="auto" w:fill="FFFFFF"/>
          <w:lang w:val="en-US"/>
        </w:rPr>
        <w:t>var</w:t>
      </w:r>
      <w:r w:rsidRPr="00A66496">
        <w:rPr>
          <w:rFonts w:ascii="Menlo" w:hAnsi="Menlo" w:cs="Menlo"/>
          <w:noProof/>
          <w:sz w:val="18"/>
          <w:szCs w:val="18"/>
          <w:shd w:val="clear" w:color="auto" w:fill="FFFFFF"/>
          <w:lang w:val="en-US"/>
        </w:rPr>
        <w:t xml:space="preserve"> </w:t>
      </w:r>
      <w:r w:rsidRPr="00A66496">
        <w:rPr>
          <w:rFonts w:ascii="Menlo" w:hAnsi="Menlo" w:cs="Menlo"/>
          <w:noProof/>
          <w:color w:val="3F6E74"/>
          <w:sz w:val="18"/>
          <w:szCs w:val="18"/>
          <w:shd w:val="clear" w:color="auto" w:fill="FFFFFF"/>
          <w:lang w:val="en-US"/>
        </w:rPr>
        <w:t>myVariable</w:t>
      </w:r>
      <w:r w:rsidRPr="00A66496">
        <w:rPr>
          <w:rFonts w:ascii="Menlo" w:hAnsi="Menlo" w:cs="Menlo"/>
          <w:noProof/>
          <w:sz w:val="18"/>
          <w:szCs w:val="18"/>
          <w:shd w:val="clear" w:color="auto" w:fill="FFFFFF"/>
          <w:lang w:val="en-US"/>
        </w:rPr>
        <w:t xml:space="preserve"> = </w:t>
      </w:r>
      <w:r w:rsidRPr="00A66496">
        <w:rPr>
          <w:rFonts w:ascii="Menlo" w:hAnsi="Menlo" w:cs="Menlo"/>
          <w:noProof/>
          <w:color w:val="1C00CF"/>
          <w:sz w:val="18"/>
          <w:szCs w:val="18"/>
          <w:shd w:val="clear" w:color="auto" w:fill="FFFFFF"/>
          <w:lang w:val="en-US"/>
        </w:rPr>
        <w:t>42</w:t>
      </w:r>
    </w:p>
    <w:p w14:paraId="0B65970F" w14:textId="77777777" w:rsidR="008313E9" w:rsidRPr="00A66496" w:rsidRDefault="008313E9" w:rsidP="008313E9">
      <w:pPr>
        <w:shd w:val="clear" w:color="auto" w:fill="FFFFFF"/>
        <w:spacing w:after="0"/>
        <w:ind w:left="540"/>
        <w:textAlignment w:val="baseline"/>
        <w:rPr>
          <w:rFonts w:ascii="Menlo" w:hAnsi="Menlo" w:cs="Menlo"/>
          <w:noProof/>
          <w:sz w:val="21"/>
          <w:szCs w:val="21"/>
          <w:lang w:val="en-US"/>
        </w:rPr>
      </w:pPr>
      <w:r w:rsidRPr="00A66496">
        <w:rPr>
          <w:rFonts w:ascii="Menlo" w:hAnsi="Menlo" w:cs="Menlo"/>
          <w:noProof/>
          <w:color w:val="3F6E74"/>
          <w:sz w:val="18"/>
          <w:szCs w:val="18"/>
          <w:shd w:val="clear" w:color="auto" w:fill="FFFFFF"/>
          <w:lang w:val="en-US"/>
        </w:rPr>
        <w:t>myVariable</w:t>
      </w:r>
      <w:r w:rsidRPr="00A66496">
        <w:rPr>
          <w:rFonts w:ascii="Menlo" w:hAnsi="Menlo" w:cs="Menlo"/>
          <w:noProof/>
          <w:sz w:val="18"/>
          <w:szCs w:val="18"/>
          <w:shd w:val="clear" w:color="auto" w:fill="FFFFFF"/>
          <w:lang w:val="en-US"/>
        </w:rPr>
        <w:t xml:space="preserve"> = </w:t>
      </w:r>
      <w:r w:rsidRPr="00A66496">
        <w:rPr>
          <w:rFonts w:ascii="Menlo" w:hAnsi="Menlo" w:cs="Menlo"/>
          <w:noProof/>
          <w:color w:val="1C00CF"/>
          <w:sz w:val="18"/>
          <w:szCs w:val="18"/>
          <w:shd w:val="clear" w:color="auto" w:fill="FFFFFF"/>
          <w:lang w:val="en-US"/>
        </w:rPr>
        <w:t>50</w:t>
      </w:r>
    </w:p>
    <w:p w14:paraId="5360CD2D" w14:textId="77777777" w:rsidR="008313E9" w:rsidRPr="00A66496" w:rsidRDefault="008313E9" w:rsidP="008313E9">
      <w:pPr>
        <w:shd w:val="clear" w:color="auto" w:fill="FFFFFF"/>
        <w:spacing w:after="620"/>
        <w:ind w:left="540"/>
        <w:textAlignment w:val="baseline"/>
        <w:rPr>
          <w:rFonts w:ascii="Menlo" w:hAnsi="Menlo" w:cs="Menlo"/>
          <w:noProof/>
          <w:sz w:val="21"/>
          <w:szCs w:val="21"/>
          <w:lang w:val="en-US"/>
        </w:rPr>
      </w:pPr>
      <w:r w:rsidRPr="00A66496">
        <w:rPr>
          <w:rFonts w:ascii="Menlo" w:hAnsi="Menlo" w:cs="Menlo"/>
          <w:noProof/>
          <w:color w:val="AA3391"/>
          <w:sz w:val="18"/>
          <w:szCs w:val="18"/>
          <w:shd w:val="clear" w:color="auto" w:fill="FFFFFF"/>
          <w:lang w:val="en-US"/>
        </w:rPr>
        <w:t>let</w:t>
      </w:r>
      <w:r w:rsidRPr="00A66496">
        <w:rPr>
          <w:rFonts w:ascii="Menlo" w:hAnsi="Menlo" w:cs="Menlo"/>
          <w:noProof/>
          <w:sz w:val="18"/>
          <w:szCs w:val="18"/>
          <w:shd w:val="clear" w:color="auto" w:fill="FFFFFF"/>
          <w:lang w:val="en-US"/>
        </w:rPr>
        <w:t xml:space="preserve"> </w:t>
      </w:r>
      <w:r w:rsidRPr="00A66496">
        <w:rPr>
          <w:rFonts w:ascii="Menlo" w:hAnsi="Menlo" w:cs="Menlo"/>
          <w:noProof/>
          <w:color w:val="3F6E74"/>
          <w:sz w:val="18"/>
          <w:szCs w:val="18"/>
          <w:shd w:val="clear" w:color="auto" w:fill="FFFFFF"/>
          <w:lang w:val="en-US"/>
        </w:rPr>
        <w:t>myConstant</w:t>
      </w:r>
      <w:r w:rsidRPr="00A66496">
        <w:rPr>
          <w:rFonts w:ascii="Menlo" w:hAnsi="Menlo" w:cs="Menlo"/>
          <w:noProof/>
          <w:sz w:val="18"/>
          <w:szCs w:val="18"/>
          <w:shd w:val="clear" w:color="auto" w:fill="FFFFFF"/>
          <w:lang w:val="en-US"/>
        </w:rPr>
        <w:t xml:space="preserve"> = </w:t>
      </w:r>
      <w:r w:rsidRPr="00A66496">
        <w:rPr>
          <w:rFonts w:ascii="Menlo" w:hAnsi="Menlo" w:cs="Menlo"/>
          <w:noProof/>
          <w:color w:val="1C00CF"/>
          <w:sz w:val="18"/>
          <w:szCs w:val="18"/>
          <w:shd w:val="clear" w:color="auto" w:fill="FFFFFF"/>
          <w:lang w:val="en-US"/>
        </w:rPr>
        <w:t>42</w:t>
      </w:r>
    </w:p>
    <w:p w14:paraId="43AC1010" w14:textId="2A391342" w:rsidR="008313E9" w:rsidRDefault="008313E9" w:rsidP="008313E9">
      <w:pPr>
        <w:rPr>
          <w:rFonts w:ascii="Calibri" w:hAnsi="Calibri" w:cs="Times New Roman"/>
        </w:rPr>
      </w:pPr>
      <w:r w:rsidRPr="008313E9">
        <w:rPr>
          <w:rFonts w:ascii="Calibri" w:hAnsi="Calibri" w:cs="Times New Roman"/>
        </w:rPr>
        <w:t>Cada constante ou variável em Swift possui um tipo</w:t>
      </w:r>
      <w:r w:rsidR="00AE0252">
        <w:rPr>
          <w:rFonts w:ascii="Calibri" w:hAnsi="Calibri" w:cs="Times New Roman"/>
        </w:rPr>
        <w:t xml:space="preserve"> de valor</w:t>
      </w:r>
      <w:r w:rsidRPr="008313E9">
        <w:rPr>
          <w:rFonts w:ascii="Calibri" w:hAnsi="Calibri" w:cs="Times New Roman"/>
        </w:rPr>
        <w:t xml:space="preserve">, mas nem sempre você precisa definir este tipo explicitamente. </w:t>
      </w:r>
      <w:r w:rsidR="00563D74" w:rsidRPr="008313E9">
        <w:rPr>
          <w:rFonts w:ascii="Calibri" w:hAnsi="Calibri" w:cs="Times New Roman"/>
        </w:rPr>
        <w:t>Fornece</w:t>
      </w:r>
      <w:r w:rsidR="00563D74">
        <w:rPr>
          <w:rFonts w:ascii="Calibri" w:hAnsi="Calibri" w:cs="Times New Roman"/>
        </w:rPr>
        <w:t>r</w:t>
      </w:r>
      <w:r w:rsidR="00563D74" w:rsidRPr="008313E9">
        <w:rPr>
          <w:rFonts w:ascii="Calibri" w:hAnsi="Calibri" w:cs="Times New Roman"/>
        </w:rPr>
        <w:t xml:space="preserve"> </w:t>
      </w:r>
      <w:r w:rsidRPr="008313E9">
        <w:rPr>
          <w:rFonts w:ascii="Calibri" w:hAnsi="Calibri" w:cs="Times New Roman"/>
        </w:rPr>
        <w:t xml:space="preserve">um valor ao criar uma constante ou variável permite que o compilador infira seu tipo. No exemplo acima, o compilador infere que </w:t>
      </w:r>
      <w:proofErr w:type="spellStart"/>
      <w:r w:rsidRPr="008313E9">
        <w:rPr>
          <w:rFonts w:ascii="Menlo" w:hAnsi="Menlo" w:cs="Menlo"/>
          <w:color w:val="3F6E74"/>
          <w:sz w:val="18"/>
          <w:szCs w:val="18"/>
          <w:shd w:val="clear" w:color="auto" w:fill="FFFFFF"/>
        </w:rPr>
        <w:t>myVariable</w:t>
      </w:r>
      <w:proofErr w:type="spellEnd"/>
      <w:r>
        <w:rPr>
          <w:rFonts w:ascii="Menlo" w:hAnsi="Menlo" w:cs="Menlo"/>
          <w:sz w:val="18"/>
          <w:szCs w:val="18"/>
          <w:shd w:val="clear" w:color="auto" w:fill="FFFFFF"/>
        </w:rPr>
        <w:t xml:space="preserve"> </w:t>
      </w:r>
      <w:r w:rsidRPr="008313E9">
        <w:rPr>
          <w:rFonts w:ascii="Calibri" w:hAnsi="Calibri" w:cs="Times New Roman"/>
        </w:rPr>
        <w:t>é um número inteiro (</w:t>
      </w:r>
      <w:proofErr w:type="spellStart"/>
      <w:r w:rsidRPr="008313E9">
        <w:rPr>
          <w:rFonts w:ascii="Menlo" w:hAnsi="Menlo" w:cs="Menlo"/>
          <w:color w:val="5C2699"/>
          <w:sz w:val="18"/>
          <w:szCs w:val="18"/>
          <w:shd w:val="clear" w:color="auto" w:fill="FFFFFF"/>
        </w:rPr>
        <w:t>Int</w:t>
      </w:r>
      <w:proofErr w:type="spellEnd"/>
      <w:r w:rsidRPr="008313E9">
        <w:rPr>
          <w:rFonts w:ascii="Calibri" w:hAnsi="Calibri" w:cs="Times New Roman"/>
        </w:rPr>
        <w:t xml:space="preserve">), </w:t>
      </w:r>
      <w:r w:rsidR="008521EC">
        <w:rPr>
          <w:rFonts w:ascii="Calibri" w:hAnsi="Calibri" w:cs="Times New Roman"/>
        </w:rPr>
        <w:t>pois</w:t>
      </w:r>
      <w:r w:rsidRPr="008313E9">
        <w:rPr>
          <w:rFonts w:ascii="Calibri" w:hAnsi="Calibri" w:cs="Times New Roman"/>
        </w:rPr>
        <w:t xml:space="preserve"> seu valor é um número inteiro. </w:t>
      </w:r>
      <w:r w:rsidR="008521EC" w:rsidRPr="008313E9">
        <w:rPr>
          <w:rFonts w:ascii="Calibri" w:hAnsi="Calibri" w:cs="Times New Roman"/>
        </w:rPr>
        <w:t>Is</w:t>
      </w:r>
      <w:r w:rsidR="008521EC">
        <w:rPr>
          <w:rFonts w:ascii="Calibri" w:hAnsi="Calibri" w:cs="Times New Roman"/>
        </w:rPr>
        <w:t>s</w:t>
      </w:r>
      <w:r w:rsidR="008521EC" w:rsidRPr="008313E9">
        <w:rPr>
          <w:rFonts w:ascii="Calibri" w:hAnsi="Calibri" w:cs="Times New Roman"/>
        </w:rPr>
        <w:t xml:space="preserve">o </w:t>
      </w:r>
      <w:r w:rsidRPr="008313E9">
        <w:rPr>
          <w:rFonts w:ascii="Calibri" w:hAnsi="Calibri" w:cs="Times New Roman"/>
        </w:rPr>
        <w:t xml:space="preserve">é chamado de </w:t>
      </w:r>
      <w:r w:rsidRPr="008313E9">
        <w:rPr>
          <w:rFonts w:ascii="Calibri" w:hAnsi="Calibri" w:cs="Times New Roman"/>
          <w:b/>
          <w:bCs/>
        </w:rPr>
        <w:t xml:space="preserve">Inferência de </w:t>
      </w:r>
      <w:r w:rsidR="008521EC">
        <w:rPr>
          <w:rFonts w:ascii="Calibri" w:hAnsi="Calibri" w:cs="Times New Roman"/>
          <w:b/>
          <w:bCs/>
        </w:rPr>
        <w:t>t</w:t>
      </w:r>
      <w:r w:rsidR="008521EC" w:rsidRPr="008313E9">
        <w:rPr>
          <w:rFonts w:ascii="Calibri" w:hAnsi="Calibri" w:cs="Times New Roman"/>
          <w:b/>
          <w:bCs/>
        </w:rPr>
        <w:t>ipos</w:t>
      </w:r>
      <w:r w:rsidRPr="008313E9">
        <w:rPr>
          <w:rFonts w:ascii="Calibri" w:hAnsi="Calibri" w:cs="Times New Roman"/>
          <w:b/>
          <w:bCs/>
        </w:rPr>
        <w:t>.</w:t>
      </w:r>
      <w:r w:rsidRPr="008313E9">
        <w:rPr>
          <w:rFonts w:ascii="Calibri" w:hAnsi="Calibri" w:cs="Times New Roman"/>
        </w:rPr>
        <w:t xml:space="preserve"> Uma vez que uma constante ou variável tem um tipo, este não pode ser mais alterado.</w:t>
      </w:r>
    </w:p>
    <w:p w14:paraId="3AF1120D" w14:textId="6AA481E6" w:rsidR="008313E9" w:rsidRPr="008313E9" w:rsidRDefault="008313E9" w:rsidP="008313E9">
      <w:pPr>
        <w:rPr>
          <w:rFonts w:ascii="Times New Roman" w:hAnsi="Times New Roman" w:cs="Times New Roman"/>
          <w:color w:val="auto"/>
          <w:sz w:val="24"/>
          <w:szCs w:val="24"/>
        </w:rPr>
      </w:pPr>
      <w:r w:rsidRPr="008313E9">
        <w:rPr>
          <w:rFonts w:ascii="Calibri" w:hAnsi="Calibri" w:cs="Times New Roman"/>
        </w:rPr>
        <w:t>Se o valor inicial não forn</w:t>
      </w:r>
      <w:r>
        <w:rPr>
          <w:rFonts w:ascii="Calibri" w:hAnsi="Calibri" w:cs="Times New Roman"/>
        </w:rPr>
        <w:t>ece informações suficientes (</w:t>
      </w:r>
      <w:r w:rsidRPr="008313E9">
        <w:rPr>
          <w:rFonts w:ascii="Calibri" w:hAnsi="Calibri" w:cs="Times New Roman"/>
        </w:rPr>
        <w:t>não fornece nenhum valor) para que a inferência de tipo seja feita, você deve especificar o tipo, escrevendo-o após a variável</w:t>
      </w:r>
      <w:r w:rsidR="000412EE">
        <w:rPr>
          <w:rFonts w:ascii="Calibri" w:hAnsi="Calibri" w:cs="Times New Roman"/>
        </w:rPr>
        <w:t>,</w:t>
      </w:r>
      <w:r w:rsidRPr="008313E9">
        <w:rPr>
          <w:rFonts w:ascii="Calibri" w:hAnsi="Calibri" w:cs="Times New Roman"/>
        </w:rPr>
        <w:t xml:space="preserve"> separados por </w:t>
      </w:r>
      <w:r w:rsidR="008521EC" w:rsidRPr="008313E9">
        <w:rPr>
          <w:rFonts w:ascii="Calibri" w:hAnsi="Calibri" w:cs="Times New Roman"/>
        </w:rPr>
        <w:t>dois</w:t>
      </w:r>
      <w:r w:rsidR="008521EC">
        <w:rPr>
          <w:rFonts w:ascii="Calibri" w:hAnsi="Calibri" w:cs="Times New Roman"/>
        </w:rPr>
        <w:t>-</w:t>
      </w:r>
      <w:r w:rsidRPr="008313E9">
        <w:rPr>
          <w:rFonts w:ascii="Calibri" w:hAnsi="Calibri" w:cs="Times New Roman"/>
        </w:rPr>
        <w:t>pontos.</w:t>
      </w:r>
    </w:p>
    <w:p w14:paraId="4D4E4733" w14:textId="0FD78B85" w:rsidR="008313E9" w:rsidRPr="00937B26" w:rsidRDefault="008313E9" w:rsidP="008313E9">
      <w:pPr>
        <w:shd w:val="clear" w:color="auto" w:fill="FFFFFF"/>
        <w:spacing w:after="0"/>
        <w:ind w:left="567"/>
        <w:textAlignment w:val="baseline"/>
        <w:rPr>
          <w:rFonts w:ascii="Menlo" w:hAnsi="Menlo" w:cs="Menlo"/>
          <w:noProof/>
          <w:sz w:val="21"/>
          <w:szCs w:val="21"/>
        </w:rPr>
      </w:pPr>
      <w:r w:rsidRPr="00937B26">
        <w:rPr>
          <w:rFonts w:ascii="Menlo" w:hAnsi="Menlo" w:cs="Menlo"/>
          <w:noProof/>
          <w:color w:val="AA3391"/>
          <w:sz w:val="18"/>
          <w:szCs w:val="18"/>
          <w:shd w:val="clear" w:color="auto" w:fill="FFFFFF"/>
        </w:rPr>
        <w:t>let</w:t>
      </w:r>
      <w:r w:rsidRPr="00937B26">
        <w:rPr>
          <w:rFonts w:ascii="Menlo" w:hAnsi="Menlo" w:cs="Menlo"/>
          <w:noProof/>
          <w:sz w:val="18"/>
          <w:szCs w:val="18"/>
          <w:shd w:val="clear" w:color="auto" w:fill="FFFFFF"/>
        </w:rPr>
        <w:t xml:space="preserve"> </w:t>
      </w:r>
      <w:r w:rsidR="0085446B" w:rsidRPr="00937B26">
        <w:rPr>
          <w:rFonts w:ascii="Menlo" w:hAnsi="Menlo" w:cs="Menlo"/>
          <w:noProof/>
          <w:color w:val="3F6E74"/>
          <w:sz w:val="18"/>
          <w:szCs w:val="18"/>
          <w:shd w:val="clear" w:color="auto" w:fill="FFFFFF"/>
        </w:rPr>
        <w:t>integerImplicito</w:t>
      </w:r>
      <w:r w:rsidRPr="00937B26">
        <w:rPr>
          <w:rFonts w:ascii="Menlo" w:hAnsi="Menlo" w:cs="Menlo"/>
          <w:noProof/>
          <w:sz w:val="18"/>
          <w:szCs w:val="18"/>
          <w:shd w:val="clear" w:color="auto" w:fill="FFFFFF"/>
        </w:rPr>
        <w:t xml:space="preserve"> = </w:t>
      </w:r>
      <w:r w:rsidRPr="00937B26">
        <w:rPr>
          <w:rFonts w:ascii="Menlo" w:hAnsi="Menlo" w:cs="Menlo"/>
          <w:noProof/>
          <w:color w:val="1C00CF"/>
          <w:sz w:val="18"/>
          <w:szCs w:val="18"/>
          <w:shd w:val="clear" w:color="auto" w:fill="FFFFFF"/>
        </w:rPr>
        <w:t>70</w:t>
      </w:r>
    </w:p>
    <w:p w14:paraId="4F0E5E7F" w14:textId="1194FC6F" w:rsidR="008313E9" w:rsidRPr="00937B26" w:rsidRDefault="00AB20F4" w:rsidP="008313E9">
      <w:pPr>
        <w:shd w:val="clear" w:color="auto" w:fill="FFFFFF"/>
        <w:spacing w:after="0"/>
        <w:ind w:left="567"/>
        <w:textAlignment w:val="baseline"/>
        <w:rPr>
          <w:rFonts w:ascii="Menlo" w:hAnsi="Menlo" w:cs="Menlo"/>
          <w:noProof/>
          <w:sz w:val="21"/>
          <w:szCs w:val="21"/>
        </w:rPr>
      </w:pPr>
      <w:r w:rsidRPr="00937B26">
        <w:rPr>
          <w:rFonts w:ascii="Menlo" w:hAnsi="Menlo" w:cs="Menlo"/>
          <w:noProof/>
          <w:color w:val="AA3391"/>
          <w:sz w:val="18"/>
          <w:szCs w:val="18"/>
          <w:shd w:val="clear" w:color="auto" w:fill="FFFFFF"/>
        </w:rPr>
        <w:t>let</w:t>
      </w:r>
      <w:r w:rsidRPr="00937B26">
        <w:rPr>
          <w:rFonts w:ascii="Menlo" w:hAnsi="Menlo" w:cs="Menlo"/>
          <w:noProof/>
          <w:sz w:val="18"/>
          <w:szCs w:val="18"/>
          <w:shd w:val="clear" w:color="auto" w:fill="FFFFFF"/>
        </w:rPr>
        <w:t xml:space="preserve"> </w:t>
      </w:r>
      <w:r w:rsidR="000F150B" w:rsidRPr="00937B26">
        <w:rPr>
          <w:rFonts w:ascii="Menlo" w:hAnsi="Menlo" w:cs="Menlo"/>
          <w:noProof/>
          <w:color w:val="3F6E74"/>
          <w:sz w:val="18"/>
          <w:szCs w:val="18"/>
          <w:shd w:val="clear" w:color="auto" w:fill="FFFFFF"/>
        </w:rPr>
        <w:t>doubleImplicito</w:t>
      </w:r>
      <w:r w:rsidR="008313E9" w:rsidRPr="00937B26">
        <w:rPr>
          <w:rFonts w:ascii="Menlo" w:hAnsi="Menlo" w:cs="Menlo"/>
          <w:noProof/>
          <w:sz w:val="18"/>
          <w:szCs w:val="18"/>
          <w:shd w:val="clear" w:color="auto" w:fill="FFFFFF"/>
        </w:rPr>
        <w:t xml:space="preserve"> = </w:t>
      </w:r>
      <w:r w:rsidR="008313E9" w:rsidRPr="00937B26">
        <w:rPr>
          <w:rFonts w:ascii="Menlo" w:hAnsi="Menlo" w:cs="Menlo"/>
          <w:noProof/>
          <w:color w:val="1C00CF"/>
          <w:sz w:val="18"/>
          <w:szCs w:val="18"/>
          <w:shd w:val="clear" w:color="auto" w:fill="FFFFFF"/>
        </w:rPr>
        <w:t>70.0</w:t>
      </w:r>
    </w:p>
    <w:p w14:paraId="754C0859" w14:textId="21EFC1B3" w:rsidR="008313E9" w:rsidRPr="00937B26" w:rsidRDefault="00AB20F4" w:rsidP="008313E9">
      <w:pPr>
        <w:shd w:val="clear" w:color="auto" w:fill="FFFFFF"/>
        <w:spacing w:after="0"/>
        <w:ind w:left="567"/>
        <w:textAlignment w:val="baseline"/>
        <w:rPr>
          <w:rFonts w:ascii="Menlo" w:hAnsi="Menlo" w:cs="Menlo"/>
          <w:noProof/>
          <w:color w:val="1C00CF"/>
          <w:sz w:val="18"/>
          <w:szCs w:val="18"/>
          <w:shd w:val="clear" w:color="auto" w:fill="FFFFFF"/>
        </w:rPr>
      </w:pPr>
      <w:r w:rsidRPr="00937B26">
        <w:rPr>
          <w:rFonts w:ascii="Menlo" w:hAnsi="Menlo" w:cs="Menlo"/>
          <w:noProof/>
          <w:color w:val="AA3391"/>
          <w:sz w:val="18"/>
          <w:szCs w:val="18"/>
          <w:shd w:val="clear" w:color="auto" w:fill="FFFFFF"/>
        </w:rPr>
        <w:t>var</w:t>
      </w:r>
      <w:r w:rsidRPr="00937B26">
        <w:rPr>
          <w:rFonts w:ascii="Menlo" w:hAnsi="Menlo" w:cs="Menlo"/>
          <w:noProof/>
          <w:sz w:val="18"/>
          <w:szCs w:val="18"/>
          <w:shd w:val="clear" w:color="auto" w:fill="FFFFFF"/>
        </w:rPr>
        <w:t xml:space="preserve"> </w:t>
      </w:r>
      <w:r w:rsidR="000F150B" w:rsidRPr="00937B26">
        <w:rPr>
          <w:rFonts w:ascii="Menlo" w:hAnsi="Menlo" w:cs="Menlo"/>
          <w:noProof/>
          <w:color w:val="3F6E74"/>
          <w:sz w:val="18"/>
          <w:szCs w:val="18"/>
          <w:shd w:val="clear" w:color="auto" w:fill="FFFFFF"/>
        </w:rPr>
        <w:t>doubleExplicito</w:t>
      </w:r>
      <w:r w:rsidR="008313E9" w:rsidRPr="00937B26">
        <w:rPr>
          <w:rFonts w:ascii="Menlo" w:hAnsi="Menlo" w:cs="Menlo"/>
          <w:noProof/>
          <w:sz w:val="18"/>
          <w:szCs w:val="18"/>
          <w:shd w:val="clear" w:color="auto" w:fill="FFFFFF"/>
        </w:rPr>
        <w:t xml:space="preserve">: </w:t>
      </w:r>
      <w:r w:rsidR="008313E9" w:rsidRPr="00937B26">
        <w:rPr>
          <w:rFonts w:ascii="Menlo" w:hAnsi="Menlo" w:cs="Menlo"/>
          <w:noProof/>
          <w:color w:val="5C2699"/>
          <w:sz w:val="18"/>
          <w:szCs w:val="18"/>
          <w:shd w:val="clear" w:color="auto" w:fill="FFFFFF"/>
        </w:rPr>
        <w:t>Double</w:t>
      </w:r>
      <w:r w:rsidR="008313E9" w:rsidRPr="00937B26">
        <w:rPr>
          <w:rFonts w:ascii="Menlo" w:hAnsi="Menlo" w:cs="Menlo"/>
          <w:noProof/>
          <w:sz w:val="18"/>
          <w:szCs w:val="18"/>
          <w:shd w:val="clear" w:color="auto" w:fill="FFFFFF"/>
        </w:rPr>
        <w:t xml:space="preserve"> = </w:t>
      </w:r>
      <w:r w:rsidR="008313E9" w:rsidRPr="00937B26">
        <w:rPr>
          <w:rFonts w:ascii="Menlo" w:hAnsi="Menlo" w:cs="Menlo"/>
          <w:noProof/>
          <w:color w:val="1C00CF"/>
          <w:sz w:val="18"/>
          <w:szCs w:val="18"/>
          <w:shd w:val="clear" w:color="auto" w:fill="FFFFFF"/>
        </w:rPr>
        <w:t>70</w:t>
      </w:r>
    </w:p>
    <w:p w14:paraId="00E932DA" w14:textId="41B73CE3" w:rsidR="008313E9" w:rsidRPr="00937B26" w:rsidRDefault="008313E9" w:rsidP="008313E9">
      <w:pPr>
        <w:spacing w:after="0"/>
        <w:rPr>
          <w:rFonts w:ascii="Times New Roman" w:eastAsia="Times New Roman" w:hAnsi="Times New Roman" w:cs="Times New Roman"/>
          <w:color w:val="auto"/>
          <w:sz w:val="24"/>
          <w:szCs w:val="24"/>
        </w:rPr>
      </w:pPr>
    </w:p>
    <w:p w14:paraId="0D5073B2" w14:textId="6F8A80EB" w:rsidR="008313E9" w:rsidRPr="000F150B" w:rsidRDefault="008313E9" w:rsidP="008313E9">
      <w:pPr>
        <w:ind w:left="540"/>
        <w:rPr>
          <w:rFonts w:ascii="Times New Roman" w:hAnsi="Times New Roman" w:cs="Times New Roman"/>
          <w:color w:val="7030A0"/>
          <w:sz w:val="24"/>
          <w:szCs w:val="24"/>
        </w:rPr>
      </w:pPr>
      <w:r w:rsidRPr="008313E9">
        <w:rPr>
          <w:rFonts w:ascii="Calibri" w:hAnsi="Calibri" w:cs="Times New Roman"/>
          <w:b/>
          <w:color w:val="7030A0"/>
        </w:rPr>
        <w:t>DICA</w:t>
      </w:r>
      <w:r w:rsidRPr="008313E9">
        <w:rPr>
          <w:rFonts w:ascii="Calibri" w:hAnsi="Calibri" w:cs="Times New Roman"/>
          <w:color w:val="7030A0"/>
        </w:rPr>
        <w:t xml:space="preserve">: No </w:t>
      </w:r>
      <w:proofErr w:type="spellStart"/>
      <w:r w:rsidRPr="008313E9">
        <w:rPr>
          <w:rFonts w:ascii="Calibri" w:hAnsi="Calibri" w:cs="Times New Roman"/>
          <w:color w:val="7030A0"/>
        </w:rPr>
        <w:t>Xcode</w:t>
      </w:r>
      <w:proofErr w:type="spellEnd"/>
      <w:r w:rsidRPr="008313E9">
        <w:rPr>
          <w:rFonts w:ascii="Calibri" w:hAnsi="Calibri" w:cs="Times New Roman"/>
          <w:color w:val="7030A0"/>
        </w:rPr>
        <w:t xml:space="preserve">, use o comando </w:t>
      </w:r>
      <w:proofErr w:type="spellStart"/>
      <w:r w:rsidRPr="00A66496">
        <w:rPr>
          <w:rFonts w:ascii="Calibri" w:hAnsi="Calibri" w:cs="Times New Roman"/>
          <w:b/>
          <w:bCs/>
          <w:color w:val="7030A0"/>
        </w:rPr>
        <w:t>Option</w:t>
      </w:r>
      <w:proofErr w:type="spellEnd"/>
      <w:r w:rsidRPr="008313E9">
        <w:rPr>
          <w:rFonts w:ascii="Calibri" w:hAnsi="Calibri" w:cs="Times New Roman"/>
          <w:b/>
          <w:bCs/>
          <w:color w:val="7030A0"/>
        </w:rPr>
        <w:t xml:space="preserve"> </w:t>
      </w:r>
      <w:r w:rsidR="00722402" w:rsidRPr="008313E9">
        <w:rPr>
          <w:rFonts w:ascii="Calibri" w:hAnsi="Calibri" w:cs="Times New Roman"/>
          <w:b/>
          <w:bCs/>
          <w:color w:val="7030A0"/>
        </w:rPr>
        <w:t>+ clique</w:t>
      </w:r>
      <w:r w:rsidRPr="008313E9">
        <w:rPr>
          <w:rFonts w:ascii="Calibri" w:hAnsi="Calibri" w:cs="Times New Roman"/>
          <w:color w:val="7030A0"/>
        </w:rPr>
        <w:t xml:space="preserve"> no nome de uma constante ou variável para ver seu </w:t>
      </w:r>
      <w:r w:rsidRPr="000F150B">
        <w:rPr>
          <w:rFonts w:ascii="Calibri" w:hAnsi="Calibri" w:cs="Times New Roman"/>
          <w:color w:val="7030A0"/>
        </w:rPr>
        <w:t xml:space="preserve">tipo inferido. Tente fazer </w:t>
      </w:r>
      <w:r w:rsidR="008521EC" w:rsidRPr="000F150B">
        <w:rPr>
          <w:rFonts w:ascii="Calibri" w:hAnsi="Calibri" w:cs="Times New Roman"/>
          <w:color w:val="7030A0"/>
        </w:rPr>
        <w:t>is</w:t>
      </w:r>
      <w:r w:rsidR="008521EC">
        <w:rPr>
          <w:rFonts w:ascii="Calibri" w:hAnsi="Calibri" w:cs="Times New Roman"/>
          <w:color w:val="7030A0"/>
        </w:rPr>
        <w:t>s</w:t>
      </w:r>
      <w:r w:rsidR="008521EC" w:rsidRPr="000F150B">
        <w:rPr>
          <w:rFonts w:ascii="Calibri" w:hAnsi="Calibri" w:cs="Times New Roman"/>
          <w:color w:val="7030A0"/>
        </w:rPr>
        <w:t xml:space="preserve">o </w:t>
      </w:r>
      <w:r w:rsidRPr="000F150B">
        <w:rPr>
          <w:rFonts w:ascii="Calibri" w:hAnsi="Calibri" w:cs="Times New Roman"/>
          <w:color w:val="7030A0"/>
        </w:rPr>
        <w:t xml:space="preserve">com as constantes </w:t>
      </w:r>
      <w:r w:rsidR="000F150B" w:rsidRPr="000F150B">
        <w:rPr>
          <w:rFonts w:ascii="Calibri" w:hAnsi="Calibri" w:cs="Times New Roman"/>
          <w:color w:val="7030A0"/>
        </w:rPr>
        <w:t>e variáveis acima</w:t>
      </w:r>
      <w:r w:rsidRPr="000F150B">
        <w:rPr>
          <w:rFonts w:ascii="Calibri" w:hAnsi="Calibri" w:cs="Times New Roman"/>
          <w:color w:val="7030A0"/>
        </w:rPr>
        <w:t>.</w:t>
      </w:r>
      <w:r w:rsidR="000F150B" w:rsidRPr="000F150B">
        <w:rPr>
          <w:rFonts w:ascii="Calibri" w:hAnsi="Calibri" w:cs="Times New Roman"/>
          <w:color w:val="7030A0"/>
        </w:rPr>
        <w:t xml:space="preserve"> Veja que apenas a variável </w:t>
      </w:r>
      <w:r w:rsidR="000F150B" w:rsidRPr="00800D06">
        <w:rPr>
          <w:rFonts w:ascii="Menlo" w:hAnsi="Menlo" w:cs="Menlo"/>
          <w:noProof/>
          <w:color w:val="7030A0"/>
          <w:sz w:val="18"/>
          <w:szCs w:val="18"/>
          <w:shd w:val="clear" w:color="auto" w:fill="FFFFFF"/>
        </w:rPr>
        <w:t xml:space="preserve">doubleExplicito </w:t>
      </w:r>
      <w:r w:rsidR="000F150B" w:rsidRPr="000F150B">
        <w:rPr>
          <w:rFonts w:ascii="Calibri" w:hAnsi="Calibri" w:cs="Times New Roman"/>
          <w:color w:val="7030A0"/>
        </w:rPr>
        <w:t xml:space="preserve">possui um tipo explícito, pois </w:t>
      </w:r>
      <w:r w:rsidR="008521EC">
        <w:rPr>
          <w:rFonts w:ascii="Calibri" w:hAnsi="Calibri" w:cs="Times New Roman"/>
          <w:color w:val="7030A0"/>
        </w:rPr>
        <w:t>foi declarada</w:t>
      </w:r>
      <w:r w:rsidR="000F150B" w:rsidRPr="000F150B">
        <w:rPr>
          <w:rFonts w:ascii="Calibri" w:hAnsi="Calibri" w:cs="Times New Roman"/>
          <w:color w:val="7030A0"/>
        </w:rPr>
        <w:t xml:space="preserve"> com o tipo </w:t>
      </w:r>
      <w:r w:rsidR="000F150B" w:rsidRPr="00800D06">
        <w:rPr>
          <w:rFonts w:ascii="Menlo" w:hAnsi="Menlo" w:cs="Menlo"/>
          <w:noProof/>
          <w:color w:val="7030A0"/>
          <w:sz w:val="18"/>
          <w:szCs w:val="18"/>
          <w:shd w:val="clear" w:color="auto" w:fill="FFFFFF"/>
        </w:rPr>
        <w:t xml:space="preserve">Double </w:t>
      </w:r>
      <w:r w:rsidR="000F150B" w:rsidRPr="000F150B">
        <w:rPr>
          <w:rFonts w:ascii="Calibri" w:hAnsi="Calibri" w:cs="Times New Roman"/>
          <w:color w:val="7030A0"/>
        </w:rPr>
        <w:t>em sua declaração.</w:t>
      </w:r>
    </w:p>
    <w:p w14:paraId="6273245E" w14:textId="77777777" w:rsidR="008313E9" w:rsidRPr="008313E9" w:rsidRDefault="008313E9" w:rsidP="008313E9">
      <w:pPr>
        <w:rPr>
          <w:rFonts w:ascii="Times New Roman" w:eastAsia="Times New Roman" w:hAnsi="Times New Roman" w:cs="Times New Roman"/>
          <w:color w:val="auto"/>
          <w:sz w:val="24"/>
          <w:szCs w:val="24"/>
        </w:rPr>
      </w:pPr>
    </w:p>
    <w:p w14:paraId="76471209" w14:textId="4C7F10C4" w:rsidR="008313E9" w:rsidRPr="008313E9" w:rsidRDefault="008313E9" w:rsidP="008313E9">
      <w:pPr>
        <w:rPr>
          <w:rFonts w:ascii="Times New Roman" w:hAnsi="Times New Roman" w:cs="Times New Roman"/>
          <w:color w:val="auto"/>
          <w:sz w:val="24"/>
          <w:szCs w:val="24"/>
        </w:rPr>
      </w:pPr>
      <w:r w:rsidRPr="008313E9">
        <w:rPr>
          <w:rFonts w:ascii="Calibri" w:hAnsi="Calibri" w:cs="Times New Roman"/>
        </w:rPr>
        <w:t>Valores nunca podem ser convertidos implicitamente. Se você precisa fazer uma conversão de um tipo para outro, faça explicitamente uma instância do tipo desejado. No exemplo</w:t>
      </w:r>
      <w:r w:rsidR="00F246C2">
        <w:rPr>
          <w:rFonts w:ascii="Calibri" w:hAnsi="Calibri" w:cs="Times New Roman"/>
        </w:rPr>
        <w:t>,</w:t>
      </w:r>
      <w:r w:rsidRPr="008313E9">
        <w:rPr>
          <w:rFonts w:ascii="Calibri" w:hAnsi="Calibri" w:cs="Times New Roman"/>
        </w:rPr>
        <w:t xml:space="preserve"> você pode converter um </w:t>
      </w:r>
      <w:proofErr w:type="spellStart"/>
      <w:r w:rsidR="00722402" w:rsidRPr="008313E9">
        <w:rPr>
          <w:rFonts w:ascii="Menlo" w:hAnsi="Menlo" w:cs="Menlo"/>
          <w:color w:val="5C2699"/>
          <w:sz w:val="18"/>
          <w:szCs w:val="18"/>
          <w:shd w:val="clear" w:color="auto" w:fill="FFFFFF"/>
        </w:rPr>
        <w:t>Int</w:t>
      </w:r>
      <w:proofErr w:type="spellEnd"/>
      <w:r w:rsidR="00722402" w:rsidRPr="008313E9">
        <w:rPr>
          <w:rFonts w:ascii="Calibri" w:hAnsi="Calibri" w:cs="Times New Roman"/>
        </w:rPr>
        <w:t xml:space="preserve"> </w:t>
      </w:r>
      <w:r w:rsidRPr="008313E9">
        <w:rPr>
          <w:rFonts w:ascii="Calibri" w:hAnsi="Calibri" w:cs="Times New Roman"/>
        </w:rPr>
        <w:t xml:space="preserve">para uma </w:t>
      </w:r>
      <w:r w:rsidRPr="008313E9">
        <w:rPr>
          <w:rFonts w:ascii="Calibri" w:hAnsi="Calibri" w:cs="Times New Roman"/>
          <w:b/>
          <w:bCs/>
        </w:rPr>
        <w:t>String.</w:t>
      </w:r>
    </w:p>
    <w:p w14:paraId="1F8BCA60" w14:textId="77777777" w:rsidR="008313E9" w:rsidRPr="00A66496" w:rsidRDefault="008313E9" w:rsidP="008313E9">
      <w:pPr>
        <w:shd w:val="clear" w:color="auto" w:fill="FFFFFF"/>
        <w:spacing w:after="0"/>
        <w:ind w:left="567"/>
        <w:textAlignment w:val="baseline"/>
        <w:rPr>
          <w:rFonts w:ascii="Menlo" w:hAnsi="Menlo" w:cs="Menlo"/>
          <w:noProof/>
          <w:sz w:val="21"/>
          <w:szCs w:val="21"/>
          <w:lang w:val="en-US"/>
        </w:rPr>
      </w:pPr>
      <w:r w:rsidRPr="00A66496">
        <w:rPr>
          <w:rFonts w:ascii="Menlo" w:hAnsi="Menlo" w:cs="Menlo"/>
          <w:noProof/>
          <w:color w:val="AA3391"/>
          <w:sz w:val="18"/>
          <w:szCs w:val="18"/>
          <w:shd w:val="clear" w:color="auto" w:fill="FFFFFF"/>
          <w:lang w:val="en-US"/>
        </w:rPr>
        <w:t>let</w:t>
      </w:r>
      <w:r w:rsidRPr="00A66496">
        <w:rPr>
          <w:rFonts w:ascii="Menlo" w:hAnsi="Menlo" w:cs="Menlo"/>
          <w:noProof/>
          <w:sz w:val="18"/>
          <w:szCs w:val="18"/>
          <w:shd w:val="clear" w:color="auto" w:fill="FFFFFF"/>
          <w:lang w:val="en-US"/>
        </w:rPr>
        <w:t xml:space="preserve"> </w:t>
      </w:r>
      <w:r w:rsidRPr="00A66496">
        <w:rPr>
          <w:rFonts w:ascii="Menlo" w:hAnsi="Menlo" w:cs="Menlo"/>
          <w:noProof/>
          <w:color w:val="3F6E74"/>
          <w:sz w:val="18"/>
          <w:szCs w:val="18"/>
          <w:shd w:val="clear" w:color="auto" w:fill="FFFFFF"/>
          <w:lang w:val="en-US"/>
        </w:rPr>
        <w:t>label</w:t>
      </w:r>
      <w:r w:rsidRPr="00A66496">
        <w:rPr>
          <w:rFonts w:ascii="Menlo" w:hAnsi="Menlo" w:cs="Menlo"/>
          <w:noProof/>
          <w:sz w:val="18"/>
          <w:szCs w:val="18"/>
          <w:shd w:val="clear" w:color="auto" w:fill="FFFFFF"/>
          <w:lang w:val="en-US"/>
        </w:rPr>
        <w:t xml:space="preserve"> = </w:t>
      </w:r>
      <w:r w:rsidRPr="00A66496">
        <w:rPr>
          <w:rFonts w:ascii="Menlo" w:hAnsi="Menlo" w:cs="Menlo"/>
          <w:noProof/>
          <w:color w:val="C41A16"/>
          <w:sz w:val="18"/>
          <w:szCs w:val="18"/>
          <w:shd w:val="clear" w:color="auto" w:fill="FFFFFF"/>
          <w:lang w:val="en-US"/>
        </w:rPr>
        <w:t>"The width is "</w:t>
      </w:r>
    </w:p>
    <w:p w14:paraId="50DF75F4" w14:textId="77777777" w:rsidR="008313E9" w:rsidRPr="00A66496" w:rsidRDefault="008313E9" w:rsidP="008313E9">
      <w:pPr>
        <w:shd w:val="clear" w:color="auto" w:fill="FFFFFF"/>
        <w:spacing w:after="0"/>
        <w:ind w:left="567"/>
        <w:textAlignment w:val="baseline"/>
        <w:rPr>
          <w:rFonts w:ascii="Menlo" w:hAnsi="Menlo" w:cs="Menlo"/>
          <w:noProof/>
          <w:sz w:val="21"/>
          <w:szCs w:val="21"/>
          <w:lang w:val="en-US"/>
        </w:rPr>
      </w:pPr>
      <w:r w:rsidRPr="00A66496">
        <w:rPr>
          <w:rFonts w:ascii="Menlo" w:hAnsi="Menlo" w:cs="Menlo"/>
          <w:noProof/>
          <w:color w:val="AA3391"/>
          <w:sz w:val="18"/>
          <w:szCs w:val="18"/>
          <w:shd w:val="clear" w:color="auto" w:fill="FFFFFF"/>
          <w:lang w:val="en-US"/>
        </w:rPr>
        <w:t>let</w:t>
      </w:r>
      <w:r w:rsidRPr="00A66496">
        <w:rPr>
          <w:rFonts w:ascii="Menlo" w:hAnsi="Menlo" w:cs="Menlo"/>
          <w:noProof/>
          <w:sz w:val="18"/>
          <w:szCs w:val="18"/>
          <w:shd w:val="clear" w:color="auto" w:fill="FFFFFF"/>
          <w:lang w:val="en-US"/>
        </w:rPr>
        <w:t xml:space="preserve"> </w:t>
      </w:r>
      <w:r w:rsidRPr="00A66496">
        <w:rPr>
          <w:rFonts w:ascii="Menlo" w:hAnsi="Menlo" w:cs="Menlo"/>
          <w:noProof/>
          <w:color w:val="3F6E74"/>
          <w:sz w:val="18"/>
          <w:szCs w:val="18"/>
          <w:shd w:val="clear" w:color="auto" w:fill="FFFFFF"/>
          <w:lang w:val="en-US"/>
        </w:rPr>
        <w:t>width</w:t>
      </w:r>
      <w:r w:rsidRPr="00A66496">
        <w:rPr>
          <w:rFonts w:ascii="Menlo" w:hAnsi="Menlo" w:cs="Menlo"/>
          <w:noProof/>
          <w:sz w:val="18"/>
          <w:szCs w:val="18"/>
          <w:shd w:val="clear" w:color="auto" w:fill="FFFFFF"/>
          <w:lang w:val="en-US"/>
        </w:rPr>
        <w:t xml:space="preserve"> = </w:t>
      </w:r>
      <w:r w:rsidRPr="00A66496">
        <w:rPr>
          <w:rFonts w:ascii="Menlo" w:hAnsi="Menlo" w:cs="Menlo"/>
          <w:noProof/>
          <w:color w:val="1C00CF"/>
          <w:sz w:val="18"/>
          <w:szCs w:val="18"/>
          <w:shd w:val="clear" w:color="auto" w:fill="FFFFFF"/>
          <w:lang w:val="en-US"/>
        </w:rPr>
        <w:t>94</w:t>
      </w:r>
    </w:p>
    <w:p w14:paraId="27BCEA82" w14:textId="77777777" w:rsidR="008313E9" w:rsidRPr="00A66496" w:rsidRDefault="008313E9" w:rsidP="008313E9">
      <w:pPr>
        <w:shd w:val="clear" w:color="auto" w:fill="FFFFFF"/>
        <w:spacing w:after="0"/>
        <w:ind w:left="567"/>
        <w:textAlignment w:val="baseline"/>
        <w:rPr>
          <w:rFonts w:ascii="Menlo" w:hAnsi="Menlo" w:cs="Menlo"/>
          <w:noProof/>
          <w:sz w:val="21"/>
          <w:szCs w:val="21"/>
          <w:lang w:val="en-US"/>
        </w:rPr>
      </w:pPr>
      <w:r w:rsidRPr="00A66496">
        <w:rPr>
          <w:rFonts w:ascii="Menlo" w:hAnsi="Menlo" w:cs="Menlo"/>
          <w:noProof/>
          <w:color w:val="AA3391"/>
          <w:sz w:val="18"/>
          <w:szCs w:val="18"/>
          <w:shd w:val="clear" w:color="auto" w:fill="FFFFFF"/>
          <w:lang w:val="en-US"/>
        </w:rPr>
        <w:t>let</w:t>
      </w:r>
      <w:r w:rsidRPr="00A66496">
        <w:rPr>
          <w:rFonts w:ascii="Menlo" w:hAnsi="Menlo" w:cs="Menlo"/>
          <w:noProof/>
          <w:sz w:val="18"/>
          <w:szCs w:val="18"/>
          <w:shd w:val="clear" w:color="auto" w:fill="FFFFFF"/>
          <w:lang w:val="en-US"/>
        </w:rPr>
        <w:t xml:space="preserve"> </w:t>
      </w:r>
      <w:r w:rsidRPr="00A66496">
        <w:rPr>
          <w:rFonts w:ascii="Menlo" w:hAnsi="Menlo" w:cs="Menlo"/>
          <w:noProof/>
          <w:color w:val="3F6E74"/>
          <w:sz w:val="18"/>
          <w:szCs w:val="18"/>
          <w:shd w:val="clear" w:color="auto" w:fill="FFFFFF"/>
          <w:lang w:val="en-US"/>
        </w:rPr>
        <w:t>widthLabel</w:t>
      </w:r>
      <w:r w:rsidRPr="00A66496">
        <w:rPr>
          <w:rFonts w:ascii="Menlo" w:hAnsi="Menlo" w:cs="Menlo"/>
          <w:noProof/>
          <w:sz w:val="18"/>
          <w:szCs w:val="18"/>
          <w:shd w:val="clear" w:color="auto" w:fill="FFFFFF"/>
          <w:lang w:val="en-US"/>
        </w:rPr>
        <w:t xml:space="preserve"> = </w:t>
      </w:r>
      <w:r w:rsidRPr="00A66496">
        <w:rPr>
          <w:rFonts w:ascii="Menlo" w:hAnsi="Menlo" w:cs="Menlo"/>
          <w:noProof/>
          <w:color w:val="3F6E74"/>
          <w:sz w:val="18"/>
          <w:szCs w:val="18"/>
          <w:shd w:val="clear" w:color="auto" w:fill="FFFFFF"/>
          <w:lang w:val="en-US"/>
        </w:rPr>
        <w:t>label</w:t>
      </w:r>
      <w:r w:rsidRPr="00A66496">
        <w:rPr>
          <w:rFonts w:ascii="Menlo" w:hAnsi="Menlo" w:cs="Menlo"/>
          <w:noProof/>
          <w:sz w:val="18"/>
          <w:szCs w:val="18"/>
          <w:shd w:val="clear" w:color="auto" w:fill="FFFFFF"/>
          <w:lang w:val="en-US"/>
        </w:rPr>
        <w:t xml:space="preserve"> + </w:t>
      </w:r>
      <w:r w:rsidRPr="00A66496">
        <w:rPr>
          <w:rFonts w:ascii="Menlo" w:hAnsi="Menlo" w:cs="Menlo"/>
          <w:noProof/>
          <w:color w:val="3F6E74"/>
          <w:sz w:val="18"/>
          <w:szCs w:val="18"/>
          <w:shd w:val="clear" w:color="auto" w:fill="FFFFFF"/>
          <w:lang w:val="en-US"/>
        </w:rPr>
        <w:t>String</w:t>
      </w:r>
      <w:r w:rsidRPr="00A66496">
        <w:rPr>
          <w:rFonts w:ascii="Menlo" w:hAnsi="Menlo" w:cs="Menlo"/>
          <w:noProof/>
          <w:sz w:val="18"/>
          <w:szCs w:val="18"/>
          <w:shd w:val="clear" w:color="auto" w:fill="FFFFFF"/>
          <w:lang w:val="en-US"/>
        </w:rPr>
        <w:t>(</w:t>
      </w:r>
      <w:r w:rsidRPr="00A66496">
        <w:rPr>
          <w:rFonts w:ascii="Menlo" w:hAnsi="Menlo" w:cs="Menlo"/>
          <w:noProof/>
          <w:color w:val="3F6E74"/>
          <w:sz w:val="18"/>
          <w:szCs w:val="18"/>
          <w:shd w:val="clear" w:color="auto" w:fill="FFFFFF"/>
          <w:lang w:val="en-US"/>
        </w:rPr>
        <w:t>width</w:t>
      </w:r>
      <w:r w:rsidRPr="00A66496">
        <w:rPr>
          <w:rFonts w:ascii="Menlo" w:hAnsi="Menlo" w:cs="Menlo"/>
          <w:noProof/>
          <w:sz w:val="18"/>
          <w:szCs w:val="18"/>
          <w:shd w:val="clear" w:color="auto" w:fill="FFFFFF"/>
          <w:lang w:val="en-US"/>
        </w:rPr>
        <w:t>)</w:t>
      </w:r>
    </w:p>
    <w:p w14:paraId="157D410A" w14:textId="77777777" w:rsidR="008313E9" w:rsidRPr="00A66496" w:rsidRDefault="008313E9" w:rsidP="008313E9">
      <w:pPr>
        <w:shd w:val="clear" w:color="auto" w:fill="FFFFFF"/>
        <w:spacing w:after="0"/>
        <w:ind w:left="567"/>
        <w:textAlignment w:val="baseline"/>
        <w:rPr>
          <w:rFonts w:ascii="Menlo" w:hAnsi="Menlo" w:cs="Menlo"/>
          <w:sz w:val="21"/>
          <w:szCs w:val="21"/>
          <w:lang w:val="en-US"/>
        </w:rPr>
      </w:pPr>
    </w:p>
    <w:p w14:paraId="0134DEE0" w14:textId="77777777" w:rsidR="008313E9" w:rsidRPr="008313E9" w:rsidRDefault="008313E9" w:rsidP="008313E9">
      <w:pPr>
        <w:ind w:left="540"/>
        <w:rPr>
          <w:rFonts w:ascii="Times New Roman" w:hAnsi="Times New Roman" w:cs="Times New Roman"/>
          <w:color w:val="7030A0"/>
          <w:sz w:val="24"/>
          <w:szCs w:val="24"/>
        </w:rPr>
      </w:pPr>
      <w:r w:rsidRPr="008313E9">
        <w:rPr>
          <w:rFonts w:ascii="Calibri" w:hAnsi="Calibri" w:cs="Times New Roman"/>
          <w:b/>
          <w:color w:val="7030A0"/>
        </w:rPr>
        <w:t>DICA</w:t>
      </w:r>
      <w:r w:rsidRPr="008313E9">
        <w:rPr>
          <w:rFonts w:ascii="Calibri" w:hAnsi="Calibri" w:cs="Times New Roman"/>
          <w:color w:val="7030A0"/>
        </w:rPr>
        <w:t xml:space="preserve">: Tente remover a conversão para </w:t>
      </w:r>
      <w:r w:rsidRPr="008313E9">
        <w:rPr>
          <w:rFonts w:ascii="Calibri" w:hAnsi="Calibri" w:cs="Times New Roman"/>
          <w:b/>
          <w:bCs/>
          <w:color w:val="7030A0"/>
        </w:rPr>
        <w:t>String</w:t>
      </w:r>
      <w:r w:rsidRPr="008313E9">
        <w:rPr>
          <w:rFonts w:ascii="Calibri" w:hAnsi="Calibri" w:cs="Times New Roman"/>
          <w:color w:val="7030A0"/>
        </w:rPr>
        <w:t xml:space="preserve"> da última linha. Que erro acontece?</w:t>
      </w:r>
    </w:p>
    <w:p w14:paraId="6456DA5D" w14:textId="150049AF" w:rsidR="008313E9" w:rsidRPr="008313E9" w:rsidRDefault="008313E9" w:rsidP="008313E9">
      <w:pPr>
        <w:rPr>
          <w:rFonts w:cs="Times New Roman"/>
          <w:color w:val="auto"/>
        </w:rPr>
      </w:pPr>
      <w:r w:rsidRPr="008313E9">
        <w:rPr>
          <w:color w:val="414141"/>
          <w:shd w:val="clear" w:color="auto" w:fill="FFFFFF"/>
        </w:rPr>
        <w:t xml:space="preserve">Há uma maneira ainda mais simples para incluir valores em </w:t>
      </w:r>
      <w:proofErr w:type="spellStart"/>
      <w:r w:rsidRPr="008313E9">
        <w:rPr>
          <w:color w:val="414141"/>
          <w:shd w:val="clear" w:color="auto" w:fill="FFFFFF"/>
        </w:rPr>
        <w:t>strings</w:t>
      </w:r>
      <w:proofErr w:type="spellEnd"/>
      <w:r w:rsidRPr="008313E9">
        <w:rPr>
          <w:color w:val="414141"/>
          <w:shd w:val="clear" w:color="auto" w:fill="FFFFFF"/>
        </w:rPr>
        <w:t xml:space="preserve">: </w:t>
      </w:r>
      <w:r w:rsidR="00F246C2">
        <w:rPr>
          <w:color w:val="414141"/>
          <w:shd w:val="clear" w:color="auto" w:fill="FFFFFF"/>
        </w:rPr>
        <w:t>e</w:t>
      </w:r>
      <w:r w:rsidR="00F246C2" w:rsidRPr="008313E9">
        <w:rPr>
          <w:color w:val="414141"/>
          <w:shd w:val="clear" w:color="auto" w:fill="FFFFFF"/>
        </w:rPr>
        <w:t xml:space="preserve">screver </w:t>
      </w:r>
      <w:r w:rsidRPr="008313E9">
        <w:rPr>
          <w:color w:val="414141"/>
          <w:shd w:val="clear" w:color="auto" w:fill="FFFFFF"/>
        </w:rPr>
        <w:t>o valor entre parênteses e escrever uma barra invertida (</w:t>
      </w:r>
      <w:r w:rsidRPr="008313E9">
        <w:rPr>
          <w:rFonts w:cs="Menlo"/>
          <w:color w:val="808080"/>
          <w:shd w:val="clear" w:color="auto" w:fill="FFFFFF"/>
        </w:rPr>
        <w:t>\</w:t>
      </w:r>
      <w:r w:rsidRPr="008313E9">
        <w:rPr>
          <w:color w:val="414141"/>
          <w:shd w:val="clear" w:color="auto" w:fill="FFFFFF"/>
        </w:rPr>
        <w:t xml:space="preserve">) antes </w:t>
      </w:r>
      <w:r w:rsidR="00F246C2">
        <w:rPr>
          <w:color w:val="414141"/>
          <w:shd w:val="clear" w:color="auto" w:fill="FFFFFF"/>
        </w:rPr>
        <w:t>deles</w:t>
      </w:r>
      <w:r w:rsidRPr="008313E9">
        <w:rPr>
          <w:color w:val="414141"/>
          <w:shd w:val="clear" w:color="auto" w:fill="FFFFFF"/>
        </w:rPr>
        <w:t xml:space="preserve">. </w:t>
      </w:r>
      <w:r w:rsidR="00F246C2" w:rsidRPr="008313E9">
        <w:rPr>
          <w:color w:val="414141"/>
          <w:shd w:val="clear" w:color="auto" w:fill="FFFFFF"/>
        </w:rPr>
        <w:t>Is</w:t>
      </w:r>
      <w:r w:rsidR="00F246C2">
        <w:rPr>
          <w:color w:val="414141"/>
          <w:shd w:val="clear" w:color="auto" w:fill="FFFFFF"/>
        </w:rPr>
        <w:t>s</w:t>
      </w:r>
      <w:r w:rsidR="00F246C2" w:rsidRPr="008313E9">
        <w:rPr>
          <w:color w:val="414141"/>
          <w:shd w:val="clear" w:color="auto" w:fill="FFFFFF"/>
        </w:rPr>
        <w:t xml:space="preserve">o </w:t>
      </w:r>
      <w:r w:rsidRPr="008313E9">
        <w:rPr>
          <w:color w:val="414141"/>
          <w:shd w:val="clear" w:color="auto" w:fill="FFFFFF"/>
        </w:rPr>
        <w:t xml:space="preserve">é conhecido como </w:t>
      </w:r>
      <w:r w:rsidRPr="008313E9">
        <w:rPr>
          <w:i/>
          <w:iCs/>
          <w:color w:val="414141"/>
          <w:shd w:val="clear" w:color="auto" w:fill="FFFFFF"/>
        </w:rPr>
        <w:t xml:space="preserve">interpolação de </w:t>
      </w:r>
      <w:proofErr w:type="spellStart"/>
      <w:r w:rsidRPr="008313E9">
        <w:rPr>
          <w:i/>
          <w:iCs/>
          <w:color w:val="414141"/>
          <w:shd w:val="clear" w:color="auto" w:fill="FFFFFF"/>
        </w:rPr>
        <w:t>string</w:t>
      </w:r>
      <w:proofErr w:type="spellEnd"/>
      <w:r w:rsidRPr="008313E9">
        <w:rPr>
          <w:color w:val="414141"/>
          <w:shd w:val="clear" w:color="auto" w:fill="FFFFFF"/>
        </w:rPr>
        <w:t>.</w:t>
      </w:r>
    </w:p>
    <w:p w14:paraId="73041B51" w14:textId="77777777" w:rsidR="008313E9" w:rsidRPr="008313E9" w:rsidRDefault="008313E9" w:rsidP="008313E9">
      <w:pPr>
        <w:shd w:val="clear" w:color="auto" w:fill="FFFFFF"/>
        <w:spacing w:after="0"/>
        <w:ind w:left="567"/>
        <w:textAlignment w:val="baseline"/>
        <w:rPr>
          <w:rFonts w:ascii="Menlo" w:hAnsi="Menlo" w:cs="Menlo"/>
          <w:noProof/>
          <w:color w:val="414141"/>
          <w:sz w:val="21"/>
          <w:szCs w:val="21"/>
        </w:rPr>
      </w:pPr>
      <w:r w:rsidRPr="008313E9">
        <w:rPr>
          <w:rFonts w:ascii="Menlo" w:hAnsi="Menlo" w:cs="Menlo"/>
          <w:noProof/>
          <w:color w:val="AA3391"/>
          <w:sz w:val="18"/>
          <w:szCs w:val="18"/>
          <w:shd w:val="clear" w:color="auto" w:fill="FFFFFF"/>
        </w:rPr>
        <w:t>let</w:t>
      </w:r>
      <w:r w:rsidRPr="008313E9">
        <w:rPr>
          <w:rFonts w:ascii="Menlo" w:hAnsi="Menlo" w:cs="Menlo"/>
          <w:noProof/>
          <w:color w:val="414141"/>
          <w:sz w:val="18"/>
          <w:szCs w:val="18"/>
          <w:shd w:val="clear" w:color="auto" w:fill="FFFFFF"/>
        </w:rPr>
        <w:t xml:space="preserve"> </w:t>
      </w:r>
      <w:r w:rsidRPr="008313E9">
        <w:rPr>
          <w:rFonts w:ascii="Menlo" w:hAnsi="Menlo" w:cs="Menlo"/>
          <w:noProof/>
          <w:color w:val="3F6E74"/>
          <w:sz w:val="18"/>
          <w:szCs w:val="18"/>
          <w:shd w:val="clear" w:color="auto" w:fill="FFFFFF"/>
        </w:rPr>
        <w:t>apples</w:t>
      </w:r>
      <w:r w:rsidRPr="008313E9">
        <w:rPr>
          <w:rFonts w:ascii="Menlo" w:hAnsi="Menlo" w:cs="Menlo"/>
          <w:noProof/>
          <w:color w:val="414141"/>
          <w:sz w:val="18"/>
          <w:szCs w:val="18"/>
          <w:shd w:val="clear" w:color="auto" w:fill="FFFFFF"/>
        </w:rPr>
        <w:t xml:space="preserve"> = </w:t>
      </w:r>
      <w:r w:rsidRPr="008313E9">
        <w:rPr>
          <w:rFonts w:ascii="Menlo" w:hAnsi="Menlo" w:cs="Menlo"/>
          <w:noProof/>
          <w:color w:val="1C00CF"/>
          <w:sz w:val="18"/>
          <w:szCs w:val="18"/>
          <w:shd w:val="clear" w:color="auto" w:fill="FFFFFF"/>
        </w:rPr>
        <w:t>3</w:t>
      </w:r>
    </w:p>
    <w:p w14:paraId="7F98EF8D" w14:textId="77777777" w:rsidR="008313E9" w:rsidRPr="008313E9" w:rsidRDefault="008313E9" w:rsidP="008313E9">
      <w:pPr>
        <w:shd w:val="clear" w:color="auto" w:fill="FFFFFF"/>
        <w:spacing w:after="0"/>
        <w:ind w:left="567"/>
        <w:textAlignment w:val="baseline"/>
        <w:rPr>
          <w:rFonts w:ascii="Menlo" w:hAnsi="Menlo" w:cs="Menlo"/>
          <w:noProof/>
          <w:color w:val="414141"/>
          <w:sz w:val="21"/>
          <w:szCs w:val="21"/>
        </w:rPr>
      </w:pPr>
      <w:r w:rsidRPr="008313E9">
        <w:rPr>
          <w:rFonts w:ascii="Menlo" w:hAnsi="Menlo" w:cs="Menlo"/>
          <w:noProof/>
          <w:color w:val="AA3391"/>
          <w:sz w:val="18"/>
          <w:szCs w:val="18"/>
          <w:shd w:val="clear" w:color="auto" w:fill="FFFFFF"/>
        </w:rPr>
        <w:t>let</w:t>
      </w:r>
      <w:r w:rsidRPr="008313E9">
        <w:rPr>
          <w:rFonts w:ascii="Menlo" w:hAnsi="Menlo" w:cs="Menlo"/>
          <w:noProof/>
          <w:color w:val="414141"/>
          <w:sz w:val="18"/>
          <w:szCs w:val="18"/>
          <w:shd w:val="clear" w:color="auto" w:fill="FFFFFF"/>
        </w:rPr>
        <w:t xml:space="preserve"> </w:t>
      </w:r>
      <w:r w:rsidRPr="008313E9">
        <w:rPr>
          <w:rFonts w:ascii="Menlo" w:hAnsi="Menlo" w:cs="Menlo"/>
          <w:noProof/>
          <w:color w:val="3F6E74"/>
          <w:sz w:val="18"/>
          <w:szCs w:val="18"/>
          <w:shd w:val="clear" w:color="auto" w:fill="FFFFFF"/>
        </w:rPr>
        <w:t>oranges</w:t>
      </w:r>
      <w:r w:rsidRPr="008313E9">
        <w:rPr>
          <w:rFonts w:ascii="Menlo" w:hAnsi="Menlo" w:cs="Menlo"/>
          <w:noProof/>
          <w:color w:val="414141"/>
          <w:sz w:val="18"/>
          <w:szCs w:val="18"/>
          <w:shd w:val="clear" w:color="auto" w:fill="FFFFFF"/>
        </w:rPr>
        <w:t xml:space="preserve"> = </w:t>
      </w:r>
      <w:r w:rsidRPr="008313E9">
        <w:rPr>
          <w:rFonts w:ascii="Menlo" w:hAnsi="Menlo" w:cs="Menlo"/>
          <w:noProof/>
          <w:color w:val="1C00CF"/>
          <w:sz w:val="18"/>
          <w:szCs w:val="18"/>
          <w:shd w:val="clear" w:color="auto" w:fill="FFFFFF"/>
        </w:rPr>
        <w:t>5</w:t>
      </w:r>
    </w:p>
    <w:p w14:paraId="292B019D" w14:textId="77777777" w:rsidR="008313E9" w:rsidRPr="00A66496" w:rsidRDefault="008313E9" w:rsidP="008313E9">
      <w:pPr>
        <w:shd w:val="clear" w:color="auto" w:fill="FFFFFF"/>
        <w:spacing w:after="0"/>
        <w:ind w:left="567"/>
        <w:textAlignment w:val="baseline"/>
        <w:rPr>
          <w:rFonts w:ascii="Menlo" w:hAnsi="Menlo" w:cs="Menlo"/>
          <w:noProof/>
          <w:color w:val="414141"/>
          <w:sz w:val="21"/>
          <w:szCs w:val="21"/>
          <w:lang w:val="en-US"/>
        </w:rPr>
      </w:pPr>
      <w:r w:rsidRPr="00A66496">
        <w:rPr>
          <w:rFonts w:ascii="Menlo" w:hAnsi="Menlo" w:cs="Menlo"/>
          <w:noProof/>
          <w:color w:val="AA3391"/>
          <w:sz w:val="18"/>
          <w:szCs w:val="18"/>
          <w:shd w:val="clear" w:color="auto" w:fill="FFFFFF"/>
          <w:lang w:val="en-US"/>
        </w:rPr>
        <w:t>let</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3F6E74"/>
          <w:sz w:val="18"/>
          <w:szCs w:val="18"/>
          <w:shd w:val="clear" w:color="auto" w:fill="FFFFFF"/>
          <w:lang w:val="en-US"/>
        </w:rPr>
        <w:t>appleSummary</w:t>
      </w:r>
      <w:r w:rsidRPr="00A66496">
        <w:rPr>
          <w:rFonts w:ascii="Menlo" w:hAnsi="Menlo" w:cs="Menlo"/>
          <w:noProof/>
          <w:color w:val="414141"/>
          <w:sz w:val="18"/>
          <w:szCs w:val="18"/>
          <w:shd w:val="clear" w:color="auto" w:fill="FFFFFF"/>
          <w:lang w:val="en-US"/>
        </w:rPr>
        <w:t xml:space="preserve"> = </w:t>
      </w:r>
      <w:r w:rsidRPr="00A66496">
        <w:rPr>
          <w:rFonts w:ascii="Menlo" w:hAnsi="Menlo" w:cs="Menlo"/>
          <w:noProof/>
          <w:color w:val="C41A16"/>
          <w:sz w:val="18"/>
          <w:szCs w:val="18"/>
          <w:shd w:val="clear" w:color="auto" w:fill="FFFFFF"/>
          <w:lang w:val="en-US"/>
        </w:rPr>
        <w:t xml:space="preserve">"I have </w:t>
      </w:r>
      <w:r w:rsidRPr="00A66496">
        <w:rPr>
          <w:rFonts w:ascii="Menlo" w:hAnsi="Menlo" w:cs="Menlo"/>
          <w:noProof/>
          <w:color w:val="414141"/>
          <w:sz w:val="18"/>
          <w:szCs w:val="18"/>
          <w:shd w:val="clear" w:color="auto" w:fill="FFFFFF"/>
          <w:lang w:val="en-US"/>
        </w:rPr>
        <w:t>\(</w:t>
      </w:r>
      <w:r w:rsidRPr="00A66496">
        <w:rPr>
          <w:rFonts w:ascii="Menlo" w:hAnsi="Menlo" w:cs="Menlo"/>
          <w:noProof/>
          <w:color w:val="3F6E74"/>
          <w:sz w:val="18"/>
          <w:szCs w:val="18"/>
          <w:shd w:val="clear" w:color="auto" w:fill="FFFFFF"/>
          <w:lang w:val="en-US"/>
        </w:rPr>
        <w:t>apples</w:t>
      </w:r>
      <w:r w:rsidRPr="00A66496">
        <w:rPr>
          <w:rFonts w:ascii="Menlo" w:hAnsi="Menlo" w:cs="Menlo"/>
          <w:noProof/>
          <w:color w:val="414141"/>
          <w:sz w:val="18"/>
          <w:szCs w:val="18"/>
          <w:shd w:val="clear" w:color="auto" w:fill="FFFFFF"/>
          <w:lang w:val="en-US"/>
        </w:rPr>
        <w:t>)</w:t>
      </w:r>
      <w:r w:rsidRPr="00A66496">
        <w:rPr>
          <w:rFonts w:ascii="Menlo" w:hAnsi="Menlo" w:cs="Menlo"/>
          <w:noProof/>
          <w:color w:val="C41A16"/>
          <w:sz w:val="18"/>
          <w:szCs w:val="18"/>
          <w:shd w:val="clear" w:color="auto" w:fill="FFFFFF"/>
          <w:lang w:val="en-US"/>
        </w:rPr>
        <w:t xml:space="preserve"> apples."</w:t>
      </w:r>
    </w:p>
    <w:p w14:paraId="71E9B495" w14:textId="77777777" w:rsidR="008313E9" w:rsidRPr="00A66496" w:rsidRDefault="008313E9" w:rsidP="008313E9">
      <w:pPr>
        <w:shd w:val="clear" w:color="auto" w:fill="FFFFFF"/>
        <w:spacing w:after="0"/>
        <w:ind w:left="567"/>
        <w:textAlignment w:val="baseline"/>
        <w:rPr>
          <w:rFonts w:ascii="Menlo" w:hAnsi="Menlo" w:cs="Menlo"/>
          <w:noProof/>
          <w:color w:val="C41A16"/>
          <w:sz w:val="18"/>
          <w:szCs w:val="18"/>
          <w:shd w:val="clear" w:color="auto" w:fill="FFFFFF"/>
          <w:lang w:val="en-US"/>
        </w:rPr>
      </w:pPr>
      <w:r w:rsidRPr="00A66496">
        <w:rPr>
          <w:rFonts w:ascii="Menlo" w:hAnsi="Menlo" w:cs="Menlo"/>
          <w:noProof/>
          <w:color w:val="AA3391"/>
          <w:sz w:val="18"/>
          <w:szCs w:val="18"/>
          <w:shd w:val="clear" w:color="auto" w:fill="FFFFFF"/>
          <w:lang w:val="en-US"/>
        </w:rPr>
        <w:t>let</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3F6E74"/>
          <w:sz w:val="18"/>
          <w:szCs w:val="18"/>
          <w:shd w:val="clear" w:color="auto" w:fill="FFFFFF"/>
          <w:lang w:val="en-US"/>
        </w:rPr>
        <w:t>fruitSummary</w:t>
      </w:r>
      <w:r w:rsidRPr="00A66496">
        <w:rPr>
          <w:rFonts w:ascii="Menlo" w:hAnsi="Menlo" w:cs="Menlo"/>
          <w:noProof/>
          <w:color w:val="414141"/>
          <w:sz w:val="18"/>
          <w:szCs w:val="18"/>
          <w:shd w:val="clear" w:color="auto" w:fill="FFFFFF"/>
          <w:lang w:val="en-US"/>
        </w:rPr>
        <w:t xml:space="preserve"> = </w:t>
      </w:r>
      <w:r w:rsidRPr="00A66496">
        <w:rPr>
          <w:rFonts w:ascii="Menlo" w:hAnsi="Menlo" w:cs="Menlo"/>
          <w:noProof/>
          <w:color w:val="C41A16"/>
          <w:sz w:val="18"/>
          <w:szCs w:val="18"/>
          <w:shd w:val="clear" w:color="auto" w:fill="FFFFFF"/>
          <w:lang w:val="en-US"/>
        </w:rPr>
        <w:t xml:space="preserve">"I have </w:t>
      </w:r>
      <w:r w:rsidRPr="00A66496">
        <w:rPr>
          <w:rFonts w:ascii="Menlo" w:hAnsi="Menlo" w:cs="Menlo"/>
          <w:noProof/>
          <w:color w:val="414141"/>
          <w:sz w:val="18"/>
          <w:szCs w:val="18"/>
          <w:shd w:val="clear" w:color="auto" w:fill="FFFFFF"/>
          <w:lang w:val="en-US"/>
        </w:rPr>
        <w:t>\(</w:t>
      </w:r>
      <w:r w:rsidRPr="00A66496">
        <w:rPr>
          <w:rFonts w:ascii="Menlo" w:hAnsi="Menlo" w:cs="Menlo"/>
          <w:noProof/>
          <w:color w:val="3F6E74"/>
          <w:sz w:val="18"/>
          <w:szCs w:val="18"/>
          <w:shd w:val="clear" w:color="auto" w:fill="FFFFFF"/>
          <w:lang w:val="en-US"/>
        </w:rPr>
        <w:t>apples</w:t>
      </w:r>
      <w:r w:rsidRPr="00A66496">
        <w:rPr>
          <w:rFonts w:ascii="Menlo" w:hAnsi="Menlo" w:cs="Menlo"/>
          <w:noProof/>
          <w:color w:val="414141"/>
          <w:sz w:val="18"/>
          <w:szCs w:val="18"/>
          <w:shd w:val="clear" w:color="auto" w:fill="FFFFFF"/>
          <w:lang w:val="en-US"/>
        </w:rPr>
        <w:t xml:space="preserve"> + </w:t>
      </w:r>
      <w:r w:rsidRPr="00A66496">
        <w:rPr>
          <w:rFonts w:ascii="Menlo" w:hAnsi="Menlo" w:cs="Menlo"/>
          <w:noProof/>
          <w:color w:val="3F6E74"/>
          <w:sz w:val="18"/>
          <w:szCs w:val="18"/>
          <w:shd w:val="clear" w:color="auto" w:fill="FFFFFF"/>
          <w:lang w:val="en-US"/>
        </w:rPr>
        <w:t>oranges</w:t>
      </w:r>
      <w:r w:rsidRPr="00A66496">
        <w:rPr>
          <w:rFonts w:ascii="Menlo" w:hAnsi="Menlo" w:cs="Menlo"/>
          <w:noProof/>
          <w:color w:val="414141"/>
          <w:sz w:val="18"/>
          <w:szCs w:val="18"/>
          <w:shd w:val="clear" w:color="auto" w:fill="FFFFFF"/>
          <w:lang w:val="en-US"/>
        </w:rPr>
        <w:t>)</w:t>
      </w:r>
      <w:r w:rsidRPr="00A66496">
        <w:rPr>
          <w:rFonts w:ascii="Menlo" w:hAnsi="Menlo" w:cs="Menlo"/>
          <w:noProof/>
          <w:color w:val="C41A16"/>
          <w:sz w:val="18"/>
          <w:szCs w:val="18"/>
          <w:shd w:val="clear" w:color="auto" w:fill="FFFFFF"/>
          <w:lang w:val="en-US"/>
        </w:rPr>
        <w:t xml:space="preserve"> pieces of fruit."</w:t>
      </w:r>
    </w:p>
    <w:p w14:paraId="2DC19C16" w14:textId="77777777" w:rsidR="00432D6D" w:rsidRPr="00A66496" w:rsidRDefault="00432D6D" w:rsidP="008313E9">
      <w:pPr>
        <w:shd w:val="clear" w:color="auto" w:fill="FFFFFF"/>
        <w:spacing w:after="0"/>
        <w:ind w:left="567"/>
        <w:textAlignment w:val="baseline"/>
        <w:rPr>
          <w:rFonts w:ascii="Menlo" w:hAnsi="Menlo" w:cs="Menlo"/>
          <w:noProof/>
          <w:color w:val="414141"/>
          <w:sz w:val="21"/>
          <w:szCs w:val="21"/>
          <w:lang w:val="en-US"/>
        </w:rPr>
      </w:pPr>
    </w:p>
    <w:p w14:paraId="778DB774" w14:textId="77777777" w:rsidR="008313E9" w:rsidRPr="00432D6D" w:rsidRDefault="00432D6D" w:rsidP="00432D6D">
      <w:pPr>
        <w:pStyle w:val="Ttulo3"/>
        <w:rPr>
          <w:noProof/>
        </w:rPr>
      </w:pPr>
      <w:r>
        <w:rPr>
          <w:noProof/>
        </w:rPr>
        <w:t>Opcionais</w:t>
      </w:r>
    </w:p>
    <w:p w14:paraId="12C3D794" w14:textId="77777777" w:rsidR="008313E9" w:rsidRPr="008313E9" w:rsidRDefault="008313E9" w:rsidP="008313E9">
      <w:pPr>
        <w:rPr>
          <w:rFonts w:cs="Times New Roman"/>
          <w:color w:val="auto"/>
        </w:rPr>
      </w:pPr>
      <w:r w:rsidRPr="008313E9">
        <w:rPr>
          <w:color w:val="414141"/>
          <w:shd w:val="clear" w:color="auto" w:fill="FFFFFF"/>
        </w:rPr>
        <w:t xml:space="preserve">Use </w:t>
      </w:r>
      <w:proofErr w:type="spellStart"/>
      <w:r w:rsidRPr="00FC5718">
        <w:rPr>
          <w:b/>
          <w:bCs/>
          <w:i/>
          <w:color w:val="414141"/>
          <w:shd w:val="clear" w:color="auto" w:fill="FFFFFF"/>
        </w:rPr>
        <w:t>optionals</w:t>
      </w:r>
      <w:proofErr w:type="spellEnd"/>
      <w:r w:rsidRPr="008313E9">
        <w:rPr>
          <w:color w:val="414141"/>
          <w:shd w:val="clear" w:color="auto" w:fill="FFFFFF"/>
        </w:rPr>
        <w:t xml:space="preserve"> para trabalhar com valores que podem estar ausentes. Um valor opcional pode conter um valor ou pode conter </w:t>
      </w:r>
      <w:proofErr w:type="spellStart"/>
      <w:r w:rsidRPr="00FC5718">
        <w:rPr>
          <w:b/>
          <w:bCs/>
          <w:i/>
          <w:color w:val="414141"/>
          <w:shd w:val="clear" w:color="auto" w:fill="FFFFFF"/>
        </w:rPr>
        <w:t>nil</w:t>
      </w:r>
      <w:proofErr w:type="spellEnd"/>
      <w:r w:rsidRPr="008313E9">
        <w:rPr>
          <w:b/>
          <w:bCs/>
          <w:color w:val="414141"/>
          <w:shd w:val="clear" w:color="auto" w:fill="FFFFFF"/>
        </w:rPr>
        <w:t xml:space="preserve"> </w:t>
      </w:r>
      <w:r w:rsidRPr="008313E9">
        <w:rPr>
          <w:color w:val="414141"/>
          <w:shd w:val="clear" w:color="auto" w:fill="FFFFFF"/>
        </w:rPr>
        <w:t xml:space="preserve">(nenhum valor) para indicar que o valor está ausente. Coloque um ponto de interrogação </w:t>
      </w:r>
      <w:proofErr w:type="gramStart"/>
      <w:r w:rsidRPr="008313E9">
        <w:rPr>
          <w:color w:val="414141"/>
          <w:shd w:val="clear" w:color="auto" w:fill="FFFFFF"/>
        </w:rPr>
        <w:t xml:space="preserve">( </w:t>
      </w:r>
      <w:r w:rsidRPr="008313E9">
        <w:rPr>
          <w:b/>
          <w:bCs/>
          <w:color w:val="414141"/>
          <w:shd w:val="clear" w:color="auto" w:fill="FFFFFF"/>
        </w:rPr>
        <w:t>?</w:t>
      </w:r>
      <w:proofErr w:type="gramEnd"/>
      <w:r w:rsidRPr="008313E9">
        <w:rPr>
          <w:color w:val="414141"/>
          <w:shd w:val="clear" w:color="auto" w:fill="FFFFFF"/>
        </w:rPr>
        <w:t xml:space="preserve">) </w:t>
      </w:r>
      <w:proofErr w:type="gramStart"/>
      <w:r w:rsidRPr="008313E9">
        <w:rPr>
          <w:color w:val="414141"/>
          <w:shd w:val="clear" w:color="auto" w:fill="FFFFFF"/>
        </w:rPr>
        <w:t>após</w:t>
      </w:r>
      <w:proofErr w:type="gramEnd"/>
      <w:r w:rsidRPr="008313E9">
        <w:rPr>
          <w:color w:val="414141"/>
          <w:shd w:val="clear" w:color="auto" w:fill="FFFFFF"/>
        </w:rPr>
        <w:t xml:space="preserve"> o tipo de um valor para marcá-lo como opcional.</w:t>
      </w:r>
    </w:p>
    <w:p w14:paraId="7E31F4BF" w14:textId="77777777" w:rsidR="008313E9" w:rsidRPr="008313E9" w:rsidRDefault="008313E9" w:rsidP="003F6B0B">
      <w:pPr>
        <w:numPr>
          <w:ilvl w:val="0"/>
          <w:numId w:val="4"/>
        </w:numPr>
        <w:shd w:val="clear" w:color="auto" w:fill="FFFFFF"/>
        <w:spacing w:after="0"/>
        <w:textAlignment w:val="baseline"/>
        <w:rPr>
          <w:rFonts w:ascii="Menlo" w:hAnsi="Menlo" w:cs="Menlo"/>
          <w:noProof/>
          <w:color w:val="FFFFFF"/>
          <w:sz w:val="21"/>
          <w:szCs w:val="21"/>
        </w:rPr>
      </w:pPr>
      <w:r w:rsidRPr="008313E9">
        <w:rPr>
          <w:rFonts w:ascii="Menlo" w:hAnsi="Menlo" w:cs="Menlo"/>
          <w:noProof/>
          <w:color w:val="AA3391"/>
          <w:sz w:val="18"/>
          <w:szCs w:val="18"/>
          <w:shd w:val="clear" w:color="auto" w:fill="FFFFFF"/>
        </w:rPr>
        <w:t>let</w:t>
      </w:r>
      <w:r w:rsidRPr="008313E9">
        <w:rPr>
          <w:rFonts w:ascii="Menlo" w:hAnsi="Menlo" w:cs="Menlo"/>
          <w:noProof/>
          <w:sz w:val="19"/>
          <w:szCs w:val="19"/>
          <w:shd w:val="clear" w:color="auto" w:fill="FFFFFF"/>
        </w:rPr>
        <w:t xml:space="preserve"> </w:t>
      </w:r>
      <w:r w:rsidRPr="008313E9">
        <w:rPr>
          <w:rFonts w:ascii="Menlo" w:hAnsi="Menlo" w:cs="Menlo"/>
          <w:noProof/>
          <w:color w:val="3F6E74"/>
          <w:sz w:val="18"/>
          <w:szCs w:val="18"/>
          <w:shd w:val="clear" w:color="auto" w:fill="FFFFFF"/>
        </w:rPr>
        <w:t>optionalInt</w:t>
      </w:r>
      <w:r w:rsidRPr="008313E9">
        <w:rPr>
          <w:rFonts w:ascii="Menlo" w:hAnsi="Menlo" w:cs="Menlo"/>
          <w:noProof/>
          <w:sz w:val="19"/>
          <w:szCs w:val="19"/>
          <w:shd w:val="clear" w:color="auto" w:fill="FFFFFF"/>
        </w:rPr>
        <w:t xml:space="preserve">: </w:t>
      </w:r>
      <w:r w:rsidRPr="008313E9">
        <w:rPr>
          <w:rFonts w:ascii="Menlo" w:hAnsi="Menlo" w:cs="Menlo"/>
          <w:noProof/>
          <w:color w:val="5C2699"/>
          <w:sz w:val="18"/>
          <w:szCs w:val="18"/>
          <w:shd w:val="clear" w:color="auto" w:fill="FFFFFF"/>
        </w:rPr>
        <w:t>Int</w:t>
      </w:r>
      <w:r w:rsidRPr="008313E9">
        <w:rPr>
          <w:rFonts w:ascii="Menlo" w:hAnsi="Menlo" w:cs="Menlo"/>
          <w:noProof/>
          <w:sz w:val="19"/>
          <w:szCs w:val="19"/>
          <w:shd w:val="clear" w:color="auto" w:fill="FFFFFF"/>
        </w:rPr>
        <w:t xml:space="preserve">? = </w:t>
      </w:r>
      <w:r w:rsidRPr="008313E9">
        <w:rPr>
          <w:rFonts w:ascii="Menlo" w:hAnsi="Menlo" w:cs="Menlo"/>
          <w:noProof/>
          <w:color w:val="1C00CF"/>
          <w:sz w:val="18"/>
          <w:szCs w:val="18"/>
          <w:shd w:val="clear" w:color="auto" w:fill="FFFFFF"/>
        </w:rPr>
        <w:t>9</w:t>
      </w:r>
    </w:p>
    <w:p w14:paraId="5D873520" w14:textId="77777777" w:rsidR="008313E9" w:rsidRPr="008313E9" w:rsidRDefault="008313E9" w:rsidP="008313E9">
      <w:pPr>
        <w:rPr>
          <w:rFonts w:ascii="Times New Roman" w:eastAsia="Times New Roman" w:hAnsi="Times New Roman" w:cs="Times New Roman"/>
          <w:color w:val="auto"/>
          <w:sz w:val="24"/>
          <w:szCs w:val="24"/>
        </w:rPr>
      </w:pPr>
    </w:p>
    <w:p w14:paraId="270E02A4" w14:textId="5F2FEF94" w:rsidR="008313E9" w:rsidRPr="008313E9" w:rsidRDefault="008313E9" w:rsidP="008313E9">
      <w:pPr>
        <w:rPr>
          <w:rFonts w:ascii="Times New Roman" w:hAnsi="Times New Roman" w:cs="Times New Roman"/>
          <w:color w:val="auto"/>
          <w:sz w:val="24"/>
          <w:szCs w:val="24"/>
        </w:rPr>
      </w:pPr>
      <w:r w:rsidRPr="008313E9">
        <w:rPr>
          <w:rFonts w:ascii="Calibri" w:hAnsi="Calibri" w:cs="Times New Roman"/>
        </w:rPr>
        <w:t xml:space="preserve">Para obter o valor subjacente de um opcional, “desembrulhe-o”. Você vai aprender a desembrulhar uma variável mais tarde, mas a maneira mais simples para fazer </w:t>
      </w:r>
      <w:r w:rsidR="00F246C2" w:rsidRPr="008313E9">
        <w:rPr>
          <w:rFonts w:ascii="Calibri" w:hAnsi="Calibri" w:cs="Times New Roman"/>
        </w:rPr>
        <w:t>is</w:t>
      </w:r>
      <w:r w:rsidR="00F246C2">
        <w:rPr>
          <w:rFonts w:ascii="Calibri" w:hAnsi="Calibri" w:cs="Times New Roman"/>
        </w:rPr>
        <w:t>s</w:t>
      </w:r>
      <w:r w:rsidR="00F246C2" w:rsidRPr="008313E9">
        <w:rPr>
          <w:rFonts w:ascii="Calibri" w:hAnsi="Calibri" w:cs="Times New Roman"/>
        </w:rPr>
        <w:t xml:space="preserve">o </w:t>
      </w:r>
      <w:r w:rsidRPr="008313E9">
        <w:rPr>
          <w:rFonts w:ascii="Calibri" w:hAnsi="Calibri" w:cs="Times New Roman"/>
        </w:rPr>
        <w:t xml:space="preserve">é usando o operador </w:t>
      </w:r>
      <w:proofErr w:type="spellStart"/>
      <w:r w:rsidRPr="00061F8C">
        <w:rPr>
          <w:rFonts w:ascii="Calibri" w:hAnsi="Calibri" w:cs="Times New Roman"/>
          <w:b/>
          <w:bCs/>
          <w:i/>
        </w:rPr>
        <w:t>unwrap</w:t>
      </w:r>
      <w:proofErr w:type="spellEnd"/>
      <w:r w:rsidRPr="008313E9">
        <w:rPr>
          <w:rFonts w:ascii="Calibri" w:hAnsi="Calibri" w:cs="Times New Roman"/>
          <w:b/>
          <w:bCs/>
        </w:rPr>
        <w:t xml:space="preserve"> </w:t>
      </w:r>
      <w:proofErr w:type="gramStart"/>
      <w:r w:rsidRPr="008313E9">
        <w:rPr>
          <w:rFonts w:ascii="Calibri" w:hAnsi="Calibri" w:cs="Times New Roman"/>
          <w:b/>
          <w:bCs/>
        </w:rPr>
        <w:t>( !</w:t>
      </w:r>
      <w:proofErr w:type="gramEnd"/>
      <w:r w:rsidRPr="008313E9">
        <w:rPr>
          <w:rFonts w:ascii="Calibri" w:hAnsi="Calibri" w:cs="Times New Roman"/>
          <w:b/>
          <w:bCs/>
        </w:rPr>
        <w:t xml:space="preserve">). </w:t>
      </w:r>
      <w:r w:rsidRPr="008313E9">
        <w:rPr>
          <w:rFonts w:ascii="Calibri" w:hAnsi="Calibri" w:cs="Times New Roman"/>
        </w:rPr>
        <w:t xml:space="preserve">Só utilize o operador </w:t>
      </w:r>
      <w:proofErr w:type="spellStart"/>
      <w:r w:rsidRPr="00061F8C">
        <w:rPr>
          <w:rFonts w:ascii="Calibri" w:hAnsi="Calibri" w:cs="Times New Roman"/>
          <w:b/>
          <w:bCs/>
          <w:i/>
        </w:rPr>
        <w:t>unwrap</w:t>
      </w:r>
      <w:proofErr w:type="spellEnd"/>
      <w:r w:rsidRPr="008313E9">
        <w:rPr>
          <w:rFonts w:ascii="Calibri" w:hAnsi="Calibri" w:cs="Times New Roman"/>
        </w:rPr>
        <w:t xml:space="preserve"> se tiver certeza </w:t>
      </w:r>
      <w:r w:rsidR="00F246C2">
        <w:rPr>
          <w:rFonts w:ascii="Calibri" w:hAnsi="Calibri" w:cs="Times New Roman"/>
        </w:rPr>
        <w:t xml:space="preserve">de </w:t>
      </w:r>
      <w:r w:rsidRPr="008313E9">
        <w:rPr>
          <w:rFonts w:ascii="Calibri" w:hAnsi="Calibri" w:cs="Times New Roman"/>
        </w:rPr>
        <w:t xml:space="preserve">que o valor subjacente não é </w:t>
      </w:r>
      <w:proofErr w:type="spellStart"/>
      <w:r>
        <w:rPr>
          <w:rFonts w:ascii="Menlo" w:hAnsi="Menlo" w:cs="Menlo"/>
          <w:color w:val="AA3391"/>
          <w:sz w:val="18"/>
          <w:szCs w:val="18"/>
          <w:shd w:val="clear" w:color="auto" w:fill="FFFFFF"/>
        </w:rPr>
        <w:t>nil</w:t>
      </w:r>
      <w:proofErr w:type="spellEnd"/>
      <w:r w:rsidRPr="008313E9">
        <w:rPr>
          <w:rFonts w:ascii="Calibri" w:hAnsi="Calibri" w:cs="Times New Roman"/>
          <w:b/>
          <w:bCs/>
        </w:rPr>
        <w:t>.</w:t>
      </w:r>
    </w:p>
    <w:p w14:paraId="5F880446" w14:textId="77777777" w:rsidR="008313E9" w:rsidRDefault="008313E9" w:rsidP="008F50D6">
      <w:pPr>
        <w:shd w:val="clear" w:color="auto" w:fill="FFFFFF"/>
        <w:spacing w:after="0"/>
        <w:ind w:left="567"/>
        <w:textAlignment w:val="baseline"/>
        <w:rPr>
          <w:rFonts w:ascii="Menlo" w:hAnsi="Menlo" w:cs="Menlo"/>
          <w:noProof/>
          <w:sz w:val="18"/>
          <w:szCs w:val="18"/>
          <w:shd w:val="clear" w:color="auto" w:fill="FFFFFF"/>
        </w:rPr>
      </w:pPr>
      <w:r w:rsidRPr="008313E9">
        <w:rPr>
          <w:rFonts w:ascii="Menlo" w:hAnsi="Menlo" w:cs="Menlo"/>
          <w:noProof/>
          <w:color w:val="AA3391"/>
          <w:sz w:val="18"/>
          <w:szCs w:val="18"/>
          <w:shd w:val="clear" w:color="auto" w:fill="FFFFFF"/>
        </w:rPr>
        <w:t>let</w:t>
      </w:r>
      <w:r w:rsidRPr="008313E9">
        <w:rPr>
          <w:rFonts w:ascii="Menlo" w:hAnsi="Menlo" w:cs="Menlo"/>
          <w:noProof/>
          <w:sz w:val="18"/>
          <w:szCs w:val="18"/>
          <w:shd w:val="clear" w:color="auto" w:fill="FFFFFF"/>
        </w:rPr>
        <w:t xml:space="preserve"> </w:t>
      </w:r>
      <w:r w:rsidRPr="008313E9">
        <w:rPr>
          <w:rFonts w:ascii="Menlo" w:hAnsi="Menlo" w:cs="Menlo"/>
          <w:noProof/>
          <w:color w:val="3F6E74"/>
          <w:sz w:val="18"/>
          <w:szCs w:val="18"/>
          <w:shd w:val="clear" w:color="auto" w:fill="FFFFFF"/>
        </w:rPr>
        <w:t>actualInt</w:t>
      </w:r>
      <w:r w:rsidRPr="008313E9">
        <w:rPr>
          <w:rFonts w:ascii="Menlo" w:hAnsi="Menlo" w:cs="Menlo"/>
          <w:noProof/>
          <w:sz w:val="18"/>
          <w:szCs w:val="18"/>
          <w:shd w:val="clear" w:color="auto" w:fill="FFFFFF"/>
        </w:rPr>
        <w:t xml:space="preserve">: </w:t>
      </w:r>
      <w:r w:rsidRPr="008313E9">
        <w:rPr>
          <w:rFonts w:ascii="Menlo" w:hAnsi="Menlo" w:cs="Menlo"/>
          <w:noProof/>
          <w:color w:val="5C2699"/>
          <w:sz w:val="18"/>
          <w:szCs w:val="18"/>
          <w:shd w:val="clear" w:color="auto" w:fill="FFFFFF"/>
        </w:rPr>
        <w:t>Int</w:t>
      </w:r>
      <w:r w:rsidRPr="008313E9">
        <w:rPr>
          <w:rFonts w:ascii="Menlo" w:hAnsi="Menlo" w:cs="Menlo"/>
          <w:noProof/>
          <w:sz w:val="18"/>
          <w:szCs w:val="18"/>
          <w:shd w:val="clear" w:color="auto" w:fill="FFFFFF"/>
        </w:rPr>
        <w:t xml:space="preserve"> = </w:t>
      </w:r>
      <w:r w:rsidRPr="008313E9">
        <w:rPr>
          <w:rFonts w:ascii="Menlo" w:hAnsi="Menlo" w:cs="Menlo"/>
          <w:noProof/>
          <w:color w:val="3F6E74"/>
          <w:sz w:val="18"/>
          <w:szCs w:val="18"/>
          <w:shd w:val="clear" w:color="auto" w:fill="FFFFFF"/>
        </w:rPr>
        <w:t>optionalInt</w:t>
      </w:r>
      <w:r w:rsidRPr="008313E9">
        <w:rPr>
          <w:rFonts w:ascii="Menlo" w:hAnsi="Menlo" w:cs="Menlo"/>
          <w:noProof/>
          <w:sz w:val="18"/>
          <w:szCs w:val="18"/>
          <w:shd w:val="clear" w:color="auto" w:fill="FFFFFF"/>
        </w:rPr>
        <w:t>!</w:t>
      </w:r>
    </w:p>
    <w:p w14:paraId="4CF9DB1B" w14:textId="77777777" w:rsidR="00BA2A4A" w:rsidRDefault="00BA2A4A" w:rsidP="008F50D6">
      <w:pPr>
        <w:shd w:val="clear" w:color="auto" w:fill="FFFFFF"/>
        <w:spacing w:after="0"/>
        <w:ind w:left="567"/>
        <w:textAlignment w:val="baseline"/>
        <w:rPr>
          <w:rFonts w:ascii="Menlo" w:hAnsi="Menlo" w:cs="Menlo"/>
          <w:noProof/>
          <w:color w:val="FFFFFF"/>
          <w:sz w:val="21"/>
          <w:szCs w:val="21"/>
        </w:rPr>
      </w:pPr>
    </w:p>
    <w:p w14:paraId="285777B9" w14:textId="22605EB7" w:rsidR="00BA2A4A" w:rsidRPr="00B4568F" w:rsidRDefault="00BA2A4A" w:rsidP="00B4568F">
      <w:pPr>
        <w:ind w:left="567"/>
        <w:rPr>
          <w:noProof/>
          <w:color w:val="7030A0"/>
        </w:rPr>
      </w:pPr>
      <w:r w:rsidRPr="00B4568F">
        <w:rPr>
          <w:noProof/>
          <w:color w:val="7030A0"/>
        </w:rPr>
        <w:t xml:space="preserve">DICA: O conceito de embrulhar e desenbrulhar (ou encapsular e desencapsular) em Swift é diferente em relação </w:t>
      </w:r>
      <w:r w:rsidR="00F246C2">
        <w:rPr>
          <w:noProof/>
          <w:color w:val="7030A0"/>
        </w:rPr>
        <w:t>à</w:t>
      </w:r>
      <w:r w:rsidR="00F246C2" w:rsidRPr="00B4568F">
        <w:rPr>
          <w:noProof/>
          <w:color w:val="7030A0"/>
        </w:rPr>
        <w:t xml:space="preserve"> </w:t>
      </w:r>
      <w:r w:rsidRPr="00B4568F">
        <w:rPr>
          <w:noProof/>
          <w:color w:val="7030A0"/>
        </w:rPr>
        <w:t xml:space="preserve">Java. Em Swift não </w:t>
      </w:r>
      <w:r w:rsidR="00F246C2">
        <w:rPr>
          <w:noProof/>
          <w:color w:val="7030A0"/>
        </w:rPr>
        <w:t>há</w:t>
      </w:r>
      <w:r w:rsidR="00F246C2" w:rsidRPr="00B4568F">
        <w:rPr>
          <w:noProof/>
          <w:color w:val="7030A0"/>
        </w:rPr>
        <w:t xml:space="preserve"> </w:t>
      </w:r>
      <w:r w:rsidRPr="00061F8C">
        <w:rPr>
          <w:i/>
          <w:noProof/>
          <w:color w:val="7030A0"/>
        </w:rPr>
        <w:t>getters</w:t>
      </w:r>
      <w:r w:rsidRPr="00B4568F">
        <w:rPr>
          <w:noProof/>
          <w:color w:val="7030A0"/>
        </w:rPr>
        <w:t xml:space="preserve"> e </w:t>
      </w:r>
      <w:r w:rsidRPr="00061F8C">
        <w:rPr>
          <w:i/>
          <w:noProof/>
          <w:color w:val="7030A0"/>
        </w:rPr>
        <w:t>setters</w:t>
      </w:r>
      <w:r w:rsidRPr="00B4568F">
        <w:rPr>
          <w:noProof/>
          <w:color w:val="7030A0"/>
        </w:rPr>
        <w:t xml:space="preserve"> dos </w:t>
      </w:r>
      <w:r w:rsidR="00F246C2">
        <w:rPr>
          <w:noProof/>
          <w:color w:val="7030A0"/>
        </w:rPr>
        <w:t>seus</w:t>
      </w:r>
      <w:r w:rsidR="00F246C2" w:rsidRPr="00B4568F">
        <w:rPr>
          <w:noProof/>
          <w:color w:val="7030A0"/>
        </w:rPr>
        <w:t xml:space="preserve"> </w:t>
      </w:r>
      <w:r w:rsidRPr="00B4568F">
        <w:rPr>
          <w:noProof/>
          <w:color w:val="7030A0"/>
        </w:rPr>
        <w:t xml:space="preserve">atributos, pois eles na verdade são </w:t>
      </w:r>
      <w:r w:rsidRPr="00B4568F">
        <w:rPr>
          <w:b/>
          <w:noProof/>
          <w:color w:val="7030A0"/>
        </w:rPr>
        <w:t xml:space="preserve">propriedades </w:t>
      </w:r>
      <w:r w:rsidRPr="00B4568F">
        <w:rPr>
          <w:noProof/>
          <w:color w:val="7030A0"/>
        </w:rPr>
        <w:t xml:space="preserve">(você entenderá a diferença entre propriedades e atributos nas aulas seguintes), então quando </w:t>
      </w:r>
      <w:r w:rsidR="00F246C2">
        <w:rPr>
          <w:noProof/>
          <w:color w:val="7030A0"/>
        </w:rPr>
        <w:t>se diz</w:t>
      </w:r>
      <w:r w:rsidR="00F246C2" w:rsidRPr="00B4568F">
        <w:rPr>
          <w:noProof/>
          <w:color w:val="7030A0"/>
        </w:rPr>
        <w:t xml:space="preserve"> </w:t>
      </w:r>
      <w:r w:rsidRPr="00B4568F">
        <w:rPr>
          <w:noProof/>
          <w:color w:val="7030A0"/>
        </w:rPr>
        <w:t>embrulhar/desembrulhar (</w:t>
      </w:r>
      <w:r w:rsidRPr="00061F8C">
        <w:rPr>
          <w:i/>
          <w:noProof/>
          <w:color w:val="7030A0"/>
        </w:rPr>
        <w:t>wrap</w:t>
      </w:r>
      <w:r w:rsidRPr="00B4568F">
        <w:rPr>
          <w:noProof/>
          <w:color w:val="7030A0"/>
        </w:rPr>
        <w:t>/</w:t>
      </w:r>
      <w:r w:rsidRPr="00061F8C">
        <w:rPr>
          <w:i/>
          <w:noProof/>
          <w:color w:val="7030A0"/>
        </w:rPr>
        <w:t>unwrap</w:t>
      </w:r>
      <w:r w:rsidRPr="00B4568F">
        <w:rPr>
          <w:noProof/>
          <w:color w:val="7030A0"/>
        </w:rPr>
        <w:t xml:space="preserve">) em Swift, </w:t>
      </w:r>
      <w:r w:rsidR="00F246C2">
        <w:rPr>
          <w:noProof/>
          <w:color w:val="7030A0"/>
        </w:rPr>
        <w:t>trata-se de estar</w:t>
      </w:r>
      <w:r w:rsidR="00F246C2" w:rsidRPr="00B4568F">
        <w:rPr>
          <w:noProof/>
          <w:color w:val="7030A0"/>
        </w:rPr>
        <w:t xml:space="preserve"> </w:t>
      </w:r>
      <w:r w:rsidRPr="00B4568F">
        <w:rPr>
          <w:noProof/>
          <w:color w:val="7030A0"/>
        </w:rPr>
        <w:t xml:space="preserve">protegendo e obtendo (respectivamente) os valores de uma variável/constante </w:t>
      </w:r>
      <w:r w:rsidRPr="00B4568F">
        <w:rPr>
          <w:b/>
          <w:noProof/>
          <w:color w:val="7030A0"/>
        </w:rPr>
        <w:t>opcional.</w:t>
      </w:r>
      <w:r w:rsidRPr="00B4568F">
        <w:rPr>
          <w:noProof/>
          <w:color w:val="7030A0"/>
        </w:rPr>
        <w:t xml:space="preserve"> Quando um valor</w:t>
      </w:r>
      <w:r w:rsidR="00F246C2">
        <w:rPr>
          <w:noProof/>
          <w:color w:val="7030A0"/>
        </w:rPr>
        <w:t xml:space="preserve"> é protegido</w:t>
      </w:r>
      <w:r w:rsidRPr="00B4568F">
        <w:rPr>
          <w:noProof/>
          <w:color w:val="7030A0"/>
        </w:rPr>
        <w:t xml:space="preserve">, </w:t>
      </w:r>
      <w:r w:rsidR="00F246C2">
        <w:rPr>
          <w:noProof/>
          <w:color w:val="7030A0"/>
        </w:rPr>
        <w:t>se está</w:t>
      </w:r>
      <w:r w:rsidR="00F246C2" w:rsidRPr="00B4568F">
        <w:rPr>
          <w:noProof/>
          <w:color w:val="7030A0"/>
        </w:rPr>
        <w:t xml:space="preserve"> </w:t>
      </w:r>
      <w:r w:rsidRPr="00B4568F">
        <w:rPr>
          <w:noProof/>
          <w:color w:val="7030A0"/>
        </w:rPr>
        <w:t xml:space="preserve">afirmando que </w:t>
      </w:r>
      <w:r w:rsidR="00F246C2">
        <w:rPr>
          <w:noProof/>
          <w:color w:val="7030A0"/>
        </w:rPr>
        <w:t>ele</w:t>
      </w:r>
      <w:r w:rsidR="00F246C2" w:rsidRPr="00B4568F">
        <w:rPr>
          <w:noProof/>
          <w:color w:val="7030A0"/>
        </w:rPr>
        <w:t xml:space="preserve"> </w:t>
      </w:r>
      <w:r w:rsidRPr="00B4568F">
        <w:rPr>
          <w:noProof/>
          <w:color w:val="7030A0"/>
        </w:rPr>
        <w:t xml:space="preserve">pode ser </w:t>
      </w:r>
      <w:r w:rsidRPr="00B4568F">
        <w:rPr>
          <w:b/>
          <w:noProof/>
          <w:color w:val="7030A0"/>
        </w:rPr>
        <w:t xml:space="preserve">nil </w:t>
      </w:r>
      <w:r w:rsidRPr="00B4568F">
        <w:rPr>
          <w:noProof/>
          <w:color w:val="7030A0"/>
        </w:rPr>
        <w:t xml:space="preserve">ou não (uso da sintaxe “ </w:t>
      </w:r>
      <w:r w:rsidRPr="00B4568F">
        <w:rPr>
          <w:b/>
          <w:noProof/>
          <w:color w:val="7030A0"/>
        </w:rPr>
        <w:t>?”</w:t>
      </w:r>
      <w:r w:rsidRPr="00B4568F">
        <w:rPr>
          <w:noProof/>
          <w:color w:val="7030A0"/>
        </w:rPr>
        <w:t xml:space="preserve"> visto anteriormente).</w:t>
      </w:r>
    </w:p>
    <w:p w14:paraId="0018E233" w14:textId="77777777" w:rsidR="008313E9" w:rsidRPr="008313E9" w:rsidRDefault="008313E9" w:rsidP="003F6B0B">
      <w:pPr>
        <w:numPr>
          <w:ilvl w:val="0"/>
          <w:numId w:val="5"/>
        </w:numPr>
        <w:shd w:val="clear" w:color="auto" w:fill="FFFFFF"/>
        <w:spacing w:after="0"/>
        <w:textAlignment w:val="baseline"/>
        <w:rPr>
          <w:rFonts w:ascii="Arial" w:hAnsi="Arial"/>
          <w:color w:val="FFFFFF"/>
          <w:sz w:val="21"/>
          <w:szCs w:val="21"/>
        </w:rPr>
      </w:pPr>
    </w:p>
    <w:p w14:paraId="55AA802A" w14:textId="384C08DD" w:rsidR="008313E9" w:rsidRPr="008313E9" w:rsidRDefault="00ED5942" w:rsidP="008313E9">
      <w:pPr>
        <w:rPr>
          <w:rFonts w:ascii="Times New Roman" w:hAnsi="Times New Roman" w:cs="Times New Roman"/>
          <w:color w:val="auto"/>
          <w:sz w:val="24"/>
          <w:szCs w:val="24"/>
        </w:rPr>
      </w:pPr>
      <w:r>
        <w:rPr>
          <w:rFonts w:ascii="Calibri" w:hAnsi="Calibri" w:cs="Times New Roman"/>
        </w:rPr>
        <w:t>Os o</w:t>
      </w:r>
      <w:r w:rsidR="008313E9" w:rsidRPr="008313E9">
        <w:rPr>
          <w:rFonts w:ascii="Calibri" w:hAnsi="Calibri" w:cs="Times New Roman"/>
        </w:rPr>
        <w:t xml:space="preserve">pcionais estão presentes em Swift e são úteis para situações em que um valor pode ou não estar presente. Eles são especialmente </w:t>
      </w:r>
      <w:r w:rsidR="00CC0C79" w:rsidRPr="008313E9">
        <w:rPr>
          <w:rFonts w:ascii="Calibri" w:hAnsi="Calibri" w:cs="Times New Roman"/>
        </w:rPr>
        <w:t>úte</w:t>
      </w:r>
      <w:r w:rsidR="00CC0C79">
        <w:rPr>
          <w:rFonts w:ascii="Calibri" w:hAnsi="Calibri" w:cs="Times New Roman"/>
        </w:rPr>
        <w:t>is</w:t>
      </w:r>
      <w:r w:rsidR="008313E9" w:rsidRPr="008313E9">
        <w:rPr>
          <w:rFonts w:ascii="Calibri" w:hAnsi="Calibri" w:cs="Times New Roman"/>
        </w:rPr>
        <w:t xml:space="preserve"> para tentativas de conversões.</w:t>
      </w:r>
    </w:p>
    <w:p w14:paraId="0903A999" w14:textId="77777777" w:rsidR="008313E9" w:rsidRPr="008313E9" w:rsidRDefault="008313E9" w:rsidP="008F50D6">
      <w:pPr>
        <w:shd w:val="clear" w:color="auto" w:fill="FFFFFF"/>
        <w:spacing w:after="0"/>
        <w:ind w:left="567"/>
        <w:textAlignment w:val="baseline"/>
        <w:rPr>
          <w:rFonts w:ascii="Menlo" w:hAnsi="Menlo" w:cs="Menlo"/>
          <w:noProof/>
          <w:sz w:val="21"/>
          <w:szCs w:val="21"/>
        </w:rPr>
      </w:pPr>
      <w:r w:rsidRPr="008313E9">
        <w:rPr>
          <w:rFonts w:ascii="Menlo" w:hAnsi="Menlo" w:cs="Menlo"/>
          <w:noProof/>
          <w:color w:val="AA3391"/>
          <w:sz w:val="18"/>
          <w:szCs w:val="18"/>
          <w:shd w:val="clear" w:color="auto" w:fill="FFFFFF"/>
        </w:rPr>
        <w:t>var</w:t>
      </w:r>
      <w:r w:rsidRPr="008313E9">
        <w:rPr>
          <w:rFonts w:ascii="Menlo" w:hAnsi="Menlo" w:cs="Menlo"/>
          <w:noProof/>
          <w:sz w:val="18"/>
          <w:szCs w:val="18"/>
          <w:shd w:val="clear" w:color="auto" w:fill="FFFFFF"/>
        </w:rPr>
        <w:t xml:space="preserve"> </w:t>
      </w:r>
      <w:r w:rsidRPr="008313E9">
        <w:rPr>
          <w:rFonts w:ascii="Menlo" w:hAnsi="Menlo" w:cs="Menlo"/>
          <w:noProof/>
          <w:color w:val="3F6E74"/>
          <w:sz w:val="18"/>
          <w:szCs w:val="18"/>
          <w:shd w:val="clear" w:color="auto" w:fill="FFFFFF"/>
        </w:rPr>
        <w:t>myString</w:t>
      </w:r>
      <w:r w:rsidRPr="008313E9">
        <w:rPr>
          <w:rFonts w:ascii="Menlo" w:hAnsi="Menlo" w:cs="Menlo"/>
          <w:noProof/>
          <w:sz w:val="18"/>
          <w:szCs w:val="18"/>
          <w:shd w:val="clear" w:color="auto" w:fill="FFFFFF"/>
        </w:rPr>
        <w:t xml:space="preserve"> = </w:t>
      </w:r>
      <w:r w:rsidRPr="008313E9">
        <w:rPr>
          <w:rFonts w:ascii="Menlo" w:hAnsi="Menlo" w:cs="Menlo"/>
          <w:noProof/>
          <w:color w:val="C41A16"/>
          <w:sz w:val="18"/>
          <w:szCs w:val="18"/>
          <w:shd w:val="clear" w:color="auto" w:fill="FFFFFF"/>
        </w:rPr>
        <w:t>"7"</w:t>
      </w:r>
    </w:p>
    <w:p w14:paraId="6C8E07A1" w14:textId="77777777" w:rsidR="008313E9" w:rsidRPr="00A66496" w:rsidRDefault="008313E9" w:rsidP="008F50D6">
      <w:pPr>
        <w:shd w:val="clear" w:color="auto" w:fill="FFFFFF"/>
        <w:spacing w:after="0"/>
        <w:ind w:left="567"/>
        <w:textAlignment w:val="baseline"/>
        <w:rPr>
          <w:rFonts w:ascii="Menlo" w:hAnsi="Menlo" w:cs="Menlo"/>
          <w:noProof/>
          <w:sz w:val="21"/>
          <w:szCs w:val="21"/>
          <w:lang w:val="en-US"/>
        </w:rPr>
      </w:pPr>
      <w:r w:rsidRPr="00A66496">
        <w:rPr>
          <w:rFonts w:ascii="Menlo" w:hAnsi="Menlo" w:cs="Menlo"/>
          <w:noProof/>
          <w:color w:val="AA3391"/>
          <w:sz w:val="18"/>
          <w:szCs w:val="18"/>
          <w:shd w:val="clear" w:color="auto" w:fill="FFFFFF"/>
          <w:lang w:val="en-US"/>
        </w:rPr>
        <w:t>var</w:t>
      </w:r>
      <w:r w:rsidRPr="00A66496">
        <w:rPr>
          <w:rFonts w:ascii="Menlo" w:hAnsi="Menlo" w:cs="Menlo"/>
          <w:noProof/>
          <w:sz w:val="18"/>
          <w:szCs w:val="18"/>
          <w:shd w:val="clear" w:color="auto" w:fill="FFFFFF"/>
          <w:lang w:val="en-US"/>
        </w:rPr>
        <w:t xml:space="preserve"> </w:t>
      </w:r>
      <w:r w:rsidRPr="00A66496">
        <w:rPr>
          <w:rFonts w:ascii="Menlo" w:hAnsi="Menlo" w:cs="Menlo"/>
          <w:noProof/>
          <w:color w:val="3F6E74"/>
          <w:sz w:val="18"/>
          <w:szCs w:val="18"/>
          <w:shd w:val="clear" w:color="auto" w:fill="FFFFFF"/>
          <w:lang w:val="en-US"/>
        </w:rPr>
        <w:t>possibleInt</w:t>
      </w:r>
      <w:r w:rsidRPr="00A66496">
        <w:rPr>
          <w:rFonts w:ascii="Menlo" w:hAnsi="Menlo" w:cs="Menlo"/>
          <w:noProof/>
          <w:sz w:val="18"/>
          <w:szCs w:val="18"/>
          <w:shd w:val="clear" w:color="auto" w:fill="FFFFFF"/>
          <w:lang w:val="en-US"/>
        </w:rPr>
        <w:t xml:space="preserve"> = </w:t>
      </w:r>
      <w:r w:rsidRPr="00A66496">
        <w:rPr>
          <w:rFonts w:ascii="Menlo" w:hAnsi="Menlo" w:cs="Menlo"/>
          <w:noProof/>
          <w:color w:val="3F6E74"/>
          <w:sz w:val="18"/>
          <w:szCs w:val="18"/>
          <w:shd w:val="clear" w:color="auto" w:fill="FFFFFF"/>
          <w:lang w:val="en-US"/>
        </w:rPr>
        <w:t>Int</w:t>
      </w:r>
      <w:r w:rsidRPr="00A66496">
        <w:rPr>
          <w:rFonts w:ascii="Menlo" w:hAnsi="Menlo" w:cs="Menlo"/>
          <w:noProof/>
          <w:sz w:val="18"/>
          <w:szCs w:val="18"/>
          <w:shd w:val="clear" w:color="auto" w:fill="FFFFFF"/>
          <w:lang w:val="en-US"/>
        </w:rPr>
        <w:t>(</w:t>
      </w:r>
      <w:r w:rsidRPr="00A66496">
        <w:rPr>
          <w:rFonts w:ascii="Menlo" w:hAnsi="Menlo" w:cs="Menlo"/>
          <w:noProof/>
          <w:color w:val="3F6E74"/>
          <w:sz w:val="18"/>
          <w:szCs w:val="18"/>
          <w:shd w:val="clear" w:color="auto" w:fill="FFFFFF"/>
          <w:lang w:val="en-US"/>
        </w:rPr>
        <w:t>myString</w:t>
      </w:r>
      <w:r w:rsidRPr="00A66496">
        <w:rPr>
          <w:rFonts w:ascii="Menlo" w:hAnsi="Menlo" w:cs="Menlo"/>
          <w:noProof/>
          <w:sz w:val="18"/>
          <w:szCs w:val="18"/>
          <w:shd w:val="clear" w:color="auto" w:fill="FFFFFF"/>
          <w:lang w:val="en-US"/>
        </w:rPr>
        <w:t>)</w:t>
      </w:r>
    </w:p>
    <w:p w14:paraId="1FC79C68" w14:textId="77777777" w:rsidR="008313E9" w:rsidRPr="00A66496" w:rsidRDefault="008313E9" w:rsidP="008F50D6">
      <w:pPr>
        <w:shd w:val="clear" w:color="auto" w:fill="FFFFFF"/>
        <w:spacing w:after="0"/>
        <w:ind w:left="567"/>
        <w:textAlignment w:val="baseline"/>
        <w:rPr>
          <w:rFonts w:ascii="Menlo" w:hAnsi="Menlo" w:cs="Menlo"/>
          <w:noProof/>
          <w:sz w:val="21"/>
          <w:szCs w:val="21"/>
          <w:lang w:val="en-US"/>
        </w:rPr>
      </w:pPr>
      <w:r w:rsidRPr="00A66496">
        <w:rPr>
          <w:rFonts w:ascii="Menlo" w:hAnsi="Menlo" w:cs="Menlo"/>
          <w:noProof/>
          <w:color w:val="3F6E74"/>
          <w:sz w:val="18"/>
          <w:szCs w:val="18"/>
          <w:shd w:val="clear" w:color="auto" w:fill="FFFFFF"/>
          <w:lang w:val="en-US"/>
        </w:rPr>
        <w:t>print</w:t>
      </w:r>
      <w:r w:rsidRPr="00A66496">
        <w:rPr>
          <w:rFonts w:ascii="Menlo" w:hAnsi="Menlo" w:cs="Menlo"/>
          <w:noProof/>
          <w:sz w:val="18"/>
          <w:szCs w:val="18"/>
          <w:shd w:val="clear" w:color="auto" w:fill="FFFFFF"/>
          <w:lang w:val="en-US"/>
        </w:rPr>
        <w:t>(</w:t>
      </w:r>
      <w:r w:rsidRPr="00A66496">
        <w:rPr>
          <w:rFonts w:ascii="Menlo" w:hAnsi="Menlo" w:cs="Menlo"/>
          <w:noProof/>
          <w:color w:val="3F6E74"/>
          <w:sz w:val="18"/>
          <w:szCs w:val="18"/>
          <w:shd w:val="clear" w:color="auto" w:fill="FFFFFF"/>
          <w:lang w:val="en-US"/>
        </w:rPr>
        <w:t>possibleInt</w:t>
      </w:r>
      <w:r w:rsidRPr="00A66496">
        <w:rPr>
          <w:rFonts w:ascii="Menlo" w:hAnsi="Menlo" w:cs="Menlo"/>
          <w:noProof/>
          <w:sz w:val="18"/>
          <w:szCs w:val="18"/>
          <w:shd w:val="clear" w:color="auto" w:fill="FFFFFF"/>
          <w:lang w:val="en-US"/>
        </w:rPr>
        <w:t>)</w:t>
      </w:r>
    </w:p>
    <w:p w14:paraId="47C8116E" w14:textId="77777777" w:rsidR="008313E9" w:rsidRPr="00A66496" w:rsidRDefault="008313E9" w:rsidP="008313E9">
      <w:pPr>
        <w:rPr>
          <w:rFonts w:ascii="Times New Roman" w:eastAsia="Times New Roman" w:hAnsi="Times New Roman" w:cs="Times New Roman"/>
          <w:color w:val="auto"/>
          <w:sz w:val="24"/>
          <w:szCs w:val="24"/>
          <w:lang w:val="en-US"/>
        </w:rPr>
      </w:pPr>
    </w:p>
    <w:p w14:paraId="61518605" w14:textId="77777777" w:rsidR="00432D6D" w:rsidRPr="00061F8C" w:rsidRDefault="00432D6D" w:rsidP="00432D6D">
      <w:pPr>
        <w:pStyle w:val="Ttulo3"/>
        <w:rPr>
          <w:i/>
        </w:rPr>
      </w:pPr>
      <w:proofErr w:type="spellStart"/>
      <w:r w:rsidRPr="00061F8C">
        <w:rPr>
          <w:i/>
        </w:rPr>
        <w:t>Arrays</w:t>
      </w:r>
      <w:proofErr w:type="spellEnd"/>
    </w:p>
    <w:p w14:paraId="0F8F5E96" w14:textId="4F56C505" w:rsidR="008313E9" w:rsidRPr="008313E9" w:rsidRDefault="008313E9" w:rsidP="008313E9">
      <w:pPr>
        <w:rPr>
          <w:rFonts w:ascii="Times New Roman" w:hAnsi="Times New Roman" w:cs="Times New Roman"/>
          <w:color w:val="auto"/>
          <w:sz w:val="24"/>
          <w:szCs w:val="24"/>
        </w:rPr>
      </w:pPr>
      <w:r w:rsidRPr="008313E9">
        <w:rPr>
          <w:rFonts w:ascii="Calibri" w:hAnsi="Calibri" w:cs="Times New Roman"/>
        </w:rPr>
        <w:t xml:space="preserve">Uma matriz (ou mais popularmente </w:t>
      </w:r>
      <w:r w:rsidR="006D3B1A" w:rsidRPr="008313E9">
        <w:rPr>
          <w:rFonts w:ascii="Calibri" w:hAnsi="Calibri" w:cs="Times New Roman"/>
        </w:rPr>
        <w:t>chamad</w:t>
      </w:r>
      <w:r w:rsidR="006D3B1A">
        <w:rPr>
          <w:rFonts w:ascii="Calibri" w:hAnsi="Calibri" w:cs="Times New Roman"/>
        </w:rPr>
        <w:t>a</w:t>
      </w:r>
      <w:r w:rsidR="006D3B1A" w:rsidRPr="008313E9">
        <w:rPr>
          <w:rFonts w:ascii="Calibri" w:hAnsi="Calibri" w:cs="Times New Roman"/>
        </w:rPr>
        <w:t xml:space="preserve"> </w:t>
      </w:r>
      <w:r w:rsidRPr="008313E9">
        <w:rPr>
          <w:rFonts w:ascii="Calibri" w:hAnsi="Calibri" w:cs="Times New Roman"/>
        </w:rPr>
        <w:t xml:space="preserve">de </w:t>
      </w:r>
      <w:proofErr w:type="spellStart"/>
      <w:r w:rsidRPr="00061F8C">
        <w:rPr>
          <w:rFonts w:ascii="Calibri" w:hAnsi="Calibri" w:cs="Times New Roman"/>
          <w:i/>
        </w:rPr>
        <w:t>array</w:t>
      </w:r>
      <w:proofErr w:type="spellEnd"/>
      <w:r w:rsidRPr="008313E9">
        <w:rPr>
          <w:rFonts w:ascii="Calibri" w:hAnsi="Calibri" w:cs="Times New Roman"/>
        </w:rPr>
        <w:t xml:space="preserve">) é um tipo de dado que mantém o controle de uma coleção ordenada de itens. Crie </w:t>
      </w:r>
      <w:proofErr w:type="spellStart"/>
      <w:r w:rsidRPr="00061F8C">
        <w:rPr>
          <w:rFonts w:ascii="Calibri" w:hAnsi="Calibri" w:cs="Times New Roman"/>
          <w:i/>
        </w:rPr>
        <w:t>arrays</w:t>
      </w:r>
      <w:proofErr w:type="spellEnd"/>
      <w:r w:rsidRPr="008313E9">
        <w:rPr>
          <w:rFonts w:ascii="Calibri" w:hAnsi="Calibri" w:cs="Times New Roman"/>
        </w:rPr>
        <w:t xml:space="preserve"> utilizando colchetes ([]) e acesse seus elementos escrevendo o índice entre </w:t>
      </w:r>
      <w:r w:rsidR="006D3B1A">
        <w:rPr>
          <w:rFonts w:ascii="Calibri" w:hAnsi="Calibri" w:cs="Times New Roman"/>
        </w:rPr>
        <w:t>eles</w:t>
      </w:r>
      <w:r w:rsidRPr="008313E9">
        <w:rPr>
          <w:rFonts w:ascii="Calibri" w:hAnsi="Calibri" w:cs="Times New Roman"/>
        </w:rPr>
        <w:t xml:space="preserve">. Como em Java, </w:t>
      </w:r>
      <w:proofErr w:type="spellStart"/>
      <w:r w:rsidRPr="00061F8C">
        <w:rPr>
          <w:rFonts w:ascii="Calibri" w:hAnsi="Calibri" w:cs="Times New Roman"/>
          <w:i/>
        </w:rPr>
        <w:t>arrays</w:t>
      </w:r>
      <w:proofErr w:type="spellEnd"/>
      <w:r w:rsidRPr="008313E9">
        <w:rPr>
          <w:rFonts w:ascii="Calibri" w:hAnsi="Calibri" w:cs="Times New Roman"/>
        </w:rPr>
        <w:t xml:space="preserve"> sempre começam no índice 0.</w:t>
      </w:r>
    </w:p>
    <w:p w14:paraId="0A2C6222" w14:textId="77777777" w:rsidR="008313E9" w:rsidRPr="008313E9" w:rsidRDefault="008313E9" w:rsidP="008F50D6">
      <w:pPr>
        <w:spacing w:before="460" w:after="0"/>
        <w:ind w:left="567"/>
        <w:textAlignment w:val="baseline"/>
        <w:rPr>
          <w:rFonts w:ascii="Menlo" w:hAnsi="Menlo" w:cs="Menlo"/>
          <w:noProof/>
          <w:sz w:val="21"/>
          <w:szCs w:val="21"/>
        </w:rPr>
      </w:pPr>
      <w:r w:rsidRPr="008313E9">
        <w:rPr>
          <w:rFonts w:ascii="Menlo" w:hAnsi="Menlo" w:cs="Menlo"/>
          <w:noProof/>
          <w:color w:val="AA3391"/>
          <w:sz w:val="18"/>
          <w:szCs w:val="18"/>
        </w:rPr>
        <w:t>var</w:t>
      </w:r>
      <w:r w:rsidRPr="008313E9">
        <w:rPr>
          <w:rFonts w:ascii="Menlo" w:hAnsi="Menlo" w:cs="Menlo"/>
          <w:noProof/>
          <w:sz w:val="18"/>
          <w:szCs w:val="18"/>
        </w:rPr>
        <w:t xml:space="preserve"> </w:t>
      </w:r>
      <w:r w:rsidRPr="008313E9">
        <w:rPr>
          <w:rFonts w:ascii="Menlo" w:hAnsi="Menlo" w:cs="Menlo"/>
          <w:noProof/>
          <w:color w:val="3F6E74"/>
          <w:sz w:val="18"/>
          <w:szCs w:val="18"/>
        </w:rPr>
        <w:t>ratingList</w:t>
      </w:r>
      <w:r w:rsidRPr="008313E9">
        <w:rPr>
          <w:rFonts w:ascii="Menlo" w:hAnsi="Menlo" w:cs="Menlo"/>
          <w:noProof/>
          <w:sz w:val="18"/>
          <w:szCs w:val="18"/>
        </w:rPr>
        <w:t xml:space="preserve"> = [</w:t>
      </w:r>
      <w:r w:rsidRPr="008313E9">
        <w:rPr>
          <w:rFonts w:ascii="Menlo" w:hAnsi="Menlo" w:cs="Menlo"/>
          <w:noProof/>
          <w:color w:val="C41A16"/>
          <w:sz w:val="18"/>
          <w:szCs w:val="18"/>
        </w:rPr>
        <w:t>"Poor"</w:t>
      </w:r>
      <w:r w:rsidRPr="008313E9">
        <w:rPr>
          <w:rFonts w:ascii="Menlo" w:hAnsi="Menlo" w:cs="Menlo"/>
          <w:noProof/>
          <w:sz w:val="18"/>
          <w:szCs w:val="18"/>
        </w:rPr>
        <w:t xml:space="preserve">, </w:t>
      </w:r>
      <w:r w:rsidRPr="008313E9">
        <w:rPr>
          <w:rFonts w:ascii="Menlo" w:hAnsi="Menlo" w:cs="Menlo"/>
          <w:noProof/>
          <w:color w:val="C41A16"/>
          <w:sz w:val="18"/>
          <w:szCs w:val="18"/>
        </w:rPr>
        <w:t>"Fine"</w:t>
      </w:r>
      <w:r w:rsidRPr="008313E9">
        <w:rPr>
          <w:rFonts w:ascii="Menlo" w:hAnsi="Menlo" w:cs="Menlo"/>
          <w:noProof/>
          <w:sz w:val="18"/>
          <w:szCs w:val="18"/>
        </w:rPr>
        <w:t xml:space="preserve">, </w:t>
      </w:r>
      <w:r w:rsidRPr="008313E9">
        <w:rPr>
          <w:rFonts w:ascii="Menlo" w:hAnsi="Menlo" w:cs="Menlo"/>
          <w:noProof/>
          <w:color w:val="C41A16"/>
          <w:sz w:val="18"/>
          <w:szCs w:val="18"/>
        </w:rPr>
        <w:t>"Good"</w:t>
      </w:r>
      <w:r w:rsidRPr="008313E9">
        <w:rPr>
          <w:rFonts w:ascii="Menlo" w:hAnsi="Menlo" w:cs="Menlo"/>
          <w:noProof/>
          <w:sz w:val="18"/>
          <w:szCs w:val="18"/>
        </w:rPr>
        <w:t xml:space="preserve">, </w:t>
      </w:r>
      <w:r w:rsidRPr="008313E9">
        <w:rPr>
          <w:rFonts w:ascii="Menlo" w:hAnsi="Menlo" w:cs="Menlo"/>
          <w:noProof/>
          <w:color w:val="C41A16"/>
          <w:sz w:val="18"/>
          <w:szCs w:val="18"/>
        </w:rPr>
        <w:t>"Excellent"</w:t>
      </w:r>
      <w:r w:rsidRPr="008313E9">
        <w:rPr>
          <w:rFonts w:ascii="Menlo" w:hAnsi="Menlo" w:cs="Menlo"/>
          <w:noProof/>
          <w:sz w:val="18"/>
          <w:szCs w:val="18"/>
        </w:rPr>
        <w:t>]</w:t>
      </w:r>
    </w:p>
    <w:p w14:paraId="63BD6A52" w14:textId="77777777" w:rsidR="008313E9" w:rsidRPr="008313E9" w:rsidRDefault="008313E9" w:rsidP="008F50D6">
      <w:pPr>
        <w:spacing w:after="0"/>
        <w:ind w:left="567"/>
        <w:textAlignment w:val="baseline"/>
        <w:rPr>
          <w:rFonts w:ascii="Menlo" w:hAnsi="Menlo" w:cs="Menlo"/>
          <w:noProof/>
          <w:sz w:val="21"/>
          <w:szCs w:val="21"/>
        </w:rPr>
      </w:pPr>
      <w:r w:rsidRPr="008313E9">
        <w:rPr>
          <w:rFonts w:ascii="Menlo" w:hAnsi="Menlo" w:cs="Menlo"/>
          <w:noProof/>
          <w:color w:val="3F6E74"/>
          <w:sz w:val="18"/>
          <w:szCs w:val="18"/>
        </w:rPr>
        <w:t>ratingList</w:t>
      </w:r>
      <w:r w:rsidRPr="008313E9">
        <w:rPr>
          <w:rFonts w:ascii="Menlo" w:hAnsi="Menlo" w:cs="Menlo"/>
          <w:noProof/>
          <w:sz w:val="18"/>
          <w:szCs w:val="18"/>
        </w:rPr>
        <w:t>[</w:t>
      </w:r>
      <w:r w:rsidRPr="008313E9">
        <w:rPr>
          <w:rFonts w:ascii="Menlo" w:hAnsi="Menlo" w:cs="Menlo"/>
          <w:noProof/>
          <w:color w:val="1C00CF"/>
          <w:sz w:val="18"/>
          <w:szCs w:val="18"/>
        </w:rPr>
        <w:t>1</w:t>
      </w:r>
      <w:r w:rsidRPr="008313E9">
        <w:rPr>
          <w:rFonts w:ascii="Menlo" w:hAnsi="Menlo" w:cs="Menlo"/>
          <w:noProof/>
          <w:sz w:val="18"/>
          <w:szCs w:val="18"/>
        </w:rPr>
        <w:t xml:space="preserve">] = </w:t>
      </w:r>
      <w:r w:rsidRPr="008313E9">
        <w:rPr>
          <w:rFonts w:ascii="Menlo" w:hAnsi="Menlo" w:cs="Menlo"/>
          <w:noProof/>
          <w:color w:val="C41A16"/>
          <w:sz w:val="18"/>
          <w:szCs w:val="18"/>
        </w:rPr>
        <w:t>"OK"</w:t>
      </w:r>
    </w:p>
    <w:p w14:paraId="74A4BFED" w14:textId="77777777" w:rsidR="008313E9" w:rsidRPr="008313E9" w:rsidRDefault="008313E9" w:rsidP="008F50D6">
      <w:pPr>
        <w:spacing w:after="620"/>
        <w:ind w:left="567"/>
        <w:textAlignment w:val="baseline"/>
        <w:rPr>
          <w:rFonts w:ascii="Menlo" w:hAnsi="Menlo" w:cs="Menlo"/>
          <w:noProof/>
          <w:sz w:val="21"/>
          <w:szCs w:val="21"/>
        </w:rPr>
      </w:pPr>
      <w:r w:rsidRPr="008313E9">
        <w:rPr>
          <w:rFonts w:ascii="Menlo" w:hAnsi="Menlo" w:cs="Menlo"/>
          <w:noProof/>
          <w:color w:val="3F6E74"/>
          <w:sz w:val="18"/>
          <w:szCs w:val="18"/>
        </w:rPr>
        <w:t>ratingList</w:t>
      </w:r>
    </w:p>
    <w:p w14:paraId="6F63D5C4" w14:textId="4ED12ACE" w:rsidR="008313E9" w:rsidRPr="008313E9" w:rsidRDefault="008313E9" w:rsidP="00332FD6">
      <w:pPr>
        <w:rPr>
          <w:rFonts w:ascii="Times New Roman" w:hAnsi="Times New Roman" w:cs="Times New Roman"/>
          <w:color w:val="auto"/>
          <w:sz w:val="24"/>
          <w:szCs w:val="24"/>
        </w:rPr>
      </w:pPr>
      <w:r w:rsidRPr="008313E9">
        <w:lastRenderedPageBreak/>
        <w:t xml:space="preserve">Para criar uma matriz vazia, use a sintaxe de inicialização. Você vai aprender mais sobre </w:t>
      </w:r>
      <w:r w:rsidR="00720FCE">
        <w:t>isso</w:t>
      </w:r>
      <w:r w:rsidR="00720FCE" w:rsidRPr="008313E9">
        <w:t xml:space="preserve"> </w:t>
      </w:r>
      <w:r w:rsidRPr="008313E9">
        <w:t>daqui a pouco.</w:t>
      </w:r>
    </w:p>
    <w:p w14:paraId="640CA4FB" w14:textId="77777777" w:rsidR="008313E9" w:rsidRPr="00A66496" w:rsidRDefault="008313E9" w:rsidP="008F50D6">
      <w:pPr>
        <w:spacing w:before="460" w:after="0"/>
        <w:ind w:left="567"/>
        <w:textAlignment w:val="baseline"/>
        <w:rPr>
          <w:rFonts w:ascii="Menlo" w:hAnsi="Menlo" w:cs="Menlo"/>
          <w:noProof/>
          <w:sz w:val="21"/>
          <w:szCs w:val="21"/>
          <w:lang w:val="en-US"/>
        </w:rPr>
      </w:pPr>
      <w:r w:rsidRPr="00A66496">
        <w:rPr>
          <w:rFonts w:ascii="Menlo" w:hAnsi="Menlo" w:cs="Menlo"/>
          <w:noProof/>
          <w:color w:val="008312"/>
          <w:sz w:val="18"/>
          <w:szCs w:val="18"/>
          <w:lang w:val="en-US"/>
        </w:rPr>
        <w:t>// Cria um array vazio</w:t>
      </w:r>
    </w:p>
    <w:p w14:paraId="542216DC" w14:textId="77777777" w:rsidR="008313E9" w:rsidRPr="00A66496" w:rsidRDefault="008313E9" w:rsidP="008F50D6">
      <w:pPr>
        <w:spacing w:after="620"/>
        <w:ind w:left="567"/>
        <w:textAlignment w:val="baseline"/>
        <w:rPr>
          <w:rFonts w:ascii="Menlo" w:hAnsi="Menlo" w:cs="Menlo"/>
          <w:noProof/>
          <w:sz w:val="21"/>
          <w:szCs w:val="21"/>
          <w:lang w:val="en-US"/>
        </w:rPr>
      </w:pPr>
      <w:r w:rsidRPr="00A66496">
        <w:rPr>
          <w:rFonts w:ascii="Menlo" w:hAnsi="Menlo" w:cs="Menlo"/>
          <w:noProof/>
          <w:color w:val="AA3391"/>
          <w:sz w:val="18"/>
          <w:szCs w:val="18"/>
          <w:lang w:val="en-US"/>
        </w:rPr>
        <w:t>let</w:t>
      </w:r>
      <w:r w:rsidRPr="00A66496">
        <w:rPr>
          <w:rFonts w:ascii="Menlo" w:hAnsi="Menlo" w:cs="Menlo"/>
          <w:noProof/>
          <w:sz w:val="18"/>
          <w:szCs w:val="18"/>
          <w:lang w:val="en-US"/>
        </w:rPr>
        <w:t xml:space="preserve"> </w:t>
      </w:r>
      <w:r w:rsidRPr="00A66496">
        <w:rPr>
          <w:rFonts w:ascii="Menlo" w:hAnsi="Menlo" w:cs="Menlo"/>
          <w:noProof/>
          <w:color w:val="3F6E74"/>
          <w:sz w:val="18"/>
          <w:szCs w:val="18"/>
          <w:lang w:val="en-US"/>
        </w:rPr>
        <w:t>emptyArray</w:t>
      </w:r>
      <w:r w:rsidRPr="00A66496">
        <w:rPr>
          <w:rFonts w:ascii="Menlo" w:hAnsi="Menlo" w:cs="Menlo"/>
          <w:noProof/>
          <w:sz w:val="18"/>
          <w:szCs w:val="18"/>
          <w:lang w:val="en-US"/>
        </w:rPr>
        <w:t xml:space="preserve"> = [</w:t>
      </w:r>
      <w:r w:rsidRPr="00A66496">
        <w:rPr>
          <w:rFonts w:ascii="Menlo" w:hAnsi="Menlo" w:cs="Menlo"/>
          <w:noProof/>
          <w:color w:val="3F6E74"/>
          <w:sz w:val="18"/>
          <w:szCs w:val="18"/>
          <w:lang w:val="en-US"/>
        </w:rPr>
        <w:t>String</w:t>
      </w:r>
      <w:r w:rsidRPr="00A66496">
        <w:rPr>
          <w:rFonts w:ascii="Menlo" w:hAnsi="Menlo" w:cs="Menlo"/>
          <w:noProof/>
          <w:sz w:val="18"/>
          <w:szCs w:val="18"/>
          <w:lang w:val="en-US"/>
        </w:rPr>
        <w:t>]()</w:t>
      </w:r>
    </w:p>
    <w:p w14:paraId="3AD3E26B" w14:textId="0FBAA31A" w:rsidR="008313E9" w:rsidRPr="008313E9" w:rsidRDefault="008313E9" w:rsidP="008313E9">
      <w:pPr>
        <w:spacing w:after="220"/>
        <w:rPr>
          <w:rFonts w:ascii="Times New Roman" w:hAnsi="Times New Roman" w:cs="Times New Roman"/>
          <w:color w:val="auto"/>
          <w:sz w:val="24"/>
          <w:szCs w:val="24"/>
        </w:rPr>
      </w:pPr>
      <w:r w:rsidRPr="00332FD6">
        <w:t xml:space="preserve">Você vai notar que o código acima tem um </w:t>
      </w:r>
      <w:r w:rsidRPr="00332FD6">
        <w:rPr>
          <w:b/>
        </w:rPr>
        <w:t>comentário</w:t>
      </w:r>
      <w:r w:rsidRPr="00332FD6">
        <w:t xml:space="preserve">. Como você já conhece </w:t>
      </w:r>
      <w:r w:rsidR="00720FCE" w:rsidRPr="00332FD6">
        <w:t>d</w:t>
      </w:r>
      <w:r w:rsidR="00720FCE">
        <w:t>e</w:t>
      </w:r>
      <w:r w:rsidR="00720FCE" w:rsidRPr="00332FD6">
        <w:t xml:space="preserve"> </w:t>
      </w:r>
      <w:r w:rsidRPr="00332FD6">
        <w:t xml:space="preserve">Java, um comentário é um pedaço de texto em um arquivo de </w:t>
      </w:r>
      <w:r w:rsidR="00720FCE" w:rsidRPr="00332FD6">
        <w:t>código</w:t>
      </w:r>
      <w:r w:rsidR="00720FCE">
        <w:t>-</w:t>
      </w:r>
      <w:r w:rsidRPr="00332FD6">
        <w:t xml:space="preserve">fonte que não </w:t>
      </w:r>
      <w:r w:rsidR="00720FCE">
        <w:t>é</w:t>
      </w:r>
      <w:r w:rsidR="00720FCE" w:rsidRPr="00332FD6">
        <w:t xml:space="preserve"> </w:t>
      </w:r>
      <w:r w:rsidRPr="00332FD6">
        <w:t xml:space="preserve">compilado como parte do programa, mas </w:t>
      </w:r>
      <w:r w:rsidR="00720FCE" w:rsidRPr="00332FD6">
        <w:t>forne</w:t>
      </w:r>
      <w:r w:rsidR="00720FCE">
        <w:t>ce</w:t>
      </w:r>
      <w:r w:rsidR="00720FCE" w:rsidRPr="00332FD6">
        <w:t xml:space="preserve"> </w:t>
      </w:r>
      <w:r w:rsidRPr="00332FD6">
        <w:t xml:space="preserve">o contexto ou informações úteis sobre peças individuais de código. Um comentário de uma única linha aparece após duas barras </w:t>
      </w:r>
      <w:proofErr w:type="gramStart"/>
      <w:r w:rsidRPr="00332FD6">
        <w:t>(</w:t>
      </w:r>
      <w:r w:rsidR="00332FD6">
        <w:t xml:space="preserve"> </w:t>
      </w:r>
      <w:r w:rsidR="00332FD6" w:rsidRPr="008313E9">
        <w:rPr>
          <w:rFonts w:ascii="Menlo" w:hAnsi="Menlo" w:cs="Menlo"/>
          <w:color w:val="008312"/>
          <w:sz w:val="18"/>
          <w:szCs w:val="18"/>
        </w:rPr>
        <w:t>/</w:t>
      </w:r>
      <w:proofErr w:type="gramEnd"/>
      <w:r w:rsidR="00332FD6" w:rsidRPr="008313E9">
        <w:rPr>
          <w:rFonts w:ascii="Menlo" w:hAnsi="Menlo" w:cs="Menlo"/>
          <w:color w:val="008312"/>
          <w:sz w:val="18"/>
          <w:szCs w:val="18"/>
        </w:rPr>
        <w:t>/</w:t>
      </w:r>
      <w:r w:rsidRPr="00332FD6">
        <w:t>) e um comentário de várias linhas aparece entre um conjunto de barras e asteriscos (</w:t>
      </w:r>
      <w:r w:rsidR="00332FD6">
        <w:t xml:space="preserve"> </w:t>
      </w:r>
      <w:r w:rsidR="00332FD6" w:rsidRPr="008313E9">
        <w:rPr>
          <w:rFonts w:ascii="Menlo" w:hAnsi="Menlo" w:cs="Menlo"/>
          <w:color w:val="008312"/>
          <w:sz w:val="18"/>
          <w:szCs w:val="18"/>
        </w:rPr>
        <w:t>/</w:t>
      </w:r>
      <w:r w:rsidR="00332FD6">
        <w:rPr>
          <w:rFonts w:ascii="Menlo" w:hAnsi="Menlo" w:cs="Menlo"/>
          <w:color w:val="008312"/>
          <w:sz w:val="18"/>
          <w:szCs w:val="18"/>
        </w:rPr>
        <w:t>* ... */</w:t>
      </w:r>
      <w:r w:rsidRPr="00332FD6">
        <w:t xml:space="preserve">). Você vai ver e </w:t>
      </w:r>
      <w:r w:rsidR="001B082E">
        <w:t>utilizar</w:t>
      </w:r>
      <w:r w:rsidR="001B082E" w:rsidRPr="00332FD6">
        <w:t xml:space="preserve"> </w:t>
      </w:r>
      <w:r w:rsidRPr="00332FD6">
        <w:t>os dois tipos de comentários durante todo o código-fonte nas aulas</w:t>
      </w:r>
      <w:r w:rsidRPr="008313E9">
        <w:rPr>
          <w:rFonts w:ascii="Arial" w:hAnsi="Arial"/>
          <w:color w:val="414141"/>
          <w:sz w:val="21"/>
          <w:szCs w:val="21"/>
        </w:rPr>
        <w:t>.</w:t>
      </w:r>
    </w:p>
    <w:p w14:paraId="6DA1FD4F" w14:textId="77777777" w:rsidR="00332FD6" w:rsidRDefault="00332FD6" w:rsidP="00432D6D">
      <w:pPr>
        <w:pStyle w:val="Ttulo2"/>
      </w:pPr>
      <w:r w:rsidRPr="00332FD6">
        <w:t>Controle de fluxo</w:t>
      </w:r>
    </w:p>
    <w:p w14:paraId="7A21D91E" w14:textId="77777777" w:rsidR="00F66189" w:rsidRDefault="00D01E88" w:rsidP="008313E9">
      <w:pPr>
        <w:spacing w:after="220"/>
        <w:rPr>
          <w:color w:val="414141"/>
        </w:rPr>
      </w:pPr>
      <w:r>
        <w:rPr>
          <w:color w:val="414141"/>
        </w:rPr>
        <w:t xml:space="preserve">A linguagem </w:t>
      </w:r>
      <w:r w:rsidR="008313E9" w:rsidRPr="008313E9">
        <w:rPr>
          <w:color w:val="414141"/>
        </w:rPr>
        <w:t>Swift tem dois tipos de demonstrações de fluxo de controle</w:t>
      </w:r>
      <w:r w:rsidR="00F66189">
        <w:rPr>
          <w:color w:val="414141"/>
        </w:rPr>
        <w:t>:</w:t>
      </w:r>
    </w:p>
    <w:p w14:paraId="4F9B9762" w14:textId="0E96C737" w:rsidR="00F66189" w:rsidRPr="00F66189" w:rsidRDefault="008313E9" w:rsidP="00B4568F">
      <w:pPr>
        <w:pStyle w:val="PargrafodaLista"/>
        <w:numPr>
          <w:ilvl w:val="0"/>
          <w:numId w:val="39"/>
        </w:numPr>
        <w:spacing w:after="220"/>
        <w:rPr>
          <w:color w:val="414141"/>
        </w:rPr>
      </w:pPr>
      <w:r w:rsidRPr="00F66189">
        <w:rPr>
          <w:i/>
          <w:iCs/>
          <w:color w:val="414141"/>
        </w:rPr>
        <w:t>As indicações condicionais</w:t>
      </w:r>
      <w:r w:rsidRPr="00F66189">
        <w:rPr>
          <w:color w:val="414141"/>
        </w:rPr>
        <w:t>, como</w:t>
      </w:r>
      <w:r w:rsidRPr="00F66189">
        <w:rPr>
          <w:rFonts w:ascii="Arial" w:hAnsi="Arial"/>
          <w:color w:val="414141"/>
          <w:sz w:val="21"/>
          <w:szCs w:val="21"/>
        </w:rPr>
        <w:t xml:space="preserve"> </w:t>
      </w:r>
      <w:proofErr w:type="spellStart"/>
      <w:r w:rsidRPr="00F66189">
        <w:rPr>
          <w:rFonts w:ascii="Menlo" w:hAnsi="Menlo" w:cs="Menlo"/>
          <w:color w:val="AA3391"/>
          <w:sz w:val="18"/>
          <w:szCs w:val="18"/>
        </w:rPr>
        <w:t>if</w:t>
      </w:r>
      <w:proofErr w:type="spellEnd"/>
      <w:r w:rsidRPr="00F66189">
        <w:rPr>
          <w:rFonts w:ascii="Menlo" w:hAnsi="Menlo" w:cs="Menlo"/>
          <w:color w:val="AA3391"/>
          <w:sz w:val="18"/>
          <w:szCs w:val="18"/>
        </w:rPr>
        <w:t xml:space="preserve"> </w:t>
      </w:r>
      <w:r w:rsidRPr="00F66189">
        <w:rPr>
          <w:rFonts w:ascii="Arial" w:hAnsi="Arial"/>
          <w:color w:val="414141"/>
          <w:sz w:val="21"/>
          <w:szCs w:val="21"/>
        </w:rPr>
        <w:t xml:space="preserve">e </w:t>
      </w:r>
      <w:r w:rsidR="00332FD6" w:rsidRPr="00F66189">
        <w:rPr>
          <w:rFonts w:ascii="Menlo" w:hAnsi="Menlo" w:cs="Menlo"/>
          <w:color w:val="AA3391"/>
          <w:sz w:val="18"/>
          <w:szCs w:val="18"/>
        </w:rPr>
        <w:t>switch</w:t>
      </w:r>
      <w:r w:rsidRPr="00B4568F">
        <w:rPr>
          <w:rFonts w:ascii="Arial" w:hAnsi="Arial"/>
          <w:color w:val="auto"/>
          <w:sz w:val="21"/>
          <w:szCs w:val="21"/>
        </w:rPr>
        <w:t>,</w:t>
      </w:r>
      <w:r w:rsidRPr="00B4568F">
        <w:rPr>
          <w:rFonts w:cs="Times New Roman"/>
          <w:color w:val="auto"/>
        </w:rPr>
        <w:t xml:space="preserve"> </w:t>
      </w:r>
      <w:r w:rsidR="00F66189" w:rsidRPr="00B4568F">
        <w:rPr>
          <w:rFonts w:cs="Times New Roman"/>
          <w:color w:val="auto"/>
        </w:rPr>
        <w:t xml:space="preserve">que </w:t>
      </w:r>
      <w:r w:rsidR="00F66189">
        <w:rPr>
          <w:rFonts w:cs="Times New Roman"/>
          <w:color w:val="auto"/>
        </w:rPr>
        <w:t>avaliam</w:t>
      </w:r>
      <w:r w:rsidR="00F66189" w:rsidRPr="00B4568F">
        <w:rPr>
          <w:rFonts w:cs="Times New Roman"/>
          <w:color w:val="auto"/>
        </w:rPr>
        <w:t xml:space="preserve"> </w:t>
      </w:r>
      <w:r w:rsidRPr="00B4568F">
        <w:rPr>
          <w:rFonts w:cs="Times New Roman"/>
          <w:color w:val="auto"/>
        </w:rPr>
        <w:t>se a condição é verdadeira</w:t>
      </w:r>
      <w:r w:rsidRPr="00F66189">
        <w:rPr>
          <w:color w:val="414141"/>
        </w:rPr>
        <w:t xml:space="preserve"> antes de executar um pedaço de código. </w:t>
      </w:r>
    </w:p>
    <w:p w14:paraId="7A7FA2C0" w14:textId="4D405702" w:rsidR="008313E9" w:rsidRPr="00B4568F" w:rsidRDefault="008313E9" w:rsidP="00B4568F">
      <w:pPr>
        <w:pStyle w:val="PargrafodaLista"/>
        <w:numPr>
          <w:ilvl w:val="0"/>
          <w:numId w:val="39"/>
        </w:numPr>
        <w:spacing w:after="220"/>
        <w:rPr>
          <w:rFonts w:ascii="Arial" w:hAnsi="Arial"/>
          <w:color w:val="414141"/>
          <w:sz w:val="21"/>
          <w:szCs w:val="21"/>
        </w:rPr>
      </w:pPr>
      <w:r w:rsidRPr="00B4568F">
        <w:rPr>
          <w:i/>
          <w:iCs/>
          <w:color w:val="414141"/>
        </w:rPr>
        <w:t>Loops</w:t>
      </w:r>
      <w:r w:rsidRPr="00B4568F">
        <w:rPr>
          <w:color w:val="414141"/>
        </w:rPr>
        <w:t>, como</w:t>
      </w:r>
      <w:r w:rsidRPr="00B4568F">
        <w:rPr>
          <w:rFonts w:ascii="Arial" w:hAnsi="Arial"/>
          <w:color w:val="414141"/>
          <w:sz w:val="21"/>
          <w:szCs w:val="21"/>
        </w:rPr>
        <w:t xml:space="preserve"> </w:t>
      </w:r>
      <w:r w:rsidRPr="00F66189">
        <w:rPr>
          <w:rFonts w:ascii="Menlo" w:hAnsi="Menlo" w:cs="Menlo"/>
          <w:color w:val="AA3391"/>
          <w:sz w:val="18"/>
          <w:szCs w:val="18"/>
        </w:rPr>
        <w:t>for</w:t>
      </w:r>
      <w:r w:rsidRPr="00B4568F">
        <w:rPr>
          <w:rFonts w:ascii="Arial" w:hAnsi="Arial"/>
          <w:color w:val="414141"/>
          <w:sz w:val="21"/>
          <w:szCs w:val="21"/>
        </w:rPr>
        <w:t>-</w:t>
      </w:r>
      <w:r w:rsidRPr="00F66189">
        <w:rPr>
          <w:rFonts w:ascii="Menlo" w:hAnsi="Menlo" w:cs="Menlo"/>
          <w:color w:val="AA3391"/>
          <w:sz w:val="18"/>
          <w:szCs w:val="18"/>
        </w:rPr>
        <w:t>in</w:t>
      </w:r>
      <w:r w:rsidRPr="00F66189">
        <w:rPr>
          <w:rFonts w:ascii="Menlo" w:hAnsi="Menlo" w:cs="Menlo"/>
          <w:color w:val="AA3391"/>
        </w:rPr>
        <w:t xml:space="preserve"> </w:t>
      </w:r>
      <w:r w:rsidRPr="00B4568F">
        <w:rPr>
          <w:rFonts w:ascii="Arial" w:hAnsi="Arial"/>
          <w:color w:val="414141"/>
        </w:rPr>
        <w:t>e</w:t>
      </w:r>
      <w:r w:rsidRPr="00B4568F">
        <w:rPr>
          <w:rFonts w:ascii="Arial" w:hAnsi="Arial"/>
          <w:color w:val="414141"/>
          <w:sz w:val="21"/>
          <w:szCs w:val="21"/>
        </w:rPr>
        <w:t xml:space="preserve"> </w:t>
      </w:r>
      <w:proofErr w:type="spellStart"/>
      <w:r w:rsidRPr="00F66189">
        <w:rPr>
          <w:rFonts w:ascii="Menlo" w:hAnsi="Menlo" w:cs="Menlo"/>
          <w:color w:val="AA3391"/>
          <w:sz w:val="18"/>
          <w:szCs w:val="18"/>
        </w:rPr>
        <w:t>while</w:t>
      </w:r>
      <w:proofErr w:type="spellEnd"/>
      <w:r w:rsidRPr="00B4568F">
        <w:rPr>
          <w:rFonts w:ascii="Arial" w:hAnsi="Arial"/>
          <w:color w:val="414141"/>
          <w:sz w:val="21"/>
          <w:szCs w:val="21"/>
        </w:rPr>
        <w:t xml:space="preserve">, </w:t>
      </w:r>
      <w:r w:rsidR="00F66189" w:rsidRPr="00B4568F">
        <w:rPr>
          <w:rFonts w:ascii="Arial" w:hAnsi="Arial"/>
          <w:color w:val="414141"/>
          <w:sz w:val="21"/>
          <w:szCs w:val="21"/>
        </w:rPr>
        <w:t xml:space="preserve">que </w:t>
      </w:r>
      <w:r w:rsidRPr="00B4568F">
        <w:rPr>
          <w:rFonts w:ascii="Arial" w:hAnsi="Arial"/>
          <w:color w:val="414141"/>
        </w:rPr>
        <w:t xml:space="preserve">executam um trecho de código </w:t>
      </w:r>
      <w:r w:rsidR="00F66189" w:rsidRPr="00B4568F">
        <w:rPr>
          <w:rFonts w:ascii="Arial" w:hAnsi="Arial"/>
          <w:color w:val="414141"/>
        </w:rPr>
        <w:t xml:space="preserve">repetidas </w:t>
      </w:r>
      <w:r w:rsidRPr="00B4568F">
        <w:rPr>
          <w:rFonts w:ascii="Arial" w:hAnsi="Arial"/>
          <w:color w:val="414141"/>
        </w:rPr>
        <w:t>vezes</w:t>
      </w:r>
      <w:r w:rsidRPr="00B4568F">
        <w:rPr>
          <w:rFonts w:ascii="Arial" w:hAnsi="Arial"/>
          <w:color w:val="414141"/>
          <w:sz w:val="21"/>
          <w:szCs w:val="21"/>
        </w:rPr>
        <w:t>.</w:t>
      </w:r>
    </w:p>
    <w:p w14:paraId="0D93A50D" w14:textId="77777777" w:rsidR="00432D6D" w:rsidRPr="008313E9" w:rsidRDefault="00432D6D" w:rsidP="00432D6D">
      <w:pPr>
        <w:pStyle w:val="Ttulo3"/>
      </w:pPr>
      <w:proofErr w:type="spellStart"/>
      <w:r w:rsidRPr="00222A8F">
        <w:rPr>
          <w:i/>
        </w:rPr>
        <w:t>If</w:t>
      </w:r>
      <w:proofErr w:type="spellEnd"/>
      <w:r>
        <w:t xml:space="preserve">, </w:t>
      </w:r>
      <w:proofErr w:type="spellStart"/>
      <w:r w:rsidRPr="00222A8F">
        <w:rPr>
          <w:i/>
        </w:rPr>
        <w:t>else</w:t>
      </w:r>
      <w:proofErr w:type="spellEnd"/>
    </w:p>
    <w:p w14:paraId="742F9C97" w14:textId="743E1E7B" w:rsidR="008313E9" w:rsidRPr="0077006E" w:rsidRDefault="008313E9" w:rsidP="008313E9">
      <w:pPr>
        <w:spacing w:after="220"/>
        <w:rPr>
          <w:rFonts w:cs="Times New Roman"/>
          <w:color w:val="auto"/>
          <w:lang w:val="en-US"/>
        </w:rPr>
      </w:pPr>
      <w:r w:rsidRPr="008313E9">
        <w:rPr>
          <w:color w:val="414141"/>
        </w:rPr>
        <w:t xml:space="preserve">Uma </w:t>
      </w:r>
      <w:r w:rsidR="00B70E47" w:rsidRPr="00332FD6">
        <w:rPr>
          <w:color w:val="414141"/>
        </w:rPr>
        <w:t>cl</w:t>
      </w:r>
      <w:r w:rsidR="00B70E47">
        <w:rPr>
          <w:color w:val="414141"/>
        </w:rPr>
        <w:t>á</w:t>
      </w:r>
      <w:r w:rsidR="00B70E47" w:rsidRPr="00332FD6">
        <w:rPr>
          <w:color w:val="414141"/>
        </w:rPr>
        <w:t>usula</w:t>
      </w:r>
      <w:r w:rsidR="00B70E47" w:rsidRPr="008313E9">
        <w:rPr>
          <w:color w:val="414141"/>
        </w:rPr>
        <w:t xml:space="preserve"> </w:t>
      </w:r>
      <w:proofErr w:type="spellStart"/>
      <w:r w:rsidR="00332FD6" w:rsidRPr="008313E9">
        <w:rPr>
          <w:rFonts w:ascii="Menlo" w:hAnsi="Menlo" w:cs="Menlo"/>
          <w:color w:val="AA3391"/>
          <w:sz w:val="18"/>
          <w:szCs w:val="18"/>
        </w:rPr>
        <w:t>if</w:t>
      </w:r>
      <w:proofErr w:type="spellEnd"/>
      <w:r w:rsidR="00332FD6" w:rsidRPr="008313E9">
        <w:rPr>
          <w:rFonts w:ascii="Menlo" w:hAnsi="Menlo" w:cs="Menlo"/>
          <w:color w:val="AA3391"/>
          <w:sz w:val="18"/>
          <w:szCs w:val="18"/>
        </w:rPr>
        <w:t xml:space="preserve"> </w:t>
      </w:r>
      <w:r w:rsidRPr="008313E9">
        <w:rPr>
          <w:color w:val="414141"/>
        </w:rPr>
        <w:t>verifica se uma determinada condição é verdadeira e</w:t>
      </w:r>
      <w:r w:rsidR="00720FCE">
        <w:rPr>
          <w:color w:val="414141"/>
        </w:rPr>
        <w:t>,</w:t>
      </w:r>
      <w:r w:rsidRPr="008313E9">
        <w:rPr>
          <w:color w:val="414141"/>
        </w:rPr>
        <w:t xml:space="preserve"> se for, o código den</w:t>
      </w:r>
      <w:r w:rsidR="00B70E47">
        <w:rPr>
          <w:color w:val="414141"/>
        </w:rPr>
        <w:t xml:space="preserve">tro dela </w:t>
      </w:r>
      <w:r w:rsidRPr="008313E9">
        <w:rPr>
          <w:color w:val="414141"/>
        </w:rPr>
        <w:t>é executado. Você pode adicionar uma</w:t>
      </w:r>
      <w:r w:rsidR="00332FD6" w:rsidRPr="00332FD6">
        <w:rPr>
          <w:color w:val="414141"/>
        </w:rPr>
        <w:t xml:space="preserve"> cl</w:t>
      </w:r>
      <w:r w:rsidR="00D01E88">
        <w:rPr>
          <w:color w:val="414141"/>
        </w:rPr>
        <w:t>á</w:t>
      </w:r>
      <w:r w:rsidR="00332FD6" w:rsidRPr="00332FD6">
        <w:rPr>
          <w:color w:val="414141"/>
        </w:rPr>
        <w:t>usula</w:t>
      </w:r>
      <w:r w:rsidRPr="008313E9">
        <w:rPr>
          <w:color w:val="414141"/>
        </w:rPr>
        <w:t xml:space="preserve"> </w:t>
      </w:r>
      <w:proofErr w:type="spellStart"/>
      <w:r w:rsidR="00332FD6" w:rsidRPr="00332FD6">
        <w:rPr>
          <w:rFonts w:ascii="Menlo" w:hAnsi="Menlo" w:cs="Menlo"/>
          <w:color w:val="AA3391"/>
          <w:sz w:val="18"/>
          <w:szCs w:val="18"/>
        </w:rPr>
        <w:t>else</w:t>
      </w:r>
      <w:proofErr w:type="spellEnd"/>
      <w:r w:rsidR="00D01E88">
        <w:rPr>
          <w:rFonts w:cs="Menlo"/>
          <w:color w:val="AA3391"/>
        </w:rPr>
        <w:t xml:space="preserve"> </w:t>
      </w:r>
      <w:r w:rsidRPr="008313E9">
        <w:rPr>
          <w:color w:val="414141"/>
        </w:rPr>
        <w:t>a uma</w:t>
      </w:r>
      <w:r w:rsidR="00F66189">
        <w:rPr>
          <w:color w:val="414141"/>
        </w:rPr>
        <w:t xml:space="preserve"> </w:t>
      </w:r>
      <w:r w:rsidR="00B70E47" w:rsidRPr="00332FD6">
        <w:rPr>
          <w:color w:val="414141"/>
        </w:rPr>
        <w:t>cl</w:t>
      </w:r>
      <w:r w:rsidR="00B70E47">
        <w:rPr>
          <w:color w:val="414141"/>
        </w:rPr>
        <w:t>á</w:t>
      </w:r>
      <w:r w:rsidR="00B70E47" w:rsidRPr="00332FD6">
        <w:rPr>
          <w:color w:val="414141"/>
        </w:rPr>
        <w:t>usula</w:t>
      </w:r>
      <w:r w:rsidR="00B70E47">
        <w:rPr>
          <w:color w:val="414141"/>
        </w:rPr>
        <w:t xml:space="preserve"> </w:t>
      </w:r>
      <w:proofErr w:type="spellStart"/>
      <w:r w:rsidR="00332FD6" w:rsidRPr="008313E9">
        <w:rPr>
          <w:rFonts w:ascii="Menlo" w:hAnsi="Menlo" w:cs="Menlo"/>
          <w:color w:val="AA3391"/>
          <w:sz w:val="18"/>
          <w:szCs w:val="18"/>
        </w:rPr>
        <w:t>if</w:t>
      </w:r>
      <w:proofErr w:type="spellEnd"/>
      <w:r w:rsidR="00332FD6" w:rsidRPr="008313E9">
        <w:rPr>
          <w:rFonts w:ascii="Menlo" w:hAnsi="Menlo" w:cs="Menlo"/>
          <w:color w:val="AA3391"/>
          <w:sz w:val="18"/>
          <w:szCs w:val="18"/>
        </w:rPr>
        <w:t xml:space="preserve"> </w:t>
      </w:r>
      <w:r w:rsidRPr="008313E9">
        <w:rPr>
          <w:color w:val="414141"/>
        </w:rPr>
        <w:t xml:space="preserve">para </w:t>
      </w:r>
      <w:r w:rsidR="00B70E47">
        <w:rPr>
          <w:color w:val="414141"/>
        </w:rPr>
        <w:t>manipular condições</w:t>
      </w:r>
      <w:r w:rsidRPr="008313E9">
        <w:rPr>
          <w:color w:val="414141"/>
        </w:rPr>
        <w:t xml:space="preserve"> mais complex</w:t>
      </w:r>
      <w:r w:rsidR="00B70E47">
        <w:rPr>
          <w:color w:val="414141"/>
        </w:rPr>
        <w:t>as</w:t>
      </w:r>
      <w:r w:rsidRPr="008313E9">
        <w:rPr>
          <w:color w:val="414141"/>
        </w:rPr>
        <w:t>. Uma</w:t>
      </w:r>
      <w:r w:rsidR="00BA5F13" w:rsidRPr="00BA5F13">
        <w:rPr>
          <w:color w:val="414141"/>
        </w:rPr>
        <w:t xml:space="preserve"> </w:t>
      </w:r>
      <w:r w:rsidR="00BA5F13" w:rsidRPr="008313E9">
        <w:rPr>
          <w:color w:val="414141"/>
        </w:rPr>
        <w:t>cláusula</w:t>
      </w:r>
      <w:r w:rsidRPr="008313E9">
        <w:rPr>
          <w:color w:val="414141"/>
        </w:rPr>
        <w:t xml:space="preserve"> </w:t>
      </w:r>
      <w:proofErr w:type="spellStart"/>
      <w:r w:rsidR="00332FD6" w:rsidRPr="00332FD6">
        <w:rPr>
          <w:rFonts w:ascii="Menlo" w:hAnsi="Menlo" w:cs="Menlo"/>
          <w:color w:val="AA3391"/>
          <w:sz w:val="18"/>
          <w:szCs w:val="18"/>
        </w:rPr>
        <w:t>else</w:t>
      </w:r>
      <w:proofErr w:type="spellEnd"/>
      <w:r w:rsidR="00332FD6" w:rsidRPr="00332FD6">
        <w:rPr>
          <w:rFonts w:cs="Menlo"/>
          <w:color w:val="AA3391"/>
        </w:rPr>
        <w:t xml:space="preserve"> </w:t>
      </w:r>
      <w:r w:rsidRPr="008313E9">
        <w:rPr>
          <w:color w:val="414141"/>
        </w:rPr>
        <w:t>pode ser usad</w:t>
      </w:r>
      <w:r w:rsidR="00BA5F13">
        <w:rPr>
          <w:color w:val="414141"/>
        </w:rPr>
        <w:t>a</w:t>
      </w:r>
      <w:r w:rsidRPr="008313E9">
        <w:rPr>
          <w:color w:val="414141"/>
        </w:rPr>
        <w:t xml:space="preserve"> para </w:t>
      </w:r>
      <w:r w:rsidR="00F66189">
        <w:rPr>
          <w:color w:val="414141"/>
        </w:rPr>
        <w:t xml:space="preserve">encadear </w:t>
      </w:r>
      <w:r w:rsidR="00B70E47" w:rsidRPr="00332FD6">
        <w:rPr>
          <w:color w:val="414141"/>
        </w:rPr>
        <w:t>cl</w:t>
      </w:r>
      <w:r w:rsidR="00B70E47">
        <w:rPr>
          <w:color w:val="414141"/>
        </w:rPr>
        <w:t>á</w:t>
      </w:r>
      <w:r w:rsidR="00B70E47" w:rsidRPr="00332FD6">
        <w:rPr>
          <w:color w:val="414141"/>
        </w:rPr>
        <w:t>usula</w:t>
      </w:r>
      <w:r w:rsidR="00B70E47">
        <w:rPr>
          <w:color w:val="414141"/>
        </w:rPr>
        <w:t>s</w:t>
      </w:r>
      <w:r w:rsidR="00B70E47" w:rsidRPr="008313E9">
        <w:rPr>
          <w:color w:val="414141"/>
        </w:rPr>
        <w:t xml:space="preserve"> </w:t>
      </w:r>
      <w:proofErr w:type="spellStart"/>
      <w:r w:rsidR="00332FD6" w:rsidRPr="008313E9">
        <w:rPr>
          <w:rFonts w:ascii="Menlo" w:hAnsi="Menlo" w:cs="Menlo"/>
          <w:color w:val="AA3391"/>
          <w:sz w:val="18"/>
          <w:szCs w:val="18"/>
        </w:rPr>
        <w:t>if</w:t>
      </w:r>
      <w:proofErr w:type="spellEnd"/>
      <w:r w:rsidR="00B70E47">
        <w:rPr>
          <w:color w:val="414141"/>
        </w:rPr>
        <w:t xml:space="preserve"> para avaliar mais condições em casos mais complexos. </w:t>
      </w:r>
      <w:proofErr w:type="spellStart"/>
      <w:r w:rsidR="00B70E47" w:rsidRPr="0077006E">
        <w:rPr>
          <w:color w:val="414141"/>
          <w:lang w:val="en-US"/>
        </w:rPr>
        <w:t>Entenda</w:t>
      </w:r>
      <w:proofErr w:type="spellEnd"/>
      <w:r w:rsidR="00B70E47" w:rsidRPr="0077006E">
        <w:rPr>
          <w:color w:val="414141"/>
          <w:lang w:val="en-US"/>
        </w:rPr>
        <w:t xml:space="preserve"> com o </w:t>
      </w:r>
      <w:proofErr w:type="spellStart"/>
      <w:r w:rsidR="00B70E47" w:rsidRPr="0077006E">
        <w:rPr>
          <w:color w:val="414141"/>
          <w:lang w:val="en-US"/>
        </w:rPr>
        <w:t>exemplo</w:t>
      </w:r>
      <w:proofErr w:type="spellEnd"/>
      <w:r w:rsidR="00720FCE">
        <w:rPr>
          <w:color w:val="414141"/>
          <w:lang w:val="en-US"/>
        </w:rPr>
        <w:t>:</w:t>
      </w:r>
    </w:p>
    <w:p w14:paraId="619747E3" w14:textId="77777777" w:rsidR="008313E9" w:rsidRPr="00A66496" w:rsidRDefault="008313E9" w:rsidP="008F50D6">
      <w:pPr>
        <w:spacing w:before="460" w:after="0"/>
        <w:ind w:left="567"/>
        <w:textAlignment w:val="baseline"/>
        <w:rPr>
          <w:rFonts w:ascii="Menlo" w:hAnsi="Menlo" w:cs="Menlo"/>
          <w:noProof/>
          <w:sz w:val="21"/>
          <w:szCs w:val="21"/>
          <w:lang w:val="en-US"/>
        </w:rPr>
      </w:pPr>
      <w:r w:rsidRPr="00A66496">
        <w:rPr>
          <w:rFonts w:ascii="Menlo" w:hAnsi="Menlo" w:cs="Menlo"/>
          <w:noProof/>
          <w:color w:val="AA3391"/>
          <w:sz w:val="18"/>
          <w:szCs w:val="18"/>
          <w:lang w:val="en-US"/>
        </w:rPr>
        <w:t>let</w:t>
      </w:r>
      <w:r w:rsidRPr="00A66496">
        <w:rPr>
          <w:rFonts w:ascii="Menlo" w:hAnsi="Menlo" w:cs="Menlo"/>
          <w:noProof/>
          <w:sz w:val="18"/>
          <w:szCs w:val="18"/>
          <w:lang w:val="en-US"/>
        </w:rPr>
        <w:t xml:space="preserve"> </w:t>
      </w:r>
      <w:r w:rsidRPr="00A66496">
        <w:rPr>
          <w:rFonts w:ascii="Menlo" w:hAnsi="Menlo" w:cs="Menlo"/>
          <w:noProof/>
          <w:color w:val="3F6E74"/>
          <w:sz w:val="18"/>
          <w:szCs w:val="18"/>
          <w:lang w:val="en-US"/>
        </w:rPr>
        <w:t>number</w:t>
      </w:r>
      <w:r w:rsidRPr="00A66496">
        <w:rPr>
          <w:rFonts w:ascii="Menlo" w:hAnsi="Menlo" w:cs="Menlo"/>
          <w:noProof/>
          <w:sz w:val="18"/>
          <w:szCs w:val="18"/>
          <w:lang w:val="en-US"/>
        </w:rPr>
        <w:t xml:space="preserve"> = </w:t>
      </w:r>
      <w:r w:rsidRPr="00A66496">
        <w:rPr>
          <w:rFonts w:ascii="Menlo" w:hAnsi="Menlo" w:cs="Menlo"/>
          <w:noProof/>
          <w:color w:val="1C00CF"/>
          <w:sz w:val="18"/>
          <w:szCs w:val="18"/>
          <w:lang w:val="en-US"/>
        </w:rPr>
        <w:t>23</w:t>
      </w:r>
    </w:p>
    <w:p w14:paraId="03ADB333" w14:textId="77777777" w:rsidR="008313E9" w:rsidRPr="00A66496" w:rsidRDefault="008313E9" w:rsidP="008F50D6">
      <w:pPr>
        <w:spacing w:after="0"/>
        <w:ind w:left="567"/>
        <w:textAlignment w:val="baseline"/>
        <w:rPr>
          <w:rFonts w:ascii="Menlo" w:hAnsi="Menlo" w:cs="Menlo"/>
          <w:noProof/>
          <w:sz w:val="21"/>
          <w:szCs w:val="21"/>
          <w:lang w:val="en-US"/>
        </w:rPr>
      </w:pPr>
      <w:r w:rsidRPr="00A66496">
        <w:rPr>
          <w:rFonts w:ascii="Menlo" w:hAnsi="Menlo" w:cs="Menlo"/>
          <w:noProof/>
          <w:color w:val="AA3391"/>
          <w:sz w:val="18"/>
          <w:szCs w:val="18"/>
          <w:lang w:val="en-US"/>
        </w:rPr>
        <w:t>if</w:t>
      </w:r>
      <w:r w:rsidRPr="00A66496">
        <w:rPr>
          <w:rFonts w:ascii="Menlo" w:hAnsi="Menlo" w:cs="Menlo"/>
          <w:noProof/>
          <w:sz w:val="18"/>
          <w:szCs w:val="18"/>
          <w:lang w:val="en-US"/>
        </w:rPr>
        <w:t xml:space="preserve"> </w:t>
      </w:r>
      <w:r w:rsidRPr="00A66496">
        <w:rPr>
          <w:rFonts w:ascii="Menlo" w:hAnsi="Menlo" w:cs="Menlo"/>
          <w:noProof/>
          <w:color w:val="3F6E74"/>
          <w:sz w:val="18"/>
          <w:szCs w:val="18"/>
          <w:lang w:val="en-US"/>
        </w:rPr>
        <w:t>number</w:t>
      </w:r>
      <w:r w:rsidRPr="00A66496">
        <w:rPr>
          <w:rFonts w:ascii="Menlo" w:hAnsi="Menlo" w:cs="Menlo"/>
          <w:noProof/>
          <w:sz w:val="18"/>
          <w:szCs w:val="18"/>
          <w:lang w:val="en-US"/>
        </w:rPr>
        <w:t xml:space="preserve"> &lt; </w:t>
      </w:r>
      <w:r w:rsidRPr="00A66496">
        <w:rPr>
          <w:rFonts w:ascii="Menlo" w:hAnsi="Menlo" w:cs="Menlo"/>
          <w:noProof/>
          <w:color w:val="1C00CF"/>
          <w:sz w:val="18"/>
          <w:szCs w:val="18"/>
          <w:lang w:val="en-US"/>
        </w:rPr>
        <w:t>10</w:t>
      </w:r>
      <w:r w:rsidRPr="00A66496">
        <w:rPr>
          <w:rFonts w:ascii="Menlo" w:hAnsi="Menlo" w:cs="Menlo"/>
          <w:noProof/>
          <w:sz w:val="18"/>
          <w:szCs w:val="18"/>
          <w:lang w:val="en-US"/>
        </w:rPr>
        <w:t xml:space="preserve"> {</w:t>
      </w:r>
    </w:p>
    <w:p w14:paraId="39C055F0" w14:textId="77777777" w:rsidR="008313E9" w:rsidRPr="00A66496" w:rsidRDefault="008313E9" w:rsidP="008F50D6">
      <w:pPr>
        <w:spacing w:after="0"/>
        <w:ind w:left="567"/>
        <w:textAlignment w:val="baseline"/>
        <w:rPr>
          <w:rFonts w:ascii="Menlo" w:hAnsi="Menlo" w:cs="Menlo"/>
          <w:noProof/>
          <w:sz w:val="21"/>
          <w:szCs w:val="21"/>
          <w:lang w:val="en-US"/>
        </w:rPr>
      </w:pPr>
      <w:r w:rsidRPr="00A66496">
        <w:rPr>
          <w:rFonts w:ascii="Menlo" w:hAnsi="Menlo" w:cs="Menlo"/>
          <w:noProof/>
          <w:sz w:val="18"/>
          <w:szCs w:val="18"/>
          <w:lang w:val="en-US"/>
        </w:rPr>
        <w:t>  </w:t>
      </w:r>
      <w:r w:rsidRPr="00A66496">
        <w:rPr>
          <w:rFonts w:ascii="Menlo" w:hAnsi="Menlo" w:cs="Menlo"/>
          <w:noProof/>
          <w:color w:val="3F6E74"/>
          <w:sz w:val="18"/>
          <w:szCs w:val="18"/>
          <w:lang w:val="en-US"/>
        </w:rPr>
        <w:t>print</w:t>
      </w:r>
      <w:r w:rsidRPr="00A66496">
        <w:rPr>
          <w:rFonts w:ascii="Menlo" w:hAnsi="Menlo" w:cs="Menlo"/>
          <w:noProof/>
          <w:sz w:val="18"/>
          <w:szCs w:val="18"/>
          <w:lang w:val="en-US"/>
        </w:rPr>
        <w:t>(</w:t>
      </w:r>
      <w:r w:rsidRPr="00A66496">
        <w:rPr>
          <w:rFonts w:ascii="Menlo" w:hAnsi="Menlo" w:cs="Menlo"/>
          <w:noProof/>
          <w:color w:val="C41A16"/>
          <w:sz w:val="18"/>
          <w:szCs w:val="18"/>
          <w:lang w:val="en-US"/>
        </w:rPr>
        <w:t>"The number is small"</w:t>
      </w:r>
      <w:r w:rsidRPr="00A66496">
        <w:rPr>
          <w:rFonts w:ascii="Menlo" w:hAnsi="Menlo" w:cs="Menlo"/>
          <w:noProof/>
          <w:sz w:val="18"/>
          <w:szCs w:val="18"/>
          <w:lang w:val="en-US"/>
        </w:rPr>
        <w:t>)</w:t>
      </w:r>
    </w:p>
    <w:p w14:paraId="22ADAAB0" w14:textId="77777777" w:rsidR="008313E9" w:rsidRPr="00A66496" w:rsidRDefault="008313E9" w:rsidP="008F50D6">
      <w:pPr>
        <w:spacing w:after="0"/>
        <w:ind w:left="567"/>
        <w:textAlignment w:val="baseline"/>
        <w:rPr>
          <w:rFonts w:ascii="Menlo" w:hAnsi="Menlo" w:cs="Menlo"/>
          <w:noProof/>
          <w:sz w:val="21"/>
          <w:szCs w:val="21"/>
          <w:lang w:val="en-US"/>
        </w:rPr>
      </w:pPr>
      <w:r w:rsidRPr="00A66496">
        <w:rPr>
          <w:rFonts w:ascii="Menlo" w:hAnsi="Menlo" w:cs="Menlo"/>
          <w:noProof/>
          <w:sz w:val="18"/>
          <w:szCs w:val="18"/>
          <w:lang w:val="en-US"/>
        </w:rPr>
        <w:t xml:space="preserve">} </w:t>
      </w:r>
      <w:r w:rsidRPr="00A66496">
        <w:rPr>
          <w:rFonts w:ascii="Menlo" w:hAnsi="Menlo" w:cs="Menlo"/>
          <w:noProof/>
          <w:color w:val="AA3391"/>
          <w:sz w:val="18"/>
          <w:szCs w:val="18"/>
          <w:lang w:val="en-US"/>
        </w:rPr>
        <w:t>else</w:t>
      </w:r>
      <w:r w:rsidRPr="00A66496">
        <w:rPr>
          <w:rFonts w:ascii="Menlo" w:hAnsi="Menlo" w:cs="Menlo"/>
          <w:noProof/>
          <w:sz w:val="18"/>
          <w:szCs w:val="18"/>
          <w:lang w:val="en-US"/>
        </w:rPr>
        <w:t xml:space="preserve"> </w:t>
      </w:r>
      <w:r w:rsidRPr="00A66496">
        <w:rPr>
          <w:rFonts w:ascii="Menlo" w:hAnsi="Menlo" w:cs="Menlo"/>
          <w:noProof/>
          <w:color w:val="AA3391"/>
          <w:sz w:val="18"/>
          <w:szCs w:val="18"/>
          <w:lang w:val="en-US"/>
        </w:rPr>
        <w:t>if</w:t>
      </w:r>
      <w:r w:rsidRPr="00A66496">
        <w:rPr>
          <w:rFonts w:ascii="Menlo" w:hAnsi="Menlo" w:cs="Menlo"/>
          <w:noProof/>
          <w:sz w:val="18"/>
          <w:szCs w:val="18"/>
          <w:lang w:val="en-US"/>
        </w:rPr>
        <w:t xml:space="preserve"> </w:t>
      </w:r>
      <w:r w:rsidRPr="00A66496">
        <w:rPr>
          <w:rFonts w:ascii="Menlo" w:hAnsi="Menlo" w:cs="Menlo"/>
          <w:noProof/>
          <w:color w:val="3F6E74"/>
          <w:sz w:val="18"/>
          <w:szCs w:val="18"/>
          <w:lang w:val="en-US"/>
        </w:rPr>
        <w:t>number</w:t>
      </w:r>
      <w:r w:rsidRPr="00A66496">
        <w:rPr>
          <w:rFonts w:ascii="Menlo" w:hAnsi="Menlo" w:cs="Menlo"/>
          <w:noProof/>
          <w:sz w:val="18"/>
          <w:szCs w:val="18"/>
          <w:lang w:val="en-US"/>
        </w:rPr>
        <w:t xml:space="preserve"> &gt; </w:t>
      </w:r>
      <w:r w:rsidRPr="00A66496">
        <w:rPr>
          <w:rFonts w:ascii="Menlo" w:hAnsi="Menlo" w:cs="Menlo"/>
          <w:noProof/>
          <w:color w:val="1C00CF"/>
          <w:sz w:val="18"/>
          <w:szCs w:val="18"/>
          <w:lang w:val="en-US"/>
        </w:rPr>
        <w:t>100</w:t>
      </w:r>
      <w:r w:rsidRPr="00A66496">
        <w:rPr>
          <w:rFonts w:ascii="Menlo" w:hAnsi="Menlo" w:cs="Menlo"/>
          <w:noProof/>
          <w:sz w:val="18"/>
          <w:szCs w:val="18"/>
          <w:lang w:val="en-US"/>
        </w:rPr>
        <w:t xml:space="preserve"> {</w:t>
      </w:r>
    </w:p>
    <w:p w14:paraId="7B79D4E3" w14:textId="77777777" w:rsidR="008313E9" w:rsidRPr="00A66496" w:rsidRDefault="008313E9" w:rsidP="008F50D6">
      <w:pPr>
        <w:spacing w:after="0"/>
        <w:ind w:left="567"/>
        <w:textAlignment w:val="baseline"/>
        <w:rPr>
          <w:rFonts w:ascii="Menlo" w:hAnsi="Menlo" w:cs="Menlo"/>
          <w:noProof/>
          <w:sz w:val="21"/>
          <w:szCs w:val="21"/>
          <w:lang w:val="en-US"/>
        </w:rPr>
      </w:pPr>
      <w:r w:rsidRPr="00A66496">
        <w:rPr>
          <w:rFonts w:ascii="Menlo" w:hAnsi="Menlo" w:cs="Menlo"/>
          <w:noProof/>
          <w:sz w:val="18"/>
          <w:szCs w:val="18"/>
          <w:lang w:val="en-US"/>
        </w:rPr>
        <w:t>  </w:t>
      </w:r>
      <w:r w:rsidRPr="00A66496">
        <w:rPr>
          <w:rFonts w:ascii="Menlo" w:hAnsi="Menlo" w:cs="Menlo"/>
          <w:noProof/>
          <w:color w:val="3F6E74"/>
          <w:sz w:val="18"/>
          <w:szCs w:val="18"/>
          <w:lang w:val="en-US"/>
        </w:rPr>
        <w:t>print</w:t>
      </w:r>
      <w:r w:rsidRPr="00A66496">
        <w:rPr>
          <w:rFonts w:ascii="Menlo" w:hAnsi="Menlo" w:cs="Menlo"/>
          <w:noProof/>
          <w:sz w:val="18"/>
          <w:szCs w:val="18"/>
          <w:lang w:val="en-US"/>
        </w:rPr>
        <w:t>(</w:t>
      </w:r>
      <w:r w:rsidRPr="00A66496">
        <w:rPr>
          <w:rFonts w:ascii="Menlo" w:hAnsi="Menlo" w:cs="Menlo"/>
          <w:noProof/>
          <w:color w:val="C41A16"/>
          <w:sz w:val="18"/>
          <w:szCs w:val="18"/>
          <w:lang w:val="en-US"/>
        </w:rPr>
        <w:t>"The number is pretty big"</w:t>
      </w:r>
      <w:r w:rsidRPr="00A66496">
        <w:rPr>
          <w:rFonts w:ascii="Menlo" w:hAnsi="Menlo" w:cs="Menlo"/>
          <w:noProof/>
          <w:sz w:val="18"/>
          <w:szCs w:val="18"/>
          <w:lang w:val="en-US"/>
        </w:rPr>
        <w:t>)</w:t>
      </w:r>
    </w:p>
    <w:p w14:paraId="0BE8F617" w14:textId="77777777" w:rsidR="008313E9" w:rsidRPr="00A66496" w:rsidRDefault="008313E9" w:rsidP="008F50D6">
      <w:pPr>
        <w:spacing w:after="0"/>
        <w:ind w:left="567"/>
        <w:textAlignment w:val="baseline"/>
        <w:rPr>
          <w:rFonts w:ascii="Menlo" w:hAnsi="Menlo" w:cs="Menlo"/>
          <w:noProof/>
          <w:sz w:val="21"/>
          <w:szCs w:val="21"/>
          <w:lang w:val="en-US"/>
        </w:rPr>
      </w:pPr>
      <w:r w:rsidRPr="00A66496">
        <w:rPr>
          <w:rFonts w:ascii="Menlo" w:hAnsi="Menlo" w:cs="Menlo"/>
          <w:noProof/>
          <w:sz w:val="18"/>
          <w:szCs w:val="18"/>
          <w:lang w:val="en-US"/>
        </w:rPr>
        <w:t xml:space="preserve">} </w:t>
      </w:r>
      <w:r w:rsidRPr="00A66496">
        <w:rPr>
          <w:rFonts w:ascii="Menlo" w:hAnsi="Menlo" w:cs="Menlo"/>
          <w:noProof/>
          <w:color w:val="AA3391"/>
          <w:sz w:val="18"/>
          <w:szCs w:val="18"/>
          <w:lang w:val="en-US"/>
        </w:rPr>
        <w:t>else</w:t>
      </w:r>
      <w:r w:rsidRPr="00A66496">
        <w:rPr>
          <w:rFonts w:ascii="Menlo" w:hAnsi="Menlo" w:cs="Menlo"/>
          <w:noProof/>
          <w:sz w:val="18"/>
          <w:szCs w:val="18"/>
          <w:lang w:val="en-US"/>
        </w:rPr>
        <w:t xml:space="preserve"> {</w:t>
      </w:r>
    </w:p>
    <w:p w14:paraId="033579F2" w14:textId="77777777" w:rsidR="008313E9" w:rsidRPr="00A66496" w:rsidRDefault="008313E9" w:rsidP="008F50D6">
      <w:pPr>
        <w:spacing w:after="0"/>
        <w:ind w:left="567"/>
        <w:textAlignment w:val="baseline"/>
        <w:rPr>
          <w:rFonts w:ascii="Menlo" w:hAnsi="Menlo" w:cs="Menlo"/>
          <w:noProof/>
          <w:sz w:val="21"/>
          <w:szCs w:val="21"/>
          <w:lang w:val="en-US"/>
        </w:rPr>
      </w:pPr>
      <w:r w:rsidRPr="00A66496">
        <w:rPr>
          <w:rFonts w:ascii="Menlo" w:hAnsi="Menlo" w:cs="Menlo"/>
          <w:noProof/>
          <w:sz w:val="18"/>
          <w:szCs w:val="18"/>
          <w:lang w:val="en-US"/>
        </w:rPr>
        <w:t>  </w:t>
      </w:r>
      <w:r w:rsidRPr="00A66496">
        <w:rPr>
          <w:rFonts w:ascii="Menlo" w:hAnsi="Menlo" w:cs="Menlo"/>
          <w:noProof/>
          <w:color w:val="3F6E74"/>
          <w:sz w:val="18"/>
          <w:szCs w:val="18"/>
          <w:lang w:val="en-US"/>
        </w:rPr>
        <w:t>print</w:t>
      </w:r>
      <w:r w:rsidRPr="00A66496">
        <w:rPr>
          <w:rFonts w:ascii="Menlo" w:hAnsi="Menlo" w:cs="Menlo"/>
          <w:noProof/>
          <w:sz w:val="18"/>
          <w:szCs w:val="18"/>
          <w:lang w:val="en-US"/>
        </w:rPr>
        <w:t>(</w:t>
      </w:r>
      <w:r w:rsidRPr="00A66496">
        <w:rPr>
          <w:rFonts w:ascii="Menlo" w:hAnsi="Menlo" w:cs="Menlo"/>
          <w:noProof/>
          <w:color w:val="C41A16"/>
          <w:sz w:val="18"/>
          <w:szCs w:val="18"/>
          <w:lang w:val="en-US"/>
        </w:rPr>
        <w:t>"The number is between 10 and 100"</w:t>
      </w:r>
      <w:r w:rsidRPr="00A66496">
        <w:rPr>
          <w:rFonts w:ascii="Menlo" w:hAnsi="Menlo" w:cs="Menlo"/>
          <w:noProof/>
          <w:sz w:val="18"/>
          <w:szCs w:val="18"/>
          <w:lang w:val="en-US"/>
        </w:rPr>
        <w:t>)</w:t>
      </w:r>
    </w:p>
    <w:p w14:paraId="3593E51F" w14:textId="77777777" w:rsidR="00D05199" w:rsidRDefault="008313E9" w:rsidP="008F50D6">
      <w:pPr>
        <w:spacing w:after="620"/>
        <w:ind w:left="567"/>
        <w:textAlignment w:val="baseline"/>
        <w:rPr>
          <w:rFonts w:ascii="Menlo" w:hAnsi="Menlo" w:cs="Menlo"/>
          <w:noProof/>
          <w:sz w:val="18"/>
          <w:szCs w:val="18"/>
        </w:rPr>
      </w:pPr>
      <w:r w:rsidRPr="008313E9">
        <w:rPr>
          <w:rFonts w:ascii="Menlo" w:hAnsi="Menlo" w:cs="Menlo"/>
          <w:noProof/>
          <w:sz w:val="18"/>
          <w:szCs w:val="18"/>
        </w:rPr>
        <w:t>}</w:t>
      </w:r>
    </w:p>
    <w:p w14:paraId="05C9B68D" w14:textId="77777777" w:rsidR="00D05199" w:rsidRDefault="00D05199" w:rsidP="008F50D6">
      <w:pPr>
        <w:ind w:left="567"/>
        <w:rPr>
          <w:color w:val="7030A0"/>
        </w:rPr>
      </w:pPr>
      <w:r w:rsidRPr="00CB0912">
        <w:rPr>
          <w:b/>
          <w:color w:val="7030A0"/>
        </w:rPr>
        <w:t>DICA</w:t>
      </w:r>
      <w:r w:rsidRPr="00CB0912">
        <w:rPr>
          <w:color w:val="7030A0"/>
        </w:rPr>
        <w:t xml:space="preserve">: </w:t>
      </w:r>
      <w:r w:rsidR="008F50D6" w:rsidRPr="00CB0912">
        <w:rPr>
          <w:color w:val="7030A0"/>
        </w:rPr>
        <w:t xml:space="preserve">Mude o valor de </w:t>
      </w:r>
      <w:proofErr w:type="spellStart"/>
      <w:r w:rsidR="008F50D6" w:rsidRPr="00CB0912">
        <w:rPr>
          <w:rFonts w:ascii="Menlo" w:hAnsi="Menlo" w:cs="Menlo"/>
          <w:color w:val="3F6E74"/>
          <w:sz w:val="18"/>
          <w:szCs w:val="18"/>
        </w:rPr>
        <w:t>number</w:t>
      </w:r>
      <w:proofErr w:type="spellEnd"/>
      <w:r w:rsidR="008F50D6" w:rsidRPr="00CB0912">
        <w:rPr>
          <w:rFonts w:ascii="Menlo" w:hAnsi="Menlo" w:cs="Menlo"/>
          <w:sz w:val="18"/>
          <w:szCs w:val="18"/>
        </w:rPr>
        <w:t xml:space="preserve"> </w:t>
      </w:r>
      <w:r w:rsidR="008F50D6" w:rsidRPr="00CB0912">
        <w:rPr>
          <w:color w:val="7030A0"/>
        </w:rPr>
        <w:t xml:space="preserve">para ver os outros resultados dos </w:t>
      </w:r>
      <w:proofErr w:type="spellStart"/>
      <w:r w:rsidR="008F50D6" w:rsidRPr="00222A8F">
        <w:rPr>
          <w:i/>
          <w:color w:val="7030A0"/>
        </w:rPr>
        <w:t>prints</w:t>
      </w:r>
      <w:proofErr w:type="spellEnd"/>
      <w:r w:rsidR="008F50D6" w:rsidRPr="00CB0912">
        <w:rPr>
          <w:color w:val="7030A0"/>
        </w:rPr>
        <w:t>.</w:t>
      </w:r>
    </w:p>
    <w:p w14:paraId="266CF300" w14:textId="0E24538A" w:rsidR="008F50D6" w:rsidRPr="008F50D6" w:rsidRDefault="008F50D6" w:rsidP="008F50D6">
      <w:r>
        <w:t xml:space="preserve">As declarações podem ser aninhadas para o tratamento de comportamentos mais complexos e interessantes em um programa. Aqui está um exemplo da declaração </w:t>
      </w:r>
      <w:proofErr w:type="spellStart"/>
      <w:r w:rsidRPr="008313E9">
        <w:rPr>
          <w:rFonts w:ascii="Menlo" w:hAnsi="Menlo" w:cs="Menlo"/>
          <w:color w:val="AA3391"/>
          <w:sz w:val="18"/>
          <w:szCs w:val="18"/>
        </w:rPr>
        <w:t>if</w:t>
      </w:r>
      <w:proofErr w:type="spellEnd"/>
      <w:r w:rsidRPr="008313E9">
        <w:rPr>
          <w:rFonts w:ascii="Menlo" w:hAnsi="Menlo" w:cs="Menlo"/>
          <w:sz w:val="18"/>
          <w:szCs w:val="18"/>
        </w:rPr>
        <w:t xml:space="preserve"> </w:t>
      </w:r>
      <w:r>
        <w:t xml:space="preserve">com uma cláusula </w:t>
      </w:r>
      <w:proofErr w:type="spellStart"/>
      <w:r w:rsidRPr="008313E9">
        <w:rPr>
          <w:rFonts w:ascii="Menlo" w:hAnsi="Menlo" w:cs="Menlo"/>
          <w:color w:val="AA3391"/>
          <w:sz w:val="18"/>
          <w:szCs w:val="18"/>
        </w:rPr>
        <w:t>else</w:t>
      </w:r>
      <w:proofErr w:type="spellEnd"/>
      <w:r w:rsidRPr="008313E9">
        <w:rPr>
          <w:rFonts w:ascii="Menlo" w:hAnsi="Menlo" w:cs="Menlo"/>
          <w:sz w:val="18"/>
          <w:szCs w:val="18"/>
        </w:rPr>
        <w:t xml:space="preserve"> </w:t>
      </w:r>
      <w:r>
        <w:t xml:space="preserve">aninhada em uma declaração </w:t>
      </w:r>
      <w:r>
        <w:rPr>
          <w:rFonts w:ascii="Menlo" w:hAnsi="Menlo" w:cs="Menlo"/>
          <w:color w:val="AA3391"/>
          <w:sz w:val="18"/>
          <w:szCs w:val="18"/>
        </w:rPr>
        <w:t>for</w:t>
      </w:r>
      <w:r>
        <w:t>-</w:t>
      </w:r>
      <w:r>
        <w:rPr>
          <w:rFonts w:ascii="Menlo" w:hAnsi="Menlo" w:cs="Menlo"/>
          <w:color w:val="AA3391"/>
          <w:sz w:val="18"/>
          <w:szCs w:val="18"/>
        </w:rPr>
        <w:t>in</w:t>
      </w:r>
      <w:r>
        <w:t xml:space="preserve"> (que percorre ordenadamente cada item </w:t>
      </w:r>
      <w:r w:rsidR="00720FCE">
        <w:t>n</w:t>
      </w:r>
      <w:r>
        <w:t>uma coleção, um por um).</w:t>
      </w:r>
    </w:p>
    <w:p w14:paraId="3CB30E2F" w14:textId="77777777" w:rsidR="00D05199" w:rsidRPr="00A66496" w:rsidRDefault="00D05199" w:rsidP="008F50D6">
      <w:pPr>
        <w:pStyle w:val="NormalWeb"/>
        <w:spacing w:before="46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AA3391"/>
          <w:sz w:val="18"/>
          <w:szCs w:val="18"/>
          <w:lang w:val="en-US"/>
        </w:rPr>
        <w:t>let</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individualScores</w:t>
      </w:r>
      <w:r w:rsidRPr="00A66496">
        <w:rPr>
          <w:rFonts w:ascii="Menlo" w:hAnsi="Menlo" w:cs="Menlo"/>
          <w:noProof/>
          <w:color w:val="000000"/>
          <w:sz w:val="18"/>
          <w:szCs w:val="18"/>
          <w:lang w:val="en-US"/>
        </w:rPr>
        <w:t xml:space="preserve"> = [</w:t>
      </w:r>
      <w:r w:rsidRPr="00A66496">
        <w:rPr>
          <w:rFonts w:ascii="Menlo" w:hAnsi="Menlo" w:cs="Menlo"/>
          <w:noProof/>
          <w:color w:val="1C00CF"/>
          <w:sz w:val="18"/>
          <w:szCs w:val="18"/>
          <w:lang w:val="en-US"/>
        </w:rPr>
        <w:t>75</w:t>
      </w:r>
      <w:r w:rsidRPr="00A66496">
        <w:rPr>
          <w:rFonts w:ascii="Menlo" w:hAnsi="Menlo" w:cs="Menlo"/>
          <w:noProof/>
          <w:color w:val="000000"/>
          <w:sz w:val="18"/>
          <w:szCs w:val="18"/>
          <w:lang w:val="en-US"/>
        </w:rPr>
        <w:t xml:space="preserve">, </w:t>
      </w:r>
      <w:r w:rsidRPr="00A66496">
        <w:rPr>
          <w:rFonts w:ascii="Menlo" w:hAnsi="Menlo" w:cs="Menlo"/>
          <w:noProof/>
          <w:color w:val="1C00CF"/>
          <w:sz w:val="18"/>
          <w:szCs w:val="18"/>
          <w:lang w:val="en-US"/>
        </w:rPr>
        <w:t>43</w:t>
      </w:r>
      <w:r w:rsidRPr="00A66496">
        <w:rPr>
          <w:rFonts w:ascii="Menlo" w:hAnsi="Menlo" w:cs="Menlo"/>
          <w:noProof/>
          <w:color w:val="000000"/>
          <w:sz w:val="18"/>
          <w:szCs w:val="18"/>
          <w:lang w:val="en-US"/>
        </w:rPr>
        <w:t xml:space="preserve">, </w:t>
      </w:r>
      <w:r w:rsidRPr="00A66496">
        <w:rPr>
          <w:rFonts w:ascii="Menlo" w:hAnsi="Menlo" w:cs="Menlo"/>
          <w:noProof/>
          <w:color w:val="1C00CF"/>
          <w:sz w:val="18"/>
          <w:szCs w:val="18"/>
          <w:lang w:val="en-US"/>
        </w:rPr>
        <w:t>103</w:t>
      </w:r>
      <w:r w:rsidRPr="00A66496">
        <w:rPr>
          <w:rFonts w:ascii="Menlo" w:hAnsi="Menlo" w:cs="Menlo"/>
          <w:noProof/>
          <w:color w:val="000000"/>
          <w:sz w:val="18"/>
          <w:szCs w:val="18"/>
          <w:lang w:val="en-US"/>
        </w:rPr>
        <w:t xml:space="preserve">, </w:t>
      </w:r>
      <w:r w:rsidRPr="00A66496">
        <w:rPr>
          <w:rFonts w:ascii="Menlo" w:hAnsi="Menlo" w:cs="Menlo"/>
          <w:noProof/>
          <w:color w:val="1C00CF"/>
          <w:sz w:val="18"/>
          <w:szCs w:val="18"/>
          <w:lang w:val="en-US"/>
        </w:rPr>
        <w:t>87</w:t>
      </w:r>
      <w:r w:rsidRPr="00A66496">
        <w:rPr>
          <w:rFonts w:ascii="Menlo" w:hAnsi="Menlo" w:cs="Menlo"/>
          <w:noProof/>
          <w:color w:val="000000"/>
          <w:sz w:val="18"/>
          <w:szCs w:val="18"/>
          <w:lang w:val="en-US"/>
        </w:rPr>
        <w:t xml:space="preserve">, </w:t>
      </w:r>
      <w:r w:rsidRPr="00A66496">
        <w:rPr>
          <w:rFonts w:ascii="Menlo" w:hAnsi="Menlo" w:cs="Menlo"/>
          <w:noProof/>
          <w:color w:val="1C00CF"/>
          <w:sz w:val="18"/>
          <w:szCs w:val="18"/>
          <w:lang w:val="en-US"/>
        </w:rPr>
        <w:t>12</w:t>
      </w:r>
      <w:r w:rsidRPr="00A66496">
        <w:rPr>
          <w:rFonts w:ascii="Menlo" w:hAnsi="Menlo" w:cs="Menlo"/>
          <w:noProof/>
          <w:color w:val="000000"/>
          <w:sz w:val="18"/>
          <w:szCs w:val="18"/>
          <w:lang w:val="en-US"/>
        </w:rPr>
        <w:t>]</w:t>
      </w:r>
    </w:p>
    <w:p w14:paraId="3C33E9FB" w14:textId="77777777" w:rsidR="00D05199" w:rsidRPr="00A66496" w:rsidRDefault="00D05199" w:rsidP="008F50D6">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AA3391"/>
          <w:sz w:val="18"/>
          <w:szCs w:val="18"/>
          <w:lang w:val="en-US"/>
        </w:rPr>
        <w:t>var</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teamScore</w:t>
      </w:r>
      <w:r w:rsidRPr="00A66496">
        <w:rPr>
          <w:rFonts w:ascii="Menlo" w:hAnsi="Menlo" w:cs="Menlo"/>
          <w:noProof/>
          <w:color w:val="000000"/>
          <w:sz w:val="18"/>
          <w:szCs w:val="18"/>
          <w:lang w:val="en-US"/>
        </w:rPr>
        <w:t xml:space="preserve"> = </w:t>
      </w:r>
      <w:r w:rsidRPr="00A66496">
        <w:rPr>
          <w:rFonts w:ascii="Menlo" w:hAnsi="Menlo" w:cs="Menlo"/>
          <w:noProof/>
          <w:color w:val="1C00CF"/>
          <w:sz w:val="18"/>
          <w:szCs w:val="18"/>
          <w:lang w:val="en-US"/>
        </w:rPr>
        <w:t>0</w:t>
      </w:r>
    </w:p>
    <w:p w14:paraId="2EA411E9" w14:textId="77777777" w:rsidR="00D05199" w:rsidRPr="00A66496" w:rsidRDefault="00D05199" w:rsidP="008F50D6">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AA3391"/>
          <w:sz w:val="18"/>
          <w:szCs w:val="18"/>
          <w:lang w:val="en-US"/>
        </w:rPr>
        <w:t>for</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score</w:t>
      </w:r>
      <w:r w:rsidRPr="00A66496">
        <w:rPr>
          <w:rFonts w:ascii="Menlo" w:hAnsi="Menlo" w:cs="Menlo"/>
          <w:noProof/>
          <w:color w:val="000000"/>
          <w:sz w:val="18"/>
          <w:szCs w:val="18"/>
          <w:lang w:val="en-US"/>
        </w:rPr>
        <w:t xml:space="preserve"> </w:t>
      </w:r>
      <w:r w:rsidRPr="00A66496">
        <w:rPr>
          <w:rFonts w:ascii="Menlo" w:hAnsi="Menlo" w:cs="Menlo"/>
          <w:noProof/>
          <w:color w:val="AA3391"/>
          <w:sz w:val="18"/>
          <w:szCs w:val="18"/>
          <w:lang w:val="en-US"/>
        </w:rPr>
        <w:t>in</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individualScores</w:t>
      </w:r>
      <w:r w:rsidRPr="00A66496">
        <w:rPr>
          <w:rFonts w:ascii="Menlo" w:hAnsi="Menlo" w:cs="Menlo"/>
          <w:noProof/>
          <w:color w:val="000000"/>
          <w:sz w:val="18"/>
          <w:szCs w:val="18"/>
          <w:lang w:val="en-US"/>
        </w:rPr>
        <w:t xml:space="preserve"> {</w:t>
      </w:r>
    </w:p>
    <w:p w14:paraId="674FD54F" w14:textId="77777777" w:rsidR="00D05199" w:rsidRPr="00A66496" w:rsidRDefault="00D05199" w:rsidP="008F50D6">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r w:rsidRPr="00A66496">
        <w:rPr>
          <w:rFonts w:ascii="Menlo" w:hAnsi="Menlo" w:cs="Menlo"/>
          <w:noProof/>
          <w:color w:val="AA3391"/>
          <w:sz w:val="18"/>
          <w:szCs w:val="18"/>
          <w:lang w:val="en-US"/>
        </w:rPr>
        <w:t>if</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score</w:t>
      </w:r>
      <w:r w:rsidRPr="00A66496">
        <w:rPr>
          <w:rFonts w:ascii="Menlo" w:hAnsi="Menlo" w:cs="Menlo"/>
          <w:noProof/>
          <w:color w:val="000000"/>
          <w:sz w:val="18"/>
          <w:szCs w:val="18"/>
          <w:lang w:val="en-US"/>
        </w:rPr>
        <w:t xml:space="preserve"> &gt; </w:t>
      </w:r>
      <w:r w:rsidRPr="00A66496">
        <w:rPr>
          <w:rFonts w:ascii="Menlo" w:hAnsi="Menlo" w:cs="Menlo"/>
          <w:noProof/>
          <w:color w:val="1C00CF"/>
          <w:sz w:val="18"/>
          <w:szCs w:val="18"/>
          <w:lang w:val="en-US"/>
        </w:rPr>
        <w:t>50</w:t>
      </w:r>
      <w:r w:rsidRPr="00A66496">
        <w:rPr>
          <w:rFonts w:ascii="Menlo" w:hAnsi="Menlo" w:cs="Menlo"/>
          <w:noProof/>
          <w:color w:val="000000"/>
          <w:sz w:val="18"/>
          <w:szCs w:val="18"/>
          <w:lang w:val="en-US"/>
        </w:rPr>
        <w:t xml:space="preserve"> {</w:t>
      </w:r>
    </w:p>
    <w:p w14:paraId="7CB72458" w14:textId="77777777" w:rsidR="00D05199" w:rsidRPr="00A66496" w:rsidRDefault="00D05199" w:rsidP="008F50D6">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r w:rsidRPr="00A66496">
        <w:rPr>
          <w:rFonts w:ascii="Menlo" w:hAnsi="Menlo" w:cs="Menlo"/>
          <w:noProof/>
          <w:color w:val="3F6E74"/>
          <w:sz w:val="18"/>
          <w:szCs w:val="18"/>
          <w:lang w:val="en-US"/>
        </w:rPr>
        <w:t>teamScore</w:t>
      </w:r>
      <w:r w:rsidRPr="00A66496">
        <w:rPr>
          <w:rFonts w:ascii="Menlo" w:hAnsi="Menlo" w:cs="Menlo"/>
          <w:noProof/>
          <w:color w:val="000000"/>
          <w:sz w:val="18"/>
          <w:szCs w:val="18"/>
          <w:lang w:val="en-US"/>
        </w:rPr>
        <w:t xml:space="preserve"> += </w:t>
      </w:r>
      <w:r w:rsidRPr="00A66496">
        <w:rPr>
          <w:rFonts w:ascii="Menlo" w:hAnsi="Menlo" w:cs="Menlo"/>
          <w:noProof/>
          <w:color w:val="1C00CF"/>
          <w:sz w:val="18"/>
          <w:szCs w:val="18"/>
          <w:lang w:val="en-US"/>
        </w:rPr>
        <w:t>3</w:t>
      </w:r>
    </w:p>
    <w:p w14:paraId="18FA2C59" w14:textId="77777777" w:rsidR="00D05199" w:rsidRPr="00A66496" w:rsidRDefault="00D05199" w:rsidP="008F50D6">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xml:space="preserve">  } </w:t>
      </w:r>
      <w:r w:rsidRPr="00A66496">
        <w:rPr>
          <w:rFonts w:ascii="Menlo" w:hAnsi="Menlo" w:cs="Menlo"/>
          <w:noProof/>
          <w:color w:val="AA3391"/>
          <w:sz w:val="18"/>
          <w:szCs w:val="18"/>
          <w:lang w:val="en-US"/>
        </w:rPr>
        <w:t>else</w:t>
      </w:r>
      <w:r w:rsidRPr="00A66496">
        <w:rPr>
          <w:rFonts w:ascii="Menlo" w:hAnsi="Menlo" w:cs="Menlo"/>
          <w:noProof/>
          <w:color w:val="000000"/>
          <w:sz w:val="18"/>
          <w:szCs w:val="18"/>
          <w:lang w:val="en-US"/>
        </w:rPr>
        <w:t xml:space="preserve"> {</w:t>
      </w:r>
    </w:p>
    <w:p w14:paraId="508406DB" w14:textId="77777777" w:rsidR="00D05199" w:rsidRPr="00A66496" w:rsidRDefault="00D05199" w:rsidP="008F50D6">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r w:rsidRPr="00A66496">
        <w:rPr>
          <w:rFonts w:ascii="Menlo" w:hAnsi="Menlo" w:cs="Menlo"/>
          <w:noProof/>
          <w:color w:val="3F6E74"/>
          <w:sz w:val="18"/>
          <w:szCs w:val="18"/>
          <w:lang w:val="en-US"/>
        </w:rPr>
        <w:t>teamScore</w:t>
      </w:r>
      <w:r w:rsidRPr="00A66496">
        <w:rPr>
          <w:rFonts w:ascii="Menlo" w:hAnsi="Menlo" w:cs="Menlo"/>
          <w:noProof/>
          <w:color w:val="000000"/>
          <w:sz w:val="18"/>
          <w:szCs w:val="18"/>
          <w:lang w:val="en-US"/>
        </w:rPr>
        <w:t xml:space="preserve"> += </w:t>
      </w:r>
      <w:r w:rsidRPr="00A66496">
        <w:rPr>
          <w:rFonts w:ascii="Menlo" w:hAnsi="Menlo" w:cs="Menlo"/>
          <w:noProof/>
          <w:color w:val="1C00CF"/>
          <w:sz w:val="18"/>
          <w:szCs w:val="18"/>
          <w:lang w:val="en-US"/>
        </w:rPr>
        <w:t>1</w:t>
      </w:r>
    </w:p>
    <w:p w14:paraId="7407E60F" w14:textId="77777777" w:rsidR="00D05199" w:rsidRPr="008F50D6" w:rsidRDefault="00D05199" w:rsidP="008F50D6">
      <w:pPr>
        <w:pStyle w:val="NormalWeb"/>
        <w:spacing w:before="0" w:beforeAutospacing="0" w:after="0" w:afterAutospacing="0"/>
        <w:ind w:left="567"/>
        <w:jc w:val="both"/>
        <w:textAlignment w:val="baseline"/>
        <w:rPr>
          <w:rFonts w:ascii="Menlo" w:hAnsi="Menlo" w:cs="Menlo"/>
          <w:noProof/>
          <w:color w:val="000000"/>
          <w:sz w:val="21"/>
          <w:szCs w:val="21"/>
        </w:rPr>
      </w:pPr>
      <w:r w:rsidRPr="00A66496">
        <w:rPr>
          <w:rFonts w:ascii="Menlo" w:hAnsi="Menlo" w:cs="Menlo"/>
          <w:noProof/>
          <w:color w:val="000000"/>
          <w:sz w:val="18"/>
          <w:szCs w:val="18"/>
          <w:lang w:val="en-US"/>
        </w:rPr>
        <w:lastRenderedPageBreak/>
        <w:t>  </w:t>
      </w:r>
      <w:r w:rsidRPr="008F50D6">
        <w:rPr>
          <w:rFonts w:ascii="Menlo" w:hAnsi="Menlo" w:cs="Menlo"/>
          <w:noProof/>
          <w:color w:val="000000"/>
          <w:sz w:val="18"/>
          <w:szCs w:val="18"/>
        </w:rPr>
        <w:t>}</w:t>
      </w:r>
    </w:p>
    <w:p w14:paraId="6E11B9DE" w14:textId="77777777" w:rsidR="00D05199" w:rsidRPr="008F50D6" w:rsidRDefault="00D05199" w:rsidP="008F50D6">
      <w:pPr>
        <w:pStyle w:val="NormalWeb"/>
        <w:spacing w:before="0" w:beforeAutospacing="0" w:after="0" w:afterAutospacing="0"/>
        <w:ind w:left="567"/>
        <w:jc w:val="both"/>
        <w:textAlignment w:val="baseline"/>
        <w:rPr>
          <w:rFonts w:ascii="Menlo" w:hAnsi="Menlo" w:cs="Menlo"/>
          <w:noProof/>
          <w:color w:val="000000"/>
          <w:sz w:val="21"/>
          <w:szCs w:val="21"/>
        </w:rPr>
      </w:pPr>
      <w:r w:rsidRPr="008F50D6">
        <w:rPr>
          <w:rFonts w:ascii="Menlo" w:hAnsi="Menlo" w:cs="Menlo"/>
          <w:noProof/>
          <w:color w:val="000000"/>
          <w:sz w:val="18"/>
          <w:szCs w:val="18"/>
        </w:rPr>
        <w:t>}</w:t>
      </w:r>
    </w:p>
    <w:p w14:paraId="3914738F" w14:textId="77777777" w:rsidR="00D05199" w:rsidRDefault="00D05199" w:rsidP="008F50D6">
      <w:pPr>
        <w:pStyle w:val="NormalWeb"/>
        <w:spacing w:before="0" w:beforeAutospacing="0" w:after="620" w:afterAutospacing="0"/>
        <w:ind w:left="567"/>
        <w:jc w:val="both"/>
        <w:textAlignment w:val="baseline"/>
        <w:rPr>
          <w:rFonts w:ascii="Menlo" w:hAnsi="Menlo" w:cs="Menlo"/>
          <w:noProof/>
          <w:color w:val="000000"/>
          <w:sz w:val="18"/>
          <w:szCs w:val="18"/>
        </w:rPr>
      </w:pPr>
      <w:r w:rsidRPr="008F50D6">
        <w:rPr>
          <w:rFonts w:ascii="Menlo" w:hAnsi="Menlo" w:cs="Menlo"/>
          <w:noProof/>
          <w:color w:val="3F6E74"/>
          <w:sz w:val="18"/>
          <w:szCs w:val="18"/>
        </w:rPr>
        <w:t>print</w:t>
      </w:r>
      <w:r w:rsidRPr="008F50D6">
        <w:rPr>
          <w:rFonts w:ascii="Menlo" w:hAnsi="Menlo" w:cs="Menlo"/>
          <w:noProof/>
          <w:color w:val="000000"/>
          <w:sz w:val="18"/>
          <w:szCs w:val="18"/>
        </w:rPr>
        <w:t>(</w:t>
      </w:r>
      <w:r w:rsidRPr="008F50D6">
        <w:rPr>
          <w:rFonts w:ascii="Menlo" w:hAnsi="Menlo" w:cs="Menlo"/>
          <w:noProof/>
          <w:color w:val="3F6E74"/>
          <w:sz w:val="18"/>
          <w:szCs w:val="18"/>
        </w:rPr>
        <w:t>teamScore</w:t>
      </w:r>
      <w:r w:rsidRPr="008F50D6">
        <w:rPr>
          <w:rFonts w:ascii="Menlo" w:hAnsi="Menlo" w:cs="Menlo"/>
          <w:noProof/>
          <w:color w:val="000000"/>
          <w:sz w:val="18"/>
          <w:szCs w:val="18"/>
        </w:rPr>
        <w:t>)</w:t>
      </w:r>
    </w:p>
    <w:p w14:paraId="60A1FCCE" w14:textId="77777777" w:rsidR="00432D6D" w:rsidRDefault="00432D6D" w:rsidP="00432D6D">
      <w:pPr>
        <w:pStyle w:val="Ttulo3"/>
        <w:rPr>
          <w:noProof/>
        </w:rPr>
      </w:pPr>
      <w:r w:rsidRPr="00222A8F">
        <w:rPr>
          <w:i/>
          <w:noProof/>
        </w:rPr>
        <w:t>If</w:t>
      </w:r>
      <w:r>
        <w:rPr>
          <w:noProof/>
        </w:rPr>
        <w:t xml:space="preserve"> - </w:t>
      </w:r>
      <w:r w:rsidRPr="00222A8F">
        <w:rPr>
          <w:i/>
          <w:noProof/>
        </w:rPr>
        <w:t>let</w:t>
      </w:r>
    </w:p>
    <w:p w14:paraId="416C4C18" w14:textId="77777777" w:rsidR="00D05199" w:rsidRPr="00033533" w:rsidRDefault="00D05199" w:rsidP="00D05199">
      <w:pPr>
        <w:pStyle w:val="NormalWeb"/>
        <w:spacing w:before="0" w:beforeAutospacing="0" w:after="220" w:afterAutospacing="0"/>
        <w:jc w:val="both"/>
        <w:rPr>
          <w:rFonts w:asciiTheme="minorHAnsi" w:hAnsiTheme="minorHAnsi"/>
          <w:sz w:val="22"/>
          <w:szCs w:val="22"/>
        </w:rPr>
      </w:pPr>
      <w:r w:rsidRPr="00033533">
        <w:rPr>
          <w:rFonts w:asciiTheme="minorHAnsi" w:hAnsiTheme="minorHAnsi" w:cs="Arial"/>
          <w:color w:val="414141"/>
          <w:sz w:val="22"/>
          <w:szCs w:val="22"/>
        </w:rPr>
        <w:t>Use</w:t>
      </w:r>
      <w:r w:rsidR="00BF45CD" w:rsidRPr="00033533">
        <w:rPr>
          <w:rFonts w:asciiTheme="minorHAnsi" w:hAnsiTheme="minorHAnsi" w:cs="Arial"/>
          <w:color w:val="414141"/>
          <w:sz w:val="22"/>
          <w:szCs w:val="22"/>
        </w:rPr>
        <w:t xml:space="preserve"> um</w:t>
      </w:r>
      <w:r w:rsidRPr="00033533">
        <w:rPr>
          <w:rFonts w:asciiTheme="minorHAnsi" w:hAnsiTheme="minorHAnsi" w:cs="Arial"/>
          <w:color w:val="414141"/>
          <w:sz w:val="22"/>
          <w:szCs w:val="22"/>
        </w:rPr>
        <w:t xml:space="preserve"> </w:t>
      </w:r>
      <w:proofErr w:type="spellStart"/>
      <w:r w:rsidRPr="00033533">
        <w:rPr>
          <w:rFonts w:asciiTheme="minorHAnsi" w:hAnsiTheme="minorHAnsi" w:cs="Arial"/>
          <w:i/>
          <w:iCs/>
          <w:color w:val="414141"/>
          <w:sz w:val="22"/>
          <w:szCs w:val="22"/>
        </w:rPr>
        <w:t>op</w:t>
      </w:r>
      <w:r w:rsidR="00F428A0" w:rsidRPr="00033533">
        <w:rPr>
          <w:rFonts w:asciiTheme="minorHAnsi" w:hAnsiTheme="minorHAnsi" w:cs="Arial"/>
          <w:i/>
          <w:iCs/>
          <w:color w:val="414141"/>
          <w:sz w:val="22"/>
          <w:szCs w:val="22"/>
        </w:rPr>
        <w:t>t</w:t>
      </w:r>
      <w:r w:rsidRPr="00033533">
        <w:rPr>
          <w:rFonts w:asciiTheme="minorHAnsi" w:hAnsiTheme="minorHAnsi" w:cs="Arial"/>
          <w:i/>
          <w:iCs/>
          <w:color w:val="414141"/>
          <w:sz w:val="22"/>
          <w:szCs w:val="22"/>
        </w:rPr>
        <w:t>ional</w:t>
      </w:r>
      <w:proofErr w:type="spellEnd"/>
      <w:r w:rsidR="00C5184A" w:rsidRPr="00033533">
        <w:rPr>
          <w:rFonts w:asciiTheme="minorHAnsi" w:hAnsiTheme="minorHAnsi" w:cs="Arial"/>
          <w:i/>
          <w:iCs/>
          <w:color w:val="414141"/>
          <w:sz w:val="22"/>
          <w:szCs w:val="22"/>
        </w:rPr>
        <w:t xml:space="preserve"> </w:t>
      </w:r>
      <w:proofErr w:type="spellStart"/>
      <w:r w:rsidR="00C5184A" w:rsidRPr="00033533">
        <w:rPr>
          <w:rFonts w:asciiTheme="minorHAnsi" w:hAnsiTheme="minorHAnsi" w:cs="Arial"/>
          <w:i/>
          <w:iCs/>
          <w:color w:val="414141"/>
          <w:sz w:val="22"/>
          <w:szCs w:val="22"/>
        </w:rPr>
        <w:t>binding</w:t>
      </w:r>
      <w:proofErr w:type="spellEnd"/>
      <w:r w:rsidRPr="00033533">
        <w:rPr>
          <w:rFonts w:asciiTheme="minorHAnsi" w:hAnsiTheme="minorHAnsi" w:cs="Arial"/>
          <w:color w:val="414141"/>
          <w:sz w:val="22"/>
          <w:szCs w:val="22"/>
        </w:rPr>
        <w:t xml:space="preserve"> </w:t>
      </w:r>
      <w:r w:rsidR="00BF45CD" w:rsidRPr="00033533">
        <w:rPr>
          <w:rFonts w:asciiTheme="minorHAnsi" w:hAnsiTheme="minorHAnsi" w:cs="Arial"/>
          <w:color w:val="414141"/>
          <w:sz w:val="22"/>
          <w:szCs w:val="22"/>
        </w:rPr>
        <w:t>(</w:t>
      </w:r>
      <w:proofErr w:type="spellStart"/>
      <w:r w:rsidR="00BF45CD" w:rsidRPr="00033533">
        <w:rPr>
          <w:rFonts w:ascii="Menlo" w:hAnsi="Menlo" w:cs="Menlo"/>
          <w:color w:val="AA3391"/>
          <w:sz w:val="18"/>
          <w:szCs w:val="18"/>
        </w:rPr>
        <w:t>if</w:t>
      </w:r>
      <w:r w:rsidR="00BF45CD" w:rsidRPr="00033533">
        <w:rPr>
          <w:rFonts w:ascii="Menlo" w:hAnsi="Menlo" w:cs="Menlo"/>
          <w:color w:val="414141"/>
          <w:sz w:val="18"/>
          <w:szCs w:val="18"/>
        </w:rPr>
        <w:t>-</w:t>
      </w:r>
      <w:r w:rsidR="00BF45CD" w:rsidRPr="00033533">
        <w:rPr>
          <w:rFonts w:ascii="Menlo" w:hAnsi="Menlo" w:cs="Menlo"/>
          <w:color w:val="AA3391"/>
          <w:sz w:val="18"/>
          <w:szCs w:val="18"/>
        </w:rPr>
        <w:t>let</w:t>
      </w:r>
      <w:proofErr w:type="spellEnd"/>
      <w:r w:rsidR="00BF45CD" w:rsidRPr="00033533">
        <w:rPr>
          <w:rFonts w:asciiTheme="minorHAnsi" w:hAnsiTheme="minorHAnsi" w:cs="Arial"/>
          <w:color w:val="414141"/>
          <w:sz w:val="22"/>
          <w:szCs w:val="22"/>
        </w:rPr>
        <w:t xml:space="preserve">) </w:t>
      </w:r>
      <w:r w:rsidRPr="00033533">
        <w:rPr>
          <w:rFonts w:asciiTheme="minorHAnsi" w:hAnsiTheme="minorHAnsi" w:cs="Arial"/>
          <w:color w:val="414141"/>
          <w:sz w:val="22"/>
          <w:szCs w:val="22"/>
        </w:rPr>
        <w:t>em uma declaração</w:t>
      </w:r>
      <w:r w:rsidR="00F428A0" w:rsidRPr="00033533">
        <w:rPr>
          <w:rFonts w:asciiTheme="minorHAnsi" w:hAnsiTheme="minorHAnsi" w:cs="Arial"/>
          <w:color w:val="414141"/>
          <w:sz w:val="22"/>
          <w:szCs w:val="22"/>
        </w:rPr>
        <w:t xml:space="preserve"> </w:t>
      </w:r>
      <w:proofErr w:type="spellStart"/>
      <w:r w:rsidR="00033533" w:rsidRPr="00033533">
        <w:rPr>
          <w:rFonts w:ascii="Menlo" w:hAnsi="Menlo" w:cs="Menlo"/>
          <w:color w:val="AA3391"/>
          <w:sz w:val="18"/>
          <w:szCs w:val="18"/>
        </w:rPr>
        <w:t>if</w:t>
      </w:r>
      <w:proofErr w:type="spellEnd"/>
      <w:r w:rsidR="00033533" w:rsidRPr="00033533">
        <w:rPr>
          <w:rFonts w:asciiTheme="minorHAnsi" w:hAnsiTheme="minorHAnsi" w:cs="Arial"/>
          <w:color w:val="414141"/>
          <w:sz w:val="22"/>
          <w:szCs w:val="22"/>
        </w:rPr>
        <w:t xml:space="preserve"> </w:t>
      </w:r>
      <w:r w:rsidRPr="00033533">
        <w:rPr>
          <w:rFonts w:asciiTheme="minorHAnsi" w:hAnsiTheme="minorHAnsi" w:cs="Arial"/>
          <w:color w:val="414141"/>
          <w:sz w:val="22"/>
          <w:szCs w:val="22"/>
        </w:rPr>
        <w:t xml:space="preserve">para verificar se um </w:t>
      </w:r>
      <w:proofErr w:type="spellStart"/>
      <w:r w:rsidR="00F428A0" w:rsidRPr="00033533">
        <w:rPr>
          <w:rFonts w:asciiTheme="minorHAnsi" w:hAnsiTheme="minorHAnsi" w:cs="Arial"/>
          <w:i/>
          <w:color w:val="414141"/>
          <w:sz w:val="22"/>
          <w:szCs w:val="22"/>
        </w:rPr>
        <w:t>optional</w:t>
      </w:r>
      <w:proofErr w:type="spellEnd"/>
      <w:r w:rsidRPr="00033533">
        <w:rPr>
          <w:rFonts w:asciiTheme="minorHAnsi" w:hAnsiTheme="minorHAnsi" w:cs="Arial"/>
          <w:color w:val="414141"/>
          <w:sz w:val="22"/>
          <w:szCs w:val="22"/>
        </w:rPr>
        <w:t xml:space="preserve"> contém um valor.</w:t>
      </w:r>
    </w:p>
    <w:p w14:paraId="72B005B7" w14:textId="77777777" w:rsidR="00D05199" w:rsidRPr="00A66496" w:rsidRDefault="00D05199" w:rsidP="00BF45CD">
      <w:pPr>
        <w:pStyle w:val="NormalWeb"/>
        <w:spacing w:before="46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AA3391"/>
          <w:sz w:val="18"/>
          <w:szCs w:val="18"/>
          <w:lang w:val="en-US"/>
        </w:rPr>
        <w:t>var</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optionalName</w:t>
      </w:r>
      <w:r w:rsidRPr="00A66496">
        <w:rPr>
          <w:rFonts w:ascii="Menlo" w:hAnsi="Menlo" w:cs="Menlo"/>
          <w:noProof/>
          <w:color w:val="000000"/>
          <w:sz w:val="18"/>
          <w:szCs w:val="18"/>
          <w:lang w:val="en-US"/>
        </w:rPr>
        <w:t xml:space="preserve">: </w:t>
      </w:r>
      <w:r w:rsidRPr="00A66496">
        <w:rPr>
          <w:rFonts w:ascii="Menlo" w:hAnsi="Menlo" w:cs="Menlo"/>
          <w:noProof/>
          <w:color w:val="5C2699"/>
          <w:sz w:val="18"/>
          <w:szCs w:val="18"/>
          <w:lang w:val="en-US"/>
        </w:rPr>
        <w:t>String</w:t>
      </w:r>
      <w:r w:rsidRPr="00A66496">
        <w:rPr>
          <w:rFonts w:ascii="Menlo" w:hAnsi="Menlo" w:cs="Menlo"/>
          <w:noProof/>
          <w:color w:val="000000"/>
          <w:sz w:val="18"/>
          <w:szCs w:val="18"/>
          <w:lang w:val="en-US"/>
        </w:rPr>
        <w:t xml:space="preserve">? = </w:t>
      </w:r>
      <w:r w:rsidRPr="00A66496">
        <w:rPr>
          <w:rFonts w:ascii="Menlo" w:hAnsi="Menlo" w:cs="Menlo"/>
          <w:noProof/>
          <w:color w:val="C41A16"/>
          <w:sz w:val="18"/>
          <w:szCs w:val="18"/>
          <w:lang w:val="en-US"/>
        </w:rPr>
        <w:t>"John Appleseed"</w:t>
      </w:r>
    </w:p>
    <w:p w14:paraId="65D824E1" w14:textId="77777777" w:rsidR="00D05199" w:rsidRPr="00A66496" w:rsidRDefault="00D05199" w:rsidP="00BF45CD">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AA3391"/>
          <w:sz w:val="18"/>
          <w:szCs w:val="18"/>
          <w:lang w:val="en-US"/>
        </w:rPr>
        <w:t>var</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greeting</w:t>
      </w:r>
      <w:r w:rsidRPr="00A66496">
        <w:rPr>
          <w:rFonts w:ascii="Menlo" w:hAnsi="Menlo" w:cs="Menlo"/>
          <w:noProof/>
          <w:color w:val="000000"/>
          <w:sz w:val="18"/>
          <w:szCs w:val="18"/>
          <w:lang w:val="en-US"/>
        </w:rPr>
        <w:t xml:space="preserve"> = </w:t>
      </w:r>
      <w:r w:rsidRPr="00A66496">
        <w:rPr>
          <w:rFonts w:ascii="Menlo" w:hAnsi="Menlo" w:cs="Menlo"/>
          <w:noProof/>
          <w:color w:val="C41A16"/>
          <w:sz w:val="18"/>
          <w:szCs w:val="18"/>
          <w:lang w:val="en-US"/>
        </w:rPr>
        <w:t>"Hello!"</w:t>
      </w:r>
    </w:p>
    <w:p w14:paraId="300BBF0E" w14:textId="77777777" w:rsidR="00D05199" w:rsidRPr="00A66496" w:rsidRDefault="00D05199" w:rsidP="00BF45CD">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AA3391"/>
          <w:sz w:val="18"/>
          <w:szCs w:val="18"/>
          <w:lang w:val="en-US"/>
        </w:rPr>
        <w:t>if</w:t>
      </w:r>
      <w:r w:rsidRPr="00A66496">
        <w:rPr>
          <w:rFonts w:ascii="Menlo" w:hAnsi="Menlo" w:cs="Menlo"/>
          <w:noProof/>
          <w:color w:val="000000"/>
          <w:sz w:val="18"/>
          <w:szCs w:val="18"/>
          <w:lang w:val="en-US"/>
        </w:rPr>
        <w:t xml:space="preserve"> </w:t>
      </w:r>
      <w:r w:rsidRPr="00A66496">
        <w:rPr>
          <w:rFonts w:ascii="Menlo" w:hAnsi="Menlo" w:cs="Menlo"/>
          <w:noProof/>
          <w:color w:val="AA3391"/>
          <w:sz w:val="18"/>
          <w:szCs w:val="18"/>
          <w:lang w:val="en-US"/>
        </w:rPr>
        <w:t>let</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name</w:t>
      </w:r>
      <w:r w:rsidRPr="00A66496">
        <w:rPr>
          <w:rFonts w:ascii="Menlo" w:hAnsi="Menlo" w:cs="Menlo"/>
          <w:noProof/>
          <w:color w:val="000000"/>
          <w:sz w:val="18"/>
          <w:szCs w:val="18"/>
          <w:lang w:val="en-US"/>
        </w:rPr>
        <w:t xml:space="preserve"> = </w:t>
      </w:r>
      <w:r w:rsidRPr="00A66496">
        <w:rPr>
          <w:rFonts w:ascii="Menlo" w:hAnsi="Menlo" w:cs="Menlo"/>
          <w:noProof/>
          <w:color w:val="3F6E74"/>
          <w:sz w:val="18"/>
          <w:szCs w:val="18"/>
          <w:lang w:val="en-US"/>
        </w:rPr>
        <w:t>optionalName</w:t>
      </w:r>
      <w:r w:rsidRPr="00A66496">
        <w:rPr>
          <w:rFonts w:ascii="Menlo" w:hAnsi="Menlo" w:cs="Menlo"/>
          <w:noProof/>
          <w:color w:val="000000"/>
          <w:sz w:val="18"/>
          <w:szCs w:val="18"/>
          <w:lang w:val="en-US"/>
        </w:rPr>
        <w:t xml:space="preserve"> {</w:t>
      </w:r>
    </w:p>
    <w:p w14:paraId="4DAD4477" w14:textId="77777777" w:rsidR="00D05199" w:rsidRPr="00BF45CD" w:rsidRDefault="00D05199" w:rsidP="00BF45CD">
      <w:pPr>
        <w:pStyle w:val="NormalWeb"/>
        <w:spacing w:before="0" w:beforeAutospacing="0" w:after="0" w:afterAutospacing="0"/>
        <w:ind w:left="567"/>
        <w:jc w:val="both"/>
        <w:textAlignment w:val="baseline"/>
        <w:rPr>
          <w:rFonts w:ascii="Menlo" w:hAnsi="Menlo" w:cs="Menlo"/>
          <w:noProof/>
          <w:color w:val="000000"/>
          <w:sz w:val="21"/>
          <w:szCs w:val="21"/>
        </w:rPr>
      </w:pPr>
      <w:r w:rsidRPr="00A66496">
        <w:rPr>
          <w:rFonts w:ascii="Menlo" w:hAnsi="Menlo" w:cs="Menlo"/>
          <w:noProof/>
          <w:color w:val="000000"/>
          <w:sz w:val="18"/>
          <w:szCs w:val="18"/>
          <w:lang w:val="en-US"/>
        </w:rPr>
        <w:t>  </w:t>
      </w:r>
      <w:r w:rsidRPr="00BF45CD">
        <w:rPr>
          <w:rFonts w:ascii="Menlo" w:hAnsi="Menlo" w:cs="Menlo"/>
          <w:noProof/>
          <w:color w:val="3F6E74"/>
          <w:sz w:val="18"/>
          <w:szCs w:val="18"/>
        </w:rPr>
        <w:t>greeting</w:t>
      </w:r>
      <w:r w:rsidRPr="00BF45CD">
        <w:rPr>
          <w:rFonts w:ascii="Menlo" w:hAnsi="Menlo" w:cs="Menlo"/>
          <w:noProof/>
          <w:color w:val="000000"/>
          <w:sz w:val="18"/>
          <w:szCs w:val="18"/>
        </w:rPr>
        <w:t xml:space="preserve"> = </w:t>
      </w:r>
      <w:r w:rsidRPr="00BF45CD">
        <w:rPr>
          <w:rFonts w:ascii="Menlo" w:hAnsi="Menlo" w:cs="Menlo"/>
          <w:noProof/>
          <w:color w:val="C41A16"/>
          <w:sz w:val="18"/>
          <w:szCs w:val="18"/>
        </w:rPr>
        <w:t xml:space="preserve">"Hello, </w:t>
      </w:r>
      <w:r w:rsidRPr="00BF45CD">
        <w:rPr>
          <w:rFonts w:ascii="Menlo" w:hAnsi="Menlo" w:cs="Menlo"/>
          <w:noProof/>
          <w:color w:val="000000"/>
          <w:sz w:val="18"/>
          <w:szCs w:val="18"/>
        </w:rPr>
        <w:t>\(</w:t>
      </w:r>
      <w:r w:rsidRPr="00BF45CD">
        <w:rPr>
          <w:rFonts w:ascii="Menlo" w:hAnsi="Menlo" w:cs="Menlo"/>
          <w:noProof/>
          <w:color w:val="3F6E74"/>
          <w:sz w:val="18"/>
          <w:szCs w:val="18"/>
        </w:rPr>
        <w:t>name</w:t>
      </w:r>
      <w:r w:rsidRPr="00BF45CD">
        <w:rPr>
          <w:rFonts w:ascii="Menlo" w:hAnsi="Menlo" w:cs="Menlo"/>
          <w:noProof/>
          <w:color w:val="000000"/>
          <w:sz w:val="18"/>
          <w:szCs w:val="18"/>
        </w:rPr>
        <w:t>)</w:t>
      </w:r>
      <w:r w:rsidRPr="00BF45CD">
        <w:rPr>
          <w:rFonts w:ascii="Menlo" w:hAnsi="Menlo" w:cs="Menlo"/>
          <w:noProof/>
          <w:color w:val="C41A16"/>
          <w:sz w:val="18"/>
          <w:szCs w:val="18"/>
        </w:rPr>
        <w:t>"</w:t>
      </w:r>
    </w:p>
    <w:p w14:paraId="0B2874E8" w14:textId="77777777" w:rsidR="00D05199" w:rsidRPr="00BF45CD" w:rsidRDefault="00D05199" w:rsidP="00BF45CD">
      <w:pPr>
        <w:pStyle w:val="NormalWeb"/>
        <w:spacing w:before="0" w:beforeAutospacing="0" w:after="620" w:afterAutospacing="0"/>
        <w:ind w:left="567"/>
        <w:jc w:val="both"/>
        <w:textAlignment w:val="baseline"/>
        <w:rPr>
          <w:rFonts w:ascii="Menlo" w:hAnsi="Menlo" w:cs="Menlo"/>
          <w:noProof/>
          <w:color w:val="000000"/>
          <w:sz w:val="21"/>
          <w:szCs w:val="21"/>
        </w:rPr>
      </w:pPr>
      <w:r w:rsidRPr="00BF45CD">
        <w:rPr>
          <w:rFonts w:ascii="Menlo" w:hAnsi="Menlo" w:cs="Menlo"/>
          <w:noProof/>
          <w:color w:val="000000"/>
          <w:sz w:val="18"/>
          <w:szCs w:val="18"/>
        </w:rPr>
        <w:t>}</w:t>
      </w:r>
    </w:p>
    <w:p w14:paraId="2A199C6F" w14:textId="22A59C8B" w:rsidR="00BF45CD" w:rsidRPr="00BF45CD" w:rsidRDefault="00BF45CD" w:rsidP="00222371">
      <w:pPr>
        <w:pStyle w:val="Dica"/>
      </w:pPr>
      <w:r>
        <w:t xml:space="preserve">DICA: </w:t>
      </w:r>
      <w:r w:rsidR="00033533">
        <w:rPr>
          <w:b w:val="0"/>
        </w:rPr>
        <w:t xml:space="preserve">Mude o valor </w:t>
      </w:r>
      <w:r w:rsidR="001824AA">
        <w:rPr>
          <w:b w:val="0"/>
        </w:rPr>
        <w:t xml:space="preserve">de </w:t>
      </w:r>
      <w:proofErr w:type="spellStart"/>
      <w:r w:rsidR="001824AA" w:rsidRPr="00033533">
        <w:rPr>
          <w:rFonts w:ascii="Menlo" w:hAnsi="Menlo" w:cs="Menlo"/>
          <w:b w:val="0"/>
          <w:color w:val="3F6E74"/>
          <w:sz w:val="18"/>
          <w:szCs w:val="18"/>
        </w:rPr>
        <w:t>optionalName</w:t>
      </w:r>
      <w:proofErr w:type="spellEnd"/>
      <w:r w:rsidR="001824AA" w:rsidRPr="00033533">
        <w:rPr>
          <w:b w:val="0"/>
        </w:rPr>
        <w:t xml:space="preserve"> </w:t>
      </w:r>
      <w:r w:rsidRPr="00033533">
        <w:rPr>
          <w:b w:val="0"/>
        </w:rPr>
        <w:t xml:space="preserve">para </w:t>
      </w:r>
      <w:proofErr w:type="spellStart"/>
      <w:r w:rsidR="00033533" w:rsidRPr="00033533">
        <w:rPr>
          <w:rFonts w:ascii="Menlo" w:hAnsi="Menlo" w:cs="Menlo"/>
          <w:b w:val="0"/>
          <w:color w:val="AA3391"/>
          <w:sz w:val="18"/>
          <w:szCs w:val="18"/>
        </w:rPr>
        <w:t>nil</w:t>
      </w:r>
      <w:proofErr w:type="spellEnd"/>
      <w:r w:rsidRPr="00033533">
        <w:rPr>
          <w:b w:val="0"/>
        </w:rPr>
        <w:t xml:space="preserve">. </w:t>
      </w:r>
      <w:r w:rsidR="00033533">
        <w:rPr>
          <w:b w:val="0"/>
        </w:rPr>
        <w:t>Qual vai ser a saudação (</w:t>
      </w:r>
      <w:proofErr w:type="spellStart"/>
      <w:r w:rsidR="00033533" w:rsidRPr="00033533">
        <w:rPr>
          <w:rFonts w:ascii="Menlo" w:hAnsi="Menlo" w:cs="Menlo"/>
          <w:b w:val="0"/>
          <w:color w:val="3F6E74"/>
          <w:sz w:val="18"/>
          <w:szCs w:val="18"/>
        </w:rPr>
        <w:t>greeting</w:t>
      </w:r>
      <w:proofErr w:type="spellEnd"/>
      <w:r w:rsidR="00033533">
        <w:rPr>
          <w:b w:val="0"/>
        </w:rPr>
        <w:t>) obtida</w:t>
      </w:r>
      <w:r w:rsidRPr="00033533">
        <w:rPr>
          <w:b w:val="0"/>
        </w:rPr>
        <w:t xml:space="preserve">? </w:t>
      </w:r>
      <w:r w:rsidR="00033533">
        <w:rPr>
          <w:b w:val="0"/>
        </w:rPr>
        <w:t xml:space="preserve">Adicione um </w:t>
      </w:r>
      <w:proofErr w:type="spellStart"/>
      <w:r w:rsidR="001824AA">
        <w:rPr>
          <w:rFonts w:ascii="Menlo" w:hAnsi="Menlo" w:cs="Menlo"/>
          <w:b w:val="0"/>
          <w:color w:val="AA3391"/>
          <w:sz w:val="18"/>
          <w:szCs w:val="18"/>
        </w:rPr>
        <w:t>else</w:t>
      </w:r>
      <w:proofErr w:type="spellEnd"/>
      <w:r w:rsidR="00033533">
        <w:rPr>
          <w:b w:val="0"/>
        </w:rPr>
        <w:t xml:space="preserve"> para tratar o caso em que </w:t>
      </w:r>
      <w:proofErr w:type="spellStart"/>
      <w:r w:rsidR="00033533" w:rsidRPr="00033533">
        <w:rPr>
          <w:rFonts w:ascii="Menlo" w:hAnsi="Menlo" w:cs="Menlo"/>
          <w:b w:val="0"/>
          <w:color w:val="3F6E74"/>
          <w:sz w:val="18"/>
          <w:szCs w:val="18"/>
        </w:rPr>
        <w:t>optionalName</w:t>
      </w:r>
      <w:proofErr w:type="spellEnd"/>
      <w:r w:rsidR="00033533" w:rsidRPr="00033533">
        <w:rPr>
          <w:b w:val="0"/>
        </w:rPr>
        <w:t xml:space="preserve"> </w:t>
      </w:r>
      <w:r w:rsidR="00033533">
        <w:rPr>
          <w:b w:val="0"/>
        </w:rPr>
        <w:t xml:space="preserve">é </w:t>
      </w:r>
      <w:proofErr w:type="spellStart"/>
      <w:r w:rsidR="00033533" w:rsidRPr="00033533">
        <w:rPr>
          <w:rFonts w:ascii="Menlo" w:hAnsi="Menlo" w:cs="Menlo"/>
          <w:b w:val="0"/>
          <w:color w:val="AA3391"/>
          <w:sz w:val="18"/>
          <w:szCs w:val="18"/>
        </w:rPr>
        <w:t>nil</w:t>
      </w:r>
      <w:proofErr w:type="spellEnd"/>
      <w:r w:rsidR="00033533">
        <w:rPr>
          <w:rFonts w:ascii="Menlo" w:hAnsi="Menlo" w:cs="Menlo"/>
          <w:b w:val="0"/>
          <w:color w:val="AA3391"/>
          <w:sz w:val="18"/>
          <w:szCs w:val="18"/>
        </w:rPr>
        <w:t>.</w:t>
      </w:r>
    </w:p>
    <w:p w14:paraId="339311FC" w14:textId="77777777" w:rsidR="00BF45CD" w:rsidRDefault="00BF45CD" w:rsidP="00581624"/>
    <w:p w14:paraId="2C25CB36" w14:textId="0192373F" w:rsidR="00D05199" w:rsidRDefault="00D05199" w:rsidP="00581624">
      <w:r>
        <w:t xml:space="preserve">Se o valor </w:t>
      </w:r>
      <w:r w:rsidR="00581624">
        <w:t xml:space="preserve">opcional </w:t>
      </w:r>
      <w:r>
        <w:t xml:space="preserve">é </w:t>
      </w:r>
      <w:proofErr w:type="spellStart"/>
      <w:r w:rsidR="00581624" w:rsidRPr="00581624">
        <w:rPr>
          <w:rFonts w:ascii="Menlo" w:hAnsi="Menlo" w:cs="Menlo"/>
          <w:color w:val="AA3391"/>
          <w:sz w:val="18"/>
          <w:szCs w:val="18"/>
        </w:rPr>
        <w:t>nil</w:t>
      </w:r>
      <w:proofErr w:type="spellEnd"/>
      <w:r>
        <w:t xml:space="preserve">, a </w:t>
      </w:r>
      <w:r w:rsidR="00581624">
        <w:t>condição</w:t>
      </w:r>
      <w:r>
        <w:t xml:space="preserve"> é </w:t>
      </w:r>
      <w:r w:rsidR="00581624">
        <w:rPr>
          <w:rFonts w:ascii="Menlo" w:hAnsi="Menlo" w:cs="Menlo"/>
          <w:color w:val="AA3391"/>
          <w:sz w:val="18"/>
          <w:szCs w:val="18"/>
        </w:rPr>
        <w:t>false</w:t>
      </w:r>
      <w:r>
        <w:t xml:space="preserve"> e</w:t>
      </w:r>
      <w:r w:rsidR="00581624">
        <w:t xml:space="preserve"> </w:t>
      </w:r>
      <w:r>
        <w:t xml:space="preserve">o código entre chaves é </w:t>
      </w:r>
      <w:r w:rsidR="00DB4CA9">
        <w:t>ignorado</w:t>
      </w:r>
      <w:r>
        <w:t xml:space="preserve">. Caso contrário, </w:t>
      </w:r>
      <w:r w:rsidR="00581624">
        <w:t>o valor opcional é desembrulhado</w:t>
      </w:r>
      <w:r>
        <w:t xml:space="preserve"> e atribuído </w:t>
      </w:r>
      <w:r w:rsidR="00DB4CA9">
        <w:t xml:space="preserve">à </w:t>
      </w:r>
      <w:r>
        <w:t xml:space="preserve">constante </w:t>
      </w:r>
      <w:r w:rsidR="00581624">
        <w:t xml:space="preserve">definida com </w:t>
      </w:r>
      <w:proofErr w:type="spellStart"/>
      <w:r w:rsidR="00581624">
        <w:rPr>
          <w:rFonts w:ascii="Menlo" w:hAnsi="Menlo" w:cs="Menlo"/>
          <w:color w:val="AA3391"/>
          <w:sz w:val="18"/>
          <w:szCs w:val="18"/>
        </w:rPr>
        <w:t>let</w:t>
      </w:r>
      <w:proofErr w:type="spellEnd"/>
      <w:r w:rsidR="00581624">
        <w:t xml:space="preserve"> (no exemplo acima é </w:t>
      </w:r>
      <w:proofErr w:type="spellStart"/>
      <w:r w:rsidR="00581624" w:rsidRPr="00BF45CD">
        <w:rPr>
          <w:rFonts w:ascii="Menlo" w:hAnsi="Menlo" w:cs="Menlo"/>
          <w:color w:val="3F6E74"/>
          <w:sz w:val="18"/>
          <w:szCs w:val="18"/>
        </w:rPr>
        <w:t>name</w:t>
      </w:r>
      <w:proofErr w:type="spellEnd"/>
      <w:r w:rsidR="00581624">
        <w:t>),</w:t>
      </w:r>
      <w:r>
        <w:t xml:space="preserve"> o que torna o valor desembrulhado disponível dentro do bloco de código.</w:t>
      </w:r>
    </w:p>
    <w:p w14:paraId="40F1A837" w14:textId="77777777" w:rsidR="00432D6D" w:rsidRPr="009600B8" w:rsidRDefault="00432D6D" w:rsidP="00432D6D">
      <w:pPr>
        <w:pStyle w:val="Ttulo3"/>
        <w:rPr>
          <w:i/>
        </w:rPr>
      </w:pPr>
      <w:proofErr w:type="spellStart"/>
      <w:r w:rsidRPr="00642D7F">
        <w:rPr>
          <w:i/>
        </w:rPr>
        <w:t>Where</w:t>
      </w:r>
      <w:proofErr w:type="spellEnd"/>
    </w:p>
    <w:p w14:paraId="11CF1868" w14:textId="3394AF24" w:rsidR="00D05199" w:rsidRDefault="00D05199" w:rsidP="007473A0">
      <w:r>
        <w:t>Você pode usar uma única instrução</w:t>
      </w:r>
      <w:r w:rsidR="007473A0" w:rsidRPr="007473A0">
        <w:rPr>
          <w:rFonts w:ascii="Menlo" w:hAnsi="Menlo" w:cs="Menlo"/>
          <w:color w:val="AA3391"/>
          <w:sz w:val="18"/>
          <w:szCs w:val="18"/>
        </w:rPr>
        <w:t xml:space="preserve"> </w:t>
      </w:r>
      <w:proofErr w:type="spellStart"/>
      <w:r w:rsidR="007473A0" w:rsidRPr="00033533">
        <w:rPr>
          <w:rFonts w:ascii="Menlo" w:hAnsi="Menlo" w:cs="Menlo"/>
          <w:color w:val="AA3391"/>
          <w:sz w:val="18"/>
          <w:szCs w:val="18"/>
        </w:rPr>
        <w:t>if</w:t>
      </w:r>
      <w:proofErr w:type="spellEnd"/>
      <w:r>
        <w:t xml:space="preserve"> para ligar vários valores. </w:t>
      </w:r>
      <w:r w:rsidR="007473A0">
        <w:t xml:space="preserve">Uma cláusula </w:t>
      </w:r>
      <w:proofErr w:type="spellStart"/>
      <w:r w:rsidR="007473A0">
        <w:rPr>
          <w:rFonts w:ascii="Menlo" w:hAnsi="Menlo" w:cs="Menlo"/>
          <w:color w:val="AA3391"/>
          <w:sz w:val="18"/>
          <w:szCs w:val="18"/>
        </w:rPr>
        <w:t>where</w:t>
      </w:r>
      <w:proofErr w:type="spellEnd"/>
      <w:r>
        <w:t xml:space="preserve"> pode ser adicionad</w:t>
      </w:r>
      <w:r w:rsidR="007473A0">
        <w:t>a</w:t>
      </w:r>
      <w:r>
        <w:t xml:space="preserve"> para ampliar o escopo da instrução condicional. </w:t>
      </w:r>
      <w:r w:rsidR="00DB4CA9">
        <w:t xml:space="preserve">Nesse </w:t>
      </w:r>
      <w:r>
        <w:t xml:space="preserve">caso, </w:t>
      </w:r>
      <w:r w:rsidR="007473A0">
        <w:t xml:space="preserve">o </w:t>
      </w:r>
      <w:proofErr w:type="spellStart"/>
      <w:r w:rsidR="007473A0" w:rsidRPr="00033533">
        <w:rPr>
          <w:rFonts w:ascii="Menlo" w:hAnsi="Menlo" w:cs="Menlo"/>
          <w:color w:val="AA3391"/>
          <w:sz w:val="18"/>
          <w:szCs w:val="18"/>
        </w:rPr>
        <w:t>if</w:t>
      </w:r>
      <w:proofErr w:type="spellEnd"/>
      <w:r w:rsidR="007473A0">
        <w:t xml:space="preserve"> é executado</w:t>
      </w:r>
      <w:r>
        <w:t xml:space="preserve"> apenas se a </w:t>
      </w:r>
      <w:r w:rsidR="0009791E">
        <w:t xml:space="preserve">as condições forem </w:t>
      </w:r>
      <w:proofErr w:type="spellStart"/>
      <w:r w:rsidR="0009791E">
        <w:rPr>
          <w:rFonts w:ascii="Menlo" w:hAnsi="Menlo" w:cs="Menlo"/>
          <w:color w:val="AA3391"/>
          <w:sz w:val="18"/>
          <w:szCs w:val="18"/>
        </w:rPr>
        <w:t>true</w:t>
      </w:r>
      <w:proofErr w:type="spellEnd"/>
      <w:r w:rsidR="0009791E">
        <w:t xml:space="preserve"> para todos </w:t>
      </w:r>
      <w:r w:rsidR="00DB4CA9">
        <w:t xml:space="preserve">os </w:t>
      </w:r>
      <w:r w:rsidR="0009791E">
        <w:t xml:space="preserve">valores definidos no </w:t>
      </w:r>
      <w:proofErr w:type="spellStart"/>
      <w:r w:rsidR="0009791E">
        <w:rPr>
          <w:rFonts w:ascii="Menlo" w:hAnsi="Menlo" w:cs="Menlo"/>
          <w:color w:val="AA3391"/>
          <w:sz w:val="18"/>
          <w:szCs w:val="18"/>
        </w:rPr>
        <w:t>where</w:t>
      </w:r>
      <w:proofErr w:type="spellEnd"/>
      <w:r>
        <w:t>.</w:t>
      </w:r>
    </w:p>
    <w:p w14:paraId="50E7F9C3" w14:textId="77777777" w:rsidR="001824AA" w:rsidRPr="00A66496" w:rsidRDefault="00D05199" w:rsidP="001824AA">
      <w:pPr>
        <w:pStyle w:val="NormalWeb"/>
        <w:spacing w:before="460" w:beforeAutospacing="0" w:after="0" w:afterAutospacing="0"/>
        <w:ind w:left="567"/>
        <w:jc w:val="both"/>
        <w:textAlignment w:val="baseline"/>
        <w:rPr>
          <w:rFonts w:ascii="Menlo" w:hAnsi="Menlo" w:cs="Menlo"/>
          <w:noProof/>
          <w:color w:val="C41A16"/>
          <w:sz w:val="18"/>
          <w:szCs w:val="18"/>
          <w:lang w:val="en-US"/>
        </w:rPr>
      </w:pPr>
      <w:r w:rsidRPr="00A66496">
        <w:rPr>
          <w:rFonts w:ascii="Menlo" w:hAnsi="Menlo" w:cs="Menlo"/>
          <w:noProof/>
          <w:color w:val="AA3391"/>
          <w:sz w:val="18"/>
          <w:szCs w:val="18"/>
          <w:lang w:val="en-US"/>
        </w:rPr>
        <w:t>var</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optionalHello</w:t>
      </w:r>
      <w:r w:rsidRPr="00A66496">
        <w:rPr>
          <w:rFonts w:ascii="Menlo" w:hAnsi="Menlo" w:cs="Menlo"/>
          <w:noProof/>
          <w:color w:val="000000"/>
          <w:sz w:val="18"/>
          <w:szCs w:val="18"/>
          <w:lang w:val="en-US"/>
        </w:rPr>
        <w:t xml:space="preserve">: </w:t>
      </w:r>
      <w:r w:rsidRPr="00A66496">
        <w:rPr>
          <w:rFonts w:ascii="Menlo" w:hAnsi="Menlo" w:cs="Menlo"/>
          <w:noProof/>
          <w:color w:val="5C2699"/>
          <w:sz w:val="18"/>
          <w:szCs w:val="18"/>
          <w:lang w:val="en-US"/>
        </w:rPr>
        <w:t>String</w:t>
      </w:r>
      <w:r w:rsidRPr="00A66496">
        <w:rPr>
          <w:rFonts w:ascii="Menlo" w:hAnsi="Menlo" w:cs="Menlo"/>
          <w:noProof/>
          <w:color w:val="000000"/>
          <w:sz w:val="18"/>
          <w:szCs w:val="18"/>
          <w:lang w:val="en-US"/>
        </w:rPr>
        <w:t xml:space="preserve">? = </w:t>
      </w:r>
      <w:r w:rsidRPr="00A66496">
        <w:rPr>
          <w:rFonts w:ascii="Menlo" w:hAnsi="Menlo" w:cs="Menlo"/>
          <w:noProof/>
          <w:color w:val="C41A16"/>
          <w:sz w:val="18"/>
          <w:szCs w:val="18"/>
          <w:lang w:val="en-US"/>
        </w:rPr>
        <w:t>"Hello"</w:t>
      </w:r>
    </w:p>
    <w:p w14:paraId="6E659F94" w14:textId="77777777" w:rsidR="00D05199" w:rsidRPr="00A66496" w:rsidRDefault="00D05199" w:rsidP="00222371">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AA3391"/>
          <w:sz w:val="18"/>
          <w:szCs w:val="18"/>
          <w:lang w:val="en-US"/>
        </w:rPr>
        <w:t>if</w:t>
      </w:r>
      <w:r w:rsidRPr="00A66496">
        <w:rPr>
          <w:rFonts w:ascii="Menlo" w:hAnsi="Menlo" w:cs="Menlo"/>
          <w:noProof/>
          <w:color w:val="000000"/>
          <w:sz w:val="18"/>
          <w:szCs w:val="18"/>
          <w:lang w:val="en-US"/>
        </w:rPr>
        <w:t xml:space="preserve"> </w:t>
      </w:r>
      <w:r w:rsidRPr="00A66496">
        <w:rPr>
          <w:rFonts w:ascii="Menlo" w:hAnsi="Menlo" w:cs="Menlo"/>
          <w:noProof/>
          <w:color w:val="AA3391"/>
          <w:sz w:val="18"/>
          <w:szCs w:val="18"/>
          <w:lang w:val="en-US"/>
        </w:rPr>
        <w:t>let</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hello</w:t>
      </w:r>
      <w:r w:rsidRPr="00A66496">
        <w:rPr>
          <w:rFonts w:ascii="Menlo" w:hAnsi="Menlo" w:cs="Menlo"/>
          <w:noProof/>
          <w:color w:val="000000"/>
          <w:sz w:val="18"/>
          <w:szCs w:val="18"/>
          <w:lang w:val="en-US"/>
        </w:rPr>
        <w:t xml:space="preserve"> = </w:t>
      </w:r>
      <w:r w:rsidRPr="00A66496">
        <w:rPr>
          <w:rFonts w:ascii="Menlo" w:hAnsi="Menlo" w:cs="Menlo"/>
          <w:noProof/>
          <w:color w:val="3F6E74"/>
          <w:sz w:val="18"/>
          <w:szCs w:val="18"/>
          <w:lang w:val="en-US"/>
        </w:rPr>
        <w:t>optionalHello</w:t>
      </w:r>
      <w:r w:rsidRPr="00A66496">
        <w:rPr>
          <w:rFonts w:ascii="Menlo" w:hAnsi="Menlo" w:cs="Menlo"/>
          <w:noProof/>
          <w:color w:val="000000"/>
          <w:sz w:val="18"/>
          <w:szCs w:val="18"/>
          <w:lang w:val="en-US"/>
        </w:rPr>
        <w:t xml:space="preserve"> </w:t>
      </w:r>
      <w:r w:rsidRPr="00A66496">
        <w:rPr>
          <w:rFonts w:ascii="Menlo" w:hAnsi="Menlo" w:cs="Menlo"/>
          <w:noProof/>
          <w:color w:val="AA3391"/>
          <w:sz w:val="18"/>
          <w:szCs w:val="18"/>
          <w:lang w:val="en-US"/>
        </w:rPr>
        <w:t>where</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hello</w:t>
      </w:r>
      <w:r w:rsidRPr="00A66496">
        <w:rPr>
          <w:rFonts w:ascii="Menlo" w:hAnsi="Menlo" w:cs="Menlo"/>
          <w:noProof/>
          <w:color w:val="000000"/>
          <w:sz w:val="18"/>
          <w:szCs w:val="18"/>
          <w:lang w:val="en-US"/>
        </w:rPr>
        <w:t>.</w:t>
      </w:r>
      <w:r w:rsidRPr="00A66496">
        <w:rPr>
          <w:rFonts w:ascii="Menlo" w:hAnsi="Menlo" w:cs="Menlo"/>
          <w:noProof/>
          <w:color w:val="3F6E74"/>
          <w:sz w:val="18"/>
          <w:szCs w:val="18"/>
          <w:lang w:val="en-US"/>
        </w:rPr>
        <w:t>hasPrefix</w:t>
      </w:r>
      <w:r w:rsidRPr="00A66496">
        <w:rPr>
          <w:rFonts w:ascii="Menlo" w:hAnsi="Menlo" w:cs="Menlo"/>
          <w:noProof/>
          <w:color w:val="000000"/>
          <w:sz w:val="18"/>
          <w:szCs w:val="18"/>
          <w:lang w:val="en-US"/>
        </w:rPr>
        <w:t>(</w:t>
      </w:r>
      <w:r w:rsidRPr="00A66496">
        <w:rPr>
          <w:rFonts w:ascii="Menlo" w:hAnsi="Menlo" w:cs="Menlo"/>
          <w:noProof/>
          <w:color w:val="C41A16"/>
          <w:sz w:val="18"/>
          <w:szCs w:val="18"/>
          <w:lang w:val="en-US"/>
        </w:rPr>
        <w:t>"H"</w:t>
      </w:r>
      <w:r w:rsidRPr="00A66496">
        <w:rPr>
          <w:rFonts w:ascii="Menlo" w:hAnsi="Menlo" w:cs="Menlo"/>
          <w:noProof/>
          <w:color w:val="000000"/>
          <w:sz w:val="18"/>
          <w:szCs w:val="18"/>
          <w:lang w:val="en-US"/>
        </w:rPr>
        <w:t xml:space="preserve">), </w:t>
      </w:r>
      <w:r w:rsidRPr="00A66496">
        <w:rPr>
          <w:rFonts w:ascii="Menlo" w:hAnsi="Menlo" w:cs="Menlo"/>
          <w:noProof/>
          <w:color w:val="AA3391"/>
          <w:sz w:val="18"/>
          <w:szCs w:val="18"/>
          <w:lang w:val="en-US"/>
        </w:rPr>
        <w:t>let</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name</w:t>
      </w:r>
      <w:r w:rsidRPr="00A66496">
        <w:rPr>
          <w:rFonts w:ascii="Menlo" w:hAnsi="Menlo" w:cs="Menlo"/>
          <w:noProof/>
          <w:color w:val="000000"/>
          <w:sz w:val="18"/>
          <w:szCs w:val="18"/>
          <w:lang w:val="en-US"/>
        </w:rPr>
        <w:t xml:space="preserve"> = </w:t>
      </w:r>
      <w:r w:rsidRPr="00A66496">
        <w:rPr>
          <w:rFonts w:ascii="Menlo" w:hAnsi="Menlo" w:cs="Menlo"/>
          <w:noProof/>
          <w:color w:val="3F6E74"/>
          <w:sz w:val="18"/>
          <w:szCs w:val="18"/>
          <w:lang w:val="en-US"/>
        </w:rPr>
        <w:t>optionalName</w:t>
      </w:r>
      <w:r w:rsidRPr="00A66496">
        <w:rPr>
          <w:rFonts w:ascii="Menlo" w:hAnsi="Menlo" w:cs="Menlo"/>
          <w:noProof/>
          <w:color w:val="000000"/>
          <w:sz w:val="18"/>
          <w:szCs w:val="18"/>
          <w:lang w:val="en-US"/>
        </w:rPr>
        <w:t xml:space="preserve"> {</w:t>
      </w:r>
    </w:p>
    <w:p w14:paraId="4BA7E6A1" w14:textId="77777777" w:rsidR="00D05199" w:rsidRPr="00222371" w:rsidRDefault="00D05199" w:rsidP="00222371">
      <w:pPr>
        <w:pStyle w:val="NormalWeb"/>
        <w:spacing w:before="0" w:beforeAutospacing="0" w:after="0" w:afterAutospacing="0"/>
        <w:ind w:left="567"/>
        <w:jc w:val="both"/>
        <w:textAlignment w:val="baseline"/>
        <w:rPr>
          <w:rFonts w:ascii="Menlo" w:hAnsi="Menlo" w:cs="Menlo"/>
          <w:noProof/>
          <w:color w:val="000000"/>
          <w:sz w:val="21"/>
          <w:szCs w:val="21"/>
        </w:rPr>
      </w:pPr>
      <w:r w:rsidRPr="00A66496">
        <w:rPr>
          <w:rFonts w:ascii="Menlo" w:hAnsi="Menlo" w:cs="Menlo"/>
          <w:noProof/>
          <w:color w:val="000000"/>
          <w:sz w:val="18"/>
          <w:szCs w:val="18"/>
          <w:lang w:val="en-US"/>
        </w:rPr>
        <w:t>  </w:t>
      </w:r>
      <w:r w:rsidRPr="00222371">
        <w:rPr>
          <w:rFonts w:ascii="Menlo" w:hAnsi="Menlo" w:cs="Menlo"/>
          <w:noProof/>
          <w:color w:val="3F6E74"/>
          <w:sz w:val="18"/>
          <w:szCs w:val="18"/>
        </w:rPr>
        <w:t>greeting</w:t>
      </w:r>
      <w:r w:rsidRPr="00222371">
        <w:rPr>
          <w:rFonts w:ascii="Menlo" w:hAnsi="Menlo" w:cs="Menlo"/>
          <w:noProof/>
          <w:color w:val="000000"/>
          <w:sz w:val="18"/>
          <w:szCs w:val="18"/>
        </w:rPr>
        <w:t xml:space="preserve"> = </w:t>
      </w:r>
      <w:r w:rsidRPr="00222371">
        <w:rPr>
          <w:rFonts w:ascii="Menlo" w:hAnsi="Menlo" w:cs="Menlo"/>
          <w:noProof/>
          <w:color w:val="C41A16"/>
          <w:sz w:val="18"/>
          <w:szCs w:val="18"/>
        </w:rPr>
        <w:t>"</w:t>
      </w:r>
      <w:r w:rsidRPr="00222371">
        <w:rPr>
          <w:rFonts w:ascii="Menlo" w:hAnsi="Menlo" w:cs="Menlo"/>
          <w:noProof/>
          <w:color w:val="000000"/>
          <w:sz w:val="18"/>
          <w:szCs w:val="18"/>
        </w:rPr>
        <w:t>\(</w:t>
      </w:r>
      <w:r w:rsidRPr="00222371">
        <w:rPr>
          <w:rFonts w:ascii="Menlo" w:hAnsi="Menlo" w:cs="Menlo"/>
          <w:noProof/>
          <w:color w:val="3F6E74"/>
          <w:sz w:val="18"/>
          <w:szCs w:val="18"/>
        </w:rPr>
        <w:t>hello</w:t>
      </w:r>
      <w:r w:rsidRPr="00222371">
        <w:rPr>
          <w:rFonts w:ascii="Menlo" w:hAnsi="Menlo" w:cs="Menlo"/>
          <w:noProof/>
          <w:color w:val="000000"/>
          <w:sz w:val="18"/>
          <w:szCs w:val="18"/>
        </w:rPr>
        <w:t>)</w:t>
      </w:r>
      <w:r w:rsidRPr="00222371">
        <w:rPr>
          <w:rFonts w:ascii="Menlo" w:hAnsi="Menlo" w:cs="Menlo"/>
          <w:noProof/>
          <w:color w:val="C41A16"/>
          <w:sz w:val="18"/>
          <w:szCs w:val="18"/>
        </w:rPr>
        <w:t xml:space="preserve">, </w:t>
      </w:r>
      <w:r w:rsidRPr="00222371">
        <w:rPr>
          <w:rFonts w:ascii="Menlo" w:hAnsi="Menlo" w:cs="Menlo"/>
          <w:noProof/>
          <w:color w:val="000000"/>
          <w:sz w:val="18"/>
          <w:szCs w:val="18"/>
        </w:rPr>
        <w:t>\(</w:t>
      </w:r>
      <w:r w:rsidRPr="00222371">
        <w:rPr>
          <w:rFonts w:ascii="Menlo" w:hAnsi="Menlo" w:cs="Menlo"/>
          <w:noProof/>
          <w:color w:val="3F6E74"/>
          <w:sz w:val="18"/>
          <w:szCs w:val="18"/>
        </w:rPr>
        <w:t>name</w:t>
      </w:r>
      <w:r w:rsidRPr="00222371">
        <w:rPr>
          <w:rFonts w:ascii="Menlo" w:hAnsi="Menlo" w:cs="Menlo"/>
          <w:noProof/>
          <w:color w:val="000000"/>
          <w:sz w:val="18"/>
          <w:szCs w:val="18"/>
        </w:rPr>
        <w:t>)</w:t>
      </w:r>
      <w:r w:rsidRPr="00222371">
        <w:rPr>
          <w:rFonts w:ascii="Menlo" w:hAnsi="Menlo" w:cs="Menlo"/>
          <w:noProof/>
          <w:color w:val="C41A16"/>
          <w:sz w:val="18"/>
          <w:szCs w:val="18"/>
        </w:rPr>
        <w:t>"</w:t>
      </w:r>
    </w:p>
    <w:p w14:paraId="03477DB1" w14:textId="77777777" w:rsidR="00D05199" w:rsidRDefault="00D05199" w:rsidP="00222371">
      <w:pPr>
        <w:pStyle w:val="NormalWeb"/>
        <w:spacing w:before="0" w:beforeAutospacing="0" w:after="620" w:afterAutospacing="0"/>
        <w:ind w:left="567"/>
        <w:jc w:val="both"/>
        <w:textAlignment w:val="baseline"/>
        <w:rPr>
          <w:rFonts w:ascii="Menlo" w:hAnsi="Menlo" w:cs="Menlo"/>
          <w:noProof/>
          <w:color w:val="000000"/>
          <w:sz w:val="18"/>
          <w:szCs w:val="18"/>
        </w:rPr>
      </w:pPr>
      <w:r w:rsidRPr="00222371">
        <w:rPr>
          <w:rFonts w:ascii="Menlo" w:hAnsi="Menlo" w:cs="Menlo"/>
          <w:noProof/>
          <w:color w:val="000000"/>
          <w:sz w:val="18"/>
          <w:szCs w:val="18"/>
        </w:rPr>
        <w:t>}</w:t>
      </w:r>
    </w:p>
    <w:p w14:paraId="68ADA28D" w14:textId="77777777" w:rsidR="00432D6D" w:rsidRPr="009600B8" w:rsidRDefault="00432D6D" w:rsidP="00432D6D">
      <w:pPr>
        <w:pStyle w:val="Ttulo3"/>
        <w:rPr>
          <w:i/>
          <w:noProof/>
        </w:rPr>
      </w:pPr>
      <w:r w:rsidRPr="009600B8">
        <w:rPr>
          <w:i/>
          <w:noProof/>
        </w:rPr>
        <w:t>Switch</w:t>
      </w:r>
    </w:p>
    <w:p w14:paraId="6841DE5A" w14:textId="7963B118" w:rsidR="00D05199" w:rsidRDefault="00D05199" w:rsidP="0009791E">
      <w:r w:rsidRPr="009600B8">
        <w:rPr>
          <w:i/>
        </w:rPr>
        <w:t>Switches</w:t>
      </w:r>
      <w:r>
        <w:t xml:space="preserve"> em</w:t>
      </w:r>
      <w:r w:rsidR="0009791E">
        <w:t xml:space="preserve"> Swift são muito poderosos. Uma declaração </w:t>
      </w:r>
      <w:r w:rsidR="0009791E">
        <w:rPr>
          <w:rFonts w:ascii="Menlo" w:hAnsi="Menlo" w:cs="Menlo"/>
          <w:color w:val="AA3391"/>
          <w:sz w:val="18"/>
          <w:szCs w:val="18"/>
        </w:rPr>
        <w:t>switch</w:t>
      </w:r>
      <w:r w:rsidR="0009791E">
        <w:t xml:space="preserve"> suporta qualquer tipo de dado</w:t>
      </w:r>
      <w:r>
        <w:t xml:space="preserve"> e uma grande variedade de operações de comparação</w:t>
      </w:r>
      <w:r w:rsidR="00DB4CA9">
        <w:t>,</w:t>
      </w:r>
      <w:r w:rsidR="0009791E">
        <w:t xml:space="preserve"> não se limitando a números inteiros e testes de igualdade como em Java</w:t>
      </w:r>
      <w:r>
        <w:t>.</w:t>
      </w:r>
      <w:r w:rsidR="0009791E">
        <w:t xml:space="preserve"> </w:t>
      </w:r>
      <w:r>
        <w:t xml:space="preserve">Neste exemplo, </w:t>
      </w:r>
      <w:r w:rsidR="0009791E">
        <w:t xml:space="preserve">o </w:t>
      </w:r>
      <w:r w:rsidR="0009791E">
        <w:rPr>
          <w:rFonts w:ascii="Menlo" w:hAnsi="Menlo" w:cs="Menlo"/>
          <w:color w:val="AA3391"/>
          <w:sz w:val="18"/>
          <w:szCs w:val="18"/>
        </w:rPr>
        <w:t>switch</w:t>
      </w:r>
      <w:r w:rsidR="0009791E">
        <w:t xml:space="preserve"> passa sobre o valor da </w:t>
      </w:r>
      <w:proofErr w:type="spellStart"/>
      <w:r w:rsidR="0009791E" w:rsidRPr="009600B8">
        <w:rPr>
          <w:i/>
        </w:rPr>
        <w:t>string</w:t>
      </w:r>
      <w:proofErr w:type="spellEnd"/>
      <w:r w:rsidR="0009791E">
        <w:t xml:space="preserve"> </w:t>
      </w:r>
      <w:proofErr w:type="spellStart"/>
      <w:r w:rsidR="0009791E" w:rsidRPr="00222371">
        <w:rPr>
          <w:rFonts w:ascii="Menlo" w:hAnsi="Menlo" w:cs="Menlo"/>
          <w:color w:val="3F6E74"/>
          <w:sz w:val="18"/>
          <w:szCs w:val="18"/>
        </w:rPr>
        <w:t>vegetable</w:t>
      </w:r>
      <w:proofErr w:type="spellEnd"/>
      <w:r>
        <w:t xml:space="preserve">, comparando o valor de cada um dos seus casos e </w:t>
      </w:r>
      <w:r w:rsidR="0009791E">
        <w:t>realizando o tratamento correspondente</w:t>
      </w:r>
      <w:r>
        <w:t>.</w:t>
      </w:r>
    </w:p>
    <w:p w14:paraId="41FC1F73" w14:textId="77777777" w:rsidR="001824AA" w:rsidRPr="001824AA" w:rsidRDefault="00D05199" w:rsidP="001824AA">
      <w:pPr>
        <w:pStyle w:val="NormalWeb"/>
        <w:spacing w:before="460" w:beforeAutospacing="0" w:after="0" w:afterAutospacing="0"/>
        <w:ind w:left="567"/>
        <w:jc w:val="both"/>
        <w:textAlignment w:val="baseline"/>
        <w:rPr>
          <w:rFonts w:ascii="Menlo" w:hAnsi="Menlo" w:cs="Menlo"/>
          <w:noProof/>
          <w:color w:val="C41A16"/>
          <w:sz w:val="18"/>
          <w:szCs w:val="18"/>
          <w:lang w:val="en-US"/>
        </w:rPr>
      </w:pPr>
      <w:r w:rsidRPr="001824AA">
        <w:rPr>
          <w:rFonts w:ascii="Menlo" w:hAnsi="Menlo" w:cs="Menlo"/>
          <w:noProof/>
          <w:color w:val="AA3391"/>
          <w:sz w:val="18"/>
          <w:szCs w:val="18"/>
          <w:lang w:val="en-US"/>
        </w:rPr>
        <w:t>let</w:t>
      </w:r>
      <w:r w:rsidRPr="001824AA">
        <w:rPr>
          <w:rFonts w:ascii="Menlo" w:hAnsi="Menlo" w:cs="Menlo"/>
          <w:noProof/>
          <w:color w:val="000000"/>
          <w:sz w:val="18"/>
          <w:szCs w:val="18"/>
          <w:lang w:val="en-US"/>
        </w:rPr>
        <w:t xml:space="preserve"> </w:t>
      </w:r>
      <w:r w:rsidRPr="001824AA">
        <w:rPr>
          <w:rFonts w:ascii="Menlo" w:hAnsi="Menlo" w:cs="Menlo"/>
          <w:noProof/>
          <w:color w:val="3F6E74"/>
          <w:sz w:val="18"/>
          <w:szCs w:val="18"/>
          <w:lang w:val="en-US"/>
        </w:rPr>
        <w:t>vegetable</w:t>
      </w:r>
      <w:r w:rsidRPr="001824AA">
        <w:rPr>
          <w:rFonts w:ascii="Menlo" w:hAnsi="Menlo" w:cs="Menlo"/>
          <w:noProof/>
          <w:color w:val="000000"/>
          <w:sz w:val="18"/>
          <w:szCs w:val="18"/>
          <w:lang w:val="en-US"/>
        </w:rPr>
        <w:t xml:space="preserve"> = </w:t>
      </w:r>
      <w:r w:rsidRPr="001824AA">
        <w:rPr>
          <w:rFonts w:ascii="Menlo" w:hAnsi="Menlo" w:cs="Menlo"/>
          <w:noProof/>
          <w:color w:val="C41A16"/>
          <w:sz w:val="18"/>
          <w:szCs w:val="18"/>
          <w:lang w:val="en-US"/>
        </w:rPr>
        <w:t>"red pepper"</w:t>
      </w:r>
    </w:p>
    <w:p w14:paraId="004F692E" w14:textId="77777777" w:rsidR="00D05199" w:rsidRPr="001824AA" w:rsidRDefault="00D05199" w:rsidP="00222371">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1824AA">
        <w:rPr>
          <w:rFonts w:ascii="Menlo" w:hAnsi="Menlo" w:cs="Menlo"/>
          <w:noProof/>
          <w:color w:val="AA3391"/>
          <w:sz w:val="18"/>
          <w:szCs w:val="18"/>
          <w:lang w:val="en-US"/>
        </w:rPr>
        <w:t>switch</w:t>
      </w:r>
      <w:r w:rsidRPr="001824AA">
        <w:rPr>
          <w:rFonts w:ascii="Menlo" w:hAnsi="Menlo" w:cs="Menlo"/>
          <w:noProof/>
          <w:color w:val="000000"/>
          <w:sz w:val="18"/>
          <w:szCs w:val="18"/>
          <w:lang w:val="en-US"/>
        </w:rPr>
        <w:t xml:space="preserve"> </w:t>
      </w:r>
      <w:r w:rsidRPr="001824AA">
        <w:rPr>
          <w:rFonts w:ascii="Menlo" w:hAnsi="Menlo" w:cs="Menlo"/>
          <w:noProof/>
          <w:color w:val="3F6E74"/>
          <w:sz w:val="18"/>
          <w:szCs w:val="18"/>
          <w:lang w:val="en-US"/>
        </w:rPr>
        <w:t>vegetable</w:t>
      </w:r>
      <w:r w:rsidRPr="001824AA">
        <w:rPr>
          <w:rFonts w:ascii="Menlo" w:hAnsi="Menlo" w:cs="Menlo"/>
          <w:noProof/>
          <w:color w:val="000000"/>
          <w:sz w:val="18"/>
          <w:szCs w:val="18"/>
          <w:lang w:val="en-US"/>
        </w:rPr>
        <w:t xml:space="preserve"> {</w:t>
      </w:r>
    </w:p>
    <w:p w14:paraId="0182BA7E" w14:textId="77777777" w:rsidR="00D05199" w:rsidRPr="001824AA" w:rsidRDefault="00D05199" w:rsidP="00222371">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1824AA">
        <w:rPr>
          <w:rFonts w:ascii="Menlo" w:hAnsi="Menlo" w:cs="Menlo"/>
          <w:noProof/>
          <w:color w:val="AA3391"/>
          <w:sz w:val="18"/>
          <w:szCs w:val="18"/>
          <w:lang w:val="en-US"/>
        </w:rPr>
        <w:t>case</w:t>
      </w:r>
      <w:r w:rsidRPr="001824AA">
        <w:rPr>
          <w:rFonts w:ascii="Menlo" w:hAnsi="Menlo" w:cs="Menlo"/>
          <w:noProof/>
          <w:color w:val="000000"/>
          <w:sz w:val="18"/>
          <w:szCs w:val="18"/>
          <w:lang w:val="en-US"/>
        </w:rPr>
        <w:t xml:space="preserve"> </w:t>
      </w:r>
      <w:r w:rsidRPr="001824AA">
        <w:rPr>
          <w:rFonts w:ascii="Menlo" w:hAnsi="Menlo" w:cs="Menlo"/>
          <w:noProof/>
          <w:color w:val="C41A16"/>
          <w:sz w:val="18"/>
          <w:szCs w:val="18"/>
          <w:lang w:val="en-US"/>
        </w:rPr>
        <w:t>"celery"</w:t>
      </w:r>
      <w:r w:rsidRPr="001824AA">
        <w:rPr>
          <w:rFonts w:ascii="Menlo" w:hAnsi="Menlo" w:cs="Menlo"/>
          <w:noProof/>
          <w:color w:val="000000"/>
          <w:sz w:val="18"/>
          <w:szCs w:val="18"/>
          <w:lang w:val="en-US"/>
        </w:rPr>
        <w:t>:</w:t>
      </w:r>
    </w:p>
    <w:p w14:paraId="0F3930C5" w14:textId="77777777" w:rsidR="00D05199" w:rsidRPr="001824AA" w:rsidRDefault="00D05199" w:rsidP="00222371">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1824AA">
        <w:rPr>
          <w:rFonts w:ascii="Menlo" w:hAnsi="Menlo" w:cs="Menlo"/>
          <w:noProof/>
          <w:color w:val="000000"/>
          <w:sz w:val="18"/>
          <w:szCs w:val="18"/>
          <w:lang w:val="en-US"/>
        </w:rPr>
        <w:t>  </w:t>
      </w:r>
      <w:r w:rsidRPr="001824AA">
        <w:rPr>
          <w:rFonts w:ascii="Menlo" w:hAnsi="Menlo" w:cs="Menlo"/>
          <w:noProof/>
          <w:color w:val="AA3391"/>
          <w:sz w:val="18"/>
          <w:szCs w:val="18"/>
          <w:lang w:val="en-US"/>
        </w:rPr>
        <w:t>let</w:t>
      </w:r>
      <w:r w:rsidRPr="001824AA">
        <w:rPr>
          <w:rFonts w:ascii="Menlo" w:hAnsi="Menlo" w:cs="Menlo"/>
          <w:noProof/>
          <w:color w:val="000000"/>
          <w:sz w:val="18"/>
          <w:szCs w:val="18"/>
          <w:lang w:val="en-US"/>
        </w:rPr>
        <w:t xml:space="preserve"> </w:t>
      </w:r>
      <w:r w:rsidRPr="001824AA">
        <w:rPr>
          <w:rFonts w:ascii="Menlo" w:hAnsi="Menlo" w:cs="Menlo"/>
          <w:noProof/>
          <w:color w:val="3F6E74"/>
          <w:sz w:val="18"/>
          <w:szCs w:val="18"/>
          <w:lang w:val="en-US"/>
        </w:rPr>
        <w:t>vegetableComment</w:t>
      </w:r>
      <w:r w:rsidRPr="001824AA">
        <w:rPr>
          <w:rFonts w:ascii="Menlo" w:hAnsi="Menlo" w:cs="Menlo"/>
          <w:noProof/>
          <w:color w:val="000000"/>
          <w:sz w:val="18"/>
          <w:szCs w:val="18"/>
          <w:lang w:val="en-US"/>
        </w:rPr>
        <w:t xml:space="preserve"> = </w:t>
      </w:r>
      <w:r w:rsidRPr="001824AA">
        <w:rPr>
          <w:rFonts w:ascii="Menlo" w:hAnsi="Menlo" w:cs="Menlo"/>
          <w:noProof/>
          <w:color w:val="C41A16"/>
          <w:sz w:val="18"/>
          <w:szCs w:val="18"/>
          <w:lang w:val="en-US"/>
        </w:rPr>
        <w:t>"Add some raisins and make ants on a log."</w:t>
      </w:r>
    </w:p>
    <w:p w14:paraId="2010B1E0" w14:textId="77777777" w:rsidR="00D05199" w:rsidRPr="001824AA" w:rsidRDefault="00D05199" w:rsidP="00222371">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1824AA">
        <w:rPr>
          <w:rFonts w:ascii="Menlo" w:hAnsi="Menlo" w:cs="Menlo"/>
          <w:noProof/>
          <w:color w:val="AA3391"/>
          <w:sz w:val="18"/>
          <w:szCs w:val="18"/>
          <w:lang w:val="en-US"/>
        </w:rPr>
        <w:t>case</w:t>
      </w:r>
      <w:r w:rsidRPr="001824AA">
        <w:rPr>
          <w:rFonts w:ascii="Menlo" w:hAnsi="Menlo" w:cs="Menlo"/>
          <w:noProof/>
          <w:color w:val="000000"/>
          <w:sz w:val="18"/>
          <w:szCs w:val="18"/>
          <w:lang w:val="en-US"/>
        </w:rPr>
        <w:t xml:space="preserve"> </w:t>
      </w:r>
      <w:r w:rsidRPr="001824AA">
        <w:rPr>
          <w:rFonts w:ascii="Menlo" w:hAnsi="Menlo" w:cs="Menlo"/>
          <w:noProof/>
          <w:color w:val="C41A16"/>
          <w:sz w:val="18"/>
          <w:szCs w:val="18"/>
          <w:lang w:val="en-US"/>
        </w:rPr>
        <w:t>"cucumber"</w:t>
      </w:r>
      <w:r w:rsidRPr="001824AA">
        <w:rPr>
          <w:rFonts w:ascii="Menlo" w:hAnsi="Menlo" w:cs="Menlo"/>
          <w:noProof/>
          <w:color w:val="000000"/>
          <w:sz w:val="18"/>
          <w:szCs w:val="18"/>
          <w:lang w:val="en-US"/>
        </w:rPr>
        <w:t xml:space="preserve">, </w:t>
      </w:r>
      <w:r w:rsidRPr="001824AA">
        <w:rPr>
          <w:rFonts w:ascii="Menlo" w:hAnsi="Menlo" w:cs="Menlo"/>
          <w:noProof/>
          <w:color w:val="C41A16"/>
          <w:sz w:val="18"/>
          <w:szCs w:val="18"/>
          <w:lang w:val="en-US"/>
        </w:rPr>
        <w:t>"watercress"</w:t>
      </w:r>
      <w:r w:rsidRPr="001824AA">
        <w:rPr>
          <w:rFonts w:ascii="Menlo" w:hAnsi="Menlo" w:cs="Menlo"/>
          <w:noProof/>
          <w:color w:val="000000"/>
          <w:sz w:val="18"/>
          <w:szCs w:val="18"/>
          <w:lang w:val="en-US"/>
        </w:rPr>
        <w:t>:</w:t>
      </w:r>
    </w:p>
    <w:p w14:paraId="3B848EEE" w14:textId="77777777" w:rsidR="00D05199" w:rsidRPr="001824AA" w:rsidRDefault="00D05199" w:rsidP="00222371">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1824AA">
        <w:rPr>
          <w:rFonts w:ascii="Menlo" w:hAnsi="Menlo" w:cs="Menlo"/>
          <w:noProof/>
          <w:color w:val="000000"/>
          <w:sz w:val="18"/>
          <w:szCs w:val="18"/>
          <w:lang w:val="en-US"/>
        </w:rPr>
        <w:t>  </w:t>
      </w:r>
      <w:r w:rsidRPr="001824AA">
        <w:rPr>
          <w:rFonts w:ascii="Menlo" w:hAnsi="Menlo" w:cs="Menlo"/>
          <w:noProof/>
          <w:color w:val="AA3391"/>
          <w:sz w:val="18"/>
          <w:szCs w:val="18"/>
          <w:lang w:val="en-US"/>
        </w:rPr>
        <w:t>let</w:t>
      </w:r>
      <w:r w:rsidRPr="001824AA">
        <w:rPr>
          <w:rFonts w:ascii="Menlo" w:hAnsi="Menlo" w:cs="Menlo"/>
          <w:noProof/>
          <w:color w:val="000000"/>
          <w:sz w:val="18"/>
          <w:szCs w:val="18"/>
          <w:lang w:val="en-US"/>
        </w:rPr>
        <w:t xml:space="preserve"> </w:t>
      </w:r>
      <w:r w:rsidRPr="001824AA">
        <w:rPr>
          <w:rFonts w:ascii="Menlo" w:hAnsi="Menlo" w:cs="Menlo"/>
          <w:noProof/>
          <w:color w:val="3F6E74"/>
          <w:sz w:val="18"/>
          <w:szCs w:val="18"/>
          <w:lang w:val="en-US"/>
        </w:rPr>
        <w:t>vegetableComment</w:t>
      </w:r>
      <w:r w:rsidRPr="001824AA">
        <w:rPr>
          <w:rFonts w:ascii="Menlo" w:hAnsi="Menlo" w:cs="Menlo"/>
          <w:noProof/>
          <w:color w:val="000000"/>
          <w:sz w:val="18"/>
          <w:szCs w:val="18"/>
          <w:lang w:val="en-US"/>
        </w:rPr>
        <w:t xml:space="preserve"> = </w:t>
      </w:r>
      <w:r w:rsidRPr="001824AA">
        <w:rPr>
          <w:rFonts w:ascii="Menlo" w:hAnsi="Menlo" w:cs="Menlo"/>
          <w:noProof/>
          <w:color w:val="C41A16"/>
          <w:sz w:val="18"/>
          <w:szCs w:val="18"/>
          <w:lang w:val="en-US"/>
        </w:rPr>
        <w:t>"That would make a good tea sandwich."</w:t>
      </w:r>
    </w:p>
    <w:p w14:paraId="676C0EE9" w14:textId="77777777" w:rsidR="00D05199" w:rsidRPr="001824AA" w:rsidRDefault="00D05199" w:rsidP="00222371">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1824AA">
        <w:rPr>
          <w:rFonts w:ascii="Menlo" w:hAnsi="Menlo" w:cs="Menlo"/>
          <w:noProof/>
          <w:color w:val="AA3391"/>
          <w:sz w:val="18"/>
          <w:szCs w:val="18"/>
          <w:lang w:val="en-US"/>
        </w:rPr>
        <w:t>case</w:t>
      </w:r>
      <w:r w:rsidRPr="001824AA">
        <w:rPr>
          <w:rFonts w:ascii="Menlo" w:hAnsi="Menlo" w:cs="Menlo"/>
          <w:noProof/>
          <w:color w:val="000000"/>
          <w:sz w:val="18"/>
          <w:szCs w:val="18"/>
          <w:lang w:val="en-US"/>
        </w:rPr>
        <w:t xml:space="preserve"> </w:t>
      </w:r>
      <w:r w:rsidRPr="001824AA">
        <w:rPr>
          <w:rFonts w:ascii="Menlo" w:hAnsi="Menlo" w:cs="Menlo"/>
          <w:noProof/>
          <w:color w:val="AA3391"/>
          <w:sz w:val="18"/>
          <w:szCs w:val="18"/>
          <w:lang w:val="en-US"/>
        </w:rPr>
        <w:t>let</w:t>
      </w:r>
      <w:r w:rsidRPr="001824AA">
        <w:rPr>
          <w:rFonts w:ascii="Menlo" w:hAnsi="Menlo" w:cs="Menlo"/>
          <w:noProof/>
          <w:color w:val="000000"/>
          <w:sz w:val="18"/>
          <w:szCs w:val="18"/>
          <w:lang w:val="en-US"/>
        </w:rPr>
        <w:t xml:space="preserve"> </w:t>
      </w:r>
      <w:r w:rsidRPr="001824AA">
        <w:rPr>
          <w:rFonts w:ascii="Menlo" w:hAnsi="Menlo" w:cs="Menlo"/>
          <w:noProof/>
          <w:color w:val="3F6E74"/>
          <w:sz w:val="18"/>
          <w:szCs w:val="18"/>
          <w:lang w:val="en-US"/>
        </w:rPr>
        <w:t>x</w:t>
      </w:r>
      <w:r w:rsidRPr="001824AA">
        <w:rPr>
          <w:rFonts w:ascii="Menlo" w:hAnsi="Menlo" w:cs="Menlo"/>
          <w:noProof/>
          <w:color w:val="000000"/>
          <w:sz w:val="18"/>
          <w:szCs w:val="18"/>
          <w:lang w:val="en-US"/>
        </w:rPr>
        <w:t xml:space="preserve"> </w:t>
      </w:r>
      <w:r w:rsidRPr="001824AA">
        <w:rPr>
          <w:rFonts w:ascii="Menlo" w:hAnsi="Menlo" w:cs="Menlo"/>
          <w:noProof/>
          <w:color w:val="AA3391"/>
          <w:sz w:val="18"/>
          <w:szCs w:val="18"/>
          <w:lang w:val="en-US"/>
        </w:rPr>
        <w:t>where</w:t>
      </w:r>
      <w:r w:rsidRPr="001824AA">
        <w:rPr>
          <w:rFonts w:ascii="Menlo" w:hAnsi="Menlo" w:cs="Menlo"/>
          <w:noProof/>
          <w:color w:val="000000"/>
          <w:sz w:val="18"/>
          <w:szCs w:val="18"/>
          <w:lang w:val="en-US"/>
        </w:rPr>
        <w:t xml:space="preserve"> </w:t>
      </w:r>
      <w:r w:rsidRPr="001824AA">
        <w:rPr>
          <w:rFonts w:ascii="Menlo" w:hAnsi="Menlo" w:cs="Menlo"/>
          <w:noProof/>
          <w:color w:val="3F6E74"/>
          <w:sz w:val="18"/>
          <w:szCs w:val="18"/>
          <w:lang w:val="en-US"/>
        </w:rPr>
        <w:t>x</w:t>
      </w:r>
      <w:r w:rsidRPr="001824AA">
        <w:rPr>
          <w:rFonts w:ascii="Menlo" w:hAnsi="Menlo" w:cs="Menlo"/>
          <w:noProof/>
          <w:color w:val="000000"/>
          <w:sz w:val="18"/>
          <w:szCs w:val="18"/>
          <w:lang w:val="en-US"/>
        </w:rPr>
        <w:t>.</w:t>
      </w:r>
      <w:r w:rsidRPr="001824AA">
        <w:rPr>
          <w:rFonts w:ascii="Menlo" w:hAnsi="Menlo" w:cs="Menlo"/>
          <w:noProof/>
          <w:color w:val="3F6E74"/>
          <w:sz w:val="18"/>
          <w:szCs w:val="18"/>
          <w:lang w:val="en-US"/>
        </w:rPr>
        <w:t>hasSuffix</w:t>
      </w:r>
      <w:r w:rsidRPr="001824AA">
        <w:rPr>
          <w:rFonts w:ascii="Menlo" w:hAnsi="Menlo" w:cs="Menlo"/>
          <w:noProof/>
          <w:color w:val="000000"/>
          <w:sz w:val="18"/>
          <w:szCs w:val="18"/>
          <w:lang w:val="en-US"/>
        </w:rPr>
        <w:t>(</w:t>
      </w:r>
      <w:r w:rsidRPr="001824AA">
        <w:rPr>
          <w:rFonts w:ascii="Menlo" w:hAnsi="Menlo" w:cs="Menlo"/>
          <w:noProof/>
          <w:color w:val="C41A16"/>
          <w:sz w:val="18"/>
          <w:szCs w:val="18"/>
          <w:lang w:val="en-US"/>
        </w:rPr>
        <w:t>"pepper"</w:t>
      </w:r>
      <w:r w:rsidRPr="001824AA">
        <w:rPr>
          <w:rFonts w:ascii="Menlo" w:hAnsi="Menlo" w:cs="Menlo"/>
          <w:noProof/>
          <w:color w:val="000000"/>
          <w:sz w:val="18"/>
          <w:szCs w:val="18"/>
          <w:lang w:val="en-US"/>
        </w:rPr>
        <w:t>):</w:t>
      </w:r>
    </w:p>
    <w:p w14:paraId="3784E14E" w14:textId="77777777" w:rsidR="00D05199" w:rsidRPr="001824AA" w:rsidRDefault="00D05199" w:rsidP="00222371">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1824AA">
        <w:rPr>
          <w:rFonts w:ascii="Menlo" w:hAnsi="Menlo" w:cs="Menlo"/>
          <w:noProof/>
          <w:color w:val="000000"/>
          <w:sz w:val="18"/>
          <w:szCs w:val="18"/>
          <w:lang w:val="en-US"/>
        </w:rPr>
        <w:t>  </w:t>
      </w:r>
      <w:r w:rsidRPr="001824AA">
        <w:rPr>
          <w:rFonts w:ascii="Menlo" w:hAnsi="Menlo" w:cs="Menlo"/>
          <w:noProof/>
          <w:color w:val="AA3391"/>
          <w:sz w:val="18"/>
          <w:szCs w:val="18"/>
          <w:lang w:val="en-US"/>
        </w:rPr>
        <w:t>let</w:t>
      </w:r>
      <w:r w:rsidRPr="001824AA">
        <w:rPr>
          <w:rFonts w:ascii="Menlo" w:hAnsi="Menlo" w:cs="Menlo"/>
          <w:noProof/>
          <w:color w:val="000000"/>
          <w:sz w:val="18"/>
          <w:szCs w:val="18"/>
          <w:lang w:val="en-US"/>
        </w:rPr>
        <w:t xml:space="preserve"> </w:t>
      </w:r>
      <w:r w:rsidRPr="001824AA">
        <w:rPr>
          <w:rFonts w:ascii="Menlo" w:hAnsi="Menlo" w:cs="Menlo"/>
          <w:noProof/>
          <w:color w:val="3F6E74"/>
          <w:sz w:val="18"/>
          <w:szCs w:val="18"/>
          <w:lang w:val="en-US"/>
        </w:rPr>
        <w:t>vegetableComment</w:t>
      </w:r>
      <w:r w:rsidRPr="001824AA">
        <w:rPr>
          <w:rFonts w:ascii="Menlo" w:hAnsi="Menlo" w:cs="Menlo"/>
          <w:noProof/>
          <w:color w:val="000000"/>
          <w:sz w:val="18"/>
          <w:szCs w:val="18"/>
          <w:lang w:val="en-US"/>
        </w:rPr>
        <w:t xml:space="preserve"> = </w:t>
      </w:r>
      <w:r w:rsidRPr="001824AA">
        <w:rPr>
          <w:rFonts w:ascii="Menlo" w:hAnsi="Menlo" w:cs="Menlo"/>
          <w:noProof/>
          <w:color w:val="C41A16"/>
          <w:sz w:val="18"/>
          <w:szCs w:val="18"/>
          <w:lang w:val="en-US"/>
        </w:rPr>
        <w:t xml:space="preserve">"Is it a spicy </w:t>
      </w:r>
      <w:r w:rsidRPr="001824AA">
        <w:rPr>
          <w:rFonts w:ascii="Menlo" w:hAnsi="Menlo" w:cs="Menlo"/>
          <w:noProof/>
          <w:color w:val="000000"/>
          <w:sz w:val="18"/>
          <w:szCs w:val="18"/>
          <w:lang w:val="en-US"/>
        </w:rPr>
        <w:t>\(</w:t>
      </w:r>
      <w:r w:rsidRPr="001824AA">
        <w:rPr>
          <w:rFonts w:ascii="Menlo" w:hAnsi="Menlo" w:cs="Menlo"/>
          <w:noProof/>
          <w:color w:val="3F6E74"/>
          <w:sz w:val="18"/>
          <w:szCs w:val="18"/>
          <w:lang w:val="en-US"/>
        </w:rPr>
        <w:t>x</w:t>
      </w:r>
      <w:r w:rsidRPr="001824AA">
        <w:rPr>
          <w:rFonts w:ascii="Menlo" w:hAnsi="Menlo" w:cs="Menlo"/>
          <w:noProof/>
          <w:color w:val="000000"/>
          <w:sz w:val="18"/>
          <w:szCs w:val="18"/>
          <w:lang w:val="en-US"/>
        </w:rPr>
        <w:t>)</w:t>
      </w:r>
      <w:r w:rsidRPr="001824AA">
        <w:rPr>
          <w:rFonts w:ascii="Menlo" w:hAnsi="Menlo" w:cs="Menlo"/>
          <w:noProof/>
          <w:color w:val="C41A16"/>
          <w:sz w:val="18"/>
          <w:szCs w:val="18"/>
          <w:lang w:val="en-US"/>
        </w:rPr>
        <w:t>?"</w:t>
      </w:r>
    </w:p>
    <w:p w14:paraId="7FC42CF2" w14:textId="77777777" w:rsidR="00D05199" w:rsidRPr="001824AA" w:rsidRDefault="00D05199" w:rsidP="00222371">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1824AA">
        <w:rPr>
          <w:rFonts w:ascii="Menlo" w:hAnsi="Menlo" w:cs="Menlo"/>
          <w:noProof/>
          <w:color w:val="AA3391"/>
          <w:sz w:val="18"/>
          <w:szCs w:val="18"/>
          <w:lang w:val="en-US"/>
        </w:rPr>
        <w:lastRenderedPageBreak/>
        <w:t>default</w:t>
      </w:r>
      <w:r w:rsidRPr="001824AA">
        <w:rPr>
          <w:rFonts w:ascii="Menlo" w:hAnsi="Menlo" w:cs="Menlo"/>
          <w:noProof/>
          <w:color w:val="000000"/>
          <w:sz w:val="18"/>
          <w:szCs w:val="18"/>
          <w:lang w:val="en-US"/>
        </w:rPr>
        <w:t>:</w:t>
      </w:r>
    </w:p>
    <w:p w14:paraId="23FD4849" w14:textId="77777777" w:rsidR="00D05199" w:rsidRPr="001824AA" w:rsidRDefault="00D05199" w:rsidP="00222371">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1824AA">
        <w:rPr>
          <w:rFonts w:ascii="Menlo" w:hAnsi="Menlo" w:cs="Menlo"/>
          <w:noProof/>
          <w:color w:val="000000"/>
          <w:sz w:val="18"/>
          <w:szCs w:val="18"/>
          <w:lang w:val="en-US"/>
        </w:rPr>
        <w:t>  </w:t>
      </w:r>
      <w:r w:rsidRPr="001824AA">
        <w:rPr>
          <w:rFonts w:ascii="Menlo" w:hAnsi="Menlo" w:cs="Menlo"/>
          <w:noProof/>
          <w:color w:val="AA3391"/>
          <w:sz w:val="18"/>
          <w:szCs w:val="18"/>
          <w:lang w:val="en-US"/>
        </w:rPr>
        <w:t>let</w:t>
      </w:r>
      <w:r w:rsidRPr="001824AA">
        <w:rPr>
          <w:rFonts w:ascii="Menlo" w:hAnsi="Menlo" w:cs="Menlo"/>
          <w:noProof/>
          <w:color w:val="000000"/>
          <w:sz w:val="18"/>
          <w:szCs w:val="18"/>
          <w:lang w:val="en-US"/>
        </w:rPr>
        <w:t xml:space="preserve"> </w:t>
      </w:r>
      <w:r w:rsidRPr="001824AA">
        <w:rPr>
          <w:rFonts w:ascii="Menlo" w:hAnsi="Menlo" w:cs="Menlo"/>
          <w:noProof/>
          <w:color w:val="3F6E74"/>
          <w:sz w:val="18"/>
          <w:szCs w:val="18"/>
          <w:lang w:val="en-US"/>
        </w:rPr>
        <w:t>vegetableComment</w:t>
      </w:r>
      <w:r w:rsidRPr="001824AA">
        <w:rPr>
          <w:rFonts w:ascii="Menlo" w:hAnsi="Menlo" w:cs="Menlo"/>
          <w:noProof/>
          <w:color w:val="000000"/>
          <w:sz w:val="18"/>
          <w:szCs w:val="18"/>
          <w:lang w:val="en-US"/>
        </w:rPr>
        <w:t xml:space="preserve"> = </w:t>
      </w:r>
      <w:r w:rsidRPr="001824AA">
        <w:rPr>
          <w:rFonts w:ascii="Menlo" w:hAnsi="Menlo" w:cs="Menlo"/>
          <w:noProof/>
          <w:color w:val="C41A16"/>
          <w:sz w:val="18"/>
          <w:szCs w:val="18"/>
          <w:lang w:val="en-US"/>
        </w:rPr>
        <w:t>"Everything tastes good in soup."</w:t>
      </w:r>
    </w:p>
    <w:p w14:paraId="46CAE279" w14:textId="77777777" w:rsidR="00D05199" w:rsidRPr="00A66496" w:rsidRDefault="00D05199" w:rsidP="00222371">
      <w:pPr>
        <w:pStyle w:val="NormalWeb"/>
        <w:spacing w:before="0" w:beforeAutospacing="0" w:after="620" w:afterAutospacing="0"/>
        <w:ind w:left="567"/>
        <w:jc w:val="both"/>
        <w:textAlignment w:val="baseline"/>
        <w:rPr>
          <w:rFonts w:ascii="Menlo" w:hAnsi="Menlo" w:cs="Menlo"/>
          <w:noProof/>
          <w:color w:val="000000"/>
          <w:sz w:val="21"/>
          <w:szCs w:val="21"/>
        </w:rPr>
      </w:pPr>
      <w:r w:rsidRPr="00A66496">
        <w:rPr>
          <w:rFonts w:ascii="Menlo" w:hAnsi="Menlo" w:cs="Menlo"/>
          <w:noProof/>
          <w:color w:val="000000"/>
          <w:sz w:val="18"/>
          <w:szCs w:val="18"/>
        </w:rPr>
        <w:t>}</w:t>
      </w:r>
    </w:p>
    <w:p w14:paraId="705F2082" w14:textId="77777777" w:rsidR="0009791E" w:rsidRDefault="0009791E" w:rsidP="0009791E">
      <w:pPr>
        <w:pStyle w:val="Dica"/>
        <w:rPr>
          <w:b w:val="0"/>
        </w:rPr>
      </w:pPr>
      <w:r>
        <w:t xml:space="preserve">DICA: </w:t>
      </w:r>
      <w:r>
        <w:rPr>
          <w:b w:val="0"/>
        </w:rPr>
        <w:t xml:space="preserve">Tente remover o caso </w:t>
      </w:r>
      <w:r w:rsidRPr="0009791E">
        <w:rPr>
          <w:rFonts w:ascii="Menlo" w:hAnsi="Menlo" w:cs="Menlo"/>
          <w:b w:val="0"/>
          <w:color w:val="AA3391"/>
          <w:sz w:val="18"/>
          <w:szCs w:val="18"/>
        </w:rPr>
        <w:t>default</w:t>
      </w:r>
      <w:r>
        <w:rPr>
          <w:rFonts w:ascii="Menlo" w:hAnsi="Menlo" w:cs="Menlo"/>
          <w:b w:val="0"/>
          <w:color w:val="AA3391"/>
          <w:sz w:val="18"/>
          <w:szCs w:val="18"/>
        </w:rPr>
        <w:t>.</w:t>
      </w:r>
      <w:r w:rsidRPr="0009791E">
        <w:rPr>
          <w:b w:val="0"/>
        </w:rPr>
        <w:t xml:space="preserve"> </w:t>
      </w:r>
      <w:r>
        <w:rPr>
          <w:b w:val="0"/>
        </w:rPr>
        <w:t>Que erro você recebe?</w:t>
      </w:r>
    </w:p>
    <w:p w14:paraId="0C6F124B" w14:textId="7820C224" w:rsidR="00D05199" w:rsidRDefault="00D05199" w:rsidP="00722402">
      <w:r>
        <w:t xml:space="preserve">Note como </w:t>
      </w:r>
      <w:r w:rsidR="00722402" w:rsidRPr="00A66496">
        <w:rPr>
          <w:rFonts w:ascii="Menlo" w:hAnsi="Menlo" w:cs="Menlo"/>
          <w:noProof/>
          <w:color w:val="AA3391"/>
          <w:sz w:val="18"/>
          <w:szCs w:val="18"/>
        </w:rPr>
        <w:t>let</w:t>
      </w:r>
      <w:r w:rsidR="00722402" w:rsidRPr="00A66496">
        <w:rPr>
          <w:rFonts w:ascii="Menlo" w:hAnsi="Menlo" w:cs="Menlo"/>
          <w:noProof/>
          <w:sz w:val="18"/>
          <w:szCs w:val="18"/>
        </w:rPr>
        <w:t xml:space="preserve"> </w:t>
      </w:r>
      <w:r>
        <w:t>pode ser usado em um teste padrão para atribuir o valor</w:t>
      </w:r>
      <w:r w:rsidR="00722402">
        <w:t xml:space="preserve"> corre</w:t>
      </w:r>
      <w:r w:rsidR="004A6DF4">
        <w:t>s</w:t>
      </w:r>
      <w:r w:rsidR="00722402">
        <w:t>pondente</w:t>
      </w:r>
      <w:r>
        <w:t xml:space="preserve"> a parte </w:t>
      </w:r>
      <w:r w:rsidR="00722402">
        <w:t xml:space="preserve">da constante </w:t>
      </w:r>
      <w:r w:rsidR="00722402" w:rsidRPr="00A66496">
        <w:rPr>
          <w:rFonts w:ascii="Menlo" w:hAnsi="Menlo" w:cs="Menlo"/>
          <w:noProof/>
          <w:color w:val="3F6E74"/>
          <w:sz w:val="18"/>
          <w:szCs w:val="18"/>
        </w:rPr>
        <w:t>vegetableComment</w:t>
      </w:r>
      <w:r>
        <w:t xml:space="preserve">. Assim como em um </w:t>
      </w:r>
      <w:r w:rsidR="00722402" w:rsidRPr="00222371">
        <w:rPr>
          <w:rFonts w:ascii="Menlo" w:hAnsi="Menlo" w:cs="Menlo"/>
          <w:noProof/>
          <w:color w:val="AA3391"/>
          <w:sz w:val="18"/>
          <w:szCs w:val="18"/>
        </w:rPr>
        <w:t>if</w:t>
      </w:r>
      <w:r w:rsidR="00722402">
        <w:t xml:space="preserve">, a cláusula </w:t>
      </w:r>
      <w:r w:rsidR="00722402">
        <w:rPr>
          <w:rFonts w:ascii="Menlo" w:hAnsi="Menlo" w:cs="Menlo"/>
          <w:noProof/>
          <w:color w:val="AA3391"/>
          <w:sz w:val="18"/>
          <w:szCs w:val="18"/>
        </w:rPr>
        <w:t>where</w:t>
      </w:r>
      <w:r>
        <w:t xml:space="preserve"> pode ser adicionad</w:t>
      </w:r>
      <w:r w:rsidR="00722402">
        <w:t>a</w:t>
      </w:r>
      <w:r>
        <w:t xml:space="preserve"> a um caso </w:t>
      </w:r>
      <w:r w:rsidR="00722402">
        <w:t>(</w:t>
      </w:r>
      <w:r w:rsidR="00722402" w:rsidRPr="00A66496">
        <w:rPr>
          <w:rFonts w:ascii="Menlo" w:hAnsi="Menlo" w:cs="Menlo"/>
          <w:noProof/>
          <w:color w:val="AA3391"/>
          <w:sz w:val="18"/>
          <w:szCs w:val="18"/>
        </w:rPr>
        <w:t>case</w:t>
      </w:r>
      <w:r w:rsidR="00722402">
        <w:t xml:space="preserve">) </w:t>
      </w:r>
      <w:r>
        <w:t xml:space="preserve">para ampliar o escopo da instrução condicional. No entanto, ao contrário de </w:t>
      </w:r>
      <w:r w:rsidR="00722402">
        <w:t>um</w:t>
      </w:r>
      <w:r>
        <w:t xml:space="preserve"> </w:t>
      </w:r>
      <w:r w:rsidR="00722402" w:rsidRPr="00222371">
        <w:rPr>
          <w:rFonts w:ascii="Menlo" w:hAnsi="Menlo" w:cs="Menlo"/>
          <w:noProof/>
          <w:color w:val="AA3391"/>
          <w:sz w:val="18"/>
          <w:szCs w:val="18"/>
        </w:rPr>
        <w:t>if</w:t>
      </w:r>
      <w:r>
        <w:t xml:space="preserve">, um </w:t>
      </w:r>
      <w:r w:rsidR="00722402" w:rsidRPr="00A66496">
        <w:rPr>
          <w:rFonts w:ascii="Menlo" w:hAnsi="Menlo" w:cs="Menlo"/>
          <w:noProof/>
          <w:color w:val="AA3391"/>
          <w:sz w:val="18"/>
          <w:szCs w:val="18"/>
        </w:rPr>
        <w:t xml:space="preserve">switch-case </w:t>
      </w:r>
      <w:r w:rsidR="00722402">
        <w:t>q</w:t>
      </w:r>
      <w:r>
        <w:t>ue tem múltiplas condições</w:t>
      </w:r>
      <w:r w:rsidR="00DB4CA9">
        <w:t>,</w:t>
      </w:r>
      <w:r>
        <w:t xml:space="preserve"> </w:t>
      </w:r>
      <w:r w:rsidR="00DB4CA9">
        <w:t xml:space="preserve">separadas </w:t>
      </w:r>
      <w:r>
        <w:t>por vírgulas</w:t>
      </w:r>
      <w:r w:rsidR="00722402">
        <w:t xml:space="preserve"> (</w:t>
      </w:r>
      <w:r w:rsidR="00722402" w:rsidRPr="00A66496">
        <w:rPr>
          <w:rFonts w:ascii="Menlo" w:hAnsi="Menlo" w:cs="Menlo"/>
          <w:noProof/>
          <w:color w:val="AA3391"/>
          <w:sz w:val="18"/>
          <w:szCs w:val="18"/>
        </w:rPr>
        <w:t>case</w:t>
      </w:r>
      <w:r w:rsidR="00722402" w:rsidRPr="00A66496">
        <w:rPr>
          <w:rFonts w:ascii="Menlo" w:hAnsi="Menlo" w:cs="Menlo"/>
          <w:noProof/>
          <w:sz w:val="18"/>
          <w:szCs w:val="18"/>
        </w:rPr>
        <w:t xml:space="preserve"> </w:t>
      </w:r>
      <w:r w:rsidR="00722402" w:rsidRPr="00A66496">
        <w:rPr>
          <w:rFonts w:ascii="Menlo" w:hAnsi="Menlo" w:cs="Menlo"/>
          <w:noProof/>
          <w:color w:val="C41A16"/>
          <w:sz w:val="18"/>
          <w:szCs w:val="18"/>
        </w:rPr>
        <w:t>"cucumber"</w:t>
      </w:r>
      <w:r w:rsidR="00722402" w:rsidRPr="00A66496">
        <w:rPr>
          <w:rFonts w:ascii="Menlo" w:hAnsi="Menlo" w:cs="Menlo"/>
          <w:noProof/>
          <w:sz w:val="18"/>
          <w:szCs w:val="18"/>
        </w:rPr>
        <w:t xml:space="preserve">, </w:t>
      </w:r>
      <w:r w:rsidR="00722402" w:rsidRPr="00A66496">
        <w:rPr>
          <w:rFonts w:ascii="Menlo" w:hAnsi="Menlo" w:cs="Menlo"/>
          <w:noProof/>
          <w:color w:val="C41A16"/>
          <w:sz w:val="18"/>
          <w:szCs w:val="18"/>
        </w:rPr>
        <w:t>"watercress"</w:t>
      </w:r>
      <w:r w:rsidR="00722402" w:rsidRPr="00A66496">
        <w:rPr>
          <w:rFonts w:ascii="Menlo" w:hAnsi="Menlo" w:cs="Menlo"/>
          <w:noProof/>
          <w:sz w:val="18"/>
          <w:szCs w:val="18"/>
        </w:rPr>
        <w:t>:</w:t>
      </w:r>
      <w:r w:rsidR="00722402">
        <w:t>)</w:t>
      </w:r>
      <w:r w:rsidR="00DB4CA9">
        <w:t>,</w:t>
      </w:r>
      <w:r>
        <w:t xml:space="preserve"> é executado quando qualquer uma das condições </w:t>
      </w:r>
      <w:r w:rsidR="00722402">
        <w:t>é atendida</w:t>
      </w:r>
      <w:r>
        <w:t>.</w:t>
      </w:r>
    </w:p>
    <w:p w14:paraId="1C1D6C7D" w14:textId="4260839A" w:rsidR="00D05199" w:rsidRDefault="00D05199" w:rsidP="00722402">
      <w:r>
        <w:t xml:space="preserve">Depois de executar o código dentro do </w:t>
      </w:r>
      <w:r w:rsidR="00722402" w:rsidRPr="00A66496">
        <w:rPr>
          <w:rFonts w:ascii="Menlo" w:hAnsi="Menlo" w:cs="Menlo"/>
          <w:noProof/>
          <w:color w:val="AA3391"/>
          <w:sz w:val="18"/>
          <w:szCs w:val="18"/>
        </w:rPr>
        <w:t>switch-case</w:t>
      </w:r>
      <w:r>
        <w:t xml:space="preserve"> </w:t>
      </w:r>
      <w:r w:rsidR="00722402">
        <w:t>correspondente</w:t>
      </w:r>
      <w:r>
        <w:t xml:space="preserve">, </w:t>
      </w:r>
      <w:r w:rsidR="00B70E47">
        <w:t xml:space="preserve">a linha de execução do programa </w:t>
      </w:r>
      <w:r w:rsidR="00DB4CA9">
        <w:t>sai</w:t>
      </w:r>
      <w:r w:rsidR="00B70E47">
        <w:t xml:space="preserve"> do </w:t>
      </w:r>
      <w:r w:rsidR="00722402" w:rsidRPr="00A66496">
        <w:rPr>
          <w:rFonts w:ascii="Menlo" w:hAnsi="Menlo" w:cs="Menlo"/>
          <w:noProof/>
          <w:color w:val="AA3391"/>
          <w:sz w:val="18"/>
          <w:szCs w:val="18"/>
        </w:rPr>
        <w:t>switch-case</w:t>
      </w:r>
      <w:r w:rsidR="00B70E47">
        <w:t xml:space="preserve">, </w:t>
      </w:r>
      <w:r w:rsidR="005045DF">
        <w:t xml:space="preserve">ou seja, há uma quebra que faz com que </w:t>
      </w:r>
      <w:r w:rsidR="00B70E47">
        <w:t>os demais casos (</w:t>
      </w:r>
      <w:r w:rsidR="00B70E47" w:rsidRPr="00B4568F">
        <w:rPr>
          <w:rFonts w:ascii="Menlo" w:hAnsi="Menlo" w:cs="Menlo"/>
          <w:noProof/>
          <w:color w:val="AA3391"/>
          <w:sz w:val="18"/>
          <w:szCs w:val="18"/>
        </w:rPr>
        <w:t>case</w:t>
      </w:r>
      <w:r w:rsidR="00B70E47">
        <w:t>)</w:t>
      </w:r>
      <w:r w:rsidR="005045DF">
        <w:t xml:space="preserve"> não sejam executados</w:t>
      </w:r>
      <w:r w:rsidR="00B70E47">
        <w:t>.</w:t>
      </w:r>
      <w:r>
        <w:t xml:space="preserve"> </w:t>
      </w:r>
      <w:r w:rsidR="00722402">
        <w:t>A e</w:t>
      </w:r>
      <w:r>
        <w:t xml:space="preserve">xecução não </w:t>
      </w:r>
      <w:r w:rsidR="00722402">
        <w:t>continua</w:t>
      </w:r>
      <w:r>
        <w:t xml:space="preserve"> para o próximo </w:t>
      </w:r>
      <w:r w:rsidR="00722402" w:rsidRPr="00A66496">
        <w:rPr>
          <w:rFonts w:ascii="Menlo" w:hAnsi="Menlo" w:cs="Menlo"/>
          <w:noProof/>
          <w:color w:val="AA3391"/>
          <w:sz w:val="18"/>
          <w:szCs w:val="18"/>
        </w:rPr>
        <w:t>case</w:t>
      </w:r>
      <w:r>
        <w:t xml:space="preserve"> para que você não precis</w:t>
      </w:r>
      <w:r w:rsidR="00007692">
        <w:t>e</w:t>
      </w:r>
      <w:r>
        <w:t xml:space="preserve"> </w:t>
      </w:r>
      <w:r w:rsidR="00DB4CA9">
        <w:t>quebrá</w:t>
      </w:r>
      <w:r w:rsidR="003058B4">
        <w:t>-la (</w:t>
      </w:r>
      <w:r w:rsidR="003058B4" w:rsidRPr="00A66496">
        <w:rPr>
          <w:rFonts w:ascii="Menlo" w:hAnsi="Menlo" w:cs="Menlo"/>
          <w:noProof/>
          <w:color w:val="AA3391"/>
          <w:sz w:val="18"/>
          <w:szCs w:val="18"/>
        </w:rPr>
        <w:t>break</w:t>
      </w:r>
      <w:r w:rsidR="003058B4">
        <w:t>)</w:t>
      </w:r>
      <w:r>
        <w:t xml:space="preserve"> explicitamente no final do código de cada </w:t>
      </w:r>
      <w:r w:rsidR="003058B4" w:rsidRPr="00A66496">
        <w:rPr>
          <w:rFonts w:ascii="Menlo" w:hAnsi="Menlo" w:cs="Menlo"/>
          <w:noProof/>
          <w:color w:val="AA3391"/>
          <w:sz w:val="18"/>
          <w:szCs w:val="18"/>
        </w:rPr>
        <w:t>case</w:t>
      </w:r>
      <w:r>
        <w:t>.</w:t>
      </w:r>
    </w:p>
    <w:p w14:paraId="2FD7B574" w14:textId="5125BD7F" w:rsidR="00D05199" w:rsidRDefault="003058B4" w:rsidP="00722402">
      <w:r>
        <w:t xml:space="preserve">As instruções </w:t>
      </w:r>
      <w:r w:rsidRPr="00A66496">
        <w:rPr>
          <w:rFonts w:ascii="Menlo" w:hAnsi="Menlo" w:cs="Menlo"/>
          <w:noProof/>
          <w:color w:val="AA3391"/>
          <w:sz w:val="18"/>
          <w:szCs w:val="18"/>
        </w:rPr>
        <w:t>switch</w:t>
      </w:r>
      <w:r>
        <w:t xml:space="preserve"> podem ser exaustivas e </w:t>
      </w:r>
      <w:r w:rsidR="00DB4CA9">
        <w:t xml:space="preserve">deve-se </w:t>
      </w:r>
      <w:r>
        <w:t xml:space="preserve">definir um caso </w:t>
      </w:r>
      <w:r w:rsidRPr="00A66496">
        <w:rPr>
          <w:rFonts w:ascii="Menlo" w:hAnsi="Menlo" w:cs="Menlo"/>
          <w:noProof/>
          <w:color w:val="AA3391"/>
          <w:sz w:val="18"/>
          <w:szCs w:val="18"/>
        </w:rPr>
        <w:t>default</w:t>
      </w:r>
      <w:r w:rsidR="00DB4CA9">
        <w:rPr>
          <w:rFonts w:ascii="Menlo" w:hAnsi="Menlo" w:cs="Menlo"/>
          <w:noProof/>
          <w:color w:val="AA3391"/>
          <w:sz w:val="18"/>
          <w:szCs w:val="18"/>
        </w:rPr>
        <w:t>,</w:t>
      </w:r>
      <w:r w:rsidR="00D05199">
        <w:t xml:space="preserve"> </w:t>
      </w:r>
      <w:r>
        <w:t xml:space="preserve">ao menos que todas os possíveis casos do </w:t>
      </w:r>
      <w:r w:rsidRPr="00A66496">
        <w:rPr>
          <w:rFonts w:ascii="Menlo" w:hAnsi="Menlo" w:cs="Menlo"/>
          <w:noProof/>
          <w:color w:val="AA3391"/>
          <w:sz w:val="18"/>
          <w:szCs w:val="18"/>
        </w:rPr>
        <w:t xml:space="preserve">switch </w:t>
      </w:r>
      <w:r>
        <w:t>sejam cobertos</w:t>
      </w:r>
      <w:r w:rsidR="00B70E47">
        <w:t xml:space="preserve"> (veja o uso do </w:t>
      </w:r>
      <w:r w:rsidR="00B70E47" w:rsidRPr="00A66496">
        <w:rPr>
          <w:rFonts w:ascii="Menlo" w:hAnsi="Menlo" w:cs="Menlo"/>
          <w:noProof/>
          <w:color w:val="AA3391"/>
          <w:sz w:val="18"/>
          <w:szCs w:val="18"/>
        </w:rPr>
        <w:t>default</w:t>
      </w:r>
      <w:r w:rsidR="00B70E47">
        <w:t xml:space="preserve"> no exemplo acima)</w:t>
      </w:r>
      <w:r>
        <w:t>. O uso de enumerações (</w:t>
      </w:r>
      <w:r w:rsidRPr="00A66496">
        <w:rPr>
          <w:rFonts w:ascii="Menlo" w:hAnsi="Menlo" w:cs="Menlo"/>
          <w:noProof/>
          <w:color w:val="AA3391"/>
          <w:sz w:val="18"/>
          <w:szCs w:val="18"/>
        </w:rPr>
        <w:t>enum</w:t>
      </w:r>
      <w:r>
        <w:t xml:space="preserve">) pode facilitar neste caso, já que o </w:t>
      </w:r>
      <w:proofErr w:type="spellStart"/>
      <w:r>
        <w:t>Xcode</w:t>
      </w:r>
      <w:proofErr w:type="spellEnd"/>
      <w:r>
        <w:t xml:space="preserve"> completa automaticamente os casos do </w:t>
      </w:r>
      <w:r w:rsidRPr="00A66496">
        <w:rPr>
          <w:rFonts w:ascii="Menlo" w:hAnsi="Menlo" w:cs="Menlo"/>
          <w:noProof/>
          <w:color w:val="AA3391"/>
          <w:sz w:val="18"/>
          <w:szCs w:val="18"/>
        </w:rPr>
        <w:t xml:space="preserve">switch </w:t>
      </w:r>
      <w:r w:rsidR="007C7DA0">
        <w:t>relacionando-os com os casos da enumeração.</w:t>
      </w:r>
    </w:p>
    <w:p w14:paraId="1B9C7951" w14:textId="46F0740E" w:rsidR="00555DAE" w:rsidRDefault="00555DAE" w:rsidP="00555DAE">
      <w:pPr>
        <w:pStyle w:val="NormalWeb"/>
        <w:spacing w:before="460" w:beforeAutospacing="0" w:after="0" w:afterAutospacing="0"/>
        <w:ind w:left="567"/>
        <w:jc w:val="both"/>
        <w:textAlignment w:val="baseline"/>
        <w:rPr>
          <w:rFonts w:ascii="Menlo" w:hAnsi="Menlo" w:cs="Menlo"/>
          <w:noProof/>
          <w:color w:val="000000"/>
          <w:sz w:val="18"/>
          <w:szCs w:val="18"/>
          <w:lang w:val="en-US"/>
        </w:rPr>
      </w:pPr>
      <w:r>
        <w:rPr>
          <w:rFonts w:ascii="Menlo" w:hAnsi="Menlo" w:cs="Menlo"/>
          <w:noProof/>
          <w:color w:val="AA3391"/>
          <w:sz w:val="18"/>
          <w:szCs w:val="18"/>
          <w:lang w:val="en-US"/>
        </w:rPr>
        <w:t>enum</w:t>
      </w:r>
      <w:r w:rsidRPr="001824AA">
        <w:rPr>
          <w:rFonts w:ascii="Menlo" w:hAnsi="Menlo" w:cs="Menlo"/>
          <w:noProof/>
          <w:color w:val="000000"/>
          <w:sz w:val="18"/>
          <w:szCs w:val="18"/>
          <w:lang w:val="en-US"/>
        </w:rPr>
        <w:t xml:space="preserve"> </w:t>
      </w:r>
      <w:r>
        <w:rPr>
          <w:rFonts w:ascii="Menlo" w:hAnsi="Menlo" w:cs="Menlo"/>
          <w:noProof/>
          <w:color w:val="3F6E74"/>
          <w:sz w:val="18"/>
          <w:szCs w:val="18"/>
          <w:lang w:val="en-US"/>
        </w:rPr>
        <w:t>V</w:t>
      </w:r>
      <w:r w:rsidRPr="001824AA">
        <w:rPr>
          <w:rFonts w:ascii="Menlo" w:hAnsi="Menlo" w:cs="Menlo"/>
          <w:noProof/>
          <w:color w:val="3F6E74"/>
          <w:sz w:val="18"/>
          <w:szCs w:val="18"/>
          <w:lang w:val="en-US"/>
        </w:rPr>
        <w:t>egetable</w:t>
      </w:r>
      <w:r w:rsidRPr="001824AA">
        <w:rPr>
          <w:rFonts w:ascii="Menlo" w:hAnsi="Menlo" w:cs="Menlo"/>
          <w:noProof/>
          <w:color w:val="000000"/>
          <w:sz w:val="18"/>
          <w:szCs w:val="18"/>
          <w:lang w:val="en-US"/>
        </w:rPr>
        <w:t xml:space="preserve"> </w:t>
      </w:r>
      <w:r>
        <w:rPr>
          <w:rFonts w:ascii="Menlo" w:hAnsi="Menlo" w:cs="Menlo"/>
          <w:noProof/>
          <w:color w:val="000000"/>
          <w:sz w:val="18"/>
          <w:szCs w:val="18"/>
          <w:lang w:val="en-US"/>
        </w:rPr>
        <w:t>{</w:t>
      </w:r>
    </w:p>
    <w:p w14:paraId="207C9FA2" w14:textId="044D2C3A" w:rsidR="00555DAE" w:rsidRDefault="00555DAE" w:rsidP="00555DAE">
      <w:pPr>
        <w:pStyle w:val="NormalWeb"/>
        <w:spacing w:before="0" w:beforeAutospacing="0" w:after="0" w:afterAutospacing="0"/>
        <w:ind w:left="567"/>
        <w:jc w:val="both"/>
        <w:textAlignment w:val="baseline"/>
        <w:rPr>
          <w:rFonts w:ascii="Menlo" w:hAnsi="Menlo" w:cs="Menlo"/>
          <w:noProof/>
          <w:color w:val="AA3391"/>
          <w:sz w:val="18"/>
          <w:szCs w:val="18"/>
          <w:lang w:val="en-US"/>
        </w:rPr>
      </w:pPr>
      <w:r>
        <w:rPr>
          <w:rFonts w:ascii="Menlo" w:hAnsi="Menlo" w:cs="Menlo"/>
          <w:noProof/>
          <w:color w:val="000000"/>
          <w:sz w:val="18"/>
          <w:szCs w:val="18"/>
          <w:lang w:val="en-US"/>
        </w:rPr>
        <w:tab/>
      </w:r>
      <w:r>
        <w:rPr>
          <w:rFonts w:ascii="Menlo" w:hAnsi="Menlo" w:cs="Menlo"/>
          <w:noProof/>
          <w:color w:val="AA3391"/>
          <w:sz w:val="18"/>
          <w:szCs w:val="18"/>
          <w:lang w:val="en-US"/>
        </w:rPr>
        <w:t xml:space="preserve">case </w:t>
      </w:r>
      <w:r>
        <w:rPr>
          <w:rFonts w:ascii="Menlo" w:hAnsi="Menlo" w:cs="Menlo"/>
          <w:noProof/>
          <w:color w:val="3F6E74"/>
          <w:sz w:val="18"/>
          <w:szCs w:val="18"/>
          <w:lang w:val="en-US"/>
        </w:rPr>
        <w:t>carrot</w:t>
      </w:r>
    </w:p>
    <w:p w14:paraId="363F6A94" w14:textId="41295023" w:rsidR="00555DAE" w:rsidRDefault="00555DAE" w:rsidP="00555DAE">
      <w:pPr>
        <w:pStyle w:val="NormalWeb"/>
        <w:spacing w:before="0" w:beforeAutospacing="0" w:after="0" w:afterAutospacing="0"/>
        <w:ind w:left="567"/>
        <w:jc w:val="both"/>
        <w:textAlignment w:val="baseline"/>
        <w:rPr>
          <w:rFonts w:ascii="Menlo" w:hAnsi="Menlo" w:cs="Menlo"/>
          <w:noProof/>
          <w:color w:val="AA3391"/>
          <w:sz w:val="18"/>
          <w:szCs w:val="18"/>
          <w:lang w:val="en-US"/>
        </w:rPr>
      </w:pPr>
      <w:r>
        <w:rPr>
          <w:rFonts w:ascii="Menlo" w:hAnsi="Menlo" w:cs="Menlo"/>
          <w:noProof/>
          <w:color w:val="AA3391"/>
          <w:sz w:val="18"/>
          <w:szCs w:val="18"/>
          <w:lang w:val="en-US"/>
        </w:rPr>
        <w:tab/>
        <w:t xml:space="preserve">case </w:t>
      </w:r>
      <w:r>
        <w:rPr>
          <w:rFonts w:ascii="Menlo" w:hAnsi="Menlo" w:cs="Menlo"/>
          <w:noProof/>
          <w:color w:val="3F6E74"/>
          <w:sz w:val="18"/>
          <w:szCs w:val="18"/>
          <w:lang w:val="en-US"/>
        </w:rPr>
        <w:t>chicory</w:t>
      </w:r>
    </w:p>
    <w:p w14:paraId="5A9691D1" w14:textId="7BCFC9B8" w:rsidR="00555DAE" w:rsidRDefault="00555DAE" w:rsidP="0008414D">
      <w:pPr>
        <w:pStyle w:val="NormalWeb"/>
        <w:spacing w:before="0" w:beforeAutospacing="0" w:after="0" w:afterAutospacing="0"/>
        <w:ind w:left="567" w:firstLine="153"/>
        <w:jc w:val="both"/>
        <w:textAlignment w:val="baseline"/>
        <w:rPr>
          <w:rFonts w:ascii="Menlo" w:hAnsi="Menlo" w:cs="Menlo"/>
          <w:noProof/>
          <w:color w:val="AA3391"/>
          <w:sz w:val="18"/>
          <w:szCs w:val="18"/>
          <w:lang w:val="en-US"/>
        </w:rPr>
      </w:pPr>
      <w:r>
        <w:rPr>
          <w:rFonts w:ascii="Menlo" w:hAnsi="Menlo" w:cs="Menlo"/>
          <w:noProof/>
          <w:color w:val="AA3391"/>
          <w:sz w:val="18"/>
          <w:szCs w:val="18"/>
          <w:lang w:val="en-US"/>
        </w:rPr>
        <w:t xml:space="preserve">case </w:t>
      </w:r>
      <w:r>
        <w:rPr>
          <w:rFonts w:ascii="Menlo" w:hAnsi="Menlo" w:cs="Menlo"/>
          <w:noProof/>
          <w:color w:val="3F6E74"/>
          <w:sz w:val="18"/>
          <w:szCs w:val="18"/>
          <w:lang w:val="en-US"/>
        </w:rPr>
        <w:t>brocoli</w:t>
      </w:r>
    </w:p>
    <w:p w14:paraId="7E8E77BE" w14:textId="487ACC4F" w:rsidR="00555DAE" w:rsidRDefault="00555DAE" w:rsidP="0008414D">
      <w:pPr>
        <w:pStyle w:val="NormalWeb"/>
        <w:spacing w:before="0" w:beforeAutospacing="0" w:after="0" w:afterAutospacing="0"/>
        <w:ind w:left="567" w:firstLine="153"/>
        <w:jc w:val="both"/>
        <w:textAlignment w:val="baseline"/>
        <w:rPr>
          <w:rFonts w:ascii="Menlo" w:hAnsi="Menlo" w:cs="Menlo"/>
          <w:noProof/>
          <w:color w:val="000000"/>
          <w:sz w:val="18"/>
          <w:szCs w:val="18"/>
          <w:lang w:val="en-US"/>
        </w:rPr>
      </w:pPr>
      <w:r>
        <w:rPr>
          <w:rFonts w:ascii="Menlo" w:hAnsi="Menlo" w:cs="Menlo"/>
          <w:noProof/>
          <w:color w:val="AA3391"/>
          <w:sz w:val="18"/>
          <w:szCs w:val="18"/>
          <w:lang w:val="en-US"/>
        </w:rPr>
        <w:t>case</w:t>
      </w:r>
      <w:r w:rsidRPr="00555DAE">
        <w:rPr>
          <w:rFonts w:ascii="Menlo" w:hAnsi="Menlo" w:cs="Menlo"/>
          <w:noProof/>
          <w:color w:val="3F6E74"/>
          <w:sz w:val="18"/>
          <w:szCs w:val="18"/>
          <w:lang w:val="en-US"/>
        </w:rPr>
        <w:t xml:space="preserve"> </w:t>
      </w:r>
      <w:r>
        <w:rPr>
          <w:rFonts w:ascii="Menlo" w:hAnsi="Menlo" w:cs="Menlo"/>
          <w:noProof/>
          <w:color w:val="3F6E74"/>
          <w:sz w:val="18"/>
          <w:szCs w:val="18"/>
          <w:lang w:val="en-US"/>
        </w:rPr>
        <w:t>pumpkin</w:t>
      </w:r>
    </w:p>
    <w:p w14:paraId="1BCFA2D6" w14:textId="29FCD8AE" w:rsidR="00555DAE" w:rsidRDefault="00555DAE">
      <w:pPr>
        <w:pStyle w:val="NormalWeb"/>
        <w:spacing w:before="0" w:beforeAutospacing="0" w:after="0" w:afterAutospacing="0"/>
        <w:ind w:left="567"/>
        <w:jc w:val="both"/>
        <w:textAlignment w:val="baseline"/>
        <w:rPr>
          <w:rFonts w:ascii="Menlo" w:hAnsi="Menlo" w:cs="Menlo"/>
          <w:noProof/>
          <w:color w:val="000000"/>
          <w:sz w:val="18"/>
          <w:szCs w:val="18"/>
          <w:lang w:val="en-US"/>
        </w:rPr>
      </w:pPr>
      <w:r>
        <w:rPr>
          <w:rFonts w:ascii="Menlo" w:hAnsi="Menlo" w:cs="Menlo"/>
          <w:noProof/>
          <w:color w:val="000000"/>
          <w:sz w:val="18"/>
          <w:szCs w:val="18"/>
          <w:lang w:val="en-US"/>
        </w:rPr>
        <w:t>}</w:t>
      </w:r>
    </w:p>
    <w:p w14:paraId="07A6B52D" w14:textId="77777777" w:rsidR="00555DAE" w:rsidRDefault="00555DAE" w:rsidP="00555DAE">
      <w:pPr>
        <w:pStyle w:val="NormalWeb"/>
        <w:spacing w:before="0" w:beforeAutospacing="0" w:after="0" w:afterAutospacing="0"/>
        <w:ind w:left="567"/>
        <w:jc w:val="both"/>
        <w:textAlignment w:val="baseline"/>
        <w:rPr>
          <w:rFonts w:ascii="Menlo" w:hAnsi="Menlo" w:cs="Menlo"/>
          <w:noProof/>
          <w:color w:val="000000"/>
          <w:sz w:val="18"/>
          <w:szCs w:val="18"/>
          <w:lang w:val="en-US"/>
        </w:rPr>
      </w:pPr>
    </w:p>
    <w:p w14:paraId="65685CF6" w14:textId="77777777" w:rsidR="00555DAE" w:rsidRDefault="00555DAE" w:rsidP="00555DAE">
      <w:pPr>
        <w:pStyle w:val="NormalWeb"/>
        <w:spacing w:before="0" w:beforeAutospacing="0" w:after="0" w:afterAutospacing="0"/>
        <w:ind w:left="567"/>
        <w:jc w:val="both"/>
        <w:textAlignment w:val="baseline"/>
        <w:rPr>
          <w:rFonts w:ascii="Menlo" w:hAnsi="Menlo" w:cs="Menlo"/>
          <w:noProof/>
          <w:color w:val="3F6E74"/>
          <w:sz w:val="18"/>
          <w:szCs w:val="18"/>
          <w:lang w:val="en-US"/>
        </w:rPr>
      </w:pPr>
      <w:r>
        <w:rPr>
          <w:rFonts w:ascii="Menlo" w:hAnsi="Menlo" w:cs="Menlo"/>
          <w:noProof/>
          <w:color w:val="AA3391"/>
          <w:sz w:val="18"/>
          <w:szCs w:val="18"/>
          <w:lang w:val="en-US"/>
        </w:rPr>
        <w:t xml:space="preserve">let </w:t>
      </w:r>
      <w:r w:rsidRPr="001824AA">
        <w:rPr>
          <w:rFonts w:ascii="Menlo" w:hAnsi="Menlo" w:cs="Menlo"/>
          <w:noProof/>
          <w:color w:val="3F6E74"/>
          <w:sz w:val="18"/>
          <w:szCs w:val="18"/>
          <w:lang w:val="en-US"/>
        </w:rPr>
        <w:t>vegetable</w:t>
      </w:r>
      <w:r w:rsidRPr="001824AA">
        <w:rPr>
          <w:rFonts w:ascii="Menlo" w:hAnsi="Menlo" w:cs="Menlo"/>
          <w:noProof/>
          <w:color w:val="000000"/>
          <w:sz w:val="18"/>
          <w:szCs w:val="18"/>
          <w:lang w:val="en-US"/>
        </w:rPr>
        <w:t xml:space="preserve"> </w:t>
      </w:r>
      <w:r>
        <w:rPr>
          <w:rFonts w:ascii="Menlo" w:hAnsi="Menlo" w:cs="Menlo"/>
          <w:noProof/>
          <w:color w:val="000000"/>
          <w:sz w:val="18"/>
          <w:szCs w:val="18"/>
          <w:lang w:val="en-US"/>
        </w:rPr>
        <w:t xml:space="preserve">= </w:t>
      </w:r>
      <w:r>
        <w:rPr>
          <w:rFonts w:ascii="Menlo" w:hAnsi="Menlo" w:cs="Menlo"/>
          <w:noProof/>
          <w:color w:val="3F6E74"/>
          <w:sz w:val="18"/>
          <w:szCs w:val="18"/>
          <w:lang w:val="en-US"/>
        </w:rPr>
        <w:t>V</w:t>
      </w:r>
      <w:r w:rsidRPr="001824AA">
        <w:rPr>
          <w:rFonts w:ascii="Menlo" w:hAnsi="Menlo" w:cs="Menlo"/>
          <w:noProof/>
          <w:color w:val="3F6E74"/>
          <w:sz w:val="18"/>
          <w:szCs w:val="18"/>
          <w:lang w:val="en-US"/>
        </w:rPr>
        <w:t>egetable</w:t>
      </w:r>
      <w:r>
        <w:rPr>
          <w:rFonts w:ascii="Menlo" w:hAnsi="Menlo" w:cs="Menlo"/>
          <w:noProof/>
          <w:color w:val="3F6E74"/>
          <w:sz w:val="18"/>
          <w:szCs w:val="18"/>
          <w:lang w:val="en-US"/>
        </w:rPr>
        <w:t>.carrot</w:t>
      </w:r>
    </w:p>
    <w:p w14:paraId="5C8A7EA6" w14:textId="77777777" w:rsidR="00555DAE" w:rsidRDefault="00555DAE" w:rsidP="00555DAE">
      <w:pPr>
        <w:pStyle w:val="NormalWeb"/>
        <w:spacing w:before="0" w:beforeAutospacing="0" w:after="0" w:afterAutospacing="0"/>
        <w:ind w:left="567"/>
        <w:jc w:val="both"/>
        <w:textAlignment w:val="baseline"/>
        <w:rPr>
          <w:rFonts w:ascii="Menlo" w:hAnsi="Menlo" w:cs="Menlo"/>
          <w:noProof/>
          <w:color w:val="AA3391"/>
          <w:sz w:val="18"/>
          <w:szCs w:val="18"/>
          <w:lang w:val="en-US"/>
        </w:rPr>
      </w:pPr>
    </w:p>
    <w:p w14:paraId="5CE6E53A" w14:textId="2E9D1DBC" w:rsidR="00555DAE" w:rsidRPr="001824AA" w:rsidRDefault="00555DAE" w:rsidP="00555DAE">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1824AA">
        <w:rPr>
          <w:rFonts w:ascii="Menlo" w:hAnsi="Menlo" w:cs="Menlo"/>
          <w:noProof/>
          <w:color w:val="AA3391"/>
          <w:sz w:val="18"/>
          <w:szCs w:val="18"/>
          <w:lang w:val="en-US"/>
        </w:rPr>
        <w:t>switch</w:t>
      </w:r>
      <w:r w:rsidRPr="001824AA">
        <w:rPr>
          <w:rFonts w:ascii="Menlo" w:hAnsi="Menlo" w:cs="Menlo"/>
          <w:noProof/>
          <w:color w:val="000000"/>
          <w:sz w:val="18"/>
          <w:szCs w:val="18"/>
          <w:lang w:val="en-US"/>
        </w:rPr>
        <w:t xml:space="preserve"> </w:t>
      </w:r>
      <w:r w:rsidRPr="001824AA">
        <w:rPr>
          <w:rFonts w:ascii="Menlo" w:hAnsi="Menlo" w:cs="Menlo"/>
          <w:noProof/>
          <w:color w:val="3F6E74"/>
          <w:sz w:val="18"/>
          <w:szCs w:val="18"/>
          <w:lang w:val="en-US"/>
        </w:rPr>
        <w:t>vegetable</w:t>
      </w:r>
      <w:r w:rsidRPr="001824AA">
        <w:rPr>
          <w:rFonts w:ascii="Menlo" w:hAnsi="Menlo" w:cs="Menlo"/>
          <w:noProof/>
          <w:color w:val="000000"/>
          <w:sz w:val="18"/>
          <w:szCs w:val="18"/>
          <w:lang w:val="en-US"/>
        </w:rPr>
        <w:t xml:space="preserve"> {</w:t>
      </w:r>
    </w:p>
    <w:p w14:paraId="20F4C2E1" w14:textId="09B5B3CD" w:rsidR="00555DAE" w:rsidRPr="001824AA" w:rsidRDefault="00555DAE" w:rsidP="00555DAE">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1824AA">
        <w:rPr>
          <w:rFonts w:ascii="Menlo" w:hAnsi="Menlo" w:cs="Menlo"/>
          <w:noProof/>
          <w:color w:val="AA3391"/>
          <w:sz w:val="18"/>
          <w:szCs w:val="18"/>
          <w:lang w:val="en-US"/>
        </w:rPr>
        <w:t>case</w:t>
      </w:r>
      <w:r w:rsidRPr="001824AA">
        <w:rPr>
          <w:rFonts w:ascii="Menlo" w:hAnsi="Menlo" w:cs="Menlo"/>
          <w:noProof/>
          <w:color w:val="000000"/>
          <w:sz w:val="18"/>
          <w:szCs w:val="18"/>
          <w:lang w:val="en-US"/>
        </w:rPr>
        <w:t xml:space="preserve"> </w:t>
      </w:r>
      <w:r>
        <w:rPr>
          <w:rFonts w:ascii="Menlo" w:hAnsi="Menlo" w:cs="Menlo"/>
          <w:noProof/>
          <w:color w:val="000000"/>
          <w:sz w:val="18"/>
          <w:szCs w:val="18"/>
          <w:lang w:val="en-US"/>
        </w:rPr>
        <w:t>.</w:t>
      </w:r>
      <w:r>
        <w:rPr>
          <w:rFonts w:ascii="Menlo" w:hAnsi="Menlo" w:cs="Menlo"/>
          <w:noProof/>
          <w:color w:val="3F6E74"/>
          <w:sz w:val="18"/>
          <w:szCs w:val="18"/>
          <w:lang w:val="en-US"/>
        </w:rPr>
        <w:t xml:space="preserve">brocoli, </w:t>
      </w:r>
      <w:r>
        <w:rPr>
          <w:rFonts w:ascii="Menlo" w:hAnsi="Menlo" w:cs="Menlo"/>
          <w:noProof/>
          <w:color w:val="000000"/>
          <w:sz w:val="18"/>
          <w:szCs w:val="18"/>
          <w:lang w:val="en-US"/>
        </w:rPr>
        <w:t>.</w:t>
      </w:r>
      <w:r>
        <w:rPr>
          <w:rFonts w:ascii="Menlo" w:hAnsi="Menlo" w:cs="Menlo"/>
          <w:noProof/>
          <w:color w:val="3F6E74"/>
          <w:sz w:val="18"/>
          <w:szCs w:val="18"/>
          <w:lang w:val="en-US"/>
        </w:rPr>
        <w:t>carrot</w:t>
      </w:r>
      <w:r w:rsidRPr="001824AA">
        <w:rPr>
          <w:rFonts w:ascii="Menlo" w:hAnsi="Menlo" w:cs="Menlo"/>
          <w:noProof/>
          <w:color w:val="000000"/>
          <w:sz w:val="18"/>
          <w:szCs w:val="18"/>
          <w:lang w:val="en-US"/>
        </w:rPr>
        <w:t>:</w:t>
      </w:r>
    </w:p>
    <w:p w14:paraId="68E4FF49" w14:textId="0EA67A7E" w:rsidR="00555DAE" w:rsidRPr="001824AA" w:rsidRDefault="00555DAE" w:rsidP="00555DAE">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1824AA">
        <w:rPr>
          <w:rFonts w:ascii="Menlo" w:hAnsi="Menlo" w:cs="Menlo"/>
          <w:noProof/>
          <w:color w:val="000000"/>
          <w:sz w:val="18"/>
          <w:szCs w:val="18"/>
          <w:lang w:val="en-US"/>
        </w:rPr>
        <w:t>  </w:t>
      </w:r>
      <w:r w:rsidRPr="001824AA">
        <w:rPr>
          <w:rFonts w:ascii="Menlo" w:hAnsi="Menlo" w:cs="Menlo"/>
          <w:noProof/>
          <w:color w:val="AA3391"/>
          <w:sz w:val="18"/>
          <w:szCs w:val="18"/>
          <w:lang w:val="en-US"/>
        </w:rPr>
        <w:t>let</w:t>
      </w:r>
      <w:r w:rsidRPr="001824AA">
        <w:rPr>
          <w:rFonts w:ascii="Menlo" w:hAnsi="Menlo" w:cs="Menlo"/>
          <w:noProof/>
          <w:color w:val="000000"/>
          <w:sz w:val="18"/>
          <w:szCs w:val="18"/>
          <w:lang w:val="en-US"/>
        </w:rPr>
        <w:t xml:space="preserve"> </w:t>
      </w:r>
      <w:r w:rsidRPr="001824AA">
        <w:rPr>
          <w:rFonts w:ascii="Menlo" w:hAnsi="Menlo" w:cs="Menlo"/>
          <w:noProof/>
          <w:color w:val="3F6E74"/>
          <w:sz w:val="18"/>
          <w:szCs w:val="18"/>
          <w:lang w:val="en-US"/>
        </w:rPr>
        <w:t>vegetableComment</w:t>
      </w:r>
      <w:r w:rsidRPr="001824AA">
        <w:rPr>
          <w:rFonts w:ascii="Menlo" w:hAnsi="Menlo" w:cs="Menlo"/>
          <w:noProof/>
          <w:color w:val="000000"/>
          <w:sz w:val="18"/>
          <w:szCs w:val="18"/>
          <w:lang w:val="en-US"/>
        </w:rPr>
        <w:t xml:space="preserve"> = </w:t>
      </w:r>
      <w:r w:rsidRPr="001824AA">
        <w:rPr>
          <w:rFonts w:ascii="Menlo" w:hAnsi="Menlo" w:cs="Menlo"/>
          <w:noProof/>
          <w:color w:val="C41A16"/>
          <w:sz w:val="18"/>
          <w:szCs w:val="18"/>
          <w:lang w:val="en-US"/>
        </w:rPr>
        <w:t>"</w:t>
      </w:r>
      <w:r>
        <w:rPr>
          <w:rFonts w:ascii="Menlo" w:hAnsi="Menlo" w:cs="Menlo"/>
          <w:noProof/>
          <w:color w:val="C41A16"/>
          <w:sz w:val="18"/>
          <w:szCs w:val="18"/>
          <w:lang w:val="en-US"/>
        </w:rPr>
        <w:t>I like it.”</w:t>
      </w:r>
    </w:p>
    <w:p w14:paraId="3EFD805D" w14:textId="77777777" w:rsidR="00555DAE" w:rsidRPr="0008414D" w:rsidRDefault="00555DAE" w:rsidP="00555DAE">
      <w:pPr>
        <w:pStyle w:val="NormalWeb"/>
        <w:spacing w:before="0" w:beforeAutospacing="0" w:after="0" w:afterAutospacing="0"/>
        <w:ind w:left="567"/>
        <w:jc w:val="both"/>
        <w:textAlignment w:val="baseline"/>
        <w:rPr>
          <w:rFonts w:ascii="Menlo" w:hAnsi="Menlo" w:cs="Menlo"/>
          <w:noProof/>
          <w:color w:val="000000"/>
          <w:sz w:val="21"/>
          <w:szCs w:val="21"/>
        </w:rPr>
      </w:pPr>
      <w:r w:rsidRPr="0008414D">
        <w:rPr>
          <w:rFonts w:ascii="Menlo" w:hAnsi="Menlo" w:cs="Menlo"/>
          <w:noProof/>
          <w:color w:val="AA3391"/>
          <w:sz w:val="18"/>
          <w:szCs w:val="18"/>
        </w:rPr>
        <w:t>default</w:t>
      </w:r>
      <w:r w:rsidRPr="0008414D">
        <w:rPr>
          <w:rFonts w:ascii="Menlo" w:hAnsi="Menlo" w:cs="Menlo"/>
          <w:noProof/>
          <w:color w:val="000000"/>
          <w:sz w:val="18"/>
          <w:szCs w:val="18"/>
        </w:rPr>
        <w:t>:</w:t>
      </w:r>
    </w:p>
    <w:p w14:paraId="1E32505F" w14:textId="12812A6D" w:rsidR="00555DAE" w:rsidRPr="0008414D" w:rsidRDefault="00555DAE" w:rsidP="00555DAE">
      <w:pPr>
        <w:pStyle w:val="NormalWeb"/>
        <w:spacing w:before="0" w:beforeAutospacing="0" w:after="0" w:afterAutospacing="0"/>
        <w:ind w:left="567"/>
        <w:jc w:val="both"/>
        <w:textAlignment w:val="baseline"/>
        <w:rPr>
          <w:rFonts w:ascii="Menlo" w:hAnsi="Menlo" w:cs="Menlo"/>
          <w:noProof/>
          <w:color w:val="000000"/>
          <w:sz w:val="21"/>
          <w:szCs w:val="21"/>
        </w:rPr>
      </w:pPr>
      <w:r w:rsidRPr="0008414D">
        <w:rPr>
          <w:rFonts w:ascii="Menlo" w:hAnsi="Menlo" w:cs="Menlo"/>
          <w:noProof/>
          <w:color w:val="000000"/>
          <w:sz w:val="18"/>
          <w:szCs w:val="18"/>
        </w:rPr>
        <w:t>  </w:t>
      </w:r>
      <w:r w:rsidRPr="0008414D">
        <w:rPr>
          <w:rFonts w:ascii="Menlo" w:hAnsi="Menlo" w:cs="Menlo"/>
          <w:noProof/>
          <w:color w:val="AA3391"/>
          <w:sz w:val="18"/>
          <w:szCs w:val="18"/>
        </w:rPr>
        <w:t>let</w:t>
      </w:r>
      <w:r w:rsidRPr="0008414D">
        <w:rPr>
          <w:rFonts w:ascii="Menlo" w:hAnsi="Menlo" w:cs="Menlo"/>
          <w:noProof/>
          <w:color w:val="000000"/>
          <w:sz w:val="18"/>
          <w:szCs w:val="18"/>
        </w:rPr>
        <w:t xml:space="preserve"> </w:t>
      </w:r>
      <w:r w:rsidRPr="0008414D">
        <w:rPr>
          <w:rFonts w:ascii="Menlo" w:hAnsi="Menlo" w:cs="Menlo"/>
          <w:noProof/>
          <w:color w:val="3F6E74"/>
          <w:sz w:val="18"/>
          <w:szCs w:val="18"/>
        </w:rPr>
        <w:t>vegetableComment</w:t>
      </w:r>
      <w:r w:rsidRPr="0008414D">
        <w:rPr>
          <w:rFonts w:ascii="Menlo" w:hAnsi="Menlo" w:cs="Menlo"/>
          <w:noProof/>
          <w:color w:val="000000"/>
          <w:sz w:val="18"/>
          <w:szCs w:val="18"/>
        </w:rPr>
        <w:t xml:space="preserve"> = </w:t>
      </w:r>
      <w:r w:rsidRPr="0008414D">
        <w:rPr>
          <w:rFonts w:ascii="Menlo" w:hAnsi="Menlo" w:cs="Menlo"/>
          <w:noProof/>
          <w:color w:val="C41A16"/>
          <w:sz w:val="18"/>
          <w:szCs w:val="18"/>
        </w:rPr>
        <w:t>"Arrgh!!"</w:t>
      </w:r>
    </w:p>
    <w:p w14:paraId="74A762FD" w14:textId="0B420529" w:rsidR="00555DAE" w:rsidRDefault="00555DAE" w:rsidP="0008414D">
      <w:pPr>
        <w:ind w:firstLine="567"/>
        <w:rPr>
          <w:rFonts w:ascii="Menlo" w:hAnsi="Menlo" w:cs="Menlo"/>
          <w:noProof/>
          <w:sz w:val="18"/>
          <w:szCs w:val="18"/>
        </w:rPr>
      </w:pPr>
      <w:r w:rsidRPr="00A66496">
        <w:rPr>
          <w:rFonts w:ascii="Menlo" w:hAnsi="Menlo" w:cs="Menlo"/>
          <w:noProof/>
          <w:sz w:val="18"/>
          <w:szCs w:val="18"/>
        </w:rPr>
        <w:t>}</w:t>
      </w:r>
    </w:p>
    <w:p w14:paraId="641146DA" w14:textId="7F93F6B1" w:rsidR="00417474" w:rsidRDefault="00417474" w:rsidP="0008414D">
      <w:pPr>
        <w:pStyle w:val="SemEspaamento"/>
      </w:pPr>
      <w:r>
        <w:t xml:space="preserve">Acima, um exemplo de uso do </w:t>
      </w:r>
      <w:r w:rsidRPr="0008414D">
        <w:rPr>
          <w:rFonts w:ascii="Menlo" w:hAnsi="Menlo" w:cs="Menlo"/>
          <w:noProof/>
          <w:color w:val="AA3391"/>
          <w:sz w:val="18"/>
          <w:szCs w:val="18"/>
        </w:rPr>
        <w:t>switch</w:t>
      </w:r>
      <w:r w:rsidRPr="0008414D">
        <w:rPr>
          <w:rFonts w:ascii="Menlo" w:hAnsi="Menlo" w:cs="Menlo"/>
          <w:noProof/>
          <w:sz w:val="18"/>
          <w:szCs w:val="18"/>
        </w:rPr>
        <w:t xml:space="preserve"> </w:t>
      </w:r>
      <w:r>
        <w:t xml:space="preserve">para permutar entre valores de um </w:t>
      </w:r>
      <w:r w:rsidRPr="0008414D">
        <w:rPr>
          <w:rFonts w:ascii="Menlo" w:hAnsi="Menlo" w:cs="Menlo"/>
          <w:noProof/>
          <w:color w:val="AA3391"/>
          <w:sz w:val="18"/>
          <w:szCs w:val="18"/>
        </w:rPr>
        <w:t>enum</w:t>
      </w:r>
      <w:r>
        <w:t>.</w:t>
      </w:r>
    </w:p>
    <w:p w14:paraId="0158E5E8" w14:textId="77777777" w:rsidR="00432D6D" w:rsidRPr="009600B8" w:rsidRDefault="00432D6D" w:rsidP="00432D6D">
      <w:pPr>
        <w:pStyle w:val="Ttulo3"/>
        <w:rPr>
          <w:i/>
        </w:rPr>
      </w:pPr>
      <w:r w:rsidRPr="009600B8">
        <w:rPr>
          <w:i/>
        </w:rPr>
        <w:t>Loops</w:t>
      </w:r>
    </w:p>
    <w:p w14:paraId="4A78A2B0" w14:textId="2FE39D09" w:rsidR="00D05199" w:rsidRDefault="00052F59" w:rsidP="00722402">
      <w:r>
        <w:t xml:space="preserve">Agora falando de </w:t>
      </w:r>
      <w:r w:rsidR="00DB4CA9" w:rsidRPr="009600B8">
        <w:rPr>
          <w:i/>
        </w:rPr>
        <w:t>loops</w:t>
      </w:r>
      <w:r w:rsidR="00DB4CA9">
        <w:t xml:space="preserve"> </w:t>
      </w:r>
      <w:r w:rsidRPr="00222371">
        <w:rPr>
          <w:rFonts w:ascii="Menlo" w:hAnsi="Menlo" w:cs="Menlo"/>
          <w:color w:val="AA3391"/>
          <w:sz w:val="18"/>
          <w:szCs w:val="18"/>
        </w:rPr>
        <w:t>for</w:t>
      </w:r>
      <w:r>
        <w:t>, em Swift</w:t>
      </w:r>
      <w:r w:rsidR="00A362F1">
        <w:t>, você</w:t>
      </w:r>
      <w:r w:rsidR="006123B1">
        <w:t xml:space="preserve"> </w:t>
      </w:r>
      <w:r w:rsidR="00D05199">
        <w:t>pode mante</w:t>
      </w:r>
      <w:r>
        <w:t xml:space="preserve">r um índice em um </w:t>
      </w:r>
      <w:r w:rsidRPr="009600B8">
        <w:rPr>
          <w:i/>
        </w:rPr>
        <w:t>loop</w:t>
      </w:r>
      <w:r>
        <w:t xml:space="preserve"> usando um </w:t>
      </w:r>
      <w:r w:rsidRPr="00052F59">
        <w:rPr>
          <w:i/>
        </w:rPr>
        <w:t>Range</w:t>
      </w:r>
      <w:r>
        <w:rPr>
          <w:i/>
        </w:rPr>
        <w:t xml:space="preserve"> </w:t>
      </w:r>
      <w:r w:rsidRPr="00052F59">
        <w:t>(</w:t>
      </w:r>
      <w:r>
        <w:t>gama</w:t>
      </w:r>
      <w:r w:rsidRPr="00052F59">
        <w:t>)</w:t>
      </w:r>
      <w:r w:rsidR="00D05199">
        <w:t xml:space="preserve">. Use o </w:t>
      </w:r>
      <w:r w:rsidR="00D05199">
        <w:rPr>
          <w:i/>
          <w:iCs/>
        </w:rPr>
        <w:t>operador semiaberto gama</w:t>
      </w:r>
      <w:r w:rsidR="00D05199">
        <w:t xml:space="preserve"> (</w:t>
      </w:r>
      <w:proofErr w:type="gramStart"/>
      <w:r w:rsidR="00D05199">
        <w:t xml:space="preserve"> </w:t>
      </w:r>
      <w:r w:rsidR="00D05199">
        <w:rPr>
          <w:rFonts w:ascii="Verdana" w:hAnsi="Verdana"/>
          <w:color w:val="808080"/>
          <w:sz w:val="18"/>
          <w:szCs w:val="18"/>
        </w:rPr>
        <w:t>..</w:t>
      </w:r>
      <w:proofErr w:type="gramEnd"/>
      <w:r w:rsidR="00D05199">
        <w:rPr>
          <w:rFonts w:ascii="Verdana" w:hAnsi="Verdana"/>
          <w:color w:val="808080"/>
          <w:sz w:val="18"/>
          <w:szCs w:val="18"/>
        </w:rPr>
        <w:t>&lt;</w:t>
      </w:r>
      <w:r w:rsidR="00D05199">
        <w:t>) para fazer uma série de índices.</w:t>
      </w:r>
    </w:p>
    <w:p w14:paraId="110616A1" w14:textId="77777777" w:rsidR="00D05199" w:rsidRPr="00A66496" w:rsidRDefault="00D05199" w:rsidP="00222371">
      <w:pPr>
        <w:pStyle w:val="NormalWeb"/>
        <w:spacing w:before="460" w:beforeAutospacing="0" w:after="0" w:afterAutospacing="0"/>
        <w:ind w:left="567"/>
        <w:jc w:val="both"/>
        <w:textAlignment w:val="baseline"/>
        <w:rPr>
          <w:rFonts w:ascii="Menlo" w:hAnsi="Menlo" w:cs="Menlo"/>
          <w:color w:val="000000"/>
          <w:sz w:val="21"/>
          <w:szCs w:val="21"/>
          <w:lang w:val="en-US"/>
        </w:rPr>
      </w:pPr>
      <w:proofErr w:type="spellStart"/>
      <w:r w:rsidRPr="00A66496">
        <w:rPr>
          <w:rFonts w:ascii="Menlo" w:hAnsi="Menlo" w:cs="Menlo"/>
          <w:color w:val="AA3391"/>
          <w:sz w:val="18"/>
          <w:szCs w:val="18"/>
          <w:lang w:val="en-US"/>
        </w:rPr>
        <w:t>var</w:t>
      </w:r>
      <w:proofErr w:type="spellEnd"/>
      <w:r w:rsidRPr="00A66496">
        <w:rPr>
          <w:rFonts w:ascii="Menlo" w:hAnsi="Menlo" w:cs="Menlo"/>
          <w:color w:val="000000"/>
          <w:sz w:val="18"/>
          <w:szCs w:val="18"/>
          <w:lang w:val="en-US"/>
        </w:rPr>
        <w:t xml:space="preserve"> </w:t>
      </w:r>
      <w:proofErr w:type="spellStart"/>
      <w:r w:rsidRPr="00A66496">
        <w:rPr>
          <w:rFonts w:ascii="Menlo" w:hAnsi="Menlo" w:cs="Menlo"/>
          <w:color w:val="3F6E74"/>
          <w:sz w:val="18"/>
          <w:szCs w:val="18"/>
          <w:lang w:val="en-US"/>
        </w:rPr>
        <w:t>firstForLoop</w:t>
      </w:r>
      <w:proofErr w:type="spellEnd"/>
      <w:r w:rsidRPr="00A66496">
        <w:rPr>
          <w:rFonts w:ascii="Menlo" w:hAnsi="Menlo" w:cs="Menlo"/>
          <w:color w:val="000000"/>
          <w:sz w:val="18"/>
          <w:szCs w:val="18"/>
          <w:lang w:val="en-US"/>
        </w:rPr>
        <w:t xml:space="preserve"> = </w:t>
      </w:r>
      <w:r w:rsidRPr="00A66496">
        <w:rPr>
          <w:rFonts w:ascii="Menlo" w:hAnsi="Menlo" w:cs="Menlo"/>
          <w:color w:val="1C00CF"/>
          <w:sz w:val="18"/>
          <w:szCs w:val="18"/>
          <w:lang w:val="en-US"/>
        </w:rPr>
        <w:t>0</w:t>
      </w:r>
    </w:p>
    <w:p w14:paraId="319ED184" w14:textId="77777777" w:rsidR="00D05199" w:rsidRPr="00A66496" w:rsidRDefault="00D05199" w:rsidP="00222371">
      <w:pPr>
        <w:pStyle w:val="NormalWeb"/>
        <w:spacing w:before="0" w:beforeAutospacing="0" w:after="0" w:afterAutospacing="0"/>
        <w:ind w:left="567"/>
        <w:jc w:val="both"/>
        <w:textAlignment w:val="baseline"/>
        <w:rPr>
          <w:rFonts w:ascii="Menlo" w:hAnsi="Menlo" w:cs="Menlo"/>
          <w:color w:val="000000"/>
          <w:sz w:val="21"/>
          <w:szCs w:val="21"/>
          <w:lang w:val="en-US"/>
        </w:rPr>
      </w:pPr>
      <w:r w:rsidRPr="00A66496">
        <w:rPr>
          <w:rFonts w:ascii="Menlo" w:hAnsi="Menlo" w:cs="Menlo"/>
          <w:color w:val="AA3391"/>
          <w:sz w:val="18"/>
          <w:szCs w:val="18"/>
          <w:lang w:val="en-US"/>
        </w:rPr>
        <w:t>for</w:t>
      </w:r>
      <w:r w:rsidRPr="00A66496">
        <w:rPr>
          <w:rFonts w:ascii="Menlo" w:hAnsi="Menlo" w:cs="Menlo"/>
          <w:color w:val="000000"/>
          <w:sz w:val="18"/>
          <w:szCs w:val="18"/>
          <w:lang w:val="en-US"/>
        </w:rPr>
        <w:t xml:space="preserve"> </w:t>
      </w:r>
      <w:proofErr w:type="spellStart"/>
      <w:r w:rsidRPr="00A66496">
        <w:rPr>
          <w:rFonts w:ascii="Menlo" w:hAnsi="Menlo" w:cs="Menlo"/>
          <w:color w:val="3F6E74"/>
          <w:sz w:val="18"/>
          <w:szCs w:val="18"/>
          <w:lang w:val="en-US"/>
        </w:rPr>
        <w:t>i</w:t>
      </w:r>
      <w:proofErr w:type="spellEnd"/>
      <w:r w:rsidRPr="00A66496">
        <w:rPr>
          <w:rFonts w:ascii="Menlo" w:hAnsi="Menlo" w:cs="Menlo"/>
          <w:color w:val="000000"/>
          <w:sz w:val="18"/>
          <w:szCs w:val="18"/>
          <w:lang w:val="en-US"/>
        </w:rPr>
        <w:t xml:space="preserve"> </w:t>
      </w:r>
      <w:r w:rsidRPr="00A66496">
        <w:rPr>
          <w:rFonts w:ascii="Menlo" w:hAnsi="Menlo" w:cs="Menlo"/>
          <w:color w:val="AA3391"/>
          <w:sz w:val="18"/>
          <w:szCs w:val="18"/>
          <w:lang w:val="en-US"/>
        </w:rPr>
        <w:t>in</w:t>
      </w:r>
      <w:r w:rsidRPr="00A66496">
        <w:rPr>
          <w:rFonts w:ascii="Menlo" w:hAnsi="Menlo" w:cs="Menlo"/>
          <w:color w:val="000000"/>
          <w:sz w:val="18"/>
          <w:szCs w:val="18"/>
          <w:lang w:val="en-US"/>
        </w:rPr>
        <w:t xml:space="preserve"> </w:t>
      </w:r>
      <w:proofErr w:type="gramStart"/>
      <w:r w:rsidRPr="00A66496">
        <w:rPr>
          <w:rFonts w:ascii="Menlo" w:hAnsi="Menlo" w:cs="Menlo"/>
          <w:color w:val="1C00CF"/>
          <w:sz w:val="18"/>
          <w:szCs w:val="18"/>
          <w:lang w:val="en-US"/>
        </w:rPr>
        <w:t>0</w:t>
      </w:r>
      <w:r w:rsidRPr="00A66496">
        <w:rPr>
          <w:rFonts w:ascii="Menlo" w:hAnsi="Menlo" w:cs="Menlo"/>
          <w:color w:val="000000"/>
          <w:sz w:val="18"/>
          <w:szCs w:val="18"/>
          <w:lang w:val="en-US"/>
        </w:rPr>
        <w:t>..</w:t>
      </w:r>
      <w:proofErr w:type="gramEnd"/>
      <w:r w:rsidRPr="00A66496">
        <w:rPr>
          <w:rFonts w:ascii="Menlo" w:hAnsi="Menlo" w:cs="Menlo"/>
          <w:color w:val="000000"/>
          <w:sz w:val="18"/>
          <w:szCs w:val="18"/>
          <w:lang w:val="en-US"/>
        </w:rPr>
        <w:t>&lt;</w:t>
      </w:r>
      <w:r w:rsidRPr="00A66496">
        <w:rPr>
          <w:rFonts w:ascii="Menlo" w:hAnsi="Menlo" w:cs="Menlo"/>
          <w:color w:val="1C00CF"/>
          <w:sz w:val="18"/>
          <w:szCs w:val="18"/>
          <w:lang w:val="en-US"/>
        </w:rPr>
        <w:t>4</w:t>
      </w:r>
      <w:r w:rsidRPr="00A66496">
        <w:rPr>
          <w:rFonts w:ascii="Menlo" w:hAnsi="Menlo" w:cs="Menlo"/>
          <w:color w:val="000000"/>
          <w:sz w:val="18"/>
          <w:szCs w:val="18"/>
          <w:lang w:val="en-US"/>
        </w:rPr>
        <w:t xml:space="preserve"> {</w:t>
      </w:r>
    </w:p>
    <w:p w14:paraId="34D8832E" w14:textId="77777777" w:rsidR="00D05199" w:rsidRPr="007F0949" w:rsidRDefault="00D05199" w:rsidP="00222371">
      <w:pPr>
        <w:pStyle w:val="NormalWeb"/>
        <w:spacing w:before="0" w:beforeAutospacing="0" w:after="0" w:afterAutospacing="0"/>
        <w:ind w:left="567"/>
        <w:jc w:val="both"/>
        <w:textAlignment w:val="baseline"/>
        <w:rPr>
          <w:rFonts w:ascii="Menlo" w:hAnsi="Menlo" w:cs="Menlo"/>
          <w:color w:val="000000"/>
          <w:sz w:val="21"/>
          <w:szCs w:val="21"/>
        </w:rPr>
      </w:pPr>
      <w:r w:rsidRPr="00A66496">
        <w:rPr>
          <w:rFonts w:ascii="Menlo" w:hAnsi="Menlo" w:cs="Menlo"/>
          <w:color w:val="000000"/>
          <w:sz w:val="18"/>
          <w:szCs w:val="18"/>
          <w:lang w:val="en-US"/>
        </w:rPr>
        <w:t>  </w:t>
      </w:r>
      <w:proofErr w:type="spellStart"/>
      <w:proofErr w:type="gramStart"/>
      <w:r w:rsidRPr="007F0949">
        <w:rPr>
          <w:rFonts w:ascii="Menlo" w:hAnsi="Menlo" w:cs="Menlo"/>
          <w:color w:val="3F6E74"/>
          <w:sz w:val="18"/>
          <w:szCs w:val="18"/>
        </w:rPr>
        <w:t>firstForLoop</w:t>
      </w:r>
      <w:proofErr w:type="spellEnd"/>
      <w:proofErr w:type="gramEnd"/>
      <w:r w:rsidRPr="007F0949">
        <w:rPr>
          <w:rFonts w:ascii="Menlo" w:hAnsi="Menlo" w:cs="Menlo"/>
          <w:color w:val="000000"/>
          <w:sz w:val="18"/>
          <w:szCs w:val="18"/>
        </w:rPr>
        <w:t xml:space="preserve"> += </w:t>
      </w:r>
      <w:r w:rsidRPr="007F0949">
        <w:rPr>
          <w:rFonts w:ascii="Menlo" w:hAnsi="Menlo" w:cs="Menlo"/>
          <w:color w:val="3F6E74"/>
          <w:sz w:val="18"/>
          <w:szCs w:val="18"/>
        </w:rPr>
        <w:t>i</w:t>
      </w:r>
    </w:p>
    <w:p w14:paraId="712D4776" w14:textId="77777777" w:rsidR="00D05199" w:rsidRPr="007F0949" w:rsidRDefault="00D05199" w:rsidP="00222371">
      <w:pPr>
        <w:pStyle w:val="NormalWeb"/>
        <w:spacing w:before="0" w:beforeAutospacing="0" w:after="0" w:afterAutospacing="0"/>
        <w:ind w:left="567"/>
        <w:jc w:val="both"/>
        <w:textAlignment w:val="baseline"/>
        <w:rPr>
          <w:rFonts w:ascii="Menlo" w:hAnsi="Menlo" w:cs="Menlo"/>
          <w:color w:val="000000"/>
          <w:sz w:val="21"/>
          <w:szCs w:val="21"/>
        </w:rPr>
      </w:pPr>
      <w:r w:rsidRPr="007F0949">
        <w:rPr>
          <w:rFonts w:ascii="Menlo" w:hAnsi="Menlo" w:cs="Menlo"/>
          <w:color w:val="000000"/>
          <w:sz w:val="18"/>
          <w:szCs w:val="18"/>
        </w:rPr>
        <w:t>}</w:t>
      </w:r>
    </w:p>
    <w:p w14:paraId="711B6C35" w14:textId="77777777" w:rsidR="00D05199" w:rsidRPr="00222371" w:rsidRDefault="00D05199" w:rsidP="00222371">
      <w:pPr>
        <w:pStyle w:val="NormalWeb"/>
        <w:spacing w:before="0" w:beforeAutospacing="0" w:after="620" w:afterAutospacing="0"/>
        <w:ind w:left="567"/>
        <w:jc w:val="both"/>
        <w:textAlignment w:val="baseline"/>
        <w:rPr>
          <w:rFonts w:ascii="Menlo" w:hAnsi="Menlo" w:cs="Menlo"/>
          <w:color w:val="000000"/>
          <w:sz w:val="21"/>
          <w:szCs w:val="21"/>
        </w:rPr>
      </w:pPr>
      <w:proofErr w:type="spellStart"/>
      <w:proofErr w:type="gramStart"/>
      <w:r w:rsidRPr="00222371">
        <w:rPr>
          <w:rFonts w:ascii="Menlo" w:hAnsi="Menlo" w:cs="Menlo"/>
          <w:color w:val="3F6E74"/>
          <w:sz w:val="18"/>
          <w:szCs w:val="18"/>
        </w:rPr>
        <w:t>print</w:t>
      </w:r>
      <w:proofErr w:type="spellEnd"/>
      <w:r w:rsidRPr="00222371">
        <w:rPr>
          <w:rFonts w:ascii="Menlo" w:hAnsi="Menlo" w:cs="Menlo"/>
          <w:color w:val="000000"/>
          <w:sz w:val="18"/>
          <w:szCs w:val="18"/>
        </w:rPr>
        <w:t>(</w:t>
      </w:r>
      <w:proofErr w:type="spellStart"/>
      <w:proofErr w:type="gramEnd"/>
      <w:r w:rsidRPr="00222371">
        <w:rPr>
          <w:rFonts w:ascii="Menlo" w:hAnsi="Menlo" w:cs="Menlo"/>
          <w:color w:val="3F6E74"/>
          <w:sz w:val="18"/>
          <w:szCs w:val="18"/>
        </w:rPr>
        <w:t>firstForLoop</w:t>
      </w:r>
      <w:proofErr w:type="spellEnd"/>
      <w:r w:rsidRPr="00222371">
        <w:rPr>
          <w:rFonts w:ascii="Menlo" w:hAnsi="Menlo" w:cs="Menlo"/>
          <w:color w:val="000000"/>
          <w:sz w:val="18"/>
          <w:szCs w:val="18"/>
        </w:rPr>
        <w:t>)</w:t>
      </w:r>
    </w:p>
    <w:p w14:paraId="44130E49" w14:textId="4A0C2B53" w:rsidR="00D05199" w:rsidRDefault="00D05199" w:rsidP="00052F59">
      <w:r>
        <w:t>O operador</w:t>
      </w:r>
      <w:r w:rsidR="00052F59">
        <w:t xml:space="preserve"> de </w:t>
      </w:r>
      <w:r w:rsidR="00052F59" w:rsidRPr="009600B8">
        <w:rPr>
          <w:i/>
        </w:rPr>
        <w:t>range</w:t>
      </w:r>
      <w:r>
        <w:t xml:space="preserve"> semiaberto (</w:t>
      </w:r>
      <w:proofErr w:type="gramStart"/>
      <w:r>
        <w:t xml:space="preserve"> </w:t>
      </w:r>
      <w:r>
        <w:rPr>
          <w:rFonts w:ascii="Verdana" w:hAnsi="Verdana"/>
          <w:color w:val="808080"/>
          <w:sz w:val="18"/>
          <w:szCs w:val="18"/>
        </w:rPr>
        <w:t>..</w:t>
      </w:r>
      <w:proofErr w:type="gramEnd"/>
      <w:r>
        <w:rPr>
          <w:rFonts w:ascii="Verdana" w:hAnsi="Verdana"/>
          <w:color w:val="808080"/>
          <w:sz w:val="18"/>
          <w:szCs w:val="18"/>
        </w:rPr>
        <w:t>&lt;</w:t>
      </w:r>
      <w:r>
        <w:t xml:space="preserve">) não inclui o número superior, de modo que </w:t>
      </w:r>
      <w:r w:rsidR="005B0E34">
        <w:t xml:space="preserve">esse </w:t>
      </w:r>
      <w:r>
        <w:t xml:space="preserve">intervalo vai de </w:t>
      </w:r>
      <w:r w:rsidR="00052F59" w:rsidRPr="00222371">
        <w:rPr>
          <w:rFonts w:ascii="Menlo" w:hAnsi="Menlo" w:cs="Menlo"/>
          <w:color w:val="1C00CF"/>
          <w:sz w:val="18"/>
          <w:szCs w:val="18"/>
        </w:rPr>
        <w:t>0</w:t>
      </w:r>
      <w:r w:rsidR="00052F59">
        <w:rPr>
          <w:rFonts w:ascii="Menlo" w:hAnsi="Menlo" w:cs="Menlo"/>
          <w:color w:val="1C00CF"/>
          <w:sz w:val="18"/>
          <w:szCs w:val="18"/>
        </w:rPr>
        <w:t xml:space="preserve"> </w:t>
      </w:r>
      <w:r>
        <w:t>a</w:t>
      </w:r>
      <w:r w:rsidR="00052F59">
        <w:t xml:space="preserve"> </w:t>
      </w:r>
      <w:r w:rsidR="00052F59">
        <w:rPr>
          <w:rFonts w:ascii="Menlo" w:hAnsi="Menlo" w:cs="Menlo"/>
          <w:color w:val="1C00CF"/>
          <w:sz w:val="18"/>
          <w:szCs w:val="18"/>
        </w:rPr>
        <w:t xml:space="preserve">3 </w:t>
      </w:r>
      <w:r>
        <w:t xml:space="preserve">para um total de quatro iterações do </w:t>
      </w:r>
      <w:r w:rsidRPr="009600B8">
        <w:rPr>
          <w:i/>
        </w:rPr>
        <w:t>loop</w:t>
      </w:r>
      <w:r>
        <w:t xml:space="preserve">. Use o </w:t>
      </w:r>
      <w:r>
        <w:rPr>
          <w:i/>
          <w:iCs/>
        </w:rPr>
        <w:t>operador</w:t>
      </w:r>
      <w:r w:rsidR="00052F59">
        <w:rPr>
          <w:i/>
          <w:iCs/>
        </w:rPr>
        <w:t xml:space="preserve"> de range</w:t>
      </w:r>
      <w:r>
        <w:rPr>
          <w:i/>
          <w:iCs/>
        </w:rPr>
        <w:t xml:space="preserve"> fechad</w:t>
      </w:r>
      <w:r w:rsidR="00052F59">
        <w:rPr>
          <w:i/>
          <w:iCs/>
        </w:rPr>
        <w:t>o</w:t>
      </w:r>
      <w:r>
        <w:t xml:space="preserve"> (</w:t>
      </w:r>
      <w:r>
        <w:rPr>
          <w:rFonts w:ascii="Verdana" w:hAnsi="Verdana"/>
          <w:color w:val="808080"/>
          <w:sz w:val="18"/>
          <w:szCs w:val="18"/>
        </w:rPr>
        <w:t>...</w:t>
      </w:r>
      <w:r>
        <w:t>) para fazer um intervalo que inclui ambos os valores.</w:t>
      </w:r>
    </w:p>
    <w:p w14:paraId="2A17E90D" w14:textId="77777777" w:rsidR="00D05199" w:rsidRPr="00A66496" w:rsidRDefault="00D05199" w:rsidP="00222371">
      <w:pPr>
        <w:pStyle w:val="NormalWeb"/>
        <w:spacing w:before="460" w:beforeAutospacing="0" w:after="0" w:afterAutospacing="0"/>
        <w:ind w:left="567"/>
        <w:jc w:val="both"/>
        <w:textAlignment w:val="baseline"/>
        <w:rPr>
          <w:rFonts w:ascii="Menlo" w:hAnsi="Menlo" w:cs="Menlo"/>
          <w:color w:val="000000"/>
          <w:sz w:val="21"/>
          <w:szCs w:val="21"/>
          <w:lang w:val="en-US"/>
        </w:rPr>
      </w:pPr>
      <w:proofErr w:type="spellStart"/>
      <w:r w:rsidRPr="00A66496">
        <w:rPr>
          <w:rFonts w:ascii="Menlo" w:hAnsi="Menlo" w:cs="Menlo"/>
          <w:color w:val="AA3391"/>
          <w:sz w:val="18"/>
          <w:szCs w:val="18"/>
          <w:lang w:val="en-US"/>
        </w:rPr>
        <w:lastRenderedPageBreak/>
        <w:t>var</w:t>
      </w:r>
      <w:proofErr w:type="spellEnd"/>
      <w:r w:rsidRPr="00A66496">
        <w:rPr>
          <w:rFonts w:ascii="Menlo" w:hAnsi="Menlo" w:cs="Menlo"/>
          <w:color w:val="000000"/>
          <w:sz w:val="18"/>
          <w:szCs w:val="18"/>
          <w:lang w:val="en-US"/>
        </w:rPr>
        <w:t xml:space="preserve"> </w:t>
      </w:r>
      <w:proofErr w:type="spellStart"/>
      <w:r w:rsidRPr="00A66496">
        <w:rPr>
          <w:rFonts w:ascii="Menlo" w:hAnsi="Menlo" w:cs="Menlo"/>
          <w:color w:val="3F6E74"/>
          <w:sz w:val="18"/>
          <w:szCs w:val="18"/>
          <w:lang w:val="en-US"/>
        </w:rPr>
        <w:t>secondForLoop</w:t>
      </w:r>
      <w:proofErr w:type="spellEnd"/>
      <w:r w:rsidRPr="00A66496">
        <w:rPr>
          <w:rFonts w:ascii="Menlo" w:hAnsi="Menlo" w:cs="Menlo"/>
          <w:color w:val="000000"/>
          <w:sz w:val="18"/>
          <w:szCs w:val="18"/>
          <w:lang w:val="en-US"/>
        </w:rPr>
        <w:t xml:space="preserve"> = </w:t>
      </w:r>
      <w:r w:rsidRPr="00A66496">
        <w:rPr>
          <w:rFonts w:ascii="Menlo" w:hAnsi="Menlo" w:cs="Menlo"/>
          <w:color w:val="1C00CF"/>
          <w:sz w:val="18"/>
          <w:szCs w:val="18"/>
          <w:lang w:val="en-US"/>
        </w:rPr>
        <w:t>0</w:t>
      </w:r>
    </w:p>
    <w:p w14:paraId="72546C17" w14:textId="77777777" w:rsidR="00D05199" w:rsidRPr="00A66496" w:rsidRDefault="00D05199" w:rsidP="00222371">
      <w:pPr>
        <w:pStyle w:val="NormalWeb"/>
        <w:spacing w:before="0" w:beforeAutospacing="0" w:after="0" w:afterAutospacing="0"/>
        <w:ind w:left="567"/>
        <w:jc w:val="both"/>
        <w:textAlignment w:val="baseline"/>
        <w:rPr>
          <w:rFonts w:ascii="Menlo" w:hAnsi="Menlo" w:cs="Menlo"/>
          <w:color w:val="000000"/>
          <w:sz w:val="21"/>
          <w:szCs w:val="21"/>
          <w:lang w:val="en-US"/>
        </w:rPr>
      </w:pPr>
      <w:r w:rsidRPr="00A66496">
        <w:rPr>
          <w:rFonts w:ascii="Menlo" w:hAnsi="Menlo" w:cs="Menlo"/>
          <w:color w:val="AA3391"/>
          <w:sz w:val="18"/>
          <w:szCs w:val="18"/>
          <w:lang w:val="en-US"/>
        </w:rPr>
        <w:t>for</w:t>
      </w:r>
      <w:r w:rsidRPr="00A66496">
        <w:rPr>
          <w:rFonts w:ascii="Menlo" w:hAnsi="Menlo" w:cs="Menlo"/>
          <w:color w:val="000000"/>
          <w:sz w:val="18"/>
          <w:szCs w:val="18"/>
          <w:lang w:val="en-US"/>
        </w:rPr>
        <w:t xml:space="preserve"> </w:t>
      </w:r>
      <w:r w:rsidRPr="00A66496">
        <w:rPr>
          <w:rFonts w:ascii="Menlo" w:hAnsi="Menlo" w:cs="Menlo"/>
          <w:color w:val="AA3391"/>
          <w:sz w:val="18"/>
          <w:szCs w:val="18"/>
          <w:lang w:val="en-US"/>
        </w:rPr>
        <w:t>_</w:t>
      </w:r>
      <w:r w:rsidRPr="00A66496">
        <w:rPr>
          <w:rFonts w:ascii="Menlo" w:hAnsi="Menlo" w:cs="Menlo"/>
          <w:color w:val="000000"/>
          <w:sz w:val="18"/>
          <w:szCs w:val="18"/>
          <w:lang w:val="en-US"/>
        </w:rPr>
        <w:t xml:space="preserve"> </w:t>
      </w:r>
      <w:r w:rsidRPr="00A66496">
        <w:rPr>
          <w:rFonts w:ascii="Menlo" w:hAnsi="Menlo" w:cs="Menlo"/>
          <w:color w:val="AA3391"/>
          <w:sz w:val="18"/>
          <w:szCs w:val="18"/>
          <w:lang w:val="en-US"/>
        </w:rPr>
        <w:t>in</w:t>
      </w:r>
      <w:r w:rsidRPr="00A66496">
        <w:rPr>
          <w:rFonts w:ascii="Menlo" w:hAnsi="Menlo" w:cs="Menlo"/>
          <w:color w:val="000000"/>
          <w:sz w:val="18"/>
          <w:szCs w:val="18"/>
          <w:lang w:val="en-US"/>
        </w:rPr>
        <w:t xml:space="preserve"> </w:t>
      </w:r>
      <w:r w:rsidRPr="00A66496">
        <w:rPr>
          <w:rFonts w:ascii="Menlo" w:hAnsi="Menlo" w:cs="Menlo"/>
          <w:color w:val="1C00CF"/>
          <w:sz w:val="18"/>
          <w:szCs w:val="18"/>
          <w:lang w:val="en-US"/>
        </w:rPr>
        <w:t>0</w:t>
      </w:r>
      <w:r w:rsidRPr="00A66496">
        <w:rPr>
          <w:rFonts w:ascii="Menlo" w:hAnsi="Menlo" w:cs="Menlo"/>
          <w:color w:val="000000"/>
          <w:sz w:val="18"/>
          <w:szCs w:val="18"/>
          <w:lang w:val="en-US"/>
        </w:rPr>
        <w:t>...</w:t>
      </w:r>
      <w:r w:rsidRPr="00A66496">
        <w:rPr>
          <w:rFonts w:ascii="Menlo" w:hAnsi="Menlo" w:cs="Menlo"/>
          <w:color w:val="1C00CF"/>
          <w:sz w:val="18"/>
          <w:szCs w:val="18"/>
          <w:lang w:val="en-US"/>
        </w:rPr>
        <w:t>4</w:t>
      </w:r>
      <w:r w:rsidRPr="00A66496">
        <w:rPr>
          <w:rFonts w:ascii="Menlo" w:hAnsi="Menlo" w:cs="Menlo"/>
          <w:color w:val="000000"/>
          <w:sz w:val="18"/>
          <w:szCs w:val="18"/>
          <w:lang w:val="en-US"/>
        </w:rPr>
        <w:t xml:space="preserve"> {</w:t>
      </w:r>
    </w:p>
    <w:p w14:paraId="2BC39C6D" w14:textId="77777777" w:rsidR="00D05199" w:rsidRPr="00A66496" w:rsidRDefault="00D05199" w:rsidP="00222371">
      <w:pPr>
        <w:pStyle w:val="NormalWeb"/>
        <w:spacing w:before="0" w:beforeAutospacing="0" w:after="0" w:afterAutospacing="0"/>
        <w:ind w:left="567"/>
        <w:jc w:val="both"/>
        <w:textAlignment w:val="baseline"/>
        <w:rPr>
          <w:rFonts w:ascii="Menlo" w:hAnsi="Menlo" w:cs="Menlo"/>
          <w:color w:val="000000"/>
          <w:sz w:val="21"/>
          <w:szCs w:val="21"/>
          <w:lang w:val="en-US"/>
        </w:rPr>
      </w:pPr>
      <w:r w:rsidRPr="00A66496">
        <w:rPr>
          <w:rFonts w:ascii="Menlo" w:hAnsi="Menlo" w:cs="Menlo"/>
          <w:color w:val="000000"/>
          <w:sz w:val="18"/>
          <w:szCs w:val="18"/>
          <w:lang w:val="en-US"/>
        </w:rPr>
        <w:t>  </w:t>
      </w:r>
      <w:proofErr w:type="spellStart"/>
      <w:r w:rsidRPr="00A66496">
        <w:rPr>
          <w:rFonts w:ascii="Menlo" w:hAnsi="Menlo" w:cs="Menlo"/>
          <w:color w:val="3F6E74"/>
          <w:sz w:val="18"/>
          <w:szCs w:val="18"/>
          <w:lang w:val="en-US"/>
        </w:rPr>
        <w:t>secondForLoop</w:t>
      </w:r>
      <w:proofErr w:type="spellEnd"/>
      <w:r w:rsidRPr="00A66496">
        <w:rPr>
          <w:rFonts w:ascii="Menlo" w:hAnsi="Menlo" w:cs="Menlo"/>
          <w:color w:val="000000"/>
          <w:sz w:val="18"/>
          <w:szCs w:val="18"/>
          <w:lang w:val="en-US"/>
        </w:rPr>
        <w:t xml:space="preserve"> += </w:t>
      </w:r>
      <w:r w:rsidRPr="00A66496">
        <w:rPr>
          <w:rFonts w:ascii="Menlo" w:hAnsi="Menlo" w:cs="Menlo"/>
          <w:color w:val="1C00CF"/>
          <w:sz w:val="18"/>
          <w:szCs w:val="18"/>
          <w:lang w:val="en-US"/>
        </w:rPr>
        <w:t>1</w:t>
      </w:r>
    </w:p>
    <w:p w14:paraId="0A54D4FF" w14:textId="77777777" w:rsidR="00D05199" w:rsidRPr="00222371" w:rsidRDefault="00D05199" w:rsidP="00222371">
      <w:pPr>
        <w:pStyle w:val="NormalWeb"/>
        <w:spacing w:before="0" w:beforeAutospacing="0" w:after="0" w:afterAutospacing="0"/>
        <w:ind w:left="567"/>
        <w:jc w:val="both"/>
        <w:textAlignment w:val="baseline"/>
        <w:rPr>
          <w:rFonts w:ascii="Menlo" w:hAnsi="Menlo" w:cs="Menlo"/>
          <w:color w:val="000000"/>
          <w:sz w:val="21"/>
          <w:szCs w:val="21"/>
        </w:rPr>
      </w:pPr>
      <w:r w:rsidRPr="00222371">
        <w:rPr>
          <w:rFonts w:ascii="Menlo" w:hAnsi="Menlo" w:cs="Menlo"/>
          <w:color w:val="000000"/>
          <w:sz w:val="18"/>
          <w:szCs w:val="18"/>
        </w:rPr>
        <w:t>}</w:t>
      </w:r>
    </w:p>
    <w:p w14:paraId="737BF47B" w14:textId="77777777" w:rsidR="00D05199" w:rsidRPr="00222371" w:rsidRDefault="00D05199" w:rsidP="00222371">
      <w:pPr>
        <w:pStyle w:val="NormalWeb"/>
        <w:spacing w:before="0" w:beforeAutospacing="0" w:after="620" w:afterAutospacing="0"/>
        <w:ind w:left="567"/>
        <w:jc w:val="both"/>
        <w:textAlignment w:val="baseline"/>
        <w:rPr>
          <w:rFonts w:ascii="Menlo" w:hAnsi="Menlo" w:cs="Menlo"/>
          <w:color w:val="000000"/>
          <w:sz w:val="21"/>
          <w:szCs w:val="21"/>
        </w:rPr>
      </w:pPr>
      <w:proofErr w:type="spellStart"/>
      <w:proofErr w:type="gramStart"/>
      <w:r w:rsidRPr="00222371">
        <w:rPr>
          <w:rFonts w:ascii="Menlo" w:hAnsi="Menlo" w:cs="Menlo"/>
          <w:color w:val="3F6E74"/>
          <w:sz w:val="18"/>
          <w:szCs w:val="18"/>
        </w:rPr>
        <w:t>print</w:t>
      </w:r>
      <w:proofErr w:type="spellEnd"/>
      <w:r w:rsidRPr="00222371">
        <w:rPr>
          <w:rFonts w:ascii="Menlo" w:hAnsi="Menlo" w:cs="Menlo"/>
          <w:color w:val="000000"/>
          <w:sz w:val="18"/>
          <w:szCs w:val="18"/>
        </w:rPr>
        <w:t>(</w:t>
      </w:r>
      <w:proofErr w:type="spellStart"/>
      <w:proofErr w:type="gramEnd"/>
      <w:r w:rsidRPr="00222371">
        <w:rPr>
          <w:rFonts w:ascii="Menlo" w:hAnsi="Menlo" w:cs="Menlo"/>
          <w:color w:val="3F6E74"/>
          <w:sz w:val="18"/>
          <w:szCs w:val="18"/>
        </w:rPr>
        <w:t>secondForLoop</w:t>
      </w:r>
      <w:proofErr w:type="spellEnd"/>
      <w:r w:rsidRPr="00222371">
        <w:rPr>
          <w:rFonts w:ascii="Menlo" w:hAnsi="Menlo" w:cs="Menlo"/>
          <w:color w:val="000000"/>
          <w:sz w:val="18"/>
          <w:szCs w:val="18"/>
        </w:rPr>
        <w:t>)</w:t>
      </w:r>
    </w:p>
    <w:p w14:paraId="755EF536" w14:textId="4394F5F4" w:rsidR="00052F59" w:rsidRDefault="005B0E34" w:rsidP="00052F59">
      <w:r>
        <w:t xml:space="preserve">Essa </w:t>
      </w:r>
      <w:r w:rsidR="00D05199">
        <w:t>gama vai de</w:t>
      </w:r>
      <w:r w:rsidR="00052F59">
        <w:t xml:space="preserve"> </w:t>
      </w:r>
      <w:r w:rsidR="00052F59" w:rsidRPr="00222371">
        <w:rPr>
          <w:rFonts w:ascii="Menlo" w:hAnsi="Menlo" w:cs="Menlo"/>
          <w:color w:val="1C00CF"/>
          <w:sz w:val="18"/>
          <w:szCs w:val="18"/>
        </w:rPr>
        <w:t>0</w:t>
      </w:r>
      <w:r w:rsidR="00052F59">
        <w:rPr>
          <w:rFonts w:ascii="Menlo" w:hAnsi="Menlo" w:cs="Menlo"/>
          <w:color w:val="1C00CF"/>
          <w:sz w:val="18"/>
          <w:szCs w:val="18"/>
        </w:rPr>
        <w:t xml:space="preserve"> </w:t>
      </w:r>
      <w:r w:rsidR="00052F59">
        <w:t xml:space="preserve">a </w:t>
      </w:r>
      <w:r w:rsidR="00052F59">
        <w:rPr>
          <w:rFonts w:ascii="Menlo" w:hAnsi="Menlo" w:cs="Menlo"/>
          <w:color w:val="1C00CF"/>
          <w:sz w:val="18"/>
          <w:szCs w:val="18"/>
        </w:rPr>
        <w:t xml:space="preserve">4 </w:t>
      </w:r>
      <w:r w:rsidR="00D05199">
        <w:t xml:space="preserve">para um total de cinco iterações do </w:t>
      </w:r>
      <w:r w:rsidR="00D05199" w:rsidRPr="009600B8">
        <w:rPr>
          <w:i/>
        </w:rPr>
        <w:t>loop</w:t>
      </w:r>
      <w:r w:rsidR="00D05199">
        <w:t xml:space="preserve">. O </w:t>
      </w:r>
      <w:r w:rsidR="00D05199">
        <w:rPr>
          <w:i/>
          <w:iCs/>
        </w:rPr>
        <w:t>sublinhado</w:t>
      </w:r>
      <w:r w:rsidR="00D05199">
        <w:t xml:space="preserve"> (</w:t>
      </w:r>
      <w:r w:rsidR="00D05199">
        <w:rPr>
          <w:rFonts w:ascii="Verdana" w:hAnsi="Verdana"/>
          <w:color w:val="808080"/>
          <w:sz w:val="18"/>
          <w:szCs w:val="18"/>
        </w:rPr>
        <w:t>_</w:t>
      </w:r>
      <w:r w:rsidR="00D05199">
        <w:t xml:space="preserve">) </w:t>
      </w:r>
      <w:r w:rsidR="00B70E47">
        <w:t>é um caractere</w:t>
      </w:r>
      <w:r w:rsidR="00D05199">
        <w:t xml:space="preserve"> que você pode usar quando</w:t>
      </w:r>
      <w:del w:id="0" w:author="Willian" w:date="2017-03-06T23:25:00Z">
        <w:r w:rsidR="00D05199" w:rsidDel="00F755FB">
          <w:delText xml:space="preserve"> </w:delText>
        </w:r>
        <w:r w:rsidR="006123B1" w:rsidDel="00F755FB">
          <w:delText>(</w:delText>
        </w:r>
        <w:commentRangeStart w:id="1"/>
        <w:commentRangeStart w:id="2"/>
        <w:commentRangeStart w:id="3"/>
        <w:r w:rsidR="00D05199" w:rsidDel="00F755FB">
          <w:delText>você</w:delText>
        </w:r>
        <w:r w:rsidR="006123B1" w:rsidDel="00F755FB">
          <w:delText>-</w:delText>
        </w:r>
      </w:del>
      <w:ins w:id="4" w:author="Willian" w:date="2017-03-06T23:25:00Z">
        <w:r w:rsidR="00F755FB">
          <w:t xml:space="preserve"> </w:t>
        </w:r>
      </w:ins>
      <w:del w:id="5" w:author="Willian" w:date="2017-03-06T23:25:00Z">
        <w:r w:rsidR="006123B1" w:rsidDel="00F755FB">
          <w:delText>retirar</w:delText>
        </w:r>
        <w:commentRangeEnd w:id="1"/>
        <w:r w:rsidDel="00F755FB">
          <w:rPr>
            <w:rStyle w:val="Refdecomentrio"/>
          </w:rPr>
          <w:commentReference w:id="1"/>
        </w:r>
        <w:commentRangeEnd w:id="2"/>
        <w:r w:rsidR="00B82923" w:rsidDel="00F755FB">
          <w:rPr>
            <w:rStyle w:val="Refdecomentrio"/>
          </w:rPr>
          <w:commentReference w:id="2"/>
        </w:r>
        <w:commentRangeEnd w:id="3"/>
        <w:r w:rsidR="00F755FB" w:rsidDel="00F755FB">
          <w:rPr>
            <w:rStyle w:val="Refdecomentrio"/>
          </w:rPr>
          <w:commentReference w:id="3"/>
        </w:r>
        <w:r w:rsidR="006123B1" w:rsidDel="00F755FB">
          <w:delText>)</w:delText>
        </w:r>
        <w:r w:rsidR="00D05199" w:rsidDel="00F755FB">
          <w:delText xml:space="preserve"> </w:delText>
        </w:r>
      </w:del>
      <w:r w:rsidR="00D05199">
        <w:t>não precisa</w:t>
      </w:r>
      <w:r w:rsidR="006123B1">
        <w:t>r</w:t>
      </w:r>
      <w:r w:rsidR="00D05199">
        <w:t xml:space="preserve"> saber qual iteração do </w:t>
      </w:r>
      <w:r w:rsidR="00D05199" w:rsidRPr="009600B8">
        <w:rPr>
          <w:i/>
        </w:rPr>
        <w:t>loop</w:t>
      </w:r>
      <w:r w:rsidR="00D05199">
        <w:t xml:space="preserve"> está sendo executad</w:t>
      </w:r>
      <w:r w:rsidR="006123B1">
        <w:t>a</w:t>
      </w:r>
      <w:r w:rsidR="00D05199">
        <w:t>.</w:t>
      </w:r>
    </w:p>
    <w:p w14:paraId="56F2136C" w14:textId="6917C359" w:rsidR="00D05199" w:rsidRDefault="00052F59" w:rsidP="00432D6D">
      <w:pPr>
        <w:pStyle w:val="Ttulo2"/>
      </w:pPr>
      <w:r>
        <w:t xml:space="preserve"> </w:t>
      </w:r>
      <w:r w:rsidR="00D05199">
        <w:t xml:space="preserve">Funções e </w:t>
      </w:r>
      <w:r w:rsidR="005B0E34">
        <w:t>métodos</w:t>
      </w:r>
    </w:p>
    <w:p w14:paraId="1FE00B59" w14:textId="303F8462" w:rsidR="00423350" w:rsidRDefault="005B0E34" w:rsidP="00D05199">
      <w:pPr>
        <w:pStyle w:val="NormalWeb"/>
        <w:spacing w:before="0" w:beforeAutospacing="0" w:after="220" w:afterAutospacing="0"/>
        <w:jc w:val="both"/>
        <w:rPr>
          <w:rFonts w:asciiTheme="minorHAnsi" w:hAnsiTheme="minorHAnsi" w:cs="Arial"/>
          <w:color w:val="414141"/>
          <w:sz w:val="22"/>
          <w:szCs w:val="22"/>
        </w:rPr>
      </w:pPr>
      <w:r>
        <w:rPr>
          <w:rFonts w:asciiTheme="minorHAnsi" w:hAnsiTheme="minorHAnsi" w:cs="Arial"/>
          <w:color w:val="414141"/>
          <w:sz w:val="22"/>
          <w:szCs w:val="22"/>
        </w:rPr>
        <w:t xml:space="preserve">É preciso </w:t>
      </w:r>
      <w:r w:rsidR="00423350">
        <w:rPr>
          <w:rFonts w:asciiTheme="minorHAnsi" w:hAnsiTheme="minorHAnsi" w:cs="Arial"/>
          <w:color w:val="414141"/>
          <w:sz w:val="22"/>
          <w:szCs w:val="22"/>
        </w:rPr>
        <w:t>relembrar</w:t>
      </w:r>
      <w:r w:rsidR="00C07750">
        <w:rPr>
          <w:rFonts w:asciiTheme="minorHAnsi" w:hAnsiTheme="minorHAnsi" w:cs="Arial"/>
          <w:color w:val="414141"/>
          <w:sz w:val="22"/>
          <w:szCs w:val="22"/>
        </w:rPr>
        <w:t xml:space="preserve"> o que é um método e uma função para dar continuidade ao </w:t>
      </w:r>
      <w:r>
        <w:rPr>
          <w:rFonts w:asciiTheme="minorHAnsi" w:hAnsiTheme="minorHAnsi" w:cs="Arial"/>
          <w:color w:val="414141"/>
          <w:sz w:val="22"/>
          <w:szCs w:val="22"/>
        </w:rPr>
        <w:t xml:space="preserve">seu </w:t>
      </w:r>
      <w:r w:rsidR="00C07750">
        <w:rPr>
          <w:rFonts w:asciiTheme="minorHAnsi" w:hAnsiTheme="minorHAnsi" w:cs="Arial"/>
          <w:color w:val="414141"/>
          <w:sz w:val="22"/>
          <w:szCs w:val="22"/>
        </w:rPr>
        <w:t>aprendizado.</w:t>
      </w:r>
    </w:p>
    <w:p w14:paraId="71202B7F" w14:textId="77777777" w:rsidR="00676907" w:rsidRDefault="00676907" w:rsidP="00676907">
      <w:pPr>
        <w:pStyle w:val="Ttulo3"/>
      </w:pPr>
      <w:r>
        <w:t>Funções</w:t>
      </w:r>
    </w:p>
    <w:p w14:paraId="7A31A2FD" w14:textId="5BD6FD12" w:rsidR="00676907" w:rsidRPr="00676907" w:rsidRDefault="00D05199" w:rsidP="00D05199">
      <w:pPr>
        <w:pStyle w:val="NormalWeb"/>
        <w:spacing w:before="0" w:beforeAutospacing="0" w:after="220" w:afterAutospacing="0"/>
        <w:jc w:val="both"/>
        <w:rPr>
          <w:rFonts w:asciiTheme="minorHAnsi" w:hAnsiTheme="minorHAnsi" w:cs="Arial"/>
          <w:color w:val="414141"/>
          <w:sz w:val="22"/>
          <w:szCs w:val="22"/>
        </w:rPr>
      </w:pPr>
      <w:r w:rsidRPr="00423350">
        <w:rPr>
          <w:rFonts w:asciiTheme="minorHAnsi" w:hAnsiTheme="minorHAnsi" w:cs="Arial"/>
          <w:color w:val="414141"/>
          <w:sz w:val="22"/>
          <w:szCs w:val="22"/>
        </w:rPr>
        <w:t xml:space="preserve">Uma </w:t>
      </w:r>
      <w:r w:rsidRPr="00423350">
        <w:rPr>
          <w:rFonts w:asciiTheme="minorHAnsi" w:hAnsiTheme="minorHAnsi" w:cs="Arial"/>
          <w:i/>
          <w:iCs/>
          <w:color w:val="414141"/>
          <w:sz w:val="22"/>
          <w:szCs w:val="22"/>
        </w:rPr>
        <w:t>função</w:t>
      </w:r>
      <w:r w:rsidRPr="00423350">
        <w:rPr>
          <w:rFonts w:asciiTheme="minorHAnsi" w:hAnsiTheme="minorHAnsi" w:cs="Arial"/>
          <w:color w:val="414141"/>
          <w:sz w:val="22"/>
          <w:szCs w:val="22"/>
        </w:rPr>
        <w:t xml:space="preserve"> é um </w:t>
      </w:r>
      <w:r w:rsidR="006123B1">
        <w:rPr>
          <w:rFonts w:asciiTheme="minorHAnsi" w:hAnsiTheme="minorHAnsi" w:cs="Arial"/>
          <w:color w:val="414141"/>
          <w:sz w:val="22"/>
          <w:szCs w:val="22"/>
        </w:rPr>
        <w:t>trecho de código de programação</w:t>
      </w:r>
      <w:r w:rsidR="00423350">
        <w:rPr>
          <w:rFonts w:asciiTheme="minorHAnsi" w:hAnsiTheme="minorHAnsi" w:cs="Arial"/>
          <w:color w:val="414141"/>
          <w:sz w:val="22"/>
          <w:szCs w:val="22"/>
        </w:rPr>
        <w:t xml:space="preserve"> reutilizável, com um nome </w:t>
      </w:r>
      <w:r w:rsidRPr="00423350">
        <w:rPr>
          <w:rFonts w:asciiTheme="minorHAnsi" w:hAnsiTheme="minorHAnsi" w:cs="Arial"/>
          <w:color w:val="414141"/>
          <w:sz w:val="22"/>
          <w:szCs w:val="22"/>
        </w:rPr>
        <w:t>que pode ser referido a partir de muitos lugares em um programa.</w:t>
      </w:r>
      <w:r w:rsidR="00423350">
        <w:rPr>
          <w:rFonts w:asciiTheme="minorHAnsi" w:hAnsiTheme="minorHAnsi" w:cs="Arial"/>
          <w:color w:val="414141"/>
          <w:sz w:val="22"/>
          <w:szCs w:val="22"/>
        </w:rPr>
        <w:t xml:space="preserve"> Em Swift os métodos são chamados de funções</w:t>
      </w:r>
      <w:r w:rsidR="006123B1">
        <w:rPr>
          <w:rFonts w:asciiTheme="minorHAnsi" w:hAnsiTheme="minorHAnsi" w:cs="Arial"/>
          <w:color w:val="414141"/>
          <w:sz w:val="22"/>
          <w:szCs w:val="22"/>
        </w:rPr>
        <w:t>,</w:t>
      </w:r>
      <w:r w:rsidR="00423350">
        <w:rPr>
          <w:rFonts w:asciiTheme="minorHAnsi" w:hAnsiTheme="minorHAnsi" w:cs="Arial"/>
          <w:color w:val="414141"/>
          <w:sz w:val="22"/>
          <w:szCs w:val="22"/>
        </w:rPr>
        <w:t xml:space="preserve"> pois não est</w:t>
      </w:r>
      <w:r w:rsidR="00C07750">
        <w:rPr>
          <w:rFonts w:asciiTheme="minorHAnsi" w:hAnsiTheme="minorHAnsi" w:cs="Arial"/>
          <w:color w:val="414141"/>
          <w:sz w:val="22"/>
          <w:szCs w:val="22"/>
        </w:rPr>
        <w:t>ão</w:t>
      </w:r>
      <w:r w:rsidR="00423350">
        <w:rPr>
          <w:rFonts w:asciiTheme="minorHAnsi" w:hAnsiTheme="minorHAnsi" w:cs="Arial"/>
          <w:color w:val="414141"/>
          <w:sz w:val="22"/>
          <w:szCs w:val="22"/>
        </w:rPr>
        <w:t xml:space="preserve"> diretamente relacionado</w:t>
      </w:r>
      <w:r w:rsidR="00C07750">
        <w:rPr>
          <w:rFonts w:asciiTheme="minorHAnsi" w:hAnsiTheme="minorHAnsi" w:cs="Arial"/>
          <w:color w:val="414141"/>
          <w:sz w:val="22"/>
          <w:szCs w:val="22"/>
        </w:rPr>
        <w:t>s</w:t>
      </w:r>
      <w:r w:rsidR="00423350">
        <w:rPr>
          <w:rFonts w:asciiTheme="minorHAnsi" w:hAnsiTheme="minorHAnsi" w:cs="Arial"/>
          <w:color w:val="414141"/>
          <w:sz w:val="22"/>
          <w:szCs w:val="22"/>
        </w:rPr>
        <w:t xml:space="preserve"> a uma classe ou objeto, </w:t>
      </w:r>
      <w:r w:rsidR="005B0E34">
        <w:rPr>
          <w:rFonts w:asciiTheme="minorHAnsi" w:hAnsiTheme="minorHAnsi" w:cs="Arial"/>
          <w:color w:val="414141"/>
          <w:sz w:val="22"/>
          <w:szCs w:val="22"/>
        </w:rPr>
        <w:t xml:space="preserve">isso </w:t>
      </w:r>
      <w:r w:rsidR="00423350">
        <w:rPr>
          <w:rFonts w:asciiTheme="minorHAnsi" w:hAnsiTheme="minorHAnsi" w:cs="Arial"/>
          <w:color w:val="414141"/>
          <w:sz w:val="22"/>
          <w:szCs w:val="22"/>
        </w:rPr>
        <w:t>quer dizer que você pode declarar uma função</w:t>
      </w:r>
      <w:r w:rsidR="007A0C36">
        <w:rPr>
          <w:rFonts w:asciiTheme="minorHAnsi" w:hAnsiTheme="minorHAnsi" w:cs="Arial"/>
          <w:color w:val="414141"/>
          <w:sz w:val="22"/>
          <w:szCs w:val="22"/>
        </w:rPr>
        <w:t xml:space="preserve"> em qualquer</w:t>
      </w:r>
      <w:r w:rsidR="00296826">
        <w:rPr>
          <w:rFonts w:asciiTheme="minorHAnsi" w:hAnsiTheme="minorHAnsi" w:cs="Arial"/>
          <w:color w:val="414141"/>
          <w:sz w:val="22"/>
          <w:szCs w:val="22"/>
        </w:rPr>
        <w:t xml:space="preserve"> </w:t>
      </w:r>
      <w:proofErr w:type="gramStart"/>
      <w:r w:rsidR="00296826">
        <w:rPr>
          <w:rFonts w:asciiTheme="minorHAnsi" w:hAnsiTheme="minorHAnsi" w:cs="Arial"/>
          <w:color w:val="414141"/>
          <w:sz w:val="22"/>
          <w:szCs w:val="22"/>
        </w:rPr>
        <w:t xml:space="preserve">arquivo </w:t>
      </w:r>
      <w:r w:rsidR="00296826" w:rsidRPr="00296826">
        <w:rPr>
          <w:rFonts w:asciiTheme="minorHAnsi" w:hAnsiTheme="minorHAnsi" w:cs="Arial"/>
          <w:b/>
          <w:color w:val="414141"/>
          <w:sz w:val="22"/>
          <w:szCs w:val="22"/>
        </w:rPr>
        <w:t>.</w:t>
      </w:r>
      <w:proofErr w:type="spellStart"/>
      <w:r w:rsidR="00296826" w:rsidRPr="00296826">
        <w:rPr>
          <w:rFonts w:asciiTheme="minorHAnsi" w:hAnsiTheme="minorHAnsi" w:cs="Arial"/>
          <w:b/>
          <w:color w:val="414141"/>
          <w:sz w:val="22"/>
          <w:szCs w:val="22"/>
        </w:rPr>
        <w:t>swift</w:t>
      </w:r>
      <w:proofErr w:type="spellEnd"/>
      <w:proofErr w:type="gramEnd"/>
      <w:r w:rsidR="00423350">
        <w:rPr>
          <w:rFonts w:asciiTheme="minorHAnsi" w:hAnsiTheme="minorHAnsi" w:cs="Arial"/>
          <w:color w:val="414141"/>
          <w:sz w:val="22"/>
          <w:szCs w:val="22"/>
        </w:rPr>
        <w:t>.</w:t>
      </w:r>
      <w:r w:rsidR="00296826">
        <w:rPr>
          <w:rFonts w:asciiTheme="minorHAnsi" w:hAnsiTheme="minorHAnsi" w:cs="Arial"/>
          <w:color w:val="414141"/>
          <w:sz w:val="22"/>
          <w:szCs w:val="22"/>
        </w:rPr>
        <w:t xml:space="preserve"> </w:t>
      </w:r>
      <w:r w:rsidR="005B0E34">
        <w:rPr>
          <w:rFonts w:asciiTheme="minorHAnsi" w:hAnsiTheme="minorHAnsi" w:cs="Arial"/>
          <w:color w:val="414141"/>
          <w:sz w:val="22"/>
          <w:szCs w:val="22"/>
        </w:rPr>
        <w:t xml:space="preserve">Essas </w:t>
      </w:r>
      <w:r w:rsidR="00296826">
        <w:rPr>
          <w:rFonts w:asciiTheme="minorHAnsi" w:hAnsiTheme="minorHAnsi" w:cs="Arial"/>
          <w:color w:val="414141"/>
          <w:sz w:val="22"/>
          <w:szCs w:val="22"/>
        </w:rPr>
        <w:t>funções declaradas fora d</w:t>
      </w:r>
      <w:r w:rsidR="006123B1">
        <w:rPr>
          <w:rFonts w:asciiTheme="minorHAnsi" w:hAnsiTheme="minorHAnsi" w:cs="Arial"/>
          <w:color w:val="414141"/>
          <w:sz w:val="22"/>
          <w:szCs w:val="22"/>
        </w:rPr>
        <w:t>a</w:t>
      </w:r>
      <w:r w:rsidR="00296826">
        <w:rPr>
          <w:rFonts w:asciiTheme="minorHAnsi" w:hAnsiTheme="minorHAnsi" w:cs="Arial"/>
          <w:color w:val="414141"/>
          <w:sz w:val="22"/>
          <w:szCs w:val="22"/>
        </w:rPr>
        <w:t xml:space="preserve"> classe tornam</w:t>
      </w:r>
      <w:r w:rsidR="005B0E34">
        <w:rPr>
          <w:rFonts w:asciiTheme="minorHAnsi" w:hAnsiTheme="minorHAnsi" w:cs="Arial"/>
          <w:color w:val="414141"/>
          <w:sz w:val="22"/>
          <w:szCs w:val="22"/>
        </w:rPr>
        <w:t>-se</w:t>
      </w:r>
      <w:r w:rsidR="00296826">
        <w:rPr>
          <w:rFonts w:asciiTheme="minorHAnsi" w:hAnsiTheme="minorHAnsi" w:cs="Arial"/>
          <w:color w:val="414141"/>
          <w:sz w:val="22"/>
          <w:szCs w:val="22"/>
        </w:rPr>
        <w:t xml:space="preserve"> globais e podem ser acessadas por qualquer outro objeto.</w:t>
      </w:r>
      <w:r w:rsidR="00423350">
        <w:rPr>
          <w:rFonts w:asciiTheme="minorHAnsi" w:hAnsiTheme="minorHAnsi" w:cs="Arial"/>
          <w:color w:val="414141"/>
          <w:sz w:val="22"/>
          <w:szCs w:val="22"/>
        </w:rPr>
        <w:t xml:space="preserve"> </w:t>
      </w:r>
    </w:p>
    <w:p w14:paraId="5D46CDDA" w14:textId="30F25AB8" w:rsidR="00D05199" w:rsidRDefault="00D05199" w:rsidP="006D3397">
      <w:r>
        <w:t xml:space="preserve">Use </w:t>
      </w:r>
      <w:r w:rsidR="006D3397" w:rsidRPr="006D3397">
        <w:rPr>
          <w:rFonts w:ascii="Menlo" w:hAnsi="Menlo" w:cs="Menlo"/>
          <w:noProof/>
          <w:color w:val="AA3391"/>
          <w:sz w:val="18"/>
          <w:szCs w:val="18"/>
        </w:rPr>
        <w:t>func</w:t>
      </w:r>
      <w:r w:rsidR="006D3397" w:rsidRPr="006D3397">
        <w:rPr>
          <w:rFonts w:ascii="Menlo" w:hAnsi="Menlo" w:cs="Menlo"/>
          <w:noProof/>
          <w:sz w:val="18"/>
          <w:szCs w:val="18"/>
        </w:rPr>
        <w:t xml:space="preserve"> </w:t>
      </w:r>
      <w:r w:rsidR="00423350">
        <w:t>para</w:t>
      </w:r>
      <w:r>
        <w:t xml:space="preserve"> declarar uma função. A declaração da função pode incluir </w:t>
      </w:r>
      <w:r w:rsidR="006123B1">
        <w:t>nenhum</w:t>
      </w:r>
      <w:r>
        <w:t xml:space="preserve"> ou mais </w:t>
      </w:r>
      <w:r>
        <w:rPr>
          <w:i/>
          <w:iCs/>
        </w:rPr>
        <w:t>parâmetros</w:t>
      </w:r>
      <w:r>
        <w:t xml:space="preserve"> </w:t>
      </w:r>
      <w:r w:rsidR="005B0E34">
        <w:t xml:space="preserve">redigidos </w:t>
      </w:r>
      <w:r>
        <w:t xml:space="preserve">de forma </w:t>
      </w:r>
      <w:r w:rsidR="006D3397" w:rsidRPr="006D3397">
        <w:rPr>
          <w:rFonts w:ascii="Menlo" w:hAnsi="Menlo" w:cs="Menlo"/>
          <w:noProof/>
          <w:color w:val="3F6E74"/>
          <w:sz w:val="18"/>
          <w:szCs w:val="18"/>
        </w:rPr>
        <w:t>name</w:t>
      </w:r>
      <w:r w:rsidR="006D3397" w:rsidRPr="006D3397">
        <w:rPr>
          <w:rFonts w:ascii="Menlo" w:hAnsi="Menlo" w:cs="Menlo"/>
          <w:noProof/>
          <w:sz w:val="18"/>
          <w:szCs w:val="18"/>
        </w:rPr>
        <w:t xml:space="preserve">: </w:t>
      </w:r>
      <w:r w:rsidR="006D3397">
        <w:rPr>
          <w:rFonts w:ascii="Menlo" w:hAnsi="Menlo" w:cs="Menlo"/>
          <w:noProof/>
          <w:color w:val="5C2699"/>
          <w:sz w:val="18"/>
          <w:szCs w:val="18"/>
        </w:rPr>
        <w:t>Type</w:t>
      </w:r>
      <w:r>
        <w:t>, que são elementos de informação adiciona</w:t>
      </w:r>
      <w:r w:rsidR="00F22B53">
        <w:t>is</w:t>
      </w:r>
      <w:r>
        <w:t xml:space="preserve"> que devem ser passado</w:t>
      </w:r>
      <w:r w:rsidR="006D3397">
        <w:t xml:space="preserve">s para a função quando </w:t>
      </w:r>
      <w:r w:rsidR="00F22B53">
        <w:t xml:space="preserve">são </w:t>
      </w:r>
      <w:r w:rsidR="006D3397">
        <w:t>chamad</w:t>
      </w:r>
      <w:r w:rsidR="00F22B53">
        <w:t>os</w:t>
      </w:r>
      <w:r>
        <w:t>. Opcionalmente</w:t>
      </w:r>
      <w:r w:rsidR="005B0E34">
        <w:t>,</w:t>
      </w:r>
      <w:r>
        <w:t xml:space="preserve"> uma função pode ter um tipo de retorno, escrito após </w:t>
      </w:r>
      <w:r w:rsidR="006D3397">
        <w:t>o operador</w:t>
      </w:r>
      <w:r>
        <w:t xml:space="preserve"> </w:t>
      </w:r>
      <w:r>
        <w:rPr>
          <w:rFonts w:ascii="Verdana" w:hAnsi="Verdana"/>
          <w:color w:val="808080"/>
          <w:sz w:val="18"/>
          <w:szCs w:val="18"/>
        </w:rPr>
        <w:t>-&gt;</w:t>
      </w:r>
      <w:r>
        <w:t xml:space="preserve">, o que indica que </w:t>
      </w:r>
      <w:r w:rsidR="006D3397">
        <w:t>tipo de objeto a</w:t>
      </w:r>
      <w:r>
        <w:t xml:space="preserve"> função retorna</w:t>
      </w:r>
      <w:r w:rsidR="00F22B53">
        <w:t>rá</w:t>
      </w:r>
      <w:r w:rsidR="006D3397">
        <w:t>. A i</w:t>
      </w:r>
      <w:r>
        <w:t xml:space="preserve">mplementação de uma função </w:t>
      </w:r>
      <w:r w:rsidR="00C07750">
        <w:t xml:space="preserve">é inserida </w:t>
      </w:r>
      <w:r>
        <w:t xml:space="preserve">dentro de um par de chaves </w:t>
      </w:r>
      <w:proofErr w:type="gramStart"/>
      <w:r>
        <w:t xml:space="preserve">( </w:t>
      </w:r>
      <w:r>
        <w:rPr>
          <w:rFonts w:ascii="Verdana" w:hAnsi="Verdana"/>
          <w:color w:val="808080"/>
          <w:sz w:val="18"/>
          <w:szCs w:val="18"/>
        </w:rPr>
        <w:t>{</w:t>
      </w:r>
      <w:proofErr w:type="gramEnd"/>
      <w:r>
        <w:rPr>
          <w:rFonts w:ascii="Verdana" w:hAnsi="Verdana"/>
          <w:color w:val="808080"/>
          <w:sz w:val="18"/>
          <w:szCs w:val="18"/>
        </w:rPr>
        <w:t>}</w:t>
      </w:r>
      <w:r>
        <w:t>).</w:t>
      </w:r>
    </w:p>
    <w:p w14:paraId="00540D79" w14:textId="77777777" w:rsidR="00D05199" w:rsidRPr="00A66496" w:rsidRDefault="00D05199" w:rsidP="006D3397">
      <w:pPr>
        <w:pStyle w:val="NormalWeb"/>
        <w:spacing w:before="46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AA3391"/>
          <w:sz w:val="18"/>
          <w:szCs w:val="18"/>
          <w:lang w:val="en-US"/>
        </w:rPr>
        <w:t>func</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greet</w:t>
      </w:r>
      <w:r w:rsidRPr="00A66496">
        <w:rPr>
          <w:rFonts w:ascii="Menlo" w:hAnsi="Menlo" w:cs="Menlo"/>
          <w:noProof/>
          <w:color w:val="000000"/>
          <w:sz w:val="18"/>
          <w:szCs w:val="18"/>
          <w:lang w:val="en-US"/>
        </w:rPr>
        <w:t>(</w:t>
      </w:r>
      <w:r w:rsidRPr="00A66496">
        <w:rPr>
          <w:rFonts w:ascii="Menlo" w:hAnsi="Menlo" w:cs="Menlo"/>
          <w:noProof/>
          <w:color w:val="3F6E74"/>
          <w:sz w:val="18"/>
          <w:szCs w:val="18"/>
          <w:lang w:val="en-US"/>
        </w:rPr>
        <w:t>name</w:t>
      </w:r>
      <w:r w:rsidRPr="00A66496">
        <w:rPr>
          <w:rFonts w:ascii="Menlo" w:hAnsi="Menlo" w:cs="Menlo"/>
          <w:noProof/>
          <w:color w:val="000000"/>
          <w:sz w:val="18"/>
          <w:szCs w:val="18"/>
          <w:lang w:val="en-US"/>
        </w:rPr>
        <w:t xml:space="preserve">: </w:t>
      </w:r>
      <w:r w:rsidRPr="00A66496">
        <w:rPr>
          <w:rFonts w:ascii="Menlo" w:hAnsi="Menlo" w:cs="Menlo"/>
          <w:noProof/>
          <w:color w:val="5C2699"/>
          <w:sz w:val="18"/>
          <w:szCs w:val="18"/>
          <w:lang w:val="en-US"/>
        </w:rPr>
        <w:t>String</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day</w:t>
      </w:r>
      <w:r w:rsidRPr="00A66496">
        <w:rPr>
          <w:rFonts w:ascii="Menlo" w:hAnsi="Menlo" w:cs="Menlo"/>
          <w:noProof/>
          <w:color w:val="000000"/>
          <w:sz w:val="18"/>
          <w:szCs w:val="18"/>
          <w:lang w:val="en-US"/>
        </w:rPr>
        <w:t xml:space="preserve">: </w:t>
      </w:r>
      <w:r w:rsidRPr="00A66496">
        <w:rPr>
          <w:rFonts w:ascii="Menlo" w:hAnsi="Menlo" w:cs="Menlo"/>
          <w:noProof/>
          <w:color w:val="5C2699"/>
          <w:sz w:val="18"/>
          <w:szCs w:val="18"/>
          <w:lang w:val="en-US"/>
        </w:rPr>
        <w:t>String</w:t>
      </w:r>
      <w:r w:rsidRPr="00A66496">
        <w:rPr>
          <w:rFonts w:ascii="Menlo" w:hAnsi="Menlo" w:cs="Menlo"/>
          <w:noProof/>
          <w:color w:val="000000"/>
          <w:sz w:val="18"/>
          <w:szCs w:val="18"/>
          <w:lang w:val="en-US"/>
        </w:rPr>
        <w:t xml:space="preserve">) -&gt; </w:t>
      </w:r>
      <w:r w:rsidRPr="00A66496">
        <w:rPr>
          <w:rFonts w:ascii="Menlo" w:hAnsi="Menlo" w:cs="Menlo"/>
          <w:noProof/>
          <w:color w:val="5C2699"/>
          <w:sz w:val="18"/>
          <w:szCs w:val="18"/>
          <w:lang w:val="en-US"/>
        </w:rPr>
        <w:t>String</w:t>
      </w:r>
      <w:r w:rsidRPr="00A66496">
        <w:rPr>
          <w:rFonts w:ascii="Menlo" w:hAnsi="Menlo" w:cs="Menlo"/>
          <w:noProof/>
          <w:color w:val="000000"/>
          <w:sz w:val="18"/>
          <w:szCs w:val="18"/>
          <w:lang w:val="en-US"/>
        </w:rPr>
        <w:t xml:space="preserve"> {</w:t>
      </w:r>
    </w:p>
    <w:p w14:paraId="3395964D" w14:textId="77777777" w:rsidR="00D05199" w:rsidRPr="00A66496" w:rsidRDefault="00D05199" w:rsidP="006D3397">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r w:rsidRPr="00A66496">
        <w:rPr>
          <w:rFonts w:ascii="Menlo" w:hAnsi="Menlo" w:cs="Menlo"/>
          <w:noProof/>
          <w:color w:val="AA3391"/>
          <w:sz w:val="18"/>
          <w:szCs w:val="18"/>
          <w:lang w:val="en-US"/>
        </w:rPr>
        <w:t>return</w:t>
      </w:r>
      <w:r w:rsidRPr="00A66496">
        <w:rPr>
          <w:rFonts w:ascii="Menlo" w:hAnsi="Menlo" w:cs="Menlo"/>
          <w:noProof/>
          <w:color w:val="000000"/>
          <w:sz w:val="18"/>
          <w:szCs w:val="18"/>
          <w:lang w:val="en-US"/>
        </w:rPr>
        <w:t xml:space="preserve"> </w:t>
      </w:r>
      <w:r w:rsidRPr="00A66496">
        <w:rPr>
          <w:rFonts w:ascii="Menlo" w:hAnsi="Menlo" w:cs="Menlo"/>
          <w:noProof/>
          <w:color w:val="C41A16"/>
          <w:sz w:val="18"/>
          <w:szCs w:val="18"/>
          <w:lang w:val="en-US"/>
        </w:rPr>
        <w:t xml:space="preserve">"Hello </w:t>
      </w:r>
      <w:r w:rsidRPr="00A66496">
        <w:rPr>
          <w:rFonts w:ascii="Menlo" w:hAnsi="Menlo" w:cs="Menlo"/>
          <w:noProof/>
          <w:color w:val="000000"/>
          <w:sz w:val="18"/>
          <w:szCs w:val="18"/>
          <w:lang w:val="en-US"/>
        </w:rPr>
        <w:t>\(</w:t>
      </w:r>
      <w:r w:rsidRPr="00A66496">
        <w:rPr>
          <w:rFonts w:ascii="Menlo" w:hAnsi="Menlo" w:cs="Menlo"/>
          <w:noProof/>
          <w:color w:val="3F6E74"/>
          <w:sz w:val="18"/>
          <w:szCs w:val="18"/>
          <w:lang w:val="en-US"/>
        </w:rPr>
        <w:t>name</w:t>
      </w:r>
      <w:r w:rsidRPr="00A66496">
        <w:rPr>
          <w:rFonts w:ascii="Menlo" w:hAnsi="Menlo" w:cs="Menlo"/>
          <w:noProof/>
          <w:color w:val="000000"/>
          <w:sz w:val="18"/>
          <w:szCs w:val="18"/>
          <w:lang w:val="en-US"/>
        </w:rPr>
        <w:t>)</w:t>
      </w:r>
      <w:r w:rsidRPr="00A66496">
        <w:rPr>
          <w:rFonts w:ascii="Menlo" w:hAnsi="Menlo" w:cs="Menlo"/>
          <w:noProof/>
          <w:color w:val="C41A16"/>
          <w:sz w:val="18"/>
          <w:szCs w:val="18"/>
          <w:lang w:val="en-US"/>
        </w:rPr>
        <w:t xml:space="preserve">, today is </w:t>
      </w:r>
      <w:r w:rsidRPr="00A66496">
        <w:rPr>
          <w:rFonts w:ascii="Menlo" w:hAnsi="Menlo" w:cs="Menlo"/>
          <w:noProof/>
          <w:color w:val="000000"/>
          <w:sz w:val="18"/>
          <w:szCs w:val="18"/>
          <w:lang w:val="en-US"/>
        </w:rPr>
        <w:t>\(</w:t>
      </w:r>
      <w:r w:rsidRPr="00A66496">
        <w:rPr>
          <w:rFonts w:ascii="Menlo" w:hAnsi="Menlo" w:cs="Menlo"/>
          <w:noProof/>
          <w:color w:val="3F6E74"/>
          <w:sz w:val="18"/>
          <w:szCs w:val="18"/>
          <w:lang w:val="en-US"/>
        </w:rPr>
        <w:t>day</w:t>
      </w:r>
      <w:r w:rsidRPr="00A66496">
        <w:rPr>
          <w:rFonts w:ascii="Menlo" w:hAnsi="Menlo" w:cs="Menlo"/>
          <w:noProof/>
          <w:color w:val="000000"/>
          <w:sz w:val="18"/>
          <w:szCs w:val="18"/>
          <w:lang w:val="en-US"/>
        </w:rPr>
        <w:t>)</w:t>
      </w:r>
      <w:r w:rsidRPr="00A66496">
        <w:rPr>
          <w:rFonts w:ascii="Menlo" w:hAnsi="Menlo" w:cs="Menlo"/>
          <w:noProof/>
          <w:color w:val="C41A16"/>
          <w:sz w:val="18"/>
          <w:szCs w:val="18"/>
          <w:lang w:val="en-US"/>
        </w:rPr>
        <w:t>."</w:t>
      </w:r>
    </w:p>
    <w:p w14:paraId="0CB3DC6C" w14:textId="77777777" w:rsidR="00D05199" w:rsidRPr="006D3397" w:rsidRDefault="00D05199" w:rsidP="006D3397">
      <w:pPr>
        <w:pStyle w:val="NormalWeb"/>
        <w:spacing w:before="0" w:beforeAutospacing="0" w:after="620" w:afterAutospacing="0"/>
        <w:ind w:left="567"/>
        <w:jc w:val="both"/>
        <w:textAlignment w:val="baseline"/>
        <w:rPr>
          <w:rFonts w:ascii="Menlo" w:hAnsi="Menlo" w:cs="Menlo"/>
          <w:noProof/>
          <w:color w:val="000000"/>
          <w:sz w:val="21"/>
          <w:szCs w:val="21"/>
        </w:rPr>
      </w:pPr>
      <w:r w:rsidRPr="006D3397">
        <w:rPr>
          <w:rFonts w:ascii="Menlo" w:hAnsi="Menlo" w:cs="Menlo"/>
          <w:noProof/>
          <w:color w:val="000000"/>
          <w:sz w:val="18"/>
          <w:szCs w:val="18"/>
        </w:rPr>
        <w:t>}</w:t>
      </w:r>
    </w:p>
    <w:p w14:paraId="6B1BD1EE" w14:textId="4B381976" w:rsidR="00D05199" w:rsidRDefault="00C62E43" w:rsidP="00576898">
      <w:r>
        <w:t>Para chamar uma função, use seu nome seguido de</w:t>
      </w:r>
      <w:r w:rsidR="00D05199">
        <w:t xml:space="preserve"> uma lista de </w:t>
      </w:r>
      <w:r w:rsidR="00D05199">
        <w:rPr>
          <w:i/>
          <w:iCs/>
        </w:rPr>
        <w:t>argumentos</w:t>
      </w:r>
      <w:r w:rsidR="00D05199">
        <w:t xml:space="preserve"> (os valores que você </w:t>
      </w:r>
      <w:r w:rsidR="00F66497">
        <w:t xml:space="preserve">deve fornecer </w:t>
      </w:r>
      <w:r w:rsidR="00D05199">
        <w:t>para satisfazer os parâmetros</w:t>
      </w:r>
      <w:r>
        <w:t xml:space="preserve"> de uma função) entre parênteses</w:t>
      </w:r>
      <w:r w:rsidR="00D05199">
        <w:t>. Quando você chamar uma função, você</w:t>
      </w:r>
      <w:r w:rsidR="00576898">
        <w:t xml:space="preserve"> deve</w:t>
      </w:r>
      <w:r w:rsidR="00D05199">
        <w:t xml:space="preserve"> passa</w:t>
      </w:r>
      <w:r w:rsidR="00576898">
        <w:t>r</w:t>
      </w:r>
      <w:r w:rsidR="00D05199">
        <w:t xml:space="preserve"> cada valor subsequente com o seu nome.</w:t>
      </w:r>
    </w:p>
    <w:p w14:paraId="2551883B" w14:textId="77777777" w:rsidR="00D05199" w:rsidRPr="00A66496" w:rsidRDefault="00D05199" w:rsidP="00C62E43">
      <w:pPr>
        <w:pStyle w:val="NormalWeb"/>
        <w:spacing w:before="46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3F6E74"/>
          <w:sz w:val="18"/>
          <w:szCs w:val="18"/>
          <w:lang w:val="en-US"/>
        </w:rPr>
        <w:t>greet</w:t>
      </w:r>
      <w:r w:rsidRPr="00A66496">
        <w:rPr>
          <w:rFonts w:ascii="Menlo" w:hAnsi="Menlo" w:cs="Menlo"/>
          <w:noProof/>
          <w:color w:val="000000"/>
          <w:sz w:val="18"/>
          <w:szCs w:val="18"/>
          <w:lang w:val="en-US"/>
        </w:rPr>
        <w:t>(</w:t>
      </w:r>
      <w:r w:rsidR="00576898" w:rsidRPr="00A66496">
        <w:rPr>
          <w:rFonts w:ascii="Menlo" w:hAnsi="Menlo" w:cs="Menlo"/>
          <w:noProof/>
          <w:color w:val="3F6E74"/>
          <w:sz w:val="18"/>
          <w:szCs w:val="18"/>
          <w:lang w:val="en-US"/>
        </w:rPr>
        <w:t>name</w:t>
      </w:r>
      <w:r w:rsidR="00576898" w:rsidRPr="00A66496">
        <w:rPr>
          <w:rFonts w:ascii="Menlo" w:hAnsi="Menlo" w:cs="Menlo"/>
          <w:noProof/>
          <w:color w:val="000000"/>
          <w:sz w:val="18"/>
          <w:szCs w:val="18"/>
          <w:lang w:val="en-US"/>
        </w:rPr>
        <w:t xml:space="preserve">: </w:t>
      </w:r>
      <w:r w:rsidRPr="00A66496">
        <w:rPr>
          <w:rFonts w:ascii="Menlo" w:hAnsi="Menlo" w:cs="Menlo"/>
          <w:noProof/>
          <w:color w:val="C41A16"/>
          <w:sz w:val="18"/>
          <w:szCs w:val="18"/>
          <w:lang w:val="en-US"/>
        </w:rPr>
        <w:t>"Anna"</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day</w:t>
      </w:r>
      <w:r w:rsidRPr="00A66496">
        <w:rPr>
          <w:rFonts w:ascii="Menlo" w:hAnsi="Menlo" w:cs="Menlo"/>
          <w:noProof/>
          <w:color w:val="000000"/>
          <w:sz w:val="18"/>
          <w:szCs w:val="18"/>
          <w:lang w:val="en-US"/>
        </w:rPr>
        <w:t xml:space="preserve">: </w:t>
      </w:r>
      <w:r w:rsidRPr="00A66496">
        <w:rPr>
          <w:rFonts w:ascii="Menlo" w:hAnsi="Menlo" w:cs="Menlo"/>
          <w:noProof/>
          <w:color w:val="C41A16"/>
          <w:sz w:val="18"/>
          <w:szCs w:val="18"/>
          <w:lang w:val="en-US"/>
        </w:rPr>
        <w:t>"Tuesday"</w:t>
      </w:r>
      <w:r w:rsidRPr="00A66496">
        <w:rPr>
          <w:rFonts w:ascii="Menlo" w:hAnsi="Menlo" w:cs="Menlo"/>
          <w:noProof/>
          <w:color w:val="000000"/>
          <w:sz w:val="18"/>
          <w:szCs w:val="18"/>
          <w:lang w:val="en-US"/>
        </w:rPr>
        <w:t>)</w:t>
      </w:r>
    </w:p>
    <w:p w14:paraId="43E40125" w14:textId="77777777" w:rsidR="00D05199" w:rsidRPr="00A66496" w:rsidRDefault="00D05199" w:rsidP="00C62E43">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3F6E74"/>
          <w:sz w:val="18"/>
          <w:szCs w:val="18"/>
          <w:lang w:val="en-US"/>
        </w:rPr>
        <w:t>greet</w:t>
      </w:r>
      <w:r w:rsidRPr="00A66496">
        <w:rPr>
          <w:rFonts w:ascii="Menlo" w:hAnsi="Menlo" w:cs="Menlo"/>
          <w:noProof/>
          <w:color w:val="000000"/>
          <w:sz w:val="18"/>
          <w:szCs w:val="18"/>
          <w:lang w:val="en-US"/>
        </w:rPr>
        <w:t>(</w:t>
      </w:r>
      <w:r w:rsidR="00576898" w:rsidRPr="00A66496">
        <w:rPr>
          <w:rFonts w:ascii="Menlo" w:hAnsi="Menlo" w:cs="Menlo"/>
          <w:noProof/>
          <w:color w:val="3F6E74"/>
          <w:sz w:val="18"/>
          <w:szCs w:val="18"/>
          <w:lang w:val="en-US"/>
        </w:rPr>
        <w:t>name</w:t>
      </w:r>
      <w:r w:rsidR="00576898" w:rsidRPr="00A66496">
        <w:rPr>
          <w:rFonts w:ascii="Menlo" w:hAnsi="Menlo" w:cs="Menlo"/>
          <w:noProof/>
          <w:color w:val="000000"/>
          <w:sz w:val="18"/>
          <w:szCs w:val="18"/>
          <w:lang w:val="en-US"/>
        </w:rPr>
        <w:t xml:space="preserve">: </w:t>
      </w:r>
      <w:r w:rsidRPr="00A66496">
        <w:rPr>
          <w:rFonts w:ascii="Menlo" w:hAnsi="Menlo" w:cs="Menlo"/>
          <w:noProof/>
          <w:color w:val="C41A16"/>
          <w:sz w:val="18"/>
          <w:szCs w:val="18"/>
          <w:lang w:val="en-US"/>
        </w:rPr>
        <w:t>"Bob"</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day</w:t>
      </w:r>
      <w:r w:rsidRPr="00A66496">
        <w:rPr>
          <w:rFonts w:ascii="Menlo" w:hAnsi="Menlo" w:cs="Menlo"/>
          <w:noProof/>
          <w:color w:val="000000"/>
          <w:sz w:val="18"/>
          <w:szCs w:val="18"/>
          <w:lang w:val="en-US"/>
        </w:rPr>
        <w:t xml:space="preserve">: </w:t>
      </w:r>
      <w:r w:rsidRPr="00A66496">
        <w:rPr>
          <w:rFonts w:ascii="Menlo" w:hAnsi="Menlo" w:cs="Menlo"/>
          <w:noProof/>
          <w:color w:val="C41A16"/>
          <w:sz w:val="18"/>
          <w:szCs w:val="18"/>
          <w:lang w:val="en-US"/>
        </w:rPr>
        <w:t>"Friday"</w:t>
      </w:r>
      <w:r w:rsidRPr="00A66496">
        <w:rPr>
          <w:rFonts w:ascii="Menlo" w:hAnsi="Menlo" w:cs="Menlo"/>
          <w:noProof/>
          <w:color w:val="000000"/>
          <w:sz w:val="18"/>
          <w:szCs w:val="18"/>
          <w:lang w:val="en-US"/>
        </w:rPr>
        <w:t>)</w:t>
      </w:r>
    </w:p>
    <w:p w14:paraId="1D0CCDBF" w14:textId="77777777" w:rsidR="00D05199" w:rsidRPr="00A66496" w:rsidRDefault="00D05199" w:rsidP="00C62E43">
      <w:pPr>
        <w:pStyle w:val="NormalWeb"/>
        <w:spacing w:before="0" w:beforeAutospacing="0" w:after="620" w:afterAutospacing="0"/>
        <w:ind w:left="567"/>
        <w:jc w:val="both"/>
        <w:textAlignment w:val="baseline"/>
        <w:rPr>
          <w:rFonts w:ascii="Menlo" w:hAnsi="Menlo" w:cs="Menlo"/>
          <w:noProof/>
          <w:color w:val="000000"/>
          <w:sz w:val="18"/>
          <w:szCs w:val="18"/>
          <w:lang w:val="en-US"/>
        </w:rPr>
      </w:pPr>
      <w:r w:rsidRPr="00A66496">
        <w:rPr>
          <w:rFonts w:ascii="Menlo" w:hAnsi="Menlo" w:cs="Menlo"/>
          <w:noProof/>
          <w:color w:val="3F6E74"/>
          <w:sz w:val="18"/>
          <w:szCs w:val="18"/>
          <w:lang w:val="en-US"/>
        </w:rPr>
        <w:t>greet</w:t>
      </w:r>
      <w:r w:rsidRPr="00A66496">
        <w:rPr>
          <w:rFonts w:ascii="Menlo" w:hAnsi="Menlo" w:cs="Menlo"/>
          <w:noProof/>
          <w:color w:val="000000"/>
          <w:sz w:val="18"/>
          <w:szCs w:val="18"/>
          <w:lang w:val="en-US"/>
        </w:rPr>
        <w:t>(</w:t>
      </w:r>
      <w:r w:rsidR="00576898" w:rsidRPr="00A66496">
        <w:rPr>
          <w:rFonts w:ascii="Menlo" w:hAnsi="Menlo" w:cs="Menlo"/>
          <w:noProof/>
          <w:color w:val="3F6E74"/>
          <w:sz w:val="18"/>
          <w:szCs w:val="18"/>
          <w:lang w:val="en-US"/>
        </w:rPr>
        <w:t>name</w:t>
      </w:r>
      <w:r w:rsidR="00576898" w:rsidRPr="00A66496">
        <w:rPr>
          <w:rFonts w:ascii="Menlo" w:hAnsi="Menlo" w:cs="Menlo"/>
          <w:noProof/>
          <w:color w:val="000000"/>
          <w:sz w:val="18"/>
          <w:szCs w:val="18"/>
          <w:lang w:val="en-US"/>
        </w:rPr>
        <w:t xml:space="preserve">: </w:t>
      </w:r>
      <w:r w:rsidRPr="00A66496">
        <w:rPr>
          <w:rFonts w:ascii="Menlo" w:hAnsi="Menlo" w:cs="Menlo"/>
          <w:noProof/>
          <w:color w:val="C41A16"/>
          <w:sz w:val="18"/>
          <w:szCs w:val="18"/>
          <w:lang w:val="en-US"/>
        </w:rPr>
        <w:t>"Charlie"</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day</w:t>
      </w:r>
      <w:r w:rsidRPr="00A66496">
        <w:rPr>
          <w:rFonts w:ascii="Menlo" w:hAnsi="Menlo" w:cs="Menlo"/>
          <w:noProof/>
          <w:color w:val="000000"/>
          <w:sz w:val="18"/>
          <w:szCs w:val="18"/>
          <w:lang w:val="en-US"/>
        </w:rPr>
        <w:t xml:space="preserve">: </w:t>
      </w:r>
      <w:r w:rsidRPr="00A66496">
        <w:rPr>
          <w:rFonts w:ascii="Menlo" w:hAnsi="Menlo" w:cs="Menlo"/>
          <w:noProof/>
          <w:color w:val="C41A16"/>
          <w:sz w:val="18"/>
          <w:szCs w:val="18"/>
          <w:lang w:val="en-US"/>
        </w:rPr>
        <w:t>"a nice day"</w:t>
      </w:r>
      <w:r w:rsidRPr="00A66496">
        <w:rPr>
          <w:rFonts w:ascii="Menlo" w:hAnsi="Menlo" w:cs="Menlo"/>
          <w:noProof/>
          <w:color w:val="000000"/>
          <w:sz w:val="18"/>
          <w:szCs w:val="18"/>
          <w:lang w:val="en-US"/>
        </w:rPr>
        <w:t>)</w:t>
      </w:r>
    </w:p>
    <w:p w14:paraId="0F3DE20B" w14:textId="77777777" w:rsidR="00676907" w:rsidRPr="00C62E43" w:rsidRDefault="00676907" w:rsidP="00676907">
      <w:pPr>
        <w:pStyle w:val="Ttulo3"/>
        <w:rPr>
          <w:noProof/>
        </w:rPr>
      </w:pPr>
      <w:r>
        <w:rPr>
          <w:noProof/>
        </w:rPr>
        <w:t>Métodos</w:t>
      </w:r>
    </w:p>
    <w:p w14:paraId="541588AD" w14:textId="4E92FCA2" w:rsidR="00D05199" w:rsidRDefault="00D05199" w:rsidP="00576898">
      <w:r>
        <w:t>Funções</w:t>
      </w:r>
      <w:r w:rsidR="00576898">
        <w:t xml:space="preserve"> que são definidas dentro de uma classe específica são chamada</w:t>
      </w:r>
      <w:r>
        <w:t xml:space="preserve">s </w:t>
      </w:r>
      <w:r>
        <w:rPr>
          <w:i/>
          <w:iCs/>
        </w:rPr>
        <w:t>métodos</w:t>
      </w:r>
      <w:r>
        <w:t xml:space="preserve">. </w:t>
      </w:r>
      <w:r w:rsidR="00873E7B">
        <w:t xml:space="preserve">Eles </w:t>
      </w:r>
      <w:r>
        <w:t>são explicitamente vinculado</w:t>
      </w:r>
      <w:r w:rsidR="00576898">
        <w:t>s</w:t>
      </w:r>
      <w:r>
        <w:t xml:space="preserve"> ao tipo</w:t>
      </w:r>
      <w:r w:rsidR="00576898">
        <w:t xml:space="preserve"> ou </w:t>
      </w:r>
      <w:r w:rsidR="00C51CA6">
        <w:t xml:space="preserve">à </w:t>
      </w:r>
      <w:r w:rsidR="00576898">
        <w:t>classe</w:t>
      </w:r>
      <w:r>
        <w:t xml:space="preserve"> </w:t>
      </w:r>
      <w:r w:rsidR="003721AF">
        <w:t xml:space="preserve">em que </w:t>
      </w:r>
      <w:r w:rsidR="00576898">
        <w:t>estão</w:t>
      </w:r>
      <w:r>
        <w:t xml:space="preserve"> definido</w:t>
      </w:r>
      <w:r w:rsidR="00576898">
        <w:t>s</w:t>
      </w:r>
      <w:r>
        <w:t xml:space="preserve"> e só pode</w:t>
      </w:r>
      <w:r w:rsidR="00576898">
        <w:t>m</w:t>
      </w:r>
      <w:r>
        <w:t xml:space="preserve"> ser chamado</w:t>
      </w:r>
      <w:r w:rsidR="00576898">
        <w:t>s</w:t>
      </w:r>
      <w:r>
        <w:t xml:space="preserve"> </w:t>
      </w:r>
      <w:r w:rsidR="00576898">
        <w:t>nesta</w:t>
      </w:r>
      <w:r>
        <w:t xml:space="preserve"> </w:t>
      </w:r>
      <w:r w:rsidR="00576898">
        <w:t>classe</w:t>
      </w:r>
      <w:r>
        <w:t xml:space="preserve"> (ou </w:t>
      </w:r>
      <w:r w:rsidR="00C51CA6">
        <w:t xml:space="preserve">em </w:t>
      </w:r>
      <w:r>
        <w:t xml:space="preserve">uma de suas subclasses, </w:t>
      </w:r>
      <w:r w:rsidR="00576898">
        <w:t>que</w:t>
      </w:r>
      <w:r>
        <w:t xml:space="preserve"> </w:t>
      </w:r>
      <w:r w:rsidR="00C51CA6">
        <w:t xml:space="preserve">você aprenderá </w:t>
      </w:r>
      <w:r>
        <w:t>em breve</w:t>
      </w:r>
      <w:r w:rsidR="00C51CA6">
        <w:t>)</w:t>
      </w:r>
      <w:r>
        <w:t xml:space="preserve">. No </w:t>
      </w:r>
      <w:r w:rsidR="00F039DC">
        <w:t xml:space="preserve">exemplo </w:t>
      </w:r>
      <w:r>
        <w:t>anterior</w:t>
      </w:r>
      <w:r w:rsidR="00F039DC">
        <w:t xml:space="preserve"> de</w:t>
      </w:r>
      <w:del w:id="6" w:author="Willian" w:date="2017-03-06T23:26:00Z">
        <w:r w:rsidR="00576898" w:rsidDel="00F755FB">
          <w:delText xml:space="preserve"> </w:delText>
        </w:r>
        <w:commentRangeStart w:id="7"/>
        <w:commentRangeStart w:id="8"/>
        <w:r w:rsidR="00F039DC" w:rsidDel="00F755FB">
          <w:delText>(</w:delText>
        </w:r>
        <w:r w:rsidR="00576898" w:rsidDel="00F755FB">
          <w:delText>exemplo</w:delText>
        </w:r>
        <w:r w:rsidR="00F039DC" w:rsidDel="00F755FB">
          <w:delText>-mo</w:delText>
        </w:r>
      </w:del>
      <w:del w:id="9" w:author="Willian" w:date="2017-03-06T23:25:00Z">
        <w:r w:rsidR="00F039DC" w:rsidDel="00F755FB">
          <w:delText>ver</w:delText>
        </w:r>
      </w:del>
      <w:ins w:id="10" w:author="Willian" w:date="2017-03-06T23:25:00Z">
        <w:r w:rsidR="00F755FB">
          <w:t xml:space="preserve"> </w:t>
        </w:r>
      </w:ins>
      <w:del w:id="11" w:author="Willian" w:date="2017-03-06T23:25:00Z">
        <w:r w:rsidR="00F039DC" w:rsidDel="00F755FB">
          <w:delText>)</w:delText>
        </w:r>
      </w:del>
      <w:commentRangeEnd w:id="7"/>
      <w:r w:rsidR="00C51CA6">
        <w:rPr>
          <w:rStyle w:val="Refdecomentrio"/>
        </w:rPr>
        <w:commentReference w:id="7"/>
      </w:r>
      <w:commentRangeEnd w:id="8"/>
      <w:r w:rsidR="00F755FB">
        <w:rPr>
          <w:rStyle w:val="Refdecomentrio"/>
        </w:rPr>
        <w:commentReference w:id="8"/>
      </w:r>
      <w:r>
        <w:t xml:space="preserve"> </w:t>
      </w:r>
      <w:r w:rsidR="007020A2">
        <w:rPr>
          <w:rFonts w:ascii="Menlo" w:hAnsi="Menlo" w:cs="Menlo"/>
          <w:noProof/>
          <w:color w:val="AA3391"/>
          <w:sz w:val="18"/>
          <w:szCs w:val="18"/>
        </w:rPr>
        <w:t>switch</w:t>
      </w:r>
      <w:r>
        <w:t xml:space="preserve">, </w:t>
      </w:r>
      <w:r w:rsidR="00576898">
        <w:t>você</w:t>
      </w:r>
      <w:r>
        <w:t xml:space="preserve"> viu um método que é definido n</w:t>
      </w:r>
      <w:r w:rsidR="00576898">
        <w:t>a classe</w:t>
      </w:r>
      <w:r>
        <w:t xml:space="preserve"> </w:t>
      </w:r>
      <w:r w:rsidR="00576898">
        <w:rPr>
          <w:rFonts w:ascii="Menlo" w:hAnsi="Menlo" w:cs="Menlo"/>
          <w:color w:val="3F6E74"/>
          <w:sz w:val="18"/>
          <w:szCs w:val="18"/>
        </w:rPr>
        <w:t>String</w:t>
      </w:r>
      <w:r w:rsidR="00C51CA6">
        <w:rPr>
          <w:rFonts w:ascii="Menlo" w:hAnsi="Menlo" w:cs="Menlo"/>
          <w:color w:val="3F6E74"/>
          <w:sz w:val="18"/>
          <w:szCs w:val="18"/>
        </w:rPr>
        <w:t>,</w:t>
      </w:r>
      <w:r w:rsidR="00576898" w:rsidRPr="00576898">
        <w:rPr>
          <w:rFonts w:ascii="Menlo" w:hAnsi="Menlo" w:cs="Menlo"/>
          <w:sz w:val="18"/>
          <w:szCs w:val="18"/>
        </w:rPr>
        <w:t xml:space="preserve"> </w:t>
      </w:r>
      <w:r>
        <w:t xml:space="preserve">chamado </w:t>
      </w:r>
      <w:r w:rsidR="00576898" w:rsidRPr="00576898">
        <w:rPr>
          <w:rFonts w:ascii="Menlo" w:hAnsi="Menlo" w:cs="Menlo"/>
          <w:noProof/>
          <w:color w:val="3F6E74"/>
          <w:sz w:val="18"/>
          <w:szCs w:val="18"/>
        </w:rPr>
        <w:t>hasSuffix</w:t>
      </w:r>
      <w:r w:rsidR="00576898">
        <w:rPr>
          <w:rFonts w:ascii="Menlo" w:hAnsi="Menlo" w:cs="Menlo"/>
          <w:noProof/>
          <w:color w:val="3F6E74"/>
          <w:sz w:val="18"/>
          <w:szCs w:val="18"/>
        </w:rPr>
        <w:t>()</w:t>
      </w:r>
      <w:r>
        <w:t>, mostrado novamente aqui:</w:t>
      </w:r>
    </w:p>
    <w:p w14:paraId="59293607" w14:textId="77777777" w:rsidR="00D05199" w:rsidRPr="00A66496" w:rsidRDefault="00D05199" w:rsidP="00576898">
      <w:pPr>
        <w:pStyle w:val="NormalWeb"/>
        <w:spacing w:before="46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AA3391"/>
          <w:sz w:val="18"/>
          <w:szCs w:val="18"/>
          <w:lang w:val="en-US"/>
        </w:rPr>
        <w:t>let</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exampleString</w:t>
      </w:r>
      <w:r w:rsidRPr="00A66496">
        <w:rPr>
          <w:rFonts w:ascii="Menlo" w:hAnsi="Menlo" w:cs="Menlo"/>
          <w:noProof/>
          <w:color w:val="000000"/>
          <w:sz w:val="18"/>
          <w:szCs w:val="18"/>
          <w:lang w:val="en-US"/>
        </w:rPr>
        <w:t xml:space="preserve"> = </w:t>
      </w:r>
      <w:r w:rsidRPr="00A66496">
        <w:rPr>
          <w:rFonts w:ascii="Menlo" w:hAnsi="Menlo" w:cs="Menlo"/>
          <w:noProof/>
          <w:color w:val="C41A16"/>
          <w:sz w:val="18"/>
          <w:szCs w:val="18"/>
          <w:lang w:val="en-US"/>
        </w:rPr>
        <w:t>"hello"</w:t>
      </w:r>
    </w:p>
    <w:p w14:paraId="1D0A9AF0" w14:textId="77777777" w:rsidR="00D05199" w:rsidRPr="00A66496" w:rsidRDefault="00D05199" w:rsidP="00576898">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AA3391"/>
          <w:sz w:val="18"/>
          <w:szCs w:val="18"/>
          <w:lang w:val="en-US"/>
        </w:rPr>
        <w:t>if</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exampleString</w:t>
      </w:r>
      <w:r w:rsidRPr="00A66496">
        <w:rPr>
          <w:rFonts w:ascii="Menlo" w:hAnsi="Menlo" w:cs="Menlo"/>
          <w:noProof/>
          <w:color w:val="000000"/>
          <w:sz w:val="18"/>
          <w:szCs w:val="18"/>
          <w:lang w:val="en-US"/>
        </w:rPr>
        <w:t>.</w:t>
      </w:r>
      <w:r w:rsidRPr="00A66496">
        <w:rPr>
          <w:rFonts w:ascii="Menlo" w:hAnsi="Menlo" w:cs="Menlo"/>
          <w:noProof/>
          <w:color w:val="3F6E74"/>
          <w:sz w:val="18"/>
          <w:szCs w:val="18"/>
          <w:lang w:val="en-US"/>
        </w:rPr>
        <w:t>hasSuffix</w:t>
      </w:r>
      <w:r w:rsidRPr="00A66496">
        <w:rPr>
          <w:rFonts w:ascii="Menlo" w:hAnsi="Menlo" w:cs="Menlo"/>
          <w:noProof/>
          <w:color w:val="000000"/>
          <w:sz w:val="18"/>
          <w:szCs w:val="18"/>
          <w:lang w:val="en-US"/>
        </w:rPr>
        <w:t>(</w:t>
      </w:r>
      <w:r w:rsidRPr="00A66496">
        <w:rPr>
          <w:rFonts w:ascii="Menlo" w:hAnsi="Menlo" w:cs="Menlo"/>
          <w:noProof/>
          <w:color w:val="C41A16"/>
          <w:sz w:val="18"/>
          <w:szCs w:val="18"/>
          <w:lang w:val="en-US"/>
        </w:rPr>
        <w:t>"lo"</w:t>
      </w:r>
      <w:r w:rsidRPr="00A66496">
        <w:rPr>
          <w:rFonts w:ascii="Menlo" w:hAnsi="Menlo" w:cs="Menlo"/>
          <w:noProof/>
          <w:color w:val="000000"/>
          <w:sz w:val="18"/>
          <w:szCs w:val="18"/>
          <w:lang w:val="en-US"/>
        </w:rPr>
        <w:t>) {</w:t>
      </w:r>
    </w:p>
    <w:p w14:paraId="3AE6AE59" w14:textId="77777777" w:rsidR="00D05199" w:rsidRPr="00576898" w:rsidRDefault="00D05199" w:rsidP="00576898">
      <w:pPr>
        <w:pStyle w:val="NormalWeb"/>
        <w:spacing w:before="0" w:beforeAutospacing="0" w:after="0" w:afterAutospacing="0"/>
        <w:ind w:left="567"/>
        <w:jc w:val="both"/>
        <w:textAlignment w:val="baseline"/>
        <w:rPr>
          <w:rFonts w:ascii="Menlo" w:hAnsi="Menlo" w:cs="Menlo"/>
          <w:noProof/>
          <w:color w:val="000000"/>
          <w:sz w:val="21"/>
          <w:szCs w:val="21"/>
        </w:rPr>
      </w:pPr>
      <w:r w:rsidRPr="00A66496">
        <w:rPr>
          <w:rFonts w:ascii="Menlo" w:hAnsi="Menlo" w:cs="Menlo"/>
          <w:noProof/>
          <w:color w:val="000000"/>
          <w:sz w:val="18"/>
          <w:szCs w:val="18"/>
          <w:lang w:val="en-US"/>
        </w:rPr>
        <w:lastRenderedPageBreak/>
        <w:t>  </w:t>
      </w:r>
      <w:r w:rsidRPr="00576898">
        <w:rPr>
          <w:rFonts w:ascii="Menlo" w:hAnsi="Menlo" w:cs="Menlo"/>
          <w:noProof/>
          <w:color w:val="3F6E74"/>
          <w:sz w:val="18"/>
          <w:szCs w:val="18"/>
        </w:rPr>
        <w:t>print</w:t>
      </w:r>
      <w:r w:rsidRPr="00576898">
        <w:rPr>
          <w:rFonts w:ascii="Menlo" w:hAnsi="Menlo" w:cs="Menlo"/>
          <w:noProof/>
          <w:color w:val="000000"/>
          <w:sz w:val="18"/>
          <w:szCs w:val="18"/>
        </w:rPr>
        <w:t>(</w:t>
      </w:r>
      <w:r w:rsidRPr="00576898">
        <w:rPr>
          <w:rFonts w:ascii="Menlo" w:hAnsi="Menlo" w:cs="Menlo"/>
          <w:noProof/>
          <w:color w:val="C41A16"/>
          <w:sz w:val="18"/>
          <w:szCs w:val="18"/>
        </w:rPr>
        <w:t>"ends in lo"</w:t>
      </w:r>
      <w:r w:rsidRPr="00576898">
        <w:rPr>
          <w:rFonts w:ascii="Menlo" w:hAnsi="Menlo" w:cs="Menlo"/>
          <w:noProof/>
          <w:color w:val="000000"/>
          <w:sz w:val="18"/>
          <w:szCs w:val="18"/>
        </w:rPr>
        <w:t>)</w:t>
      </w:r>
    </w:p>
    <w:p w14:paraId="3EBB58E9" w14:textId="77777777" w:rsidR="00D05199" w:rsidRPr="00576898" w:rsidRDefault="00D05199" w:rsidP="00576898">
      <w:pPr>
        <w:pStyle w:val="NormalWeb"/>
        <w:spacing w:before="0" w:beforeAutospacing="0" w:after="620" w:afterAutospacing="0"/>
        <w:ind w:left="567"/>
        <w:jc w:val="both"/>
        <w:textAlignment w:val="baseline"/>
        <w:rPr>
          <w:rFonts w:ascii="Menlo" w:hAnsi="Menlo" w:cs="Menlo"/>
          <w:noProof/>
          <w:color w:val="000000"/>
          <w:sz w:val="21"/>
          <w:szCs w:val="21"/>
        </w:rPr>
      </w:pPr>
      <w:r w:rsidRPr="00576898">
        <w:rPr>
          <w:rFonts w:ascii="Menlo" w:hAnsi="Menlo" w:cs="Menlo"/>
          <w:noProof/>
          <w:color w:val="000000"/>
          <w:sz w:val="18"/>
          <w:szCs w:val="18"/>
        </w:rPr>
        <w:t>}</w:t>
      </w:r>
    </w:p>
    <w:p w14:paraId="344EAE8C" w14:textId="75DC4A04" w:rsidR="003F6B0B" w:rsidRDefault="00D05199" w:rsidP="003F6B0B">
      <w:pPr>
        <w:pStyle w:val="NormalWeb"/>
        <w:spacing w:before="0" w:beforeAutospacing="0" w:after="220" w:afterAutospacing="0"/>
        <w:jc w:val="both"/>
        <w:rPr>
          <w:rFonts w:ascii="Arial" w:hAnsi="Arial" w:cs="Arial"/>
          <w:color w:val="414141"/>
          <w:sz w:val="21"/>
          <w:szCs w:val="21"/>
        </w:rPr>
      </w:pPr>
      <w:r>
        <w:rPr>
          <w:rFonts w:ascii="Arial" w:hAnsi="Arial" w:cs="Arial"/>
          <w:color w:val="414141"/>
          <w:sz w:val="21"/>
          <w:szCs w:val="21"/>
        </w:rPr>
        <w:t xml:space="preserve">Como você vê, </w:t>
      </w:r>
      <w:r w:rsidR="007020A2">
        <w:rPr>
          <w:rFonts w:ascii="Arial" w:hAnsi="Arial" w:cs="Arial"/>
          <w:color w:val="414141"/>
          <w:sz w:val="21"/>
          <w:szCs w:val="21"/>
        </w:rPr>
        <w:t xml:space="preserve">para chamar um método de uma classe você deve usar a sintaxe de ponto </w:t>
      </w:r>
      <w:proofErr w:type="gramStart"/>
      <w:r w:rsidR="007020A2">
        <w:rPr>
          <w:rFonts w:ascii="Arial" w:hAnsi="Arial" w:cs="Arial"/>
          <w:color w:val="414141"/>
          <w:sz w:val="21"/>
          <w:szCs w:val="21"/>
        </w:rPr>
        <w:t>( .</w:t>
      </w:r>
      <w:proofErr w:type="gramEnd"/>
      <w:r w:rsidR="007020A2">
        <w:rPr>
          <w:rFonts w:ascii="Arial" w:hAnsi="Arial" w:cs="Arial"/>
          <w:color w:val="414141"/>
          <w:sz w:val="21"/>
          <w:szCs w:val="21"/>
        </w:rPr>
        <w:t>), como em Java</w:t>
      </w:r>
      <w:r>
        <w:rPr>
          <w:rFonts w:ascii="Arial" w:hAnsi="Arial" w:cs="Arial"/>
          <w:color w:val="414141"/>
          <w:sz w:val="21"/>
          <w:szCs w:val="21"/>
        </w:rPr>
        <w:t xml:space="preserve">. </w:t>
      </w:r>
      <w:r w:rsidR="003F6B0B">
        <w:rPr>
          <w:rFonts w:ascii="Arial" w:hAnsi="Arial" w:cs="Arial"/>
          <w:color w:val="414141"/>
          <w:sz w:val="21"/>
          <w:szCs w:val="21"/>
        </w:rPr>
        <w:t xml:space="preserve">Você pode </w:t>
      </w:r>
      <w:r w:rsidR="00C51CA6">
        <w:rPr>
          <w:rFonts w:ascii="Arial" w:hAnsi="Arial" w:cs="Arial"/>
          <w:color w:val="414141"/>
          <w:sz w:val="21"/>
          <w:szCs w:val="21"/>
        </w:rPr>
        <w:t xml:space="preserve">notar </w:t>
      </w:r>
      <w:r w:rsidR="003F6B0B">
        <w:rPr>
          <w:rFonts w:ascii="Arial" w:hAnsi="Arial" w:cs="Arial"/>
          <w:color w:val="414141"/>
          <w:sz w:val="21"/>
          <w:szCs w:val="21"/>
        </w:rPr>
        <w:t xml:space="preserve">que em certos casos, quando você chama um método ou </w:t>
      </w:r>
      <w:r w:rsidR="00C51CA6">
        <w:rPr>
          <w:rFonts w:ascii="Arial" w:hAnsi="Arial" w:cs="Arial"/>
          <w:color w:val="414141"/>
          <w:sz w:val="21"/>
          <w:szCs w:val="21"/>
        </w:rPr>
        <w:t xml:space="preserve">uma </w:t>
      </w:r>
      <w:r w:rsidR="003F6B0B">
        <w:rPr>
          <w:rFonts w:ascii="Arial" w:hAnsi="Arial" w:cs="Arial"/>
          <w:color w:val="414141"/>
          <w:sz w:val="21"/>
          <w:szCs w:val="21"/>
        </w:rPr>
        <w:t>função</w:t>
      </w:r>
      <w:r w:rsidR="00C51CA6">
        <w:rPr>
          <w:rFonts w:ascii="Arial" w:hAnsi="Arial" w:cs="Arial"/>
          <w:color w:val="414141"/>
          <w:sz w:val="21"/>
          <w:szCs w:val="21"/>
        </w:rPr>
        <w:t>,</w:t>
      </w:r>
      <w:r w:rsidR="003F6B0B">
        <w:rPr>
          <w:rFonts w:ascii="Arial" w:hAnsi="Arial" w:cs="Arial"/>
          <w:color w:val="414141"/>
          <w:sz w:val="21"/>
          <w:szCs w:val="21"/>
        </w:rPr>
        <w:t xml:space="preserve"> não há a necessidade de inserir o nome do primeiro parâmetro, pois o nome do método é semântico o suficiente para </w:t>
      </w:r>
      <w:r w:rsidR="00C51CA6">
        <w:rPr>
          <w:rFonts w:ascii="Arial" w:hAnsi="Arial" w:cs="Arial"/>
          <w:color w:val="414141"/>
          <w:sz w:val="21"/>
          <w:szCs w:val="21"/>
        </w:rPr>
        <w:t>isso</w:t>
      </w:r>
      <w:r w:rsidR="003F6B0B">
        <w:rPr>
          <w:rFonts w:ascii="Arial" w:hAnsi="Arial" w:cs="Arial"/>
          <w:color w:val="414141"/>
          <w:sz w:val="21"/>
          <w:szCs w:val="21"/>
        </w:rPr>
        <w:t>.</w:t>
      </w:r>
    </w:p>
    <w:p w14:paraId="498B0AC6" w14:textId="77777777" w:rsidR="00D05199" w:rsidRPr="00A66496" w:rsidRDefault="00D05199" w:rsidP="003F6B0B">
      <w:pPr>
        <w:pStyle w:val="NormalWeb"/>
        <w:spacing w:before="0" w:beforeAutospacing="0" w:after="220" w:afterAutospacing="0"/>
        <w:ind w:left="567"/>
        <w:jc w:val="both"/>
        <w:rPr>
          <w:rFonts w:ascii="Menlo" w:hAnsi="Menlo" w:cs="Menlo"/>
          <w:color w:val="000000"/>
          <w:sz w:val="21"/>
          <w:szCs w:val="21"/>
          <w:lang w:val="en-US"/>
        </w:rPr>
      </w:pPr>
      <w:proofErr w:type="spellStart"/>
      <w:r w:rsidRPr="00A66496">
        <w:rPr>
          <w:rFonts w:ascii="Menlo" w:hAnsi="Menlo" w:cs="Menlo"/>
          <w:color w:val="AA3391"/>
          <w:sz w:val="18"/>
          <w:szCs w:val="18"/>
          <w:lang w:val="en-US"/>
        </w:rPr>
        <w:t>var</w:t>
      </w:r>
      <w:proofErr w:type="spellEnd"/>
      <w:r w:rsidRPr="00A66496">
        <w:rPr>
          <w:rFonts w:ascii="Menlo" w:hAnsi="Menlo" w:cs="Menlo"/>
          <w:color w:val="000000"/>
          <w:sz w:val="18"/>
          <w:szCs w:val="18"/>
          <w:lang w:val="en-US"/>
        </w:rPr>
        <w:t xml:space="preserve"> </w:t>
      </w:r>
      <w:r w:rsidRPr="00A66496">
        <w:rPr>
          <w:rFonts w:ascii="Menlo" w:hAnsi="Menlo" w:cs="Menlo"/>
          <w:color w:val="3F6E74"/>
          <w:sz w:val="18"/>
          <w:szCs w:val="18"/>
          <w:lang w:val="en-US"/>
        </w:rPr>
        <w:t>array</w:t>
      </w:r>
      <w:r w:rsidRPr="00A66496">
        <w:rPr>
          <w:rFonts w:ascii="Menlo" w:hAnsi="Menlo" w:cs="Menlo"/>
          <w:color w:val="000000"/>
          <w:sz w:val="18"/>
          <w:szCs w:val="18"/>
          <w:lang w:val="en-US"/>
        </w:rPr>
        <w:t xml:space="preserve"> = [</w:t>
      </w:r>
      <w:r w:rsidRPr="00A66496">
        <w:rPr>
          <w:rFonts w:ascii="Menlo" w:hAnsi="Menlo" w:cs="Menlo"/>
          <w:color w:val="C41A16"/>
          <w:sz w:val="18"/>
          <w:szCs w:val="18"/>
          <w:lang w:val="en-US"/>
        </w:rPr>
        <w:t>"apple"</w:t>
      </w:r>
      <w:r w:rsidRPr="00A66496">
        <w:rPr>
          <w:rFonts w:ascii="Menlo" w:hAnsi="Menlo" w:cs="Menlo"/>
          <w:color w:val="000000"/>
          <w:sz w:val="18"/>
          <w:szCs w:val="18"/>
          <w:lang w:val="en-US"/>
        </w:rPr>
        <w:t xml:space="preserve">, </w:t>
      </w:r>
      <w:r w:rsidRPr="00A66496">
        <w:rPr>
          <w:rFonts w:ascii="Menlo" w:hAnsi="Menlo" w:cs="Menlo"/>
          <w:color w:val="C41A16"/>
          <w:sz w:val="18"/>
          <w:szCs w:val="18"/>
          <w:lang w:val="en-US"/>
        </w:rPr>
        <w:t>"banana"</w:t>
      </w:r>
      <w:r w:rsidRPr="00A66496">
        <w:rPr>
          <w:rFonts w:ascii="Menlo" w:hAnsi="Menlo" w:cs="Menlo"/>
          <w:color w:val="000000"/>
          <w:sz w:val="18"/>
          <w:szCs w:val="18"/>
          <w:lang w:val="en-US"/>
        </w:rPr>
        <w:t xml:space="preserve">, </w:t>
      </w:r>
      <w:r w:rsidRPr="00A66496">
        <w:rPr>
          <w:rFonts w:ascii="Menlo" w:hAnsi="Menlo" w:cs="Menlo"/>
          <w:color w:val="C41A16"/>
          <w:sz w:val="18"/>
          <w:szCs w:val="18"/>
          <w:lang w:val="en-US"/>
        </w:rPr>
        <w:t>"</w:t>
      </w:r>
      <w:proofErr w:type="spellStart"/>
      <w:r w:rsidRPr="00A66496">
        <w:rPr>
          <w:rFonts w:ascii="Menlo" w:hAnsi="Menlo" w:cs="Menlo"/>
          <w:color w:val="C41A16"/>
          <w:sz w:val="18"/>
          <w:szCs w:val="18"/>
          <w:lang w:val="en-US"/>
        </w:rPr>
        <w:t>dragonfruit</w:t>
      </w:r>
      <w:proofErr w:type="spellEnd"/>
      <w:r w:rsidRPr="00A66496">
        <w:rPr>
          <w:rFonts w:ascii="Menlo" w:hAnsi="Menlo" w:cs="Menlo"/>
          <w:color w:val="C41A16"/>
          <w:sz w:val="18"/>
          <w:szCs w:val="18"/>
          <w:lang w:val="en-US"/>
        </w:rPr>
        <w:t>"</w:t>
      </w:r>
      <w:r w:rsidRPr="00A66496">
        <w:rPr>
          <w:rFonts w:ascii="Menlo" w:hAnsi="Menlo" w:cs="Menlo"/>
          <w:color w:val="000000"/>
          <w:sz w:val="18"/>
          <w:szCs w:val="18"/>
          <w:lang w:val="en-US"/>
        </w:rPr>
        <w:t>]</w:t>
      </w:r>
    </w:p>
    <w:p w14:paraId="76292691" w14:textId="77777777" w:rsidR="00D05199" w:rsidRPr="003F6B0B" w:rsidRDefault="00D05199" w:rsidP="003F6B0B">
      <w:pPr>
        <w:pStyle w:val="NormalWeb"/>
        <w:spacing w:before="0" w:beforeAutospacing="0" w:after="0" w:afterAutospacing="0"/>
        <w:ind w:left="567"/>
        <w:jc w:val="both"/>
        <w:textAlignment w:val="baseline"/>
        <w:rPr>
          <w:rFonts w:ascii="Menlo" w:hAnsi="Menlo" w:cs="Menlo"/>
          <w:color w:val="000000"/>
          <w:sz w:val="21"/>
          <w:szCs w:val="21"/>
        </w:rPr>
      </w:pPr>
      <w:proofErr w:type="spellStart"/>
      <w:proofErr w:type="gramStart"/>
      <w:r w:rsidRPr="003F6B0B">
        <w:rPr>
          <w:rFonts w:ascii="Menlo" w:hAnsi="Menlo" w:cs="Menlo"/>
          <w:color w:val="3F6E74"/>
          <w:sz w:val="18"/>
          <w:szCs w:val="18"/>
        </w:rPr>
        <w:t>array</w:t>
      </w:r>
      <w:r w:rsidRPr="003F6B0B">
        <w:rPr>
          <w:rFonts w:ascii="Menlo" w:hAnsi="Menlo" w:cs="Menlo"/>
          <w:color w:val="000000"/>
          <w:sz w:val="18"/>
          <w:szCs w:val="18"/>
        </w:rPr>
        <w:t>.</w:t>
      </w:r>
      <w:r w:rsidRPr="003F6B0B">
        <w:rPr>
          <w:rFonts w:ascii="Menlo" w:hAnsi="Menlo" w:cs="Menlo"/>
          <w:color w:val="3F6E74"/>
          <w:sz w:val="18"/>
          <w:szCs w:val="18"/>
        </w:rPr>
        <w:t>insert</w:t>
      </w:r>
      <w:proofErr w:type="spellEnd"/>
      <w:proofErr w:type="gramEnd"/>
      <w:r w:rsidRPr="003F6B0B">
        <w:rPr>
          <w:rFonts w:ascii="Menlo" w:hAnsi="Menlo" w:cs="Menlo"/>
          <w:color w:val="000000"/>
          <w:sz w:val="18"/>
          <w:szCs w:val="18"/>
        </w:rPr>
        <w:t>(</w:t>
      </w:r>
      <w:r w:rsidRPr="003F6B0B">
        <w:rPr>
          <w:rFonts w:ascii="Menlo" w:hAnsi="Menlo" w:cs="Menlo"/>
          <w:color w:val="C41A16"/>
          <w:sz w:val="18"/>
          <w:szCs w:val="18"/>
        </w:rPr>
        <w:t>"cherry"</w:t>
      </w:r>
      <w:r w:rsidRPr="003F6B0B">
        <w:rPr>
          <w:rFonts w:ascii="Menlo" w:hAnsi="Menlo" w:cs="Menlo"/>
          <w:color w:val="000000"/>
          <w:sz w:val="18"/>
          <w:szCs w:val="18"/>
        </w:rPr>
        <w:t xml:space="preserve">, </w:t>
      </w:r>
      <w:proofErr w:type="spellStart"/>
      <w:r w:rsidR="003F6B0B" w:rsidRPr="003F6B0B">
        <w:rPr>
          <w:rFonts w:ascii="Menlo" w:hAnsi="Menlo" w:cs="Menlo"/>
          <w:color w:val="3F6E74"/>
          <w:sz w:val="18"/>
          <w:szCs w:val="18"/>
        </w:rPr>
        <w:t>at</w:t>
      </w:r>
      <w:proofErr w:type="spellEnd"/>
      <w:r w:rsidRPr="003F6B0B">
        <w:rPr>
          <w:rFonts w:ascii="Menlo" w:hAnsi="Menlo" w:cs="Menlo"/>
          <w:color w:val="000000"/>
          <w:sz w:val="18"/>
          <w:szCs w:val="18"/>
        </w:rPr>
        <w:t xml:space="preserve">: </w:t>
      </w:r>
      <w:r w:rsidRPr="003F6B0B">
        <w:rPr>
          <w:rFonts w:ascii="Menlo" w:hAnsi="Menlo" w:cs="Menlo"/>
          <w:color w:val="1C00CF"/>
          <w:sz w:val="18"/>
          <w:szCs w:val="18"/>
        </w:rPr>
        <w:t>2</w:t>
      </w:r>
      <w:r w:rsidRPr="003F6B0B">
        <w:rPr>
          <w:rFonts w:ascii="Menlo" w:hAnsi="Menlo" w:cs="Menlo"/>
          <w:color w:val="000000"/>
          <w:sz w:val="18"/>
          <w:szCs w:val="18"/>
        </w:rPr>
        <w:t>)</w:t>
      </w:r>
    </w:p>
    <w:p w14:paraId="23B9844F" w14:textId="77777777" w:rsidR="00D05199" w:rsidRDefault="00D05199" w:rsidP="003F6B0B">
      <w:pPr>
        <w:pStyle w:val="NormalWeb"/>
        <w:spacing w:before="0" w:beforeAutospacing="0" w:after="620" w:afterAutospacing="0"/>
        <w:jc w:val="both"/>
        <w:textAlignment w:val="baseline"/>
        <w:rPr>
          <w:rFonts w:ascii="Menlo" w:hAnsi="Menlo" w:cs="Menlo"/>
          <w:color w:val="3F6E74"/>
          <w:sz w:val="18"/>
          <w:szCs w:val="18"/>
        </w:rPr>
      </w:pPr>
    </w:p>
    <w:p w14:paraId="1F159974" w14:textId="1E630C65" w:rsidR="003F6B0B" w:rsidRDefault="003F6B0B" w:rsidP="003F6B0B">
      <w:r>
        <w:t>Você pode declarar métodos utilizando um sublinhado</w:t>
      </w:r>
      <w:r w:rsidR="003F54AB">
        <w:t xml:space="preserve"> </w:t>
      </w:r>
      <w:r w:rsidR="00C51CA6">
        <w:t>em vez</w:t>
      </w:r>
      <w:r>
        <w:t xml:space="preserve"> do nome do parâmetro. O método </w:t>
      </w:r>
      <w:proofErr w:type="spellStart"/>
      <w:r w:rsidRPr="00B92A14">
        <w:rPr>
          <w:i/>
        </w:rPr>
        <w:t>insert</w:t>
      </w:r>
      <w:proofErr w:type="spellEnd"/>
      <w:r>
        <w:t xml:space="preserve"> do </w:t>
      </w:r>
      <w:proofErr w:type="spellStart"/>
      <w:r w:rsidRPr="00B92A14">
        <w:rPr>
          <w:i/>
        </w:rPr>
        <w:t>Array</w:t>
      </w:r>
      <w:proofErr w:type="spellEnd"/>
      <w:r>
        <w:t xml:space="preserve"> é declarado da seguinte maneira:</w:t>
      </w:r>
    </w:p>
    <w:p w14:paraId="1AACA6F3" w14:textId="77777777" w:rsidR="003F6B0B" w:rsidRPr="00A66496" w:rsidRDefault="003F6B0B" w:rsidP="003F6B0B">
      <w:pPr>
        <w:ind w:left="567"/>
        <w:rPr>
          <w:rFonts w:ascii="Menlo" w:hAnsi="Menlo" w:cs="Menlo"/>
          <w:sz w:val="18"/>
          <w:szCs w:val="18"/>
          <w:lang w:val="en-US"/>
        </w:rPr>
      </w:pPr>
      <w:r w:rsidRPr="00A66496">
        <w:rPr>
          <w:rFonts w:ascii="Menlo" w:hAnsi="Menlo" w:cs="Menlo"/>
          <w:color w:val="AA3391"/>
          <w:sz w:val="18"/>
          <w:szCs w:val="18"/>
          <w:lang w:val="en-US"/>
        </w:rPr>
        <w:t>public</w:t>
      </w:r>
      <w:r w:rsidRPr="00A66496">
        <w:rPr>
          <w:rFonts w:ascii="Menlo" w:hAnsi="Menlo" w:cs="Menlo"/>
          <w:sz w:val="18"/>
          <w:szCs w:val="18"/>
          <w:lang w:val="en-US"/>
        </w:rPr>
        <w:t xml:space="preserve"> </w:t>
      </w:r>
      <w:proofErr w:type="spellStart"/>
      <w:r w:rsidRPr="00A66496">
        <w:rPr>
          <w:rFonts w:ascii="Menlo" w:hAnsi="Menlo" w:cs="Menlo"/>
          <w:color w:val="AA3391"/>
          <w:sz w:val="18"/>
          <w:szCs w:val="18"/>
          <w:lang w:val="en-US"/>
        </w:rPr>
        <w:t>func</w:t>
      </w:r>
      <w:proofErr w:type="spellEnd"/>
      <w:r w:rsidRPr="00A66496">
        <w:rPr>
          <w:rFonts w:ascii="Menlo" w:hAnsi="Menlo" w:cs="Menlo"/>
          <w:sz w:val="18"/>
          <w:szCs w:val="18"/>
          <w:lang w:val="en-US"/>
        </w:rPr>
        <w:t xml:space="preserve"> </w:t>
      </w:r>
      <w:proofErr w:type="gramStart"/>
      <w:r w:rsidRPr="00A66496">
        <w:rPr>
          <w:rFonts w:ascii="Menlo" w:hAnsi="Menlo" w:cs="Menlo"/>
          <w:color w:val="3F6E74"/>
          <w:sz w:val="18"/>
          <w:szCs w:val="18"/>
          <w:lang w:val="en-US"/>
        </w:rPr>
        <w:t>insert</w:t>
      </w:r>
      <w:r w:rsidRPr="00A66496">
        <w:rPr>
          <w:rFonts w:ascii="Menlo" w:hAnsi="Menlo" w:cs="Menlo"/>
          <w:sz w:val="18"/>
          <w:szCs w:val="18"/>
          <w:lang w:val="en-US"/>
        </w:rPr>
        <w:t>(</w:t>
      </w:r>
      <w:proofErr w:type="gramEnd"/>
      <w:r w:rsidRPr="00A66496">
        <w:rPr>
          <w:rFonts w:ascii="Menlo" w:hAnsi="Menlo" w:cs="Menlo"/>
          <w:color w:val="AA3391"/>
          <w:sz w:val="18"/>
          <w:szCs w:val="18"/>
          <w:lang w:val="en-US"/>
        </w:rPr>
        <w:t xml:space="preserve">_ </w:t>
      </w:r>
      <w:r w:rsidRPr="00A66496">
        <w:rPr>
          <w:rFonts w:ascii="Menlo" w:hAnsi="Menlo" w:cs="Menlo"/>
          <w:noProof/>
          <w:color w:val="3F6E74"/>
          <w:sz w:val="18"/>
          <w:szCs w:val="18"/>
          <w:lang w:val="en-US"/>
        </w:rPr>
        <w:t>newElement</w:t>
      </w:r>
      <w:r w:rsidRPr="00A66496">
        <w:rPr>
          <w:rFonts w:ascii="Menlo" w:hAnsi="Menlo" w:cs="Menlo"/>
          <w:noProof/>
          <w:sz w:val="18"/>
          <w:szCs w:val="18"/>
          <w:lang w:val="en-US"/>
        </w:rPr>
        <w:t xml:space="preserve">: </w:t>
      </w:r>
      <w:r w:rsidRPr="00A66496">
        <w:rPr>
          <w:rFonts w:ascii="Menlo" w:hAnsi="Menlo" w:cs="Menlo"/>
          <w:noProof/>
          <w:color w:val="5C2699"/>
          <w:sz w:val="18"/>
          <w:szCs w:val="18"/>
          <w:lang w:val="en-US"/>
        </w:rPr>
        <w:t>Element</w:t>
      </w:r>
      <w:r w:rsidRPr="00A66496">
        <w:rPr>
          <w:rFonts w:ascii="Menlo" w:hAnsi="Menlo" w:cs="Menlo"/>
          <w:noProof/>
          <w:sz w:val="18"/>
          <w:szCs w:val="18"/>
          <w:lang w:val="en-US"/>
        </w:rPr>
        <w:t xml:space="preserve">, </w:t>
      </w:r>
      <w:r w:rsidRPr="00A66496">
        <w:rPr>
          <w:rFonts w:ascii="Menlo" w:hAnsi="Menlo" w:cs="Menlo"/>
          <w:noProof/>
          <w:color w:val="3F6E74"/>
          <w:sz w:val="18"/>
          <w:szCs w:val="18"/>
          <w:lang w:val="en-US"/>
        </w:rPr>
        <w:t>at i</w:t>
      </w:r>
      <w:r w:rsidRPr="00A66496">
        <w:rPr>
          <w:rFonts w:ascii="Menlo" w:hAnsi="Menlo" w:cs="Menlo"/>
          <w:noProof/>
          <w:sz w:val="18"/>
          <w:szCs w:val="18"/>
          <w:lang w:val="en-US"/>
        </w:rPr>
        <w:t xml:space="preserve">: </w:t>
      </w:r>
      <w:r w:rsidRPr="00A66496">
        <w:rPr>
          <w:rFonts w:ascii="Menlo" w:hAnsi="Menlo" w:cs="Menlo"/>
          <w:noProof/>
          <w:color w:val="5C2699"/>
          <w:sz w:val="18"/>
          <w:szCs w:val="18"/>
          <w:lang w:val="en-US"/>
        </w:rPr>
        <w:t>Index</w:t>
      </w:r>
      <w:r w:rsidRPr="00A66496">
        <w:rPr>
          <w:rFonts w:ascii="Menlo" w:hAnsi="Menlo" w:cs="Menlo"/>
          <w:sz w:val="18"/>
          <w:szCs w:val="18"/>
          <w:lang w:val="en-US"/>
        </w:rPr>
        <w:t>) { ... }</w:t>
      </w:r>
    </w:p>
    <w:p w14:paraId="6C8D6768" w14:textId="38FC850F" w:rsidR="003F6B0B" w:rsidRDefault="003F6B0B" w:rsidP="003F6B0B">
      <w:r>
        <w:t xml:space="preserve">Veja que </w:t>
      </w:r>
      <w:r w:rsidR="00C51CA6">
        <w:t xml:space="preserve">é possível </w:t>
      </w:r>
      <w:r>
        <w:t xml:space="preserve">também definir um nome de parâmetro (rótulo) diferente do nome da variável a ser manipulada no método. Então na chamada do método </w:t>
      </w:r>
      <w:proofErr w:type="spellStart"/>
      <w:r>
        <w:rPr>
          <w:rFonts w:ascii="Menlo" w:hAnsi="Menlo" w:cs="Menlo"/>
          <w:color w:val="3F6E74"/>
          <w:sz w:val="18"/>
          <w:szCs w:val="18"/>
        </w:rPr>
        <w:t>insert</w:t>
      </w:r>
      <w:proofErr w:type="spellEnd"/>
      <w:r>
        <w:t xml:space="preserve"> </w:t>
      </w:r>
      <w:r w:rsidR="00C51CA6">
        <w:t xml:space="preserve">usa-se </w:t>
      </w:r>
      <w:r>
        <w:t xml:space="preserve">o </w:t>
      </w:r>
      <w:r>
        <w:rPr>
          <w:rFonts w:ascii="Menlo" w:hAnsi="Menlo" w:cs="Menlo"/>
          <w:noProof/>
          <w:color w:val="3F6E74"/>
          <w:sz w:val="18"/>
          <w:szCs w:val="18"/>
        </w:rPr>
        <w:t>at</w:t>
      </w:r>
      <w:r>
        <w:t xml:space="preserve"> e dentro do método </w:t>
      </w:r>
      <w:r w:rsidR="00C51CA6">
        <w:t xml:space="preserve">usa-se </w:t>
      </w:r>
      <w:r>
        <w:t>o</w:t>
      </w:r>
      <w:r w:rsidRPr="003F6B0B">
        <w:rPr>
          <w:rFonts w:ascii="Menlo" w:hAnsi="Menlo" w:cs="Menlo"/>
          <w:noProof/>
          <w:color w:val="3F6E74"/>
          <w:sz w:val="18"/>
          <w:szCs w:val="18"/>
        </w:rPr>
        <w:t xml:space="preserve"> </w:t>
      </w:r>
      <w:r>
        <w:rPr>
          <w:rFonts w:ascii="Menlo" w:hAnsi="Menlo" w:cs="Menlo"/>
          <w:noProof/>
          <w:color w:val="3F6E74"/>
          <w:sz w:val="18"/>
          <w:szCs w:val="18"/>
        </w:rPr>
        <w:t>i</w:t>
      </w:r>
      <w:r>
        <w:t xml:space="preserve">. </w:t>
      </w:r>
      <w:r w:rsidR="00C51CA6">
        <w:t xml:space="preserve">Nesse </w:t>
      </w:r>
      <w:r>
        <w:t xml:space="preserve">caso o </w:t>
      </w:r>
      <w:r>
        <w:rPr>
          <w:rFonts w:ascii="Menlo" w:hAnsi="Menlo" w:cs="Menlo"/>
          <w:noProof/>
          <w:color w:val="3F6E74"/>
          <w:sz w:val="18"/>
          <w:szCs w:val="18"/>
        </w:rPr>
        <w:t xml:space="preserve">at </w:t>
      </w:r>
      <w:r>
        <w:t>é somente um rótulo do parâmetro</w:t>
      </w:r>
      <w:r w:rsidRPr="003F6B0B">
        <w:rPr>
          <w:rFonts w:ascii="Menlo" w:hAnsi="Menlo" w:cs="Menlo"/>
          <w:noProof/>
          <w:color w:val="3F6E74"/>
          <w:sz w:val="18"/>
          <w:szCs w:val="18"/>
        </w:rPr>
        <w:t xml:space="preserve"> </w:t>
      </w:r>
      <w:r>
        <w:rPr>
          <w:rFonts w:ascii="Menlo" w:hAnsi="Menlo" w:cs="Menlo"/>
          <w:noProof/>
          <w:color w:val="3F6E74"/>
          <w:sz w:val="18"/>
          <w:szCs w:val="18"/>
        </w:rPr>
        <w:t>i</w:t>
      </w:r>
      <w:r>
        <w:t>.</w:t>
      </w:r>
    </w:p>
    <w:p w14:paraId="07C4E44A" w14:textId="44EC516C" w:rsidR="003F6B0B" w:rsidRDefault="00AD5237" w:rsidP="003F6B0B">
      <w:r>
        <w:t>N</w:t>
      </w:r>
      <w:r w:rsidR="003F6B0B">
        <w:t>o decorrer do curso</w:t>
      </w:r>
      <w:r w:rsidR="00C51CA6">
        <w:t>,</w:t>
      </w:r>
      <w:r>
        <w:t xml:space="preserve"> </w:t>
      </w:r>
      <w:r w:rsidR="00C51CA6">
        <w:t xml:space="preserve">você verá </w:t>
      </w:r>
      <w:r>
        <w:t>mais itens pontuais.</w:t>
      </w:r>
    </w:p>
    <w:p w14:paraId="2776A6C1" w14:textId="77777777" w:rsidR="00DA49B8" w:rsidRDefault="00DA49B8">
      <w:pPr>
        <w:spacing w:line="276" w:lineRule="auto"/>
      </w:pPr>
      <w:r>
        <w:br w:type="page"/>
      </w:r>
    </w:p>
    <w:p w14:paraId="0DE7F29D" w14:textId="77777777" w:rsidR="00432D6D" w:rsidRDefault="00432D6D" w:rsidP="00432D6D">
      <w:pPr>
        <w:pStyle w:val="Cabealho1"/>
        <w:numPr>
          <w:ilvl w:val="0"/>
          <w:numId w:val="0"/>
        </w:numPr>
      </w:pPr>
      <w:r>
        <w:lastRenderedPageBreak/>
        <w:t>Aula 2</w:t>
      </w:r>
    </w:p>
    <w:p w14:paraId="0B19E43B" w14:textId="668AF54C" w:rsidR="00F66497" w:rsidRDefault="00F66497" w:rsidP="00B4568F">
      <w:r>
        <w:t xml:space="preserve">Nesta aula </w:t>
      </w:r>
      <w:r w:rsidR="00D37EC5">
        <w:t xml:space="preserve">você percorrerá </w:t>
      </w:r>
      <w:r>
        <w:t xml:space="preserve">os passos finais para entender o fundamental de Swift. Agora </w:t>
      </w:r>
      <w:r w:rsidR="00171410">
        <w:t xml:space="preserve">você vai </w:t>
      </w:r>
      <w:r>
        <w:t xml:space="preserve">entrar nos assuntos de </w:t>
      </w:r>
      <w:r>
        <w:rPr>
          <w:b/>
        </w:rPr>
        <w:t>orientação a objetos</w:t>
      </w:r>
      <w:r>
        <w:t xml:space="preserve"> do Swift.</w:t>
      </w:r>
    </w:p>
    <w:p w14:paraId="165322DE" w14:textId="77777777" w:rsidR="00432D6D" w:rsidRPr="008313E9" w:rsidRDefault="00432D6D" w:rsidP="00432D6D">
      <w:pPr>
        <w:pStyle w:val="Ttulo1"/>
      </w:pPr>
      <w:r w:rsidRPr="008313E9">
        <w:t>Swift</w:t>
      </w:r>
      <w:r>
        <w:t xml:space="preserve"> – Parte 2</w:t>
      </w:r>
    </w:p>
    <w:p w14:paraId="11C0D523" w14:textId="7BF15333" w:rsidR="003F6B0B" w:rsidRDefault="00CB1F7D" w:rsidP="00B4568F">
      <w:pPr>
        <w:pStyle w:val="Ttulo2"/>
      </w:pPr>
      <w:r w:rsidRPr="00CB1F7D">
        <w:t xml:space="preserve">Classes e </w:t>
      </w:r>
      <w:proofErr w:type="spellStart"/>
      <w:r w:rsidR="00171410" w:rsidRPr="000136B6">
        <w:rPr>
          <w:i/>
        </w:rPr>
        <w:t>initializers</w:t>
      </w:r>
      <w:proofErr w:type="spellEnd"/>
    </w:p>
    <w:p w14:paraId="2DBD65B3" w14:textId="7411CFA0" w:rsidR="00D05199" w:rsidRDefault="00547E31" w:rsidP="00FE225C">
      <w:r>
        <w:t xml:space="preserve">Em </w:t>
      </w:r>
      <w:r w:rsidR="00D05199">
        <w:t>programação orientada a objeto</w:t>
      </w:r>
      <w:r w:rsidR="009C06FC">
        <w:t>s</w:t>
      </w:r>
      <w:r w:rsidR="00171410">
        <w:t>,</w:t>
      </w:r>
      <w:r w:rsidR="00D05199">
        <w:t xml:space="preserve"> o comportamento de um programa baseia-se em grande parte em interações entre objetos. Um </w:t>
      </w:r>
      <w:r w:rsidR="00D05199">
        <w:rPr>
          <w:i/>
          <w:iCs/>
        </w:rPr>
        <w:t>objeto</w:t>
      </w:r>
      <w:r w:rsidR="00D05199">
        <w:t xml:space="preserve"> é uma instância de uma </w:t>
      </w:r>
      <w:r w:rsidR="00D05199">
        <w:rPr>
          <w:i/>
          <w:iCs/>
        </w:rPr>
        <w:t>classe</w:t>
      </w:r>
      <w:r w:rsidR="00FE225C">
        <w:t xml:space="preserve"> </w:t>
      </w:r>
      <w:r w:rsidR="00D05199">
        <w:t>que pode ser pensad</w:t>
      </w:r>
      <w:r w:rsidR="00FE225C">
        <w:t>a</w:t>
      </w:r>
      <w:r w:rsidR="00D05199">
        <w:t xml:space="preserve"> como um modelo para esse objeto. Classes armazena</w:t>
      </w:r>
      <w:r w:rsidR="00FE225C">
        <w:t>m</w:t>
      </w:r>
      <w:r w:rsidR="00D05199">
        <w:t xml:space="preserve"> infor</w:t>
      </w:r>
      <w:r w:rsidR="00FE225C">
        <w:t>mações adicionais sobre si mesma</w:t>
      </w:r>
      <w:r w:rsidR="00D05199">
        <w:t>s na forma de</w:t>
      </w:r>
      <w:r w:rsidR="00FE225C">
        <w:t xml:space="preserve"> </w:t>
      </w:r>
      <w:r w:rsidR="00D05199">
        <w:rPr>
          <w:i/>
          <w:iCs/>
        </w:rPr>
        <w:t>propriedades</w:t>
      </w:r>
      <w:r w:rsidR="00FE225C">
        <w:t xml:space="preserve"> e definem</w:t>
      </w:r>
      <w:r w:rsidR="00D05199">
        <w:t xml:space="preserve"> </w:t>
      </w:r>
      <w:r w:rsidR="00FE225C">
        <w:t>os seus próprios comportamentos</w:t>
      </w:r>
      <w:r w:rsidR="00D05199">
        <w:t xml:space="preserve"> </w:t>
      </w:r>
      <w:r w:rsidR="00FE225C">
        <w:t>utilizando</w:t>
      </w:r>
      <w:r w:rsidR="00D05199">
        <w:t xml:space="preserve"> métodos.</w:t>
      </w:r>
    </w:p>
    <w:p w14:paraId="40F0FB73" w14:textId="2327C799" w:rsidR="00771B7D" w:rsidRPr="0008414D" w:rsidRDefault="00771B7D" w:rsidP="0008414D">
      <w:pPr>
        <w:ind w:left="567"/>
        <w:rPr>
          <w:color w:val="7030A0"/>
        </w:rPr>
      </w:pPr>
      <w:r>
        <w:rPr>
          <w:color w:val="7030A0"/>
        </w:rPr>
        <w:t>DICA: Em iOS</w:t>
      </w:r>
      <w:r w:rsidR="00171410">
        <w:rPr>
          <w:color w:val="7030A0"/>
        </w:rPr>
        <w:t>,</w:t>
      </w:r>
      <w:r>
        <w:rPr>
          <w:color w:val="7030A0"/>
        </w:rPr>
        <w:t xml:space="preserve"> </w:t>
      </w:r>
      <w:r w:rsidR="00171410">
        <w:rPr>
          <w:color w:val="7030A0"/>
        </w:rPr>
        <w:t>em vez</w:t>
      </w:r>
      <w:r>
        <w:rPr>
          <w:color w:val="7030A0"/>
        </w:rPr>
        <w:t xml:space="preserve"> de atributos de classe</w:t>
      </w:r>
      <w:r w:rsidR="00171410">
        <w:rPr>
          <w:color w:val="7030A0"/>
        </w:rPr>
        <w:t>,</w:t>
      </w:r>
      <w:r>
        <w:rPr>
          <w:color w:val="7030A0"/>
        </w:rPr>
        <w:t xml:space="preserve"> </w:t>
      </w:r>
      <w:r w:rsidR="00171410">
        <w:rPr>
          <w:color w:val="7030A0"/>
        </w:rPr>
        <w:t xml:space="preserve">há </w:t>
      </w:r>
      <w:r>
        <w:rPr>
          <w:color w:val="7030A0"/>
        </w:rPr>
        <w:t xml:space="preserve">as propriedades. </w:t>
      </w:r>
      <w:r w:rsidR="00171410">
        <w:rPr>
          <w:color w:val="7030A0"/>
        </w:rPr>
        <w:t xml:space="preserve">Esse </w:t>
      </w:r>
      <w:r>
        <w:rPr>
          <w:color w:val="7030A0"/>
        </w:rPr>
        <w:t xml:space="preserve">é um jargão utilizado no iOS desde a linguagem </w:t>
      </w:r>
      <w:proofErr w:type="spellStart"/>
      <w:r>
        <w:rPr>
          <w:color w:val="7030A0"/>
        </w:rPr>
        <w:t>Objective</w:t>
      </w:r>
      <w:proofErr w:type="spellEnd"/>
      <w:r>
        <w:rPr>
          <w:color w:val="7030A0"/>
        </w:rPr>
        <w:t>-C. As propriedades diferem</w:t>
      </w:r>
      <w:r w:rsidR="00171410">
        <w:rPr>
          <w:color w:val="7030A0"/>
        </w:rPr>
        <w:t>-se</w:t>
      </w:r>
      <w:r>
        <w:rPr>
          <w:color w:val="7030A0"/>
        </w:rPr>
        <w:t xml:space="preserve"> dos atributos na maneira </w:t>
      </w:r>
      <w:r w:rsidR="00171410">
        <w:rPr>
          <w:color w:val="7030A0"/>
        </w:rPr>
        <w:t xml:space="preserve">em </w:t>
      </w:r>
      <w:r>
        <w:rPr>
          <w:color w:val="7030A0"/>
        </w:rPr>
        <w:t xml:space="preserve">que </w:t>
      </w:r>
      <w:r w:rsidR="00171410">
        <w:rPr>
          <w:color w:val="7030A0"/>
        </w:rPr>
        <w:t>são encapsuladas</w:t>
      </w:r>
      <w:r>
        <w:rPr>
          <w:color w:val="7030A0"/>
        </w:rPr>
        <w:t xml:space="preserve">. As propriedades podem ter valores explícitos e não encapsulados, </w:t>
      </w:r>
      <w:r w:rsidR="00465C74">
        <w:rPr>
          <w:color w:val="7030A0"/>
        </w:rPr>
        <w:t xml:space="preserve">chamados </w:t>
      </w:r>
      <w:r>
        <w:rPr>
          <w:color w:val="7030A0"/>
        </w:rPr>
        <w:t xml:space="preserve">de </w:t>
      </w:r>
      <w:r>
        <w:rPr>
          <w:b/>
          <w:color w:val="7030A0"/>
        </w:rPr>
        <w:t xml:space="preserve">propriedades de armazenamento </w:t>
      </w:r>
      <w:r>
        <w:rPr>
          <w:color w:val="7030A0"/>
        </w:rPr>
        <w:t>(</w:t>
      </w:r>
      <w:proofErr w:type="spellStart"/>
      <w:r w:rsidRPr="000136B6">
        <w:rPr>
          <w:i/>
          <w:color w:val="7030A0"/>
        </w:rPr>
        <w:t>stored</w:t>
      </w:r>
      <w:proofErr w:type="spellEnd"/>
      <w:r w:rsidRPr="000136B6">
        <w:rPr>
          <w:i/>
          <w:color w:val="7030A0"/>
        </w:rPr>
        <w:t xml:space="preserve"> </w:t>
      </w:r>
      <w:proofErr w:type="spellStart"/>
      <w:r w:rsidRPr="000136B6">
        <w:rPr>
          <w:i/>
          <w:color w:val="7030A0"/>
        </w:rPr>
        <w:t>properties</w:t>
      </w:r>
      <w:proofErr w:type="spellEnd"/>
      <w:r>
        <w:rPr>
          <w:color w:val="7030A0"/>
        </w:rPr>
        <w:t>)</w:t>
      </w:r>
      <w:r w:rsidR="00465C74">
        <w:rPr>
          <w:color w:val="7030A0"/>
        </w:rPr>
        <w:t>,</w:t>
      </w:r>
      <w:r>
        <w:rPr>
          <w:color w:val="7030A0"/>
        </w:rPr>
        <w:t xml:space="preserve"> ou podem ter seus valores encapsulados em sua própria definição, sem a necessidade de utilizar métodos </w:t>
      </w:r>
      <w:proofErr w:type="spellStart"/>
      <w:r w:rsidRPr="000136B6">
        <w:rPr>
          <w:i/>
          <w:color w:val="7030A0"/>
        </w:rPr>
        <w:t>getters</w:t>
      </w:r>
      <w:proofErr w:type="spellEnd"/>
      <w:r>
        <w:rPr>
          <w:color w:val="7030A0"/>
        </w:rPr>
        <w:t xml:space="preserve"> e </w:t>
      </w:r>
      <w:proofErr w:type="spellStart"/>
      <w:r w:rsidRPr="000136B6">
        <w:rPr>
          <w:i/>
          <w:color w:val="7030A0"/>
        </w:rPr>
        <w:t>setters</w:t>
      </w:r>
      <w:proofErr w:type="spellEnd"/>
      <w:r>
        <w:rPr>
          <w:color w:val="7030A0"/>
        </w:rPr>
        <w:t xml:space="preserve">, deixando o código mais limpo. Propriedades </w:t>
      </w:r>
      <w:r w:rsidR="004A77C1">
        <w:rPr>
          <w:color w:val="7030A0"/>
        </w:rPr>
        <w:t xml:space="preserve">desse </w:t>
      </w:r>
      <w:r>
        <w:rPr>
          <w:color w:val="7030A0"/>
        </w:rPr>
        <w:t>tipo são chamadas de propriedades computadas (</w:t>
      </w:r>
      <w:proofErr w:type="spellStart"/>
      <w:r w:rsidRPr="000136B6">
        <w:rPr>
          <w:i/>
          <w:color w:val="7030A0"/>
        </w:rPr>
        <w:t>computed</w:t>
      </w:r>
      <w:proofErr w:type="spellEnd"/>
      <w:r w:rsidRPr="000136B6">
        <w:rPr>
          <w:i/>
          <w:color w:val="7030A0"/>
        </w:rPr>
        <w:t xml:space="preserve"> </w:t>
      </w:r>
      <w:proofErr w:type="spellStart"/>
      <w:r w:rsidRPr="000136B6">
        <w:rPr>
          <w:i/>
          <w:color w:val="7030A0"/>
        </w:rPr>
        <w:t>properties</w:t>
      </w:r>
      <w:proofErr w:type="spellEnd"/>
      <w:r>
        <w:rPr>
          <w:color w:val="7030A0"/>
        </w:rPr>
        <w:t>), pois não possuem e nem armazenam valor factível</w:t>
      </w:r>
      <w:r w:rsidR="004A77C1">
        <w:rPr>
          <w:color w:val="7030A0"/>
        </w:rPr>
        <w:t>,</w:t>
      </w:r>
      <w:r>
        <w:rPr>
          <w:color w:val="7030A0"/>
        </w:rPr>
        <w:t xml:space="preserve"> mas sempre calculam um valor novo no </w:t>
      </w:r>
      <w:proofErr w:type="spellStart"/>
      <w:r w:rsidRPr="000136B6">
        <w:rPr>
          <w:i/>
          <w:color w:val="7030A0"/>
        </w:rPr>
        <w:t>getter</w:t>
      </w:r>
      <w:proofErr w:type="spellEnd"/>
      <w:r>
        <w:rPr>
          <w:color w:val="7030A0"/>
        </w:rPr>
        <w:t xml:space="preserve"> ou realizam algum cálculo no seu </w:t>
      </w:r>
      <w:proofErr w:type="spellStart"/>
      <w:r w:rsidRPr="000136B6">
        <w:rPr>
          <w:i/>
          <w:color w:val="7030A0"/>
        </w:rPr>
        <w:t>setter</w:t>
      </w:r>
      <w:proofErr w:type="spellEnd"/>
      <w:r>
        <w:rPr>
          <w:color w:val="7030A0"/>
        </w:rPr>
        <w:t xml:space="preserve">. </w:t>
      </w:r>
      <w:r w:rsidR="004A77C1">
        <w:rPr>
          <w:color w:val="7030A0"/>
        </w:rPr>
        <w:t xml:space="preserve">Você verá </w:t>
      </w:r>
      <w:r>
        <w:rPr>
          <w:color w:val="7030A0"/>
        </w:rPr>
        <w:t xml:space="preserve">mais sobre </w:t>
      </w:r>
      <w:r w:rsidR="004A77C1">
        <w:rPr>
          <w:color w:val="7030A0"/>
        </w:rPr>
        <w:t xml:space="preserve">isso </w:t>
      </w:r>
      <w:r>
        <w:rPr>
          <w:color w:val="7030A0"/>
        </w:rPr>
        <w:t>na Unidade 5.</w:t>
      </w:r>
    </w:p>
    <w:p w14:paraId="3928F327" w14:textId="7304FE79" w:rsidR="000D41DF" w:rsidRDefault="000D41DF" w:rsidP="000D41DF">
      <w:pPr>
        <w:pStyle w:val="Ttulo3"/>
      </w:pPr>
      <w:r>
        <w:t>Classes</w:t>
      </w:r>
    </w:p>
    <w:p w14:paraId="6841AA59" w14:textId="382C1F87" w:rsidR="00FE225C" w:rsidRDefault="00D05199" w:rsidP="00FE225C">
      <w:pPr>
        <w:rPr>
          <w:rFonts w:ascii="Arial" w:hAnsi="Arial"/>
          <w:color w:val="414141"/>
          <w:sz w:val="21"/>
          <w:szCs w:val="21"/>
        </w:rPr>
      </w:pPr>
      <w:r>
        <w:rPr>
          <w:rFonts w:ascii="Arial" w:hAnsi="Arial"/>
          <w:color w:val="414141"/>
          <w:sz w:val="21"/>
          <w:szCs w:val="21"/>
        </w:rPr>
        <w:t>Use</w:t>
      </w:r>
      <w:r w:rsidR="00FE225C">
        <w:rPr>
          <w:rFonts w:ascii="Arial" w:hAnsi="Arial"/>
          <w:color w:val="414141"/>
          <w:sz w:val="21"/>
          <w:szCs w:val="21"/>
        </w:rPr>
        <w:t xml:space="preserve"> a </w:t>
      </w:r>
      <w:r w:rsidR="003721AF">
        <w:rPr>
          <w:rFonts w:ascii="Arial" w:hAnsi="Arial"/>
          <w:color w:val="414141"/>
          <w:sz w:val="21"/>
          <w:szCs w:val="21"/>
        </w:rPr>
        <w:t>palavra-</w:t>
      </w:r>
      <w:r w:rsidR="00FE225C">
        <w:rPr>
          <w:rFonts w:ascii="Arial" w:hAnsi="Arial"/>
          <w:color w:val="414141"/>
          <w:sz w:val="21"/>
          <w:szCs w:val="21"/>
        </w:rPr>
        <w:t>chave</w:t>
      </w:r>
      <w:r>
        <w:rPr>
          <w:rFonts w:ascii="Arial" w:hAnsi="Arial"/>
          <w:color w:val="414141"/>
          <w:sz w:val="21"/>
          <w:szCs w:val="21"/>
        </w:rPr>
        <w:t xml:space="preserve"> </w:t>
      </w:r>
      <w:r w:rsidR="00FE225C" w:rsidRPr="00576898">
        <w:rPr>
          <w:rFonts w:ascii="Menlo" w:hAnsi="Menlo" w:cs="Menlo"/>
          <w:color w:val="AA3391"/>
          <w:sz w:val="18"/>
          <w:szCs w:val="18"/>
        </w:rPr>
        <w:t>class</w:t>
      </w:r>
      <w:r w:rsidR="00FE225C" w:rsidRPr="00576898">
        <w:rPr>
          <w:rFonts w:ascii="Menlo" w:hAnsi="Menlo" w:cs="Menlo"/>
          <w:sz w:val="18"/>
          <w:szCs w:val="18"/>
        </w:rPr>
        <w:t xml:space="preserve"> </w:t>
      </w:r>
      <w:r>
        <w:rPr>
          <w:rFonts w:ascii="Arial" w:hAnsi="Arial"/>
          <w:color w:val="414141"/>
          <w:sz w:val="21"/>
          <w:szCs w:val="21"/>
        </w:rPr>
        <w:t>seguid</w:t>
      </w:r>
      <w:r w:rsidR="00547E31">
        <w:rPr>
          <w:rFonts w:ascii="Arial" w:hAnsi="Arial"/>
          <w:color w:val="414141"/>
          <w:sz w:val="21"/>
          <w:szCs w:val="21"/>
        </w:rPr>
        <w:t>a</w:t>
      </w:r>
      <w:r>
        <w:rPr>
          <w:rFonts w:ascii="Arial" w:hAnsi="Arial"/>
          <w:color w:val="414141"/>
          <w:sz w:val="21"/>
          <w:szCs w:val="21"/>
        </w:rPr>
        <w:t xml:space="preserve"> </w:t>
      </w:r>
      <w:r w:rsidR="003721AF">
        <w:rPr>
          <w:rFonts w:ascii="Arial" w:hAnsi="Arial"/>
          <w:color w:val="414141"/>
          <w:sz w:val="21"/>
          <w:szCs w:val="21"/>
        </w:rPr>
        <w:t xml:space="preserve">de </w:t>
      </w:r>
      <w:r w:rsidR="00D14AAE">
        <w:rPr>
          <w:rFonts w:ascii="Arial" w:hAnsi="Arial"/>
          <w:color w:val="414141"/>
          <w:sz w:val="21"/>
          <w:szCs w:val="21"/>
        </w:rPr>
        <w:t>um</w:t>
      </w:r>
      <w:r>
        <w:rPr>
          <w:rFonts w:ascii="Arial" w:hAnsi="Arial"/>
          <w:color w:val="414141"/>
          <w:sz w:val="21"/>
          <w:szCs w:val="21"/>
        </w:rPr>
        <w:t xml:space="preserve"> nome</w:t>
      </w:r>
      <w:r w:rsidR="00E5740B">
        <w:rPr>
          <w:rFonts w:ascii="Arial" w:hAnsi="Arial"/>
          <w:color w:val="414141"/>
          <w:sz w:val="21"/>
          <w:szCs w:val="21"/>
        </w:rPr>
        <w:t xml:space="preserve"> </w:t>
      </w:r>
      <w:r>
        <w:rPr>
          <w:rFonts w:ascii="Arial" w:hAnsi="Arial"/>
          <w:color w:val="414141"/>
          <w:sz w:val="21"/>
          <w:szCs w:val="21"/>
        </w:rPr>
        <w:t>para definir uma classe. A declaração d</w:t>
      </w:r>
      <w:r w:rsidR="009E6FA8">
        <w:rPr>
          <w:rFonts w:ascii="Arial" w:hAnsi="Arial"/>
          <w:color w:val="414141"/>
          <w:sz w:val="21"/>
          <w:szCs w:val="21"/>
        </w:rPr>
        <w:t>as</w:t>
      </w:r>
      <w:r>
        <w:rPr>
          <w:rFonts w:ascii="Arial" w:hAnsi="Arial"/>
          <w:color w:val="414141"/>
          <w:sz w:val="21"/>
          <w:szCs w:val="21"/>
        </w:rPr>
        <w:t xml:space="preserve"> pro</w:t>
      </w:r>
      <w:r w:rsidR="00FE225C">
        <w:rPr>
          <w:rFonts w:ascii="Arial" w:hAnsi="Arial"/>
          <w:color w:val="414141"/>
          <w:sz w:val="21"/>
          <w:szCs w:val="21"/>
        </w:rPr>
        <w:t>priedade</w:t>
      </w:r>
      <w:r w:rsidR="009E6FA8">
        <w:rPr>
          <w:rFonts w:ascii="Arial" w:hAnsi="Arial"/>
          <w:color w:val="414141"/>
          <w:sz w:val="21"/>
          <w:szCs w:val="21"/>
        </w:rPr>
        <w:t>s</w:t>
      </w:r>
      <w:r w:rsidR="00547E31">
        <w:rPr>
          <w:rFonts w:ascii="Arial" w:hAnsi="Arial"/>
          <w:color w:val="414141"/>
          <w:sz w:val="21"/>
          <w:szCs w:val="21"/>
        </w:rPr>
        <w:t xml:space="preserve"> </w:t>
      </w:r>
      <w:r w:rsidR="001C1FBC">
        <w:rPr>
          <w:rFonts w:ascii="Arial" w:hAnsi="Arial"/>
          <w:color w:val="414141"/>
          <w:sz w:val="21"/>
          <w:szCs w:val="21"/>
        </w:rPr>
        <w:t>nu</w:t>
      </w:r>
      <w:r w:rsidR="00FE225C">
        <w:rPr>
          <w:rFonts w:ascii="Arial" w:hAnsi="Arial"/>
          <w:color w:val="414141"/>
          <w:sz w:val="21"/>
          <w:szCs w:val="21"/>
        </w:rPr>
        <w:t>ma classe é escrita</w:t>
      </w:r>
      <w:r>
        <w:rPr>
          <w:rFonts w:ascii="Arial" w:hAnsi="Arial"/>
          <w:color w:val="414141"/>
          <w:sz w:val="21"/>
          <w:szCs w:val="21"/>
        </w:rPr>
        <w:t xml:space="preserve"> da mesma forma que uma </w:t>
      </w:r>
      <w:r w:rsidR="00FE225C">
        <w:rPr>
          <w:rFonts w:ascii="Arial" w:hAnsi="Arial"/>
          <w:color w:val="414141"/>
          <w:sz w:val="21"/>
          <w:szCs w:val="21"/>
        </w:rPr>
        <w:t xml:space="preserve">constante ou </w:t>
      </w:r>
      <w:r w:rsidR="00547E31">
        <w:rPr>
          <w:rFonts w:ascii="Arial" w:hAnsi="Arial"/>
          <w:color w:val="414141"/>
          <w:sz w:val="21"/>
          <w:szCs w:val="21"/>
        </w:rPr>
        <w:t xml:space="preserve">uma </w:t>
      </w:r>
      <w:r w:rsidR="00FE225C">
        <w:rPr>
          <w:rFonts w:ascii="Arial" w:hAnsi="Arial"/>
          <w:color w:val="414141"/>
          <w:sz w:val="21"/>
          <w:szCs w:val="21"/>
        </w:rPr>
        <w:t>variável</w:t>
      </w:r>
      <w:r w:rsidR="003721AF">
        <w:rPr>
          <w:rFonts w:ascii="Arial" w:hAnsi="Arial"/>
          <w:color w:val="414141"/>
          <w:sz w:val="21"/>
          <w:szCs w:val="21"/>
        </w:rPr>
        <w:t>,</w:t>
      </w:r>
      <w:r w:rsidR="00FE225C">
        <w:rPr>
          <w:rFonts w:ascii="Arial" w:hAnsi="Arial"/>
          <w:color w:val="414141"/>
          <w:sz w:val="21"/>
          <w:szCs w:val="21"/>
        </w:rPr>
        <w:t xml:space="preserve"> </w:t>
      </w:r>
      <w:r w:rsidR="003721AF">
        <w:rPr>
          <w:rFonts w:ascii="Arial" w:hAnsi="Arial"/>
          <w:color w:val="414141"/>
          <w:sz w:val="21"/>
          <w:szCs w:val="21"/>
        </w:rPr>
        <w:t xml:space="preserve">que você aprendeu </w:t>
      </w:r>
      <w:r w:rsidR="00FE225C">
        <w:rPr>
          <w:rFonts w:ascii="Arial" w:hAnsi="Arial"/>
          <w:color w:val="414141"/>
          <w:sz w:val="21"/>
          <w:szCs w:val="21"/>
        </w:rPr>
        <w:t>anterior</w:t>
      </w:r>
      <w:r w:rsidR="001C1FBC">
        <w:rPr>
          <w:rFonts w:ascii="Arial" w:hAnsi="Arial"/>
          <w:color w:val="414141"/>
          <w:sz w:val="21"/>
          <w:szCs w:val="21"/>
        </w:rPr>
        <w:t>mente</w:t>
      </w:r>
      <w:r>
        <w:rPr>
          <w:rFonts w:ascii="Arial" w:hAnsi="Arial"/>
          <w:color w:val="414141"/>
          <w:sz w:val="21"/>
          <w:szCs w:val="21"/>
        </w:rPr>
        <w:t xml:space="preserve">, exceto </w:t>
      </w:r>
      <w:r w:rsidR="00FE225C">
        <w:rPr>
          <w:rFonts w:ascii="Arial" w:hAnsi="Arial"/>
          <w:color w:val="414141"/>
          <w:sz w:val="21"/>
          <w:szCs w:val="21"/>
        </w:rPr>
        <w:t xml:space="preserve">pelo fato </w:t>
      </w:r>
      <w:r w:rsidR="003721AF">
        <w:rPr>
          <w:rFonts w:ascii="Arial" w:hAnsi="Arial"/>
          <w:color w:val="414141"/>
          <w:sz w:val="21"/>
          <w:szCs w:val="21"/>
        </w:rPr>
        <w:t xml:space="preserve">de </w:t>
      </w:r>
      <w:r w:rsidR="00FE225C">
        <w:rPr>
          <w:rFonts w:ascii="Arial" w:hAnsi="Arial"/>
          <w:color w:val="414141"/>
          <w:sz w:val="21"/>
          <w:szCs w:val="21"/>
        </w:rPr>
        <w:t xml:space="preserve">que </w:t>
      </w:r>
      <w:r w:rsidR="003721AF">
        <w:rPr>
          <w:rFonts w:ascii="Arial" w:hAnsi="Arial"/>
          <w:color w:val="414141"/>
          <w:sz w:val="21"/>
          <w:szCs w:val="21"/>
        </w:rPr>
        <w:t xml:space="preserve">essas </w:t>
      </w:r>
      <w:r w:rsidR="00FE225C">
        <w:rPr>
          <w:rFonts w:ascii="Arial" w:hAnsi="Arial"/>
          <w:color w:val="414141"/>
          <w:sz w:val="21"/>
          <w:szCs w:val="21"/>
        </w:rPr>
        <w:t>propriedades são válidas apenas</w:t>
      </w:r>
      <w:r>
        <w:rPr>
          <w:rFonts w:ascii="Arial" w:hAnsi="Arial"/>
          <w:color w:val="414141"/>
          <w:sz w:val="21"/>
          <w:szCs w:val="21"/>
        </w:rPr>
        <w:t xml:space="preserve"> no contexto</w:t>
      </w:r>
      <w:r w:rsidR="00E5740B">
        <w:rPr>
          <w:rFonts w:ascii="Arial" w:hAnsi="Arial"/>
          <w:color w:val="414141"/>
          <w:sz w:val="21"/>
          <w:szCs w:val="21"/>
        </w:rPr>
        <w:t xml:space="preserve"> </w:t>
      </w:r>
      <w:r w:rsidR="00547E31">
        <w:rPr>
          <w:rFonts w:ascii="Arial" w:hAnsi="Arial"/>
          <w:color w:val="414141"/>
          <w:sz w:val="21"/>
          <w:szCs w:val="21"/>
        </w:rPr>
        <w:t>da</w:t>
      </w:r>
      <w:r>
        <w:rPr>
          <w:rFonts w:ascii="Arial" w:hAnsi="Arial"/>
          <w:color w:val="414141"/>
          <w:sz w:val="21"/>
          <w:szCs w:val="21"/>
        </w:rPr>
        <w:t xml:space="preserve"> classe</w:t>
      </w:r>
      <w:r w:rsidR="00547E31">
        <w:rPr>
          <w:rFonts w:ascii="Arial" w:hAnsi="Arial"/>
          <w:color w:val="414141"/>
          <w:sz w:val="21"/>
          <w:szCs w:val="21"/>
        </w:rPr>
        <w:t xml:space="preserve"> </w:t>
      </w:r>
      <w:r w:rsidR="003721AF">
        <w:rPr>
          <w:rFonts w:ascii="Arial" w:hAnsi="Arial"/>
          <w:color w:val="414141"/>
          <w:sz w:val="21"/>
          <w:szCs w:val="21"/>
        </w:rPr>
        <w:t xml:space="preserve">em que </w:t>
      </w:r>
      <w:r w:rsidR="00547E31">
        <w:rPr>
          <w:rFonts w:ascii="Arial" w:hAnsi="Arial"/>
          <w:color w:val="414141"/>
          <w:sz w:val="21"/>
          <w:szCs w:val="21"/>
        </w:rPr>
        <w:t>foram declaradas</w:t>
      </w:r>
      <w:r>
        <w:rPr>
          <w:rFonts w:ascii="Arial" w:hAnsi="Arial"/>
          <w:color w:val="414141"/>
          <w:sz w:val="21"/>
          <w:szCs w:val="21"/>
        </w:rPr>
        <w:t xml:space="preserve">. Da mesma forma, </w:t>
      </w:r>
      <w:r w:rsidR="00FE225C">
        <w:rPr>
          <w:rFonts w:ascii="Arial" w:hAnsi="Arial"/>
          <w:color w:val="414141"/>
          <w:sz w:val="21"/>
          <w:szCs w:val="21"/>
        </w:rPr>
        <w:t xml:space="preserve">os métodos são declarados </w:t>
      </w:r>
      <w:r w:rsidR="0060573B">
        <w:rPr>
          <w:rFonts w:ascii="Arial" w:hAnsi="Arial"/>
          <w:color w:val="414141"/>
          <w:sz w:val="21"/>
          <w:szCs w:val="21"/>
        </w:rPr>
        <w:t>como as funções aprendidas</w:t>
      </w:r>
      <w:r w:rsidR="00FE225C">
        <w:rPr>
          <w:rFonts w:ascii="Arial" w:hAnsi="Arial"/>
          <w:color w:val="414141"/>
          <w:sz w:val="21"/>
          <w:szCs w:val="21"/>
        </w:rPr>
        <w:t xml:space="preserve"> na aula passada</w:t>
      </w:r>
      <w:r>
        <w:rPr>
          <w:rFonts w:ascii="Arial" w:hAnsi="Arial"/>
          <w:color w:val="414141"/>
          <w:sz w:val="21"/>
          <w:szCs w:val="21"/>
        </w:rPr>
        <w:t xml:space="preserve">. </w:t>
      </w:r>
      <w:r w:rsidR="00FE225C">
        <w:rPr>
          <w:rFonts w:ascii="Arial" w:hAnsi="Arial"/>
          <w:color w:val="414141"/>
          <w:sz w:val="21"/>
          <w:szCs w:val="21"/>
        </w:rPr>
        <w:t xml:space="preserve"> </w:t>
      </w:r>
    </w:p>
    <w:p w14:paraId="55F35087" w14:textId="0FC25377" w:rsidR="00D05199" w:rsidRDefault="00D14AAE" w:rsidP="00FE225C">
      <w:r>
        <w:rPr>
          <w:rFonts w:ascii="Arial" w:hAnsi="Arial"/>
          <w:color w:val="414141"/>
          <w:sz w:val="21"/>
          <w:szCs w:val="21"/>
        </w:rPr>
        <w:t xml:space="preserve">O </w:t>
      </w:r>
      <w:r w:rsidR="005B0006">
        <w:rPr>
          <w:rFonts w:ascii="Arial" w:hAnsi="Arial"/>
          <w:color w:val="414141"/>
          <w:sz w:val="21"/>
          <w:szCs w:val="21"/>
        </w:rPr>
        <w:t>exemplo a seguir</w:t>
      </w:r>
      <w:r w:rsidR="00D05199">
        <w:rPr>
          <w:rFonts w:ascii="Arial" w:hAnsi="Arial"/>
          <w:color w:val="414141"/>
          <w:sz w:val="21"/>
          <w:szCs w:val="21"/>
        </w:rPr>
        <w:t xml:space="preserve"> declara uma</w:t>
      </w:r>
      <w:r w:rsidR="00FE225C">
        <w:rPr>
          <w:rFonts w:ascii="Arial" w:hAnsi="Arial"/>
          <w:color w:val="414141"/>
          <w:sz w:val="21"/>
          <w:szCs w:val="21"/>
        </w:rPr>
        <w:t xml:space="preserve"> classe</w:t>
      </w:r>
      <w:r w:rsidR="00D05199">
        <w:rPr>
          <w:rFonts w:ascii="Arial" w:hAnsi="Arial"/>
          <w:color w:val="414141"/>
          <w:sz w:val="21"/>
          <w:szCs w:val="21"/>
        </w:rPr>
        <w:t xml:space="preserve"> </w:t>
      </w:r>
      <w:proofErr w:type="spellStart"/>
      <w:r w:rsidR="00FE225C" w:rsidRPr="00576898">
        <w:rPr>
          <w:rFonts w:ascii="Menlo" w:hAnsi="Menlo" w:cs="Menlo"/>
          <w:color w:val="3F6E74"/>
          <w:sz w:val="18"/>
          <w:szCs w:val="18"/>
        </w:rPr>
        <w:t>Shape</w:t>
      </w:r>
      <w:proofErr w:type="spellEnd"/>
      <w:r w:rsidR="00FE225C" w:rsidRPr="00576898">
        <w:rPr>
          <w:rFonts w:ascii="Menlo" w:hAnsi="Menlo" w:cs="Menlo"/>
          <w:sz w:val="18"/>
          <w:szCs w:val="18"/>
        </w:rPr>
        <w:t xml:space="preserve"> </w:t>
      </w:r>
      <w:r w:rsidR="00FE225C">
        <w:rPr>
          <w:rFonts w:ascii="Arial" w:hAnsi="Arial"/>
          <w:color w:val="414141"/>
          <w:sz w:val="21"/>
          <w:szCs w:val="21"/>
        </w:rPr>
        <w:t>(forma) com a propriedade</w:t>
      </w:r>
      <w:r>
        <w:rPr>
          <w:rFonts w:ascii="Arial" w:hAnsi="Arial"/>
          <w:color w:val="414141"/>
          <w:sz w:val="21"/>
          <w:szCs w:val="21"/>
        </w:rPr>
        <w:t xml:space="preserve"> </w:t>
      </w:r>
      <w:r w:rsidR="00FE225C" w:rsidRPr="00576898">
        <w:rPr>
          <w:rFonts w:ascii="Menlo" w:hAnsi="Menlo" w:cs="Menlo"/>
          <w:noProof/>
          <w:color w:val="3F6E74"/>
          <w:sz w:val="18"/>
          <w:szCs w:val="18"/>
        </w:rPr>
        <w:t>numberOfSides</w:t>
      </w:r>
      <w:r w:rsidR="00FE225C" w:rsidRPr="00576898">
        <w:rPr>
          <w:rFonts w:ascii="Menlo" w:hAnsi="Menlo" w:cs="Menlo"/>
          <w:sz w:val="18"/>
          <w:szCs w:val="18"/>
        </w:rPr>
        <w:t xml:space="preserve"> </w:t>
      </w:r>
      <w:r w:rsidR="00FE225C">
        <w:rPr>
          <w:rFonts w:ascii="Arial" w:hAnsi="Arial"/>
          <w:color w:val="414141"/>
          <w:sz w:val="21"/>
          <w:szCs w:val="21"/>
        </w:rPr>
        <w:t>(número de lados)</w:t>
      </w:r>
      <w:r w:rsidR="00D05199">
        <w:rPr>
          <w:rFonts w:ascii="Arial" w:hAnsi="Arial"/>
          <w:color w:val="414141"/>
          <w:sz w:val="21"/>
          <w:szCs w:val="21"/>
        </w:rPr>
        <w:t xml:space="preserve"> e </w:t>
      </w:r>
      <w:r w:rsidR="00FE225C">
        <w:rPr>
          <w:rFonts w:ascii="Arial" w:hAnsi="Arial"/>
          <w:color w:val="414141"/>
          <w:sz w:val="21"/>
          <w:szCs w:val="21"/>
        </w:rPr>
        <w:t>o método</w:t>
      </w:r>
      <w:r w:rsidR="00D05199">
        <w:rPr>
          <w:rFonts w:ascii="Arial" w:hAnsi="Arial"/>
          <w:color w:val="414141"/>
          <w:sz w:val="21"/>
          <w:szCs w:val="21"/>
        </w:rPr>
        <w:t xml:space="preserve"> </w:t>
      </w:r>
      <w:proofErr w:type="spellStart"/>
      <w:proofErr w:type="gramStart"/>
      <w:r w:rsidR="00FE225C" w:rsidRPr="00576898">
        <w:rPr>
          <w:rFonts w:ascii="Menlo" w:hAnsi="Menlo" w:cs="Menlo"/>
          <w:color w:val="3F6E74"/>
          <w:sz w:val="18"/>
          <w:szCs w:val="18"/>
        </w:rPr>
        <w:t>simpleDescription</w:t>
      </w:r>
      <w:proofErr w:type="spellEnd"/>
      <w:r w:rsidR="00FE225C" w:rsidRPr="00576898">
        <w:rPr>
          <w:rFonts w:ascii="Menlo" w:hAnsi="Menlo" w:cs="Menlo"/>
          <w:sz w:val="18"/>
          <w:szCs w:val="18"/>
        </w:rPr>
        <w:t>(</w:t>
      </w:r>
      <w:proofErr w:type="gramEnd"/>
      <w:r w:rsidR="00FE225C" w:rsidRPr="00576898">
        <w:rPr>
          <w:rFonts w:ascii="Menlo" w:hAnsi="Menlo" w:cs="Menlo"/>
          <w:sz w:val="18"/>
          <w:szCs w:val="18"/>
        </w:rPr>
        <w:t>)</w:t>
      </w:r>
      <w:r w:rsidR="00FE225C">
        <w:rPr>
          <w:rFonts w:ascii="Arial" w:hAnsi="Arial"/>
          <w:color w:val="414141"/>
          <w:sz w:val="21"/>
          <w:szCs w:val="21"/>
        </w:rPr>
        <w:t xml:space="preserve"> (descrição simples)</w:t>
      </w:r>
      <w:r w:rsidR="00D05199">
        <w:rPr>
          <w:rFonts w:ascii="Arial" w:hAnsi="Arial"/>
          <w:color w:val="414141"/>
          <w:sz w:val="21"/>
          <w:szCs w:val="21"/>
        </w:rPr>
        <w:t>.</w:t>
      </w:r>
    </w:p>
    <w:p w14:paraId="72653656" w14:textId="77777777" w:rsidR="00D05199" w:rsidRPr="00A66496" w:rsidRDefault="00D05199" w:rsidP="0060573B">
      <w:pPr>
        <w:pStyle w:val="NormalWeb"/>
        <w:spacing w:before="46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AA3391"/>
          <w:sz w:val="18"/>
          <w:szCs w:val="18"/>
          <w:lang w:val="en-US"/>
        </w:rPr>
        <w:t>class</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Shape</w:t>
      </w:r>
      <w:r w:rsidRPr="00A66496">
        <w:rPr>
          <w:rFonts w:ascii="Menlo" w:hAnsi="Menlo" w:cs="Menlo"/>
          <w:noProof/>
          <w:color w:val="000000"/>
          <w:sz w:val="18"/>
          <w:szCs w:val="18"/>
          <w:lang w:val="en-US"/>
        </w:rPr>
        <w:t xml:space="preserve"> {</w:t>
      </w:r>
    </w:p>
    <w:p w14:paraId="2FE285A4" w14:textId="77777777" w:rsidR="00D05199" w:rsidRPr="00A66496" w:rsidRDefault="00D05199" w:rsidP="0060573B">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r w:rsidRPr="00A66496">
        <w:rPr>
          <w:rFonts w:ascii="Menlo" w:hAnsi="Menlo" w:cs="Menlo"/>
          <w:noProof/>
          <w:color w:val="AA3391"/>
          <w:sz w:val="18"/>
          <w:szCs w:val="18"/>
          <w:lang w:val="en-US"/>
        </w:rPr>
        <w:t>var</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numberOfSides</w:t>
      </w:r>
      <w:r w:rsidRPr="00A66496">
        <w:rPr>
          <w:rFonts w:ascii="Menlo" w:hAnsi="Menlo" w:cs="Menlo"/>
          <w:noProof/>
          <w:color w:val="000000"/>
          <w:sz w:val="18"/>
          <w:szCs w:val="18"/>
          <w:lang w:val="en-US"/>
        </w:rPr>
        <w:t xml:space="preserve"> = </w:t>
      </w:r>
      <w:r w:rsidRPr="00A66496">
        <w:rPr>
          <w:rFonts w:ascii="Menlo" w:hAnsi="Menlo" w:cs="Menlo"/>
          <w:noProof/>
          <w:color w:val="1C00CF"/>
          <w:sz w:val="18"/>
          <w:szCs w:val="18"/>
          <w:lang w:val="en-US"/>
        </w:rPr>
        <w:t>0</w:t>
      </w:r>
    </w:p>
    <w:p w14:paraId="202DBCEC" w14:textId="77777777" w:rsidR="00D05199" w:rsidRPr="00A66496" w:rsidRDefault="00D05199" w:rsidP="0060573B">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r w:rsidRPr="00A66496">
        <w:rPr>
          <w:rFonts w:ascii="Menlo" w:hAnsi="Menlo" w:cs="Menlo"/>
          <w:noProof/>
          <w:color w:val="AA3391"/>
          <w:sz w:val="18"/>
          <w:szCs w:val="18"/>
          <w:lang w:val="en-US"/>
        </w:rPr>
        <w:t>func</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simpleDescription</w:t>
      </w:r>
      <w:r w:rsidRPr="00A66496">
        <w:rPr>
          <w:rFonts w:ascii="Menlo" w:hAnsi="Menlo" w:cs="Menlo"/>
          <w:noProof/>
          <w:color w:val="000000"/>
          <w:sz w:val="18"/>
          <w:szCs w:val="18"/>
          <w:lang w:val="en-US"/>
        </w:rPr>
        <w:t xml:space="preserve">() -&gt; </w:t>
      </w:r>
      <w:r w:rsidRPr="00A66496">
        <w:rPr>
          <w:rFonts w:ascii="Menlo" w:hAnsi="Menlo" w:cs="Menlo"/>
          <w:noProof/>
          <w:color w:val="5C2699"/>
          <w:sz w:val="18"/>
          <w:szCs w:val="18"/>
          <w:lang w:val="en-US"/>
        </w:rPr>
        <w:t>String</w:t>
      </w:r>
      <w:r w:rsidRPr="00A66496">
        <w:rPr>
          <w:rFonts w:ascii="Menlo" w:hAnsi="Menlo" w:cs="Menlo"/>
          <w:noProof/>
          <w:color w:val="000000"/>
          <w:sz w:val="18"/>
          <w:szCs w:val="18"/>
          <w:lang w:val="en-US"/>
        </w:rPr>
        <w:t xml:space="preserve"> {</w:t>
      </w:r>
    </w:p>
    <w:p w14:paraId="15B56322" w14:textId="77777777" w:rsidR="00D05199" w:rsidRPr="00A66496" w:rsidRDefault="00D05199" w:rsidP="0060573B">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r w:rsidRPr="00A66496">
        <w:rPr>
          <w:rFonts w:ascii="Menlo" w:hAnsi="Menlo" w:cs="Menlo"/>
          <w:noProof/>
          <w:color w:val="AA3391"/>
          <w:sz w:val="18"/>
          <w:szCs w:val="18"/>
          <w:lang w:val="en-US"/>
        </w:rPr>
        <w:t>return</w:t>
      </w:r>
      <w:r w:rsidRPr="00A66496">
        <w:rPr>
          <w:rFonts w:ascii="Menlo" w:hAnsi="Menlo" w:cs="Menlo"/>
          <w:noProof/>
          <w:color w:val="000000"/>
          <w:sz w:val="18"/>
          <w:szCs w:val="18"/>
          <w:lang w:val="en-US"/>
        </w:rPr>
        <w:t xml:space="preserve"> </w:t>
      </w:r>
      <w:r w:rsidRPr="00A66496">
        <w:rPr>
          <w:rFonts w:ascii="Menlo" w:hAnsi="Menlo" w:cs="Menlo"/>
          <w:noProof/>
          <w:color w:val="C41A16"/>
          <w:sz w:val="18"/>
          <w:szCs w:val="18"/>
          <w:lang w:val="en-US"/>
        </w:rPr>
        <w:t xml:space="preserve">"A shape with </w:t>
      </w:r>
      <w:r w:rsidRPr="00A66496">
        <w:rPr>
          <w:rFonts w:ascii="Menlo" w:hAnsi="Menlo" w:cs="Menlo"/>
          <w:noProof/>
          <w:color w:val="000000"/>
          <w:sz w:val="18"/>
          <w:szCs w:val="18"/>
          <w:lang w:val="en-US"/>
        </w:rPr>
        <w:t>\(</w:t>
      </w:r>
      <w:r w:rsidRPr="00A66496">
        <w:rPr>
          <w:rFonts w:ascii="Menlo" w:hAnsi="Menlo" w:cs="Menlo"/>
          <w:noProof/>
          <w:color w:val="3F6E74"/>
          <w:sz w:val="18"/>
          <w:szCs w:val="18"/>
          <w:lang w:val="en-US"/>
        </w:rPr>
        <w:t>numberOfSides</w:t>
      </w:r>
      <w:r w:rsidRPr="00A66496">
        <w:rPr>
          <w:rFonts w:ascii="Menlo" w:hAnsi="Menlo" w:cs="Menlo"/>
          <w:noProof/>
          <w:color w:val="000000"/>
          <w:sz w:val="18"/>
          <w:szCs w:val="18"/>
          <w:lang w:val="en-US"/>
        </w:rPr>
        <w:t>)</w:t>
      </w:r>
      <w:r w:rsidRPr="00A66496">
        <w:rPr>
          <w:rFonts w:ascii="Menlo" w:hAnsi="Menlo" w:cs="Menlo"/>
          <w:noProof/>
          <w:color w:val="C41A16"/>
          <w:sz w:val="18"/>
          <w:szCs w:val="18"/>
          <w:lang w:val="en-US"/>
        </w:rPr>
        <w:t xml:space="preserve"> sides."</w:t>
      </w:r>
    </w:p>
    <w:p w14:paraId="6AA8C812" w14:textId="77777777" w:rsidR="00D05199" w:rsidRPr="00576898" w:rsidRDefault="00D05199" w:rsidP="0060573B">
      <w:pPr>
        <w:pStyle w:val="NormalWeb"/>
        <w:spacing w:before="0" w:beforeAutospacing="0" w:after="0" w:afterAutospacing="0"/>
        <w:ind w:left="567"/>
        <w:jc w:val="both"/>
        <w:textAlignment w:val="baseline"/>
        <w:rPr>
          <w:rFonts w:ascii="Menlo" w:hAnsi="Menlo" w:cs="Menlo"/>
          <w:noProof/>
          <w:color w:val="000000"/>
          <w:sz w:val="21"/>
          <w:szCs w:val="21"/>
        </w:rPr>
      </w:pPr>
      <w:r w:rsidRPr="00A66496">
        <w:rPr>
          <w:rFonts w:ascii="Menlo" w:hAnsi="Menlo" w:cs="Menlo"/>
          <w:noProof/>
          <w:color w:val="000000"/>
          <w:sz w:val="18"/>
          <w:szCs w:val="18"/>
          <w:lang w:val="en-US"/>
        </w:rPr>
        <w:t>  </w:t>
      </w:r>
      <w:r w:rsidRPr="00576898">
        <w:rPr>
          <w:rFonts w:ascii="Menlo" w:hAnsi="Menlo" w:cs="Menlo"/>
          <w:noProof/>
          <w:color w:val="000000"/>
          <w:sz w:val="18"/>
          <w:szCs w:val="18"/>
        </w:rPr>
        <w:t>}</w:t>
      </w:r>
    </w:p>
    <w:p w14:paraId="681047A2" w14:textId="77777777" w:rsidR="00D05199" w:rsidRPr="00576898" w:rsidRDefault="00D05199" w:rsidP="0060573B">
      <w:pPr>
        <w:pStyle w:val="NormalWeb"/>
        <w:spacing w:before="0" w:beforeAutospacing="0" w:after="620" w:afterAutospacing="0"/>
        <w:ind w:left="567"/>
        <w:jc w:val="both"/>
        <w:textAlignment w:val="baseline"/>
        <w:rPr>
          <w:rFonts w:ascii="Menlo" w:hAnsi="Menlo" w:cs="Menlo"/>
          <w:noProof/>
          <w:color w:val="000000"/>
          <w:sz w:val="21"/>
          <w:szCs w:val="21"/>
        </w:rPr>
      </w:pPr>
      <w:r w:rsidRPr="00576898">
        <w:rPr>
          <w:rFonts w:ascii="Menlo" w:hAnsi="Menlo" w:cs="Menlo"/>
          <w:noProof/>
          <w:color w:val="000000"/>
          <w:sz w:val="18"/>
          <w:szCs w:val="18"/>
        </w:rPr>
        <w:t>}</w:t>
      </w:r>
    </w:p>
    <w:p w14:paraId="4CF22610" w14:textId="2A4420E7" w:rsidR="0060573B" w:rsidRDefault="0060573B" w:rsidP="0060573B">
      <w:r>
        <w:t xml:space="preserve">Criar uma instância de uma classe é uma tarefa </w:t>
      </w:r>
      <w:r w:rsidR="00D14AAE">
        <w:t xml:space="preserve">bem </w:t>
      </w:r>
      <w:r>
        <w:t>fácil. Basta colocar um conjunto de abre</w:t>
      </w:r>
      <w:r w:rsidR="00CC6C35">
        <w:t xml:space="preserve"> e </w:t>
      </w:r>
      <w:r>
        <w:t>fecha parênteses após o nome da classe. Para acessar as propriedades</w:t>
      </w:r>
      <w:r w:rsidR="00D14AAE">
        <w:t xml:space="preserve"> </w:t>
      </w:r>
      <w:r>
        <w:t xml:space="preserve">e </w:t>
      </w:r>
      <w:r w:rsidR="00CC6C35">
        <w:t xml:space="preserve">os </w:t>
      </w:r>
      <w:r>
        <w:t>métodos da instância</w:t>
      </w:r>
      <w:r w:rsidR="003721AF">
        <w:t>,</w:t>
      </w:r>
      <w:r>
        <w:t xml:space="preserve"> use a sintaxe de ponto. Aqui </w:t>
      </w:r>
      <w:proofErr w:type="spellStart"/>
      <w:r>
        <w:rPr>
          <w:rFonts w:ascii="Verdana" w:hAnsi="Verdana"/>
          <w:color w:val="3F6E74"/>
          <w:sz w:val="18"/>
          <w:szCs w:val="18"/>
        </w:rPr>
        <w:t>shape</w:t>
      </w:r>
      <w:proofErr w:type="spellEnd"/>
      <w:r>
        <w:rPr>
          <w:rFonts w:ascii="Verdana" w:hAnsi="Verdana"/>
          <w:sz w:val="18"/>
          <w:szCs w:val="18"/>
        </w:rPr>
        <w:t xml:space="preserve"> </w:t>
      </w:r>
      <w:r>
        <w:t xml:space="preserve">é um objeto que é instância da classe </w:t>
      </w:r>
      <w:proofErr w:type="spellStart"/>
      <w:r>
        <w:rPr>
          <w:rFonts w:ascii="Verdana" w:hAnsi="Verdana"/>
          <w:color w:val="3F6E74"/>
          <w:sz w:val="18"/>
          <w:szCs w:val="18"/>
        </w:rPr>
        <w:t>Shape</w:t>
      </w:r>
      <w:proofErr w:type="spellEnd"/>
      <w:r>
        <w:t>.</w:t>
      </w:r>
    </w:p>
    <w:p w14:paraId="2F4897F0" w14:textId="77777777" w:rsidR="00D05199" w:rsidRPr="00A66496" w:rsidRDefault="00D05199" w:rsidP="0060573B">
      <w:pPr>
        <w:pStyle w:val="NormalWeb"/>
        <w:spacing w:before="46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AA3391"/>
          <w:sz w:val="18"/>
          <w:szCs w:val="18"/>
          <w:lang w:val="en-US"/>
        </w:rPr>
        <w:t>var</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shape</w:t>
      </w:r>
      <w:r w:rsidRPr="00A66496">
        <w:rPr>
          <w:rFonts w:ascii="Menlo" w:hAnsi="Menlo" w:cs="Menlo"/>
          <w:noProof/>
          <w:color w:val="000000"/>
          <w:sz w:val="18"/>
          <w:szCs w:val="18"/>
          <w:lang w:val="en-US"/>
        </w:rPr>
        <w:t xml:space="preserve"> = </w:t>
      </w:r>
      <w:r w:rsidRPr="00A66496">
        <w:rPr>
          <w:rFonts w:ascii="Menlo" w:hAnsi="Menlo" w:cs="Menlo"/>
          <w:noProof/>
          <w:color w:val="3F6E74"/>
          <w:sz w:val="18"/>
          <w:szCs w:val="18"/>
          <w:lang w:val="en-US"/>
        </w:rPr>
        <w:t>Shape</w:t>
      </w:r>
      <w:r w:rsidRPr="00A66496">
        <w:rPr>
          <w:rFonts w:ascii="Menlo" w:hAnsi="Menlo" w:cs="Menlo"/>
          <w:noProof/>
          <w:color w:val="000000"/>
          <w:sz w:val="18"/>
          <w:szCs w:val="18"/>
          <w:lang w:val="en-US"/>
        </w:rPr>
        <w:t>()</w:t>
      </w:r>
    </w:p>
    <w:p w14:paraId="0EF98D9C" w14:textId="77777777" w:rsidR="00D05199" w:rsidRPr="00A66496" w:rsidRDefault="00D05199" w:rsidP="0060573B">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3F6E74"/>
          <w:sz w:val="18"/>
          <w:szCs w:val="18"/>
          <w:lang w:val="en-US"/>
        </w:rPr>
        <w:t>shape</w:t>
      </w:r>
      <w:r w:rsidRPr="00A66496">
        <w:rPr>
          <w:rFonts w:ascii="Menlo" w:hAnsi="Menlo" w:cs="Menlo"/>
          <w:noProof/>
          <w:color w:val="000000"/>
          <w:sz w:val="18"/>
          <w:szCs w:val="18"/>
          <w:lang w:val="en-US"/>
        </w:rPr>
        <w:t>.</w:t>
      </w:r>
      <w:r w:rsidRPr="00A66496">
        <w:rPr>
          <w:rFonts w:ascii="Menlo" w:hAnsi="Menlo" w:cs="Menlo"/>
          <w:noProof/>
          <w:color w:val="3F6E74"/>
          <w:sz w:val="18"/>
          <w:szCs w:val="18"/>
          <w:lang w:val="en-US"/>
        </w:rPr>
        <w:t>numberOfSides</w:t>
      </w:r>
      <w:r w:rsidRPr="00A66496">
        <w:rPr>
          <w:rFonts w:ascii="Menlo" w:hAnsi="Menlo" w:cs="Menlo"/>
          <w:noProof/>
          <w:color w:val="000000"/>
          <w:sz w:val="18"/>
          <w:szCs w:val="18"/>
          <w:lang w:val="en-US"/>
        </w:rPr>
        <w:t xml:space="preserve"> = </w:t>
      </w:r>
      <w:r w:rsidRPr="00A66496">
        <w:rPr>
          <w:rFonts w:ascii="Menlo" w:hAnsi="Menlo" w:cs="Menlo"/>
          <w:noProof/>
          <w:color w:val="1C00CF"/>
          <w:sz w:val="18"/>
          <w:szCs w:val="18"/>
          <w:lang w:val="en-US"/>
        </w:rPr>
        <w:t>7</w:t>
      </w:r>
    </w:p>
    <w:p w14:paraId="16BA4EB9" w14:textId="77777777" w:rsidR="00D05199" w:rsidRPr="0060573B" w:rsidRDefault="00D05199" w:rsidP="0060573B">
      <w:pPr>
        <w:pStyle w:val="NormalWeb"/>
        <w:spacing w:before="0" w:beforeAutospacing="0" w:after="620" w:afterAutospacing="0"/>
        <w:ind w:left="567"/>
        <w:jc w:val="both"/>
        <w:textAlignment w:val="baseline"/>
        <w:rPr>
          <w:rFonts w:ascii="Menlo" w:hAnsi="Menlo" w:cs="Menlo"/>
          <w:noProof/>
          <w:color w:val="000000"/>
          <w:sz w:val="21"/>
          <w:szCs w:val="21"/>
        </w:rPr>
      </w:pPr>
      <w:r w:rsidRPr="0060573B">
        <w:rPr>
          <w:rFonts w:ascii="Menlo" w:hAnsi="Menlo" w:cs="Menlo"/>
          <w:noProof/>
          <w:color w:val="AA3391"/>
          <w:sz w:val="18"/>
          <w:szCs w:val="18"/>
        </w:rPr>
        <w:t>var</w:t>
      </w:r>
      <w:r w:rsidRPr="0060573B">
        <w:rPr>
          <w:rFonts w:ascii="Menlo" w:hAnsi="Menlo" w:cs="Menlo"/>
          <w:noProof/>
          <w:color w:val="000000"/>
          <w:sz w:val="18"/>
          <w:szCs w:val="18"/>
        </w:rPr>
        <w:t xml:space="preserve"> </w:t>
      </w:r>
      <w:r w:rsidRPr="0060573B">
        <w:rPr>
          <w:rFonts w:ascii="Menlo" w:hAnsi="Menlo" w:cs="Menlo"/>
          <w:noProof/>
          <w:color w:val="3F6E74"/>
          <w:sz w:val="18"/>
          <w:szCs w:val="18"/>
        </w:rPr>
        <w:t>shapeDescription</w:t>
      </w:r>
      <w:r w:rsidRPr="0060573B">
        <w:rPr>
          <w:rFonts w:ascii="Menlo" w:hAnsi="Menlo" w:cs="Menlo"/>
          <w:noProof/>
          <w:color w:val="000000"/>
          <w:sz w:val="18"/>
          <w:szCs w:val="18"/>
        </w:rPr>
        <w:t xml:space="preserve"> = </w:t>
      </w:r>
      <w:r w:rsidRPr="0060573B">
        <w:rPr>
          <w:rFonts w:ascii="Menlo" w:hAnsi="Menlo" w:cs="Menlo"/>
          <w:noProof/>
          <w:color w:val="3F6E74"/>
          <w:sz w:val="18"/>
          <w:szCs w:val="18"/>
        </w:rPr>
        <w:t>shape</w:t>
      </w:r>
      <w:r w:rsidRPr="0060573B">
        <w:rPr>
          <w:rFonts w:ascii="Menlo" w:hAnsi="Menlo" w:cs="Menlo"/>
          <w:noProof/>
          <w:color w:val="000000"/>
          <w:sz w:val="18"/>
          <w:szCs w:val="18"/>
        </w:rPr>
        <w:t>.</w:t>
      </w:r>
      <w:r w:rsidRPr="0060573B">
        <w:rPr>
          <w:rFonts w:ascii="Menlo" w:hAnsi="Menlo" w:cs="Menlo"/>
          <w:noProof/>
          <w:color w:val="3F6E74"/>
          <w:sz w:val="18"/>
          <w:szCs w:val="18"/>
        </w:rPr>
        <w:t>simpleDescription</w:t>
      </w:r>
      <w:r w:rsidRPr="0060573B">
        <w:rPr>
          <w:rFonts w:ascii="Menlo" w:hAnsi="Menlo" w:cs="Menlo"/>
          <w:noProof/>
          <w:color w:val="000000"/>
          <w:sz w:val="18"/>
          <w:szCs w:val="18"/>
        </w:rPr>
        <w:t>()</w:t>
      </w:r>
    </w:p>
    <w:p w14:paraId="21A369F6" w14:textId="1524BB8A" w:rsidR="000D41DF" w:rsidRPr="00A1679C" w:rsidRDefault="000D41DF" w:rsidP="000D41DF">
      <w:pPr>
        <w:pStyle w:val="Ttulo3"/>
        <w:rPr>
          <w:i/>
        </w:rPr>
      </w:pPr>
      <w:r w:rsidRPr="00A1679C">
        <w:rPr>
          <w:i/>
        </w:rPr>
        <w:lastRenderedPageBreak/>
        <w:t>Initializers</w:t>
      </w:r>
    </w:p>
    <w:p w14:paraId="53DC7652" w14:textId="232EF966" w:rsidR="0060573B" w:rsidRDefault="0060573B" w:rsidP="0060573B">
      <w:r>
        <w:t xml:space="preserve">Ainda está faltando uma coisa importante para a classe </w:t>
      </w:r>
      <w:proofErr w:type="spellStart"/>
      <w:r w:rsidRPr="0060573B">
        <w:rPr>
          <w:rFonts w:ascii="Menlo" w:hAnsi="Menlo" w:cs="Menlo"/>
          <w:color w:val="3F6E74"/>
          <w:sz w:val="18"/>
          <w:szCs w:val="18"/>
        </w:rPr>
        <w:t>Shape</w:t>
      </w:r>
      <w:proofErr w:type="spellEnd"/>
      <w:r>
        <w:t>: um inicializador</w:t>
      </w:r>
      <w:r w:rsidR="00CC6C35">
        <w:t xml:space="preserve">, que </w:t>
      </w:r>
      <w:r>
        <w:t xml:space="preserve">é um método que prepara uma instância de uma classe para o uso, envolvendo a definição de valores iniciais de cada propriedade e outras configurações iniciais do objeto. </w:t>
      </w:r>
      <w:r w:rsidR="00CC6C35">
        <w:t>Trata-se</w:t>
      </w:r>
      <w:r>
        <w:t xml:space="preserve"> do conhecido </w:t>
      </w:r>
      <w:r>
        <w:rPr>
          <w:b/>
        </w:rPr>
        <w:t>construtor</w:t>
      </w:r>
      <w:r>
        <w:t xml:space="preserve"> em Java, porém em Swift </w:t>
      </w:r>
      <w:r w:rsidR="00CC6C35">
        <w:t xml:space="preserve">há </w:t>
      </w:r>
      <w:r>
        <w:t xml:space="preserve">um novo jeito para defini-lo: utilizando a palavra reservada </w:t>
      </w:r>
      <w:proofErr w:type="spellStart"/>
      <w:r>
        <w:rPr>
          <w:rFonts w:ascii="Menlo" w:hAnsi="Menlo" w:cs="Menlo"/>
          <w:color w:val="AA3391"/>
          <w:sz w:val="18"/>
          <w:szCs w:val="18"/>
        </w:rPr>
        <w:t>init</w:t>
      </w:r>
      <w:proofErr w:type="spellEnd"/>
      <w:r>
        <w:rPr>
          <w:rFonts w:ascii="Verdana" w:hAnsi="Verdana"/>
          <w:color w:val="AA3391"/>
          <w:sz w:val="18"/>
          <w:szCs w:val="18"/>
        </w:rPr>
        <w:t>.</w:t>
      </w:r>
      <w:r w:rsidRPr="0060573B">
        <w:t xml:space="preserve"> </w:t>
      </w:r>
      <w:r w:rsidR="00CC6C35">
        <w:t xml:space="preserve">Nesse </w:t>
      </w:r>
      <w:r>
        <w:t xml:space="preserve">caso o </w:t>
      </w:r>
      <w:proofErr w:type="spellStart"/>
      <w:r>
        <w:rPr>
          <w:rFonts w:ascii="Menlo" w:hAnsi="Menlo" w:cs="Menlo"/>
          <w:color w:val="AA3391"/>
          <w:sz w:val="18"/>
          <w:szCs w:val="18"/>
        </w:rPr>
        <w:t>init</w:t>
      </w:r>
      <w:proofErr w:type="spellEnd"/>
      <w:r>
        <w:t xml:space="preserve"> entra como nome do método.</w:t>
      </w:r>
    </w:p>
    <w:p w14:paraId="0C685535" w14:textId="63AC63BA" w:rsidR="0060573B" w:rsidRPr="0060573B" w:rsidRDefault="00456E4E" w:rsidP="0060573B">
      <w:r>
        <w:t xml:space="preserve">O </w:t>
      </w:r>
      <w:r w:rsidR="0060573B">
        <w:t>exemplo</w:t>
      </w:r>
      <w:r>
        <w:t xml:space="preserve"> a seguir</w:t>
      </w:r>
      <w:r w:rsidR="0060573B">
        <w:t xml:space="preserve"> define uma nova classe </w:t>
      </w:r>
      <w:proofErr w:type="spellStart"/>
      <w:r w:rsidR="0060573B" w:rsidRPr="0060573B">
        <w:rPr>
          <w:rFonts w:ascii="Menlo" w:hAnsi="Menlo" w:cs="Menlo"/>
          <w:color w:val="3F6E74"/>
          <w:sz w:val="18"/>
          <w:szCs w:val="18"/>
        </w:rPr>
        <w:t>NamedShape</w:t>
      </w:r>
      <w:proofErr w:type="spellEnd"/>
      <w:r>
        <w:rPr>
          <w:rFonts w:ascii="Menlo" w:hAnsi="Menlo" w:cs="Menlo"/>
          <w:color w:val="3F6E74"/>
          <w:sz w:val="18"/>
          <w:szCs w:val="18"/>
        </w:rPr>
        <w:t>,</w:t>
      </w:r>
      <w:r w:rsidR="0060573B" w:rsidRPr="0060573B">
        <w:rPr>
          <w:rFonts w:ascii="Menlo" w:hAnsi="Menlo" w:cs="Menlo"/>
          <w:sz w:val="18"/>
          <w:szCs w:val="18"/>
        </w:rPr>
        <w:t xml:space="preserve"> </w:t>
      </w:r>
      <w:r w:rsidR="0060573B">
        <w:t>que tem um inicializador que leva um nome.</w:t>
      </w:r>
    </w:p>
    <w:p w14:paraId="1230DD6B" w14:textId="77777777" w:rsidR="00D05199" w:rsidRPr="00A66496" w:rsidRDefault="00D05199" w:rsidP="0060573B">
      <w:pPr>
        <w:pStyle w:val="NormalWeb"/>
        <w:spacing w:before="46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AA3391"/>
          <w:sz w:val="18"/>
          <w:szCs w:val="18"/>
          <w:lang w:val="en-US"/>
        </w:rPr>
        <w:t>class</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NamedShape</w:t>
      </w:r>
      <w:r w:rsidRPr="00A66496">
        <w:rPr>
          <w:rFonts w:ascii="Menlo" w:hAnsi="Menlo" w:cs="Menlo"/>
          <w:noProof/>
          <w:color w:val="000000"/>
          <w:sz w:val="18"/>
          <w:szCs w:val="18"/>
          <w:lang w:val="en-US"/>
        </w:rPr>
        <w:t xml:space="preserve"> {</w:t>
      </w:r>
    </w:p>
    <w:p w14:paraId="77AB0199" w14:textId="77777777" w:rsidR="00D05199" w:rsidRPr="00A66496" w:rsidRDefault="00D05199" w:rsidP="0060573B">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r w:rsidRPr="00A66496">
        <w:rPr>
          <w:rFonts w:ascii="Menlo" w:hAnsi="Menlo" w:cs="Menlo"/>
          <w:noProof/>
          <w:color w:val="AA3391"/>
          <w:sz w:val="18"/>
          <w:szCs w:val="18"/>
          <w:lang w:val="en-US"/>
        </w:rPr>
        <w:t>var</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numberOfSides</w:t>
      </w:r>
      <w:r w:rsidRPr="00A66496">
        <w:rPr>
          <w:rFonts w:ascii="Menlo" w:hAnsi="Menlo" w:cs="Menlo"/>
          <w:noProof/>
          <w:color w:val="000000"/>
          <w:sz w:val="18"/>
          <w:szCs w:val="18"/>
          <w:lang w:val="en-US"/>
        </w:rPr>
        <w:t xml:space="preserve"> = </w:t>
      </w:r>
      <w:r w:rsidRPr="00A66496">
        <w:rPr>
          <w:rFonts w:ascii="Menlo" w:hAnsi="Menlo" w:cs="Menlo"/>
          <w:noProof/>
          <w:color w:val="1C00CF"/>
          <w:sz w:val="18"/>
          <w:szCs w:val="18"/>
          <w:lang w:val="en-US"/>
        </w:rPr>
        <w:t>0</w:t>
      </w:r>
    </w:p>
    <w:p w14:paraId="76693F78" w14:textId="77777777" w:rsidR="00D05199" w:rsidRPr="00A66496" w:rsidRDefault="00D05199" w:rsidP="0060573B">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r w:rsidRPr="00A66496">
        <w:rPr>
          <w:rFonts w:ascii="Menlo" w:hAnsi="Menlo" w:cs="Menlo"/>
          <w:noProof/>
          <w:color w:val="AA3391"/>
          <w:sz w:val="18"/>
          <w:szCs w:val="18"/>
          <w:lang w:val="en-US"/>
        </w:rPr>
        <w:t>var</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name</w:t>
      </w:r>
      <w:r w:rsidRPr="00A66496">
        <w:rPr>
          <w:rFonts w:ascii="Menlo" w:hAnsi="Menlo" w:cs="Menlo"/>
          <w:noProof/>
          <w:color w:val="000000"/>
          <w:sz w:val="18"/>
          <w:szCs w:val="18"/>
          <w:lang w:val="en-US"/>
        </w:rPr>
        <w:t xml:space="preserve">: </w:t>
      </w:r>
      <w:r w:rsidRPr="00A66496">
        <w:rPr>
          <w:rFonts w:ascii="Menlo" w:hAnsi="Menlo" w:cs="Menlo"/>
          <w:noProof/>
          <w:color w:val="5C2699"/>
          <w:sz w:val="18"/>
          <w:szCs w:val="18"/>
          <w:lang w:val="en-US"/>
        </w:rPr>
        <w:t>String</w:t>
      </w:r>
    </w:p>
    <w:p w14:paraId="3EB4C638" w14:textId="77777777" w:rsidR="00D05199" w:rsidRPr="00A66496" w:rsidRDefault="00D05199" w:rsidP="0060573B">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p>
    <w:p w14:paraId="38253447" w14:textId="77777777" w:rsidR="00D05199" w:rsidRPr="00A66496" w:rsidRDefault="00D05199" w:rsidP="0060573B">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r w:rsidRPr="00A66496">
        <w:rPr>
          <w:rFonts w:ascii="Menlo" w:hAnsi="Menlo" w:cs="Menlo"/>
          <w:noProof/>
          <w:color w:val="AA3391"/>
          <w:sz w:val="18"/>
          <w:szCs w:val="18"/>
          <w:lang w:val="en-US"/>
        </w:rPr>
        <w:t>init</w:t>
      </w:r>
      <w:r w:rsidRPr="00A66496">
        <w:rPr>
          <w:rFonts w:ascii="Menlo" w:hAnsi="Menlo" w:cs="Menlo"/>
          <w:noProof/>
          <w:color w:val="000000"/>
          <w:sz w:val="18"/>
          <w:szCs w:val="18"/>
          <w:lang w:val="en-US"/>
        </w:rPr>
        <w:t>(</w:t>
      </w:r>
      <w:r w:rsidRPr="00A66496">
        <w:rPr>
          <w:rFonts w:ascii="Menlo" w:hAnsi="Menlo" w:cs="Menlo"/>
          <w:noProof/>
          <w:color w:val="3F6E74"/>
          <w:sz w:val="18"/>
          <w:szCs w:val="18"/>
          <w:lang w:val="en-US"/>
        </w:rPr>
        <w:t>name</w:t>
      </w:r>
      <w:r w:rsidRPr="00A66496">
        <w:rPr>
          <w:rFonts w:ascii="Menlo" w:hAnsi="Menlo" w:cs="Menlo"/>
          <w:noProof/>
          <w:color w:val="000000"/>
          <w:sz w:val="18"/>
          <w:szCs w:val="18"/>
          <w:lang w:val="en-US"/>
        </w:rPr>
        <w:t xml:space="preserve">: </w:t>
      </w:r>
      <w:r w:rsidRPr="00A66496">
        <w:rPr>
          <w:rFonts w:ascii="Menlo" w:hAnsi="Menlo" w:cs="Menlo"/>
          <w:noProof/>
          <w:color w:val="5C2699"/>
          <w:sz w:val="18"/>
          <w:szCs w:val="18"/>
          <w:lang w:val="en-US"/>
        </w:rPr>
        <w:t>String</w:t>
      </w:r>
      <w:r w:rsidRPr="00A66496">
        <w:rPr>
          <w:rFonts w:ascii="Menlo" w:hAnsi="Menlo" w:cs="Menlo"/>
          <w:noProof/>
          <w:color w:val="000000"/>
          <w:sz w:val="18"/>
          <w:szCs w:val="18"/>
          <w:lang w:val="en-US"/>
        </w:rPr>
        <w:t>) {</w:t>
      </w:r>
    </w:p>
    <w:p w14:paraId="06534AC8" w14:textId="77777777" w:rsidR="00D05199" w:rsidRPr="00A66496" w:rsidRDefault="00D05199" w:rsidP="0060573B">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r w:rsidRPr="00A66496">
        <w:rPr>
          <w:rFonts w:ascii="Menlo" w:hAnsi="Menlo" w:cs="Menlo"/>
          <w:noProof/>
          <w:color w:val="AA3391"/>
          <w:sz w:val="18"/>
          <w:szCs w:val="18"/>
          <w:lang w:val="en-US"/>
        </w:rPr>
        <w:t>self</w:t>
      </w:r>
      <w:r w:rsidRPr="00A66496">
        <w:rPr>
          <w:rFonts w:ascii="Menlo" w:hAnsi="Menlo" w:cs="Menlo"/>
          <w:noProof/>
          <w:color w:val="000000"/>
          <w:sz w:val="18"/>
          <w:szCs w:val="18"/>
          <w:lang w:val="en-US"/>
        </w:rPr>
        <w:t>.</w:t>
      </w:r>
      <w:r w:rsidRPr="00A66496">
        <w:rPr>
          <w:rFonts w:ascii="Menlo" w:hAnsi="Menlo" w:cs="Menlo"/>
          <w:noProof/>
          <w:color w:val="3F6E74"/>
          <w:sz w:val="18"/>
          <w:szCs w:val="18"/>
          <w:lang w:val="en-US"/>
        </w:rPr>
        <w:t>name</w:t>
      </w:r>
      <w:r w:rsidRPr="00A66496">
        <w:rPr>
          <w:rFonts w:ascii="Menlo" w:hAnsi="Menlo" w:cs="Menlo"/>
          <w:noProof/>
          <w:color w:val="000000"/>
          <w:sz w:val="18"/>
          <w:szCs w:val="18"/>
          <w:lang w:val="en-US"/>
        </w:rPr>
        <w:t xml:space="preserve"> = </w:t>
      </w:r>
      <w:r w:rsidRPr="00A66496">
        <w:rPr>
          <w:rFonts w:ascii="Menlo" w:hAnsi="Menlo" w:cs="Menlo"/>
          <w:noProof/>
          <w:color w:val="3F6E74"/>
          <w:sz w:val="18"/>
          <w:szCs w:val="18"/>
          <w:lang w:val="en-US"/>
        </w:rPr>
        <w:t>name</w:t>
      </w:r>
    </w:p>
    <w:p w14:paraId="44689CF8" w14:textId="77777777" w:rsidR="00D05199" w:rsidRPr="00A66496" w:rsidRDefault="00D05199" w:rsidP="0060573B">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p>
    <w:p w14:paraId="7C5AA66A" w14:textId="77777777" w:rsidR="00D05199" w:rsidRPr="00A66496" w:rsidRDefault="00D05199" w:rsidP="0060573B">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p>
    <w:p w14:paraId="3CAF25EC" w14:textId="77777777" w:rsidR="00D05199" w:rsidRPr="00A66496" w:rsidRDefault="00D05199" w:rsidP="0060573B">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r w:rsidRPr="00A66496">
        <w:rPr>
          <w:rFonts w:ascii="Menlo" w:hAnsi="Menlo" w:cs="Menlo"/>
          <w:noProof/>
          <w:color w:val="AA3391"/>
          <w:sz w:val="18"/>
          <w:szCs w:val="18"/>
          <w:lang w:val="en-US"/>
        </w:rPr>
        <w:t>func</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simpleDescription</w:t>
      </w:r>
      <w:r w:rsidRPr="00A66496">
        <w:rPr>
          <w:rFonts w:ascii="Menlo" w:hAnsi="Menlo" w:cs="Menlo"/>
          <w:noProof/>
          <w:color w:val="000000"/>
          <w:sz w:val="18"/>
          <w:szCs w:val="18"/>
          <w:lang w:val="en-US"/>
        </w:rPr>
        <w:t xml:space="preserve">() -&gt; </w:t>
      </w:r>
      <w:r w:rsidRPr="00A66496">
        <w:rPr>
          <w:rFonts w:ascii="Menlo" w:hAnsi="Menlo" w:cs="Menlo"/>
          <w:noProof/>
          <w:color w:val="5C2699"/>
          <w:sz w:val="18"/>
          <w:szCs w:val="18"/>
          <w:lang w:val="en-US"/>
        </w:rPr>
        <w:t>String</w:t>
      </w:r>
      <w:r w:rsidRPr="00A66496">
        <w:rPr>
          <w:rFonts w:ascii="Menlo" w:hAnsi="Menlo" w:cs="Menlo"/>
          <w:noProof/>
          <w:color w:val="000000"/>
          <w:sz w:val="18"/>
          <w:szCs w:val="18"/>
          <w:lang w:val="en-US"/>
        </w:rPr>
        <w:t xml:space="preserve"> {</w:t>
      </w:r>
    </w:p>
    <w:p w14:paraId="264E9A7D" w14:textId="77777777" w:rsidR="00D05199" w:rsidRPr="00A66496" w:rsidRDefault="00D05199" w:rsidP="0060573B">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r w:rsidRPr="00A66496">
        <w:rPr>
          <w:rFonts w:ascii="Menlo" w:hAnsi="Menlo" w:cs="Menlo"/>
          <w:noProof/>
          <w:color w:val="AA3391"/>
          <w:sz w:val="18"/>
          <w:szCs w:val="18"/>
          <w:lang w:val="en-US"/>
        </w:rPr>
        <w:t>return</w:t>
      </w:r>
      <w:r w:rsidRPr="00A66496">
        <w:rPr>
          <w:rFonts w:ascii="Menlo" w:hAnsi="Menlo" w:cs="Menlo"/>
          <w:noProof/>
          <w:color w:val="000000"/>
          <w:sz w:val="18"/>
          <w:szCs w:val="18"/>
          <w:lang w:val="en-US"/>
        </w:rPr>
        <w:t xml:space="preserve"> </w:t>
      </w:r>
      <w:r w:rsidRPr="00A66496">
        <w:rPr>
          <w:rFonts w:ascii="Menlo" w:hAnsi="Menlo" w:cs="Menlo"/>
          <w:noProof/>
          <w:color w:val="C41A16"/>
          <w:sz w:val="18"/>
          <w:szCs w:val="18"/>
          <w:lang w:val="en-US"/>
        </w:rPr>
        <w:t xml:space="preserve">"A shape with </w:t>
      </w:r>
      <w:r w:rsidRPr="00A66496">
        <w:rPr>
          <w:rFonts w:ascii="Menlo" w:hAnsi="Menlo" w:cs="Menlo"/>
          <w:noProof/>
          <w:color w:val="000000"/>
          <w:sz w:val="18"/>
          <w:szCs w:val="18"/>
          <w:lang w:val="en-US"/>
        </w:rPr>
        <w:t>\(</w:t>
      </w:r>
      <w:r w:rsidRPr="00A66496">
        <w:rPr>
          <w:rFonts w:ascii="Menlo" w:hAnsi="Menlo" w:cs="Menlo"/>
          <w:noProof/>
          <w:color w:val="3F6E74"/>
          <w:sz w:val="18"/>
          <w:szCs w:val="18"/>
          <w:lang w:val="en-US"/>
        </w:rPr>
        <w:t>numberOfSides</w:t>
      </w:r>
      <w:r w:rsidRPr="00A66496">
        <w:rPr>
          <w:rFonts w:ascii="Menlo" w:hAnsi="Menlo" w:cs="Menlo"/>
          <w:noProof/>
          <w:color w:val="000000"/>
          <w:sz w:val="18"/>
          <w:szCs w:val="18"/>
          <w:lang w:val="en-US"/>
        </w:rPr>
        <w:t>)</w:t>
      </w:r>
      <w:r w:rsidRPr="00A66496">
        <w:rPr>
          <w:rFonts w:ascii="Menlo" w:hAnsi="Menlo" w:cs="Menlo"/>
          <w:noProof/>
          <w:color w:val="C41A16"/>
          <w:sz w:val="18"/>
          <w:szCs w:val="18"/>
          <w:lang w:val="en-US"/>
        </w:rPr>
        <w:t xml:space="preserve"> sides."</w:t>
      </w:r>
    </w:p>
    <w:p w14:paraId="30897964" w14:textId="77777777" w:rsidR="00D05199" w:rsidRPr="0060573B" w:rsidRDefault="00D05199" w:rsidP="0060573B">
      <w:pPr>
        <w:pStyle w:val="NormalWeb"/>
        <w:spacing w:before="0" w:beforeAutospacing="0" w:after="0" w:afterAutospacing="0"/>
        <w:ind w:left="567"/>
        <w:jc w:val="both"/>
        <w:textAlignment w:val="baseline"/>
        <w:rPr>
          <w:rFonts w:ascii="Menlo" w:hAnsi="Menlo" w:cs="Menlo"/>
          <w:noProof/>
          <w:color w:val="000000"/>
          <w:sz w:val="21"/>
          <w:szCs w:val="21"/>
        </w:rPr>
      </w:pPr>
      <w:r w:rsidRPr="00A66496">
        <w:rPr>
          <w:rFonts w:ascii="Menlo" w:hAnsi="Menlo" w:cs="Menlo"/>
          <w:noProof/>
          <w:color w:val="000000"/>
          <w:sz w:val="18"/>
          <w:szCs w:val="18"/>
          <w:lang w:val="en-US"/>
        </w:rPr>
        <w:t>  </w:t>
      </w:r>
      <w:r w:rsidRPr="0060573B">
        <w:rPr>
          <w:rFonts w:ascii="Menlo" w:hAnsi="Menlo" w:cs="Menlo"/>
          <w:noProof/>
          <w:color w:val="000000"/>
          <w:sz w:val="18"/>
          <w:szCs w:val="18"/>
        </w:rPr>
        <w:t>}</w:t>
      </w:r>
    </w:p>
    <w:p w14:paraId="2502ABD9" w14:textId="77777777" w:rsidR="00D05199" w:rsidRPr="0060573B" w:rsidRDefault="00D05199" w:rsidP="0060573B">
      <w:pPr>
        <w:pStyle w:val="NormalWeb"/>
        <w:spacing w:before="0" w:beforeAutospacing="0" w:after="620" w:afterAutospacing="0"/>
        <w:ind w:left="567"/>
        <w:jc w:val="both"/>
        <w:textAlignment w:val="baseline"/>
        <w:rPr>
          <w:rFonts w:ascii="Menlo" w:hAnsi="Menlo" w:cs="Menlo"/>
          <w:noProof/>
          <w:color w:val="000000"/>
          <w:sz w:val="21"/>
          <w:szCs w:val="21"/>
        </w:rPr>
      </w:pPr>
      <w:r w:rsidRPr="0060573B">
        <w:rPr>
          <w:rFonts w:ascii="Menlo" w:hAnsi="Menlo" w:cs="Menlo"/>
          <w:noProof/>
          <w:color w:val="000000"/>
          <w:sz w:val="18"/>
          <w:szCs w:val="18"/>
        </w:rPr>
        <w:t>}</w:t>
      </w:r>
    </w:p>
    <w:p w14:paraId="613185B3" w14:textId="632B4729" w:rsidR="00AF04DD" w:rsidRDefault="00AF04DD" w:rsidP="00AF04DD">
      <w:r>
        <w:t xml:space="preserve">Observe que </w:t>
      </w:r>
      <w:r w:rsidR="00CC6C35">
        <w:t xml:space="preserve">foi utilizada </w:t>
      </w:r>
      <w:r>
        <w:t xml:space="preserve">a palavra reservada </w:t>
      </w:r>
      <w:r w:rsidRPr="0060573B">
        <w:rPr>
          <w:rFonts w:ascii="Menlo" w:hAnsi="Menlo" w:cs="Menlo"/>
          <w:noProof/>
          <w:color w:val="AA3391"/>
          <w:sz w:val="18"/>
          <w:szCs w:val="18"/>
        </w:rPr>
        <w:t>self</w:t>
      </w:r>
      <w:r>
        <w:t xml:space="preserve"> para distinguir a propriedade</w:t>
      </w:r>
      <w:r w:rsidR="00590554">
        <w:t xml:space="preserve"> </w:t>
      </w:r>
      <w:r w:rsidRPr="0060573B">
        <w:rPr>
          <w:rFonts w:ascii="Menlo" w:hAnsi="Menlo" w:cs="Menlo"/>
          <w:noProof/>
          <w:color w:val="3F6E74"/>
          <w:sz w:val="18"/>
          <w:szCs w:val="18"/>
        </w:rPr>
        <w:t>name</w:t>
      </w:r>
      <w:r>
        <w:t xml:space="preserve"> do argumento </w:t>
      </w:r>
      <w:r w:rsidRPr="0060573B">
        <w:rPr>
          <w:rFonts w:ascii="Menlo" w:hAnsi="Menlo" w:cs="Menlo"/>
          <w:noProof/>
          <w:color w:val="3F6E74"/>
          <w:sz w:val="18"/>
          <w:szCs w:val="18"/>
        </w:rPr>
        <w:t>name</w:t>
      </w:r>
      <w:r>
        <w:t>. Cada propriedade</w:t>
      </w:r>
      <w:r w:rsidR="00590554">
        <w:t xml:space="preserve"> </w:t>
      </w:r>
      <w:r>
        <w:t xml:space="preserve">tem um valor atribuído, seja na sua declaração (como em </w:t>
      </w:r>
      <w:r w:rsidRPr="0060573B">
        <w:rPr>
          <w:rFonts w:ascii="Menlo" w:hAnsi="Menlo" w:cs="Menlo"/>
          <w:noProof/>
          <w:color w:val="3F6E74"/>
          <w:sz w:val="18"/>
          <w:szCs w:val="18"/>
        </w:rPr>
        <w:t>numberOfSides</w:t>
      </w:r>
      <w:r>
        <w:t xml:space="preserve">) </w:t>
      </w:r>
      <w:r w:rsidR="00E03501">
        <w:t xml:space="preserve">seja </w:t>
      </w:r>
      <w:r>
        <w:t xml:space="preserve">no inicializador (como em </w:t>
      </w:r>
      <w:r w:rsidRPr="0060573B">
        <w:rPr>
          <w:rFonts w:ascii="Menlo" w:hAnsi="Menlo" w:cs="Menlo"/>
          <w:noProof/>
          <w:color w:val="3F6E74"/>
          <w:sz w:val="18"/>
          <w:szCs w:val="18"/>
        </w:rPr>
        <w:t>name</w:t>
      </w:r>
      <w:r>
        <w:t xml:space="preserve">). Mesmo que </w:t>
      </w:r>
      <w:r w:rsidR="00E03501">
        <w:t xml:space="preserve">esse </w:t>
      </w:r>
      <w:r>
        <w:t xml:space="preserve">valor seja explicitamente </w:t>
      </w:r>
      <w:r>
        <w:rPr>
          <w:rFonts w:ascii="Menlo" w:hAnsi="Menlo" w:cs="Menlo"/>
          <w:noProof/>
          <w:color w:val="AA3391"/>
          <w:sz w:val="18"/>
          <w:szCs w:val="18"/>
        </w:rPr>
        <w:t>nil</w:t>
      </w:r>
      <w:r>
        <w:t xml:space="preserve">, todas </w:t>
      </w:r>
      <w:r w:rsidR="00E03501">
        <w:t xml:space="preserve">as </w:t>
      </w:r>
      <w:r>
        <w:t>propriedades devem ter um valor atribuído em si.</w:t>
      </w:r>
    </w:p>
    <w:p w14:paraId="78005304" w14:textId="511B10A9" w:rsidR="00AF04DD" w:rsidRDefault="00AF04DD" w:rsidP="00AF04DD">
      <w:r>
        <w:t xml:space="preserve">Ao chamar o inicializador na criação da instância, não </w:t>
      </w:r>
      <w:r w:rsidR="00921766">
        <w:t xml:space="preserve">se utiliza </w:t>
      </w:r>
      <w:r>
        <w:t xml:space="preserve">a palavra </w:t>
      </w:r>
      <w:proofErr w:type="spellStart"/>
      <w:r>
        <w:rPr>
          <w:rFonts w:ascii="Menlo" w:hAnsi="Menlo" w:cs="Menlo"/>
          <w:color w:val="AA3391"/>
          <w:sz w:val="18"/>
          <w:szCs w:val="18"/>
        </w:rPr>
        <w:t>init</w:t>
      </w:r>
      <w:proofErr w:type="spellEnd"/>
      <w:r w:rsidR="00921766">
        <w:t>, deve-se</w:t>
      </w:r>
      <w:r>
        <w:t xml:space="preserve"> </w:t>
      </w:r>
      <w:r w:rsidR="00921766">
        <w:t>chamá</w:t>
      </w:r>
      <w:r>
        <w:t>-lo colocando o</w:t>
      </w:r>
      <w:r w:rsidR="00CB7DD4">
        <w:t>s</w:t>
      </w:r>
      <w:r>
        <w:t xml:space="preserve"> parênteses após o nome da classe. Quando </w:t>
      </w:r>
      <w:r w:rsidR="00921766">
        <w:t xml:space="preserve">se chama </w:t>
      </w:r>
      <w:r>
        <w:t xml:space="preserve">um inicializador, devem </w:t>
      </w:r>
      <w:r w:rsidR="00921766">
        <w:t xml:space="preserve">ser incluídos </w:t>
      </w:r>
      <w:r>
        <w:t>todos os argumentos e nomes, juntamente com os seus valores.</w:t>
      </w:r>
    </w:p>
    <w:p w14:paraId="53CAD6C2" w14:textId="77777777" w:rsidR="00D05199" w:rsidRPr="00A66496" w:rsidRDefault="00D05199" w:rsidP="00AF04DD">
      <w:pPr>
        <w:pStyle w:val="NormalWeb"/>
        <w:numPr>
          <w:ilvl w:val="0"/>
          <w:numId w:val="9"/>
        </w:numPr>
        <w:spacing w:before="460" w:beforeAutospacing="0" w:after="620" w:afterAutospacing="0"/>
        <w:ind w:left="567"/>
        <w:jc w:val="both"/>
        <w:textAlignment w:val="baseline"/>
        <w:rPr>
          <w:rFonts w:ascii="Menlo" w:hAnsi="Menlo" w:cs="Menlo"/>
          <w:noProof/>
          <w:color w:val="FFFFFF"/>
          <w:sz w:val="21"/>
          <w:szCs w:val="21"/>
          <w:lang w:val="en-US"/>
        </w:rPr>
      </w:pPr>
      <w:r w:rsidRPr="00A66496">
        <w:rPr>
          <w:rFonts w:ascii="Menlo" w:hAnsi="Menlo" w:cs="Menlo"/>
          <w:noProof/>
          <w:color w:val="AA3391"/>
          <w:sz w:val="18"/>
          <w:szCs w:val="18"/>
          <w:lang w:val="en-US"/>
        </w:rPr>
        <w:t>let</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namedShape</w:t>
      </w:r>
      <w:r w:rsidRPr="00A66496">
        <w:rPr>
          <w:rFonts w:ascii="Menlo" w:hAnsi="Menlo" w:cs="Menlo"/>
          <w:noProof/>
          <w:color w:val="000000"/>
          <w:sz w:val="18"/>
          <w:szCs w:val="18"/>
          <w:lang w:val="en-US"/>
        </w:rPr>
        <w:t xml:space="preserve"> = </w:t>
      </w:r>
      <w:r w:rsidRPr="00A66496">
        <w:rPr>
          <w:rFonts w:ascii="Menlo" w:hAnsi="Menlo" w:cs="Menlo"/>
          <w:noProof/>
          <w:color w:val="3F6E74"/>
          <w:sz w:val="18"/>
          <w:szCs w:val="18"/>
          <w:lang w:val="en-US"/>
        </w:rPr>
        <w:t>NamedShape</w:t>
      </w:r>
      <w:r w:rsidRPr="00A66496">
        <w:rPr>
          <w:rFonts w:ascii="Menlo" w:hAnsi="Menlo" w:cs="Menlo"/>
          <w:noProof/>
          <w:color w:val="000000"/>
          <w:sz w:val="18"/>
          <w:szCs w:val="18"/>
          <w:lang w:val="en-US"/>
        </w:rPr>
        <w:t>(</w:t>
      </w:r>
      <w:r w:rsidRPr="00A66496">
        <w:rPr>
          <w:rFonts w:ascii="Menlo" w:hAnsi="Menlo" w:cs="Menlo"/>
          <w:noProof/>
          <w:color w:val="3F6E74"/>
          <w:sz w:val="18"/>
          <w:szCs w:val="18"/>
          <w:lang w:val="en-US"/>
        </w:rPr>
        <w:t>name</w:t>
      </w:r>
      <w:r w:rsidRPr="00A66496">
        <w:rPr>
          <w:rFonts w:ascii="Menlo" w:hAnsi="Menlo" w:cs="Menlo"/>
          <w:noProof/>
          <w:color w:val="000000"/>
          <w:sz w:val="18"/>
          <w:szCs w:val="18"/>
          <w:lang w:val="en-US"/>
        </w:rPr>
        <w:t xml:space="preserve">: </w:t>
      </w:r>
      <w:r w:rsidRPr="00A66496">
        <w:rPr>
          <w:rFonts w:ascii="Menlo" w:hAnsi="Menlo" w:cs="Menlo"/>
          <w:noProof/>
          <w:color w:val="C41A16"/>
          <w:sz w:val="18"/>
          <w:szCs w:val="18"/>
          <w:lang w:val="en-US"/>
        </w:rPr>
        <w:t>"my named shape"</w:t>
      </w:r>
      <w:r w:rsidRPr="00A66496">
        <w:rPr>
          <w:rFonts w:ascii="Menlo" w:hAnsi="Menlo" w:cs="Menlo"/>
          <w:noProof/>
          <w:color w:val="000000"/>
          <w:sz w:val="18"/>
          <w:szCs w:val="18"/>
          <w:lang w:val="en-US"/>
        </w:rPr>
        <w:t>)</w:t>
      </w:r>
    </w:p>
    <w:p w14:paraId="10A1FDB3" w14:textId="518510F6" w:rsidR="00AF04DD" w:rsidRDefault="009C06FC" w:rsidP="00AF04DD">
      <w:r>
        <w:t xml:space="preserve">As </w:t>
      </w:r>
      <w:r w:rsidR="00B67E51">
        <w:t xml:space="preserve">classes </w:t>
      </w:r>
      <w:r w:rsidR="00AF04DD">
        <w:t xml:space="preserve">podem herdar o comportamento de sua classe mãe. Uma classe que herda o comportamento de outra é chamada de </w:t>
      </w:r>
      <w:r w:rsidR="00AF04DD">
        <w:rPr>
          <w:b/>
        </w:rPr>
        <w:t xml:space="preserve">subclasse </w:t>
      </w:r>
      <w:r w:rsidR="00AF04DD">
        <w:t xml:space="preserve">e </w:t>
      </w:r>
      <w:r w:rsidR="00921766">
        <w:t xml:space="preserve">a </w:t>
      </w:r>
      <w:r w:rsidR="00AF04DD">
        <w:t xml:space="preserve">classe mãe é chamada de </w:t>
      </w:r>
      <w:r w:rsidR="00AF04DD" w:rsidRPr="00AF04DD">
        <w:rPr>
          <w:b/>
        </w:rPr>
        <w:t>superclasse</w:t>
      </w:r>
      <w:r w:rsidR="00AF04DD">
        <w:t>.</w:t>
      </w:r>
      <w:r w:rsidR="00946005">
        <w:t xml:space="preserve"> </w:t>
      </w:r>
      <w:r w:rsidR="00B67E51">
        <w:t xml:space="preserve">Uma subclasse inclui </w:t>
      </w:r>
      <w:r w:rsidR="00946005">
        <w:t>o nome da superclasse depois de seu nome</w:t>
      </w:r>
      <w:r w:rsidR="000412EE">
        <w:t>,</w:t>
      </w:r>
      <w:r w:rsidR="00946005">
        <w:t xml:space="preserve"> separados por </w:t>
      </w:r>
      <w:r w:rsidR="000412EE">
        <w:t>dois-</w:t>
      </w:r>
      <w:r w:rsidR="00946005">
        <w:t>pontos (:), como no exemplo abaixo. Uma classe pode herdar apenas uma superclasse</w:t>
      </w:r>
      <w:r w:rsidR="00B67E51">
        <w:t>,</w:t>
      </w:r>
      <w:r w:rsidR="00946005">
        <w:t xml:space="preserve"> embora esta possa herdar outra superclasse e assim por diante, resultando em uma </w:t>
      </w:r>
      <w:r w:rsidR="00946005" w:rsidRPr="00946005">
        <w:rPr>
          <w:b/>
        </w:rPr>
        <w:t>hierarquia de classes</w:t>
      </w:r>
      <w:r w:rsidR="00946005">
        <w:t>.</w:t>
      </w:r>
    </w:p>
    <w:p w14:paraId="2EE5ADFF" w14:textId="55D6F154" w:rsidR="00946005" w:rsidRPr="00946005" w:rsidRDefault="00946005" w:rsidP="00AF04DD">
      <w:r>
        <w:t xml:space="preserve">Métodos de uma subclasse que </w:t>
      </w:r>
      <w:r>
        <w:rPr>
          <w:b/>
        </w:rPr>
        <w:t xml:space="preserve">sobrepõem </w:t>
      </w:r>
      <w:r>
        <w:t xml:space="preserve">a implementação da superclasse são marcados com a palavra reservada </w:t>
      </w:r>
      <w:proofErr w:type="spellStart"/>
      <w:r w:rsidR="00980F48" w:rsidRPr="00980F48">
        <w:rPr>
          <w:rFonts w:ascii="Menlo" w:eastAsia="Meiryo" w:hAnsi="Menlo" w:cs="Menlo"/>
          <w:color w:val="AA3391"/>
          <w:sz w:val="18"/>
          <w:szCs w:val="18"/>
        </w:rPr>
        <w:t>override</w:t>
      </w:r>
      <w:proofErr w:type="spellEnd"/>
      <w:r w:rsidR="00980F48" w:rsidRPr="00980F48">
        <w:rPr>
          <w:rFonts w:ascii="Menlo" w:eastAsia="Meiryo" w:hAnsi="Menlo" w:cs="Menlo"/>
          <w:sz w:val="18"/>
          <w:szCs w:val="18"/>
        </w:rPr>
        <w:t xml:space="preserve"> </w:t>
      </w:r>
      <w:r>
        <w:t xml:space="preserve">antecedendo o método. Quando não </w:t>
      </w:r>
      <w:r w:rsidR="004A3AF0">
        <w:t xml:space="preserve">é anotada </w:t>
      </w:r>
      <w:r>
        <w:t xml:space="preserve">a palavra </w:t>
      </w:r>
      <w:proofErr w:type="spellStart"/>
      <w:r w:rsidR="00980F48" w:rsidRPr="00980F48">
        <w:rPr>
          <w:rFonts w:ascii="Menlo" w:eastAsia="Meiryo" w:hAnsi="Menlo" w:cs="Menlo"/>
          <w:color w:val="AA3391"/>
          <w:sz w:val="18"/>
          <w:szCs w:val="18"/>
        </w:rPr>
        <w:t>override</w:t>
      </w:r>
      <w:proofErr w:type="spellEnd"/>
      <w:r w:rsidR="004A3AF0">
        <w:rPr>
          <w:rFonts w:ascii="Menlo" w:eastAsia="Meiryo" w:hAnsi="Menlo" w:cs="Menlo"/>
          <w:color w:val="AA3391"/>
          <w:sz w:val="18"/>
          <w:szCs w:val="18"/>
        </w:rPr>
        <w:t>,</w:t>
      </w:r>
      <w:r w:rsidR="00980F48" w:rsidRPr="00980F48">
        <w:rPr>
          <w:rFonts w:ascii="Menlo" w:eastAsia="Meiryo" w:hAnsi="Menlo" w:cs="Menlo"/>
          <w:sz w:val="18"/>
          <w:szCs w:val="18"/>
        </w:rPr>
        <w:t xml:space="preserve"> </w:t>
      </w:r>
      <w:r>
        <w:t>o compilador emitir</w:t>
      </w:r>
      <w:r w:rsidR="004A3AF0">
        <w:t>á</w:t>
      </w:r>
      <w:r>
        <w:t xml:space="preserve"> um erro. </w:t>
      </w:r>
      <w:r w:rsidR="00980F48">
        <w:t xml:space="preserve">O compilador detecta um erro quando </w:t>
      </w:r>
      <w:r w:rsidR="004A3AF0">
        <w:t xml:space="preserve">se coloca </w:t>
      </w:r>
      <w:r w:rsidR="00980F48">
        <w:t xml:space="preserve">o </w:t>
      </w:r>
      <w:proofErr w:type="spellStart"/>
      <w:r w:rsidR="00980F48" w:rsidRPr="00980F48">
        <w:rPr>
          <w:rFonts w:ascii="Menlo" w:eastAsia="Meiryo" w:hAnsi="Menlo" w:cs="Menlo"/>
          <w:color w:val="AA3391"/>
          <w:sz w:val="18"/>
          <w:szCs w:val="18"/>
        </w:rPr>
        <w:t>override</w:t>
      </w:r>
      <w:proofErr w:type="spellEnd"/>
      <w:r w:rsidR="00980F48" w:rsidRPr="00980F48">
        <w:rPr>
          <w:rFonts w:ascii="Menlo" w:eastAsia="Meiryo" w:hAnsi="Menlo" w:cs="Menlo"/>
          <w:sz w:val="18"/>
          <w:szCs w:val="18"/>
        </w:rPr>
        <w:t xml:space="preserve"> </w:t>
      </w:r>
      <w:r w:rsidR="00980F48">
        <w:t>desnecessariamente em métodos que de fato não sobrepõem nenhum método da superclasse.</w:t>
      </w:r>
    </w:p>
    <w:p w14:paraId="06132413" w14:textId="2342B4B0" w:rsidR="00980F48" w:rsidRDefault="00980F48" w:rsidP="00D05199">
      <w:pPr>
        <w:pStyle w:val="NormalWeb"/>
        <w:spacing w:before="0" w:beforeAutospacing="0" w:after="220" w:afterAutospacing="0"/>
        <w:jc w:val="both"/>
        <w:rPr>
          <w:rFonts w:ascii="Arial" w:hAnsi="Arial" w:cs="Arial"/>
          <w:color w:val="414141"/>
          <w:sz w:val="21"/>
          <w:szCs w:val="21"/>
        </w:rPr>
      </w:pPr>
      <w:r>
        <w:rPr>
          <w:rFonts w:ascii="Arial" w:hAnsi="Arial" w:cs="Arial"/>
          <w:color w:val="414141"/>
          <w:sz w:val="21"/>
          <w:szCs w:val="21"/>
        </w:rPr>
        <w:t xml:space="preserve">Este exemplo define a classe </w:t>
      </w:r>
      <w:r w:rsidRPr="00980F48">
        <w:rPr>
          <w:rFonts w:ascii="Menlo" w:eastAsia="Meiryo" w:hAnsi="Menlo" w:cs="Menlo"/>
          <w:color w:val="3F6E74"/>
          <w:sz w:val="18"/>
          <w:szCs w:val="18"/>
        </w:rPr>
        <w:t>Square</w:t>
      </w:r>
      <w:r>
        <w:rPr>
          <w:rFonts w:ascii="Arial" w:hAnsi="Arial" w:cs="Arial"/>
          <w:color w:val="414141"/>
          <w:sz w:val="21"/>
          <w:szCs w:val="21"/>
        </w:rPr>
        <w:t xml:space="preserve">, que é uma subclasse de </w:t>
      </w:r>
      <w:proofErr w:type="spellStart"/>
      <w:r w:rsidRPr="00980F48">
        <w:rPr>
          <w:rFonts w:ascii="Menlo" w:eastAsia="Meiryo" w:hAnsi="Menlo" w:cs="Menlo"/>
          <w:color w:val="5C2699"/>
          <w:sz w:val="18"/>
          <w:szCs w:val="18"/>
        </w:rPr>
        <w:t>NamedShape</w:t>
      </w:r>
      <w:proofErr w:type="spellEnd"/>
      <w:r>
        <w:rPr>
          <w:rFonts w:ascii="Arial" w:hAnsi="Arial" w:cs="Arial"/>
          <w:color w:val="414141"/>
          <w:sz w:val="21"/>
          <w:szCs w:val="21"/>
        </w:rPr>
        <w:t>.</w:t>
      </w:r>
    </w:p>
    <w:p w14:paraId="2F659A72" w14:textId="77777777" w:rsidR="00D05199" w:rsidRPr="00A66496" w:rsidRDefault="00D05199" w:rsidP="00980F48">
      <w:pPr>
        <w:pStyle w:val="NormalWeb"/>
        <w:spacing w:before="460" w:beforeAutospacing="0" w:after="0" w:afterAutospacing="0"/>
        <w:ind w:left="885"/>
        <w:jc w:val="both"/>
        <w:textAlignment w:val="baseline"/>
        <w:rPr>
          <w:rFonts w:ascii="Menlo" w:eastAsia="Meiryo" w:hAnsi="Menlo" w:cs="Menlo"/>
          <w:noProof/>
          <w:color w:val="000000"/>
          <w:sz w:val="21"/>
          <w:szCs w:val="21"/>
          <w:lang w:val="en-US"/>
        </w:rPr>
      </w:pPr>
      <w:r w:rsidRPr="00A66496">
        <w:rPr>
          <w:rFonts w:ascii="Menlo" w:eastAsia="Meiryo" w:hAnsi="Menlo" w:cs="Menlo"/>
          <w:noProof/>
          <w:color w:val="AA3391"/>
          <w:sz w:val="18"/>
          <w:szCs w:val="18"/>
          <w:lang w:val="en-US"/>
        </w:rPr>
        <w:t>class</w:t>
      </w:r>
      <w:r w:rsidRPr="00A66496">
        <w:rPr>
          <w:rFonts w:ascii="Menlo" w:eastAsia="Meiryo" w:hAnsi="Menlo" w:cs="Menlo"/>
          <w:noProof/>
          <w:color w:val="000000"/>
          <w:sz w:val="18"/>
          <w:szCs w:val="18"/>
          <w:lang w:val="en-US"/>
        </w:rPr>
        <w:t xml:space="preserve"> </w:t>
      </w:r>
      <w:r w:rsidRPr="00A66496">
        <w:rPr>
          <w:rFonts w:ascii="Menlo" w:eastAsia="Meiryo" w:hAnsi="Menlo" w:cs="Menlo"/>
          <w:noProof/>
          <w:color w:val="3F6E74"/>
          <w:sz w:val="18"/>
          <w:szCs w:val="18"/>
          <w:lang w:val="en-US"/>
        </w:rPr>
        <w:t>Square</w:t>
      </w:r>
      <w:r w:rsidRPr="00A66496">
        <w:rPr>
          <w:rFonts w:ascii="Menlo" w:eastAsia="Meiryo" w:hAnsi="Menlo" w:cs="Menlo"/>
          <w:noProof/>
          <w:color w:val="000000"/>
          <w:sz w:val="18"/>
          <w:szCs w:val="18"/>
          <w:lang w:val="en-US"/>
        </w:rPr>
        <w:t xml:space="preserve">: </w:t>
      </w:r>
      <w:r w:rsidRPr="00A66496">
        <w:rPr>
          <w:rFonts w:ascii="Menlo" w:eastAsia="Meiryo" w:hAnsi="Menlo" w:cs="Menlo"/>
          <w:noProof/>
          <w:color w:val="5C2699"/>
          <w:sz w:val="18"/>
          <w:szCs w:val="18"/>
          <w:lang w:val="en-US"/>
        </w:rPr>
        <w:t>NamedShape</w:t>
      </w:r>
      <w:r w:rsidRPr="00A66496">
        <w:rPr>
          <w:rFonts w:ascii="Menlo" w:eastAsia="Meiryo" w:hAnsi="Menlo" w:cs="Menlo"/>
          <w:noProof/>
          <w:color w:val="000000"/>
          <w:sz w:val="18"/>
          <w:szCs w:val="18"/>
          <w:lang w:val="en-US"/>
        </w:rPr>
        <w:t xml:space="preserve"> {</w:t>
      </w:r>
    </w:p>
    <w:p w14:paraId="67E2DDF4" w14:textId="77777777" w:rsidR="00D05199" w:rsidRPr="00A66496" w:rsidRDefault="00D05199" w:rsidP="00980F48">
      <w:pPr>
        <w:pStyle w:val="NormalWeb"/>
        <w:spacing w:before="0" w:beforeAutospacing="0" w:after="0" w:afterAutospacing="0"/>
        <w:ind w:left="885"/>
        <w:jc w:val="both"/>
        <w:textAlignment w:val="baseline"/>
        <w:rPr>
          <w:rFonts w:ascii="Menlo" w:eastAsia="Meiryo" w:hAnsi="Menlo" w:cs="Menlo"/>
          <w:noProof/>
          <w:color w:val="000000"/>
          <w:sz w:val="21"/>
          <w:szCs w:val="21"/>
          <w:lang w:val="en-US"/>
        </w:rPr>
      </w:pPr>
      <w:r w:rsidRPr="00A66496">
        <w:rPr>
          <w:rFonts w:ascii="Menlo" w:eastAsia="Meiryo" w:hAnsi="Menlo" w:cs="Menlo"/>
          <w:noProof/>
          <w:color w:val="000000"/>
          <w:sz w:val="18"/>
          <w:szCs w:val="18"/>
          <w:lang w:val="en-US"/>
        </w:rPr>
        <w:t>  </w:t>
      </w:r>
      <w:r w:rsidRPr="00A66496">
        <w:rPr>
          <w:rFonts w:ascii="Menlo" w:eastAsia="Meiryo" w:hAnsi="Menlo" w:cs="Menlo"/>
          <w:noProof/>
          <w:color w:val="AA3391"/>
          <w:sz w:val="18"/>
          <w:szCs w:val="18"/>
          <w:lang w:val="en-US"/>
        </w:rPr>
        <w:t>var</w:t>
      </w:r>
      <w:r w:rsidRPr="00A66496">
        <w:rPr>
          <w:rFonts w:ascii="Menlo" w:eastAsia="Meiryo" w:hAnsi="Menlo" w:cs="Menlo"/>
          <w:noProof/>
          <w:color w:val="000000"/>
          <w:sz w:val="18"/>
          <w:szCs w:val="18"/>
          <w:lang w:val="en-US"/>
        </w:rPr>
        <w:t xml:space="preserve"> </w:t>
      </w:r>
      <w:r w:rsidRPr="00A66496">
        <w:rPr>
          <w:rFonts w:ascii="Menlo" w:eastAsia="Meiryo" w:hAnsi="Menlo" w:cs="Menlo"/>
          <w:noProof/>
          <w:color w:val="3F6E74"/>
          <w:sz w:val="18"/>
          <w:szCs w:val="18"/>
          <w:lang w:val="en-US"/>
        </w:rPr>
        <w:t>sideLength</w:t>
      </w:r>
      <w:r w:rsidRPr="00A66496">
        <w:rPr>
          <w:rFonts w:ascii="Menlo" w:eastAsia="Meiryo" w:hAnsi="Menlo" w:cs="Menlo"/>
          <w:noProof/>
          <w:color w:val="000000"/>
          <w:sz w:val="18"/>
          <w:szCs w:val="18"/>
          <w:lang w:val="en-US"/>
        </w:rPr>
        <w:t xml:space="preserve">: </w:t>
      </w:r>
      <w:r w:rsidRPr="00A66496">
        <w:rPr>
          <w:rFonts w:ascii="Menlo" w:eastAsia="Meiryo" w:hAnsi="Menlo" w:cs="Menlo"/>
          <w:noProof/>
          <w:color w:val="5C2699"/>
          <w:sz w:val="18"/>
          <w:szCs w:val="18"/>
          <w:lang w:val="en-US"/>
        </w:rPr>
        <w:t>Double</w:t>
      </w:r>
    </w:p>
    <w:p w14:paraId="0569D1FB" w14:textId="77777777" w:rsidR="00D05199" w:rsidRPr="00A66496" w:rsidRDefault="00D05199" w:rsidP="00980F48">
      <w:pPr>
        <w:pStyle w:val="NormalWeb"/>
        <w:spacing w:before="0" w:beforeAutospacing="0" w:after="0" w:afterAutospacing="0"/>
        <w:ind w:left="885"/>
        <w:jc w:val="both"/>
        <w:textAlignment w:val="baseline"/>
        <w:rPr>
          <w:rFonts w:ascii="Menlo" w:eastAsia="Meiryo" w:hAnsi="Menlo" w:cs="Menlo"/>
          <w:noProof/>
          <w:color w:val="000000"/>
          <w:sz w:val="21"/>
          <w:szCs w:val="21"/>
          <w:lang w:val="en-US"/>
        </w:rPr>
      </w:pPr>
      <w:r w:rsidRPr="00A66496">
        <w:rPr>
          <w:rFonts w:ascii="Menlo" w:eastAsia="Meiryo" w:hAnsi="Menlo" w:cs="Menlo"/>
          <w:noProof/>
          <w:color w:val="000000"/>
          <w:sz w:val="18"/>
          <w:szCs w:val="18"/>
          <w:lang w:val="en-US"/>
        </w:rPr>
        <w:t> </w:t>
      </w:r>
    </w:p>
    <w:p w14:paraId="47A932B8" w14:textId="77777777" w:rsidR="00D05199" w:rsidRPr="00A66496" w:rsidRDefault="00D05199" w:rsidP="00980F48">
      <w:pPr>
        <w:pStyle w:val="NormalWeb"/>
        <w:spacing w:before="0" w:beforeAutospacing="0" w:after="0" w:afterAutospacing="0"/>
        <w:ind w:left="885"/>
        <w:jc w:val="both"/>
        <w:textAlignment w:val="baseline"/>
        <w:rPr>
          <w:rFonts w:ascii="Menlo" w:eastAsia="Meiryo" w:hAnsi="Menlo" w:cs="Menlo"/>
          <w:noProof/>
          <w:color w:val="000000"/>
          <w:sz w:val="21"/>
          <w:szCs w:val="21"/>
          <w:lang w:val="en-US"/>
        </w:rPr>
      </w:pPr>
      <w:r w:rsidRPr="00A66496">
        <w:rPr>
          <w:rFonts w:ascii="Menlo" w:eastAsia="Meiryo" w:hAnsi="Menlo" w:cs="Menlo"/>
          <w:noProof/>
          <w:color w:val="000000"/>
          <w:sz w:val="18"/>
          <w:szCs w:val="18"/>
          <w:lang w:val="en-US"/>
        </w:rPr>
        <w:lastRenderedPageBreak/>
        <w:t>  </w:t>
      </w:r>
      <w:r w:rsidRPr="00A66496">
        <w:rPr>
          <w:rFonts w:ascii="Menlo" w:eastAsia="Meiryo" w:hAnsi="Menlo" w:cs="Menlo"/>
          <w:noProof/>
          <w:color w:val="AA3391"/>
          <w:sz w:val="18"/>
          <w:szCs w:val="18"/>
          <w:lang w:val="en-US"/>
        </w:rPr>
        <w:t>init</w:t>
      </w:r>
      <w:r w:rsidRPr="00A66496">
        <w:rPr>
          <w:rFonts w:ascii="Menlo" w:eastAsia="Meiryo" w:hAnsi="Menlo" w:cs="Menlo"/>
          <w:noProof/>
          <w:color w:val="000000"/>
          <w:sz w:val="18"/>
          <w:szCs w:val="18"/>
          <w:lang w:val="en-US"/>
        </w:rPr>
        <w:t>(</w:t>
      </w:r>
      <w:r w:rsidRPr="00A66496">
        <w:rPr>
          <w:rFonts w:ascii="Menlo" w:eastAsia="Meiryo" w:hAnsi="Menlo" w:cs="Menlo"/>
          <w:noProof/>
          <w:color w:val="3F6E74"/>
          <w:sz w:val="18"/>
          <w:szCs w:val="18"/>
          <w:lang w:val="en-US"/>
        </w:rPr>
        <w:t>sideLength</w:t>
      </w:r>
      <w:r w:rsidRPr="00A66496">
        <w:rPr>
          <w:rFonts w:ascii="Menlo" w:eastAsia="Meiryo" w:hAnsi="Menlo" w:cs="Menlo"/>
          <w:noProof/>
          <w:color w:val="000000"/>
          <w:sz w:val="18"/>
          <w:szCs w:val="18"/>
          <w:lang w:val="en-US"/>
        </w:rPr>
        <w:t xml:space="preserve">: </w:t>
      </w:r>
      <w:r w:rsidRPr="00A66496">
        <w:rPr>
          <w:rFonts w:ascii="Menlo" w:eastAsia="Meiryo" w:hAnsi="Menlo" w:cs="Menlo"/>
          <w:noProof/>
          <w:color w:val="5C2699"/>
          <w:sz w:val="18"/>
          <w:szCs w:val="18"/>
          <w:lang w:val="en-US"/>
        </w:rPr>
        <w:t>Double</w:t>
      </w:r>
      <w:r w:rsidRPr="00A66496">
        <w:rPr>
          <w:rFonts w:ascii="Menlo" w:eastAsia="Meiryo" w:hAnsi="Menlo" w:cs="Menlo"/>
          <w:noProof/>
          <w:color w:val="000000"/>
          <w:sz w:val="18"/>
          <w:szCs w:val="18"/>
          <w:lang w:val="en-US"/>
        </w:rPr>
        <w:t xml:space="preserve">, </w:t>
      </w:r>
      <w:r w:rsidRPr="00A66496">
        <w:rPr>
          <w:rFonts w:ascii="Menlo" w:eastAsia="Meiryo" w:hAnsi="Menlo" w:cs="Menlo"/>
          <w:noProof/>
          <w:color w:val="3F6E74"/>
          <w:sz w:val="18"/>
          <w:szCs w:val="18"/>
          <w:lang w:val="en-US"/>
        </w:rPr>
        <w:t>name</w:t>
      </w:r>
      <w:r w:rsidRPr="00A66496">
        <w:rPr>
          <w:rFonts w:ascii="Menlo" w:eastAsia="Meiryo" w:hAnsi="Menlo" w:cs="Menlo"/>
          <w:noProof/>
          <w:color w:val="000000"/>
          <w:sz w:val="18"/>
          <w:szCs w:val="18"/>
          <w:lang w:val="en-US"/>
        </w:rPr>
        <w:t xml:space="preserve">: </w:t>
      </w:r>
      <w:r w:rsidRPr="00A66496">
        <w:rPr>
          <w:rFonts w:ascii="Menlo" w:eastAsia="Meiryo" w:hAnsi="Menlo" w:cs="Menlo"/>
          <w:noProof/>
          <w:color w:val="5C2699"/>
          <w:sz w:val="18"/>
          <w:szCs w:val="18"/>
          <w:lang w:val="en-US"/>
        </w:rPr>
        <w:t>String</w:t>
      </w:r>
      <w:r w:rsidRPr="00A66496">
        <w:rPr>
          <w:rFonts w:ascii="Menlo" w:eastAsia="Meiryo" w:hAnsi="Menlo" w:cs="Menlo"/>
          <w:noProof/>
          <w:color w:val="000000"/>
          <w:sz w:val="18"/>
          <w:szCs w:val="18"/>
          <w:lang w:val="en-US"/>
        </w:rPr>
        <w:t>) {</w:t>
      </w:r>
    </w:p>
    <w:p w14:paraId="410BA0F3" w14:textId="77777777" w:rsidR="00D05199" w:rsidRPr="00A66496" w:rsidRDefault="00D05199" w:rsidP="00980F48">
      <w:pPr>
        <w:pStyle w:val="NormalWeb"/>
        <w:spacing w:before="0" w:beforeAutospacing="0" w:after="0" w:afterAutospacing="0"/>
        <w:ind w:left="885"/>
        <w:jc w:val="both"/>
        <w:textAlignment w:val="baseline"/>
        <w:rPr>
          <w:rFonts w:ascii="Menlo" w:eastAsia="Meiryo" w:hAnsi="Menlo" w:cs="Menlo"/>
          <w:noProof/>
          <w:color w:val="000000"/>
          <w:sz w:val="21"/>
          <w:szCs w:val="21"/>
          <w:lang w:val="en-US"/>
        </w:rPr>
      </w:pPr>
      <w:r w:rsidRPr="00A66496">
        <w:rPr>
          <w:rFonts w:ascii="Menlo" w:eastAsia="Meiryo" w:hAnsi="Menlo" w:cs="Menlo"/>
          <w:noProof/>
          <w:color w:val="000000"/>
          <w:sz w:val="18"/>
          <w:szCs w:val="18"/>
          <w:lang w:val="en-US"/>
        </w:rPr>
        <w:t>      </w:t>
      </w:r>
      <w:r w:rsidRPr="00A66496">
        <w:rPr>
          <w:rFonts w:ascii="Menlo" w:eastAsia="Meiryo" w:hAnsi="Menlo" w:cs="Menlo"/>
          <w:noProof/>
          <w:color w:val="AA3391"/>
          <w:sz w:val="18"/>
          <w:szCs w:val="18"/>
          <w:lang w:val="en-US"/>
        </w:rPr>
        <w:t>self</w:t>
      </w:r>
      <w:r w:rsidRPr="00A66496">
        <w:rPr>
          <w:rFonts w:ascii="Menlo" w:eastAsia="Meiryo" w:hAnsi="Menlo" w:cs="Menlo"/>
          <w:noProof/>
          <w:color w:val="000000"/>
          <w:sz w:val="18"/>
          <w:szCs w:val="18"/>
          <w:lang w:val="en-US"/>
        </w:rPr>
        <w:t>.</w:t>
      </w:r>
      <w:r w:rsidRPr="00A66496">
        <w:rPr>
          <w:rFonts w:ascii="Menlo" w:eastAsia="Meiryo" w:hAnsi="Menlo" w:cs="Menlo"/>
          <w:noProof/>
          <w:color w:val="3F6E74"/>
          <w:sz w:val="18"/>
          <w:szCs w:val="18"/>
          <w:lang w:val="en-US"/>
        </w:rPr>
        <w:t>sideLength</w:t>
      </w:r>
      <w:r w:rsidRPr="00A66496">
        <w:rPr>
          <w:rFonts w:ascii="Menlo" w:eastAsia="Meiryo" w:hAnsi="Menlo" w:cs="Menlo"/>
          <w:noProof/>
          <w:color w:val="000000"/>
          <w:sz w:val="18"/>
          <w:szCs w:val="18"/>
          <w:lang w:val="en-US"/>
        </w:rPr>
        <w:t xml:space="preserve"> = </w:t>
      </w:r>
      <w:r w:rsidRPr="00A66496">
        <w:rPr>
          <w:rFonts w:ascii="Menlo" w:eastAsia="Meiryo" w:hAnsi="Menlo" w:cs="Menlo"/>
          <w:noProof/>
          <w:color w:val="3F6E74"/>
          <w:sz w:val="18"/>
          <w:szCs w:val="18"/>
          <w:lang w:val="en-US"/>
        </w:rPr>
        <w:t>sideLength</w:t>
      </w:r>
    </w:p>
    <w:p w14:paraId="762A5787" w14:textId="77777777" w:rsidR="00D05199" w:rsidRPr="00A66496" w:rsidRDefault="00D05199" w:rsidP="00980F48">
      <w:pPr>
        <w:pStyle w:val="NormalWeb"/>
        <w:spacing w:before="0" w:beforeAutospacing="0" w:after="0" w:afterAutospacing="0"/>
        <w:ind w:left="885"/>
        <w:jc w:val="both"/>
        <w:textAlignment w:val="baseline"/>
        <w:rPr>
          <w:rFonts w:ascii="Menlo" w:eastAsia="Meiryo" w:hAnsi="Menlo" w:cs="Menlo"/>
          <w:noProof/>
          <w:color w:val="000000"/>
          <w:sz w:val="21"/>
          <w:szCs w:val="21"/>
          <w:lang w:val="en-US"/>
        </w:rPr>
      </w:pPr>
      <w:r w:rsidRPr="00A66496">
        <w:rPr>
          <w:rFonts w:ascii="Menlo" w:eastAsia="Meiryo" w:hAnsi="Menlo" w:cs="Menlo"/>
          <w:noProof/>
          <w:color w:val="000000"/>
          <w:sz w:val="18"/>
          <w:szCs w:val="18"/>
          <w:lang w:val="en-US"/>
        </w:rPr>
        <w:t>      </w:t>
      </w:r>
      <w:r w:rsidRPr="00A66496">
        <w:rPr>
          <w:rFonts w:ascii="Menlo" w:eastAsia="Meiryo" w:hAnsi="Menlo" w:cs="Menlo"/>
          <w:noProof/>
          <w:color w:val="AA3391"/>
          <w:sz w:val="18"/>
          <w:szCs w:val="18"/>
          <w:lang w:val="en-US"/>
        </w:rPr>
        <w:t>super</w:t>
      </w:r>
      <w:r w:rsidRPr="00A66496">
        <w:rPr>
          <w:rFonts w:ascii="Menlo" w:eastAsia="Meiryo" w:hAnsi="Menlo" w:cs="Menlo"/>
          <w:noProof/>
          <w:color w:val="000000"/>
          <w:sz w:val="18"/>
          <w:szCs w:val="18"/>
          <w:lang w:val="en-US"/>
        </w:rPr>
        <w:t>.</w:t>
      </w:r>
      <w:r w:rsidRPr="00A66496">
        <w:rPr>
          <w:rFonts w:ascii="Menlo" w:eastAsia="Meiryo" w:hAnsi="Menlo" w:cs="Menlo"/>
          <w:noProof/>
          <w:color w:val="AA3391"/>
          <w:sz w:val="18"/>
          <w:szCs w:val="18"/>
          <w:lang w:val="en-US"/>
        </w:rPr>
        <w:t>init</w:t>
      </w:r>
      <w:r w:rsidRPr="00A66496">
        <w:rPr>
          <w:rFonts w:ascii="Menlo" w:eastAsia="Meiryo" w:hAnsi="Menlo" w:cs="Menlo"/>
          <w:noProof/>
          <w:color w:val="000000"/>
          <w:sz w:val="18"/>
          <w:szCs w:val="18"/>
          <w:lang w:val="en-US"/>
        </w:rPr>
        <w:t>(</w:t>
      </w:r>
      <w:r w:rsidRPr="00A66496">
        <w:rPr>
          <w:rFonts w:ascii="Menlo" w:eastAsia="Meiryo" w:hAnsi="Menlo" w:cs="Menlo"/>
          <w:noProof/>
          <w:color w:val="3F6E74"/>
          <w:sz w:val="18"/>
          <w:szCs w:val="18"/>
          <w:lang w:val="en-US"/>
        </w:rPr>
        <w:t>name</w:t>
      </w:r>
      <w:r w:rsidRPr="00A66496">
        <w:rPr>
          <w:rFonts w:ascii="Menlo" w:eastAsia="Meiryo" w:hAnsi="Menlo" w:cs="Menlo"/>
          <w:noProof/>
          <w:color w:val="000000"/>
          <w:sz w:val="18"/>
          <w:szCs w:val="18"/>
          <w:lang w:val="en-US"/>
        </w:rPr>
        <w:t xml:space="preserve">: </w:t>
      </w:r>
      <w:r w:rsidRPr="00A66496">
        <w:rPr>
          <w:rFonts w:ascii="Menlo" w:eastAsia="Meiryo" w:hAnsi="Menlo" w:cs="Menlo"/>
          <w:noProof/>
          <w:color w:val="3F6E74"/>
          <w:sz w:val="18"/>
          <w:szCs w:val="18"/>
          <w:lang w:val="en-US"/>
        </w:rPr>
        <w:t>name</w:t>
      </w:r>
      <w:r w:rsidRPr="00A66496">
        <w:rPr>
          <w:rFonts w:ascii="Menlo" w:eastAsia="Meiryo" w:hAnsi="Menlo" w:cs="Menlo"/>
          <w:noProof/>
          <w:color w:val="000000"/>
          <w:sz w:val="18"/>
          <w:szCs w:val="18"/>
          <w:lang w:val="en-US"/>
        </w:rPr>
        <w:t>)</w:t>
      </w:r>
    </w:p>
    <w:p w14:paraId="516CBA4C" w14:textId="77777777" w:rsidR="00D05199" w:rsidRPr="00A66496" w:rsidRDefault="00D05199" w:rsidP="00980F48">
      <w:pPr>
        <w:pStyle w:val="NormalWeb"/>
        <w:spacing w:before="0" w:beforeAutospacing="0" w:after="0" w:afterAutospacing="0"/>
        <w:ind w:left="885"/>
        <w:jc w:val="both"/>
        <w:textAlignment w:val="baseline"/>
        <w:rPr>
          <w:rFonts w:ascii="Menlo" w:eastAsia="Meiryo" w:hAnsi="Menlo" w:cs="Menlo"/>
          <w:noProof/>
          <w:color w:val="000000"/>
          <w:sz w:val="21"/>
          <w:szCs w:val="21"/>
          <w:lang w:val="en-US"/>
        </w:rPr>
      </w:pPr>
      <w:r w:rsidRPr="00A66496">
        <w:rPr>
          <w:rFonts w:ascii="Menlo" w:eastAsia="Meiryo" w:hAnsi="Menlo" w:cs="Menlo"/>
          <w:noProof/>
          <w:color w:val="000000"/>
          <w:sz w:val="18"/>
          <w:szCs w:val="18"/>
          <w:lang w:val="en-US"/>
        </w:rPr>
        <w:t>      </w:t>
      </w:r>
      <w:r w:rsidRPr="00A66496">
        <w:rPr>
          <w:rFonts w:ascii="Menlo" w:eastAsia="Meiryo" w:hAnsi="Menlo" w:cs="Menlo"/>
          <w:noProof/>
          <w:color w:val="3F6E74"/>
          <w:sz w:val="18"/>
          <w:szCs w:val="18"/>
          <w:lang w:val="en-US"/>
        </w:rPr>
        <w:t>numberOfSides</w:t>
      </w:r>
      <w:r w:rsidRPr="00A66496">
        <w:rPr>
          <w:rFonts w:ascii="Menlo" w:eastAsia="Meiryo" w:hAnsi="Menlo" w:cs="Menlo"/>
          <w:noProof/>
          <w:color w:val="000000"/>
          <w:sz w:val="18"/>
          <w:szCs w:val="18"/>
          <w:lang w:val="en-US"/>
        </w:rPr>
        <w:t xml:space="preserve"> = </w:t>
      </w:r>
      <w:r w:rsidRPr="00A66496">
        <w:rPr>
          <w:rFonts w:ascii="Menlo" w:eastAsia="Meiryo" w:hAnsi="Menlo" w:cs="Menlo"/>
          <w:noProof/>
          <w:color w:val="1C00CF"/>
          <w:sz w:val="18"/>
          <w:szCs w:val="18"/>
          <w:lang w:val="en-US"/>
        </w:rPr>
        <w:t>4</w:t>
      </w:r>
    </w:p>
    <w:p w14:paraId="5333D0F2" w14:textId="77777777" w:rsidR="00D05199" w:rsidRPr="00A66496" w:rsidRDefault="00D05199" w:rsidP="00980F48">
      <w:pPr>
        <w:pStyle w:val="NormalWeb"/>
        <w:spacing w:before="0" w:beforeAutospacing="0" w:after="0" w:afterAutospacing="0"/>
        <w:ind w:left="885"/>
        <w:jc w:val="both"/>
        <w:textAlignment w:val="baseline"/>
        <w:rPr>
          <w:rFonts w:ascii="Menlo" w:eastAsia="Meiryo" w:hAnsi="Menlo" w:cs="Menlo"/>
          <w:noProof/>
          <w:color w:val="000000"/>
          <w:sz w:val="21"/>
          <w:szCs w:val="21"/>
          <w:lang w:val="en-US"/>
        </w:rPr>
      </w:pPr>
      <w:r w:rsidRPr="00A66496">
        <w:rPr>
          <w:rFonts w:ascii="Menlo" w:eastAsia="Meiryo" w:hAnsi="Menlo" w:cs="Menlo"/>
          <w:noProof/>
          <w:color w:val="000000"/>
          <w:sz w:val="18"/>
          <w:szCs w:val="18"/>
          <w:lang w:val="en-US"/>
        </w:rPr>
        <w:t>  }</w:t>
      </w:r>
    </w:p>
    <w:p w14:paraId="05E3BDDE" w14:textId="77777777" w:rsidR="00D05199" w:rsidRPr="00A66496" w:rsidRDefault="00D05199" w:rsidP="00980F48">
      <w:pPr>
        <w:pStyle w:val="NormalWeb"/>
        <w:spacing w:before="0" w:beforeAutospacing="0" w:after="0" w:afterAutospacing="0"/>
        <w:ind w:left="885"/>
        <w:jc w:val="both"/>
        <w:textAlignment w:val="baseline"/>
        <w:rPr>
          <w:rFonts w:ascii="Menlo" w:eastAsia="Meiryo" w:hAnsi="Menlo" w:cs="Menlo"/>
          <w:noProof/>
          <w:color w:val="000000"/>
          <w:sz w:val="21"/>
          <w:szCs w:val="21"/>
          <w:lang w:val="en-US"/>
        </w:rPr>
      </w:pPr>
      <w:r w:rsidRPr="00A66496">
        <w:rPr>
          <w:rFonts w:ascii="Menlo" w:eastAsia="Meiryo" w:hAnsi="Menlo" w:cs="Menlo"/>
          <w:noProof/>
          <w:color w:val="000000"/>
          <w:sz w:val="18"/>
          <w:szCs w:val="18"/>
          <w:lang w:val="en-US"/>
        </w:rPr>
        <w:t> </w:t>
      </w:r>
    </w:p>
    <w:p w14:paraId="0CF79AFC" w14:textId="77777777" w:rsidR="00D05199" w:rsidRPr="00A66496" w:rsidRDefault="00D05199" w:rsidP="00980F48">
      <w:pPr>
        <w:pStyle w:val="NormalWeb"/>
        <w:spacing w:before="0" w:beforeAutospacing="0" w:after="0" w:afterAutospacing="0"/>
        <w:ind w:left="885"/>
        <w:jc w:val="both"/>
        <w:textAlignment w:val="baseline"/>
        <w:rPr>
          <w:rFonts w:ascii="Menlo" w:eastAsia="Meiryo" w:hAnsi="Menlo" w:cs="Menlo"/>
          <w:noProof/>
          <w:color w:val="000000"/>
          <w:sz w:val="21"/>
          <w:szCs w:val="21"/>
          <w:lang w:val="en-US"/>
        </w:rPr>
      </w:pPr>
      <w:r w:rsidRPr="00A66496">
        <w:rPr>
          <w:rFonts w:ascii="Menlo" w:eastAsia="Meiryo" w:hAnsi="Menlo" w:cs="Menlo"/>
          <w:noProof/>
          <w:color w:val="000000"/>
          <w:sz w:val="18"/>
          <w:szCs w:val="18"/>
          <w:lang w:val="en-US"/>
        </w:rPr>
        <w:t>  </w:t>
      </w:r>
      <w:r w:rsidRPr="00A66496">
        <w:rPr>
          <w:rFonts w:ascii="Menlo" w:eastAsia="Meiryo" w:hAnsi="Menlo" w:cs="Menlo"/>
          <w:noProof/>
          <w:color w:val="AA3391"/>
          <w:sz w:val="18"/>
          <w:szCs w:val="18"/>
          <w:lang w:val="en-US"/>
        </w:rPr>
        <w:t>func</w:t>
      </w:r>
      <w:r w:rsidRPr="00A66496">
        <w:rPr>
          <w:rFonts w:ascii="Menlo" w:eastAsia="Meiryo" w:hAnsi="Menlo" w:cs="Menlo"/>
          <w:noProof/>
          <w:color w:val="000000"/>
          <w:sz w:val="18"/>
          <w:szCs w:val="18"/>
          <w:lang w:val="en-US"/>
        </w:rPr>
        <w:t xml:space="preserve"> </w:t>
      </w:r>
      <w:r w:rsidRPr="00A66496">
        <w:rPr>
          <w:rFonts w:ascii="Menlo" w:eastAsia="Meiryo" w:hAnsi="Menlo" w:cs="Menlo"/>
          <w:noProof/>
          <w:color w:val="3F6E74"/>
          <w:sz w:val="18"/>
          <w:szCs w:val="18"/>
          <w:lang w:val="en-US"/>
        </w:rPr>
        <w:t>area</w:t>
      </w:r>
      <w:r w:rsidRPr="00A66496">
        <w:rPr>
          <w:rFonts w:ascii="Menlo" w:eastAsia="Meiryo" w:hAnsi="Menlo" w:cs="Menlo"/>
          <w:noProof/>
          <w:color w:val="000000"/>
          <w:sz w:val="18"/>
          <w:szCs w:val="18"/>
          <w:lang w:val="en-US"/>
        </w:rPr>
        <w:t>() -&gt;  </w:t>
      </w:r>
      <w:r w:rsidRPr="00A66496">
        <w:rPr>
          <w:rFonts w:ascii="Menlo" w:eastAsia="Meiryo" w:hAnsi="Menlo" w:cs="Menlo"/>
          <w:noProof/>
          <w:color w:val="5C2699"/>
          <w:sz w:val="18"/>
          <w:szCs w:val="18"/>
          <w:lang w:val="en-US"/>
        </w:rPr>
        <w:t>Double</w:t>
      </w:r>
      <w:r w:rsidRPr="00A66496">
        <w:rPr>
          <w:rFonts w:ascii="Menlo" w:eastAsia="Meiryo" w:hAnsi="Menlo" w:cs="Menlo"/>
          <w:noProof/>
          <w:color w:val="000000"/>
          <w:sz w:val="18"/>
          <w:szCs w:val="18"/>
          <w:lang w:val="en-US"/>
        </w:rPr>
        <w:t xml:space="preserve"> {</w:t>
      </w:r>
    </w:p>
    <w:p w14:paraId="120164E8" w14:textId="77777777" w:rsidR="00D05199" w:rsidRPr="00A66496" w:rsidRDefault="00D05199" w:rsidP="00980F48">
      <w:pPr>
        <w:pStyle w:val="NormalWeb"/>
        <w:spacing w:before="0" w:beforeAutospacing="0" w:after="0" w:afterAutospacing="0"/>
        <w:ind w:left="885"/>
        <w:jc w:val="both"/>
        <w:textAlignment w:val="baseline"/>
        <w:rPr>
          <w:rFonts w:ascii="Menlo" w:eastAsia="Meiryo" w:hAnsi="Menlo" w:cs="Menlo"/>
          <w:noProof/>
          <w:color w:val="000000"/>
          <w:sz w:val="21"/>
          <w:szCs w:val="21"/>
          <w:lang w:val="en-US"/>
        </w:rPr>
      </w:pPr>
      <w:r w:rsidRPr="00A66496">
        <w:rPr>
          <w:rFonts w:ascii="Menlo" w:eastAsia="Meiryo" w:hAnsi="Menlo" w:cs="Menlo"/>
          <w:noProof/>
          <w:color w:val="000000"/>
          <w:sz w:val="18"/>
          <w:szCs w:val="18"/>
          <w:lang w:val="en-US"/>
        </w:rPr>
        <w:t>      </w:t>
      </w:r>
      <w:r w:rsidRPr="00A66496">
        <w:rPr>
          <w:rFonts w:ascii="Menlo" w:eastAsia="Meiryo" w:hAnsi="Menlo" w:cs="Menlo"/>
          <w:noProof/>
          <w:color w:val="AA3391"/>
          <w:sz w:val="18"/>
          <w:szCs w:val="18"/>
          <w:lang w:val="en-US"/>
        </w:rPr>
        <w:t>return</w:t>
      </w:r>
      <w:r w:rsidRPr="00A66496">
        <w:rPr>
          <w:rFonts w:ascii="Menlo" w:eastAsia="Meiryo" w:hAnsi="Menlo" w:cs="Menlo"/>
          <w:noProof/>
          <w:color w:val="000000"/>
          <w:sz w:val="18"/>
          <w:szCs w:val="18"/>
          <w:lang w:val="en-US"/>
        </w:rPr>
        <w:t xml:space="preserve"> </w:t>
      </w:r>
      <w:r w:rsidRPr="00A66496">
        <w:rPr>
          <w:rFonts w:ascii="Menlo" w:eastAsia="Meiryo" w:hAnsi="Menlo" w:cs="Menlo"/>
          <w:noProof/>
          <w:color w:val="3F6E74"/>
          <w:sz w:val="18"/>
          <w:szCs w:val="18"/>
          <w:lang w:val="en-US"/>
        </w:rPr>
        <w:t>sideLength</w:t>
      </w:r>
      <w:r w:rsidRPr="00A66496">
        <w:rPr>
          <w:rFonts w:ascii="Menlo" w:eastAsia="Meiryo" w:hAnsi="Menlo" w:cs="Menlo"/>
          <w:noProof/>
          <w:color w:val="000000"/>
          <w:sz w:val="18"/>
          <w:szCs w:val="18"/>
          <w:lang w:val="en-US"/>
        </w:rPr>
        <w:t xml:space="preserve"> * </w:t>
      </w:r>
      <w:r w:rsidRPr="00A66496">
        <w:rPr>
          <w:rFonts w:ascii="Menlo" w:eastAsia="Meiryo" w:hAnsi="Menlo" w:cs="Menlo"/>
          <w:noProof/>
          <w:color w:val="3F6E74"/>
          <w:sz w:val="18"/>
          <w:szCs w:val="18"/>
          <w:lang w:val="en-US"/>
        </w:rPr>
        <w:t>sideLength</w:t>
      </w:r>
    </w:p>
    <w:p w14:paraId="5A88C3F7" w14:textId="77777777" w:rsidR="00D05199" w:rsidRPr="00A66496" w:rsidRDefault="00D05199" w:rsidP="00980F48">
      <w:pPr>
        <w:pStyle w:val="NormalWeb"/>
        <w:spacing w:before="0" w:beforeAutospacing="0" w:after="0" w:afterAutospacing="0"/>
        <w:ind w:left="885"/>
        <w:jc w:val="both"/>
        <w:textAlignment w:val="baseline"/>
        <w:rPr>
          <w:rFonts w:ascii="Menlo" w:eastAsia="Meiryo" w:hAnsi="Menlo" w:cs="Menlo"/>
          <w:noProof/>
          <w:color w:val="000000"/>
          <w:sz w:val="21"/>
          <w:szCs w:val="21"/>
          <w:lang w:val="en-US"/>
        </w:rPr>
      </w:pPr>
      <w:r w:rsidRPr="00A66496">
        <w:rPr>
          <w:rFonts w:ascii="Menlo" w:eastAsia="Meiryo" w:hAnsi="Menlo" w:cs="Menlo"/>
          <w:noProof/>
          <w:color w:val="000000"/>
          <w:sz w:val="18"/>
          <w:szCs w:val="18"/>
          <w:lang w:val="en-US"/>
        </w:rPr>
        <w:t>  }</w:t>
      </w:r>
    </w:p>
    <w:p w14:paraId="4BD2B099" w14:textId="77777777" w:rsidR="00D05199" w:rsidRPr="00A66496" w:rsidRDefault="00D05199" w:rsidP="00980F48">
      <w:pPr>
        <w:pStyle w:val="NormalWeb"/>
        <w:spacing w:before="0" w:beforeAutospacing="0" w:after="0" w:afterAutospacing="0"/>
        <w:ind w:left="885"/>
        <w:jc w:val="both"/>
        <w:textAlignment w:val="baseline"/>
        <w:rPr>
          <w:rFonts w:ascii="Menlo" w:eastAsia="Meiryo" w:hAnsi="Menlo" w:cs="Menlo"/>
          <w:noProof/>
          <w:color w:val="000000"/>
          <w:sz w:val="21"/>
          <w:szCs w:val="21"/>
          <w:lang w:val="en-US"/>
        </w:rPr>
      </w:pPr>
      <w:r w:rsidRPr="00A66496">
        <w:rPr>
          <w:rFonts w:ascii="Menlo" w:eastAsia="Meiryo" w:hAnsi="Menlo" w:cs="Menlo"/>
          <w:noProof/>
          <w:color w:val="000000"/>
          <w:sz w:val="18"/>
          <w:szCs w:val="18"/>
          <w:lang w:val="en-US"/>
        </w:rPr>
        <w:t> </w:t>
      </w:r>
    </w:p>
    <w:p w14:paraId="6CCDBD90" w14:textId="77777777" w:rsidR="00D05199" w:rsidRPr="00A66496" w:rsidRDefault="00D05199" w:rsidP="00980F48">
      <w:pPr>
        <w:pStyle w:val="NormalWeb"/>
        <w:spacing w:before="0" w:beforeAutospacing="0" w:after="0" w:afterAutospacing="0"/>
        <w:ind w:left="885"/>
        <w:jc w:val="both"/>
        <w:textAlignment w:val="baseline"/>
        <w:rPr>
          <w:rFonts w:ascii="Menlo" w:eastAsia="Meiryo" w:hAnsi="Menlo" w:cs="Menlo"/>
          <w:noProof/>
          <w:color w:val="000000"/>
          <w:sz w:val="21"/>
          <w:szCs w:val="21"/>
          <w:lang w:val="en-US"/>
        </w:rPr>
      </w:pPr>
      <w:r w:rsidRPr="00A66496">
        <w:rPr>
          <w:rFonts w:ascii="Menlo" w:eastAsia="Meiryo" w:hAnsi="Menlo" w:cs="Menlo"/>
          <w:noProof/>
          <w:color w:val="000000"/>
          <w:sz w:val="18"/>
          <w:szCs w:val="18"/>
          <w:lang w:val="en-US"/>
        </w:rPr>
        <w:t>  </w:t>
      </w:r>
      <w:r w:rsidRPr="00A66496">
        <w:rPr>
          <w:rFonts w:ascii="Menlo" w:eastAsia="Meiryo" w:hAnsi="Menlo" w:cs="Menlo"/>
          <w:noProof/>
          <w:color w:val="AA3391"/>
          <w:sz w:val="18"/>
          <w:szCs w:val="18"/>
          <w:lang w:val="en-US"/>
        </w:rPr>
        <w:t>override</w:t>
      </w:r>
      <w:r w:rsidRPr="00A66496">
        <w:rPr>
          <w:rFonts w:ascii="Menlo" w:eastAsia="Meiryo" w:hAnsi="Menlo" w:cs="Menlo"/>
          <w:noProof/>
          <w:color w:val="000000"/>
          <w:sz w:val="18"/>
          <w:szCs w:val="18"/>
          <w:lang w:val="en-US"/>
        </w:rPr>
        <w:t xml:space="preserve"> </w:t>
      </w:r>
      <w:r w:rsidRPr="00A66496">
        <w:rPr>
          <w:rFonts w:ascii="Menlo" w:eastAsia="Meiryo" w:hAnsi="Menlo" w:cs="Menlo"/>
          <w:noProof/>
          <w:color w:val="AA3391"/>
          <w:sz w:val="18"/>
          <w:szCs w:val="18"/>
          <w:lang w:val="en-US"/>
        </w:rPr>
        <w:t>func</w:t>
      </w:r>
      <w:r w:rsidRPr="00A66496">
        <w:rPr>
          <w:rFonts w:ascii="Menlo" w:eastAsia="Meiryo" w:hAnsi="Menlo" w:cs="Menlo"/>
          <w:noProof/>
          <w:color w:val="000000"/>
          <w:sz w:val="18"/>
          <w:szCs w:val="18"/>
          <w:lang w:val="en-US"/>
        </w:rPr>
        <w:t xml:space="preserve"> </w:t>
      </w:r>
      <w:r w:rsidRPr="00A66496">
        <w:rPr>
          <w:rFonts w:ascii="Menlo" w:eastAsia="Meiryo" w:hAnsi="Menlo" w:cs="Menlo"/>
          <w:noProof/>
          <w:color w:val="3F6E74"/>
          <w:sz w:val="18"/>
          <w:szCs w:val="18"/>
          <w:lang w:val="en-US"/>
        </w:rPr>
        <w:t>simpleDescription</w:t>
      </w:r>
      <w:r w:rsidRPr="00A66496">
        <w:rPr>
          <w:rFonts w:ascii="Menlo" w:eastAsia="Meiryo" w:hAnsi="Menlo" w:cs="Menlo"/>
          <w:noProof/>
          <w:color w:val="000000"/>
          <w:sz w:val="18"/>
          <w:szCs w:val="18"/>
          <w:lang w:val="en-US"/>
        </w:rPr>
        <w:t xml:space="preserve">() -&gt; </w:t>
      </w:r>
      <w:r w:rsidRPr="00A66496">
        <w:rPr>
          <w:rFonts w:ascii="Menlo" w:eastAsia="Meiryo" w:hAnsi="Menlo" w:cs="Menlo"/>
          <w:noProof/>
          <w:color w:val="5C2699"/>
          <w:sz w:val="18"/>
          <w:szCs w:val="18"/>
          <w:lang w:val="en-US"/>
        </w:rPr>
        <w:t>String</w:t>
      </w:r>
      <w:r w:rsidRPr="00A66496">
        <w:rPr>
          <w:rFonts w:ascii="Menlo" w:eastAsia="Meiryo" w:hAnsi="Menlo" w:cs="Menlo"/>
          <w:noProof/>
          <w:color w:val="000000"/>
          <w:sz w:val="18"/>
          <w:szCs w:val="18"/>
          <w:lang w:val="en-US"/>
        </w:rPr>
        <w:t xml:space="preserve"> {</w:t>
      </w:r>
    </w:p>
    <w:p w14:paraId="2BEE314E" w14:textId="77777777" w:rsidR="00D05199" w:rsidRPr="00A66496" w:rsidRDefault="00D05199" w:rsidP="00980F48">
      <w:pPr>
        <w:pStyle w:val="NormalWeb"/>
        <w:spacing w:before="0" w:beforeAutospacing="0" w:after="0" w:afterAutospacing="0"/>
        <w:ind w:left="885"/>
        <w:jc w:val="both"/>
        <w:textAlignment w:val="baseline"/>
        <w:rPr>
          <w:rFonts w:ascii="Menlo" w:eastAsia="Meiryo" w:hAnsi="Menlo" w:cs="Menlo"/>
          <w:noProof/>
          <w:color w:val="000000"/>
          <w:sz w:val="21"/>
          <w:szCs w:val="21"/>
          <w:lang w:val="en-US"/>
        </w:rPr>
      </w:pPr>
      <w:r w:rsidRPr="00A66496">
        <w:rPr>
          <w:rFonts w:ascii="Menlo" w:eastAsia="Meiryo" w:hAnsi="Menlo" w:cs="Menlo"/>
          <w:noProof/>
          <w:color w:val="000000"/>
          <w:sz w:val="18"/>
          <w:szCs w:val="18"/>
          <w:lang w:val="en-US"/>
        </w:rPr>
        <w:t>      </w:t>
      </w:r>
      <w:r w:rsidRPr="00A66496">
        <w:rPr>
          <w:rFonts w:ascii="Menlo" w:eastAsia="Meiryo" w:hAnsi="Menlo" w:cs="Menlo"/>
          <w:noProof/>
          <w:color w:val="AA3391"/>
          <w:sz w:val="18"/>
          <w:szCs w:val="18"/>
          <w:lang w:val="en-US"/>
        </w:rPr>
        <w:t>return</w:t>
      </w:r>
      <w:r w:rsidRPr="00A66496">
        <w:rPr>
          <w:rFonts w:ascii="Menlo" w:eastAsia="Meiryo" w:hAnsi="Menlo" w:cs="Menlo"/>
          <w:noProof/>
          <w:color w:val="000000"/>
          <w:sz w:val="18"/>
          <w:szCs w:val="18"/>
          <w:lang w:val="en-US"/>
        </w:rPr>
        <w:t xml:space="preserve"> </w:t>
      </w:r>
      <w:r w:rsidRPr="00A66496">
        <w:rPr>
          <w:rFonts w:ascii="Menlo" w:eastAsia="Meiryo" w:hAnsi="Menlo" w:cs="Menlo"/>
          <w:noProof/>
          <w:color w:val="C41A16"/>
          <w:sz w:val="18"/>
          <w:szCs w:val="18"/>
          <w:lang w:val="en-US"/>
        </w:rPr>
        <w:t xml:space="preserve">"A square with sides of length </w:t>
      </w:r>
      <w:r w:rsidRPr="00A66496">
        <w:rPr>
          <w:rFonts w:ascii="Menlo" w:eastAsia="Meiryo" w:hAnsi="Menlo" w:cs="Menlo"/>
          <w:noProof/>
          <w:color w:val="000000"/>
          <w:sz w:val="18"/>
          <w:szCs w:val="18"/>
          <w:lang w:val="en-US"/>
        </w:rPr>
        <w:t>\(</w:t>
      </w:r>
      <w:r w:rsidRPr="00A66496">
        <w:rPr>
          <w:rFonts w:ascii="Menlo" w:eastAsia="Meiryo" w:hAnsi="Menlo" w:cs="Menlo"/>
          <w:noProof/>
          <w:color w:val="3F6E74"/>
          <w:sz w:val="18"/>
          <w:szCs w:val="18"/>
          <w:lang w:val="en-US"/>
        </w:rPr>
        <w:t>sideLength</w:t>
      </w:r>
      <w:r w:rsidRPr="00A66496">
        <w:rPr>
          <w:rFonts w:ascii="Menlo" w:eastAsia="Meiryo" w:hAnsi="Menlo" w:cs="Menlo"/>
          <w:noProof/>
          <w:color w:val="000000"/>
          <w:sz w:val="18"/>
          <w:szCs w:val="18"/>
          <w:lang w:val="en-US"/>
        </w:rPr>
        <w:t>)</w:t>
      </w:r>
      <w:r w:rsidRPr="00A66496">
        <w:rPr>
          <w:rFonts w:ascii="Menlo" w:eastAsia="Meiryo" w:hAnsi="Menlo" w:cs="Menlo"/>
          <w:noProof/>
          <w:color w:val="C41A16"/>
          <w:sz w:val="18"/>
          <w:szCs w:val="18"/>
          <w:lang w:val="en-US"/>
        </w:rPr>
        <w:t>."</w:t>
      </w:r>
    </w:p>
    <w:p w14:paraId="6BE637B4" w14:textId="77777777" w:rsidR="00D05199" w:rsidRPr="00A66496" w:rsidRDefault="00D05199" w:rsidP="00980F48">
      <w:pPr>
        <w:pStyle w:val="NormalWeb"/>
        <w:spacing w:before="0" w:beforeAutospacing="0" w:after="0" w:afterAutospacing="0"/>
        <w:ind w:left="885"/>
        <w:jc w:val="both"/>
        <w:textAlignment w:val="baseline"/>
        <w:rPr>
          <w:rFonts w:ascii="Menlo" w:eastAsia="Meiryo" w:hAnsi="Menlo" w:cs="Menlo"/>
          <w:noProof/>
          <w:color w:val="000000"/>
          <w:sz w:val="21"/>
          <w:szCs w:val="21"/>
          <w:lang w:val="en-US"/>
        </w:rPr>
      </w:pPr>
      <w:r w:rsidRPr="00A66496">
        <w:rPr>
          <w:rFonts w:ascii="Menlo" w:eastAsia="Meiryo" w:hAnsi="Menlo" w:cs="Menlo"/>
          <w:noProof/>
          <w:color w:val="000000"/>
          <w:sz w:val="18"/>
          <w:szCs w:val="18"/>
          <w:lang w:val="en-US"/>
        </w:rPr>
        <w:t>  }</w:t>
      </w:r>
    </w:p>
    <w:p w14:paraId="79F3E155" w14:textId="77777777" w:rsidR="00D05199" w:rsidRPr="00A66496" w:rsidRDefault="00D05199" w:rsidP="00980F48">
      <w:pPr>
        <w:pStyle w:val="NormalWeb"/>
        <w:spacing w:before="0" w:beforeAutospacing="0" w:after="0" w:afterAutospacing="0"/>
        <w:ind w:left="885"/>
        <w:jc w:val="both"/>
        <w:textAlignment w:val="baseline"/>
        <w:rPr>
          <w:rFonts w:ascii="Menlo" w:eastAsia="Meiryo" w:hAnsi="Menlo" w:cs="Menlo"/>
          <w:noProof/>
          <w:color w:val="000000"/>
          <w:sz w:val="21"/>
          <w:szCs w:val="21"/>
          <w:lang w:val="en-US"/>
        </w:rPr>
      </w:pPr>
      <w:r w:rsidRPr="00A66496">
        <w:rPr>
          <w:rFonts w:ascii="Menlo" w:eastAsia="Meiryo" w:hAnsi="Menlo" w:cs="Menlo"/>
          <w:noProof/>
          <w:color w:val="000000"/>
          <w:sz w:val="18"/>
          <w:szCs w:val="18"/>
          <w:lang w:val="en-US"/>
        </w:rPr>
        <w:t>}</w:t>
      </w:r>
    </w:p>
    <w:p w14:paraId="1C187E48" w14:textId="77777777" w:rsidR="00D05199" w:rsidRPr="00A66496" w:rsidRDefault="00D05199" w:rsidP="00980F48">
      <w:pPr>
        <w:pStyle w:val="NormalWeb"/>
        <w:spacing w:before="0" w:beforeAutospacing="0" w:after="0" w:afterAutospacing="0"/>
        <w:ind w:left="885"/>
        <w:jc w:val="both"/>
        <w:textAlignment w:val="baseline"/>
        <w:rPr>
          <w:rFonts w:ascii="Menlo" w:eastAsia="Meiryo" w:hAnsi="Menlo" w:cs="Menlo"/>
          <w:noProof/>
          <w:color w:val="000000"/>
          <w:sz w:val="21"/>
          <w:szCs w:val="21"/>
          <w:lang w:val="en-US"/>
        </w:rPr>
      </w:pPr>
      <w:r w:rsidRPr="00A66496">
        <w:rPr>
          <w:rFonts w:ascii="Menlo" w:eastAsia="Meiryo" w:hAnsi="Menlo" w:cs="Menlo"/>
          <w:noProof/>
          <w:color w:val="AA3391"/>
          <w:sz w:val="18"/>
          <w:szCs w:val="18"/>
          <w:lang w:val="en-US"/>
        </w:rPr>
        <w:t>let</w:t>
      </w:r>
      <w:r w:rsidRPr="00A66496">
        <w:rPr>
          <w:rFonts w:ascii="Menlo" w:eastAsia="Meiryo" w:hAnsi="Menlo" w:cs="Menlo"/>
          <w:noProof/>
          <w:color w:val="000000"/>
          <w:sz w:val="18"/>
          <w:szCs w:val="18"/>
          <w:lang w:val="en-US"/>
        </w:rPr>
        <w:t xml:space="preserve"> </w:t>
      </w:r>
      <w:r w:rsidRPr="00A66496">
        <w:rPr>
          <w:rFonts w:ascii="Menlo" w:eastAsia="Meiryo" w:hAnsi="Menlo" w:cs="Menlo"/>
          <w:noProof/>
          <w:color w:val="3F6E74"/>
          <w:sz w:val="18"/>
          <w:szCs w:val="18"/>
          <w:lang w:val="en-US"/>
        </w:rPr>
        <w:t>testSquare</w:t>
      </w:r>
      <w:r w:rsidRPr="00A66496">
        <w:rPr>
          <w:rFonts w:ascii="Menlo" w:eastAsia="Meiryo" w:hAnsi="Menlo" w:cs="Menlo"/>
          <w:noProof/>
          <w:color w:val="000000"/>
          <w:sz w:val="18"/>
          <w:szCs w:val="18"/>
          <w:lang w:val="en-US"/>
        </w:rPr>
        <w:t xml:space="preserve"> = </w:t>
      </w:r>
      <w:r w:rsidRPr="00A66496">
        <w:rPr>
          <w:rFonts w:ascii="Menlo" w:eastAsia="Meiryo" w:hAnsi="Menlo" w:cs="Menlo"/>
          <w:noProof/>
          <w:color w:val="3F6E74"/>
          <w:sz w:val="18"/>
          <w:szCs w:val="18"/>
          <w:lang w:val="en-US"/>
        </w:rPr>
        <w:t>Square</w:t>
      </w:r>
      <w:r w:rsidRPr="00A66496">
        <w:rPr>
          <w:rFonts w:ascii="Menlo" w:eastAsia="Meiryo" w:hAnsi="Menlo" w:cs="Menlo"/>
          <w:noProof/>
          <w:color w:val="000000"/>
          <w:sz w:val="18"/>
          <w:szCs w:val="18"/>
          <w:lang w:val="en-US"/>
        </w:rPr>
        <w:t>(</w:t>
      </w:r>
      <w:r w:rsidRPr="00A66496">
        <w:rPr>
          <w:rFonts w:ascii="Menlo" w:eastAsia="Meiryo" w:hAnsi="Menlo" w:cs="Menlo"/>
          <w:noProof/>
          <w:color w:val="3F6E74"/>
          <w:sz w:val="18"/>
          <w:szCs w:val="18"/>
          <w:lang w:val="en-US"/>
        </w:rPr>
        <w:t>sideLength</w:t>
      </w:r>
      <w:r w:rsidRPr="00A66496">
        <w:rPr>
          <w:rFonts w:ascii="Menlo" w:eastAsia="Meiryo" w:hAnsi="Menlo" w:cs="Menlo"/>
          <w:noProof/>
          <w:color w:val="000000"/>
          <w:sz w:val="18"/>
          <w:szCs w:val="18"/>
          <w:lang w:val="en-US"/>
        </w:rPr>
        <w:t xml:space="preserve">: </w:t>
      </w:r>
      <w:r w:rsidRPr="00A66496">
        <w:rPr>
          <w:rFonts w:ascii="Menlo" w:eastAsia="Meiryo" w:hAnsi="Menlo" w:cs="Menlo"/>
          <w:noProof/>
          <w:color w:val="1C00CF"/>
          <w:sz w:val="18"/>
          <w:szCs w:val="18"/>
          <w:lang w:val="en-US"/>
        </w:rPr>
        <w:t>5.2</w:t>
      </w:r>
      <w:r w:rsidRPr="00A66496">
        <w:rPr>
          <w:rFonts w:ascii="Menlo" w:eastAsia="Meiryo" w:hAnsi="Menlo" w:cs="Menlo"/>
          <w:noProof/>
          <w:color w:val="000000"/>
          <w:sz w:val="18"/>
          <w:szCs w:val="18"/>
          <w:lang w:val="en-US"/>
        </w:rPr>
        <w:t xml:space="preserve">, </w:t>
      </w:r>
      <w:r w:rsidRPr="00A66496">
        <w:rPr>
          <w:rFonts w:ascii="Menlo" w:eastAsia="Meiryo" w:hAnsi="Menlo" w:cs="Menlo"/>
          <w:noProof/>
          <w:color w:val="3F6E74"/>
          <w:sz w:val="18"/>
          <w:szCs w:val="18"/>
          <w:lang w:val="en-US"/>
        </w:rPr>
        <w:t>name</w:t>
      </w:r>
      <w:r w:rsidRPr="00A66496">
        <w:rPr>
          <w:rFonts w:ascii="Menlo" w:eastAsia="Meiryo" w:hAnsi="Menlo" w:cs="Menlo"/>
          <w:noProof/>
          <w:color w:val="000000"/>
          <w:sz w:val="18"/>
          <w:szCs w:val="18"/>
          <w:lang w:val="en-US"/>
        </w:rPr>
        <w:t xml:space="preserve">: </w:t>
      </w:r>
      <w:r w:rsidRPr="00A66496">
        <w:rPr>
          <w:rFonts w:ascii="Menlo" w:eastAsia="Meiryo" w:hAnsi="Menlo" w:cs="Menlo"/>
          <w:noProof/>
          <w:color w:val="C41A16"/>
          <w:sz w:val="18"/>
          <w:szCs w:val="18"/>
          <w:lang w:val="en-US"/>
        </w:rPr>
        <w:t>"my test square"</w:t>
      </w:r>
      <w:r w:rsidRPr="00A66496">
        <w:rPr>
          <w:rFonts w:ascii="Menlo" w:eastAsia="Meiryo" w:hAnsi="Menlo" w:cs="Menlo"/>
          <w:noProof/>
          <w:color w:val="000000"/>
          <w:sz w:val="18"/>
          <w:szCs w:val="18"/>
          <w:lang w:val="en-US"/>
        </w:rPr>
        <w:t>)</w:t>
      </w:r>
    </w:p>
    <w:p w14:paraId="68772ADC" w14:textId="77777777" w:rsidR="00980F48" w:rsidRPr="00A66496" w:rsidRDefault="00980F48" w:rsidP="00980F48">
      <w:pPr>
        <w:pStyle w:val="NormalWeb"/>
        <w:spacing w:before="0" w:beforeAutospacing="0" w:after="0" w:afterAutospacing="0"/>
        <w:ind w:left="885"/>
        <w:jc w:val="both"/>
        <w:textAlignment w:val="baseline"/>
        <w:rPr>
          <w:rFonts w:ascii="Menlo" w:eastAsia="Meiryo" w:hAnsi="Menlo" w:cs="Menlo"/>
          <w:noProof/>
          <w:color w:val="3F6E74"/>
          <w:sz w:val="18"/>
          <w:szCs w:val="18"/>
          <w:lang w:val="en-US"/>
        </w:rPr>
      </w:pPr>
    </w:p>
    <w:p w14:paraId="72B14221" w14:textId="77777777" w:rsidR="00D05199" w:rsidRPr="00980F48" w:rsidRDefault="00D05199" w:rsidP="00980F48">
      <w:pPr>
        <w:pStyle w:val="NormalWeb"/>
        <w:spacing w:before="0" w:beforeAutospacing="0" w:after="0" w:afterAutospacing="0"/>
        <w:ind w:left="885"/>
        <w:jc w:val="both"/>
        <w:textAlignment w:val="baseline"/>
        <w:rPr>
          <w:rFonts w:ascii="Menlo" w:eastAsia="Meiryo" w:hAnsi="Menlo" w:cs="Menlo"/>
          <w:noProof/>
          <w:color w:val="000000"/>
          <w:sz w:val="21"/>
          <w:szCs w:val="21"/>
        </w:rPr>
      </w:pPr>
      <w:r w:rsidRPr="00980F48">
        <w:rPr>
          <w:rFonts w:ascii="Menlo" w:eastAsia="Meiryo" w:hAnsi="Menlo" w:cs="Menlo"/>
          <w:noProof/>
          <w:color w:val="3F6E74"/>
          <w:sz w:val="18"/>
          <w:szCs w:val="18"/>
        </w:rPr>
        <w:t>testSquare</w:t>
      </w:r>
      <w:r w:rsidRPr="00980F48">
        <w:rPr>
          <w:rFonts w:ascii="Menlo" w:eastAsia="Meiryo" w:hAnsi="Menlo" w:cs="Menlo"/>
          <w:noProof/>
          <w:color w:val="000000"/>
          <w:sz w:val="18"/>
          <w:szCs w:val="18"/>
        </w:rPr>
        <w:t>.</w:t>
      </w:r>
      <w:r w:rsidRPr="00980F48">
        <w:rPr>
          <w:rFonts w:ascii="Menlo" w:eastAsia="Meiryo" w:hAnsi="Menlo" w:cs="Menlo"/>
          <w:noProof/>
          <w:color w:val="3F6E74"/>
          <w:sz w:val="18"/>
          <w:szCs w:val="18"/>
        </w:rPr>
        <w:t>area</w:t>
      </w:r>
      <w:r w:rsidRPr="00980F48">
        <w:rPr>
          <w:rFonts w:ascii="Menlo" w:eastAsia="Meiryo" w:hAnsi="Menlo" w:cs="Menlo"/>
          <w:noProof/>
          <w:color w:val="000000"/>
          <w:sz w:val="18"/>
          <w:szCs w:val="18"/>
        </w:rPr>
        <w:t>()</w:t>
      </w:r>
    </w:p>
    <w:p w14:paraId="1542F21D" w14:textId="77777777" w:rsidR="00D05199" w:rsidRPr="00980F48" w:rsidRDefault="00D05199" w:rsidP="00980F48">
      <w:pPr>
        <w:pStyle w:val="NormalWeb"/>
        <w:spacing w:before="0" w:beforeAutospacing="0" w:after="620" w:afterAutospacing="0"/>
        <w:ind w:left="885"/>
        <w:jc w:val="both"/>
        <w:textAlignment w:val="baseline"/>
        <w:rPr>
          <w:rFonts w:ascii="Menlo" w:eastAsia="Meiryo" w:hAnsi="Menlo" w:cs="Menlo"/>
          <w:noProof/>
          <w:color w:val="000000"/>
          <w:sz w:val="21"/>
          <w:szCs w:val="21"/>
        </w:rPr>
      </w:pPr>
      <w:r w:rsidRPr="00980F48">
        <w:rPr>
          <w:rFonts w:ascii="Menlo" w:eastAsia="Meiryo" w:hAnsi="Menlo" w:cs="Menlo"/>
          <w:noProof/>
          <w:color w:val="3F6E74"/>
          <w:sz w:val="18"/>
          <w:szCs w:val="18"/>
        </w:rPr>
        <w:t>testSquare</w:t>
      </w:r>
      <w:r w:rsidRPr="00980F48">
        <w:rPr>
          <w:rFonts w:ascii="Menlo" w:eastAsia="Meiryo" w:hAnsi="Menlo" w:cs="Menlo"/>
          <w:noProof/>
          <w:color w:val="000000"/>
          <w:sz w:val="18"/>
          <w:szCs w:val="18"/>
        </w:rPr>
        <w:t>.</w:t>
      </w:r>
      <w:r w:rsidRPr="00980F48">
        <w:rPr>
          <w:rFonts w:ascii="Menlo" w:eastAsia="Meiryo" w:hAnsi="Menlo" w:cs="Menlo"/>
          <w:noProof/>
          <w:color w:val="3F6E74"/>
          <w:sz w:val="18"/>
          <w:szCs w:val="18"/>
        </w:rPr>
        <w:t>simpleDescription</w:t>
      </w:r>
      <w:r w:rsidRPr="00980F48">
        <w:rPr>
          <w:rFonts w:ascii="Menlo" w:eastAsia="Meiryo" w:hAnsi="Menlo" w:cs="Menlo"/>
          <w:noProof/>
          <w:color w:val="000000"/>
          <w:sz w:val="18"/>
          <w:szCs w:val="18"/>
        </w:rPr>
        <w:t>()</w:t>
      </w:r>
    </w:p>
    <w:p w14:paraId="78EEBAC2" w14:textId="3BE48EE3" w:rsidR="00980F48" w:rsidRDefault="00980F48" w:rsidP="00980F48">
      <w:r>
        <w:t>Observe que o inicializador para a classe Square tem três etapas distintas:</w:t>
      </w:r>
    </w:p>
    <w:p w14:paraId="76D747A5" w14:textId="3A99A04F" w:rsidR="00980F48" w:rsidRDefault="00980F48" w:rsidP="00980F48">
      <w:pPr>
        <w:pStyle w:val="PargrafodaLista"/>
        <w:numPr>
          <w:ilvl w:val="0"/>
          <w:numId w:val="26"/>
        </w:numPr>
      </w:pPr>
      <w:r>
        <w:t>A definição do valor da propriedade que a subclasse Square declara (</w:t>
      </w:r>
      <w:r w:rsidRPr="00980F48">
        <w:rPr>
          <w:rFonts w:ascii="Menlo" w:eastAsia="Meiryo" w:hAnsi="Menlo" w:cs="Menlo"/>
          <w:noProof/>
          <w:color w:val="3F6E74"/>
          <w:sz w:val="18"/>
          <w:szCs w:val="18"/>
        </w:rPr>
        <w:t>sideLength</w:t>
      </w:r>
      <w:r w:rsidR="004A3AF0">
        <w:t>);</w:t>
      </w:r>
    </w:p>
    <w:p w14:paraId="7B3CB6BC" w14:textId="4A22270A" w:rsidR="00980F48" w:rsidRDefault="00980F48" w:rsidP="00980F48">
      <w:pPr>
        <w:pStyle w:val="PargrafodaLista"/>
        <w:numPr>
          <w:ilvl w:val="0"/>
          <w:numId w:val="26"/>
        </w:numPr>
      </w:pPr>
      <w:r>
        <w:t xml:space="preserve">A chamada do inicializador da superclasse </w:t>
      </w:r>
      <w:proofErr w:type="spellStart"/>
      <w:r>
        <w:t>NamedShape</w:t>
      </w:r>
      <w:proofErr w:type="spellEnd"/>
      <w:r>
        <w:t xml:space="preserve"> usando a palavra reservada </w:t>
      </w:r>
      <w:proofErr w:type="spellStart"/>
      <w:r>
        <w:t>super</w:t>
      </w:r>
      <w:proofErr w:type="spellEnd"/>
      <w:r>
        <w:t>;</w:t>
      </w:r>
    </w:p>
    <w:p w14:paraId="74DC7FDD" w14:textId="32A7BB42" w:rsidR="00980F48" w:rsidRDefault="00980F48" w:rsidP="00980F48">
      <w:pPr>
        <w:pStyle w:val="PargrafodaLista"/>
        <w:numPr>
          <w:ilvl w:val="0"/>
          <w:numId w:val="26"/>
        </w:numPr>
      </w:pPr>
      <w:r>
        <w:t>A</w:t>
      </w:r>
      <w:r w:rsidR="0050212F">
        <w:t xml:space="preserve"> alteração</w:t>
      </w:r>
      <w:r>
        <w:t xml:space="preserve"> </w:t>
      </w:r>
      <w:r w:rsidR="0050212F">
        <w:t>d</w:t>
      </w:r>
      <w:r>
        <w:t xml:space="preserve">o valor da propriedade que a superclasse </w:t>
      </w:r>
      <w:proofErr w:type="spellStart"/>
      <w:r>
        <w:t>NamedShape</w:t>
      </w:r>
      <w:proofErr w:type="spellEnd"/>
      <w:r>
        <w:t xml:space="preserve"> define (</w:t>
      </w:r>
      <w:r w:rsidRPr="00980F48">
        <w:rPr>
          <w:rFonts w:ascii="Menlo" w:eastAsia="Meiryo" w:hAnsi="Menlo" w:cs="Menlo"/>
          <w:noProof/>
          <w:color w:val="3F6E74"/>
          <w:sz w:val="18"/>
          <w:szCs w:val="18"/>
        </w:rPr>
        <w:t>numberOfSides</w:t>
      </w:r>
      <w:r>
        <w:t xml:space="preserve">). Qualquer trabalho de configuração adicional, </w:t>
      </w:r>
      <w:proofErr w:type="spellStart"/>
      <w:r w:rsidRPr="0050212F">
        <w:rPr>
          <w:i/>
        </w:rPr>
        <w:t>getters</w:t>
      </w:r>
      <w:proofErr w:type="spellEnd"/>
      <w:r>
        <w:t xml:space="preserve"> ou </w:t>
      </w:r>
      <w:proofErr w:type="spellStart"/>
      <w:r w:rsidRPr="0050212F">
        <w:rPr>
          <w:i/>
        </w:rPr>
        <w:t>setters</w:t>
      </w:r>
      <w:proofErr w:type="spellEnd"/>
      <w:r w:rsidR="003732C4">
        <w:rPr>
          <w:i/>
        </w:rPr>
        <w:t>,</w:t>
      </w:r>
      <w:r>
        <w:t xml:space="preserve"> também pode ser feito neste momento</w:t>
      </w:r>
      <w:r w:rsidR="001E787F">
        <w:t>.</w:t>
      </w:r>
    </w:p>
    <w:p w14:paraId="14A9F1CE" w14:textId="1F7524B6" w:rsidR="00980F48" w:rsidRDefault="00980F48" w:rsidP="00980F48">
      <w:r>
        <w:t>Por vezes</w:t>
      </w:r>
      <w:r w:rsidR="003732C4">
        <w:t>,</w:t>
      </w:r>
      <w:r>
        <w:t xml:space="preserve"> a inicialização de um objeto </w:t>
      </w:r>
      <w:r w:rsidR="001E787F">
        <w:t>pode</w:t>
      </w:r>
      <w:r>
        <w:t xml:space="preserve"> falhar, por exemplo, quando os valores fornecidos como argumentos estão for</w:t>
      </w:r>
      <w:r w:rsidR="001462DB">
        <w:t xml:space="preserve">a de um determinado intervalo ou quando por qualquer </w:t>
      </w:r>
      <w:r w:rsidR="001E787F">
        <w:t>descuido</w:t>
      </w:r>
      <w:r w:rsidR="001462DB">
        <w:t xml:space="preserve"> </w:t>
      </w:r>
      <w:r w:rsidR="003732C4">
        <w:t xml:space="preserve">os </w:t>
      </w:r>
      <w:r w:rsidR="001462DB">
        <w:t xml:space="preserve">dados recebidos são inválidos ou não esperados. </w:t>
      </w:r>
    </w:p>
    <w:p w14:paraId="5C4739E2" w14:textId="6C0E2891" w:rsidR="001462DB" w:rsidRDefault="001462DB" w:rsidP="00980F48">
      <w:r>
        <w:t xml:space="preserve">Inicializadores que podem falhar com êxito são chamados de </w:t>
      </w:r>
      <w:proofErr w:type="spellStart"/>
      <w:r w:rsidRPr="0050212F">
        <w:rPr>
          <w:b/>
          <w:i/>
        </w:rPr>
        <w:t>failable</w:t>
      </w:r>
      <w:proofErr w:type="spellEnd"/>
      <w:r w:rsidRPr="0050212F">
        <w:rPr>
          <w:b/>
          <w:i/>
        </w:rPr>
        <w:t xml:space="preserve"> </w:t>
      </w:r>
      <w:proofErr w:type="spellStart"/>
      <w:r w:rsidRPr="0050212F">
        <w:rPr>
          <w:b/>
          <w:i/>
        </w:rPr>
        <w:t>initializer</w:t>
      </w:r>
      <w:proofErr w:type="spellEnd"/>
      <w:r>
        <w:rPr>
          <w:b/>
        </w:rPr>
        <w:t xml:space="preserve"> </w:t>
      </w:r>
      <w:r>
        <w:t xml:space="preserve">e podem retornar </w:t>
      </w:r>
      <w:proofErr w:type="spellStart"/>
      <w:r w:rsidRPr="001462DB">
        <w:rPr>
          <w:rFonts w:ascii="Menlo" w:hAnsi="Menlo" w:cs="Menlo"/>
          <w:color w:val="AA3391"/>
          <w:sz w:val="18"/>
          <w:szCs w:val="18"/>
        </w:rPr>
        <w:t>nil</w:t>
      </w:r>
      <w:proofErr w:type="spellEnd"/>
      <w:r>
        <w:t xml:space="preserve"> após a inicialização.</w:t>
      </w:r>
    </w:p>
    <w:p w14:paraId="4761F6C7" w14:textId="3A4A0683" w:rsidR="001462DB" w:rsidRPr="001462DB" w:rsidRDefault="001462DB" w:rsidP="00980F48">
      <w:r>
        <w:t xml:space="preserve">Use </w:t>
      </w:r>
      <w:proofErr w:type="spellStart"/>
      <w:r w:rsidRPr="001462DB">
        <w:rPr>
          <w:rFonts w:ascii="Menlo" w:hAnsi="Menlo" w:cs="Menlo"/>
          <w:color w:val="AA3391"/>
          <w:sz w:val="18"/>
          <w:szCs w:val="18"/>
        </w:rPr>
        <w:t>init</w:t>
      </w:r>
      <w:proofErr w:type="spellEnd"/>
      <w:r w:rsidRPr="001462DB">
        <w:rPr>
          <w:rFonts w:ascii="Menlo" w:hAnsi="Menlo" w:cs="Menlo"/>
          <w:sz w:val="18"/>
          <w:szCs w:val="18"/>
        </w:rPr>
        <w:t>?</w:t>
      </w:r>
      <w:r>
        <w:t xml:space="preserve"> </w:t>
      </w:r>
      <w:proofErr w:type="gramStart"/>
      <w:r>
        <w:t>para</w:t>
      </w:r>
      <w:proofErr w:type="gramEnd"/>
      <w:r>
        <w:t xml:space="preserve"> declarar um </w:t>
      </w:r>
      <w:proofErr w:type="spellStart"/>
      <w:r w:rsidRPr="0050212F">
        <w:rPr>
          <w:i/>
        </w:rPr>
        <w:t>failable</w:t>
      </w:r>
      <w:proofErr w:type="spellEnd"/>
      <w:r w:rsidRPr="0050212F">
        <w:rPr>
          <w:i/>
        </w:rPr>
        <w:t xml:space="preserve"> </w:t>
      </w:r>
      <w:proofErr w:type="spellStart"/>
      <w:r w:rsidRPr="0050212F">
        <w:rPr>
          <w:i/>
        </w:rPr>
        <w:t>initializer</w:t>
      </w:r>
      <w:proofErr w:type="spellEnd"/>
      <w:r>
        <w:t>.</w:t>
      </w:r>
    </w:p>
    <w:p w14:paraId="6CECBB0B" w14:textId="77777777" w:rsidR="00D05199" w:rsidRPr="00A66496" w:rsidRDefault="00D05199" w:rsidP="001462DB">
      <w:pPr>
        <w:pStyle w:val="NormalWeb"/>
        <w:spacing w:before="46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AA3391"/>
          <w:sz w:val="18"/>
          <w:szCs w:val="18"/>
          <w:lang w:val="en-US"/>
        </w:rPr>
        <w:t>class</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Circle</w:t>
      </w:r>
      <w:r w:rsidRPr="00A66496">
        <w:rPr>
          <w:rFonts w:ascii="Menlo" w:hAnsi="Menlo" w:cs="Menlo"/>
          <w:noProof/>
          <w:color w:val="000000"/>
          <w:sz w:val="18"/>
          <w:szCs w:val="18"/>
          <w:lang w:val="en-US"/>
        </w:rPr>
        <w:t xml:space="preserve">: </w:t>
      </w:r>
      <w:r w:rsidRPr="00A66496">
        <w:rPr>
          <w:rFonts w:ascii="Menlo" w:hAnsi="Menlo" w:cs="Menlo"/>
          <w:noProof/>
          <w:color w:val="5C2699"/>
          <w:sz w:val="18"/>
          <w:szCs w:val="18"/>
          <w:lang w:val="en-US"/>
        </w:rPr>
        <w:t>NamedShape</w:t>
      </w:r>
      <w:r w:rsidRPr="00A66496">
        <w:rPr>
          <w:rFonts w:ascii="Menlo" w:hAnsi="Menlo" w:cs="Menlo"/>
          <w:noProof/>
          <w:color w:val="000000"/>
          <w:sz w:val="18"/>
          <w:szCs w:val="18"/>
          <w:lang w:val="en-US"/>
        </w:rPr>
        <w:t xml:space="preserve"> {</w:t>
      </w:r>
    </w:p>
    <w:p w14:paraId="50D089A9" w14:textId="77777777" w:rsidR="00D05199" w:rsidRPr="00A66496" w:rsidRDefault="00D05199" w:rsidP="001462DB">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r w:rsidRPr="00A66496">
        <w:rPr>
          <w:rFonts w:ascii="Menlo" w:hAnsi="Menlo" w:cs="Menlo"/>
          <w:noProof/>
          <w:color w:val="AA3391"/>
          <w:sz w:val="18"/>
          <w:szCs w:val="18"/>
          <w:lang w:val="en-US"/>
        </w:rPr>
        <w:t>var</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radius</w:t>
      </w:r>
      <w:r w:rsidRPr="00A66496">
        <w:rPr>
          <w:rFonts w:ascii="Menlo" w:hAnsi="Menlo" w:cs="Menlo"/>
          <w:noProof/>
          <w:color w:val="000000"/>
          <w:sz w:val="18"/>
          <w:szCs w:val="18"/>
          <w:lang w:val="en-US"/>
        </w:rPr>
        <w:t xml:space="preserve">: </w:t>
      </w:r>
      <w:r w:rsidRPr="00A66496">
        <w:rPr>
          <w:rFonts w:ascii="Menlo" w:hAnsi="Menlo" w:cs="Menlo"/>
          <w:noProof/>
          <w:color w:val="5C2699"/>
          <w:sz w:val="18"/>
          <w:szCs w:val="18"/>
          <w:lang w:val="en-US"/>
        </w:rPr>
        <w:t>Double</w:t>
      </w:r>
    </w:p>
    <w:p w14:paraId="6B3DEB30" w14:textId="77777777" w:rsidR="00D05199" w:rsidRPr="00A66496" w:rsidRDefault="00D05199" w:rsidP="001462DB">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p>
    <w:p w14:paraId="417485A0" w14:textId="77777777" w:rsidR="00D05199" w:rsidRPr="00A66496" w:rsidRDefault="00D05199" w:rsidP="001462DB">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r w:rsidRPr="00A66496">
        <w:rPr>
          <w:rFonts w:ascii="Menlo" w:hAnsi="Menlo" w:cs="Menlo"/>
          <w:noProof/>
          <w:color w:val="AA3391"/>
          <w:sz w:val="18"/>
          <w:szCs w:val="18"/>
          <w:lang w:val="en-US"/>
        </w:rPr>
        <w:t>init</w:t>
      </w:r>
      <w:r w:rsidRPr="00A66496">
        <w:rPr>
          <w:rFonts w:ascii="Menlo" w:hAnsi="Menlo" w:cs="Menlo"/>
          <w:noProof/>
          <w:color w:val="000000"/>
          <w:sz w:val="18"/>
          <w:szCs w:val="18"/>
          <w:lang w:val="en-US"/>
        </w:rPr>
        <w:t>?(</w:t>
      </w:r>
      <w:r w:rsidRPr="00A66496">
        <w:rPr>
          <w:rFonts w:ascii="Menlo" w:hAnsi="Menlo" w:cs="Menlo"/>
          <w:noProof/>
          <w:color w:val="3F6E74"/>
          <w:sz w:val="18"/>
          <w:szCs w:val="18"/>
          <w:lang w:val="en-US"/>
        </w:rPr>
        <w:t>radius</w:t>
      </w:r>
      <w:r w:rsidRPr="00A66496">
        <w:rPr>
          <w:rFonts w:ascii="Menlo" w:hAnsi="Menlo" w:cs="Menlo"/>
          <w:noProof/>
          <w:color w:val="000000"/>
          <w:sz w:val="18"/>
          <w:szCs w:val="18"/>
          <w:lang w:val="en-US"/>
        </w:rPr>
        <w:t xml:space="preserve">: </w:t>
      </w:r>
      <w:r w:rsidRPr="00A66496">
        <w:rPr>
          <w:rFonts w:ascii="Menlo" w:hAnsi="Menlo" w:cs="Menlo"/>
          <w:noProof/>
          <w:color w:val="5C2699"/>
          <w:sz w:val="18"/>
          <w:szCs w:val="18"/>
          <w:lang w:val="en-US"/>
        </w:rPr>
        <w:t>Double</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name</w:t>
      </w:r>
      <w:r w:rsidRPr="00A66496">
        <w:rPr>
          <w:rFonts w:ascii="Menlo" w:hAnsi="Menlo" w:cs="Menlo"/>
          <w:noProof/>
          <w:color w:val="000000"/>
          <w:sz w:val="18"/>
          <w:szCs w:val="18"/>
          <w:lang w:val="en-US"/>
        </w:rPr>
        <w:t xml:space="preserve">: </w:t>
      </w:r>
      <w:r w:rsidRPr="00A66496">
        <w:rPr>
          <w:rFonts w:ascii="Menlo" w:hAnsi="Menlo" w:cs="Menlo"/>
          <w:noProof/>
          <w:color w:val="5C2699"/>
          <w:sz w:val="18"/>
          <w:szCs w:val="18"/>
          <w:lang w:val="en-US"/>
        </w:rPr>
        <w:t>String</w:t>
      </w:r>
      <w:r w:rsidRPr="00A66496">
        <w:rPr>
          <w:rFonts w:ascii="Menlo" w:hAnsi="Menlo" w:cs="Menlo"/>
          <w:noProof/>
          <w:color w:val="000000"/>
          <w:sz w:val="18"/>
          <w:szCs w:val="18"/>
          <w:lang w:val="en-US"/>
        </w:rPr>
        <w:t>) {</w:t>
      </w:r>
    </w:p>
    <w:p w14:paraId="2E372843" w14:textId="77777777" w:rsidR="00D05199" w:rsidRPr="00A66496" w:rsidRDefault="00D05199" w:rsidP="001462DB">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r w:rsidRPr="00A66496">
        <w:rPr>
          <w:rFonts w:ascii="Menlo" w:hAnsi="Menlo" w:cs="Menlo"/>
          <w:noProof/>
          <w:color w:val="AA3391"/>
          <w:sz w:val="18"/>
          <w:szCs w:val="18"/>
          <w:lang w:val="en-US"/>
        </w:rPr>
        <w:t>self</w:t>
      </w:r>
      <w:r w:rsidRPr="00A66496">
        <w:rPr>
          <w:rFonts w:ascii="Menlo" w:hAnsi="Menlo" w:cs="Menlo"/>
          <w:noProof/>
          <w:color w:val="000000"/>
          <w:sz w:val="18"/>
          <w:szCs w:val="18"/>
          <w:lang w:val="en-US"/>
        </w:rPr>
        <w:t>.</w:t>
      </w:r>
      <w:r w:rsidRPr="00A66496">
        <w:rPr>
          <w:rFonts w:ascii="Menlo" w:hAnsi="Menlo" w:cs="Menlo"/>
          <w:noProof/>
          <w:color w:val="3F6E74"/>
          <w:sz w:val="18"/>
          <w:szCs w:val="18"/>
          <w:lang w:val="en-US"/>
        </w:rPr>
        <w:t>radius</w:t>
      </w:r>
      <w:r w:rsidRPr="00A66496">
        <w:rPr>
          <w:rFonts w:ascii="Menlo" w:hAnsi="Menlo" w:cs="Menlo"/>
          <w:noProof/>
          <w:color w:val="000000"/>
          <w:sz w:val="18"/>
          <w:szCs w:val="18"/>
          <w:lang w:val="en-US"/>
        </w:rPr>
        <w:t xml:space="preserve"> = </w:t>
      </w:r>
      <w:r w:rsidRPr="00A66496">
        <w:rPr>
          <w:rFonts w:ascii="Menlo" w:hAnsi="Menlo" w:cs="Menlo"/>
          <w:noProof/>
          <w:color w:val="3F6E74"/>
          <w:sz w:val="18"/>
          <w:szCs w:val="18"/>
          <w:lang w:val="en-US"/>
        </w:rPr>
        <w:t>radius</w:t>
      </w:r>
    </w:p>
    <w:p w14:paraId="151063B7" w14:textId="77777777" w:rsidR="00D05199" w:rsidRPr="00A66496" w:rsidRDefault="00D05199" w:rsidP="001462DB">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r w:rsidRPr="00A66496">
        <w:rPr>
          <w:rFonts w:ascii="Menlo" w:hAnsi="Menlo" w:cs="Menlo"/>
          <w:noProof/>
          <w:color w:val="AA3391"/>
          <w:sz w:val="18"/>
          <w:szCs w:val="18"/>
          <w:lang w:val="en-US"/>
        </w:rPr>
        <w:t>super</w:t>
      </w:r>
      <w:r w:rsidRPr="00A66496">
        <w:rPr>
          <w:rFonts w:ascii="Menlo" w:hAnsi="Menlo" w:cs="Menlo"/>
          <w:noProof/>
          <w:color w:val="000000"/>
          <w:sz w:val="18"/>
          <w:szCs w:val="18"/>
          <w:lang w:val="en-US"/>
        </w:rPr>
        <w:t>.</w:t>
      </w:r>
      <w:r w:rsidRPr="00A66496">
        <w:rPr>
          <w:rFonts w:ascii="Menlo" w:hAnsi="Menlo" w:cs="Menlo"/>
          <w:noProof/>
          <w:color w:val="AA3391"/>
          <w:sz w:val="18"/>
          <w:szCs w:val="18"/>
          <w:lang w:val="en-US"/>
        </w:rPr>
        <w:t>init</w:t>
      </w:r>
      <w:r w:rsidRPr="00A66496">
        <w:rPr>
          <w:rFonts w:ascii="Menlo" w:hAnsi="Menlo" w:cs="Menlo"/>
          <w:noProof/>
          <w:color w:val="000000"/>
          <w:sz w:val="18"/>
          <w:szCs w:val="18"/>
          <w:lang w:val="en-US"/>
        </w:rPr>
        <w:t>(</w:t>
      </w:r>
      <w:r w:rsidRPr="00A66496">
        <w:rPr>
          <w:rFonts w:ascii="Menlo" w:hAnsi="Menlo" w:cs="Menlo"/>
          <w:noProof/>
          <w:color w:val="3F6E74"/>
          <w:sz w:val="18"/>
          <w:szCs w:val="18"/>
          <w:lang w:val="en-US"/>
        </w:rPr>
        <w:t>name</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name</w:t>
      </w:r>
      <w:r w:rsidRPr="00A66496">
        <w:rPr>
          <w:rFonts w:ascii="Menlo" w:hAnsi="Menlo" w:cs="Menlo"/>
          <w:noProof/>
          <w:color w:val="000000"/>
          <w:sz w:val="18"/>
          <w:szCs w:val="18"/>
          <w:lang w:val="en-US"/>
        </w:rPr>
        <w:t>)</w:t>
      </w:r>
    </w:p>
    <w:p w14:paraId="30CE20FF" w14:textId="77777777" w:rsidR="00D05199" w:rsidRPr="00A66496" w:rsidRDefault="00D05199" w:rsidP="001462DB">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r w:rsidRPr="00A66496">
        <w:rPr>
          <w:rFonts w:ascii="Menlo" w:hAnsi="Menlo" w:cs="Menlo"/>
          <w:noProof/>
          <w:color w:val="3F6E74"/>
          <w:sz w:val="18"/>
          <w:szCs w:val="18"/>
          <w:lang w:val="en-US"/>
        </w:rPr>
        <w:t>numberOfSides</w:t>
      </w:r>
      <w:r w:rsidRPr="00A66496">
        <w:rPr>
          <w:rFonts w:ascii="Menlo" w:hAnsi="Menlo" w:cs="Menlo"/>
          <w:noProof/>
          <w:color w:val="000000"/>
          <w:sz w:val="18"/>
          <w:szCs w:val="18"/>
          <w:lang w:val="en-US"/>
        </w:rPr>
        <w:t xml:space="preserve"> = </w:t>
      </w:r>
      <w:r w:rsidRPr="00A66496">
        <w:rPr>
          <w:rFonts w:ascii="Menlo" w:hAnsi="Menlo" w:cs="Menlo"/>
          <w:noProof/>
          <w:color w:val="1C00CF"/>
          <w:sz w:val="18"/>
          <w:szCs w:val="18"/>
          <w:lang w:val="en-US"/>
        </w:rPr>
        <w:t>1</w:t>
      </w:r>
    </w:p>
    <w:p w14:paraId="6ED4B558" w14:textId="77777777" w:rsidR="00D05199" w:rsidRPr="00A66496" w:rsidRDefault="00D05199" w:rsidP="001462DB">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r w:rsidRPr="00A66496">
        <w:rPr>
          <w:rFonts w:ascii="Menlo" w:hAnsi="Menlo" w:cs="Menlo"/>
          <w:noProof/>
          <w:color w:val="AA3391"/>
          <w:sz w:val="18"/>
          <w:szCs w:val="18"/>
          <w:lang w:val="en-US"/>
        </w:rPr>
        <w:t>if</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radius</w:t>
      </w:r>
      <w:r w:rsidRPr="00A66496">
        <w:rPr>
          <w:rFonts w:ascii="Menlo" w:hAnsi="Menlo" w:cs="Menlo"/>
          <w:noProof/>
          <w:color w:val="000000"/>
          <w:sz w:val="18"/>
          <w:szCs w:val="18"/>
          <w:lang w:val="en-US"/>
        </w:rPr>
        <w:t xml:space="preserve"> &lt;= </w:t>
      </w:r>
      <w:r w:rsidRPr="00A66496">
        <w:rPr>
          <w:rFonts w:ascii="Menlo" w:hAnsi="Menlo" w:cs="Menlo"/>
          <w:noProof/>
          <w:color w:val="1C00CF"/>
          <w:sz w:val="18"/>
          <w:szCs w:val="18"/>
          <w:lang w:val="en-US"/>
        </w:rPr>
        <w:t>0</w:t>
      </w:r>
      <w:r w:rsidRPr="00A66496">
        <w:rPr>
          <w:rFonts w:ascii="Menlo" w:hAnsi="Menlo" w:cs="Menlo"/>
          <w:noProof/>
          <w:color w:val="000000"/>
          <w:sz w:val="18"/>
          <w:szCs w:val="18"/>
          <w:lang w:val="en-US"/>
        </w:rPr>
        <w:t xml:space="preserve"> {</w:t>
      </w:r>
    </w:p>
    <w:p w14:paraId="713DE195" w14:textId="77777777" w:rsidR="00D05199" w:rsidRPr="00A66496" w:rsidRDefault="00D05199" w:rsidP="001462DB">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r w:rsidRPr="00A66496">
        <w:rPr>
          <w:rFonts w:ascii="Menlo" w:hAnsi="Menlo" w:cs="Menlo"/>
          <w:noProof/>
          <w:color w:val="AA3391"/>
          <w:sz w:val="18"/>
          <w:szCs w:val="18"/>
          <w:lang w:val="en-US"/>
        </w:rPr>
        <w:t>return</w:t>
      </w:r>
      <w:r w:rsidRPr="00A66496">
        <w:rPr>
          <w:rFonts w:ascii="Menlo" w:hAnsi="Menlo" w:cs="Menlo"/>
          <w:noProof/>
          <w:color w:val="000000"/>
          <w:sz w:val="18"/>
          <w:szCs w:val="18"/>
          <w:lang w:val="en-US"/>
        </w:rPr>
        <w:t xml:space="preserve"> </w:t>
      </w:r>
      <w:r w:rsidRPr="00A66496">
        <w:rPr>
          <w:rFonts w:ascii="Menlo" w:hAnsi="Menlo" w:cs="Menlo"/>
          <w:noProof/>
          <w:color w:val="AA3391"/>
          <w:sz w:val="18"/>
          <w:szCs w:val="18"/>
          <w:lang w:val="en-US"/>
        </w:rPr>
        <w:t>nil</w:t>
      </w:r>
    </w:p>
    <w:p w14:paraId="6E0411A1" w14:textId="77777777" w:rsidR="00D05199" w:rsidRPr="00A66496" w:rsidRDefault="00D05199" w:rsidP="001462DB">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p>
    <w:p w14:paraId="2D253B1C" w14:textId="77777777" w:rsidR="00D05199" w:rsidRPr="00A66496" w:rsidRDefault="00D05199" w:rsidP="001462DB">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p>
    <w:p w14:paraId="08597120" w14:textId="77777777" w:rsidR="00D05199" w:rsidRPr="00A66496" w:rsidRDefault="00D05199" w:rsidP="001462DB">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p>
    <w:p w14:paraId="6A5584D5" w14:textId="77777777" w:rsidR="00D05199" w:rsidRPr="00A66496" w:rsidRDefault="00D05199" w:rsidP="001462DB">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r w:rsidRPr="00A66496">
        <w:rPr>
          <w:rFonts w:ascii="Menlo" w:hAnsi="Menlo" w:cs="Menlo"/>
          <w:noProof/>
          <w:color w:val="AA3391"/>
          <w:sz w:val="18"/>
          <w:szCs w:val="18"/>
          <w:lang w:val="en-US"/>
        </w:rPr>
        <w:t>override</w:t>
      </w:r>
      <w:r w:rsidRPr="00A66496">
        <w:rPr>
          <w:rFonts w:ascii="Menlo" w:hAnsi="Menlo" w:cs="Menlo"/>
          <w:noProof/>
          <w:color w:val="000000"/>
          <w:sz w:val="18"/>
          <w:szCs w:val="18"/>
          <w:lang w:val="en-US"/>
        </w:rPr>
        <w:t xml:space="preserve"> </w:t>
      </w:r>
      <w:r w:rsidRPr="00A66496">
        <w:rPr>
          <w:rFonts w:ascii="Menlo" w:hAnsi="Menlo" w:cs="Menlo"/>
          <w:noProof/>
          <w:color w:val="AA3391"/>
          <w:sz w:val="18"/>
          <w:szCs w:val="18"/>
          <w:lang w:val="en-US"/>
        </w:rPr>
        <w:t>func</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simpleDescription</w:t>
      </w:r>
      <w:r w:rsidRPr="00A66496">
        <w:rPr>
          <w:rFonts w:ascii="Menlo" w:hAnsi="Menlo" w:cs="Menlo"/>
          <w:noProof/>
          <w:color w:val="000000"/>
          <w:sz w:val="18"/>
          <w:szCs w:val="18"/>
          <w:lang w:val="en-US"/>
        </w:rPr>
        <w:t xml:space="preserve">() -&gt; </w:t>
      </w:r>
      <w:r w:rsidRPr="00A66496">
        <w:rPr>
          <w:rFonts w:ascii="Menlo" w:hAnsi="Menlo" w:cs="Menlo"/>
          <w:noProof/>
          <w:color w:val="5C2699"/>
          <w:sz w:val="18"/>
          <w:szCs w:val="18"/>
          <w:lang w:val="en-US"/>
        </w:rPr>
        <w:t>String</w:t>
      </w:r>
      <w:r w:rsidRPr="00A66496">
        <w:rPr>
          <w:rFonts w:ascii="Menlo" w:hAnsi="Menlo" w:cs="Menlo"/>
          <w:noProof/>
          <w:color w:val="000000"/>
          <w:sz w:val="18"/>
          <w:szCs w:val="18"/>
          <w:lang w:val="en-US"/>
        </w:rPr>
        <w:t xml:space="preserve"> {</w:t>
      </w:r>
    </w:p>
    <w:p w14:paraId="6DD5BFA9" w14:textId="77777777" w:rsidR="00D05199" w:rsidRPr="00A66496" w:rsidRDefault="00D05199" w:rsidP="001462DB">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r w:rsidRPr="00A66496">
        <w:rPr>
          <w:rFonts w:ascii="Menlo" w:hAnsi="Menlo" w:cs="Menlo"/>
          <w:noProof/>
          <w:color w:val="AA3391"/>
          <w:sz w:val="18"/>
          <w:szCs w:val="18"/>
          <w:lang w:val="en-US"/>
        </w:rPr>
        <w:t>return</w:t>
      </w:r>
      <w:r w:rsidRPr="00A66496">
        <w:rPr>
          <w:rFonts w:ascii="Menlo" w:hAnsi="Menlo" w:cs="Menlo"/>
          <w:noProof/>
          <w:color w:val="000000"/>
          <w:sz w:val="18"/>
          <w:szCs w:val="18"/>
          <w:lang w:val="en-US"/>
        </w:rPr>
        <w:t xml:space="preserve"> </w:t>
      </w:r>
      <w:r w:rsidRPr="00A66496">
        <w:rPr>
          <w:rFonts w:ascii="Menlo" w:hAnsi="Menlo" w:cs="Menlo"/>
          <w:noProof/>
          <w:color w:val="C41A16"/>
          <w:sz w:val="18"/>
          <w:szCs w:val="18"/>
          <w:lang w:val="en-US"/>
        </w:rPr>
        <w:t xml:space="preserve">"A circle with a radius of </w:t>
      </w:r>
      <w:r w:rsidRPr="00A66496">
        <w:rPr>
          <w:rFonts w:ascii="Menlo" w:hAnsi="Menlo" w:cs="Menlo"/>
          <w:noProof/>
          <w:color w:val="000000"/>
          <w:sz w:val="18"/>
          <w:szCs w:val="18"/>
          <w:lang w:val="en-US"/>
        </w:rPr>
        <w:t>\(</w:t>
      </w:r>
      <w:r w:rsidRPr="00A66496">
        <w:rPr>
          <w:rFonts w:ascii="Menlo" w:hAnsi="Menlo" w:cs="Menlo"/>
          <w:noProof/>
          <w:color w:val="3F6E74"/>
          <w:sz w:val="18"/>
          <w:szCs w:val="18"/>
          <w:lang w:val="en-US"/>
        </w:rPr>
        <w:t>radius</w:t>
      </w:r>
      <w:r w:rsidRPr="00A66496">
        <w:rPr>
          <w:rFonts w:ascii="Menlo" w:hAnsi="Menlo" w:cs="Menlo"/>
          <w:noProof/>
          <w:color w:val="000000"/>
          <w:sz w:val="18"/>
          <w:szCs w:val="18"/>
          <w:lang w:val="en-US"/>
        </w:rPr>
        <w:t>)</w:t>
      </w:r>
      <w:r w:rsidRPr="00A66496">
        <w:rPr>
          <w:rFonts w:ascii="Menlo" w:hAnsi="Menlo" w:cs="Menlo"/>
          <w:noProof/>
          <w:color w:val="C41A16"/>
          <w:sz w:val="18"/>
          <w:szCs w:val="18"/>
          <w:lang w:val="en-US"/>
        </w:rPr>
        <w:t>."</w:t>
      </w:r>
    </w:p>
    <w:p w14:paraId="3C269FE5" w14:textId="77777777" w:rsidR="00D05199" w:rsidRPr="00A66496" w:rsidRDefault="00D05199" w:rsidP="001462DB">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p>
    <w:p w14:paraId="30D0E471" w14:textId="77777777" w:rsidR="00D05199" w:rsidRPr="00A66496" w:rsidRDefault="00D05199" w:rsidP="001462DB">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w:t>
      </w:r>
    </w:p>
    <w:p w14:paraId="58D88B21" w14:textId="77777777" w:rsidR="00D05199" w:rsidRPr="00A66496" w:rsidRDefault="00D05199" w:rsidP="001462DB">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AA3391"/>
          <w:sz w:val="18"/>
          <w:szCs w:val="18"/>
          <w:lang w:val="en-US"/>
        </w:rPr>
        <w:t>let</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successfulCircle</w:t>
      </w:r>
      <w:r w:rsidRPr="00A66496">
        <w:rPr>
          <w:rFonts w:ascii="Menlo" w:hAnsi="Menlo" w:cs="Menlo"/>
          <w:noProof/>
          <w:color w:val="000000"/>
          <w:sz w:val="18"/>
          <w:szCs w:val="18"/>
          <w:lang w:val="en-US"/>
        </w:rPr>
        <w:t xml:space="preserve"> = </w:t>
      </w:r>
      <w:r w:rsidRPr="00A66496">
        <w:rPr>
          <w:rFonts w:ascii="Menlo" w:hAnsi="Menlo" w:cs="Menlo"/>
          <w:noProof/>
          <w:color w:val="3F6E74"/>
          <w:sz w:val="18"/>
          <w:szCs w:val="18"/>
          <w:lang w:val="en-US"/>
        </w:rPr>
        <w:t>Circle</w:t>
      </w:r>
      <w:r w:rsidRPr="00A66496">
        <w:rPr>
          <w:rFonts w:ascii="Menlo" w:hAnsi="Menlo" w:cs="Menlo"/>
          <w:noProof/>
          <w:color w:val="000000"/>
          <w:sz w:val="18"/>
          <w:szCs w:val="18"/>
          <w:lang w:val="en-US"/>
        </w:rPr>
        <w:t>(</w:t>
      </w:r>
      <w:r w:rsidRPr="00A66496">
        <w:rPr>
          <w:rFonts w:ascii="Menlo" w:hAnsi="Menlo" w:cs="Menlo"/>
          <w:noProof/>
          <w:color w:val="3F6E74"/>
          <w:sz w:val="18"/>
          <w:szCs w:val="18"/>
          <w:lang w:val="en-US"/>
        </w:rPr>
        <w:t>radius</w:t>
      </w:r>
      <w:r w:rsidRPr="00A66496">
        <w:rPr>
          <w:rFonts w:ascii="Menlo" w:hAnsi="Menlo" w:cs="Menlo"/>
          <w:noProof/>
          <w:color w:val="000000"/>
          <w:sz w:val="18"/>
          <w:szCs w:val="18"/>
          <w:lang w:val="en-US"/>
        </w:rPr>
        <w:t xml:space="preserve">: </w:t>
      </w:r>
      <w:r w:rsidRPr="00A66496">
        <w:rPr>
          <w:rFonts w:ascii="Menlo" w:hAnsi="Menlo" w:cs="Menlo"/>
          <w:noProof/>
          <w:color w:val="1C00CF"/>
          <w:sz w:val="18"/>
          <w:szCs w:val="18"/>
          <w:lang w:val="en-US"/>
        </w:rPr>
        <w:t>4.2</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name</w:t>
      </w:r>
      <w:r w:rsidRPr="00A66496">
        <w:rPr>
          <w:rFonts w:ascii="Menlo" w:hAnsi="Menlo" w:cs="Menlo"/>
          <w:noProof/>
          <w:color w:val="000000"/>
          <w:sz w:val="18"/>
          <w:szCs w:val="18"/>
          <w:lang w:val="en-US"/>
        </w:rPr>
        <w:t xml:space="preserve">: </w:t>
      </w:r>
      <w:r w:rsidRPr="00A66496">
        <w:rPr>
          <w:rFonts w:ascii="Menlo" w:hAnsi="Menlo" w:cs="Menlo"/>
          <w:noProof/>
          <w:color w:val="C41A16"/>
          <w:sz w:val="18"/>
          <w:szCs w:val="18"/>
          <w:lang w:val="en-US"/>
        </w:rPr>
        <w:t>"successful circle"</w:t>
      </w:r>
      <w:r w:rsidRPr="00A66496">
        <w:rPr>
          <w:rFonts w:ascii="Menlo" w:hAnsi="Menlo" w:cs="Menlo"/>
          <w:noProof/>
          <w:color w:val="000000"/>
          <w:sz w:val="18"/>
          <w:szCs w:val="18"/>
          <w:lang w:val="en-US"/>
        </w:rPr>
        <w:t>)</w:t>
      </w:r>
    </w:p>
    <w:p w14:paraId="065E6727" w14:textId="77777777" w:rsidR="00D05199" w:rsidRPr="00A66496" w:rsidRDefault="00D05199" w:rsidP="001462DB">
      <w:pPr>
        <w:pStyle w:val="NormalWeb"/>
        <w:spacing w:before="0" w:beforeAutospacing="0" w:after="62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AA3391"/>
          <w:sz w:val="18"/>
          <w:szCs w:val="18"/>
          <w:lang w:val="en-US"/>
        </w:rPr>
        <w:t>let</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failedCircle</w:t>
      </w:r>
      <w:r w:rsidRPr="00A66496">
        <w:rPr>
          <w:rFonts w:ascii="Menlo" w:hAnsi="Menlo" w:cs="Menlo"/>
          <w:noProof/>
          <w:color w:val="000000"/>
          <w:sz w:val="18"/>
          <w:szCs w:val="18"/>
          <w:lang w:val="en-US"/>
        </w:rPr>
        <w:t xml:space="preserve"> = </w:t>
      </w:r>
      <w:r w:rsidRPr="00A66496">
        <w:rPr>
          <w:rFonts w:ascii="Menlo" w:hAnsi="Menlo" w:cs="Menlo"/>
          <w:noProof/>
          <w:color w:val="3F6E74"/>
          <w:sz w:val="18"/>
          <w:szCs w:val="18"/>
          <w:lang w:val="en-US"/>
        </w:rPr>
        <w:t>Circle</w:t>
      </w:r>
      <w:r w:rsidRPr="00A66496">
        <w:rPr>
          <w:rFonts w:ascii="Menlo" w:hAnsi="Menlo" w:cs="Menlo"/>
          <w:noProof/>
          <w:color w:val="000000"/>
          <w:sz w:val="18"/>
          <w:szCs w:val="18"/>
          <w:lang w:val="en-US"/>
        </w:rPr>
        <w:t>(</w:t>
      </w:r>
      <w:r w:rsidRPr="00A66496">
        <w:rPr>
          <w:rFonts w:ascii="Menlo" w:hAnsi="Menlo" w:cs="Menlo"/>
          <w:noProof/>
          <w:color w:val="3F6E74"/>
          <w:sz w:val="18"/>
          <w:szCs w:val="18"/>
          <w:lang w:val="en-US"/>
        </w:rPr>
        <w:t>radius</w:t>
      </w:r>
      <w:r w:rsidRPr="00A66496">
        <w:rPr>
          <w:rFonts w:ascii="Menlo" w:hAnsi="Menlo" w:cs="Menlo"/>
          <w:noProof/>
          <w:color w:val="000000"/>
          <w:sz w:val="18"/>
          <w:szCs w:val="18"/>
          <w:lang w:val="en-US"/>
        </w:rPr>
        <w:t xml:space="preserve">: </w:t>
      </w:r>
      <w:r w:rsidRPr="00A66496">
        <w:rPr>
          <w:rFonts w:ascii="Menlo" w:hAnsi="Menlo" w:cs="Menlo"/>
          <w:noProof/>
          <w:color w:val="1C00CF"/>
          <w:sz w:val="18"/>
          <w:szCs w:val="18"/>
          <w:lang w:val="en-US"/>
        </w:rPr>
        <w:t>-7</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name</w:t>
      </w:r>
      <w:r w:rsidRPr="00A66496">
        <w:rPr>
          <w:rFonts w:ascii="Menlo" w:hAnsi="Menlo" w:cs="Menlo"/>
          <w:noProof/>
          <w:color w:val="000000"/>
          <w:sz w:val="18"/>
          <w:szCs w:val="18"/>
          <w:lang w:val="en-US"/>
        </w:rPr>
        <w:t xml:space="preserve">: </w:t>
      </w:r>
      <w:r w:rsidRPr="00A66496">
        <w:rPr>
          <w:rFonts w:ascii="Menlo" w:hAnsi="Menlo" w:cs="Menlo"/>
          <w:noProof/>
          <w:color w:val="C41A16"/>
          <w:sz w:val="18"/>
          <w:szCs w:val="18"/>
          <w:lang w:val="en-US"/>
        </w:rPr>
        <w:t>"failed circle"</w:t>
      </w:r>
      <w:r w:rsidRPr="00A66496">
        <w:rPr>
          <w:rFonts w:ascii="Menlo" w:hAnsi="Menlo" w:cs="Menlo"/>
          <w:noProof/>
          <w:color w:val="000000"/>
          <w:sz w:val="18"/>
          <w:szCs w:val="18"/>
          <w:lang w:val="en-US"/>
        </w:rPr>
        <w:t>)</w:t>
      </w:r>
    </w:p>
    <w:p w14:paraId="21854633" w14:textId="78725278" w:rsidR="006A0976" w:rsidRDefault="006A0976" w:rsidP="006A0976">
      <w:r>
        <w:t xml:space="preserve">Inicializadores também possuem uma </w:t>
      </w:r>
      <w:r w:rsidR="003732C4">
        <w:t xml:space="preserve">série </w:t>
      </w:r>
      <w:r>
        <w:t xml:space="preserve">de modificadores. O inicializador padrão é o </w:t>
      </w:r>
      <w:r>
        <w:rPr>
          <w:b/>
        </w:rPr>
        <w:t xml:space="preserve">designado </w:t>
      </w:r>
      <w:r>
        <w:t xml:space="preserve">e não precisa de qualquer </w:t>
      </w:r>
      <w:r w:rsidR="003732C4">
        <w:t>palavra-</w:t>
      </w:r>
      <w:r>
        <w:t xml:space="preserve">chave para determinar </w:t>
      </w:r>
      <w:r w:rsidR="003732C4">
        <w:t>isso</w:t>
      </w:r>
      <w:r>
        <w:t xml:space="preserve">. </w:t>
      </w:r>
      <w:r w:rsidR="003732C4">
        <w:t xml:space="preserve">Esse </w:t>
      </w:r>
      <w:r>
        <w:t xml:space="preserve">inicializador atua primariamente </w:t>
      </w:r>
      <w:r>
        <w:lastRenderedPageBreak/>
        <w:t xml:space="preserve">nas classes e todas </w:t>
      </w:r>
      <w:r w:rsidR="003732C4">
        <w:t>elas</w:t>
      </w:r>
      <w:r>
        <w:t xml:space="preserve"> possuem definitivamente um inicializador designado, mesmo que </w:t>
      </w:r>
      <w:r w:rsidR="003732C4">
        <w:t xml:space="preserve">ele </w:t>
      </w:r>
      <w:r>
        <w:t>esteja em suas superclasses.</w:t>
      </w:r>
    </w:p>
    <w:p w14:paraId="1D3144C6" w14:textId="31A25B65" w:rsidR="006A0976" w:rsidRDefault="006A0976" w:rsidP="006A0976">
      <w:r>
        <w:t xml:space="preserve">O modificador </w:t>
      </w:r>
      <w:r w:rsidR="00A11492">
        <w:rPr>
          <w:rFonts w:ascii="Menlo" w:hAnsi="Menlo" w:cs="Menlo"/>
          <w:noProof/>
          <w:color w:val="AA3391"/>
          <w:sz w:val="18"/>
          <w:szCs w:val="18"/>
        </w:rPr>
        <w:t>convenience</w:t>
      </w:r>
      <w:r w:rsidR="00A11492" w:rsidRPr="001462DB">
        <w:rPr>
          <w:rFonts w:ascii="Menlo" w:hAnsi="Menlo" w:cs="Menlo"/>
          <w:noProof/>
          <w:sz w:val="18"/>
          <w:szCs w:val="18"/>
        </w:rPr>
        <w:t xml:space="preserve"> </w:t>
      </w:r>
      <w:r>
        <w:t xml:space="preserve">ao lado do inicializador indica </w:t>
      </w:r>
      <w:r>
        <w:rPr>
          <w:b/>
        </w:rPr>
        <w:t xml:space="preserve">inicialização de conveniência, </w:t>
      </w:r>
      <w:r>
        <w:t>ou seja, adiciona comportamento ou personalização inicial</w:t>
      </w:r>
      <w:r w:rsidR="00451106">
        <w:t>,</w:t>
      </w:r>
      <w:r>
        <w:t xml:space="preserve"> mas deve necessariamente ser chamado </w:t>
      </w:r>
      <w:r w:rsidR="003732C4">
        <w:t xml:space="preserve">por meio </w:t>
      </w:r>
      <w:r>
        <w:t>de um inicializador designado.</w:t>
      </w:r>
    </w:p>
    <w:p w14:paraId="5A1188CA" w14:textId="3C991280" w:rsidR="005136E6" w:rsidRDefault="005136E6" w:rsidP="006A0976">
      <w:r>
        <w:t xml:space="preserve">O </w:t>
      </w:r>
      <w:r w:rsidR="00A11492">
        <w:rPr>
          <w:rFonts w:ascii="Menlo" w:hAnsi="Menlo" w:cs="Menlo"/>
          <w:noProof/>
          <w:color w:val="AA3391"/>
          <w:sz w:val="18"/>
          <w:szCs w:val="18"/>
        </w:rPr>
        <w:t>required</w:t>
      </w:r>
      <w:r w:rsidR="00A11492" w:rsidRPr="001462DB">
        <w:rPr>
          <w:rFonts w:ascii="Menlo" w:hAnsi="Menlo" w:cs="Menlo"/>
          <w:noProof/>
          <w:sz w:val="18"/>
          <w:szCs w:val="18"/>
        </w:rPr>
        <w:t xml:space="preserve"> </w:t>
      </w:r>
      <w:r>
        <w:t xml:space="preserve">indica que cada subclasse deve implementar sua própria versão </w:t>
      </w:r>
      <w:r w:rsidR="00232357">
        <w:t xml:space="preserve">de </w:t>
      </w:r>
      <w:r>
        <w:t>inicializador.</w:t>
      </w:r>
    </w:p>
    <w:p w14:paraId="2AF73B29" w14:textId="77777777" w:rsidR="000D41DF" w:rsidRDefault="000D41DF" w:rsidP="006A0976"/>
    <w:p w14:paraId="4C7FD74E" w14:textId="3D3B6750" w:rsidR="006A0976" w:rsidRPr="00E74338" w:rsidRDefault="000D41DF" w:rsidP="00B4568F">
      <w:pPr>
        <w:pStyle w:val="Ttulo2"/>
        <w:rPr>
          <w:i/>
        </w:rPr>
      </w:pPr>
      <w:proofErr w:type="spellStart"/>
      <w:r w:rsidRPr="00E74338">
        <w:rPr>
          <w:i/>
        </w:rPr>
        <w:t>Casting</w:t>
      </w:r>
      <w:proofErr w:type="spellEnd"/>
    </w:p>
    <w:p w14:paraId="47075762" w14:textId="54BAF3AB" w:rsidR="005136E6" w:rsidRDefault="005136E6" w:rsidP="005136E6">
      <w:r>
        <w:rPr>
          <w:b/>
        </w:rPr>
        <w:t xml:space="preserve">Conversão de tipo </w:t>
      </w:r>
      <w:r>
        <w:t>(</w:t>
      </w:r>
      <w:proofErr w:type="spellStart"/>
      <w:r w:rsidRPr="00E74338">
        <w:rPr>
          <w:i/>
        </w:rPr>
        <w:t>casting</w:t>
      </w:r>
      <w:proofErr w:type="spellEnd"/>
      <w:r>
        <w:t xml:space="preserve">) é uma maneira de verificar o tipo de uma instância e </w:t>
      </w:r>
      <w:r w:rsidR="00232357">
        <w:t>tratá</w:t>
      </w:r>
      <w:r>
        <w:t>-la como se fosse uma superclasse ou subclasse de sua própria hierarquia de classes.</w:t>
      </w:r>
    </w:p>
    <w:p w14:paraId="54E704C9" w14:textId="2322DAAA" w:rsidR="005136E6" w:rsidRDefault="005136E6" w:rsidP="005136E6">
      <w:r>
        <w:t>Nos bastidores</w:t>
      </w:r>
      <w:r w:rsidR="00232357">
        <w:t>,</w:t>
      </w:r>
      <w:r>
        <w:t xml:space="preserve"> uma constante ou variável de um determinado tipo de classe pode realmente se referir a uma subclasse. Quando você julgar que </w:t>
      </w:r>
      <w:r w:rsidR="00883E90">
        <w:t xml:space="preserve">esse </w:t>
      </w:r>
      <w:r>
        <w:t xml:space="preserve">é o caso, pode-se tentar fazer um </w:t>
      </w:r>
      <w:proofErr w:type="spellStart"/>
      <w:r w:rsidRPr="00415C7C">
        <w:rPr>
          <w:b/>
          <w:i/>
        </w:rPr>
        <w:t>downcast</w:t>
      </w:r>
      <w:proofErr w:type="spellEnd"/>
      <w:r>
        <w:t xml:space="preserve"> para o tipo de subclasse utilizando o operador de conversão de tipo.</w:t>
      </w:r>
    </w:p>
    <w:p w14:paraId="7F7F98E7" w14:textId="1A758C86" w:rsidR="005136E6" w:rsidRDefault="005136E6" w:rsidP="005136E6">
      <w:r>
        <w:t xml:space="preserve">Mas fique atento, pois o </w:t>
      </w:r>
      <w:proofErr w:type="spellStart"/>
      <w:r w:rsidRPr="00415C7C">
        <w:rPr>
          <w:i/>
        </w:rPr>
        <w:t>downcasting</w:t>
      </w:r>
      <w:proofErr w:type="spellEnd"/>
      <w:r>
        <w:t xml:space="preserve"> pode falhar, </w:t>
      </w:r>
      <w:r w:rsidR="00883E90">
        <w:t xml:space="preserve">uma vez que </w:t>
      </w:r>
      <w:r>
        <w:t xml:space="preserve">não é garantido que o valor da variável ou constante é do tipo da subclasse que se espera. </w:t>
      </w:r>
      <w:r w:rsidR="00883E90">
        <w:t xml:space="preserve">Nesse </w:t>
      </w:r>
      <w:r>
        <w:t xml:space="preserve">caso o operador de conversão de tipo vem em duas formas diferentes. A forma opcional, </w:t>
      </w:r>
      <w:proofErr w:type="gramStart"/>
      <w:r w:rsidR="00A11492" w:rsidRPr="00A11492">
        <w:rPr>
          <w:rFonts w:ascii="Menlo" w:hAnsi="Menlo" w:cs="Menlo"/>
          <w:color w:val="AA3391"/>
          <w:sz w:val="18"/>
          <w:szCs w:val="18"/>
        </w:rPr>
        <w:t>as</w:t>
      </w:r>
      <w:r w:rsidR="00A11492" w:rsidRPr="00A11492">
        <w:rPr>
          <w:rFonts w:ascii="Menlo" w:hAnsi="Menlo" w:cs="Menlo"/>
          <w:sz w:val="18"/>
          <w:szCs w:val="18"/>
        </w:rPr>
        <w:t>?</w:t>
      </w:r>
      <w:r>
        <w:t>,</w:t>
      </w:r>
      <w:proofErr w:type="gramEnd"/>
      <w:r>
        <w:t xml:space="preserve"> </w:t>
      </w:r>
      <w:r w:rsidR="006D4DD6">
        <w:t xml:space="preserve">que </w:t>
      </w:r>
      <w:r>
        <w:t xml:space="preserve">retorna um valor opcional do tipo que você está tentando fazer o </w:t>
      </w:r>
      <w:proofErr w:type="spellStart"/>
      <w:r w:rsidRPr="00415C7C">
        <w:rPr>
          <w:i/>
        </w:rPr>
        <w:t>downcast</w:t>
      </w:r>
      <w:proofErr w:type="spellEnd"/>
      <w:r>
        <w:t xml:space="preserve">. A forma forçada, </w:t>
      </w:r>
      <w:proofErr w:type="gramStart"/>
      <w:r w:rsidR="00A11492" w:rsidRPr="00A11492">
        <w:rPr>
          <w:rFonts w:ascii="Menlo" w:hAnsi="Menlo" w:cs="Menlo"/>
          <w:color w:val="AA3391"/>
          <w:sz w:val="18"/>
          <w:szCs w:val="18"/>
        </w:rPr>
        <w:t>as</w:t>
      </w:r>
      <w:r w:rsidR="00A11492">
        <w:rPr>
          <w:rFonts w:ascii="Menlo" w:hAnsi="Menlo" w:cs="Menlo"/>
          <w:sz w:val="18"/>
          <w:szCs w:val="18"/>
        </w:rPr>
        <w:t>!</w:t>
      </w:r>
      <w:r>
        <w:t>,</w:t>
      </w:r>
      <w:proofErr w:type="gramEnd"/>
      <w:r>
        <w:t xml:space="preserve"> </w:t>
      </w:r>
      <w:r w:rsidR="006D4DD6">
        <w:t xml:space="preserve">que </w:t>
      </w:r>
      <w:r>
        <w:t xml:space="preserve">tenta desencapsular o objeto sofrendo o </w:t>
      </w:r>
      <w:proofErr w:type="spellStart"/>
      <w:r w:rsidRPr="00415C7C">
        <w:rPr>
          <w:i/>
        </w:rPr>
        <w:t>downcasting</w:t>
      </w:r>
      <w:proofErr w:type="spellEnd"/>
      <w:r>
        <w:t xml:space="preserve"> à força.</w:t>
      </w:r>
    </w:p>
    <w:p w14:paraId="663A5F9D" w14:textId="0874E5A9" w:rsidR="005136E6" w:rsidRDefault="005136E6" w:rsidP="005136E6">
      <w:r>
        <w:t xml:space="preserve">Use o operador de conversão de tipo opcional quando você não </w:t>
      </w:r>
      <w:r w:rsidR="002F7F69">
        <w:t xml:space="preserve">tiver </w:t>
      </w:r>
      <w:r>
        <w:t>certeza</w:t>
      </w:r>
      <w:r w:rsidR="002F7F69">
        <w:t xml:space="preserve"> de</w:t>
      </w:r>
      <w:r>
        <w:t xml:space="preserve"> </w:t>
      </w:r>
      <w:r w:rsidR="006D4DD6">
        <w:t>que</w:t>
      </w:r>
      <w:r>
        <w:t xml:space="preserve"> os </w:t>
      </w:r>
      <w:proofErr w:type="spellStart"/>
      <w:r w:rsidRPr="00415C7C">
        <w:rPr>
          <w:i/>
        </w:rPr>
        <w:t>downcast</w:t>
      </w:r>
      <w:proofErr w:type="spellEnd"/>
      <w:r>
        <w:t xml:space="preserve"> ter</w:t>
      </w:r>
      <w:r w:rsidR="006D4DD6">
        <w:t>ão</w:t>
      </w:r>
      <w:r>
        <w:t xml:space="preserve"> sucesso. </w:t>
      </w:r>
      <w:r w:rsidR="002F7F69">
        <w:t xml:space="preserve">Essa </w:t>
      </w:r>
      <w:r>
        <w:t>forma de operador sempre retornará um valor opcional</w:t>
      </w:r>
      <w:r w:rsidR="00A11492">
        <w:t xml:space="preserve"> e o valor será </w:t>
      </w:r>
      <w:proofErr w:type="spellStart"/>
      <w:r w:rsidR="00A11492">
        <w:rPr>
          <w:rFonts w:ascii="Menlo" w:hAnsi="Menlo" w:cs="Menlo"/>
          <w:color w:val="AA3391"/>
          <w:sz w:val="18"/>
          <w:szCs w:val="18"/>
        </w:rPr>
        <w:t>nil</w:t>
      </w:r>
      <w:proofErr w:type="spellEnd"/>
      <w:r w:rsidR="00A11492">
        <w:rPr>
          <w:rFonts w:ascii="Menlo" w:hAnsi="Menlo" w:cs="Menlo"/>
          <w:color w:val="AA3391"/>
          <w:sz w:val="18"/>
          <w:szCs w:val="18"/>
        </w:rPr>
        <w:t xml:space="preserve"> </w:t>
      </w:r>
      <w:r w:rsidR="00A11492">
        <w:t xml:space="preserve">se o </w:t>
      </w:r>
      <w:proofErr w:type="spellStart"/>
      <w:r w:rsidR="00A11492" w:rsidRPr="00415C7C">
        <w:rPr>
          <w:i/>
        </w:rPr>
        <w:t>downcast</w:t>
      </w:r>
      <w:proofErr w:type="spellEnd"/>
      <w:r w:rsidR="00A11492">
        <w:t xml:space="preserve"> não for possível. </w:t>
      </w:r>
      <w:r w:rsidR="002F7F69">
        <w:t xml:space="preserve">Isso </w:t>
      </w:r>
      <w:r w:rsidR="006D4DD6">
        <w:t xml:space="preserve">lhe </w:t>
      </w:r>
      <w:r w:rsidR="00A11492">
        <w:t>permite</w:t>
      </w:r>
      <w:r w:rsidR="006D4DD6">
        <w:t xml:space="preserve"> </w:t>
      </w:r>
      <w:r w:rsidR="00A11492">
        <w:t xml:space="preserve">verificar se há um </w:t>
      </w:r>
      <w:proofErr w:type="spellStart"/>
      <w:r w:rsidR="00A11492" w:rsidRPr="00415C7C">
        <w:rPr>
          <w:i/>
        </w:rPr>
        <w:t>downcast</w:t>
      </w:r>
      <w:proofErr w:type="spellEnd"/>
      <w:r w:rsidR="00A11492">
        <w:t xml:space="preserve"> bem-sucedido.</w:t>
      </w:r>
    </w:p>
    <w:p w14:paraId="1DFFAA4A" w14:textId="17AD4CBB" w:rsidR="00A11492" w:rsidRDefault="00A11492" w:rsidP="005136E6">
      <w:r>
        <w:t>O operador de conversão de tipo forçada deve ser utilizado somente quando houver certeza</w:t>
      </w:r>
      <w:r w:rsidR="002F7F69">
        <w:t xml:space="preserve"> de</w:t>
      </w:r>
      <w:r>
        <w:t xml:space="preserve"> </w:t>
      </w:r>
      <w:r w:rsidR="006D4DD6">
        <w:t>que</w:t>
      </w:r>
      <w:r>
        <w:t xml:space="preserve"> o </w:t>
      </w:r>
      <w:proofErr w:type="spellStart"/>
      <w:r w:rsidRPr="009B6855">
        <w:rPr>
          <w:i/>
        </w:rPr>
        <w:t>downcast</w:t>
      </w:r>
      <w:proofErr w:type="spellEnd"/>
      <w:r>
        <w:t xml:space="preserve"> será </w:t>
      </w:r>
      <w:r w:rsidR="002F7F69">
        <w:t>bem-</w:t>
      </w:r>
      <w:r>
        <w:t xml:space="preserve">sucedido. </w:t>
      </w:r>
      <w:r w:rsidR="002F7F69">
        <w:t xml:space="preserve">Essa </w:t>
      </w:r>
      <w:r>
        <w:t>forma de operador disparar</w:t>
      </w:r>
      <w:r w:rsidR="002F7F69">
        <w:t>á</w:t>
      </w:r>
      <w:r>
        <w:t xml:space="preserve"> um erro de execução (</w:t>
      </w:r>
      <w:r w:rsidRPr="009B6855">
        <w:rPr>
          <w:b/>
          <w:i/>
        </w:rPr>
        <w:t>crash</w:t>
      </w:r>
      <w:r>
        <w:t xml:space="preserve">) se você tentar fazer um </w:t>
      </w:r>
      <w:proofErr w:type="spellStart"/>
      <w:r w:rsidRPr="009B6855">
        <w:rPr>
          <w:i/>
        </w:rPr>
        <w:t>downcast</w:t>
      </w:r>
      <w:proofErr w:type="spellEnd"/>
      <w:r>
        <w:t xml:space="preserve"> para um tipo de classe incorreta.</w:t>
      </w:r>
    </w:p>
    <w:p w14:paraId="76AE2C44" w14:textId="4344EF64" w:rsidR="00A11492" w:rsidRPr="00A11492" w:rsidRDefault="00A11492" w:rsidP="005136E6">
      <w:r>
        <w:t xml:space="preserve">Este exemplo mostra a utilização do operador de conversão de tipo opcional para verificar se a forma de um </w:t>
      </w:r>
      <w:proofErr w:type="spellStart"/>
      <w:r w:rsidRPr="009B6855">
        <w:rPr>
          <w:i/>
        </w:rPr>
        <w:t>array</w:t>
      </w:r>
      <w:proofErr w:type="spellEnd"/>
      <w:r>
        <w:t xml:space="preserve"> de formatos é um quadrado ou um triângulo. A cada correspondência de triângulos ou quadrados</w:t>
      </w:r>
      <w:r w:rsidR="00463584">
        <w:t>,</w:t>
      </w:r>
      <w:r>
        <w:t xml:space="preserve"> </w:t>
      </w:r>
      <w:r w:rsidR="00463584">
        <w:t xml:space="preserve">incrementa-se </w:t>
      </w:r>
      <w:r>
        <w:t xml:space="preserve">um contador respectivo e </w:t>
      </w:r>
      <w:r w:rsidR="00463584">
        <w:t xml:space="preserve">faz-se </w:t>
      </w:r>
      <w:proofErr w:type="spellStart"/>
      <w:r w:rsidRPr="009B6855">
        <w:rPr>
          <w:i/>
        </w:rPr>
        <w:t>print</w:t>
      </w:r>
      <w:proofErr w:type="spellEnd"/>
      <w:r>
        <w:t xml:space="preserve"> no final.</w:t>
      </w:r>
    </w:p>
    <w:p w14:paraId="0F5EBB14" w14:textId="77777777" w:rsidR="00D05199" w:rsidRPr="00A66496" w:rsidRDefault="00D05199" w:rsidP="00A11492">
      <w:pPr>
        <w:pStyle w:val="NormalWeb"/>
        <w:spacing w:before="46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AA3391"/>
          <w:sz w:val="18"/>
          <w:szCs w:val="18"/>
          <w:lang w:val="en-US"/>
        </w:rPr>
        <w:t>class</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Triangle</w:t>
      </w:r>
      <w:r w:rsidRPr="00A66496">
        <w:rPr>
          <w:rFonts w:ascii="Menlo" w:hAnsi="Menlo" w:cs="Menlo"/>
          <w:noProof/>
          <w:color w:val="000000"/>
          <w:sz w:val="18"/>
          <w:szCs w:val="18"/>
          <w:lang w:val="en-US"/>
        </w:rPr>
        <w:t xml:space="preserve">: </w:t>
      </w:r>
      <w:r w:rsidRPr="00A66496">
        <w:rPr>
          <w:rFonts w:ascii="Menlo" w:hAnsi="Menlo" w:cs="Menlo"/>
          <w:noProof/>
          <w:color w:val="5C2699"/>
          <w:sz w:val="18"/>
          <w:szCs w:val="18"/>
          <w:lang w:val="en-US"/>
        </w:rPr>
        <w:t>NamedShape</w:t>
      </w:r>
      <w:r w:rsidRPr="00A66496">
        <w:rPr>
          <w:rFonts w:ascii="Menlo" w:hAnsi="Menlo" w:cs="Menlo"/>
          <w:noProof/>
          <w:color w:val="000000"/>
          <w:sz w:val="18"/>
          <w:szCs w:val="18"/>
          <w:lang w:val="en-US"/>
        </w:rPr>
        <w:t xml:space="preserve"> {</w:t>
      </w:r>
    </w:p>
    <w:p w14:paraId="403BA7A9" w14:textId="77777777" w:rsidR="00D05199" w:rsidRPr="00A66496" w:rsidRDefault="00D05199" w:rsidP="00A11492">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r w:rsidRPr="00A66496">
        <w:rPr>
          <w:rFonts w:ascii="Menlo" w:hAnsi="Menlo" w:cs="Menlo"/>
          <w:noProof/>
          <w:color w:val="AA3391"/>
          <w:sz w:val="18"/>
          <w:szCs w:val="18"/>
          <w:lang w:val="en-US"/>
        </w:rPr>
        <w:t>init</w:t>
      </w:r>
      <w:r w:rsidRPr="00A66496">
        <w:rPr>
          <w:rFonts w:ascii="Menlo" w:hAnsi="Menlo" w:cs="Menlo"/>
          <w:noProof/>
          <w:color w:val="000000"/>
          <w:sz w:val="18"/>
          <w:szCs w:val="18"/>
          <w:lang w:val="en-US"/>
        </w:rPr>
        <w:t>(</w:t>
      </w:r>
      <w:r w:rsidRPr="00A66496">
        <w:rPr>
          <w:rFonts w:ascii="Menlo" w:hAnsi="Menlo" w:cs="Menlo"/>
          <w:noProof/>
          <w:color w:val="3F6E74"/>
          <w:sz w:val="18"/>
          <w:szCs w:val="18"/>
          <w:lang w:val="en-US"/>
        </w:rPr>
        <w:t>sideLength</w:t>
      </w:r>
      <w:r w:rsidRPr="00A66496">
        <w:rPr>
          <w:rFonts w:ascii="Menlo" w:hAnsi="Menlo" w:cs="Menlo"/>
          <w:noProof/>
          <w:color w:val="000000"/>
          <w:sz w:val="18"/>
          <w:szCs w:val="18"/>
          <w:lang w:val="en-US"/>
        </w:rPr>
        <w:t xml:space="preserve">: </w:t>
      </w:r>
      <w:r w:rsidRPr="00A66496">
        <w:rPr>
          <w:rFonts w:ascii="Menlo" w:hAnsi="Menlo" w:cs="Menlo"/>
          <w:noProof/>
          <w:color w:val="5C2699"/>
          <w:sz w:val="18"/>
          <w:szCs w:val="18"/>
          <w:lang w:val="en-US"/>
        </w:rPr>
        <w:t>Double</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name</w:t>
      </w:r>
      <w:r w:rsidRPr="00A66496">
        <w:rPr>
          <w:rFonts w:ascii="Menlo" w:hAnsi="Menlo" w:cs="Menlo"/>
          <w:noProof/>
          <w:color w:val="000000"/>
          <w:sz w:val="18"/>
          <w:szCs w:val="18"/>
          <w:lang w:val="en-US"/>
        </w:rPr>
        <w:t xml:space="preserve">: </w:t>
      </w:r>
      <w:r w:rsidRPr="00A66496">
        <w:rPr>
          <w:rFonts w:ascii="Menlo" w:hAnsi="Menlo" w:cs="Menlo"/>
          <w:noProof/>
          <w:color w:val="5C2699"/>
          <w:sz w:val="18"/>
          <w:szCs w:val="18"/>
          <w:lang w:val="en-US"/>
        </w:rPr>
        <w:t>String</w:t>
      </w:r>
      <w:r w:rsidRPr="00A66496">
        <w:rPr>
          <w:rFonts w:ascii="Menlo" w:hAnsi="Menlo" w:cs="Menlo"/>
          <w:noProof/>
          <w:color w:val="000000"/>
          <w:sz w:val="18"/>
          <w:szCs w:val="18"/>
          <w:lang w:val="en-US"/>
        </w:rPr>
        <w:t>) {</w:t>
      </w:r>
    </w:p>
    <w:p w14:paraId="4B9BDD7A" w14:textId="77777777" w:rsidR="00D05199" w:rsidRPr="00A66496" w:rsidRDefault="00D05199" w:rsidP="00A11492">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r w:rsidRPr="00A66496">
        <w:rPr>
          <w:rFonts w:ascii="Menlo" w:hAnsi="Menlo" w:cs="Menlo"/>
          <w:noProof/>
          <w:color w:val="AA3391"/>
          <w:sz w:val="18"/>
          <w:szCs w:val="18"/>
          <w:lang w:val="en-US"/>
        </w:rPr>
        <w:t>super</w:t>
      </w:r>
      <w:r w:rsidRPr="00A66496">
        <w:rPr>
          <w:rFonts w:ascii="Menlo" w:hAnsi="Menlo" w:cs="Menlo"/>
          <w:noProof/>
          <w:color w:val="000000"/>
          <w:sz w:val="18"/>
          <w:szCs w:val="18"/>
          <w:lang w:val="en-US"/>
        </w:rPr>
        <w:t>.</w:t>
      </w:r>
      <w:r w:rsidRPr="00A66496">
        <w:rPr>
          <w:rFonts w:ascii="Menlo" w:hAnsi="Menlo" w:cs="Menlo"/>
          <w:noProof/>
          <w:color w:val="AA3391"/>
          <w:sz w:val="18"/>
          <w:szCs w:val="18"/>
          <w:lang w:val="en-US"/>
        </w:rPr>
        <w:t>init</w:t>
      </w:r>
      <w:r w:rsidRPr="00A66496">
        <w:rPr>
          <w:rFonts w:ascii="Menlo" w:hAnsi="Menlo" w:cs="Menlo"/>
          <w:noProof/>
          <w:color w:val="000000"/>
          <w:sz w:val="18"/>
          <w:szCs w:val="18"/>
          <w:lang w:val="en-US"/>
        </w:rPr>
        <w:t>(</w:t>
      </w:r>
      <w:r w:rsidRPr="00A66496">
        <w:rPr>
          <w:rFonts w:ascii="Menlo" w:hAnsi="Menlo" w:cs="Menlo"/>
          <w:noProof/>
          <w:color w:val="3F6E74"/>
          <w:sz w:val="18"/>
          <w:szCs w:val="18"/>
          <w:lang w:val="en-US"/>
        </w:rPr>
        <w:t>name</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name</w:t>
      </w:r>
      <w:r w:rsidRPr="00A66496">
        <w:rPr>
          <w:rFonts w:ascii="Menlo" w:hAnsi="Menlo" w:cs="Menlo"/>
          <w:noProof/>
          <w:color w:val="000000"/>
          <w:sz w:val="18"/>
          <w:szCs w:val="18"/>
          <w:lang w:val="en-US"/>
        </w:rPr>
        <w:t>)</w:t>
      </w:r>
    </w:p>
    <w:p w14:paraId="358C7E6B" w14:textId="77777777" w:rsidR="00D05199" w:rsidRPr="00A66496" w:rsidRDefault="00D05199" w:rsidP="00A11492">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r w:rsidRPr="00A66496">
        <w:rPr>
          <w:rFonts w:ascii="Menlo" w:hAnsi="Menlo" w:cs="Menlo"/>
          <w:noProof/>
          <w:color w:val="3F6E74"/>
          <w:sz w:val="18"/>
          <w:szCs w:val="18"/>
          <w:lang w:val="en-US"/>
        </w:rPr>
        <w:t>numberOfSides</w:t>
      </w:r>
      <w:r w:rsidRPr="00A66496">
        <w:rPr>
          <w:rFonts w:ascii="Menlo" w:hAnsi="Menlo" w:cs="Menlo"/>
          <w:noProof/>
          <w:color w:val="000000"/>
          <w:sz w:val="18"/>
          <w:szCs w:val="18"/>
          <w:lang w:val="en-US"/>
        </w:rPr>
        <w:t xml:space="preserve"> = </w:t>
      </w:r>
      <w:r w:rsidRPr="00A66496">
        <w:rPr>
          <w:rFonts w:ascii="Menlo" w:hAnsi="Menlo" w:cs="Menlo"/>
          <w:noProof/>
          <w:color w:val="1C00CF"/>
          <w:sz w:val="18"/>
          <w:szCs w:val="18"/>
          <w:lang w:val="en-US"/>
        </w:rPr>
        <w:t>3</w:t>
      </w:r>
    </w:p>
    <w:p w14:paraId="69DA9454" w14:textId="77777777" w:rsidR="00D05199" w:rsidRPr="00A66496" w:rsidRDefault="00D05199" w:rsidP="00A11492">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p>
    <w:p w14:paraId="240ADF84" w14:textId="093C9EEC" w:rsidR="00D05199" w:rsidRPr="00A66496" w:rsidRDefault="00D05199" w:rsidP="00A11492">
      <w:pPr>
        <w:pStyle w:val="NormalWeb"/>
        <w:spacing w:before="0" w:beforeAutospacing="0" w:after="0" w:afterAutospacing="0"/>
        <w:ind w:left="567"/>
        <w:jc w:val="both"/>
        <w:textAlignment w:val="baseline"/>
        <w:rPr>
          <w:rFonts w:ascii="Menlo" w:hAnsi="Menlo" w:cs="Menlo"/>
          <w:noProof/>
          <w:color w:val="000000"/>
          <w:sz w:val="18"/>
          <w:szCs w:val="18"/>
          <w:lang w:val="en-US"/>
        </w:rPr>
      </w:pPr>
      <w:r w:rsidRPr="00A66496">
        <w:rPr>
          <w:rFonts w:ascii="Menlo" w:hAnsi="Menlo" w:cs="Menlo"/>
          <w:noProof/>
          <w:color w:val="000000"/>
          <w:sz w:val="18"/>
          <w:szCs w:val="18"/>
          <w:lang w:val="en-US"/>
        </w:rPr>
        <w:t>}</w:t>
      </w:r>
    </w:p>
    <w:p w14:paraId="75A96D51" w14:textId="77777777" w:rsidR="00A11492" w:rsidRPr="00A66496" w:rsidRDefault="00A11492" w:rsidP="00A11492">
      <w:pPr>
        <w:pStyle w:val="NormalWeb"/>
        <w:spacing w:before="0" w:beforeAutospacing="0" w:after="0" w:afterAutospacing="0"/>
        <w:ind w:left="567"/>
        <w:jc w:val="both"/>
        <w:textAlignment w:val="baseline"/>
        <w:rPr>
          <w:rFonts w:ascii="Menlo" w:hAnsi="Menlo" w:cs="Menlo"/>
          <w:noProof/>
          <w:color w:val="000000"/>
          <w:sz w:val="21"/>
          <w:szCs w:val="21"/>
          <w:lang w:val="en-US"/>
        </w:rPr>
      </w:pPr>
    </w:p>
    <w:p w14:paraId="77E16ADA" w14:textId="77777777" w:rsidR="00A11492" w:rsidRPr="00A66496" w:rsidRDefault="00D05199" w:rsidP="00A11492">
      <w:pPr>
        <w:pStyle w:val="NormalWeb"/>
        <w:spacing w:before="0" w:beforeAutospacing="0" w:after="0" w:afterAutospacing="0"/>
        <w:ind w:left="567"/>
        <w:jc w:val="both"/>
        <w:textAlignment w:val="baseline"/>
        <w:rPr>
          <w:rFonts w:ascii="Menlo" w:hAnsi="Menlo" w:cs="Menlo"/>
          <w:noProof/>
          <w:color w:val="000000"/>
          <w:sz w:val="18"/>
          <w:szCs w:val="18"/>
          <w:lang w:val="en-US"/>
        </w:rPr>
      </w:pPr>
      <w:r w:rsidRPr="00A66496">
        <w:rPr>
          <w:rFonts w:ascii="Menlo" w:hAnsi="Menlo" w:cs="Menlo"/>
          <w:noProof/>
          <w:color w:val="AA3391"/>
          <w:sz w:val="18"/>
          <w:szCs w:val="18"/>
          <w:lang w:val="en-US"/>
        </w:rPr>
        <w:t>let</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shapesArray</w:t>
      </w:r>
      <w:r w:rsidRPr="00A66496">
        <w:rPr>
          <w:rFonts w:ascii="Menlo" w:hAnsi="Menlo" w:cs="Menlo"/>
          <w:noProof/>
          <w:color w:val="000000"/>
          <w:sz w:val="18"/>
          <w:szCs w:val="18"/>
          <w:lang w:val="en-US"/>
        </w:rPr>
        <w:t xml:space="preserve"> = [</w:t>
      </w:r>
    </w:p>
    <w:p w14:paraId="620602CD" w14:textId="77777777" w:rsidR="00A11492" w:rsidRPr="00A66496" w:rsidRDefault="00D05199" w:rsidP="00A11492">
      <w:pPr>
        <w:pStyle w:val="NormalWeb"/>
        <w:spacing w:before="0" w:beforeAutospacing="0" w:after="0" w:afterAutospacing="0"/>
        <w:ind w:left="567"/>
        <w:jc w:val="both"/>
        <w:textAlignment w:val="baseline"/>
        <w:rPr>
          <w:rFonts w:ascii="Menlo" w:hAnsi="Menlo" w:cs="Menlo"/>
          <w:noProof/>
          <w:color w:val="000000"/>
          <w:sz w:val="18"/>
          <w:szCs w:val="18"/>
          <w:lang w:val="en-US"/>
        </w:rPr>
      </w:pPr>
      <w:r w:rsidRPr="00A66496">
        <w:rPr>
          <w:rFonts w:ascii="Menlo" w:hAnsi="Menlo" w:cs="Menlo"/>
          <w:noProof/>
          <w:color w:val="3F6E74"/>
          <w:sz w:val="18"/>
          <w:szCs w:val="18"/>
          <w:lang w:val="en-US"/>
        </w:rPr>
        <w:t>Triangle</w:t>
      </w:r>
      <w:r w:rsidRPr="00A66496">
        <w:rPr>
          <w:rFonts w:ascii="Menlo" w:hAnsi="Menlo" w:cs="Menlo"/>
          <w:noProof/>
          <w:color w:val="000000"/>
          <w:sz w:val="18"/>
          <w:szCs w:val="18"/>
          <w:lang w:val="en-US"/>
        </w:rPr>
        <w:t>(</w:t>
      </w:r>
      <w:r w:rsidRPr="00A66496">
        <w:rPr>
          <w:rFonts w:ascii="Menlo" w:hAnsi="Menlo" w:cs="Menlo"/>
          <w:noProof/>
          <w:color w:val="3F6E74"/>
          <w:sz w:val="18"/>
          <w:szCs w:val="18"/>
          <w:lang w:val="en-US"/>
        </w:rPr>
        <w:t>sideLength</w:t>
      </w:r>
      <w:r w:rsidRPr="00A66496">
        <w:rPr>
          <w:rFonts w:ascii="Menlo" w:hAnsi="Menlo" w:cs="Menlo"/>
          <w:noProof/>
          <w:color w:val="000000"/>
          <w:sz w:val="18"/>
          <w:szCs w:val="18"/>
          <w:lang w:val="en-US"/>
        </w:rPr>
        <w:t xml:space="preserve">: </w:t>
      </w:r>
      <w:r w:rsidRPr="00A66496">
        <w:rPr>
          <w:rFonts w:ascii="Menlo" w:hAnsi="Menlo" w:cs="Menlo"/>
          <w:noProof/>
          <w:color w:val="1C00CF"/>
          <w:sz w:val="18"/>
          <w:szCs w:val="18"/>
          <w:lang w:val="en-US"/>
        </w:rPr>
        <w:t>1.5</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name</w:t>
      </w:r>
      <w:r w:rsidRPr="00A66496">
        <w:rPr>
          <w:rFonts w:ascii="Menlo" w:hAnsi="Menlo" w:cs="Menlo"/>
          <w:noProof/>
          <w:color w:val="000000"/>
          <w:sz w:val="18"/>
          <w:szCs w:val="18"/>
          <w:lang w:val="en-US"/>
        </w:rPr>
        <w:t xml:space="preserve">: </w:t>
      </w:r>
      <w:r w:rsidRPr="00A66496">
        <w:rPr>
          <w:rFonts w:ascii="Menlo" w:hAnsi="Menlo" w:cs="Menlo"/>
          <w:noProof/>
          <w:color w:val="C41A16"/>
          <w:sz w:val="18"/>
          <w:szCs w:val="18"/>
          <w:lang w:val="en-US"/>
        </w:rPr>
        <w:t>"triangle1"</w:t>
      </w:r>
      <w:r w:rsidRPr="00A66496">
        <w:rPr>
          <w:rFonts w:ascii="Menlo" w:hAnsi="Menlo" w:cs="Menlo"/>
          <w:noProof/>
          <w:color w:val="000000"/>
          <w:sz w:val="18"/>
          <w:szCs w:val="18"/>
          <w:lang w:val="en-US"/>
        </w:rPr>
        <w:t xml:space="preserve">), </w:t>
      </w:r>
    </w:p>
    <w:p w14:paraId="596AE0F6" w14:textId="77777777" w:rsidR="00A11492" w:rsidRPr="00A66496" w:rsidRDefault="00D05199" w:rsidP="00A11492">
      <w:pPr>
        <w:pStyle w:val="NormalWeb"/>
        <w:spacing w:before="0" w:beforeAutospacing="0" w:after="0" w:afterAutospacing="0"/>
        <w:ind w:left="567"/>
        <w:jc w:val="both"/>
        <w:textAlignment w:val="baseline"/>
        <w:rPr>
          <w:rFonts w:ascii="Menlo" w:hAnsi="Menlo" w:cs="Menlo"/>
          <w:noProof/>
          <w:color w:val="000000"/>
          <w:sz w:val="18"/>
          <w:szCs w:val="18"/>
          <w:lang w:val="en-US"/>
        </w:rPr>
      </w:pPr>
      <w:r w:rsidRPr="00A66496">
        <w:rPr>
          <w:rFonts w:ascii="Menlo" w:hAnsi="Menlo" w:cs="Menlo"/>
          <w:noProof/>
          <w:color w:val="3F6E74"/>
          <w:sz w:val="18"/>
          <w:szCs w:val="18"/>
          <w:lang w:val="en-US"/>
        </w:rPr>
        <w:t>Triangle</w:t>
      </w:r>
      <w:r w:rsidRPr="00A66496">
        <w:rPr>
          <w:rFonts w:ascii="Menlo" w:hAnsi="Menlo" w:cs="Menlo"/>
          <w:noProof/>
          <w:color w:val="000000"/>
          <w:sz w:val="18"/>
          <w:szCs w:val="18"/>
          <w:lang w:val="en-US"/>
        </w:rPr>
        <w:t>(</w:t>
      </w:r>
      <w:r w:rsidRPr="00A66496">
        <w:rPr>
          <w:rFonts w:ascii="Menlo" w:hAnsi="Menlo" w:cs="Menlo"/>
          <w:noProof/>
          <w:color w:val="3F6E74"/>
          <w:sz w:val="18"/>
          <w:szCs w:val="18"/>
          <w:lang w:val="en-US"/>
        </w:rPr>
        <w:t>sideLength</w:t>
      </w:r>
      <w:r w:rsidRPr="00A66496">
        <w:rPr>
          <w:rFonts w:ascii="Menlo" w:hAnsi="Menlo" w:cs="Menlo"/>
          <w:noProof/>
          <w:color w:val="000000"/>
          <w:sz w:val="18"/>
          <w:szCs w:val="18"/>
          <w:lang w:val="en-US"/>
        </w:rPr>
        <w:t xml:space="preserve">: </w:t>
      </w:r>
      <w:r w:rsidRPr="00A66496">
        <w:rPr>
          <w:rFonts w:ascii="Menlo" w:hAnsi="Menlo" w:cs="Menlo"/>
          <w:noProof/>
          <w:color w:val="1C00CF"/>
          <w:sz w:val="18"/>
          <w:szCs w:val="18"/>
          <w:lang w:val="en-US"/>
        </w:rPr>
        <w:t>4.2</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name</w:t>
      </w:r>
      <w:r w:rsidRPr="00A66496">
        <w:rPr>
          <w:rFonts w:ascii="Menlo" w:hAnsi="Menlo" w:cs="Menlo"/>
          <w:noProof/>
          <w:color w:val="000000"/>
          <w:sz w:val="18"/>
          <w:szCs w:val="18"/>
          <w:lang w:val="en-US"/>
        </w:rPr>
        <w:t xml:space="preserve">: </w:t>
      </w:r>
      <w:r w:rsidRPr="00A66496">
        <w:rPr>
          <w:rFonts w:ascii="Menlo" w:hAnsi="Menlo" w:cs="Menlo"/>
          <w:noProof/>
          <w:color w:val="C41A16"/>
          <w:sz w:val="18"/>
          <w:szCs w:val="18"/>
          <w:lang w:val="en-US"/>
        </w:rPr>
        <w:t>"triangle2"</w:t>
      </w:r>
      <w:r w:rsidRPr="00A66496">
        <w:rPr>
          <w:rFonts w:ascii="Menlo" w:hAnsi="Menlo" w:cs="Menlo"/>
          <w:noProof/>
          <w:color w:val="000000"/>
          <w:sz w:val="18"/>
          <w:szCs w:val="18"/>
          <w:lang w:val="en-US"/>
        </w:rPr>
        <w:t xml:space="preserve">), </w:t>
      </w:r>
    </w:p>
    <w:p w14:paraId="1B446AA9" w14:textId="77777777" w:rsidR="00A11492" w:rsidRPr="00A66496" w:rsidRDefault="00D05199" w:rsidP="00A11492">
      <w:pPr>
        <w:pStyle w:val="NormalWeb"/>
        <w:spacing w:before="0" w:beforeAutospacing="0" w:after="0" w:afterAutospacing="0"/>
        <w:ind w:left="567"/>
        <w:jc w:val="both"/>
        <w:textAlignment w:val="baseline"/>
        <w:rPr>
          <w:rFonts w:ascii="Menlo" w:hAnsi="Menlo" w:cs="Menlo"/>
          <w:noProof/>
          <w:color w:val="000000"/>
          <w:sz w:val="18"/>
          <w:szCs w:val="18"/>
          <w:lang w:val="en-US"/>
        </w:rPr>
      </w:pPr>
      <w:r w:rsidRPr="00A66496">
        <w:rPr>
          <w:rFonts w:ascii="Menlo" w:hAnsi="Menlo" w:cs="Menlo"/>
          <w:noProof/>
          <w:color w:val="3F6E74"/>
          <w:sz w:val="18"/>
          <w:szCs w:val="18"/>
          <w:lang w:val="en-US"/>
        </w:rPr>
        <w:t>Square</w:t>
      </w:r>
      <w:r w:rsidRPr="00A66496">
        <w:rPr>
          <w:rFonts w:ascii="Menlo" w:hAnsi="Menlo" w:cs="Menlo"/>
          <w:noProof/>
          <w:color w:val="000000"/>
          <w:sz w:val="18"/>
          <w:szCs w:val="18"/>
          <w:lang w:val="en-US"/>
        </w:rPr>
        <w:t>(</w:t>
      </w:r>
      <w:r w:rsidRPr="00A66496">
        <w:rPr>
          <w:rFonts w:ascii="Menlo" w:hAnsi="Menlo" w:cs="Menlo"/>
          <w:noProof/>
          <w:color w:val="3F6E74"/>
          <w:sz w:val="18"/>
          <w:szCs w:val="18"/>
          <w:lang w:val="en-US"/>
        </w:rPr>
        <w:t>sideLength</w:t>
      </w:r>
      <w:r w:rsidRPr="00A66496">
        <w:rPr>
          <w:rFonts w:ascii="Menlo" w:hAnsi="Menlo" w:cs="Menlo"/>
          <w:noProof/>
          <w:color w:val="000000"/>
          <w:sz w:val="18"/>
          <w:szCs w:val="18"/>
          <w:lang w:val="en-US"/>
        </w:rPr>
        <w:t xml:space="preserve">: </w:t>
      </w:r>
      <w:r w:rsidRPr="00A66496">
        <w:rPr>
          <w:rFonts w:ascii="Menlo" w:hAnsi="Menlo" w:cs="Menlo"/>
          <w:noProof/>
          <w:color w:val="1C00CF"/>
          <w:sz w:val="18"/>
          <w:szCs w:val="18"/>
          <w:lang w:val="en-US"/>
        </w:rPr>
        <w:t>3.2</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name</w:t>
      </w:r>
      <w:r w:rsidRPr="00A66496">
        <w:rPr>
          <w:rFonts w:ascii="Menlo" w:hAnsi="Menlo" w:cs="Menlo"/>
          <w:noProof/>
          <w:color w:val="000000"/>
          <w:sz w:val="18"/>
          <w:szCs w:val="18"/>
          <w:lang w:val="en-US"/>
        </w:rPr>
        <w:t xml:space="preserve">: </w:t>
      </w:r>
      <w:r w:rsidRPr="00A66496">
        <w:rPr>
          <w:rFonts w:ascii="Menlo" w:hAnsi="Menlo" w:cs="Menlo"/>
          <w:noProof/>
          <w:color w:val="C41A16"/>
          <w:sz w:val="18"/>
          <w:szCs w:val="18"/>
          <w:lang w:val="en-US"/>
        </w:rPr>
        <w:t>"square1"</w:t>
      </w:r>
      <w:r w:rsidRPr="00A66496">
        <w:rPr>
          <w:rFonts w:ascii="Menlo" w:hAnsi="Menlo" w:cs="Menlo"/>
          <w:noProof/>
          <w:color w:val="000000"/>
          <w:sz w:val="18"/>
          <w:szCs w:val="18"/>
          <w:lang w:val="en-US"/>
        </w:rPr>
        <w:t xml:space="preserve">), </w:t>
      </w:r>
    </w:p>
    <w:p w14:paraId="1DC4A5B8" w14:textId="77777777" w:rsidR="00A11492" w:rsidRPr="00A66496" w:rsidRDefault="00D05199" w:rsidP="00A11492">
      <w:pPr>
        <w:pStyle w:val="NormalWeb"/>
        <w:spacing w:before="0" w:beforeAutospacing="0" w:after="0" w:afterAutospacing="0"/>
        <w:ind w:left="567"/>
        <w:jc w:val="both"/>
        <w:textAlignment w:val="baseline"/>
        <w:rPr>
          <w:rFonts w:ascii="Menlo" w:hAnsi="Menlo" w:cs="Menlo"/>
          <w:noProof/>
          <w:color w:val="000000"/>
          <w:sz w:val="18"/>
          <w:szCs w:val="18"/>
          <w:lang w:val="en-US"/>
        </w:rPr>
      </w:pPr>
      <w:r w:rsidRPr="00A66496">
        <w:rPr>
          <w:rFonts w:ascii="Menlo" w:hAnsi="Menlo" w:cs="Menlo"/>
          <w:noProof/>
          <w:color w:val="3F6E74"/>
          <w:sz w:val="18"/>
          <w:szCs w:val="18"/>
          <w:lang w:val="en-US"/>
        </w:rPr>
        <w:t>Square</w:t>
      </w:r>
      <w:r w:rsidRPr="00A66496">
        <w:rPr>
          <w:rFonts w:ascii="Menlo" w:hAnsi="Menlo" w:cs="Menlo"/>
          <w:noProof/>
          <w:color w:val="000000"/>
          <w:sz w:val="18"/>
          <w:szCs w:val="18"/>
          <w:lang w:val="en-US"/>
        </w:rPr>
        <w:t>(</w:t>
      </w:r>
      <w:r w:rsidRPr="00A66496">
        <w:rPr>
          <w:rFonts w:ascii="Menlo" w:hAnsi="Menlo" w:cs="Menlo"/>
          <w:noProof/>
          <w:color w:val="3F6E74"/>
          <w:sz w:val="18"/>
          <w:szCs w:val="18"/>
          <w:lang w:val="en-US"/>
        </w:rPr>
        <w:t>sideLength</w:t>
      </w:r>
      <w:r w:rsidRPr="00A66496">
        <w:rPr>
          <w:rFonts w:ascii="Menlo" w:hAnsi="Menlo" w:cs="Menlo"/>
          <w:noProof/>
          <w:color w:val="000000"/>
          <w:sz w:val="18"/>
          <w:szCs w:val="18"/>
          <w:lang w:val="en-US"/>
        </w:rPr>
        <w:t xml:space="preserve">: </w:t>
      </w:r>
      <w:r w:rsidRPr="00A66496">
        <w:rPr>
          <w:rFonts w:ascii="Menlo" w:hAnsi="Menlo" w:cs="Menlo"/>
          <w:noProof/>
          <w:color w:val="1C00CF"/>
          <w:sz w:val="18"/>
          <w:szCs w:val="18"/>
          <w:lang w:val="en-US"/>
        </w:rPr>
        <w:t>2.7</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name</w:t>
      </w:r>
      <w:r w:rsidRPr="00A66496">
        <w:rPr>
          <w:rFonts w:ascii="Menlo" w:hAnsi="Menlo" w:cs="Menlo"/>
          <w:noProof/>
          <w:color w:val="000000"/>
          <w:sz w:val="18"/>
          <w:szCs w:val="18"/>
          <w:lang w:val="en-US"/>
        </w:rPr>
        <w:t xml:space="preserve">: </w:t>
      </w:r>
      <w:r w:rsidRPr="00A66496">
        <w:rPr>
          <w:rFonts w:ascii="Menlo" w:hAnsi="Menlo" w:cs="Menlo"/>
          <w:noProof/>
          <w:color w:val="C41A16"/>
          <w:sz w:val="18"/>
          <w:szCs w:val="18"/>
          <w:lang w:val="en-US"/>
        </w:rPr>
        <w:t>"square2"</w:t>
      </w:r>
      <w:r w:rsidRPr="00A66496">
        <w:rPr>
          <w:rFonts w:ascii="Menlo" w:hAnsi="Menlo" w:cs="Menlo"/>
          <w:noProof/>
          <w:color w:val="000000"/>
          <w:sz w:val="18"/>
          <w:szCs w:val="18"/>
          <w:lang w:val="en-US"/>
        </w:rPr>
        <w:t>)</w:t>
      </w:r>
    </w:p>
    <w:p w14:paraId="502D8001" w14:textId="1C1657D7" w:rsidR="00D05199" w:rsidRPr="00A66496" w:rsidRDefault="00D05199" w:rsidP="00A11492">
      <w:pPr>
        <w:pStyle w:val="NormalWeb"/>
        <w:spacing w:before="0" w:beforeAutospacing="0" w:after="0" w:afterAutospacing="0"/>
        <w:ind w:left="567"/>
        <w:jc w:val="both"/>
        <w:textAlignment w:val="baseline"/>
        <w:rPr>
          <w:rFonts w:ascii="Menlo" w:hAnsi="Menlo" w:cs="Menlo"/>
          <w:noProof/>
          <w:color w:val="000000"/>
          <w:sz w:val="18"/>
          <w:szCs w:val="18"/>
          <w:lang w:val="en-US"/>
        </w:rPr>
      </w:pPr>
      <w:r w:rsidRPr="00A66496">
        <w:rPr>
          <w:rFonts w:ascii="Menlo" w:hAnsi="Menlo" w:cs="Menlo"/>
          <w:noProof/>
          <w:color w:val="000000"/>
          <w:sz w:val="18"/>
          <w:szCs w:val="18"/>
          <w:lang w:val="en-US"/>
        </w:rPr>
        <w:t>]</w:t>
      </w:r>
    </w:p>
    <w:p w14:paraId="7FD3B55B" w14:textId="77777777" w:rsidR="00A11492" w:rsidRPr="00A66496" w:rsidRDefault="00A11492" w:rsidP="00A11492">
      <w:pPr>
        <w:pStyle w:val="NormalWeb"/>
        <w:spacing w:before="0" w:beforeAutospacing="0" w:after="0" w:afterAutospacing="0"/>
        <w:ind w:left="567"/>
        <w:jc w:val="both"/>
        <w:textAlignment w:val="baseline"/>
        <w:rPr>
          <w:rFonts w:ascii="Menlo" w:hAnsi="Menlo" w:cs="Menlo"/>
          <w:noProof/>
          <w:color w:val="000000"/>
          <w:sz w:val="21"/>
          <w:szCs w:val="21"/>
          <w:lang w:val="en-US"/>
        </w:rPr>
      </w:pPr>
    </w:p>
    <w:p w14:paraId="7C947C6A" w14:textId="77777777" w:rsidR="00D05199" w:rsidRPr="00A66496" w:rsidRDefault="00D05199" w:rsidP="00A11492">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AA3391"/>
          <w:sz w:val="18"/>
          <w:szCs w:val="18"/>
          <w:lang w:val="en-US"/>
        </w:rPr>
        <w:t>var</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squares</w:t>
      </w:r>
      <w:r w:rsidRPr="00A66496">
        <w:rPr>
          <w:rFonts w:ascii="Menlo" w:hAnsi="Menlo" w:cs="Menlo"/>
          <w:noProof/>
          <w:color w:val="000000"/>
          <w:sz w:val="18"/>
          <w:szCs w:val="18"/>
          <w:lang w:val="en-US"/>
        </w:rPr>
        <w:t xml:space="preserve"> = </w:t>
      </w:r>
      <w:r w:rsidRPr="00A66496">
        <w:rPr>
          <w:rFonts w:ascii="Menlo" w:hAnsi="Menlo" w:cs="Menlo"/>
          <w:noProof/>
          <w:color w:val="1C00CF"/>
          <w:sz w:val="18"/>
          <w:szCs w:val="18"/>
          <w:lang w:val="en-US"/>
        </w:rPr>
        <w:t>0</w:t>
      </w:r>
    </w:p>
    <w:p w14:paraId="6775F321" w14:textId="77777777" w:rsidR="00D05199" w:rsidRPr="00A66496" w:rsidRDefault="00D05199" w:rsidP="00A11492">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AA3391"/>
          <w:sz w:val="18"/>
          <w:szCs w:val="18"/>
          <w:lang w:val="en-US"/>
        </w:rPr>
        <w:t>var</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triangles</w:t>
      </w:r>
      <w:r w:rsidRPr="00A66496">
        <w:rPr>
          <w:rFonts w:ascii="Menlo" w:hAnsi="Menlo" w:cs="Menlo"/>
          <w:noProof/>
          <w:color w:val="000000"/>
          <w:sz w:val="18"/>
          <w:szCs w:val="18"/>
          <w:lang w:val="en-US"/>
        </w:rPr>
        <w:t xml:space="preserve"> = </w:t>
      </w:r>
      <w:r w:rsidRPr="00A66496">
        <w:rPr>
          <w:rFonts w:ascii="Menlo" w:hAnsi="Menlo" w:cs="Menlo"/>
          <w:noProof/>
          <w:color w:val="1C00CF"/>
          <w:sz w:val="18"/>
          <w:szCs w:val="18"/>
          <w:lang w:val="en-US"/>
        </w:rPr>
        <w:t>0</w:t>
      </w:r>
    </w:p>
    <w:p w14:paraId="32FD264F" w14:textId="77777777" w:rsidR="00D05199" w:rsidRPr="00A66496" w:rsidRDefault="00D05199" w:rsidP="00A11492">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AA3391"/>
          <w:sz w:val="18"/>
          <w:szCs w:val="18"/>
          <w:lang w:val="en-US"/>
        </w:rPr>
        <w:t>for</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shape</w:t>
      </w:r>
      <w:r w:rsidRPr="00A66496">
        <w:rPr>
          <w:rFonts w:ascii="Menlo" w:hAnsi="Menlo" w:cs="Menlo"/>
          <w:noProof/>
          <w:color w:val="000000"/>
          <w:sz w:val="18"/>
          <w:szCs w:val="18"/>
          <w:lang w:val="en-US"/>
        </w:rPr>
        <w:t xml:space="preserve"> </w:t>
      </w:r>
      <w:r w:rsidRPr="00A66496">
        <w:rPr>
          <w:rFonts w:ascii="Menlo" w:hAnsi="Menlo" w:cs="Menlo"/>
          <w:noProof/>
          <w:color w:val="AA3391"/>
          <w:sz w:val="18"/>
          <w:szCs w:val="18"/>
          <w:lang w:val="en-US"/>
        </w:rPr>
        <w:t>in</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shapesArray</w:t>
      </w:r>
      <w:r w:rsidRPr="00A66496">
        <w:rPr>
          <w:rFonts w:ascii="Menlo" w:hAnsi="Menlo" w:cs="Menlo"/>
          <w:noProof/>
          <w:color w:val="000000"/>
          <w:sz w:val="18"/>
          <w:szCs w:val="18"/>
          <w:lang w:val="en-US"/>
        </w:rPr>
        <w:t xml:space="preserve"> {</w:t>
      </w:r>
    </w:p>
    <w:p w14:paraId="34B37F10" w14:textId="77777777" w:rsidR="00D05199" w:rsidRPr="00A66496" w:rsidRDefault="00D05199" w:rsidP="00A11492">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r w:rsidRPr="00A66496">
        <w:rPr>
          <w:rFonts w:ascii="Menlo" w:hAnsi="Menlo" w:cs="Menlo"/>
          <w:noProof/>
          <w:color w:val="AA3391"/>
          <w:sz w:val="18"/>
          <w:szCs w:val="18"/>
          <w:lang w:val="en-US"/>
        </w:rPr>
        <w:t>if</w:t>
      </w:r>
      <w:r w:rsidRPr="00A66496">
        <w:rPr>
          <w:rFonts w:ascii="Menlo" w:hAnsi="Menlo" w:cs="Menlo"/>
          <w:noProof/>
          <w:color w:val="000000"/>
          <w:sz w:val="18"/>
          <w:szCs w:val="18"/>
          <w:lang w:val="en-US"/>
        </w:rPr>
        <w:t xml:space="preserve"> </w:t>
      </w:r>
      <w:r w:rsidRPr="00A66496">
        <w:rPr>
          <w:rFonts w:ascii="Menlo" w:hAnsi="Menlo" w:cs="Menlo"/>
          <w:noProof/>
          <w:color w:val="AA3391"/>
          <w:sz w:val="18"/>
          <w:szCs w:val="18"/>
          <w:lang w:val="en-US"/>
        </w:rPr>
        <w:t>let</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square</w:t>
      </w:r>
      <w:r w:rsidRPr="00A66496">
        <w:rPr>
          <w:rFonts w:ascii="Menlo" w:hAnsi="Menlo" w:cs="Menlo"/>
          <w:noProof/>
          <w:color w:val="000000"/>
          <w:sz w:val="18"/>
          <w:szCs w:val="18"/>
          <w:lang w:val="en-US"/>
        </w:rPr>
        <w:t xml:space="preserve"> = </w:t>
      </w:r>
      <w:r w:rsidRPr="00A66496">
        <w:rPr>
          <w:rFonts w:ascii="Menlo" w:hAnsi="Menlo" w:cs="Menlo"/>
          <w:noProof/>
          <w:color w:val="3F6E74"/>
          <w:sz w:val="18"/>
          <w:szCs w:val="18"/>
          <w:lang w:val="en-US"/>
        </w:rPr>
        <w:t>shape</w:t>
      </w:r>
      <w:r w:rsidRPr="00A66496">
        <w:rPr>
          <w:rFonts w:ascii="Menlo" w:hAnsi="Menlo" w:cs="Menlo"/>
          <w:noProof/>
          <w:color w:val="000000"/>
          <w:sz w:val="18"/>
          <w:szCs w:val="18"/>
          <w:lang w:val="en-US"/>
        </w:rPr>
        <w:t xml:space="preserve"> </w:t>
      </w:r>
      <w:r w:rsidRPr="00A66496">
        <w:rPr>
          <w:rFonts w:ascii="Menlo" w:hAnsi="Menlo" w:cs="Menlo"/>
          <w:noProof/>
          <w:color w:val="AA3391"/>
          <w:sz w:val="18"/>
          <w:szCs w:val="18"/>
          <w:lang w:val="en-US"/>
        </w:rPr>
        <w:t>as</w:t>
      </w:r>
      <w:r w:rsidRPr="00A66496">
        <w:rPr>
          <w:rFonts w:ascii="Menlo" w:hAnsi="Menlo" w:cs="Menlo"/>
          <w:noProof/>
          <w:color w:val="000000"/>
          <w:sz w:val="18"/>
          <w:szCs w:val="18"/>
          <w:lang w:val="en-US"/>
        </w:rPr>
        <w:t xml:space="preserve">? </w:t>
      </w:r>
      <w:r w:rsidRPr="00A66496">
        <w:rPr>
          <w:rFonts w:ascii="Menlo" w:hAnsi="Menlo" w:cs="Menlo"/>
          <w:noProof/>
          <w:color w:val="5C2699"/>
          <w:sz w:val="18"/>
          <w:szCs w:val="18"/>
          <w:lang w:val="en-US"/>
        </w:rPr>
        <w:t>Square</w:t>
      </w:r>
      <w:r w:rsidRPr="00A66496">
        <w:rPr>
          <w:rFonts w:ascii="Menlo" w:hAnsi="Menlo" w:cs="Menlo"/>
          <w:noProof/>
          <w:color w:val="000000"/>
          <w:sz w:val="18"/>
          <w:szCs w:val="18"/>
          <w:lang w:val="en-US"/>
        </w:rPr>
        <w:t xml:space="preserve"> {</w:t>
      </w:r>
    </w:p>
    <w:p w14:paraId="651E64E6" w14:textId="77777777" w:rsidR="00D05199" w:rsidRPr="00A66496" w:rsidRDefault="00D05199" w:rsidP="00A11492">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r w:rsidRPr="00A66496">
        <w:rPr>
          <w:rFonts w:ascii="Menlo" w:hAnsi="Menlo" w:cs="Menlo"/>
          <w:noProof/>
          <w:color w:val="3F6E74"/>
          <w:sz w:val="18"/>
          <w:szCs w:val="18"/>
          <w:lang w:val="en-US"/>
        </w:rPr>
        <w:t>squares</w:t>
      </w:r>
      <w:r w:rsidRPr="00A66496">
        <w:rPr>
          <w:rFonts w:ascii="Menlo" w:hAnsi="Menlo" w:cs="Menlo"/>
          <w:noProof/>
          <w:color w:val="000000"/>
          <w:sz w:val="18"/>
          <w:szCs w:val="18"/>
          <w:lang w:val="en-US"/>
        </w:rPr>
        <w:t>++</w:t>
      </w:r>
    </w:p>
    <w:p w14:paraId="5A11AE75" w14:textId="77777777" w:rsidR="00D05199" w:rsidRPr="00A66496" w:rsidRDefault="00D05199" w:rsidP="00A11492">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lastRenderedPageBreak/>
        <w:t xml:space="preserve">  } </w:t>
      </w:r>
      <w:r w:rsidRPr="00A66496">
        <w:rPr>
          <w:rFonts w:ascii="Menlo" w:hAnsi="Menlo" w:cs="Menlo"/>
          <w:noProof/>
          <w:color w:val="AA3391"/>
          <w:sz w:val="18"/>
          <w:szCs w:val="18"/>
          <w:lang w:val="en-US"/>
        </w:rPr>
        <w:t>else</w:t>
      </w:r>
      <w:r w:rsidRPr="00A66496">
        <w:rPr>
          <w:rFonts w:ascii="Menlo" w:hAnsi="Menlo" w:cs="Menlo"/>
          <w:noProof/>
          <w:color w:val="000000"/>
          <w:sz w:val="18"/>
          <w:szCs w:val="18"/>
          <w:lang w:val="en-US"/>
        </w:rPr>
        <w:t xml:space="preserve"> </w:t>
      </w:r>
      <w:r w:rsidRPr="00A66496">
        <w:rPr>
          <w:rFonts w:ascii="Menlo" w:hAnsi="Menlo" w:cs="Menlo"/>
          <w:noProof/>
          <w:color w:val="AA3391"/>
          <w:sz w:val="18"/>
          <w:szCs w:val="18"/>
          <w:lang w:val="en-US"/>
        </w:rPr>
        <w:t>if</w:t>
      </w:r>
      <w:r w:rsidRPr="00A66496">
        <w:rPr>
          <w:rFonts w:ascii="Menlo" w:hAnsi="Menlo" w:cs="Menlo"/>
          <w:noProof/>
          <w:color w:val="000000"/>
          <w:sz w:val="18"/>
          <w:szCs w:val="18"/>
          <w:lang w:val="en-US"/>
        </w:rPr>
        <w:t xml:space="preserve"> </w:t>
      </w:r>
      <w:r w:rsidRPr="00A66496">
        <w:rPr>
          <w:rFonts w:ascii="Menlo" w:hAnsi="Menlo" w:cs="Menlo"/>
          <w:noProof/>
          <w:color w:val="AA3391"/>
          <w:sz w:val="18"/>
          <w:szCs w:val="18"/>
          <w:lang w:val="en-US"/>
        </w:rPr>
        <w:t>let</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triangle</w:t>
      </w:r>
      <w:r w:rsidRPr="00A66496">
        <w:rPr>
          <w:rFonts w:ascii="Menlo" w:hAnsi="Menlo" w:cs="Menlo"/>
          <w:noProof/>
          <w:color w:val="000000"/>
          <w:sz w:val="18"/>
          <w:szCs w:val="18"/>
          <w:lang w:val="en-US"/>
        </w:rPr>
        <w:t xml:space="preserve"> = </w:t>
      </w:r>
      <w:r w:rsidRPr="00A66496">
        <w:rPr>
          <w:rFonts w:ascii="Menlo" w:hAnsi="Menlo" w:cs="Menlo"/>
          <w:noProof/>
          <w:color w:val="3F6E74"/>
          <w:sz w:val="18"/>
          <w:szCs w:val="18"/>
          <w:lang w:val="en-US"/>
        </w:rPr>
        <w:t>shape</w:t>
      </w:r>
      <w:r w:rsidRPr="00A66496">
        <w:rPr>
          <w:rFonts w:ascii="Menlo" w:hAnsi="Menlo" w:cs="Menlo"/>
          <w:noProof/>
          <w:color w:val="000000"/>
          <w:sz w:val="18"/>
          <w:szCs w:val="18"/>
          <w:lang w:val="en-US"/>
        </w:rPr>
        <w:t xml:space="preserve"> </w:t>
      </w:r>
      <w:r w:rsidRPr="00A66496">
        <w:rPr>
          <w:rFonts w:ascii="Menlo" w:hAnsi="Menlo" w:cs="Menlo"/>
          <w:noProof/>
          <w:color w:val="AA3391"/>
          <w:sz w:val="18"/>
          <w:szCs w:val="18"/>
          <w:lang w:val="en-US"/>
        </w:rPr>
        <w:t>as</w:t>
      </w:r>
      <w:r w:rsidRPr="00A66496">
        <w:rPr>
          <w:rFonts w:ascii="Menlo" w:hAnsi="Menlo" w:cs="Menlo"/>
          <w:noProof/>
          <w:color w:val="000000"/>
          <w:sz w:val="18"/>
          <w:szCs w:val="18"/>
          <w:lang w:val="en-US"/>
        </w:rPr>
        <w:t xml:space="preserve">? </w:t>
      </w:r>
      <w:r w:rsidRPr="00A66496">
        <w:rPr>
          <w:rFonts w:ascii="Menlo" w:hAnsi="Menlo" w:cs="Menlo"/>
          <w:noProof/>
          <w:color w:val="5C2699"/>
          <w:sz w:val="18"/>
          <w:szCs w:val="18"/>
          <w:lang w:val="en-US"/>
        </w:rPr>
        <w:t>Triangle</w:t>
      </w:r>
      <w:r w:rsidRPr="00A66496">
        <w:rPr>
          <w:rFonts w:ascii="Menlo" w:hAnsi="Menlo" w:cs="Menlo"/>
          <w:noProof/>
          <w:color w:val="000000"/>
          <w:sz w:val="18"/>
          <w:szCs w:val="18"/>
          <w:lang w:val="en-US"/>
        </w:rPr>
        <w:t xml:space="preserve"> {</w:t>
      </w:r>
    </w:p>
    <w:p w14:paraId="735EB5B6" w14:textId="77777777" w:rsidR="00D05199" w:rsidRPr="00A66496" w:rsidRDefault="00D05199" w:rsidP="00A11492">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r w:rsidRPr="00A66496">
        <w:rPr>
          <w:rFonts w:ascii="Menlo" w:hAnsi="Menlo" w:cs="Menlo"/>
          <w:noProof/>
          <w:color w:val="3F6E74"/>
          <w:sz w:val="18"/>
          <w:szCs w:val="18"/>
          <w:lang w:val="en-US"/>
        </w:rPr>
        <w:t>triangles</w:t>
      </w:r>
      <w:r w:rsidRPr="00A66496">
        <w:rPr>
          <w:rFonts w:ascii="Menlo" w:hAnsi="Menlo" w:cs="Menlo"/>
          <w:noProof/>
          <w:color w:val="000000"/>
          <w:sz w:val="18"/>
          <w:szCs w:val="18"/>
          <w:lang w:val="en-US"/>
        </w:rPr>
        <w:t>++</w:t>
      </w:r>
    </w:p>
    <w:p w14:paraId="136E06F3" w14:textId="77777777" w:rsidR="00D05199" w:rsidRPr="00A66496" w:rsidRDefault="00D05199" w:rsidP="00A11492">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p>
    <w:p w14:paraId="7F0D4741" w14:textId="77777777" w:rsidR="00D05199" w:rsidRPr="00A66496" w:rsidRDefault="00D05199" w:rsidP="00A11492">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w:t>
      </w:r>
    </w:p>
    <w:p w14:paraId="3B73848C" w14:textId="77777777" w:rsidR="00D05199" w:rsidRPr="00A66496" w:rsidRDefault="00D05199" w:rsidP="00A11492">
      <w:pPr>
        <w:pStyle w:val="NormalWeb"/>
        <w:spacing w:before="0" w:beforeAutospacing="0" w:after="620" w:afterAutospacing="0"/>
        <w:ind w:left="567"/>
        <w:jc w:val="both"/>
        <w:textAlignment w:val="baseline"/>
        <w:rPr>
          <w:rFonts w:ascii="Menlo" w:hAnsi="Menlo" w:cs="Menlo"/>
          <w:noProof/>
          <w:color w:val="000000"/>
          <w:sz w:val="18"/>
          <w:szCs w:val="18"/>
          <w:lang w:val="en-US"/>
        </w:rPr>
      </w:pPr>
      <w:r w:rsidRPr="00A66496">
        <w:rPr>
          <w:rFonts w:ascii="Menlo" w:hAnsi="Menlo" w:cs="Menlo"/>
          <w:noProof/>
          <w:color w:val="3F6E74"/>
          <w:sz w:val="18"/>
          <w:szCs w:val="18"/>
          <w:lang w:val="en-US"/>
        </w:rPr>
        <w:t>print</w:t>
      </w:r>
      <w:r w:rsidRPr="00A66496">
        <w:rPr>
          <w:rFonts w:ascii="Menlo" w:hAnsi="Menlo" w:cs="Menlo"/>
          <w:noProof/>
          <w:color w:val="000000"/>
          <w:sz w:val="18"/>
          <w:szCs w:val="18"/>
          <w:lang w:val="en-US"/>
        </w:rPr>
        <w:t>(</w:t>
      </w:r>
      <w:r w:rsidRPr="00A66496">
        <w:rPr>
          <w:rFonts w:ascii="Menlo" w:hAnsi="Menlo" w:cs="Menlo"/>
          <w:noProof/>
          <w:color w:val="C41A16"/>
          <w:sz w:val="18"/>
          <w:szCs w:val="18"/>
          <w:lang w:val="en-US"/>
        </w:rPr>
        <w:t>"</w:t>
      </w:r>
      <w:r w:rsidRPr="00A66496">
        <w:rPr>
          <w:rFonts w:ascii="Menlo" w:hAnsi="Menlo" w:cs="Menlo"/>
          <w:noProof/>
          <w:color w:val="000000"/>
          <w:sz w:val="18"/>
          <w:szCs w:val="18"/>
          <w:lang w:val="en-US"/>
        </w:rPr>
        <w:t>\(</w:t>
      </w:r>
      <w:r w:rsidRPr="00A66496">
        <w:rPr>
          <w:rFonts w:ascii="Menlo" w:hAnsi="Menlo" w:cs="Menlo"/>
          <w:noProof/>
          <w:color w:val="3F6E74"/>
          <w:sz w:val="18"/>
          <w:szCs w:val="18"/>
          <w:lang w:val="en-US"/>
        </w:rPr>
        <w:t>squares</w:t>
      </w:r>
      <w:r w:rsidRPr="00A66496">
        <w:rPr>
          <w:rFonts w:ascii="Menlo" w:hAnsi="Menlo" w:cs="Menlo"/>
          <w:noProof/>
          <w:color w:val="000000"/>
          <w:sz w:val="18"/>
          <w:szCs w:val="18"/>
          <w:lang w:val="en-US"/>
        </w:rPr>
        <w:t>)</w:t>
      </w:r>
      <w:r w:rsidRPr="00A66496">
        <w:rPr>
          <w:rFonts w:ascii="Menlo" w:hAnsi="Menlo" w:cs="Menlo"/>
          <w:noProof/>
          <w:color w:val="C41A16"/>
          <w:sz w:val="18"/>
          <w:szCs w:val="18"/>
          <w:lang w:val="en-US"/>
        </w:rPr>
        <w:t xml:space="preserve"> squares and </w:t>
      </w:r>
      <w:r w:rsidRPr="00A66496">
        <w:rPr>
          <w:rFonts w:ascii="Menlo" w:hAnsi="Menlo" w:cs="Menlo"/>
          <w:noProof/>
          <w:color w:val="000000"/>
          <w:sz w:val="18"/>
          <w:szCs w:val="18"/>
          <w:lang w:val="en-US"/>
        </w:rPr>
        <w:t>\(</w:t>
      </w:r>
      <w:r w:rsidRPr="00A66496">
        <w:rPr>
          <w:rFonts w:ascii="Menlo" w:hAnsi="Menlo" w:cs="Menlo"/>
          <w:noProof/>
          <w:color w:val="3F6E74"/>
          <w:sz w:val="18"/>
          <w:szCs w:val="18"/>
          <w:lang w:val="en-US"/>
        </w:rPr>
        <w:t>triangles</w:t>
      </w:r>
      <w:r w:rsidRPr="00A66496">
        <w:rPr>
          <w:rFonts w:ascii="Menlo" w:hAnsi="Menlo" w:cs="Menlo"/>
          <w:noProof/>
          <w:color w:val="000000"/>
          <w:sz w:val="18"/>
          <w:szCs w:val="18"/>
          <w:lang w:val="en-US"/>
        </w:rPr>
        <w:t>)</w:t>
      </w:r>
      <w:r w:rsidRPr="00A66496">
        <w:rPr>
          <w:rFonts w:ascii="Menlo" w:hAnsi="Menlo" w:cs="Menlo"/>
          <w:noProof/>
          <w:color w:val="C41A16"/>
          <w:sz w:val="18"/>
          <w:szCs w:val="18"/>
          <w:lang w:val="en-US"/>
        </w:rPr>
        <w:t xml:space="preserve"> triangles."</w:t>
      </w:r>
      <w:r w:rsidRPr="00A66496">
        <w:rPr>
          <w:rFonts w:ascii="Menlo" w:hAnsi="Menlo" w:cs="Menlo"/>
          <w:noProof/>
          <w:color w:val="000000"/>
          <w:sz w:val="18"/>
          <w:szCs w:val="18"/>
          <w:lang w:val="en-US"/>
        </w:rPr>
        <w:t>)</w:t>
      </w:r>
    </w:p>
    <w:p w14:paraId="5E998328" w14:textId="46A0A4D2" w:rsidR="00A11492" w:rsidRPr="00A11492" w:rsidRDefault="00A11492" w:rsidP="00A11492">
      <w:pPr>
        <w:pStyle w:val="Dica"/>
        <w:rPr>
          <w:noProof/>
        </w:rPr>
      </w:pPr>
      <w:r>
        <w:rPr>
          <w:noProof/>
        </w:rPr>
        <w:t xml:space="preserve">DICA: </w:t>
      </w:r>
      <w:r w:rsidRPr="00A11492">
        <w:rPr>
          <w:b w:val="0"/>
          <w:noProof/>
        </w:rPr>
        <w:t xml:space="preserve">Tente substituir </w:t>
      </w:r>
      <w:r w:rsidRPr="00A11492">
        <w:rPr>
          <w:rFonts w:ascii="Menlo" w:hAnsi="Menlo" w:cs="Menlo"/>
          <w:b w:val="0"/>
          <w:noProof/>
          <w:color w:val="AA3391"/>
          <w:sz w:val="18"/>
          <w:szCs w:val="18"/>
        </w:rPr>
        <w:t>as</w:t>
      </w:r>
      <w:r w:rsidRPr="00A11492">
        <w:rPr>
          <w:rFonts w:ascii="Menlo" w:hAnsi="Menlo" w:cs="Menlo"/>
          <w:b w:val="0"/>
          <w:noProof/>
          <w:color w:val="000000"/>
          <w:sz w:val="18"/>
          <w:szCs w:val="18"/>
        </w:rPr>
        <w:t>?</w:t>
      </w:r>
      <w:r>
        <w:rPr>
          <w:rFonts w:ascii="Menlo" w:hAnsi="Menlo" w:cs="Menlo"/>
          <w:noProof/>
          <w:color w:val="000000"/>
          <w:sz w:val="18"/>
          <w:szCs w:val="18"/>
        </w:rPr>
        <w:t xml:space="preserve"> </w:t>
      </w:r>
      <w:r w:rsidRPr="00A11492">
        <w:rPr>
          <w:b w:val="0"/>
          <w:noProof/>
        </w:rPr>
        <w:t>com</w:t>
      </w:r>
      <w:r w:rsidRPr="00A11492">
        <w:rPr>
          <w:rFonts w:ascii="Menlo" w:hAnsi="Menlo" w:cs="Menlo"/>
          <w:noProof/>
          <w:color w:val="AA3391"/>
          <w:sz w:val="18"/>
          <w:szCs w:val="18"/>
        </w:rPr>
        <w:t xml:space="preserve"> </w:t>
      </w:r>
      <w:r w:rsidRPr="00A11492">
        <w:rPr>
          <w:rFonts w:ascii="Menlo" w:hAnsi="Menlo" w:cs="Menlo"/>
          <w:b w:val="0"/>
          <w:noProof/>
          <w:color w:val="AA3391"/>
          <w:sz w:val="18"/>
          <w:szCs w:val="18"/>
        </w:rPr>
        <w:t>as</w:t>
      </w:r>
      <w:r w:rsidRPr="00A11492">
        <w:rPr>
          <w:rFonts w:ascii="Menlo" w:hAnsi="Menlo" w:cs="Menlo"/>
          <w:b w:val="0"/>
          <w:noProof/>
          <w:color w:val="000000"/>
          <w:sz w:val="18"/>
          <w:szCs w:val="18"/>
        </w:rPr>
        <w:t>!</w:t>
      </w:r>
      <w:r w:rsidRPr="00A11492">
        <w:rPr>
          <w:b w:val="0"/>
          <w:noProof/>
        </w:rPr>
        <w:t xml:space="preserve">. </w:t>
      </w:r>
      <w:r w:rsidR="00F35CFA">
        <w:rPr>
          <w:b w:val="0"/>
          <w:noProof/>
        </w:rPr>
        <w:t>Qual o</w:t>
      </w:r>
      <w:r w:rsidR="00F35CFA" w:rsidRPr="00A11492">
        <w:rPr>
          <w:b w:val="0"/>
          <w:noProof/>
        </w:rPr>
        <w:t xml:space="preserve"> </w:t>
      </w:r>
      <w:r w:rsidRPr="00A11492">
        <w:rPr>
          <w:b w:val="0"/>
          <w:noProof/>
        </w:rPr>
        <w:t>erro que você recebe?</w:t>
      </w:r>
    </w:p>
    <w:p w14:paraId="0EB8A569" w14:textId="77777777" w:rsidR="00A11492" w:rsidRDefault="00A11492" w:rsidP="00D05199">
      <w:pPr>
        <w:pStyle w:val="NormalWeb"/>
        <w:spacing w:before="0" w:beforeAutospacing="0" w:after="220" w:afterAutospacing="0"/>
        <w:jc w:val="both"/>
        <w:rPr>
          <w:rFonts w:ascii="Arial" w:hAnsi="Arial" w:cs="Arial"/>
          <w:color w:val="414141"/>
          <w:sz w:val="21"/>
          <w:szCs w:val="21"/>
        </w:rPr>
      </w:pPr>
    </w:p>
    <w:p w14:paraId="5CAE536E" w14:textId="44E0C088" w:rsidR="00A11492" w:rsidRDefault="00A11492" w:rsidP="00A11492">
      <w:pPr>
        <w:pStyle w:val="Ttulo2"/>
      </w:pPr>
      <w:r w:rsidRPr="00A11492">
        <w:t>Enumerações e estruturas</w:t>
      </w:r>
    </w:p>
    <w:p w14:paraId="4D1BC4C6" w14:textId="3B4B92D3" w:rsidR="00D05199" w:rsidRDefault="00D05199" w:rsidP="000D41DF">
      <w:r>
        <w:t xml:space="preserve">Classes não são as únicas maneiras de definir tipos de dados </w:t>
      </w:r>
      <w:r w:rsidR="000D41DF">
        <w:t>em</w:t>
      </w:r>
      <w:r>
        <w:t xml:space="preserve"> Swift. Enumerações e estruturas têm capacidades semelhantes às </w:t>
      </w:r>
      <w:r w:rsidR="000D41DF">
        <w:t>classes</w:t>
      </w:r>
      <w:r>
        <w:t>, mas pode</w:t>
      </w:r>
      <w:r w:rsidR="000D41DF">
        <w:t xml:space="preserve">m ser </w:t>
      </w:r>
      <w:r w:rsidR="006D4DD6">
        <w:t>ú</w:t>
      </w:r>
      <w:r w:rsidR="000D41DF">
        <w:t>teis</w:t>
      </w:r>
      <w:r>
        <w:t xml:space="preserve"> em diferentes contextos.</w:t>
      </w:r>
    </w:p>
    <w:p w14:paraId="64CC54E5" w14:textId="61E692EB" w:rsidR="000D41DF" w:rsidRDefault="00B54CFE" w:rsidP="00B54CFE">
      <w:pPr>
        <w:pStyle w:val="Ttulo3"/>
      </w:pPr>
      <w:r>
        <w:t xml:space="preserve">Enumerações </w:t>
      </w:r>
    </w:p>
    <w:p w14:paraId="659F1CB5" w14:textId="64D02064" w:rsidR="00B54CFE" w:rsidRDefault="00B54CFE" w:rsidP="00B54CFE">
      <w:r>
        <w:rPr>
          <w:b/>
        </w:rPr>
        <w:t xml:space="preserve">Enumerações </w:t>
      </w:r>
      <w:r>
        <w:t xml:space="preserve">definem um tipo comum para um grupo de valores relacionados e permite trabalhar com </w:t>
      </w:r>
      <w:r w:rsidR="00F35CFA">
        <w:t xml:space="preserve">esses </w:t>
      </w:r>
      <w:r>
        <w:t xml:space="preserve">valores de uma maneira segura em </w:t>
      </w:r>
      <w:r w:rsidR="00F35CFA">
        <w:t xml:space="preserve">seu </w:t>
      </w:r>
      <w:r>
        <w:t>código. Enumerações podem ter métodos associados a elas.</w:t>
      </w:r>
    </w:p>
    <w:p w14:paraId="02CA8546" w14:textId="0667F955" w:rsidR="00B54CFE" w:rsidRPr="00B54CFE" w:rsidRDefault="00B54CFE" w:rsidP="00B54CFE">
      <w:r>
        <w:t xml:space="preserve">Use </w:t>
      </w:r>
      <w:r w:rsidR="00D24C3A" w:rsidRPr="00D24C3A">
        <w:rPr>
          <w:rFonts w:ascii="Menlo" w:hAnsi="Menlo" w:cs="Menlo"/>
          <w:color w:val="AA3391"/>
          <w:sz w:val="18"/>
          <w:szCs w:val="18"/>
        </w:rPr>
        <w:t>enum</w:t>
      </w:r>
      <w:r w:rsidR="00D24C3A" w:rsidRPr="00D24C3A">
        <w:rPr>
          <w:rFonts w:ascii="Menlo" w:hAnsi="Menlo" w:cs="Menlo"/>
          <w:sz w:val="18"/>
          <w:szCs w:val="18"/>
        </w:rPr>
        <w:t xml:space="preserve"> </w:t>
      </w:r>
      <w:r>
        <w:t>para criar uma enumeração:</w:t>
      </w:r>
    </w:p>
    <w:p w14:paraId="74619F55" w14:textId="77777777" w:rsidR="00D05199" w:rsidRPr="00A66496" w:rsidRDefault="00D05199" w:rsidP="00D24C3A">
      <w:pPr>
        <w:pStyle w:val="NormalWeb"/>
        <w:spacing w:before="46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AA3391"/>
          <w:sz w:val="18"/>
          <w:szCs w:val="18"/>
          <w:lang w:val="en-US"/>
        </w:rPr>
        <w:t>enum</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Rank</w:t>
      </w:r>
      <w:r w:rsidRPr="00A66496">
        <w:rPr>
          <w:rFonts w:ascii="Menlo" w:hAnsi="Menlo" w:cs="Menlo"/>
          <w:noProof/>
          <w:color w:val="000000"/>
          <w:sz w:val="18"/>
          <w:szCs w:val="18"/>
          <w:lang w:val="en-US"/>
        </w:rPr>
        <w:t xml:space="preserve">: </w:t>
      </w:r>
      <w:r w:rsidRPr="00A66496">
        <w:rPr>
          <w:rFonts w:ascii="Menlo" w:hAnsi="Menlo" w:cs="Menlo"/>
          <w:noProof/>
          <w:color w:val="5C2699"/>
          <w:sz w:val="18"/>
          <w:szCs w:val="18"/>
          <w:lang w:val="en-US"/>
        </w:rPr>
        <w:t>Int</w:t>
      </w:r>
      <w:r w:rsidRPr="00A66496">
        <w:rPr>
          <w:rFonts w:ascii="Menlo" w:hAnsi="Menlo" w:cs="Menlo"/>
          <w:noProof/>
          <w:color w:val="000000"/>
          <w:sz w:val="18"/>
          <w:szCs w:val="18"/>
          <w:lang w:val="en-US"/>
        </w:rPr>
        <w:t xml:space="preserve"> {</w:t>
      </w:r>
    </w:p>
    <w:p w14:paraId="602A7ECE" w14:textId="77777777" w:rsidR="00D05199" w:rsidRPr="00A66496" w:rsidRDefault="00D05199" w:rsidP="00D24C3A">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r w:rsidRPr="00A66496">
        <w:rPr>
          <w:rFonts w:ascii="Menlo" w:hAnsi="Menlo" w:cs="Menlo"/>
          <w:noProof/>
          <w:color w:val="AA3391"/>
          <w:sz w:val="18"/>
          <w:szCs w:val="18"/>
          <w:lang w:val="en-US"/>
        </w:rPr>
        <w:t>case</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Ace</w:t>
      </w:r>
      <w:r w:rsidRPr="00A66496">
        <w:rPr>
          <w:rFonts w:ascii="Menlo" w:hAnsi="Menlo" w:cs="Menlo"/>
          <w:noProof/>
          <w:color w:val="000000"/>
          <w:sz w:val="18"/>
          <w:szCs w:val="18"/>
          <w:lang w:val="en-US"/>
        </w:rPr>
        <w:t xml:space="preserve"> = </w:t>
      </w:r>
      <w:r w:rsidRPr="00A66496">
        <w:rPr>
          <w:rFonts w:ascii="Menlo" w:hAnsi="Menlo" w:cs="Menlo"/>
          <w:noProof/>
          <w:color w:val="1C00CF"/>
          <w:sz w:val="18"/>
          <w:szCs w:val="18"/>
          <w:lang w:val="en-US"/>
        </w:rPr>
        <w:t>1</w:t>
      </w:r>
    </w:p>
    <w:p w14:paraId="594F99A6" w14:textId="77777777" w:rsidR="00D05199" w:rsidRPr="00A66496" w:rsidRDefault="00D05199" w:rsidP="00D24C3A">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r w:rsidRPr="00A66496">
        <w:rPr>
          <w:rFonts w:ascii="Menlo" w:hAnsi="Menlo" w:cs="Menlo"/>
          <w:noProof/>
          <w:color w:val="AA3391"/>
          <w:sz w:val="18"/>
          <w:szCs w:val="18"/>
          <w:lang w:val="en-US"/>
        </w:rPr>
        <w:t>case</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Two</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Three</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Four</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Five</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Six</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Seven</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Eight</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Nine</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Ten</w:t>
      </w:r>
    </w:p>
    <w:p w14:paraId="5DC655F6" w14:textId="77777777" w:rsidR="00D05199" w:rsidRPr="00A66496" w:rsidRDefault="00D05199" w:rsidP="00D24C3A">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r w:rsidRPr="00A66496">
        <w:rPr>
          <w:rFonts w:ascii="Menlo" w:hAnsi="Menlo" w:cs="Menlo"/>
          <w:noProof/>
          <w:color w:val="AA3391"/>
          <w:sz w:val="18"/>
          <w:szCs w:val="18"/>
          <w:lang w:val="en-US"/>
        </w:rPr>
        <w:t>case</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Jack</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Queen</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King</w:t>
      </w:r>
    </w:p>
    <w:p w14:paraId="1CDCA459" w14:textId="77777777" w:rsidR="00D05199" w:rsidRPr="00A66496" w:rsidRDefault="00D05199" w:rsidP="00D24C3A">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r w:rsidRPr="00A66496">
        <w:rPr>
          <w:rFonts w:ascii="Menlo" w:hAnsi="Menlo" w:cs="Menlo"/>
          <w:noProof/>
          <w:color w:val="AA3391"/>
          <w:sz w:val="18"/>
          <w:szCs w:val="18"/>
          <w:lang w:val="en-US"/>
        </w:rPr>
        <w:t>func</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simpleDescription</w:t>
      </w:r>
      <w:r w:rsidRPr="00A66496">
        <w:rPr>
          <w:rFonts w:ascii="Menlo" w:hAnsi="Menlo" w:cs="Menlo"/>
          <w:noProof/>
          <w:color w:val="000000"/>
          <w:sz w:val="18"/>
          <w:szCs w:val="18"/>
          <w:lang w:val="en-US"/>
        </w:rPr>
        <w:t xml:space="preserve">() -&gt; </w:t>
      </w:r>
      <w:r w:rsidRPr="00A66496">
        <w:rPr>
          <w:rFonts w:ascii="Menlo" w:hAnsi="Menlo" w:cs="Menlo"/>
          <w:noProof/>
          <w:color w:val="5C2699"/>
          <w:sz w:val="18"/>
          <w:szCs w:val="18"/>
          <w:lang w:val="en-US"/>
        </w:rPr>
        <w:t>String</w:t>
      </w:r>
      <w:r w:rsidRPr="00A66496">
        <w:rPr>
          <w:rFonts w:ascii="Menlo" w:hAnsi="Menlo" w:cs="Menlo"/>
          <w:noProof/>
          <w:color w:val="000000"/>
          <w:sz w:val="18"/>
          <w:szCs w:val="18"/>
          <w:lang w:val="en-US"/>
        </w:rPr>
        <w:t xml:space="preserve"> {</w:t>
      </w:r>
    </w:p>
    <w:p w14:paraId="5799A5F9" w14:textId="77777777" w:rsidR="00D05199" w:rsidRPr="00A66496" w:rsidRDefault="00D05199" w:rsidP="00D24C3A">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r w:rsidRPr="00A66496">
        <w:rPr>
          <w:rFonts w:ascii="Menlo" w:hAnsi="Menlo" w:cs="Menlo"/>
          <w:noProof/>
          <w:color w:val="AA3391"/>
          <w:sz w:val="18"/>
          <w:szCs w:val="18"/>
          <w:lang w:val="en-US"/>
        </w:rPr>
        <w:t>switch</w:t>
      </w:r>
      <w:r w:rsidRPr="00A66496">
        <w:rPr>
          <w:rFonts w:ascii="Menlo" w:hAnsi="Menlo" w:cs="Menlo"/>
          <w:noProof/>
          <w:color w:val="000000"/>
          <w:sz w:val="18"/>
          <w:szCs w:val="18"/>
          <w:lang w:val="en-US"/>
        </w:rPr>
        <w:t xml:space="preserve"> </w:t>
      </w:r>
      <w:r w:rsidRPr="00A66496">
        <w:rPr>
          <w:rFonts w:ascii="Menlo" w:hAnsi="Menlo" w:cs="Menlo"/>
          <w:noProof/>
          <w:color w:val="AA3391"/>
          <w:sz w:val="18"/>
          <w:szCs w:val="18"/>
          <w:lang w:val="en-US"/>
        </w:rPr>
        <w:t>self</w:t>
      </w:r>
      <w:r w:rsidRPr="00A66496">
        <w:rPr>
          <w:rFonts w:ascii="Menlo" w:hAnsi="Menlo" w:cs="Menlo"/>
          <w:noProof/>
          <w:color w:val="000000"/>
          <w:sz w:val="18"/>
          <w:szCs w:val="18"/>
          <w:lang w:val="en-US"/>
        </w:rPr>
        <w:t xml:space="preserve"> {</w:t>
      </w:r>
    </w:p>
    <w:p w14:paraId="3C8131C6" w14:textId="77777777" w:rsidR="00D05199" w:rsidRPr="00A66496" w:rsidRDefault="00D05199" w:rsidP="00D24C3A">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r w:rsidRPr="00A66496">
        <w:rPr>
          <w:rFonts w:ascii="Menlo" w:hAnsi="Menlo" w:cs="Menlo"/>
          <w:noProof/>
          <w:color w:val="AA3391"/>
          <w:sz w:val="18"/>
          <w:szCs w:val="18"/>
          <w:lang w:val="en-US"/>
        </w:rPr>
        <w:t>case</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Ace</w:t>
      </w:r>
      <w:r w:rsidRPr="00A66496">
        <w:rPr>
          <w:rFonts w:ascii="Menlo" w:hAnsi="Menlo" w:cs="Menlo"/>
          <w:noProof/>
          <w:color w:val="000000"/>
          <w:sz w:val="18"/>
          <w:szCs w:val="18"/>
          <w:lang w:val="en-US"/>
        </w:rPr>
        <w:t>:</w:t>
      </w:r>
    </w:p>
    <w:p w14:paraId="435F5D7C" w14:textId="77777777" w:rsidR="00D05199" w:rsidRPr="00A66496" w:rsidRDefault="00D05199" w:rsidP="00D24C3A">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r w:rsidRPr="00A66496">
        <w:rPr>
          <w:rFonts w:ascii="Menlo" w:hAnsi="Menlo" w:cs="Menlo"/>
          <w:noProof/>
          <w:color w:val="AA3391"/>
          <w:sz w:val="18"/>
          <w:szCs w:val="18"/>
          <w:lang w:val="en-US"/>
        </w:rPr>
        <w:t>return</w:t>
      </w:r>
      <w:r w:rsidRPr="00A66496">
        <w:rPr>
          <w:rFonts w:ascii="Menlo" w:hAnsi="Menlo" w:cs="Menlo"/>
          <w:noProof/>
          <w:color w:val="000000"/>
          <w:sz w:val="18"/>
          <w:szCs w:val="18"/>
          <w:lang w:val="en-US"/>
        </w:rPr>
        <w:t xml:space="preserve"> </w:t>
      </w:r>
      <w:r w:rsidRPr="00A66496">
        <w:rPr>
          <w:rFonts w:ascii="Menlo" w:hAnsi="Menlo" w:cs="Menlo"/>
          <w:noProof/>
          <w:color w:val="C41A16"/>
          <w:sz w:val="18"/>
          <w:szCs w:val="18"/>
          <w:lang w:val="en-US"/>
        </w:rPr>
        <w:t>"ace"</w:t>
      </w:r>
    </w:p>
    <w:p w14:paraId="3C922EBF" w14:textId="77777777" w:rsidR="00D05199" w:rsidRPr="00A66496" w:rsidRDefault="00D05199" w:rsidP="00D24C3A">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r w:rsidRPr="00A66496">
        <w:rPr>
          <w:rFonts w:ascii="Menlo" w:hAnsi="Menlo" w:cs="Menlo"/>
          <w:noProof/>
          <w:color w:val="AA3391"/>
          <w:sz w:val="18"/>
          <w:szCs w:val="18"/>
          <w:lang w:val="en-US"/>
        </w:rPr>
        <w:t>case</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Jack</w:t>
      </w:r>
      <w:r w:rsidRPr="00A66496">
        <w:rPr>
          <w:rFonts w:ascii="Menlo" w:hAnsi="Menlo" w:cs="Menlo"/>
          <w:noProof/>
          <w:color w:val="000000"/>
          <w:sz w:val="18"/>
          <w:szCs w:val="18"/>
          <w:lang w:val="en-US"/>
        </w:rPr>
        <w:t>:</w:t>
      </w:r>
    </w:p>
    <w:p w14:paraId="4F1820EA" w14:textId="77777777" w:rsidR="00D05199" w:rsidRPr="00A66496" w:rsidRDefault="00D05199" w:rsidP="00D24C3A">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r w:rsidRPr="00A66496">
        <w:rPr>
          <w:rFonts w:ascii="Menlo" w:hAnsi="Menlo" w:cs="Menlo"/>
          <w:noProof/>
          <w:color w:val="AA3391"/>
          <w:sz w:val="18"/>
          <w:szCs w:val="18"/>
          <w:lang w:val="en-US"/>
        </w:rPr>
        <w:t>return</w:t>
      </w:r>
      <w:r w:rsidRPr="00A66496">
        <w:rPr>
          <w:rFonts w:ascii="Menlo" w:hAnsi="Menlo" w:cs="Menlo"/>
          <w:noProof/>
          <w:color w:val="000000"/>
          <w:sz w:val="18"/>
          <w:szCs w:val="18"/>
          <w:lang w:val="en-US"/>
        </w:rPr>
        <w:t xml:space="preserve"> </w:t>
      </w:r>
      <w:r w:rsidRPr="00A66496">
        <w:rPr>
          <w:rFonts w:ascii="Menlo" w:hAnsi="Menlo" w:cs="Menlo"/>
          <w:noProof/>
          <w:color w:val="C41A16"/>
          <w:sz w:val="18"/>
          <w:szCs w:val="18"/>
          <w:lang w:val="en-US"/>
        </w:rPr>
        <w:t>"jack"</w:t>
      </w:r>
    </w:p>
    <w:p w14:paraId="6BB38E71" w14:textId="77777777" w:rsidR="00D05199" w:rsidRPr="00A66496" w:rsidRDefault="00D05199" w:rsidP="00D24C3A">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r w:rsidRPr="00A66496">
        <w:rPr>
          <w:rFonts w:ascii="Menlo" w:hAnsi="Menlo" w:cs="Menlo"/>
          <w:noProof/>
          <w:color w:val="AA3391"/>
          <w:sz w:val="18"/>
          <w:szCs w:val="18"/>
          <w:lang w:val="en-US"/>
        </w:rPr>
        <w:t>case</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Queen</w:t>
      </w:r>
      <w:r w:rsidRPr="00A66496">
        <w:rPr>
          <w:rFonts w:ascii="Menlo" w:hAnsi="Menlo" w:cs="Menlo"/>
          <w:noProof/>
          <w:color w:val="000000"/>
          <w:sz w:val="18"/>
          <w:szCs w:val="18"/>
          <w:lang w:val="en-US"/>
        </w:rPr>
        <w:t>:</w:t>
      </w:r>
    </w:p>
    <w:p w14:paraId="626C724B" w14:textId="77777777" w:rsidR="00D05199" w:rsidRPr="00A66496" w:rsidRDefault="00D05199" w:rsidP="00D24C3A">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r w:rsidRPr="00A66496">
        <w:rPr>
          <w:rFonts w:ascii="Menlo" w:hAnsi="Menlo" w:cs="Menlo"/>
          <w:noProof/>
          <w:color w:val="AA3391"/>
          <w:sz w:val="18"/>
          <w:szCs w:val="18"/>
          <w:lang w:val="en-US"/>
        </w:rPr>
        <w:t>return</w:t>
      </w:r>
      <w:r w:rsidRPr="00A66496">
        <w:rPr>
          <w:rFonts w:ascii="Menlo" w:hAnsi="Menlo" w:cs="Menlo"/>
          <w:noProof/>
          <w:color w:val="000000"/>
          <w:sz w:val="18"/>
          <w:szCs w:val="18"/>
          <w:lang w:val="en-US"/>
        </w:rPr>
        <w:t xml:space="preserve"> </w:t>
      </w:r>
      <w:r w:rsidRPr="00A66496">
        <w:rPr>
          <w:rFonts w:ascii="Menlo" w:hAnsi="Menlo" w:cs="Menlo"/>
          <w:noProof/>
          <w:color w:val="C41A16"/>
          <w:sz w:val="18"/>
          <w:szCs w:val="18"/>
          <w:lang w:val="en-US"/>
        </w:rPr>
        <w:t>"queen"</w:t>
      </w:r>
    </w:p>
    <w:p w14:paraId="7569A127" w14:textId="77777777" w:rsidR="00D05199" w:rsidRPr="00A66496" w:rsidRDefault="00D05199" w:rsidP="00D24C3A">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r w:rsidRPr="00A66496">
        <w:rPr>
          <w:rFonts w:ascii="Menlo" w:hAnsi="Menlo" w:cs="Menlo"/>
          <w:noProof/>
          <w:color w:val="AA3391"/>
          <w:sz w:val="18"/>
          <w:szCs w:val="18"/>
          <w:lang w:val="en-US"/>
        </w:rPr>
        <w:t>case</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King</w:t>
      </w:r>
      <w:r w:rsidRPr="00A66496">
        <w:rPr>
          <w:rFonts w:ascii="Menlo" w:hAnsi="Menlo" w:cs="Menlo"/>
          <w:noProof/>
          <w:color w:val="000000"/>
          <w:sz w:val="18"/>
          <w:szCs w:val="18"/>
          <w:lang w:val="en-US"/>
        </w:rPr>
        <w:t>:</w:t>
      </w:r>
    </w:p>
    <w:p w14:paraId="7058434F" w14:textId="77777777" w:rsidR="00D05199" w:rsidRPr="00A66496" w:rsidRDefault="00D05199" w:rsidP="00D24C3A">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r w:rsidRPr="00A66496">
        <w:rPr>
          <w:rFonts w:ascii="Menlo" w:hAnsi="Menlo" w:cs="Menlo"/>
          <w:noProof/>
          <w:color w:val="AA3391"/>
          <w:sz w:val="18"/>
          <w:szCs w:val="18"/>
          <w:lang w:val="en-US"/>
        </w:rPr>
        <w:t>return</w:t>
      </w:r>
      <w:r w:rsidRPr="00A66496">
        <w:rPr>
          <w:rFonts w:ascii="Menlo" w:hAnsi="Menlo" w:cs="Menlo"/>
          <w:noProof/>
          <w:color w:val="000000"/>
          <w:sz w:val="18"/>
          <w:szCs w:val="18"/>
          <w:lang w:val="en-US"/>
        </w:rPr>
        <w:t xml:space="preserve"> </w:t>
      </w:r>
      <w:r w:rsidRPr="00A66496">
        <w:rPr>
          <w:rFonts w:ascii="Menlo" w:hAnsi="Menlo" w:cs="Menlo"/>
          <w:noProof/>
          <w:color w:val="C41A16"/>
          <w:sz w:val="18"/>
          <w:szCs w:val="18"/>
          <w:lang w:val="en-US"/>
        </w:rPr>
        <w:t>"king"</w:t>
      </w:r>
    </w:p>
    <w:p w14:paraId="051B2E81" w14:textId="77777777" w:rsidR="00D05199" w:rsidRPr="00A66496" w:rsidRDefault="00D05199" w:rsidP="00D24C3A">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r w:rsidRPr="00A66496">
        <w:rPr>
          <w:rFonts w:ascii="Menlo" w:hAnsi="Menlo" w:cs="Menlo"/>
          <w:noProof/>
          <w:color w:val="AA3391"/>
          <w:sz w:val="18"/>
          <w:szCs w:val="18"/>
          <w:lang w:val="en-US"/>
        </w:rPr>
        <w:t>default</w:t>
      </w:r>
      <w:r w:rsidRPr="00A66496">
        <w:rPr>
          <w:rFonts w:ascii="Menlo" w:hAnsi="Menlo" w:cs="Menlo"/>
          <w:noProof/>
          <w:color w:val="000000"/>
          <w:sz w:val="18"/>
          <w:szCs w:val="18"/>
          <w:lang w:val="en-US"/>
        </w:rPr>
        <w:t>:</w:t>
      </w:r>
    </w:p>
    <w:p w14:paraId="7ED3C7A0" w14:textId="77777777" w:rsidR="00D05199" w:rsidRPr="00A66496" w:rsidRDefault="00D05199" w:rsidP="00D24C3A">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r w:rsidRPr="00A66496">
        <w:rPr>
          <w:rFonts w:ascii="Menlo" w:hAnsi="Menlo" w:cs="Menlo"/>
          <w:noProof/>
          <w:color w:val="AA3391"/>
          <w:sz w:val="18"/>
          <w:szCs w:val="18"/>
          <w:lang w:val="en-US"/>
        </w:rPr>
        <w:t>return</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String</w:t>
      </w:r>
      <w:r w:rsidRPr="00A66496">
        <w:rPr>
          <w:rFonts w:ascii="Menlo" w:hAnsi="Menlo" w:cs="Menlo"/>
          <w:noProof/>
          <w:color w:val="000000"/>
          <w:sz w:val="18"/>
          <w:szCs w:val="18"/>
          <w:lang w:val="en-US"/>
        </w:rPr>
        <w:t>(</w:t>
      </w:r>
      <w:r w:rsidRPr="00A66496">
        <w:rPr>
          <w:rFonts w:ascii="Menlo" w:hAnsi="Menlo" w:cs="Menlo"/>
          <w:noProof/>
          <w:color w:val="AA3391"/>
          <w:sz w:val="18"/>
          <w:szCs w:val="18"/>
          <w:lang w:val="en-US"/>
        </w:rPr>
        <w:t>self</w:t>
      </w:r>
      <w:r w:rsidRPr="00A66496">
        <w:rPr>
          <w:rFonts w:ascii="Menlo" w:hAnsi="Menlo" w:cs="Menlo"/>
          <w:noProof/>
          <w:color w:val="000000"/>
          <w:sz w:val="18"/>
          <w:szCs w:val="18"/>
          <w:lang w:val="en-US"/>
        </w:rPr>
        <w:t>.</w:t>
      </w:r>
      <w:r w:rsidRPr="00A66496">
        <w:rPr>
          <w:rFonts w:ascii="Menlo" w:hAnsi="Menlo" w:cs="Menlo"/>
          <w:noProof/>
          <w:color w:val="3F6E74"/>
          <w:sz w:val="18"/>
          <w:szCs w:val="18"/>
          <w:lang w:val="en-US"/>
        </w:rPr>
        <w:t>rawValue</w:t>
      </w:r>
      <w:r w:rsidRPr="00A66496">
        <w:rPr>
          <w:rFonts w:ascii="Menlo" w:hAnsi="Menlo" w:cs="Menlo"/>
          <w:noProof/>
          <w:color w:val="000000"/>
          <w:sz w:val="18"/>
          <w:szCs w:val="18"/>
          <w:lang w:val="en-US"/>
        </w:rPr>
        <w:t>)</w:t>
      </w:r>
    </w:p>
    <w:p w14:paraId="1D9E513E" w14:textId="77777777" w:rsidR="00D05199" w:rsidRPr="00A66496" w:rsidRDefault="00D05199" w:rsidP="00D24C3A">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p>
    <w:p w14:paraId="5D9F84C6" w14:textId="77777777" w:rsidR="00D05199" w:rsidRPr="00A66496" w:rsidRDefault="00D05199" w:rsidP="00D24C3A">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p>
    <w:p w14:paraId="4BB5842F" w14:textId="77777777" w:rsidR="00D05199" w:rsidRPr="00A66496" w:rsidRDefault="00D05199" w:rsidP="00D24C3A">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w:t>
      </w:r>
    </w:p>
    <w:p w14:paraId="0D9CDA44" w14:textId="77777777" w:rsidR="00D05199" w:rsidRPr="00A66496" w:rsidRDefault="00D05199" w:rsidP="00D24C3A">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AA3391"/>
          <w:sz w:val="18"/>
          <w:szCs w:val="18"/>
          <w:lang w:val="en-US"/>
        </w:rPr>
        <w:t>let</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ace</w:t>
      </w:r>
      <w:r w:rsidRPr="00A66496">
        <w:rPr>
          <w:rFonts w:ascii="Menlo" w:hAnsi="Menlo" w:cs="Menlo"/>
          <w:noProof/>
          <w:color w:val="000000"/>
          <w:sz w:val="18"/>
          <w:szCs w:val="18"/>
          <w:lang w:val="en-US"/>
        </w:rPr>
        <w:t xml:space="preserve"> = </w:t>
      </w:r>
      <w:r w:rsidRPr="00A66496">
        <w:rPr>
          <w:rFonts w:ascii="Menlo" w:hAnsi="Menlo" w:cs="Menlo"/>
          <w:noProof/>
          <w:color w:val="3F6E74"/>
          <w:sz w:val="18"/>
          <w:szCs w:val="18"/>
          <w:lang w:val="en-US"/>
        </w:rPr>
        <w:t>Rank</w:t>
      </w:r>
      <w:r w:rsidRPr="00A66496">
        <w:rPr>
          <w:rFonts w:ascii="Menlo" w:hAnsi="Menlo" w:cs="Menlo"/>
          <w:noProof/>
          <w:color w:val="000000"/>
          <w:sz w:val="18"/>
          <w:szCs w:val="18"/>
          <w:lang w:val="en-US"/>
        </w:rPr>
        <w:t>.</w:t>
      </w:r>
      <w:r w:rsidRPr="00A66496">
        <w:rPr>
          <w:rFonts w:ascii="Menlo" w:hAnsi="Menlo" w:cs="Menlo"/>
          <w:noProof/>
          <w:color w:val="3F6E74"/>
          <w:sz w:val="18"/>
          <w:szCs w:val="18"/>
          <w:lang w:val="en-US"/>
        </w:rPr>
        <w:t>Ace</w:t>
      </w:r>
    </w:p>
    <w:p w14:paraId="556E185A" w14:textId="77777777" w:rsidR="00D05199" w:rsidRPr="00A66496" w:rsidRDefault="00D05199" w:rsidP="00D24C3A">
      <w:pPr>
        <w:pStyle w:val="NormalWeb"/>
        <w:spacing w:before="0" w:beforeAutospacing="0" w:after="62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AA3391"/>
          <w:sz w:val="18"/>
          <w:szCs w:val="18"/>
          <w:lang w:val="en-US"/>
        </w:rPr>
        <w:t>let</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aceRawValue</w:t>
      </w:r>
      <w:r w:rsidRPr="00A66496">
        <w:rPr>
          <w:rFonts w:ascii="Menlo" w:hAnsi="Menlo" w:cs="Menlo"/>
          <w:noProof/>
          <w:color w:val="000000"/>
          <w:sz w:val="18"/>
          <w:szCs w:val="18"/>
          <w:lang w:val="en-US"/>
        </w:rPr>
        <w:t xml:space="preserve"> = </w:t>
      </w:r>
      <w:r w:rsidRPr="00A66496">
        <w:rPr>
          <w:rFonts w:ascii="Menlo" w:hAnsi="Menlo" w:cs="Menlo"/>
          <w:noProof/>
          <w:color w:val="3F6E74"/>
          <w:sz w:val="18"/>
          <w:szCs w:val="18"/>
          <w:lang w:val="en-US"/>
        </w:rPr>
        <w:t>ace</w:t>
      </w:r>
      <w:r w:rsidRPr="00A66496">
        <w:rPr>
          <w:rFonts w:ascii="Menlo" w:hAnsi="Menlo" w:cs="Menlo"/>
          <w:noProof/>
          <w:color w:val="000000"/>
          <w:sz w:val="18"/>
          <w:szCs w:val="18"/>
          <w:lang w:val="en-US"/>
        </w:rPr>
        <w:t>.</w:t>
      </w:r>
      <w:r w:rsidRPr="00A66496">
        <w:rPr>
          <w:rFonts w:ascii="Menlo" w:hAnsi="Menlo" w:cs="Menlo"/>
          <w:noProof/>
          <w:color w:val="3F6E74"/>
          <w:sz w:val="18"/>
          <w:szCs w:val="18"/>
          <w:lang w:val="en-US"/>
        </w:rPr>
        <w:t>rawValue</w:t>
      </w:r>
    </w:p>
    <w:p w14:paraId="138B95C2" w14:textId="38F520FD" w:rsidR="005730F7" w:rsidRDefault="00D24C3A" w:rsidP="00D24C3A">
      <w:r>
        <w:t>No exemplo acima</w:t>
      </w:r>
      <w:r w:rsidR="00F35CFA">
        <w:t>,</w:t>
      </w:r>
      <w:r>
        <w:t xml:space="preserve"> o tipo de valor bruto (</w:t>
      </w:r>
      <w:proofErr w:type="spellStart"/>
      <w:r w:rsidRPr="00D24C3A">
        <w:rPr>
          <w:rFonts w:ascii="Menlo" w:hAnsi="Menlo" w:cs="Menlo"/>
          <w:color w:val="3F6E74"/>
          <w:sz w:val="18"/>
          <w:szCs w:val="18"/>
        </w:rPr>
        <w:t>rawValue</w:t>
      </w:r>
      <w:proofErr w:type="spellEnd"/>
      <w:r>
        <w:t xml:space="preserve">) da enumeração é </w:t>
      </w:r>
      <w:proofErr w:type="spellStart"/>
      <w:r w:rsidRPr="00D24C3A">
        <w:rPr>
          <w:rFonts w:ascii="Menlo" w:hAnsi="Menlo" w:cs="Menlo"/>
          <w:color w:val="5C2699"/>
          <w:sz w:val="18"/>
          <w:szCs w:val="18"/>
        </w:rPr>
        <w:t>Int</w:t>
      </w:r>
      <w:proofErr w:type="spellEnd"/>
      <w:r>
        <w:t xml:space="preserve">, mas você pode definir um </w:t>
      </w:r>
      <w:r w:rsidR="005730F7" w:rsidRPr="00D24C3A">
        <w:rPr>
          <w:rFonts w:ascii="Menlo" w:hAnsi="Menlo" w:cs="Menlo"/>
          <w:color w:val="AA3391"/>
          <w:sz w:val="18"/>
          <w:szCs w:val="18"/>
        </w:rPr>
        <w:t>enum</w:t>
      </w:r>
      <w:r w:rsidR="005730F7" w:rsidRPr="00D24C3A">
        <w:rPr>
          <w:rFonts w:ascii="Menlo" w:hAnsi="Menlo" w:cs="Menlo"/>
          <w:sz w:val="18"/>
          <w:szCs w:val="18"/>
        </w:rPr>
        <w:t xml:space="preserve"> </w:t>
      </w:r>
      <w:r>
        <w:t xml:space="preserve">utilizando outros tipos de classe como </w:t>
      </w:r>
      <w:r>
        <w:rPr>
          <w:rFonts w:ascii="Menlo" w:hAnsi="Menlo" w:cs="Menlo"/>
          <w:color w:val="5C2699"/>
          <w:sz w:val="18"/>
          <w:szCs w:val="18"/>
        </w:rPr>
        <w:t>Strings</w:t>
      </w:r>
      <w:r w:rsidR="005730F7">
        <w:t xml:space="preserve">. Utilize a propriedade </w:t>
      </w:r>
      <w:proofErr w:type="spellStart"/>
      <w:r w:rsidR="005730F7" w:rsidRPr="00D24C3A">
        <w:rPr>
          <w:rFonts w:ascii="Menlo" w:hAnsi="Menlo" w:cs="Menlo"/>
          <w:color w:val="3F6E74"/>
          <w:sz w:val="18"/>
          <w:szCs w:val="18"/>
        </w:rPr>
        <w:t>rawValue</w:t>
      </w:r>
      <w:proofErr w:type="spellEnd"/>
      <w:r w:rsidR="005730F7">
        <w:t xml:space="preserve"> para obter o valor bruto do membro do </w:t>
      </w:r>
      <w:r w:rsidR="005730F7" w:rsidRPr="00D24C3A">
        <w:rPr>
          <w:rFonts w:ascii="Menlo" w:hAnsi="Menlo" w:cs="Menlo"/>
          <w:color w:val="AA3391"/>
          <w:sz w:val="18"/>
          <w:szCs w:val="18"/>
        </w:rPr>
        <w:t>enum</w:t>
      </w:r>
      <w:r w:rsidR="005730F7">
        <w:t xml:space="preserve">. </w:t>
      </w:r>
    </w:p>
    <w:p w14:paraId="772FF1EA" w14:textId="139D913C" w:rsidR="005730F7" w:rsidRDefault="005730F7" w:rsidP="005730F7">
      <w:r>
        <w:t xml:space="preserve">Utilize o inicializador </w:t>
      </w:r>
      <w:r>
        <w:rPr>
          <w:rFonts w:ascii="Menlo" w:hAnsi="Menlo" w:cs="Menlo"/>
          <w:noProof/>
          <w:color w:val="AA3391"/>
          <w:sz w:val="18"/>
          <w:szCs w:val="18"/>
        </w:rPr>
        <w:t>init</w:t>
      </w:r>
      <w:r>
        <w:rPr>
          <w:rFonts w:ascii="Menlo" w:hAnsi="Menlo" w:cs="Menlo"/>
          <w:noProof/>
          <w:sz w:val="18"/>
          <w:szCs w:val="18"/>
        </w:rPr>
        <w:t>?(</w:t>
      </w:r>
      <w:r w:rsidRPr="005730F7">
        <w:rPr>
          <w:rFonts w:ascii="Menlo" w:hAnsi="Menlo" w:cs="Menlo"/>
          <w:noProof/>
          <w:color w:val="3F6E74"/>
          <w:sz w:val="18"/>
          <w:szCs w:val="18"/>
        </w:rPr>
        <w:t>rawValue</w:t>
      </w:r>
      <w:r w:rsidRPr="005730F7">
        <w:rPr>
          <w:rFonts w:ascii="Menlo" w:hAnsi="Menlo" w:cs="Menlo"/>
          <w:noProof/>
          <w:sz w:val="18"/>
          <w:szCs w:val="18"/>
        </w:rPr>
        <w:t>:)</w:t>
      </w:r>
      <w:r>
        <w:rPr>
          <w:rFonts w:ascii="Menlo" w:hAnsi="Menlo" w:cs="Menlo"/>
          <w:noProof/>
          <w:sz w:val="18"/>
          <w:szCs w:val="18"/>
        </w:rPr>
        <w:t xml:space="preserve"> </w:t>
      </w:r>
      <w:r>
        <w:t>para criar uma instância de uma enumeração a partir de um valor bruto.</w:t>
      </w:r>
    </w:p>
    <w:p w14:paraId="5236B087" w14:textId="22A67BD3" w:rsidR="00D05199" w:rsidRPr="00A66496" w:rsidRDefault="00D05199" w:rsidP="005730F7">
      <w:pPr>
        <w:ind w:left="360"/>
        <w:rPr>
          <w:rFonts w:ascii="Menlo" w:hAnsi="Menlo" w:cs="Menlo"/>
          <w:noProof/>
          <w:sz w:val="21"/>
          <w:szCs w:val="21"/>
          <w:lang w:val="en-US"/>
        </w:rPr>
      </w:pPr>
      <w:r w:rsidRPr="00A66496">
        <w:rPr>
          <w:rFonts w:ascii="Menlo" w:hAnsi="Menlo" w:cs="Menlo"/>
          <w:noProof/>
          <w:color w:val="AA3391"/>
          <w:sz w:val="18"/>
          <w:szCs w:val="18"/>
          <w:lang w:val="en-US"/>
        </w:rPr>
        <w:t>if</w:t>
      </w:r>
      <w:r w:rsidRPr="00A66496">
        <w:rPr>
          <w:rFonts w:ascii="Menlo" w:hAnsi="Menlo" w:cs="Menlo"/>
          <w:noProof/>
          <w:sz w:val="18"/>
          <w:szCs w:val="18"/>
          <w:lang w:val="en-US"/>
        </w:rPr>
        <w:t xml:space="preserve"> </w:t>
      </w:r>
      <w:r w:rsidRPr="00A66496">
        <w:rPr>
          <w:rFonts w:ascii="Menlo" w:hAnsi="Menlo" w:cs="Menlo"/>
          <w:noProof/>
          <w:color w:val="AA3391"/>
          <w:sz w:val="18"/>
          <w:szCs w:val="18"/>
          <w:lang w:val="en-US"/>
        </w:rPr>
        <w:t>let</w:t>
      </w:r>
      <w:r w:rsidRPr="00A66496">
        <w:rPr>
          <w:rFonts w:ascii="Menlo" w:hAnsi="Menlo" w:cs="Menlo"/>
          <w:noProof/>
          <w:sz w:val="18"/>
          <w:szCs w:val="18"/>
          <w:lang w:val="en-US"/>
        </w:rPr>
        <w:t xml:space="preserve"> </w:t>
      </w:r>
      <w:r w:rsidRPr="00A66496">
        <w:rPr>
          <w:rFonts w:ascii="Menlo" w:hAnsi="Menlo" w:cs="Menlo"/>
          <w:noProof/>
          <w:color w:val="3F6E74"/>
          <w:sz w:val="18"/>
          <w:szCs w:val="18"/>
          <w:lang w:val="en-US"/>
        </w:rPr>
        <w:t>convertedRank</w:t>
      </w:r>
      <w:r w:rsidRPr="00A66496">
        <w:rPr>
          <w:rFonts w:ascii="Menlo" w:hAnsi="Menlo" w:cs="Menlo"/>
          <w:noProof/>
          <w:sz w:val="18"/>
          <w:szCs w:val="18"/>
          <w:lang w:val="en-US"/>
        </w:rPr>
        <w:t xml:space="preserve"> = </w:t>
      </w:r>
      <w:r w:rsidRPr="00A66496">
        <w:rPr>
          <w:rFonts w:ascii="Menlo" w:hAnsi="Menlo" w:cs="Menlo"/>
          <w:noProof/>
          <w:color w:val="3F6E74"/>
          <w:sz w:val="18"/>
          <w:szCs w:val="18"/>
          <w:lang w:val="en-US"/>
        </w:rPr>
        <w:t>Rank</w:t>
      </w:r>
      <w:r w:rsidRPr="00A66496">
        <w:rPr>
          <w:rFonts w:ascii="Menlo" w:hAnsi="Menlo" w:cs="Menlo"/>
          <w:noProof/>
          <w:sz w:val="18"/>
          <w:szCs w:val="18"/>
          <w:lang w:val="en-US"/>
        </w:rPr>
        <w:t>(</w:t>
      </w:r>
      <w:r w:rsidRPr="00A66496">
        <w:rPr>
          <w:rFonts w:ascii="Menlo" w:hAnsi="Menlo" w:cs="Menlo"/>
          <w:noProof/>
          <w:color w:val="3F6E74"/>
          <w:sz w:val="18"/>
          <w:szCs w:val="18"/>
          <w:lang w:val="en-US"/>
        </w:rPr>
        <w:t>rawValue</w:t>
      </w:r>
      <w:r w:rsidRPr="00A66496">
        <w:rPr>
          <w:rFonts w:ascii="Menlo" w:hAnsi="Menlo" w:cs="Menlo"/>
          <w:noProof/>
          <w:sz w:val="18"/>
          <w:szCs w:val="18"/>
          <w:lang w:val="en-US"/>
        </w:rPr>
        <w:t xml:space="preserve">: </w:t>
      </w:r>
      <w:r w:rsidRPr="00A66496">
        <w:rPr>
          <w:rFonts w:ascii="Menlo" w:hAnsi="Menlo" w:cs="Menlo"/>
          <w:noProof/>
          <w:color w:val="1C00CF"/>
          <w:sz w:val="18"/>
          <w:szCs w:val="18"/>
          <w:lang w:val="en-US"/>
        </w:rPr>
        <w:t>3</w:t>
      </w:r>
      <w:r w:rsidRPr="00A66496">
        <w:rPr>
          <w:rFonts w:ascii="Menlo" w:hAnsi="Menlo" w:cs="Menlo"/>
          <w:noProof/>
          <w:sz w:val="18"/>
          <w:szCs w:val="18"/>
          <w:lang w:val="en-US"/>
        </w:rPr>
        <w:t>) {</w:t>
      </w:r>
    </w:p>
    <w:p w14:paraId="171F11B3" w14:textId="77777777" w:rsidR="00D05199" w:rsidRPr="005730F7" w:rsidRDefault="00D05199" w:rsidP="005730F7">
      <w:pPr>
        <w:pStyle w:val="NormalWeb"/>
        <w:spacing w:before="0" w:beforeAutospacing="0" w:after="0" w:afterAutospacing="0"/>
        <w:ind w:left="360"/>
        <w:jc w:val="both"/>
        <w:textAlignment w:val="baseline"/>
        <w:rPr>
          <w:rFonts w:ascii="Menlo" w:hAnsi="Menlo" w:cs="Menlo"/>
          <w:noProof/>
          <w:color w:val="000000"/>
          <w:sz w:val="21"/>
          <w:szCs w:val="21"/>
        </w:rPr>
      </w:pPr>
      <w:r w:rsidRPr="00A66496">
        <w:rPr>
          <w:rFonts w:ascii="Menlo" w:hAnsi="Menlo" w:cs="Menlo"/>
          <w:noProof/>
          <w:color w:val="000000"/>
          <w:sz w:val="18"/>
          <w:szCs w:val="18"/>
          <w:lang w:val="en-US"/>
        </w:rPr>
        <w:t>  </w:t>
      </w:r>
      <w:r w:rsidRPr="005730F7">
        <w:rPr>
          <w:rFonts w:ascii="Menlo" w:hAnsi="Menlo" w:cs="Menlo"/>
          <w:noProof/>
          <w:color w:val="AA3391"/>
          <w:sz w:val="18"/>
          <w:szCs w:val="18"/>
        </w:rPr>
        <w:t>let</w:t>
      </w:r>
      <w:r w:rsidRPr="005730F7">
        <w:rPr>
          <w:rFonts w:ascii="Menlo" w:hAnsi="Menlo" w:cs="Menlo"/>
          <w:noProof/>
          <w:color w:val="000000"/>
          <w:sz w:val="18"/>
          <w:szCs w:val="18"/>
        </w:rPr>
        <w:t xml:space="preserve"> </w:t>
      </w:r>
      <w:r w:rsidRPr="005730F7">
        <w:rPr>
          <w:rFonts w:ascii="Menlo" w:hAnsi="Menlo" w:cs="Menlo"/>
          <w:noProof/>
          <w:color w:val="3F6E74"/>
          <w:sz w:val="18"/>
          <w:szCs w:val="18"/>
        </w:rPr>
        <w:t>threeDescription</w:t>
      </w:r>
      <w:r w:rsidRPr="005730F7">
        <w:rPr>
          <w:rFonts w:ascii="Menlo" w:hAnsi="Menlo" w:cs="Menlo"/>
          <w:noProof/>
          <w:color w:val="000000"/>
          <w:sz w:val="18"/>
          <w:szCs w:val="18"/>
        </w:rPr>
        <w:t xml:space="preserve"> = </w:t>
      </w:r>
      <w:r w:rsidRPr="005730F7">
        <w:rPr>
          <w:rFonts w:ascii="Menlo" w:hAnsi="Menlo" w:cs="Menlo"/>
          <w:noProof/>
          <w:color w:val="3F6E74"/>
          <w:sz w:val="18"/>
          <w:szCs w:val="18"/>
        </w:rPr>
        <w:t>convertedRank</w:t>
      </w:r>
      <w:r w:rsidRPr="005730F7">
        <w:rPr>
          <w:rFonts w:ascii="Menlo" w:hAnsi="Menlo" w:cs="Menlo"/>
          <w:noProof/>
          <w:color w:val="000000"/>
          <w:sz w:val="18"/>
          <w:szCs w:val="18"/>
        </w:rPr>
        <w:t>.</w:t>
      </w:r>
      <w:r w:rsidRPr="005730F7">
        <w:rPr>
          <w:rFonts w:ascii="Menlo" w:hAnsi="Menlo" w:cs="Menlo"/>
          <w:noProof/>
          <w:color w:val="3F6E74"/>
          <w:sz w:val="18"/>
          <w:szCs w:val="18"/>
        </w:rPr>
        <w:t>simpleDescription</w:t>
      </w:r>
      <w:r w:rsidRPr="005730F7">
        <w:rPr>
          <w:rFonts w:ascii="Menlo" w:hAnsi="Menlo" w:cs="Menlo"/>
          <w:noProof/>
          <w:color w:val="000000"/>
          <w:sz w:val="18"/>
          <w:szCs w:val="18"/>
        </w:rPr>
        <w:t>()</w:t>
      </w:r>
    </w:p>
    <w:p w14:paraId="1DF6ADA9" w14:textId="77777777" w:rsidR="00D05199" w:rsidRDefault="00D05199" w:rsidP="005730F7">
      <w:pPr>
        <w:pStyle w:val="NormalWeb"/>
        <w:spacing w:before="0" w:beforeAutospacing="0" w:after="620" w:afterAutospacing="0"/>
        <w:ind w:left="360"/>
        <w:jc w:val="both"/>
        <w:textAlignment w:val="baseline"/>
        <w:rPr>
          <w:rFonts w:ascii="Menlo" w:hAnsi="Menlo" w:cs="Menlo"/>
          <w:noProof/>
          <w:color w:val="000000"/>
          <w:sz w:val="18"/>
          <w:szCs w:val="18"/>
        </w:rPr>
      </w:pPr>
      <w:r w:rsidRPr="005730F7">
        <w:rPr>
          <w:rFonts w:ascii="Menlo" w:hAnsi="Menlo" w:cs="Menlo"/>
          <w:noProof/>
          <w:color w:val="000000"/>
          <w:sz w:val="18"/>
          <w:szCs w:val="18"/>
        </w:rPr>
        <w:t>}</w:t>
      </w:r>
    </w:p>
    <w:p w14:paraId="1ED95E6D" w14:textId="1F779244" w:rsidR="005730F7" w:rsidRPr="005730F7" w:rsidRDefault="005730F7" w:rsidP="005730F7">
      <w:pPr>
        <w:rPr>
          <w:noProof/>
        </w:rPr>
      </w:pPr>
      <w:r>
        <w:rPr>
          <w:noProof/>
        </w:rPr>
        <w:lastRenderedPageBreak/>
        <w:t xml:space="preserve">Os valores </w:t>
      </w:r>
      <w:r w:rsidR="00B97833">
        <w:rPr>
          <w:noProof/>
        </w:rPr>
        <w:t>membros de uma enumeração são v</w:t>
      </w:r>
      <w:r w:rsidR="00CF1F40">
        <w:rPr>
          <w:noProof/>
        </w:rPr>
        <w:t>alores legítimos</w:t>
      </w:r>
      <w:r w:rsidR="00F35CFA">
        <w:rPr>
          <w:noProof/>
        </w:rPr>
        <w:t xml:space="preserve"> </w:t>
      </w:r>
      <w:r w:rsidR="00CF1F40">
        <w:rPr>
          <w:noProof/>
        </w:rPr>
        <w:t xml:space="preserve">e não apenas uma outra maneira de escrever seus valores brutos. Na verdade, quando não </w:t>
      </w:r>
      <w:r w:rsidR="00F35CFA">
        <w:rPr>
          <w:noProof/>
        </w:rPr>
        <w:t xml:space="preserve">é explicitado </w:t>
      </w:r>
      <w:r w:rsidR="00CF1F40">
        <w:rPr>
          <w:noProof/>
        </w:rPr>
        <w:t xml:space="preserve">um tipo para o </w:t>
      </w:r>
      <w:r w:rsidR="00F7736B" w:rsidRPr="00CF1F40">
        <w:rPr>
          <w:rFonts w:ascii="Menlo" w:hAnsi="Menlo" w:cs="Menlo"/>
          <w:noProof/>
          <w:color w:val="AA3391"/>
          <w:sz w:val="18"/>
          <w:szCs w:val="18"/>
        </w:rPr>
        <w:t>enum</w:t>
      </w:r>
      <w:r w:rsidR="00CF1F40">
        <w:rPr>
          <w:noProof/>
        </w:rPr>
        <w:t>, ele não poderá fornecer um valor bruto.</w:t>
      </w:r>
    </w:p>
    <w:p w14:paraId="57D876B0" w14:textId="77777777" w:rsidR="00D05199" w:rsidRPr="00A66496" w:rsidRDefault="00D05199" w:rsidP="00CF1F40">
      <w:pPr>
        <w:pStyle w:val="NormalWeb"/>
        <w:spacing w:before="460" w:beforeAutospacing="0" w:after="0" w:afterAutospacing="0"/>
        <w:ind w:left="567"/>
        <w:textAlignment w:val="baseline"/>
        <w:rPr>
          <w:rFonts w:ascii="Menlo" w:hAnsi="Menlo" w:cs="Menlo"/>
          <w:noProof/>
          <w:color w:val="000000"/>
          <w:sz w:val="21"/>
          <w:szCs w:val="21"/>
          <w:lang w:val="en-US"/>
        </w:rPr>
      </w:pPr>
      <w:r w:rsidRPr="00A66496">
        <w:rPr>
          <w:rFonts w:ascii="Menlo" w:hAnsi="Menlo" w:cs="Menlo"/>
          <w:noProof/>
          <w:color w:val="AA3391"/>
          <w:sz w:val="18"/>
          <w:szCs w:val="18"/>
          <w:lang w:val="en-US"/>
        </w:rPr>
        <w:t>enum</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Suit</w:t>
      </w:r>
      <w:r w:rsidRPr="00A66496">
        <w:rPr>
          <w:rFonts w:ascii="Menlo" w:hAnsi="Menlo" w:cs="Menlo"/>
          <w:noProof/>
          <w:color w:val="000000"/>
          <w:sz w:val="18"/>
          <w:szCs w:val="18"/>
          <w:lang w:val="en-US"/>
        </w:rPr>
        <w:t xml:space="preserve"> {</w:t>
      </w:r>
    </w:p>
    <w:p w14:paraId="264E154E" w14:textId="77777777" w:rsidR="00D05199" w:rsidRPr="00A66496" w:rsidRDefault="00D05199" w:rsidP="00CF1F40">
      <w:pPr>
        <w:pStyle w:val="NormalWeb"/>
        <w:spacing w:before="0" w:beforeAutospacing="0" w:after="0" w:afterAutospacing="0"/>
        <w:ind w:left="567"/>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r w:rsidRPr="00A66496">
        <w:rPr>
          <w:rFonts w:ascii="Menlo" w:hAnsi="Menlo" w:cs="Menlo"/>
          <w:noProof/>
          <w:color w:val="AA3391"/>
          <w:sz w:val="18"/>
          <w:szCs w:val="18"/>
          <w:lang w:val="en-US"/>
        </w:rPr>
        <w:t>case</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Spades</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Hearts</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Diamonds</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Clubs</w:t>
      </w:r>
    </w:p>
    <w:p w14:paraId="1C94233C" w14:textId="77777777" w:rsidR="00D05199" w:rsidRPr="00A66496" w:rsidRDefault="00D05199" w:rsidP="00CF1F40">
      <w:pPr>
        <w:pStyle w:val="NormalWeb"/>
        <w:spacing w:before="0" w:beforeAutospacing="0" w:after="0" w:afterAutospacing="0"/>
        <w:ind w:left="567"/>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r w:rsidRPr="00A66496">
        <w:rPr>
          <w:rFonts w:ascii="Menlo" w:hAnsi="Menlo" w:cs="Menlo"/>
          <w:noProof/>
          <w:color w:val="AA3391"/>
          <w:sz w:val="18"/>
          <w:szCs w:val="18"/>
          <w:lang w:val="en-US"/>
        </w:rPr>
        <w:t>func</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simpleDescription</w:t>
      </w:r>
      <w:r w:rsidRPr="00A66496">
        <w:rPr>
          <w:rFonts w:ascii="Menlo" w:hAnsi="Menlo" w:cs="Menlo"/>
          <w:noProof/>
          <w:color w:val="000000"/>
          <w:sz w:val="18"/>
          <w:szCs w:val="18"/>
          <w:lang w:val="en-US"/>
        </w:rPr>
        <w:t xml:space="preserve">() -&gt; </w:t>
      </w:r>
      <w:r w:rsidRPr="00A66496">
        <w:rPr>
          <w:rFonts w:ascii="Menlo" w:hAnsi="Menlo" w:cs="Menlo"/>
          <w:noProof/>
          <w:color w:val="5C2699"/>
          <w:sz w:val="18"/>
          <w:szCs w:val="18"/>
          <w:lang w:val="en-US"/>
        </w:rPr>
        <w:t>String</w:t>
      </w:r>
      <w:r w:rsidRPr="00A66496">
        <w:rPr>
          <w:rFonts w:ascii="Menlo" w:hAnsi="Menlo" w:cs="Menlo"/>
          <w:noProof/>
          <w:color w:val="000000"/>
          <w:sz w:val="18"/>
          <w:szCs w:val="18"/>
          <w:lang w:val="en-US"/>
        </w:rPr>
        <w:t xml:space="preserve"> {</w:t>
      </w:r>
    </w:p>
    <w:p w14:paraId="7A187CBA" w14:textId="77777777" w:rsidR="00D05199" w:rsidRPr="00A66496" w:rsidRDefault="00D05199" w:rsidP="00CF1F40">
      <w:pPr>
        <w:pStyle w:val="NormalWeb"/>
        <w:spacing w:before="0" w:beforeAutospacing="0" w:after="0" w:afterAutospacing="0"/>
        <w:ind w:left="567"/>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r w:rsidRPr="00A66496">
        <w:rPr>
          <w:rFonts w:ascii="Menlo" w:hAnsi="Menlo" w:cs="Menlo"/>
          <w:noProof/>
          <w:color w:val="AA3391"/>
          <w:sz w:val="18"/>
          <w:szCs w:val="18"/>
          <w:lang w:val="en-US"/>
        </w:rPr>
        <w:t>switch</w:t>
      </w:r>
      <w:r w:rsidRPr="00A66496">
        <w:rPr>
          <w:rFonts w:ascii="Menlo" w:hAnsi="Menlo" w:cs="Menlo"/>
          <w:noProof/>
          <w:color w:val="000000"/>
          <w:sz w:val="18"/>
          <w:szCs w:val="18"/>
          <w:lang w:val="en-US"/>
        </w:rPr>
        <w:t xml:space="preserve"> </w:t>
      </w:r>
      <w:r w:rsidRPr="00A66496">
        <w:rPr>
          <w:rFonts w:ascii="Menlo" w:hAnsi="Menlo" w:cs="Menlo"/>
          <w:noProof/>
          <w:color w:val="AA3391"/>
          <w:sz w:val="18"/>
          <w:szCs w:val="18"/>
          <w:lang w:val="en-US"/>
        </w:rPr>
        <w:t>self</w:t>
      </w:r>
      <w:r w:rsidRPr="00A66496">
        <w:rPr>
          <w:rFonts w:ascii="Menlo" w:hAnsi="Menlo" w:cs="Menlo"/>
          <w:noProof/>
          <w:color w:val="000000"/>
          <w:sz w:val="18"/>
          <w:szCs w:val="18"/>
          <w:lang w:val="en-US"/>
        </w:rPr>
        <w:t xml:space="preserve"> {</w:t>
      </w:r>
    </w:p>
    <w:p w14:paraId="1875D3CC" w14:textId="77777777" w:rsidR="00D05199" w:rsidRPr="00A66496" w:rsidRDefault="00D05199" w:rsidP="00CF1F40">
      <w:pPr>
        <w:pStyle w:val="NormalWeb"/>
        <w:spacing w:before="0" w:beforeAutospacing="0" w:after="0" w:afterAutospacing="0"/>
        <w:ind w:left="567"/>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r w:rsidRPr="00A66496">
        <w:rPr>
          <w:rFonts w:ascii="Menlo" w:hAnsi="Menlo" w:cs="Menlo"/>
          <w:noProof/>
          <w:color w:val="AA3391"/>
          <w:sz w:val="18"/>
          <w:szCs w:val="18"/>
          <w:lang w:val="en-US"/>
        </w:rPr>
        <w:t>case</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Spades</w:t>
      </w:r>
      <w:r w:rsidRPr="00A66496">
        <w:rPr>
          <w:rFonts w:ascii="Menlo" w:hAnsi="Menlo" w:cs="Menlo"/>
          <w:noProof/>
          <w:color w:val="000000"/>
          <w:sz w:val="18"/>
          <w:szCs w:val="18"/>
          <w:lang w:val="en-US"/>
        </w:rPr>
        <w:t>:</w:t>
      </w:r>
    </w:p>
    <w:p w14:paraId="7B4B060F" w14:textId="77777777" w:rsidR="00D05199" w:rsidRPr="00A66496" w:rsidRDefault="00D05199" w:rsidP="00CF1F40">
      <w:pPr>
        <w:pStyle w:val="NormalWeb"/>
        <w:spacing w:before="0" w:beforeAutospacing="0" w:after="0" w:afterAutospacing="0"/>
        <w:ind w:left="567"/>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r w:rsidRPr="00A66496">
        <w:rPr>
          <w:rFonts w:ascii="Menlo" w:hAnsi="Menlo" w:cs="Menlo"/>
          <w:noProof/>
          <w:color w:val="AA3391"/>
          <w:sz w:val="18"/>
          <w:szCs w:val="18"/>
          <w:lang w:val="en-US"/>
        </w:rPr>
        <w:t>return</w:t>
      </w:r>
      <w:r w:rsidRPr="00A66496">
        <w:rPr>
          <w:rFonts w:ascii="Menlo" w:hAnsi="Menlo" w:cs="Menlo"/>
          <w:noProof/>
          <w:color w:val="000000"/>
          <w:sz w:val="18"/>
          <w:szCs w:val="18"/>
          <w:lang w:val="en-US"/>
        </w:rPr>
        <w:t xml:space="preserve"> </w:t>
      </w:r>
      <w:r w:rsidRPr="00A66496">
        <w:rPr>
          <w:rFonts w:ascii="Menlo" w:hAnsi="Menlo" w:cs="Menlo"/>
          <w:noProof/>
          <w:color w:val="C41A16"/>
          <w:sz w:val="18"/>
          <w:szCs w:val="18"/>
          <w:lang w:val="en-US"/>
        </w:rPr>
        <w:t>"spades"</w:t>
      </w:r>
    </w:p>
    <w:p w14:paraId="08345C32" w14:textId="77777777" w:rsidR="00D05199" w:rsidRPr="00A66496" w:rsidRDefault="00D05199" w:rsidP="00CF1F40">
      <w:pPr>
        <w:pStyle w:val="NormalWeb"/>
        <w:spacing w:before="0" w:beforeAutospacing="0" w:after="0" w:afterAutospacing="0"/>
        <w:ind w:left="567"/>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r w:rsidRPr="00A66496">
        <w:rPr>
          <w:rFonts w:ascii="Menlo" w:hAnsi="Menlo" w:cs="Menlo"/>
          <w:noProof/>
          <w:color w:val="AA3391"/>
          <w:sz w:val="18"/>
          <w:szCs w:val="18"/>
          <w:lang w:val="en-US"/>
        </w:rPr>
        <w:t>case</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Hearts</w:t>
      </w:r>
      <w:r w:rsidRPr="00A66496">
        <w:rPr>
          <w:rFonts w:ascii="Menlo" w:hAnsi="Menlo" w:cs="Menlo"/>
          <w:noProof/>
          <w:color w:val="000000"/>
          <w:sz w:val="18"/>
          <w:szCs w:val="18"/>
          <w:lang w:val="en-US"/>
        </w:rPr>
        <w:t>:</w:t>
      </w:r>
    </w:p>
    <w:p w14:paraId="5BC1AF9F" w14:textId="77777777" w:rsidR="00D05199" w:rsidRPr="00A66496" w:rsidRDefault="00D05199" w:rsidP="00CF1F40">
      <w:pPr>
        <w:pStyle w:val="NormalWeb"/>
        <w:spacing w:before="0" w:beforeAutospacing="0" w:after="0" w:afterAutospacing="0"/>
        <w:ind w:left="567"/>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r w:rsidRPr="00A66496">
        <w:rPr>
          <w:rFonts w:ascii="Menlo" w:hAnsi="Menlo" w:cs="Menlo"/>
          <w:noProof/>
          <w:color w:val="AA3391"/>
          <w:sz w:val="18"/>
          <w:szCs w:val="18"/>
          <w:lang w:val="en-US"/>
        </w:rPr>
        <w:t>return</w:t>
      </w:r>
      <w:r w:rsidRPr="00A66496">
        <w:rPr>
          <w:rFonts w:ascii="Menlo" w:hAnsi="Menlo" w:cs="Menlo"/>
          <w:noProof/>
          <w:color w:val="000000"/>
          <w:sz w:val="18"/>
          <w:szCs w:val="18"/>
          <w:lang w:val="en-US"/>
        </w:rPr>
        <w:t xml:space="preserve"> </w:t>
      </w:r>
      <w:r w:rsidRPr="00A66496">
        <w:rPr>
          <w:rFonts w:ascii="Menlo" w:hAnsi="Menlo" w:cs="Menlo"/>
          <w:noProof/>
          <w:color w:val="C41A16"/>
          <w:sz w:val="18"/>
          <w:szCs w:val="18"/>
          <w:lang w:val="en-US"/>
        </w:rPr>
        <w:t>"hearts"</w:t>
      </w:r>
    </w:p>
    <w:p w14:paraId="307B4F37" w14:textId="77777777" w:rsidR="00D05199" w:rsidRPr="00A66496" w:rsidRDefault="00D05199" w:rsidP="00CF1F40">
      <w:pPr>
        <w:pStyle w:val="NormalWeb"/>
        <w:spacing w:before="0" w:beforeAutospacing="0" w:after="0" w:afterAutospacing="0"/>
        <w:ind w:left="567"/>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r w:rsidRPr="00A66496">
        <w:rPr>
          <w:rFonts w:ascii="Menlo" w:hAnsi="Menlo" w:cs="Menlo"/>
          <w:noProof/>
          <w:color w:val="AA3391"/>
          <w:sz w:val="18"/>
          <w:szCs w:val="18"/>
          <w:lang w:val="en-US"/>
        </w:rPr>
        <w:t>case</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Diamonds</w:t>
      </w:r>
      <w:r w:rsidRPr="00A66496">
        <w:rPr>
          <w:rFonts w:ascii="Menlo" w:hAnsi="Menlo" w:cs="Menlo"/>
          <w:noProof/>
          <w:color w:val="000000"/>
          <w:sz w:val="18"/>
          <w:szCs w:val="18"/>
          <w:lang w:val="en-US"/>
        </w:rPr>
        <w:t>:</w:t>
      </w:r>
    </w:p>
    <w:p w14:paraId="059AAC67" w14:textId="77777777" w:rsidR="00D05199" w:rsidRPr="00A66496" w:rsidRDefault="00D05199" w:rsidP="00CF1F40">
      <w:pPr>
        <w:pStyle w:val="NormalWeb"/>
        <w:spacing w:before="0" w:beforeAutospacing="0" w:after="0" w:afterAutospacing="0"/>
        <w:ind w:left="567"/>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r w:rsidRPr="00A66496">
        <w:rPr>
          <w:rFonts w:ascii="Menlo" w:hAnsi="Menlo" w:cs="Menlo"/>
          <w:noProof/>
          <w:color w:val="AA3391"/>
          <w:sz w:val="18"/>
          <w:szCs w:val="18"/>
          <w:lang w:val="en-US"/>
        </w:rPr>
        <w:t>return</w:t>
      </w:r>
      <w:r w:rsidRPr="00A66496">
        <w:rPr>
          <w:rFonts w:ascii="Menlo" w:hAnsi="Menlo" w:cs="Menlo"/>
          <w:noProof/>
          <w:color w:val="000000"/>
          <w:sz w:val="18"/>
          <w:szCs w:val="18"/>
          <w:lang w:val="en-US"/>
        </w:rPr>
        <w:t xml:space="preserve"> </w:t>
      </w:r>
      <w:r w:rsidRPr="00A66496">
        <w:rPr>
          <w:rFonts w:ascii="Menlo" w:hAnsi="Menlo" w:cs="Menlo"/>
          <w:noProof/>
          <w:color w:val="C41A16"/>
          <w:sz w:val="18"/>
          <w:szCs w:val="18"/>
          <w:lang w:val="en-US"/>
        </w:rPr>
        <w:t>"diamonds"</w:t>
      </w:r>
    </w:p>
    <w:p w14:paraId="19D4A078" w14:textId="77777777" w:rsidR="00D05199" w:rsidRPr="00A66496" w:rsidRDefault="00D05199" w:rsidP="00CF1F40">
      <w:pPr>
        <w:pStyle w:val="NormalWeb"/>
        <w:spacing w:before="0" w:beforeAutospacing="0" w:after="0" w:afterAutospacing="0"/>
        <w:ind w:left="567"/>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r w:rsidRPr="00A66496">
        <w:rPr>
          <w:rFonts w:ascii="Menlo" w:hAnsi="Menlo" w:cs="Menlo"/>
          <w:noProof/>
          <w:color w:val="AA3391"/>
          <w:sz w:val="18"/>
          <w:szCs w:val="18"/>
          <w:lang w:val="en-US"/>
        </w:rPr>
        <w:t>case</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Clubs</w:t>
      </w:r>
      <w:r w:rsidRPr="00A66496">
        <w:rPr>
          <w:rFonts w:ascii="Menlo" w:hAnsi="Menlo" w:cs="Menlo"/>
          <w:noProof/>
          <w:color w:val="000000"/>
          <w:sz w:val="18"/>
          <w:szCs w:val="18"/>
          <w:lang w:val="en-US"/>
        </w:rPr>
        <w:t>:</w:t>
      </w:r>
    </w:p>
    <w:p w14:paraId="0D1CE627" w14:textId="77777777" w:rsidR="00D05199" w:rsidRPr="00A66496" w:rsidRDefault="00D05199" w:rsidP="00CF1F40">
      <w:pPr>
        <w:pStyle w:val="NormalWeb"/>
        <w:spacing w:before="0" w:beforeAutospacing="0" w:after="0" w:afterAutospacing="0"/>
        <w:ind w:left="567"/>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r w:rsidRPr="00A66496">
        <w:rPr>
          <w:rFonts w:ascii="Menlo" w:hAnsi="Menlo" w:cs="Menlo"/>
          <w:noProof/>
          <w:color w:val="AA3391"/>
          <w:sz w:val="18"/>
          <w:szCs w:val="18"/>
          <w:lang w:val="en-US"/>
        </w:rPr>
        <w:t>return</w:t>
      </w:r>
      <w:r w:rsidRPr="00A66496">
        <w:rPr>
          <w:rFonts w:ascii="Menlo" w:hAnsi="Menlo" w:cs="Menlo"/>
          <w:noProof/>
          <w:color w:val="000000"/>
          <w:sz w:val="18"/>
          <w:szCs w:val="18"/>
          <w:lang w:val="en-US"/>
        </w:rPr>
        <w:t xml:space="preserve"> </w:t>
      </w:r>
      <w:r w:rsidRPr="00A66496">
        <w:rPr>
          <w:rFonts w:ascii="Menlo" w:hAnsi="Menlo" w:cs="Menlo"/>
          <w:noProof/>
          <w:color w:val="C41A16"/>
          <w:sz w:val="18"/>
          <w:szCs w:val="18"/>
          <w:lang w:val="en-US"/>
        </w:rPr>
        <w:t>"clubs"</w:t>
      </w:r>
    </w:p>
    <w:p w14:paraId="28B60F61" w14:textId="77777777" w:rsidR="00D05199" w:rsidRPr="00A66496" w:rsidRDefault="00D05199" w:rsidP="00CF1F40">
      <w:pPr>
        <w:pStyle w:val="NormalWeb"/>
        <w:spacing w:before="0" w:beforeAutospacing="0" w:after="0" w:afterAutospacing="0"/>
        <w:ind w:left="567"/>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p>
    <w:p w14:paraId="6B78D254" w14:textId="77777777" w:rsidR="00D05199" w:rsidRPr="00A66496" w:rsidRDefault="00D05199" w:rsidP="00CF1F40">
      <w:pPr>
        <w:pStyle w:val="NormalWeb"/>
        <w:spacing w:before="0" w:beforeAutospacing="0" w:after="0" w:afterAutospacing="0"/>
        <w:ind w:left="567"/>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p>
    <w:p w14:paraId="1529D568" w14:textId="77777777" w:rsidR="00D05199" w:rsidRPr="00A66496" w:rsidRDefault="00D05199" w:rsidP="00CF1F40">
      <w:pPr>
        <w:pStyle w:val="NormalWeb"/>
        <w:spacing w:before="0" w:beforeAutospacing="0" w:after="0" w:afterAutospacing="0"/>
        <w:ind w:left="567"/>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w:t>
      </w:r>
    </w:p>
    <w:p w14:paraId="00ECB80C" w14:textId="77777777" w:rsidR="00D05199" w:rsidRPr="00A66496" w:rsidRDefault="00D05199" w:rsidP="00CF1F40">
      <w:pPr>
        <w:pStyle w:val="NormalWeb"/>
        <w:spacing w:before="0" w:beforeAutospacing="0" w:after="0" w:afterAutospacing="0"/>
        <w:ind w:left="567"/>
        <w:textAlignment w:val="baseline"/>
        <w:rPr>
          <w:rFonts w:ascii="Menlo" w:hAnsi="Menlo" w:cs="Menlo"/>
          <w:noProof/>
          <w:color w:val="000000"/>
          <w:sz w:val="21"/>
          <w:szCs w:val="21"/>
          <w:lang w:val="en-US"/>
        </w:rPr>
      </w:pPr>
      <w:r w:rsidRPr="00A66496">
        <w:rPr>
          <w:rFonts w:ascii="Menlo" w:hAnsi="Menlo" w:cs="Menlo"/>
          <w:noProof/>
          <w:color w:val="AA3391"/>
          <w:sz w:val="18"/>
          <w:szCs w:val="18"/>
          <w:lang w:val="en-US"/>
        </w:rPr>
        <w:t>let</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hearts</w:t>
      </w:r>
      <w:r w:rsidRPr="00A66496">
        <w:rPr>
          <w:rFonts w:ascii="Menlo" w:hAnsi="Menlo" w:cs="Menlo"/>
          <w:noProof/>
          <w:color w:val="000000"/>
          <w:sz w:val="18"/>
          <w:szCs w:val="18"/>
          <w:lang w:val="en-US"/>
        </w:rPr>
        <w:t xml:space="preserve"> = </w:t>
      </w:r>
      <w:r w:rsidRPr="00A66496">
        <w:rPr>
          <w:rFonts w:ascii="Menlo" w:hAnsi="Menlo" w:cs="Menlo"/>
          <w:noProof/>
          <w:color w:val="3F6E74"/>
          <w:sz w:val="18"/>
          <w:szCs w:val="18"/>
          <w:lang w:val="en-US"/>
        </w:rPr>
        <w:t>Suit</w:t>
      </w:r>
      <w:r w:rsidRPr="00A66496">
        <w:rPr>
          <w:rFonts w:ascii="Menlo" w:hAnsi="Menlo" w:cs="Menlo"/>
          <w:noProof/>
          <w:color w:val="000000"/>
          <w:sz w:val="18"/>
          <w:szCs w:val="18"/>
          <w:lang w:val="en-US"/>
        </w:rPr>
        <w:t>.</w:t>
      </w:r>
      <w:r w:rsidRPr="00A66496">
        <w:rPr>
          <w:rFonts w:ascii="Menlo" w:hAnsi="Menlo" w:cs="Menlo"/>
          <w:noProof/>
          <w:color w:val="3F6E74"/>
          <w:sz w:val="18"/>
          <w:szCs w:val="18"/>
          <w:lang w:val="en-US"/>
        </w:rPr>
        <w:t>Hearts</w:t>
      </w:r>
    </w:p>
    <w:p w14:paraId="145D5FDB" w14:textId="77777777" w:rsidR="00D05199" w:rsidRPr="00CF1F40" w:rsidRDefault="00D05199" w:rsidP="00CF1F40">
      <w:pPr>
        <w:pStyle w:val="NormalWeb"/>
        <w:spacing w:before="0" w:beforeAutospacing="0" w:after="620" w:afterAutospacing="0"/>
        <w:ind w:left="567"/>
        <w:textAlignment w:val="baseline"/>
        <w:rPr>
          <w:rFonts w:ascii="Menlo" w:hAnsi="Menlo" w:cs="Menlo"/>
          <w:noProof/>
          <w:color w:val="000000"/>
          <w:sz w:val="21"/>
          <w:szCs w:val="21"/>
        </w:rPr>
      </w:pPr>
      <w:r w:rsidRPr="00CF1F40">
        <w:rPr>
          <w:rFonts w:ascii="Menlo" w:hAnsi="Menlo" w:cs="Menlo"/>
          <w:noProof/>
          <w:color w:val="AA3391"/>
          <w:sz w:val="18"/>
          <w:szCs w:val="18"/>
        </w:rPr>
        <w:t>let</w:t>
      </w:r>
      <w:r w:rsidRPr="00CF1F40">
        <w:rPr>
          <w:rFonts w:ascii="Menlo" w:hAnsi="Menlo" w:cs="Menlo"/>
          <w:noProof/>
          <w:color w:val="000000"/>
          <w:sz w:val="18"/>
          <w:szCs w:val="18"/>
        </w:rPr>
        <w:t xml:space="preserve"> </w:t>
      </w:r>
      <w:r w:rsidRPr="00CF1F40">
        <w:rPr>
          <w:rFonts w:ascii="Menlo" w:hAnsi="Menlo" w:cs="Menlo"/>
          <w:noProof/>
          <w:color w:val="3F6E74"/>
          <w:sz w:val="18"/>
          <w:szCs w:val="18"/>
        </w:rPr>
        <w:t>heartsDescription</w:t>
      </w:r>
      <w:r w:rsidRPr="00CF1F40">
        <w:rPr>
          <w:rFonts w:ascii="Menlo" w:hAnsi="Menlo" w:cs="Menlo"/>
          <w:noProof/>
          <w:color w:val="000000"/>
          <w:sz w:val="18"/>
          <w:szCs w:val="18"/>
        </w:rPr>
        <w:t xml:space="preserve"> = </w:t>
      </w:r>
      <w:r w:rsidRPr="00CF1F40">
        <w:rPr>
          <w:rFonts w:ascii="Menlo" w:hAnsi="Menlo" w:cs="Menlo"/>
          <w:noProof/>
          <w:color w:val="3F6E74"/>
          <w:sz w:val="18"/>
          <w:szCs w:val="18"/>
        </w:rPr>
        <w:t>hearts</w:t>
      </w:r>
      <w:r w:rsidRPr="00CF1F40">
        <w:rPr>
          <w:rFonts w:ascii="Menlo" w:hAnsi="Menlo" w:cs="Menlo"/>
          <w:noProof/>
          <w:color w:val="000000"/>
          <w:sz w:val="18"/>
          <w:szCs w:val="18"/>
        </w:rPr>
        <w:t>.</w:t>
      </w:r>
      <w:r w:rsidRPr="00CF1F40">
        <w:rPr>
          <w:rFonts w:ascii="Menlo" w:hAnsi="Menlo" w:cs="Menlo"/>
          <w:noProof/>
          <w:color w:val="3F6E74"/>
          <w:sz w:val="18"/>
          <w:szCs w:val="18"/>
        </w:rPr>
        <w:t>simpleDescription</w:t>
      </w:r>
      <w:r w:rsidRPr="00CF1F40">
        <w:rPr>
          <w:rFonts w:ascii="Menlo" w:hAnsi="Menlo" w:cs="Menlo"/>
          <w:noProof/>
          <w:color w:val="000000"/>
          <w:sz w:val="18"/>
          <w:szCs w:val="18"/>
        </w:rPr>
        <w:t>()</w:t>
      </w:r>
    </w:p>
    <w:p w14:paraId="6BCC6206" w14:textId="1FD769FC" w:rsidR="00CF1F40" w:rsidRDefault="00CF1F40" w:rsidP="00CF1F40">
      <w:r>
        <w:t xml:space="preserve">Observe as duas maneiras que o membro </w:t>
      </w:r>
      <w:r w:rsidR="00F7736B" w:rsidRPr="00CF1F40">
        <w:rPr>
          <w:rFonts w:ascii="Menlo" w:hAnsi="Menlo" w:cs="Menlo"/>
          <w:noProof/>
          <w:color w:val="3F6E74"/>
          <w:sz w:val="18"/>
          <w:szCs w:val="18"/>
        </w:rPr>
        <w:t>Hearts</w:t>
      </w:r>
      <w:r w:rsidR="00F7736B">
        <w:t xml:space="preserve"> </w:t>
      </w:r>
      <w:r>
        <w:t>é referido na enumeração acima</w:t>
      </w:r>
      <w:r w:rsidR="00F35CFA">
        <w:t xml:space="preserve">. Quando </w:t>
      </w:r>
      <w:r>
        <w:t xml:space="preserve">um </w:t>
      </w:r>
      <w:r w:rsidR="00F7736B">
        <w:t xml:space="preserve">valor é atribuído </w:t>
      </w:r>
      <w:r w:rsidR="00F35CFA">
        <w:t xml:space="preserve">à </w:t>
      </w:r>
      <w:r w:rsidR="00F7736B">
        <w:t xml:space="preserve">constante </w:t>
      </w:r>
      <w:r w:rsidR="00F7736B" w:rsidRPr="00CF1F40">
        <w:rPr>
          <w:rFonts w:ascii="Menlo" w:hAnsi="Menlo" w:cs="Menlo"/>
          <w:noProof/>
          <w:color w:val="3F6E74"/>
          <w:sz w:val="18"/>
          <w:szCs w:val="18"/>
        </w:rPr>
        <w:t>hearts</w:t>
      </w:r>
      <w:r w:rsidR="00F7736B">
        <w:t xml:space="preserve">, o membro </w:t>
      </w:r>
      <w:r w:rsidR="00F7736B" w:rsidRPr="00CF1F40">
        <w:rPr>
          <w:rFonts w:ascii="Menlo" w:hAnsi="Menlo" w:cs="Menlo"/>
          <w:noProof/>
          <w:color w:val="3F6E74"/>
          <w:sz w:val="18"/>
          <w:szCs w:val="18"/>
        </w:rPr>
        <w:t>Suit</w:t>
      </w:r>
      <w:r w:rsidR="00F7736B" w:rsidRPr="00CF1F40">
        <w:rPr>
          <w:rFonts w:ascii="Menlo" w:hAnsi="Menlo" w:cs="Menlo"/>
          <w:noProof/>
          <w:sz w:val="18"/>
          <w:szCs w:val="18"/>
        </w:rPr>
        <w:t>.</w:t>
      </w:r>
      <w:r w:rsidR="00F7736B" w:rsidRPr="00CF1F40">
        <w:rPr>
          <w:rFonts w:ascii="Menlo" w:hAnsi="Menlo" w:cs="Menlo"/>
          <w:noProof/>
          <w:color w:val="3F6E74"/>
          <w:sz w:val="18"/>
          <w:szCs w:val="18"/>
        </w:rPr>
        <w:t>Hearts</w:t>
      </w:r>
      <w:r w:rsidR="00F7736B">
        <w:t xml:space="preserve"> é referido por seu nome completo porque a constante não tem um tipo explícito</w:t>
      </w:r>
      <w:r w:rsidR="00DF54A9">
        <w:t xml:space="preserve">, </w:t>
      </w:r>
      <w:r w:rsidR="00F7736B">
        <w:t>pois a enumeração também não tem. No interior do comutador (</w:t>
      </w:r>
      <w:r w:rsidR="00F7736B" w:rsidRPr="00CF1F40">
        <w:rPr>
          <w:rFonts w:ascii="Menlo" w:hAnsi="Menlo" w:cs="Menlo"/>
          <w:noProof/>
          <w:color w:val="AA3391"/>
          <w:sz w:val="18"/>
          <w:szCs w:val="18"/>
        </w:rPr>
        <w:t>switch</w:t>
      </w:r>
      <w:r w:rsidR="00F7736B">
        <w:t xml:space="preserve">), o membro da enumeração é referido pela sua forma </w:t>
      </w:r>
      <w:proofErr w:type="gramStart"/>
      <w:r w:rsidR="00F7736B">
        <w:t xml:space="preserve">abreviada </w:t>
      </w:r>
      <w:r w:rsidR="00F7736B" w:rsidRPr="00CF1F40">
        <w:rPr>
          <w:rFonts w:ascii="Menlo" w:hAnsi="Menlo" w:cs="Menlo"/>
          <w:noProof/>
          <w:sz w:val="18"/>
          <w:szCs w:val="18"/>
        </w:rPr>
        <w:t>.</w:t>
      </w:r>
      <w:r w:rsidR="00F7736B" w:rsidRPr="00CF1F40">
        <w:rPr>
          <w:rFonts w:ascii="Menlo" w:hAnsi="Menlo" w:cs="Menlo"/>
          <w:noProof/>
          <w:color w:val="3F6E74"/>
          <w:sz w:val="18"/>
          <w:szCs w:val="18"/>
        </w:rPr>
        <w:t>Hearts</w:t>
      </w:r>
      <w:proofErr w:type="gramEnd"/>
      <w:r w:rsidR="00F7736B">
        <w:t xml:space="preserve">, </w:t>
      </w:r>
      <w:r w:rsidR="0096424F">
        <w:t>uma vez que</w:t>
      </w:r>
      <w:r w:rsidR="00DF54A9">
        <w:t xml:space="preserve"> </w:t>
      </w:r>
      <w:r w:rsidR="00F7736B">
        <w:t xml:space="preserve">o valor de </w:t>
      </w:r>
      <w:r w:rsidR="00F7736B" w:rsidRPr="00CF1F40">
        <w:rPr>
          <w:rFonts w:ascii="Menlo" w:hAnsi="Menlo" w:cs="Menlo"/>
          <w:noProof/>
          <w:color w:val="AA3391"/>
          <w:sz w:val="18"/>
          <w:szCs w:val="18"/>
        </w:rPr>
        <w:t>self</w:t>
      </w:r>
      <w:r w:rsidR="00F7736B" w:rsidRPr="00CF1F40">
        <w:rPr>
          <w:rFonts w:ascii="Menlo" w:hAnsi="Menlo" w:cs="Menlo"/>
          <w:noProof/>
          <w:sz w:val="18"/>
          <w:szCs w:val="18"/>
        </w:rPr>
        <w:t xml:space="preserve"> </w:t>
      </w:r>
      <w:r w:rsidR="00F7736B">
        <w:t>já é conhecido por ser um termo. Você pode utilizar a forma abreviada em qualquer lugar desde que o tipo dos membros da enumeração seja especificado.</w:t>
      </w:r>
    </w:p>
    <w:p w14:paraId="5A71AF16" w14:textId="5656B336" w:rsidR="00F7736B" w:rsidRPr="00074E25" w:rsidRDefault="00F7736B" w:rsidP="00F7736B">
      <w:pPr>
        <w:pStyle w:val="Ttulo3"/>
        <w:rPr>
          <w:i/>
        </w:rPr>
      </w:pPr>
      <w:proofErr w:type="spellStart"/>
      <w:r w:rsidRPr="00074E25">
        <w:rPr>
          <w:i/>
        </w:rPr>
        <w:t>Structs</w:t>
      </w:r>
      <w:proofErr w:type="spellEnd"/>
    </w:p>
    <w:p w14:paraId="5725FEC0" w14:textId="7EC1E1E8" w:rsidR="00F7736B" w:rsidRDefault="00F7736B" w:rsidP="00F7736B">
      <w:r>
        <w:rPr>
          <w:b/>
        </w:rPr>
        <w:t xml:space="preserve">Estruturas </w:t>
      </w:r>
      <w:r>
        <w:t xml:space="preserve">apresentam muitos dos comportamentos das classes, incluindo métodos e </w:t>
      </w:r>
      <w:proofErr w:type="spellStart"/>
      <w:r w:rsidR="0096424F">
        <w:t>inicializadores</w:t>
      </w:r>
      <w:proofErr w:type="spellEnd"/>
      <w:r>
        <w:t xml:space="preserve">. Uma das diferenças mais importantes entre </w:t>
      </w:r>
      <w:proofErr w:type="spellStart"/>
      <w:r w:rsidR="002A5DB1" w:rsidRPr="00074E25">
        <w:rPr>
          <w:b/>
          <w:i/>
        </w:rPr>
        <w:t>structs</w:t>
      </w:r>
      <w:proofErr w:type="spellEnd"/>
      <w:r w:rsidR="002A5DB1">
        <w:rPr>
          <w:b/>
        </w:rPr>
        <w:t xml:space="preserve"> </w:t>
      </w:r>
      <w:r w:rsidR="002A5DB1">
        <w:t>e</w:t>
      </w:r>
      <w:r>
        <w:t xml:space="preserve"> classes é que as estruturas são sempre copiadas quando passadas em torno do </w:t>
      </w:r>
      <w:r w:rsidR="0096424F">
        <w:t xml:space="preserve">seu </w:t>
      </w:r>
      <w:r>
        <w:t xml:space="preserve">código, enquanto as classes são passadas por referência. Estruturas são grandes aliadas para definição de tipos de dados leves que não precisam ter capacidade de herança e </w:t>
      </w:r>
      <w:proofErr w:type="spellStart"/>
      <w:r w:rsidRPr="00074E25">
        <w:rPr>
          <w:i/>
        </w:rPr>
        <w:t>casting</w:t>
      </w:r>
      <w:proofErr w:type="spellEnd"/>
      <w:r>
        <w:t>.</w:t>
      </w:r>
    </w:p>
    <w:p w14:paraId="1CC688AE" w14:textId="720FFC64" w:rsidR="00F7736B" w:rsidRPr="00F7736B" w:rsidRDefault="00F7736B" w:rsidP="00F7736B">
      <w:r>
        <w:t xml:space="preserve">Use a palavra reservada </w:t>
      </w:r>
      <w:r w:rsidR="002A5DB1" w:rsidRPr="00F7736B">
        <w:rPr>
          <w:rFonts w:ascii="Menlo" w:hAnsi="Menlo" w:cs="Menlo"/>
          <w:noProof/>
          <w:color w:val="AA3391"/>
          <w:sz w:val="18"/>
          <w:szCs w:val="18"/>
        </w:rPr>
        <w:t>struct</w:t>
      </w:r>
      <w:r w:rsidR="002A5DB1" w:rsidRPr="00F7736B">
        <w:rPr>
          <w:rFonts w:ascii="Menlo" w:hAnsi="Menlo" w:cs="Menlo"/>
          <w:noProof/>
          <w:sz w:val="18"/>
          <w:szCs w:val="18"/>
        </w:rPr>
        <w:t xml:space="preserve"> </w:t>
      </w:r>
      <w:r>
        <w:t>para criar uma estrutura:</w:t>
      </w:r>
    </w:p>
    <w:p w14:paraId="2911312D" w14:textId="77777777" w:rsidR="00D05199" w:rsidRPr="00A66496" w:rsidRDefault="00D05199" w:rsidP="00F7736B">
      <w:pPr>
        <w:pStyle w:val="NormalWeb"/>
        <w:spacing w:before="46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AA3391"/>
          <w:sz w:val="18"/>
          <w:szCs w:val="18"/>
          <w:lang w:val="en-US"/>
        </w:rPr>
        <w:t>struct</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Card</w:t>
      </w:r>
      <w:r w:rsidRPr="00A66496">
        <w:rPr>
          <w:rFonts w:ascii="Menlo" w:hAnsi="Menlo" w:cs="Menlo"/>
          <w:noProof/>
          <w:color w:val="000000"/>
          <w:sz w:val="18"/>
          <w:szCs w:val="18"/>
          <w:lang w:val="en-US"/>
        </w:rPr>
        <w:t xml:space="preserve"> {</w:t>
      </w:r>
    </w:p>
    <w:p w14:paraId="1398475E" w14:textId="77777777" w:rsidR="00D05199" w:rsidRPr="00A66496" w:rsidRDefault="00D05199" w:rsidP="00F7736B">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r w:rsidRPr="00A66496">
        <w:rPr>
          <w:rFonts w:ascii="Menlo" w:hAnsi="Menlo" w:cs="Menlo"/>
          <w:noProof/>
          <w:color w:val="AA3391"/>
          <w:sz w:val="18"/>
          <w:szCs w:val="18"/>
          <w:lang w:val="en-US"/>
        </w:rPr>
        <w:t>var</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rank</w:t>
      </w:r>
      <w:r w:rsidRPr="00A66496">
        <w:rPr>
          <w:rFonts w:ascii="Menlo" w:hAnsi="Menlo" w:cs="Menlo"/>
          <w:noProof/>
          <w:color w:val="000000"/>
          <w:sz w:val="18"/>
          <w:szCs w:val="18"/>
          <w:lang w:val="en-US"/>
        </w:rPr>
        <w:t xml:space="preserve">: </w:t>
      </w:r>
      <w:r w:rsidRPr="00A66496">
        <w:rPr>
          <w:rFonts w:ascii="Menlo" w:hAnsi="Menlo" w:cs="Menlo"/>
          <w:noProof/>
          <w:color w:val="5C2699"/>
          <w:sz w:val="18"/>
          <w:szCs w:val="18"/>
          <w:lang w:val="en-US"/>
        </w:rPr>
        <w:t>Rank</w:t>
      </w:r>
    </w:p>
    <w:p w14:paraId="53F6A795" w14:textId="77777777" w:rsidR="00D05199" w:rsidRPr="00A66496" w:rsidRDefault="00D05199" w:rsidP="00F7736B">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r w:rsidRPr="00A66496">
        <w:rPr>
          <w:rFonts w:ascii="Menlo" w:hAnsi="Menlo" w:cs="Menlo"/>
          <w:noProof/>
          <w:color w:val="AA3391"/>
          <w:sz w:val="18"/>
          <w:szCs w:val="18"/>
          <w:lang w:val="en-US"/>
        </w:rPr>
        <w:t>var</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suit</w:t>
      </w:r>
      <w:r w:rsidRPr="00A66496">
        <w:rPr>
          <w:rFonts w:ascii="Menlo" w:hAnsi="Menlo" w:cs="Menlo"/>
          <w:noProof/>
          <w:color w:val="000000"/>
          <w:sz w:val="18"/>
          <w:szCs w:val="18"/>
          <w:lang w:val="en-US"/>
        </w:rPr>
        <w:t xml:space="preserve">: </w:t>
      </w:r>
      <w:r w:rsidRPr="00A66496">
        <w:rPr>
          <w:rFonts w:ascii="Menlo" w:hAnsi="Menlo" w:cs="Menlo"/>
          <w:noProof/>
          <w:color w:val="5C2699"/>
          <w:sz w:val="18"/>
          <w:szCs w:val="18"/>
          <w:lang w:val="en-US"/>
        </w:rPr>
        <w:t>Suit</w:t>
      </w:r>
    </w:p>
    <w:p w14:paraId="3887CF14" w14:textId="77777777" w:rsidR="00D05199" w:rsidRPr="00A66496" w:rsidRDefault="00D05199" w:rsidP="00F7736B">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r w:rsidRPr="00A66496">
        <w:rPr>
          <w:rFonts w:ascii="Menlo" w:hAnsi="Menlo" w:cs="Menlo"/>
          <w:noProof/>
          <w:color w:val="AA3391"/>
          <w:sz w:val="18"/>
          <w:szCs w:val="18"/>
          <w:lang w:val="en-US"/>
        </w:rPr>
        <w:t>func</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simpleDescription</w:t>
      </w:r>
      <w:r w:rsidRPr="00A66496">
        <w:rPr>
          <w:rFonts w:ascii="Menlo" w:hAnsi="Menlo" w:cs="Menlo"/>
          <w:noProof/>
          <w:color w:val="000000"/>
          <w:sz w:val="18"/>
          <w:szCs w:val="18"/>
          <w:lang w:val="en-US"/>
        </w:rPr>
        <w:t xml:space="preserve">() -&gt; </w:t>
      </w:r>
      <w:r w:rsidRPr="00A66496">
        <w:rPr>
          <w:rFonts w:ascii="Menlo" w:hAnsi="Menlo" w:cs="Menlo"/>
          <w:noProof/>
          <w:color w:val="5C2699"/>
          <w:sz w:val="18"/>
          <w:szCs w:val="18"/>
          <w:lang w:val="en-US"/>
        </w:rPr>
        <w:t>String</w:t>
      </w:r>
      <w:r w:rsidRPr="00A66496">
        <w:rPr>
          <w:rFonts w:ascii="Menlo" w:hAnsi="Menlo" w:cs="Menlo"/>
          <w:noProof/>
          <w:color w:val="000000"/>
          <w:sz w:val="18"/>
          <w:szCs w:val="18"/>
          <w:lang w:val="en-US"/>
        </w:rPr>
        <w:t xml:space="preserve"> {</w:t>
      </w:r>
    </w:p>
    <w:p w14:paraId="4D2004D6" w14:textId="77777777" w:rsidR="00D05199" w:rsidRPr="00A66496" w:rsidRDefault="00D05199" w:rsidP="00F7736B">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r w:rsidRPr="00A66496">
        <w:rPr>
          <w:rFonts w:ascii="Menlo" w:hAnsi="Menlo" w:cs="Menlo"/>
          <w:noProof/>
          <w:color w:val="AA3391"/>
          <w:sz w:val="18"/>
          <w:szCs w:val="18"/>
          <w:lang w:val="en-US"/>
        </w:rPr>
        <w:t>return</w:t>
      </w:r>
      <w:r w:rsidRPr="00A66496">
        <w:rPr>
          <w:rFonts w:ascii="Menlo" w:hAnsi="Menlo" w:cs="Menlo"/>
          <w:noProof/>
          <w:color w:val="000000"/>
          <w:sz w:val="18"/>
          <w:szCs w:val="18"/>
          <w:lang w:val="en-US"/>
        </w:rPr>
        <w:t xml:space="preserve"> </w:t>
      </w:r>
      <w:r w:rsidRPr="00A66496">
        <w:rPr>
          <w:rFonts w:ascii="Menlo" w:hAnsi="Menlo" w:cs="Menlo"/>
          <w:noProof/>
          <w:color w:val="C41A16"/>
          <w:sz w:val="18"/>
          <w:szCs w:val="18"/>
          <w:lang w:val="en-US"/>
        </w:rPr>
        <w:t xml:space="preserve">"The </w:t>
      </w:r>
      <w:r w:rsidRPr="00A66496">
        <w:rPr>
          <w:rFonts w:ascii="Menlo" w:hAnsi="Menlo" w:cs="Menlo"/>
          <w:noProof/>
          <w:color w:val="000000"/>
          <w:sz w:val="18"/>
          <w:szCs w:val="18"/>
          <w:lang w:val="en-US"/>
        </w:rPr>
        <w:t>\(</w:t>
      </w:r>
      <w:r w:rsidRPr="00A66496">
        <w:rPr>
          <w:rFonts w:ascii="Menlo" w:hAnsi="Menlo" w:cs="Menlo"/>
          <w:noProof/>
          <w:color w:val="3F6E74"/>
          <w:sz w:val="18"/>
          <w:szCs w:val="18"/>
          <w:lang w:val="en-US"/>
        </w:rPr>
        <w:t>rank</w:t>
      </w:r>
      <w:r w:rsidRPr="00A66496">
        <w:rPr>
          <w:rFonts w:ascii="Menlo" w:hAnsi="Menlo" w:cs="Menlo"/>
          <w:noProof/>
          <w:color w:val="000000"/>
          <w:sz w:val="18"/>
          <w:szCs w:val="18"/>
          <w:lang w:val="en-US"/>
        </w:rPr>
        <w:t>.</w:t>
      </w:r>
      <w:r w:rsidRPr="00A66496">
        <w:rPr>
          <w:rFonts w:ascii="Menlo" w:hAnsi="Menlo" w:cs="Menlo"/>
          <w:noProof/>
          <w:color w:val="3F6E74"/>
          <w:sz w:val="18"/>
          <w:szCs w:val="18"/>
          <w:lang w:val="en-US"/>
        </w:rPr>
        <w:t>simpleDescription</w:t>
      </w:r>
      <w:r w:rsidRPr="00A66496">
        <w:rPr>
          <w:rFonts w:ascii="Menlo" w:hAnsi="Menlo" w:cs="Menlo"/>
          <w:noProof/>
          <w:color w:val="000000"/>
          <w:sz w:val="18"/>
          <w:szCs w:val="18"/>
          <w:lang w:val="en-US"/>
        </w:rPr>
        <w:t>())</w:t>
      </w:r>
      <w:r w:rsidRPr="00A66496">
        <w:rPr>
          <w:rFonts w:ascii="Menlo" w:hAnsi="Menlo" w:cs="Menlo"/>
          <w:noProof/>
          <w:color w:val="C41A16"/>
          <w:sz w:val="18"/>
          <w:szCs w:val="18"/>
          <w:lang w:val="en-US"/>
        </w:rPr>
        <w:t xml:space="preserve"> of </w:t>
      </w:r>
      <w:r w:rsidRPr="00A66496">
        <w:rPr>
          <w:rFonts w:ascii="Menlo" w:hAnsi="Menlo" w:cs="Menlo"/>
          <w:noProof/>
          <w:color w:val="000000"/>
          <w:sz w:val="18"/>
          <w:szCs w:val="18"/>
          <w:lang w:val="en-US"/>
        </w:rPr>
        <w:t>\(</w:t>
      </w:r>
      <w:r w:rsidRPr="00A66496">
        <w:rPr>
          <w:rFonts w:ascii="Menlo" w:hAnsi="Menlo" w:cs="Menlo"/>
          <w:noProof/>
          <w:color w:val="3F6E74"/>
          <w:sz w:val="18"/>
          <w:szCs w:val="18"/>
          <w:lang w:val="en-US"/>
        </w:rPr>
        <w:t>suit</w:t>
      </w:r>
      <w:r w:rsidRPr="00A66496">
        <w:rPr>
          <w:rFonts w:ascii="Menlo" w:hAnsi="Menlo" w:cs="Menlo"/>
          <w:noProof/>
          <w:color w:val="000000"/>
          <w:sz w:val="18"/>
          <w:szCs w:val="18"/>
          <w:lang w:val="en-US"/>
        </w:rPr>
        <w:t>.</w:t>
      </w:r>
      <w:r w:rsidRPr="00A66496">
        <w:rPr>
          <w:rFonts w:ascii="Menlo" w:hAnsi="Menlo" w:cs="Menlo"/>
          <w:noProof/>
          <w:color w:val="3F6E74"/>
          <w:sz w:val="18"/>
          <w:szCs w:val="18"/>
          <w:lang w:val="en-US"/>
        </w:rPr>
        <w:t>simpleDescription</w:t>
      </w:r>
      <w:r w:rsidRPr="00A66496">
        <w:rPr>
          <w:rFonts w:ascii="Menlo" w:hAnsi="Menlo" w:cs="Menlo"/>
          <w:noProof/>
          <w:color w:val="000000"/>
          <w:sz w:val="18"/>
          <w:szCs w:val="18"/>
          <w:lang w:val="en-US"/>
        </w:rPr>
        <w:t>())</w:t>
      </w:r>
      <w:r w:rsidRPr="00A66496">
        <w:rPr>
          <w:rFonts w:ascii="Menlo" w:hAnsi="Menlo" w:cs="Menlo"/>
          <w:noProof/>
          <w:color w:val="C41A16"/>
          <w:sz w:val="18"/>
          <w:szCs w:val="18"/>
          <w:lang w:val="en-US"/>
        </w:rPr>
        <w:t>"</w:t>
      </w:r>
    </w:p>
    <w:p w14:paraId="60666606" w14:textId="77777777" w:rsidR="00D05199" w:rsidRPr="00A66496" w:rsidRDefault="00D05199" w:rsidP="00F7736B">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p>
    <w:p w14:paraId="5364DDAE" w14:textId="77777777" w:rsidR="00D05199" w:rsidRPr="00A66496" w:rsidRDefault="00D05199" w:rsidP="00F7736B">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w:t>
      </w:r>
    </w:p>
    <w:p w14:paraId="5F992C75" w14:textId="77777777" w:rsidR="00D05199" w:rsidRPr="00A66496" w:rsidRDefault="00D05199" w:rsidP="00F7736B">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AA3391"/>
          <w:sz w:val="18"/>
          <w:szCs w:val="18"/>
          <w:lang w:val="en-US"/>
        </w:rPr>
        <w:t>let</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threeOfSpades</w:t>
      </w:r>
      <w:r w:rsidRPr="00A66496">
        <w:rPr>
          <w:rFonts w:ascii="Menlo" w:hAnsi="Menlo" w:cs="Menlo"/>
          <w:noProof/>
          <w:color w:val="000000"/>
          <w:sz w:val="18"/>
          <w:szCs w:val="18"/>
          <w:lang w:val="en-US"/>
        </w:rPr>
        <w:t xml:space="preserve"> = </w:t>
      </w:r>
      <w:r w:rsidRPr="00A66496">
        <w:rPr>
          <w:rFonts w:ascii="Menlo" w:hAnsi="Menlo" w:cs="Menlo"/>
          <w:noProof/>
          <w:color w:val="3F6E74"/>
          <w:sz w:val="18"/>
          <w:szCs w:val="18"/>
          <w:lang w:val="en-US"/>
        </w:rPr>
        <w:t>Card</w:t>
      </w:r>
      <w:r w:rsidRPr="00A66496">
        <w:rPr>
          <w:rFonts w:ascii="Menlo" w:hAnsi="Menlo" w:cs="Menlo"/>
          <w:noProof/>
          <w:color w:val="000000"/>
          <w:sz w:val="18"/>
          <w:szCs w:val="18"/>
          <w:lang w:val="en-US"/>
        </w:rPr>
        <w:t>(</w:t>
      </w:r>
      <w:r w:rsidRPr="00A66496">
        <w:rPr>
          <w:rFonts w:ascii="Menlo" w:hAnsi="Menlo" w:cs="Menlo"/>
          <w:noProof/>
          <w:color w:val="3F6E74"/>
          <w:sz w:val="18"/>
          <w:szCs w:val="18"/>
          <w:lang w:val="en-US"/>
        </w:rPr>
        <w:t>rank</w:t>
      </w:r>
      <w:r w:rsidRPr="00A66496">
        <w:rPr>
          <w:rFonts w:ascii="Menlo" w:hAnsi="Menlo" w:cs="Menlo"/>
          <w:noProof/>
          <w:color w:val="000000"/>
          <w:sz w:val="18"/>
          <w:szCs w:val="18"/>
          <w:lang w:val="en-US"/>
        </w:rPr>
        <w:t>: .</w:t>
      </w:r>
      <w:r w:rsidRPr="00A66496">
        <w:rPr>
          <w:rFonts w:ascii="Menlo" w:hAnsi="Menlo" w:cs="Menlo"/>
          <w:noProof/>
          <w:color w:val="3F6E74"/>
          <w:sz w:val="18"/>
          <w:szCs w:val="18"/>
          <w:lang w:val="en-US"/>
        </w:rPr>
        <w:t>Three</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suit</w:t>
      </w:r>
      <w:r w:rsidRPr="00A66496">
        <w:rPr>
          <w:rFonts w:ascii="Menlo" w:hAnsi="Menlo" w:cs="Menlo"/>
          <w:noProof/>
          <w:color w:val="000000"/>
          <w:sz w:val="18"/>
          <w:szCs w:val="18"/>
          <w:lang w:val="en-US"/>
        </w:rPr>
        <w:t>: .</w:t>
      </w:r>
      <w:r w:rsidRPr="00A66496">
        <w:rPr>
          <w:rFonts w:ascii="Menlo" w:hAnsi="Menlo" w:cs="Menlo"/>
          <w:noProof/>
          <w:color w:val="3F6E74"/>
          <w:sz w:val="18"/>
          <w:szCs w:val="18"/>
          <w:lang w:val="en-US"/>
        </w:rPr>
        <w:t>Spades</w:t>
      </w:r>
      <w:r w:rsidRPr="00A66496">
        <w:rPr>
          <w:rFonts w:ascii="Menlo" w:hAnsi="Menlo" w:cs="Menlo"/>
          <w:noProof/>
          <w:color w:val="000000"/>
          <w:sz w:val="18"/>
          <w:szCs w:val="18"/>
          <w:lang w:val="en-US"/>
        </w:rPr>
        <w:t>)</w:t>
      </w:r>
    </w:p>
    <w:p w14:paraId="124B72F4" w14:textId="77777777" w:rsidR="00D05199" w:rsidRPr="00F7736B" w:rsidRDefault="00D05199" w:rsidP="00F7736B">
      <w:pPr>
        <w:pStyle w:val="NormalWeb"/>
        <w:spacing w:before="0" w:beforeAutospacing="0" w:after="620" w:afterAutospacing="0"/>
        <w:ind w:left="567"/>
        <w:jc w:val="both"/>
        <w:textAlignment w:val="baseline"/>
        <w:rPr>
          <w:rFonts w:ascii="Menlo" w:hAnsi="Menlo" w:cs="Menlo"/>
          <w:noProof/>
          <w:color w:val="000000"/>
          <w:sz w:val="21"/>
          <w:szCs w:val="21"/>
        </w:rPr>
      </w:pPr>
      <w:r w:rsidRPr="00F7736B">
        <w:rPr>
          <w:rFonts w:ascii="Menlo" w:hAnsi="Menlo" w:cs="Menlo"/>
          <w:noProof/>
          <w:color w:val="AA3391"/>
          <w:sz w:val="18"/>
          <w:szCs w:val="18"/>
        </w:rPr>
        <w:t>let</w:t>
      </w:r>
      <w:r w:rsidRPr="00F7736B">
        <w:rPr>
          <w:rFonts w:ascii="Menlo" w:hAnsi="Menlo" w:cs="Menlo"/>
          <w:noProof/>
          <w:color w:val="000000"/>
          <w:sz w:val="18"/>
          <w:szCs w:val="18"/>
        </w:rPr>
        <w:t xml:space="preserve"> </w:t>
      </w:r>
      <w:r w:rsidRPr="00F7736B">
        <w:rPr>
          <w:rFonts w:ascii="Menlo" w:hAnsi="Menlo" w:cs="Menlo"/>
          <w:noProof/>
          <w:color w:val="3F6E74"/>
          <w:sz w:val="18"/>
          <w:szCs w:val="18"/>
        </w:rPr>
        <w:t>threeOfSpadesDescription</w:t>
      </w:r>
      <w:r w:rsidRPr="00F7736B">
        <w:rPr>
          <w:rFonts w:ascii="Menlo" w:hAnsi="Menlo" w:cs="Menlo"/>
          <w:noProof/>
          <w:color w:val="000000"/>
          <w:sz w:val="18"/>
          <w:szCs w:val="18"/>
        </w:rPr>
        <w:t xml:space="preserve"> = </w:t>
      </w:r>
      <w:r w:rsidRPr="00F7736B">
        <w:rPr>
          <w:rFonts w:ascii="Menlo" w:hAnsi="Menlo" w:cs="Menlo"/>
          <w:noProof/>
          <w:color w:val="3F6E74"/>
          <w:sz w:val="18"/>
          <w:szCs w:val="18"/>
        </w:rPr>
        <w:t>threeOfSpades</w:t>
      </w:r>
      <w:r w:rsidRPr="00F7736B">
        <w:rPr>
          <w:rFonts w:ascii="Menlo" w:hAnsi="Menlo" w:cs="Menlo"/>
          <w:noProof/>
          <w:color w:val="000000"/>
          <w:sz w:val="18"/>
          <w:szCs w:val="18"/>
        </w:rPr>
        <w:t>.</w:t>
      </w:r>
      <w:r w:rsidRPr="00F7736B">
        <w:rPr>
          <w:rFonts w:ascii="Menlo" w:hAnsi="Menlo" w:cs="Menlo"/>
          <w:noProof/>
          <w:color w:val="3F6E74"/>
          <w:sz w:val="18"/>
          <w:szCs w:val="18"/>
        </w:rPr>
        <w:t>simpleDescription</w:t>
      </w:r>
      <w:r w:rsidRPr="00F7736B">
        <w:rPr>
          <w:rFonts w:ascii="Menlo" w:hAnsi="Menlo" w:cs="Menlo"/>
          <w:noProof/>
          <w:color w:val="000000"/>
          <w:sz w:val="18"/>
          <w:szCs w:val="18"/>
        </w:rPr>
        <w:t>()</w:t>
      </w:r>
    </w:p>
    <w:p w14:paraId="0FAD21CE" w14:textId="7FF68737" w:rsidR="002A5DB1" w:rsidRDefault="002A5DB1" w:rsidP="002A5DB1">
      <w:pPr>
        <w:pStyle w:val="Ttulo2"/>
      </w:pPr>
      <w:r>
        <w:t>Protocolos</w:t>
      </w:r>
    </w:p>
    <w:p w14:paraId="68F457E6" w14:textId="1E7A98B0" w:rsidR="00D05199" w:rsidRDefault="00D05199" w:rsidP="002A5DB1">
      <w:r>
        <w:t xml:space="preserve">Um </w:t>
      </w:r>
      <w:r w:rsidRPr="002A5DB1">
        <w:rPr>
          <w:b/>
          <w:iCs/>
        </w:rPr>
        <w:t>protocolo</w:t>
      </w:r>
      <w:r>
        <w:t xml:space="preserve"> define um modelo de métodos, propriedades e outros requisitos que se adequam a uma tarefa ou</w:t>
      </w:r>
      <w:r w:rsidR="0096424F">
        <w:t xml:space="preserve"> a</w:t>
      </w:r>
      <w:r>
        <w:t xml:space="preserve"> um pedaço de funcionalidade particular. O p</w:t>
      </w:r>
      <w:r w:rsidR="002A5DB1">
        <w:t>rotocolo na verdade não fornece</w:t>
      </w:r>
      <w:r>
        <w:t xml:space="preserve"> uma </w:t>
      </w:r>
      <w:r>
        <w:lastRenderedPageBreak/>
        <w:t>implementação para</w:t>
      </w:r>
      <w:r w:rsidR="002A5DB1">
        <w:t xml:space="preserve"> qualquer um </w:t>
      </w:r>
      <w:r w:rsidR="0096424F">
        <w:t xml:space="preserve">desses </w:t>
      </w:r>
      <w:r w:rsidR="002A5DB1">
        <w:t>requisitos</w:t>
      </w:r>
      <w:r w:rsidR="0096424F">
        <w:t>,</w:t>
      </w:r>
      <w:r>
        <w:t xml:space="preserve"> apenas descreve </w:t>
      </w:r>
      <w:r w:rsidR="002A5DB1">
        <w:t>como uma implementação deverá se assemelhar</w:t>
      </w:r>
      <w:r>
        <w:t xml:space="preserve">. O protocolo pode então ser </w:t>
      </w:r>
      <w:r>
        <w:rPr>
          <w:i/>
          <w:iCs/>
        </w:rPr>
        <w:t>adotad</w:t>
      </w:r>
      <w:r w:rsidR="002A5DB1">
        <w:rPr>
          <w:i/>
          <w:iCs/>
        </w:rPr>
        <w:t>o</w:t>
      </w:r>
      <w:r>
        <w:t xml:space="preserve"> por uma classe, estrutura ou enumeração para for</w:t>
      </w:r>
      <w:r w:rsidR="002A5DB1">
        <w:t>necer uma implementação efe</w:t>
      </w:r>
      <w:r>
        <w:t xml:space="preserve">tiva dessas exigências. Qualquer </w:t>
      </w:r>
      <w:r w:rsidR="002A5DB1">
        <w:t>um</w:t>
      </w:r>
      <w:r>
        <w:t xml:space="preserve"> que satisfaça os requisitos de um protocolo é dito </w:t>
      </w:r>
      <w:r w:rsidR="002A5DB1">
        <w:t xml:space="preserve">que está </w:t>
      </w:r>
      <w:r>
        <w:rPr>
          <w:i/>
          <w:iCs/>
        </w:rPr>
        <w:t>em conformidade</w:t>
      </w:r>
      <w:r>
        <w:t xml:space="preserve"> com </w:t>
      </w:r>
      <w:r w:rsidR="0096424F">
        <w:t xml:space="preserve">esse </w:t>
      </w:r>
      <w:r>
        <w:t>protocolo.</w:t>
      </w:r>
    </w:p>
    <w:p w14:paraId="37C1E1C6" w14:textId="20011782" w:rsidR="002A5DB1" w:rsidRPr="002A5DB1" w:rsidRDefault="002A5DB1" w:rsidP="002A5DB1">
      <w:r>
        <w:t>O protocolo lembra</w:t>
      </w:r>
      <w:r w:rsidR="0096424F">
        <w:t>-lhe de</w:t>
      </w:r>
      <w:r>
        <w:t xml:space="preserve"> algo? Sim. Eles são as </w:t>
      </w:r>
      <w:r>
        <w:rPr>
          <w:b/>
        </w:rPr>
        <w:t>interfaces</w:t>
      </w:r>
      <w:r>
        <w:t xml:space="preserve"> do Java em Swift. O grande diferencial, além do nome, é que </w:t>
      </w:r>
      <w:r w:rsidR="00514F09">
        <w:t xml:space="preserve">os </w:t>
      </w:r>
      <w:r>
        <w:t>protocolos podem definir propriedades e métodos, enquanto uma interface define apenas métodos</w:t>
      </w:r>
      <w:r w:rsidRPr="009E6FA8">
        <w:t xml:space="preserve">. Usar o termo protocolo </w:t>
      </w:r>
      <w:r w:rsidR="0096424F">
        <w:t>em vez</w:t>
      </w:r>
      <w:r w:rsidR="00AA40AB" w:rsidRPr="00524784">
        <w:t xml:space="preserve"> de interface possui, semanticamente,</w:t>
      </w:r>
      <w:r w:rsidRPr="00524784">
        <w:t xml:space="preserve"> mais conformidade </w:t>
      </w:r>
      <w:r w:rsidR="00514F09" w:rsidRPr="00524784">
        <w:t>com</w:t>
      </w:r>
      <w:r w:rsidRPr="00524784">
        <w:t xml:space="preserve"> seu papel, já que ambos (protocolo e interfaces) são regras que deverão entrar em conformidade.</w:t>
      </w:r>
    </w:p>
    <w:p w14:paraId="00DCFB15" w14:textId="64EF89B3" w:rsidR="00D05199" w:rsidRDefault="00D05199" w:rsidP="002A5DB1">
      <w:r>
        <w:t xml:space="preserve">Use </w:t>
      </w:r>
      <w:proofErr w:type="spellStart"/>
      <w:r w:rsidR="002A5DB1" w:rsidRPr="002A5DB1">
        <w:rPr>
          <w:rFonts w:ascii="Menlo" w:hAnsi="Menlo" w:cs="Menlo"/>
          <w:color w:val="AA3391"/>
          <w:sz w:val="18"/>
          <w:szCs w:val="18"/>
        </w:rPr>
        <w:t>protocol</w:t>
      </w:r>
      <w:proofErr w:type="spellEnd"/>
      <w:r w:rsidR="002A5DB1" w:rsidRPr="002A5DB1">
        <w:rPr>
          <w:rFonts w:ascii="Menlo" w:hAnsi="Menlo" w:cs="Menlo"/>
          <w:sz w:val="18"/>
          <w:szCs w:val="18"/>
        </w:rPr>
        <w:t xml:space="preserve"> </w:t>
      </w:r>
      <w:r w:rsidR="00514F09">
        <w:t>quando</w:t>
      </w:r>
      <w:r>
        <w:t xml:space="preserve"> declarar um protocolo.</w:t>
      </w:r>
    </w:p>
    <w:p w14:paraId="38991704" w14:textId="77777777" w:rsidR="00D05199" w:rsidRPr="002A5DB1" w:rsidRDefault="00D05199" w:rsidP="002A5DB1">
      <w:pPr>
        <w:pStyle w:val="NormalWeb"/>
        <w:spacing w:before="460" w:beforeAutospacing="0" w:after="0" w:afterAutospacing="0"/>
        <w:ind w:left="885"/>
        <w:jc w:val="both"/>
        <w:textAlignment w:val="baseline"/>
        <w:rPr>
          <w:rFonts w:ascii="Menlo" w:hAnsi="Menlo" w:cs="Menlo"/>
          <w:color w:val="000000"/>
          <w:sz w:val="21"/>
          <w:szCs w:val="21"/>
        </w:rPr>
      </w:pPr>
      <w:proofErr w:type="spellStart"/>
      <w:proofErr w:type="gramStart"/>
      <w:r w:rsidRPr="002A5DB1">
        <w:rPr>
          <w:rFonts w:ascii="Menlo" w:hAnsi="Menlo" w:cs="Menlo"/>
          <w:color w:val="AA3391"/>
          <w:sz w:val="18"/>
          <w:szCs w:val="18"/>
        </w:rPr>
        <w:t>protocol</w:t>
      </w:r>
      <w:proofErr w:type="spellEnd"/>
      <w:proofErr w:type="gramEnd"/>
      <w:r w:rsidRPr="002A5DB1">
        <w:rPr>
          <w:rFonts w:ascii="Menlo" w:hAnsi="Menlo" w:cs="Menlo"/>
          <w:color w:val="000000"/>
          <w:sz w:val="18"/>
          <w:szCs w:val="18"/>
        </w:rPr>
        <w:t xml:space="preserve"> </w:t>
      </w:r>
      <w:proofErr w:type="spellStart"/>
      <w:r w:rsidRPr="002A5DB1">
        <w:rPr>
          <w:rFonts w:ascii="Menlo" w:hAnsi="Menlo" w:cs="Menlo"/>
          <w:color w:val="3F6E74"/>
          <w:sz w:val="18"/>
          <w:szCs w:val="18"/>
        </w:rPr>
        <w:t>ExampleProtocol</w:t>
      </w:r>
      <w:proofErr w:type="spellEnd"/>
      <w:r w:rsidRPr="002A5DB1">
        <w:rPr>
          <w:rFonts w:ascii="Menlo" w:hAnsi="Menlo" w:cs="Menlo"/>
          <w:color w:val="000000"/>
          <w:sz w:val="18"/>
          <w:szCs w:val="18"/>
        </w:rPr>
        <w:t xml:space="preserve"> {</w:t>
      </w:r>
    </w:p>
    <w:p w14:paraId="6414CBBE" w14:textId="77777777" w:rsidR="00D05199" w:rsidRPr="002A5DB1" w:rsidRDefault="00D05199" w:rsidP="002A5DB1">
      <w:pPr>
        <w:pStyle w:val="NormalWeb"/>
        <w:spacing w:before="0" w:beforeAutospacing="0" w:after="0" w:afterAutospacing="0"/>
        <w:ind w:left="885"/>
        <w:jc w:val="both"/>
        <w:textAlignment w:val="baseline"/>
        <w:rPr>
          <w:rFonts w:ascii="Menlo" w:hAnsi="Menlo" w:cs="Menlo"/>
          <w:color w:val="000000"/>
          <w:sz w:val="21"/>
          <w:szCs w:val="21"/>
        </w:rPr>
      </w:pPr>
      <w:r w:rsidRPr="002A5DB1">
        <w:rPr>
          <w:rFonts w:ascii="Menlo" w:hAnsi="Menlo" w:cs="Menlo"/>
          <w:color w:val="000000"/>
          <w:sz w:val="18"/>
          <w:szCs w:val="18"/>
        </w:rPr>
        <w:t>  </w:t>
      </w:r>
      <w:proofErr w:type="gramStart"/>
      <w:r w:rsidRPr="002A5DB1">
        <w:rPr>
          <w:rFonts w:ascii="Menlo" w:hAnsi="Menlo" w:cs="Menlo"/>
          <w:color w:val="AA3391"/>
          <w:sz w:val="18"/>
          <w:szCs w:val="18"/>
        </w:rPr>
        <w:t>var</w:t>
      </w:r>
      <w:proofErr w:type="gramEnd"/>
      <w:r w:rsidRPr="002A5DB1">
        <w:rPr>
          <w:rFonts w:ascii="Menlo" w:hAnsi="Menlo" w:cs="Menlo"/>
          <w:color w:val="000000"/>
          <w:sz w:val="18"/>
          <w:szCs w:val="18"/>
        </w:rPr>
        <w:t xml:space="preserve"> </w:t>
      </w:r>
      <w:proofErr w:type="spellStart"/>
      <w:r w:rsidRPr="002A5DB1">
        <w:rPr>
          <w:rFonts w:ascii="Menlo" w:hAnsi="Menlo" w:cs="Menlo"/>
          <w:color w:val="3F6E74"/>
          <w:sz w:val="18"/>
          <w:szCs w:val="18"/>
        </w:rPr>
        <w:t>simpleDescription</w:t>
      </w:r>
      <w:proofErr w:type="spellEnd"/>
      <w:r w:rsidRPr="002A5DB1">
        <w:rPr>
          <w:rFonts w:ascii="Menlo" w:hAnsi="Menlo" w:cs="Menlo"/>
          <w:color w:val="000000"/>
          <w:sz w:val="18"/>
          <w:szCs w:val="18"/>
        </w:rPr>
        <w:t xml:space="preserve">: </w:t>
      </w:r>
      <w:r w:rsidRPr="002A5DB1">
        <w:rPr>
          <w:rFonts w:ascii="Menlo" w:hAnsi="Menlo" w:cs="Menlo"/>
          <w:color w:val="5C2699"/>
          <w:sz w:val="18"/>
          <w:szCs w:val="18"/>
        </w:rPr>
        <w:t>String</w:t>
      </w:r>
      <w:r w:rsidRPr="002A5DB1">
        <w:rPr>
          <w:rFonts w:ascii="Menlo" w:hAnsi="Menlo" w:cs="Menlo"/>
          <w:color w:val="000000"/>
          <w:sz w:val="18"/>
          <w:szCs w:val="18"/>
        </w:rPr>
        <w:t xml:space="preserve"> { </w:t>
      </w:r>
      <w:proofErr w:type="spellStart"/>
      <w:r w:rsidRPr="002A5DB1">
        <w:rPr>
          <w:rFonts w:ascii="Menlo" w:hAnsi="Menlo" w:cs="Menlo"/>
          <w:color w:val="AA3391"/>
          <w:sz w:val="18"/>
          <w:szCs w:val="18"/>
        </w:rPr>
        <w:t>get</w:t>
      </w:r>
      <w:proofErr w:type="spellEnd"/>
      <w:r w:rsidRPr="002A5DB1">
        <w:rPr>
          <w:rFonts w:ascii="Menlo" w:hAnsi="Menlo" w:cs="Menlo"/>
          <w:color w:val="000000"/>
          <w:sz w:val="18"/>
          <w:szCs w:val="18"/>
        </w:rPr>
        <w:t xml:space="preserve"> }</w:t>
      </w:r>
    </w:p>
    <w:p w14:paraId="0CD934C8" w14:textId="77777777" w:rsidR="00D05199" w:rsidRPr="002A5DB1" w:rsidRDefault="00D05199" w:rsidP="002A5DB1">
      <w:pPr>
        <w:pStyle w:val="NormalWeb"/>
        <w:spacing w:before="0" w:beforeAutospacing="0" w:after="0" w:afterAutospacing="0"/>
        <w:ind w:left="885"/>
        <w:jc w:val="both"/>
        <w:textAlignment w:val="baseline"/>
        <w:rPr>
          <w:rFonts w:ascii="Menlo" w:hAnsi="Menlo" w:cs="Menlo"/>
          <w:color w:val="000000"/>
          <w:sz w:val="21"/>
          <w:szCs w:val="21"/>
        </w:rPr>
      </w:pPr>
      <w:r w:rsidRPr="002A5DB1">
        <w:rPr>
          <w:rFonts w:ascii="Menlo" w:hAnsi="Menlo" w:cs="Menlo"/>
          <w:color w:val="000000"/>
          <w:sz w:val="18"/>
          <w:szCs w:val="18"/>
        </w:rPr>
        <w:t>  </w:t>
      </w:r>
      <w:proofErr w:type="spellStart"/>
      <w:proofErr w:type="gramStart"/>
      <w:r w:rsidRPr="002A5DB1">
        <w:rPr>
          <w:rFonts w:ascii="Menlo" w:hAnsi="Menlo" w:cs="Menlo"/>
          <w:color w:val="AA3391"/>
          <w:sz w:val="18"/>
          <w:szCs w:val="18"/>
        </w:rPr>
        <w:t>func</w:t>
      </w:r>
      <w:proofErr w:type="spellEnd"/>
      <w:proofErr w:type="gramEnd"/>
      <w:r w:rsidRPr="002A5DB1">
        <w:rPr>
          <w:rFonts w:ascii="Menlo" w:hAnsi="Menlo" w:cs="Menlo"/>
          <w:color w:val="000000"/>
          <w:sz w:val="18"/>
          <w:szCs w:val="18"/>
        </w:rPr>
        <w:t xml:space="preserve"> </w:t>
      </w:r>
      <w:proofErr w:type="spellStart"/>
      <w:r w:rsidRPr="002A5DB1">
        <w:rPr>
          <w:rFonts w:ascii="Menlo" w:hAnsi="Menlo" w:cs="Menlo"/>
          <w:color w:val="3F6E74"/>
          <w:sz w:val="18"/>
          <w:szCs w:val="18"/>
        </w:rPr>
        <w:t>adjust</w:t>
      </w:r>
      <w:proofErr w:type="spellEnd"/>
      <w:r w:rsidRPr="002A5DB1">
        <w:rPr>
          <w:rFonts w:ascii="Menlo" w:hAnsi="Menlo" w:cs="Menlo"/>
          <w:color w:val="000000"/>
          <w:sz w:val="18"/>
          <w:szCs w:val="18"/>
        </w:rPr>
        <w:t>()</w:t>
      </w:r>
    </w:p>
    <w:p w14:paraId="03CAA0B2" w14:textId="77777777" w:rsidR="00D05199" w:rsidRPr="002A5DB1" w:rsidRDefault="00D05199" w:rsidP="002A5DB1">
      <w:pPr>
        <w:pStyle w:val="NormalWeb"/>
        <w:spacing w:before="0" w:beforeAutospacing="0" w:after="620" w:afterAutospacing="0"/>
        <w:ind w:left="885"/>
        <w:jc w:val="both"/>
        <w:textAlignment w:val="baseline"/>
        <w:rPr>
          <w:rFonts w:ascii="Menlo" w:hAnsi="Menlo" w:cs="Menlo"/>
          <w:color w:val="000000"/>
          <w:sz w:val="21"/>
          <w:szCs w:val="21"/>
        </w:rPr>
      </w:pPr>
      <w:r w:rsidRPr="002A5DB1">
        <w:rPr>
          <w:rFonts w:ascii="Menlo" w:hAnsi="Menlo" w:cs="Menlo"/>
          <w:color w:val="000000"/>
          <w:sz w:val="18"/>
          <w:szCs w:val="18"/>
        </w:rPr>
        <w:t>}</w:t>
      </w:r>
    </w:p>
    <w:p w14:paraId="73352A59" w14:textId="2FDD8F34" w:rsidR="002A5DB1" w:rsidRPr="002A5DB1" w:rsidRDefault="002A5DB1" w:rsidP="002A5DB1">
      <w:pPr>
        <w:pStyle w:val="Dica"/>
      </w:pPr>
      <w:r>
        <w:t xml:space="preserve">DICA: </w:t>
      </w:r>
      <w:r w:rsidRPr="002A5DB1">
        <w:rPr>
          <w:b w:val="0"/>
        </w:rPr>
        <w:t xml:space="preserve">A sequência </w:t>
      </w:r>
      <w:proofErr w:type="gramStart"/>
      <w:r w:rsidRPr="002A5DB1">
        <w:rPr>
          <w:rFonts w:ascii="Menlo" w:hAnsi="Menlo" w:cs="Menlo"/>
          <w:b w:val="0"/>
          <w:color w:val="000000"/>
          <w:sz w:val="18"/>
          <w:szCs w:val="18"/>
        </w:rPr>
        <w:t xml:space="preserve">{ </w:t>
      </w:r>
      <w:proofErr w:type="spellStart"/>
      <w:r w:rsidRPr="002A5DB1">
        <w:rPr>
          <w:rFonts w:ascii="Menlo" w:hAnsi="Menlo" w:cs="Menlo"/>
          <w:b w:val="0"/>
          <w:color w:val="AA3391"/>
          <w:sz w:val="18"/>
          <w:szCs w:val="18"/>
        </w:rPr>
        <w:t>get</w:t>
      </w:r>
      <w:proofErr w:type="spellEnd"/>
      <w:proofErr w:type="gramEnd"/>
      <w:r w:rsidRPr="002A5DB1">
        <w:rPr>
          <w:rFonts w:ascii="Menlo" w:hAnsi="Menlo" w:cs="Menlo"/>
          <w:b w:val="0"/>
          <w:color w:val="000000"/>
          <w:sz w:val="18"/>
          <w:szCs w:val="18"/>
        </w:rPr>
        <w:t xml:space="preserve"> } </w:t>
      </w:r>
      <w:r w:rsidRPr="002A5DB1">
        <w:rPr>
          <w:b w:val="0"/>
        </w:rPr>
        <w:t xml:space="preserve">da propriedade </w:t>
      </w:r>
      <w:proofErr w:type="spellStart"/>
      <w:r w:rsidRPr="002A5DB1">
        <w:rPr>
          <w:rFonts w:ascii="Menlo" w:hAnsi="Menlo" w:cs="Menlo"/>
          <w:b w:val="0"/>
          <w:color w:val="3F6E74"/>
          <w:sz w:val="18"/>
          <w:szCs w:val="18"/>
        </w:rPr>
        <w:t>simpleDescription</w:t>
      </w:r>
      <w:proofErr w:type="spellEnd"/>
      <w:r w:rsidRPr="002A5DB1">
        <w:rPr>
          <w:b w:val="0"/>
        </w:rPr>
        <w:t xml:space="preserve"> indica que é somente leitura, o que significa que o valor da propriedade pode ser visto, mas nunca alterado.</w:t>
      </w:r>
    </w:p>
    <w:p w14:paraId="7D8EFB28" w14:textId="77777777" w:rsidR="002A5DB1" w:rsidRDefault="002A5DB1" w:rsidP="00D05199">
      <w:pPr>
        <w:pStyle w:val="NormalWeb"/>
        <w:spacing w:before="0" w:beforeAutospacing="0" w:after="220" w:afterAutospacing="0"/>
        <w:jc w:val="both"/>
        <w:rPr>
          <w:rFonts w:ascii="Arial" w:hAnsi="Arial" w:cs="Arial"/>
          <w:color w:val="414141"/>
          <w:sz w:val="21"/>
          <w:szCs w:val="21"/>
        </w:rPr>
      </w:pPr>
    </w:p>
    <w:p w14:paraId="66A3D913" w14:textId="30743EA1" w:rsidR="00D05199" w:rsidRDefault="00D05199" w:rsidP="002A5DB1">
      <w:r>
        <w:t>O protocolo</w:t>
      </w:r>
      <w:r w:rsidR="008C4B26">
        <w:t xml:space="preserve"> pode exigir que tipos (classes, estruturas ou enumerações) </w:t>
      </w:r>
      <w:r w:rsidR="009E6FA8">
        <w:t xml:space="preserve">em </w:t>
      </w:r>
      <w:r w:rsidR="008C4B26">
        <w:t>conf</w:t>
      </w:r>
      <w:r w:rsidR="009E6FA8">
        <w:t xml:space="preserve">ormidade com </w:t>
      </w:r>
      <w:r w:rsidR="00116023">
        <w:t xml:space="preserve">ele </w:t>
      </w:r>
      <w:r w:rsidR="008C4B26">
        <w:t>tenham</w:t>
      </w:r>
      <w:r>
        <w:t xml:space="preserve"> propried</w:t>
      </w:r>
      <w:r w:rsidR="008C4B26">
        <w:t>ades</w:t>
      </w:r>
      <w:r>
        <w:t>, métodos</w:t>
      </w:r>
      <w:r w:rsidR="008C4B26">
        <w:t xml:space="preserve"> e operadores específicos</w:t>
      </w:r>
      <w:r>
        <w:t xml:space="preserve">. </w:t>
      </w:r>
      <w:r w:rsidR="00116023">
        <w:t xml:space="preserve">Esses </w:t>
      </w:r>
      <w:r>
        <w:t xml:space="preserve">métodos são escritos como parte da definição do protocolo, exatamente da mesma forma </w:t>
      </w:r>
      <w:r w:rsidR="002A1283">
        <w:t xml:space="preserve">que </w:t>
      </w:r>
      <w:r w:rsidR="00116023">
        <w:t xml:space="preserve">se definem </w:t>
      </w:r>
      <w:r w:rsidR="002A1283">
        <w:t>métodos em uma interface Java, escrevendo somente o cabeçalho do método</w:t>
      </w:r>
      <w:r>
        <w:t>.</w:t>
      </w:r>
      <w:r w:rsidR="002A1283">
        <w:t xml:space="preserve"> Protocolos podem exigir conformidades com variáveis também, </w:t>
      </w:r>
      <w:r w:rsidR="00116023">
        <w:t xml:space="preserve">diferente </w:t>
      </w:r>
      <w:r w:rsidR="002A1283">
        <w:t>das interfaces Java, que só exigem conformidade com métodos.</w:t>
      </w:r>
      <w:r w:rsidR="00E967C4">
        <w:t xml:space="preserve"> </w:t>
      </w:r>
    </w:p>
    <w:p w14:paraId="36CB9501" w14:textId="0ED5852B" w:rsidR="00D05199" w:rsidRDefault="00D05199" w:rsidP="002A5DB1">
      <w:r>
        <w:t xml:space="preserve">Classes, estruturas e enumerações </w:t>
      </w:r>
      <w:r w:rsidR="008C4B26">
        <w:t xml:space="preserve">podem </w:t>
      </w:r>
      <w:r>
        <w:t xml:space="preserve">adotar um protocolo listando </w:t>
      </w:r>
      <w:r w:rsidR="008C4B26">
        <w:t>o</w:t>
      </w:r>
      <w:r>
        <w:t xml:space="preserve"> nome</w:t>
      </w:r>
      <w:r w:rsidR="008C4B26">
        <w:t xml:space="preserve"> dele (do protocolo)</w:t>
      </w:r>
      <w:r>
        <w:t xml:space="preserve"> após o seu nome</w:t>
      </w:r>
      <w:r w:rsidR="008C4B26">
        <w:t xml:space="preserve"> (das classes, estruturas ou enumerações)</w:t>
      </w:r>
      <w:r>
        <w:t xml:space="preserve">, separados por </w:t>
      </w:r>
      <w:r w:rsidR="00116023">
        <w:t>dois-</w:t>
      </w:r>
      <w:r>
        <w:t xml:space="preserve">pontos. Um </w:t>
      </w:r>
      <w:r w:rsidR="008C4B26">
        <w:t>tipo (classes, estruturas ou enumerações)</w:t>
      </w:r>
      <w:r>
        <w:t xml:space="preserve"> pode adotar qualquer </w:t>
      </w:r>
      <w:r w:rsidR="008C4B26">
        <w:t>quantidade</w:t>
      </w:r>
      <w:r>
        <w:t xml:space="preserve"> de protocolos</w:t>
      </w:r>
      <w:r w:rsidR="000412EE">
        <w:t>,</w:t>
      </w:r>
      <w:r>
        <w:t xml:space="preserve"> </w:t>
      </w:r>
      <w:r w:rsidR="000412EE">
        <w:t xml:space="preserve">os quais </w:t>
      </w:r>
      <w:r>
        <w:t xml:space="preserve">aparecem em uma lista </w:t>
      </w:r>
      <w:r w:rsidR="000412EE">
        <w:t xml:space="preserve">separados </w:t>
      </w:r>
      <w:r>
        <w:t xml:space="preserve">por vírgulas. Se uma classe </w:t>
      </w:r>
      <w:r w:rsidR="008C4B26">
        <w:t>possui</w:t>
      </w:r>
      <w:r>
        <w:t xml:space="preserve"> uma superclasse, </w:t>
      </w:r>
      <w:r w:rsidR="00E967C4">
        <w:t xml:space="preserve">o </w:t>
      </w:r>
      <w:r>
        <w:t xml:space="preserve">nome da superclasse deve aparecer em primeiro lugar na lista, seguido </w:t>
      </w:r>
      <w:r w:rsidR="008C4B26">
        <w:t>dos</w:t>
      </w:r>
      <w:r>
        <w:t xml:space="preserve"> protocolos. Você </w:t>
      </w:r>
      <w:r w:rsidR="008C4B26">
        <w:t xml:space="preserve">garante a </w:t>
      </w:r>
      <w:r>
        <w:t xml:space="preserve">conformidade com o protocolo </w:t>
      </w:r>
      <w:r w:rsidR="000412EE">
        <w:t xml:space="preserve">por meio </w:t>
      </w:r>
      <w:r>
        <w:t>da implementação de todos os seus requisitos.</w:t>
      </w:r>
    </w:p>
    <w:p w14:paraId="3B201ECE" w14:textId="03CBC965" w:rsidR="00D05199" w:rsidRDefault="00D05199" w:rsidP="00D05199">
      <w:pPr>
        <w:pStyle w:val="NormalWeb"/>
        <w:spacing w:before="0" w:beforeAutospacing="0" w:after="220" w:afterAutospacing="0"/>
        <w:jc w:val="both"/>
      </w:pPr>
      <w:r>
        <w:rPr>
          <w:rFonts w:ascii="Arial" w:hAnsi="Arial" w:cs="Arial"/>
          <w:color w:val="414141"/>
          <w:sz w:val="21"/>
          <w:szCs w:val="21"/>
        </w:rPr>
        <w:t xml:space="preserve">Aqui, </w:t>
      </w:r>
      <w:r w:rsidR="008C4B26" w:rsidRPr="008C4B26">
        <w:rPr>
          <w:rFonts w:ascii="Menlo" w:hAnsi="Menlo" w:cs="Menlo"/>
          <w:noProof/>
          <w:color w:val="3F6E74"/>
          <w:sz w:val="18"/>
          <w:szCs w:val="18"/>
        </w:rPr>
        <w:t>SimpleClass</w:t>
      </w:r>
      <w:r w:rsidR="008C4B26">
        <w:rPr>
          <w:rFonts w:ascii="Arial" w:hAnsi="Arial" w:cs="Arial"/>
          <w:color w:val="414141"/>
          <w:sz w:val="21"/>
          <w:szCs w:val="21"/>
        </w:rPr>
        <w:t xml:space="preserve"> </w:t>
      </w:r>
      <w:r>
        <w:rPr>
          <w:rFonts w:ascii="Arial" w:hAnsi="Arial" w:cs="Arial"/>
          <w:color w:val="414141"/>
          <w:sz w:val="21"/>
          <w:szCs w:val="21"/>
        </w:rPr>
        <w:t>adota o</w:t>
      </w:r>
      <w:r w:rsidR="008C4B26">
        <w:rPr>
          <w:rFonts w:ascii="Arial" w:hAnsi="Arial" w:cs="Arial"/>
          <w:color w:val="414141"/>
          <w:sz w:val="21"/>
          <w:szCs w:val="21"/>
        </w:rPr>
        <w:t xml:space="preserve"> protocolo</w:t>
      </w:r>
      <w:r>
        <w:rPr>
          <w:rFonts w:ascii="Arial" w:hAnsi="Arial" w:cs="Arial"/>
          <w:color w:val="414141"/>
          <w:sz w:val="21"/>
          <w:szCs w:val="21"/>
        </w:rPr>
        <w:t xml:space="preserve"> </w:t>
      </w:r>
      <w:r w:rsidR="008C4B26" w:rsidRPr="008C4B26">
        <w:rPr>
          <w:rFonts w:ascii="Menlo" w:hAnsi="Menlo" w:cs="Menlo"/>
          <w:noProof/>
          <w:color w:val="5C2699"/>
          <w:sz w:val="18"/>
          <w:szCs w:val="18"/>
        </w:rPr>
        <w:t>ExampleProtocol</w:t>
      </w:r>
      <w:r>
        <w:rPr>
          <w:rFonts w:ascii="Arial" w:hAnsi="Arial" w:cs="Arial"/>
          <w:color w:val="414141"/>
          <w:sz w:val="21"/>
          <w:szCs w:val="21"/>
        </w:rPr>
        <w:t xml:space="preserve"> e </w:t>
      </w:r>
      <w:r w:rsidR="008C4B26">
        <w:rPr>
          <w:rFonts w:ascii="Arial" w:hAnsi="Arial" w:cs="Arial"/>
          <w:color w:val="414141"/>
          <w:sz w:val="21"/>
          <w:szCs w:val="21"/>
        </w:rPr>
        <w:t xml:space="preserve">entra </w:t>
      </w:r>
      <w:r>
        <w:rPr>
          <w:rFonts w:ascii="Arial" w:hAnsi="Arial" w:cs="Arial"/>
          <w:color w:val="414141"/>
          <w:sz w:val="21"/>
          <w:szCs w:val="21"/>
        </w:rPr>
        <w:t xml:space="preserve">em conformidade com o protocolo </w:t>
      </w:r>
      <w:r w:rsidR="000412EE">
        <w:rPr>
          <w:rFonts w:ascii="Arial" w:hAnsi="Arial" w:cs="Arial"/>
          <w:color w:val="414141"/>
          <w:sz w:val="21"/>
          <w:szCs w:val="21"/>
        </w:rPr>
        <w:t xml:space="preserve">por meio </w:t>
      </w:r>
      <w:r>
        <w:rPr>
          <w:rFonts w:ascii="Arial" w:hAnsi="Arial" w:cs="Arial"/>
          <w:color w:val="414141"/>
          <w:sz w:val="21"/>
          <w:szCs w:val="21"/>
        </w:rPr>
        <w:t>da implementação da</w:t>
      </w:r>
      <w:r w:rsidR="008C4B26">
        <w:rPr>
          <w:rFonts w:ascii="Arial" w:hAnsi="Arial" w:cs="Arial"/>
          <w:color w:val="414141"/>
          <w:sz w:val="21"/>
          <w:szCs w:val="21"/>
        </w:rPr>
        <w:t xml:space="preserve"> propriedade</w:t>
      </w:r>
      <w:r>
        <w:rPr>
          <w:rFonts w:ascii="Arial" w:hAnsi="Arial" w:cs="Arial"/>
          <w:color w:val="414141"/>
          <w:sz w:val="21"/>
          <w:szCs w:val="21"/>
        </w:rPr>
        <w:t xml:space="preserve"> </w:t>
      </w:r>
      <w:r w:rsidR="008C4B26" w:rsidRPr="008C4B26">
        <w:rPr>
          <w:rFonts w:ascii="Menlo" w:hAnsi="Menlo" w:cs="Menlo"/>
          <w:noProof/>
          <w:color w:val="3F6E74"/>
          <w:sz w:val="18"/>
          <w:szCs w:val="18"/>
        </w:rPr>
        <w:t>simpleDescription</w:t>
      </w:r>
      <w:r w:rsidR="008C4B26">
        <w:rPr>
          <w:rFonts w:ascii="Arial" w:hAnsi="Arial" w:cs="Arial"/>
          <w:color w:val="414141"/>
          <w:sz w:val="21"/>
          <w:szCs w:val="21"/>
        </w:rPr>
        <w:t xml:space="preserve"> </w:t>
      </w:r>
      <w:r>
        <w:rPr>
          <w:rFonts w:ascii="Arial" w:hAnsi="Arial" w:cs="Arial"/>
          <w:color w:val="414141"/>
          <w:sz w:val="21"/>
          <w:szCs w:val="21"/>
        </w:rPr>
        <w:t>e</w:t>
      </w:r>
      <w:r w:rsidR="008C4B26">
        <w:rPr>
          <w:rFonts w:ascii="Arial" w:hAnsi="Arial" w:cs="Arial"/>
          <w:color w:val="414141"/>
          <w:sz w:val="21"/>
          <w:szCs w:val="21"/>
        </w:rPr>
        <w:t xml:space="preserve"> do método</w:t>
      </w:r>
      <w:r>
        <w:rPr>
          <w:rFonts w:ascii="Arial" w:hAnsi="Arial" w:cs="Arial"/>
          <w:color w:val="414141"/>
          <w:sz w:val="21"/>
          <w:szCs w:val="21"/>
        </w:rPr>
        <w:t xml:space="preserve"> </w:t>
      </w:r>
      <w:r w:rsidR="008C4B26" w:rsidRPr="008C4B26">
        <w:rPr>
          <w:rFonts w:ascii="Menlo" w:hAnsi="Menlo" w:cs="Menlo"/>
          <w:noProof/>
          <w:color w:val="3F6E74"/>
          <w:sz w:val="18"/>
          <w:szCs w:val="18"/>
        </w:rPr>
        <w:t>adjust</w:t>
      </w:r>
      <w:r w:rsidR="008C4B26" w:rsidRPr="008C4B26">
        <w:rPr>
          <w:rFonts w:ascii="Menlo" w:hAnsi="Menlo" w:cs="Menlo"/>
          <w:noProof/>
          <w:color w:val="000000"/>
          <w:sz w:val="18"/>
          <w:szCs w:val="18"/>
        </w:rPr>
        <w:t>()</w:t>
      </w:r>
      <w:r>
        <w:rPr>
          <w:rFonts w:ascii="Arial" w:hAnsi="Arial" w:cs="Arial"/>
          <w:color w:val="414141"/>
          <w:sz w:val="21"/>
          <w:szCs w:val="21"/>
        </w:rPr>
        <w:t>.</w:t>
      </w:r>
    </w:p>
    <w:p w14:paraId="5A4A9DB3" w14:textId="77777777" w:rsidR="00D05199" w:rsidRPr="00A66496" w:rsidRDefault="00D05199" w:rsidP="008C4B26">
      <w:pPr>
        <w:pStyle w:val="NormalWeb"/>
        <w:spacing w:before="46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AA3391"/>
          <w:sz w:val="18"/>
          <w:szCs w:val="18"/>
          <w:lang w:val="en-US"/>
        </w:rPr>
        <w:t>class</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SimpleClass</w:t>
      </w:r>
      <w:r w:rsidRPr="00A66496">
        <w:rPr>
          <w:rFonts w:ascii="Menlo" w:hAnsi="Menlo" w:cs="Menlo"/>
          <w:noProof/>
          <w:color w:val="000000"/>
          <w:sz w:val="18"/>
          <w:szCs w:val="18"/>
          <w:lang w:val="en-US"/>
        </w:rPr>
        <w:t xml:space="preserve">: </w:t>
      </w:r>
      <w:r w:rsidRPr="00A66496">
        <w:rPr>
          <w:rFonts w:ascii="Menlo" w:hAnsi="Menlo" w:cs="Menlo"/>
          <w:noProof/>
          <w:color w:val="5C2699"/>
          <w:sz w:val="18"/>
          <w:szCs w:val="18"/>
          <w:lang w:val="en-US"/>
        </w:rPr>
        <w:t>ExampleProtocol</w:t>
      </w:r>
      <w:r w:rsidRPr="00A66496">
        <w:rPr>
          <w:rFonts w:ascii="Menlo" w:hAnsi="Menlo" w:cs="Menlo"/>
          <w:noProof/>
          <w:color w:val="000000"/>
          <w:sz w:val="18"/>
          <w:szCs w:val="18"/>
          <w:lang w:val="en-US"/>
        </w:rPr>
        <w:t xml:space="preserve"> {</w:t>
      </w:r>
    </w:p>
    <w:p w14:paraId="7B90C633" w14:textId="77777777" w:rsidR="00D05199" w:rsidRPr="00A66496" w:rsidRDefault="00D05199" w:rsidP="008C4B26">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r w:rsidRPr="00A66496">
        <w:rPr>
          <w:rFonts w:ascii="Menlo" w:hAnsi="Menlo" w:cs="Menlo"/>
          <w:noProof/>
          <w:color w:val="AA3391"/>
          <w:sz w:val="18"/>
          <w:szCs w:val="18"/>
          <w:lang w:val="en-US"/>
        </w:rPr>
        <w:t>var</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simpleDescription</w:t>
      </w:r>
      <w:r w:rsidRPr="00A66496">
        <w:rPr>
          <w:rFonts w:ascii="Menlo" w:hAnsi="Menlo" w:cs="Menlo"/>
          <w:noProof/>
          <w:color w:val="000000"/>
          <w:sz w:val="18"/>
          <w:szCs w:val="18"/>
          <w:lang w:val="en-US"/>
        </w:rPr>
        <w:t xml:space="preserve">: </w:t>
      </w:r>
      <w:r w:rsidRPr="00A66496">
        <w:rPr>
          <w:rFonts w:ascii="Menlo" w:hAnsi="Menlo" w:cs="Menlo"/>
          <w:noProof/>
          <w:color w:val="5C2699"/>
          <w:sz w:val="18"/>
          <w:szCs w:val="18"/>
          <w:lang w:val="en-US"/>
        </w:rPr>
        <w:t>String</w:t>
      </w:r>
      <w:r w:rsidRPr="00A66496">
        <w:rPr>
          <w:rFonts w:ascii="Menlo" w:hAnsi="Menlo" w:cs="Menlo"/>
          <w:noProof/>
          <w:color w:val="000000"/>
          <w:sz w:val="18"/>
          <w:szCs w:val="18"/>
          <w:lang w:val="en-US"/>
        </w:rPr>
        <w:t xml:space="preserve"> = </w:t>
      </w:r>
      <w:r w:rsidRPr="00A66496">
        <w:rPr>
          <w:rFonts w:ascii="Menlo" w:hAnsi="Menlo" w:cs="Menlo"/>
          <w:noProof/>
          <w:color w:val="C41A16"/>
          <w:sz w:val="18"/>
          <w:szCs w:val="18"/>
          <w:lang w:val="en-US"/>
        </w:rPr>
        <w:t>"A very simple class."</w:t>
      </w:r>
    </w:p>
    <w:p w14:paraId="7C107B20" w14:textId="77777777" w:rsidR="00D05199" w:rsidRPr="00A66496" w:rsidRDefault="00D05199" w:rsidP="008C4B26">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r w:rsidRPr="00A66496">
        <w:rPr>
          <w:rFonts w:ascii="Menlo" w:hAnsi="Menlo" w:cs="Menlo"/>
          <w:noProof/>
          <w:color w:val="AA3391"/>
          <w:sz w:val="18"/>
          <w:szCs w:val="18"/>
          <w:lang w:val="en-US"/>
        </w:rPr>
        <w:t>var</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anotherProperty</w:t>
      </w:r>
      <w:r w:rsidRPr="00A66496">
        <w:rPr>
          <w:rFonts w:ascii="Menlo" w:hAnsi="Menlo" w:cs="Menlo"/>
          <w:noProof/>
          <w:color w:val="000000"/>
          <w:sz w:val="18"/>
          <w:szCs w:val="18"/>
          <w:lang w:val="en-US"/>
        </w:rPr>
        <w:t xml:space="preserve">: </w:t>
      </w:r>
      <w:r w:rsidRPr="00A66496">
        <w:rPr>
          <w:rFonts w:ascii="Menlo" w:hAnsi="Menlo" w:cs="Menlo"/>
          <w:noProof/>
          <w:color w:val="5C2699"/>
          <w:sz w:val="18"/>
          <w:szCs w:val="18"/>
          <w:lang w:val="en-US"/>
        </w:rPr>
        <w:t>Int</w:t>
      </w:r>
      <w:r w:rsidRPr="00A66496">
        <w:rPr>
          <w:rFonts w:ascii="Menlo" w:hAnsi="Menlo" w:cs="Menlo"/>
          <w:noProof/>
          <w:color w:val="000000"/>
          <w:sz w:val="18"/>
          <w:szCs w:val="18"/>
          <w:lang w:val="en-US"/>
        </w:rPr>
        <w:t xml:space="preserve"> = </w:t>
      </w:r>
      <w:r w:rsidRPr="00A66496">
        <w:rPr>
          <w:rFonts w:ascii="Menlo" w:hAnsi="Menlo" w:cs="Menlo"/>
          <w:noProof/>
          <w:color w:val="1C00CF"/>
          <w:sz w:val="18"/>
          <w:szCs w:val="18"/>
          <w:lang w:val="en-US"/>
        </w:rPr>
        <w:t>69105</w:t>
      </w:r>
    </w:p>
    <w:p w14:paraId="1F506A58" w14:textId="77777777" w:rsidR="00D05199" w:rsidRPr="00A66496" w:rsidRDefault="00D05199" w:rsidP="008C4B26">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r w:rsidRPr="00A66496">
        <w:rPr>
          <w:rFonts w:ascii="Menlo" w:hAnsi="Menlo" w:cs="Menlo"/>
          <w:noProof/>
          <w:color w:val="AA3391"/>
          <w:sz w:val="18"/>
          <w:szCs w:val="18"/>
          <w:lang w:val="en-US"/>
        </w:rPr>
        <w:t>func</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adjust</w:t>
      </w:r>
      <w:r w:rsidRPr="00A66496">
        <w:rPr>
          <w:rFonts w:ascii="Menlo" w:hAnsi="Menlo" w:cs="Menlo"/>
          <w:noProof/>
          <w:color w:val="000000"/>
          <w:sz w:val="18"/>
          <w:szCs w:val="18"/>
          <w:lang w:val="en-US"/>
        </w:rPr>
        <w:t>() {</w:t>
      </w:r>
    </w:p>
    <w:p w14:paraId="6B0C8536" w14:textId="77777777" w:rsidR="00D05199" w:rsidRPr="00A66496" w:rsidRDefault="00D05199" w:rsidP="008C4B26">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r w:rsidRPr="00A66496">
        <w:rPr>
          <w:rFonts w:ascii="Menlo" w:hAnsi="Menlo" w:cs="Menlo"/>
          <w:noProof/>
          <w:color w:val="3F6E74"/>
          <w:sz w:val="18"/>
          <w:szCs w:val="18"/>
          <w:lang w:val="en-US"/>
        </w:rPr>
        <w:t>simpleDescription</w:t>
      </w:r>
      <w:r w:rsidRPr="00A66496">
        <w:rPr>
          <w:rFonts w:ascii="Menlo" w:hAnsi="Menlo" w:cs="Menlo"/>
          <w:noProof/>
          <w:color w:val="000000"/>
          <w:sz w:val="18"/>
          <w:szCs w:val="18"/>
          <w:lang w:val="en-US"/>
        </w:rPr>
        <w:t xml:space="preserve"> += </w:t>
      </w:r>
      <w:r w:rsidRPr="00A66496">
        <w:rPr>
          <w:rFonts w:ascii="Menlo" w:hAnsi="Menlo" w:cs="Menlo"/>
          <w:noProof/>
          <w:color w:val="C41A16"/>
          <w:sz w:val="18"/>
          <w:szCs w:val="18"/>
          <w:lang w:val="en-US"/>
        </w:rPr>
        <w:t>"  Now 100% adjusted."</w:t>
      </w:r>
    </w:p>
    <w:p w14:paraId="5A5F6140" w14:textId="77777777" w:rsidR="00D05199" w:rsidRPr="00A66496" w:rsidRDefault="00D05199" w:rsidP="008C4B26">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p>
    <w:p w14:paraId="1822BF2D" w14:textId="77777777" w:rsidR="00D05199" w:rsidRPr="00A66496" w:rsidRDefault="00D05199" w:rsidP="008C4B26">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w:t>
      </w:r>
    </w:p>
    <w:p w14:paraId="080CDC8B" w14:textId="77777777" w:rsidR="00D05199" w:rsidRPr="00A66496" w:rsidRDefault="00D05199" w:rsidP="008C4B26">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AA3391"/>
          <w:sz w:val="18"/>
          <w:szCs w:val="18"/>
          <w:lang w:val="en-US"/>
        </w:rPr>
        <w:t>var</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a</w:t>
      </w:r>
      <w:r w:rsidRPr="00A66496">
        <w:rPr>
          <w:rFonts w:ascii="Menlo" w:hAnsi="Menlo" w:cs="Menlo"/>
          <w:noProof/>
          <w:color w:val="000000"/>
          <w:sz w:val="18"/>
          <w:szCs w:val="18"/>
          <w:lang w:val="en-US"/>
        </w:rPr>
        <w:t xml:space="preserve"> = </w:t>
      </w:r>
      <w:r w:rsidRPr="00A66496">
        <w:rPr>
          <w:rFonts w:ascii="Menlo" w:hAnsi="Menlo" w:cs="Menlo"/>
          <w:noProof/>
          <w:color w:val="3F6E74"/>
          <w:sz w:val="18"/>
          <w:szCs w:val="18"/>
          <w:lang w:val="en-US"/>
        </w:rPr>
        <w:t>SimpleClass</w:t>
      </w:r>
      <w:r w:rsidRPr="00A66496">
        <w:rPr>
          <w:rFonts w:ascii="Menlo" w:hAnsi="Menlo" w:cs="Menlo"/>
          <w:noProof/>
          <w:color w:val="000000"/>
          <w:sz w:val="18"/>
          <w:szCs w:val="18"/>
          <w:lang w:val="en-US"/>
        </w:rPr>
        <w:t>()</w:t>
      </w:r>
    </w:p>
    <w:p w14:paraId="70758700" w14:textId="77777777" w:rsidR="00D05199" w:rsidRPr="00A66496" w:rsidRDefault="00D05199" w:rsidP="008C4B26">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3F6E74"/>
          <w:sz w:val="18"/>
          <w:szCs w:val="18"/>
          <w:lang w:val="en-US"/>
        </w:rPr>
        <w:t>a</w:t>
      </w:r>
      <w:r w:rsidRPr="00A66496">
        <w:rPr>
          <w:rFonts w:ascii="Menlo" w:hAnsi="Menlo" w:cs="Menlo"/>
          <w:noProof/>
          <w:color w:val="000000"/>
          <w:sz w:val="18"/>
          <w:szCs w:val="18"/>
          <w:lang w:val="en-US"/>
        </w:rPr>
        <w:t>.</w:t>
      </w:r>
      <w:r w:rsidRPr="00A66496">
        <w:rPr>
          <w:rFonts w:ascii="Menlo" w:hAnsi="Menlo" w:cs="Menlo"/>
          <w:noProof/>
          <w:color w:val="3F6E74"/>
          <w:sz w:val="18"/>
          <w:szCs w:val="18"/>
          <w:lang w:val="en-US"/>
        </w:rPr>
        <w:t>adjust</w:t>
      </w:r>
      <w:r w:rsidRPr="00A66496">
        <w:rPr>
          <w:rFonts w:ascii="Menlo" w:hAnsi="Menlo" w:cs="Menlo"/>
          <w:noProof/>
          <w:color w:val="000000"/>
          <w:sz w:val="18"/>
          <w:szCs w:val="18"/>
          <w:lang w:val="en-US"/>
        </w:rPr>
        <w:t>()</w:t>
      </w:r>
    </w:p>
    <w:p w14:paraId="67C90847" w14:textId="77777777" w:rsidR="00D05199" w:rsidRPr="00A66496" w:rsidRDefault="00D05199" w:rsidP="008C4B26">
      <w:pPr>
        <w:pStyle w:val="NormalWeb"/>
        <w:spacing w:before="0" w:beforeAutospacing="0" w:after="62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AA3391"/>
          <w:sz w:val="18"/>
          <w:szCs w:val="18"/>
          <w:lang w:val="en-US"/>
        </w:rPr>
        <w:t>let</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aDescription</w:t>
      </w:r>
      <w:r w:rsidRPr="00A66496">
        <w:rPr>
          <w:rFonts w:ascii="Menlo" w:hAnsi="Menlo" w:cs="Menlo"/>
          <w:noProof/>
          <w:color w:val="000000"/>
          <w:sz w:val="18"/>
          <w:szCs w:val="18"/>
          <w:lang w:val="en-US"/>
        </w:rPr>
        <w:t xml:space="preserve"> = </w:t>
      </w:r>
      <w:r w:rsidRPr="00A66496">
        <w:rPr>
          <w:rFonts w:ascii="Menlo" w:hAnsi="Menlo" w:cs="Menlo"/>
          <w:noProof/>
          <w:color w:val="3F6E74"/>
          <w:sz w:val="18"/>
          <w:szCs w:val="18"/>
          <w:lang w:val="en-US"/>
        </w:rPr>
        <w:t>a</w:t>
      </w:r>
      <w:r w:rsidRPr="00A66496">
        <w:rPr>
          <w:rFonts w:ascii="Menlo" w:hAnsi="Menlo" w:cs="Menlo"/>
          <w:noProof/>
          <w:color w:val="000000"/>
          <w:sz w:val="18"/>
          <w:szCs w:val="18"/>
          <w:lang w:val="en-US"/>
        </w:rPr>
        <w:t>.</w:t>
      </w:r>
      <w:r w:rsidRPr="00A66496">
        <w:rPr>
          <w:rFonts w:ascii="Menlo" w:hAnsi="Menlo" w:cs="Menlo"/>
          <w:noProof/>
          <w:color w:val="3F6E74"/>
          <w:sz w:val="18"/>
          <w:szCs w:val="18"/>
          <w:lang w:val="en-US"/>
        </w:rPr>
        <w:t>simpleDescription</w:t>
      </w:r>
    </w:p>
    <w:p w14:paraId="264F809C" w14:textId="3D161435" w:rsidR="00D05199" w:rsidRDefault="00D05199" w:rsidP="008C4B26">
      <w:r>
        <w:lastRenderedPageBreak/>
        <w:t>Os protocolos são tipos de primeira classe, o que significa que eles podem ser tratados como outros tipos nomeados. Por exemplo, você pode criar um</w:t>
      </w:r>
      <w:r w:rsidR="008C4B26">
        <w:t xml:space="preserve"> </w:t>
      </w:r>
      <w:proofErr w:type="spellStart"/>
      <w:r w:rsidR="008C4B26" w:rsidRPr="00E406EC">
        <w:rPr>
          <w:i/>
        </w:rPr>
        <w:t>array</w:t>
      </w:r>
      <w:proofErr w:type="spellEnd"/>
      <w:r w:rsidR="008C4B26">
        <w:t xml:space="preserve"> de</w:t>
      </w:r>
      <w:r>
        <w:t xml:space="preserve"> </w:t>
      </w:r>
      <w:r w:rsidR="008C4B26" w:rsidRPr="008C4B26">
        <w:rPr>
          <w:rFonts w:ascii="Menlo" w:hAnsi="Menlo" w:cs="Menlo"/>
          <w:noProof/>
          <w:color w:val="5C2699"/>
          <w:sz w:val="18"/>
          <w:szCs w:val="18"/>
        </w:rPr>
        <w:t>ExampleProtocol</w:t>
      </w:r>
      <w:r w:rsidR="008C4B26" w:rsidRPr="008C4B26">
        <w:rPr>
          <w:rFonts w:ascii="Menlo" w:hAnsi="Menlo" w:cs="Menlo"/>
          <w:noProof/>
          <w:sz w:val="18"/>
          <w:szCs w:val="18"/>
        </w:rPr>
        <w:t xml:space="preserve"> </w:t>
      </w:r>
      <w:r>
        <w:t xml:space="preserve">e chamar </w:t>
      </w:r>
      <w:r w:rsidR="008C4B26" w:rsidRPr="008C4B26">
        <w:rPr>
          <w:rFonts w:ascii="Menlo" w:hAnsi="Menlo" w:cs="Menlo"/>
          <w:noProof/>
          <w:color w:val="3F6E74"/>
          <w:sz w:val="18"/>
          <w:szCs w:val="18"/>
        </w:rPr>
        <w:t>adjust</w:t>
      </w:r>
      <w:r w:rsidR="008C4B26" w:rsidRPr="008C4B26">
        <w:rPr>
          <w:rFonts w:ascii="Menlo" w:hAnsi="Menlo" w:cs="Menlo"/>
          <w:noProof/>
          <w:sz w:val="18"/>
          <w:szCs w:val="18"/>
        </w:rPr>
        <w:t>()</w:t>
      </w:r>
      <w:r w:rsidR="008C4B26">
        <w:rPr>
          <w:rFonts w:ascii="Verdana" w:hAnsi="Verdana"/>
          <w:color w:val="808080"/>
          <w:sz w:val="18"/>
          <w:szCs w:val="18"/>
        </w:rPr>
        <w:t xml:space="preserve"> </w:t>
      </w:r>
      <w:r>
        <w:t xml:space="preserve">em cada um dos </w:t>
      </w:r>
      <w:r w:rsidR="008C4B26">
        <w:t>itens dele</w:t>
      </w:r>
      <w:r w:rsidR="000412EE">
        <w:t xml:space="preserve">, pois </w:t>
      </w:r>
      <w:r w:rsidR="008C4B26">
        <w:t xml:space="preserve">qualquer item </w:t>
      </w:r>
      <w:r w:rsidR="000412EE">
        <w:t xml:space="preserve">desse </w:t>
      </w:r>
      <w:proofErr w:type="spellStart"/>
      <w:r w:rsidR="008C4B26" w:rsidRPr="00E406EC">
        <w:rPr>
          <w:i/>
        </w:rPr>
        <w:t>array</w:t>
      </w:r>
      <w:proofErr w:type="spellEnd"/>
      <w:r w:rsidR="008C4B26">
        <w:t xml:space="preserve"> deve</w:t>
      </w:r>
      <w:r>
        <w:t xml:space="preserve"> </w:t>
      </w:r>
      <w:r w:rsidR="008C4B26">
        <w:t>garantir</w:t>
      </w:r>
      <w:r>
        <w:t xml:space="preserve"> a </w:t>
      </w:r>
      <w:r w:rsidR="008C4B26">
        <w:t>implementação do método</w:t>
      </w:r>
      <w:r>
        <w:t xml:space="preserve"> </w:t>
      </w:r>
      <w:r w:rsidR="008C4B26" w:rsidRPr="008C4B26">
        <w:rPr>
          <w:rFonts w:ascii="Menlo" w:hAnsi="Menlo" w:cs="Menlo"/>
          <w:noProof/>
          <w:color w:val="3F6E74"/>
          <w:sz w:val="18"/>
          <w:szCs w:val="18"/>
        </w:rPr>
        <w:t>adjust</w:t>
      </w:r>
      <w:r w:rsidR="008C4B26" w:rsidRPr="008C4B26">
        <w:rPr>
          <w:rFonts w:ascii="Menlo" w:hAnsi="Menlo" w:cs="Menlo"/>
          <w:noProof/>
          <w:sz w:val="18"/>
          <w:szCs w:val="18"/>
        </w:rPr>
        <w:t>()</w:t>
      </w:r>
      <w:r>
        <w:t>, um dos requisitos do protocolo.</w:t>
      </w:r>
    </w:p>
    <w:p w14:paraId="53059AF7" w14:textId="77777777" w:rsidR="00D05199" w:rsidRPr="00A66496" w:rsidRDefault="00D05199" w:rsidP="008C4B26">
      <w:pPr>
        <w:pStyle w:val="NormalWeb"/>
        <w:spacing w:before="46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AA3391"/>
          <w:sz w:val="18"/>
          <w:szCs w:val="18"/>
          <w:lang w:val="en-US"/>
        </w:rPr>
        <w:t>class</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SimpleClass2</w:t>
      </w:r>
      <w:r w:rsidRPr="00A66496">
        <w:rPr>
          <w:rFonts w:ascii="Menlo" w:hAnsi="Menlo" w:cs="Menlo"/>
          <w:noProof/>
          <w:color w:val="000000"/>
          <w:sz w:val="18"/>
          <w:szCs w:val="18"/>
          <w:lang w:val="en-US"/>
        </w:rPr>
        <w:t xml:space="preserve">: </w:t>
      </w:r>
      <w:r w:rsidRPr="00A66496">
        <w:rPr>
          <w:rFonts w:ascii="Menlo" w:hAnsi="Menlo" w:cs="Menlo"/>
          <w:noProof/>
          <w:color w:val="5C2699"/>
          <w:sz w:val="18"/>
          <w:szCs w:val="18"/>
          <w:lang w:val="en-US"/>
        </w:rPr>
        <w:t>ExampleProtocol</w:t>
      </w:r>
      <w:r w:rsidRPr="00A66496">
        <w:rPr>
          <w:rFonts w:ascii="Menlo" w:hAnsi="Menlo" w:cs="Menlo"/>
          <w:noProof/>
          <w:color w:val="000000"/>
          <w:sz w:val="18"/>
          <w:szCs w:val="18"/>
          <w:lang w:val="en-US"/>
        </w:rPr>
        <w:t xml:space="preserve"> {</w:t>
      </w:r>
    </w:p>
    <w:p w14:paraId="1916DBB6" w14:textId="77777777" w:rsidR="00D05199" w:rsidRPr="00A66496" w:rsidRDefault="00D05199" w:rsidP="008C4B26">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r w:rsidRPr="00A66496">
        <w:rPr>
          <w:rFonts w:ascii="Menlo" w:hAnsi="Menlo" w:cs="Menlo"/>
          <w:noProof/>
          <w:color w:val="AA3391"/>
          <w:sz w:val="18"/>
          <w:szCs w:val="18"/>
          <w:lang w:val="en-US"/>
        </w:rPr>
        <w:t>var</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simpleDescription</w:t>
      </w:r>
      <w:r w:rsidRPr="00A66496">
        <w:rPr>
          <w:rFonts w:ascii="Menlo" w:hAnsi="Menlo" w:cs="Menlo"/>
          <w:noProof/>
          <w:color w:val="000000"/>
          <w:sz w:val="18"/>
          <w:szCs w:val="18"/>
          <w:lang w:val="en-US"/>
        </w:rPr>
        <w:t xml:space="preserve">: </w:t>
      </w:r>
      <w:r w:rsidRPr="00A66496">
        <w:rPr>
          <w:rFonts w:ascii="Menlo" w:hAnsi="Menlo" w:cs="Menlo"/>
          <w:noProof/>
          <w:color w:val="5C2699"/>
          <w:sz w:val="18"/>
          <w:szCs w:val="18"/>
          <w:lang w:val="en-US"/>
        </w:rPr>
        <w:t>String</w:t>
      </w:r>
      <w:r w:rsidRPr="00A66496">
        <w:rPr>
          <w:rFonts w:ascii="Menlo" w:hAnsi="Menlo" w:cs="Menlo"/>
          <w:noProof/>
          <w:color w:val="000000"/>
          <w:sz w:val="18"/>
          <w:szCs w:val="18"/>
          <w:lang w:val="en-US"/>
        </w:rPr>
        <w:t xml:space="preserve"> = </w:t>
      </w:r>
      <w:r w:rsidRPr="00A66496">
        <w:rPr>
          <w:rFonts w:ascii="Menlo" w:hAnsi="Menlo" w:cs="Menlo"/>
          <w:noProof/>
          <w:color w:val="C41A16"/>
          <w:sz w:val="18"/>
          <w:szCs w:val="18"/>
          <w:lang w:val="en-US"/>
        </w:rPr>
        <w:t>"Another very simple class."</w:t>
      </w:r>
    </w:p>
    <w:p w14:paraId="1CF790C3" w14:textId="77777777" w:rsidR="00D05199" w:rsidRPr="00A66496" w:rsidRDefault="00D05199" w:rsidP="008C4B26">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r w:rsidRPr="00A66496">
        <w:rPr>
          <w:rFonts w:ascii="Menlo" w:hAnsi="Menlo" w:cs="Menlo"/>
          <w:noProof/>
          <w:color w:val="AA3391"/>
          <w:sz w:val="18"/>
          <w:szCs w:val="18"/>
          <w:lang w:val="en-US"/>
        </w:rPr>
        <w:t>func</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adjust</w:t>
      </w:r>
      <w:r w:rsidRPr="00A66496">
        <w:rPr>
          <w:rFonts w:ascii="Menlo" w:hAnsi="Menlo" w:cs="Menlo"/>
          <w:noProof/>
          <w:color w:val="000000"/>
          <w:sz w:val="18"/>
          <w:szCs w:val="18"/>
          <w:lang w:val="en-US"/>
        </w:rPr>
        <w:t>() {</w:t>
      </w:r>
    </w:p>
    <w:p w14:paraId="607952CB" w14:textId="77777777" w:rsidR="00D05199" w:rsidRPr="00A66496" w:rsidRDefault="00D05199" w:rsidP="008C4B26">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r w:rsidRPr="00A66496">
        <w:rPr>
          <w:rFonts w:ascii="Menlo" w:hAnsi="Menlo" w:cs="Menlo"/>
          <w:noProof/>
          <w:color w:val="3F6E74"/>
          <w:sz w:val="18"/>
          <w:szCs w:val="18"/>
          <w:lang w:val="en-US"/>
        </w:rPr>
        <w:t>simpleDescription</w:t>
      </w:r>
      <w:r w:rsidRPr="00A66496">
        <w:rPr>
          <w:rFonts w:ascii="Menlo" w:hAnsi="Menlo" w:cs="Menlo"/>
          <w:noProof/>
          <w:color w:val="000000"/>
          <w:sz w:val="18"/>
          <w:szCs w:val="18"/>
          <w:lang w:val="en-US"/>
        </w:rPr>
        <w:t xml:space="preserve"> += </w:t>
      </w:r>
      <w:r w:rsidRPr="00A66496">
        <w:rPr>
          <w:rFonts w:ascii="Menlo" w:hAnsi="Menlo" w:cs="Menlo"/>
          <w:noProof/>
          <w:color w:val="C41A16"/>
          <w:sz w:val="18"/>
          <w:szCs w:val="18"/>
          <w:lang w:val="en-US"/>
        </w:rPr>
        <w:t>"  Adjusted."</w:t>
      </w:r>
    </w:p>
    <w:p w14:paraId="296A1A4D" w14:textId="77777777" w:rsidR="00D05199" w:rsidRPr="00A66496" w:rsidRDefault="00D05199" w:rsidP="008C4B26">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p>
    <w:p w14:paraId="667FCCAB" w14:textId="77777777" w:rsidR="00D05199" w:rsidRPr="00A66496" w:rsidRDefault="00D05199" w:rsidP="008C4B26">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w:t>
      </w:r>
    </w:p>
    <w:p w14:paraId="4FDBAE03" w14:textId="77777777" w:rsidR="00D05199" w:rsidRPr="00A66496" w:rsidRDefault="00D05199" w:rsidP="008C4B26">
      <w:pPr>
        <w:spacing w:before="100" w:beforeAutospacing="1" w:after="100" w:afterAutospacing="1"/>
        <w:ind w:left="567"/>
        <w:jc w:val="left"/>
        <w:textAlignment w:val="baseline"/>
        <w:rPr>
          <w:rFonts w:ascii="Menlo" w:eastAsia="Times New Roman" w:hAnsi="Menlo" w:cs="Menlo"/>
          <w:noProof/>
          <w:sz w:val="21"/>
          <w:szCs w:val="21"/>
          <w:lang w:val="en-US"/>
        </w:rPr>
      </w:pPr>
    </w:p>
    <w:p w14:paraId="39AF8687" w14:textId="77777777" w:rsidR="00D05199" w:rsidRPr="00A66496" w:rsidRDefault="00D05199" w:rsidP="008C4B26">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AA3391"/>
          <w:sz w:val="18"/>
          <w:szCs w:val="18"/>
          <w:lang w:val="en-US"/>
        </w:rPr>
        <w:t>var</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protocolArray</w:t>
      </w:r>
      <w:r w:rsidRPr="00A66496">
        <w:rPr>
          <w:rFonts w:ascii="Menlo" w:hAnsi="Menlo" w:cs="Menlo"/>
          <w:noProof/>
          <w:color w:val="000000"/>
          <w:sz w:val="18"/>
          <w:szCs w:val="18"/>
          <w:lang w:val="en-US"/>
        </w:rPr>
        <w:t>: [</w:t>
      </w:r>
      <w:r w:rsidRPr="00A66496">
        <w:rPr>
          <w:rFonts w:ascii="Menlo" w:hAnsi="Menlo" w:cs="Menlo"/>
          <w:noProof/>
          <w:color w:val="5C2699"/>
          <w:sz w:val="18"/>
          <w:szCs w:val="18"/>
          <w:lang w:val="en-US"/>
        </w:rPr>
        <w:t>ExampleProtocol</w:t>
      </w:r>
      <w:r w:rsidRPr="00A66496">
        <w:rPr>
          <w:rFonts w:ascii="Menlo" w:hAnsi="Menlo" w:cs="Menlo"/>
          <w:noProof/>
          <w:color w:val="000000"/>
          <w:sz w:val="18"/>
          <w:szCs w:val="18"/>
          <w:lang w:val="en-US"/>
        </w:rPr>
        <w:t>] = [</w:t>
      </w:r>
      <w:r w:rsidRPr="00A66496">
        <w:rPr>
          <w:rFonts w:ascii="Menlo" w:hAnsi="Menlo" w:cs="Menlo"/>
          <w:noProof/>
          <w:color w:val="3F6E74"/>
          <w:sz w:val="18"/>
          <w:szCs w:val="18"/>
          <w:lang w:val="en-US"/>
        </w:rPr>
        <w:t>SimpleClass</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SimpleClass</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SimpleClass2</w:t>
      </w:r>
      <w:r w:rsidRPr="00A66496">
        <w:rPr>
          <w:rFonts w:ascii="Menlo" w:hAnsi="Menlo" w:cs="Menlo"/>
          <w:noProof/>
          <w:color w:val="000000"/>
          <w:sz w:val="18"/>
          <w:szCs w:val="18"/>
          <w:lang w:val="en-US"/>
        </w:rPr>
        <w:t>()]</w:t>
      </w:r>
    </w:p>
    <w:p w14:paraId="1DC8AFED" w14:textId="77777777" w:rsidR="00D05199" w:rsidRPr="00A66496" w:rsidRDefault="00D05199" w:rsidP="008C4B26">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AA3391"/>
          <w:sz w:val="18"/>
          <w:szCs w:val="18"/>
          <w:lang w:val="en-US"/>
        </w:rPr>
        <w:t>for</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instance</w:t>
      </w:r>
      <w:r w:rsidRPr="00A66496">
        <w:rPr>
          <w:rFonts w:ascii="Menlo" w:hAnsi="Menlo" w:cs="Menlo"/>
          <w:noProof/>
          <w:color w:val="000000"/>
          <w:sz w:val="18"/>
          <w:szCs w:val="18"/>
          <w:lang w:val="en-US"/>
        </w:rPr>
        <w:t xml:space="preserve"> </w:t>
      </w:r>
      <w:r w:rsidRPr="00A66496">
        <w:rPr>
          <w:rFonts w:ascii="Menlo" w:hAnsi="Menlo" w:cs="Menlo"/>
          <w:noProof/>
          <w:color w:val="AA3391"/>
          <w:sz w:val="18"/>
          <w:szCs w:val="18"/>
          <w:lang w:val="en-US"/>
        </w:rPr>
        <w:t>in</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protocolArray</w:t>
      </w:r>
      <w:r w:rsidRPr="00A66496">
        <w:rPr>
          <w:rFonts w:ascii="Menlo" w:hAnsi="Menlo" w:cs="Menlo"/>
          <w:noProof/>
          <w:color w:val="000000"/>
          <w:sz w:val="18"/>
          <w:szCs w:val="18"/>
          <w:lang w:val="en-US"/>
        </w:rPr>
        <w:t xml:space="preserve"> {</w:t>
      </w:r>
    </w:p>
    <w:p w14:paraId="3711EA7E" w14:textId="77777777" w:rsidR="00D05199" w:rsidRPr="008C4B26" w:rsidRDefault="00D05199" w:rsidP="008C4B26">
      <w:pPr>
        <w:pStyle w:val="NormalWeb"/>
        <w:spacing w:before="0" w:beforeAutospacing="0" w:after="0" w:afterAutospacing="0"/>
        <w:ind w:left="567"/>
        <w:jc w:val="both"/>
        <w:textAlignment w:val="baseline"/>
        <w:rPr>
          <w:rFonts w:ascii="Menlo" w:hAnsi="Menlo" w:cs="Menlo"/>
          <w:noProof/>
          <w:color w:val="000000"/>
          <w:sz w:val="21"/>
          <w:szCs w:val="21"/>
        </w:rPr>
      </w:pPr>
      <w:r w:rsidRPr="00A66496">
        <w:rPr>
          <w:rFonts w:ascii="Menlo" w:hAnsi="Menlo" w:cs="Menlo"/>
          <w:noProof/>
          <w:color w:val="000000"/>
          <w:sz w:val="18"/>
          <w:szCs w:val="18"/>
          <w:lang w:val="en-US"/>
        </w:rPr>
        <w:t>  </w:t>
      </w:r>
      <w:r w:rsidRPr="008C4B26">
        <w:rPr>
          <w:rFonts w:ascii="Menlo" w:hAnsi="Menlo" w:cs="Menlo"/>
          <w:noProof/>
          <w:color w:val="3F6E74"/>
          <w:sz w:val="18"/>
          <w:szCs w:val="18"/>
        </w:rPr>
        <w:t>instance</w:t>
      </w:r>
      <w:r w:rsidRPr="008C4B26">
        <w:rPr>
          <w:rFonts w:ascii="Menlo" w:hAnsi="Menlo" w:cs="Menlo"/>
          <w:noProof/>
          <w:color w:val="000000"/>
          <w:sz w:val="18"/>
          <w:szCs w:val="18"/>
        </w:rPr>
        <w:t>.</w:t>
      </w:r>
      <w:r w:rsidRPr="008C4B26">
        <w:rPr>
          <w:rFonts w:ascii="Menlo" w:hAnsi="Menlo" w:cs="Menlo"/>
          <w:noProof/>
          <w:color w:val="3F6E74"/>
          <w:sz w:val="18"/>
          <w:szCs w:val="18"/>
        </w:rPr>
        <w:t>adjust</w:t>
      </w:r>
      <w:r w:rsidRPr="008C4B26">
        <w:rPr>
          <w:rFonts w:ascii="Menlo" w:hAnsi="Menlo" w:cs="Menlo"/>
          <w:noProof/>
          <w:color w:val="000000"/>
          <w:sz w:val="18"/>
          <w:szCs w:val="18"/>
        </w:rPr>
        <w:t>()</w:t>
      </w:r>
    </w:p>
    <w:p w14:paraId="455DC3FB" w14:textId="77777777" w:rsidR="00D05199" w:rsidRPr="008C4B26" w:rsidRDefault="00D05199" w:rsidP="008C4B26">
      <w:pPr>
        <w:pStyle w:val="NormalWeb"/>
        <w:spacing w:before="0" w:beforeAutospacing="0" w:after="0" w:afterAutospacing="0"/>
        <w:ind w:left="567"/>
        <w:jc w:val="both"/>
        <w:textAlignment w:val="baseline"/>
        <w:rPr>
          <w:rFonts w:ascii="Menlo" w:hAnsi="Menlo" w:cs="Menlo"/>
          <w:noProof/>
          <w:color w:val="000000"/>
          <w:sz w:val="21"/>
          <w:szCs w:val="21"/>
        </w:rPr>
      </w:pPr>
      <w:r w:rsidRPr="008C4B26">
        <w:rPr>
          <w:rFonts w:ascii="Menlo" w:hAnsi="Menlo" w:cs="Menlo"/>
          <w:noProof/>
          <w:color w:val="000000"/>
          <w:sz w:val="18"/>
          <w:szCs w:val="18"/>
        </w:rPr>
        <w:t>}</w:t>
      </w:r>
    </w:p>
    <w:p w14:paraId="60B97943" w14:textId="43A70FA5" w:rsidR="00464CE5" w:rsidRPr="008C4B26" w:rsidRDefault="00D05199" w:rsidP="008C4B26">
      <w:pPr>
        <w:pStyle w:val="NormalWeb"/>
        <w:spacing w:before="0" w:beforeAutospacing="0" w:after="620" w:afterAutospacing="0"/>
        <w:ind w:left="567"/>
        <w:jc w:val="both"/>
        <w:textAlignment w:val="baseline"/>
        <w:rPr>
          <w:rFonts w:ascii="Menlo" w:hAnsi="Menlo" w:cs="Menlo"/>
          <w:noProof/>
        </w:rPr>
      </w:pPr>
      <w:r w:rsidRPr="008C4B26">
        <w:rPr>
          <w:rFonts w:ascii="Menlo" w:hAnsi="Menlo" w:cs="Menlo"/>
          <w:noProof/>
          <w:color w:val="3F6E74"/>
          <w:sz w:val="18"/>
          <w:szCs w:val="18"/>
        </w:rPr>
        <w:t>protocolArray</w:t>
      </w:r>
    </w:p>
    <w:p w14:paraId="4E0DB22C" w14:textId="5612C06D" w:rsidR="005649CE" w:rsidRDefault="005649CE" w:rsidP="005649CE">
      <w:pPr>
        <w:pStyle w:val="Ttulo2"/>
        <w:rPr>
          <w:shd w:val="clear" w:color="auto" w:fill="FFFFFF"/>
        </w:rPr>
      </w:pPr>
      <w:r>
        <w:rPr>
          <w:shd w:val="clear" w:color="auto" w:fill="FFFFFF"/>
        </w:rPr>
        <w:t>Funções</w:t>
      </w:r>
      <w:r w:rsidR="003A2BE7">
        <w:rPr>
          <w:shd w:val="clear" w:color="auto" w:fill="FFFFFF"/>
        </w:rPr>
        <w:t xml:space="preserve"> (avançado)</w:t>
      </w:r>
      <w:r>
        <w:rPr>
          <w:shd w:val="clear" w:color="auto" w:fill="FFFFFF"/>
        </w:rPr>
        <w:t xml:space="preserve"> </w:t>
      </w:r>
      <w:r w:rsidR="003A2BE7">
        <w:rPr>
          <w:shd w:val="clear" w:color="auto" w:fill="FFFFFF"/>
        </w:rPr>
        <w:t xml:space="preserve">e </w:t>
      </w:r>
      <w:proofErr w:type="spellStart"/>
      <w:r w:rsidR="000412EE" w:rsidRPr="007F0949">
        <w:rPr>
          <w:i/>
          <w:shd w:val="clear" w:color="auto" w:fill="FFFFFF"/>
        </w:rPr>
        <w:t>closures</w:t>
      </w:r>
      <w:proofErr w:type="spellEnd"/>
    </w:p>
    <w:p w14:paraId="5F036ECF" w14:textId="2E81FA54" w:rsidR="005649CE" w:rsidRDefault="005649CE" w:rsidP="005649CE">
      <w:r>
        <w:rPr>
          <w:shd w:val="clear" w:color="auto" w:fill="FFFFFF"/>
        </w:rPr>
        <w:t xml:space="preserve">Relembrando, use </w:t>
      </w:r>
      <w:proofErr w:type="spellStart"/>
      <w:r w:rsidRPr="005649CE">
        <w:rPr>
          <w:rFonts w:ascii="Menlo" w:hAnsi="Menlo" w:cs="Menlo"/>
          <w:color w:val="AA3391"/>
          <w:sz w:val="18"/>
          <w:szCs w:val="18"/>
          <w:shd w:val="clear" w:color="auto" w:fill="FFFFFF"/>
        </w:rPr>
        <w:t>func</w:t>
      </w:r>
      <w:proofErr w:type="spellEnd"/>
      <w:r w:rsidRPr="005649CE">
        <w:rPr>
          <w:rFonts w:ascii="Menlo" w:hAnsi="Menlo" w:cs="Menlo"/>
          <w:color w:val="414141"/>
          <w:sz w:val="18"/>
          <w:szCs w:val="18"/>
          <w:shd w:val="clear" w:color="auto" w:fill="FFFFFF"/>
        </w:rPr>
        <w:t xml:space="preserve"> </w:t>
      </w:r>
      <w:r>
        <w:rPr>
          <w:shd w:val="clear" w:color="auto" w:fill="FFFFFF"/>
        </w:rPr>
        <w:t xml:space="preserve">para declarar uma função. Chame uma função </w:t>
      </w:r>
      <w:r w:rsidR="00E967C4">
        <w:rPr>
          <w:shd w:val="clear" w:color="auto" w:fill="FFFFFF"/>
        </w:rPr>
        <w:t>pel</w:t>
      </w:r>
      <w:r>
        <w:rPr>
          <w:shd w:val="clear" w:color="auto" w:fill="FFFFFF"/>
        </w:rPr>
        <w:t xml:space="preserve">o seu nome com uma lista de argumentos entre parênteses. Use </w:t>
      </w:r>
      <w:r>
        <w:rPr>
          <w:rFonts w:ascii="Verdana" w:hAnsi="Verdana"/>
          <w:color w:val="808080"/>
          <w:sz w:val="26"/>
          <w:szCs w:val="26"/>
          <w:shd w:val="clear" w:color="auto" w:fill="FFFFFF"/>
        </w:rPr>
        <w:t>-&gt;</w:t>
      </w:r>
      <w:r w:rsidR="000412EE">
        <w:rPr>
          <w:rFonts w:ascii="Verdana" w:hAnsi="Verdana"/>
          <w:color w:val="808080"/>
          <w:sz w:val="26"/>
          <w:szCs w:val="26"/>
          <w:shd w:val="clear" w:color="auto" w:fill="FFFFFF"/>
        </w:rPr>
        <w:t xml:space="preserve"> </w:t>
      </w:r>
      <w:r>
        <w:rPr>
          <w:shd w:val="clear" w:color="auto" w:fill="FFFFFF"/>
        </w:rPr>
        <w:t xml:space="preserve">para separar os nomes de parâmetros e </w:t>
      </w:r>
      <w:commentRangeStart w:id="12"/>
      <w:commentRangeStart w:id="13"/>
      <w:r>
        <w:rPr>
          <w:shd w:val="clear" w:color="auto" w:fill="FFFFFF"/>
        </w:rPr>
        <w:t>tipo</w:t>
      </w:r>
      <w:del w:id="14" w:author="Willian" w:date="2017-03-06T23:26:00Z">
        <w:r w:rsidDel="00F755FB">
          <w:rPr>
            <w:shd w:val="clear" w:color="auto" w:fill="FFFFFF"/>
          </w:rPr>
          <w:delText>s</w:delText>
        </w:r>
      </w:del>
      <w:r>
        <w:rPr>
          <w:shd w:val="clear" w:color="auto" w:fill="FFFFFF"/>
        </w:rPr>
        <w:t xml:space="preserve"> </w:t>
      </w:r>
      <w:del w:id="15" w:author="Willian" w:date="2017-03-06T23:26:00Z">
        <w:r w:rsidDel="00F755FB">
          <w:rPr>
            <w:shd w:val="clear" w:color="auto" w:fill="FFFFFF"/>
          </w:rPr>
          <w:delText>de tipo</w:delText>
        </w:r>
        <w:commentRangeEnd w:id="12"/>
        <w:r w:rsidR="000412EE" w:rsidDel="00F755FB">
          <w:rPr>
            <w:rStyle w:val="Refdecomentrio"/>
          </w:rPr>
          <w:commentReference w:id="12"/>
        </w:r>
      </w:del>
      <w:commentRangeEnd w:id="13"/>
      <w:r w:rsidR="00F755FB">
        <w:rPr>
          <w:rStyle w:val="Refdecomentrio"/>
        </w:rPr>
        <w:commentReference w:id="13"/>
      </w:r>
      <w:del w:id="16" w:author="Willian" w:date="2017-03-06T23:26:00Z">
        <w:r w:rsidDel="00F755FB">
          <w:rPr>
            <w:shd w:val="clear" w:color="auto" w:fill="FFFFFF"/>
          </w:rPr>
          <w:delText xml:space="preserve"> </w:delText>
        </w:r>
      </w:del>
      <w:r>
        <w:rPr>
          <w:shd w:val="clear" w:color="auto" w:fill="FFFFFF"/>
        </w:rPr>
        <w:t>de retorno da função.</w:t>
      </w:r>
    </w:p>
    <w:p w14:paraId="21BED321" w14:textId="77777777" w:rsidR="005649CE" w:rsidRPr="00A66496" w:rsidRDefault="005649CE" w:rsidP="005649CE">
      <w:pPr>
        <w:pStyle w:val="NormalWeb"/>
        <w:shd w:val="clear" w:color="auto" w:fill="FFFFFF"/>
        <w:spacing w:before="460" w:beforeAutospacing="0" w:after="0" w:afterAutospacing="0"/>
        <w:ind w:left="885"/>
        <w:jc w:val="both"/>
        <w:textAlignment w:val="baseline"/>
        <w:rPr>
          <w:rFonts w:ascii="Menlo" w:hAnsi="Menlo" w:cs="Menlo"/>
          <w:noProof/>
          <w:color w:val="414141"/>
          <w:sz w:val="21"/>
          <w:szCs w:val="21"/>
          <w:lang w:val="en-US"/>
        </w:rPr>
      </w:pPr>
      <w:r w:rsidRPr="00A66496">
        <w:rPr>
          <w:rFonts w:ascii="Menlo" w:hAnsi="Menlo" w:cs="Menlo"/>
          <w:noProof/>
          <w:color w:val="AA3391"/>
          <w:sz w:val="18"/>
          <w:szCs w:val="18"/>
          <w:shd w:val="clear" w:color="auto" w:fill="FFFFFF"/>
          <w:lang w:val="en-US"/>
        </w:rPr>
        <w:t>func</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3F6E74"/>
          <w:sz w:val="18"/>
          <w:szCs w:val="18"/>
          <w:shd w:val="clear" w:color="auto" w:fill="FFFFFF"/>
          <w:lang w:val="en-US"/>
        </w:rPr>
        <w:t>greet</w:t>
      </w:r>
      <w:r w:rsidRPr="00A66496">
        <w:rPr>
          <w:rFonts w:ascii="Menlo" w:hAnsi="Menlo" w:cs="Menlo"/>
          <w:noProof/>
          <w:color w:val="414141"/>
          <w:sz w:val="18"/>
          <w:szCs w:val="18"/>
          <w:shd w:val="clear" w:color="auto" w:fill="FFFFFF"/>
          <w:lang w:val="en-US"/>
        </w:rPr>
        <w:t>(</w:t>
      </w:r>
      <w:r w:rsidRPr="00A66496">
        <w:rPr>
          <w:rFonts w:ascii="Menlo" w:hAnsi="Menlo" w:cs="Menlo"/>
          <w:noProof/>
          <w:color w:val="3F6E74"/>
          <w:sz w:val="18"/>
          <w:szCs w:val="18"/>
          <w:shd w:val="clear" w:color="auto" w:fill="FFFFFF"/>
          <w:lang w:val="en-US"/>
        </w:rPr>
        <w:t>person</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5C2699"/>
          <w:sz w:val="18"/>
          <w:szCs w:val="18"/>
          <w:shd w:val="clear" w:color="auto" w:fill="FFFFFF"/>
          <w:lang w:val="en-US"/>
        </w:rPr>
        <w:t>String</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3F6E74"/>
          <w:sz w:val="18"/>
          <w:szCs w:val="18"/>
          <w:shd w:val="clear" w:color="auto" w:fill="FFFFFF"/>
          <w:lang w:val="en-US"/>
        </w:rPr>
        <w:t>day</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5C2699"/>
          <w:sz w:val="18"/>
          <w:szCs w:val="18"/>
          <w:shd w:val="clear" w:color="auto" w:fill="FFFFFF"/>
          <w:lang w:val="en-US"/>
        </w:rPr>
        <w:t>String</w:t>
      </w:r>
      <w:r w:rsidRPr="00A66496">
        <w:rPr>
          <w:rFonts w:ascii="Menlo" w:hAnsi="Menlo" w:cs="Menlo"/>
          <w:noProof/>
          <w:color w:val="414141"/>
          <w:sz w:val="18"/>
          <w:szCs w:val="18"/>
          <w:shd w:val="clear" w:color="auto" w:fill="FFFFFF"/>
          <w:lang w:val="en-US"/>
        </w:rPr>
        <w:t xml:space="preserve">) -&gt; </w:t>
      </w:r>
      <w:r w:rsidRPr="00A66496">
        <w:rPr>
          <w:rFonts w:ascii="Menlo" w:hAnsi="Menlo" w:cs="Menlo"/>
          <w:noProof/>
          <w:color w:val="5C2699"/>
          <w:sz w:val="18"/>
          <w:szCs w:val="18"/>
          <w:shd w:val="clear" w:color="auto" w:fill="FFFFFF"/>
          <w:lang w:val="en-US"/>
        </w:rPr>
        <w:t>String</w:t>
      </w:r>
      <w:r w:rsidRPr="00A66496">
        <w:rPr>
          <w:rFonts w:ascii="Menlo" w:hAnsi="Menlo" w:cs="Menlo"/>
          <w:noProof/>
          <w:color w:val="414141"/>
          <w:sz w:val="18"/>
          <w:szCs w:val="18"/>
          <w:shd w:val="clear" w:color="auto" w:fill="FFFFFF"/>
          <w:lang w:val="en-US"/>
        </w:rPr>
        <w:t xml:space="preserve"> {</w:t>
      </w:r>
    </w:p>
    <w:p w14:paraId="30B66591" w14:textId="77777777" w:rsidR="005649CE" w:rsidRPr="00A66496" w:rsidRDefault="005649CE" w:rsidP="005649CE">
      <w:pPr>
        <w:pStyle w:val="NormalWeb"/>
        <w:shd w:val="clear" w:color="auto" w:fill="FFFFFF"/>
        <w:spacing w:before="0" w:beforeAutospacing="0" w:after="0" w:afterAutospacing="0"/>
        <w:ind w:left="885"/>
        <w:jc w:val="both"/>
        <w:textAlignment w:val="baseline"/>
        <w:rPr>
          <w:rFonts w:ascii="Menlo" w:hAnsi="Menlo" w:cs="Menlo"/>
          <w:noProof/>
          <w:color w:val="414141"/>
          <w:sz w:val="21"/>
          <w:szCs w:val="21"/>
          <w:lang w:val="en-US"/>
        </w:rPr>
      </w:pPr>
      <w:r w:rsidRPr="00A66496">
        <w:rPr>
          <w:rFonts w:ascii="Menlo" w:hAnsi="Menlo" w:cs="Menlo"/>
          <w:noProof/>
          <w:color w:val="414141"/>
          <w:sz w:val="18"/>
          <w:szCs w:val="18"/>
          <w:shd w:val="clear" w:color="auto" w:fill="FFFFFF"/>
          <w:lang w:val="en-US"/>
        </w:rPr>
        <w:t>  </w:t>
      </w:r>
      <w:r w:rsidRPr="00A66496">
        <w:rPr>
          <w:rFonts w:ascii="Menlo" w:hAnsi="Menlo" w:cs="Menlo"/>
          <w:noProof/>
          <w:color w:val="AA3391"/>
          <w:sz w:val="18"/>
          <w:szCs w:val="18"/>
          <w:shd w:val="clear" w:color="auto" w:fill="FFFFFF"/>
          <w:lang w:val="en-US"/>
        </w:rPr>
        <w:t>return</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C41A16"/>
          <w:sz w:val="18"/>
          <w:szCs w:val="18"/>
          <w:shd w:val="clear" w:color="auto" w:fill="FFFFFF"/>
          <w:lang w:val="en-US"/>
        </w:rPr>
        <w:t xml:space="preserve">"Hello </w:t>
      </w:r>
      <w:r w:rsidRPr="00A66496">
        <w:rPr>
          <w:rFonts w:ascii="Menlo" w:hAnsi="Menlo" w:cs="Menlo"/>
          <w:noProof/>
          <w:color w:val="414141"/>
          <w:sz w:val="18"/>
          <w:szCs w:val="18"/>
          <w:shd w:val="clear" w:color="auto" w:fill="FFFFFF"/>
          <w:lang w:val="en-US"/>
        </w:rPr>
        <w:t>\(</w:t>
      </w:r>
      <w:r w:rsidRPr="00A66496">
        <w:rPr>
          <w:rFonts w:ascii="Menlo" w:hAnsi="Menlo" w:cs="Menlo"/>
          <w:noProof/>
          <w:color w:val="3F6E74"/>
          <w:sz w:val="18"/>
          <w:szCs w:val="18"/>
          <w:shd w:val="clear" w:color="auto" w:fill="FFFFFF"/>
          <w:lang w:val="en-US"/>
        </w:rPr>
        <w:t>person</w:t>
      </w:r>
      <w:r w:rsidRPr="00A66496">
        <w:rPr>
          <w:rFonts w:ascii="Menlo" w:hAnsi="Menlo" w:cs="Menlo"/>
          <w:noProof/>
          <w:color w:val="414141"/>
          <w:sz w:val="18"/>
          <w:szCs w:val="18"/>
          <w:shd w:val="clear" w:color="auto" w:fill="FFFFFF"/>
          <w:lang w:val="en-US"/>
        </w:rPr>
        <w:t>)</w:t>
      </w:r>
      <w:r w:rsidRPr="00A66496">
        <w:rPr>
          <w:rFonts w:ascii="Menlo" w:hAnsi="Menlo" w:cs="Menlo"/>
          <w:noProof/>
          <w:color w:val="C41A16"/>
          <w:sz w:val="18"/>
          <w:szCs w:val="18"/>
          <w:shd w:val="clear" w:color="auto" w:fill="FFFFFF"/>
          <w:lang w:val="en-US"/>
        </w:rPr>
        <w:t xml:space="preserve">, today is </w:t>
      </w:r>
      <w:r w:rsidRPr="00A66496">
        <w:rPr>
          <w:rFonts w:ascii="Menlo" w:hAnsi="Menlo" w:cs="Menlo"/>
          <w:noProof/>
          <w:color w:val="414141"/>
          <w:sz w:val="18"/>
          <w:szCs w:val="18"/>
          <w:shd w:val="clear" w:color="auto" w:fill="FFFFFF"/>
          <w:lang w:val="en-US"/>
        </w:rPr>
        <w:t>\(</w:t>
      </w:r>
      <w:r w:rsidRPr="00A66496">
        <w:rPr>
          <w:rFonts w:ascii="Menlo" w:hAnsi="Menlo" w:cs="Menlo"/>
          <w:noProof/>
          <w:color w:val="3F6E74"/>
          <w:sz w:val="18"/>
          <w:szCs w:val="18"/>
          <w:shd w:val="clear" w:color="auto" w:fill="FFFFFF"/>
          <w:lang w:val="en-US"/>
        </w:rPr>
        <w:t>day</w:t>
      </w:r>
      <w:r w:rsidRPr="00A66496">
        <w:rPr>
          <w:rFonts w:ascii="Menlo" w:hAnsi="Menlo" w:cs="Menlo"/>
          <w:noProof/>
          <w:color w:val="414141"/>
          <w:sz w:val="18"/>
          <w:szCs w:val="18"/>
          <w:shd w:val="clear" w:color="auto" w:fill="FFFFFF"/>
          <w:lang w:val="en-US"/>
        </w:rPr>
        <w:t>)</w:t>
      </w:r>
      <w:r w:rsidRPr="00A66496">
        <w:rPr>
          <w:rFonts w:ascii="Menlo" w:hAnsi="Menlo" w:cs="Menlo"/>
          <w:noProof/>
          <w:color w:val="C41A16"/>
          <w:sz w:val="18"/>
          <w:szCs w:val="18"/>
          <w:shd w:val="clear" w:color="auto" w:fill="FFFFFF"/>
          <w:lang w:val="en-US"/>
        </w:rPr>
        <w:t>."</w:t>
      </w:r>
    </w:p>
    <w:p w14:paraId="60633794" w14:textId="77777777" w:rsidR="005649CE" w:rsidRPr="00A66496" w:rsidRDefault="005649CE" w:rsidP="005649CE">
      <w:pPr>
        <w:pStyle w:val="NormalWeb"/>
        <w:shd w:val="clear" w:color="auto" w:fill="FFFFFF"/>
        <w:spacing w:before="0" w:beforeAutospacing="0" w:after="0" w:afterAutospacing="0"/>
        <w:ind w:left="885"/>
        <w:jc w:val="both"/>
        <w:textAlignment w:val="baseline"/>
        <w:rPr>
          <w:rFonts w:ascii="Menlo" w:hAnsi="Menlo" w:cs="Menlo"/>
          <w:noProof/>
          <w:color w:val="414141"/>
          <w:sz w:val="18"/>
          <w:szCs w:val="18"/>
          <w:shd w:val="clear" w:color="auto" w:fill="FFFFFF"/>
          <w:lang w:val="en-US"/>
        </w:rPr>
      </w:pPr>
      <w:r w:rsidRPr="00A66496">
        <w:rPr>
          <w:rFonts w:ascii="Menlo" w:hAnsi="Menlo" w:cs="Menlo"/>
          <w:noProof/>
          <w:color w:val="414141"/>
          <w:sz w:val="18"/>
          <w:szCs w:val="18"/>
          <w:shd w:val="clear" w:color="auto" w:fill="FFFFFF"/>
          <w:lang w:val="en-US"/>
        </w:rPr>
        <w:t>}</w:t>
      </w:r>
    </w:p>
    <w:p w14:paraId="6F16B84F" w14:textId="77777777" w:rsidR="005649CE" w:rsidRPr="00A66496" w:rsidRDefault="005649CE" w:rsidP="005649CE">
      <w:pPr>
        <w:pStyle w:val="NormalWeb"/>
        <w:shd w:val="clear" w:color="auto" w:fill="FFFFFF"/>
        <w:spacing w:before="0" w:beforeAutospacing="0" w:after="0" w:afterAutospacing="0"/>
        <w:ind w:left="885"/>
        <w:jc w:val="both"/>
        <w:textAlignment w:val="baseline"/>
        <w:rPr>
          <w:rFonts w:ascii="Menlo" w:hAnsi="Menlo" w:cs="Menlo"/>
          <w:noProof/>
          <w:color w:val="414141"/>
          <w:sz w:val="21"/>
          <w:szCs w:val="21"/>
          <w:lang w:val="en-US"/>
        </w:rPr>
      </w:pPr>
    </w:p>
    <w:p w14:paraId="595802AE" w14:textId="77777777" w:rsidR="005649CE" w:rsidRPr="00A66496" w:rsidRDefault="005649CE" w:rsidP="005649CE">
      <w:pPr>
        <w:pStyle w:val="NormalWeb"/>
        <w:shd w:val="clear" w:color="auto" w:fill="FFFFFF"/>
        <w:spacing w:before="0" w:beforeAutospacing="0" w:after="620" w:afterAutospacing="0"/>
        <w:ind w:left="885"/>
        <w:jc w:val="both"/>
        <w:textAlignment w:val="baseline"/>
        <w:rPr>
          <w:rFonts w:ascii="Menlo" w:hAnsi="Menlo" w:cs="Menlo"/>
          <w:noProof/>
          <w:color w:val="414141"/>
          <w:sz w:val="21"/>
          <w:szCs w:val="21"/>
          <w:lang w:val="en-US"/>
        </w:rPr>
      </w:pPr>
      <w:r w:rsidRPr="00A66496">
        <w:rPr>
          <w:rFonts w:ascii="Menlo" w:hAnsi="Menlo" w:cs="Menlo"/>
          <w:noProof/>
          <w:color w:val="3F6E74"/>
          <w:sz w:val="18"/>
          <w:szCs w:val="18"/>
          <w:shd w:val="clear" w:color="auto" w:fill="FFFFFF"/>
          <w:lang w:val="en-US"/>
        </w:rPr>
        <w:t>greet</w:t>
      </w:r>
      <w:r w:rsidRPr="00A66496">
        <w:rPr>
          <w:rFonts w:ascii="Menlo" w:hAnsi="Menlo" w:cs="Menlo"/>
          <w:noProof/>
          <w:color w:val="414141"/>
          <w:sz w:val="18"/>
          <w:szCs w:val="18"/>
          <w:shd w:val="clear" w:color="auto" w:fill="FFFFFF"/>
          <w:lang w:val="en-US"/>
        </w:rPr>
        <w:t>(</w:t>
      </w:r>
      <w:r w:rsidRPr="00A66496">
        <w:rPr>
          <w:rFonts w:ascii="Menlo" w:hAnsi="Menlo" w:cs="Menlo"/>
          <w:noProof/>
          <w:color w:val="3F6E74"/>
          <w:sz w:val="18"/>
          <w:szCs w:val="18"/>
          <w:shd w:val="clear" w:color="auto" w:fill="FFFFFF"/>
          <w:lang w:val="en-US"/>
        </w:rPr>
        <w:t>person</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C41A16"/>
          <w:sz w:val="18"/>
          <w:szCs w:val="18"/>
          <w:shd w:val="clear" w:color="auto" w:fill="FFFFFF"/>
          <w:lang w:val="en-US"/>
        </w:rPr>
        <w:t>"Bob"</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3F6E74"/>
          <w:sz w:val="18"/>
          <w:szCs w:val="18"/>
          <w:shd w:val="clear" w:color="auto" w:fill="FFFFFF"/>
          <w:lang w:val="en-US"/>
        </w:rPr>
        <w:t>day</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C41A16"/>
          <w:sz w:val="18"/>
          <w:szCs w:val="18"/>
          <w:shd w:val="clear" w:color="auto" w:fill="FFFFFF"/>
          <w:lang w:val="en-US"/>
        </w:rPr>
        <w:t>"Tuesday"</w:t>
      </w:r>
      <w:r w:rsidRPr="00A66496">
        <w:rPr>
          <w:rFonts w:ascii="Menlo" w:hAnsi="Menlo" w:cs="Menlo"/>
          <w:noProof/>
          <w:color w:val="414141"/>
          <w:sz w:val="18"/>
          <w:szCs w:val="18"/>
          <w:shd w:val="clear" w:color="auto" w:fill="FFFFFF"/>
          <w:lang w:val="en-US"/>
        </w:rPr>
        <w:t>)</w:t>
      </w:r>
    </w:p>
    <w:p w14:paraId="43FBB0D5" w14:textId="195476CA" w:rsidR="005649CE" w:rsidRDefault="005649CE" w:rsidP="005649CE">
      <w:r>
        <w:rPr>
          <w:shd w:val="clear" w:color="auto" w:fill="FFFFFF"/>
        </w:rPr>
        <w:t>Por padrão</w:t>
      </w:r>
      <w:r w:rsidR="000412EE">
        <w:rPr>
          <w:shd w:val="clear" w:color="auto" w:fill="FFFFFF"/>
        </w:rPr>
        <w:t>,</w:t>
      </w:r>
      <w:r>
        <w:rPr>
          <w:shd w:val="clear" w:color="auto" w:fill="FFFFFF"/>
        </w:rPr>
        <w:t xml:space="preserve"> as funções usam seus nomes de parâmetros como etiquetas ou rótulos para seus argumentos. Você pode escrever um rótulo personalizado de um argumento antes do nome do parâmetro, ou escrever um sublinhado para </w:t>
      </w:r>
      <w:commentRangeStart w:id="17"/>
      <w:commentRangeStart w:id="18"/>
      <w:del w:id="19" w:author="Willian" w:date="2017-03-06T23:28:00Z">
        <w:r w:rsidDel="006613EC">
          <w:rPr>
            <w:shd w:val="clear" w:color="auto" w:fill="FFFFFF"/>
          </w:rPr>
          <w:delText xml:space="preserve">não </w:delText>
        </w:r>
      </w:del>
      <w:ins w:id="20" w:author="Willian" w:date="2017-03-06T23:28:00Z">
        <w:r w:rsidR="006613EC">
          <w:rPr>
            <w:shd w:val="clear" w:color="auto" w:fill="FFFFFF"/>
          </w:rPr>
          <w:t>ausência de</w:t>
        </w:r>
        <w:r w:rsidR="006613EC">
          <w:rPr>
            <w:shd w:val="clear" w:color="auto" w:fill="FFFFFF"/>
          </w:rPr>
          <w:t xml:space="preserve"> </w:t>
        </w:r>
      </w:ins>
      <w:r>
        <w:rPr>
          <w:shd w:val="clear" w:color="auto" w:fill="FFFFFF"/>
        </w:rPr>
        <w:t xml:space="preserve">rótulo </w:t>
      </w:r>
      <w:commentRangeEnd w:id="17"/>
      <w:r w:rsidR="000412EE">
        <w:rPr>
          <w:rStyle w:val="Refdecomentrio"/>
        </w:rPr>
        <w:commentReference w:id="17"/>
      </w:r>
      <w:commentRangeEnd w:id="18"/>
      <w:r w:rsidR="006613EC">
        <w:rPr>
          <w:rStyle w:val="Refdecomentrio"/>
        </w:rPr>
        <w:commentReference w:id="18"/>
      </w:r>
      <w:r>
        <w:rPr>
          <w:shd w:val="clear" w:color="auto" w:fill="FFFFFF"/>
        </w:rPr>
        <w:t>no argumento.</w:t>
      </w:r>
    </w:p>
    <w:p w14:paraId="29BBA39D" w14:textId="77777777" w:rsidR="005649CE" w:rsidRPr="00A66496" w:rsidRDefault="005649CE" w:rsidP="005649CE">
      <w:pPr>
        <w:pStyle w:val="NormalWeb"/>
        <w:shd w:val="clear" w:color="auto" w:fill="FFFFFF"/>
        <w:spacing w:before="460" w:beforeAutospacing="0" w:after="0" w:afterAutospacing="0"/>
        <w:ind w:left="709"/>
        <w:jc w:val="both"/>
        <w:textAlignment w:val="baseline"/>
        <w:rPr>
          <w:rFonts w:ascii="Menlo" w:hAnsi="Menlo" w:cs="Menlo"/>
          <w:noProof/>
          <w:color w:val="414141"/>
          <w:sz w:val="21"/>
          <w:szCs w:val="21"/>
          <w:lang w:val="en-US"/>
        </w:rPr>
      </w:pPr>
      <w:r w:rsidRPr="00A66496">
        <w:rPr>
          <w:rFonts w:ascii="Menlo" w:hAnsi="Menlo" w:cs="Menlo"/>
          <w:noProof/>
          <w:color w:val="AA3391"/>
          <w:sz w:val="18"/>
          <w:szCs w:val="18"/>
          <w:shd w:val="clear" w:color="auto" w:fill="FFFFFF"/>
          <w:lang w:val="en-US"/>
        </w:rPr>
        <w:t>func</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3F6E74"/>
          <w:sz w:val="18"/>
          <w:szCs w:val="18"/>
          <w:shd w:val="clear" w:color="auto" w:fill="FFFFFF"/>
          <w:lang w:val="en-US"/>
        </w:rPr>
        <w:t>greet</w:t>
      </w:r>
      <w:r w:rsidRPr="00A66496">
        <w:rPr>
          <w:rFonts w:ascii="Menlo" w:hAnsi="Menlo" w:cs="Menlo"/>
          <w:noProof/>
          <w:color w:val="414141"/>
          <w:sz w:val="18"/>
          <w:szCs w:val="18"/>
          <w:shd w:val="clear" w:color="auto" w:fill="FFFFFF"/>
          <w:lang w:val="en-US"/>
        </w:rPr>
        <w:t>(</w:t>
      </w:r>
      <w:r w:rsidRPr="00A66496">
        <w:rPr>
          <w:rFonts w:ascii="Menlo" w:hAnsi="Menlo" w:cs="Menlo"/>
          <w:noProof/>
          <w:color w:val="AA3391"/>
          <w:sz w:val="18"/>
          <w:szCs w:val="18"/>
          <w:shd w:val="clear" w:color="auto" w:fill="FFFFFF"/>
          <w:lang w:val="en-US"/>
        </w:rPr>
        <w:t>_</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3F6E74"/>
          <w:sz w:val="18"/>
          <w:szCs w:val="18"/>
          <w:shd w:val="clear" w:color="auto" w:fill="FFFFFF"/>
          <w:lang w:val="en-US"/>
        </w:rPr>
        <w:t>person</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5C2699"/>
          <w:sz w:val="18"/>
          <w:szCs w:val="18"/>
          <w:shd w:val="clear" w:color="auto" w:fill="FFFFFF"/>
          <w:lang w:val="en-US"/>
        </w:rPr>
        <w:t>String</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3F6E74"/>
          <w:sz w:val="18"/>
          <w:szCs w:val="18"/>
          <w:shd w:val="clear" w:color="auto" w:fill="FFFFFF"/>
          <w:lang w:val="en-US"/>
        </w:rPr>
        <w:t>on</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3F6E74"/>
          <w:sz w:val="18"/>
          <w:szCs w:val="18"/>
          <w:shd w:val="clear" w:color="auto" w:fill="FFFFFF"/>
          <w:lang w:val="en-US"/>
        </w:rPr>
        <w:t>day</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5C2699"/>
          <w:sz w:val="18"/>
          <w:szCs w:val="18"/>
          <w:shd w:val="clear" w:color="auto" w:fill="FFFFFF"/>
          <w:lang w:val="en-US"/>
        </w:rPr>
        <w:t>String</w:t>
      </w:r>
      <w:r w:rsidRPr="00A66496">
        <w:rPr>
          <w:rFonts w:ascii="Menlo" w:hAnsi="Menlo" w:cs="Menlo"/>
          <w:noProof/>
          <w:color w:val="414141"/>
          <w:sz w:val="18"/>
          <w:szCs w:val="18"/>
          <w:shd w:val="clear" w:color="auto" w:fill="FFFFFF"/>
          <w:lang w:val="en-US"/>
        </w:rPr>
        <w:t xml:space="preserve">) -&gt; </w:t>
      </w:r>
      <w:r w:rsidRPr="00A66496">
        <w:rPr>
          <w:rFonts w:ascii="Menlo" w:hAnsi="Menlo" w:cs="Menlo"/>
          <w:noProof/>
          <w:color w:val="5C2699"/>
          <w:sz w:val="18"/>
          <w:szCs w:val="18"/>
          <w:shd w:val="clear" w:color="auto" w:fill="FFFFFF"/>
          <w:lang w:val="en-US"/>
        </w:rPr>
        <w:t>String</w:t>
      </w:r>
      <w:r w:rsidRPr="00A66496">
        <w:rPr>
          <w:rFonts w:ascii="Menlo" w:hAnsi="Menlo" w:cs="Menlo"/>
          <w:noProof/>
          <w:color w:val="414141"/>
          <w:sz w:val="18"/>
          <w:szCs w:val="18"/>
          <w:shd w:val="clear" w:color="auto" w:fill="FFFFFF"/>
          <w:lang w:val="en-US"/>
        </w:rPr>
        <w:t xml:space="preserve"> {</w:t>
      </w:r>
    </w:p>
    <w:p w14:paraId="1E807569" w14:textId="77777777" w:rsidR="005649CE" w:rsidRPr="00A66496" w:rsidRDefault="005649CE" w:rsidP="005649CE">
      <w:pPr>
        <w:pStyle w:val="NormalWeb"/>
        <w:shd w:val="clear" w:color="auto" w:fill="FFFFFF"/>
        <w:spacing w:before="0" w:beforeAutospacing="0" w:after="0" w:afterAutospacing="0"/>
        <w:ind w:left="709"/>
        <w:jc w:val="both"/>
        <w:textAlignment w:val="baseline"/>
        <w:rPr>
          <w:rFonts w:ascii="Menlo" w:hAnsi="Menlo" w:cs="Menlo"/>
          <w:noProof/>
          <w:color w:val="414141"/>
          <w:sz w:val="21"/>
          <w:szCs w:val="21"/>
          <w:lang w:val="en-US"/>
        </w:rPr>
      </w:pPr>
      <w:r w:rsidRPr="00A66496">
        <w:rPr>
          <w:rFonts w:ascii="Menlo" w:hAnsi="Menlo" w:cs="Menlo"/>
          <w:noProof/>
          <w:color w:val="414141"/>
          <w:sz w:val="18"/>
          <w:szCs w:val="18"/>
          <w:shd w:val="clear" w:color="auto" w:fill="FFFFFF"/>
          <w:lang w:val="en-US"/>
        </w:rPr>
        <w:t>  </w:t>
      </w:r>
      <w:r w:rsidRPr="00A66496">
        <w:rPr>
          <w:rFonts w:ascii="Menlo" w:hAnsi="Menlo" w:cs="Menlo"/>
          <w:noProof/>
          <w:color w:val="AA3391"/>
          <w:sz w:val="18"/>
          <w:szCs w:val="18"/>
          <w:shd w:val="clear" w:color="auto" w:fill="FFFFFF"/>
          <w:lang w:val="en-US"/>
        </w:rPr>
        <w:t>return</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C41A16"/>
          <w:sz w:val="18"/>
          <w:szCs w:val="18"/>
          <w:shd w:val="clear" w:color="auto" w:fill="FFFFFF"/>
          <w:lang w:val="en-US"/>
        </w:rPr>
        <w:t xml:space="preserve">"Hello </w:t>
      </w:r>
      <w:r w:rsidRPr="00A66496">
        <w:rPr>
          <w:rFonts w:ascii="Menlo" w:hAnsi="Menlo" w:cs="Menlo"/>
          <w:noProof/>
          <w:color w:val="414141"/>
          <w:sz w:val="18"/>
          <w:szCs w:val="18"/>
          <w:shd w:val="clear" w:color="auto" w:fill="FFFFFF"/>
          <w:lang w:val="en-US"/>
        </w:rPr>
        <w:t>\(</w:t>
      </w:r>
      <w:r w:rsidRPr="00A66496">
        <w:rPr>
          <w:rFonts w:ascii="Menlo" w:hAnsi="Menlo" w:cs="Menlo"/>
          <w:noProof/>
          <w:color w:val="3F6E74"/>
          <w:sz w:val="18"/>
          <w:szCs w:val="18"/>
          <w:shd w:val="clear" w:color="auto" w:fill="FFFFFF"/>
          <w:lang w:val="en-US"/>
        </w:rPr>
        <w:t>person</w:t>
      </w:r>
      <w:r w:rsidRPr="00A66496">
        <w:rPr>
          <w:rFonts w:ascii="Menlo" w:hAnsi="Menlo" w:cs="Menlo"/>
          <w:noProof/>
          <w:color w:val="414141"/>
          <w:sz w:val="18"/>
          <w:szCs w:val="18"/>
          <w:shd w:val="clear" w:color="auto" w:fill="FFFFFF"/>
          <w:lang w:val="en-US"/>
        </w:rPr>
        <w:t>)</w:t>
      </w:r>
      <w:r w:rsidRPr="00A66496">
        <w:rPr>
          <w:rFonts w:ascii="Menlo" w:hAnsi="Menlo" w:cs="Menlo"/>
          <w:noProof/>
          <w:color w:val="C41A16"/>
          <w:sz w:val="18"/>
          <w:szCs w:val="18"/>
          <w:shd w:val="clear" w:color="auto" w:fill="FFFFFF"/>
          <w:lang w:val="en-US"/>
        </w:rPr>
        <w:t xml:space="preserve">, today is </w:t>
      </w:r>
      <w:r w:rsidRPr="00A66496">
        <w:rPr>
          <w:rFonts w:ascii="Menlo" w:hAnsi="Menlo" w:cs="Menlo"/>
          <w:noProof/>
          <w:color w:val="414141"/>
          <w:sz w:val="18"/>
          <w:szCs w:val="18"/>
          <w:shd w:val="clear" w:color="auto" w:fill="FFFFFF"/>
          <w:lang w:val="en-US"/>
        </w:rPr>
        <w:t>\(</w:t>
      </w:r>
      <w:r w:rsidRPr="00A66496">
        <w:rPr>
          <w:rFonts w:ascii="Menlo" w:hAnsi="Menlo" w:cs="Menlo"/>
          <w:noProof/>
          <w:color w:val="3F6E74"/>
          <w:sz w:val="18"/>
          <w:szCs w:val="18"/>
          <w:shd w:val="clear" w:color="auto" w:fill="FFFFFF"/>
          <w:lang w:val="en-US"/>
        </w:rPr>
        <w:t>day</w:t>
      </w:r>
      <w:r w:rsidRPr="00A66496">
        <w:rPr>
          <w:rFonts w:ascii="Menlo" w:hAnsi="Menlo" w:cs="Menlo"/>
          <w:noProof/>
          <w:color w:val="414141"/>
          <w:sz w:val="18"/>
          <w:szCs w:val="18"/>
          <w:shd w:val="clear" w:color="auto" w:fill="FFFFFF"/>
          <w:lang w:val="en-US"/>
        </w:rPr>
        <w:t>)</w:t>
      </w:r>
      <w:r w:rsidRPr="00A66496">
        <w:rPr>
          <w:rFonts w:ascii="Menlo" w:hAnsi="Menlo" w:cs="Menlo"/>
          <w:noProof/>
          <w:color w:val="C41A16"/>
          <w:sz w:val="18"/>
          <w:szCs w:val="18"/>
          <w:shd w:val="clear" w:color="auto" w:fill="FFFFFF"/>
          <w:lang w:val="en-US"/>
        </w:rPr>
        <w:t>."</w:t>
      </w:r>
    </w:p>
    <w:p w14:paraId="4124F989" w14:textId="77777777" w:rsidR="005649CE" w:rsidRDefault="005649CE" w:rsidP="005649CE">
      <w:pPr>
        <w:pStyle w:val="NormalWeb"/>
        <w:shd w:val="clear" w:color="auto" w:fill="FFFFFF"/>
        <w:spacing w:before="0" w:beforeAutospacing="0" w:after="0" w:afterAutospacing="0"/>
        <w:ind w:left="709"/>
        <w:jc w:val="both"/>
        <w:textAlignment w:val="baseline"/>
        <w:rPr>
          <w:rFonts w:ascii="Menlo" w:hAnsi="Menlo" w:cs="Menlo"/>
          <w:noProof/>
          <w:color w:val="414141"/>
          <w:sz w:val="18"/>
          <w:szCs w:val="18"/>
          <w:shd w:val="clear" w:color="auto" w:fill="FFFFFF"/>
        </w:rPr>
      </w:pPr>
      <w:r w:rsidRPr="005649CE">
        <w:rPr>
          <w:rFonts w:ascii="Menlo" w:hAnsi="Menlo" w:cs="Menlo"/>
          <w:noProof/>
          <w:color w:val="414141"/>
          <w:sz w:val="18"/>
          <w:szCs w:val="18"/>
          <w:shd w:val="clear" w:color="auto" w:fill="FFFFFF"/>
        </w:rPr>
        <w:t>}</w:t>
      </w:r>
    </w:p>
    <w:p w14:paraId="7335161B" w14:textId="77777777" w:rsidR="005649CE" w:rsidRDefault="005649CE" w:rsidP="005649CE">
      <w:pPr>
        <w:pStyle w:val="NormalWeb"/>
        <w:shd w:val="clear" w:color="auto" w:fill="FFFFFF"/>
        <w:spacing w:before="0" w:beforeAutospacing="0" w:after="0" w:afterAutospacing="0"/>
        <w:ind w:left="709"/>
        <w:jc w:val="both"/>
        <w:textAlignment w:val="baseline"/>
        <w:rPr>
          <w:rFonts w:ascii="Menlo" w:hAnsi="Menlo" w:cs="Menlo"/>
          <w:noProof/>
          <w:color w:val="414141"/>
          <w:sz w:val="18"/>
          <w:szCs w:val="18"/>
          <w:shd w:val="clear" w:color="auto" w:fill="FFFFFF"/>
        </w:rPr>
      </w:pPr>
    </w:p>
    <w:p w14:paraId="4285E60B" w14:textId="77777777" w:rsidR="005649CE" w:rsidRPr="005649CE" w:rsidRDefault="005649CE" w:rsidP="005649CE">
      <w:pPr>
        <w:pStyle w:val="NormalWeb"/>
        <w:shd w:val="clear" w:color="auto" w:fill="FFFFFF"/>
        <w:spacing w:before="0" w:beforeAutospacing="0" w:after="620" w:afterAutospacing="0"/>
        <w:ind w:left="709"/>
        <w:jc w:val="both"/>
        <w:textAlignment w:val="baseline"/>
        <w:rPr>
          <w:rFonts w:ascii="Menlo" w:hAnsi="Menlo" w:cs="Menlo"/>
          <w:noProof/>
          <w:color w:val="414141"/>
          <w:sz w:val="21"/>
          <w:szCs w:val="21"/>
        </w:rPr>
      </w:pPr>
      <w:r w:rsidRPr="005649CE">
        <w:rPr>
          <w:rFonts w:ascii="Menlo" w:hAnsi="Menlo" w:cs="Menlo"/>
          <w:noProof/>
          <w:color w:val="3F6E74"/>
          <w:sz w:val="18"/>
          <w:szCs w:val="18"/>
          <w:shd w:val="clear" w:color="auto" w:fill="FFFFFF"/>
        </w:rPr>
        <w:t>greet</w:t>
      </w:r>
      <w:r w:rsidRPr="005649CE">
        <w:rPr>
          <w:rFonts w:ascii="Menlo" w:hAnsi="Menlo" w:cs="Menlo"/>
          <w:noProof/>
          <w:color w:val="414141"/>
          <w:sz w:val="18"/>
          <w:szCs w:val="18"/>
          <w:shd w:val="clear" w:color="auto" w:fill="FFFFFF"/>
        </w:rPr>
        <w:t>(</w:t>
      </w:r>
      <w:r w:rsidRPr="005649CE">
        <w:rPr>
          <w:rFonts w:ascii="Menlo" w:hAnsi="Menlo" w:cs="Menlo"/>
          <w:noProof/>
          <w:color w:val="C41A16"/>
          <w:sz w:val="18"/>
          <w:szCs w:val="18"/>
          <w:shd w:val="clear" w:color="auto" w:fill="FFFFFF"/>
        </w:rPr>
        <w:t>"John"</w:t>
      </w:r>
      <w:r w:rsidRPr="005649CE">
        <w:rPr>
          <w:rFonts w:ascii="Menlo" w:hAnsi="Menlo" w:cs="Menlo"/>
          <w:noProof/>
          <w:color w:val="414141"/>
          <w:sz w:val="18"/>
          <w:szCs w:val="18"/>
          <w:shd w:val="clear" w:color="auto" w:fill="FFFFFF"/>
        </w:rPr>
        <w:t xml:space="preserve">, </w:t>
      </w:r>
      <w:r w:rsidRPr="005649CE">
        <w:rPr>
          <w:rFonts w:ascii="Menlo" w:hAnsi="Menlo" w:cs="Menlo"/>
          <w:noProof/>
          <w:color w:val="3F6E74"/>
          <w:sz w:val="18"/>
          <w:szCs w:val="18"/>
          <w:shd w:val="clear" w:color="auto" w:fill="FFFFFF"/>
        </w:rPr>
        <w:t>on</w:t>
      </w:r>
      <w:r w:rsidRPr="005649CE">
        <w:rPr>
          <w:rFonts w:ascii="Menlo" w:hAnsi="Menlo" w:cs="Menlo"/>
          <w:noProof/>
          <w:color w:val="414141"/>
          <w:sz w:val="18"/>
          <w:szCs w:val="18"/>
          <w:shd w:val="clear" w:color="auto" w:fill="FFFFFF"/>
        </w:rPr>
        <w:t xml:space="preserve">: </w:t>
      </w:r>
      <w:r w:rsidRPr="005649CE">
        <w:rPr>
          <w:rFonts w:ascii="Menlo" w:hAnsi="Menlo" w:cs="Menlo"/>
          <w:noProof/>
          <w:color w:val="C41A16"/>
          <w:sz w:val="18"/>
          <w:szCs w:val="18"/>
          <w:shd w:val="clear" w:color="auto" w:fill="FFFFFF"/>
        </w:rPr>
        <w:t>"Wednesday"</w:t>
      </w:r>
      <w:r w:rsidRPr="005649CE">
        <w:rPr>
          <w:rFonts w:ascii="Menlo" w:hAnsi="Menlo" w:cs="Menlo"/>
          <w:noProof/>
          <w:color w:val="414141"/>
          <w:sz w:val="18"/>
          <w:szCs w:val="18"/>
          <w:shd w:val="clear" w:color="auto" w:fill="FFFFFF"/>
        </w:rPr>
        <w:t>)</w:t>
      </w:r>
    </w:p>
    <w:p w14:paraId="25D715B4" w14:textId="6D7B43C5" w:rsidR="005649CE" w:rsidRDefault="005649CE" w:rsidP="005649CE">
      <w:pPr>
        <w:rPr>
          <w:ins w:id="21" w:author="Willian" w:date="2017-03-06T23:28:00Z"/>
          <w:shd w:val="clear" w:color="auto" w:fill="FFFFFF"/>
        </w:rPr>
      </w:pPr>
      <w:r>
        <w:rPr>
          <w:shd w:val="clear" w:color="auto" w:fill="FFFFFF"/>
        </w:rPr>
        <w:t xml:space="preserve">Use uma </w:t>
      </w:r>
      <w:commentRangeStart w:id="22"/>
      <w:commentRangeStart w:id="23"/>
      <w:commentRangeStart w:id="24"/>
      <w:proofErr w:type="spellStart"/>
      <w:r>
        <w:rPr>
          <w:shd w:val="clear" w:color="auto" w:fill="FFFFFF"/>
        </w:rPr>
        <w:t>tupla</w:t>
      </w:r>
      <w:proofErr w:type="spellEnd"/>
      <w:r>
        <w:rPr>
          <w:shd w:val="clear" w:color="auto" w:fill="FFFFFF"/>
        </w:rPr>
        <w:t xml:space="preserve"> </w:t>
      </w:r>
      <w:commentRangeEnd w:id="22"/>
      <w:r w:rsidR="000412EE">
        <w:rPr>
          <w:rStyle w:val="Refdecomentrio"/>
        </w:rPr>
        <w:commentReference w:id="22"/>
      </w:r>
      <w:commentRangeEnd w:id="23"/>
      <w:r w:rsidR="00B82923">
        <w:rPr>
          <w:rStyle w:val="Refdecomentrio"/>
        </w:rPr>
        <w:commentReference w:id="23"/>
      </w:r>
      <w:commentRangeEnd w:id="24"/>
      <w:r w:rsidR="006613EC">
        <w:rPr>
          <w:rStyle w:val="Refdecomentrio"/>
        </w:rPr>
        <w:commentReference w:id="24"/>
      </w:r>
      <w:r>
        <w:rPr>
          <w:shd w:val="clear" w:color="auto" w:fill="FFFFFF"/>
        </w:rPr>
        <w:t>para definir um valor composto que possibilit</w:t>
      </w:r>
      <w:r w:rsidR="00E967C4">
        <w:rPr>
          <w:shd w:val="clear" w:color="auto" w:fill="FFFFFF"/>
        </w:rPr>
        <w:t>e</w:t>
      </w:r>
      <w:r>
        <w:rPr>
          <w:shd w:val="clear" w:color="auto" w:fill="FFFFFF"/>
        </w:rPr>
        <w:t xml:space="preserve"> retornar vários valores de uma só vez na mesma função. Os elementos de uma </w:t>
      </w:r>
      <w:commentRangeStart w:id="25"/>
      <w:proofErr w:type="spellStart"/>
      <w:r>
        <w:rPr>
          <w:shd w:val="clear" w:color="auto" w:fill="FFFFFF"/>
        </w:rPr>
        <w:t>tupla</w:t>
      </w:r>
      <w:proofErr w:type="spellEnd"/>
      <w:r>
        <w:rPr>
          <w:shd w:val="clear" w:color="auto" w:fill="FFFFFF"/>
        </w:rPr>
        <w:t xml:space="preserve"> </w:t>
      </w:r>
      <w:commentRangeEnd w:id="25"/>
      <w:r w:rsidR="000412EE">
        <w:rPr>
          <w:rStyle w:val="Refdecomentrio"/>
        </w:rPr>
        <w:commentReference w:id="25"/>
      </w:r>
      <w:r>
        <w:rPr>
          <w:shd w:val="clear" w:color="auto" w:fill="FFFFFF"/>
        </w:rPr>
        <w:t>podem ser referidos pelo nome ou pelo número.</w:t>
      </w:r>
    </w:p>
    <w:p w14:paraId="1624AD79" w14:textId="3B34A4C1" w:rsidR="006613EC" w:rsidRPr="006613EC" w:rsidRDefault="006613EC" w:rsidP="006613EC">
      <w:pPr>
        <w:pStyle w:val="Dica"/>
        <w:rPr>
          <w:rFonts w:ascii="Times New Roman" w:hAnsi="Times New Roman" w:cs="Times New Roman"/>
          <w:b w:val="0"/>
          <w:color w:val="auto"/>
          <w:sz w:val="24"/>
          <w:szCs w:val="24"/>
          <w:rPrChange w:id="26" w:author="Willian" w:date="2017-03-06T23:30:00Z">
            <w:rPr>
              <w:rFonts w:ascii="Times New Roman" w:hAnsi="Times New Roman" w:cs="Times New Roman"/>
              <w:color w:val="auto"/>
              <w:sz w:val="24"/>
              <w:szCs w:val="24"/>
            </w:rPr>
          </w:rPrChange>
        </w:rPr>
        <w:pPrChange w:id="27" w:author="Willian" w:date="2017-03-06T23:30:00Z">
          <w:pPr/>
        </w:pPrChange>
      </w:pPr>
      <w:ins w:id="28" w:author="Willian" w:date="2017-03-06T23:28:00Z">
        <w:r w:rsidRPr="006613EC">
          <w:rPr>
            <w:shd w:val="clear" w:color="auto" w:fill="FFFFFF"/>
          </w:rPr>
          <w:t>DICA</w:t>
        </w:r>
        <w:r w:rsidRPr="006613EC">
          <w:rPr>
            <w:b w:val="0"/>
            <w:shd w:val="clear" w:color="auto" w:fill="FFFFFF"/>
            <w:rPrChange w:id="29" w:author="Willian" w:date="2017-03-06T23:30:00Z">
              <w:rPr>
                <w:shd w:val="clear" w:color="auto" w:fill="FFFFFF"/>
              </w:rPr>
            </w:rPrChange>
          </w:rPr>
          <w:t xml:space="preserve">: </w:t>
        </w:r>
      </w:ins>
      <w:ins w:id="30" w:author="Willian" w:date="2017-03-06T23:29:00Z">
        <w:r w:rsidRPr="006613EC">
          <w:rPr>
            <w:b w:val="0"/>
            <w:shd w:val="clear" w:color="auto" w:fill="FFFFFF"/>
            <w:rPrChange w:id="31" w:author="Willian" w:date="2017-03-06T23:30:00Z">
              <w:rPr>
                <w:shd w:val="clear" w:color="auto" w:fill="FFFFFF"/>
              </w:rPr>
            </w:rPrChange>
          </w:rPr>
          <w:t>Na matemática, uma</w:t>
        </w:r>
        <w:r w:rsidRPr="006613EC">
          <w:rPr>
            <w:rStyle w:val="apple-converted-space"/>
            <w:rFonts w:ascii="Arial" w:hAnsi="Arial"/>
            <w:b w:val="0"/>
            <w:color w:val="222222"/>
            <w:shd w:val="clear" w:color="auto" w:fill="FFFFFF"/>
            <w:rPrChange w:id="32" w:author="Willian" w:date="2017-03-06T23:30:00Z">
              <w:rPr>
                <w:rStyle w:val="apple-converted-space"/>
                <w:rFonts w:ascii="Arial" w:hAnsi="Arial"/>
                <w:color w:val="222222"/>
                <w:shd w:val="clear" w:color="auto" w:fill="FFFFFF"/>
              </w:rPr>
            </w:rPrChange>
          </w:rPr>
          <w:t> </w:t>
        </w:r>
        <w:proofErr w:type="spellStart"/>
        <w:r w:rsidRPr="006613EC">
          <w:rPr>
            <w:b w:val="0"/>
            <w:bCs/>
            <w:shd w:val="clear" w:color="auto" w:fill="FFFFFF"/>
            <w:rPrChange w:id="33" w:author="Willian" w:date="2017-03-06T23:30:00Z">
              <w:rPr>
                <w:b/>
                <w:bCs/>
                <w:shd w:val="clear" w:color="auto" w:fill="FFFFFF"/>
              </w:rPr>
            </w:rPrChange>
          </w:rPr>
          <w:t>tupla</w:t>
        </w:r>
        <w:proofErr w:type="spellEnd"/>
        <w:r w:rsidRPr="006613EC">
          <w:rPr>
            <w:rStyle w:val="apple-converted-space"/>
            <w:rFonts w:ascii="Arial" w:hAnsi="Arial"/>
            <w:b w:val="0"/>
            <w:color w:val="222222"/>
            <w:shd w:val="clear" w:color="auto" w:fill="FFFFFF"/>
            <w:rPrChange w:id="34" w:author="Willian" w:date="2017-03-06T23:30:00Z">
              <w:rPr>
                <w:rStyle w:val="apple-converted-space"/>
                <w:rFonts w:ascii="Arial" w:hAnsi="Arial"/>
                <w:color w:val="222222"/>
                <w:shd w:val="clear" w:color="auto" w:fill="FFFFFF"/>
              </w:rPr>
            </w:rPrChange>
          </w:rPr>
          <w:t> </w:t>
        </w:r>
        <w:r>
          <w:rPr>
            <w:b w:val="0"/>
            <w:shd w:val="clear" w:color="auto" w:fill="FFFFFF"/>
            <w:rPrChange w:id="35" w:author="Willian" w:date="2017-03-06T23:30:00Z">
              <w:rPr>
                <w:b/>
                <w:shd w:val="clear" w:color="auto" w:fill="FFFFFF"/>
              </w:rPr>
            </w:rPrChange>
          </w:rPr>
          <w:t>é uma sequ</w:t>
        </w:r>
        <w:r w:rsidRPr="006613EC">
          <w:rPr>
            <w:b w:val="0"/>
            <w:shd w:val="clear" w:color="auto" w:fill="FFFFFF"/>
            <w:rPrChange w:id="36" w:author="Willian" w:date="2017-03-06T23:30:00Z">
              <w:rPr>
                <w:shd w:val="clear" w:color="auto" w:fill="FFFFFF"/>
              </w:rPr>
            </w:rPrChange>
          </w:rPr>
          <w:t>ência finita (também chamada de "lista ordenada") de objetos. Em Ciência da Computação,</w:t>
        </w:r>
        <w:r w:rsidRPr="006613EC">
          <w:rPr>
            <w:rStyle w:val="apple-converted-space"/>
            <w:rFonts w:ascii="Arial" w:hAnsi="Arial"/>
            <w:b w:val="0"/>
            <w:color w:val="222222"/>
            <w:shd w:val="clear" w:color="auto" w:fill="FFFFFF"/>
            <w:rPrChange w:id="37" w:author="Willian" w:date="2017-03-06T23:30:00Z">
              <w:rPr>
                <w:rStyle w:val="apple-converted-space"/>
                <w:rFonts w:ascii="Arial" w:hAnsi="Arial"/>
                <w:color w:val="222222"/>
                <w:shd w:val="clear" w:color="auto" w:fill="FFFFFF"/>
              </w:rPr>
            </w:rPrChange>
          </w:rPr>
          <w:t> </w:t>
        </w:r>
        <w:proofErr w:type="spellStart"/>
        <w:r w:rsidRPr="006613EC">
          <w:rPr>
            <w:b w:val="0"/>
            <w:bCs/>
            <w:shd w:val="clear" w:color="auto" w:fill="FFFFFF"/>
            <w:rPrChange w:id="38" w:author="Willian" w:date="2017-03-06T23:30:00Z">
              <w:rPr>
                <w:b/>
                <w:bCs/>
                <w:shd w:val="clear" w:color="auto" w:fill="FFFFFF"/>
              </w:rPr>
            </w:rPrChange>
          </w:rPr>
          <w:t>tupla</w:t>
        </w:r>
        <w:proofErr w:type="spellEnd"/>
        <w:r w:rsidRPr="006613EC">
          <w:rPr>
            <w:rStyle w:val="apple-converted-space"/>
            <w:rFonts w:ascii="Arial" w:hAnsi="Arial"/>
            <w:b w:val="0"/>
            <w:color w:val="222222"/>
            <w:shd w:val="clear" w:color="auto" w:fill="FFFFFF"/>
            <w:rPrChange w:id="39" w:author="Willian" w:date="2017-03-06T23:30:00Z">
              <w:rPr>
                <w:rStyle w:val="apple-converted-space"/>
                <w:rFonts w:ascii="Arial" w:hAnsi="Arial"/>
                <w:color w:val="222222"/>
                <w:shd w:val="clear" w:color="auto" w:fill="FFFFFF"/>
              </w:rPr>
            </w:rPrChange>
          </w:rPr>
          <w:t> </w:t>
        </w:r>
        <w:r w:rsidRPr="006613EC">
          <w:rPr>
            <w:b w:val="0"/>
            <w:shd w:val="clear" w:color="auto" w:fill="FFFFFF"/>
            <w:rPrChange w:id="40" w:author="Willian" w:date="2017-03-06T23:30:00Z">
              <w:rPr>
                <w:shd w:val="clear" w:color="auto" w:fill="FFFFFF"/>
              </w:rPr>
            </w:rPrChange>
          </w:rPr>
          <w:t>tem três significados distintos: 1- Um objeto de dados que guarda diversos objetos.</w:t>
        </w:r>
        <w:r w:rsidRPr="006613EC">
          <w:rPr>
            <w:b w:val="0"/>
            <w:shd w:val="clear" w:color="auto" w:fill="FFFFFF"/>
            <w:rPrChange w:id="41" w:author="Willian" w:date="2017-03-06T23:30:00Z">
              <w:rPr>
                <w:shd w:val="clear" w:color="auto" w:fill="FFFFFF"/>
              </w:rPr>
            </w:rPrChange>
          </w:rPr>
          <w:t xml:space="preserve"> Em </w:t>
        </w:r>
        <w:proofErr w:type="spellStart"/>
        <w:r w:rsidRPr="006613EC">
          <w:rPr>
            <w:b w:val="0"/>
            <w:shd w:val="clear" w:color="auto" w:fill="FFFFFF"/>
            <w:rPrChange w:id="42" w:author="Willian" w:date="2017-03-06T23:30:00Z">
              <w:rPr>
                <w:shd w:val="clear" w:color="auto" w:fill="FFFFFF"/>
              </w:rPr>
            </w:rPrChange>
          </w:rPr>
          <w:t>swift</w:t>
        </w:r>
        <w:proofErr w:type="spellEnd"/>
        <w:r w:rsidRPr="006613EC">
          <w:rPr>
            <w:b w:val="0"/>
            <w:shd w:val="clear" w:color="auto" w:fill="FFFFFF"/>
            <w:rPrChange w:id="43" w:author="Willian" w:date="2017-03-06T23:30:00Z">
              <w:rPr>
                <w:shd w:val="clear" w:color="auto" w:fill="FFFFFF"/>
              </w:rPr>
            </w:rPrChange>
          </w:rPr>
          <w:t xml:space="preserve"> a definição matemática </w:t>
        </w:r>
        <w:proofErr w:type="gramStart"/>
        <w:r w:rsidRPr="006613EC">
          <w:rPr>
            <w:b w:val="0"/>
            <w:shd w:val="clear" w:color="auto" w:fill="FFFFFF"/>
            <w:rPrChange w:id="44" w:author="Willian" w:date="2017-03-06T23:30:00Z">
              <w:rPr>
                <w:shd w:val="clear" w:color="auto" w:fill="FFFFFF"/>
              </w:rPr>
            </w:rPrChange>
          </w:rPr>
          <w:t>faz</w:t>
        </w:r>
        <w:proofErr w:type="gramEnd"/>
        <w:r w:rsidRPr="006613EC">
          <w:rPr>
            <w:b w:val="0"/>
            <w:shd w:val="clear" w:color="auto" w:fill="FFFFFF"/>
            <w:rPrChange w:id="45" w:author="Willian" w:date="2017-03-06T23:30:00Z">
              <w:rPr>
                <w:shd w:val="clear" w:color="auto" w:fill="FFFFFF"/>
              </w:rPr>
            </w:rPrChange>
          </w:rPr>
          <w:t xml:space="preserve"> mas sentido, pois uma </w:t>
        </w:r>
        <w:proofErr w:type="spellStart"/>
        <w:r w:rsidRPr="006613EC">
          <w:rPr>
            <w:b w:val="0"/>
            <w:shd w:val="clear" w:color="auto" w:fill="FFFFFF"/>
            <w:rPrChange w:id="46" w:author="Willian" w:date="2017-03-06T23:30:00Z">
              <w:rPr>
                <w:shd w:val="clear" w:color="auto" w:fill="FFFFFF"/>
              </w:rPr>
            </w:rPrChange>
          </w:rPr>
          <w:t>t</w:t>
        </w:r>
        <w:bookmarkStart w:id="47" w:name="_GoBack"/>
        <w:bookmarkEnd w:id="47"/>
        <w:r w:rsidRPr="006613EC">
          <w:rPr>
            <w:b w:val="0"/>
            <w:shd w:val="clear" w:color="auto" w:fill="FFFFFF"/>
            <w:rPrChange w:id="48" w:author="Willian" w:date="2017-03-06T23:30:00Z">
              <w:rPr>
                <w:shd w:val="clear" w:color="auto" w:fill="FFFFFF"/>
              </w:rPr>
            </w:rPrChange>
          </w:rPr>
          <w:t>upla</w:t>
        </w:r>
        <w:proofErr w:type="spellEnd"/>
        <w:r w:rsidRPr="006613EC">
          <w:rPr>
            <w:b w:val="0"/>
            <w:shd w:val="clear" w:color="auto" w:fill="FFFFFF"/>
            <w:rPrChange w:id="49" w:author="Willian" w:date="2017-03-06T23:30:00Z">
              <w:rPr>
                <w:shd w:val="clear" w:color="auto" w:fill="FFFFFF"/>
              </w:rPr>
            </w:rPrChange>
          </w:rPr>
          <w:t xml:space="preserve"> Swift não é um objeto, e sim uma lista ordenada e finita de objetos.</w:t>
        </w:r>
      </w:ins>
    </w:p>
    <w:p w14:paraId="47686ED6" w14:textId="77777777" w:rsidR="005649CE" w:rsidRPr="00A66496" w:rsidRDefault="005649CE" w:rsidP="005649CE">
      <w:pPr>
        <w:pStyle w:val="NormalWeb"/>
        <w:shd w:val="clear" w:color="auto" w:fill="FFFFFF"/>
        <w:spacing w:before="460" w:beforeAutospacing="0" w:after="0" w:afterAutospacing="0"/>
        <w:ind w:left="567"/>
        <w:jc w:val="both"/>
        <w:textAlignment w:val="baseline"/>
        <w:rPr>
          <w:rFonts w:ascii="Menlo" w:hAnsi="Menlo" w:cs="Menlo"/>
          <w:noProof/>
          <w:color w:val="414141"/>
          <w:sz w:val="21"/>
          <w:szCs w:val="21"/>
          <w:lang w:val="en-US"/>
        </w:rPr>
      </w:pPr>
      <w:r w:rsidRPr="00A66496">
        <w:rPr>
          <w:rFonts w:ascii="Menlo" w:hAnsi="Menlo" w:cs="Menlo"/>
          <w:noProof/>
          <w:color w:val="AA3391"/>
          <w:sz w:val="18"/>
          <w:szCs w:val="18"/>
          <w:shd w:val="clear" w:color="auto" w:fill="FFFFFF"/>
          <w:lang w:val="en-US"/>
        </w:rPr>
        <w:lastRenderedPageBreak/>
        <w:t>func</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3F6E74"/>
          <w:sz w:val="18"/>
          <w:szCs w:val="18"/>
          <w:shd w:val="clear" w:color="auto" w:fill="FFFFFF"/>
          <w:lang w:val="en-US"/>
        </w:rPr>
        <w:t>calculateStatistics</w:t>
      </w:r>
      <w:r w:rsidRPr="00A66496">
        <w:rPr>
          <w:rFonts w:ascii="Menlo" w:hAnsi="Menlo" w:cs="Menlo"/>
          <w:noProof/>
          <w:color w:val="414141"/>
          <w:sz w:val="18"/>
          <w:szCs w:val="18"/>
          <w:shd w:val="clear" w:color="auto" w:fill="FFFFFF"/>
          <w:lang w:val="en-US"/>
        </w:rPr>
        <w:t>(</w:t>
      </w:r>
      <w:r w:rsidRPr="00A66496">
        <w:rPr>
          <w:rFonts w:ascii="Menlo" w:hAnsi="Menlo" w:cs="Menlo"/>
          <w:noProof/>
          <w:color w:val="3F6E74"/>
          <w:sz w:val="18"/>
          <w:szCs w:val="18"/>
          <w:shd w:val="clear" w:color="auto" w:fill="FFFFFF"/>
          <w:lang w:val="en-US"/>
        </w:rPr>
        <w:t>scores</w:t>
      </w:r>
      <w:r w:rsidRPr="00A66496">
        <w:rPr>
          <w:rFonts w:ascii="Menlo" w:hAnsi="Menlo" w:cs="Menlo"/>
          <w:noProof/>
          <w:color w:val="414141"/>
          <w:sz w:val="18"/>
          <w:szCs w:val="18"/>
          <w:shd w:val="clear" w:color="auto" w:fill="FFFFFF"/>
          <w:lang w:val="en-US"/>
        </w:rPr>
        <w:t>: [</w:t>
      </w:r>
      <w:r w:rsidRPr="00A66496">
        <w:rPr>
          <w:rFonts w:ascii="Menlo" w:hAnsi="Menlo" w:cs="Menlo"/>
          <w:noProof/>
          <w:color w:val="5C2699"/>
          <w:sz w:val="18"/>
          <w:szCs w:val="18"/>
          <w:shd w:val="clear" w:color="auto" w:fill="FFFFFF"/>
          <w:lang w:val="en-US"/>
        </w:rPr>
        <w:t>Int</w:t>
      </w:r>
      <w:r w:rsidRPr="00A66496">
        <w:rPr>
          <w:rFonts w:ascii="Menlo" w:hAnsi="Menlo" w:cs="Menlo"/>
          <w:noProof/>
          <w:color w:val="414141"/>
          <w:sz w:val="18"/>
          <w:szCs w:val="18"/>
          <w:shd w:val="clear" w:color="auto" w:fill="FFFFFF"/>
          <w:lang w:val="en-US"/>
        </w:rPr>
        <w:t>]) -&gt; (</w:t>
      </w:r>
      <w:r w:rsidRPr="00A66496">
        <w:rPr>
          <w:rFonts w:ascii="Menlo" w:hAnsi="Menlo" w:cs="Menlo"/>
          <w:noProof/>
          <w:color w:val="3F6E74"/>
          <w:sz w:val="18"/>
          <w:szCs w:val="18"/>
          <w:shd w:val="clear" w:color="auto" w:fill="FFFFFF"/>
          <w:lang w:val="en-US"/>
        </w:rPr>
        <w:t>min</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5C2699"/>
          <w:sz w:val="18"/>
          <w:szCs w:val="18"/>
          <w:shd w:val="clear" w:color="auto" w:fill="FFFFFF"/>
          <w:lang w:val="en-US"/>
        </w:rPr>
        <w:t>Int</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3F6E74"/>
          <w:sz w:val="18"/>
          <w:szCs w:val="18"/>
          <w:shd w:val="clear" w:color="auto" w:fill="FFFFFF"/>
          <w:lang w:val="en-US"/>
        </w:rPr>
        <w:t>max</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5C2699"/>
          <w:sz w:val="18"/>
          <w:szCs w:val="18"/>
          <w:shd w:val="clear" w:color="auto" w:fill="FFFFFF"/>
          <w:lang w:val="en-US"/>
        </w:rPr>
        <w:t>Int</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3F6E74"/>
          <w:sz w:val="18"/>
          <w:szCs w:val="18"/>
          <w:shd w:val="clear" w:color="auto" w:fill="FFFFFF"/>
          <w:lang w:val="en-US"/>
        </w:rPr>
        <w:t>sum</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5C2699"/>
          <w:sz w:val="18"/>
          <w:szCs w:val="18"/>
          <w:shd w:val="clear" w:color="auto" w:fill="FFFFFF"/>
          <w:lang w:val="en-US"/>
        </w:rPr>
        <w:t>Int</w:t>
      </w:r>
      <w:r w:rsidRPr="00A66496">
        <w:rPr>
          <w:rFonts w:ascii="Menlo" w:hAnsi="Menlo" w:cs="Menlo"/>
          <w:noProof/>
          <w:color w:val="414141"/>
          <w:sz w:val="18"/>
          <w:szCs w:val="18"/>
          <w:shd w:val="clear" w:color="auto" w:fill="FFFFFF"/>
          <w:lang w:val="en-US"/>
        </w:rPr>
        <w:t>) {</w:t>
      </w:r>
    </w:p>
    <w:p w14:paraId="0C70D66C" w14:textId="77777777" w:rsidR="005649CE" w:rsidRPr="00A66496" w:rsidRDefault="005649CE" w:rsidP="005649CE">
      <w:pPr>
        <w:pStyle w:val="NormalWeb"/>
        <w:shd w:val="clear" w:color="auto" w:fill="FFFFFF"/>
        <w:spacing w:before="0" w:beforeAutospacing="0" w:after="0" w:afterAutospacing="0"/>
        <w:ind w:left="567"/>
        <w:jc w:val="both"/>
        <w:textAlignment w:val="baseline"/>
        <w:rPr>
          <w:rFonts w:ascii="Menlo" w:hAnsi="Menlo" w:cs="Menlo"/>
          <w:noProof/>
          <w:color w:val="414141"/>
          <w:sz w:val="21"/>
          <w:szCs w:val="21"/>
          <w:lang w:val="en-US"/>
        </w:rPr>
      </w:pPr>
      <w:r w:rsidRPr="00A66496">
        <w:rPr>
          <w:rFonts w:ascii="Menlo" w:hAnsi="Menlo" w:cs="Menlo"/>
          <w:noProof/>
          <w:color w:val="414141"/>
          <w:sz w:val="18"/>
          <w:szCs w:val="18"/>
          <w:shd w:val="clear" w:color="auto" w:fill="FFFFFF"/>
          <w:lang w:val="en-US"/>
        </w:rPr>
        <w:t>  </w:t>
      </w:r>
      <w:r w:rsidRPr="00A66496">
        <w:rPr>
          <w:rFonts w:ascii="Menlo" w:hAnsi="Menlo" w:cs="Menlo"/>
          <w:noProof/>
          <w:color w:val="AA3391"/>
          <w:sz w:val="18"/>
          <w:szCs w:val="18"/>
          <w:shd w:val="clear" w:color="auto" w:fill="FFFFFF"/>
          <w:lang w:val="en-US"/>
        </w:rPr>
        <w:t>var</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3F6E74"/>
          <w:sz w:val="18"/>
          <w:szCs w:val="18"/>
          <w:shd w:val="clear" w:color="auto" w:fill="FFFFFF"/>
          <w:lang w:val="en-US"/>
        </w:rPr>
        <w:t>min</w:t>
      </w:r>
      <w:r w:rsidRPr="00A66496">
        <w:rPr>
          <w:rFonts w:ascii="Menlo" w:hAnsi="Menlo" w:cs="Menlo"/>
          <w:noProof/>
          <w:color w:val="414141"/>
          <w:sz w:val="18"/>
          <w:szCs w:val="18"/>
          <w:shd w:val="clear" w:color="auto" w:fill="FFFFFF"/>
          <w:lang w:val="en-US"/>
        </w:rPr>
        <w:t xml:space="preserve"> = </w:t>
      </w:r>
      <w:r w:rsidRPr="00A66496">
        <w:rPr>
          <w:rFonts w:ascii="Menlo" w:hAnsi="Menlo" w:cs="Menlo"/>
          <w:noProof/>
          <w:color w:val="3F6E74"/>
          <w:sz w:val="18"/>
          <w:szCs w:val="18"/>
          <w:shd w:val="clear" w:color="auto" w:fill="FFFFFF"/>
          <w:lang w:val="en-US"/>
        </w:rPr>
        <w:t>scores</w:t>
      </w:r>
      <w:r w:rsidRPr="00A66496">
        <w:rPr>
          <w:rFonts w:ascii="Menlo" w:hAnsi="Menlo" w:cs="Menlo"/>
          <w:noProof/>
          <w:color w:val="414141"/>
          <w:sz w:val="18"/>
          <w:szCs w:val="18"/>
          <w:shd w:val="clear" w:color="auto" w:fill="FFFFFF"/>
          <w:lang w:val="en-US"/>
        </w:rPr>
        <w:t>[</w:t>
      </w:r>
      <w:r w:rsidRPr="00A66496">
        <w:rPr>
          <w:rFonts w:ascii="Menlo" w:hAnsi="Menlo" w:cs="Menlo"/>
          <w:noProof/>
          <w:color w:val="1C00CF"/>
          <w:sz w:val="18"/>
          <w:szCs w:val="18"/>
          <w:shd w:val="clear" w:color="auto" w:fill="FFFFFF"/>
          <w:lang w:val="en-US"/>
        </w:rPr>
        <w:t>0</w:t>
      </w:r>
      <w:r w:rsidRPr="00A66496">
        <w:rPr>
          <w:rFonts w:ascii="Menlo" w:hAnsi="Menlo" w:cs="Menlo"/>
          <w:noProof/>
          <w:color w:val="414141"/>
          <w:sz w:val="18"/>
          <w:szCs w:val="18"/>
          <w:shd w:val="clear" w:color="auto" w:fill="FFFFFF"/>
          <w:lang w:val="en-US"/>
        </w:rPr>
        <w:t>]</w:t>
      </w:r>
    </w:p>
    <w:p w14:paraId="5FDE9612" w14:textId="77777777" w:rsidR="005649CE" w:rsidRPr="00A66496" w:rsidRDefault="005649CE" w:rsidP="005649CE">
      <w:pPr>
        <w:pStyle w:val="NormalWeb"/>
        <w:shd w:val="clear" w:color="auto" w:fill="FFFFFF"/>
        <w:spacing w:before="0" w:beforeAutospacing="0" w:after="0" w:afterAutospacing="0"/>
        <w:ind w:left="567"/>
        <w:jc w:val="both"/>
        <w:textAlignment w:val="baseline"/>
        <w:rPr>
          <w:rFonts w:ascii="Menlo" w:hAnsi="Menlo" w:cs="Menlo"/>
          <w:noProof/>
          <w:color w:val="414141"/>
          <w:sz w:val="21"/>
          <w:szCs w:val="21"/>
          <w:lang w:val="en-US"/>
        </w:rPr>
      </w:pPr>
      <w:r w:rsidRPr="00A66496">
        <w:rPr>
          <w:rFonts w:ascii="Menlo" w:hAnsi="Menlo" w:cs="Menlo"/>
          <w:noProof/>
          <w:color w:val="414141"/>
          <w:sz w:val="18"/>
          <w:szCs w:val="18"/>
          <w:shd w:val="clear" w:color="auto" w:fill="FFFFFF"/>
          <w:lang w:val="en-US"/>
        </w:rPr>
        <w:t>  </w:t>
      </w:r>
      <w:r w:rsidRPr="00A66496">
        <w:rPr>
          <w:rFonts w:ascii="Menlo" w:hAnsi="Menlo" w:cs="Menlo"/>
          <w:noProof/>
          <w:color w:val="AA3391"/>
          <w:sz w:val="18"/>
          <w:szCs w:val="18"/>
          <w:shd w:val="clear" w:color="auto" w:fill="FFFFFF"/>
          <w:lang w:val="en-US"/>
        </w:rPr>
        <w:t>var</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3F6E74"/>
          <w:sz w:val="18"/>
          <w:szCs w:val="18"/>
          <w:shd w:val="clear" w:color="auto" w:fill="FFFFFF"/>
          <w:lang w:val="en-US"/>
        </w:rPr>
        <w:t>max</w:t>
      </w:r>
      <w:r w:rsidRPr="00A66496">
        <w:rPr>
          <w:rFonts w:ascii="Menlo" w:hAnsi="Menlo" w:cs="Menlo"/>
          <w:noProof/>
          <w:color w:val="414141"/>
          <w:sz w:val="18"/>
          <w:szCs w:val="18"/>
          <w:shd w:val="clear" w:color="auto" w:fill="FFFFFF"/>
          <w:lang w:val="en-US"/>
        </w:rPr>
        <w:t xml:space="preserve"> = </w:t>
      </w:r>
      <w:r w:rsidRPr="00A66496">
        <w:rPr>
          <w:rFonts w:ascii="Menlo" w:hAnsi="Menlo" w:cs="Menlo"/>
          <w:noProof/>
          <w:color w:val="3F6E74"/>
          <w:sz w:val="18"/>
          <w:szCs w:val="18"/>
          <w:shd w:val="clear" w:color="auto" w:fill="FFFFFF"/>
          <w:lang w:val="en-US"/>
        </w:rPr>
        <w:t>scores</w:t>
      </w:r>
      <w:r w:rsidRPr="00A66496">
        <w:rPr>
          <w:rFonts w:ascii="Menlo" w:hAnsi="Menlo" w:cs="Menlo"/>
          <w:noProof/>
          <w:color w:val="414141"/>
          <w:sz w:val="18"/>
          <w:szCs w:val="18"/>
          <w:shd w:val="clear" w:color="auto" w:fill="FFFFFF"/>
          <w:lang w:val="en-US"/>
        </w:rPr>
        <w:t>[</w:t>
      </w:r>
      <w:r w:rsidRPr="00A66496">
        <w:rPr>
          <w:rFonts w:ascii="Menlo" w:hAnsi="Menlo" w:cs="Menlo"/>
          <w:noProof/>
          <w:color w:val="1C00CF"/>
          <w:sz w:val="18"/>
          <w:szCs w:val="18"/>
          <w:shd w:val="clear" w:color="auto" w:fill="FFFFFF"/>
          <w:lang w:val="en-US"/>
        </w:rPr>
        <w:t>0</w:t>
      </w:r>
      <w:r w:rsidRPr="00A66496">
        <w:rPr>
          <w:rFonts w:ascii="Menlo" w:hAnsi="Menlo" w:cs="Menlo"/>
          <w:noProof/>
          <w:color w:val="414141"/>
          <w:sz w:val="18"/>
          <w:szCs w:val="18"/>
          <w:shd w:val="clear" w:color="auto" w:fill="FFFFFF"/>
          <w:lang w:val="en-US"/>
        </w:rPr>
        <w:t>]</w:t>
      </w:r>
    </w:p>
    <w:p w14:paraId="79300A26" w14:textId="77777777" w:rsidR="005649CE" w:rsidRPr="00A66496" w:rsidRDefault="005649CE" w:rsidP="005649CE">
      <w:pPr>
        <w:pStyle w:val="NormalWeb"/>
        <w:shd w:val="clear" w:color="auto" w:fill="FFFFFF"/>
        <w:spacing w:before="0" w:beforeAutospacing="0" w:after="0" w:afterAutospacing="0"/>
        <w:ind w:left="567"/>
        <w:jc w:val="both"/>
        <w:textAlignment w:val="baseline"/>
        <w:rPr>
          <w:rFonts w:ascii="Menlo" w:hAnsi="Menlo" w:cs="Menlo"/>
          <w:noProof/>
          <w:color w:val="414141"/>
          <w:sz w:val="21"/>
          <w:szCs w:val="21"/>
          <w:lang w:val="en-US"/>
        </w:rPr>
      </w:pPr>
      <w:r w:rsidRPr="00A66496">
        <w:rPr>
          <w:rFonts w:ascii="Menlo" w:hAnsi="Menlo" w:cs="Menlo"/>
          <w:noProof/>
          <w:color w:val="414141"/>
          <w:sz w:val="18"/>
          <w:szCs w:val="18"/>
          <w:shd w:val="clear" w:color="auto" w:fill="FFFFFF"/>
          <w:lang w:val="en-US"/>
        </w:rPr>
        <w:t>  </w:t>
      </w:r>
      <w:r w:rsidRPr="00A66496">
        <w:rPr>
          <w:rFonts w:ascii="Menlo" w:hAnsi="Menlo" w:cs="Menlo"/>
          <w:noProof/>
          <w:color w:val="AA3391"/>
          <w:sz w:val="18"/>
          <w:szCs w:val="18"/>
          <w:shd w:val="clear" w:color="auto" w:fill="FFFFFF"/>
          <w:lang w:val="en-US"/>
        </w:rPr>
        <w:t>var</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3F6E74"/>
          <w:sz w:val="18"/>
          <w:szCs w:val="18"/>
          <w:shd w:val="clear" w:color="auto" w:fill="FFFFFF"/>
          <w:lang w:val="en-US"/>
        </w:rPr>
        <w:t>sum</w:t>
      </w:r>
      <w:r w:rsidRPr="00A66496">
        <w:rPr>
          <w:rFonts w:ascii="Menlo" w:hAnsi="Menlo" w:cs="Menlo"/>
          <w:noProof/>
          <w:color w:val="414141"/>
          <w:sz w:val="18"/>
          <w:szCs w:val="18"/>
          <w:shd w:val="clear" w:color="auto" w:fill="FFFFFF"/>
          <w:lang w:val="en-US"/>
        </w:rPr>
        <w:t xml:space="preserve"> = </w:t>
      </w:r>
      <w:r w:rsidRPr="00A66496">
        <w:rPr>
          <w:rFonts w:ascii="Menlo" w:hAnsi="Menlo" w:cs="Menlo"/>
          <w:noProof/>
          <w:color w:val="1C00CF"/>
          <w:sz w:val="18"/>
          <w:szCs w:val="18"/>
          <w:shd w:val="clear" w:color="auto" w:fill="FFFFFF"/>
          <w:lang w:val="en-US"/>
        </w:rPr>
        <w:t>0</w:t>
      </w:r>
    </w:p>
    <w:p w14:paraId="43025D4C" w14:textId="77777777" w:rsidR="005649CE" w:rsidRPr="00A66496" w:rsidRDefault="005649CE" w:rsidP="005649CE">
      <w:pPr>
        <w:pStyle w:val="NormalWeb"/>
        <w:shd w:val="clear" w:color="auto" w:fill="FFFFFF"/>
        <w:spacing w:before="0" w:beforeAutospacing="0" w:after="0" w:afterAutospacing="0"/>
        <w:ind w:left="567"/>
        <w:jc w:val="both"/>
        <w:textAlignment w:val="baseline"/>
        <w:rPr>
          <w:rFonts w:ascii="Menlo" w:hAnsi="Menlo" w:cs="Menlo"/>
          <w:noProof/>
          <w:color w:val="414141"/>
          <w:sz w:val="21"/>
          <w:szCs w:val="21"/>
          <w:lang w:val="en-US"/>
        </w:rPr>
      </w:pPr>
      <w:r w:rsidRPr="00A66496">
        <w:rPr>
          <w:rFonts w:ascii="Menlo" w:hAnsi="Menlo" w:cs="Menlo"/>
          <w:noProof/>
          <w:color w:val="414141"/>
          <w:sz w:val="18"/>
          <w:szCs w:val="18"/>
          <w:shd w:val="clear" w:color="auto" w:fill="FFFFFF"/>
          <w:lang w:val="en-US"/>
        </w:rPr>
        <w:t> </w:t>
      </w:r>
    </w:p>
    <w:p w14:paraId="4CC21270" w14:textId="77777777" w:rsidR="005649CE" w:rsidRPr="00A66496" w:rsidRDefault="005649CE" w:rsidP="005649CE">
      <w:pPr>
        <w:pStyle w:val="NormalWeb"/>
        <w:shd w:val="clear" w:color="auto" w:fill="FFFFFF"/>
        <w:spacing w:before="0" w:beforeAutospacing="0" w:after="0" w:afterAutospacing="0"/>
        <w:ind w:left="567"/>
        <w:jc w:val="both"/>
        <w:textAlignment w:val="baseline"/>
        <w:rPr>
          <w:rFonts w:ascii="Menlo" w:hAnsi="Menlo" w:cs="Menlo"/>
          <w:noProof/>
          <w:color w:val="414141"/>
          <w:sz w:val="21"/>
          <w:szCs w:val="21"/>
          <w:lang w:val="en-US"/>
        </w:rPr>
      </w:pPr>
      <w:r w:rsidRPr="00A66496">
        <w:rPr>
          <w:rFonts w:ascii="Menlo" w:hAnsi="Menlo" w:cs="Menlo"/>
          <w:noProof/>
          <w:color w:val="414141"/>
          <w:sz w:val="18"/>
          <w:szCs w:val="18"/>
          <w:shd w:val="clear" w:color="auto" w:fill="FFFFFF"/>
          <w:lang w:val="en-US"/>
        </w:rPr>
        <w:t>  </w:t>
      </w:r>
      <w:r w:rsidRPr="00A66496">
        <w:rPr>
          <w:rFonts w:ascii="Menlo" w:hAnsi="Menlo" w:cs="Menlo"/>
          <w:noProof/>
          <w:color w:val="AA3391"/>
          <w:sz w:val="18"/>
          <w:szCs w:val="18"/>
          <w:shd w:val="clear" w:color="auto" w:fill="FFFFFF"/>
          <w:lang w:val="en-US"/>
        </w:rPr>
        <w:t>for</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3F6E74"/>
          <w:sz w:val="18"/>
          <w:szCs w:val="18"/>
          <w:shd w:val="clear" w:color="auto" w:fill="FFFFFF"/>
          <w:lang w:val="en-US"/>
        </w:rPr>
        <w:t>score</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AA3391"/>
          <w:sz w:val="18"/>
          <w:szCs w:val="18"/>
          <w:shd w:val="clear" w:color="auto" w:fill="FFFFFF"/>
          <w:lang w:val="en-US"/>
        </w:rPr>
        <w:t>in</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3F6E74"/>
          <w:sz w:val="18"/>
          <w:szCs w:val="18"/>
          <w:shd w:val="clear" w:color="auto" w:fill="FFFFFF"/>
          <w:lang w:val="en-US"/>
        </w:rPr>
        <w:t>scores</w:t>
      </w:r>
      <w:r w:rsidRPr="00A66496">
        <w:rPr>
          <w:rFonts w:ascii="Menlo" w:hAnsi="Menlo" w:cs="Menlo"/>
          <w:noProof/>
          <w:color w:val="414141"/>
          <w:sz w:val="18"/>
          <w:szCs w:val="18"/>
          <w:shd w:val="clear" w:color="auto" w:fill="FFFFFF"/>
          <w:lang w:val="en-US"/>
        </w:rPr>
        <w:t xml:space="preserve"> {</w:t>
      </w:r>
    </w:p>
    <w:p w14:paraId="4C4A26C2" w14:textId="77777777" w:rsidR="005649CE" w:rsidRPr="00A66496" w:rsidRDefault="005649CE" w:rsidP="005649CE">
      <w:pPr>
        <w:pStyle w:val="NormalWeb"/>
        <w:shd w:val="clear" w:color="auto" w:fill="FFFFFF"/>
        <w:spacing w:before="0" w:beforeAutospacing="0" w:after="0" w:afterAutospacing="0"/>
        <w:ind w:left="567"/>
        <w:jc w:val="both"/>
        <w:textAlignment w:val="baseline"/>
        <w:rPr>
          <w:rFonts w:ascii="Menlo" w:hAnsi="Menlo" w:cs="Menlo"/>
          <w:noProof/>
          <w:color w:val="414141"/>
          <w:sz w:val="21"/>
          <w:szCs w:val="21"/>
          <w:lang w:val="en-US"/>
        </w:rPr>
      </w:pPr>
      <w:r w:rsidRPr="00A66496">
        <w:rPr>
          <w:rFonts w:ascii="Menlo" w:hAnsi="Menlo" w:cs="Menlo"/>
          <w:noProof/>
          <w:color w:val="414141"/>
          <w:sz w:val="18"/>
          <w:szCs w:val="18"/>
          <w:shd w:val="clear" w:color="auto" w:fill="FFFFFF"/>
          <w:lang w:val="en-US"/>
        </w:rPr>
        <w:t>      </w:t>
      </w:r>
      <w:r w:rsidRPr="00A66496">
        <w:rPr>
          <w:rFonts w:ascii="Menlo" w:hAnsi="Menlo" w:cs="Menlo"/>
          <w:noProof/>
          <w:color w:val="AA3391"/>
          <w:sz w:val="18"/>
          <w:szCs w:val="18"/>
          <w:shd w:val="clear" w:color="auto" w:fill="FFFFFF"/>
          <w:lang w:val="en-US"/>
        </w:rPr>
        <w:t>if</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3F6E74"/>
          <w:sz w:val="18"/>
          <w:szCs w:val="18"/>
          <w:shd w:val="clear" w:color="auto" w:fill="FFFFFF"/>
          <w:lang w:val="en-US"/>
        </w:rPr>
        <w:t>score</w:t>
      </w:r>
      <w:r w:rsidRPr="00A66496">
        <w:rPr>
          <w:rFonts w:ascii="Menlo" w:hAnsi="Menlo" w:cs="Menlo"/>
          <w:noProof/>
          <w:color w:val="414141"/>
          <w:sz w:val="18"/>
          <w:szCs w:val="18"/>
          <w:shd w:val="clear" w:color="auto" w:fill="FFFFFF"/>
          <w:lang w:val="en-US"/>
        </w:rPr>
        <w:t xml:space="preserve"> &gt; </w:t>
      </w:r>
      <w:r w:rsidRPr="00A66496">
        <w:rPr>
          <w:rFonts w:ascii="Menlo" w:hAnsi="Menlo" w:cs="Menlo"/>
          <w:noProof/>
          <w:color w:val="3F6E74"/>
          <w:sz w:val="18"/>
          <w:szCs w:val="18"/>
          <w:shd w:val="clear" w:color="auto" w:fill="FFFFFF"/>
          <w:lang w:val="en-US"/>
        </w:rPr>
        <w:t>max</w:t>
      </w:r>
      <w:r w:rsidRPr="00A66496">
        <w:rPr>
          <w:rFonts w:ascii="Menlo" w:hAnsi="Menlo" w:cs="Menlo"/>
          <w:noProof/>
          <w:color w:val="414141"/>
          <w:sz w:val="18"/>
          <w:szCs w:val="18"/>
          <w:shd w:val="clear" w:color="auto" w:fill="FFFFFF"/>
          <w:lang w:val="en-US"/>
        </w:rPr>
        <w:t xml:space="preserve"> {</w:t>
      </w:r>
    </w:p>
    <w:p w14:paraId="53BDB2AC" w14:textId="77777777" w:rsidR="005649CE" w:rsidRPr="00A66496" w:rsidRDefault="005649CE" w:rsidP="005649CE">
      <w:pPr>
        <w:pStyle w:val="NormalWeb"/>
        <w:shd w:val="clear" w:color="auto" w:fill="FFFFFF"/>
        <w:spacing w:before="0" w:beforeAutospacing="0" w:after="0" w:afterAutospacing="0"/>
        <w:ind w:left="567"/>
        <w:jc w:val="both"/>
        <w:textAlignment w:val="baseline"/>
        <w:rPr>
          <w:rFonts w:ascii="Menlo" w:hAnsi="Menlo" w:cs="Menlo"/>
          <w:noProof/>
          <w:color w:val="414141"/>
          <w:sz w:val="21"/>
          <w:szCs w:val="21"/>
          <w:lang w:val="en-US"/>
        </w:rPr>
      </w:pPr>
      <w:r w:rsidRPr="00A66496">
        <w:rPr>
          <w:rFonts w:ascii="Menlo" w:hAnsi="Menlo" w:cs="Menlo"/>
          <w:noProof/>
          <w:color w:val="414141"/>
          <w:sz w:val="18"/>
          <w:szCs w:val="18"/>
          <w:shd w:val="clear" w:color="auto" w:fill="FFFFFF"/>
          <w:lang w:val="en-US"/>
        </w:rPr>
        <w:t>          </w:t>
      </w:r>
      <w:r w:rsidRPr="00A66496">
        <w:rPr>
          <w:rFonts w:ascii="Menlo" w:hAnsi="Menlo" w:cs="Menlo"/>
          <w:noProof/>
          <w:color w:val="3F6E74"/>
          <w:sz w:val="18"/>
          <w:szCs w:val="18"/>
          <w:shd w:val="clear" w:color="auto" w:fill="FFFFFF"/>
          <w:lang w:val="en-US"/>
        </w:rPr>
        <w:t>max</w:t>
      </w:r>
      <w:r w:rsidRPr="00A66496">
        <w:rPr>
          <w:rFonts w:ascii="Menlo" w:hAnsi="Menlo" w:cs="Menlo"/>
          <w:noProof/>
          <w:color w:val="414141"/>
          <w:sz w:val="18"/>
          <w:szCs w:val="18"/>
          <w:shd w:val="clear" w:color="auto" w:fill="FFFFFF"/>
          <w:lang w:val="en-US"/>
        </w:rPr>
        <w:t xml:space="preserve"> = </w:t>
      </w:r>
      <w:r w:rsidRPr="00A66496">
        <w:rPr>
          <w:rFonts w:ascii="Menlo" w:hAnsi="Menlo" w:cs="Menlo"/>
          <w:noProof/>
          <w:color w:val="3F6E74"/>
          <w:sz w:val="18"/>
          <w:szCs w:val="18"/>
          <w:shd w:val="clear" w:color="auto" w:fill="FFFFFF"/>
          <w:lang w:val="en-US"/>
        </w:rPr>
        <w:t>score</w:t>
      </w:r>
    </w:p>
    <w:p w14:paraId="2F7C544A" w14:textId="77777777" w:rsidR="005649CE" w:rsidRPr="00A66496" w:rsidRDefault="005649CE" w:rsidP="005649CE">
      <w:pPr>
        <w:pStyle w:val="NormalWeb"/>
        <w:shd w:val="clear" w:color="auto" w:fill="FFFFFF"/>
        <w:spacing w:before="0" w:beforeAutospacing="0" w:after="0" w:afterAutospacing="0"/>
        <w:ind w:left="567"/>
        <w:jc w:val="both"/>
        <w:textAlignment w:val="baseline"/>
        <w:rPr>
          <w:rFonts w:ascii="Menlo" w:hAnsi="Menlo" w:cs="Menlo"/>
          <w:noProof/>
          <w:color w:val="414141"/>
          <w:sz w:val="21"/>
          <w:szCs w:val="21"/>
          <w:lang w:val="en-US"/>
        </w:rPr>
      </w:pPr>
      <w:r w:rsidRPr="00A66496">
        <w:rPr>
          <w:rFonts w:ascii="Menlo" w:hAnsi="Menlo" w:cs="Menlo"/>
          <w:noProof/>
          <w:color w:val="414141"/>
          <w:sz w:val="18"/>
          <w:szCs w:val="18"/>
          <w:shd w:val="clear" w:color="auto" w:fill="FFFFFF"/>
          <w:lang w:val="en-US"/>
        </w:rPr>
        <w:t xml:space="preserve">      } </w:t>
      </w:r>
      <w:r w:rsidRPr="00A66496">
        <w:rPr>
          <w:rFonts w:ascii="Menlo" w:hAnsi="Menlo" w:cs="Menlo"/>
          <w:noProof/>
          <w:color w:val="AA3391"/>
          <w:sz w:val="18"/>
          <w:szCs w:val="18"/>
          <w:shd w:val="clear" w:color="auto" w:fill="FFFFFF"/>
          <w:lang w:val="en-US"/>
        </w:rPr>
        <w:t>else</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AA3391"/>
          <w:sz w:val="18"/>
          <w:szCs w:val="18"/>
          <w:shd w:val="clear" w:color="auto" w:fill="FFFFFF"/>
          <w:lang w:val="en-US"/>
        </w:rPr>
        <w:t>if</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3F6E74"/>
          <w:sz w:val="18"/>
          <w:szCs w:val="18"/>
          <w:shd w:val="clear" w:color="auto" w:fill="FFFFFF"/>
          <w:lang w:val="en-US"/>
        </w:rPr>
        <w:t>score</w:t>
      </w:r>
      <w:r w:rsidRPr="00A66496">
        <w:rPr>
          <w:rFonts w:ascii="Menlo" w:hAnsi="Menlo" w:cs="Menlo"/>
          <w:noProof/>
          <w:color w:val="414141"/>
          <w:sz w:val="18"/>
          <w:szCs w:val="18"/>
          <w:shd w:val="clear" w:color="auto" w:fill="FFFFFF"/>
          <w:lang w:val="en-US"/>
        </w:rPr>
        <w:t xml:space="preserve"> &lt; </w:t>
      </w:r>
      <w:r w:rsidRPr="00A66496">
        <w:rPr>
          <w:rFonts w:ascii="Menlo" w:hAnsi="Menlo" w:cs="Menlo"/>
          <w:noProof/>
          <w:color w:val="3F6E74"/>
          <w:sz w:val="18"/>
          <w:szCs w:val="18"/>
          <w:shd w:val="clear" w:color="auto" w:fill="FFFFFF"/>
          <w:lang w:val="en-US"/>
        </w:rPr>
        <w:t>min</w:t>
      </w:r>
      <w:r w:rsidRPr="00A66496">
        <w:rPr>
          <w:rFonts w:ascii="Menlo" w:hAnsi="Menlo" w:cs="Menlo"/>
          <w:noProof/>
          <w:color w:val="414141"/>
          <w:sz w:val="18"/>
          <w:szCs w:val="18"/>
          <w:shd w:val="clear" w:color="auto" w:fill="FFFFFF"/>
          <w:lang w:val="en-US"/>
        </w:rPr>
        <w:t xml:space="preserve"> {</w:t>
      </w:r>
    </w:p>
    <w:p w14:paraId="4FBA72A0" w14:textId="77777777" w:rsidR="005649CE" w:rsidRPr="00A66496" w:rsidRDefault="005649CE" w:rsidP="005649CE">
      <w:pPr>
        <w:pStyle w:val="NormalWeb"/>
        <w:shd w:val="clear" w:color="auto" w:fill="FFFFFF"/>
        <w:spacing w:before="0" w:beforeAutospacing="0" w:after="0" w:afterAutospacing="0"/>
        <w:ind w:left="567"/>
        <w:jc w:val="both"/>
        <w:textAlignment w:val="baseline"/>
        <w:rPr>
          <w:rFonts w:ascii="Menlo" w:hAnsi="Menlo" w:cs="Menlo"/>
          <w:noProof/>
          <w:color w:val="414141"/>
          <w:sz w:val="21"/>
          <w:szCs w:val="21"/>
          <w:lang w:val="en-US"/>
        </w:rPr>
      </w:pPr>
      <w:r w:rsidRPr="00A66496">
        <w:rPr>
          <w:rFonts w:ascii="Menlo" w:hAnsi="Menlo" w:cs="Menlo"/>
          <w:noProof/>
          <w:color w:val="414141"/>
          <w:sz w:val="18"/>
          <w:szCs w:val="18"/>
          <w:shd w:val="clear" w:color="auto" w:fill="FFFFFF"/>
          <w:lang w:val="en-US"/>
        </w:rPr>
        <w:t>          </w:t>
      </w:r>
      <w:r w:rsidRPr="00A66496">
        <w:rPr>
          <w:rFonts w:ascii="Menlo" w:hAnsi="Menlo" w:cs="Menlo"/>
          <w:noProof/>
          <w:color w:val="3F6E74"/>
          <w:sz w:val="18"/>
          <w:szCs w:val="18"/>
          <w:shd w:val="clear" w:color="auto" w:fill="FFFFFF"/>
          <w:lang w:val="en-US"/>
        </w:rPr>
        <w:t>min</w:t>
      </w:r>
      <w:r w:rsidRPr="00A66496">
        <w:rPr>
          <w:rFonts w:ascii="Menlo" w:hAnsi="Menlo" w:cs="Menlo"/>
          <w:noProof/>
          <w:color w:val="414141"/>
          <w:sz w:val="18"/>
          <w:szCs w:val="18"/>
          <w:shd w:val="clear" w:color="auto" w:fill="FFFFFF"/>
          <w:lang w:val="en-US"/>
        </w:rPr>
        <w:t xml:space="preserve"> = </w:t>
      </w:r>
      <w:r w:rsidRPr="00A66496">
        <w:rPr>
          <w:rFonts w:ascii="Menlo" w:hAnsi="Menlo" w:cs="Menlo"/>
          <w:noProof/>
          <w:color w:val="3F6E74"/>
          <w:sz w:val="18"/>
          <w:szCs w:val="18"/>
          <w:shd w:val="clear" w:color="auto" w:fill="FFFFFF"/>
          <w:lang w:val="en-US"/>
        </w:rPr>
        <w:t>score</w:t>
      </w:r>
    </w:p>
    <w:p w14:paraId="3ECC3280" w14:textId="77777777" w:rsidR="005649CE" w:rsidRPr="00A66496" w:rsidRDefault="005649CE" w:rsidP="005649CE">
      <w:pPr>
        <w:pStyle w:val="NormalWeb"/>
        <w:shd w:val="clear" w:color="auto" w:fill="FFFFFF"/>
        <w:spacing w:before="0" w:beforeAutospacing="0" w:after="0" w:afterAutospacing="0"/>
        <w:ind w:left="567"/>
        <w:jc w:val="both"/>
        <w:textAlignment w:val="baseline"/>
        <w:rPr>
          <w:rFonts w:ascii="Menlo" w:hAnsi="Menlo" w:cs="Menlo"/>
          <w:noProof/>
          <w:color w:val="414141"/>
          <w:sz w:val="21"/>
          <w:szCs w:val="21"/>
          <w:lang w:val="en-US"/>
        </w:rPr>
      </w:pPr>
      <w:r w:rsidRPr="00A66496">
        <w:rPr>
          <w:rFonts w:ascii="Menlo" w:hAnsi="Menlo" w:cs="Menlo"/>
          <w:noProof/>
          <w:color w:val="414141"/>
          <w:sz w:val="18"/>
          <w:szCs w:val="18"/>
          <w:shd w:val="clear" w:color="auto" w:fill="FFFFFF"/>
          <w:lang w:val="en-US"/>
        </w:rPr>
        <w:t>      }</w:t>
      </w:r>
    </w:p>
    <w:p w14:paraId="3ABA3231" w14:textId="77777777" w:rsidR="005649CE" w:rsidRPr="00A66496" w:rsidRDefault="005649CE" w:rsidP="005649CE">
      <w:pPr>
        <w:pStyle w:val="NormalWeb"/>
        <w:shd w:val="clear" w:color="auto" w:fill="FFFFFF"/>
        <w:spacing w:before="0" w:beforeAutospacing="0" w:after="0" w:afterAutospacing="0"/>
        <w:ind w:left="567"/>
        <w:jc w:val="both"/>
        <w:textAlignment w:val="baseline"/>
        <w:rPr>
          <w:rFonts w:ascii="Menlo" w:hAnsi="Menlo" w:cs="Menlo"/>
          <w:noProof/>
          <w:color w:val="414141"/>
          <w:sz w:val="21"/>
          <w:szCs w:val="21"/>
          <w:lang w:val="en-US"/>
        </w:rPr>
      </w:pPr>
      <w:r w:rsidRPr="00A66496">
        <w:rPr>
          <w:rFonts w:ascii="Menlo" w:hAnsi="Menlo" w:cs="Menlo"/>
          <w:noProof/>
          <w:color w:val="414141"/>
          <w:sz w:val="18"/>
          <w:szCs w:val="18"/>
          <w:shd w:val="clear" w:color="auto" w:fill="FFFFFF"/>
          <w:lang w:val="en-US"/>
        </w:rPr>
        <w:t>      </w:t>
      </w:r>
      <w:r w:rsidRPr="00A66496">
        <w:rPr>
          <w:rFonts w:ascii="Menlo" w:hAnsi="Menlo" w:cs="Menlo"/>
          <w:noProof/>
          <w:color w:val="3F6E74"/>
          <w:sz w:val="18"/>
          <w:szCs w:val="18"/>
          <w:shd w:val="clear" w:color="auto" w:fill="FFFFFF"/>
          <w:lang w:val="en-US"/>
        </w:rPr>
        <w:t>sum</w:t>
      </w:r>
      <w:r w:rsidRPr="00A66496">
        <w:rPr>
          <w:rFonts w:ascii="Menlo" w:hAnsi="Menlo" w:cs="Menlo"/>
          <w:noProof/>
          <w:color w:val="414141"/>
          <w:sz w:val="18"/>
          <w:szCs w:val="18"/>
          <w:shd w:val="clear" w:color="auto" w:fill="FFFFFF"/>
          <w:lang w:val="en-US"/>
        </w:rPr>
        <w:t xml:space="preserve"> += </w:t>
      </w:r>
      <w:r w:rsidRPr="00A66496">
        <w:rPr>
          <w:rFonts w:ascii="Menlo" w:hAnsi="Menlo" w:cs="Menlo"/>
          <w:noProof/>
          <w:color w:val="3F6E74"/>
          <w:sz w:val="18"/>
          <w:szCs w:val="18"/>
          <w:shd w:val="clear" w:color="auto" w:fill="FFFFFF"/>
          <w:lang w:val="en-US"/>
        </w:rPr>
        <w:t>score</w:t>
      </w:r>
    </w:p>
    <w:p w14:paraId="1424458A" w14:textId="77777777" w:rsidR="005649CE" w:rsidRPr="00A66496" w:rsidRDefault="005649CE" w:rsidP="005649CE">
      <w:pPr>
        <w:pStyle w:val="NormalWeb"/>
        <w:shd w:val="clear" w:color="auto" w:fill="FFFFFF"/>
        <w:spacing w:before="0" w:beforeAutospacing="0" w:after="0" w:afterAutospacing="0"/>
        <w:ind w:left="567"/>
        <w:jc w:val="both"/>
        <w:textAlignment w:val="baseline"/>
        <w:rPr>
          <w:rFonts w:ascii="Menlo" w:hAnsi="Menlo" w:cs="Menlo"/>
          <w:noProof/>
          <w:color w:val="414141"/>
          <w:sz w:val="21"/>
          <w:szCs w:val="21"/>
          <w:lang w:val="en-US"/>
        </w:rPr>
      </w:pPr>
      <w:r w:rsidRPr="00A66496">
        <w:rPr>
          <w:rFonts w:ascii="Menlo" w:hAnsi="Menlo" w:cs="Menlo"/>
          <w:noProof/>
          <w:color w:val="414141"/>
          <w:sz w:val="18"/>
          <w:szCs w:val="18"/>
          <w:shd w:val="clear" w:color="auto" w:fill="FFFFFF"/>
          <w:lang w:val="en-US"/>
        </w:rPr>
        <w:t>  }</w:t>
      </w:r>
    </w:p>
    <w:p w14:paraId="4E8C7A67" w14:textId="77777777" w:rsidR="005649CE" w:rsidRPr="00A66496" w:rsidRDefault="005649CE" w:rsidP="005649CE">
      <w:pPr>
        <w:pStyle w:val="NormalWeb"/>
        <w:shd w:val="clear" w:color="auto" w:fill="FFFFFF"/>
        <w:spacing w:before="0" w:beforeAutospacing="0" w:after="0" w:afterAutospacing="0"/>
        <w:ind w:left="567"/>
        <w:jc w:val="both"/>
        <w:textAlignment w:val="baseline"/>
        <w:rPr>
          <w:rFonts w:ascii="Menlo" w:hAnsi="Menlo" w:cs="Menlo"/>
          <w:noProof/>
          <w:color w:val="414141"/>
          <w:sz w:val="21"/>
          <w:szCs w:val="21"/>
          <w:lang w:val="en-US"/>
        </w:rPr>
      </w:pPr>
      <w:r w:rsidRPr="00A66496">
        <w:rPr>
          <w:rFonts w:ascii="Menlo" w:hAnsi="Menlo" w:cs="Menlo"/>
          <w:noProof/>
          <w:color w:val="414141"/>
          <w:sz w:val="18"/>
          <w:szCs w:val="18"/>
          <w:shd w:val="clear" w:color="auto" w:fill="FFFFFF"/>
          <w:lang w:val="en-US"/>
        </w:rPr>
        <w:t> </w:t>
      </w:r>
    </w:p>
    <w:p w14:paraId="7E408EE4" w14:textId="77777777" w:rsidR="005649CE" w:rsidRPr="00A66496" w:rsidRDefault="005649CE" w:rsidP="005649CE">
      <w:pPr>
        <w:pStyle w:val="NormalWeb"/>
        <w:shd w:val="clear" w:color="auto" w:fill="FFFFFF"/>
        <w:spacing w:before="0" w:beforeAutospacing="0" w:after="0" w:afterAutospacing="0"/>
        <w:ind w:left="567"/>
        <w:jc w:val="both"/>
        <w:textAlignment w:val="baseline"/>
        <w:rPr>
          <w:rFonts w:ascii="Menlo" w:hAnsi="Menlo" w:cs="Menlo"/>
          <w:noProof/>
          <w:color w:val="414141"/>
          <w:sz w:val="21"/>
          <w:szCs w:val="21"/>
          <w:lang w:val="en-US"/>
        </w:rPr>
      </w:pPr>
      <w:r w:rsidRPr="00A66496">
        <w:rPr>
          <w:rFonts w:ascii="Menlo" w:hAnsi="Menlo" w:cs="Menlo"/>
          <w:noProof/>
          <w:color w:val="414141"/>
          <w:sz w:val="18"/>
          <w:szCs w:val="18"/>
          <w:shd w:val="clear" w:color="auto" w:fill="FFFFFF"/>
          <w:lang w:val="en-US"/>
        </w:rPr>
        <w:t>  </w:t>
      </w:r>
      <w:r w:rsidRPr="00A66496">
        <w:rPr>
          <w:rFonts w:ascii="Menlo" w:hAnsi="Menlo" w:cs="Menlo"/>
          <w:noProof/>
          <w:color w:val="AA3391"/>
          <w:sz w:val="18"/>
          <w:szCs w:val="18"/>
          <w:shd w:val="clear" w:color="auto" w:fill="FFFFFF"/>
          <w:lang w:val="en-US"/>
        </w:rPr>
        <w:t>return</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3F6E74"/>
          <w:sz w:val="18"/>
          <w:szCs w:val="18"/>
          <w:shd w:val="clear" w:color="auto" w:fill="FFFFFF"/>
          <w:lang w:val="en-US"/>
        </w:rPr>
        <w:t>min</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3F6E74"/>
          <w:sz w:val="18"/>
          <w:szCs w:val="18"/>
          <w:shd w:val="clear" w:color="auto" w:fill="FFFFFF"/>
          <w:lang w:val="en-US"/>
        </w:rPr>
        <w:t>max</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3F6E74"/>
          <w:sz w:val="18"/>
          <w:szCs w:val="18"/>
          <w:shd w:val="clear" w:color="auto" w:fill="FFFFFF"/>
          <w:lang w:val="en-US"/>
        </w:rPr>
        <w:t>sum</w:t>
      </w:r>
      <w:r w:rsidRPr="00A66496">
        <w:rPr>
          <w:rFonts w:ascii="Menlo" w:hAnsi="Menlo" w:cs="Menlo"/>
          <w:noProof/>
          <w:color w:val="414141"/>
          <w:sz w:val="18"/>
          <w:szCs w:val="18"/>
          <w:shd w:val="clear" w:color="auto" w:fill="FFFFFF"/>
          <w:lang w:val="en-US"/>
        </w:rPr>
        <w:t>)</w:t>
      </w:r>
    </w:p>
    <w:p w14:paraId="0DB6B9FE" w14:textId="77777777" w:rsidR="005649CE" w:rsidRPr="00A66496" w:rsidRDefault="005649CE" w:rsidP="005649CE">
      <w:pPr>
        <w:pStyle w:val="NormalWeb"/>
        <w:shd w:val="clear" w:color="auto" w:fill="FFFFFF"/>
        <w:spacing w:before="0" w:beforeAutospacing="0" w:after="0" w:afterAutospacing="0"/>
        <w:ind w:left="567"/>
        <w:jc w:val="both"/>
        <w:textAlignment w:val="baseline"/>
        <w:rPr>
          <w:rFonts w:ascii="Menlo" w:hAnsi="Menlo" w:cs="Menlo"/>
          <w:noProof/>
          <w:color w:val="414141"/>
          <w:sz w:val="18"/>
          <w:szCs w:val="18"/>
          <w:shd w:val="clear" w:color="auto" w:fill="FFFFFF"/>
          <w:lang w:val="en-US"/>
        </w:rPr>
      </w:pPr>
      <w:r w:rsidRPr="00A66496">
        <w:rPr>
          <w:rFonts w:ascii="Menlo" w:hAnsi="Menlo" w:cs="Menlo"/>
          <w:noProof/>
          <w:color w:val="414141"/>
          <w:sz w:val="18"/>
          <w:szCs w:val="18"/>
          <w:shd w:val="clear" w:color="auto" w:fill="FFFFFF"/>
          <w:lang w:val="en-US"/>
        </w:rPr>
        <w:t>}</w:t>
      </w:r>
    </w:p>
    <w:p w14:paraId="77D7A49B" w14:textId="77777777" w:rsidR="005649CE" w:rsidRPr="00A66496" w:rsidRDefault="005649CE" w:rsidP="005649CE">
      <w:pPr>
        <w:pStyle w:val="NormalWeb"/>
        <w:shd w:val="clear" w:color="auto" w:fill="FFFFFF"/>
        <w:spacing w:before="0" w:beforeAutospacing="0" w:after="0" w:afterAutospacing="0"/>
        <w:ind w:left="567"/>
        <w:jc w:val="both"/>
        <w:textAlignment w:val="baseline"/>
        <w:rPr>
          <w:rFonts w:ascii="Menlo" w:hAnsi="Menlo" w:cs="Menlo"/>
          <w:noProof/>
          <w:color w:val="414141"/>
          <w:sz w:val="21"/>
          <w:szCs w:val="21"/>
          <w:lang w:val="en-US"/>
        </w:rPr>
      </w:pPr>
    </w:p>
    <w:p w14:paraId="3609EDD0" w14:textId="77777777" w:rsidR="005649CE" w:rsidRPr="00A66496" w:rsidRDefault="005649CE" w:rsidP="005649CE">
      <w:pPr>
        <w:pStyle w:val="NormalWeb"/>
        <w:shd w:val="clear" w:color="auto" w:fill="FFFFFF"/>
        <w:spacing w:before="0" w:beforeAutospacing="0" w:after="0" w:afterAutospacing="0"/>
        <w:ind w:left="567"/>
        <w:jc w:val="both"/>
        <w:textAlignment w:val="baseline"/>
        <w:rPr>
          <w:rFonts w:ascii="Menlo" w:hAnsi="Menlo" w:cs="Menlo"/>
          <w:noProof/>
          <w:color w:val="414141"/>
          <w:sz w:val="18"/>
          <w:szCs w:val="18"/>
          <w:shd w:val="clear" w:color="auto" w:fill="FFFFFF"/>
          <w:lang w:val="en-US"/>
        </w:rPr>
      </w:pPr>
      <w:r w:rsidRPr="00A66496">
        <w:rPr>
          <w:rFonts w:ascii="Menlo" w:hAnsi="Menlo" w:cs="Menlo"/>
          <w:noProof/>
          <w:color w:val="AA3391"/>
          <w:sz w:val="18"/>
          <w:szCs w:val="18"/>
          <w:shd w:val="clear" w:color="auto" w:fill="FFFFFF"/>
          <w:lang w:val="en-US"/>
        </w:rPr>
        <w:t>let</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3F6E74"/>
          <w:sz w:val="18"/>
          <w:szCs w:val="18"/>
          <w:shd w:val="clear" w:color="auto" w:fill="FFFFFF"/>
          <w:lang w:val="en-US"/>
        </w:rPr>
        <w:t>statistics</w:t>
      </w:r>
      <w:r w:rsidRPr="00A66496">
        <w:rPr>
          <w:rFonts w:ascii="Menlo" w:hAnsi="Menlo" w:cs="Menlo"/>
          <w:noProof/>
          <w:color w:val="414141"/>
          <w:sz w:val="18"/>
          <w:szCs w:val="18"/>
          <w:shd w:val="clear" w:color="auto" w:fill="FFFFFF"/>
          <w:lang w:val="en-US"/>
        </w:rPr>
        <w:t xml:space="preserve"> = </w:t>
      </w:r>
      <w:r w:rsidRPr="00A66496">
        <w:rPr>
          <w:rFonts w:ascii="Menlo" w:hAnsi="Menlo" w:cs="Menlo"/>
          <w:noProof/>
          <w:color w:val="3F6E74"/>
          <w:sz w:val="18"/>
          <w:szCs w:val="18"/>
          <w:shd w:val="clear" w:color="auto" w:fill="FFFFFF"/>
          <w:lang w:val="en-US"/>
        </w:rPr>
        <w:t>calculateStatistics</w:t>
      </w:r>
      <w:r w:rsidRPr="00A66496">
        <w:rPr>
          <w:rFonts w:ascii="Menlo" w:hAnsi="Menlo" w:cs="Menlo"/>
          <w:noProof/>
          <w:color w:val="414141"/>
          <w:sz w:val="18"/>
          <w:szCs w:val="18"/>
          <w:shd w:val="clear" w:color="auto" w:fill="FFFFFF"/>
          <w:lang w:val="en-US"/>
        </w:rPr>
        <w:t>(</w:t>
      </w:r>
      <w:r w:rsidRPr="00A66496">
        <w:rPr>
          <w:rFonts w:ascii="Menlo" w:hAnsi="Menlo" w:cs="Menlo"/>
          <w:noProof/>
          <w:color w:val="3F6E74"/>
          <w:sz w:val="18"/>
          <w:szCs w:val="18"/>
          <w:shd w:val="clear" w:color="auto" w:fill="FFFFFF"/>
          <w:lang w:val="en-US"/>
        </w:rPr>
        <w:t>scores</w:t>
      </w:r>
      <w:r w:rsidRPr="00A66496">
        <w:rPr>
          <w:rFonts w:ascii="Menlo" w:hAnsi="Menlo" w:cs="Menlo"/>
          <w:noProof/>
          <w:color w:val="414141"/>
          <w:sz w:val="18"/>
          <w:szCs w:val="18"/>
          <w:shd w:val="clear" w:color="auto" w:fill="FFFFFF"/>
          <w:lang w:val="en-US"/>
        </w:rPr>
        <w:t>: [</w:t>
      </w:r>
      <w:r w:rsidRPr="00A66496">
        <w:rPr>
          <w:rFonts w:ascii="Menlo" w:hAnsi="Menlo" w:cs="Menlo"/>
          <w:noProof/>
          <w:color w:val="1C00CF"/>
          <w:sz w:val="18"/>
          <w:szCs w:val="18"/>
          <w:shd w:val="clear" w:color="auto" w:fill="FFFFFF"/>
          <w:lang w:val="en-US"/>
        </w:rPr>
        <w:t>5</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1C00CF"/>
          <w:sz w:val="18"/>
          <w:szCs w:val="18"/>
          <w:shd w:val="clear" w:color="auto" w:fill="FFFFFF"/>
          <w:lang w:val="en-US"/>
        </w:rPr>
        <w:t>3</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1C00CF"/>
          <w:sz w:val="18"/>
          <w:szCs w:val="18"/>
          <w:shd w:val="clear" w:color="auto" w:fill="FFFFFF"/>
          <w:lang w:val="en-US"/>
        </w:rPr>
        <w:t>100</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1C00CF"/>
          <w:sz w:val="18"/>
          <w:szCs w:val="18"/>
          <w:shd w:val="clear" w:color="auto" w:fill="FFFFFF"/>
          <w:lang w:val="en-US"/>
        </w:rPr>
        <w:t>3</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1C00CF"/>
          <w:sz w:val="18"/>
          <w:szCs w:val="18"/>
          <w:shd w:val="clear" w:color="auto" w:fill="FFFFFF"/>
          <w:lang w:val="en-US"/>
        </w:rPr>
        <w:t>9</w:t>
      </w:r>
      <w:r w:rsidRPr="00A66496">
        <w:rPr>
          <w:rFonts w:ascii="Menlo" w:hAnsi="Menlo" w:cs="Menlo"/>
          <w:noProof/>
          <w:color w:val="414141"/>
          <w:sz w:val="18"/>
          <w:szCs w:val="18"/>
          <w:shd w:val="clear" w:color="auto" w:fill="FFFFFF"/>
          <w:lang w:val="en-US"/>
        </w:rPr>
        <w:t>])</w:t>
      </w:r>
    </w:p>
    <w:p w14:paraId="26D2BE07" w14:textId="77777777" w:rsidR="005649CE" w:rsidRPr="00A66496" w:rsidRDefault="005649CE" w:rsidP="005649CE">
      <w:pPr>
        <w:pStyle w:val="NormalWeb"/>
        <w:shd w:val="clear" w:color="auto" w:fill="FFFFFF"/>
        <w:spacing w:before="0" w:beforeAutospacing="0" w:after="0" w:afterAutospacing="0"/>
        <w:ind w:left="567"/>
        <w:jc w:val="both"/>
        <w:textAlignment w:val="baseline"/>
        <w:rPr>
          <w:rFonts w:ascii="Menlo" w:hAnsi="Menlo" w:cs="Menlo"/>
          <w:noProof/>
          <w:color w:val="414141"/>
          <w:sz w:val="21"/>
          <w:szCs w:val="21"/>
          <w:lang w:val="en-US"/>
        </w:rPr>
      </w:pPr>
    </w:p>
    <w:p w14:paraId="35F5024E" w14:textId="77777777" w:rsidR="005649CE" w:rsidRPr="00A66496" w:rsidRDefault="005649CE" w:rsidP="005649CE">
      <w:pPr>
        <w:pStyle w:val="NormalWeb"/>
        <w:shd w:val="clear" w:color="auto" w:fill="FFFFFF"/>
        <w:spacing w:before="0" w:beforeAutospacing="0" w:after="0" w:afterAutospacing="0"/>
        <w:ind w:left="567"/>
        <w:jc w:val="both"/>
        <w:textAlignment w:val="baseline"/>
        <w:rPr>
          <w:rFonts w:ascii="Menlo" w:hAnsi="Menlo" w:cs="Menlo"/>
          <w:noProof/>
          <w:color w:val="414141"/>
          <w:sz w:val="21"/>
          <w:szCs w:val="21"/>
          <w:lang w:val="en-US"/>
        </w:rPr>
      </w:pPr>
      <w:r w:rsidRPr="00A66496">
        <w:rPr>
          <w:rFonts w:ascii="Menlo" w:hAnsi="Menlo" w:cs="Menlo"/>
          <w:noProof/>
          <w:color w:val="3F6E74"/>
          <w:sz w:val="18"/>
          <w:szCs w:val="18"/>
          <w:shd w:val="clear" w:color="auto" w:fill="FFFFFF"/>
          <w:lang w:val="en-US"/>
        </w:rPr>
        <w:t>print</w:t>
      </w:r>
      <w:r w:rsidRPr="00A66496">
        <w:rPr>
          <w:rFonts w:ascii="Menlo" w:hAnsi="Menlo" w:cs="Menlo"/>
          <w:noProof/>
          <w:color w:val="414141"/>
          <w:sz w:val="18"/>
          <w:szCs w:val="18"/>
          <w:shd w:val="clear" w:color="auto" w:fill="FFFFFF"/>
          <w:lang w:val="en-US"/>
        </w:rPr>
        <w:t>(</w:t>
      </w:r>
      <w:r w:rsidRPr="00A66496">
        <w:rPr>
          <w:rFonts w:ascii="Menlo" w:hAnsi="Menlo" w:cs="Menlo"/>
          <w:noProof/>
          <w:color w:val="3F6E74"/>
          <w:sz w:val="18"/>
          <w:szCs w:val="18"/>
          <w:shd w:val="clear" w:color="auto" w:fill="FFFFFF"/>
          <w:lang w:val="en-US"/>
        </w:rPr>
        <w:t>statistics</w:t>
      </w:r>
      <w:r w:rsidRPr="00A66496">
        <w:rPr>
          <w:rFonts w:ascii="Menlo" w:hAnsi="Menlo" w:cs="Menlo"/>
          <w:noProof/>
          <w:color w:val="414141"/>
          <w:sz w:val="18"/>
          <w:szCs w:val="18"/>
          <w:shd w:val="clear" w:color="auto" w:fill="FFFFFF"/>
          <w:lang w:val="en-US"/>
        </w:rPr>
        <w:t>.</w:t>
      </w:r>
      <w:r w:rsidRPr="00A66496">
        <w:rPr>
          <w:rFonts w:ascii="Menlo" w:hAnsi="Menlo" w:cs="Menlo"/>
          <w:noProof/>
          <w:color w:val="3F6E74"/>
          <w:sz w:val="18"/>
          <w:szCs w:val="18"/>
          <w:shd w:val="clear" w:color="auto" w:fill="FFFFFF"/>
          <w:lang w:val="en-US"/>
        </w:rPr>
        <w:t>sum</w:t>
      </w:r>
      <w:r w:rsidRPr="00A66496">
        <w:rPr>
          <w:rFonts w:ascii="Menlo" w:hAnsi="Menlo" w:cs="Menlo"/>
          <w:noProof/>
          <w:color w:val="414141"/>
          <w:sz w:val="18"/>
          <w:szCs w:val="18"/>
          <w:shd w:val="clear" w:color="auto" w:fill="FFFFFF"/>
          <w:lang w:val="en-US"/>
        </w:rPr>
        <w:t>)</w:t>
      </w:r>
    </w:p>
    <w:p w14:paraId="13663797" w14:textId="77777777" w:rsidR="005649CE" w:rsidRPr="005649CE" w:rsidRDefault="005649CE" w:rsidP="005649CE">
      <w:pPr>
        <w:pStyle w:val="NormalWeb"/>
        <w:shd w:val="clear" w:color="auto" w:fill="FFFFFF"/>
        <w:spacing w:before="0" w:beforeAutospacing="0" w:after="620" w:afterAutospacing="0"/>
        <w:ind w:left="567"/>
        <w:jc w:val="both"/>
        <w:textAlignment w:val="baseline"/>
        <w:rPr>
          <w:rFonts w:ascii="Menlo" w:hAnsi="Menlo" w:cs="Menlo"/>
          <w:noProof/>
          <w:color w:val="414141"/>
          <w:sz w:val="21"/>
          <w:szCs w:val="21"/>
        </w:rPr>
      </w:pPr>
      <w:r w:rsidRPr="005649CE">
        <w:rPr>
          <w:rFonts w:ascii="Menlo" w:hAnsi="Menlo" w:cs="Menlo"/>
          <w:noProof/>
          <w:color w:val="3F6E74"/>
          <w:sz w:val="18"/>
          <w:szCs w:val="18"/>
          <w:shd w:val="clear" w:color="auto" w:fill="FFFFFF"/>
        </w:rPr>
        <w:t>print</w:t>
      </w:r>
      <w:r w:rsidRPr="005649CE">
        <w:rPr>
          <w:rFonts w:ascii="Menlo" w:hAnsi="Menlo" w:cs="Menlo"/>
          <w:noProof/>
          <w:color w:val="414141"/>
          <w:sz w:val="18"/>
          <w:szCs w:val="18"/>
          <w:shd w:val="clear" w:color="auto" w:fill="FFFFFF"/>
        </w:rPr>
        <w:t>(</w:t>
      </w:r>
      <w:r w:rsidRPr="005649CE">
        <w:rPr>
          <w:rFonts w:ascii="Menlo" w:hAnsi="Menlo" w:cs="Menlo"/>
          <w:noProof/>
          <w:color w:val="3F6E74"/>
          <w:sz w:val="18"/>
          <w:szCs w:val="18"/>
          <w:shd w:val="clear" w:color="auto" w:fill="FFFFFF"/>
        </w:rPr>
        <w:t>statistics</w:t>
      </w:r>
      <w:r w:rsidRPr="005649CE">
        <w:rPr>
          <w:rFonts w:ascii="Menlo" w:hAnsi="Menlo" w:cs="Menlo"/>
          <w:noProof/>
          <w:color w:val="414141"/>
          <w:sz w:val="18"/>
          <w:szCs w:val="18"/>
          <w:shd w:val="clear" w:color="auto" w:fill="FFFFFF"/>
        </w:rPr>
        <w:t>.</w:t>
      </w:r>
      <w:r w:rsidRPr="005649CE">
        <w:rPr>
          <w:rFonts w:ascii="Menlo" w:hAnsi="Menlo" w:cs="Menlo"/>
          <w:noProof/>
          <w:color w:val="1C00CF"/>
          <w:sz w:val="18"/>
          <w:szCs w:val="18"/>
          <w:shd w:val="clear" w:color="auto" w:fill="FFFFFF"/>
        </w:rPr>
        <w:t>2</w:t>
      </w:r>
      <w:r w:rsidRPr="005649CE">
        <w:rPr>
          <w:rFonts w:ascii="Menlo" w:hAnsi="Menlo" w:cs="Menlo"/>
          <w:noProof/>
          <w:color w:val="414141"/>
          <w:sz w:val="18"/>
          <w:szCs w:val="18"/>
          <w:shd w:val="clear" w:color="auto" w:fill="FFFFFF"/>
        </w:rPr>
        <w:t>)</w:t>
      </w:r>
    </w:p>
    <w:p w14:paraId="536F59BF" w14:textId="2CE3BC7A" w:rsidR="005649CE" w:rsidRDefault="005649CE" w:rsidP="005649CE">
      <w:pPr>
        <w:rPr>
          <w:rFonts w:ascii="Times New Roman" w:hAnsi="Times New Roman" w:cs="Times New Roman"/>
          <w:color w:val="auto"/>
          <w:sz w:val="24"/>
          <w:szCs w:val="24"/>
        </w:rPr>
      </w:pPr>
      <w:r>
        <w:rPr>
          <w:shd w:val="clear" w:color="auto" w:fill="FFFFFF"/>
        </w:rPr>
        <w:t xml:space="preserve">Funções também podem ter um número variável de argumentos coletados de um </w:t>
      </w:r>
      <w:proofErr w:type="spellStart"/>
      <w:r w:rsidRPr="002E143F">
        <w:rPr>
          <w:i/>
          <w:shd w:val="clear" w:color="auto" w:fill="FFFFFF"/>
        </w:rPr>
        <w:t>array</w:t>
      </w:r>
      <w:proofErr w:type="spellEnd"/>
      <w:r>
        <w:rPr>
          <w:shd w:val="clear" w:color="auto" w:fill="FFFFFF"/>
        </w:rPr>
        <w:t>.</w:t>
      </w:r>
    </w:p>
    <w:p w14:paraId="71D2CF92" w14:textId="77777777" w:rsidR="005649CE" w:rsidRPr="00A66496" w:rsidRDefault="005649CE" w:rsidP="005649CE">
      <w:pPr>
        <w:pStyle w:val="NormalWeb"/>
        <w:shd w:val="clear" w:color="auto" w:fill="FFFFFF"/>
        <w:spacing w:before="460" w:beforeAutospacing="0" w:after="0" w:afterAutospacing="0"/>
        <w:ind w:left="567"/>
        <w:jc w:val="both"/>
        <w:textAlignment w:val="baseline"/>
        <w:rPr>
          <w:rFonts w:ascii="Menlo" w:hAnsi="Menlo" w:cs="Menlo"/>
          <w:noProof/>
          <w:color w:val="414141"/>
          <w:sz w:val="21"/>
          <w:szCs w:val="21"/>
          <w:lang w:val="en-US"/>
        </w:rPr>
      </w:pPr>
      <w:r w:rsidRPr="00A66496">
        <w:rPr>
          <w:rFonts w:ascii="Menlo" w:hAnsi="Menlo" w:cs="Menlo"/>
          <w:noProof/>
          <w:color w:val="AA3391"/>
          <w:sz w:val="18"/>
          <w:szCs w:val="18"/>
          <w:shd w:val="clear" w:color="auto" w:fill="FFFFFF"/>
          <w:lang w:val="en-US"/>
        </w:rPr>
        <w:t>func</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3F6E74"/>
          <w:sz w:val="18"/>
          <w:szCs w:val="18"/>
          <w:shd w:val="clear" w:color="auto" w:fill="FFFFFF"/>
          <w:lang w:val="en-US"/>
        </w:rPr>
        <w:t>sumOf</w:t>
      </w:r>
      <w:r w:rsidRPr="00A66496">
        <w:rPr>
          <w:rFonts w:ascii="Menlo" w:hAnsi="Menlo" w:cs="Menlo"/>
          <w:noProof/>
          <w:color w:val="414141"/>
          <w:sz w:val="18"/>
          <w:szCs w:val="18"/>
          <w:shd w:val="clear" w:color="auto" w:fill="FFFFFF"/>
          <w:lang w:val="en-US"/>
        </w:rPr>
        <w:t>(</w:t>
      </w:r>
      <w:r w:rsidRPr="00A66496">
        <w:rPr>
          <w:rFonts w:ascii="Menlo" w:hAnsi="Menlo" w:cs="Menlo"/>
          <w:noProof/>
          <w:color w:val="3F6E74"/>
          <w:sz w:val="18"/>
          <w:szCs w:val="18"/>
          <w:shd w:val="clear" w:color="auto" w:fill="FFFFFF"/>
          <w:lang w:val="en-US"/>
        </w:rPr>
        <w:t>numbers</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5C2699"/>
          <w:sz w:val="18"/>
          <w:szCs w:val="18"/>
          <w:shd w:val="clear" w:color="auto" w:fill="FFFFFF"/>
          <w:lang w:val="en-US"/>
        </w:rPr>
        <w:t>Int</w:t>
      </w:r>
      <w:r w:rsidRPr="00A66496">
        <w:rPr>
          <w:rFonts w:ascii="Menlo" w:hAnsi="Menlo" w:cs="Menlo"/>
          <w:noProof/>
          <w:color w:val="414141"/>
          <w:sz w:val="18"/>
          <w:szCs w:val="18"/>
          <w:shd w:val="clear" w:color="auto" w:fill="FFFFFF"/>
          <w:lang w:val="en-US"/>
        </w:rPr>
        <w:t xml:space="preserve">...) -&gt; </w:t>
      </w:r>
      <w:r w:rsidRPr="00A66496">
        <w:rPr>
          <w:rFonts w:ascii="Menlo" w:hAnsi="Menlo" w:cs="Menlo"/>
          <w:noProof/>
          <w:color w:val="5C2699"/>
          <w:sz w:val="18"/>
          <w:szCs w:val="18"/>
          <w:shd w:val="clear" w:color="auto" w:fill="FFFFFF"/>
          <w:lang w:val="en-US"/>
        </w:rPr>
        <w:t>Int</w:t>
      </w:r>
      <w:r w:rsidRPr="00A66496">
        <w:rPr>
          <w:rFonts w:ascii="Menlo" w:hAnsi="Menlo" w:cs="Menlo"/>
          <w:noProof/>
          <w:color w:val="414141"/>
          <w:sz w:val="18"/>
          <w:szCs w:val="18"/>
          <w:shd w:val="clear" w:color="auto" w:fill="FFFFFF"/>
          <w:lang w:val="en-US"/>
        </w:rPr>
        <w:t xml:space="preserve"> {</w:t>
      </w:r>
    </w:p>
    <w:p w14:paraId="3F72166A" w14:textId="77777777" w:rsidR="005649CE" w:rsidRPr="00A66496" w:rsidRDefault="005649CE" w:rsidP="005649CE">
      <w:pPr>
        <w:pStyle w:val="NormalWeb"/>
        <w:shd w:val="clear" w:color="auto" w:fill="FFFFFF"/>
        <w:spacing w:before="0" w:beforeAutospacing="0" w:after="0" w:afterAutospacing="0"/>
        <w:ind w:left="567"/>
        <w:jc w:val="both"/>
        <w:textAlignment w:val="baseline"/>
        <w:rPr>
          <w:rFonts w:ascii="Menlo" w:hAnsi="Menlo" w:cs="Menlo"/>
          <w:noProof/>
          <w:color w:val="414141"/>
          <w:sz w:val="21"/>
          <w:szCs w:val="21"/>
          <w:lang w:val="en-US"/>
        </w:rPr>
      </w:pPr>
      <w:r w:rsidRPr="00A66496">
        <w:rPr>
          <w:rFonts w:ascii="Menlo" w:hAnsi="Menlo" w:cs="Menlo"/>
          <w:noProof/>
          <w:color w:val="414141"/>
          <w:sz w:val="18"/>
          <w:szCs w:val="18"/>
          <w:shd w:val="clear" w:color="auto" w:fill="FFFFFF"/>
          <w:lang w:val="en-US"/>
        </w:rPr>
        <w:t>  </w:t>
      </w:r>
      <w:r w:rsidRPr="00A66496">
        <w:rPr>
          <w:rFonts w:ascii="Menlo" w:hAnsi="Menlo" w:cs="Menlo"/>
          <w:noProof/>
          <w:color w:val="AA3391"/>
          <w:sz w:val="18"/>
          <w:szCs w:val="18"/>
          <w:shd w:val="clear" w:color="auto" w:fill="FFFFFF"/>
          <w:lang w:val="en-US"/>
        </w:rPr>
        <w:t>var</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3F6E74"/>
          <w:sz w:val="18"/>
          <w:szCs w:val="18"/>
          <w:shd w:val="clear" w:color="auto" w:fill="FFFFFF"/>
          <w:lang w:val="en-US"/>
        </w:rPr>
        <w:t>sum</w:t>
      </w:r>
      <w:r w:rsidRPr="00A66496">
        <w:rPr>
          <w:rFonts w:ascii="Menlo" w:hAnsi="Menlo" w:cs="Menlo"/>
          <w:noProof/>
          <w:color w:val="414141"/>
          <w:sz w:val="18"/>
          <w:szCs w:val="18"/>
          <w:shd w:val="clear" w:color="auto" w:fill="FFFFFF"/>
          <w:lang w:val="en-US"/>
        </w:rPr>
        <w:t xml:space="preserve"> = </w:t>
      </w:r>
      <w:r w:rsidRPr="00A66496">
        <w:rPr>
          <w:rFonts w:ascii="Menlo" w:hAnsi="Menlo" w:cs="Menlo"/>
          <w:noProof/>
          <w:color w:val="1C00CF"/>
          <w:sz w:val="18"/>
          <w:szCs w:val="18"/>
          <w:shd w:val="clear" w:color="auto" w:fill="FFFFFF"/>
          <w:lang w:val="en-US"/>
        </w:rPr>
        <w:t>0</w:t>
      </w:r>
    </w:p>
    <w:p w14:paraId="16D2BC73" w14:textId="77777777" w:rsidR="005649CE" w:rsidRPr="00A66496" w:rsidRDefault="005649CE" w:rsidP="005649CE">
      <w:pPr>
        <w:pStyle w:val="NormalWeb"/>
        <w:shd w:val="clear" w:color="auto" w:fill="FFFFFF"/>
        <w:spacing w:before="0" w:beforeAutospacing="0" w:after="0" w:afterAutospacing="0"/>
        <w:ind w:left="567"/>
        <w:jc w:val="both"/>
        <w:textAlignment w:val="baseline"/>
        <w:rPr>
          <w:rFonts w:ascii="Menlo" w:hAnsi="Menlo" w:cs="Menlo"/>
          <w:noProof/>
          <w:color w:val="414141"/>
          <w:sz w:val="21"/>
          <w:szCs w:val="21"/>
          <w:lang w:val="en-US"/>
        </w:rPr>
      </w:pPr>
      <w:r w:rsidRPr="00A66496">
        <w:rPr>
          <w:rFonts w:ascii="Menlo" w:hAnsi="Menlo" w:cs="Menlo"/>
          <w:noProof/>
          <w:color w:val="414141"/>
          <w:sz w:val="18"/>
          <w:szCs w:val="18"/>
          <w:shd w:val="clear" w:color="auto" w:fill="FFFFFF"/>
          <w:lang w:val="en-US"/>
        </w:rPr>
        <w:t>  </w:t>
      </w:r>
      <w:r w:rsidRPr="00A66496">
        <w:rPr>
          <w:rFonts w:ascii="Menlo" w:hAnsi="Menlo" w:cs="Menlo"/>
          <w:noProof/>
          <w:color w:val="AA3391"/>
          <w:sz w:val="18"/>
          <w:szCs w:val="18"/>
          <w:shd w:val="clear" w:color="auto" w:fill="FFFFFF"/>
          <w:lang w:val="en-US"/>
        </w:rPr>
        <w:t>for</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3F6E74"/>
          <w:sz w:val="18"/>
          <w:szCs w:val="18"/>
          <w:shd w:val="clear" w:color="auto" w:fill="FFFFFF"/>
          <w:lang w:val="en-US"/>
        </w:rPr>
        <w:t>number</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AA3391"/>
          <w:sz w:val="18"/>
          <w:szCs w:val="18"/>
          <w:shd w:val="clear" w:color="auto" w:fill="FFFFFF"/>
          <w:lang w:val="en-US"/>
        </w:rPr>
        <w:t>in</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3F6E74"/>
          <w:sz w:val="18"/>
          <w:szCs w:val="18"/>
          <w:shd w:val="clear" w:color="auto" w:fill="FFFFFF"/>
          <w:lang w:val="en-US"/>
        </w:rPr>
        <w:t>numbers</w:t>
      </w:r>
      <w:r w:rsidRPr="00A66496">
        <w:rPr>
          <w:rFonts w:ascii="Menlo" w:hAnsi="Menlo" w:cs="Menlo"/>
          <w:noProof/>
          <w:color w:val="414141"/>
          <w:sz w:val="18"/>
          <w:szCs w:val="18"/>
          <w:shd w:val="clear" w:color="auto" w:fill="FFFFFF"/>
          <w:lang w:val="en-US"/>
        </w:rPr>
        <w:t xml:space="preserve"> {</w:t>
      </w:r>
    </w:p>
    <w:p w14:paraId="2D943662" w14:textId="77777777" w:rsidR="005649CE" w:rsidRPr="00A66496" w:rsidRDefault="005649CE" w:rsidP="005649CE">
      <w:pPr>
        <w:pStyle w:val="NormalWeb"/>
        <w:shd w:val="clear" w:color="auto" w:fill="FFFFFF"/>
        <w:spacing w:before="0" w:beforeAutospacing="0" w:after="0" w:afterAutospacing="0"/>
        <w:ind w:left="567"/>
        <w:jc w:val="both"/>
        <w:textAlignment w:val="baseline"/>
        <w:rPr>
          <w:rFonts w:ascii="Menlo" w:hAnsi="Menlo" w:cs="Menlo"/>
          <w:noProof/>
          <w:color w:val="414141"/>
          <w:sz w:val="21"/>
          <w:szCs w:val="21"/>
          <w:lang w:val="en-US"/>
        </w:rPr>
      </w:pPr>
      <w:r w:rsidRPr="00A66496">
        <w:rPr>
          <w:rFonts w:ascii="Menlo" w:hAnsi="Menlo" w:cs="Menlo"/>
          <w:noProof/>
          <w:color w:val="414141"/>
          <w:sz w:val="18"/>
          <w:szCs w:val="18"/>
          <w:shd w:val="clear" w:color="auto" w:fill="FFFFFF"/>
          <w:lang w:val="en-US"/>
        </w:rPr>
        <w:t>      </w:t>
      </w:r>
      <w:r w:rsidRPr="00A66496">
        <w:rPr>
          <w:rFonts w:ascii="Menlo" w:hAnsi="Menlo" w:cs="Menlo"/>
          <w:noProof/>
          <w:color w:val="3F6E74"/>
          <w:sz w:val="18"/>
          <w:szCs w:val="18"/>
          <w:shd w:val="clear" w:color="auto" w:fill="FFFFFF"/>
          <w:lang w:val="en-US"/>
        </w:rPr>
        <w:t>sum</w:t>
      </w:r>
      <w:r w:rsidRPr="00A66496">
        <w:rPr>
          <w:rFonts w:ascii="Menlo" w:hAnsi="Menlo" w:cs="Menlo"/>
          <w:noProof/>
          <w:color w:val="414141"/>
          <w:sz w:val="18"/>
          <w:szCs w:val="18"/>
          <w:shd w:val="clear" w:color="auto" w:fill="FFFFFF"/>
          <w:lang w:val="en-US"/>
        </w:rPr>
        <w:t xml:space="preserve"> += </w:t>
      </w:r>
      <w:r w:rsidRPr="00A66496">
        <w:rPr>
          <w:rFonts w:ascii="Menlo" w:hAnsi="Menlo" w:cs="Menlo"/>
          <w:noProof/>
          <w:color w:val="3F6E74"/>
          <w:sz w:val="18"/>
          <w:szCs w:val="18"/>
          <w:shd w:val="clear" w:color="auto" w:fill="FFFFFF"/>
          <w:lang w:val="en-US"/>
        </w:rPr>
        <w:t>number</w:t>
      </w:r>
    </w:p>
    <w:p w14:paraId="29F726B1" w14:textId="77777777" w:rsidR="005649CE" w:rsidRPr="00A66496" w:rsidRDefault="005649CE" w:rsidP="005649CE">
      <w:pPr>
        <w:pStyle w:val="NormalWeb"/>
        <w:shd w:val="clear" w:color="auto" w:fill="FFFFFF"/>
        <w:spacing w:before="0" w:beforeAutospacing="0" w:after="0" w:afterAutospacing="0"/>
        <w:ind w:left="567"/>
        <w:jc w:val="both"/>
        <w:textAlignment w:val="baseline"/>
        <w:rPr>
          <w:rFonts w:ascii="Menlo" w:hAnsi="Menlo" w:cs="Menlo"/>
          <w:noProof/>
          <w:color w:val="414141"/>
          <w:sz w:val="21"/>
          <w:szCs w:val="21"/>
          <w:lang w:val="en-US"/>
        </w:rPr>
      </w:pPr>
      <w:r w:rsidRPr="00A66496">
        <w:rPr>
          <w:rFonts w:ascii="Menlo" w:hAnsi="Menlo" w:cs="Menlo"/>
          <w:noProof/>
          <w:color w:val="414141"/>
          <w:sz w:val="18"/>
          <w:szCs w:val="18"/>
          <w:shd w:val="clear" w:color="auto" w:fill="FFFFFF"/>
          <w:lang w:val="en-US"/>
        </w:rPr>
        <w:t>  }</w:t>
      </w:r>
    </w:p>
    <w:p w14:paraId="09942D05" w14:textId="77777777" w:rsidR="005649CE" w:rsidRPr="00A66496" w:rsidRDefault="005649CE" w:rsidP="005649CE">
      <w:pPr>
        <w:pStyle w:val="NormalWeb"/>
        <w:shd w:val="clear" w:color="auto" w:fill="FFFFFF"/>
        <w:spacing w:before="0" w:beforeAutospacing="0" w:after="0" w:afterAutospacing="0"/>
        <w:ind w:left="567"/>
        <w:jc w:val="both"/>
        <w:textAlignment w:val="baseline"/>
        <w:rPr>
          <w:rFonts w:ascii="Menlo" w:hAnsi="Menlo" w:cs="Menlo"/>
          <w:noProof/>
          <w:color w:val="414141"/>
          <w:sz w:val="21"/>
          <w:szCs w:val="21"/>
          <w:lang w:val="en-US"/>
        </w:rPr>
      </w:pPr>
      <w:r w:rsidRPr="00A66496">
        <w:rPr>
          <w:rFonts w:ascii="Menlo" w:hAnsi="Menlo" w:cs="Menlo"/>
          <w:noProof/>
          <w:color w:val="414141"/>
          <w:sz w:val="18"/>
          <w:szCs w:val="18"/>
          <w:shd w:val="clear" w:color="auto" w:fill="FFFFFF"/>
          <w:lang w:val="en-US"/>
        </w:rPr>
        <w:t>  </w:t>
      </w:r>
      <w:r w:rsidRPr="00A66496">
        <w:rPr>
          <w:rFonts w:ascii="Menlo" w:hAnsi="Menlo" w:cs="Menlo"/>
          <w:noProof/>
          <w:color w:val="AA3391"/>
          <w:sz w:val="18"/>
          <w:szCs w:val="18"/>
          <w:shd w:val="clear" w:color="auto" w:fill="FFFFFF"/>
          <w:lang w:val="en-US"/>
        </w:rPr>
        <w:t>return</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3F6E74"/>
          <w:sz w:val="18"/>
          <w:szCs w:val="18"/>
          <w:shd w:val="clear" w:color="auto" w:fill="FFFFFF"/>
          <w:lang w:val="en-US"/>
        </w:rPr>
        <w:t>sum</w:t>
      </w:r>
    </w:p>
    <w:p w14:paraId="148FCEB1" w14:textId="77777777" w:rsidR="005649CE" w:rsidRPr="00A66496" w:rsidRDefault="005649CE" w:rsidP="005649CE">
      <w:pPr>
        <w:pStyle w:val="NormalWeb"/>
        <w:shd w:val="clear" w:color="auto" w:fill="FFFFFF"/>
        <w:spacing w:before="0" w:beforeAutospacing="0" w:after="0" w:afterAutospacing="0"/>
        <w:ind w:left="567"/>
        <w:jc w:val="both"/>
        <w:textAlignment w:val="baseline"/>
        <w:rPr>
          <w:rFonts w:ascii="Menlo" w:hAnsi="Menlo" w:cs="Menlo"/>
          <w:noProof/>
          <w:color w:val="414141"/>
          <w:sz w:val="21"/>
          <w:szCs w:val="21"/>
          <w:lang w:val="en-US"/>
        </w:rPr>
      </w:pPr>
      <w:r w:rsidRPr="00A66496">
        <w:rPr>
          <w:rFonts w:ascii="Menlo" w:hAnsi="Menlo" w:cs="Menlo"/>
          <w:noProof/>
          <w:color w:val="414141"/>
          <w:sz w:val="18"/>
          <w:szCs w:val="18"/>
          <w:shd w:val="clear" w:color="auto" w:fill="FFFFFF"/>
          <w:lang w:val="en-US"/>
        </w:rPr>
        <w:t>}</w:t>
      </w:r>
    </w:p>
    <w:p w14:paraId="6BF926C7" w14:textId="77777777" w:rsidR="005649CE" w:rsidRPr="00A66496" w:rsidRDefault="005649CE" w:rsidP="005649CE">
      <w:pPr>
        <w:pStyle w:val="NormalWeb"/>
        <w:shd w:val="clear" w:color="auto" w:fill="FFFFFF"/>
        <w:spacing w:before="0" w:beforeAutospacing="0" w:after="0" w:afterAutospacing="0"/>
        <w:ind w:left="567"/>
        <w:jc w:val="both"/>
        <w:textAlignment w:val="baseline"/>
        <w:rPr>
          <w:rFonts w:ascii="Menlo" w:hAnsi="Menlo" w:cs="Menlo"/>
          <w:noProof/>
          <w:color w:val="414141"/>
          <w:sz w:val="21"/>
          <w:szCs w:val="21"/>
          <w:lang w:val="en-US"/>
        </w:rPr>
      </w:pPr>
      <w:r w:rsidRPr="00A66496">
        <w:rPr>
          <w:rFonts w:ascii="Menlo" w:hAnsi="Menlo" w:cs="Menlo"/>
          <w:noProof/>
          <w:color w:val="3F6E74"/>
          <w:sz w:val="18"/>
          <w:szCs w:val="18"/>
          <w:shd w:val="clear" w:color="auto" w:fill="FFFFFF"/>
          <w:lang w:val="en-US"/>
        </w:rPr>
        <w:t>sumOf</w:t>
      </w:r>
      <w:r w:rsidRPr="00A66496">
        <w:rPr>
          <w:rFonts w:ascii="Menlo" w:hAnsi="Menlo" w:cs="Menlo"/>
          <w:noProof/>
          <w:color w:val="414141"/>
          <w:sz w:val="18"/>
          <w:szCs w:val="18"/>
          <w:shd w:val="clear" w:color="auto" w:fill="FFFFFF"/>
          <w:lang w:val="en-US"/>
        </w:rPr>
        <w:t>()</w:t>
      </w:r>
    </w:p>
    <w:p w14:paraId="50518F43" w14:textId="77777777" w:rsidR="005649CE" w:rsidRPr="005649CE" w:rsidRDefault="005649CE" w:rsidP="005649CE">
      <w:pPr>
        <w:pStyle w:val="NormalWeb"/>
        <w:shd w:val="clear" w:color="auto" w:fill="FFFFFF"/>
        <w:spacing w:before="0" w:beforeAutospacing="0" w:after="620" w:afterAutospacing="0"/>
        <w:ind w:left="567"/>
        <w:jc w:val="both"/>
        <w:textAlignment w:val="baseline"/>
        <w:rPr>
          <w:rFonts w:ascii="Menlo" w:hAnsi="Menlo" w:cs="Menlo"/>
          <w:noProof/>
          <w:color w:val="414141"/>
          <w:sz w:val="21"/>
          <w:szCs w:val="21"/>
        </w:rPr>
      </w:pPr>
      <w:r w:rsidRPr="005649CE">
        <w:rPr>
          <w:rFonts w:ascii="Menlo" w:hAnsi="Menlo" w:cs="Menlo"/>
          <w:noProof/>
          <w:color w:val="3F6E74"/>
          <w:sz w:val="18"/>
          <w:szCs w:val="18"/>
          <w:shd w:val="clear" w:color="auto" w:fill="FFFFFF"/>
        </w:rPr>
        <w:t>sumOf</w:t>
      </w:r>
      <w:r w:rsidRPr="005649CE">
        <w:rPr>
          <w:rFonts w:ascii="Menlo" w:hAnsi="Menlo" w:cs="Menlo"/>
          <w:noProof/>
          <w:color w:val="414141"/>
          <w:sz w:val="18"/>
          <w:szCs w:val="18"/>
          <w:shd w:val="clear" w:color="auto" w:fill="FFFFFF"/>
        </w:rPr>
        <w:t>(</w:t>
      </w:r>
      <w:r w:rsidRPr="005649CE">
        <w:rPr>
          <w:rFonts w:ascii="Menlo" w:hAnsi="Menlo" w:cs="Menlo"/>
          <w:noProof/>
          <w:color w:val="3F6E74"/>
          <w:sz w:val="18"/>
          <w:szCs w:val="18"/>
          <w:shd w:val="clear" w:color="auto" w:fill="FFFFFF"/>
        </w:rPr>
        <w:t>numbers</w:t>
      </w:r>
      <w:r w:rsidRPr="005649CE">
        <w:rPr>
          <w:rFonts w:ascii="Menlo" w:hAnsi="Menlo" w:cs="Menlo"/>
          <w:noProof/>
          <w:color w:val="414141"/>
          <w:sz w:val="18"/>
          <w:szCs w:val="18"/>
          <w:shd w:val="clear" w:color="auto" w:fill="FFFFFF"/>
        </w:rPr>
        <w:t xml:space="preserve">: </w:t>
      </w:r>
      <w:r w:rsidRPr="005649CE">
        <w:rPr>
          <w:rFonts w:ascii="Menlo" w:hAnsi="Menlo" w:cs="Menlo"/>
          <w:noProof/>
          <w:color w:val="1C00CF"/>
          <w:sz w:val="18"/>
          <w:szCs w:val="18"/>
          <w:shd w:val="clear" w:color="auto" w:fill="FFFFFF"/>
        </w:rPr>
        <w:t>42</w:t>
      </w:r>
      <w:r w:rsidRPr="005649CE">
        <w:rPr>
          <w:rFonts w:ascii="Menlo" w:hAnsi="Menlo" w:cs="Menlo"/>
          <w:noProof/>
          <w:color w:val="414141"/>
          <w:sz w:val="18"/>
          <w:szCs w:val="18"/>
          <w:shd w:val="clear" w:color="auto" w:fill="FFFFFF"/>
        </w:rPr>
        <w:t xml:space="preserve">, </w:t>
      </w:r>
      <w:r w:rsidRPr="005649CE">
        <w:rPr>
          <w:rFonts w:ascii="Menlo" w:hAnsi="Menlo" w:cs="Menlo"/>
          <w:noProof/>
          <w:color w:val="1C00CF"/>
          <w:sz w:val="18"/>
          <w:szCs w:val="18"/>
          <w:shd w:val="clear" w:color="auto" w:fill="FFFFFF"/>
        </w:rPr>
        <w:t>597</w:t>
      </w:r>
      <w:r w:rsidRPr="005649CE">
        <w:rPr>
          <w:rFonts w:ascii="Menlo" w:hAnsi="Menlo" w:cs="Menlo"/>
          <w:noProof/>
          <w:color w:val="414141"/>
          <w:sz w:val="18"/>
          <w:szCs w:val="18"/>
          <w:shd w:val="clear" w:color="auto" w:fill="FFFFFF"/>
        </w:rPr>
        <w:t xml:space="preserve">, </w:t>
      </w:r>
      <w:r w:rsidRPr="005649CE">
        <w:rPr>
          <w:rFonts w:ascii="Menlo" w:hAnsi="Menlo" w:cs="Menlo"/>
          <w:noProof/>
          <w:color w:val="1C00CF"/>
          <w:sz w:val="18"/>
          <w:szCs w:val="18"/>
          <w:shd w:val="clear" w:color="auto" w:fill="FFFFFF"/>
        </w:rPr>
        <w:t>12</w:t>
      </w:r>
      <w:r w:rsidRPr="005649CE">
        <w:rPr>
          <w:rFonts w:ascii="Menlo" w:hAnsi="Menlo" w:cs="Menlo"/>
          <w:noProof/>
          <w:color w:val="414141"/>
          <w:sz w:val="18"/>
          <w:szCs w:val="18"/>
          <w:shd w:val="clear" w:color="auto" w:fill="FFFFFF"/>
        </w:rPr>
        <w:t>)</w:t>
      </w:r>
    </w:p>
    <w:p w14:paraId="618BF155" w14:textId="78C26F7B" w:rsidR="005649CE" w:rsidRDefault="005649CE" w:rsidP="005649CE">
      <w:r>
        <w:rPr>
          <w:shd w:val="clear" w:color="auto" w:fill="FFFFFF"/>
        </w:rPr>
        <w:t>As funções podem ser aninhadas</w:t>
      </w:r>
      <w:r w:rsidR="00EB4C64">
        <w:rPr>
          <w:shd w:val="clear" w:color="auto" w:fill="FFFFFF"/>
        </w:rPr>
        <w:t xml:space="preserve">. </w:t>
      </w:r>
      <w:r>
        <w:rPr>
          <w:shd w:val="clear" w:color="auto" w:fill="FFFFFF"/>
        </w:rPr>
        <w:t xml:space="preserve">Funções aninhadas </w:t>
      </w:r>
      <w:r w:rsidR="00EB4C64">
        <w:rPr>
          <w:shd w:val="clear" w:color="auto" w:fill="FFFFFF"/>
        </w:rPr>
        <w:t xml:space="preserve">têm </w:t>
      </w:r>
      <w:r>
        <w:rPr>
          <w:shd w:val="clear" w:color="auto" w:fill="FFFFFF"/>
        </w:rPr>
        <w:t>acesso a variáveis ​​que foram declaradas na função externa. Você pode usar funções aninhadas para organizar o código em uma função que é longa ou complexa.</w:t>
      </w:r>
    </w:p>
    <w:p w14:paraId="50B640B7" w14:textId="77777777" w:rsidR="005649CE" w:rsidRPr="00A66496" w:rsidRDefault="005649CE" w:rsidP="00DD2DED">
      <w:pPr>
        <w:pStyle w:val="NormalWeb"/>
        <w:shd w:val="clear" w:color="auto" w:fill="FFFFFF"/>
        <w:spacing w:before="460" w:beforeAutospacing="0" w:after="0" w:afterAutospacing="0"/>
        <w:ind w:left="567"/>
        <w:jc w:val="both"/>
        <w:textAlignment w:val="baseline"/>
        <w:rPr>
          <w:rFonts w:ascii="Menlo" w:hAnsi="Menlo" w:cs="Menlo"/>
          <w:noProof/>
          <w:color w:val="414141"/>
          <w:sz w:val="21"/>
          <w:szCs w:val="21"/>
          <w:lang w:val="en-US"/>
        </w:rPr>
      </w:pPr>
      <w:r w:rsidRPr="00A66496">
        <w:rPr>
          <w:rFonts w:ascii="Menlo" w:hAnsi="Menlo" w:cs="Menlo"/>
          <w:noProof/>
          <w:color w:val="AA3391"/>
          <w:sz w:val="18"/>
          <w:szCs w:val="18"/>
          <w:shd w:val="clear" w:color="auto" w:fill="FFFFFF"/>
          <w:lang w:val="en-US"/>
        </w:rPr>
        <w:t>func</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3F6E74"/>
          <w:sz w:val="18"/>
          <w:szCs w:val="18"/>
          <w:shd w:val="clear" w:color="auto" w:fill="FFFFFF"/>
          <w:lang w:val="en-US"/>
        </w:rPr>
        <w:t>returnFifteen</w:t>
      </w:r>
      <w:r w:rsidRPr="00A66496">
        <w:rPr>
          <w:rFonts w:ascii="Menlo" w:hAnsi="Menlo" w:cs="Menlo"/>
          <w:noProof/>
          <w:color w:val="414141"/>
          <w:sz w:val="18"/>
          <w:szCs w:val="18"/>
          <w:shd w:val="clear" w:color="auto" w:fill="FFFFFF"/>
          <w:lang w:val="en-US"/>
        </w:rPr>
        <w:t xml:space="preserve">() -&gt; </w:t>
      </w:r>
      <w:r w:rsidRPr="00A66496">
        <w:rPr>
          <w:rFonts w:ascii="Menlo" w:hAnsi="Menlo" w:cs="Menlo"/>
          <w:noProof/>
          <w:color w:val="5C2699"/>
          <w:sz w:val="18"/>
          <w:szCs w:val="18"/>
          <w:shd w:val="clear" w:color="auto" w:fill="FFFFFF"/>
          <w:lang w:val="en-US"/>
        </w:rPr>
        <w:t>Int</w:t>
      </w:r>
      <w:r w:rsidRPr="00A66496">
        <w:rPr>
          <w:rFonts w:ascii="Menlo" w:hAnsi="Menlo" w:cs="Menlo"/>
          <w:noProof/>
          <w:color w:val="414141"/>
          <w:sz w:val="18"/>
          <w:szCs w:val="18"/>
          <w:shd w:val="clear" w:color="auto" w:fill="FFFFFF"/>
          <w:lang w:val="en-US"/>
        </w:rPr>
        <w:t xml:space="preserve"> {</w:t>
      </w:r>
    </w:p>
    <w:p w14:paraId="7ADD8977" w14:textId="77777777" w:rsidR="005649CE" w:rsidRPr="00A66496" w:rsidRDefault="005649CE" w:rsidP="00DD2DED">
      <w:pPr>
        <w:pStyle w:val="NormalWeb"/>
        <w:shd w:val="clear" w:color="auto" w:fill="FFFFFF"/>
        <w:spacing w:before="0" w:beforeAutospacing="0" w:after="0" w:afterAutospacing="0"/>
        <w:ind w:left="567"/>
        <w:jc w:val="both"/>
        <w:textAlignment w:val="baseline"/>
        <w:rPr>
          <w:rFonts w:ascii="Menlo" w:hAnsi="Menlo" w:cs="Menlo"/>
          <w:noProof/>
          <w:color w:val="414141"/>
          <w:sz w:val="21"/>
          <w:szCs w:val="21"/>
          <w:lang w:val="en-US"/>
        </w:rPr>
      </w:pPr>
      <w:r w:rsidRPr="00A66496">
        <w:rPr>
          <w:rFonts w:ascii="Menlo" w:hAnsi="Menlo" w:cs="Menlo"/>
          <w:noProof/>
          <w:color w:val="414141"/>
          <w:sz w:val="18"/>
          <w:szCs w:val="18"/>
          <w:shd w:val="clear" w:color="auto" w:fill="FFFFFF"/>
          <w:lang w:val="en-US"/>
        </w:rPr>
        <w:t>  </w:t>
      </w:r>
      <w:r w:rsidRPr="00A66496">
        <w:rPr>
          <w:rFonts w:ascii="Menlo" w:hAnsi="Menlo" w:cs="Menlo"/>
          <w:noProof/>
          <w:color w:val="AA3391"/>
          <w:sz w:val="18"/>
          <w:szCs w:val="18"/>
          <w:shd w:val="clear" w:color="auto" w:fill="FFFFFF"/>
          <w:lang w:val="en-US"/>
        </w:rPr>
        <w:t>var</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3F6E74"/>
          <w:sz w:val="18"/>
          <w:szCs w:val="18"/>
          <w:shd w:val="clear" w:color="auto" w:fill="FFFFFF"/>
          <w:lang w:val="en-US"/>
        </w:rPr>
        <w:t>y</w:t>
      </w:r>
      <w:r w:rsidRPr="00A66496">
        <w:rPr>
          <w:rFonts w:ascii="Menlo" w:hAnsi="Menlo" w:cs="Menlo"/>
          <w:noProof/>
          <w:color w:val="414141"/>
          <w:sz w:val="18"/>
          <w:szCs w:val="18"/>
          <w:shd w:val="clear" w:color="auto" w:fill="FFFFFF"/>
          <w:lang w:val="en-US"/>
        </w:rPr>
        <w:t xml:space="preserve"> = </w:t>
      </w:r>
      <w:r w:rsidRPr="00A66496">
        <w:rPr>
          <w:rFonts w:ascii="Menlo" w:hAnsi="Menlo" w:cs="Menlo"/>
          <w:noProof/>
          <w:color w:val="1C00CF"/>
          <w:sz w:val="18"/>
          <w:szCs w:val="18"/>
          <w:shd w:val="clear" w:color="auto" w:fill="FFFFFF"/>
          <w:lang w:val="en-US"/>
        </w:rPr>
        <w:t>10</w:t>
      </w:r>
    </w:p>
    <w:p w14:paraId="1FEF8408" w14:textId="77777777" w:rsidR="005649CE" w:rsidRPr="00A66496" w:rsidRDefault="005649CE" w:rsidP="00DD2DED">
      <w:pPr>
        <w:pStyle w:val="NormalWeb"/>
        <w:shd w:val="clear" w:color="auto" w:fill="FFFFFF"/>
        <w:spacing w:before="0" w:beforeAutospacing="0" w:after="0" w:afterAutospacing="0"/>
        <w:ind w:left="567"/>
        <w:jc w:val="both"/>
        <w:textAlignment w:val="baseline"/>
        <w:rPr>
          <w:rFonts w:ascii="Menlo" w:hAnsi="Menlo" w:cs="Menlo"/>
          <w:noProof/>
          <w:color w:val="414141"/>
          <w:sz w:val="21"/>
          <w:szCs w:val="21"/>
          <w:lang w:val="en-US"/>
        </w:rPr>
      </w:pPr>
      <w:r w:rsidRPr="00A66496">
        <w:rPr>
          <w:rFonts w:ascii="Menlo" w:hAnsi="Menlo" w:cs="Menlo"/>
          <w:noProof/>
          <w:color w:val="414141"/>
          <w:sz w:val="18"/>
          <w:szCs w:val="18"/>
          <w:shd w:val="clear" w:color="auto" w:fill="FFFFFF"/>
          <w:lang w:val="en-US"/>
        </w:rPr>
        <w:t>  </w:t>
      </w:r>
      <w:r w:rsidRPr="00A66496">
        <w:rPr>
          <w:rFonts w:ascii="Menlo" w:hAnsi="Menlo" w:cs="Menlo"/>
          <w:noProof/>
          <w:color w:val="AA3391"/>
          <w:sz w:val="18"/>
          <w:szCs w:val="18"/>
          <w:shd w:val="clear" w:color="auto" w:fill="FFFFFF"/>
          <w:lang w:val="en-US"/>
        </w:rPr>
        <w:t>func</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3F6E74"/>
          <w:sz w:val="18"/>
          <w:szCs w:val="18"/>
          <w:shd w:val="clear" w:color="auto" w:fill="FFFFFF"/>
          <w:lang w:val="en-US"/>
        </w:rPr>
        <w:t>add</w:t>
      </w:r>
      <w:r w:rsidRPr="00A66496">
        <w:rPr>
          <w:rFonts w:ascii="Menlo" w:hAnsi="Menlo" w:cs="Menlo"/>
          <w:noProof/>
          <w:color w:val="414141"/>
          <w:sz w:val="18"/>
          <w:szCs w:val="18"/>
          <w:shd w:val="clear" w:color="auto" w:fill="FFFFFF"/>
          <w:lang w:val="en-US"/>
        </w:rPr>
        <w:t>() {</w:t>
      </w:r>
    </w:p>
    <w:p w14:paraId="42A8ECAA" w14:textId="77777777" w:rsidR="005649CE" w:rsidRPr="00A66496" w:rsidRDefault="005649CE" w:rsidP="00DD2DED">
      <w:pPr>
        <w:pStyle w:val="NormalWeb"/>
        <w:shd w:val="clear" w:color="auto" w:fill="FFFFFF"/>
        <w:spacing w:before="0" w:beforeAutospacing="0" w:after="0" w:afterAutospacing="0"/>
        <w:ind w:left="567"/>
        <w:jc w:val="both"/>
        <w:textAlignment w:val="baseline"/>
        <w:rPr>
          <w:rFonts w:ascii="Menlo" w:hAnsi="Menlo" w:cs="Menlo"/>
          <w:noProof/>
          <w:color w:val="414141"/>
          <w:sz w:val="21"/>
          <w:szCs w:val="21"/>
          <w:lang w:val="en-US"/>
        </w:rPr>
      </w:pPr>
      <w:r w:rsidRPr="00A66496">
        <w:rPr>
          <w:rFonts w:ascii="Menlo" w:hAnsi="Menlo" w:cs="Menlo"/>
          <w:noProof/>
          <w:color w:val="414141"/>
          <w:sz w:val="18"/>
          <w:szCs w:val="18"/>
          <w:shd w:val="clear" w:color="auto" w:fill="FFFFFF"/>
          <w:lang w:val="en-US"/>
        </w:rPr>
        <w:t>      </w:t>
      </w:r>
      <w:r w:rsidRPr="00A66496">
        <w:rPr>
          <w:rFonts w:ascii="Menlo" w:hAnsi="Menlo" w:cs="Menlo"/>
          <w:noProof/>
          <w:color w:val="3F6E74"/>
          <w:sz w:val="18"/>
          <w:szCs w:val="18"/>
          <w:shd w:val="clear" w:color="auto" w:fill="FFFFFF"/>
          <w:lang w:val="en-US"/>
        </w:rPr>
        <w:t>y</w:t>
      </w:r>
      <w:r w:rsidRPr="00A66496">
        <w:rPr>
          <w:rFonts w:ascii="Menlo" w:hAnsi="Menlo" w:cs="Menlo"/>
          <w:noProof/>
          <w:color w:val="414141"/>
          <w:sz w:val="18"/>
          <w:szCs w:val="18"/>
          <w:shd w:val="clear" w:color="auto" w:fill="FFFFFF"/>
          <w:lang w:val="en-US"/>
        </w:rPr>
        <w:t xml:space="preserve"> += </w:t>
      </w:r>
      <w:r w:rsidRPr="00A66496">
        <w:rPr>
          <w:rFonts w:ascii="Menlo" w:hAnsi="Menlo" w:cs="Menlo"/>
          <w:noProof/>
          <w:color w:val="1C00CF"/>
          <w:sz w:val="18"/>
          <w:szCs w:val="18"/>
          <w:shd w:val="clear" w:color="auto" w:fill="FFFFFF"/>
          <w:lang w:val="en-US"/>
        </w:rPr>
        <w:t>5</w:t>
      </w:r>
    </w:p>
    <w:p w14:paraId="658C13B7" w14:textId="77777777" w:rsidR="005649CE" w:rsidRPr="00A66496" w:rsidRDefault="005649CE" w:rsidP="00DD2DED">
      <w:pPr>
        <w:pStyle w:val="NormalWeb"/>
        <w:shd w:val="clear" w:color="auto" w:fill="FFFFFF"/>
        <w:spacing w:before="0" w:beforeAutospacing="0" w:after="0" w:afterAutospacing="0"/>
        <w:ind w:left="567"/>
        <w:jc w:val="both"/>
        <w:textAlignment w:val="baseline"/>
        <w:rPr>
          <w:rFonts w:ascii="Menlo" w:hAnsi="Menlo" w:cs="Menlo"/>
          <w:noProof/>
          <w:color w:val="414141"/>
          <w:sz w:val="21"/>
          <w:szCs w:val="21"/>
          <w:lang w:val="en-US"/>
        </w:rPr>
      </w:pPr>
      <w:r w:rsidRPr="00A66496">
        <w:rPr>
          <w:rFonts w:ascii="Menlo" w:hAnsi="Menlo" w:cs="Menlo"/>
          <w:noProof/>
          <w:color w:val="414141"/>
          <w:sz w:val="18"/>
          <w:szCs w:val="18"/>
          <w:shd w:val="clear" w:color="auto" w:fill="FFFFFF"/>
          <w:lang w:val="en-US"/>
        </w:rPr>
        <w:t>  }</w:t>
      </w:r>
    </w:p>
    <w:p w14:paraId="49DD4B24" w14:textId="77777777" w:rsidR="005649CE" w:rsidRPr="00A66496" w:rsidRDefault="005649CE" w:rsidP="00DD2DED">
      <w:pPr>
        <w:pStyle w:val="NormalWeb"/>
        <w:shd w:val="clear" w:color="auto" w:fill="FFFFFF"/>
        <w:spacing w:before="0" w:beforeAutospacing="0" w:after="0" w:afterAutospacing="0"/>
        <w:ind w:left="567"/>
        <w:jc w:val="both"/>
        <w:textAlignment w:val="baseline"/>
        <w:rPr>
          <w:rFonts w:ascii="Menlo" w:hAnsi="Menlo" w:cs="Menlo"/>
          <w:noProof/>
          <w:color w:val="414141"/>
          <w:sz w:val="21"/>
          <w:szCs w:val="21"/>
          <w:lang w:val="en-US"/>
        </w:rPr>
      </w:pPr>
      <w:r w:rsidRPr="00A66496">
        <w:rPr>
          <w:rFonts w:ascii="Menlo" w:hAnsi="Menlo" w:cs="Menlo"/>
          <w:noProof/>
          <w:color w:val="414141"/>
          <w:sz w:val="18"/>
          <w:szCs w:val="18"/>
          <w:shd w:val="clear" w:color="auto" w:fill="FFFFFF"/>
          <w:lang w:val="en-US"/>
        </w:rPr>
        <w:t>  </w:t>
      </w:r>
      <w:r w:rsidRPr="00A66496">
        <w:rPr>
          <w:rFonts w:ascii="Menlo" w:hAnsi="Menlo" w:cs="Menlo"/>
          <w:noProof/>
          <w:color w:val="3F6E74"/>
          <w:sz w:val="18"/>
          <w:szCs w:val="18"/>
          <w:shd w:val="clear" w:color="auto" w:fill="FFFFFF"/>
          <w:lang w:val="en-US"/>
        </w:rPr>
        <w:t>add</w:t>
      </w:r>
      <w:r w:rsidRPr="00A66496">
        <w:rPr>
          <w:rFonts w:ascii="Menlo" w:hAnsi="Menlo" w:cs="Menlo"/>
          <w:noProof/>
          <w:color w:val="414141"/>
          <w:sz w:val="18"/>
          <w:szCs w:val="18"/>
          <w:shd w:val="clear" w:color="auto" w:fill="FFFFFF"/>
          <w:lang w:val="en-US"/>
        </w:rPr>
        <w:t>()</w:t>
      </w:r>
    </w:p>
    <w:p w14:paraId="499880FD" w14:textId="77777777" w:rsidR="005649CE" w:rsidRPr="00A66496" w:rsidRDefault="005649CE" w:rsidP="00DD2DED">
      <w:pPr>
        <w:pStyle w:val="NormalWeb"/>
        <w:shd w:val="clear" w:color="auto" w:fill="FFFFFF"/>
        <w:spacing w:before="0" w:beforeAutospacing="0" w:after="0" w:afterAutospacing="0"/>
        <w:ind w:left="567"/>
        <w:jc w:val="both"/>
        <w:textAlignment w:val="baseline"/>
        <w:rPr>
          <w:rFonts w:ascii="Menlo" w:hAnsi="Menlo" w:cs="Menlo"/>
          <w:noProof/>
          <w:color w:val="414141"/>
          <w:sz w:val="21"/>
          <w:szCs w:val="21"/>
          <w:lang w:val="en-US"/>
        </w:rPr>
      </w:pPr>
      <w:r w:rsidRPr="00A66496">
        <w:rPr>
          <w:rFonts w:ascii="Menlo" w:hAnsi="Menlo" w:cs="Menlo"/>
          <w:noProof/>
          <w:color w:val="414141"/>
          <w:sz w:val="18"/>
          <w:szCs w:val="18"/>
          <w:shd w:val="clear" w:color="auto" w:fill="FFFFFF"/>
          <w:lang w:val="en-US"/>
        </w:rPr>
        <w:t>  </w:t>
      </w:r>
      <w:r w:rsidRPr="00A66496">
        <w:rPr>
          <w:rFonts w:ascii="Menlo" w:hAnsi="Menlo" w:cs="Menlo"/>
          <w:noProof/>
          <w:color w:val="AA3391"/>
          <w:sz w:val="18"/>
          <w:szCs w:val="18"/>
          <w:shd w:val="clear" w:color="auto" w:fill="FFFFFF"/>
          <w:lang w:val="en-US"/>
        </w:rPr>
        <w:t>return</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3F6E74"/>
          <w:sz w:val="18"/>
          <w:szCs w:val="18"/>
          <w:shd w:val="clear" w:color="auto" w:fill="FFFFFF"/>
          <w:lang w:val="en-US"/>
        </w:rPr>
        <w:t>y</w:t>
      </w:r>
    </w:p>
    <w:p w14:paraId="7A994CBD" w14:textId="77777777" w:rsidR="005649CE" w:rsidRPr="00DD2DED" w:rsidRDefault="005649CE" w:rsidP="00DD2DED">
      <w:pPr>
        <w:pStyle w:val="NormalWeb"/>
        <w:shd w:val="clear" w:color="auto" w:fill="FFFFFF"/>
        <w:spacing w:before="0" w:beforeAutospacing="0" w:after="0" w:afterAutospacing="0"/>
        <w:ind w:left="567"/>
        <w:jc w:val="both"/>
        <w:textAlignment w:val="baseline"/>
        <w:rPr>
          <w:rFonts w:ascii="Menlo" w:hAnsi="Menlo" w:cs="Menlo"/>
          <w:noProof/>
          <w:color w:val="414141"/>
          <w:sz w:val="21"/>
          <w:szCs w:val="21"/>
        </w:rPr>
      </w:pPr>
      <w:r w:rsidRPr="00DD2DED">
        <w:rPr>
          <w:rFonts w:ascii="Menlo" w:hAnsi="Menlo" w:cs="Menlo"/>
          <w:noProof/>
          <w:color w:val="414141"/>
          <w:sz w:val="18"/>
          <w:szCs w:val="18"/>
          <w:shd w:val="clear" w:color="auto" w:fill="FFFFFF"/>
        </w:rPr>
        <w:t>}</w:t>
      </w:r>
    </w:p>
    <w:p w14:paraId="6621DEE7" w14:textId="77777777" w:rsidR="005649CE" w:rsidRPr="00DD2DED" w:rsidRDefault="005649CE" w:rsidP="00DD2DED">
      <w:pPr>
        <w:pStyle w:val="NormalWeb"/>
        <w:shd w:val="clear" w:color="auto" w:fill="FFFFFF"/>
        <w:spacing w:before="0" w:beforeAutospacing="0" w:after="620" w:afterAutospacing="0"/>
        <w:ind w:left="567"/>
        <w:jc w:val="both"/>
        <w:textAlignment w:val="baseline"/>
        <w:rPr>
          <w:rFonts w:ascii="Menlo" w:hAnsi="Menlo" w:cs="Menlo"/>
          <w:noProof/>
          <w:color w:val="414141"/>
          <w:sz w:val="21"/>
          <w:szCs w:val="21"/>
        </w:rPr>
      </w:pPr>
      <w:r w:rsidRPr="00DD2DED">
        <w:rPr>
          <w:rFonts w:ascii="Menlo" w:hAnsi="Menlo" w:cs="Menlo"/>
          <w:noProof/>
          <w:color w:val="3F6E74"/>
          <w:sz w:val="18"/>
          <w:szCs w:val="18"/>
          <w:shd w:val="clear" w:color="auto" w:fill="FFFFFF"/>
        </w:rPr>
        <w:t>returnFifteen</w:t>
      </w:r>
      <w:r w:rsidRPr="00DD2DED">
        <w:rPr>
          <w:rFonts w:ascii="Menlo" w:hAnsi="Menlo" w:cs="Menlo"/>
          <w:noProof/>
          <w:color w:val="414141"/>
          <w:sz w:val="18"/>
          <w:szCs w:val="18"/>
          <w:shd w:val="clear" w:color="auto" w:fill="FFFFFF"/>
        </w:rPr>
        <w:t>()</w:t>
      </w:r>
    </w:p>
    <w:p w14:paraId="3C7121A7" w14:textId="563BC88E" w:rsidR="005649CE" w:rsidRDefault="005649CE" w:rsidP="00DD2DED">
      <w:r>
        <w:rPr>
          <w:shd w:val="clear" w:color="auto" w:fill="FFFFFF"/>
        </w:rPr>
        <w:t xml:space="preserve">As funções são um tipo de primeira classe. </w:t>
      </w:r>
      <w:r w:rsidR="00910B1A">
        <w:rPr>
          <w:shd w:val="clear" w:color="auto" w:fill="FFFFFF"/>
        </w:rPr>
        <w:t xml:space="preserve">Isso </w:t>
      </w:r>
      <w:r>
        <w:rPr>
          <w:shd w:val="clear" w:color="auto" w:fill="FFFFFF"/>
        </w:rPr>
        <w:t>significa que uma função pode retornar outra função como o seu valor.</w:t>
      </w:r>
    </w:p>
    <w:p w14:paraId="5B24E66C" w14:textId="77777777" w:rsidR="005649CE" w:rsidRPr="00A66496" w:rsidRDefault="005649CE" w:rsidP="00DD2DED">
      <w:pPr>
        <w:pStyle w:val="NormalWeb"/>
        <w:shd w:val="clear" w:color="auto" w:fill="FFFFFF"/>
        <w:spacing w:before="460" w:beforeAutospacing="0" w:after="0" w:afterAutospacing="0"/>
        <w:ind w:left="567"/>
        <w:jc w:val="both"/>
        <w:textAlignment w:val="baseline"/>
        <w:rPr>
          <w:rFonts w:ascii="Menlo" w:hAnsi="Menlo" w:cs="Menlo"/>
          <w:noProof/>
          <w:color w:val="414141"/>
          <w:sz w:val="21"/>
          <w:szCs w:val="21"/>
          <w:lang w:val="en-US"/>
        </w:rPr>
      </w:pPr>
      <w:r w:rsidRPr="00A66496">
        <w:rPr>
          <w:rFonts w:ascii="Menlo" w:hAnsi="Menlo" w:cs="Menlo"/>
          <w:noProof/>
          <w:color w:val="AA3391"/>
          <w:sz w:val="18"/>
          <w:szCs w:val="18"/>
          <w:shd w:val="clear" w:color="auto" w:fill="FFFFFF"/>
          <w:lang w:val="en-US"/>
        </w:rPr>
        <w:t>func</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3F6E74"/>
          <w:sz w:val="18"/>
          <w:szCs w:val="18"/>
          <w:shd w:val="clear" w:color="auto" w:fill="FFFFFF"/>
          <w:lang w:val="en-US"/>
        </w:rPr>
        <w:t>makeIncrementer</w:t>
      </w:r>
      <w:r w:rsidRPr="00A66496">
        <w:rPr>
          <w:rFonts w:ascii="Menlo" w:hAnsi="Menlo" w:cs="Menlo"/>
          <w:noProof/>
          <w:color w:val="414141"/>
          <w:sz w:val="18"/>
          <w:szCs w:val="18"/>
          <w:shd w:val="clear" w:color="auto" w:fill="FFFFFF"/>
          <w:lang w:val="en-US"/>
        </w:rPr>
        <w:t>() -&gt; ((</w:t>
      </w:r>
      <w:r w:rsidRPr="00A66496">
        <w:rPr>
          <w:rFonts w:ascii="Menlo" w:hAnsi="Menlo" w:cs="Menlo"/>
          <w:noProof/>
          <w:color w:val="5C2699"/>
          <w:sz w:val="18"/>
          <w:szCs w:val="18"/>
          <w:shd w:val="clear" w:color="auto" w:fill="FFFFFF"/>
          <w:lang w:val="en-US"/>
        </w:rPr>
        <w:t>Int</w:t>
      </w:r>
      <w:r w:rsidRPr="00A66496">
        <w:rPr>
          <w:rFonts w:ascii="Menlo" w:hAnsi="Menlo" w:cs="Menlo"/>
          <w:noProof/>
          <w:color w:val="414141"/>
          <w:sz w:val="18"/>
          <w:szCs w:val="18"/>
          <w:shd w:val="clear" w:color="auto" w:fill="FFFFFF"/>
          <w:lang w:val="en-US"/>
        </w:rPr>
        <w:t xml:space="preserve">) -&gt; </w:t>
      </w:r>
      <w:r w:rsidRPr="00A66496">
        <w:rPr>
          <w:rFonts w:ascii="Menlo" w:hAnsi="Menlo" w:cs="Menlo"/>
          <w:noProof/>
          <w:color w:val="5C2699"/>
          <w:sz w:val="18"/>
          <w:szCs w:val="18"/>
          <w:shd w:val="clear" w:color="auto" w:fill="FFFFFF"/>
          <w:lang w:val="en-US"/>
        </w:rPr>
        <w:t>Int</w:t>
      </w:r>
      <w:r w:rsidRPr="00A66496">
        <w:rPr>
          <w:rFonts w:ascii="Menlo" w:hAnsi="Menlo" w:cs="Menlo"/>
          <w:noProof/>
          <w:color w:val="414141"/>
          <w:sz w:val="18"/>
          <w:szCs w:val="18"/>
          <w:shd w:val="clear" w:color="auto" w:fill="FFFFFF"/>
          <w:lang w:val="en-US"/>
        </w:rPr>
        <w:t>) {</w:t>
      </w:r>
    </w:p>
    <w:p w14:paraId="31A8A683" w14:textId="77777777" w:rsidR="005649CE" w:rsidRPr="00A66496" w:rsidRDefault="005649CE" w:rsidP="00DD2DED">
      <w:pPr>
        <w:pStyle w:val="NormalWeb"/>
        <w:shd w:val="clear" w:color="auto" w:fill="FFFFFF"/>
        <w:spacing w:before="0" w:beforeAutospacing="0" w:after="0" w:afterAutospacing="0"/>
        <w:ind w:left="567"/>
        <w:jc w:val="both"/>
        <w:textAlignment w:val="baseline"/>
        <w:rPr>
          <w:rFonts w:ascii="Menlo" w:hAnsi="Menlo" w:cs="Menlo"/>
          <w:noProof/>
          <w:color w:val="414141"/>
          <w:sz w:val="21"/>
          <w:szCs w:val="21"/>
          <w:lang w:val="en-US"/>
        </w:rPr>
      </w:pPr>
      <w:r w:rsidRPr="00A66496">
        <w:rPr>
          <w:rFonts w:ascii="Menlo" w:hAnsi="Menlo" w:cs="Menlo"/>
          <w:noProof/>
          <w:color w:val="414141"/>
          <w:sz w:val="18"/>
          <w:szCs w:val="18"/>
          <w:shd w:val="clear" w:color="auto" w:fill="FFFFFF"/>
          <w:lang w:val="en-US"/>
        </w:rPr>
        <w:t>  </w:t>
      </w:r>
      <w:r w:rsidRPr="00A66496">
        <w:rPr>
          <w:rFonts w:ascii="Menlo" w:hAnsi="Menlo" w:cs="Menlo"/>
          <w:noProof/>
          <w:color w:val="AA3391"/>
          <w:sz w:val="18"/>
          <w:szCs w:val="18"/>
          <w:shd w:val="clear" w:color="auto" w:fill="FFFFFF"/>
          <w:lang w:val="en-US"/>
        </w:rPr>
        <w:t>func</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3F6E74"/>
          <w:sz w:val="18"/>
          <w:szCs w:val="18"/>
          <w:shd w:val="clear" w:color="auto" w:fill="FFFFFF"/>
          <w:lang w:val="en-US"/>
        </w:rPr>
        <w:t>addOne</w:t>
      </w:r>
      <w:r w:rsidRPr="00A66496">
        <w:rPr>
          <w:rFonts w:ascii="Menlo" w:hAnsi="Menlo" w:cs="Menlo"/>
          <w:noProof/>
          <w:color w:val="414141"/>
          <w:sz w:val="18"/>
          <w:szCs w:val="18"/>
          <w:shd w:val="clear" w:color="auto" w:fill="FFFFFF"/>
          <w:lang w:val="en-US"/>
        </w:rPr>
        <w:t>(</w:t>
      </w:r>
      <w:r w:rsidRPr="00A66496">
        <w:rPr>
          <w:rFonts w:ascii="Menlo" w:hAnsi="Menlo" w:cs="Menlo"/>
          <w:noProof/>
          <w:color w:val="3F6E74"/>
          <w:sz w:val="18"/>
          <w:szCs w:val="18"/>
          <w:shd w:val="clear" w:color="auto" w:fill="FFFFFF"/>
          <w:lang w:val="en-US"/>
        </w:rPr>
        <w:t>number</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5C2699"/>
          <w:sz w:val="18"/>
          <w:szCs w:val="18"/>
          <w:shd w:val="clear" w:color="auto" w:fill="FFFFFF"/>
          <w:lang w:val="en-US"/>
        </w:rPr>
        <w:t>Int</w:t>
      </w:r>
      <w:r w:rsidRPr="00A66496">
        <w:rPr>
          <w:rFonts w:ascii="Menlo" w:hAnsi="Menlo" w:cs="Menlo"/>
          <w:noProof/>
          <w:color w:val="414141"/>
          <w:sz w:val="18"/>
          <w:szCs w:val="18"/>
          <w:shd w:val="clear" w:color="auto" w:fill="FFFFFF"/>
          <w:lang w:val="en-US"/>
        </w:rPr>
        <w:t xml:space="preserve">) -&gt; </w:t>
      </w:r>
      <w:r w:rsidRPr="00A66496">
        <w:rPr>
          <w:rFonts w:ascii="Menlo" w:hAnsi="Menlo" w:cs="Menlo"/>
          <w:noProof/>
          <w:color w:val="5C2699"/>
          <w:sz w:val="18"/>
          <w:szCs w:val="18"/>
          <w:shd w:val="clear" w:color="auto" w:fill="FFFFFF"/>
          <w:lang w:val="en-US"/>
        </w:rPr>
        <w:t>Int</w:t>
      </w:r>
      <w:r w:rsidRPr="00A66496">
        <w:rPr>
          <w:rFonts w:ascii="Menlo" w:hAnsi="Menlo" w:cs="Menlo"/>
          <w:noProof/>
          <w:color w:val="414141"/>
          <w:sz w:val="18"/>
          <w:szCs w:val="18"/>
          <w:shd w:val="clear" w:color="auto" w:fill="FFFFFF"/>
          <w:lang w:val="en-US"/>
        </w:rPr>
        <w:t xml:space="preserve"> {</w:t>
      </w:r>
    </w:p>
    <w:p w14:paraId="2E08AAEF" w14:textId="77777777" w:rsidR="005649CE" w:rsidRPr="00A66496" w:rsidRDefault="005649CE" w:rsidP="00DD2DED">
      <w:pPr>
        <w:pStyle w:val="NormalWeb"/>
        <w:shd w:val="clear" w:color="auto" w:fill="FFFFFF"/>
        <w:spacing w:before="0" w:beforeAutospacing="0" w:after="0" w:afterAutospacing="0"/>
        <w:ind w:left="567"/>
        <w:jc w:val="both"/>
        <w:textAlignment w:val="baseline"/>
        <w:rPr>
          <w:rFonts w:ascii="Menlo" w:hAnsi="Menlo" w:cs="Menlo"/>
          <w:noProof/>
          <w:color w:val="414141"/>
          <w:sz w:val="21"/>
          <w:szCs w:val="21"/>
          <w:lang w:val="en-US"/>
        </w:rPr>
      </w:pPr>
      <w:r w:rsidRPr="00A66496">
        <w:rPr>
          <w:rFonts w:ascii="Menlo" w:hAnsi="Menlo" w:cs="Menlo"/>
          <w:noProof/>
          <w:color w:val="414141"/>
          <w:sz w:val="18"/>
          <w:szCs w:val="18"/>
          <w:shd w:val="clear" w:color="auto" w:fill="FFFFFF"/>
          <w:lang w:val="en-US"/>
        </w:rPr>
        <w:t>      </w:t>
      </w:r>
      <w:r w:rsidRPr="00A66496">
        <w:rPr>
          <w:rFonts w:ascii="Menlo" w:hAnsi="Menlo" w:cs="Menlo"/>
          <w:noProof/>
          <w:color w:val="AA3391"/>
          <w:sz w:val="18"/>
          <w:szCs w:val="18"/>
          <w:shd w:val="clear" w:color="auto" w:fill="FFFFFF"/>
          <w:lang w:val="en-US"/>
        </w:rPr>
        <w:t>return</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1C00CF"/>
          <w:sz w:val="18"/>
          <w:szCs w:val="18"/>
          <w:shd w:val="clear" w:color="auto" w:fill="FFFFFF"/>
          <w:lang w:val="en-US"/>
        </w:rPr>
        <w:t>1</w:t>
      </w:r>
      <w:r w:rsidRPr="00A66496">
        <w:rPr>
          <w:rFonts w:ascii="Menlo" w:hAnsi="Menlo" w:cs="Menlo"/>
          <w:noProof/>
          <w:color w:val="414141"/>
          <w:sz w:val="18"/>
          <w:szCs w:val="18"/>
          <w:shd w:val="clear" w:color="auto" w:fill="FFFFFF"/>
          <w:lang w:val="en-US"/>
        </w:rPr>
        <w:t xml:space="preserve"> + </w:t>
      </w:r>
      <w:r w:rsidRPr="00A66496">
        <w:rPr>
          <w:rFonts w:ascii="Menlo" w:hAnsi="Menlo" w:cs="Menlo"/>
          <w:noProof/>
          <w:color w:val="3F6E74"/>
          <w:sz w:val="18"/>
          <w:szCs w:val="18"/>
          <w:shd w:val="clear" w:color="auto" w:fill="FFFFFF"/>
          <w:lang w:val="en-US"/>
        </w:rPr>
        <w:t>number</w:t>
      </w:r>
    </w:p>
    <w:p w14:paraId="1D926745" w14:textId="77777777" w:rsidR="005649CE" w:rsidRPr="00A66496" w:rsidRDefault="005649CE" w:rsidP="00DD2DED">
      <w:pPr>
        <w:pStyle w:val="NormalWeb"/>
        <w:shd w:val="clear" w:color="auto" w:fill="FFFFFF"/>
        <w:spacing w:before="0" w:beforeAutospacing="0" w:after="0" w:afterAutospacing="0"/>
        <w:ind w:left="567"/>
        <w:jc w:val="both"/>
        <w:textAlignment w:val="baseline"/>
        <w:rPr>
          <w:rFonts w:ascii="Menlo" w:hAnsi="Menlo" w:cs="Menlo"/>
          <w:noProof/>
          <w:color w:val="414141"/>
          <w:sz w:val="21"/>
          <w:szCs w:val="21"/>
          <w:lang w:val="en-US"/>
        </w:rPr>
      </w:pPr>
      <w:r w:rsidRPr="00A66496">
        <w:rPr>
          <w:rFonts w:ascii="Menlo" w:hAnsi="Menlo" w:cs="Menlo"/>
          <w:noProof/>
          <w:color w:val="414141"/>
          <w:sz w:val="18"/>
          <w:szCs w:val="18"/>
          <w:shd w:val="clear" w:color="auto" w:fill="FFFFFF"/>
          <w:lang w:val="en-US"/>
        </w:rPr>
        <w:t>  }</w:t>
      </w:r>
    </w:p>
    <w:p w14:paraId="149090BE" w14:textId="77777777" w:rsidR="005649CE" w:rsidRPr="00A66496" w:rsidRDefault="005649CE" w:rsidP="00DD2DED">
      <w:pPr>
        <w:pStyle w:val="NormalWeb"/>
        <w:shd w:val="clear" w:color="auto" w:fill="FFFFFF"/>
        <w:spacing w:before="0" w:beforeAutospacing="0" w:after="0" w:afterAutospacing="0"/>
        <w:ind w:left="567"/>
        <w:jc w:val="both"/>
        <w:textAlignment w:val="baseline"/>
        <w:rPr>
          <w:rFonts w:ascii="Menlo" w:hAnsi="Menlo" w:cs="Menlo"/>
          <w:noProof/>
          <w:color w:val="414141"/>
          <w:sz w:val="21"/>
          <w:szCs w:val="21"/>
          <w:lang w:val="en-US"/>
        </w:rPr>
      </w:pPr>
      <w:r w:rsidRPr="00A66496">
        <w:rPr>
          <w:rFonts w:ascii="Menlo" w:hAnsi="Menlo" w:cs="Menlo"/>
          <w:noProof/>
          <w:color w:val="414141"/>
          <w:sz w:val="18"/>
          <w:szCs w:val="18"/>
          <w:shd w:val="clear" w:color="auto" w:fill="FFFFFF"/>
          <w:lang w:val="en-US"/>
        </w:rPr>
        <w:lastRenderedPageBreak/>
        <w:t>  </w:t>
      </w:r>
      <w:r w:rsidRPr="00A66496">
        <w:rPr>
          <w:rFonts w:ascii="Menlo" w:hAnsi="Menlo" w:cs="Menlo"/>
          <w:noProof/>
          <w:color w:val="AA3391"/>
          <w:sz w:val="18"/>
          <w:szCs w:val="18"/>
          <w:shd w:val="clear" w:color="auto" w:fill="FFFFFF"/>
          <w:lang w:val="en-US"/>
        </w:rPr>
        <w:t>return</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3F6E74"/>
          <w:sz w:val="18"/>
          <w:szCs w:val="18"/>
          <w:shd w:val="clear" w:color="auto" w:fill="FFFFFF"/>
          <w:lang w:val="en-US"/>
        </w:rPr>
        <w:t>addOne</w:t>
      </w:r>
    </w:p>
    <w:p w14:paraId="090D983A" w14:textId="77777777" w:rsidR="005649CE" w:rsidRPr="00A66496" w:rsidRDefault="005649CE" w:rsidP="00DD2DED">
      <w:pPr>
        <w:pStyle w:val="NormalWeb"/>
        <w:shd w:val="clear" w:color="auto" w:fill="FFFFFF"/>
        <w:spacing w:before="0" w:beforeAutospacing="0" w:after="0" w:afterAutospacing="0"/>
        <w:ind w:left="567"/>
        <w:jc w:val="both"/>
        <w:textAlignment w:val="baseline"/>
        <w:rPr>
          <w:rFonts w:ascii="Menlo" w:hAnsi="Menlo" w:cs="Menlo"/>
          <w:noProof/>
          <w:color w:val="414141"/>
          <w:sz w:val="18"/>
          <w:szCs w:val="18"/>
          <w:shd w:val="clear" w:color="auto" w:fill="FFFFFF"/>
          <w:lang w:val="en-US"/>
        </w:rPr>
      </w:pPr>
      <w:r w:rsidRPr="00A66496">
        <w:rPr>
          <w:rFonts w:ascii="Menlo" w:hAnsi="Menlo" w:cs="Menlo"/>
          <w:noProof/>
          <w:color w:val="414141"/>
          <w:sz w:val="18"/>
          <w:szCs w:val="18"/>
          <w:shd w:val="clear" w:color="auto" w:fill="FFFFFF"/>
          <w:lang w:val="en-US"/>
        </w:rPr>
        <w:t>}</w:t>
      </w:r>
    </w:p>
    <w:p w14:paraId="556494A1" w14:textId="77777777" w:rsidR="00694681" w:rsidRPr="00A66496" w:rsidRDefault="00694681" w:rsidP="00DD2DED">
      <w:pPr>
        <w:pStyle w:val="NormalWeb"/>
        <w:shd w:val="clear" w:color="auto" w:fill="FFFFFF"/>
        <w:spacing w:before="0" w:beforeAutospacing="0" w:after="0" w:afterAutospacing="0"/>
        <w:ind w:left="567"/>
        <w:jc w:val="both"/>
        <w:textAlignment w:val="baseline"/>
        <w:rPr>
          <w:rFonts w:ascii="Menlo" w:hAnsi="Menlo" w:cs="Menlo"/>
          <w:noProof/>
          <w:color w:val="414141"/>
          <w:sz w:val="21"/>
          <w:szCs w:val="21"/>
          <w:lang w:val="en-US"/>
        </w:rPr>
      </w:pPr>
    </w:p>
    <w:p w14:paraId="69959C52" w14:textId="77777777" w:rsidR="005649CE" w:rsidRPr="00A66496" w:rsidRDefault="005649CE" w:rsidP="00DD2DED">
      <w:pPr>
        <w:pStyle w:val="NormalWeb"/>
        <w:shd w:val="clear" w:color="auto" w:fill="FFFFFF"/>
        <w:spacing w:before="0" w:beforeAutospacing="0" w:after="0" w:afterAutospacing="0"/>
        <w:ind w:left="567"/>
        <w:jc w:val="both"/>
        <w:textAlignment w:val="baseline"/>
        <w:rPr>
          <w:rFonts w:ascii="Menlo" w:hAnsi="Menlo" w:cs="Menlo"/>
          <w:noProof/>
          <w:color w:val="414141"/>
          <w:sz w:val="21"/>
          <w:szCs w:val="21"/>
          <w:lang w:val="en-US"/>
        </w:rPr>
      </w:pPr>
      <w:r w:rsidRPr="00A66496">
        <w:rPr>
          <w:rFonts w:ascii="Menlo" w:hAnsi="Menlo" w:cs="Menlo"/>
          <w:noProof/>
          <w:color w:val="AA3391"/>
          <w:sz w:val="18"/>
          <w:szCs w:val="18"/>
          <w:shd w:val="clear" w:color="auto" w:fill="FFFFFF"/>
          <w:lang w:val="en-US"/>
        </w:rPr>
        <w:t>var</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3F6E74"/>
          <w:sz w:val="18"/>
          <w:szCs w:val="18"/>
          <w:shd w:val="clear" w:color="auto" w:fill="FFFFFF"/>
          <w:lang w:val="en-US"/>
        </w:rPr>
        <w:t>increment</w:t>
      </w:r>
      <w:r w:rsidRPr="00A66496">
        <w:rPr>
          <w:rFonts w:ascii="Menlo" w:hAnsi="Menlo" w:cs="Menlo"/>
          <w:noProof/>
          <w:color w:val="414141"/>
          <w:sz w:val="18"/>
          <w:szCs w:val="18"/>
          <w:shd w:val="clear" w:color="auto" w:fill="FFFFFF"/>
          <w:lang w:val="en-US"/>
        </w:rPr>
        <w:t xml:space="preserve"> = </w:t>
      </w:r>
      <w:r w:rsidRPr="00A66496">
        <w:rPr>
          <w:rFonts w:ascii="Menlo" w:hAnsi="Menlo" w:cs="Menlo"/>
          <w:noProof/>
          <w:color w:val="3F6E74"/>
          <w:sz w:val="18"/>
          <w:szCs w:val="18"/>
          <w:shd w:val="clear" w:color="auto" w:fill="FFFFFF"/>
          <w:lang w:val="en-US"/>
        </w:rPr>
        <w:t>makeIncrementer</w:t>
      </w:r>
      <w:r w:rsidRPr="00A66496">
        <w:rPr>
          <w:rFonts w:ascii="Menlo" w:hAnsi="Menlo" w:cs="Menlo"/>
          <w:noProof/>
          <w:color w:val="414141"/>
          <w:sz w:val="18"/>
          <w:szCs w:val="18"/>
          <w:shd w:val="clear" w:color="auto" w:fill="FFFFFF"/>
          <w:lang w:val="en-US"/>
        </w:rPr>
        <w:t>()</w:t>
      </w:r>
    </w:p>
    <w:p w14:paraId="2B9AD8EC" w14:textId="77777777" w:rsidR="005649CE" w:rsidRPr="00694681" w:rsidRDefault="005649CE" w:rsidP="00DD2DED">
      <w:pPr>
        <w:pStyle w:val="NormalWeb"/>
        <w:shd w:val="clear" w:color="auto" w:fill="FFFFFF"/>
        <w:spacing w:before="0" w:beforeAutospacing="0" w:after="620" w:afterAutospacing="0"/>
        <w:ind w:left="567"/>
        <w:jc w:val="both"/>
        <w:textAlignment w:val="baseline"/>
        <w:rPr>
          <w:rFonts w:ascii="Menlo" w:hAnsi="Menlo" w:cs="Menlo"/>
          <w:noProof/>
          <w:color w:val="414141"/>
          <w:sz w:val="21"/>
          <w:szCs w:val="21"/>
        </w:rPr>
      </w:pPr>
      <w:r w:rsidRPr="00694681">
        <w:rPr>
          <w:rFonts w:ascii="Menlo" w:hAnsi="Menlo" w:cs="Menlo"/>
          <w:noProof/>
          <w:color w:val="3F6E74"/>
          <w:sz w:val="18"/>
          <w:szCs w:val="18"/>
          <w:shd w:val="clear" w:color="auto" w:fill="FFFFFF"/>
        </w:rPr>
        <w:t>increment</w:t>
      </w:r>
      <w:r w:rsidRPr="00694681">
        <w:rPr>
          <w:rFonts w:ascii="Menlo" w:hAnsi="Menlo" w:cs="Menlo"/>
          <w:noProof/>
          <w:color w:val="414141"/>
          <w:sz w:val="18"/>
          <w:szCs w:val="18"/>
          <w:shd w:val="clear" w:color="auto" w:fill="FFFFFF"/>
        </w:rPr>
        <w:t>(</w:t>
      </w:r>
      <w:r w:rsidRPr="00694681">
        <w:rPr>
          <w:rFonts w:ascii="Menlo" w:hAnsi="Menlo" w:cs="Menlo"/>
          <w:noProof/>
          <w:color w:val="1C00CF"/>
          <w:sz w:val="18"/>
          <w:szCs w:val="18"/>
          <w:shd w:val="clear" w:color="auto" w:fill="FFFFFF"/>
        </w:rPr>
        <w:t>7</w:t>
      </w:r>
      <w:r w:rsidRPr="00694681">
        <w:rPr>
          <w:rFonts w:ascii="Menlo" w:hAnsi="Menlo" w:cs="Menlo"/>
          <w:noProof/>
          <w:color w:val="414141"/>
          <w:sz w:val="18"/>
          <w:szCs w:val="18"/>
          <w:shd w:val="clear" w:color="auto" w:fill="FFFFFF"/>
        </w:rPr>
        <w:t>)</w:t>
      </w:r>
    </w:p>
    <w:p w14:paraId="6E80951F" w14:textId="77777777" w:rsidR="005649CE" w:rsidRDefault="005649CE" w:rsidP="005649CE">
      <w:pPr>
        <w:pStyle w:val="NormalWeb"/>
        <w:spacing w:before="0" w:beforeAutospacing="0" w:after="220" w:afterAutospacing="0"/>
        <w:jc w:val="both"/>
      </w:pPr>
      <w:r>
        <w:rPr>
          <w:rFonts w:ascii="Arial" w:hAnsi="Arial" w:cs="Arial"/>
          <w:color w:val="414141"/>
          <w:sz w:val="21"/>
          <w:szCs w:val="21"/>
          <w:shd w:val="clear" w:color="auto" w:fill="FFFFFF"/>
        </w:rPr>
        <w:t>Uma função pode levar outra função como um dos seus argumentos.</w:t>
      </w:r>
    </w:p>
    <w:p w14:paraId="55E5B9BA" w14:textId="77777777" w:rsidR="005649CE" w:rsidRPr="00A66496" w:rsidRDefault="005649CE" w:rsidP="003A2BE7">
      <w:pPr>
        <w:pStyle w:val="NormalWeb"/>
        <w:shd w:val="clear" w:color="auto" w:fill="FFFFFF"/>
        <w:spacing w:before="460" w:beforeAutospacing="0" w:after="0" w:afterAutospacing="0"/>
        <w:ind w:left="567"/>
        <w:jc w:val="both"/>
        <w:textAlignment w:val="baseline"/>
        <w:rPr>
          <w:rFonts w:ascii="Menlo" w:hAnsi="Menlo" w:cs="Menlo"/>
          <w:noProof/>
          <w:color w:val="414141"/>
          <w:sz w:val="21"/>
          <w:szCs w:val="21"/>
          <w:lang w:val="en-US"/>
        </w:rPr>
      </w:pPr>
      <w:r w:rsidRPr="00A66496">
        <w:rPr>
          <w:rFonts w:ascii="Menlo" w:hAnsi="Menlo" w:cs="Menlo"/>
          <w:noProof/>
          <w:color w:val="AA3391"/>
          <w:sz w:val="18"/>
          <w:szCs w:val="18"/>
          <w:shd w:val="clear" w:color="auto" w:fill="FFFFFF"/>
          <w:lang w:val="en-US"/>
        </w:rPr>
        <w:t>func</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3F6E74"/>
          <w:sz w:val="18"/>
          <w:szCs w:val="18"/>
          <w:shd w:val="clear" w:color="auto" w:fill="FFFFFF"/>
          <w:lang w:val="en-US"/>
        </w:rPr>
        <w:t>hasAnyMatches</w:t>
      </w:r>
      <w:r w:rsidRPr="00A66496">
        <w:rPr>
          <w:rFonts w:ascii="Menlo" w:hAnsi="Menlo" w:cs="Menlo"/>
          <w:noProof/>
          <w:color w:val="414141"/>
          <w:sz w:val="18"/>
          <w:szCs w:val="18"/>
          <w:shd w:val="clear" w:color="auto" w:fill="FFFFFF"/>
          <w:lang w:val="en-US"/>
        </w:rPr>
        <w:t>(</w:t>
      </w:r>
      <w:r w:rsidRPr="00A66496">
        <w:rPr>
          <w:rFonts w:ascii="Menlo" w:hAnsi="Menlo" w:cs="Menlo"/>
          <w:noProof/>
          <w:color w:val="3F6E74"/>
          <w:sz w:val="18"/>
          <w:szCs w:val="18"/>
          <w:shd w:val="clear" w:color="auto" w:fill="FFFFFF"/>
          <w:lang w:val="en-US"/>
        </w:rPr>
        <w:t>list</w:t>
      </w:r>
      <w:r w:rsidRPr="00A66496">
        <w:rPr>
          <w:rFonts w:ascii="Menlo" w:hAnsi="Menlo" w:cs="Menlo"/>
          <w:noProof/>
          <w:color w:val="414141"/>
          <w:sz w:val="18"/>
          <w:szCs w:val="18"/>
          <w:shd w:val="clear" w:color="auto" w:fill="FFFFFF"/>
          <w:lang w:val="en-US"/>
        </w:rPr>
        <w:t>: [</w:t>
      </w:r>
      <w:r w:rsidRPr="00A66496">
        <w:rPr>
          <w:rFonts w:ascii="Menlo" w:hAnsi="Menlo" w:cs="Menlo"/>
          <w:noProof/>
          <w:color w:val="5C2699"/>
          <w:sz w:val="18"/>
          <w:szCs w:val="18"/>
          <w:shd w:val="clear" w:color="auto" w:fill="FFFFFF"/>
          <w:lang w:val="en-US"/>
        </w:rPr>
        <w:t>Int</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3F6E74"/>
          <w:sz w:val="18"/>
          <w:szCs w:val="18"/>
          <w:shd w:val="clear" w:color="auto" w:fill="FFFFFF"/>
          <w:lang w:val="en-US"/>
        </w:rPr>
        <w:t>condition</w:t>
      </w:r>
      <w:r w:rsidRPr="00A66496">
        <w:rPr>
          <w:rFonts w:ascii="Menlo" w:hAnsi="Menlo" w:cs="Menlo"/>
          <w:noProof/>
          <w:color w:val="414141"/>
          <w:sz w:val="18"/>
          <w:szCs w:val="18"/>
          <w:shd w:val="clear" w:color="auto" w:fill="FFFFFF"/>
          <w:lang w:val="en-US"/>
        </w:rPr>
        <w:t>: (</w:t>
      </w:r>
      <w:r w:rsidRPr="00A66496">
        <w:rPr>
          <w:rFonts w:ascii="Menlo" w:hAnsi="Menlo" w:cs="Menlo"/>
          <w:noProof/>
          <w:color w:val="5C2699"/>
          <w:sz w:val="18"/>
          <w:szCs w:val="18"/>
          <w:shd w:val="clear" w:color="auto" w:fill="FFFFFF"/>
          <w:lang w:val="en-US"/>
        </w:rPr>
        <w:t>Int</w:t>
      </w:r>
      <w:r w:rsidRPr="00A66496">
        <w:rPr>
          <w:rFonts w:ascii="Menlo" w:hAnsi="Menlo" w:cs="Menlo"/>
          <w:noProof/>
          <w:color w:val="414141"/>
          <w:sz w:val="18"/>
          <w:szCs w:val="18"/>
          <w:shd w:val="clear" w:color="auto" w:fill="FFFFFF"/>
          <w:lang w:val="en-US"/>
        </w:rPr>
        <w:t xml:space="preserve">) -&gt; </w:t>
      </w:r>
      <w:r w:rsidRPr="00A66496">
        <w:rPr>
          <w:rFonts w:ascii="Menlo" w:hAnsi="Menlo" w:cs="Menlo"/>
          <w:noProof/>
          <w:color w:val="5C2699"/>
          <w:sz w:val="18"/>
          <w:szCs w:val="18"/>
          <w:shd w:val="clear" w:color="auto" w:fill="FFFFFF"/>
          <w:lang w:val="en-US"/>
        </w:rPr>
        <w:t>Bool</w:t>
      </w:r>
      <w:r w:rsidRPr="00A66496">
        <w:rPr>
          <w:rFonts w:ascii="Menlo" w:hAnsi="Menlo" w:cs="Menlo"/>
          <w:noProof/>
          <w:color w:val="414141"/>
          <w:sz w:val="18"/>
          <w:szCs w:val="18"/>
          <w:shd w:val="clear" w:color="auto" w:fill="FFFFFF"/>
          <w:lang w:val="en-US"/>
        </w:rPr>
        <w:t xml:space="preserve">) -&gt; </w:t>
      </w:r>
      <w:r w:rsidRPr="00A66496">
        <w:rPr>
          <w:rFonts w:ascii="Menlo" w:hAnsi="Menlo" w:cs="Menlo"/>
          <w:noProof/>
          <w:color w:val="5C2699"/>
          <w:sz w:val="18"/>
          <w:szCs w:val="18"/>
          <w:shd w:val="clear" w:color="auto" w:fill="FFFFFF"/>
          <w:lang w:val="en-US"/>
        </w:rPr>
        <w:t>Bool</w:t>
      </w:r>
      <w:r w:rsidRPr="00A66496">
        <w:rPr>
          <w:rFonts w:ascii="Menlo" w:hAnsi="Menlo" w:cs="Menlo"/>
          <w:noProof/>
          <w:color w:val="414141"/>
          <w:sz w:val="18"/>
          <w:szCs w:val="18"/>
          <w:shd w:val="clear" w:color="auto" w:fill="FFFFFF"/>
          <w:lang w:val="en-US"/>
        </w:rPr>
        <w:t xml:space="preserve"> {</w:t>
      </w:r>
    </w:p>
    <w:p w14:paraId="6912EAF6" w14:textId="77777777" w:rsidR="005649CE" w:rsidRPr="00A66496" w:rsidRDefault="005649CE" w:rsidP="003A2BE7">
      <w:pPr>
        <w:pStyle w:val="NormalWeb"/>
        <w:shd w:val="clear" w:color="auto" w:fill="FFFFFF"/>
        <w:spacing w:before="0" w:beforeAutospacing="0" w:after="0" w:afterAutospacing="0"/>
        <w:ind w:left="567"/>
        <w:jc w:val="both"/>
        <w:textAlignment w:val="baseline"/>
        <w:rPr>
          <w:rFonts w:ascii="Menlo" w:hAnsi="Menlo" w:cs="Menlo"/>
          <w:noProof/>
          <w:color w:val="414141"/>
          <w:sz w:val="21"/>
          <w:szCs w:val="21"/>
          <w:lang w:val="en-US"/>
        </w:rPr>
      </w:pPr>
      <w:r w:rsidRPr="00A66496">
        <w:rPr>
          <w:rFonts w:ascii="Menlo" w:hAnsi="Menlo" w:cs="Menlo"/>
          <w:noProof/>
          <w:color w:val="414141"/>
          <w:sz w:val="18"/>
          <w:szCs w:val="18"/>
          <w:shd w:val="clear" w:color="auto" w:fill="FFFFFF"/>
          <w:lang w:val="en-US"/>
        </w:rPr>
        <w:t>  </w:t>
      </w:r>
      <w:r w:rsidRPr="00A66496">
        <w:rPr>
          <w:rFonts w:ascii="Menlo" w:hAnsi="Menlo" w:cs="Menlo"/>
          <w:noProof/>
          <w:color w:val="AA3391"/>
          <w:sz w:val="18"/>
          <w:szCs w:val="18"/>
          <w:shd w:val="clear" w:color="auto" w:fill="FFFFFF"/>
          <w:lang w:val="en-US"/>
        </w:rPr>
        <w:t>for</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3F6E74"/>
          <w:sz w:val="18"/>
          <w:szCs w:val="18"/>
          <w:shd w:val="clear" w:color="auto" w:fill="FFFFFF"/>
          <w:lang w:val="en-US"/>
        </w:rPr>
        <w:t>item</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AA3391"/>
          <w:sz w:val="18"/>
          <w:szCs w:val="18"/>
          <w:shd w:val="clear" w:color="auto" w:fill="FFFFFF"/>
          <w:lang w:val="en-US"/>
        </w:rPr>
        <w:t>in</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3F6E74"/>
          <w:sz w:val="18"/>
          <w:szCs w:val="18"/>
          <w:shd w:val="clear" w:color="auto" w:fill="FFFFFF"/>
          <w:lang w:val="en-US"/>
        </w:rPr>
        <w:t>list</w:t>
      </w:r>
      <w:r w:rsidRPr="00A66496">
        <w:rPr>
          <w:rFonts w:ascii="Menlo" w:hAnsi="Menlo" w:cs="Menlo"/>
          <w:noProof/>
          <w:color w:val="414141"/>
          <w:sz w:val="18"/>
          <w:szCs w:val="18"/>
          <w:shd w:val="clear" w:color="auto" w:fill="FFFFFF"/>
          <w:lang w:val="en-US"/>
        </w:rPr>
        <w:t xml:space="preserve"> {</w:t>
      </w:r>
    </w:p>
    <w:p w14:paraId="15CCC9C5" w14:textId="77777777" w:rsidR="005649CE" w:rsidRPr="00A66496" w:rsidRDefault="005649CE" w:rsidP="003A2BE7">
      <w:pPr>
        <w:pStyle w:val="NormalWeb"/>
        <w:shd w:val="clear" w:color="auto" w:fill="FFFFFF"/>
        <w:spacing w:before="0" w:beforeAutospacing="0" w:after="0" w:afterAutospacing="0"/>
        <w:ind w:left="567"/>
        <w:jc w:val="both"/>
        <w:textAlignment w:val="baseline"/>
        <w:rPr>
          <w:rFonts w:ascii="Menlo" w:hAnsi="Menlo" w:cs="Menlo"/>
          <w:noProof/>
          <w:color w:val="414141"/>
          <w:sz w:val="21"/>
          <w:szCs w:val="21"/>
          <w:lang w:val="en-US"/>
        </w:rPr>
      </w:pPr>
      <w:r w:rsidRPr="00A66496">
        <w:rPr>
          <w:rFonts w:ascii="Menlo" w:hAnsi="Menlo" w:cs="Menlo"/>
          <w:noProof/>
          <w:color w:val="414141"/>
          <w:sz w:val="18"/>
          <w:szCs w:val="18"/>
          <w:shd w:val="clear" w:color="auto" w:fill="FFFFFF"/>
          <w:lang w:val="en-US"/>
        </w:rPr>
        <w:t>      </w:t>
      </w:r>
      <w:r w:rsidRPr="00A66496">
        <w:rPr>
          <w:rFonts w:ascii="Menlo" w:hAnsi="Menlo" w:cs="Menlo"/>
          <w:noProof/>
          <w:color w:val="AA3391"/>
          <w:sz w:val="18"/>
          <w:szCs w:val="18"/>
          <w:shd w:val="clear" w:color="auto" w:fill="FFFFFF"/>
          <w:lang w:val="en-US"/>
        </w:rPr>
        <w:t>if</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3F6E74"/>
          <w:sz w:val="18"/>
          <w:szCs w:val="18"/>
          <w:shd w:val="clear" w:color="auto" w:fill="FFFFFF"/>
          <w:lang w:val="en-US"/>
        </w:rPr>
        <w:t>condition</w:t>
      </w:r>
      <w:r w:rsidRPr="00A66496">
        <w:rPr>
          <w:rFonts w:ascii="Menlo" w:hAnsi="Menlo" w:cs="Menlo"/>
          <w:noProof/>
          <w:color w:val="414141"/>
          <w:sz w:val="18"/>
          <w:szCs w:val="18"/>
          <w:shd w:val="clear" w:color="auto" w:fill="FFFFFF"/>
          <w:lang w:val="en-US"/>
        </w:rPr>
        <w:t>(</w:t>
      </w:r>
      <w:r w:rsidRPr="00A66496">
        <w:rPr>
          <w:rFonts w:ascii="Menlo" w:hAnsi="Menlo" w:cs="Menlo"/>
          <w:noProof/>
          <w:color w:val="3F6E74"/>
          <w:sz w:val="18"/>
          <w:szCs w:val="18"/>
          <w:shd w:val="clear" w:color="auto" w:fill="FFFFFF"/>
          <w:lang w:val="en-US"/>
        </w:rPr>
        <w:t>item</w:t>
      </w:r>
      <w:r w:rsidRPr="00A66496">
        <w:rPr>
          <w:rFonts w:ascii="Menlo" w:hAnsi="Menlo" w:cs="Menlo"/>
          <w:noProof/>
          <w:color w:val="414141"/>
          <w:sz w:val="18"/>
          <w:szCs w:val="18"/>
          <w:shd w:val="clear" w:color="auto" w:fill="FFFFFF"/>
          <w:lang w:val="en-US"/>
        </w:rPr>
        <w:t>) {</w:t>
      </w:r>
    </w:p>
    <w:p w14:paraId="6C653B58" w14:textId="77777777" w:rsidR="005649CE" w:rsidRPr="00A66496" w:rsidRDefault="005649CE" w:rsidP="003A2BE7">
      <w:pPr>
        <w:pStyle w:val="NormalWeb"/>
        <w:shd w:val="clear" w:color="auto" w:fill="FFFFFF"/>
        <w:spacing w:before="0" w:beforeAutospacing="0" w:after="0" w:afterAutospacing="0"/>
        <w:ind w:left="567"/>
        <w:jc w:val="both"/>
        <w:textAlignment w:val="baseline"/>
        <w:rPr>
          <w:rFonts w:ascii="Menlo" w:hAnsi="Menlo" w:cs="Menlo"/>
          <w:noProof/>
          <w:color w:val="414141"/>
          <w:sz w:val="21"/>
          <w:szCs w:val="21"/>
          <w:lang w:val="en-US"/>
        </w:rPr>
      </w:pPr>
      <w:r w:rsidRPr="00A66496">
        <w:rPr>
          <w:rFonts w:ascii="Menlo" w:hAnsi="Menlo" w:cs="Menlo"/>
          <w:noProof/>
          <w:color w:val="414141"/>
          <w:sz w:val="18"/>
          <w:szCs w:val="18"/>
          <w:shd w:val="clear" w:color="auto" w:fill="FFFFFF"/>
          <w:lang w:val="en-US"/>
        </w:rPr>
        <w:t>          </w:t>
      </w:r>
      <w:r w:rsidRPr="00A66496">
        <w:rPr>
          <w:rFonts w:ascii="Menlo" w:hAnsi="Menlo" w:cs="Menlo"/>
          <w:noProof/>
          <w:color w:val="AA3391"/>
          <w:sz w:val="18"/>
          <w:szCs w:val="18"/>
          <w:shd w:val="clear" w:color="auto" w:fill="FFFFFF"/>
          <w:lang w:val="en-US"/>
        </w:rPr>
        <w:t>return</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AA3391"/>
          <w:sz w:val="18"/>
          <w:szCs w:val="18"/>
          <w:shd w:val="clear" w:color="auto" w:fill="FFFFFF"/>
          <w:lang w:val="en-US"/>
        </w:rPr>
        <w:t>true</w:t>
      </w:r>
    </w:p>
    <w:p w14:paraId="02A28254" w14:textId="77777777" w:rsidR="005649CE" w:rsidRPr="00A66496" w:rsidRDefault="005649CE" w:rsidP="003A2BE7">
      <w:pPr>
        <w:pStyle w:val="NormalWeb"/>
        <w:shd w:val="clear" w:color="auto" w:fill="FFFFFF"/>
        <w:spacing w:before="0" w:beforeAutospacing="0" w:after="0" w:afterAutospacing="0"/>
        <w:ind w:left="567"/>
        <w:jc w:val="both"/>
        <w:textAlignment w:val="baseline"/>
        <w:rPr>
          <w:rFonts w:ascii="Menlo" w:hAnsi="Menlo" w:cs="Menlo"/>
          <w:noProof/>
          <w:color w:val="414141"/>
          <w:sz w:val="21"/>
          <w:szCs w:val="21"/>
          <w:lang w:val="en-US"/>
        </w:rPr>
      </w:pPr>
      <w:r w:rsidRPr="00A66496">
        <w:rPr>
          <w:rFonts w:ascii="Menlo" w:hAnsi="Menlo" w:cs="Menlo"/>
          <w:noProof/>
          <w:color w:val="414141"/>
          <w:sz w:val="18"/>
          <w:szCs w:val="18"/>
          <w:shd w:val="clear" w:color="auto" w:fill="FFFFFF"/>
          <w:lang w:val="en-US"/>
        </w:rPr>
        <w:t>      }</w:t>
      </w:r>
    </w:p>
    <w:p w14:paraId="2F6E7E99" w14:textId="77777777" w:rsidR="005649CE" w:rsidRPr="00A66496" w:rsidRDefault="005649CE" w:rsidP="003A2BE7">
      <w:pPr>
        <w:pStyle w:val="NormalWeb"/>
        <w:shd w:val="clear" w:color="auto" w:fill="FFFFFF"/>
        <w:spacing w:before="0" w:beforeAutospacing="0" w:after="0" w:afterAutospacing="0"/>
        <w:ind w:left="567"/>
        <w:jc w:val="both"/>
        <w:textAlignment w:val="baseline"/>
        <w:rPr>
          <w:rFonts w:ascii="Menlo" w:hAnsi="Menlo" w:cs="Menlo"/>
          <w:noProof/>
          <w:color w:val="414141"/>
          <w:sz w:val="21"/>
          <w:szCs w:val="21"/>
          <w:lang w:val="en-US"/>
        </w:rPr>
      </w:pPr>
      <w:r w:rsidRPr="00A66496">
        <w:rPr>
          <w:rFonts w:ascii="Menlo" w:hAnsi="Menlo" w:cs="Menlo"/>
          <w:noProof/>
          <w:color w:val="414141"/>
          <w:sz w:val="18"/>
          <w:szCs w:val="18"/>
          <w:shd w:val="clear" w:color="auto" w:fill="FFFFFF"/>
          <w:lang w:val="en-US"/>
        </w:rPr>
        <w:t>  }</w:t>
      </w:r>
    </w:p>
    <w:p w14:paraId="3CFB8242" w14:textId="77777777" w:rsidR="005649CE" w:rsidRPr="00A66496" w:rsidRDefault="005649CE" w:rsidP="003A2BE7">
      <w:pPr>
        <w:pStyle w:val="NormalWeb"/>
        <w:shd w:val="clear" w:color="auto" w:fill="FFFFFF"/>
        <w:spacing w:before="0" w:beforeAutospacing="0" w:after="0" w:afterAutospacing="0"/>
        <w:ind w:left="567"/>
        <w:jc w:val="both"/>
        <w:textAlignment w:val="baseline"/>
        <w:rPr>
          <w:rFonts w:ascii="Menlo" w:hAnsi="Menlo" w:cs="Menlo"/>
          <w:noProof/>
          <w:color w:val="414141"/>
          <w:sz w:val="21"/>
          <w:szCs w:val="21"/>
          <w:lang w:val="en-US"/>
        </w:rPr>
      </w:pPr>
      <w:r w:rsidRPr="00A66496">
        <w:rPr>
          <w:rFonts w:ascii="Menlo" w:hAnsi="Menlo" w:cs="Menlo"/>
          <w:noProof/>
          <w:color w:val="414141"/>
          <w:sz w:val="18"/>
          <w:szCs w:val="18"/>
          <w:shd w:val="clear" w:color="auto" w:fill="FFFFFF"/>
          <w:lang w:val="en-US"/>
        </w:rPr>
        <w:t>  </w:t>
      </w:r>
      <w:r w:rsidRPr="00A66496">
        <w:rPr>
          <w:rFonts w:ascii="Menlo" w:hAnsi="Menlo" w:cs="Menlo"/>
          <w:noProof/>
          <w:color w:val="AA3391"/>
          <w:sz w:val="18"/>
          <w:szCs w:val="18"/>
          <w:shd w:val="clear" w:color="auto" w:fill="FFFFFF"/>
          <w:lang w:val="en-US"/>
        </w:rPr>
        <w:t>return</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AA3391"/>
          <w:sz w:val="18"/>
          <w:szCs w:val="18"/>
          <w:shd w:val="clear" w:color="auto" w:fill="FFFFFF"/>
          <w:lang w:val="en-US"/>
        </w:rPr>
        <w:t>false</w:t>
      </w:r>
    </w:p>
    <w:p w14:paraId="17C1042E" w14:textId="77777777" w:rsidR="005649CE" w:rsidRPr="00A66496" w:rsidRDefault="005649CE" w:rsidP="003A2BE7">
      <w:pPr>
        <w:pStyle w:val="NormalWeb"/>
        <w:shd w:val="clear" w:color="auto" w:fill="FFFFFF"/>
        <w:spacing w:before="0" w:beforeAutospacing="0" w:after="0" w:afterAutospacing="0"/>
        <w:ind w:left="567"/>
        <w:jc w:val="both"/>
        <w:textAlignment w:val="baseline"/>
        <w:rPr>
          <w:rFonts w:ascii="Menlo" w:hAnsi="Menlo" w:cs="Menlo"/>
          <w:noProof/>
          <w:color w:val="414141"/>
          <w:sz w:val="18"/>
          <w:szCs w:val="18"/>
          <w:shd w:val="clear" w:color="auto" w:fill="FFFFFF"/>
          <w:lang w:val="en-US"/>
        </w:rPr>
      </w:pPr>
      <w:r w:rsidRPr="00A66496">
        <w:rPr>
          <w:rFonts w:ascii="Menlo" w:hAnsi="Menlo" w:cs="Menlo"/>
          <w:noProof/>
          <w:color w:val="414141"/>
          <w:sz w:val="18"/>
          <w:szCs w:val="18"/>
          <w:shd w:val="clear" w:color="auto" w:fill="FFFFFF"/>
          <w:lang w:val="en-US"/>
        </w:rPr>
        <w:t>}</w:t>
      </w:r>
    </w:p>
    <w:p w14:paraId="06650998" w14:textId="77777777" w:rsidR="003A2BE7" w:rsidRPr="00A66496" w:rsidRDefault="003A2BE7" w:rsidP="003A2BE7">
      <w:pPr>
        <w:pStyle w:val="NormalWeb"/>
        <w:shd w:val="clear" w:color="auto" w:fill="FFFFFF"/>
        <w:spacing w:before="0" w:beforeAutospacing="0" w:after="0" w:afterAutospacing="0"/>
        <w:ind w:left="567"/>
        <w:jc w:val="both"/>
        <w:textAlignment w:val="baseline"/>
        <w:rPr>
          <w:rFonts w:ascii="Menlo" w:hAnsi="Menlo" w:cs="Menlo"/>
          <w:noProof/>
          <w:color w:val="414141"/>
          <w:sz w:val="21"/>
          <w:szCs w:val="21"/>
          <w:lang w:val="en-US"/>
        </w:rPr>
      </w:pPr>
    </w:p>
    <w:p w14:paraId="62CA2942" w14:textId="77777777" w:rsidR="005649CE" w:rsidRPr="00A66496" w:rsidRDefault="005649CE" w:rsidP="003A2BE7">
      <w:pPr>
        <w:pStyle w:val="NormalWeb"/>
        <w:shd w:val="clear" w:color="auto" w:fill="FFFFFF"/>
        <w:spacing w:before="0" w:beforeAutospacing="0" w:after="0" w:afterAutospacing="0"/>
        <w:ind w:left="567"/>
        <w:jc w:val="both"/>
        <w:textAlignment w:val="baseline"/>
        <w:rPr>
          <w:rFonts w:ascii="Menlo" w:hAnsi="Menlo" w:cs="Menlo"/>
          <w:noProof/>
          <w:color w:val="414141"/>
          <w:sz w:val="21"/>
          <w:szCs w:val="21"/>
          <w:lang w:val="en-US"/>
        </w:rPr>
      </w:pPr>
      <w:r w:rsidRPr="00A66496">
        <w:rPr>
          <w:rFonts w:ascii="Menlo" w:hAnsi="Menlo" w:cs="Menlo"/>
          <w:noProof/>
          <w:color w:val="AA3391"/>
          <w:sz w:val="18"/>
          <w:szCs w:val="18"/>
          <w:shd w:val="clear" w:color="auto" w:fill="FFFFFF"/>
          <w:lang w:val="en-US"/>
        </w:rPr>
        <w:t>func</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3F6E74"/>
          <w:sz w:val="18"/>
          <w:szCs w:val="18"/>
          <w:shd w:val="clear" w:color="auto" w:fill="FFFFFF"/>
          <w:lang w:val="en-US"/>
        </w:rPr>
        <w:t>lessThanTen</w:t>
      </w:r>
      <w:r w:rsidRPr="00A66496">
        <w:rPr>
          <w:rFonts w:ascii="Menlo" w:hAnsi="Menlo" w:cs="Menlo"/>
          <w:noProof/>
          <w:color w:val="414141"/>
          <w:sz w:val="18"/>
          <w:szCs w:val="18"/>
          <w:shd w:val="clear" w:color="auto" w:fill="FFFFFF"/>
          <w:lang w:val="en-US"/>
        </w:rPr>
        <w:t>(</w:t>
      </w:r>
      <w:r w:rsidRPr="00A66496">
        <w:rPr>
          <w:rFonts w:ascii="Menlo" w:hAnsi="Menlo" w:cs="Menlo"/>
          <w:noProof/>
          <w:color w:val="3F6E74"/>
          <w:sz w:val="18"/>
          <w:szCs w:val="18"/>
          <w:shd w:val="clear" w:color="auto" w:fill="FFFFFF"/>
          <w:lang w:val="en-US"/>
        </w:rPr>
        <w:t>number</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5C2699"/>
          <w:sz w:val="18"/>
          <w:szCs w:val="18"/>
          <w:shd w:val="clear" w:color="auto" w:fill="FFFFFF"/>
          <w:lang w:val="en-US"/>
        </w:rPr>
        <w:t>Int</w:t>
      </w:r>
      <w:r w:rsidRPr="00A66496">
        <w:rPr>
          <w:rFonts w:ascii="Menlo" w:hAnsi="Menlo" w:cs="Menlo"/>
          <w:noProof/>
          <w:color w:val="414141"/>
          <w:sz w:val="18"/>
          <w:szCs w:val="18"/>
          <w:shd w:val="clear" w:color="auto" w:fill="FFFFFF"/>
          <w:lang w:val="en-US"/>
        </w:rPr>
        <w:t xml:space="preserve">) -&gt; </w:t>
      </w:r>
      <w:r w:rsidRPr="00A66496">
        <w:rPr>
          <w:rFonts w:ascii="Menlo" w:hAnsi="Menlo" w:cs="Menlo"/>
          <w:noProof/>
          <w:color w:val="5C2699"/>
          <w:sz w:val="18"/>
          <w:szCs w:val="18"/>
          <w:shd w:val="clear" w:color="auto" w:fill="FFFFFF"/>
          <w:lang w:val="en-US"/>
        </w:rPr>
        <w:t>Bool</w:t>
      </w:r>
      <w:r w:rsidRPr="00A66496">
        <w:rPr>
          <w:rFonts w:ascii="Menlo" w:hAnsi="Menlo" w:cs="Menlo"/>
          <w:noProof/>
          <w:color w:val="414141"/>
          <w:sz w:val="18"/>
          <w:szCs w:val="18"/>
          <w:shd w:val="clear" w:color="auto" w:fill="FFFFFF"/>
          <w:lang w:val="en-US"/>
        </w:rPr>
        <w:t xml:space="preserve"> {</w:t>
      </w:r>
    </w:p>
    <w:p w14:paraId="009DACEF" w14:textId="77777777" w:rsidR="005649CE" w:rsidRPr="00A66496" w:rsidRDefault="005649CE" w:rsidP="003A2BE7">
      <w:pPr>
        <w:pStyle w:val="NormalWeb"/>
        <w:shd w:val="clear" w:color="auto" w:fill="FFFFFF"/>
        <w:spacing w:before="0" w:beforeAutospacing="0" w:after="0" w:afterAutospacing="0"/>
        <w:ind w:left="567"/>
        <w:jc w:val="both"/>
        <w:textAlignment w:val="baseline"/>
        <w:rPr>
          <w:rFonts w:ascii="Menlo" w:hAnsi="Menlo" w:cs="Menlo"/>
          <w:noProof/>
          <w:color w:val="414141"/>
          <w:sz w:val="21"/>
          <w:szCs w:val="21"/>
          <w:lang w:val="en-US"/>
        </w:rPr>
      </w:pPr>
      <w:r w:rsidRPr="00A66496">
        <w:rPr>
          <w:rFonts w:ascii="Menlo" w:hAnsi="Menlo" w:cs="Menlo"/>
          <w:noProof/>
          <w:color w:val="414141"/>
          <w:sz w:val="18"/>
          <w:szCs w:val="18"/>
          <w:shd w:val="clear" w:color="auto" w:fill="FFFFFF"/>
          <w:lang w:val="en-US"/>
        </w:rPr>
        <w:t>  </w:t>
      </w:r>
      <w:r w:rsidRPr="00A66496">
        <w:rPr>
          <w:rFonts w:ascii="Menlo" w:hAnsi="Menlo" w:cs="Menlo"/>
          <w:noProof/>
          <w:color w:val="AA3391"/>
          <w:sz w:val="18"/>
          <w:szCs w:val="18"/>
          <w:shd w:val="clear" w:color="auto" w:fill="FFFFFF"/>
          <w:lang w:val="en-US"/>
        </w:rPr>
        <w:t>return</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3F6E74"/>
          <w:sz w:val="18"/>
          <w:szCs w:val="18"/>
          <w:shd w:val="clear" w:color="auto" w:fill="FFFFFF"/>
          <w:lang w:val="en-US"/>
        </w:rPr>
        <w:t>number</w:t>
      </w:r>
      <w:r w:rsidRPr="00A66496">
        <w:rPr>
          <w:rFonts w:ascii="Menlo" w:hAnsi="Menlo" w:cs="Menlo"/>
          <w:noProof/>
          <w:color w:val="414141"/>
          <w:sz w:val="18"/>
          <w:szCs w:val="18"/>
          <w:shd w:val="clear" w:color="auto" w:fill="FFFFFF"/>
          <w:lang w:val="en-US"/>
        </w:rPr>
        <w:t xml:space="preserve"> &lt; </w:t>
      </w:r>
      <w:r w:rsidRPr="00A66496">
        <w:rPr>
          <w:rFonts w:ascii="Menlo" w:hAnsi="Menlo" w:cs="Menlo"/>
          <w:noProof/>
          <w:color w:val="1C00CF"/>
          <w:sz w:val="18"/>
          <w:szCs w:val="18"/>
          <w:shd w:val="clear" w:color="auto" w:fill="FFFFFF"/>
          <w:lang w:val="en-US"/>
        </w:rPr>
        <w:t>10</w:t>
      </w:r>
    </w:p>
    <w:p w14:paraId="3C000C24" w14:textId="77777777" w:rsidR="005649CE" w:rsidRPr="00A66496" w:rsidRDefault="005649CE" w:rsidP="003A2BE7">
      <w:pPr>
        <w:pStyle w:val="NormalWeb"/>
        <w:shd w:val="clear" w:color="auto" w:fill="FFFFFF"/>
        <w:spacing w:before="0" w:beforeAutospacing="0" w:after="0" w:afterAutospacing="0"/>
        <w:ind w:left="567"/>
        <w:jc w:val="both"/>
        <w:textAlignment w:val="baseline"/>
        <w:rPr>
          <w:rFonts w:ascii="Menlo" w:hAnsi="Menlo" w:cs="Menlo"/>
          <w:noProof/>
          <w:color w:val="414141"/>
          <w:sz w:val="18"/>
          <w:szCs w:val="18"/>
          <w:shd w:val="clear" w:color="auto" w:fill="FFFFFF"/>
          <w:lang w:val="en-US"/>
        </w:rPr>
      </w:pPr>
      <w:r w:rsidRPr="00A66496">
        <w:rPr>
          <w:rFonts w:ascii="Menlo" w:hAnsi="Menlo" w:cs="Menlo"/>
          <w:noProof/>
          <w:color w:val="414141"/>
          <w:sz w:val="18"/>
          <w:szCs w:val="18"/>
          <w:shd w:val="clear" w:color="auto" w:fill="FFFFFF"/>
          <w:lang w:val="en-US"/>
        </w:rPr>
        <w:t>}</w:t>
      </w:r>
    </w:p>
    <w:p w14:paraId="6FC22728" w14:textId="77777777" w:rsidR="003A2BE7" w:rsidRPr="00A66496" w:rsidRDefault="003A2BE7" w:rsidP="003A2BE7">
      <w:pPr>
        <w:pStyle w:val="NormalWeb"/>
        <w:shd w:val="clear" w:color="auto" w:fill="FFFFFF"/>
        <w:spacing w:before="0" w:beforeAutospacing="0" w:after="0" w:afterAutospacing="0"/>
        <w:ind w:left="567"/>
        <w:jc w:val="both"/>
        <w:textAlignment w:val="baseline"/>
        <w:rPr>
          <w:rFonts w:ascii="Menlo" w:hAnsi="Menlo" w:cs="Menlo"/>
          <w:noProof/>
          <w:color w:val="414141"/>
          <w:sz w:val="21"/>
          <w:szCs w:val="21"/>
          <w:lang w:val="en-US"/>
        </w:rPr>
      </w:pPr>
    </w:p>
    <w:p w14:paraId="68DE8736" w14:textId="77777777" w:rsidR="005649CE" w:rsidRPr="00A66496" w:rsidRDefault="005649CE" w:rsidP="003A2BE7">
      <w:pPr>
        <w:pStyle w:val="NormalWeb"/>
        <w:shd w:val="clear" w:color="auto" w:fill="FFFFFF"/>
        <w:spacing w:before="0" w:beforeAutospacing="0" w:after="0" w:afterAutospacing="0"/>
        <w:ind w:left="567"/>
        <w:jc w:val="both"/>
        <w:textAlignment w:val="baseline"/>
        <w:rPr>
          <w:rFonts w:ascii="Menlo" w:hAnsi="Menlo" w:cs="Menlo"/>
          <w:noProof/>
          <w:color w:val="414141"/>
          <w:sz w:val="21"/>
          <w:szCs w:val="21"/>
          <w:lang w:val="en-US"/>
        </w:rPr>
      </w:pPr>
      <w:r w:rsidRPr="00A66496">
        <w:rPr>
          <w:rFonts w:ascii="Menlo" w:hAnsi="Menlo" w:cs="Menlo"/>
          <w:noProof/>
          <w:color w:val="AA3391"/>
          <w:sz w:val="18"/>
          <w:szCs w:val="18"/>
          <w:shd w:val="clear" w:color="auto" w:fill="FFFFFF"/>
          <w:lang w:val="en-US"/>
        </w:rPr>
        <w:t>var</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3F6E74"/>
          <w:sz w:val="18"/>
          <w:szCs w:val="18"/>
          <w:shd w:val="clear" w:color="auto" w:fill="FFFFFF"/>
          <w:lang w:val="en-US"/>
        </w:rPr>
        <w:t>numbers</w:t>
      </w:r>
      <w:r w:rsidRPr="00A66496">
        <w:rPr>
          <w:rFonts w:ascii="Menlo" w:hAnsi="Menlo" w:cs="Menlo"/>
          <w:noProof/>
          <w:color w:val="414141"/>
          <w:sz w:val="18"/>
          <w:szCs w:val="18"/>
          <w:shd w:val="clear" w:color="auto" w:fill="FFFFFF"/>
          <w:lang w:val="en-US"/>
        </w:rPr>
        <w:t xml:space="preserve"> = [</w:t>
      </w:r>
      <w:r w:rsidRPr="00A66496">
        <w:rPr>
          <w:rFonts w:ascii="Menlo" w:hAnsi="Menlo" w:cs="Menlo"/>
          <w:noProof/>
          <w:color w:val="1C00CF"/>
          <w:sz w:val="18"/>
          <w:szCs w:val="18"/>
          <w:shd w:val="clear" w:color="auto" w:fill="FFFFFF"/>
          <w:lang w:val="en-US"/>
        </w:rPr>
        <w:t>20</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1C00CF"/>
          <w:sz w:val="18"/>
          <w:szCs w:val="18"/>
          <w:shd w:val="clear" w:color="auto" w:fill="FFFFFF"/>
          <w:lang w:val="en-US"/>
        </w:rPr>
        <w:t>19</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1C00CF"/>
          <w:sz w:val="18"/>
          <w:szCs w:val="18"/>
          <w:shd w:val="clear" w:color="auto" w:fill="FFFFFF"/>
          <w:lang w:val="en-US"/>
        </w:rPr>
        <w:t>7</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1C00CF"/>
          <w:sz w:val="18"/>
          <w:szCs w:val="18"/>
          <w:shd w:val="clear" w:color="auto" w:fill="FFFFFF"/>
          <w:lang w:val="en-US"/>
        </w:rPr>
        <w:t>12</w:t>
      </w:r>
      <w:r w:rsidRPr="00A66496">
        <w:rPr>
          <w:rFonts w:ascii="Menlo" w:hAnsi="Menlo" w:cs="Menlo"/>
          <w:noProof/>
          <w:color w:val="414141"/>
          <w:sz w:val="18"/>
          <w:szCs w:val="18"/>
          <w:shd w:val="clear" w:color="auto" w:fill="FFFFFF"/>
          <w:lang w:val="en-US"/>
        </w:rPr>
        <w:t>]</w:t>
      </w:r>
    </w:p>
    <w:p w14:paraId="3BF60885" w14:textId="77777777" w:rsidR="005649CE" w:rsidRPr="00A66496" w:rsidRDefault="005649CE" w:rsidP="003A2BE7">
      <w:pPr>
        <w:pStyle w:val="NormalWeb"/>
        <w:shd w:val="clear" w:color="auto" w:fill="FFFFFF"/>
        <w:spacing w:before="0" w:beforeAutospacing="0" w:after="620" w:afterAutospacing="0"/>
        <w:ind w:left="567"/>
        <w:jc w:val="both"/>
        <w:textAlignment w:val="baseline"/>
        <w:rPr>
          <w:rFonts w:ascii="Menlo" w:hAnsi="Menlo" w:cs="Menlo"/>
          <w:noProof/>
          <w:color w:val="414141"/>
          <w:sz w:val="21"/>
          <w:szCs w:val="21"/>
          <w:lang w:val="en-US"/>
        </w:rPr>
      </w:pPr>
      <w:r w:rsidRPr="00A66496">
        <w:rPr>
          <w:rFonts w:ascii="Menlo" w:hAnsi="Menlo" w:cs="Menlo"/>
          <w:noProof/>
          <w:color w:val="3F6E74"/>
          <w:sz w:val="18"/>
          <w:szCs w:val="18"/>
          <w:shd w:val="clear" w:color="auto" w:fill="FFFFFF"/>
          <w:lang w:val="en-US"/>
        </w:rPr>
        <w:t>hasAnyMatches</w:t>
      </w:r>
      <w:r w:rsidRPr="00A66496">
        <w:rPr>
          <w:rFonts w:ascii="Menlo" w:hAnsi="Menlo" w:cs="Menlo"/>
          <w:noProof/>
          <w:color w:val="414141"/>
          <w:sz w:val="18"/>
          <w:szCs w:val="18"/>
          <w:shd w:val="clear" w:color="auto" w:fill="FFFFFF"/>
          <w:lang w:val="en-US"/>
        </w:rPr>
        <w:t>(</w:t>
      </w:r>
      <w:r w:rsidRPr="00A66496">
        <w:rPr>
          <w:rFonts w:ascii="Menlo" w:hAnsi="Menlo" w:cs="Menlo"/>
          <w:noProof/>
          <w:color w:val="3F6E74"/>
          <w:sz w:val="18"/>
          <w:szCs w:val="18"/>
          <w:shd w:val="clear" w:color="auto" w:fill="FFFFFF"/>
          <w:lang w:val="en-US"/>
        </w:rPr>
        <w:t>list</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3F6E74"/>
          <w:sz w:val="18"/>
          <w:szCs w:val="18"/>
          <w:shd w:val="clear" w:color="auto" w:fill="FFFFFF"/>
          <w:lang w:val="en-US"/>
        </w:rPr>
        <w:t>numbers</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3F6E74"/>
          <w:sz w:val="18"/>
          <w:szCs w:val="18"/>
          <w:shd w:val="clear" w:color="auto" w:fill="FFFFFF"/>
          <w:lang w:val="en-US"/>
        </w:rPr>
        <w:t>condition</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3F6E74"/>
          <w:sz w:val="18"/>
          <w:szCs w:val="18"/>
          <w:shd w:val="clear" w:color="auto" w:fill="FFFFFF"/>
          <w:lang w:val="en-US"/>
        </w:rPr>
        <w:t>lessThanTen</w:t>
      </w:r>
      <w:r w:rsidRPr="00A66496">
        <w:rPr>
          <w:rFonts w:ascii="Menlo" w:hAnsi="Menlo" w:cs="Menlo"/>
          <w:noProof/>
          <w:color w:val="414141"/>
          <w:sz w:val="18"/>
          <w:szCs w:val="18"/>
          <w:shd w:val="clear" w:color="auto" w:fill="FFFFFF"/>
          <w:lang w:val="en-US"/>
        </w:rPr>
        <w:t>)</w:t>
      </w:r>
    </w:p>
    <w:p w14:paraId="68B1B15A" w14:textId="25EA3FA1" w:rsidR="005649CE" w:rsidRDefault="005649CE" w:rsidP="003A2BE7">
      <w:r>
        <w:rPr>
          <w:shd w:val="clear" w:color="auto" w:fill="FFFFFF"/>
        </w:rPr>
        <w:t>As funções são na verdade</w:t>
      </w:r>
      <w:r w:rsidR="00910B1A">
        <w:rPr>
          <w:shd w:val="clear" w:color="auto" w:fill="FFFFFF"/>
        </w:rPr>
        <w:t xml:space="preserve"> </w:t>
      </w:r>
      <w:r>
        <w:rPr>
          <w:shd w:val="clear" w:color="auto" w:fill="FFFFFF"/>
        </w:rPr>
        <w:t xml:space="preserve">um caso especial de </w:t>
      </w:r>
      <w:proofErr w:type="spellStart"/>
      <w:r w:rsidR="003A2BE7" w:rsidRPr="007F0949">
        <w:rPr>
          <w:i/>
          <w:shd w:val="clear" w:color="auto" w:fill="FFFFFF"/>
        </w:rPr>
        <w:t>closures</w:t>
      </w:r>
      <w:proofErr w:type="spellEnd"/>
      <w:r w:rsidR="00910B1A">
        <w:rPr>
          <w:shd w:val="clear" w:color="auto" w:fill="FFFFFF"/>
        </w:rPr>
        <w:t xml:space="preserve">, que são </w:t>
      </w:r>
      <w:r>
        <w:rPr>
          <w:shd w:val="clear" w:color="auto" w:fill="FFFFFF"/>
        </w:rPr>
        <w:t xml:space="preserve">blocos de código que podem ser chamados </w:t>
      </w:r>
      <w:r w:rsidR="003A2BE7">
        <w:rPr>
          <w:shd w:val="clear" w:color="auto" w:fill="FFFFFF"/>
        </w:rPr>
        <w:t>mais tarde</w:t>
      </w:r>
      <w:r>
        <w:rPr>
          <w:shd w:val="clear" w:color="auto" w:fill="FFFFFF"/>
        </w:rPr>
        <w:t xml:space="preserve">. O código em um </w:t>
      </w:r>
      <w:proofErr w:type="spellStart"/>
      <w:r w:rsidR="003A2BE7" w:rsidRPr="007F0949">
        <w:rPr>
          <w:i/>
          <w:shd w:val="clear" w:color="auto" w:fill="FFFFFF"/>
        </w:rPr>
        <w:t>closure</w:t>
      </w:r>
      <w:proofErr w:type="spellEnd"/>
      <w:r w:rsidR="003A2BE7">
        <w:rPr>
          <w:shd w:val="clear" w:color="auto" w:fill="FFFFFF"/>
        </w:rPr>
        <w:t xml:space="preserve"> </w:t>
      </w:r>
      <w:r>
        <w:rPr>
          <w:shd w:val="clear" w:color="auto" w:fill="FFFFFF"/>
        </w:rPr>
        <w:t>tem acesso a coisas como variáveis e funções que estav</w:t>
      </w:r>
      <w:r w:rsidR="003A2BE7">
        <w:rPr>
          <w:shd w:val="clear" w:color="auto" w:fill="FFFFFF"/>
        </w:rPr>
        <w:t xml:space="preserve">am disponíveis no escopo </w:t>
      </w:r>
      <w:r w:rsidR="00910B1A">
        <w:rPr>
          <w:shd w:val="clear" w:color="auto" w:fill="FFFFFF"/>
        </w:rPr>
        <w:t xml:space="preserve">em que </w:t>
      </w:r>
      <w:r w:rsidR="003A2BE7">
        <w:rPr>
          <w:shd w:val="clear" w:color="auto" w:fill="FFFFFF"/>
        </w:rPr>
        <w:t xml:space="preserve">o </w:t>
      </w:r>
      <w:proofErr w:type="spellStart"/>
      <w:r w:rsidR="00910B1A">
        <w:rPr>
          <w:shd w:val="clear" w:color="auto" w:fill="FFFFFF"/>
        </w:rPr>
        <w:t>closure</w:t>
      </w:r>
      <w:r w:rsidR="003A2BE7">
        <w:rPr>
          <w:shd w:val="clear" w:color="auto" w:fill="FFFFFF"/>
        </w:rPr>
        <w:t>foi</w:t>
      </w:r>
      <w:proofErr w:type="spellEnd"/>
      <w:r w:rsidR="003A2BE7">
        <w:rPr>
          <w:shd w:val="clear" w:color="auto" w:fill="FFFFFF"/>
        </w:rPr>
        <w:t xml:space="preserve"> criado</w:t>
      </w:r>
      <w:r w:rsidR="00910B1A">
        <w:rPr>
          <w:shd w:val="clear" w:color="auto" w:fill="FFFFFF"/>
        </w:rPr>
        <w:t xml:space="preserve">, </w:t>
      </w:r>
      <w:r w:rsidR="006A2A25">
        <w:rPr>
          <w:shd w:val="clear" w:color="auto" w:fill="FFFFFF"/>
        </w:rPr>
        <w:t>m</w:t>
      </w:r>
      <w:r w:rsidR="003A2BE7">
        <w:rPr>
          <w:shd w:val="clear" w:color="auto" w:fill="FFFFFF"/>
        </w:rPr>
        <w:t>esmo que ele</w:t>
      </w:r>
      <w:r>
        <w:rPr>
          <w:shd w:val="clear" w:color="auto" w:fill="FFFFFF"/>
        </w:rPr>
        <w:t xml:space="preserve"> </w:t>
      </w:r>
      <w:r w:rsidR="003A2BE7">
        <w:rPr>
          <w:shd w:val="clear" w:color="auto" w:fill="FFFFFF"/>
        </w:rPr>
        <w:t>esteja</w:t>
      </w:r>
      <w:r>
        <w:rPr>
          <w:shd w:val="clear" w:color="auto" w:fill="FFFFFF"/>
        </w:rPr>
        <w:t xml:space="preserve"> em um escopo diferente </w:t>
      </w:r>
      <w:r w:rsidR="003A2BE7">
        <w:rPr>
          <w:shd w:val="clear" w:color="auto" w:fill="FFFFFF"/>
        </w:rPr>
        <w:t>do qual</w:t>
      </w:r>
      <w:r>
        <w:rPr>
          <w:shd w:val="clear" w:color="auto" w:fill="FFFFFF"/>
        </w:rPr>
        <w:t xml:space="preserve"> é executado</w:t>
      </w:r>
      <w:r w:rsidR="00910B1A">
        <w:rPr>
          <w:shd w:val="clear" w:color="auto" w:fill="FFFFFF"/>
        </w:rPr>
        <w:t xml:space="preserve">. Você </w:t>
      </w:r>
      <w:r>
        <w:rPr>
          <w:shd w:val="clear" w:color="auto" w:fill="FFFFFF"/>
        </w:rPr>
        <w:t xml:space="preserve">viu um exemplo disso já com funções aninhadas. Você pode escrever um fechamento sem um nome cercando </w:t>
      </w:r>
      <w:r w:rsidR="006A2A25">
        <w:rPr>
          <w:shd w:val="clear" w:color="auto" w:fill="FFFFFF"/>
        </w:rPr>
        <w:t xml:space="preserve">o </w:t>
      </w:r>
      <w:r>
        <w:rPr>
          <w:shd w:val="clear" w:color="auto" w:fill="FFFFFF"/>
        </w:rPr>
        <w:t>código com chaves (</w:t>
      </w:r>
      <w:r w:rsidR="003A2BE7" w:rsidRPr="003A2BE7">
        <w:rPr>
          <w:rFonts w:ascii="Menlo" w:hAnsi="Menlo" w:cs="Menlo"/>
          <w:color w:val="414141"/>
          <w:sz w:val="18"/>
          <w:szCs w:val="18"/>
          <w:shd w:val="clear" w:color="auto" w:fill="FFFFFF"/>
        </w:rPr>
        <w:t>{</w:t>
      </w:r>
      <w:r w:rsidR="003A2BE7">
        <w:rPr>
          <w:rFonts w:ascii="Menlo" w:hAnsi="Menlo" w:cs="Menlo"/>
          <w:color w:val="414141"/>
          <w:sz w:val="18"/>
          <w:szCs w:val="18"/>
          <w:shd w:val="clear" w:color="auto" w:fill="FFFFFF"/>
        </w:rPr>
        <w:t>}</w:t>
      </w:r>
      <w:r>
        <w:rPr>
          <w:shd w:val="clear" w:color="auto" w:fill="FFFFFF"/>
        </w:rPr>
        <w:t xml:space="preserve">). </w:t>
      </w:r>
      <w:r w:rsidR="003A2BE7">
        <w:rPr>
          <w:shd w:val="clear" w:color="auto" w:fill="FFFFFF"/>
        </w:rPr>
        <w:t>Use</w:t>
      </w:r>
      <w:r>
        <w:rPr>
          <w:shd w:val="clear" w:color="auto" w:fill="FFFFFF"/>
        </w:rPr>
        <w:t xml:space="preserve"> </w:t>
      </w:r>
      <w:r w:rsidR="003A2BE7" w:rsidRPr="003A2BE7">
        <w:rPr>
          <w:rFonts w:ascii="Menlo" w:hAnsi="Menlo" w:cs="Menlo"/>
          <w:color w:val="AA3391"/>
          <w:sz w:val="18"/>
          <w:szCs w:val="18"/>
          <w:shd w:val="clear" w:color="auto" w:fill="FFFFFF"/>
        </w:rPr>
        <w:t>in</w:t>
      </w:r>
      <w:r w:rsidR="003A2BE7">
        <w:rPr>
          <w:shd w:val="clear" w:color="auto" w:fill="FFFFFF"/>
        </w:rPr>
        <w:t xml:space="preserve"> para </w:t>
      </w:r>
      <w:r>
        <w:rPr>
          <w:shd w:val="clear" w:color="auto" w:fill="FFFFFF"/>
        </w:rPr>
        <w:t xml:space="preserve">separar os argumentos e </w:t>
      </w:r>
      <w:r w:rsidR="006A2A25">
        <w:rPr>
          <w:shd w:val="clear" w:color="auto" w:fill="FFFFFF"/>
        </w:rPr>
        <w:t xml:space="preserve">o </w:t>
      </w:r>
      <w:r>
        <w:rPr>
          <w:shd w:val="clear" w:color="auto" w:fill="FFFFFF"/>
        </w:rPr>
        <w:t>tipo de retorno do corpo.</w:t>
      </w:r>
    </w:p>
    <w:p w14:paraId="03EDBE23" w14:textId="77777777" w:rsidR="005649CE" w:rsidRPr="00A66496" w:rsidRDefault="005649CE" w:rsidP="003A2BE7">
      <w:pPr>
        <w:pStyle w:val="NormalWeb"/>
        <w:shd w:val="clear" w:color="auto" w:fill="FFFFFF"/>
        <w:spacing w:before="460" w:beforeAutospacing="0" w:after="0" w:afterAutospacing="0"/>
        <w:ind w:left="567"/>
        <w:jc w:val="both"/>
        <w:textAlignment w:val="baseline"/>
        <w:rPr>
          <w:rFonts w:ascii="Menlo" w:hAnsi="Menlo" w:cs="Menlo"/>
          <w:noProof/>
          <w:color w:val="414141"/>
          <w:sz w:val="21"/>
          <w:szCs w:val="21"/>
          <w:lang w:val="en-US"/>
        </w:rPr>
      </w:pPr>
      <w:r w:rsidRPr="00A66496">
        <w:rPr>
          <w:rFonts w:ascii="Menlo" w:hAnsi="Menlo" w:cs="Menlo"/>
          <w:noProof/>
          <w:color w:val="3F6E74"/>
          <w:sz w:val="18"/>
          <w:szCs w:val="18"/>
          <w:shd w:val="clear" w:color="auto" w:fill="FFFFFF"/>
          <w:lang w:val="en-US"/>
        </w:rPr>
        <w:t>numbers</w:t>
      </w:r>
      <w:r w:rsidRPr="00A66496">
        <w:rPr>
          <w:rFonts w:ascii="Menlo" w:hAnsi="Menlo" w:cs="Menlo"/>
          <w:noProof/>
          <w:color w:val="414141"/>
          <w:sz w:val="18"/>
          <w:szCs w:val="18"/>
          <w:shd w:val="clear" w:color="auto" w:fill="FFFFFF"/>
          <w:lang w:val="en-US"/>
        </w:rPr>
        <w:t>.</w:t>
      </w:r>
      <w:r w:rsidRPr="00A66496">
        <w:rPr>
          <w:rFonts w:ascii="Menlo" w:hAnsi="Menlo" w:cs="Menlo"/>
          <w:noProof/>
          <w:color w:val="3F6E74"/>
          <w:sz w:val="18"/>
          <w:szCs w:val="18"/>
          <w:shd w:val="clear" w:color="auto" w:fill="FFFFFF"/>
          <w:lang w:val="en-US"/>
        </w:rPr>
        <w:t>map</w:t>
      </w:r>
      <w:r w:rsidRPr="00A66496">
        <w:rPr>
          <w:rFonts w:ascii="Menlo" w:hAnsi="Menlo" w:cs="Menlo"/>
          <w:noProof/>
          <w:color w:val="414141"/>
          <w:sz w:val="18"/>
          <w:szCs w:val="18"/>
          <w:shd w:val="clear" w:color="auto" w:fill="FFFFFF"/>
          <w:lang w:val="en-US"/>
        </w:rPr>
        <w:t>({</w:t>
      </w:r>
    </w:p>
    <w:p w14:paraId="52A40288" w14:textId="77777777" w:rsidR="005649CE" w:rsidRPr="00A66496" w:rsidRDefault="005649CE" w:rsidP="003A2BE7">
      <w:pPr>
        <w:pStyle w:val="NormalWeb"/>
        <w:shd w:val="clear" w:color="auto" w:fill="FFFFFF"/>
        <w:spacing w:before="0" w:beforeAutospacing="0" w:after="0" w:afterAutospacing="0"/>
        <w:ind w:left="567"/>
        <w:jc w:val="both"/>
        <w:textAlignment w:val="baseline"/>
        <w:rPr>
          <w:rFonts w:ascii="Menlo" w:hAnsi="Menlo" w:cs="Menlo"/>
          <w:noProof/>
          <w:color w:val="414141"/>
          <w:sz w:val="21"/>
          <w:szCs w:val="21"/>
          <w:lang w:val="en-US"/>
        </w:rPr>
      </w:pPr>
      <w:r w:rsidRPr="00A66496">
        <w:rPr>
          <w:rFonts w:ascii="Menlo" w:hAnsi="Menlo" w:cs="Menlo"/>
          <w:noProof/>
          <w:color w:val="414141"/>
          <w:sz w:val="18"/>
          <w:szCs w:val="18"/>
          <w:shd w:val="clear" w:color="auto" w:fill="FFFFFF"/>
          <w:lang w:val="en-US"/>
        </w:rPr>
        <w:t>  (</w:t>
      </w:r>
      <w:r w:rsidRPr="00A66496">
        <w:rPr>
          <w:rFonts w:ascii="Menlo" w:hAnsi="Menlo" w:cs="Menlo"/>
          <w:noProof/>
          <w:color w:val="3F6E74"/>
          <w:sz w:val="18"/>
          <w:szCs w:val="18"/>
          <w:shd w:val="clear" w:color="auto" w:fill="FFFFFF"/>
          <w:lang w:val="en-US"/>
        </w:rPr>
        <w:t>number</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5C2699"/>
          <w:sz w:val="18"/>
          <w:szCs w:val="18"/>
          <w:shd w:val="clear" w:color="auto" w:fill="FFFFFF"/>
          <w:lang w:val="en-US"/>
        </w:rPr>
        <w:t>Int</w:t>
      </w:r>
      <w:r w:rsidRPr="00A66496">
        <w:rPr>
          <w:rFonts w:ascii="Menlo" w:hAnsi="Menlo" w:cs="Menlo"/>
          <w:noProof/>
          <w:color w:val="414141"/>
          <w:sz w:val="18"/>
          <w:szCs w:val="18"/>
          <w:shd w:val="clear" w:color="auto" w:fill="FFFFFF"/>
          <w:lang w:val="en-US"/>
        </w:rPr>
        <w:t xml:space="preserve">) -&gt; </w:t>
      </w:r>
      <w:r w:rsidRPr="00A66496">
        <w:rPr>
          <w:rFonts w:ascii="Menlo" w:hAnsi="Menlo" w:cs="Menlo"/>
          <w:noProof/>
          <w:color w:val="5C2699"/>
          <w:sz w:val="18"/>
          <w:szCs w:val="18"/>
          <w:shd w:val="clear" w:color="auto" w:fill="FFFFFF"/>
          <w:lang w:val="en-US"/>
        </w:rPr>
        <w:t>Int</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AA3391"/>
          <w:sz w:val="18"/>
          <w:szCs w:val="18"/>
          <w:shd w:val="clear" w:color="auto" w:fill="FFFFFF"/>
          <w:lang w:val="en-US"/>
        </w:rPr>
        <w:t>in</w:t>
      </w:r>
    </w:p>
    <w:p w14:paraId="7901EF9F" w14:textId="77777777" w:rsidR="005649CE" w:rsidRPr="00A66496" w:rsidRDefault="005649CE" w:rsidP="003A2BE7">
      <w:pPr>
        <w:pStyle w:val="NormalWeb"/>
        <w:shd w:val="clear" w:color="auto" w:fill="FFFFFF"/>
        <w:spacing w:before="0" w:beforeAutospacing="0" w:after="0" w:afterAutospacing="0"/>
        <w:ind w:left="567"/>
        <w:jc w:val="both"/>
        <w:textAlignment w:val="baseline"/>
        <w:rPr>
          <w:rFonts w:ascii="Menlo" w:hAnsi="Menlo" w:cs="Menlo"/>
          <w:noProof/>
          <w:color w:val="414141"/>
          <w:sz w:val="21"/>
          <w:szCs w:val="21"/>
          <w:lang w:val="en-US"/>
        </w:rPr>
      </w:pPr>
      <w:r w:rsidRPr="00A66496">
        <w:rPr>
          <w:rFonts w:ascii="Menlo" w:hAnsi="Menlo" w:cs="Menlo"/>
          <w:noProof/>
          <w:color w:val="414141"/>
          <w:sz w:val="18"/>
          <w:szCs w:val="18"/>
          <w:shd w:val="clear" w:color="auto" w:fill="FFFFFF"/>
          <w:lang w:val="en-US"/>
        </w:rPr>
        <w:t>  </w:t>
      </w:r>
      <w:r w:rsidRPr="00A66496">
        <w:rPr>
          <w:rFonts w:ascii="Menlo" w:hAnsi="Menlo" w:cs="Menlo"/>
          <w:noProof/>
          <w:color w:val="AA3391"/>
          <w:sz w:val="18"/>
          <w:szCs w:val="18"/>
          <w:shd w:val="clear" w:color="auto" w:fill="FFFFFF"/>
          <w:lang w:val="en-US"/>
        </w:rPr>
        <w:t>let</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3F6E74"/>
          <w:sz w:val="18"/>
          <w:szCs w:val="18"/>
          <w:shd w:val="clear" w:color="auto" w:fill="FFFFFF"/>
          <w:lang w:val="en-US"/>
        </w:rPr>
        <w:t>result</w:t>
      </w:r>
      <w:r w:rsidRPr="00A66496">
        <w:rPr>
          <w:rFonts w:ascii="Menlo" w:hAnsi="Menlo" w:cs="Menlo"/>
          <w:noProof/>
          <w:color w:val="414141"/>
          <w:sz w:val="18"/>
          <w:szCs w:val="18"/>
          <w:shd w:val="clear" w:color="auto" w:fill="FFFFFF"/>
          <w:lang w:val="en-US"/>
        </w:rPr>
        <w:t xml:space="preserve"> = </w:t>
      </w:r>
      <w:r w:rsidRPr="00A66496">
        <w:rPr>
          <w:rFonts w:ascii="Menlo" w:hAnsi="Menlo" w:cs="Menlo"/>
          <w:noProof/>
          <w:color w:val="1C00CF"/>
          <w:sz w:val="18"/>
          <w:szCs w:val="18"/>
          <w:shd w:val="clear" w:color="auto" w:fill="FFFFFF"/>
          <w:lang w:val="en-US"/>
        </w:rPr>
        <w:t>3</w:t>
      </w:r>
      <w:r w:rsidRPr="00A66496">
        <w:rPr>
          <w:rFonts w:ascii="Menlo" w:hAnsi="Menlo" w:cs="Menlo"/>
          <w:noProof/>
          <w:color w:val="414141"/>
          <w:sz w:val="18"/>
          <w:szCs w:val="18"/>
          <w:shd w:val="clear" w:color="auto" w:fill="FFFFFF"/>
          <w:lang w:val="en-US"/>
        </w:rPr>
        <w:t xml:space="preserve"> * </w:t>
      </w:r>
      <w:r w:rsidRPr="00A66496">
        <w:rPr>
          <w:rFonts w:ascii="Menlo" w:hAnsi="Menlo" w:cs="Menlo"/>
          <w:noProof/>
          <w:color w:val="3F6E74"/>
          <w:sz w:val="18"/>
          <w:szCs w:val="18"/>
          <w:shd w:val="clear" w:color="auto" w:fill="FFFFFF"/>
          <w:lang w:val="en-US"/>
        </w:rPr>
        <w:t>number</w:t>
      </w:r>
    </w:p>
    <w:p w14:paraId="5A52AD42" w14:textId="77777777" w:rsidR="005649CE" w:rsidRPr="00A66496" w:rsidRDefault="005649CE" w:rsidP="003A2BE7">
      <w:pPr>
        <w:pStyle w:val="NormalWeb"/>
        <w:shd w:val="clear" w:color="auto" w:fill="FFFFFF"/>
        <w:spacing w:before="0" w:beforeAutospacing="0" w:after="0" w:afterAutospacing="0"/>
        <w:ind w:left="567"/>
        <w:jc w:val="both"/>
        <w:textAlignment w:val="baseline"/>
        <w:rPr>
          <w:rFonts w:ascii="Menlo" w:hAnsi="Menlo" w:cs="Menlo"/>
          <w:noProof/>
          <w:color w:val="414141"/>
          <w:sz w:val="21"/>
          <w:szCs w:val="21"/>
          <w:lang w:val="en-US"/>
        </w:rPr>
      </w:pPr>
      <w:r w:rsidRPr="00A66496">
        <w:rPr>
          <w:rFonts w:ascii="Menlo" w:hAnsi="Menlo" w:cs="Menlo"/>
          <w:noProof/>
          <w:color w:val="414141"/>
          <w:sz w:val="18"/>
          <w:szCs w:val="18"/>
          <w:shd w:val="clear" w:color="auto" w:fill="FFFFFF"/>
          <w:lang w:val="en-US"/>
        </w:rPr>
        <w:t>  </w:t>
      </w:r>
      <w:r w:rsidRPr="00A66496">
        <w:rPr>
          <w:rFonts w:ascii="Menlo" w:hAnsi="Menlo" w:cs="Menlo"/>
          <w:noProof/>
          <w:color w:val="AA3391"/>
          <w:sz w:val="18"/>
          <w:szCs w:val="18"/>
          <w:shd w:val="clear" w:color="auto" w:fill="FFFFFF"/>
          <w:lang w:val="en-US"/>
        </w:rPr>
        <w:t>return</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3F6E74"/>
          <w:sz w:val="18"/>
          <w:szCs w:val="18"/>
          <w:shd w:val="clear" w:color="auto" w:fill="FFFFFF"/>
          <w:lang w:val="en-US"/>
        </w:rPr>
        <w:t>result</w:t>
      </w:r>
    </w:p>
    <w:p w14:paraId="30CD989D" w14:textId="77777777" w:rsidR="005649CE" w:rsidRPr="00A66496" w:rsidRDefault="005649CE" w:rsidP="003A2BE7">
      <w:pPr>
        <w:pStyle w:val="NormalWeb"/>
        <w:shd w:val="clear" w:color="auto" w:fill="FFFFFF"/>
        <w:spacing w:before="0" w:beforeAutospacing="0" w:after="620" w:afterAutospacing="0"/>
        <w:ind w:left="567"/>
        <w:jc w:val="both"/>
        <w:textAlignment w:val="baseline"/>
        <w:rPr>
          <w:rFonts w:ascii="Menlo" w:hAnsi="Menlo" w:cs="Menlo"/>
          <w:noProof/>
          <w:color w:val="414141"/>
          <w:sz w:val="21"/>
          <w:szCs w:val="21"/>
          <w:lang w:val="en-US"/>
        </w:rPr>
      </w:pPr>
      <w:r w:rsidRPr="00A66496">
        <w:rPr>
          <w:rFonts w:ascii="Menlo" w:hAnsi="Menlo" w:cs="Menlo"/>
          <w:noProof/>
          <w:color w:val="414141"/>
          <w:sz w:val="18"/>
          <w:szCs w:val="18"/>
          <w:shd w:val="clear" w:color="auto" w:fill="FFFFFF"/>
          <w:lang w:val="en-US"/>
        </w:rPr>
        <w:t>})</w:t>
      </w:r>
    </w:p>
    <w:p w14:paraId="15CAB0A7" w14:textId="71153379" w:rsidR="001462DB" w:rsidRPr="00A66496" w:rsidRDefault="001462DB" w:rsidP="00694681">
      <w:pPr>
        <w:pStyle w:val="PargrafodaLista"/>
        <w:rPr>
          <w:lang w:val="en-US"/>
        </w:rPr>
      </w:pPr>
    </w:p>
    <w:sectPr w:rsidR="001462DB" w:rsidRPr="00A66496">
      <w:footerReference w:type="default" r:id="rId10"/>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Caroline Ruiz" w:date="2017-02-06T09:12:00Z" w:initials="CR">
    <w:p w14:paraId="4DEADBD1" w14:textId="37700382" w:rsidR="00F755FB" w:rsidRDefault="00F755FB">
      <w:pPr>
        <w:pStyle w:val="Textodecomentrio"/>
      </w:pPr>
      <w:r>
        <w:rPr>
          <w:rStyle w:val="Refdecomentrio"/>
        </w:rPr>
        <w:annotationRef/>
      </w:r>
      <w:r>
        <w:t>Não entendi esse termo.</w:t>
      </w:r>
    </w:p>
  </w:comment>
  <w:comment w:id="2" w:author="Fernando Carneiro" w:date="2017-03-04T12:58:00Z" w:initials="FC">
    <w:p w14:paraId="430E14D8" w14:textId="322CCE19" w:rsidR="00F755FB" w:rsidRDefault="00F755FB">
      <w:pPr>
        <w:pStyle w:val="Textodecomentrio"/>
      </w:pPr>
      <w:r>
        <w:rPr>
          <w:rStyle w:val="Refdecomentrio"/>
        </w:rPr>
        <w:annotationRef/>
      </w:r>
      <w:r>
        <w:t>Willian, favor verificar.</w:t>
      </w:r>
    </w:p>
  </w:comment>
  <w:comment w:id="3" w:author="Willian" w:date="2017-03-06T23:24:00Z" w:initials="WFSP">
    <w:p w14:paraId="22670D80" w14:textId="44B6431E" w:rsidR="00F755FB" w:rsidRDefault="00F755FB">
      <w:pPr>
        <w:pStyle w:val="Textodecomentrio"/>
      </w:pPr>
      <w:r>
        <w:rPr>
          <w:rStyle w:val="Refdecomentrio"/>
        </w:rPr>
        <w:annotationRef/>
      </w:r>
      <w:r>
        <w:t>Isto foi um dos revisores que colocou. Como não estava em destaque pode ter sido esquecido aqui.</w:t>
      </w:r>
    </w:p>
  </w:comment>
  <w:comment w:id="7" w:author="Caroline Corrêa Ruiz" w:date="2017-02-06T22:47:00Z" w:initials="CCR">
    <w:p w14:paraId="5A5FF51B" w14:textId="5EDBF362" w:rsidR="00F755FB" w:rsidRDefault="00F755FB">
      <w:pPr>
        <w:pStyle w:val="Textodecomentrio"/>
      </w:pPr>
      <w:r>
        <w:rPr>
          <w:rStyle w:val="Refdecomentrio"/>
        </w:rPr>
        <w:annotationRef/>
      </w:r>
      <w:r>
        <w:t>Achei estranho esse parêntese depois do “de”. Eu colocaria após “switch”.</w:t>
      </w:r>
    </w:p>
  </w:comment>
  <w:comment w:id="8" w:author="Willian" w:date="2017-03-06T23:25:00Z" w:initials="WFSP">
    <w:p w14:paraId="6103A5F4" w14:textId="4B3CBB2E" w:rsidR="00F755FB" w:rsidRDefault="00F755FB">
      <w:pPr>
        <w:pStyle w:val="Textodecomentrio"/>
      </w:pPr>
      <w:r>
        <w:rPr>
          <w:rStyle w:val="Refdecomentrio"/>
        </w:rPr>
        <w:annotationRef/>
      </w:r>
      <w:r>
        <w:t>Isto foi um dos revisores que colocou. Como não estava em destaque pode ter sido esquecido aqui.</w:t>
      </w:r>
    </w:p>
  </w:comment>
  <w:comment w:id="12" w:author="Caroline Corrêa Ruiz" w:date="2017-02-13T21:35:00Z" w:initials="CCR">
    <w:p w14:paraId="0F4E6945" w14:textId="007296A5" w:rsidR="00F755FB" w:rsidRDefault="00F755FB">
      <w:pPr>
        <w:pStyle w:val="Textodecomentrio"/>
      </w:pPr>
      <w:r>
        <w:rPr>
          <w:rStyle w:val="Refdecomentrio"/>
        </w:rPr>
        <w:annotationRef/>
      </w:r>
      <w:r>
        <w:t>Esta repetição está confusa.</w:t>
      </w:r>
    </w:p>
  </w:comment>
  <w:comment w:id="13" w:author="Willian" w:date="2017-03-06T23:26:00Z" w:initials="WFSP">
    <w:p w14:paraId="4B6D27E8" w14:textId="35A0BC62" w:rsidR="00F755FB" w:rsidRDefault="00F755FB">
      <w:pPr>
        <w:pStyle w:val="Textodecomentrio"/>
      </w:pPr>
      <w:r>
        <w:rPr>
          <w:rStyle w:val="Refdecomentrio"/>
        </w:rPr>
        <w:annotationRef/>
      </w:r>
    </w:p>
  </w:comment>
  <w:comment w:id="17" w:author="Caroline Corrêa Ruiz" w:date="2017-02-13T21:36:00Z" w:initials="CCR">
    <w:p w14:paraId="63DE0AEE" w14:textId="1AD1B1B6" w:rsidR="00F755FB" w:rsidRDefault="00F755FB">
      <w:pPr>
        <w:pStyle w:val="Textodecomentrio"/>
      </w:pPr>
      <w:r>
        <w:rPr>
          <w:rStyle w:val="Refdecomentrio"/>
        </w:rPr>
        <w:annotationRef/>
      </w:r>
      <w:r>
        <w:t>Também não entendi.</w:t>
      </w:r>
    </w:p>
  </w:comment>
  <w:comment w:id="18" w:author="Willian" w:date="2017-03-06T23:28:00Z" w:initials="WFSP">
    <w:p w14:paraId="585DF55A" w14:textId="6B39051B" w:rsidR="006613EC" w:rsidRDefault="006613EC">
      <w:pPr>
        <w:pStyle w:val="Textodecomentrio"/>
      </w:pPr>
      <w:r>
        <w:rPr>
          <w:rStyle w:val="Refdecomentrio"/>
        </w:rPr>
        <w:annotationRef/>
      </w:r>
      <w:proofErr w:type="gramStart"/>
      <w:r>
        <w:t>modificado</w:t>
      </w:r>
      <w:proofErr w:type="gramEnd"/>
    </w:p>
  </w:comment>
  <w:comment w:id="22" w:author="Caroline Corrêa Ruiz" w:date="2017-02-13T21:37:00Z" w:initials="CCR">
    <w:p w14:paraId="799B4265" w14:textId="7F94E6F5" w:rsidR="00F755FB" w:rsidRDefault="00F755FB">
      <w:pPr>
        <w:pStyle w:val="Textodecomentrio"/>
      </w:pPr>
      <w:r>
        <w:rPr>
          <w:rStyle w:val="Refdecomentrio"/>
        </w:rPr>
        <w:annotationRef/>
      </w:r>
      <w:r>
        <w:t>Não conheço este termo.</w:t>
      </w:r>
    </w:p>
  </w:comment>
  <w:comment w:id="23" w:author="Fernando Carneiro" w:date="2017-03-04T12:59:00Z" w:initials="FC">
    <w:p w14:paraId="48E1C863" w14:textId="2053AA12" w:rsidR="00F755FB" w:rsidRDefault="00F755FB">
      <w:pPr>
        <w:pStyle w:val="Textodecomentrio"/>
      </w:pPr>
      <w:r>
        <w:rPr>
          <w:rStyle w:val="Refdecomentrio"/>
        </w:rPr>
        <w:annotationRef/>
      </w:r>
      <w:r>
        <w:t>Segundo o Dicionário Informal:</w:t>
      </w:r>
    </w:p>
    <w:p w14:paraId="44B03A99" w14:textId="2B9CC182" w:rsidR="00F755FB" w:rsidRDefault="00F755FB">
      <w:pPr>
        <w:pStyle w:val="Textodecomentrio"/>
      </w:pPr>
    </w:p>
    <w:p w14:paraId="37B856F1" w14:textId="00607E6E" w:rsidR="00F755FB" w:rsidRDefault="00F755FB">
      <w:pPr>
        <w:pStyle w:val="Textodecomentrio"/>
        <w:rPr>
          <w:rFonts w:ascii="Arial" w:hAnsi="Arial"/>
          <w:color w:val="222222"/>
          <w:shd w:val="clear" w:color="auto" w:fill="FFFFFF"/>
        </w:rPr>
      </w:pPr>
      <w:r>
        <w:rPr>
          <w:rFonts w:ascii="Arial" w:hAnsi="Arial"/>
          <w:color w:val="222222"/>
          <w:shd w:val="clear" w:color="auto" w:fill="FFFFFF"/>
        </w:rPr>
        <w:t>Na matemática, uma</w:t>
      </w:r>
      <w:r>
        <w:rPr>
          <w:rStyle w:val="apple-converted-space"/>
          <w:rFonts w:ascii="Arial" w:hAnsi="Arial"/>
          <w:color w:val="222222"/>
          <w:shd w:val="clear" w:color="auto" w:fill="FFFFFF"/>
        </w:rPr>
        <w:t> </w:t>
      </w:r>
      <w:proofErr w:type="spellStart"/>
      <w:r>
        <w:rPr>
          <w:rFonts w:ascii="Arial" w:hAnsi="Arial"/>
          <w:b/>
          <w:bCs/>
          <w:color w:val="222222"/>
          <w:shd w:val="clear" w:color="auto" w:fill="FFFFFF"/>
        </w:rPr>
        <w:t>tupla</w:t>
      </w:r>
      <w:proofErr w:type="spellEnd"/>
      <w:r>
        <w:rPr>
          <w:rStyle w:val="apple-converted-space"/>
          <w:rFonts w:ascii="Arial" w:hAnsi="Arial"/>
          <w:color w:val="222222"/>
          <w:shd w:val="clear" w:color="auto" w:fill="FFFFFF"/>
        </w:rPr>
        <w:t> </w:t>
      </w:r>
      <w:r>
        <w:rPr>
          <w:rFonts w:ascii="Arial" w:hAnsi="Arial"/>
          <w:color w:val="222222"/>
          <w:shd w:val="clear" w:color="auto" w:fill="FFFFFF"/>
        </w:rPr>
        <w:t xml:space="preserve">é uma </w:t>
      </w:r>
      <w:proofErr w:type="spellStart"/>
      <w:r>
        <w:rPr>
          <w:rFonts w:ascii="Arial" w:hAnsi="Arial"/>
          <w:color w:val="222222"/>
          <w:shd w:val="clear" w:color="auto" w:fill="FFFFFF"/>
        </w:rPr>
        <w:t>seqüência</w:t>
      </w:r>
      <w:proofErr w:type="spellEnd"/>
      <w:r>
        <w:rPr>
          <w:rFonts w:ascii="Arial" w:hAnsi="Arial"/>
          <w:color w:val="222222"/>
          <w:shd w:val="clear" w:color="auto" w:fill="FFFFFF"/>
        </w:rPr>
        <w:t xml:space="preserve"> finita (também chamada de "lista ordenada") de objetos. Em Ciência da Computação,</w:t>
      </w:r>
      <w:r>
        <w:rPr>
          <w:rStyle w:val="apple-converted-space"/>
          <w:rFonts w:ascii="Arial" w:hAnsi="Arial"/>
          <w:color w:val="222222"/>
          <w:shd w:val="clear" w:color="auto" w:fill="FFFFFF"/>
        </w:rPr>
        <w:t> </w:t>
      </w:r>
      <w:proofErr w:type="spellStart"/>
      <w:r>
        <w:rPr>
          <w:rFonts w:ascii="Arial" w:hAnsi="Arial"/>
          <w:b/>
          <w:bCs/>
          <w:color w:val="222222"/>
          <w:shd w:val="clear" w:color="auto" w:fill="FFFFFF"/>
        </w:rPr>
        <w:t>tupla</w:t>
      </w:r>
      <w:proofErr w:type="spellEnd"/>
      <w:r>
        <w:rPr>
          <w:rStyle w:val="apple-converted-space"/>
          <w:rFonts w:ascii="Arial" w:hAnsi="Arial"/>
          <w:color w:val="222222"/>
          <w:shd w:val="clear" w:color="auto" w:fill="FFFFFF"/>
        </w:rPr>
        <w:t> </w:t>
      </w:r>
      <w:r>
        <w:rPr>
          <w:rFonts w:ascii="Arial" w:hAnsi="Arial"/>
          <w:color w:val="222222"/>
          <w:shd w:val="clear" w:color="auto" w:fill="FFFFFF"/>
        </w:rPr>
        <w:t>tem três significados distintos: 1- Um objeto de dados que guarda diversos objetos.</w:t>
      </w:r>
    </w:p>
    <w:p w14:paraId="10DEFEA8" w14:textId="3740409D" w:rsidR="00F755FB" w:rsidRDefault="00F755FB">
      <w:pPr>
        <w:pStyle w:val="Textodecomentrio"/>
        <w:rPr>
          <w:rFonts w:ascii="Arial" w:hAnsi="Arial"/>
          <w:color w:val="222222"/>
          <w:shd w:val="clear" w:color="auto" w:fill="FFFFFF"/>
        </w:rPr>
      </w:pPr>
    </w:p>
    <w:p w14:paraId="51074DBE" w14:textId="50C645F2" w:rsidR="00F755FB" w:rsidRPr="00B82923" w:rsidRDefault="00F755FB" w:rsidP="00B82923">
      <w:pPr>
        <w:pStyle w:val="Textodecomentrio"/>
      </w:pPr>
      <w:r>
        <w:rPr>
          <w:rStyle w:val="Refdecomentrio"/>
        </w:rPr>
        <w:annotationRef/>
      </w:r>
      <w:r w:rsidRPr="00B82923">
        <w:rPr>
          <w:rStyle w:val="Refdecomentrio"/>
        </w:rPr>
        <w:t>Willian, esse termo foi utilizado anteriormente?</w:t>
      </w:r>
      <w:r>
        <w:rPr>
          <w:rStyle w:val="Refdecomentrio"/>
        </w:rPr>
        <w:t xml:space="preserve"> Caso não, não convém explicar?</w:t>
      </w:r>
    </w:p>
    <w:p w14:paraId="36FB981C" w14:textId="77777777" w:rsidR="00F755FB" w:rsidRDefault="00F755FB">
      <w:pPr>
        <w:pStyle w:val="Textodecomentrio"/>
      </w:pPr>
    </w:p>
  </w:comment>
  <w:comment w:id="24" w:author="Willian" w:date="2017-03-06T23:30:00Z" w:initials="WFSP">
    <w:p w14:paraId="1CC51B11" w14:textId="6EBD5685" w:rsidR="006613EC" w:rsidRDefault="006613EC">
      <w:pPr>
        <w:pStyle w:val="Textodecomentrio"/>
      </w:pPr>
      <w:r>
        <w:rPr>
          <w:rStyle w:val="Refdecomentrio"/>
        </w:rPr>
        <w:annotationRef/>
      </w:r>
      <w:r>
        <w:t>A definição está certa. Adicionei como dica.</w:t>
      </w:r>
    </w:p>
  </w:comment>
  <w:comment w:id="25" w:author="Caroline Corrêa Ruiz" w:date="2017-02-13T21:37:00Z" w:initials="CCR">
    <w:p w14:paraId="0E6D3267" w14:textId="38C4F401" w:rsidR="00F755FB" w:rsidRDefault="00F755FB">
      <w:pPr>
        <w:pStyle w:val="Textodecomentrio"/>
      </w:pPr>
      <w:r>
        <w:rPr>
          <w:rStyle w:val="Refdecomentrio"/>
        </w:rPr>
        <w:annotationRef/>
      </w:r>
      <w:r>
        <w:t>Idem.</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DEADBD1" w15:done="0"/>
  <w15:commentEx w15:paraId="430E14D8" w15:paraIdParent="4DEADBD1" w15:done="0"/>
  <w15:commentEx w15:paraId="22670D80" w15:paraIdParent="4DEADBD1" w15:done="0"/>
  <w15:commentEx w15:paraId="5A5FF51B" w15:done="0"/>
  <w15:commentEx w15:paraId="6103A5F4" w15:paraIdParent="5A5FF51B" w15:done="0"/>
  <w15:commentEx w15:paraId="0F4E6945" w15:done="0"/>
  <w15:commentEx w15:paraId="4B6D27E8" w15:paraIdParent="0F4E6945" w15:done="0"/>
  <w15:commentEx w15:paraId="63DE0AEE" w15:done="0"/>
  <w15:commentEx w15:paraId="585DF55A" w15:paraIdParent="63DE0AEE" w15:done="0"/>
  <w15:commentEx w15:paraId="799B4265" w15:done="0"/>
  <w15:commentEx w15:paraId="36FB981C" w15:paraIdParent="799B4265" w15:done="0"/>
  <w15:commentEx w15:paraId="1CC51B11" w15:paraIdParent="799B4265" w15:done="0"/>
  <w15:commentEx w15:paraId="0E6D3267"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B8EAA7" w14:textId="77777777" w:rsidR="0056604E" w:rsidRDefault="0056604E" w:rsidP="00487436">
      <w:pPr>
        <w:spacing w:after="0"/>
      </w:pPr>
      <w:r>
        <w:separator/>
      </w:r>
    </w:p>
  </w:endnote>
  <w:endnote w:type="continuationSeparator" w:id="0">
    <w:p w14:paraId="19542696" w14:textId="77777777" w:rsidR="0056604E" w:rsidRDefault="0056604E" w:rsidP="0048743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Trebuchet MS">
    <w:panose1 w:val="020B0603020202020204"/>
    <w:charset w:val="00"/>
    <w:family w:val="auto"/>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Menlo">
    <w:altName w:val="Arial"/>
    <w:panose1 w:val="020B0609030804020204"/>
    <w:charset w:val="00"/>
    <w:family w:val="auto"/>
    <w:pitch w:val="variable"/>
    <w:sig w:usb0="E60022FF" w:usb1="D200F9FB" w:usb2="02000028" w:usb3="00000000" w:csb0="000001DF" w:csb1="00000000"/>
  </w:font>
  <w:font w:name="Verdana">
    <w:panose1 w:val="020B0604030504040204"/>
    <w:charset w:val="00"/>
    <w:family w:val="auto"/>
    <w:pitch w:val="variable"/>
    <w:sig w:usb0="A10006FF" w:usb1="4000205B" w:usb2="00000010" w:usb3="00000000" w:csb0="0000019F" w:csb1="00000000"/>
  </w:font>
  <w:font w:name="Meiryo">
    <w:panose1 w:val="020B0604030504040204"/>
    <w:charset w:val="80"/>
    <w:family w:val="auto"/>
    <w:pitch w:val="variable"/>
    <w:sig w:usb0="E00002FF" w:usb1="6AC7FFFF" w:usb2="08000012" w:usb3="00000000" w:csb0="0002009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6928507"/>
      <w:docPartObj>
        <w:docPartGallery w:val="Page Numbers (Bottom of Page)"/>
        <w:docPartUnique/>
      </w:docPartObj>
    </w:sdtPr>
    <w:sdtContent>
      <w:p w14:paraId="7C7CB6D3" w14:textId="3D08C93E" w:rsidR="00F755FB" w:rsidRDefault="00F755FB">
        <w:pPr>
          <w:pStyle w:val="Rodap"/>
          <w:jc w:val="right"/>
        </w:pPr>
        <w:r>
          <w:fldChar w:fldCharType="begin"/>
        </w:r>
        <w:r>
          <w:instrText>PAGE   \* MERGEFORMAT</w:instrText>
        </w:r>
        <w:r>
          <w:fldChar w:fldCharType="separate"/>
        </w:r>
        <w:r w:rsidR="006613EC">
          <w:rPr>
            <w:noProof/>
          </w:rPr>
          <w:t>1</w:t>
        </w:r>
        <w:r>
          <w:fldChar w:fldCharType="end"/>
        </w:r>
      </w:p>
    </w:sdtContent>
  </w:sdt>
  <w:p w14:paraId="4F9B3D3A" w14:textId="77777777" w:rsidR="00F755FB" w:rsidRDefault="00F755FB">
    <w:pPr>
      <w:pStyle w:val="Rodap"/>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57AA30" w14:textId="77777777" w:rsidR="0056604E" w:rsidRDefault="0056604E" w:rsidP="00487436">
      <w:pPr>
        <w:spacing w:after="0"/>
      </w:pPr>
      <w:r>
        <w:separator/>
      </w:r>
    </w:p>
  </w:footnote>
  <w:footnote w:type="continuationSeparator" w:id="0">
    <w:p w14:paraId="799A0B7D" w14:textId="77777777" w:rsidR="0056604E" w:rsidRDefault="0056604E" w:rsidP="00487436">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06CAC41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48F0840"/>
    <w:multiLevelType w:val="multilevel"/>
    <w:tmpl w:val="4B682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606653"/>
    <w:multiLevelType w:val="hybridMultilevel"/>
    <w:tmpl w:val="B4B4044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72302F2"/>
    <w:multiLevelType w:val="multilevel"/>
    <w:tmpl w:val="50067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7D12060"/>
    <w:multiLevelType w:val="multilevel"/>
    <w:tmpl w:val="5EE60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98F6313"/>
    <w:multiLevelType w:val="multilevel"/>
    <w:tmpl w:val="333AA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A7F613C"/>
    <w:multiLevelType w:val="multilevel"/>
    <w:tmpl w:val="04161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D9073D5"/>
    <w:multiLevelType w:val="multilevel"/>
    <w:tmpl w:val="E174C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0E96477"/>
    <w:multiLevelType w:val="multilevel"/>
    <w:tmpl w:val="08DAD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33630E9"/>
    <w:multiLevelType w:val="multilevel"/>
    <w:tmpl w:val="CF860226"/>
    <w:lvl w:ilvl="0">
      <w:start w:val="1"/>
      <w:numFmt w:val="decimal"/>
      <w:pStyle w:val="Ttulo1"/>
      <w:lvlText w:val="%1."/>
      <w:lvlJc w:val="right"/>
      <w:pPr>
        <w:ind w:left="720" w:firstLine="360"/>
      </w:pPr>
      <w:rPr>
        <w:u w:val="none"/>
      </w:rPr>
    </w:lvl>
    <w:lvl w:ilvl="1">
      <w:start w:val="1"/>
      <w:numFmt w:val="decimal"/>
      <w:pStyle w:val="Ttulo2"/>
      <w:lvlText w:val="%1.%2."/>
      <w:lvlJc w:val="right"/>
      <w:pPr>
        <w:ind w:left="1440" w:firstLine="1080"/>
      </w:pPr>
      <w:rPr>
        <w:u w:val="none"/>
      </w:rPr>
    </w:lvl>
    <w:lvl w:ilvl="2">
      <w:start w:val="1"/>
      <w:numFmt w:val="decimal"/>
      <w:pStyle w:val="Ttulo3"/>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0">
    <w:nsid w:val="14CB519D"/>
    <w:multiLevelType w:val="multilevel"/>
    <w:tmpl w:val="585AF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67D5B4D"/>
    <w:multiLevelType w:val="hybridMultilevel"/>
    <w:tmpl w:val="A20E7CD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nsid w:val="1AAE4C4D"/>
    <w:multiLevelType w:val="multilevel"/>
    <w:tmpl w:val="E160B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C0E7D2D"/>
    <w:multiLevelType w:val="multilevel"/>
    <w:tmpl w:val="FDBC9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5643742"/>
    <w:multiLevelType w:val="multilevel"/>
    <w:tmpl w:val="29F28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A140EA4"/>
    <w:multiLevelType w:val="multilevel"/>
    <w:tmpl w:val="BEC63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BA064E9"/>
    <w:multiLevelType w:val="multilevel"/>
    <w:tmpl w:val="33FEF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C447383"/>
    <w:multiLevelType w:val="hybridMultilevel"/>
    <w:tmpl w:val="6004EA6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nsid w:val="2F7A06D6"/>
    <w:multiLevelType w:val="multilevel"/>
    <w:tmpl w:val="E7184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02960B2"/>
    <w:multiLevelType w:val="multilevel"/>
    <w:tmpl w:val="D294F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0920B48"/>
    <w:multiLevelType w:val="multilevel"/>
    <w:tmpl w:val="F4F4E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6743122"/>
    <w:multiLevelType w:val="multilevel"/>
    <w:tmpl w:val="33E09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79B6920"/>
    <w:multiLevelType w:val="multilevel"/>
    <w:tmpl w:val="5F663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C845CC6"/>
    <w:multiLevelType w:val="multilevel"/>
    <w:tmpl w:val="BA165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1D41CC0"/>
    <w:multiLevelType w:val="multilevel"/>
    <w:tmpl w:val="52BC4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47929C1"/>
    <w:multiLevelType w:val="multilevel"/>
    <w:tmpl w:val="1DC09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60D13C0"/>
    <w:multiLevelType w:val="multilevel"/>
    <w:tmpl w:val="A3C0A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A4921EC"/>
    <w:multiLevelType w:val="hybridMultilevel"/>
    <w:tmpl w:val="3C5C0F2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nsid w:val="4B391F10"/>
    <w:multiLevelType w:val="multilevel"/>
    <w:tmpl w:val="CC185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DF86B72"/>
    <w:multiLevelType w:val="multilevel"/>
    <w:tmpl w:val="9A821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2112DC2"/>
    <w:multiLevelType w:val="multilevel"/>
    <w:tmpl w:val="53322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3CE5090"/>
    <w:multiLevelType w:val="multilevel"/>
    <w:tmpl w:val="F718F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6250619"/>
    <w:multiLevelType w:val="multilevel"/>
    <w:tmpl w:val="478C2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CAE4F67"/>
    <w:multiLevelType w:val="multilevel"/>
    <w:tmpl w:val="E24AB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D251EB1"/>
    <w:multiLevelType w:val="hybridMultilevel"/>
    <w:tmpl w:val="276A853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5">
    <w:nsid w:val="68973F55"/>
    <w:multiLevelType w:val="multilevel"/>
    <w:tmpl w:val="9FE8F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FFA2553"/>
    <w:multiLevelType w:val="multilevel"/>
    <w:tmpl w:val="2E96B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5F923EE"/>
    <w:multiLevelType w:val="multilevel"/>
    <w:tmpl w:val="4998A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AA26397"/>
    <w:multiLevelType w:val="multilevel"/>
    <w:tmpl w:val="A38EF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36"/>
  </w:num>
  <w:num w:numId="3">
    <w:abstractNumId w:val="31"/>
  </w:num>
  <w:num w:numId="4">
    <w:abstractNumId w:val="26"/>
  </w:num>
  <w:num w:numId="5">
    <w:abstractNumId w:val="19"/>
  </w:num>
  <w:num w:numId="6">
    <w:abstractNumId w:val="25"/>
  </w:num>
  <w:num w:numId="7">
    <w:abstractNumId w:val="23"/>
  </w:num>
  <w:num w:numId="8">
    <w:abstractNumId w:val="1"/>
  </w:num>
  <w:num w:numId="9">
    <w:abstractNumId w:val="14"/>
  </w:num>
  <w:num w:numId="10">
    <w:abstractNumId w:val="16"/>
  </w:num>
  <w:num w:numId="11">
    <w:abstractNumId w:val="21"/>
  </w:num>
  <w:num w:numId="12">
    <w:abstractNumId w:val="7"/>
  </w:num>
  <w:num w:numId="13">
    <w:abstractNumId w:val="24"/>
  </w:num>
  <w:num w:numId="14">
    <w:abstractNumId w:val="20"/>
  </w:num>
  <w:num w:numId="15">
    <w:abstractNumId w:val="22"/>
  </w:num>
  <w:num w:numId="16">
    <w:abstractNumId w:val="30"/>
  </w:num>
  <w:num w:numId="17">
    <w:abstractNumId w:val="10"/>
  </w:num>
  <w:num w:numId="18">
    <w:abstractNumId w:val="32"/>
  </w:num>
  <w:num w:numId="19">
    <w:abstractNumId w:val="6"/>
  </w:num>
  <w:num w:numId="20">
    <w:abstractNumId w:val="15"/>
  </w:num>
  <w:num w:numId="21">
    <w:abstractNumId w:val="33"/>
  </w:num>
  <w:num w:numId="22">
    <w:abstractNumId w:val="28"/>
  </w:num>
  <w:num w:numId="23">
    <w:abstractNumId w:val="4"/>
  </w:num>
  <w:num w:numId="24">
    <w:abstractNumId w:val="34"/>
  </w:num>
  <w:num w:numId="2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7"/>
  </w:num>
  <w:num w:numId="27">
    <w:abstractNumId w:val="17"/>
  </w:num>
  <w:num w:numId="28">
    <w:abstractNumId w:val="2"/>
  </w:num>
  <w:num w:numId="29">
    <w:abstractNumId w:val="38"/>
  </w:num>
  <w:num w:numId="30">
    <w:abstractNumId w:val="13"/>
  </w:num>
  <w:num w:numId="31">
    <w:abstractNumId w:val="37"/>
  </w:num>
  <w:num w:numId="32">
    <w:abstractNumId w:val="18"/>
  </w:num>
  <w:num w:numId="33">
    <w:abstractNumId w:val="35"/>
  </w:num>
  <w:num w:numId="34">
    <w:abstractNumId w:val="3"/>
  </w:num>
  <w:num w:numId="35">
    <w:abstractNumId w:val="12"/>
  </w:num>
  <w:num w:numId="36">
    <w:abstractNumId w:val="29"/>
  </w:num>
  <w:num w:numId="37">
    <w:abstractNumId w:val="8"/>
  </w:num>
  <w:num w:numId="38">
    <w:abstractNumId w:val="5"/>
  </w:num>
  <w:num w:numId="39">
    <w:abstractNumId w:val="11"/>
  </w:num>
  <w:num w:numId="40">
    <w:abstractNumId w:val="0"/>
  </w:num>
  <w:numIdMacAtCleanup w:val="23"/>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ernando Carneiro">
    <w15:presenceInfo w15:providerId="Windows Live" w15:userId="a57ef1a868c8cfc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isplayBackgroundShape/>
  <w:proofState w:spelling="clean" w:grammar="clean"/>
  <w:revisionView w:insDel="0"/>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13E9"/>
    <w:rsid w:val="00005146"/>
    <w:rsid w:val="00007692"/>
    <w:rsid w:val="000136B6"/>
    <w:rsid w:val="00014E9E"/>
    <w:rsid w:val="00021980"/>
    <w:rsid w:val="00033533"/>
    <w:rsid w:val="00036118"/>
    <w:rsid w:val="000412EE"/>
    <w:rsid w:val="00052F59"/>
    <w:rsid w:val="00055007"/>
    <w:rsid w:val="00061F8C"/>
    <w:rsid w:val="00074E25"/>
    <w:rsid w:val="00083A19"/>
    <w:rsid w:val="0008414D"/>
    <w:rsid w:val="00087BC5"/>
    <w:rsid w:val="00090ECD"/>
    <w:rsid w:val="0009791E"/>
    <w:rsid w:val="000B5B71"/>
    <w:rsid w:val="000B6C0F"/>
    <w:rsid w:val="000D41DF"/>
    <w:rsid w:val="000E34CB"/>
    <w:rsid w:val="000F150B"/>
    <w:rsid w:val="00116023"/>
    <w:rsid w:val="001462DB"/>
    <w:rsid w:val="00171410"/>
    <w:rsid w:val="00177F2D"/>
    <w:rsid w:val="001824AA"/>
    <w:rsid w:val="001916D1"/>
    <w:rsid w:val="001B082E"/>
    <w:rsid w:val="001B1C52"/>
    <w:rsid w:val="001B2336"/>
    <w:rsid w:val="001B575C"/>
    <w:rsid w:val="001C1FBC"/>
    <w:rsid w:val="001D15AB"/>
    <w:rsid w:val="001E787F"/>
    <w:rsid w:val="00212FE6"/>
    <w:rsid w:val="00213BC1"/>
    <w:rsid w:val="00222371"/>
    <w:rsid w:val="00222A8F"/>
    <w:rsid w:val="002237E9"/>
    <w:rsid w:val="0022491B"/>
    <w:rsid w:val="002279D6"/>
    <w:rsid w:val="00232357"/>
    <w:rsid w:val="00247CCE"/>
    <w:rsid w:val="002528A4"/>
    <w:rsid w:val="00296826"/>
    <w:rsid w:val="002A1283"/>
    <w:rsid w:val="002A5DB1"/>
    <w:rsid w:val="002B181C"/>
    <w:rsid w:val="002C31AC"/>
    <w:rsid w:val="002E143F"/>
    <w:rsid w:val="002E523E"/>
    <w:rsid w:val="002F7F69"/>
    <w:rsid w:val="003058B4"/>
    <w:rsid w:val="00307F3A"/>
    <w:rsid w:val="00321F9A"/>
    <w:rsid w:val="00332FD6"/>
    <w:rsid w:val="003502C8"/>
    <w:rsid w:val="003506E1"/>
    <w:rsid w:val="00351BF3"/>
    <w:rsid w:val="003721AF"/>
    <w:rsid w:val="003732C4"/>
    <w:rsid w:val="003A2BE7"/>
    <w:rsid w:val="003A3AFC"/>
    <w:rsid w:val="003C2D99"/>
    <w:rsid w:val="003D7133"/>
    <w:rsid w:val="003E45CD"/>
    <w:rsid w:val="003F54AB"/>
    <w:rsid w:val="003F6B0B"/>
    <w:rsid w:val="00407E61"/>
    <w:rsid w:val="00415C7C"/>
    <w:rsid w:val="00417474"/>
    <w:rsid w:val="00423350"/>
    <w:rsid w:val="00432D6D"/>
    <w:rsid w:val="0043583A"/>
    <w:rsid w:val="00451106"/>
    <w:rsid w:val="00456E4E"/>
    <w:rsid w:val="00460CD0"/>
    <w:rsid w:val="00463584"/>
    <w:rsid w:val="00464CE5"/>
    <w:rsid w:val="00465C74"/>
    <w:rsid w:val="0048000F"/>
    <w:rsid w:val="00487436"/>
    <w:rsid w:val="004A3AF0"/>
    <w:rsid w:val="004A6DF4"/>
    <w:rsid w:val="004A77C1"/>
    <w:rsid w:val="004C31C5"/>
    <w:rsid w:val="004C7933"/>
    <w:rsid w:val="004D03E3"/>
    <w:rsid w:val="0050212F"/>
    <w:rsid w:val="00503B2B"/>
    <w:rsid w:val="005045DF"/>
    <w:rsid w:val="005136E6"/>
    <w:rsid w:val="00514F09"/>
    <w:rsid w:val="00524784"/>
    <w:rsid w:val="00533A83"/>
    <w:rsid w:val="00547E31"/>
    <w:rsid w:val="0055396C"/>
    <w:rsid w:val="00555DAE"/>
    <w:rsid w:val="00563D74"/>
    <w:rsid w:val="005649CE"/>
    <w:rsid w:val="0056604E"/>
    <w:rsid w:val="005730F7"/>
    <w:rsid w:val="00576898"/>
    <w:rsid w:val="00580D24"/>
    <w:rsid w:val="00581624"/>
    <w:rsid w:val="0058744B"/>
    <w:rsid w:val="00590554"/>
    <w:rsid w:val="00594AD8"/>
    <w:rsid w:val="005A3C14"/>
    <w:rsid w:val="005B0006"/>
    <w:rsid w:val="005B0E34"/>
    <w:rsid w:val="005B24C0"/>
    <w:rsid w:val="0060573B"/>
    <w:rsid w:val="006123B1"/>
    <w:rsid w:val="0061394B"/>
    <w:rsid w:val="006361F9"/>
    <w:rsid w:val="00642D7F"/>
    <w:rsid w:val="006613EC"/>
    <w:rsid w:val="00676907"/>
    <w:rsid w:val="00680CD3"/>
    <w:rsid w:val="00683B51"/>
    <w:rsid w:val="00694681"/>
    <w:rsid w:val="006A0976"/>
    <w:rsid w:val="006A2A25"/>
    <w:rsid w:val="006B6B84"/>
    <w:rsid w:val="006D3397"/>
    <w:rsid w:val="006D3B1A"/>
    <w:rsid w:val="006D4DD6"/>
    <w:rsid w:val="006E0F88"/>
    <w:rsid w:val="006F0DB0"/>
    <w:rsid w:val="006F3F19"/>
    <w:rsid w:val="007020A2"/>
    <w:rsid w:val="00720FCE"/>
    <w:rsid w:val="00722402"/>
    <w:rsid w:val="007473A0"/>
    <w:rsid w:val="0077006E"/>
    <w:rsid w:val="00771B7D"/>
    <w:rsid w:val="0078095F"/>
    <w:rsid w:val="00782EFA"/>
    <w:rsid w:val="007902A4"/>
    <w:rsid w:val="00793DA1"/>
    <w:rsid w:val="00796EB9"/>
    <w:rsid w:val="007A0C36"/>
    <w:rsid w:val="007C7DA0"/>
    <w:rsid w:val="007E2A16"/>
    <w:rsid w:val="007F0949"/>
    <w:rsid w:val="007F316D"/>
    <w:rsid w:val="007F6832"/>
    <w:rsid w:val="00800D06"/>
    <w:rsid w:val="00830F75"/>
    <w:rsid w:val="008313E9"/>
    <w:rsid w:val="008521EC"/>
    <w:rsid w:val="0085446B"/>
    <w:rsid w:val="00873E7B"/>
    <w:rsid w:val="00883E90"/>
    <w:rsid w:val="008A2C10"/>
    <w:rsid w:val="008A365E"/>
    <w:rsid w:val="008A735C"/>
    <w:rsid w:val="008C1A4B"/>
    <w:rsid w:val="008C2172"/>
    <w:rsid w:val="008C4B26"/>
    <w:rsid w:val="008E578D"/>
    <w:rsid w:val="008E5F2E"/>
    <w:rsid w:val="008F50D6"/>
    <w:rsid w:val="00910B1A"/>
    <w:rsid w:val="009153F5"/>
    <w:rsid w:val="00921766"/>
    <w:rsid w:val="00937B26"/>
    <w:rsid w:val="00944240"/>
    <w:rsid w:val="00946005"/>
    <w:rsid w:val="00960022"/>
    <w:rsid w:val="009600B8"/>
    <w:rsid w:val="0096424F"/>
    <w:rsid w:val="00977D6D"/>
    <w:rsid w:val="00980F48"/>
    <w:rsid w:val="00981044"/>
    <w:rsid w:val="00981B3C"/>
    <w:rsid w:val="00983335"/>
    <w:rsid w:val="009836FA"/>
    <w:rsid w:val="009A3DAB"/>
    <w:rsid w:val="009B16AA"/>
    <w:rsid w:val="009B6855"/>
    <w:rsid w:val="009C06FC"/>
    <w:rsid w:val="009E6FA8"/>
    <w:rsid w:val="009F2D0A"/>
    <w:rsid w:val="00A11492"/>
    <w:rsid w:val="00A1679C"/>
    <w:rsid w:val="00A362F1"/>
    <w:rsid w:val="00A66496"/>
    <w:rsid w:val="00AA40AB"/>
    <w:rsid w:val="00AA591E"/>
    <w:rsid w:val="00AB20F4"/>
    <w:rsid w:val="00AD5237"/>
    <w:rsid w:val="00AE0252"/>
    <w:rsid w:val="00AF04DD"/>
    <w:rsid w:val="00B00CEC"/>
    <w:rsid w:val="00B03DA5"/>
    <w:rsid w:val="00B1571D"/>
    <w:rsid w:val="00B31DA2"/>
    <w:rsid w:val="00B4568F"/>
    <w:rsid w:val="00B54CFE"/>
    <w:rsid w:val="00B67E51"/>
    <w:rsid w:val="00B70E47"/>
    <w:rsid w:val="00B77960"/>
    <w:rsid w:val="00B82923"/>
    <w:rsid w:val="00B92A14"/>
    <w:rsid w:val="00B97833"/>
    <w:rsid w:val="00BA2A4A"/>
    <w:rsid w:val="00BA5F13"/>
    <w:rsid w:val="00BB55A2"/>
    <w:rsid w:val="00BC0C4F"/>
    <w:rsid w:val="00BC4256"/>
    <w:rsid w:val="00BF45CD"/>
    <w:rsid w:val="00BF74F9"/>
    <w:rsid w:val="00C07750"/>
    <w:rsid w:val="00C15C5E"/>
    <w:rsid w:val="00C37C01"/>
    <w:rsid w:val="00C40F1B"/>
    <w:rsid w:val="00C42E93"/>
    <w:rsid w:val="00C5184A"/>
    <w:rsid w:val="00C51CA6"/>
    <w:rsid w:val="00C62B6B"/>
    <w:rsid w:val="00C62E43"/>
    <w:rsid w:val="00C64F59"/>
    <w:rsid w:val="00C66267"/>
    <w:rsid w:val="00C7424F"/>
    <w:rsid w:val="00C91E61"/>
    <w:rsid w:val="00C94C00"/>
    <w:rsid w:val="00CA217B"/>
    <w:rsid w:val="00CA26F3"/>
    <w:rsid w:val="00CB0912"/>
    <w:rsid w:val="00CB1257"/>
    <w:rsid w:val="00CB1793"/>
    <w:rsid w:val="00CB1F7D"/>
    <w:rsid w:val="00CB7DD4"/>
    <w:rsid w:val="00CC0C79"/>
    <w:rsid w:val="00CC6C35"/>
    <w:rsid w:val="00CD3BE2"/>
    <w:rsid w:val="00CD4CC0"/>
    <w:rsid w:val="00CF1F40"/>
    <w:rsid w:val="00D01E88"/>
    <w:rsid w:val="00D05199"/>
    <w:rsid w:val="00D14AAE"/>
    <w:rsid w:val="00D24C3A"/>
    <w:rsid w:val="00D3002C"/>
    <w:rsid w:val="00D37EC5"/>
    <w:rsid w:val="00D4626B"/>
    <w:rsid w:val="00D65AFF"/>
    <w:rsid w:val="00D7135B"/>
    <w:rsid w:val="00D72BAE"/>
    <w:rsid w:val="00DA49B8"/>
    <w:rsid w:val="00DB1E35"/>
    <w:rsid w:val="00DB4CA9"/>
    <w:rsid w:val="00DC1256"/>
    <w:rsid w:val="00DC6B8E"/>
    <w:rsid w:val="00DD2DED"/>
    <w:rsid w:val="00DF54A9"/>
    <w:rsid w:val="00E03501"/>
    <w:rsid w:val="00E268E5"/>
    <w:rsid w:val="00E406EC"/>
    <w:rsid w:val="00E44172"/>
    <w:rsid w:val="00E5740B"/>
    <w:rsid w:val="00E64A33"/>
    <w:rsid w:val="00E74338"/>
    <w:rsid w:val="00E967C4"/>
    <w:rsid w:val="00EA3E10"/>
    <w:rsid w:val="00EB4C64"/>
    <w:rsid w:val="00EB5E03"/>
    <w:rsid w:val="00ED44E4"/>
    <w:rsid w:val="00ED5942"/>
    <w:rsid w:val="00EF2A34"/>
    <w:rsid w:val="00F039DC"/>
    <w:rsid w:val="00F22B53"/>
    <w:rsid w:val="00F246C2"/>
    <w:rsid w:val="00F35CFA"/>
    <w:rsid w:val="00F428A0"/>
    <w:rsid w:val="00F66189"/>
    <w:rsid w:val="00F66497"/>
    <w:rsid w:val="00F73FE3"/>
    <w:rsid w:val="00F755FB"/>
    <w:rsid w:val="00F7736B"/>
    <w:rsid w:val="00F810AF"/>
    <w:rsid w:val="00F86AB2"/>
    <w:rsid w:val="00F90628"/>
    <w:rsid w:val="00FA1E8B"/>
    <w:rsid w:val="00FB62C5"/>
    <w:rsid w:val="00FC53A3"/>
    <w:rsid w:val="00FC5718"/>
    <w:rsid w:val="00FE225C"/>
    <w:rsid w:val="00FF353E"/>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5D51D"/>
  <w15:docId w15:val="{EA2CB50D-175D-4C50-A900-1C3272671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pt-BR" w:eastAsia="pt-BR" w:bidi="ar-SA"/>
      </w:rPr>
    </w:rPrDefault>
    <w:pPrDefault>
      <w:pPr>
        <w:spacing w:after="200" w:line="276" w:lineRule="auto"/>
        <w:jc w:val="both"/>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7F6832"/>
    <w:pPr>
      <w:spacing w:line="240" w:lineRule="auto"/>
    </w:pPr>
    <w:rPr>
      <w:rFonts w:asciiTheme="minorHAnsi" w:hAnsiTheme="minorHAnsi"/>
    </w:rPr>
  </w:style>
  <w:style w:type="paragraph" w:styleId="Ttulo1">
    <w:name w:val="heading 1"/>
    <w:basedOn w:val="Normal"/>
    <w:next w:val="Normal"/>
    <w:link w:val="Ttulo1Char"/>
    <w:uiPriority w:val="9"/>
    <w:qFormat/>
    <w:rsid w:val="007F316D"/>
    <w:pPr>
      <w:keepNext/>
      <w:keepLines/>
      <w:numPr>
        <w:numId w:val="1"/>
      </w:numPr>
      <w:spacing w:before="200"/>
      <w:ind w:hanging="360"/>
      <w:contextualSpacing/>
      <w:outlineLvl w:val="0"/>
    </w:pPr>
    <w:rPr>
      <w:b/>
      <w:color w:val="7030A0"/>
      <w:sz w:val="40"/>
      <w:szCs w:val="32"/>
    </w:rPr>
  </w:style>
  <w:style w:type="paragraph" w:styleId="Ttulo2">
    <w:name w:val="heading 2"/>
    <w:basedOn w:val="Normal"/>
    <w:next w:val="Normal"/>
    <w:link w:val="Ttulo2Char"/>
    <w:uiPriority w:val="9"/>
    <w:qFormat/>
    <w:rsid w:val="007F316D"/>
    <w:pPr>
      <w:keepNext/>
      <w:keepLines/>
      <w:numPr>
        <w:ilvl w:val="1"/>
        <w:numId w:val="1"/>
      </w:numPr>
      <w:spacing w:before="200"/>
      <w:ind w:left="405" w:firstLine="150"/>
      <w:contextualSpacing/>
      <w:outlineLvl w:val="1"/>
    </w:pPr>
    <w:rPr>
      <w:color w:val="7030A0"/>
      <w:sz w:val="32"/>
      <w:szCs w:val="26"/>
    </w:rPr>
  </w:style>
  <w:style w:type="paragraph" w:styleId="Ttulo3">
    <w:name w:val="heading 3"/>
    <w:basedOn w:val="Normal"/>
    <w:next w:val="Normal"/>
    <w:link w:val="Ttulo3Char"/>
    <w:uiPriority w:val="9"/>
    <w:qFormat/>
    <w:rsid w:val="00EB5E03"/>
    <w:pPr>
      <w:keepNext/>
      <w:keepLines/>
      <w:numPr>
        <w:ilvl w:val="2"/>
        <w:numId w:val="1"/>
      </w:numPr>
      <w:spacing w:before="160"/>
      <w:ind w:left="851" w:hanging="150"/>
      <w:contextualSpacing/>
      <w:outlineLvl w:val="2"/>
    </w:pPr>
    <w:rPr>
      <w:color w:val="7030A0"/>
      <w:sz w:val="28"/>
      <w:szCs w:val="24"/>
    </w:rPr>
  </w:style>
  <w:style w:type="paragraph" w:styleId="Ttulo4">
    <w:name w:val="heading 4"/>
    <w:basedOn w:val="Normal"/>
    <w:next w:val="Normal"/>
    <w:pPr>
      <w:keepNext/>
      <w:keepLines/>
      <w:spacing w:before="160" w:after="0"/>
      <w:contextualSpacing/>
      <w:outlineLvl w:val="3"/>
    </w:pPr>
    <w:rPr>
      <w:rFonts w:ascii="Trebuchet MS" w:eastAsia="Trebuchet MS" w:hAnsi="Trebuchet MS" w:cs="Trebuchet MS"/>
      <w:color w:val="666666"/>
      <w:u w:val="single"/>
    </w:rPr>
  </w:style>
  <w:style w:type="paragraph" w:styleId="Ttulo5">
    <w:name w:val="heading 5"/>
    <w:basedOn w:val="Normal"/>
    <w:next w:val="Normal"/>
    <w:pPr>
      <w:keepNext/>
      <w:keepLines/>
      <w:spacing w:before="160" w:after="0"/>
      <w:contextualSpacing/>
      <w:outlineLvl w:val="4"/>
    </w:pPr>
    <w:rPr>
      <w:rFonts w:ascii="Trebuchet MS" w:eastAsia="Trebuchet MS" w:hAnsi="Trebuchet MS" w:cs="Trebuchet MS"/>
      <w:color w:val="666666"/>
    </w:rPr>
  </w:style>
  <w:style w:type="paragraph" w:styleId="Ttulo6">
    <w:name w:val="heading 6"/>
    <w:basedOn w:val="Normal"/>
    <w:next w:val="Normal"/>
    <w:pPr>
      <w:keepNext/>
      <w:keepLines/>
      <w:spacing w:before="160" w:after="0"/>
      <w:contextualSpacing/>
      <w:outlineLvl w:val="5"/>
    </w:pPr>
    <w:rPr>
      <w:rFonts w:ascii="Trebuchet MS" w:eastAsia="Trebuchet MS" w:hAnsi="Trebuchet MS" w:cs="Trebuchet MS"/>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rsid w:val="007F316D"/>
    <w:pPr>
      <w:keepNext/>
      <w:keepLines/>
      <w:spacing w:after="0"/>
      <w:contextualSpacing/>
    </w:pPr>
    <w:rPr>
      <w:rFonts w:ascii="Trebuchet MS" w:eastAsia="Trebuchet MS" w:hAnsi="Trebuchet MS" w:cs="Trebuchet MS"/>
      <w:sz w:val="56"/>
      <w:szCs w:val="42"/>
    </w:rPr>
  </w:style>
  <w:style w:type="paragraph" w:styleId="Subttulo">
    <w:name w:val="Subtitle"/>
    <w:basedOn w:val="Normal"/>
    <w:next w:val="Normal"/>
    <w:pPr>
      <w:keepNext/>
      <w:keepLines/>
      <w:contextualSpacing/>
      <w:jc w:val="center"/>
    </w:pPr>
    <w:rPr>
      <w:rFonts w:ascii="Trebuchet MS" w:eastAsia="Trebuchet MS" w:hAnsi="Trebuchet MS" w:cs="Trebuchet MS"/>
      <w:i/>
      <w:color w:val="666666"/>
      <w:sz w:val="18"/>
      <w:szCs w:val="18"/>
    </w:rPr>
  </w:style>
  <w:style w:type="paragraph" w:styleId="Textodecomentrio">
    <w:name w:val="annotation text"/>
    <w:basedOn w:val="Normal"/>
    <w:link w:val="TextodecomentrioChar"/>
    <w:uiPriority w:val="99"/>
    <w:semiHidden/>
    <w:unhideWhenUsed/>
    <w:rPr>
      <w:sz w:val="24"/>
      <w:szCs w:val="24"/>
    </w:rPr>
  </w:style>
  <w:style w:type="character" w:customStyle="1" w:styleId="TextodecomentrioChar">
    <w:name w:val="Texto de comentário Char"/>
    <w:basedOn w:val="Fontepargpadro"/>
    <w:link w:val="Textodecomentrio"/>
    <w:uiPriority w:val="99"/>
    <w:semiHidden/>
    <w:rPr>
      <w:sz w:val="24"/>
      <w:szCs w:val="24"/>
    </w:rPr>
  </w:style>
  <w:style w:type="character" w:styleId="Refdecomentrio">
    <w:name w:val="annotation reference"/>
    <w:basedOn w:val="Fontepargpadro"/>
    <w:uiPriority w:val="99"/>
    <w:semiHidden/>
    <w:unhideWhenUsed/>
    <w:rPr>
      <w:sz w:val="18"/>
      <w:szCs w:val="18"/>
    </w:rPr>
  </w:style>
  <w:style w:type="paragraph" w:styleId="Textodebalo">
    <w:name w:val="Balloon Text"/>
    <w:basedOn w:val="Normal"/>
    <w:link w:val="TextodebaloChar"/>
    <w:uiPriority w:val="99"/>
    <w:semiHidden/>
    <w:unhideWhenUsed/>
    <w:rsid w:val="00793DA1"/>
    <w:pPr>
      <w:spacing w:after="0"/>
    </w:pPr>
    <w:rPr>
      <w:rFonts w:ascii="Helvetica" w:hAnsi="Helvetica"/>
      <w:sz w:val="18"/>
      <w:szCs w:val="18"/>
    </w:rPr>
  </w:style>
  <w:style w:type="character" w:customStyle="1" w:styleId="TextodebaloChar">
    <w:name w:val="Texto de balão Char"/>
    <w:basedOn w:val="Fontepargpadro"/>
    <w:link w:val="Textodebalo"/>
    <w:uiPriority w:val="99"/>
    <w:semiHidden/>
    <w:rsid w:val="00793DA1"/>
    <w:rPr>
      <w:rFonts w:ascii="Helvetica" w:hAnsi="Helvetica"/>
      <w:sz w:val="18"/>
      <w:szCs w:val="18"/>
    </w:rPr>
  </w:style>
  <w:style w:type="paragraph" w:customStyle="1" w:styleId="Cabealho1">
    <w:name w:val="Cabeçalho1"/>
    <w:basedOn w:val="Ttulo1"/>
    <w:rsid w:val="007F316D"/>
    <w:rPr>
      <w:b w:val="0"/>
    </w:rPr>
  </w:style>
  <w:style w:type="paragraph" w:styleId="PargrafodaLista">
    <w:name w:val="List Paragraph"/>
    <w:basedOn w:val="Normal"/>
    <w:uiPriority w:val="34"/>
    <w:qFormat/>
    <w:rsid w:val="003A3AFC"/>
    <w:pPr>
      <w:ind w:left="720"/>
      <w:contextualSpacing/>
    </w:pPr>
  </w:style>
  <w:style w:type="character" w:styleId="Hiperlink">
    <w:name w:val="Hyperlink"/>
    <w:basedOn w:val="Fontepargpadro"/>
    <w:uiPriority w:val="99"/>
    <w:unhideWhenUsed/>
    <w:rsid w:val="00FA1E8B"/>
    <w:rPr>
      <w:color w:val="0563C1" w:themeColor="hyperlink"/>
      <w:u w:val="single"/>
    </w:rPr>
  </w:style>
  <w:style w:type="character" w:styleId="HiperlinkVisitado">
    <w:name w:val="FollowedHyperlink"/>
    <w:basedOn w:val="Fontepargpadro"/>
    <w:uiPriority w:val="99"/>
    <w:semiHidden/>
    <w:unhideWhenUsed/>
    <w:rsid w:val="00FA1E8B"/>
    <w:rPr>
      <w:color w:val="954F72" w:themeColor="followedHyperlink"/>
      <w:u w:val="single"/>
    </w:rPr>
  </w:style>
  <w:style w:type="paragraph" w:styleId="Pr-formataoHTML">
    <w:name w:val="HTML Preformatted"/>
    <w:basedOn w:val="Normal"/>
    <w:link w:val="Pr-formataoHTMLChar"/>
    <w:uiPriority w:val="99"/>
    <w:semiHidden/>
    <w:unhideWhenUsed/>
    <w:rsid w:val="00FA1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hAnsi="Courier New" w:cs="Courier New"/>
      <w:color w:val="auto"/>
      <w:sz w:val="20"/>
      <w:szCs w:val="20"/>
    </w:rPr>
  </w:style>
  <w:style w:type="character" w:customStyle="1" w:styleId="Pr-formataoHTMLChar">
    <w:name w:val="Pré-formatação HTML Char"/>
    <w:basedOn w:val="Fontepargpadro"/>
    <w:link w:val="Pr-formataoHTML"/>
    <w:uiPriority w:val="99"/>
    <w:semiHidden/>
    <w:rsid w:val="00FA1E8B"/>
    <w:rPr>
      <w:rFonts w:ascii="Courier New" w:hAnsi="Courier New" w:cs="Courier New"/>
      <w:color w:val="auto"/>
      <w:sz w:val="20"/>
      <w:szCs w:val="20"/>
    </w:rPr>
  </w:style>
  <w:style w:type="paragraph" w:styleId="Citao">
    <w:name w:val="Quote"/>
    <w:basedOn w:val="Normal"/>
    <w:next w:val="Normal"/>
    <w:link w:val="CitaoChar"/>
    <w:uiPriority w:val="29"/>
    <w:qFormat/>
    <w:rsid w:val="00460CD0"/>
    <w:pPr>
      <w:spacing w:before="200" w:after="160"/>
      <w:ind w:left="864" w:right="864"/>
      <w:jc w:val="center"/>
    </w:pPr>
    <w:rPr>
      <w:i/>
      <w:iCs/>
      <w:color w:val="404040" w:themeColor="text1" w:themeTint="BF"/>
    </w:rPr>
  </w:style>
  <w:style w:type="character" w:customStyle="1" w:styleId="CitaoChar">
    <w:name w:val="Citação Char"/>
    <w:basedOn w:val="Fontepargpadro"/>
    <w:link w:val="Citao"/>
    <w:uiPriority w:val="29"/>
    <w:rsid w:val="00460CD0"/>
    <w:rPr>
      <w:rFonts w:asciiTheme="minorHAnsi" w:hAnsiTheme="minorHAnsi"/>
      <w:i/>
      <w:iCs/>
      <w:color w:val="404040" w:themeColor="text1" w:themeTint="BF"/>
    </w:rPr>
  </w:style>
  <w:style w:type="character" w:customStyle="1" w:styleId="Ttulo1Char">
    <w:name w:val="Título 1 Char"/>
    <w:basedOn w:val="Fontepargpadro"/>
    <w:link w:val="Ttulo1"/>
    <w:uiPriority w:val="9"/>
    <w:rsid w:val="008313E9"/>
    <w:rPr>
      <w:rFonts w:asciiTheme="minorHAnsi" w:hAnsiTheme="minorHAnsi"/>
      <w:b/>
      <w:color w:val="7030A0"/>
      <w:sz w:val="40"/>
      <w:szCs w:val="32"/>
    </w:rPr>
  </w:style>
  <w:style w:type="character" w:customStyle="1" w:styleId="Ttulo2Char">
    <w:name w:val="Título 2 Char"/>
    <w:basedOn w:val="Fontepargpadro"/>
    <w:link w:val="Ttulo2"/>
    <w:uiPriority w:val="9"/>
    <w:rsid w:val="008313E9"/>
    <w:rPr>
      <w:rFonts w:asciiTheme="minorHAnsi" w:hAnsiTheme="minorHAnsi"/>
      <w:color w:val="7030A0"/>
      <w:sz w:val="32"/>
      <w:szCs w:val="26"/>
    </w:rPr>
  </w:style>
  <w:style w:type="character" w:customStyle="1" w:styleId="Ttulo3Char">
    <w:name w:val="Título 3 Char"/>
    <w:basedOn w:val="Fontepargpadro"/>
    <w:link w:val="Ttulo3"/>
    <w:uiPriority w:val="9"/>
    <w:rsid w:val="008313E9"/>
    <w:rPr>
      <w:rFonts w:asciiTheme="minorHAnsi" w:hAnsiTheme="minorHAnsi"/>
      <w:color w:val="7030A0"/>
      <w:sz w:val="28"/>
      <w:szCs w:val="24"/>
    </w:rPr>
  </w:style>
  <w:style w:type="paragraph" w:styleId="NormalWeb">
    <w:name w:val="Normal (Web)"/>
    <w:basedOn w:val="Normal"/>
    <w:uiPriority w:val="99"/>
    <w:unhideWhenUsed/>
    <w:rsid w:val="008313E9"/>
    <w:pPr>
      <w:spacing w:before="100" w:beforeAutospacing="1" w:after="100" w:afterAutospacing="1"/>
      <w:jc w:val="left"/>
    </w:pPr>
    <w:rPr>
      <w:rFonts w:ascii="Times New Roman" w:hAnsi="Times New Roman" w:cs="Times New Roman"/>
      <w:color w:val="auto"/>
      <w:sz w:val="24"/>
      <w:szCs w:val="24"/>
    </w:rPr>
  </w:style>
  <w:style w:type="paragraph" w:customStyle="1" w:styleId="Dica">
    <w:name w:val="Dica"/>
    <w:basedOn w:val="Normal"/>
    <w:rsid w:val="008F50D6"/>
    <w:pPr>
      <w:ind w:left="567"/>
    </w:pPr>
    <w:rPr>
      <w:b/>
      <w:color w:val="7030A0"/>
    </w:rPr>
  </w:style>
  <w:style w:type="paragraph" w:styleId="Assuntodocomentrio">
    <w:name w:val="annotation subject"/>
    <w:basedOn w:val="Textodecomentrio"/>
    <w:next w:val="Textodecomentrio"/>
    <w:link w:val="AssuntodocomentrioChar"/>
    <w:uiPriority w:val="99"/>
    <w:semiHidden/>
    <w:unhideWhenUsed/>
    <w:rsid w:val="00722402"/>
    <w:rPr>
      <w:b/>
      <w:bCs/>
      <w:sz w:val="20"/>
      <w:szCs w:val="20"/>
    </w:rPr>
  </w:style>
  <w:style w:type="character" w:customStyle="1" w:styleId="AssuntodocomentrioChar">
    <w:name w:val="Assunto do comentário Char"/>
    <w:basedOn w:val="TextodecomentrioChar"/>
    <w:link w:val="Assuntodocomentrio"/>
    <w:uiPriority w:val="99"/>
    <w:semiHidden/>
    <w:rsid w:val="00722402"/>
    <w:rPr>
      <w:rFonts w:asciiTheme="minorHAnsi" w:hAnsiTheme="minorHAnsi"/>
      <w:b/>
      <w:bCs/>
      <w:sz w:val="20"/>
      <w:szCs w:val="20"/>
    </w:rPr>
  </w:style>
  <w:style w:type="paragraph" w:styleId="SemEspaamento">
    <w:name w:val="No Spacing"/>
    <w:uiPriority w:val="1"/>
    <w:qFormat/>
    <w:rsid w:val="00417474"/>
    <w:pPr>
      <w:spacing w:after="0" w:line="240" w:lineRule="auto"/>
    </w:pPr>
    <w:rPr>
      <w:rFonts w:asciiTheme="minorHAnsi" w:hAnsiTheme="minorHAnsi"/>
    </w:rPr>
  </w:style>
  <w:style w:type="paragraph" w:styleId="Reviso">
    <w:name w:val="Revision"/>
    <w:hidden/>
    <w:uiPriority w:val="99"/>
    <w:semiHidden/>
    <w:rsid w:val="00E44172"/>
    <w:pPr>
      <w:spacing w:after="0" w:line="240" w:lineRule="auto"/>
      <w:jc w:val="left"/>
    </w:pPr>
    <w:rPr>
      <w:rFonts w:asciiTheme="minorHAnsi" w:hAnsiTheme="minorHAnsi"/>
    </w:rPr>
  </w:style>
  <w:style w:type="paragraph" w:styleId="Cabealho">
    <w:name w:val="header"/>
    <w:basedOn w:val="Normal"/>
    <w:link w:val="CabealhoChar"/>
    <w:uiPriority w:val="99"/>
    <w:unhideWhenUsed/>
    <w:rsid w:val="00487436"/>
    <w:pPr>
      <w:tabs>
        <w:tab w:val="center" w:pos="4252"/>
        <w:tab w:val="right" w:pos="8504"/>
      </w:tabs>
      <w:spacing w:after="0"/>
    </w:pPr>
  </w:style>
  <w:style w:type="character" w:customStyle="1" w:styleId="CabealhoChar">
    <w:name w:val="Cabeçalho Char"/>
    <w:basedOn w:val="Fontepargpadro"/>
    <w:link w:val="Cabealho"/>
    <w:uiPriority w:val="99"/>
    <w:rsid w:val="00487436"/>
    <w:rPr>
      <w:rFonts w:asciiTheme="minorHAnsi" w:hAnsiTheme="minorHAnsi"/>
    </w:rPr>
  </w:style>
  <w:style w:type="paragraph" w:styleId="Rodap">
    <w:name w:val="footer"/>
    <w:basedOn w:val="Normal"/>
    <w:link w:val="RodapChar"/>
    <w:uiPriority w:val="99"/>
    <w:unhideWhenUsed/>
    <w:rsid w:val="00487436"/>
    <w:pPr>
      <w:tabs>
        <w:tab w:val="center" w:pos="4252"/>
        <w:tab w:val="right" w:pos="8504"/>
      </w:tabs>
      <w:spacing w:after="0"/>
    </w:pPr>
  </w:style>
  <w:style w:type="character" w:customStyle="1" w:styleId="RodapChar">
    <w:name w:val="Rodapé Char"/>
    <w:basedOn w:val="Fontepargpadro"/>
    <w:link w:val="Rodap"/>
    <w:uiPriority w:val="99"/>
    <w:rsid w:val="00487436"/>
    <w:rPr>
      <w:rFonts w:asciiTheme="minorHAnsi" w:hAnsiTheme="minorHAnsi"/>
    </w:rPr>
  </w:style>
  <w:style w:type="character" w:customStyle="1" w:styleId="apple-converted-space">
    <w:name w:val="apple-converted-space"/>
    <w:basedOn w:val="Fontepargpadro"/>
    <w:rsid w:val="00B829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852279">
      <w:bodyDiv w:val="1"/>
      <w:marLeft w:val="0"/>
      <w:marRight w:val="0"/>
      <w:marTop w:val="0"/>
      <w:marBottom w:val="0"/>
      <w:divBdr>
        <w:top w:val="none" w:sz="0" w:space="0" w:color="auto"/>
        <w:left w:val="none" w:sz="0" w:space="0" w:color="auto"/>
        <w:bottom w:val="none" w:sz="0" w:space="0" w:color="auto"/>
        <w:right w:val="none" w:sz="0" w:space="0" w:color="auto"/>
      </w:divBdr>
      <w:divsChild>
        <w:div w:id="725765455">
          <w:marLeft w:val="0"/>
          <w:marRight w:val="0"/>
          <w:marTop w:val="0"/>
          <w:marBottom w:val="200"/>
          <w:divBdr>
            <w:top w:val="none" w:sz="0" w:space="0" w:color="auto"/>
            <w:left w:val="none" w:sz="0" w:space="0" w:color="auto"/>
            <w:bottom w:val="none" w:sz="0" w:space="0" w:color="auto"/>
            <w:right w:val="none" w:sz="0" w:space="0" w:color="auto"/>
          </w:divBdr>
        </w:div>
        <w:div w:id="1626931290">
          <w:marLeft w:val="540"/>
          <w:marRight w:val="0"/>
          <w:marTop w:val="0"/>
          <w:marBottom w:val="200"/>
          <w:divBdr>
            <w:top w:val="none" w:sz="0" w:space="0" w:color="auto"/>
            <w:left w:val="none" w:sz="0" w:space="0" w:color="auto"/>
            <w:bottom w:val="none" w:sz="0" w:space="0" w:color="auto"/>
            <w:right w:val="none" w:sz="0" w:space="0" w:color="auto"/>
          </w:divBdr>
        </w:div>
        <w:div w:id="1532185050">
          <w:marLeft w:val="540"/>
          <w:marRight w:val="0"/>
          <w:marTop w:val="0"/>
          <w:marBottom w:val="200"/>
          <w:divBdr>
            <w:top w:val="none" w:sz="0" w:space="0" w:color="auto"/>
            <w:left w:val="none" w:sz="0" w:space="0" w:color="auto"/>
            <w:bottom w:val="none" w:sz="0" w:space="0" w:color="auto"/>
            <w:right w:val="none" w:sz="0" w:space="0" w:color="auto"/>
          </w:divBdr>
        </w:div>
        <w:div w:id="1416899501">
          <w:marLeft w:val="0"/>
          <w:marRight w:val="0"/>
          <w:marTop w:val="0"/>
          <w:marBottom w:val="200"/>
          <w:divBdr>
            <w:top w:val="none" w:sz="0" w:space="0" w:color="auto"/>
            <w:left w:val="none" w:sz="0" w:space="0" w:color="auto"/>
            <w:bottom w:val="none" w:sz="0" w:space="0" w:color="auto"/>
            <w:right w:val="none" w:sz="0" w:space="0" w:color="auto"/>
          </w:divBdr>
        </w:div>
        <w:div w:id="1736469311">
          <w:marLeft w:val="0"/>
          <w:marRight w:val="0"/>
          <w:marTop w:val="0"/>
          <w:marBottom w:val="200"/>
          <w:divBdr>
            <w:top w:val="none" w:sz="0" w:space="0" w:color="auto"/>
            <w:left w:val="none" w:sz="0" w:space="0" w:color="auto"/>
            <w:bottom w:val="none" w:sz="0" w:space="0" w:color="auto"/>
            <w:right w:val="none" w:sz="0" w:space="0" w:color="auto"/>
          </w:divBdr>
        </w:div>
        <w:div w:id="369571548">
          <w:marLeft w:val="0"/>
          <w:marRight w:val="0"/>
          <w:marTop w:val="0"/>
          <w:marBottom w:val="220"/>
          <w:divBdr>
            <w:top w:val="none" w:sz="0" w:space="0" w:color="auto"/>
            <w:left w:val="none" w:sz="0" w:space="0" w:color="auto"/>
            <w:bottom w:val="none" w:sz="0" w:space="0" w:color="auto"/>
            <w:right w:val="none" w:sz="0" w:space="0" w:color="auto"/>
          </w:divBdr>
        </w:div>
        <w:div w:id="1793397265">
          <w:marLeft w:val="0"/>
          <w:marRight w:val="0"/>
          <w:marTop w:val="0"/>
          <w:marBottom w:val="200"/>
          <w:divBdr>
            <w:top w:val="none" w:sz="0" w:space="0" w:color="auto"/>
            <w:left w:val="none" w:sz="0" w:space="0" w:color="auto"/>
            <w:bottom w:val="none" w:sz="0" w:space="0" w:color="auto"/>
            <w:right w:val="none" w:sz="0" w:space="0" w:color="auto"/>
          </w:divBdr>
        </w:div>
        <w:div w:id="396322820">
          <w:marLeft w:val="0"/>
          <w:marRight w:val="0"/>
          <w:marTop w:val="0"/>
          <w:marBottom w:val="200"/>
          <w:divBdr>
            <w:top w:val="none" w:sz="0" w:space="0" w:color="auto"/>
            <w:left w:val="none" w:sz="0" w:space="0" w:color="auto"/>
            <w:bottom w:val="none" w:sz="0" w:space="0" w:color="auto"/>
            <w:right w:val="none" w:sz="0" w:space="0" w:color="auto"/>
          </w:divBdr>
        </w:div>
        <w:div w:id="39983823">
          <w:marLeft w:val="0"/>
          <w:marRight w:val="0"/>
          <w:marTop w:val="0"/>
          <w:marBottom w:val="200"/>
          <w:divBdr>
            <w:top w:val="none" w:sz="0" w:space="0" w:color="auto"/>
            <w:left w:val="none" w:sz="0" w:space="0" w:color="auto"/>
            <w:bottom w:val="none" w:sz="0" w:space="0" w:color="auto"/>
            <w:right w:val="none" w:sz="0" w:space="0" w:color="auto"/>
          </w:divBdr>
        </w:div>
      </w:divsChild>
    </w:div>
    <w:div w:id="246111982">
      <w:bodyDiv w:val="1"/>
      <w:marLeft w:val="0"/>
      <w:marRight w:val="0"/>
      <w:marTop w:val="0"/>
      <w:marBottom w:val="0"/>
      <w:divBdr>
        <w:top w:val="none" w:sz="0" w:space="0" w:color="auto"/>
        <w:left w:val="none" w:sz="0" w:space="0" w:color="auto"/>
        <w:bottom w:val="none" w:sz="0" w:space="0" w:color="auto"/>
        <w:right w:val="none" w:sz="0" w:space="0" w:color="auto"/>
      </w:divBdr>
      <w:divsChild>
        <w:div w:id="1954046454">
          <w:marLeft w:val="0"/>
          <w:marRight w:val="0"/>
          <w:marTop w:val="0"/>
          <w:marBottom w:val="200"/>
          <w:divBdr>
            <w:top w:val="none" w:sz="0" w:space="0" w:color="auto"/>
            <w:left w:val="none" w:sz="0" w:space="0" w:color="auto"/>
            <w:bottom w:val="none" w:sz="0" w:space="0" w:color="auto"/>
            <w:right w:val="none" w:sz="0" w:space="0" w:color="auto"/>
          </w:divBdr>
        </w:div>
        <w:div w:id="954948807">
          <w:marLeft w:val="0"/>
          <w:marRight w:val="0"/>
          <w:marTop w:val="0"/>
          <w:marBottom w:val="200"/>
          <w:divBdr>
            <w:top w:val="none" w:sz="0" w:space="0" w:color="auto"/>
            <w:left w:val="none" w:sz="0" w:space="0" w:color="auto"/>
            <w:bottom w:val="none" w:sz="0" w:space="0" w:color="auto"/>
            <w:right w:val="none" w:sz="0" w:space="0" w:color="auto"/>
          </w:divBdr>
        </w:div>
        <w:div w:id="1727681142">
          <w:marLeft w:val="0"/>
          <w:marRight w:val="0"/>
          <w:marTop w:val="0"/>
          <w:marBottom w:val="200"/>
          <w:divBdr>
            <w:top w:val="none" w:sz="0" w:space="0" w:color="auto"/>
            <w:left w:val="none" w:sz="0" w:space="0" w:color="auto"/>
            <w:bottom w:val="none" w:sz="0" w:space="0" w:color="auto"/>
            <w:right w:val="none" w:sz="0" w:space="0" w:color="auto"/>
          </w:divBdr>
        </w:div>
      </w:divsChild>
    </w:div>
    <w:div w:id="327708603">
      <w:bodyDiv w:val="1"/>
      <w:marLeft w:val="0"/>
      <w:marRight w:val="0"/>
      <w:marTop w:val="0"/>
      <w:marBottom w:val="0"/>
      <w:divBdr>
        <w:top w:val="none" w:sz="0" w:space="0" w:color="auto"/>
        <w:left w:val="none" w:sz="0" w:space="0" w:color="auto"/>
        <w:bottom w:val="none" w:sz="0" w:space="0" w:color="auto"/>
        <w:right w:val="none" w:sz="0" w:space="0" w:color="auto"/>
      </w:divBdr>
      <w:divsChild>
        <w:div w:id="954212642">
          <w:marLeft w:val="315"/>
          <w:marRight w:val="0"/>
          <w:marTop w:val="0"/>
          <w:marBottom w:val="0"/>
          <w:divBdr>
            <w:top w:val="none" w:sz="0" w:space="0" w:color="auto"/>
            <w:left w:val="none" w:sz="0" w:space="0" w:color="auto"/>
            <w:bottom w:val="none" w:sz="0" w:space="0" w:color="auto"/>
            <w:right w:val="none" w:sz="0" w:space="0" w:color="auto"/>
          </w:divBdr>
          <w:divsChild>
            <w:div w:id="153645185">
              <w:marLeft w:val="195"/>
              <w:marRight w:val="0"/>
              <w:marTop w:val="150"/>
              <w:marBottom w:val="315"/>
              <w:divBdr>
                <w:top w:val="none" w:sz="0" w:space="3" w:color="auto"/>
                <w:left w:val="single" w:sz="36" w:space="8" w:color="CDE9F4"/>
                <w:bottom w:val="none" w:sz="0" w:space="2" w:color="auto"/>
                <w:right w:val="none" w:sz="0" w:space="0" w:color="auto"/>
              </w:divBdr>
            </w:div>
          </w:divsChild>
        </w:div>
        <w:div w:id="465513979">
          <w:marLeft w:val="0"/>
          <w:marRight w:val="0"/>
          <w:marTop w:val="450"/>
          <w:marBottom w:val="525"/>
          <w:divBdr>
            <w:top w:val="none" w:sz="0" w:space="11" w:color="auto"/>
            <w:left w:val="single" w:sz="36" w:space="11" w:color="0088CC"/>
            <w:bottom w:val="none" w:sz="0" w:space="5" w:color="auto"/>
            <w:right w:val="none" w:sz="0" w:space="11" w:color="auto"/>
          </w:divBdr>
        </w:div>
        <w:div w:id="1930194526">
          <w:marLeft w:val="315"/>
          <w:marRight w:val="0"/>
          <w:marTop w:val="0"/>
          <w:marBottom w:val="0"/>
          <w:divBdr>
            <w:top w:val="none" w:sz="0" w:space="0" w:color="auto"/>
            <w:left w:val="none" w:sz="0" w:space="0" w:color="auto"/>
            <w:bottom w:val="none" w:sz="0" w:space="0" w:color="auto"/>
            <w:right w:val="none" w:sz="0" w:space="0" w:color="auto"/>
          </w:divBdr>
          <w:divsChild>
            <w:div w:id="1303459610">
              <w:marLeft w:val="195"/>
              <w:marRight w:val="0"/>
              <w:marTop w:val="150"/>
              <w:marBottom w:val="315"/>
              <w:divBdr>
                <w:top w:val="none" w:sz="0" w:space="3" w:color="auto"/>
                <w:left w:val="single" w:sz="36" w:space="8" w:color="CDE9F4"/>
                <w:bottom w:val="none" w:sz="0" w:space="2" w:color="auto"/>
                <w:right w:val="none" w:sz="0" w:space="0" w:color="auto"/>
              </w:divBdr>
            </w:div>
          </w:divsChild>
        </w:div>
        <w:div w:id="943612250">
          <w:marLeft w:val="315"/>
          <w:marRight w:val="0"/>
          <w:marTop w:val="0"/>
          <w:marBottom w:val="0"/>
          <w:divBdr>
            <w:top w:val="none" w:sz="0" w:space="0" w:color="auto"/>
            <w:left w:val="none" w:sz="0" w:space="0" w:color="auto"/>
            <w:bottom w:val="none" w:sz="0" w:space="0" w:color="auto"/>
            <w:right w:val="none" w:sz="0" w:space="0" w:color="auto"/>
          </w:divBdr>
          <w:divsChild>
            <w:div w:id="849569153">
              <w:marLeft w:val="195"/>
              <w:marRight w:val="0"/>
              <w:marTop w:val="150"/>
              <w:marBottom w:val="315"/>
              <w:divBdr>
                <w:top w:val="none" w:sz="0" w:space="3" w:color="auto"/>
                <w:left w:val="single" w:sz="36" w:space="8" w:color="CDE9F4"/>
                <w:bottom w:val="none" w:sz="0" w:space="2" w:color="auto"/>
                <w:right w:val="none" w:sz="0" w:space="0" w:color="auto"/>
              </w:divBdr>
            </w:div>
          </w:divsChild>
        </w:div>
        <w:div w:id="1020669495">
          <w:marLeft w:val="315"/>
          <w:marRight w:val="0"/>
          <w:marTop w:val="0"/>
          <w:marBottom w:val="0"/>
          <w:divBdr>
            <w:top w:val="none" w:sz="0" w:space="0" w:color="auto"/>
            <w:left w:val="none" w:sz="0" w:space="0" w:color="auto"/>
            <w:bottom w:val="none" w:sz="0" w:space="0" w:color="auto"/>
            <w:right w:val="none" w:sz="0" w:space="0" w:color="auto"/>
          </w:divBdr>
          <w:divsChild>
            <w:div w:id="1975718941">
              <w:marLeft w:val="195"/>
              <w:marRight w:val="0"/>
              <w:marTop w:val="150"/>
              <w:marBottom w:val="315"/>
              <w:divBdr>
                <w:top w:val="none" w:sz="0" w:space="3" w:color="auto"/>
                <w:left w:val="single" w:sz="36" w:space="8" w:color="CDE9F4"/>
                <w:bottom w:val="none" w:sz="0" w:space="2" w:color="auto"/>
                <w:right w:val="none" w:sz="0" w:space="0" w:color="auto"/>
              </w:divBdr>
            </w:div>
          </w:divsChild>
        </w:div>
        <w:div w:id="394820026">
          <w:marLeft w:val="0"/>
          <w:marRight w:val="0"/>
          <w:marTop w:val="450"/>
          <w:marBottom w:val="525"/>
          <w:divBdr>
            <w:top w:val="none" w:sz="0" w:space="11" w:color="auto"/>
            <w:left w:val="single" w:sz="36" w:space="11" w:color="0088CC"/>
            <w:bottom w:val="none" w:sz="0" w:space="5" w:color="auto"/>
            <w:right w:val="none" w:sz="0" w:space="11" w:color="auto"/>
          </w:divBdr>
        </w:div>
        <w:div w:id="1971855734">
          <w:marLeft w:val="315"/>
          <w:marRight w:val="0"/>
          <w:marTop w:val="0"/>
          <w:marBottom w:val="0"/>
          <w:divBdr>
            <w:top w:val="none" w:sz="0" w:space="0" w:color="auto"/>
            <w:left w:val="none" w:sz="0" w:space="0" w:color="auto"/>
            <w:bottom w:val="none" w:sz="0" w:space="0" w:color="auto"/>
            <w:right w:val="none" w:sz="0" w:space="0" w:color="auto"/>
          </w:divBdr>
          <w:divsChild>
            <w:div w:id="296692295">
              <w:marLeft w:val="195"/>
              <w:marRight w:val="0"/>
              <w:marTop w:val="150"/>
              <w:marBottom w:val="315"/>
              <w:divBdr>
                <w:top w:val="none" w:sz="0" w:space="3" w:color="auto"/>
                <w:left w:val="single" w:sz="36" w:space="8" w:color="CDE9F4"/>
                <w:bottom w:val="none" w:sz="0" w:space="2" w:color="auto"/>
                <w:right w:val="none" w:sz="0" w:space="0" w:color="auto"/>
              </w:divBdr>
            </w:div>
          </w:divsChild>
        </w:div>
        <w:div w:id="1621765413">
          <w:marLeft w:val="315"/>
          <w:marRight w:val="0"/>
          <w:marTop w:val="0"/>
          <w:marBottom w:val="0"/>
          <w:divBdr>
            <w:top w:val="none" w:sz="0" w:space="0" w:color="auto"/>
            <w:left w:val="none" w:sz="0" w:space="0" w:color="auto"/>
            <w:bottom w:val="none" w:sz="0" w:space="0" w:color="auto"/>
            <w:right w:val="none" w:sz="0" w:space="0" w:color="auto"/>
          </w:divBdr>
          <w:divsChild>
            <w:div w:id="1485315353">
              <w:marLeft w:val="195"/>
              <w:marRight w:val="0"/>
              <w:marTop w:val="150"/>
              <w:marBottom w:val="315"/>
              <w:divBdr>
                <w:top w:val="none" w:sz="0" w:space="3" w:color="auto"/>
                <w:left w:val="single" w:sz="36" w:space="8" w:color="CDE9F4"/>
                <w:bottom w:val="none" w:sz="0" w:space="2" w:color="auto"/>
                <w:right w:val="none" w:sz="0" w:space="0" w:color="auto"/>
              </w:divBdr>
            </w:div>
          </w:divsChild>
        </w:div>
        <w:div w:id="863444226">
          <w:marLeft w:val="315"/>
          <w:marRight w:val="0"/>
          <w:marTop w:val="0"/>
          <w:marBottom w:val="0"/>
          <w:divBdr>
            <w:top w:val="none" w:sz="0" w:space="0" w:color="auto"/>
            <w:left w:val="none" w:sz="0" w:space="0" w:color="auto"/>
            <w:bottom w:val="none" w:sz="0" w:space="0" w:color="auto"/>
            <w:right w:val="none" w:sz="0" w:space="0" w:color="auto"/>
          </w:divBdr>
          <w:divsChild>
            <w:div w:id="289946349">
              <w:marLeft w:val="195"/>
              <w:marRight w:val="0"/>
              <w:marTop w:val="150"/>
              <w:marBottom w:val="315"/>
              <w:divBdr>
                <w:top w:val="none" w:sz="0" w:space="3" w:color="auto"/>
                <w:left w:val="single" w:sz="36" w:space="8" w:color="CDE9F4"/>
                <w:bottom w:val="none" w:sz="0" w:space="2" w:color="auto"/>
                <w:right w:val="none" w:sz="0" w:space="0" w:color="auto"/>
              </w:divBdr>
            </w:div>
          </w:divsChild>
        </w:div>
        <w:div w:id="1294170878">
          <w:marLeft w:val="315"/>
          <w:marRight w:val="0"/>
          <w:marTop w:val="0"/>
          <w:marBottom w:val="0"/>
          <w:divBdr>
            <w:top w:val="none" w:sz="0" w:space="0" w:color="auto"/>
            <w:left w:val="none" w:sz="0" w:space="0" w:color="auto"/>
            <w:bottom w:val="none" w:sz="0" w:space="0" w:color="auto"/>
            <w:right w:val="none" w:sz="0" w:space="0" w:color="auto"/>
          </w:divBdr>
          <w:divsChild>
            <w:div w:id="938870299">
              <w:marLeft w:val="195"/>
              <w:marRight w:val="0"/>
              <w:marTop w:val="150"/>
              <w:marBottom w:val="315"/>
              <w:divBdr>
                <w:top w:val="none" w:sz="0" w:space="3" w:color="auto"/>
                <w:left w:val="single" w:sz="36" w:space="8" w:color="CDE9F4"/>
                <w:bottom w:val="none" w:sz="0" w:space="2" w:color="auto"/>
                <w:right w:val="none" w:sz="0" w:space="0" w:color="auto"/>
              </w:divBdr>
            </w:div>
          </w:divsChild>
        </w:div>
        <w:div w:id="2083749858">
          <w:marLeft w:val="0"/>
          <w:marRight w:val="0"/>
          <w:marTop w:val="450"/>
          <w:marBottom w:val="525"/>
          <w:divBdr>
            <w:top w:val="none" w:sz="0" w:space="11" w:color="auto"/>
            <w:left w:val="single" w:sz="36" w:space="11" w:color="0088CC"/>
            <w:bottom w:val="none" w:sz="0" w:space="5" w:color="auto"/>
            <w:right w:val="none" w:sz="0" w:space="11" w:color="auto"/>
          </w:divBdr>
        </w:div>
        <w:div w:id="339427173">
          <w:marLeft w:val="315"/>
          <w:marRight w:val="0"/>
          <w:marTop w:val="0"/>
          <w:marBottom w:val="0"/>
          <w:divBdr>
            <w:top w:val="none" w:sz="0" w:space="0" w:color="auto"/>
            <w:left w:val="none" w:sz="0" w:space="0" w:color="auto"/>
            <w:bottom w:val="none" w:sz="0" w:space="0" w:color="auto"/>
            <w:right w:val="none" w:sz="0" w:space="0" w:color="auto"/>
          </w:divBdr>
          <w:divsChild>
            <w:div w:id="1520702626">
              <w:marLeft w:val="195"/>
              <w:marRight w:val="0"/>
              <w:marTop w:val="150"/>
              <w:marBottom w:val="315"/>
              <w:divBdr>
                <w:top w:val="none" w:sz="0" w:space="3" w:color="auto"/>
                <w:left w:val="single" w:sz="36" w:space="8" w:color="CDE9F4"/>
                <w:bottom w:val="none" w:sz="0" w:space="2" w:color="auto"/>
                <w:right w:val="none" w:sz="0" w:space="0" w:color="auto"/>
              </w:divBdr>
            </w:div>
          </w:divsChild>
        </w:div>
        <w:div w:id="1008404468">
          <w:marLeft w:val="315"/>
          <w:marRight w:val="0"/>
          <w:marTop w:val="0"/>
          <w:marBottom w:val="0"/>
          <w:divBdr>
            <w:top w:val="none" w:sz="0" w:space="0" w:color="auto"/>
            <w:left w:val="none" w:sz="0" w:space="0" w:color="auto"/>
            <w:bottom w:val="none" w:sz="0" w:space="0" w:color="auto"/>
            <w:right w:val="none" w:sz="0" w:space="0" w:color="auto"/>
          </w:divBdr>
          <w:divsChild>
            <w:div w:id="155415645">
              <w:marLeft w:val="195"/>
              <w:marRight w:val="0"/>
              <w:marTop w:val="150"/>
              <w:marBottom w:val="315"/>
              <w:divBdr>
                <w:top w:val="none" w:sz="0" w:space="3" w:color="auto"/>
                <w:left w:val="single" w:sz="36" w:space="8" w:color="CDE9F4"/>
                <w:bottom w:val="none" w:sz="0" w:space="2" w:color="auto"/>
                <w:right w:val="none" w:sz="0" w:space="0" w:color="auto"/>
              </w:divBdr>
            </w:div>
          </w:divsChild>
        </w:div>
      </w:divsChild>
    </w:div>
    <w:div w:id="655718716">
      <w:bodyDiv w:val="1"/>
      <w:marLeft w:val="0"/>
      <w:marRight w:val="0"/>
      <w:marTop w:val="0"/>
      <w:marBottom w:val="0"/>
      <w:divBdr>
        <w:top w:val="none" w:sz="0" w:space="0" w:color="auto"/>
        <w:left w:val="none" w:sz="0" w:space="0" w:color="auto"/>
        <w:bottom w:val="none" w:sz="0" w:space="0" w:color="auto"/>
        <w:right w:val="none" w:sz="0" w:space="0" w:color="auto"/>
      </w:divBdr>
      <w:divsChild>
        <w:div w:id="346760035">
          <w:marLeft w:val="0"/>
          <w:marRight w:val="0"/>
          <w:marTop w:val="0"/>
          <w:marBottom w:val="0"/>
          <w:divBdr>
            <w:top w:val="none" w:sz="0" w:space="0" w:color="auto"/>
            <w:left w:val="none" w:sz="0" w:space="0" w:color="auto"/>
            <w:bottom w:val="none" w:sz="0" w:space="0" w:color="auto"/>
            <w:right w:val="none" w:sz="0" w:space="0" w:color="auto"/>
          </w:divBdr>
        </w:div>
      </w:divsChild>
    </w:div>
    <w:div w:id="872839812">
      <w:bodyDiv w:val="1"/>
      <w:marLeft w:val="0"/>
      <w:marRight w:val="0"/>
      <w:marTop w:val="0"/>
      <w:marBottom w:val="0"/>
      <w:divBdr>
        <w:top w:val="none" w:sz="0" w:space="0" w:color="auto"/>
        <w:left w:val="none" w:sz="0" w:space="0" w:color="auto"/>
        <w:bottom w:val="none" w:sz="0" w:space="0" w:color="auto"/>
        <w:right w:val="none" w:sz="0" w:space="0" w:color="auto"/>
      </w:divBdr>
    </w:div>
    <w:div w:id="1019622104">
      <w:bodyDiv w:val="1"/>
      <w:marLeft w:val="0"/>
      <w:marRight w:val="0"/>
      <w:marTop w:val="0"/>
      <w:marBottom w:val="0"/>
      <w:divBdr>
        <w:top w:val="none" w:sz="0" w:space="0" w:color="auto"/>
        <w:left w:val="none" w:sz="0" w:space="0" w:color="auto"/>
        <w:bottom w:val="none" w:sz="0" w:space="0" w:color="auto"/>
        <w:right w:val="none" w:sz="0" w:space="0" w:color="auto"/>
      </w:divBdr>
      <w:divsChild>
        <w:div w:id="1288392744">
          <w:marLeft w:val="0"/>
          <w:marRight w:val="0"/>
          <w:marTop w:val="0"/>
          <w:marBottom w:val="200"/>
          <w:divBdr>
            <w:top w:val="none" w:sz="0" w:space="0" w:color="auto"/>
            <w:left w:val="none" w:sz="0" w:space="0" w:color="auto"/>
            <w:bottom w:val="none" w:sz="0" w:space="0" w:color="auto"/>
            <w:right w:val="none" w:sz="0" w:space="0" w:color="auto"/>
          </w:divBdr>
        </w:div>
        <w:div w:id="625702476">
          <w:marLeft w:val="0"/>
          <w:marRight w:val="0"/>
          <w:marTop w:val="0"/>
          <w:marBottom w:val="200"/>
          <w:divBdr>
            <w:top w:val="none" w:sz="0" w:space="0" w:color="auto"/>
            <w:left w:val="none" w:sz="0" w:space="0" w:color="auto"/>
            <w:bottom w:val="none" w:sz="0" w:space="0" w:color="auto"/>
            <w:right w:val="none" w:sz="0" w:space="0" w:color="auto"/>
          </w:divBdr>
        </w:div>
        <w:div w:id="1864130845">
          <w:marLeft w:val="0"/>
          <w:marRight w:val="0"/>
          <w:marTop w:val="0"/>
          <w:marBottom w:val="200"/>
          <w:divBdr>
            <w:top w:val="none" w:sz="0" w:space="0" w:color="auto"/>
            <w:left w:val="none" w:sz="0" w:space="0" w:color="auto"/>
            <w:bottom w:val="none" w:sz="0" w:space="0" w:color="auto"/>
            <w:right w:val="none" w:sz="0" w:space="0" w:color="auto"/>
          </w:divBdr>
        </w:div>
      </w:divsChild>
    </w:div>
    <w:div w:id="1100684853">
      <w:bodyDiv w:val="1"/>
      <w:marLeft w:val="0"/>
      <w:marRight w:val="0"/>
      <w:marTop w:val="0"/>
      <w:marBottom w:val="0"/>
      <w:divBdr>
        <w:top w:val="none" w:sz="0" w:space="0" w:color="auto"/>
        <w:left w:val="none" w:sz="0" w:space="0" w:color="auto"/>
        <w:bottom w:val="none" w:sz="0" w:space="0" w:color="auto"/>
        <w:right w:val="none" w:sz="0" w:space="0" w:color="auto"/>
      </w:divBdr>
    </w:div>
    <w:div w:id="1222405101">
      <w:bodyDiv w:val="1"/>
      <w:marLeft w:val="0"/>
      <w:marRight w:val="0"/>
      <w:marTop w:val="0"/>
      <w:marBottom w:val="0"/>
      <w:divBdr>
        <w:top w:val="none" w:sz="0" w:space="0" w:color="auto"/>
        <w:left w:val="none" w:sz="0" w:space="0" w:color="auto"/>
        <w:bottom w:val="none" w:sz="0" w:space="0" w:color="auto"/>
        <w:right w:val="none" w:sz="0" w:space="0" w:color="auto"/>
      </w:divBdr>
    </w:div>
    <w:div w:id="1891728502">
      <w:bodyDiv w:val="1"/>
      <w:marLeft w:val="0"/>
      <w:marRight w:val="0"/>
      <w:marTop w:val="0"/>
      <w:marBottom w:val="0"/>
      <w:divBdr>
        <w:top w:val="none" w:sz="0" w:space="0" w:color="auto"/>
        <w:left w:val="none" w:sz="0" w:space="0" w:color="auto"/>
        <w:bottom w:val="none" w:sz="0" w:space="0" w:color="auto"/>
        <w:right w:val="none" w:sz="0" w:space="0" w:color="auto"/>
      </w:divBdr>
    </w:div>
    <w:div w:id="2027095996">
      <w:bodyDiv w:val="1"/>
      <w:marLeft w:val="0"/>
      <w:marRight w:val="0"/>
      <w:marTop w:val="0"/>
      <w:marBottom w:val="0"/>
      <w:divBdr>
        <w:top w:val="none" w:sz="0" w:space="0" w:color="auto"/>
        <w:left w:val="none" w:sz="0" w:space="0" w:color="auto"/>
        <w:bottom w:val="none" w:sz="0" w:space="0" w:color="auto"/>
        <w:right w:val="none" w:sz="0" w:space="0" w:color="auto"/>
      </w:divBdr>
    </w:div>
    <w:div w:id="20328756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microsoft.com/office/2011/relationships/people" Target="peop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8B27D1C-A104-6E4D-AB57-2C22468A37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555</TotalTime>
  <Pages>18</Pages>
  <Words>5561</Words>
  <Characters>30032</Characters>
  <Application>Microsoft Macintosh Word</Application>
  <DocSecurity>0</DocSecurity>
  <Lines>250</Lines>
  <Paragraphs>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35522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Willian</dc:creator>
  <cp:lastModifiedBy>Willian</cp:lastModifiedBy>
  <cp:revision>59</cp:revision>
  <dcterms:created xsi:type="dcterms:W3CDTF">2017-01-25T10:19:00Z</dcterms:created>
  <dcterms:modified xsi:type="dcterms:W3CDTF">2017-03-07T02:31:00Z</dcterms:modified>
</cp:coreProperties>
</file>