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39BEE" w14:textId="084B52B9" w:rsidR="008B4017" w:rsidRPr="008313E9" w:rsidRDefault="008B4017" w:rsidP="008B4017">
      <w:pPr>
        <w:pStyle w:val="Ttulo"/>
        <w:rPr>
          <w:ins w:id="0" w:author="Willian" w:date="2016-11-05T11:18:00Z"/>
          <w:rFonts w:ascii="Times New Roman" w:hAnsi="Times New Roman"/>
          <w:color w:val="auto"/>
          <w:sz w:val="24"/>
          <w:szCs w:val="24"/>
        </w:rPr>
      </w:pPr>
      <w:ins w:id="1" w:author="Willian" w:date="2016-11-05T11:18:00Z">
        <w:r w:rsidRPr="008313E9">
          <w:t xml:space="preserve">Unidade </w:t>
        </w:r>
      </w:ins>
      <w:r w:rsidR="00A50C91">
        <w:t>5</w:t>
      </w:r>
      <w:bookmarkStart w:id="2" w:name="_GoBack"/>
      <w:bookmarkEnd w:id="2"/>
      <w:ins w:id="3" w:author="Willian" w:date="2016-11-05T11:18:00Z">
        <w:r w:rsidRPr="008313E9">
          <w:t xml:space="preserve"> </w:t>
        </w:r>
      </w:ins>
    </w:p>
    <w:p w14:paraId="7111CE80" w14:textId="77777777" w:rsidR="008B4017" w:rsidRDefault="008B4017" w:rsidP="008B4017">
      <w:pPr>
        <w:pStyle w:val="Cabealho1"/>
        <w:ind w:left="0" w:firstLine="0"/>
        <w:rPr>
          <w:ins w:id="4" w:author="Willian" w:date="2016-11-05T11:18:00Z"/>
        </w:rPr>
      </w:pPr>
      <w:ins w:id="5" w:author="Willian" w:date="2016-11-05T11:18:00Z">
        <w:r w:rsidRPr="008313E9">
          <w:t>Aula 1</w:t>
        </w:r>
      </w:ins>
    </w:p>
    <w:p w14:paraId="532C0AEC" w14:textId="3F5B1343" w:rsidR="008B4017" w:rsidRDefault="00195322" w:rsidP="008B4017">
      <w:pPr>
        <w:pStyle w:val="Ttulo1"/>
        <w:numPr>
          <w:ilvl w:val="0"/>
          <w:numId w:val="19"/>
        </w:numPr>
        <w:ind w:hanging="360"/>
      </w:pPr>
      <w:r>
        <w:t xml:space="preserve">MVC, </w:t>
      </w:r>
      <w:proofErr w:type="spellStart"/>
      <w:r>
        <w:t>Decorator</w:t>
      </w:r>
      <w:proofErr w:type="spellEnd"/>
      <w:r>
        <w:t xml:space="preserve">, </w:t>
      </w:r>
      <w:proofErr w:type="spellStart"/>
      <w:r w:rsidR="00996F68">
        <w:t>Adapter</w:t>
      </w:r>
      <w:proofErr w:type="spellEnd"/>
      <w:r>
        <w:t xml:space="preserve"> e </w:t>
      </w:r>
      <w:proofErr w:type="spellStart"/>
      <w:r>
        <w:t>Facade</w:t>
      </w:r>
      <w:proofErr w:type="spellEnd"/>
    </w:p>
    <w:p w14:paraId="145FCD36" w14:textId="43DCD8A4" w:rsidR="00255B9E" w:rsidRPr="00255B9E" w:rsidRDefault="00255B9E" w:rsidP="00255B9E">
      <w:pPr>
        <w:rPr>
          <w:ins w:id="6" w:author="Willian" w:date="2016-11-05T11:18:00Z"/>
        </w:rPr>
      </w:pPr>
      <w:r>
        <w:t xml:space="preserve">Durante todos os módulos deste curso de desenvolvimento de </w:t>
      </w:r>
      <w:proofErr w:type="spellStart"/>
      <w:r>
        <w:t>apps</w:t>
      </w:r>
      <w:proofErr w:type="spellEnd"/>
      <w:r>
        <w:t>, você foi apresentado a diversos padrões de projeto. Nesta unidade você reencontrará alguns deles, adaptado para a Swift, e conhe</w:t>
      </w:r>
      <w:r w:rsidR="00CF7F4C">
        <w:t xml:space="preserve">cerá alguns novos. Diante de tantos padrões de projeto, iremos subir para um nível macro e mostrar as categorias de padrões de projeto. Antes de tudo isto, </w:t>
      </w:r>
      <w:r w:rsidR="00B93847">
        <w:t>vamos relembrar o MVC.</w:t>
      </w:r>
    </w:p>
    <w:p w14:paraId="6A0336DE" w14:textId="18F48704" w:rsidR="008B4017" w:rsidRDefault="00195322" w:rsidP="008B4017">
      <w:pPr>
        <w:pStyle w:val="Ttulo2"/>
        <w:numPr>
          <w:ilvl w:val="1"/>
          <w:numId w:val="19"/>
        </w:numPr>
        <w:ind w:left="405" w:firstLine="150"/>
      </w:pPr>
      <w:r>
        <w:t>MVC</w:t>
      </w:r>
    </w:p>
    <w:p w14:paraId="705BF55A" w14:textId="42C7D89E" w:rsidR="0055446C" w:rsidRDefault="002757A5" w:rsidP="0055446C">
      <w:r>
        <w:t xml:space="preserve">O Model-View-Controller (MVC) é uma arquitetura de software que </w:t>
      </w:r>
      <w:proofErr w:type="gramStart"/>
      <w:r>
        <w:t>esta presente</w:t>
      </w:r>
      <w:proofErr w:type="gramEnd"/>
      <w:r>
        <w:t xml:space="preserve"> no iOS e é, sem dúvida, o padrão de projeto mais utilizado de todos. Ele classifica os objetos de acordo com seu papel geral na sua aplicação e incentiva a separação limpa de código, baseada no seu papel.</w:t>
      </w:r>
      <w:r w:rsidR="0085590F">
        <w:t xml:space="preserve"> Até então nenhuma novidade sobre o que aprendemos no curso de POO.</w:t>
      </w:r>
    </w:p>
    <w:p w14:paraId="6855E890" w14:textId="0CB9BA02" w:rsidR="0085590F" w:rsidRDefault="0085590F" w:rsidP="0055446C">
      <w:r>
        <w:t>As três funções das camadas do MVC são:</w:t>
      </w:r>
    </w:p>
    <w:p w14:paraId="4D70530C" w14:textId="1E83816A" w:rsidR="0085590F" w:rsidRDefault="00464BF7" w:rsidP="0085590F">
      <w:pPr>
        <w:pStyle w:val="PargrafodaLista"/>
        <w:numPr>
          <w:ilvl w:val="0"/>
          <w:numId w:val="75"/>
        </w:numPr>
      </w:pPr>
      <w:r>
        <w:rPr>
          <w:b/>
        </w:rPr>
        <w:t>Model</w:t>
      </w:r>
      <w:r w:rsidR="0085590F">
        <w:t xml:space="preserve">: </w:t>
      </w:r>
      <w:r w:rsidR="0085590F">
        <w:t>São objetos</w:t>
      </w:r>
      <w:r w:rsidR="0085590F">
        <w:t xml:space="preserve"> que contém os dados do aplicativo e define</w:t>
      </w:r>
      <w:r w:rsidR="0085590F">
        <w:t>m</w:t>
      </w:r>
      <w:r w:rsidR="0085590F">
        <w:t xml:space="preserve"> como manipulá-lo</w:t>
      </w:r>
      <w:r w:rsidR="0085590F">
        <w:t>s</w:t>
      </w:r>
      <w:r w:rsidR="0085590F">
        <w:t>.</w:t>
      </w:r>
    </w:p>
    <w:p w14:paraId="692ECA59" w14:textId="0F4F8665" w:rsidR="0085590F" w:rsidRDefault="00464BF7" w:rsidP="0085590F">
      <w:pPr>
        <w:pStyle w:val="PargrafodaLista"/>
        <w:numPr>
          <w:ilvl w:val="0"/>
          <w:numId w:val="75"/>
        </w:numPr>
      </w:pPr>
      <w:r>
        <w:rPr>
          <w:b/>
        </w:rPr>
        <w:t>View</w:t>
      </w:r>
      <w:r w:rsidR="0085590F">
        <w:t xml:space="preserve">: </w:t>
      </w:r>
      <w:r w:rsidR="0085590F">
        <w:t>São</w:t>
      </w:r>
      <w:r w:rsidR="0085590F">
        <w:t xml:space="preserve"> objetos que estão a cargo da representação visual do modelo e os controles que o usuário pode interagir</w:t>
      </w:r>
      <w:r w:rsidR="00F225D2">
        <w:t>. B</w:t>
      </w:r>
      <w:r w:rsidR="0085590F">
        <w:t xml:space="preserve">asicamente, todos os </w:t>
      </w:r>
      <w:r>
        <w:t xml:space="preserve">objetos </w:t>
      </w:r>
      <w:proofErr w:type="spellStart"/>
      <w:r>
        <w:t>UIView</w:t>
      </w:r>
      <w:proofErr w:type="spellEnd"/>
      <w:r>
        <w:t xml:space="preserve"> e suas subclasses estão classificados nesta camada</w:t>
      </w:r>
      <w:r w:rsidR="00F225D2">
        <w:t>.</w:t>
      </w:r>
    </w:p>
    <w:p w14:paraId="7333CCAB" w14:textId="71A04416" w:rsidR="0085590F" w:rsidRDefault="00464BF7" w:rsidP="0085590F">
      <w:pPr>
        <w:pStyle w:val="PargrafodaLista"/>
        <w:numPr>
          <w:ilvl w:val="0"/>
          <w:numId w:val="75"/>
        </w:numPr>
      </w:pPr>
      <w:r>
        <w:rPr>
          <w:b/>
        </w:rPr>
        <w:t>Controller</w:t>
      </w:r>
      <w:r w:rsidR="0085590F">
        <w:t xml:space="preserve">: O </w:t>
      </w:r>
      <w:r>
        <w:t>Controller (controlador)</w:t>
      </w:r>
      <w:r w:rsidR="0085590F">
        <w:t xml:space="preserve"> é o mediador que coordena todo o trabalho. Ele acessa os dados do modelo e mostra-o</w:t>
      </w:r>
      <w:r>
        <w:t>s</w:t>
      </w:r>
      <w:r w:rsidR="0085590F">
        <w:t xml:space="preserve"> com </w:t>
      </w:r>
      <w:r>
        <w:t xml:space="preserve">as </w:t>
      </w:r>
      <w:proofErr w:type="spellStart"/>
      <w:r>
        <w:t>views</w:t>
      </w:r>
      <w:proofErr w:type="spellEnd"/>
      <w:r w:rsidR="0085590F">
        <w:t xml:space="preserve">, escuta eventos e manipula os dados, conforme necessário. Você consegue adivinhar qual classe é o seu controlador? É isso mesmo: </w:t>
      </w:r>
      <w:proofErr w:type="spellStart"/>
      <w:r w:rsidR="0085590F">
        <w:t>ViewController</w:t>
      </w:r>
      <w:proofErr w:type="spellEnd"/>
      <w:r w:rsidR="0085590F">
        <w:t>.</w:t>
      </w:r>
    </w:p>
    <w:p w14:paraId="27736B95" w14:textId="54D8A8DB" w:rsidR="00F225D2" w:rsidRDefault="00F225D2" w:rsidP="00F225D2">
      <w:pPr>
        <w:ind w:left="1134"/>
        <w:rPr>
          <w:color w:val="7030A0"/>
        </w:rPr>
      </w:pPr>
      <w:r w:rsidRPr="00F225D2">
        <w:rPr>
          <w:color w:val="7030A0"/>
        </w:rPr>
        <w:t xml:space="preserve">DICA: A classe </w:t>
      </w:r>
      <w:proofErr w:type="spellStart"/>
      <w:r w:rsidRPr="00F225D2">
        <w:rPr>
          <w:color w:val="7030A0"/>
        </w:rPr>
        <w:t>UIViewController</w:t>
      </w:r>
      <w:proofErr w:type="spellEnd"/>
      <w:r w:rsidRPr="00F225D2">
        <w:rPr>
          <w:color w:val="7030A0"/>
        </w:rPr>
        <w:t xml:space="preserve"> tem este nome composto por View e Controller, mas não significa que ela está presente na camada View e Controller, significa que ela é uma controladora de </w:t>
      </w:r>
      <w:proofErr w:type="spellStart"/>
      <w:r w:rsidRPr="00F225D2">
        <w:rPr>
          <w:color w:val="7030A0"/>
        </w:rPr>
        <w:t>views</w:t>
      </w:r>
      <w:proofErr w:type="spellEnd"/>
      <w:r w:rsidRPr="00F225D2">
        <w:rPr>
          <w:color w:val="7030A0"/>
        </w:rPr>
        <w:t>, e está presente apenas na camada Controller.</w:t>
      </w:r>
    </w:p>
    <w:p w14:paraId="2D0258AD" w14:textId="77777777" w:rsidR="00F225D2" w:rsidRDefault="00F225D2" w:rsidP="00F225D2">
      <w:pPr>
        <w:ind w:left="1134"/>
        <w:rPr>
          <w:color w:val="7030A0"/>
        </w:rPr>
      </w:pPr>
    </w:p>
    <w:p w14:paraId="4E10AA4E" w14:textId="3A213E21" w:rsidR="00F225D2" w:rsidRDefault="00F225D2" w:rsidP="00F225D2">
      <w:r>
        <w:t>A comunicação entre a View e o Model através do Controller pode ser melhor descrita com o seguinte esquema:</w:t>
      </w:r>
    </w:p>
    <w:p w14:paraId="66FB0F5A" w14:textId="1E607FD1" w:rsidR="00F225D2" w:rsidRDefault="00F225D2" w:rsidP="00F225D2">
      <w:pPr>
        <w:jc w:val="center"/>
      </w:pPr>
      <w:r w:rsidRPr="00F225D2">
        <w:drawing>
          <wp:inline distT="0" distB="0" distL="0" distR="0" wp14:anchorId="77142733" wp14:editId="36A76921">
            <wp:extent cx="3287842" cy="15043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2111" cy="151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CD9F" w14:textId="4D0C2BD9" w:rsidR="00F225D2" w:rsidRDefault="00F225D2" w:rsidP="00F225D2">
      <w:r>
        <w:t xml:space="preserve">O model notifica o </w:t>
      </w:r>
      <w:proofErr w:type="spellStart"/>
      <w:r>
        <w:t>controller</w:t>
      </w:r>
      <w:proofErr w:type="spellEnd"/>
      <w:r>
        <w:t xml:space="preserve"> de quaisquer alterações de dados, que por sua vez, (o </w:t>
      </w:r>
      <w:proofErr w:type="spellStart"/>
      <w:r>
        <w:t>controller</w:t>
      </w:r>
      <w:proofErr w:type="spellEnd"/>
      <w:r>
        <w:t xml:space="preserve">) atualiza a exibição dos dados nas </w:t>
      </w:r>
      <w:proofErr w:type="spellStart"/>
      <w:r>
        <w:t>views</w:t>
      </w:r>
      <w:proofErr w:type="spellEnd"/>
      <w:r>
        <w:t xml:space="preserve">. A </w:t>
      </w:r>
      <w:proofErr w:type="spellStart"/>
      <w:r>
        <w:t>view</w:t>
      </w:r>
      <w:proofErr w:type="spellEnd"/>
      <w:r>
        <w:t xml:space="preserve">, por sua vez, pode notificar ao </w:t>
      </w:r>
      <w:proofErr w:type="spellStart"/>
      <w:r>
        <w:t>controller</w:t>
      </w:r>
      <w:proofErr w:type="spellEnd"/>
      <w:r>
        <w:t xml:space="preserve"> sobre ações e eventos de interações do usuário, e neste ponto de vista o </w:t>
      </w:r>
      <w:proofErr w:type="spellStart"/>
      <w:r>
        <w:t>controller</w:t>
      </w:r>
      <w:proofErr w:type="spellEnd"/>
      <w:r>
        <w:t xml:space="preserve"> irá atualizar o modelo de dados, caso seja necessário.</w:t>
      </w:r>
    </w:p>
    <w:p w14:paraId="2E80F6E6" w14:textId="581F8F37" w:rsidR="006A632B" w:rsidRDefault="006A632B" w:rsidP="006A632B">
      <w:r>
        <w:lastRenderedPageBreak/>
        <w:t>Tudo se resume a separação de código e reutilizaçã</w:t>
      </w:r>
      <w:r>
        <w:t xml:space="preserve">o. Idealmente, a </w:t>
      </w:r>
      <w:proofErr w:type="spellStart"/>
      <w:r>
        <w:t>view</w:t>
      </w:r>
      <w:proofErr w:type="spellEnd"/>
      <w:r>
        <w:t xml:space="preserve"> </w:t>
      </w:r>
      <w:r>
        <w:t>de</w:t>
      </w:r>
      <w:r>
        <w:t xml:space="preserve">ve ser completamente separada do model. Se a </w:t>
      </w:r>
      <w:proofErr w:type="spellStart"/>
      <w:r>
        <w:t>view</w:t>
      </w:r>
      <w:proofErr w:type="spellEnd"/>
      <w:r>
        <w:t xml:space="preserve"> </w:t>
      </w:r>
      <w:r>
        <w:t xml:space="preserve">não depende de uma implementação específica do </w:t>
      </w:r>
      <w:r>
        <w:t>model</w:t>
      </w:r>
      <w:r>
        <w:t xml:space="preserve">, então </w:t>
      </w:r>
      <w:r>
        <w:t>ela pode ser reutilizada</w:t>
      </w:r>
      <w:r>
        <w:t xml:space="preserve"> com um modelo diferente </w:t>
      </w:r>
      <w:r>
        <w:t>e</w:t>
      </w:r>
      <w:r>
        <w:t xml:space="preserve"> apresentar alguns outros dados.</w:t>
      </w:r>
    </w:p>
    <w:p w14:paraId="2DF5A836" w14:textId="38AC2FFC" w:rsidR="006A632B" w:rsidRDefault="006A632B" w:rsidP="006A632B">
      <w:r>
        <w:t xml:space="preserve">Por exemplo, se no futuro você também gostaria de adicionar filmes ou livros </w:t>
      </w:r>
      <w:r w:rsidR="008A5454">
        <w:t>para o nosso aplicativo de música</w:t>
      </w:r>
      <w:r>
        <w:t xml:space="preserve">, você ainda pode usar </w:t>
      </w:r>
      <w:r w:rsidR="00DB4D63">
        <w:t xml:space="preserve">a mesma </w:t>
      </w:r>
      <w:proofErr w:type="spellStart"/>
      <w:r w:rsidR="00DB4D63">
        <w:t>view</w:t>
      </w:r>
      <w:proofErr w:type="spellEnd"/>
      <w:r w:rsidR="00DB4D63">
        <w:t xml:space="preserve"> usada para mostrar a música para</w:t>
      </w:r>
      <w:r>
        <w:t xml:space="preserve"> exibir seu filme </w:t>
      </w:r>
      <w:r w:rsidR="00DB4D63">
        <w:t>ou livro e trocaríamos apenas o modelo de dados</w:t>
      </w:r>
      <w:r>
        <w:t>.</w:t>
      </w:r>
      <w:r w:rsidR="00DB4D63">
        <w:t xml:space="preserve"> Outro ponto é exibir o mesmo modelo de dados de diferentes formas, trocando apenas as </w:t>
      </w:r>
      <w:proofErr w:type="spellStart"/>
      <w:r w:rsidR="00DB4D63">
        <w:t>views</w:t>
      </w:r>
      <w:proofErr w:type="spellEnd"/>
      <w:r w:rsidR="00DB4D63">
        <w:t xml:space="preserve"> e mantendo o modelo de dados.</w:t>
      </w:r>
      <w:r>
        <w:t xml:space="preserve"> Essa é a força do MVC!</w:t>
      </w:r>
    </w:p>
    <w:p w14:paraId="606CE7F9" w14:textId="69198AB0" w:rsidR="00F225D2" w:rsidRPr="00F225D2" w:rsidRDefault="00DB4D63" w:rsidP="00F225D2">
      <w:r>
        <w:t>Agora que você sabe que uma aplicação deve estar totalmente regrada no MVC, vamos conhecer as categorias dos padrões de projeto.</w:t>
      </w:r>
    </w:p>
    <w:p w14:paraId="2E41DD83" w14:textId="212A5718" w:rsidR="00B93847" w:rsidRDefault="0055446C" w:rsidP="00B93847">
      <w:pPr>
        <w:pStyle w:val="Ttulo2"/>
        <w:numPr>
          <w:ilvl w:val="1"/>
          <w:numId w:val="19"/>
        </w:numPr>
        <w:ind w:left="405" w:firstLine="150"/>
      </w:pPr>
      <w:r>
        <w:t>Categorias dos Padrões de Projeto</w:t>
      </w:r>
    </w:p>
    <w:p w14:paraId="1343E200" w14:textId="4E05E001" w:rsidR="00B93847" w:rsidRDefault="00130F18" w:rsidP="00B93847">
      <w:r>
        <w:t xml:space="preserve">Estamos mais uma vez falando </w:t>
      </w:r>
      <w:proofErr w:type="gramStart"/>
      <w:r>
        <w:t>dos design</w:t>
      </w:r>
      <w:proofErr w:type="gramEnd"/>
      <w:r>
        <w:t xml:space="preserve"> </w:t>
      </w:r>
      <w:proofErr w:type="spellStart"/>
      <w:r>
        <w:t>patterns</w:t>
      </w:r>
      <w:proofErr w:type="spellEnd"/>
      <w:r>
        <w:t xml:space="preserve"> e insistindo na sua importância.</w:t>
      </w:r>
      <w:r w:rsidR="009025E8">
        <w:t xml:space="preserve"> </w:t>
      </w:r>
      <w:proofErr w:type="gramStart"/>
      <w:r w:rsidR="009025E8">
        <w:t>Toda estes padrões mostrados</w:t>
      </w:r>
      <w:proofErr w:type="gramEnd"/>
      <w:r w:rsidR="009025E8">
        <w:t xml:space="preserve"> realmente irão fazer a diferença como profissional programador de software e</w:t>
      </w:r>
      <w:r w:rsidR="00B92AF0">
        <w:t xml:space="preserve"> irá te garantir destaque entre os demais programadores que não conhecem este assunto. </w:t>
      </w:r>
      <w:r w:rsidR="00B92AF0">
        <w:t>Agora que você já teve mais contato suficiente</w:t>
      </w:r>
      <w:r w:rsidR="00B92AF0">
        <w:t xml:space="preserve"> com os padrões na prática, vamos então terminar este assunto com alguns conceitos adicionais, desta aula.</w:t>
      </w:r>
    </w:p>
    <w:p w14:paraId="2D96095A" w14:textId="7E62855B" w:rsidR="00B92AF0" w:rsidRDefault="00B92AF0" w:rsidP="00B93847">
      <w:r>
        <w:t xml:space="preserve">Design </w:t>
      </w:r>
      <w:proofErr w:type="spellStart"/>
      <w:r>
        <w:t>Patterns</w:t>
      </w:r>
      <w:proofErr w:type="spellEnd"/>
      <w:r>
        <w:t xml:space="preserve"> podem agilizar o processo de desenvolvimento provendo técnicas de desenvolvimento já testadas e consagradas por muitos programadores. Uma projeção de software efetiva requer que consideremos questões que não são tão explícitas durante o </w:t>
      </w:r>
      <w:proofErr w:type="gramStart"/>
      <w:r>
        <w:t>desenvolvimento</w:t>
      </w:r>
      <w:proofErr w:type="gramEnd"/>
      <w:r>
        <w:t xml:space="preserve"> mas, futuramente, se tornará um problema. </w:t>
      </w:r>
      <w:r>
        <w:rPr>
          <w:b/>
        </w:rPr>
        <w:t xml:space="preserve">Reutilizar </w:t>
      </w:r>
      <w:r>
        <w:t xml:space="preserve">padrões de design (projeto) ajuda a evitar problemas sutis que podem causar grandes falhas no sistema, além disso melhora a legibilidade do código para programadores e arquitetos de software que estão familiarizados com os padrões. </w:t>
      </w:r>
    </w:p>
    <w:p w14:paraId="0A6FE845" w14:textId="444A0246" w:rsidR="00B93847" w:rsidRPr="005E4FCA" w:rsidRDefault="00D6449D" w:rsidP="00B93847">
      <w:pPr>
        <w:rPr>
          <w:b/>
        </w:rPr>
      </w:pPr>
      <w:r>
        <w:t xml:space="preserve">Os padrões mais conhecidos e utilizados foram criados pelo grupo </w:t>
      </w:r>
      <w:proofErr w:type="spellStart"/>
      <w:r>
        <w:rPr>
          <w:b/>
        </w:rPr>
        <w:t>GoF</w:t>
      </w:r>
      <w:proofErr w:type="spellEnd"/>
      <w:r>
        <w:t xml:space="preserve"> </w:t>
      </w:r>
      <w:r w:rsidRPr="00D6449D">
        <w:t>(</w:t>
      </w:r>
      <w:r>
        <w:t xml:space="preserve">Gang </w:t>
      </w:r>
      <w:proofErr w:type="spellStart"/>
      <w:r>
        <w:t>of</w:t>
      </w:r>
      <w:proofErr w:type="spellEnd"/>
      <w:r>
        <w:t xml:space="preserve"> Four</w:t>
      </w:r>
      <w:r w:rsidRPr="00D6449D">
        <w:t>)</w:t>
      </w:r>
      <w:r>
        <w:t xml:space="preserve">, </w:t>
      </w:r>
      <w:r w:rsidR="00103FD3">
        <w:t>que é um grupo de quatro pessoas</w:t>
      </w:r>
      <w:r w:rsidR="005E4FCA">
        <w:t xml:space="preserve"> que resolveram colocar os “pingos nos is” da programação orientada a objetos. Os padrões de projeto concebidos pelo </w:t>
      </w:r>
      <w:proofErr w:type="spellStart"/>
      <w:r w:rsidR="005E4FCA">
        <w:t>GoF</w:t>
      </w:r>
      <w:proofErr w:type="spellEnd"/>
      <w:r w:rsidR="005E4FCA">
        <w:t xml:space="preserve"> ficaram mundialmente conhecidos como Padrões de Projeto </w:t>
      </w:r>
      <w:proofErr w:type="spellStart"/>
      <w:r w:rsidR="005E4FCA">
        <w:t>Gof</w:t>
      </w:r>
      <w:proofErr w:type="spellEnd"/>
      <w:r w:rsidR="005E4FCA">
        <w:t xml:space="preserve">. Estes padrões estão organizados em três categorias: </w:t>
      </w:r>
      <w:proofErr w:type="spellStart"/>
      <w:r w:rsidR="005E4FCA">
        <w:rPr>
          <w:b/>
        </w:rPr>
        <w:t>criacionais</w:t>
      </w:r>
      <w:proofErr w:type="spellEnd"/>
      <w:r w:rsidR="005E4FCA">
        <w:rPr>
          <w:b/>
        </w:rPr>
        <w:t xml:space="preserve">, estruturais </w:t>
      </w:r>
      <w:r w:rsidR="005E4FCA">
        <w:t>e</w:t>
      </w:r>
      <w:r w:rsidR="005E4FCA">
        <w:rPr>
          <w:b/>
        </w:rPr>
        <w:t xml:space="preserve"> comportamentais.</w:t>
      </w:r>
    </w:p>
    <w:p w14:paraId="6861E1D4" w14:textId="1D2D9D32" w:rsidR="008B4017" w:rsidRDefault="005E4FCA" w:rsidP="008B4017">
      <w:pPr>
        <w:pStyle w:val="Ttulo3"/>
        <w:numPr>
          <w:ilvl w:val="2"/>
          <w:numId w:val="19"/>
        </w:numPr>
        <w:ind w:left="851" w:hanging="150"/>
      </w:pPr>
      <w:r>
        <w:t xml:space="preserve">Padrões de projeto </w:t>
      </w:r>
      <w:proofErr w:type="spellStart"/>
      <w:r>
        <w:t>criacionais</w:t>
      </w:r>
      <w:proofErr w:type="spellEnd"/>
    </w:p>
    <w:p w14:paraId="7B953DA3" w14:textId="07E3AE5C" w:rsidR="005E4FCA" w:rsidRDefault="005E4FCA" w:rsidP="005E4FCA">
      <w:r>
        <w:t xml:space="preserve">Estes padrões de design são </w:t>
      </w:r>
      <w:r>
        <w:t>todos sobre</w:t>
      </w:r>
      <w:r>
        <w:t xml:space="preserve"> instanciação de </w:t>
      </w:r>
      <w:r>
        <w:t>objetos. Est</w:t>
      </w:r>
      <w:r>
        <w:t>e</w:t>
      </w:r>
      <w:r>
        <w:t>s padrões</w:t>
      </w:r>
      <w:r>
        <w:t xml:space="preserve"> pode</w:t>
      </w:r>
      <w:r>
        <w:t>m</w:t>
      </w:r>
      <w:r>
        <w:t xml:space="preserve"> ainda ser dividido</w:t>
      </w:r>
      <w:r>
        <w:t>s</w:t>
      </w:r>
      <w:r>
        <w:t xml:space="preserve"> em padrões de</w:t>
      </w:r>
      <w:r w:rsidR="007135B8">
        <w:t xml:space="preserve"> criação de classes</w:t>
      </w:r>
      <w:r>
        <w:t xml:space="preserve"> e padrões de </w:t>
      </w:r>
      <w:r w:rsidR="007135B8">
        <w:t>criação de objetos</w:t>
      </w:r>
      <w:r>
        <w:t xml:space="preserve">. </w:t>
      </w:r>
      <w:r w:rsidR="007135B8">
        <w:t>Enquanto</w:t>
      </w:r>
      <w:r>
        <w:t xml:space="preserve"> os padrões de </w:t>
      </w:r>
      <w:r w:rsidR="007135B8">
        <w:t>criação de classe se preocupam em</w:t>
      </w:r>
      <w:r>
        <w:t xml:space="preserve"> </w:t>
      </w:r>
      <w:r w:rsidR="007135B8">
        <w:t>utilizar</w:t>
      </w:r>
      <w:r>
        <w:t xml:space="preserve"> herança de forma eficaz no processo de instanciação, os padrões de criação de objeto</w:t>
      </w:r>
      <w:r w:rsidR="007135B8">
        <w:t xml:space="preserve">s usam técnicas de </w:t>
      </w:r>
      <w:r>
        <w:t xml:space="preserve">delegação </w:t>
      </w:r>
      <w:r w:rsidR="007135B8">
        <w:t>de atividades</w:t>
      </w:r>
      <w:r>
        <w:t xml:space="preserve"> para </w:t>
      </w:r>
      <w:r w:rsidR="007135B8">
        <w:t>realizar as instanciações</w:t>
      </w:r>
      <w:r>
        <w:t>.</w:t>
      </w:r>
    </w:p>
    <w:p w14:paraId="276A8E2D" w14:textId="044A6D25" w:rsidR="005E4FCA" w:rsidRDefault="005E4FCA" w:rsidP="005E4FCA">
      <w:r>
        <w:t>Exemplo</w:t>
      </w:r>
      <w:r w:rsidR="007135B8">
        <w:t xml:space="preserve">s de padrões </w:t>
      </w:r>
      <w:proofErr w:type="spellStart"/>
      <w:r w:rsidR="007135B8">
        <w:t>criacionais</w:t>
      </w:r>
      <w:proofErr w:type="spellEnd"/>
      <w:r w:rsidR="007135B8">
        <w:t xml:space="preserve"> (resumido)</w:t>
      </w:r>
    </w:p>
    <w:p w14:paraId="682805C8" w14:textId="48A226DD" w:rsidR="005E4FCA" w:rsidRPr="00A9073B" w:rsidRDefault="005E4FCA" w:rsidP="005E4FCA">
      <w:pPr>
        <w:pStyle w:val="PargrafodaLista"/>
        <w:numPr>
          <w:ilvl w:val="0"/>
          <w:numId w:val="76"/>
        </w:numPr>
        <w:rPr>
          <w:b/>
        </w:rPr>
      </w:pPr>
      <w:r w:rsidRPr="00A9073B">
        <w:rPr>
          <w:b/>
        </w:rPr>
        <w:t xml:space="preserve">Abstract </w:t>
      </w:r>
      <w:proofErr w:type="spellStart"/>
      <w:r w:rsidRPr="00A9073B">
        <w:rPr>
          <w:b/>
        </w:rPr>
        <w:t>Factory</w:t>
      </w:r>
      <w:proofErr w:type="spellEnd"/>
      <w:r w:rsidR="00A9073B">
        <w:rPr>
          <w:b/>
        </w:rPr>
        <w:t xml:space="preserve">: </w:t>
      </w:r>
      <w:r>
        <w:t xml:space="preserve">Cria uma instância de várias famílias de </w:t>
      </w:r>
      <w:r w:rsidR="005172C8">
        <w:t>classes</w:t>
      </w:r>
    </w:p>
    <w:p w14:paraId="65EDEEAA" w14:textId="791AB7B1" w:rsidR="005E4FCA" w:rsidRPr="00A9073B" w:rsidRDefault="005E4FCA" w:rsidP="005E4FCA">
      <w:pPr>
        <w:pStyle w:val="PargrafodaLista"/>
        <w:numPr>
          <w:ilvl w:val="0"/>
          <w:numId w:val="76"/>
        </w:numPr>
        <w:rPr>
          <w:b/>
        </w:rPr>
      </w:pPr>
      <w:proofErr w:type="spellStart"/>
      <w:r w:rsidRPr="00A9073B">
        <w:rPr>
          <w:b/>
        </w:rPr>
        <w:t>Builder</w:t>
      </w:r>
      <w:proofErr w:type="spellEnd"/>
      <w:r w:rsidR="00A9073B">
        <w:rPr>
          <w:b/>
        </w:rPr>
        <w:t xml:space="preserve">: </w:t>
      </w:r>
      <w:r>
        <w:t>Separa construção do objeto de sua representação</w:t>
      </w:r>
    </w:p>
    <w:p w14:paraId="6E855A9C" w14:textId="7F8551A2" w:rsidR="005E4FCA" w:rsidRPr="005172C8" w:rsidRDefault="005E4FCA" w:rsidP="005E4FCA">
      <w:pPr>
        <w:pStyle w:val="PargrafodaLista"/>
        <w:numPr>
          <w:ilvl w:val="0"/>
          <w:numId w:val="76"/>
        </w:numPr>
        <w:rPr>
          <w:b/>
        </w:rPr>
      </w:pPr>
      <w:proofErr w:type="spellStart"/>
      <w:r w:rsidRPr="00A9073B">
        <w:rPr>
          <w:b/>
        </w:rPr>
        <w:t>Factory</w:t>
      </w:r>
      <w:proofErr w:type="spellEnd"/>
      <w:r w:rsidRPr="00A9073B">
        <w:rPr>
          <w:b/>
        </w:rPr>
        <w:t xml:space="preserve"> </w:t>
      </w:r>
      <w:proofErr w:type="spellStart"/>
      <w:r w:rsidRPr="00A9073B">
        <w:rPr>
          <w:b/>
        </w:rPr>
        <w:t>Method</w:t>
      </w:r>
      <w:proofErr w:type="spellEnd"/>
      <w:r w:rsidR="00A9073B">
        <w:rPr>
          <w:b/>
        </w:rPr>
        <w:t>:</w:t>
      </w:r>
      <w:r w:rsidR="005172C8">
        <w:rPr>
          <w:b/>
        </w:rPr>
        <w:t xml:space="preserve"> </w:t>
      </w:r>
      <w:r>
        <w:t>Cria uma instância de várias classes derivadas</w:t>
      </w:r>
    </w:p>
    <w:p w14:paraId="3A5594F4" w14:textId="68AE91F5" w:rsidR="005E4FCA" w:rsidRPr="005172C8" w:rsidRDefault="005172C8" w:rsidP="005E4FCA">
      <w:pPr>
        <w:pStyle w:val="PargrafodaLista"/>
        <w:numPr>
          <w:ilvl w:val="0"/>
          <w:numId w:val="76"/>
        </w:numPr>
        <w:rPr>
          <w:b/>
        </w:rPr>
      </w:pPr>
      <w:r w:rsidRPr="005172C8">
        <w:rPr>
          <w:b/>
        </w:rPr>
        <w:t>Object P</w:t>
      </w:r>
      <w:r w:rsidR="005E4FCA" w:rsidRPr="005172C8">
        <w:rPr>
          <w:b/>
        </w:rPr>
        <w:t>ool</w:t>
      </w:r>
      <w:r>
        <w:rPr>
          <w:b/>
        </w:rPr>
        <w:t xml:space="preserve">: </w:t>
      </w:r>
      <w:r w:rsidR="00B352CB">
        <w:t>Evita aquisições</w:t>
      </w:r>
      <w:r w:rsidR="005E4FCA">
        <w:t xml:space="preserve"> cara</w:t>
      </w:r>
      <w:r w:rsidR="00B352CB">
        <w:t>s</w:t>
      </w:r>
      <w:r w:rsidR="005E4FCA">
        <w:t xml:space="preserve"> e libera recursos através da reciclagem de objetos que não estão mais em uso</w:t>
      </w:r>
      <w:r w:rsidR="00B352CB">
        <w:t>.</w:t>
      </w:r>
    </w:p>
    <w:p w14:paraId="4A6E86EF" w14:textId="77777777" w:rsidR="00B352CB" w:rsidRPr="00B352CB" w:rsidRDefault="00B352CB" w:rsidP="005E4FCA">
      <w:pPr>
        <w:pStyle w:val="PargrafodaLista"/>
        <w:numPr>
          <w:ilvl w:val="0"/>
          <w:numId w:val="76"/>
        </w:numPr>
        <w:rPr>
          <w:b/>
        </w:rPr>
      </w:pPr>
      <w:proofErr w:type="spellStart"/>
      <w:r w:rsidRPr="00B352CB">
        <w:rPr>
          <w:b/>
        </w:rPr>
        <w:t>Prototype</w:t>
      </w:r>
      <w:proofErr w:type="spellEnd"/>
      <w:r>
        <w:rPr>
          <w:b/>
        </w:rPr>
        <w:t xml:space="preserve">: </w:t>
      </w:r>
      <w:r w:rsidRPr="00B352CB">
        <w:t>Uma</w:t>
      </w:r>
      <w:r w:rsidR="005E4FCA">
        <w:t xml:space="preserve"> i</w:t>
      </w:r>
      <w:r>
        <w:t>nstância totalmente inicializada</w:t>
      </w:r>
      <w:r w:rsidR="005E4FCA">
        <w:t xml:space="preserve"> </w:t>
      </w:r>
      <w:r>
        <w:t>pronta para ser copiada ou clonada</w:t>
      </w:r>
    </w:p>
    <w:p w14:paraId="4E1F2DD2" w14:textId="47EC569B" w:rsidR="005E4FCA" w:rsidRPr="00B352CB" w:rsidRDefault="005E4FCA" w:rsidP="005E4FCA">
      <w:pPr>
        <w:pStyle w:val="PargrafodaLista"/>
        <w:numPr>
          <w:ilvl w:val="0"/>
          <w:numId w:val="76"/>
        </w:numPr>
        <w:rPr>
          <w:b/>
        </w:rPr>
      </w:pPr>
      <w:proofErr w:type="spellStart"/>
      <w:r w:rsidRPr="00B352CB">
        <w:rPr>
          <w:b/>
        </w:rPr>
        <w:t>Singleton</w:t>
      </w:r>
      <w:proofErr w:type="spellEnd"/>
      <w:r w:rsidR="00B352CB">
        <w:rPr>
          <w:b/>
        </w:rPr>
        <w:t xml:space="preserve">: </w:t>
      </w:r>
      <w:r>
        <w:t xml:space="preserve">Uma classe </w:t>
      </w:r>
      <w:r w:rsidR="00B352CB">
        <w:t>no</w:t>
      </w:r>
      <w:r>
        <w:t xml:space="preserve"> qual apenas uma única instância pode existir</w:t>
      </w:r>
      <w:r w:rsidR="00B352CB">
        <w:t xml:space="preserve">. </w:t>
      </w:r>
    </w:p>
    <w:p w14:paraId="3EA63F71" w14:textId="61771EE6" w:rsidR="00B352CB" w:rsidRDefault="00B352CB" w:rsidP="00B352CB">
      <w:r>
        <w:t>Como o foco do nosso curso não é padrões de projeto, não será possível explicar cada um deles, mas explore e pesquise cada um deles.</w:t>
      </w:r>
    </w:p>
    <w:p w14:paraId="31E94A0D" w14:textId="77777777" w:rsidR="00B352CB" w:rsidRDefault="00B352CB" w:rsidP="00B352CB"/>
    <w:p w14:paraId="31F77657" w14:textId="79010AA8" w:rsidR="00020962" w:rsidRDefault="00020962" w:rsidP="00020962">
      <w:pPr>
        <w:pStyle w:val="Ttulo3"/>
      </w:pPr>
      <w:r>
        <w:t>P</w:t>
      </w:r>
      <w:r>
        <w:t>adrões de projeto estruturais</w:t>
      </w:r>
    </w:p>
    <w:p w14:paraId="3258D168" w14:textId="32400B9F" w:rsidR="00020962" w:rsidRDefault="00020962" w:rsidP="00020962">
      <w:r>
        <w:t>Estes padrões de design são todos sobre a c</w:t>
      </w:r>
      <w:r w:rsidR="00807982">
        <w:t>lasse e composição de objetos. Utilizam a estratégia de compor objetos de diferentes formas de modo a definir novas funcionalidades para estes objetos em tempo de execução.</w:t>
      </w:r>
    </w:p>
    <w:p w14:paraId="5E0A93B9" w14:textId="3730E74A" w:rsidR="00807982" w:rsidRDefault="00807982" w:rsidP="00020962">
      <w:r>
        <w:t>Exemplos de padrões estruturais:</w:t>
      </w:r>
    </w:p>
    <w:p w14:paraId="324A5BFC" w14:textId="48790800" w:rsidR="00020962" w:rsidRDefault="00807982" w:rsidP="00E97262">
      <w:pPr>
        <w:pStyle w:val="PargrafodaLista"/>
        <w:numPr>
          <w:ilvl w:val="0"/>
          <w:numId w:val="78"/>
        </w:numPr>
      </w:pPr>
      <w:proofErr w:type="spellStart"/>
      <w:r>
        <w:rPr>
          <w:b/>
        </w:rPr>
        <w:t>Adapter</w:t>
      </w:r>
      <w:proofErr w:type="spellEnd"/>
      <w:r w:rsidR="003D6A73">
        <w:t xml:space="preserve">: </w:t>
      </w:r>
      <w:r>
        <w:t>Combina interfaces de diferentes classes</w:t>
      </w:r>
    </w:p>
    <w:p w14:paraId="42832FFF" w14:textId="7ABF9991" w:rsidR="00020962" w:rsidRDefault="00807982" w:rsidP="00E97262">
      <w:pPr>
        <w:pStyle w:val="PargrafodaLista"/>
        <w:numPr>
          <w:ilvl w:val="0"/>
          <w:numId w:val="78"/>
        </w:numPr>
      </w:pPr>
      <w:r>
        <w:rPr>
          <w:b/>
        </w:rPr>
        <w:t>Bridge</w:t>
      </w:r>
      <w:r w:rsidR="003D6A73">
        <w:t xml:space="preserve">: </w:t>
      </w:r>
      <w:r w:rsidR="00020962">
        <w:t>Separa a interface de um objeto a partir de sua implementação</w:t>
      </w:r>
    </w:p>
    <w:p w14:paraId="33CA7BFC" w14:textId="740F07FF" w:rsidR="00020962" w:rsidRDefault="003D6A73" w:rsidP="00E97262">
      <w:pPr>
        <w:pStyle w:val="PargrafodaLista"/>
        <w:numPr>
          <w:ilvl w:val="0"/>
          <w:numId w:val="78"/>
        </w:numPr>
      </w:pPr>
      <w:proofErr w:type="spellStart"/>
      <w:r w:rsidRPr="00E97262">
        <w:rPr>
          <w:b/>
        </w:rPr>
        <w:t>Composite</w:t>
      </w:r>
      <w:proofErr w:type="spellEnd"/>
      <w:r>
        <w:t xml:space="preserve">: </w:t>
      </w:r>
      <w:r w:rsidR="00807982">
        <w:t>Uma estrutura em árvore de objetos simples e compostos.</w:t>
      </w:r>
    </w:p>
    <w:p w14:paraId="6C459BBF" w14:textId="0824E275" w:rsidR="00020962" w:rsidRDefault="00020962" w:rsidP="00E97262">
      <w:pPr>
        <w:pStyle w:val="PargrafodaLista"/>
        <w:numPr>
          <w:ilvl w:val="0"/>
          <w:numId w:val="78"/>
        </w:numPr>
      </w:pPr>
      <w:proofErr w:type="spellStart"/>
      <w:r w:rsidRPr="00E97262">
        <w:rPr>
          <w:b/>
        </w:rPr>
        <w:t>Decorator</w:t>
      </w:r>
      <w:proofErr w:type="spellEnd"/>
      <w:r w:rsidR="003D6A73">
        <w:t xml:space="preserve">: </w:t>
      </w:r>
      <w:r w:rsidR="00807982">
        <w:t>Adiciona</w:t>
      </w:r>
      <w:r>
        <w:t xml:space="preserve"> responsabilidades aos objetos dinamicamente</w:t>
      </w:r>
    </w:p>
    <w:p w14:paraId="2EB60DD9" w14:textId="6E9164DD" w:rsidR="00020962" w:rsidRDefault="00807982" w:rsidP="00E97262">
      <w:pPr>
        <w:pStyle w:val="PargrafodaLista"/>
        <w:numPr>
          <w:ilvl w:val="0"/>
          <w:numId w:val="78"/>
        </w:numPr>
      </w:pPr>
      <w:proofErr w:type="spellStart"/>
      <w:r>
        <w:rPr>
          <w:b/>
        </w:rPr>
        <w:t>Facade</w:t>
      </w:r>
      <w:proofErr w:type="spellEnd"/>
      <w:r w:rsidR="003D6A73">
        <w:t xml:space="preserve">: </w:t>
      </w:r>
      <w:r>
        <w:t>Uma</w:t>
      </w:r>
      <w:r w:rsidR="00020962">
        <w:t xml:space="preserve"> única classe representa um subsistema inteiro</w:t>
      </w:r>
    </w:p>
    <w:p w14:paraId="7EBD0C0A" w14:textId="7CD5D435" w:rsidR="00020962" w:rsidRDefault="003D6A73" w:rsidP="00E97262">
      <w:pPr>
        <w:pStyle w:val="PargrafodaLista"/>
        <w:numPr>
          <w:ilvl w:val="0"/>
          <w:numId w:val="78"/>
        </w:numPr>
      </w:pPr>
      <w:proofErr w:type="spellStart"/>
      <w:r w:rsidRPr="00E97262">
        <w:rPr>
          <w:b/>
        </w:rPr>
        <w:t>Flyweight</w:t>
      </w:r>
      <w:proofErr w:type="spellEnd"/>
      <w:r>
        <w:t xml:space="preserve">: </w:t>
      </w:r>
      <w:r w:rsidR="00815CCA">
        <w:t>Uma instância fina (leve) usada</w:t>
      </w:r>
      <w:r w:rsidR="00020962">
        <w:t xml:space="preserve"> para compartilhamento eficiente</w:t>
      </w:r>
    </w:p>
    <w:p w14:paraId="1F0B4D1D" w14:textId="182CA7A2" w:rsidR="00020962" w:rsidRDefault="00807982" w:rsidP="00E97262">
      <w:pPr>
        <w:pStyle w:val="PargrafodaLista"/>
        <w:numPr>
          <w:ilvl w:val="0"/>
          <w:numId w:val="78"/>
        </w:numPr>
      </w:pPr>
      <w:r>
        <w:rPr>
          <w:b/>
        </w:rPr>
        <w:t>Private Class Data</w:t>
      </w:r>
      <w:r w:rsidR="007F3919">
        <w:t xml:space="preserve">: </w:t>
      </w:r>
      <w:r w:rsidR="00294FEC">
        <w:t>A</w:t>
      </w:r>
      <w:r w:rsidR="00020962">
        <w:t>cesso</w:t>
      </w:r>
      <w:r w:rsidR="00294FEC">
        <w:t>/modificação são restringidos</w:t>
      </w:r>
    </w:p>
    <w:p w14:paraId="261A8F18" w14:textId="4FA5D09F" w:rsidR="00020962" w:rsidRDefault="007F3919" w:rsidP="00E97262">
      <w:pPr>
        <w:pStyle w:val="PargrafodaLista"/>
        <w:numPr>
          <w:ilvl w:val="0"/>
          <w:numId w:val="78"/>
        </w:numPr>
      </w:pPr>
      <w:r w:rsidRPr="00E97262">
        <w:rPr>
          <w:b/>
        </w:rPr>
        <w:t>Proxy</w:t>
      </w:r>
      <w:r>
        <w:t xml:space="preserve">: </w:t>
      </w:r>
      <w:r w:rsidR="00020962">
        <w:t>Um objeto que representa um outro objeto</w:t>
      </w:r>
    </w:p>
    <w:p w14:paraId="2741476B" w14:textId="77777777" w:rsidR="007F3919" w:rsidRDefault="007F3919" w:rsidP="00020962"/>
    <w:p w14:paraId="17B4594A" w14:textId="5D4063E2" w:rsidR="00020962" w:rsidRDefault="007F3919" w:rsidP="00020962">
      <w:pPr>
        <w:pStyle w:val="Ttulo3"/>
      </w:pPr>
      <w:r>
        <w:t>P</w:t>
      </w:r>
      <w:r w:rsidR="00020962">
        <w:t>adrões de projeto comportamentais</w:t>
      </w:r>
    </w:p>
    <w:p w14:paraId="7CD22679" w14:textId="680EBF30" w:rsidR="00020962" w:rsidRDefault="00020962" w:rsidP="00020962">
      <w:r>
        <w:t xml:space="preserve">Estes padrões de design são todos sobre a </w:t>
      </w:r>
      <w:r w:rsidR="00D13EFA">
        <w:t>comunicação entre objetos. P</w:t>
      </w:r>
      <w:r>
        <w:t>adrões de comportamento são os padrões que são mais especificamente preocupados com a comunicação entre objetos.</w:t>
      </w:r>
    </w:p>
    <w:p w14:paraId="15BB63CD" w14:textId="28E7A6A7" w:rsidR="00020962" w:rsidRDefault="00030D40" w:rsidP="00020962">
      <w:r>
        <w:t xml:space="preserve">Exemplos de padrões </w:t>
      </w:r>
      <w:r>
        <w:t>comportamentais</w:t>
      </w:r>
      <w:r>
        <w:t>:</w:t>
      </w:r>
    </w:p>
    <w:p w14:paraId="2FF442C1" w14:textId="1130C9D4" w:rsidR="00020962" w:rsidRDefault="00030D40" w:rsidP="00E97262">
      <w:pPr>
        <w:pStyle w:val="PargrafodaLista"/>
        <w:numPr>
          <w:ilvl w:val="0"/>
          <w:numId w:val="77"/>
        </w:numPr>
      </w:pPr>
      <w:r>
        <w:rPr>
          <w:b/>
        </w:rPr>
        <w:t xml:space="preserve">Chain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="00D13EFA">
        <w:rPr>
          <w:b/>
        </w:rPr>
        <w:t>esponsibility</w:t>
      </w:r>
      <w:proofErr w:type="spellEnd"/>
      <w:r w:rsidR="007F3919">
        <w:t xml:space="preserve">: </w:t>
      </w:r>
      <w:r w:rsidR="00020962">
        <w:t>Uma maneira de passar um pedido entre uma cadeia de objetos</w:t>
      </w:r>
    </w:p>
    <w:p w14:paraId="63F2FE45" w14:textId="0F60570E" w:rsidR="00020962" w:rsidRDefault="00D13EFA" w:rsidP="00E97262">
      <w:pPr>
        <w:pStyle w:val="PargrafodaLista"/>
        <w:numPr>
          <w:ilvl w:val="0"/>
          <w:numId w:val="77"/>
        </w:numPr>
      </w:pPr>
      <w:r>
        <w:rPr>
          <w:b/>
        </w:rPr>
        <w:t>Command</w:t>
      </w:r>
      <w:r w:rsidR="007F3919">
        <w:t xml:space="preserve">: </w:t>
      </w:r>
      <w:r w:rsidR="007C0EF7">
        <w:t>Encapsula</w:t>
      </w:r>
      <w:r w:rsidR="00020962">
        <w:t xml:space="preserve"> um pedido de comando como um objeto</w:t>
      </w:r>
    </w:p>
    <w:p w14:paraId="4930243B" w14:textId="27E6FD43" w:rsidR="00020962" w:rsidRDefault="00D13EFA" w:rsidP="00E97262">
      <w:pPr>
        <w:pStyle w:val="PargrafodaLista"/>
        <w:numPr>
          <w:ilvl w:val="0"/>
          <w:numId w:val="77"/>
        </w:numPr>
      </w:pPr>
      <w:proofErr w:type="spellStart"/>
      <w:r>
        <w:rPr>
          <w:b/>
        </w:rPr>
        <w:t>Interpreter</w:t>
      </w:r>
      <w:proofErr w:type="spellEnd"/>
      <w:r w:rsidR="007F3919">
        <w:t xml:space="preserve">: </w:t>
      </w:r>
      <w:r w:rsidR="00020962">
        <w:t>Uma maneira de incluir elementos de linguagem em um programa</w:t>
      </w:r>
    </w:p>
    <w:p w14:paraId="09A448D4" w14:textId="6276F869" w:rsidR="00020962" w:rsidRDefault="007F3919" w:rsidP="00E97262">
      <w:pPr>
        <w:pStyle w:val="PargrafodaLista"/>
        <w:numPr>
          <w:ilvl w:val="0"/>
          <w:numId w:val="77"/>
        </w:numPr>
      </w:pPr>
      <w:proofErr w:type="spellStart"/>
      <w:r w:rsidRPr="00E97262">
        <w:rPr>
          <w:b/>
        </w:rPr>
        <w:t>Iterator</w:t>
      </w:r>
      <w:proofErr w:type="spellEnd"/>
      <w:r>
        <w:t xml:space="preserve">: </w:t>
      </w:r>
      <w:r w:rsidR="008009E8">
        <w:t>Acessa sequencialmente</w:t>
      </w:r>
      <w:r w:rsidR="00020962">
        <w:t xml:space="preserve"> os elementos de uma coleção</w:t>
      </w:r>
    </w:p>
    <w:p w14:paraId="253C2A78" w14:textId="524A5AC5" w:rsidR="00020962" w:rsidRDefault="00020962" w:rsidP="00E97262">
      <w:pPr>
        <w:pStyle w:val="PargrafodaLista"/>
        <w:numPr>
          <w:ilvl w:val="0"/>
          <w:numId w:val="77"/>
        </w:numPr>
      </w:pPr>
      <w:r w:rsidRPr="00E97262">
        <w:rPr>
          <w:b/>
        </w:rPr>
        <w:t>Mediador</w:t>
      </w:r>
      <w:r w:rsidR="007F3919">
        <w:t xml:space="preserve">: </w:t>
      </w:r>
      <w:r w:rsidR="000A19F6">
        <w:t>D</w:t>
      </w:r>
      <w:r>
        <w:t xml:space="preserve">efine </w:t>
      </w:r>
      <w:r w:rsidR="000A19F6">
        <w:t>uma</w:t>
      </w:r>
      <w:r>
        <w:t xml:space="preserve"> comunicação simplificada entre as classes</w:t>
      </w:r>
    </w:p>
    <w:p w14:paraId="010F09F9" w14:textId="45D197DC" w:rsidR="00020962" w:rsidRDefault="007F3919" w:rsidP="00E97262">
      <w:pPr>
        <w:pStyle w:val="PargrafodaLista"/>
        <w:numPr>
          <w:ilvl w:val="0"/>
          <w:numId w:val="77"/>
        </w:numPr>
      </w:pPr>
      <w:r w:rsidRPr="00E97262">
        <w:rPr>
          <w:b/>
        </w:rPr>
        <w:t>Memento</w:t>
      </w:r>
      <w:r>
        <w:t xml:space="preserve">: </w:t>
      </w:r>
      <w:r w:rsidR="00972C97">
        <w:t>Captura e restaura</w:t>
      </w:r>
      <w:r w:rsidR="00020962">
        <w:t xml:space="preserve"> o estado interno de um objeto</w:t>
      </w:r>
    </w:p>
    <w:p w14:paraId="0E188C50" w14:textId="7F8BFEC0" w:rsidR="00020962" w:rsidRDefault="00D13EFA" w:rsidP="00E97262">
      <w:pPr>
        <w:pStyle w:val="PargrafodaLista"/>
        <w:numPr>
          <w:ilvl w:val="0"/>
          <w:numId w:val="77"/>
        </w:numPr>
      </w:pPr>
      <w:proofErr w:type="spellStart"/>
      <w:r>
        <w:rPr>
          <w:b/>
        </w:rPr>
        <w:t>Null</w:t>
      </w:r>
      <w:proofErr w:type="spellEnd"/>
      <w:r>
        <w:rPr>
          <w:b/>
        </w:rPr>
        <w:t xml:space="preserve"> Object</w:t>
      </w:r>
      <w:r w:rsidR="00E97262">
        <w:t xml:space="preserve">: </w:t>
      </w:r>
      <w:r w:rsidR="00972C97">
        <w:t>C</w:t>
      </w:r>
      <w:r w:rsidR="00020962">
        <w:t>oncebido para funcionar como um valor padrão de um objeto</w:t>
      </w:r>
    </w:p>
    <w:p w14:paraId="40A7C9A5" w14:textId="5EC0D8CC" w:rsidR="00020962" w:rsidRDefault="00D13EFA" w:rsidP="00E97262">
      <w:pPr>
        <w:pStyle w:val="PargrafodaLista"/>
        <w:numPr>
          <w:ilvl w:val="0"/>
          <w:numId w:val="77"/>
        </w:numPr>
      </w:pPr>
      <w:proofErr w:type="spellStart"/>
      <w:r>
        <w:rPr>
          <w:b/>
        </w:rPr>
        <w:t>Observer</w:t>
      </w:r>
      <w:proofErr w:type="spellEnd"/>
      <w:r w:rsidR="00E97262">
        <w:t xml:space="preserve">: </w:t>
      </w:r>
      <w:r w:rsidR="00020962">
        <w:t>Uma maneira de notificar a mudança para um número de classes</w:t>
      </w:r>
    </w:p>
    <w:p w14:paraId="22CB449A" w14:textId="5FA428E8" w:rsidR="00020962" w:rsidRDefault="00D13EFA" w:rsidP="00E97262">
      <w:pPr>
        <w:pStyle w:val="PargrafodaLista"/>
        <w:numPr>
          <w:ilvl w:val="0"/>
          <w:numId w:val="77"/>
        </w:numPr>
      </w:pPr>
      <w:proofErr w:type="spellStart"/>
      <w:r>
        <w:rPr>
          <w:b/>
        </w:rPr>
        <w:t>State</w:t>
      </w:r>
      <w:proofErr w:type="spellEnd"/>
      <w:r w:rsidR="00E97262">
        <w:t xml:space="preserve">: </w:t>
      </w:r>
      <w:r w:rsidR="00020962">
        <w:t>Alter</w:t>
      </w:r>
      <w:r w:rsidR="00972C97">
        <w:t>a o</w:t>
      </w:r>
      <w:r w:rsidR="00020962">
        <w:t xml:space="preserve"> comportamento de um objeto quando </w:t>
      </w:r>
      <w:r w:rsidR="00972C97">
        <w:t>ele altera de estado</w:t>
      </w:r>
    </w:p>
    <w:p w14:paraId="681351A4" w14:textId="6A3A435D" w:rsidR="00020962" w:rsidRDefault="00D13EFA" w:rsidP="00E97262">
      <w:pPr>
        <w:pStyle w:val="PargrafodaLista"/>
        <w:numPr>
          <w:ilvl w:val="0"/>
          <w:numId w:val="77"/>
        </w:numPr>
      </w:pPr>
      <w:proofErr w:type="spellStart"/>
      <w:r>
        <w:rPr>
          <w:b/>
        </w:rPr>
        <w:t>Strategy</w:t>
      </w:r>
      <w:proofErr w:type="spellEnd"/>
      <w:r w:rsidR="00E97262">
        <w:t xml:space="preserve">: </w:t>
      </w:r>
      <w:r w:rsidR="00020962">
        <w:t>Encapsula um algoritmo dentro de uma classe</w:t>
      </w:r>
    </w:p>
    <w:p w14:paraId="73C05427" w14:textId="767AC92E" w:rsidR="00020962" w:rsidRDefault="00E97262" w:rsidP="00E97262">
      <w:pPr>
        <w:pStyle w:val="PargrafodaLista"/>
        <w:numPr>
          <w:ilvl w:val="0"/>
          <w:numId w:val="77"/>
        </w:numPr>
      </w:pPr>
      <w:proofErr w:type="spellStart"/>
      <w:r w:rsidRPr="00E97262">
        <w:rPr>
          <w:b/>
        </w:rPr>
        <w:t>Template</w:t>
      </w:r>
      <w:proofErr w:type="spellEnd"/>
      <w:r w:rsidRPr="00E97262">
        <w:rPr>
          <w:b/>
        </w:rPr>
        <w:t xml:space="preserve"> </w:t>
      </w:r>
      <w:proofErr w:type="spellStart"/>
      <w:r w:rsidRPr="00E97262">
        <w:rPr>
          <w:b/>
        </w:rPr>
        <w:t>Method</w:t>
      </w:r>
      <w:proofErr w:type="spellEnd"/>
      <w:r>
        <w:t xml:space="preserve">: </w:t>
      </w:r>
      <w:r w:rsidR="00727CCD">
        <w:t>Adia</w:t>
      </w:r>
      <w:r w:rsidR="00020962">
        <w:t xml:space="preserve"> as etapas exatas de um algoritmo para uma subclasse</w:t>
      </w:r>
    </w:p>
    <w:p w14:paraId="5D27F88D" w14:textId="1CCCED49" w:rsidR="00B352CB" w:rsidRPr="00B352CB" w:rsidRDefault="00020962" w:rsidP="00E97262">
      <w:pPr>
        <w:pStyle w:val="PargrafodaLista"/>
        <w:numPr>
          <w:ilvl w:val="0"/>
          <w:numId w:val="77"/>
        </w:numPr>
      </w:pPr>
      <w:r w:rsidRPr="00D13EFA">
        <w:rPr>
          <w:b/>
        </w:rPr>
        <w:t>Visitor</w:t>
      </w:r>
      <w:r w:rsidR="00E97262">
        <w:t xml:space="preserve">: </w:t>
      </w:r>
      <w:r>
        <w:t>Define uma nova operação a uma classe sem alterações</w:t>
      </w:r>
    </w:p>
    <w:sectPr w:rsidR="00B352CB" w:rsidRPr="00B352CB" w:rsidSect="00B074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24B0"/>
    <w:multiLevelType w:val="multilevel"/>
    <w:tmpl w:val="45A8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2447A"/>
    <w:multiLevelType w:val="multilevel"/>
    <w:tmpl w:val="8BEC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8F0840"/>
    <w:multiLevelType w:val="multilevel"/>
    <w:tmpl w:val="4B68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606653"/>
    <w:multiLevelType w:val="hybridMultilevel"/>
    <w:tmpl w:val="B4B40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A5E29"/>
    <w:multiLevelType w:val="multilevel"/>
    <w:tmpl w:val="4CE2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2302F2"/>
    <w:multiLevelType w:val="multilevel"/>
    <w:tmpl w:val="5006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D12060"/>
    <w:multiLevelType w:val="multilevel"/>
    <w:tmpl w:val="5EE6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8F6313"/>
    <w:multiLevelType w:val="multilevel"/>
    <w:tmpl w:val="333A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A7F613C"/>
    <w:multiLevelType w:val="multilevel"/>
    <w:tmpl w:val="041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B0C0199"/>
    <w:multiLevelType w:val="multilevel"/>
    <w:tmpl w:val="E0D2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B7C3543"/>
    <w:multiLevelType w:val="multilevel"/>
    <w:tmpl w:val="210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D9073D5"/>
    <w:multiLevelType w:val="multilevel"/>
    <w:tmpl w:val="E174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0E96477"/>
    <w:multiLevelType w:val="multilevel"/>
    <w:tmpl w:val="08DA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3630E9"/>
    <w:multiLevelType w:val="multilevel"/>
    <w:tmpl w:val="CF86022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>
    <w:nsid w:val="143566D2"/>
    <w:multiLevelType w:val="hybridMultilevel"/>
    <w:tmpl w:val="D0F6F468"/>
    <w:lvl w:ilvl="0" w:tplc="9FB45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CB519D"/>
    <w:multiLevelType w:val="multilevel"/>
    <w:tmpl w:val="585A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7D5B4D"/>
    <w:multiLevelType w:val="hybridMultilevel"/>
    <w:tmpl w:val="A20E7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96F7607"/>
    <w:multiLevelType w:val="multilevel"/>
    <w:tmpl w:val="637E4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1A9E5238"/>
    <w:multiLevelType w:val="multilevel"/>
    <w:tmpl w:val="D54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AE4C4D"/>
    <w:multiLevelType w:val="multilevel"/>
    <w:tmpl w:val="E160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C0E7D2D"/>
    <w:multiLevelType w:val="multilevel"/>
    <w:tmpl w:val="FDBC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750A0E"/>
    <w:multiLevelType w:val="multilevel"/>
    <w:tmpl w:val="D5BAE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5643742"/>
    <w:multiLevelType w:val="multilevel"/>
    <w:tmpl w:val="29F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73A0D7F"/>
    <w:multiLevelType w:val="multilevel"/>
    <w:tmpl w:val="C4A6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A140EA4"/>
    <w:multiLevelType w:val="multilevel"/>
    <w:tmpl w:val="BEC6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BA064E9"/>
    <w:multiLevelType w:val="multilevel"/>
    <w:tmpl w:val="33FE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447383"/>
    <w:multiLevelType w:val="hybridMultilevel"/>
    <w:tmpl w:val="6004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F7A06D6"/>
    <w:multiLevelType w:val="multilevel"/>
    <w:tmpl w:val="E71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02960B2"/>
    <w:multiLevelType w:val="multilevel"/>
    <w:tmpl w:val="D29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0920B48"/>
    <w:multiLevelType w:val="multilevel"/>
    <w:tmpl w:val="F4F4E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0B720A0"/>
    <w:multiLevelType w:val="hybridMultilevel"/>
    <w:tmpl w:val="86562352"/>
    <w:lvl w:ilvl="0" w:tplc="35905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7D2C0C"/>
    <w:multiLevelType w:val="multilevel"/>
    <w:tmpl w:val="09CE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2AB7C1B"/>
    <w:multiLevelType w:val="hybridMultilevel"/>
    <w:tmpl w:val="C030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90427E"/>
    <w:multiLevelType w:val="hybridMultilevel"/>
    <w:tmpl w:val="C7E675B0"/>
    <w:lvl w:ilvl="0" w:tplc="16A883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64948CA"/>
    <w:multiLevelType w:val="hybridMultilevel"/>
    <w:tmpl w:val="04601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6743122"/>
    <w:multiLevelType w:val="multilevel"/>
    <w:tmpl w:val="33E0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685558C"/>
    <w:multiLevelType w:val="hybridMultilevel"/>
    <w:tmpl w:val="3034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79B6920"/>
    <w:multiLevelType w:val="multilevel"/>
    <w:tmpl w:val="5F6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C845CC6"/>
    <w:multiLevelType w:val="multilevel"/>
    <w:tmpl w:val="BA16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D150C41"/>
    <w:multiLevelType w:val="multilevel"/>
    <w:tmpl w:val="76A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D231DA6"/>
    <w:multiLevelType w:val="hybridMultilevel"/>
    <w:tmpl w:val="45D687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1D41CC0"/>
    <w:multiLevelType w:val="multilevel"/>
    <w:tmpl w:val="52BC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28820A7"/>
    <w:multiLevelType w:val="multilevel"/>
    <w:tmpl w:val="A9161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47929C1"/>
    <w:multiLevelType w:val="multilevel"/>
    <w:tmpl w:val="1DC0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60D13C0"/>
    <w:multiLevelType w:val="multilevel"/>
    <w:tmpl w:val="A3C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8DC5276"/>
    <w:multiLevelType w:val="multilevel"/>
    <w:tmpl w:val="5A666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A4921EC"/>
    <w:multiLevelType w:val="hybridMultilevel"/>
    <w:tmpl w:val="3C5C0F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91F10"/>
    <w:multiLevelType w:val="multilevel"/>
    <w:tmpl w:val="CC18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B3B5C11"/>
    <w:multiLevelType w:val="hybridMultilevel"/>
    <w:tmpl w:val="7090A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C2141B2"/>
    <w:multiLevelType w:val="hybridMultilevel"/>
    <w:tmpl w:val="0EA04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DF86B72"/>
    <w:multiLevelType w:val="multilevel"/>
    <w:tmpl w:val="9A82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E3B040F"/>
    <w:multiLevelType w:val="multilevel"/>
    <w:tmpl w:val="CF2E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F5C414A"/>
    <w:multiLevelType w:val="hybridMultilevel"/>
    <w:tmpl w:val="CBF04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0980D11"/>
    <w:multiLevelType w:val="multilevel"/>
    <w:tmpl w:val="021E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042BA4"/>
    <w:multiLevelType w:val="hybridMultilevel"/>
    <w:tmpl w:val="011CFAA4"/>
    <w:lvl w:ilvl="0" w:tplc="0416000F">
      <w:start w:val="1"/>
      <w:numFmt w:val="decimal"/>
      <w:lvlText w:val="%1."/>
      <w:lvlJc w:val="left"/>
      <w:pPr>
        <w:ind w:left="4253" w:hanging="360"/>
      </w:pPr>
    </w:lvl>
    <w:lvl w:ilvl="1" w:tplc="04160019" w:tentative="1">
      <w:start w:val="1"/>
      <w:numFmt w:val="lowerLetter"/>
      <w:lvlText w:val="%2."/>
      <w:lvlJc w:val="left"/>
      <w:pPr>
        <w:ind w:left="4973" w:hanging="360"/>
      </w:pPr>
    </w:lvl>
    <w:lvl w:ilvl="2" w:tplc="0416001B" w:tentative="1">
      <w:start w:val="1"/>
      <w:numFmt w:val="lowerRoman"/>
      <w:lvlText w:val="%3."/>
      <w:lvlJc w:val="right"/>
      <w:pPr>
        <w:ind w:left="5693" w:hanging="180"/>
      </w:pPr>
    </w:lvl>
    <w:lvl w:ilvl="3" w:tplc="0416000F" w:tentative="1">
      <w:start w:val="1"/>
      <w:numFmt w:val="decimal"/>
      <w:lvlText w:val="%4."/>
      <w:lvlJc w:val="left"/>
      <w:pPr>
        <w:ind w:left="6413" w:hanging="360"/>
      </w:pPr>
    </w:lvl>
    <w:lvl w:ilvl="4" w:tplc="04160019" w:tentative="1">
      <w:start w:val="1"/>
      <w:numFmt w:val="lowerLetter"/>
      <w:lvlText w:val="%5."/>
      <w:lvlJc w:val="left"/>
      <w:pPr>
        <w:ind w:left="7133" w:hanging="360"/>
      </w:pPr>
    </w:lvl>
    <w:lvl w:ilvl="5" w:tplc="0416001B" w:tentative="1">
      <w:start w:val="1"/>
      <w:numFmt w:val="lowerRoman"/>
      <w:lvlText w:val="%6."/>
      <w:lvlJc w:val="right"/>
      <w:pPr>
        <w:ind w:left="7853" w:hanging="180"/>
      </w:pPr>
    </w:lvl>
    <w:lvl w:ilvl="6" w:tplc="0416000F" w:tentative="1">
      <w:start w:val="1"/>
      <w:numFmt w:val="decimal"/>
      <w:lvlText w:val="%7."/>
      <w:lvlJc w:val="left"/>
      <w:pPr>
        <w:ind w:left="8573" w:hanging="360"/>
      </w:pPr>
    </w:lvl>
    <w:lvl w:ilvl="7" w:tplc="04160019" w:tentative="1">
      <w:start w:val="1"/>
      <w:numFmt w:val="lowerLetter"/>
      <w:lvlText w:val="%8."/>
      <w:lvlJc w:val="left"/>
      <w:pPr>
        <w:ind w:left="9293" w:hanging="360"/>
      </w:pPr>
    </w:lvl>
    <w:lvl w:ilvl="8" w:tplc="0416001B" w:tentative="1">
      <w:start w:val="1"/>
      <w:numFmt w:val="lowerRoman"/>
      <w:lvlText w:val="%9."/>
      <w:lvlJc w:val="right"/>
      <w:pPr>
        <w:ind w:left="10013" w:hanging="180"/>
      </w:pPr>
    </w:lvl>
  </w:abstractNum>
  <w:abstractNum w:abstractNumId="55">
    <w:nsid w:val="520F4B6D"/>
    <w:multiLevelType w:val="hybridMultilevel"/>
    <w:tmpl w:val="BD62F52A"/>
    <w:lvl w:ilvl="0" w:tplc="45EE3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2112DC2"/>
    <w:multiLevelType w:val="multilevel"/>
    <w:tmpl w:val="5332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2763B01"/>
    <w:multiLevelType w:val="multilevel"/>
    <w:tmpl w:val="993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3CE5090"/>
    <w:multiLevelType w:val="multilevel"/>
    <w:tmpl w:val="F718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6250619"/>
    <w:multiLevelType w:val="multilevel"/>
    <w:tmpl w:val="478C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661099C"/>
    <w:multiLevelType w:val="hybridMultilevel"/>
    <w:tmpl w:val="81704A34"/>
    <w:lvl w:ilvl="0" w:tplc="8D846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CAE4F67"/>
    <w:multiLevelType w:val="multilevel"/>
    <w:tmpl w:val="E24A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5D251EB1"/>
    <w:multiLevelType w:val="hybridMultilevel"/>
    <w:tmpl w:val="276A85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426483"/>
    <w:multiLevelType w:val="hybridMultilevel"/>
    <w:tmpl w:val="44CA8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8973F55"/>
    <w:multiLevelType w:val="multilevel"/>
    <w:tmpl w:val="9FE8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E475A5D"/>
    <w:multiLevelType w:val="multilevel"/>
    <w:tmpl w:val="E58E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FFA2553"/>
    <w:multiLevelType w:val="multilevel"/>
    <w:tmpl w:val="2E96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5F923EE"/>
    <w:multiLevelType w:val="multilevel"/>
    <w:tmpl w:val="499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7BC2CCA"/>
    <w:multiLevelType w:val="multilevel"/>
    <w:tmpl w:val="E706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7C87F36"/>
    <w:multiLevelType w:val="multilevel"/>
    <w:tmpl w:val="011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8536C87"/>
    <w:multiLevelType w:val="multilevel"/>
    <w:tmpl w:val="9360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AA26397"/>
    <w:multiLevelType w:val="multilevel"/>
    <w:tmpl w:val="A38E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CB62FE5"/>
    <w:multiLevelType w:val="hybridMultilevel"/>
    <w:tmpl w:val="3DF43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E6008B2"/>
    <w:multiLevelType w:val="hybridMultilevel"/>
    <w:tmpl w:val="6A4C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FF11AD9"/>
    <w:multiLevelType w:val="hybridMultilevel"/>
    <w:tmpl w:val="3AFEA8B6"/>
    <w:lvl w:ilvl="0" w:tplc="070477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4"/>
  </w:num>
  <w:num w:numId="5">
    <w:abstractNumId w:val="68"/>
  </w:num>
  <w:num w:numId="6">
    <w:abstractNumId w:val="45"/>
  </w:num>
  <w:num w:numId="7">
    <w:abstractNumId w:val="42"/>
  </w:num>
  <w:num w:numId="8">
    <w:abstractNumId w:val="65"/>
  </w:num>
  <w:num w:numId="9">
    <w:abstractNumId w:val="51"/>
  </w:num>
  <w:num w:numId="10">
    <w:abstractNumId w:val="1"/>
  </w:num>
  <w:num w:numId="11">
    <w:abstractNumId w:val="70"/>
  </w:num>
  <w:num w:numId="12">
    <w:abstractNumId w:val="0"/>
  </w:num>
  <w:num w:numId="13">
    <w:abstractNumId w:val="39"/>
  </w:num>
  <w:num w:numId="14">
    <w:abstractNumId w:val="69"/>
  </w:num>
  <w:num w:numId="15">
    <w:abstractNumId w:val="23"/>
  </w:num>
  <w:num w:numId="16">
    <w:abstractNumId w:val="21"/>
  </w:num>
  <w:num w:numId="17">
    <w:abstractNumId w:val="9"/>
  </w:num>
  <w:num w:numId="18">
    <w:abstractNumId w:val="53"/>
  </w:num>
  <w:num w:numId="19">
    <w:abstractNumId w:val="13"/>
  </w:num>
  <w:num w:numId="20">
    <w:abstractNumId w:val="13"/>
  </w:num>
  <w:num w:numId="21">
    <w:abstractNumId w:val="54"/>
  </w:num>
  <w:num w:numId="22">
    <w:abstractNumId w:val="13"/>
  </w:num>
  <w:num w:numId="23">
    <w:abstractNumId w:val="73"/>
  </w:num>
  <w:num w:numId="24">
    <w:abstractNumId w:val="63"/>
  </w:num>
  <w:num w:numId="25">
    <w:abstractNumId w:val="31"/>
  </w:num>
  <w:num w:numId="26">
    <w:abstractNumId w:val="57"/>
  </w:num>
  <w:num w:numId="27">
    <w:abstractNumId w:val="52"/>
  </w:num>
  <w:num w:numId="28">
    <w:abstractNumId w:val="36"/>
  </w:num>
  <w:num w:numId="29">
    <w:abstractNumId w:val="40"/>
  </w:num>
  <w:num w:numId="30">
    <w:abstractNumId w:val="66"/>
  </w:num>
  <w:num w:numId="31">
    <w:abstractNumId w:val="58"/>
  </w:num>
  <w:num w:numId="32">
    <w:abstractNumId w:val="44"/>
  </w:num>
  <w:num w:numId="33">
    <w:abstractNumId w:val="28"/>
  </w:num>
  <w:num w:numId="34">
    <w:abstractNumId w:val="43"/>
  </w:num>
  <w:num w:numId="35">
    <w:abstractNumId w:val="38"/>
  </w:num>
  <w:num w:numId="36">
    <w:abstractNumId w:val="2"/>
  </w:num>
  <w:num w:numId="37">
    <w:abstractNumId w:val="22"/>
  </w:num>
  <w:num w:numId="38">
    <w:abstractNumId w:val="25"/>
  </w:num>
  <w:num w:numId="39">
    <w:abstractNumId w:val="35"/>
  </w:num>
  <w:num w:numId="40">
    <w:abstractNumId w:val="11"/>
  </w:num>
  <w:num w:numId="41">
    <w:abstractNumId w:val="41"/>
  </w:num>
  <w:num w:numId="42">
    <w:abstractNumId w:val="29"/>
  </w:num>
  <w:num w:numId="43">
    <w:abstractNumId w:val="37"/>
  </w:num>
  <w:num w:numId="44">
    <w:abstractNumId w:val="56"/>
  </w:num>
  <w:num w:numId="45">
    <w:abstractNumId w:val="15"/>
  </w:num>
  <w:num w:numId="46">
    <w:abstractNumId w:val="59"/>
  </w:num>
  <w:num w:numId="47">
    <w:abstractNumId w:val="8"/>
  </w:num>
  <w:num w:numId="48">
    <w:abstractNumId w:val="24"/>
  </w:num>
  <w:num w:numId="49">
    <w:abstractNumId w:val="61"/>
  </w:num>
  <w:num w:numId="50">
    <w:abstractNumId w:val="47"/>
  </w:num>
  <w:num w:numId="51">
    <w:abstractNumId w:val="6"/>
  </w:num>
  <w:num w:numId="52">
    <w:abstractNumId w:val="62"/>
  </w:num>
  <w:num w:numId="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6"/>
  </w:num>
  <w:num w:numId="55">
    <w:abstractNumId w:val="26"/>
  </w:num>
  <w:num w:numId="56">
    <w:abstractNumId w:val="3"/>
  </w:num>
  <w:num w:numId="57">
    <w:abstractNumId w:val="71"/>
  </w:num>
  <w:num w:numId="58">
    <w:abstractNumId w:val="20"/>
  </w:num>
  <w:num w:numId="59">
    <w:abstractNumId w:val="67"/>
  </w:num>
  <w:num w:numId="60">
    <w:abstractNumId w:val="27"/>
  </w:num>
  <w:num w:numId="61">
    <w:abstractNumId w:val="64"/>
  </w:num>
  <w:num w:numId="62">
    <w:abstractNumId w:val="5"/>
  </w:num>
  <w:num w:numId="63">
    <w:abstractNumId w:val="19"/>
  </w:num>
  <w:num w:numId="64">
    <w:abstractNumId w:val="50"/>
  </w:num>
  <w:num w:numId="65">
    <w:abstractNumId w:val="12"/>
  </w:num>
  <w:num w:numId="66">
    <w:abstractNumId w:val="7"/>
  </w:num>
  <w:num w:numId="67">
    <w:abstractNumId w:val="16"/>
  </w:num>
  <w:num w:numId="68">
    <w:abstractNumId w:val="60"/>
  </w:num>
  <w:num w:numId="69">
    <w:abstractNumId w:val="55"/>
  </w:num>
  <w:num w:numId="70">
    <w:abstractNumId w:val="14"/>
  </w:num>
  <w:num w:numId="71">
    <w:abstractNumId w:val="30"/>
  </w:num>
  <w:num w:numId="72">
    <w:abstractNumId w:val="33"/>
  </w:num>
  <w:num w:numId="73">
    <w:abstractNumId w:val="74"/>
  </w:num>
  <w:num w:numId="74">
    <w:abstractNumId w:val="49"/>
  </w:num>
  <w:num w:numId="75">
    <w:abstractNumId w:val="32"/>
  </w:num>
  <w:num w:numId="76">
    <w:abstractNumId w:val="34"/>
  </w:num>
  <w:num w:numId="77">
    <w:abstractNumId w:val="72"/>
  </w:num>
  <w:num w:numId="78">
    <w:abstractNumId w:val="48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revisionView w:markup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D5"/>
    <w:rsid w:val="00020962"/>
    <w:rsid w:val="00030D40"/>
    <w:rsid w:val="000A19F6"/>
    <w:rsid w:val="00103FD3"/>
    <w:rsid w:val="0012373C"/>
    <w:rsid w:val="00130F18"/>
    <w:rsid w:val="00143DEA"/>
    <w:rsid w:val="001444D5"/>
    <w:rsid w:val="00195322"/>
    <w:rsid w:val="00255B9E"/>
    <w:rsid w:val="002757A5"/>
    <w:rsid w:val="00294FEC"/>
    <w:rsid w:val="0033224A"/>
    <w:rsid w:val="003C3EC7"/>
    <w:rsid w:val="003D07BA"/>
    <w:rsid w:val="003D6A73"/>
    <w:rsid w:val="00434BE8"/>
    <w:rsid w:val="00437D8A"/>
    <w:rsid w:val="00440435"/>
    <w:rsid w:val="0044308E"/>
    <w:rsid w:val="00464BF7"/>
    <w:rsid w:val="00467C6B"/>
    <w:rsid w:val="004B4F1C"/>
    <w:rsid w:val="005172C8"/>
    <w:rsid w:val="0055446C"/>
    <w:rsid w:val="005E05B2"/>
    <w:rsid w:val="005E4FCA"/>
    <w:rsid w:val="005E62C7"/>
    <w:rsid w:val="006660F1"/>
    <w:rsid w:val="006A632B"/>
    <w:rsid w:val="006B5041"/>
    <w:rsid w:val="007135B8"/>
    <w:rsid w:val="00721EEA"/>
    <w:rsid w:val="0072406A"/>
    <w:rsid w:val="00727CCD"/>
    <w:rsid w:val="007C0EF7"/>
    <w:rsid w:val="007D4F9C"/>
    <w:rsid w:val="007D688E"/>
    <w:rsid w:val="007E7356"/>
    <w:rsid w:val="007F3919"/>
    <w:rsid w:val="008009E8"/>
    <w:rsid w:val="00807982"/>
    <w:rsid w:val="00815CCA"/>
    <w:rsid w:val="00824040"/>
    <w:rsid w:val="0085590F"/>
    <w:rsid w:val="00860C0E"/>
    <w:rsid w:val="008A5454"/>
    <w:rsid w:val="008B4017"/>
    <w:rsid w:val="009025E8"/>
    <w:rsid w:val="00972C97"/>
    <w:rsid w:val="00980519"/>
    <w:rsid w:val="00996F68"/>
    <w:rsid w:val="009E4838"/>
    <w:rsid w:val="00A45043"/>
    <w:rsid w:val="00A50C91"/>
    <w:rsid w:val="00A83EBD"/>
    <w:rsid w:val="00A9073B"/>
    <w:rsid w:val="00AE1EF4"/>
    <w:rsid w:val="00B0123A"/>
    <w:rsid w:val="00B0744E"/>
    <w:rsid w:val="00B352CB"/>
    <w:rsid w:val="00B74479"/>
    <w:rsid w:val="00B830C5"/>
    <w:rsid w:val="00B92AF0"/>
    <w:rsid w:val="00B93847"/>
    <w:rsid w:val="00B972C1"/>
    <w:rsid w:val="00BB00BC"/>
    <w:rsid w:val="00C76ECE"/>
    <w:rsid w:val="00C83101"/>
    <w:rsid w:val="00CD27AE"/>
    <w:rsid w:val="00CF7F4C"/>
    <w:rsid w:val="00D13EFA"/>
    <w:rsid w:val="00D6449D"/>
    <w:rsid w:val="00D91982"/>
    <w:rsid w:val="00DB4D63"/>
    <w:rsid w:val="00DC4C3D"/>
    <w:rsid w:val="00E43AAA"/>
    <w:rsid w:val="00E512FC"/>
    <w:rsid w:val="00E97262"/>
    <w:rsid w:val="00EA1F90"/>
    <w:rsid w:val="00F0401F"/>
    <w:rsid w:val="00F225D2"/>
    <w:rsid w:val="00F66E7C"/>
    <w:rsid w:val="00F70A88"/>
    <w:rsid w:val="00FC5886"/>
    <w:rsid w:val="00FD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3648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4017"/>
    <w:pPr>
      <w:spacing w:before="120" w:after="120"/>
      <w:jc w:val="both"/>
    </w:pPr>
    <w:rPr>
      <w:rFonts w:cs="Times New Roman"/>
      <w:sz w:val="22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444D5"/>
    <w:pPr>
      <w:keepNext/>
      <w:keepLines/>
      <w:spacing w:before="200" w:after="200"/>
      <w:ind w:left="720" w:hanging="360"/>
      <w:contextualSpacing/>
      <w:outlineLvl w:val="0"/>
    </w:pPr>
    <w:rPr>
      <w:rFonts w:eastAsia="Arial" w:cs="Arial"/>
      <w:b/>
      <w:color w:val="7030A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67C6B"/>
    <w:pPr>
      <w:keepNext/>
      <w:keepLines/>
      <w:numPr>
        <w:ilvl w:val="1"/>
        <w:numId w:val="1"/>
      </w:numPr>
      <w:spacing w:before="200" w:after="200"/>
      <w:ind w:left="0" w:firstLine="0"/>
      <w:contextualSpacing/>
      <w:outlineLvl w:val="1"/>
    </w:pPr>
    <w:rPr>
      <w:rFonts w:eastAsia="Arial" w:cs="Arial"/>
      <w:color w:val="7030A0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B972C1"/>
    <w:pPr>
      <w:keepNext/>
      <w:keepLines/>
      <w:numPr>
        <w:ilvl w:val="2"/>
        <w:numId w:val="1"/>
      </w:numPr>
      <w:spacing w:before="160" w:after="200"/>
      <w:ind w:left="142" w:hanging="150"/>
      <w:contextualSpacing/>
      <w:outlineLvl w:val="2"/>
    </w:pPr>
    <w:rPr>
      <w:rFonts w:eastAsia="Arial" w:cs="Arial"/>
      <w:color w:val="7030A0"/>
      <w:sz w:val="28"/>
    </w:rPr>
  </w:style>
  <w:style w:type="paragraph" w:styleId="Ttulo4">
    <w:name w:val="heading 4"/>
    <w:basedOn w:val="Normal"/>
    <w:next w:val="Normal"/>
    <w:link w:val="Ttulo4Char"/>
    <w:rsid w:val="008B4017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Cs w:val="22"/>
      <w:u w:val="single"/>
    </w:rPr>
  </w:style>
  <w:style w:type="paragraph" w:styleId="Ttulo5">
    <w:name w:val="heading 5"/>
    <w:basedOn w:val="Normal"/>
    <w:next w:val="Normal"/>
    <w:link w:val="Ttulo5Char"/>
    <w:rsid w:val="008B4017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Cs w:val="22"/>
    </w:rPr>
  </w:style>
  <w:style w:type="paragraph" w:styleId="Ttulo6">
    <w:name w:val="heading 6"/>
    <w:basedOn w:val="Normal"/>
    <w:next w:val="Normal"/>
    <w:link w:val="Ttulo6Char"/>
    <w:rsid w:val="008B4017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67C6B"/>
    <w:rPr>
      <w:rFonts w:eastAsia="Arial" w:cs="Arial"/>
      <w:color w:val="7030A0"/>
      <w:sz w:val="32"/>
      <w:szCs w:val="2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444D5"/>
    <w:rPr>
      <w:rFonts w:eastAsia="Arial" w:cs="Arial"/>
      <w:b/>
      <w:color w:val="7030A0"/>
      <w:sz w:val="40"/>
      <w:szCs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972C1"/>
    <w:rPr>
      <w:rFonts w:eastAsia="Arial" w:cs="Arial"/>
      <w:color w:val="7030A0"/>
      <w:sz w:val="28"/>
      <w:lang w:eastAsia="pt-BR"/>
    </w:rPr>
  </w:style>
  <w:style w:type="paragraph" w:styleId="Ttulo">
    <w:name w:val="Title"/>
    <w:basedOn w:val="Normal"/>
    <w:next w:val="Normal"/>
    <w:link w:val="TtuloChar"/>
    <w:rsid w:val="001444D5"/>
    <w:pPr>
      <w:keepNext/>
      <w:keepLines/>
      <w:contextualSpacing/>
    </w:pPr>
    <w:rPr>
      <w:rFonts w:ascii="Trebuchet MS" w:eastAsia="Trebuchet MS" w:hAnsi="Trebuchet MS" w:cs="Trebuchet MS"/>
      <w:color w:val="000000"/>
      <w:sz w:val="56"/>
      <w:szCs w:val="42"/>
    </w:rPr>
  </w:style>
  <w:style w:type="character" w:customStyle="1" w:styleId="TtuloChar">
    <w:name w:val="Título Char"/>
    <w:basedOn w:val="Fontepargpadro"/>
    <w:link w:val="Ttulo"/>
    <w:rsid w:val="001444D5"/>
    <w:rPr>
      <w:rFonts w:ascii="Trebuchet MS" w:eastAsia="Trebuchet MS" w:hAnsi="Trebuchet MS" w:cs="Trebuchet MS"/>
      <w:color w:val="000000"/>
      <w:sz w:val="56"/>
      <w:szCs w:val="42"/>
      <w:lang w:eastAsia="pt-BR"/>
    </w:rPr>
  </w:style>
  <w:style w:type="paragraph" w:customStyle="1" w:styleId="Cabealho1">
    <w:name w:val="Cabeçalho1"/>
    <w:basedOn w:val="Ttulo1"/>
    <w:rsid w:val="001444D5"/>
    <w:rPr>
      <w:b w:val="0"/>
    </w:rPr>
  </w:style>
  <w:style w:type="paragraph" w:styleId="PargrafodaLista">
    <w:name w:val="List Paragraph"/>
    <w:basedOn w:val="Normal"/>
    <w:uiPriority w:val="34"/>
    <w:qFormat/>
    <w:rsid w:val="00EA1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E7C"/>
    <w:pPr>
      <w:spacing w:before="100" w:beforeAutospacing="1" w:after="100" w:afterAutospacing="1"/>
    </w:pPr>
  </w:style>
  <w:style w:type="character" w:styleId="Hiperlink">
    <w:name w:val="Hyperlink"/>
    <w:basedOn w:val="Fontepargpadro"/>
    <w:uiPriority w:val="99"/>
    <w:unhideWhenUsed/>
    <w:rsid w:val="008B4017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rsid w:val="008B4017"/>
    <w:rPr>
      <w:rFonts w:ascii="Trebuchet MS" w:eastAsia="Trebuchet MS" w:hAnsi="Trebuchet MS" w:cs="Trebuchet MS"/>
      <w:color w:val="666666"/>
      <w:sz w:val="22"/>
      <w:szCs w:val="22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8B4017"/>
    <w:rPr>
      <w:rFonts w:ascii="Trebuchet MS" w:eastAsia="Trebuchet MS" w:hAnsi="Trebuchet MS" w:cs="Trebuchet MS"/>
      <w:color w:val="666666"/>
      <w:sz w:val="22"/>
      <w:szCs w:val="22"/>
      <w:lang w:eastAsia="pt-BR"/>
    </w:rPr>
  </w:style>
  <w:style w:type="character" w:customStyle="1" w:styleId="Ttulo6Char">
    <w:name w:val="Título 6 Char"/>
    <w:basedOn w:val="Fontepargpadro"/>
    <w:link w:val="Ttulo6"/>
    <w:rsid w:val="008B4017"/>
    <w:rPr>
      <w:rFonts w:ascii="Trebuchet MS" w:eastAsia="Trebuchet MS" w:hAnsi="Trebuchet MS" w:cs="Trebuchet MS"/>
      <w:i/>
      <w:color w:val="666666"/>
      <w:sz w:val="22"/>
      <w:szCs w:val="22"/>
      <w:lang w:eastAsia="pt-BR"/>
    </w:rPr>
  </w:style>
  <w:style w:type="table" w:customStyle="1" w:styleId="TableNormal">
    <w:name w:val="Table Normal"/>
    <w:rsid w:val="008B4017"/>
    <w:pPr>
      <w:spacing w:after="200" w:line="276" w:lineRule="auto"/>
      <w:jc w:val="both"/>
    </w:pPr>
    <w:rPr>
      <w:rFonts w:ascii="Arial" w:eastAsia="Arial" w:hAnsi="Arial" w:cs="Arial"/>
      <w:color w:val="000000"/>
      <w:sz w:val="22"/>
      <w:szCs w:val="22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rsid w:val="008B4017"/>
    <w:pPr>
      <w:keepNext/>
      <w:keepLines/>
      <w:spacing w:before="0" w:after="200"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character" w:customStyle="1" w:styleId="SubttuloChar">
    <w:name w:val="Subtítulo Char"/>
    <w:basedOn w:val="Fontepargpadro"/>
    <w:link w:val="Subttulo"/>
    <w:rsid w:val="008B4017"/>
    <w:rPr>
      <w:rFonts w:ascii="Trebuchet MS" w:eastAsia="Trebuchet MS" w:hAnsi="Trebuchet MS" w:cs="Trebuchet MS"/>
      <w:i/>
      <w:color w:val="666666"/>
      <w:sz w:val="18"/>
      <w:szCs w:val="18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4017"/>
    <w:pPr>
      <w:spacing w:before="0" w:after="200"/>
    </w:pPr>
    <w:rPr>
      <w:rFonts w:eastAsia="Arial" w:cs="Arial"/>
      <w:color w:val="000000"/>
      <w:sz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4017"/>
    <w:rPr>
      <w:rFonts w:eastAsia="Arial" w:cs="Arial"/>
      <w:color w:val="00000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8B4017"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4017"/>
    <w:pPr>
      <w:spacing w:before="0" w:after="0"/>
    </w:pPr>
    <w:rPr>
      <w:rFonts w:ascii="Helvetica" w:eastAsia="Arial" w:hAnsi="Helvetica" w:cs="Arial"/>
      <w:color w:val="000000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4017"/>
    <w:rPr>
      <w:rFonts w:ascii="Helvetica" w:eastAsia="Arial" w:hAnsi="Helvetica" w:cs="Arial"/>
      <w:color w:val="000000"/>
      <w:sz w:val="18"/>
      <w:szCs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B401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Arial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4017"/>
    <w:rPr>
      <w:rFonts w:ascii="Courier New" w:eastAsia="Arial" w:hAnsi="Courier New" w:cs="Courier New"/>
      <w:sz w:val="20"/>
      <w:szCs w:val="20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B4017"/>
    <w:pPr>
      <w:spacing w:before="200" w:after="160"/>
      <w:ind w:left="864" w:right="864"/>
      <w:jc w:val="center"/>
    </w:pPr>
    <w:rPr>
      <w:rFonts w:eastAsia="Arial" w:cs="Arial"/>
      <w:i/>
      <w:iCs/>
      <w:color w:val="404040" w:themeColor="text1" w:themeTint="BF"/>
      <w:szCs w:val="22"/>
    </w:rPr>
  </w:style>
  <w:style w:type="character" w:customStyle="1" w:styleId="CitaoChar">
    <w:name w:val="Citação Char"/>
    <w:basedOn w:val="Fontepargpadro"/>
    <w:link w:val="Citao"/>
    <w:uiPriority w:val="29"/>
    <w:rsid w:val="008B4017"/>
    <w:rPr>
      <w:rFonts w:eastAsia="Arial" w:cs="Arial"/>
      <w:i/>
      <w:iCs/>
      <w:color w:val="404040" w:themeColor="text1" w:themeTint="BF"/>
      <w:sz w:val="22"/>
      <w:szCs w:val="22"/>
      <w:lang w:eastAsia="pt-BR"/>
    </w:rPr>
  </w:style>
  <w:style w:type="paragraph" w:customStyle="1" w:styleId="Dica">
    <w:name w:val="Dica"/>
    <w:basedOn w:val="Normal"/>
    <w:rsid w:val="008B4017"/>
    <w:pPr>
      <w:spacing w:before="0" w:after="200"/>
      <w:ind w:left="567"/>
    </w:pPr>
    <w:rPr>
      <w:rFonts w:eastAsia="Arial" w:cs="Arial"/>
      <w:b/>
      <w:color w:val="7030A0"/>
      <w:szCs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4017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4017"/>
    <w:rPr>
      <w:rFonts w:eastAsia="Arial" w:cs="Arial"/>
      <w:b/>
      <w:bCs/>
      <w:color w:val="000000"/>
      <w:sz w:val="20"/>
      <w:szCs w:val="20"/>
      <w:lang w:eastAsia="pt-BR"/>
    </w:rPr>
  </w:style>
  <w:style w:type="paragraph" w:styleId="SemEspaamento">
    <w:name w:val="No Spacing"/>
    <w:uiPriority w:val="1"/>
    <w:qFormat/>
    <w:rsid w:val="008B4017"/>
    <w:pPr>
      <w:jc w:val="both"/>
    </w:pPr>
    <w:rPr>
      <w:rFonts w:eastAsia="Arial" w:cs="Arial"/>
      <w:color w:val="000000"/>
      <w:sz w:val="22"/>
      <w:szCs w:val="22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8B4017"/>
    <w:pPr>
      <w:spacing w:before="0" w:after="200"/>
    </w:pPr>
    <w:rPr>
      <w:rFonts w:eastAsia="Arial" w:cs="Arial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27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1116</Words>
  <Characters>6028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Aula 1</vt:lpstr>
      <vt:lpstr>MVC, Decorator, Adapter e Facade</vt:lpstr>
      <vt:lpstr>    MVC</vt:lpstr>
      <vt:lpstr>    Categorias dos Padrões de Projeto</vt:lpstr>
      <vt:lpstr>        Padrões de projeto criacionais</vt:lpstr>
      <vt:lpstr>        Padrões de projeto estruturais</vt:lpstr>
      <vt:lpstr>        Padrões de projeto comportamentais</vt:lpstr>
    </vt:vector>
  </TitlesOfParts>
  <LinksUpToDate>false</LinksUpToDate>
  <CharactersWithSpaces>7130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2016-11-12T18:03:00Z</dcterms:created>
  <dcterms:modified xsi:type="dcterms:W3CDTF">2016-11-12T18:03:00Z</dcterms:modified>
</cp:coreProperties>
</file>